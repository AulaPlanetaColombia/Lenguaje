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DB0678" w14:textId="77777777" w:rsidR="00EB633B" w:rsidRDefault="000537AE" w:rsidP="00EB633B">
      <w:pPr>
        <w:jc w:val="center"/>
        <w:rPr>
          <w:rFonts w:asciiTheme="majorHAnsi" w:hAnsiTheme="majorHAnsi"/>
          <w:b/>
          <w:lang w:val="es-ES_tradnl"/>
        </w:rPr>
      </w:pPr>
      <w:r w:rsidRPr="000537AE">
        <w:rPr>
          <w:rFonts w:asciiTheme="majorHAnsi" w:hAnsiTheme="majorHAnsi"/>
          <w:b/>
          <w:lang w:val="es-ES_tradnl"/>
        </w:rPr>
        <w:t xml:space="preserve">Ejercicio Genérico </w:t>
      </w:r>
      <w:r w:rsidR="00C40A52" w:rsidRPr="00C40A52">
        <w:rPr>
          <w:rFonts w:asciiTheme="majorHAnsi" w:hAnsiTheme="majorHAnsi"/>
          <w:b/>
          <w:lang w:val="es-ES_tradnl"/>
        </w:rPr>
        <w:t>M101: Preguntas de respuesta libre</w:t>
      </w:r>
      <w:r w:rsidR="00EB633B">
        <w:rPr>
          <w:rFonts w:asciiTheme="majorHAnsi" w:hAnsiTheme="majorHAnsi"/>
          <w:b/>
          <w:lang w:val="es-ES_tradnl"/>
        </w:rPr>
        <w:t xml:space="preserve"> (NO AUTOEVALUABLE)</w:t>
      </w:r>
    </w:p>
    <w:p w14:paraId="2C93F439" w14:textId="77777777" w:rsidR="0045712C" w:rsidRPr="00254FDB" w:rsidRDefault="0045712C" w:rsidP="00CB02D2">
      <w:pPr>
        <w:rPr>
          <w:rFonts w:ascii="Arial" w:hAnsi="Arial"/>
          <w:lang w:val="es-ES_tradnl"/>
        </w:rPr>
      </w:pPr>
    </w:p>
    <w:p w14:paraId="430D0540" w14:textId="77777777"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658F3A38" w14:textId="77777777" w:rsidR="00E61A4B" w:rsidRPr="000A6554" w:rsidRDefault="000A6554" w:rsidP="00CB02D2">
      <w:pPr>
        <w:rPr>
          <w:rFonts w:ascii="Times New Roman" w:hAnsi="Times New Roman" w:cs="Times New Roman"/>
          <w:lang w:val="es-ES_tradnl"/>
        </w:rPr>
      </w:pPr>
      <w:r w:rsidRPr="000A6554">
        <w:rPr>
          <w:rFonts w:ascii="Times New Roman" w:hAnsi="Times New Roman" w:cs="Times New Roman"/>
          <w:lang w:val="es-ES_tradnl"/>
        </w:rPr>
        <w:t>LE_07_11_REC220</w:t>
      </w:r>
    </w:p>
    <w:p w14:paraId="42B96B9B" w14:textId="77777777" w:rsidR="006D02A8" w:rsidRPr="006D02A8" w:rsidRDefault="006D02A8" w:rsidP="00CB02D2">
      <w:pPr>
        <w:rPr>
          <w:rFonts w:ascii="Arial" w:hAnsi="Arial"/>
          <w:sz w:val="18"/>
          <w:szCs w:val="18"/>
          <w:lang w:val="es-ES_tradnl"/>
        </w:rPr>
      </w:pPr>
    </w:p>
    <w:p w14:paraId="5E61FD69" w14:textId="77777777"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704398C2" w14:textId="77777777" w:rsidR="009320AC" w:rsidRPr="009320AC" w:rsidRDefault="009320AC" w:rsidP="00CB02D2">
      <w:pPr>
        <w:rPr>
          <w:rFonts w:ascii="Arial" w:hAnsi="Arial" w:cs="Arial"/>
          <w:sz w:val="18"/>
          <w:szCs w:val="18"/>
          <w:lang w:val="es-ES_tradnl"/>
        </w:rPr>
      </w:pPr>
    </w:p>
    <w:p w14:paraId="6C482EBA"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28359746" w14:textId="77777777" w:rsidR="00E14BD5" w:rsidRPr="000A6554" w:rsidRDefault="000A6554" w:rsidP="00E14BD5">
      <w:pPr>
        <w:rPr>
          <w:rFonts w:ascii="Times New Roman" w:hAnsi="Times New Roman" w:cs="Times New Roman"/>
          <w:b/>
          <w:lang w:val="es-ES_tradnl"/>
        </w:rPr>
      </w:pPr>
      <w:r w:rsidRPr="000A6554">
        <w:rPr>
          <w:rFonts w:ascii="Times New Roman" w:hAnsi="Times New Roman" w:cs="Times New Roman"/>
          <w:b/>
          <w:lang w:val="es-ES_tradnl"/>
        </w:rPr>
        <w:t xml:space="preserve">Refuerza tu aprendizaje: reconocimiento de textos de opinión </w:t>
      </w:r>
    </w:p>
    <w:p w14:paraId="2AF91C17" w14:textId="77777777" w:rsidR="000719EE" w:rsidRPr="000719EE" w:rsidRDefault="000719EE" w:rsidP="000719EE">
      <w:pPr>
        <w:rPr>
          <w:rFonts w:ascii="Arial" w:hAnsi="Arial" w:cs="Arial"/>
          <w:sz w:val="18"/>
          <w:szCs w:val="18"/>
          <w:lang w:val="es-ES_tradnl"/>
        </w:rPr>
      </w:pPr>
    </w:p>
    <w:p w14:paraId="31B77905" w14:textId="77777777"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66AA8669" w14:textId="77777777" w:rsidR="000719EE" w:rsidRPr="000A6554" w:rsidRDefault="000A6554" w:rsidP="000719EE">
      <w:pPr>
        <w:rPr>
          <w:rFonts w:ascii="Times New Roman" w:hAnsi="Times New Roman" w:cs="Times New Roman"/>
          <w:lang w:val="es-ES_tradnl"/>
        </w:rPr>
      </w:pPr>
      <w:r w:rsidRPr="000A6554">
        <w:rPr>
          <w:rFonts w:ascii="Times New Roman" w:hAnsi="Times New Roman" w:cs="Times New Roman"/>
          <w:lang w:val="es-ES_tradnl"/>
        </w:rPr>
        <w:t>Actividad para explorar e identificar un texto periodístico</w:t>
      </w:r>
    </w:p>
    <w:p w14:paraId="36F362EE" w14:textId="77777777" w:rsidR="000719EE" w:rsidRPr="000719EE" w:rsidRDefault="000719EE" w:rsidP="000719EE">
      <w:pPr>
        <w:rPr>
          <w:rFonts w:ascii="Arial" w:hAnsi="Arial" w:cs="Arial"/>
          <w:sz w:val="18"/>
          <w:szCs w:val="18"/>
          <w:lang w:val="es-ES_tradnl"/>
        </w:rPr>
      </w:pPr>
    </w:p>
    <w:p w14:paraId="322716CF" w14:textId="7777777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20A2CE94" w14:textId="77777777" w:rsidR="000719EE" w:rsidRPr="000A6554" w:rsidRDefault="000A6554" w:rsidP="000719EE">
      <w:pPr>
        <w:rPr>
          <w:rFonts w:ascii="Times New Roman" w:hAnsi="Times New Roman" w:cs="Times New Roman"/>
          <w:lang w:val="es-ES_tradnl"/>
        </w:rPr>
      </w:pPr>
      <w:r w:rsidRPr="000A6554">
        <w:rPr>
          <w:rFonts w:ascii="Times New Roman" w:hAnsi="Times New Roman" w:cs="Times New Roman"/>
          <w:lang w:val="es-ES_tradnl"/>
        </w:rPr>
        <w:t>“crónica,</w:t>
      </w:r>
      <w:ins w:id="0" w:author="Your User Name" w:date="2015-03-26T20:20:00Z">
        <w:r w:rsidR="00345D28">
          <w:rPr>
            <w:rFonts w:ascii="Times New Roman" w:hAnsi="Times New Roman" w:cs="Times New Roman"/>
            <w:lang w:val="es-ES_tradnl"/>
          </w:rPr>
          <w:t xml:space="preserve"> </w:t>
        </w:r>
      </w:ins>
      <w:r w:rsidRPr="000A6554">
        <w:rPr>
          <w:rFonts w:ascii="Times New Roman" w:hAnsi="Times New Roman" w:cs="Times New Roman"/>
          <w:lang w:val="es-ES_tradnl"/>
        </w:rPr>
        <w:t>opinión,</w:t>
      </w:r>
      <w:ins w:id="1" w:author="Your User Name" w:date="2015-03-26T20:20:00Z">
        <w:r w:rsidR="00345D28">
          <w:rPr>
            <w:rFonts w:ascii="Times New Roman" w:hAnsi="Times New Roman" w:cs="Times New Roman"/>
            <w:lang w:val="es-ES_tradnl"/>
          </w:rPr>
          <w:t xml:space="preserve"> </w:t>
        </w:r>
      </w:ins>
      <w:r w:rsidRPr="000A6554">
        <w:rPr>
          <w:rFonts w:ascii="Times New Roman" w:hAnsi="Times New Roman" w:cs="Times New Roman"/>
          <w:lang w:val="es-ES_tradnl"/>
        </w:rPr>
        <w:t>datos,</w:t>
      </w:r>
      <w:ins w:id="2" w:author="Your User Name" w:date="2015-03-26T20:20:00Z">
        <w:r w:rsidR="00345D28">
          <w:rPr>
            <w:rFonts w:ascii="Times New Roman" w:hAnsi="Times New Roman" w:cs="Times New Roman"/>
            <w:lang w:val="es-ES_tradnl"/>
          </w:rPr>
          <w:t xml:space="preserve"> </w:t>
        </w:r>
      </w:ins>
      <w:r w:rsidRPr="000A6554">
        <w:rPr>
          <w:rFonts w:ascii="Times New Roman" w:hAnsi="Times New Roman" w:cs="Times New Roman"/>
          <w:lang w:val="es-ES_tradnl"/>
        </w:rPr>
        <w:t>interpretaciones</w:t>
      </w:r>
      <w:r w:rsidR="001444AE">
        <w:rPr>
          <w:rFonts w:ascii="Times New Roman" w:hAnsi="Times New Roman" w:cs="Times New Roman"/>
          <w:lang w:val="es-ES_tradnl"/>
        </w:rPr>
        <w:t>,</w:t>
      </w:r>
      <w:ins w:id="3" w:author="Your User Name" w:date="2015-03-26T20:20:00Z">
        <w:r w:rsidR="00345D28">
          <w:rPr>
            <w:rFonts w:ascii="Times New Roman" w:hAnsi="Times New Roman" w:cs="Times New Roman"/>
            <w:lang w:val="es-ES_tradnl"/>
          </w:rPr>
          <w:t xml:space="preserve"> </w:t>
        </w:r>
      </w:ins>
      <w:r w:rsidR="001444AE">
        <w:rPr>
          <w:rFonts w:ascii="Times New Roman" w:hAnsi="Times New Roman" w:cs="Times New Roman"/>
          <w:lang w:val="es-ES_tradnl"/>
        </w:rPr>
        <w:t>juicio de valor</w:t>
      </w:r>
      <w:r w:rsidRPr="000A6554">
        <w:rPr>
          <w:rFonts w:ascii="Times New Roman" w:hAnsi="Times New Roman" w:cs="Times New Roman"/>
          <w:lang w:val="es-ES_tradnl"/>
        </w:rPr>
        <w:t>”</w:t>
      </w:r>
    </w:p>
    <w:p w14:paraId="20DBD344" w14:textId="77777777" w:rsidR="000719EE" w:rsidRPr="000719EE" w:rsidRDefault="000719EE" w:rsidP="000719EE">
      <w:pPr>
        <w:rPr>
          <w:rFonts w:ascii="Arial" w:hAnsi="Arial" w:cs="Arial"/>
          <w:sz w:val="18"/>
          <w:szCs w:val="18"/>
          <w:lang w:val="es-ES_tradnl"/>
        </w:rPr>
      </w:pPr>
    </w:p>
    <w:p w14:paraId="2C44A6D4" w14:textId="7777777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0C0E5A9" w14:textId="77777777" w:rsidR="000719EE" w:rsidRPr="000A6554" w:rsidRDefault="000A6554" w:rsidP="000719EE">
      <w:pPr>
        <w:rPr>
          <w:rFonts w:ascii="Times New Roman" w:hAnsi="Times New Roman" w:cs="Times New Roman"/>
          <w:lang w:val="es-ES_tradnl"/>
        </w:rPr>
      </w:pPr>
      <w:r w:rsidRPr="000A6554">
        <w:rPr>
          <w:rFonts w:ascii="Times New Roman" w:hAnsi="Times New Roman" w:cs="Times New Roman"/>
          <w:lang w:val="es-ES_tradnl"/>
        </w:rPr>
        <w:t>20 minutos</w:t>
      </w:r>
    </w:p>
    <w:p w14:paraId="63376BA5" w14:textId="77777777" w:rsidR="000719EE" w:rsidRPr="000719EE" w:rsidRDefault="000719EE" w:rsidP="000719EE">
      <w:pPr>
        <w:rPr>
          <w:rFonts w:ascii="Arial" w:hAnsi="Arial" w:cs="Arial"/>
          <w:sz w:val="18"/>
          <w:szCs w:val="18"/>
          <w:lang w:val="es-ES_tradnl"/>
        </w:rPr>
      </w:pPr>
    </w:p>
    <w:p w14:paraId="60297E51" w14:textId="77777777"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5D53218B" w14:textId="77777777" w:rsidTr="00AC7496">
        <w:tc>
          <w:tcPr>
            <w:tcW w:w="1248" w:type="dxa"/>
          </w:tcPr>
          <w:p w14:paraId="32DFE06A" w14:textId="77777777"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51B10711" w14:textId="77777777" w:rsidR="005F4C68" w:rsidRPr="005F4C68" w:rsidRDefault="005F4C68" w:rsidP="00CB02D2">
            <w:pPr>
              <w:rPr>
                <w:rFonts w:ascii="Arial" w:hAnsi="Arial"/>
                <w:sz w:val="16"/>
                <w:szCs w:val="16"/>
                <w:lang w:val="es-ES_tradnl"/>
              </w:rPr>
            </w:pPr>
          </w:p>
        </w:tc>
        <w:tc>
          <w:tcPr>
            <w:tcW w:w="1289" w:type="dxa"/>
          </w:tcPr>
          <w:p w14:paraId="0F68F8BC" w14:textId="77777777"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491B0ACE" w14:textId="77777777" w:rsidR="005F4C68" w:rsidRPr="005F4C68" w:rsidRDefault="005F4C68" w:rsidP="00CB02D2">
            <w:pPr>
              <w:rPr>
                <w:rFonts w:ascii="Arial" w:hAnsi="Arial"/>
                <w:sz w:val="16"/>
                <w:szCs w:val="16"/>
                <w:lang w:val="es-ES_tradnl"/>
              </w:rPr>
            </w:pPr>
          </w:p>
        </w:tc>
        <w:tc>
          <w:tcPr>
            <w:tcW w:w="2504" w:type="dxa"/>
          </w:tcPr>
          <w:p w14:paraId="2D7A57C1" w14:textId="77777777"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49855590" w14:textId="77777777" w:rsidR="005F4C68" w:rsidRPr="005F4C68" w:rsidRDefault="000A6554" w:rsidP="00CB02D2">
            <w:pPr>
              <w:rPr>
                <w:rFonts w:ascii="Arial" w:hAnsi="Arial"/>
                <w:sz w:val="16"/>
                <w:szCs w:val="16"/>
                <w:lang w:val="es-ES_tradnl"/>
              </w:rPr>
            </w:pPr>
            <w:r>
              <w:rPr>
                <w:rFonts w:ascii="Arial" w:hAnsi="Arial"/>
                <w:sz w:val="16"/>
                <w:szCs w:val="16"/>
                <w:lang w:val="es-ES_tradnl"/>
              </w:rPr>
              <w:t>X</w:t>
            </w:r>
          </w:p>
        </w:tc>
        <w:tc>
          <w:tcPr>
            <w:tcW w:w="2268" w:type="dxa"/>
          </w:tcPr>
          <w:p w14:paraId="1B3055F9" w14:textId="77777777"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285EF113" w14:textId="77777777" w:rsidR="005F4C68" w:rsidRPr="005F4C68" w:rsidRDefault="005F4C68" w:rsidP="00CB02D2">
            <w:pPr>
              <w:rPr>
                <w:rFonts w:ascii="Arial" w:hAnsi="Arial"/>
                <w:sz w:val="16"/>
                <w:szCs w:val="16"/>
                <w:lang w:val="es-ES_tradnl"/>
              </w:rPr>
            </w:pPr>
          </w:p>
        </w:tc>
      </w:tr>
      <w:tr w:rsidR="00AC7496" w:rsidRPr="005F4C68" w14:paraId="70D134A3" w14:textId="77777777" w:rsidTr="00AC7496">
        <w:tc>
          <w:tcPr>
            <w:tcW w:w="1248" w:type="dxa"/>
          </w:tcPr>
          <w:p w14:paraId="593AC1D0" w14:textId="77777777"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3E2A2D1E" w14:textId="77777777" w:rsidR="005F4C68" w:rsidRPr="005F4C68" w:rsidRDefault="005F4C68" w:rsidP="00CB02D2">
            <w:pPr>
              <w:rPr>
                <w:rFonts w:ascii="Arial" w:hAnsi="Arial"/>
                <w:sz w:val="16"/>
                <w:szCs w:val="16"/>
                <w:lang w:val="es-ES_tradnl"/>
              </w:rPr>
            </w:pPr>
          </w:p>
        </w:tc>
        <w:tc>
          <w:tcPr>
            <w:tcW w:w="1289" w:type="dxa"/>
          </w:tcPr>
          <w:p w14:paraId="7311A898" w14:textId="77777777"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077DC11D" w14:textId="77777777" w:rsidR="005F4C68" w:rsidRPr="005F4C68" w:rsidRDefault="005F4C68" w:rsidP="00CB02D2">
            <w:pPr>
              <w:rPr>
                <w:rFonts w:ascii="Arial" w:hAnsi="Arial"/>
                <w:sz w:val="16"/>
                <w:szCs w:val="16"/>
                <w:lang w:val="es-ES_tradnl"/>
              </w:rPr>
            </w:pPr>
          </w:p>
        </w:tc>
        <w:tc>
          <w:tcPr>
            <w:tcW w:w="2504" w:type="dxa"/>
          </w:tcPr>
          <w:p w14:paraId="7E662C9B" w14:textId="77777777"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30CA238E" w14:textId="77777777" w:rsidR="005F4C68" w:rsidRPr="005F4C68" w:rsidRDefault="005F4C68" w:rsidP="00CB02D2">
            <w:pPr>
              <w:rPr>
                <w:rFonts w:ascii="Arial" w:hAnsi="Arial"/>
                <w:sz w:val="16"/>
                <w:szCs w:val="16"/>
                <w:lang w:val="es-ES_tradnl"/>
              </w:rPr>
            </w:pPr>
          </w:p>
        </w:tc>
        <w:tc>
          <w:tcPr>
            <w:tcW w:w="2268" w:type="dxa"/>
          </w:tcPr>
          <w:p w14:paraId="55C2D221" w14:textId="77777777"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2E042A22" w14:textId="77777777" w:rsidR="005F4C68" w:rsidRPr="005F4C68" w:rsidRDefault="005F4C68" w:rsidP="00CB02D2">
            <w:pPr>
              <w:rPr>
                <w:rFonts w:ascii="Arial" w:hAnsi="Arial"/>
                <w:sz w:val="16"/>
                <w:szCs w:val="16"/>
                <w:lang w:val="es-ES_tradnl"/>
              </w:rPr>
            </w:pPr>
          </w:p>
        </w:tc>
      </w:tr>
    </w:tbl>
    <w:p w14:paraId="24DD4CB3" w14:textId="77777777" w:rsidR="000719EE" w:rsidRPr="000719EE" w:rsidRDefault="000719EE" w:rsidP="000719EE">
      <w:pPr>
        <w:rPr>
          <w:rFonts w:ascii="Arial" w:hAnsi="Arial" w:cs="Arial"/>
          <w:sz w:val="18"/>
          <w:szCs w:val="18"/>
          <w:lang w:val="es-ES_tradnl"/>
        </w:rPr>
      </w:pPr>
    </w:p>
    <w:p w14:paraId="58D42FB0" w14:textId="77777777"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5E12A1F6" w14:textId="77777777" w:rsidTr="00B92165">
        <w:tc>
          <w:tcPr>
            <w:tcW w:w="4536" w:type="dxa"/>
          </w:tcPr>
          <w:p w14:paraId="5F3669C6" w14:textId="7777777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4584ADEA" w14:textId="77777777" w:rsidR="002E4EE6" w:rsidRPr="00AC7496" w:rsidRDefault="002E4EE6" w:rsidP="00CB02D2">
            <w:pPr>
              <w:rPr>
                <w:rFonts w:ascii="Arial" w:hAnsi="Arial"/>
                <w:sz w:val="16"/>
                <w:szCs w:val="16"/>
                <w:lang w:val="es-ES_tradnl"/>
              </w:rPr>
            </w:pPr>
          </w:p>
        </w:tc>
        <w:tc>
          <w:tcPr>
            <w:tcW w:w="4111" w:type="dxa"/>
          </w:tcPr>
          <w:p w14:paraId="0E10D3CF" w14:textId="77777777"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369A71F5" w14:textId="77777777" w:rsidR="002E4EE6" w:rsidRPr="00AC7496" w:rsidRDefault="002E4EE6" w:rsidP="00CB02D2">
            <w:pPr>
              <w:rPr>
                <w:rFonts w:ascii="Arial" w:hAnsi="Arial"/>
                <w:sz w:val="16"/>
                <w:szCs w:val="16"/>
                <w:lang w:val="es-ES_tradnl"/>
              </w:rPr>
            </w:pPr>
          </w:p>
        </w:tc>
      </w:tr>
      <w:tr w:rsidR="00BD1FFA" w:rsidRPr="00345D28" w14:paraId="4F4B15D4" w14:textId="77777777" w:rsidTr="00B92165">
        <w:tc>
          <w:tcPr>
            <w:tcW w:w="4536" w:type="dxa"/>
          </w:tcPr>
          <w:p w14:paraId="0BDC5208" w14:textId="7777777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1E43B375" w14:textId="77777777" w:rsidR="002E4EE6" w:rsidRPr="00AC7496" w:rsidRDefault="002E4EE6" w:rsidP="00CB02D2">
            <w:pPr>
              <w:rPr>
                <w:rFonts w:ascii="Arial" w:hAnsi="Arial"/>
                <w:sz w:val="16"/>
                <w:szCs w:val="16"/>
                <w:lang w:val="es-ES_tradnl"/>
              </w:rPr>
            </w:pPr>
          </w:p>
        </w:tc>
        <w:tc>
          <w:tcPr>
            <w:tcW w:w="4111" w:type="dxa"/>
          </w:tcPr>
          <w:p w14:paraId="26484BF9" w14:textId="77777777"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3E975956" w14:textId="77777777" w:rsidR="002E4EE6" w:rsidRPr="00AC7496" w:rsidRDefault="002E4EE6" w:rsidP="00CB02D2">
            <w:pPr>
              <w:rPr>
                <w:rFonts w:ascii="Arial" w:hAnsi="Arial"/>
                <w:sz w:val="16"/>
                <w:szCs w:val="16"/>
                <w:lang w:val="es-ES_tradnl"/>
              </w:rPr>
            </w:pPr>
          </w:p>
        </w:tc>
      </w:tr>
      <w:tr w:rsidR="00BD1FFA" w:rsidRPr="00AC7496" w14:paraId="2A67EF83" w14:textId="77777777" w:rsidTr="00B92165">
        <w:tc>
          <w:tcPr>
            <w:tcW w:w="4536" w:type="dxa"/>
          </w:tcPr>
          <w:p w14:paraId="0E913AD6" w14:textId="7777777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748AEEE4" w14:textId="77777777" w:rsidR="002E4EE6" w:rsidRPr="00AC7496" w:rsidRDefault="002E4EE6" w:rsidP="00CB02D2">
            <w:pPr>
              <w:rPr>
                <w:rFonts w:ascii="Arial" w:hAnsi="Arial"/>
                <w:sz w:val="16"/>
                <w:szCs w:val="16"/>
                <w:lang w:val="es-ES_tradnl"/>
              </w:rPr>
            </w:pPr>
          </w:p>
        </w:tc>
        <w:tc>
          <w:tcPr>
            <w:tcW w:w="4111" w:type="dxa"/>
          </w:tcPr>
          <w:p w14:paraId="10FBA827" w14:textId="77777777"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216E9572" w14:textId="77777777" w:rsidR="002E4EE6" w:rsidRPr="00AC7496" w:rsidRDefault="002E4EE6" w:rsidP="00CB02D2">
            <w:pPr>
              <w:rPr>
                <w:rFonts w:ascii="Arial" w:hAnsi="Arial"/>
                <w:sz w:val="16"/>
                <w:szCs w:val="16"/>
                <w:lang w:val="es-ES_tradnl"/>
              </w:rPr>
            </w:pPr>
          </w:p>
        </w:tc>
      </w:tr>
      <w:tr w:rsidR="00BD1FFA" w:rsidRPr="00AC7496" w14:paraId="02408712" w14:textId="77777777" w:rsidTr="00B92165">
        <w:tc>
          <w:tcPr>
            <w:tcW w:w="4536" w:type="dxa"/>
          </w:tcPr>
          <w:p w14:paraId="705C37CC" w14:textId="7777777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1CD58AB1" w14:textId="77777777" w:rsidR="002E4EE6" w:rsidRPr="00AC7496" w:rsidRDefault="002E4EE6" w:rsidP="00CB02D2">
            <w:pPr>
              <w:rPr>
                <w:rFonts w:ascii="Arial" w:hAnsi="Arial"/>
                <w:sz w:val="16"/>
                <w:szCs w:val="16"/>
                <w:lang w:val="es-ES_tradnl"/>
              </w:rPr>
            </w:pPr>
          </w:p>
        </w:tc>
        <w:tc>
          <w:tcPr>
            <w:tcW w:w="4111" w:type="dxa"/>
          </w:tcPr>
          <w:p w14:paraId="47366C43" w14:textId="77777777"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0DE41684" w14:textId="77777777" w:rsidR="002E4EE6" w:rsidRPr="00AC7496" w:rsidRDefault="000A6554" w:rsidP="00CB02D2">
            <w:pPr>
              <w:rPr>
                <w:rFonts w:ascii="Arial" w:hAnsi="Arial"/>
                <w:sz w:val="16"/>
                <w:szCs w:val="16"/>
                <w:lang w:val="es-ES_tradnl"/>
              </w:rPr>
            </w:pPr>
            <w:r>
              <w:rPr>
                <w:rFonts w:ascii="Arial" w:hAnsi="Arial"/>
                <w:sz w:val="16"/>
                <w:szCs w:val="16"/>
                <w:lang w:val="es-ES_tradnl"/>
              </w:rPr>
              <w:t>X</w:t>
            </w:r>
          </w:p>
        </w:tc>
      </w:tr>
    </w:tbl>
    <w:p w14:paraId="008A6B1A" w14:textId="77777777" w:rsidR="000719EE" w:rsidRPr="000719EE" w:rsidRDefault="000719EE" w:rsidP="000719EE">
      <w:pPr>
        <w:rPr>
          <w:rFonts w:ascii="Arial" w:hAnsi="Arial" w:cs="Arial"/>
          <w:sz w:val="18"/>
          <w:szCs w:val="18"/>
          <w:lang w:val="es-ES_tradnl"/>
        </w:rPr>
      </w:pPr>
    </w:p>
    <w:p w14:paraId="593B6258" w14:textId="77777777" w:rsidR="00712769" w:rsidRPr="00B55138" w:rsidRDefault="00712769" w:rsidP="0071276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712769" w:rsidRPr="005F4C68" w14:paraId="364B4D46" w14:textId="77777777" w:rsidTr="007B5078">
        <w:tc>
          <w:tcPr>
            <w:tcW w:w="2126" w:type="dxa"/>
          </w:tcPr>
          <w:p w14:paraId="5638A6A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565E0F7C" w14:textId="77777777" w:rsidR="00712769" w:rsidRPr="005F4C68" w:rsidRDefault="00712769" w:rsidP="007B5078">
            <w:pPr>
              <w:rPr>
                <w:rFonts w:ascii="Arial" w:hAnsi="Arial"/>
                <w:sz w:val="16"/>
                <w:szCs w:val="16"/>
                <w:lang w:val="es-ES_tradnl"/>
              </w:rPr>
            </w:pPr>
          </w:p>
        </w:tc>
        <w:tc>
          <w:tcPr>
            <w:tcW w:w="1156" w:type="dxa"/>
          </w:tcPr>
          <w:p w14:paraId="7184F870" w14:textId="77777777" w:rsidR="00712769" w:rsidRPr="005F4C68" w:rsidRDefault="00712769" w:rsidP="007B5078">
            <w:pPr>
              <w:rPr>
                <w:rFonts w:ascii="Arial" w:hAnsi="Arial"/>
                <w:sz w:val="16"/>
                <w:szCs w:val="16"/>
                <w:lang w:val="es-ES_tradnl"/>
              </w:rPr>
            </w:pPr>
            <w:r>
              <w:rPr>
                <w:rFonts w:ascii="Arial" w:hAnsi="Arial"/>
                <w:sz w:val="16"/>
                <w:szCs w:val="16"/>
                <w:lang w:val="es-ES_tradnl"/>
              </w:rPr>
              <w:t>Video</w:t>
            </w:r>
          </w:p>
        </w:tc>
        <w:tc>
          <w:tcPr>
            <w:tcW w:w="425" w:type="dxa"/>
          </w:tcPr>
          <w:p w14:paraId="153BCC36" w14:textId="77777777" w:rsidR="00712769" w:rsidRPr="005F4C68" w:rsidRDefault="00712769" w:rsidP="007B5078">
            <w:pPr>
              <w:rPr>
                <w:rFonts w:ascii="Arial" w:hAnsi="Arial"/>
                <w:sz w:val="16"/>
                <w:szCs w:val="16"/>
                <w:lang w:val="es-ES_tradnl"/>
              </w:rPr>
            </w:pPr>
          </w:p>
        </w:tc>
        <w:tc>
          <w:tcPr>
            <w:tcW w:w="1843" w:type="dxa"/>
          </w:tcPr>
          <w:p w14:paraId="32160045"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Animación</w:t>
            </w:r>
          </w:p>
        </w:tc>
        <w:tc>
          <w:tcPr>
            <w:tcW w:w="425" w:type="dxa"/>
          </w:tcPr>
          <w:p w14:paraId="111529F1" w14:textId="77777777" w:rsidR="00712769" w:rsidRPr="005F4C68" w:rsidRDefault="00712769" w:rsidP="007B5078">
            <w:pPr>
              <w:rPr>
                <w:rFonts w:ascii="Arial" w:hAnsi="Arial"/>
                <w:sz w:val="16"/>
                <w:szCs w:val="16"/>
                <w:lang w:val="es-ES_tradnl"/>
              </w:rPr>
            </w:pPr>
          </w:p>
        </w:tc>
        <w:tc>
          <w:tcPr>
            <w:tcW w:w="1559" w:type="dxa"/>
          </w:tcPr>
          <w:p w14:paraId="73F6B1FA" w14:textId="77777777" w:rsidR="00712769" w:rsidRPr="005F4C68" w:rsidRDefault="00712769" w:rsidP="007B5078">
            <w:pPr>
              <w:rPr>
                <w:rFonts w:ascii="Arial" w:hAnsi="Arial"/>
                <w:sz w:val="16"/>
                <w:szCs w:val="16"/>
                <w:lang w:val="es-ES_tradnl"/>
              </w:rPr>
            </w:pPr>
            <w:r>
              <w:rPr>
                <w:rFonts w:ascii="Arial" w:hAnsi="Arial"/>
                <w:sz w:val="16"/>
                <w:szCs w:val="16"/>
                <w:lang w:val="es-ES_tradnl"/>
              </w:rPr>
              <w:t>Interactivo</w:t>
            </w:r>
          </w:p>
        </w:tc>
        <w:tc>
          <w:tcPr>
            <w:tcW w:w="425" w:type="dxa"/>
          </w:tcPr>
          <w:p w14:paraId="5A16C332" w14:textId="77777777" w:rsidR="00712769" w:rsidRPr="005F4C68" w:rsidRDefault="00712769" w:rsidP="007B5078">
            <w:pPr>
              <w:rPr>
                <w:rFonts w:ascii="Arial" w:hAnsi="Arial"/>
                <w:sz w:val="16"/>
                <w:szCs w:val="16"/>
                <w:lang w:val="es-ES_tradnl"/>
              </w:rPr>
            </w:pPr>
          </w:p>
        </w:tc>
      </w:tr>
      <w:tr w:rsidR="00712769" w:rsidRPr="005F4C68" w14:paraId="3D08CC82" w14:textId="77777777" w:rsidTr="007B5078">
        <w:tc>
          <w:tcPr>
            <w:tcW w:w="2126" w:type="dxa"/>
          </w:tcPr>
          <w:p w14:paraId="01E056CB"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Actividad</w:t>
            </w:r>
          </w:p>
        </w:tc>
        <w:tc>
          <w:tcPr>
            <w:tcW w:w="404" w:type="dxa"/>
          </w:tcPr>
          <w:p w14:paraId="166E4D7D" w14:textId="77777777" w:rsidR="00712769" w:rsidRPr="005F4C68" w:rsidRDefault="00712769" w:rsidP="007B5078">
            <w:pPr>
              <w:rPr>
                <w:rFonts w:ascii="Arial" w:hAnsi="Arial"/>
                <w:sz w:val="16"/>
                <w:szCs w:val="16"/>
                <w:lang w:val="es-ES_tradnl"/>
              </w:rPr>
            </w:pPr>
          </w:p>
        </w:tc>
        <w:tc>
          <w:tcPr>
            <w:tcW w:w="1156" w:type="dxa"/>
          </w:tcPr>
          <w:p w14:paraId="209F808B" w14:textId="77777777" w:rsidR="00712769" w:rsidRPr="005F4C68" w:rsidRDefault="00712769" w:rsidP="007B5078">
            <w:pPr>
              <w:rPr>
                <w:rFonts w:ascii="Arial" w:hAnsi="Arial"/>
                <w:sz w:val="16"/>
                <w:szCs w:val="16"/>
                <w:lang w:val="es-ES_tradnl"/>
              </w:rPr>
            </w:pPr>
            <w:r>
              <w:rPr>
                <w:rFonts w:ascii="Arial" w:hAnsi="Arial"/>
                <w:sz w:val="16"/>
                <w:szCs w:val="16"/>
                <w:lang w:val="es-ES_tradnl"/>
              </w:rPr>
              <w:t>Web</w:t>
            </w:r>
          </w:p>
        </w:tc>
        <w:tc>
          <w:tcPr>
            <w:tcW w:w="425" w:type="dxa"/>
          </w:tcPr>
          <w:p w14:paraId="22130D98" w14:textId="77777777" w:rsidR="00712769" w:rsidRPr="005F4C68" w:rsidRDefault="00712769" w:rsidP="007B5078">
            <w:pPr>
              <w:rPr>
                <w:rFonts w:ascii="Arial" w:hAnsi="Arial"/>
                <w:sz w:val="16"/>
                <w:szCs w:val="16"/>
                <w:lang w:val="es-ES_tradnl"/>
              </w:rPr>
            </w:pPr>
          </w:p>
        </w:tc>
        <w:tc>
          <w:tcPr>
            <w:tcW w:w="1843" w:type="dxa"/>
          </w:tcPr>
          <w:p w14:paraId="4FFD436E" w14:textId="77777777" w:rsidR="00712769" w:rsidRPr="005F4C68" w:rsidRDefault="00712769"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4210AA2D" w14:textId="77777777" w:rsidR="00712769" w:rsidRPr="005F4C68" w:rsidRDefault="00712769" w:rsidP="007B5078">
            <w:pPr>
              <w:rPr>
                <w:rFonts w:ascii="Arial" w:hAnsi="Arial"/>
                <w:sz w:val="16"/>
                <w:szCs w:val="16"/>
                <w:lang w:val="es-ES_tradnl"/>
              </w:rPr>
            </w:pPr>
          </w:p>
        </w:tc>
        <w:tc>
          <w:tcPr>
            <w:tcW w:w="1559" w:type="dxa"/>
            <w:tcBorders>
              <w:bottom w:val="single" w:sz="4" w:space="0" w:color="auto"/>
            </w:tcBorders>
          </w:tcPr>
          <w:p w14:paraId="145D6AAD"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5ED218A8" w14:textId="77777777" w:rsidR="00712769" w:rsidRPr="005F4C68" w:rsidRDefault="00712769" w:rsidP="007B5078">
            <w:pPr>
              <w:rPr>
                <w:rFonts w:ascii="Arial" w:hAnsi="Arial"/>
                <w:sz w:val="16"/>
                <w:szCs w:val="16"/>
                <w:lang w:val="es-ES_tradnl"/>
              </w:rPr>
            </w:pPr>
          </w:p>
        </w:tc>
      </w:tr>
      <w:tr w:rsidR="00712769" w:rsidRPr="005F4C68" w14:paraId="33712575" w14:textId="77777777" w:rsidTr="007B5078">
        <w:tc>
          <w:tcPr>
            <w:tcW w:w="2126" w:type="dxa"/>
          </w:tcPr>
          <w:p w14:paraId="159A6B26" w14:textId="77777777" w:rsidR="00712769" w:rsidRDefault="00712769" w:rsidP="007B5078">
            <w:pPr>
              <w:rPr>
                <w:rFonts w:ascii="Arial" w:hAnsi="Arial"/>
                <w:sz w:val="16"/>
                <w:szCs w:val="16"/>
                <w:lang w:val="es-ES_tradnl"/>
              </w:rPr>
            </w:pPr>
            <w:r>
              <w:rPr>
                <w:rFonts w:ascii="Arial" w:hAnsi="Arial"/>
                <w:sz w:val="16"/>
                <w:szCs w:val="16"/>
                <w:lang w:val="es-ES_tradnl"/>
              </w:rPr>
              <w:t>Texto</w:t>
            </w:r>
          </w:p>
        </w:tc>
        <w:tc>
          <w:tcPr>
            <w:tcW w:w="404" w:type="dxa"/>
          </w:tcPr>
          <w:p w14:paraId="600D5510" w14:textId="77777777" w:rsidR="00712769" w:rsidRPr="005F4C68" w:rsidRDefault="000A6554" w:rsidP="007B5078">
            <w:pPr>
              <w:rPr>
                <w:rFonts w:ascii="Arial" w:hAnsi="Arial"/>
                <w:sz w:val="16"/>
                <w:szCs w:val="16"/>
                <w:lang w:val="es-ES_tradnl"/>
              </w:rPr>
            </w:pPr>
            <w:r>
              <w:rPr>
                <w:rFonts w:ascii="Arial" w:hAnsi="Arial"/>
                <w:sz w:val="16"/>
                <w:szCs w:val="16"/>
                <w:lang w:val="es-ES_tradnl"/>
              </w:rPr>
              <w:t>X</w:t>
            </w:r>
          </w:p>
        </w:tc>
        <w:tc>
          <w:tcPr>
            <w:tcW w:w="1156" w:type="dxa"/>
          </w:tcPr>
          <w:p w14:paraId="7A8532DB" w14:textId="77777777" w:rsidR="00712769" w:rsidRDefault="00712769" w:rsidP="007B5078">
            <w:pPr>
              <w:rPr>
                <w:rFonts w:ascii="Arial" w:hAnsi="Arial"/>
                <w:sz w:val="16"/>
                <w:szCs w:val="16"/>
                <w:lang w:val="es-ES_tradnl"/>
              </w:rPr>
            </w:pPr>
            <w:r>
              <w:rPr>
                <w:rFonts w:ascii="Arial" w:hAnsi="Arial"/>
                <w:sz w:val="16"/>
                <w:szCs w:val="16"/>
                <w:lang w:val="es-ES_tradnl"/>
              </w:rPr>
              <w:t>Imagen</w:t>
            </w:r>
          </w:p>
        </w:tc>
        <w:tc>
          <w:tcPr>
            <w:tcW w:w="425" w:type="dxa"/>
          </w:tcPr>
          <w:p w14:paraId="62FCF8E9" w14:textId="77777777" w:rsidR="00712769" w:rsidRPr="005F4C68" w:rsidRDefault="00712769" w:rsidP="007B5078">
            <w:pPr>
              <w:rPr>
                <w:rFonts w:ascii="Arial" w:hAnsi="Arial"/>
                <w:sz w:val="16"/>
                <w:szCs w:val="16"/>
                <w:lang w:val="es-ES_tradnl"/>
              </w:rPr>
            </w:pPr>
          </w:p>
        </w:tc>
        <w:tc>
          <w:tcPr>
            <w:tcW w:w="1843" w:type="dxa"/>
          </w:tcPr>
          <w:p w14:paraId="1DE5FE81" w14:textId="77777777" w:rsidR="00712769" w:rsidRDefault="00712769" w:rsidP="007B5078">
            <w:pPr>
              <w:rPr>
                <w:rFonts w:ascii="Arial" w:hAnsi="Arial"/>
                <w:sz w:val="16"/>
                <w:szCs w:val="16"/>
                <w:lang w:val="es-ES_tradnl"/>
              </w:rPr>
            </w:pPr>
            <w:r>
              <w:rPr>
                <w:rFonts w:ascii="Arial" w:hAnsi="Arial"/>
                <w:sz w:val="16"/>
                <w:szCs w:val="16"/>
                <w:lang w:val="es-ES_tradnl"/>
              </w:rPr>
              <w:t>Documento</w:t>
            </w:r>
          </w:p>
        </w:tc>
        <w:tc>
          <w:tcPr>
            <w:tcW w:w="425" w:type="dxa"/>
          </w:tcPr>
          <w:p w14:paraId="1B615802" w14:textId="77777777" w:rsidR="00712769" w:rsidRPr="005F4C68" w:rsidRDefault="00712769" w:rsidP="007B5078">
            <w:pPr>
              <w:rPr>
                <w:rFonts w:ascii="Arial" w:hAnsi="Arial"/>
                <w:sz w:val="16"/>
                <w:szCs w:val="16"/>
                <w:lang w:val="es-ES_tradnl"/>
              </w:rPr>
            </w:pPr>
          </w:p>
        </w:tc>
        <w:tc>
          <w:tcPr>
            <w:tcW w:w="1559" w:type="dxa"/>
            <w:tcBorders>
              <w:bottom w:val="nil"/>
              <w:right w:val="nil"/>
            </w:tcBorders>
          </w:tcPr>
          <w:p w14:paraId="007A0099" w14:textId="77777777" w:rsidR="00712769" w:rsidRDefault="00712769" w:rsidP="007B5078">
            <w:pPr>
              <w:rPr>
                <w:rFonts w:ascii="Arial" w:hAnsi="Arial"/>
                <w:sz w:val="16"/>
                <w:szCs w:val="16"/>
                <w:lang w:val="es-ES_tradnl"/>
              </w:rPr>
            </w:pPr>
          </w:p>
        </w:tc>
        <w:tc>
          <w:tcPr>
            <w:tcW w:w="425" w:type="dxa"/>
            <w:tcBorders>
              <w:left w:val="nil"/>
              <w:bottom w:val="nil"/>
              <w:right w:val="nil"/>
            </w:tcBorders>
          </w:tcPr>
          <w:p w14:paraId="6375A613" w14:textId="77777777" w:rsidR="00712769" w:rsidRPr="005F4C68" w:rsidRDefault="00712769" w:rsidP="007B5078">
            <w:pPr>
              <w:rPr>
                <w:rFonts w:ascii="Arial" w:hAnsi="Arial"/>
                <w:sz w:val="16"/>
                <w:szCs w:val="16"/>
                <w:lang w:val="es-ES_tradnl"/>
              </w:rPr>
            </w:pPr>
          </w:p>
        </w:tc>
      </w:tr>
    </w:tbl>
    <w:p w14:paraId="16B6D6CB" w14:textId="77777777" w:rsidR="00712769" w:rsidRPr="000719EE" w:rsidRDefault="00712769" w:rsidP="00712769">
      <w:pPr>
        <w:rPr>
          <w:rFonts w:ascii="Arial" w:hAnsi="Arial" w:cs="Arial"/>
          <w:sz w:val="18"/>
          <w:szCs w:val="18"/>
          <w:lang w:val="es-ES_tradnl"/>
        </w:rPr>
      </w:pPr>
    </w:p>
    <w:p w14:paraId="7F5AE2B0" w14:textId="77777777"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5CB77BF0" w14:textId="77777777" w:rsidR="000719EE" w:rsidRPr="000A6554" w:rsidRDefault="000A6554" w:rsidP="000719EE">
      <w:pPr>
        <w:rPr>
          <w:rFonts w:ascii="Times New Roman" w:hAnsi="Times New Roman" w:cs="Times New Roman"/>
          <w:lang w:val="es-ES_tradnl"/>
        </w:rPr>
      </w:pPr>
      <w:r w:rsidRPr="000A6554">
        <w:rPr>
          <w:rFonts w:ascii="Times New Roman" w:hAnsi="Times New Roman" w:cs="Times New Roman"/>
          <w:lang w:val="es-ES_tradnl"/>
        </w:rPr>
        <w:t>3</w:t>
      </w:r>
    </w:p>
    <w:p w14:paraId="061A85BA" w14:textId="77777777" w:rsidR="000719EE" w:rsidRPr="000719EE" w:rsidRDefault="000719EE" w:rsidP="000719EE">
      <w:pPr>
        <w:rPr>
          <w:rFonts w:ascii="Arial" w:hAnsi="Arial" w:cs="Arial"/>
          <w:sz w:val="18"/>
          <w:szCs w:val="18"/>
          <w:lang w:val="es-ES_tradnl"/>
        </w:rPr>
      </w:pPr>
    </w:p>
    <w:p w14:paraId="4288D463"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1648AD10" w14:textId="77777777" w:rsidR="00A925B6" w:rsidRDefault="00A925B6" w:rsidP="00CB02D2">
      <w:pPr>
        <w:rPr>
          <w:rFonts w:ascii="Arial" w:hAnsi="Arial"/>
          <w:sz w:val="18"/>
          <w:szCs w:val="18"/>
          <w:lang w:val="es-ES_tradnl"/>
        </w:rPr>
      </w:pPr>
    </w:p>
    <w:p w14:paraId="7D240325" w14:textId="77777777"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69999574" w14:textId="77777777"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44077C73" w14:textId="77777777" w:rsidR="000A6554" w:rsidRPr="000A6554" w:rsidRDefault="000A6554" w:rsidP="000A6554">
      <w:pPr>
        <w:rPr>
          <w:rFonts w:ascii="Times New Roman" w:hAnsi="Times New Roman" w:cs="Times New Roman"/>
          <w:b/>
          <w:lang w:val="es-ES_tradnl"/>
        </w:rPr>
      </w:pPr>
      <w:r w:rsidRPr="000A6554">
        <w:rPr>
          <w:rFonts w:ascii="Times New Roman" w:hAnsi="Times New Roman" w:cs="Times New Roman"/>
          <w:b/>
          <w:lang w:val="es-ES_tradnl"/>
        </w:rPr>
        <w:t xml:space="preserve">Refuerza tu aprendizaje: reconocimiento de textos de opinión </w:t>
      </w:r>
    </w:p>
    <w:p w14:paraId="6E3E2489" w14:textId="77777777" w:rsidR="000719EE" w:rsidRPr="000719EE" w:rsidRDefault="000719EE" w:rsidP="000719EE">
      <w:pPr>
        <w:rPr>
          <w:rFonts w:ascii="Arial" w:hAnsi="Arial" w:cs="Arial"/>
          <w:sz w:val="18"/>
          <w:szCs w:val="18"/>
          <w:lang w:val="es-ES_tradnl"/>
        </w:rPr>
      </w:pPr>
    </w:p>
    <w:p w14:paraId="610C9706" w14:textId="77777777"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3B0AB9BD" w14:textId="77777777" w:rsidR="000719EE" w:rsidRPr="000A6554" w:rsidRDefault="000A6554" w:rsidP="000719EE">
      <w:pPr>
        <w:rPr>
          <w:rFonts w:ascii="Times New Roman" w:hAnsi="Times New Roman" w:cs="Times New Roman"/>
          <w:lang w:val="es-ES_tradnl"/>
        </w:rPr>
      </w:pPr>
      <w:r w:rsidRPr="000A6554">
        <w:rPr>
          <w:rFonts w:ascii="Times New Roman" w:hAnsi="Times New Roman" w:cs="Times New Roman"/>
          <w:lang w:val="es-ES_tradnl"/>
        </w:rPr>
        <w:t>“S”</w:t>
      </w:r>
    </w:p>
    <w:p w14:paraId="25846B77" w14:textId="77777777" w:rsidR="000719EE" w:rsidRPr="000719EE" w:rsidRDefault="000719EE" w:rsidP="000719EE">
      <w:pPr>
        <w:rPr>
          <w:rFonts w:ascii="Arial" w:hAnsi="Arial" w:cs="Arial"/>
          <w:sz w:val="18"/>
          <w:szCs w:val="18"/>
          <w:lang w:val="es-ES_tradnl"/>
        </w:rPr>
      </w:pPr>
    </w:p>
    <w:p w14:paraId="641B8BF8" w14:textId="77777777"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0FD59DD6" w14:textId="77777777" w:rsidR="000719EE" w:rsidRPr="0049466A" w:rsidRDefault="0049466A" w:rsidP="008B46A7">
      <w:pPr>
        <w:jc w:val="both"/>
        <w:rPr>
          <w:rFonts w:ascii="Times New Roman" w:hAnsi="Times New Roman" w:cs="Times New Roman"/>
          <w:lang w:val="es-ES_tradnl"/>
        </w:rPr>
      </w:pPr>
      <w:r w:rsidRPr="0049466A">
        <w:rPr>
          <w:rFonts w:ascii="Times New Roman" w:hAnsi="Times New Roman" w:cs="Times New Roman"/>
          <w:lang w:val="es-ES_tradnl"/>
        </w:rPr>
        <w:t xml:space="preserve">A continuación encontrarás un texto escrito por </w:t>
      </w:r>
      <w:r w:rsidR="00897E79">
        <w:rPr>
          <w:rFonts w:ascii="Times New Roman" w:hAnsi="Times New Roman" w:cs="Times New Roman"/>
          <w:lang w:val="es-ES_tradnl"/>
        </w:rPr>
        <w:t>un escritor colombiano</w:t>
      </w:r>
      <w:r w:rsidRPr="0049466A">
        <w:rPr>
          <w:rFonts w:ascii="Times New Roman" w:hAnsi="Times New Roman" w:cs="Times New Roman"/>
          <w:lang w:val="es-ES_tradnl"/>
        </w:rPr>
        <w:t>.</w:t>
      </w:r>
      <w:r>
        <w:rPr>
          <w:rFonts w:ascii="Times New Roman" w:hAnsi="Times New Roman" w:cs="Times New Roman"/>
          <w:lang w:val="es-ES_tradnl"/>
        </w:rPr>
        <w:t xml:space="preserve"> Tu </w:t>
      </w:r>
      <w:r w:rsidR="008B46A7">
        <w:rPr>
          <w:rFonts w:ascii="Times New Roman" w:hAnsi="Times New Roman" w:cs="Times New Roman"/>
          <w:lang w:val="es-ES_tradnl"/>
        </w:rPr>
        <w:t xml:space="preserve">primer </w:t>
      </w:r>
      <w:r>
        <w:rPr>
          <w:rFonts w:ascii="Times New Roman" w:hAnsi="Times New Roman" w:cs="Times New Roman"/>
          <w:lang w:val="es-ES_tradnl"/>
        </w:rPr>
        <w:t>reto consiste en identificar a qué clase de género periodístico corresponde</w:t>
      </w:r>
      <w:r w:rsidR="008B46A7">
        <w:rPr>
          <w:rFonts w:ascii="Times New Roman" w:hAnsi="Times New Roman" w:cs="Times New Roman"/>
          <w:lang w:val="es-ES_tradnl"/>
        </w:rPr>
        <w:t>.</w:t>
      </w:r>
      <w:r>
        <w:rPr>
          <w:rFonts w:ascii="Times New Roman" w:hAnsi="Times New Roman" w:cs="Times New Roman"/>
          <w:lang w:val="es-ES_tradnl"/>
        </w:rPr>
        <w:t xml:space="preserve"> </w:t>
      </w:r>
    </w:p>
    <w:p w14:paraId="1114CE12" w14:textId="77777777" w:rsidR="000719EE" w:rsidRPr="000719EE" w:rsidRDefault="000719EE" w:rsidP="000719EE">
      <w:pPr>
        <w:rPr>
          <w:rFonts w:ascii="Arial" w:hAnsi="Arial" w:cs="Arial"/>
          <w:sz w:val="18"/>
          <w:szCs w:val="18"/>
          <w:lang w:val="es-ES_tradnl"/>
        </w:rPr>
      </w:pPr>
    </w:p>
    <w:p w14:paraId="66324C46" w14:textId="77777777"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32A4FB10" w14:textId="77777777" w:rsidR="008B46A7" w:rsidRPr="0049466A" w:rsidRDefault="00C00E7F" w:rsidP="008B46A7">
      <w:pPr>
        <w:jc w:val="both"/>
        <w:rPr>
          <w:rFonts w:ascii="Times New Roman" w:hAnsi="Times New Roman" w:cs="Times New Roman"/>
          <w:lang w:val="es-ES_tradnl"/>
        </w:rPr>
      </w:pPr>
      <w:r>
        <w:rPr>
          <w:rFonts w:ascii="Times New Roman" w:hAnsi="Times New Roman" w:cs="Times New Roman"/>
          <w:lang w:val="es-ES_tradnl"/>
        </w:rPr>
        <w:t>Posteriormente</w:t>
      </w:r>
      <w:bookmarkStart w:id="4" w:name="_GoBack"/>
      <w:bookmarkEnd w:id="4"/>
      <w:r w:rsidR="008B46A7" w:rsidRPr="008B46A7">
        <w:rPr>
          <w:rFonts w:ascii="Times New Roman" w:hAnsi="Times New Roman" w:cs="Times New Roman"/>
          <w:lang w:val="es-ES_tradnl"/>
        </w:rPr>
        <w:t xml:space="preserve"> deberás</w:t>
      </w:r>
      <w:r w:rsidR="008B46A7">
        <w:rPr>
          <w:rFonts w:ascii="Arial" w:hAnsi="Arial" w:cs="Arial"/>
          <w:sz w:val="18"/>
          <w:szCs w:val="18"/>
          <w:lang w:val="es-ES_tradnl"/>
        </w:rPr>
        <w:t xml:space="preserve"> </w:t>
      </w:r>
      <w:r w:rsidR="008B46A7">
        <w:rPr>
          <w:rFonts w:ascii="Times New Roman" w:hAnsi="Times New Roman" w:cs="Times New Roman"/>
          <w:lang w:val="es-ES_tradnl"/>
        </w:rPr>
        <w:t>escribir tu opinión personal respecto a la forma en que el autor maneja la información.</w:t>
      </w:r>
      <w:r w:rsidR="008B46A7" w:rsidRPr="0049466A">
        <w:rPr>
          <w:rFonts w:ascii="Times New Roman" w:hAnsi="Times New Roman" w:cs="Times New Roman"/>
          <w:lang w:val="es-ES_tradnl"/>
        </w:rPr>
        <w:t xml:space="preserve"> </w:t>
      </w:r>
    </w:p>
    <w:p w14:paraId="7E406249" w14:textId="77777777" w:rsidR="000719EE" w:rsidRPr="000719EE" w:rsidRDefault="000719EE" w:rsidP="000719EE">
      <w:pPr>
        <w:rPr>
          <w:rFonts w:ascii="Arial" w:hAnsi="Arial" w:cs="Arial"/>
          <w:sz w:val="18"/>
          <w:szCs w:val="18"/>
          <w:lang w:val="es-ES_tradnl"/>
        </w:rPr>
      </w:pPr>
    </w:p>
    <w:p w14:paraId="070783AF" w14:textId="77777777"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4653791C" w14:textId="77777777" w:rsidR="000719EE" w:rsidRDefault="008B46A7" w:rsidP="000719EE">
      <w:pPr>
        <w:rPr>
          <w:rFonts w:ascii="Arial" w:hAnsi="Arial" w:cs="Arial"/>
          <w:sz w:val="18"/>
          <w:szCs w:val="18"/>
          <w:lang w:val="es-ES_tradnl"/>
        </w:rPr>
      </w:pPr>
      <w:r>
        <w:rPr>
          <w:rFonts w:ascii="Arial" w:hAnsi="Arial" w:cs="Arial"/>
          <w:sz w:val="18"/>
          <w:szCs w:val="18"/>
          <w:lang w:val="es-ES_tradnl"/>
        </w:rPr>
        <w:t>S</w:t>
      </w:r>
    </w:p>
    <w:p w14:paraId="0B5A0B48" w14:textId="77777777" w:rsidR="00584F8B" w:rsidRPr="000719EE" w:rsidRDefault="00584F8B" w:rsidP="000719EE">
      <w:pPr>
        <w:rPr>
          <w:rFonts w:ascii="Arial" w:hAnsi="Arial" w:cs="Arial"/>
          <w:sz w:val="18"/>
          <w:szCs w:val="18"/>
          <w:lang w:val="es-ES_tradnl"/>
        </w:rPr>
      </w:pPr>
    </w:p>
    <w:p w14:paraId="186F700C" w14:textId="77777777"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
    <w:p w14:paraId="062A3A41" w14:textId="77777777" w:rsidR="009C4689" w:rsidRDefault="008B46A7" w:rsidP="00CB02D2">
      <w:pPr>
        <w:rPr>
          <w:rFonts w:ascii="Arial" w:hAnsi="Arial" w:cs="Arial"/>
          <w:sz w:val="18"/>
          <w:szCs w:val="18"/>
          <w:lang w:val="es-ES_tradnl"/>
        </w:rPr>
      </w:pPr>
      <w:r>
        <w:rPr>
          <w:rFonts w:ascii="Arial" w:hAnsi="Arial" w:cs="Arial"/>
          <w:sz w:val="18"/>
          <w:szCs w:val="18"/>
          <w:lang w:val="es-ES_tradnl"/>
        </w:rPr>
        <w:t>N</w:t>
      </w:r>
    </w:p>
    <w:p w14:paraId="1D098471" w14:textId="77777777" w:rsidR="00EB633B" w:rsidRDefault="00EB633B" w:rsidP="00CB02D2">
      <w:pPr>
        <w:rPr>
          <w:rFonts w:ascii="Arial" w:hAnsi="Arial" w:cs="Arial"/>
          <w:sz w:val="18"/>
          <w:szCs w:val="18"/>
          <w:lang w:val="es-ES_tradnl"/>
        </w:rPr>
      </w:pPr>
    </w:p>
    <w:p w14:paraId="112A98B4" w14:textId="77777777" w:rsidR="00742D83" w:rsidRDefault="006E0D3D" w:rsidP="009C4689">
      <w:pPr>
        <w:rPr>
          <w:rFonts w:ascii="Arial" w:hAnsi="Arial"/>
          <w:color w:val="0000FF"/>
          <w:sz w:val="16"/>
          <w:szCs w:val="16"/>
          <w:lang w:val="es-ES_tradnl"/>
        </w:rPr>
      </w:pPr>
      <w:r>
        <w:rPr>
          <w:rFonts w:ascii="Arial" w:hAnsi="Arial"/>
          <w:color w:val="0000FF"/>
          <w:sz w:val="16"/>
          <w:szCs w:val="16"/>
          <w:lang w:val="es-ES_tradnl"/>
        </w:rPr>
        <w:t xml:space="preserve">BATERIA DE </w:t>
      </w:r>
      <w:r w:rsidR="009C2E06">
        <w:rPr>
          <w:rFonts w:ascii="Arial" w:hAnsi="Arial"/>
          <w:color w:val="0000FF"/>
          <w:sz w:val="16"/>
          <w:szCs w:val="16"/>
          <w:lang w:val="es-ES_tradnl"/>
        </w:rPr>
        <w:t xml:space="preserve">PREGUNTAS </w:t>
      </w:r>
      <w:r>
        <w:rPr>
          <w:rFonts w:ascii="Arial" w:hAnsi="Arial"/>
          <w:color w:val="0000FF"/>
          <w:sz w:val="16"/>
          <w:szCs w:val="16"/>
          <w:lang w:val="es-ES_tradnl"/>
        </w:rPr>
        <w:t>DE RESPUESTA</w:t>
      </w:r>
      <w:r w:rsidR="009C2E06">
        <w:rPr>
          <w:rFonts w:ascii="Arial" w:hAnsi="Arial"/>
          <w:color w:val="0000FF"/>
          <w:sz w:val="16"/>
          <w:szCs w:val="16"/>
          <w:lang w:val="es-ES_tradnl"/>
        </w:rPr>
        <w:t xml:space="preserve"> LIBRE, </w:t>
      </w:r>
      <w:r w:rsidR="009C2E06" w:rsidRPr="00B5420C">
        <w:rPr>
          <w:rFonts w:ascii="Arial" w:hAnsi="Arial"/>
          <w:color w:val="0000FF"/>
          <w:sz w:val="16"/>
          <w:szCs w:val="16"/>
          <w:lang w:val="es-ES_tradnl"/>
        </w:rPr>
        <w:t>MÍNIMO 1</w:t>
      </w:r>
      <w:r w:rsidR="009C2E06">
        <w:rPr>
          <w:rFonts w:ascii="Arial" w:hAnsi="Arial"/>
          <w:color w:val="0000FF"/>
          <w:sz w:val="16"/>
          <w:szCs w:val="16"/>
          <w:lang w:val="es-ES_tradnl"/>
        </w:rPr>
        <w:t xml:space="preserve"> -</w:t>
      </w:r>
      <w:r w:rsidR="009C2E06" w:rsidRPr="00B5420C">
        <w:rPr>
          <w:rFonts w:ascii="Arial" w:hAnsi="Arial"/>
          <w:color w:val="0000FF"/>
          <w:sz w:val="16"/>
          <w:szCs w:val="16"/>
          <w:lang w:val="es-ES_tradnl"/>
        </w:rPr>
        <w:t xml:space="preserve"> MÁXIMO 10. </w:t>
      </w:r>
      <w:r w:rsidR="009C2E06">
        <w:rPr>
          <w:rFonts w:ascii="Arial" w:hAnsi="Arial"/>
          <w:color w:val="0000FF"/>
          <w:sz w:val="16"/>
          <w:szCs w:val="16"/>
          <w:lang w:val="es-ES_tradnl"/>
        </w:rPr>
        <w:t>ES OPCIONAL ACOMPAÑAR LA PREGUNTA</w:t>
      </w:r>
      <w:r w:rsidR="009C2E06" w:rsidRPr="00B5420C">
        <w:rPr>
          <w:rFonts w:ascii="Arial" w:hAnsi="Arial"/>
          <w:color w:val="0000FF"/>
          <w:sz w:val="16"/>
          <w:szCs w:val="16"/>
          <w:lang w:val="es-ES_tradnl"/>
        </w:rPr>
        <w:t xml:space="preserve"> </w:t>
      </w:r>
      <w:r w:rsidR="009C2E06">
        <w:rPr>
          <w:rFonts w:ascii="Arial" w:hAnsi="Arial"/>
          <w:color w:val="0000FF"/>
          <w:sz w:val="16"/>
          <w:szCs w:val="16"/>
          <w:lang w:val="es-ES_tradnl"/>
        </w:rPr>
        <w:t>CON</w:t>
      </w:r>
      <w:r w:rsidR="009C2E06" w:rsidRPr="00B5420C">
        <w:rPr>
          <w:rFonts w:ascii="Arial" w:hAnsi="Arial"/>
          <w:color w:val="0000FF"/>
          <w:sz w:val="16"/>
          <w:szCs w:val="16"/>
          <w:lang w:val="es-ES_tradnl"/>
        </w:rPr>
        <w:t xml:space="preserve"> UNA EXPLICACIÓN</w:t>
      </w:r>
      <w:r w:rsidR="009C2E06">
        <w:rPr>
          <w:rFonts w:ascii="Arial" w:hAnsi="Arial"/>
          <w:color w:val="0000FF"/>
          <w:sz w:val="16"/>
          <w:szCs w:val="16"/>
          <w:lang w:val="es-ES_tradnl"/>
        </w:rPr>
        <w:t xml:space="preserve"> (QUE SOLAMENTE VERÁ EL PROFESOR@) Y DE </w:t>
      </w:r>
      <w:r w:rsidR="009C2E06" w:rsidRPr="00B5420C">
        <w:rPr>
          <w:rFonts w:ascii="Arial" w:hAnsi="Arial"/>
          <w:color w:val="0000FF"/>
          <w:sz w:val="16"/>
          <w:szCs w:val="16"/>
          <w:lang w:val="es-ES_tradnl"/>
        </w:rPr>
        <w:t xml:space="preserve">UNA IMAGEN O DE UN TEXTO (LECTURA). IMPORTANTE: </w:t>
      </w:r>
      <w:r w:rsidR="009C2E06">
        <w:rPr>
          <w:rFonts w:ascii="Arial" w:hAnsi="Arial"/>
          <w:color w:val="0000FF"/>
          <w:sz w:val="16"/>
          <w:szCs w:val="16"/>
          <w:lang w:val="es-ES_tradnl"/>
        </w:rPr>
        <w:t>NO PUEDE HABER</w:t>
      </w:r>
      <w:r w:rsidR="009C2E06" w:rsidRPr="00B5420C">
        <w:rPr>
          <w:rFonts w:ascii="Arial" w:hAnsi="Arial"/>
          <w:color w:val="0000FF"/>
          <w:sz w:val="16"/>
          <w:szCs w:val="16"/>
          <w:lang w:val="es-ES_tradnl"/>
        </w:rPr>
        <w:t xml:space="preserve"> IMAGEN </w:t>
      </w:r>
      <w:r w:rsidR="009C2E06">
        <w:rPr>
          <w:rFonts w:ascii="Arial" w:hAnsi="Arial"/>
          <w:color w:val="0000FF"/>
          <w:sz w:val="16"/>
          <w:szCs w:val="16"/>
          <w:lang w:val="es-ES_tradnl"/>
        </w:rPr>
        <w:t xml:space="preserve">Y </w:t>
      </w:r>
      <w:r w:rsidR="009C2E06" w:rsidRPr="00B5420C">
        <w:rPr>
          <w:rFonts w:ascii="Arial" w:hAnsi="Arial"/>
          <w:color w:val="0000FF"/>
          <w:sz w:val="16"/>
          <w:szCs w:val="16"/>
          <w:lang w:val="es-ES_tradnl"/>
        </w:rPr>
        <w:t xml:space="preserve">TEXTO </w:t>
      </w:r>
      <w:r w:rsidR="009C2E06">
        <w:rPr>
          <w:rFonts w:ascii="Arial" w:hAnsi="Arial"/>
          <w:color w:val="0000FF"/>
          <w:sz w:val="16"/>
          <w:szCs w:val="16"/>
          <w:lang w:val="es-ES_tradnl"/>
        </w:rPr>
        <w:t>A LA VEZ.</w:t>
      </w:r>
    </w:p>
    <w:p w14:paraId="2A30E6F7" w14:textId="77777777" w:rsidR="004A4A9C" w:rsidRDefault="004A4A9C" w:rsidP="00742D83">
      <w:pPr>
        <w:rPr>
          <w:rFonts w:ascii="Arial" w:hAnsi="Arial"/>
          <w:color w:val="0000FF"/>
          <w:sz w:val="16"/>
          <w:szCs w:val="16"/>
          <w:lang w:val="es-ES_tradnl"/>
        </w:rPr>
      </w:pPr>
    </w:p>
    <w:p w14:paraId="311966B3" w14:textId="77777777" w:rsidR="007D2825" w:rsidRPr="007F74EA" w:rsidRDefault="009E7DAC"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green"/>
          <w:lang w:val="es-ES_tradnl"/>
        </w:rPr>
        <w:t>PREGUNTA</w:t>
      </w:r>
      <w:r w:rsidR="00A96ADF">
        <w:rPr>
          <w:rFonts w:ascii="Arial" w:hAnsi="Arial" w:cs="Arial"/>
          <w:sz w:val="18"/>
          <w:szCs w:val="18"/>
          <w:highlight w:val="green"/>
          <w:lang w:val="es-ES_tradnl"/>
        </w:rPr>
        <w:t xml:space="preserve"> 1</w:t>
      </w:r>
    </w:p>
    <w:p w14:paraId="3685BA1E" w14:textId="77777777" w:rsidR="00C5701A" w:rsidRDefault="001F52D4" w:rsidP="00C5701A">
      <w:pPr>
        <w:rPr>
          <w:rFonts w:ascii="Arial" w:hAnsi="Arial" w:cs="Arial"/>
          <w:sz w:val="18"/>
          <w:szCs w:val="18"/>
          <w:lang w:val="es-ES_tradnl"/>
        </w:rPr>
      </w:pPr>
      <w:r w:rsidRPr="007F74EA">
        <w:rPr>
          <w:rFonts w:ascii="Arial" w:hAnsi="Arial"/>
          <w:b/>
          <w:color w:val="FF0000"/>
          <w:sz w:val="18"/>
          <w:szCs w:val="18"/>
          <w:lang w:val="es-ES_tradnl"/>
        </w:rPr>
        <w:lastRenderedPageBreak/>
        <w:t>*</w:t>
      </w:r>
      <w:r w:rsidRPr="007F74EA">
        <w:rPr>
          <w:rFonts w:ascii="Arial" w:hAnsi="Arial"/>
          <w:color w:val="FF0000"/>
          <w:sz w:val="18"/>
          <w:szCs w:val="18"/>
          <w:lang w:val="es-ES_tradnl"/>
        </w:rPr>
        <w:t xml:space="preserve"> </w:t>
      </w:r>
      <w:r w:rsidR="009C2E06">
        <w:rPr>
          <w:rFonts w:ascii="Arial" w:hAnsi="Arial" w:cs="Arial"/>
          <w:sz w:val="18"/>
          <w:szCs w:val="18"/>
          <w:highlight w:val="yellow"/>
          <w:lang w:val="es-ES_tradnl"/>
        </w:rPr>
        <w:t>Enunciado (p</w:t>
      </w:r>
      <w:r w:rsidR="00A96ADF" w:rsidRPr="00A96ADF">
        <w:rPr>
          <w:rFonts w:ascii="Arial" w:hAnsi="Arial" w:cs="Arial"/>
          <w:sz w:val="18"/>
          <w:szCs w:val="18"/>
          <w:highlight w:val="yellow"/>
          <w:lang w:val="es-ES_tradnl"/>
        </w:rPr>
        <w:t>regunta</w:t>
      </w:r>
      <w:r w:rsidRPr="00A96ADF">
        <w:rPr>
          <w:rFonts w:ascii="Arial" w:hAnsi="Arial" w:cs="Arial"/>
          <w:sz w:val="18"/>
          <w:szCs w:val="18"/>
          <w:highlight w:val="yellow"/>
          <w:lang w:val="es-ES_tradnl"/>
        </w:rPr>
        <w:t xml:space="preserve"> </w:t>
      </w:r>
      <w:r w:rsidR="009C2E06">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C5701A" w:rsidRPr="007F74EA">
        <w:rPr>
          <w:rFonts w:ascii="Arial" w:hAnsi="Arial" w:cs="Arial"/>
          <w:sz w:val="18"/>
          <w:szCs w:val="18"/>
          <w:highlight w:val="yellow"/>
          <w:lang w:val="es-ES_tradnl"/>
        </w:rPr>
        <w:t>)</w:t>
      </w:r>
    </w:p>
    <w:p w14:paraId="4341E99D" w14:textId="77777777" w:rsidR="00F70E70" w:rsidRPr="00E40452" w:rsidRDefault="00E40452" w:rsidP="008B46A7">
      <w:pPr>
        <w:jc w:val="both"/>
        <w:rPr>
          <w:rFonts w:ascii="Times New Roman" w:hAnsi="Times New Roman" w:cs="Times New Roman"/>
          <w:lang w:val="es-ES_tradnl"/>
        </w:rPr>
      </w:pPr>
      <w:r w:rsidRPr="00E40452">
        <w:rPr>
          <w:rFonts w:ascii="Times New Roman" w:hAnsi="Times New Roman" w:cs="Times New Roman"/>
          <w:lang w:val="es-ES_tradnl"/>
        </w:rPr>
        <w:t xml:space="preserve">Este es el primer párrafo de un texto periodístico escrito por </w:t>
      </w:r>
      <w:r w:rsidR="00897E79">
        <w:rPr>
          <w:rFonts w:ascii="Times New Roman" w:hAnsi="Times New Roman" w:cs="Times New Roman"/>
          <w:lang w:val="es-ES_tradnl"/>
        </w:rPr>
        <w:t>un reconocido colombiano</w:t>
      </w:r>
      <w:r w:rsidRPr="00E40452">
        <w:rPr>
          <w:rFonts w:ascii="Times New Roman" w:hAnsi="Times New Roman" w:cs="Times New Roman"/>
          <w:lang w:val="es-ES_tradnl"/>
        </w:rPr>
        <w:t>. ¿Con la información contenida en él puedes decir a que género y subgénero pertenece?</w:t>
      </w:r>
      <w:r>
        <w:rPr>
          <w:rFonts w:ascii="Times New Roman" w:hAnsi="Times New Roman" w:cs="Times New Roman"/>
          <w:lang w:val="es-ES_tradnl"/>
        </w:rPr>
        <w:t xml:space="preserve"> Explica tu respuesta.</w:t>
      </w:r>
    </w:p>
    <w:p w14:paraId="52AC0845" w14:textId="77777777" w:rsidR="009C2E06" w:rsidRDefault="009C2E06" w:rsidP="009C2E06">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2CC62FE9" w14:textId="77777777" w:rsidR="009C2E06" w:rsidRDefault="00E40452" w:rsidP="009C2E06">
      <w:pPr>
        <w:rPr>
          <w:rFonts w:ascii="Arial" w:hAnsi="Arial" w:cs="Arial"/>
          <w:sz w:val="18"/>
          <w:szCs w:val="18"/>
          <w:lang w:val="es-ES_tradnl"/>
        </w:rPr>
      </w:pPr>
      <w:r>
        <w:rPr>
          <w:rFonts w:ascii="Arial" w:hAnsi="Arial" w:cs="Arial"/>
          <w:sz w:val="18"/>
          <w:szCs w:val="18"/>
          <w:lang w:val="es-ES_tradnl"/>
        </w:rPr>
        <w:t>1</w:t>
      </w:r>
    </w:p>
    <w:p w14:paraId="4A28C640" w14:textId="77777777" w:rsidR="001F52D4" w:rsidRDefault="009C2E06" w:rsidP="001F52D4">
      <w:pPr>
        <w:rPr>
          <w:rFonts w:ascii="Arial" w:hAnsi="Arial" w:cs="Arial"/>
          <w:sz w:val="18"/>
          <w:szCs w:val="18"/>
          <w:lang w:val="es-ES_tradnl"/>
        </w:rPr>
      </w:pPr>
      <w:r>
        <w:rPr>
          <w:rFonts w:ascii="Arial" w:hAnsi="Arial" w:cs="Arial"/>
          <w:sz w:val="18"/>
          <w:szCs w:val="18"/>
          <w:highlight w:val="yellow"/>
          <w:lang w:val="es-ES_tradnl"/>
        </w:rPr>
        <w:t>Explicación</w:t>
      </w:r>
      <w:r w:rsidR="001F52D4">
        <w:rPr>
          <w:rFonts w:ascii="Arial" w:hAnsi="Arial" w:cs="Arial"/>
          <w:sz w:val="18"/>
          <w:szCs w:val="18"/>
          <w:highlight w:val="yellow"/>
          <w:lang w:val="es-ES_tradnl"/>
        </w:rPr>
        <w:t xml:space="preserve"> </w:t>
      </w:r>
      <w:r w:rsidR="001F52D4"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1F52D4" w:rsidRPr="007F74EA">
        <w:rPr>
          <w:rFonts w:ascii="Arial" w:hAnsi="Arial" w:cs="Arial"/>
          <w:sz w:val="18"/>
          <w:szCs w:val="18"/>
          <w:highlight w:val="yellow"/>
          <w:lang w:val="es-ES_tradnl"/>
        </w:rPr>
        <w:t>)</w:t>
      </w:r>
    </w:p>
    <w:p w14:paraId="194A5F77" w14:textId="77777777" w:rsidR="00C5701A" w:rsidRDefault="00C5701A" w:rsidP="00C5701A">
      <w:pPr>
        <w:rPr>
          <w:rFonts w:ascii="Arial" w:hAnsi="Arial" w:cs="Arial"/>
          <w:sz w:val="18"/>
          <w:szCs w:val="18"/>
          <w:lang w:val="es-ES_tradnl"/>
        </w:rPr>
      </w:pPr>
    </w:p>
    <w:p w14:paraId="553D2661"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25F64263"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735DA00F" w14:textId="77777777" w:rsidR="00F70E70" w:rsidRDefault="00F70E70" w:rsidP="00F70E70">
      <w:pPr>
        <w:ind w:left="567"/>
        <w:rPr>
          <w:rFonts w:ascii="Arial" w:hAnsi="Arial" w:cs="Arial"/>
          <w:sz w:val="18"/>
          <w:szCs w:val="18"/>
          <w:lang w:val="es-ES_tradnl"/>
        </w:rPr>
      </w:pPr>
    </w:p>
    <w:p w14:paraId="69D26651"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47AC2FD4" w14:textId="77777777" w:rsidR="00F70E70" w:rsidRPr="00C531DB" w:rsidRDefault="00F70E70" w:rsidP="00F70E70">
      <w:pPr>
        <w:ind w:left="567"/>
        <w:rPr>
          <w:rFonts w:ascii="Arial" w:hAnsi="Arial" w:cs="Arial"/>
          <w:sz w:val="18"/>
          <w:szCs w:val="18"/>
          <w:lang w:val="es-ES_tradnl"/>
        </w:rPr>
      </w:pPr>
    </w:p>
    <w:p w14:paraId="33B3C244"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123073E9" w14:textId="77777777" w:rsidR="00F70E70" w:rsidRPr="007F74EA" w:rsidRDefault="00F70E70" w:rsidP="00F70E70">
      <w:pPr>
        <w:ind w:left="567"/>
        <w:rPr>
          <w:rFonts w:ascii="Arial" w:hAnsi="Arial" w:cs="Arial"/>
          <w:sz w:val="18"/>
          <w:szCs w:val="18"/>
          <w:lang w:val="es-ES_tradnl"/>
        </w:rPr>
      </w:pPr>
    </w:p>
    <w:p w14:paraId="67DB76E0" w14:textId="77777777" w:rsidR="00254D62" w:rsidRDefault="0065400F" w:rsidP="00254D62">
      <w:pPr>
        <w:rPr>
          <w:rFonts w:ascii="Arial" w:hAnsi="Arial" w:cs="Arial"/>
          <w:sz w:val="18"/>
          <w:szCs w:val="18"/>
          <w:lang w:val="es-ES_tradnl"/>
        </w:rPr>
      </w:pPr>
      <w:r>
        <w:rPr>
          <w:rFonts w:ascii="Arial" w:hAnsi="Arial" w:cs="Arial"/>
          <w:sz w:val="18"/>
          <w:szCs w:val="18"/>
          <w:highlight w:val="yellow"/>
          <w:lang w:val="es-ES_tradnl"/>
        </w:rPr>
        <w:t xml:space="preserve">Texto </w:t>
      </w:r>
      <w:r w:rsidR="00254D62">
        <w:rPr>
          <w:rFonts w:ascii="Arial" w:hAnsi="Arial" w:cs="Arial"/>
          <w:sz w:val="18"/>
          <w:szCs w:val="18"/>
          <w:highlight w:val="yellow"/>
          <w:lang w:val="es-ES_tradnl"/>
        </w:rPr>
        <w:t xml:space="preserve">(lectura </w:t>
      </w:r>
      <w:r w:rsidR="00254D62">
        <w:rPr>
          <w:rFonts w:ascii="Arial" w:hAnsi="Arial" w:cs="Arial"/>
          <w:b/>
          <w:sz w:val="18"/>
          <w:szCs w:val="18"/>
          <w:highlight w:val="yellow"/>
          <w:lang w:val="es-ES_tradnl"/>
        </w:rPr>
        <w:t>500</w:t>
      </w:r>
      <w:r w:rsidR="00254D62" w:rsidRPr="00A96ADF">
        <w:rPr>
          <w:rFonts w:ascii="Arial" w:hAnsi="Arial" w:cs="Arial"/>
          <w:sz w:val="18"/>
          <w:szCs w:val="18"/>
          <w:highlight w:val="yellow"/>
          <w:lang w:val="es-ES_tradnl"/>
        </w:rPr>
        <w:t xml:space="preserve"> caracteres máximo</w:t>
      </w:r>
      <w:r w:rsidR="00254D62">
        <w:rPr>
          <w:rFonts w:ascii="Arial" w:hAnsi="Arial" w:cs="Arial"/>
          <w:sz w:val="18"/>
          <w:szCs w:val="18"/>
          <w:highlight w:val="yellow"/>
          <w:lang w:val="es-ES_tradnl"/>
        </w:rPr>
        <w:t>)</w:t>
      </w:r>
      <w:r w:rsidR="00254D62" w:rsidRPr="00A96ADF">
        <w:rPr>
          <w:rFonts w:ascii="Arial" w:hAnsi="Arial" w:cs="Arial"/>
          <w:sz w:val="18"/>
          <w:szCs w:val="18"/>
          <w:highlight w:val="yellow"/>
          <w:lang w:val="es-ES_tradnl"/>
        </w:rPr>
        <w:t xml:space="preserve"> </w:t>
      </w:r>
    </w:p>
    <w:p w14:paraId="696C6948" w14:textId="77777777" w:rsidR="00E40452" w:rsidRDefault="00E40452" w:rsidP="00E40452">
      <w:pPr>
        <w:jc w:val="both"/>
        <w:rPr>
          <w:rFonts w:ascii="Times New Roman" w:eastAsia="Times New Roman" w:hAnsi="Times New Roman" w:cs="Times New Roman"/>
          <w:lang w:val="es-CO"/>
        </w:rPr>
      </w:pPr>
      <w:r w:rsidRPr="00384443">
        <w:rPr>
          <w:rFonts w:ascii="Times New Roman" w:eastAsia="Times New Roman" w:hAnsi="Times New Roman" w:cs="Times New Roman"/>
          <w:lang w:val="es-CO"/>
        </w:rPr>
        <w:t>Y entonces resolví asistir al estadio. Como era un encuentro más sonado que todos los anteriores, tuve que irme temprano. Confieso que nunca en mi vida he llegado tan temprano a ninguna parte y que de ninguna tampoco he salido tan agotado.</w:t>
      </w:r>
    </w:p>
    <w:p w14:paraId="7F0FDD4C" w14:textId="77777777" w:rsidR="00EB633B" w:rsidRPr="00254D62" w:rsidRDefault="00EB633B" w:rsidP="00DE2253">
      <w:pPr>
        <w:rPr>
          <w:rFonts w:ascii="Arial" w:hAnsi="Arial" w:cs="Arial"/>
          <w:sz w:val="18"/>
          <w:szCs w:val="18"/>
          <w:lang w:val="es-ES_tradnl"/>
        </w:rPr>
      </w:pPr>
    </w:p>
    <w:p w14:paraId="1EA9AD43" w14:textId="77777777"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2</w:t>
      </w:r>
    </w:p>
    <w:p w14:paraId="6E68B888"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427C2767" w14:textId="77777777" w:rsidR="005B1760" w:rsidRPr="00E40452" w:rsidRDefault="00E40452" w:rsidP="00E40452">
      <w:pPr>
        <w:jc w:val="both"/>
        <w:rPr>
          <w:rFonts w:ascii="Times New Roman" w:hAnsi="Times New Roman" w:cs="Times New Roman"/>
          <w:lang w:val="es-ES_tradnl"/>
        </w:rPr>
      </w:pPr>
      <w:r w:rsidRPr="00E40452">
        <w:rPr>
          <w:rFonts w:ascii="Times New Roman" w:hAnsi="Times New Roman" w:cs="Times New Roman"/>
          <w:lang w:val="es-ES_tradnl"/>
        </w:rPr>
        <w:t>¿</w:t>
      </w:r>
      <w:r w:rsidR="00012D2D">
        <w:rPr>
          <w:rFonts w:ascii="Times New Roman" w:hAnsi="Times New Roman" w:cs="Times New Roman"/>
          <w:lang w:val="es-ES_tradnl"/>
        </w:rPr>
        <w:t>Crees que Alfonso y Germán son los protagonistas del escrito</w:t>
      </w:r>
      <w:r w:rsidRPr="00E40452">
        <w:rPr>
          <w:rFonts w:ascii="Times New Roman" w:hAnsi="Times New Roman" w:cs="Times New Roman"/>
          <w:lang w:val="es-ES_tradnl"/>
        </w:rPr>
        <w:t>? Justifica tu respuesta.</w:t>
      </w:r>
    </w:p>
    <w:p w14:paraId="300066C5"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1A7370EE" w14:textId="77777777" w:rsidR="005B1760" w:rsidRDefault="00E40452" w:rsidP="005B1760">
      <w:pPr>
        <w:rPr>
          <w:rFonts w:ascii="Arial" w:hAnsi="Arial" w:cs="Arial"/>
          <w:sz w:val="18"/>
          <w:szCs w:val="18"/>
          <w:lang w:val="es-ES_tradnl"/>
        </w:rPr>
      </w:pPr>
      <w:r>
        <w:rPr>
          <w:rFonts w:ascii="Arial" w:hAnsi="Arial" w:cs="Arial"/>
          <w:sz w:val="18"/>
          <w:szCs w:val="18"/>
          <w:lang w:val="es-ES_tradnl"/>
        </w:rPr>
        <w:t>1</w:t>
      </w:r>
    </w:p>
    <w:p w14:paraId="59C01A60"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39C0AC64" w14:textId="77777777" w:rsidR="005B1760" w:rsidRDefault="005B1760" w:rsidP="005B1760">
      <w:pPr>
        <w:rPr>
          <w:rFonts w:ascii="Arial" w:hAnsi="Arial" w:cs="Arial"/>
          <w:sz w:val="18"/>
          <w:szCs w:val="18"/>
          <w:lang w:val="es-ES_tradnl"/>
        </w:rPr>
      </w:pPr>
    </w:p>
    <w:p w14:paraId="2FA2582A"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021D02F3"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2E06E6E4" w14:textId="77777777" w:rsidR="00F70E70" w:rsidRDefault="00F70E70" w:rsidP="00F70E70">
      <w:pPr>
        <w:ind w:left="567"/>
        <w:rPr>
          <w:rFonts w:ascii="Arial" w:hAnsi="Arial" w:cs="Arial"/>
          <w:sz w:val="18"/>
          <w:szCs w:val="18"/>
          <w:lang w:val="es-ES_tradnl"/>
        </w:rPr>
      </w:pPr>
    </w:p>
    <w:p w14:paraId="59D47EAA"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480C1553" w14:textId="77777777" w:rsidR="00F70E70" w:rsidRPr="00C531DB" w:rsidRDefault="00F70E70" w:rsidP="00F70E70">
      <w:pPr>
        <w:ind w:left="567"/>
        <w:rPr>
          <w:rFonts w:ascii="Arial" w:hAnsi="Arial" w:cs="Arial"/>
          <w:sz w:val="18"/>
          <w:szCs w:val="18"/>
          <w:lang w:val="es-ES_tradnl"/>
        </w:rPr>
      </w:pPr>
    </w:p>
    <w:p w14:paraId="129AFBA1"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5EB4073C" w14:textId="77777777" w:rsidR="00F70E70" w:rsidRPr="007F74EA" w:rsidRDefault="00F70E70" w:rsidP="00F70E70">
      <w:pPr>
        <w:ind w:left="567"/>
        <w:rPr>
          <w:rFonts w:ascii="Arial" w:hAnsi="Arial" w:cs="Arial"/>
          <w:sz w:val="18"/>
          <w:szCs w:val="18"/>
          <w:lang w:val="es-ES_tradnl"/>
        </w:rPr>
      </w:pPr>
    </w:p>
    <w:p w14:paraId="3B866808"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2E51CF94" w14:textId="77777777" w:rsidR="00E40452" w:rsidRDefault="00E40452" w:rsidP="00E40452">
      <w:pPr>
        <w:jc w:val="both"/>
        <w:rPr>
          <w:rFonts w:ascii="Arial" w:hAnsi="Arial" w:cs="Arial"/>
          <w:sz w:val="18"/>
          <w:szCs w:val="18"/>
          <w:lang w:val="es-ES_tradnl"/>
        </w:rPr>
      </w:pPr>
      <w:r w:rsidRPr="00384443">
        <w:rPr>
          <w:rFonts w:ascii="Times New Roman" w:eastAsia="Times New Roman" w:hAnsi="Times New Roman" w:cs="Times New Roman"/>
          <w:lang w:val="es-CO"/>
        </w:rPr>
        <w:t>Alfonso y Germán no tomaron nunca la iniciativa de convertirme a esa religión dominical del fútbol, con todo y que ellos debieron sospechar que alguna vez me iba a convertir en ese energúmeno, limpio de cualquier barniz que pueda ser considerado como el último rastro de civilización, que fui ayer en las graderías del municipal.</w:t>
      </w:r>
    </w:p>
    <w:p w14:paraId="13951DFC" w14:textId="77777777" w:rsidR="005B1760" w:rsidRPr="00254D62" w:rsidRDefault="005B1760" w:rsidP="005B1760">
      <w:pPr>
        <w:rPr>
          <w:rFonts w:ascii="Arial" w:hAnsi="Arial" w:cs="Arial"/>
          <w:sz w:val="18"/>
          <w:szCs w:val="18"/>
          <w:lang w:val="es-ES_tradnl"/>
        </w:rPr>
      </w:pPr>
    </w:p>
    <w:p w14:paraId="5AAC0F62" w14:textId="77777777"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3</w:t>
      </w:r>
    </w:p>
    <w:p w14:paraId="15D6FD58"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73C1CB2B" w14:textId="77777777" w:rsidR="005B1760" w:rsidRPr="00012D2D" w:rsidRDefault="00012D2D" w:rsidP="008B46A7">
      <w:pPr>
        <w:jc w:val="both"/>
        <w:rPr>
          <w:rFonts w:ascii="Times New Roman" w:hAnsi="Times New Roman" w:cs="Times New Roman"/>
          <w:lang w:val="es-ES_tradnl"/>
        </w:rPr>
      </w:pPr>
      <w:r w:rsidRPr="00012D2D">
        <w:rPr>
          <w:rFonts w:ascii="Times New Roman" w:hAnsi="Times New Roman" w:cs="Times New Roman"/>
          <w:lang w:val="es-ES_tradnl"/>
        </w:rPr>
        <w:t>¿Este párrafo combina datos y opiniones? Con base en tu respuesta anterior, ¿indica si ya conoces el subgénero periodístico tratado y por qué lo descubriste?</w:t>
      </w:r>
    </w:p>
    <w:p w14:paraId="6C9C2548" w14:textId="77777777" w:rsidR="008B46A7" w:rsidRPr="007F74EA" w:rsidRDefault="008B46A7" w:rsidP="005B1760">
      <w:pPr>
        <w:rPr>
          <w:rFonts w:ascii="Arial" w:hAnsi="Arial" w:cs="Arial"/>
          <w:sz w:val="18"/>
          <w:szCs w:val="18"/>
          <w:lang w:val="es-ES_tradnl"/>
        </w:rPr>
      </w:pPr>
    </w:p>
    <w:p w14:paraId="3D4F3451"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2296D654" w14:textId="77777777" w:rsidR="005B1760" w:rsidRDefault="00012D2D" w:rsidP="005B1760">
      <w:pPr>
        <w:rPr>
          <w:rFonts w:ascii="Arial" w:hAnsi="Arial" w:cs="Arial"/>
          <w:sz w:val="18"/>
          <w:szCs w:val="18"/>
          <w:lang w:val="es-ES_tradnl"/>
        </w:rPr>
      </w:pPr>
      <w:r>
        <w:rPr>
          <w:rFonts w:ascii="Arial" w:hAnsi="Arial" w:cs="Arial"/>
          <w:sz w:val="18"/>
          <w:szCs w:val="18"/>
          <w:lang w:val="es-ES_tradnl"/>
        </w:rPr>
        <w:t>2</w:t>
      </w:r>
    </w:p>
    <w:p w14:paraId="0FA91243"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642E3B3A" w14:textId="77777777" w:rsidR="005B1760" w:rsidRDefault="005B1760" w:rsidP="005B1760">
      <w:pPr>
        <w:rPr>
          <w:rFonts w:ascii="Arial" w:hAnsi="Arial" w:cs="Arial"/>
          <w:sz w:val="18"/>
          <w:szCs w:val="18"/>
          <w:lang w:val="es-ES_tradnl"/>
        </w:rPr>
      </w:pPr>
    </w:p>
    <w:p w14:paraId="5CA30453"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74E9BF56"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465E489E" w14:textId="77777777" w:rsidR="00F70E70" w:rsidRDefault="00F70E70" w:rsidP="00F70E70">
      <w:pPr>
        <w:ind w:left="567"/>
        <w:rPr>
          <w:rFonts w:ascii="Arial" w:hAnsi="Arial" w:cs="Arial"/>
          <w:sz w:val="18"/>
          <w:szCs w:val="18"/>
          <w:lang w:val="es-ES_tradnl"/>
        </w:rPr>
      </w:pPr>
    </w:p>
    <w:p w14:paraId="2A14B156"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76E40535" w14:textId="77777777" w:rsidR="00F70E70" w:rsidRPr="00C531DB" w:rsidRDefault="00F70E70" w:rsidP="00F70E70">
      <w:pPr>
        <w:ind w:left="567"/>
        <w:rPr>
          <w:rFonts w:ascii="Arial" w:hAnsi="Arial" w:cs="Arial"/>
          <w:sz w:val="18"/>
          <w:szCs w:val="18"/>
          <w:lang w:val="es-ES_tradnl"/>
        </w:rPr>
      </w:pPr>
    </w:p>
    <w:p w14:paraId="24A8C1B5"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791C158A" w14:textId="77777777" w:rsidR="00F70E70" w:rsidRPr="007F74EA" w:rsidRDefault="00F70E70" w:rsidP="00F70E70">
      <w:pPr>
        <w:ind w:left="567"/>
        <w:rPr>
          <w:rFonts w:ascii="Arial" w:hAnsi="Arial" w:cs="Arial"/>
          <w:sz w:val="18"/>
          <w:szCs w:val="18"/>
          <w:lang w:val="es-ES_tradnl"/>
        </w:rPr>
      </w:pPr>
    </w:p>
    <w:p w14:paraId="457358B3"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51EB7BF" w14:textId="77777777" w:rsidR="00012D2D" w:rsidRDefault="00012D2D" w:rsidP="00012D2D">
      <w:pPr>
        <w:jc w:val="both"/>
        <w:rPr>
          <w:rFonts w:ascii="Times New Roman" w:eastAsia="Times New Roman" w:hAnsi="Times New Roman" w:cs="Times New Roman"/>
          <w:lang w:val="es-CO"/>
        </w:rPr>
      </w:pPr>
      <w:r w:rsidRPr="00384443">
        <w:rPr>
          <w:rFonts w:ascii="Times New Roman" w:eastAsia="Times New Roman" w:hAnsi="Times New Roman" w:cs="Times New Roman"/>
          <w:lang w:val="es-CO"/>
        </w:rPr>
        <w:t>El primer instante de lucidez en que caí en la cuenta de que estaba convertido en un hincha intempestivo, fue cuando advertí que durante toda mi vida había tenido algo de que muchas veces me había ufanado y que ayer me estorbaba de una manera inaceptable: el sentido del ridículo. Ahora me explico por qué esos caballeros habitualmente tan almidonados, se sienten como un calamar en su tinta cuando se colocan, con todas las de la ley, su gorrita a varios colores.</w:t>
      </w:r>
    </w:p>
    <w:p w14:paraId="367C09BB" w14:textId="77777777" w:rsidR="00012D2D" w:rsidRDefault="00012D2D" w:rsidP="005B1760">
      <w:pPr>
        <w:rPr>
          <w:rFonts w:ascii="Times New Roman" w:eastAsia="Times New Roman" w:hAnsi="Times New Roman" w:cs="Times New Roman"/>
          <w:lang w:val="es-CO"/>
        </w:rPr>
      </w:pPr>
    </w:p>
    <w:p w14:paraId="4F8E21C6" w14:textId="77777777"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4</w:t>
      </w:r>
    </w:p>
    <w:p w14:paraId="1AB296C7"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04F0EB5" w14:textId="77777777" w:rsidR="00012D2D" w:rsidRPr="00012D2D" w:rsidRDefault="00012D2D" w:rsidP="005B1760">
      <w:pPr>
        <w:rPr>
          <w:rFonts w:ascii="Times New Roman" w:hAnsi="Times New Roman" w:cs="Times New Roman"/>
          <w:lang w:val="es-ES_tradnl"/>
        </w:rPr>
      </w:pPr>
      <w:r w:rsidRPr="00012D2D">
        <w:rPr>
          <w:rFonts w:ascii="Times New Roman" w:hAnsi="Times New Roman" w:cs="Times New Roman"/>
          <w:lang w:val="es-ES_tradnl"/>
        </w:rPr>
        <w:lastRenderedPageBreak/>
        <w:t>¿Este párrafo se caracteriza por el uso de un lenguaje especializado lo que denota que el autor es un experto en el tema?</w:t>
      </w:r>
      <w:r>
        <w:rPr>
          <w:rFonts w:ascii="Times New Roman" w:hAnsi="Times New Roman" w:cs="Times New Roman"/>
          <w:lang w:val="es-ES_tradnl"/>
        </w:rPr>
        <w:t xml:space="preserve"> Utiliza algunos ejemplos para justificar tu opinión.</w:t>
      </w:r>
    </w:p>
    <w:p w14:paraId="03F41B5C"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46CA5796" w14:textId="77777777" w:rsidR="005B1760" w:rsidRDefault="00012D2D" w:rsidP="005B1760">
      <w:pPr>
        <w:rPr>
          <w:rFonts w:ascii="Arial" w:hAnsi="Arial" w:cs="Arial"/>
          <w:sz w:val="18"/>
          <w:szCs w:val="18"/>
          <w:lang w:val="es-ES_tradnl"/>
        </w:rPr>
      </w:pPr>
      <w:r>
        <w:rPr>
          <w:rFonts w:ascii="Arial" w:hAnsi="Arial" w:cs="Arial"/>
          <w:sz w:val="18"/>
          <w:szCs w:val="18"/>
          <w:lang w:val="es-ES_tradnl"/>
        </w:rPr>
        <w:t>1</w:t>
      </w:r>
    </w:p>
    <w:p w14:paraId="5B8EF40D"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6357968" w14:textId="77777777" w:rsidR="005B1760" w:rsidRDefault="005B1760" w:rsidP="005B1760">
      <w:pPr>
        <w:rPr>
          <w:rFonts w:ascii="Arial" w:hAnsi="Arial" w:cs="Arial"/>
          <w:sz w:val="18"/>
          <w:szCs w:val="18"/>
          <w:lang w:val="es-ES_tradnl"/>
        </w:rPr>
      </w:pPr>
    </w:p>
    <w:p w14:paraId="1C7F46BA"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59C90D09"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1105E658" w14:textId="77777777" w:rsidR="00F70E70" w:rsidRDefault="00F70E70" w:rsidP="00F70E70">
      <w:pPr>
        <w:ind w:left="567"/>
        <w:rPr>
          <w:rFonts w:ascii="Arial" w:hAnsi="Arial" w:cs="Arial"/>
          <w:sz w:val="18"/>
          <w:szCs w:val="18"/>
          <w:lang w:val="es-ES_tradnl"/>
        </w:rPr>
      </w:pPr>
    </w:p>
    <w:p w14:paraId="2A6269CE"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1C81C148" w14:textId="77777777" w:rsidR="00F70E70" w:rsidRPr="00C531DB" w:rsidRDefault="00F70E70" w:rsidP="00F70E70">
      <w:pPr>
        <w:ind w:left="567"/>
        <w:rPr>
          <w:rFonts w:ascii="Arial" w:hAnsi="Arial" w:cs="Arial"/>
          <w:sz w:val="18"/>
          <w:szCs w:val="18"/>
          <w:lang w:val="es-ES_tradnl"/>
        </w:rPr>
      </w:pPr>
    </w:p>
    <w:p w14:paraId="38E09889"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1B488E26" w14:textId="77777777" w:rsidR="00F70E70" w:rsidRPr="007F74EA" w:rsidRDefault="00F70E70" w:rsidP="00F70E70">
      <w:pPr>
        <w:ind w:left="567"/>
        <w:rPr>
          <w:rFonts w:ascii="Arial" w:hAnsi="Arial" w:cs="Arial"/>
          <w:sz w:val="18"/>
          <w:szCs w:val="18"/>
          <w:lang w:val="es-ES_tradnl"/>
        </w:rPr>
      </w:pPr>
    </w:p>
    <w:p w14:paraId="4981FB21"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1A8C0B17" w14:textId="77777777" w:rsidR="00012D2D" w:rsidRPr="00254D62" w:rsidRDefault="00012D2D" w:rsidP="00012D2D">
      <w:pPr>
        <w:jc w:val="both"/>
        <w:rPr>
          <w:rFonts w:ascii="Arial" w:hAnsi="Arial" w:cs="Arial"/>
          <w:sz w:val="18"/>
          <w:szCs w:val="18"/>
          <w:lang w:val="es-ES_tradnl"/>
        </w:rPr>
      </w:pPr>
      <w:r w:rsidRPr="00384443">
        <w:rPr>
          <w:rFonts w:ascii="Times New Roman" w:eastAsia="Times New Roman" w:hAnsi="Times New Roman" w:cs="Times New Roman"/>
          <w:lang w:val="es-CO"/>
        </w:rPr>
        <w:t>Es que con ese solo gesto, quedan automáticamente convertidos en otras personas, como si la gorrita no fuera sino el uniforme de una nueva personalidad. No sé si mi matrícula de hincha esté todavía demasiado fresca para permitirme ciertas observaciones personales acerca del partido de ayer, pero como ya hemos quedado de acuerdo en que una de las condiciones esenciales del hinchaje es la pérdida absoluta y aceptada del sentido del ridículo, voy a decir lo que vi –o lo que creí ver ayer tarde–</w:t>
      </w:r>
      <w:r>
        <w:rPr>
          <w:rFonts w:ascii="Times New Roman" w:eastAsia="Times New Roman" w:hAnsi="Times New Roman" w:cs="Times New Roman"/>
          <w:lang w:val="es-CO"/>
        </w:rPr>
        <w:t>…</w:t>
      </w:r>
    </w:p>
    <w:p w14:paraId="09922CA1" w14:textId="77777777" w:rsidR="00012D2D" w:rsidRPr="00012D2D" w:rsidRDefault="00012D2D" w:rsidP="005B1760">
      <w:pPr>
        <w:rPr>
          <w:rFonts w:ascii="Times New Roman" w:eastAsia="Times New Roman" w:hAnsi="Times New Roman" w:cs="Times New Roman"/>
          <w:lang w:val="es-ES_tradnl"/>
        </w:rPr>
      </w:pPr>
    </w:p>
    <w:p w14:paraId="47C6C39A" w14:textId="77777777"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5</w:t>
      </w:r>
    </w:p>
    <w:p w14:paraId="2F4ABDBE"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615DF0D9" w14:textId="77777777" w:rsidR="00012D2D" w:rsidRDefault="00012D2D" w:rsidP="00104801">
      <w:pPr>
        <w:jc w:val="both"/>
        <w:rPr>
          <w:rFonts w:ascii="Times New Roman" w:eastAsia="Times New Roman" w:hAnsi="Times New Roman" w:cs="Times New Roman"/>
          <w:lang w:val="es-CO"/>
        </w:rPr>
      </w:pPr>
      <w:r>
        <w:rPr>
          <w:rFonts w:ascii="Times New Roman" w:eastAsia="Times New Roman" w:hAnsi="Times New Roman" w:cs="Times New Roman"/>
          <w:lang w:val="es-CO"/>
        </w:rPr>
        <w:t>La información planteada en el fragmento, es sin duda alguna</w:t>
      </w:r>
      <w:r w:rsidR="00663D92">
        <w:rPr>
          <w:rFonts w:ascii="Times New Roman" w:eastAsia="Times New Roman" w:hAnsi="Times New Roman" w:cs="Times New Roman"/>
          <w:lang w:val="es-CO"/>
        </w:rPr>
        <w:t>,</w:t>
      </w:r>
      <w:r>
        <w:rPr>
          <w:rFonts w:ascii="Times New Roman" w:eastAsia="Times New Roman" w:hAnsi="Times New Roman" w:cs="Times New Roman"/>
          <w:lang w:val="es-CO"/>
        </w:rPr>
        <w:t xml:space="preserve"> un juicio de valor porque…</w:t>
      </w:r>
    </w:p>
    <w:p w14:paraId="6BED91F7" w14:textId="77777777" w:rsidR="00012D2D" w:rsidRDefault="00012D2D" w:rsidP="00104801">
      <w:pPr>
        <w:jc w:val="both"/>
        <w:rPr>
          <w:rFonts w:ascii="Times New Roman" w:eastAsia="Times New Roman" w:hAnsi="Times New Roman" w:cs="Times New Roman"/>
          <w:lang w:val="es-CO"/>
        </w:rPr>
      </w:pPr>
    </w:p>
    <w:p w14:paraId="1405A878"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381CC143" w14:textId="77777777" w:rsidR="005B1760" w:rsidRDefault="005B1760" w:rsidP="005B1760">
      <w:pPr>
        <w:rPr>
          <w:rFonts w:ascii="Arial" w:hAnsi="Arial" w:cs="Arial"/>
          <w:sz w:val="18"/>
          <w:szCs w:val="18"/>
          <w:lang w:val="es-ES_tradnl"/>
        </w:rPr>
      </w:pPr>
    </w:p>
    <w:p w14:paraId="422EED9F"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D5ED524" w14:textId="77777777" w:rsidR="005B1760" w:rsidRDefault="005B1760" w:rsidP="005B1760">
      <w:pPr>
        <w:rPr>
          <w:rFonts w:ascii="Arial" w:hAnsi="Arial" w:cs="Arial"/>
          <w:sz w:val="18"/>
          <w:szCs w:val="18"/>
          <w:lang w:val="es-ES_tradnl"/>
        </w:rPr>
      </w:pPr>
    </w:p>
    <w:p w14:paraId="5A237A87"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1E206C94"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CF233F1" w14:textId="77777777" w:rsidR="00F70E70" w:rsidRDefault="00F70E70" w:rsidP="00F70E70">
      <w:pPr>
        <w:ind w:left="567"/>
        <w:rPr>
          <w:rFonts w:ascii="Arial" w:hAnsi="Arial" w:cs="Arial"/>
          <w:sz w:val="18"/>
          <w:szCs w:val="18"/>
          <w:lang w:val="es-ES_tradnl"/>
        </w:rPr>
      </w:pPr>
    </w:p>
    <w:p w14:paraId="52BF9E02"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1C1D9D6D" w14:textId="77777777" w:rsidR="00F70E70" w:rsidRPr="00C531DB" w:rsidRDefault="00F70E70" w:rsidP="00F70E70">
      <w:pPr>
        <w:ind w:left="567"/>
        <w:rPr>
          <w:rFonts w:ascii="Arial" w:hAnsi="Arial" w:cs="Arial"/>
          <w:sz w:val="18"/>
          <w:szCs w:val="18"/>
          <w:lang w:val="es-ES_tradnl"/>
        </w:rPr>
      </w:pPr>
    </w:p>
    <w:p w14:paraId="372D2B40"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5AE1091F" w14:textId="77777777" w:rsidR="00F70E70" w:rsidRPr="007F74EA" w:rsidRDefault="00F70E70" w:rsidP="00F70E70">
      <w:pPr>
        <w:ind w:left="567"/>
        <w:rPr>
          <w:rFonts w:ascii="Arial" w:hAnsi="Arial" w:cs="Arial"/>
          <w:sz w:val="18"/>
          <w:szCs w:val="18"/>
          <w:lang w:val="es-ES_tradnl"/>
        </w:rPr>
      </w:pPr>
    </w:p>
    <w:p w14:paraId="0627C00F"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3DFFB21A" w14:textId="77777777" w:rsidR="00012D2D" w:rsidRPr="007F74EA" w:rsidRDefault="00012D2D" w:rsidP="00012D2D">
      <w:pPr>
        <w:jc w:val="both"/>
        <w:rPr>
          <w:rFonts w:ascii="Arial" w:hAnsi="Arial" w:cs="Arial"/>
          <w:sz w:val="18"/>
          <w:szCs w:val="18"/>
          <w:lang w:val="es-ES_tradnl"/>
        </w:rPr>
      </w:pPr>
      <w:r>
        <w:rPr>
          <w:rFonts w:ascii="Times New Roman" w:eastAsia="Times New Roman" w:hAnsi="Times New Roman" w:cs="Times New Roman"/>
          <w:lang w:val="es-CO"/>
        </w:rPr>
        <w:t xml:space="preserve">… </w:t>
      </w:r>
      <w:r w:rsidRPr="00384443">
        <w:rPr>
          <w:rFonts w:ascii="Times New Roman" w:eastAsia="Times New Roman" w:hAnsi="Times New Roman" w:cs="Times New Roman"/>
          <w:lang w:val="es-CO"/>
        </w:rPr>
        <w:t>para darme el lujo de empezar bien temprano a meter esas patas deportivas que bien guardadas me tenía. En primer término, me pareció que el Junior dominó a Millonarios desde el primer momento. Si la línea blanca que divide la cancha en dos mitades significa algo, mi afirmación anterior es cierta, puesto que muy pocas veces pudo estar la bola, en el primer tiempo, dentro de la mitad correspondiente a la portería del Junior. (¿Qué tal va mi debut como comentarista de fútbol?).</w:t>
      </w:r>
    </w:p>
    <w:p w14:paraId="15606132" w14:textId="77777777" w:rsidR="00012D2D" w:rsidRDefault="00012D2D" w:rsidP="005B1760">
      <w:pPr>
        <w:rPr>
          <w:rFonts w:ascii="Times New Roman" w:eastAsia="Times New Roman" w:hAnsi="Times New Roman" w:cs="Times New Roman"/>
          <w:lang w:val="es-CO"/>
        </w:rPr>
      </w:pPr>
    </w:p>
    <w:p w14:paraId="2D7D7529" w14:textId="77777777"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6</w:t>
      </w:r>
    </w:p>
    <w:p w14:paraId="41047000"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62497C20" w14:textId="77777777" w:rsidR="005B1760" w:rsidRPr="007E3540" w:rsidRDefault="007E3540" w:rsidP="005B1760">
      <w:pPr>
        <w:rPr>
          <w:rFonts w:ascii="Times New Roman" w:hAnsi="Times New Roman" w:cs="Times New Roman"/>
          <w:lang w:val="es-ES_tradnl"/>
        </w:rPr>
      </w:pPr>
      <w:r>
        <w:rPr>
          <w:rFonts w:ascii="Times New Roman" w:hAnsi="Times New Roman" w:cs="Times New Roman"/>
          <w:lang w:val="es-ES_tradnl"/>
        </w:rPr>
        <w:t>¿</w:t>
      </w:r>
      <w:r w:rsidR="00663D92" w:rsidRPr="007E3540">
        <w:rPr>
          <w:rFonts w:ascii="Times New Roman" w:hAnsi="Times New Roman" w:cs="Times New Roman"/>
          <w:lang w:val="es-ES_tradnl"/>
        </w:rPr>
        <w:t>Esta afirmación puede considerarse una falta de conocimiento del tema</w:t>
      </w:r>
      <w:r>
        <w:rPr>
          <w:rFonts w:ascii="Times New Roman" w:hAnsi="Times New Roman" w:cs="Times New Roman"/>
          <w:lang w:val="es-ES_tradnl"/>
        </w:rPr>
        <w:t>?</w:t>
      </w:r>
      <w:r w:rsidR="00663D92" w:rsidRPr="007E3540">
        <w:rPr>
          <w:rFonts w:ascii="Times New Roman" w:hAnsi="Times New Roman" w:cs="Times New Roman"/>
          <w:lang w:val="es-ES_tradnl"/>
        </w:rPr>
        <w:t xml:space="preserve"> </w:t>
      </w:r>
      <w:r>
        <w:rPr>
          <w:rFonts w:ascii="Times New Roman" w:hAnsi="Times New Roman" w:cs="Times New Roman"/>
          <w:lang w:val="es-ES_tradnl"/>
        </w:rPr>
        <w:t>Justifica tu respuesta.</w:t>
      </w:r>
    </w:p>
    <w:p w14:paraId="382BC672"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0268CFB2" w14:textId="77777777" w:rsidR="005B1760" w:rsidRDefault="005B1760" w:rsidP="005B1760">
      <w:pPr>
        <w:rPr>
          <w:rFonts w:ascii="Arial" w:hAnsi="Arial" w:cs="Arial"/>
          <w:sz w:val="18"/>
          <w:szCs w:val="18"/>
          <w:lang w:val="es-ES_tradnl"/>
        </w:rPr>
      </w:pPr>
    </w:p>
    <w:p w14:paraId="09F48FB2"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063963B5" w14:textId="77777777" w:rsidR="005B1760" w:rsidRDefault="005B1760" w:rsidP="005B1760">
      <w:pPr>
        <w:rPr>
          <w:rFonts w:ascii="Arial" w:hAnsi="Arial" w:cs="Arial"/>
          <w:sz w:val="18"/>
          <w:szCs w:val="18"/>
          <w:lang w:val="es-ES_tradnl"/>
        </w:rPr>
      </w:pPr>
    </w:p>
    <w:p w14:paraId="62B2B829"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7D4FEE49"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7E756751" w14:textId="77777777" w:rsidR="00F70E70" w:rsidRDefault="00F70E70" w:rsidP="00F70E70">
      <w:pPr>
        <w:ind w:left="567"/>
        <w:rPr>
          <w:rFonts w:ascii="Arial" w:hAnsi="Arial" w:cs="Arial"/>
          <w:sz w:val="18"/>
          <w:szCs w:val="18"/>
          <w:lang w:val="es-ES_tradnl"/>
        </w:rPr>
      </w:pPr>
    </w:p>
    <w:p w14:paraId="790997EB"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0015F834" w14:textId="77777777" w:rsidR="00F70E70" w:rsidRPr="00C531DB" w:rsidRDefault="00F70E70" w:rsidP="00F70E70">
      <w:pPr>
        <w:ind w:left="567"/>
        <w:rPr>
          <w:rFonts w:ascii="Arial" w:hAnsi="Arial" w:cs="Arial"/>
          <w:sz w:val="18"/>
          <w:szCs w:val="18"/>
          <w:lang w:val="es-ES_tradnl"/>
        </w:rPr>
      </w:pPr>
    </w:p>
    <w:p w14:paraId="65DF90AB"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4CBDEFA6" w14:textId="77777777" w:rsidR="00F70E70" w:rsidRPr="007F74EA" w:rsidRDefault="00F70E70" w:rsidP="00F70E70">
      <w:pPr>
        <w:ind w:left="567"/>
        <w:rPr>
          <w:rFonts w:ascii="Arial" w:hAnsi="Arial" w:cs="Arial"/>
          <w:sz w:val="18"/>
          <w:szCs w:val="18"/>
          <w:lang w:val="es-ES_tradnl"/>
        </w:rPr>
      </w:pPr>
    </w:p>
    <w:p w14:paraId="2D9FA0A0"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5FE1F47D" w14:textId="77777777" w:rsidR="00663D92" w:rsidRPr="00254D62" w:rsidRDefault="00663D92" w:rsidP="00663D92">
      <w:pPr>
        <w:rPr>
          <w:rFonts w:ascii="Arial" w:hAnsi="Arial" w:cs="Arial"/>
          <w:sz w:val="18"/>
          <w:szCs w:val="18"/>
          <w:lang w:val="es-ES_tradnl"/>
        </w:rPr>
      </w:pPr>
      <w:r w:rsidRPr="00384443">
        <w:rPr>
          <w:rFonts w:ascii="Times New Roman" w:eastAsia="Times New Roman" w:hAnsi="Times New Roman" w:cs="Times New Roman"/>
          <w:lang w:val="es-CO"/>
        </w:rPr>
        <w:t>“No creo haber perdido nada con este irrevocable ingreso que hoy hago –públicamente– a la santa hermandad de los hinchas”.</w:t>
      </w:r>
    </w:p>
    <w:p w14:paraId="7A6D3B7E" w14:textId="77777777" w:rsidR="005B1760" w:rsidRDefault="005B1760" w:rsidP="005B1760">
      <w:pPr>
        <w:rPr>
          <w:rFonts w:ascii="Arial" w:hAnsi="Arial" w:cs="Arial"/>
          <w:sz w:val="18"/>
          <w:szCs w:val="18"/>
          <w:lang w:val="es-ES_tradnl"/>
        </w:rPr>
      </w:pPr>
    </w:p>
    <w:p w14:paraId="4B905A0B" w14:textId="77777777"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7</w:t>
      </w:r>
    </w:p>
    <w:p w14:paraId="7BDB28D7"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21BABFEF" w14:textId="77777777" w:rsidR="005B1760" w:rsidRPr="007E3540" w:rsidRDefault="007E3540" w:rsidP="005B1760">
      <w:pPr>
        <w:rPr>
          <w:rFonts w:ascii="Times New Roman" w:hAnsi="Times New Roman" w:cs="Times New Roman"/>
          <w:lang w:val="es-ES_tradnl"/>
        </w:rPr>
      </w:pPr>
      <w:r w:rsidRPr="007E3540">
        <w:rPr>
          <w:rFonts w:ascii="Times New Roman" w:hAnsi="Times New Roman" w:cs="Times New Roman"/>
          <w:lang w:val="es-ES_tradnl"/>
        </w:rPr>
        <w:lastRenderedPageBreak/>
        <w:t>¿El autor deja ver en la redacción de este párrafo su verdadero oficio y su gran sentido del humor?</w:t>
      </w:r>
      <w:r>
        <w:rPr>
          <w:rFonts w:ascii="Times New Roman" w:hAnsi="Times New Roman" w:cs="Times New Roman"/>
          <w:lang w:val="es-ES_tradnl"/>
        </w:rPr>
        <w:t xml:space="preserve"> Explica.</w:t>
      </w:r>
    </w:p>
    <w:p w14:paraId="1462092C"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10068C31" w14:textId="77777777" w:rsidR="005B1760" w:rsidRDefault="007E3540" w:rsidP="005B1760">
      <w:pPr>
        <w:rPr>
          <w:rFonts w:ascii="Arial" w:hAnsi="Arial" w:cs="Arial"/>
          <w:sz w:val="18"/>
          <w:szCs w:val="18"/>
          <w:lang w:val="es-ES_tradnl"/>
        </w:rPr>
      </w:pPr>
      <w:r>
        <w:rPr>
          <w:rFonts w:ascii="Arial" w:hAnsi="Arial" w:cs="Arial"/>
          <w:sz w:val="18"/>
          <w:szCs w:val="18"/>
          <w:lang w:val="es-ES_tradnl"/>
        </w:rPr>
        <w:t>1</w:t>
      </w:r>
    </w:p>
    <w:p w14:paraId="663CF7E9"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4BFF83C1" w14:textId="77777777" w:rsidR="005B1760" w:rsidRDefault="005B1760" w:rsidP="005B1760">
      <w:pPr>
        <w:rPr>
          <w:rFonts w:ascii="Arial" w:hAnsi="Arial" w:cs="Arial"/>
          <w:sz w:val="18"/>
          <w:szCs w:val="18"/>
          <w:lang w:val="es-ES_tradnl"/>
        </w:rPr>
      </w:pPr>
    </w:p>
    <w:p w14:paraId="246E6259"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39BFC500"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0CF57495" w14:textId="77777777" w:rsidR="00F70E70" w:rsidRDefault="00F70E70" w:rsidP="00F70E70">
      <w:pPr>
        <w:ind w:left="567"/>
        <w:rPr>
          <w:rFonts w:ascii="Arial" w:hAnsi="Arial" w:cs="Arial"/>
          <w:sz w:val="18"/>
          <w:szCs w:val="18"/>
          <w:lang w:val="es-ES_tradnl"/>
        </w:rPr>
      </w:pPr>
    </w:p>
    <w:p w14:paraId="3F863AF7"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1B90F079" w14:textId="77777777" w:rsidR="00F70E70" w:rsidRPr="00C531DB" w:rsidRDefault="00F70E70" w:rsidP="00F70E70">
      <w:pPr>
        <w:ind w:left="567"/>
        <w:rPr>
          <w:rFonts w:ascii="Arial" w:hAnsi="Arial" w:cs="Arial"/>
          <w:sz w:val="18"/>
          <w:szCs w:val="18"/>
          <w:lang w:val="es-ES_tradnl"/>
        </w:rPr>
      </w:pPr>
    </w:p>
    <w:p w14:paraId="22660429"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3EBA6732" w14:textId="77777777" w:rsidR="00F70E70" w:rsidRPr="007F74EA" w:rsidRDefault="00F70E70" w:rsidP="00F70E70">
      <w:pPr>
        <w:ind w:left="567"/>
        <w:rPr>
          <w:rFonts w:ascii="Arial" w:hAnsi="Arial" w:cs="Arial"/>
          <w:sz w:val="18"/>
          <w:szCs w:val="18"/>
          <w:lang w:val="es-ES_tradnl"/>
        </w:rPr>
      </w:pPr>
    </w:p>
    <w:p w14:paraId="1015BBE3"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2CD5BB53" w14:textId="77777777" w:rsidR="005B1760" w:rsidRPr="00254D62" w:rsidRDefault="00663D92" w:rsidP="00663D92">
      <w:pPr>
        <w:jc w:val="both"/>
        <w:rPr>
          <w:rFonts w:ascii="Arial" w:hAnsi="Arial" w:cs="Arial"/>
          <w:sz w:val="18"/>
          <w:szCs w:val="18"/>
          <w:lang w:val="es-ES_tradnl"/>
        </w:rPr>
      </w:pPr>
      <w:r w:rsidRPr="00384443">
        <w:rPr>
          <w:rFonts w:ascii="Times New Roman" w:eastAsia="Times New Roman" w:hAnsi="Times New Roman" w:cs="Times New Roman"/>
          <w:lang w:val="es-CO"/>
        </w:rPr>
        <w:t>Por otra parte, si los jugadores del Junior no hubieran sido ciertamente jugadores sino escritores, me parece que el maestro Heleno habría sido un extraordinario autor de novelas policíacas. Su sentido del cálculo, sus reposados movimientos de investigador y finalmente sus desenlaces rápidos y sorpresivos le otorgan suficientes méritos para ser el creador de un nuevo detective para la novelística de policía.</w:t>
      </w:r>
    </w:p>
    <w:p w14:paraId="1E801A0C" w14:textId="77777777" w:rsidR="005B1760" w:rsidRDefault="005B1760" w:rsidP="005B1760">
      <w:pPr>
        <w:rPr>
          <w:rFonts w:ascii="Arial" w:hAnsi="Arial" w:cs="Arial"/>
          <w:sz w:val="18"/>
          <w:szCs w:val="18"/>
          <w:lang w:val="es-ES_tradnl"/>
        </w:rPr>
      </w:pPr>
    </w:p>
    <w:p w14:paraId="33740F5C" w14:textId="77777777"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8</w:t>
      </w:r>
    </w:p>
    <w:p w14:paraId="067DFD77"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2A7164D2" w14:textId="77777777" w:rsidR="005B1760" w:rsidRPr="007E3540" w:rsidRDefault="007E3540" w:rsidP="00897E79">
      <w:pPr>
        <w:jc w:val="both"/>
        <w:rPr>
          <w:rFonts w:ascii="Times New Roman" w:hAnsi="Times New Roman" w:cs="Times New Roman"/>
          <w:lang w:val="es-ES_tradnl"/>
        </w:rPr>
      </w:pPr>
      <w:r w:rsidRPr="007E3540">
        <w:rPr>
          <w:rFonts w:ascii="Times New Roman" w:hAnsi="Times New Roman" w:cs="Times New Roman"/>
          <w:lang w:val="es-ES_tradnl"/>
        </w:rPr>
        <w:t>¿Este tipo de escritos dificultan la comprensión del lector porque son exageradamente literarios?</w:t>
      </w:r>
      <w:r>
        <w:rPr>
          <w:rFonts w:ascii="Times New Roman" w:hAnsi="Times New Roman" w:cs="Times New Roman"/>
          <w:lang w:val="es-ES_tradnl"/>
        </w:rPr>
        <w:t xml:space="preserve"> Justifica.</w:t>
      </w:r>
    </w:p>
    <w:p w14:paraId="5B3594AB"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31954FCB" w14:textId="77777777" w:rsidR="005B1760" w:rsidRDefault="00897E79" w:rsidP="005B1760">
      <w:pPr>
        <w:rPr>
          <w:rFonts w:ascii="Arial" w:hAnsi="Arial" w:cs="Arial"/>
          <w:sz w:val="18"/>
          <w:szCs w:val="18"/>
          <w:lang w:val="es-ES_tradnl"/>
        </w:rPr>
      </w:pPr>
      <w:r>
        <w:rPr>
          <w:rFonts w:ascii="Arial" w:hAnsi="Arial" w:cs="Arial"/>
          <w:sz w:val="18"/>
          <w:szCs w:val="18"/>
          <w:lang w:val="es-ES_tradnl"/>
        </w:rPr>
        <w:t>2</w:t>
      </w:r>
    </w:p>
    <w:p w14:paraId="4822F942"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00C14301" w14:textId="77777777" w:rsidR="005B1760" w:rsidRDefault="005B1760" w:rsidP="005B1760">
      <w:pPr>
        <w:rPr>
          <w:rFonts w:ascii="Arial" w:hAnsi="Arial" w:cs="Arial"/>
          <w:sz w:val="18"/>
          <w:szCs w:val="18"/>
          <w:lang w:val="es-ES_tradnl"/>
        </w:rPr>
      </w:pPr>
    </w:p>
    <w:p w14:paraId="113431AB"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1A62185C"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404D38FB" w14:textId="77777777" w:rsidR="00F70E70" w:rsidRDefault="00F70E70" w:rsidP="00F70E70">
      <w:pPr>
        <w:ind w:left="567"/>
        <w:rPr>
          <w:rFonts w:ascii="Arial" w:hAnsi="Arial" w:cs="Arial"/>
          <w:sz w:val="18"/>
          <w:szCs w:val="18"/>
          <w:lang w:val="es-ES_tradnl"/>
        </w:rPr>
      </w:pPr>
    </w:p>
    <w:p w14:paraId="6D8FD62D"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42186E8A" w14:textId="77777777" w:rsidR="00F70E70" w:rsidRPr="00C531DB" w:rsidRDefault="00F70E70" w:rsidP="00F70E70">
      <w:pPr>
        <w:ind w:left="567"/>
        <w:rPr>
          <w:rFonts w:ascii="Arial" w:hAnsi="Arial" w:cs="Arial"/>
          <w:sz w:val="18"/>
          <w:szCs w:val="18"/>
          <w:lang w:val="es-ES_tradnl"/>
        </w:rPr>
      </w:pPr>
    </w:p>
    <w:p w14:paraId="3E557714"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6FC61706" w14:textId="77777777" w:rsidR="00F70E70" w:rsidRPr="007F74EA" w:rsidRDefault="00F70E70" w:rsidP="00F70E70">
      <w:pPr>
        <w:ind w:left="567"/>
        <w:rPr>
          <w:rFonts w:ascii="Arial" w:hAnsi="Arial" w:cs="Arial"/>
          <w:sz w:val="18"/>
          <w:szCs w:val="18"/>
          <w:lang w:val="es-ES_tradnl"/>
        </w:rPr>
      </w:pPr>
    </w:p>
    <w:p w14:paraId="1D6E3C70"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291166E3" w14:textId="77777777" w:rsidR="00663D92" w:rsidRPr="00254D62" w:rsidRDefault="00663D92" w:rsidP="00663D92">
      <w:pPr>
        <w:jc w:val="both"/>
        <w:rPr>
          <w:rFonts w:ascii="Arial" w:hAnsi="Arial" w:cs="Arial"/>
          <w:sz w:val="18"/>
          <w:szCs w:val="18"/>
          <w:lang w:val="es-ES_tradnl"/>
        </w:rPr>
      </w:pPr>
      <w:r w:rsidRPr="00384443">
        <w:rPr>
          <w:rFonts w:ascii="Times New Roman" w:eastAsia="Times New Roman" w:hAnsi="Times New Roman" w:cs="Times New Roman"/>
          <w:lang w:val="es-CO"/>
        </w:rPr>
        <w:t>Haroldo, por su parte, habría sido una especie de Marcelino Menéndez y Pelayo, con esa facilidad que tiene el brasileño para estar en todas partes a la vez y en todas ellas trabajando, atendiendo simultáneamente a once señores, como si de lo que se tratara no fuera de colocar un gol sino de escribir todos los mamotretos que don Marcelino escribiera.</w:t>
      </w:r>
    </w:p>
    <w:p w14:paraId="1BA4CFE9" w14:textId="77777777" w:rsidR="00663D92" w:rsidRDefault="00663D92" w:rsidP="00663D92">
      <w:pPr>
        <w:rPr>
          <w:rFonts w:ascii="Arial" w:hAnsi="Arial" w:cs="Arial"/>
          <w:sz w:val="18"/>
          <w:szCs w:val="18"/>
          <w:lang w:val="es-ES_tradnl"/>
        </w:rPr>
      </w:pPr>
    </w:p>
    <w:p w14:paraId="1CC8CF06" w14:textId="77777777" w:rsidR="005B1760" w:rsidRDefault="005B1760" w:rsidP="005B1760">
      <w:pPr>
        <w:rPr>
          <w:rFonts w:ascii="Arial" w:hAnsi="Arial" w:cs="Arial"/>
          <w:sz w:val="18"/>
          <w:szCs w:val="18"/>
          <w:lang w:val="es-ES_tradnl"/>
        </w:rPr>
      </w:pPr>
      <w:r>
        <w:rPr>
          <w:rFonts w:ascii="Arial" w:hAnsi="Arial" w:cs="Arial"/>
          <w:sz w:val="18"/>
          <w:szCs w:val="18"/>
          <w:highlight w:val="green"/>
          <w:lang w:val="es-ES_tradnl"/>
        </w:rPr>
        <w:t>PREGUNTA 9</w:t>
      </w:r>
    </w:p>
    <w:p w14:paraId="5EBAE78E"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43520C46" w14:textId="77777777" w:rsidR="007E3540" w:rsidRDefault="007E3540" w:rsidP="007E3540">
      <w:pPr>
        <w:rPr>
          <w:rFonts w:ascii="Times New Roman" w:hAnsi="Times New Roman" w:cs="Times New Roman"/>
          <w:lang w:val="es-ES_tradnl"/>
        </w:rPr>
      </w:pPr>
      <w:r>
        <w:rPr>
          <w:rFonts w:ascii="Times New Roman" w:hAnsi="Times New Roman" w:cs="Times New Roman"/>
          <w:lang w:val="es-ES_tradnl"/>
        </w:rPr>
        <w:t xml:space="preserve">Explica si estás de acuerdo con la siguiente afirmación: </w:t>
      </w:r>
    </w:p>
    <w:p w14:paraId="3DADC387" w14:textId="77777777" w:rsidR="007E3540" w:rsidRPr="007E3540" w:rsidRDefault="007E3540" w:rsidP="007E3540">
      <w:pPr>
        <w:rPr>
          <w:rFonts w:ascii="Times New Roman" w:hAnsi="Times New Roman" w:cs="Times New Roman"/>
          <w:lang w:val="es-ES_tradnl"/>
        </w:rPr>
      </w:pPr>
      <w:r>
        <w:rPr>
          <w:rFonts w:ascii="Times New Roman" w:hAnsi="Times New Roman" w:cs="Times New Roman"/>
          <w:lang w:val="es-ES_tradnl"/>
        </w:rPr>
        <w:t>E</w:t>
      </w:r>
      <w:r w:rsidRPr="007E3540">
        <w:rPr>
          <w:rFonts w:ascii="Times New Roman" w:hAnsi="Times New Roman" w:cs="Times New Roman"/>
          <w:lang w:val="es-ES_tradnl"/>
        </w:rPr>
        <w:t>l escritor utiliza un lenguaje rebuscado y el texto se convierte en algo aburrido de leer</w:t>
      </w:r>
      <w:r>
        <w:rPr>
          <w:rFonts w:ascii="Times New Roman" w:hAnsi="Times New Roman" w:cs="Times New Roman"/>
          <w:lang w:val="es-ES_tradnl"/>
        </w:rPr>
        <w:t>.</w:t>
      </w:r>
    </w:p>
    <w:p w14:paraId="4E32F3AD" w14:textId="77777777" w:rsidR="005B1760" w:rsidRPr="007F74EA" w:rsidRDefault="005B1760" w:rsidP="005B1760">
      <w:pPr>
        <w:rPr>
          <w:rFonts w:ascii="Arial" w:hAnsi="Arial" w:cs="Arial"/>
          <w:sz w:val="18"/>
          <w:szCs w:val="18"/>
          <w:lang w:val="es-ES_tradnl"/>
        </w:rPr>
      </w:pPr>
    </w:p>
    <w:p w14:paraId="13BB0154"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082E9FF4" w14:textId="77777777" w:rsidR="005B1760" w:rsidRDefault="007E3540" w:rsidP="005B1760">
      <w:pPr>
        <w:rPr>
          <w:rFonts w:ascii="Arial" w:hAnsi="Arial" w:cs="Arial"/>
          <w:sz w:val="18"/>
          <w:szCs w:val="18"/>
          <w:lang w:val="es-ES_tradnl"/>
        </w:rPr>
      </w:pPr>
      <w:r>
        <w:rPr>
          <w:rFonts w:ascii="Arial" w:hAnsi="Arial" w:cs="Arial"/>
          <w:sz w:val="18"/>
          <w:szCs w:val="18"/>
          <w:lang w:val="es-ES_tradnl"/>
        </w:rPr>
        <w:t>1</w:t>
      </w:r>
    </w:p>
    <w:p w14:paraId="7FBAFC19"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43664E95" w14:textId="77777777" w:rsidR="005B1760" w:rsidRDefault="005B1760" w:rsidP="005B1760">
      <w:pPr>
        <w:rPr>
          <w:rFonts w:ascii="Arial" w:hAnsi="Arial" w:cs="Arial"/>
          <w:sz w:val="18"/>
          <w:szCs w:val="18"/>
          <w:lang w:val="es-ES_tradnl"/>
        </w:rPr>
      </w:pPr>
    </w:p>
    <w:p w14:paraId="46E17B93"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534EA140"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0A8CEED8" w14:textId="77777777" w:rsidR="00F70E70" w:rsidRDefault="00F70E70" w:rsidP="00F70E70">
      <w:pPr>
        <w:ind w:left="567"/>
        <w:rPr>
          <w:rFonts w:ascii="Arial" w:hAnsi="Arial" w:cs="Arial"/>
          <w:sz w:val="18"/>
          <w:szCs w:val="18"/>
          <w:lang w:val="es-ES_tradnl"/>
        </w:rPr>
      </w:pPr>
    </w:p>
    <w:p w14:paraId="5BB378BC"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0F2B9AD8" w14:textId="77777777" w:rsidR="00F70E70" w:rsidRPr="00C531DB" w:rsidRDefault="00F70E70" w:rsidP="00F70E70">
      <w:pPr>
        <w:ind w:left="567"/>
        <w:rPr>
          <w:rFonts w:ascii="Arial" w:hAnsi="Arial" w:cs="Arial"/>
          <w:sz w:val="18"/>
          <w:szCs w:val="18"/>
          <w:lang w:val="es-ES_tradnl"/>
        </w:rPr>
      </w:pPr>
    </w:p>
    <w:p w14:paraId="16DFFC14"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29D65A2B" w14:textId="77777777" w:rsidR="00F70E70" w:rsidRPr="007F74EA" w:rsidRDefault="00F70E70" w:rsidP="00F70E70">
      <w:pPr>
        <w:ind w:left="567"/>
        <w:rPr>
          <w:rFonts w:ascii="Arial" w:hAnsi="Arial" w:cs="Arial"/>
          <w:sz w:val="18"/>
          <w:szCs w:val="18"/>
          <w:lang w:val="es-ES_tradnl"/>
        </w:rPr>
      </w:pPr>
    </w:p>
    <w:p w14:paraId="1F4DE15D"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09CB7A0A" w14:textId="77777777" w:rsidR="005B1760" w:rsidRPr="00254D62" w:rsidRDefault="00663D92" w:rsidP="00663D92">
      <w:pPr>
        <w:jc w:val="both"/>
        <w:rPr>
          <w:rFonts w:ascii="Arial" w:hAnsi="Arial" w:cs="Arial"/>
          <w:sz w:val="18"/>
          <w:szCs w:val="18"/>
          <w:lang w:val="es-ES_tradnl"/>
        </w:rPr>
      </w:pPr>
      <w:r w:rsidRPr="00384443">
        <w:rPr>
          <w:rFonts w:ascii="Times New Roman" w:eastAsia="Times New Roman" w:hAnsi="Times New Roman" w:cs="Times New Roman"/>
          <w:lang w:val="es-CO"/>
        </w:rPr>
        <w:t>Berascochea habría sido, ni más ni menos, un autor fecundo, pero así hubiera escrito setecientos tomos, todos ellos habrían sido acerca de la importancia de las cabezas de alfiler. Y qué gran crítico de artes habría sido Dos Santos –que ayer se portó como cuatro– cortándole el paso a todos los escribidorcillos que pretendieran llegar, así fuera con los mayores esfuerzos, a la portería de la inmortalidad.</w:t>
      </w:r>
    </w:p>
    <w:p w14:paraId="5E158F86" w14:textId="77777777" w:rsidR="005B1760" w:rsidRDefault="005B1760" w:rsidP="005B1760">
      <w:pPr>
        <w:rPr>
          <w:rFonts w:ascii="Arial" w:hAnsi="Arial" w:cs="Arial"/>
          <w:sz w:val="18"/>
          <w:szCs w:val="18"/>
          <w:lang w:val="es-ES_tradnl"/>
        </w:rPr>
      </w:pPr>
    </w:p>
    <w:p w14:paraId="7C2FE2DD" w14:textId="77777777"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10</w:t>
      </w:r>
    </w:p>
    <w:p w14:paraId="541F3AA9"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4D1A4155" w14:textId="77777777" w:rsidR="005B1760" w:rsidRPr="007E3540" w:rsidRDefault="007E3540" w:rsidP="005B1760">
      <w:pPr>
        <w:rPr>
          <w:rFonts w:ascii="Times New Roman" w:hAnsi="Times New Roman" w:cs="Times New Roman"/>
          <w:lang w:val="es-ES_tradnl"/>
        </w:rPr>
      </w:pPr>
      <w:r w:rsidRPr="007E3540">
        <w:rPr>
          <w:rFonts w:ascii="Times New Roman" w:hAnsi="Times New Roman" w:cs="Times New Roman"/>
          <w:lang w:val="es-ES_tradnl"/>
        </w:rPr>
        <w:t>Hasta donde vamos del texto</w:t>
      </w:r>
      <w:r>
        <w:rPr>
          <w:rFonts w:ascii="Times New Roman" w:hAnsi="Times New Roman" w:cs="Times New Roman"/>
          <w:lang w:val="es-ES_tradnl"/>
        </w:rPr>
        <w:t>,</w:t>
      </w:r>
      <w:r w:rsidRPr="007E3540">
        <w:rPr>
          <w:rFonts w:ascii="Times New Roman" w:hAnsi="Times New Roman" w:cs="Times New Roman"/>
          <w:lang w:val="es-ES_tradnl"/>
        </w:rPr>
        <w:t xml:space="preserve"> </w:t>
      </w:r>
      <w:r>
        <w:rPr>
          <w:rFonts w:ascii="Times New Roman" w:hAnsi="Times New Roman" w:cs="Times New Roman"/>
          <w:lang w:val="es-ES_tradnl"/>
        </w:rPr>
        <w:t>¿</w:t>
      </w:r>
      <w:r w:rsidRPr="007E3540">
        <w:rPr>
          <w:rFonts w:ascii="Times New Roman" w:hAnsi="Times New Roman" w:cs="Times New Roman"/>
          <w:lang w:val="es-ES_tradnl"/>
        </w:rPr>
        <w:t>es correcto afirmar que se trata de una crítica</w:t>
      </w:r>
      <w:r>
        <w:rPr>
          <w:rFonts w:ascii="Times New Roman" w:hAnsi="Times New Roman" w:cs="Times New Roman"/>
          <w:lang w:val="es-ES_tradnl"/>
        </w:rPr>
        <w:t>? Argumenta.</w:t>
      </w:r>
    </w:p>
    <w:p w14:paraId="03492EDA"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299713EC" w14:textId="77777777" w:rsidR="005B1760" w:rsidRDefault="007E3540" w:rsidP="005B1760">
      <w:pPr>
        <w:rPr>
          <w:rFonts w:ascii="Arial" w:hAnsi="Arial" w:cs="Arial"/>
          <w:sz w:val="18"/>
          <w:szCs w:val="18"/>
          <w:lang w:val="es-ES_tradnl"/>
        </w:rPr>
      </w:pPr>
      <w:r>
        <w:rPr>
          <w:rFonts w:ascii="Arial" w:hAnsi="Arial" w:cs="Arial"/>
          <w:sz w:val="18"/>
          <w:szCs w:val="18"/>
          <w:lang w:val="es-ES_tradnl"/>
        </w:rPr>
        <w:t>1</w:t>
      </w:r>
    </w:p>
    <w:p w14:paraId="23E41D74"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014AB805" w14:textId="77777777" w:rsidR="005B1760" w:rsidRDefault="005B1760" w:rsidP="005B1760">
      <w:pPr>
        <w:rPr>
          <w:rFonts w:ascii="Arial" w:hAnsi="Arial" w:cs="Arial"/>
          <w:sz w:val="18"/>
          <w:szCs w:val="18"/>
          <w:lang w:val="es-ES_tradnl"/>
        </w:rPr>
      </w:pPr>
    </w:p>
    <w:p w14:paraId="2A82593B"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65A5F5DD"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2AD604ED" w14:textId="77777777" w:rsidR="00F70E70" w:rsidRDefault="00F70E70" w:rsidP="00F70E70">
      <w:pPr>
        <w:ind w:left="567"/>
        <w:rPr>
          <w:rFonts w:ascii="Arial" w:hAnsi="Arial" w:cs="Arial"/>
          <w:sz w:val="18"/>
          <w:szCs w:val="18"/>
          <w:lang w:val="es-ES_tradnl"/>
        </w:rPr>
      </w:pPr>
    </w:p>
    <w:p w14:paraId="6F87CDF7"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47F55CB7" w14:textId="77777777" w:rsidR="00F70E70" w:rsidRPr="00C531DB" w:rsidRDefault="00F70E70" w:rsidP="00F70E70">
      <w:pPr>
        <w:ind w:left="567"/>
        <w:rPr>
          <w:rFonts w:ascii="Arial" w:hAnsi="Arial" w:cs="Arial"/>
          <w:sz w:val="18"/>
          <w:szCs w:val="18"/>
          <w:lang w:val="es-ES_tradnl"/>
        </w:rPr>
      </w:pPr>
    </w:p>
    <w:p w14:paraId="2AF2A62F"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39DE1A6A" w14:textId="77777777" w:rsidR="00F70E70" w:rsidRPr="007F74EA" w:rsidRDefault="00F70E70" w:rsidP="00F70E70">
      <w:pPr>
        <w:ind w:left="567"/>
        <w:rPr>
          <w:rFonts w:ascii="Arial" w:hAnsi="Arial" w:cs="Arial"/>
          <w:sz w:val="18"/>
          <w:szCs w:val="18"/>
          <w:lang w:val="es-ES_tradnl"/>
        </w:rPr>
      </w:pPr>
    </w:p>
    <w:p w14:paraId="18A816F9"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0386065C" w14:textId="77777777" w:rsidR="00663D92" w:rsidRPr="00384443" w:rsidRDefault="00663D92" w:rsidP="00663D92">
      <w:pPr>
        <w:shd w:val="clear" w:color="auto" w:fill="FFFFFF"/>
        <w:spacing w:after="144" w:line="230" w:lineRule="atLeast"/>
        <w:jc w:val="both"/>
        <w:textAlignment w:val="baseline"/>
        <w:rPr>
          <w:rFonts w:ascii="Times New Roman" w:eastAsia="Times New Roman" w:hAnsi="Times New Roman" w:cs="Times New Roman"/>
          <w:lang w:val="es-CO"/>
        </w:rPr>
      </w:pPr>
      <w:r w:rsidRPr="00384443">
        <w:rPr>
          <w:rFonts w:ascii="Times New Roman" w:eastAsia="Times New Roman" w:hAnsi="Times New Roman" w:cs="Times New Roman"/>
          <w:lang w:val="es-CO"/>
        </w:rPr>
        <w:t>De Latour habría escrito versos. Inspirados poemas de largometraje, cosa que no podría decirse de Ary. Porque de Ary no puede decirse nada, ya que sus compañeros del Junior no le dieron oportunidad de demostrar al menos sus más modestas condiciones literarias.</w:t>
      </w:r>
    </w:p>
    <w:p w14:paraId="47AE97DE" w14:textId="77777777" w:rsidR="005B1760" w:rsidRDefault="005B1760" w:rsidP="005B1760">
      <w:pPr>
        <w:rPr>
          <w:rFonts w:ascii="Arial" w:hAnsi="Arial" w:cs="Arial"/>
          <w:sz w:val="18"/>
          <w:szCs w:val="18"/>
          <w:lang w:val="es-ES_tradnl"/>
        </w:rPr>
      </w:pPr>
    </w:p>
    <w:p w14:paraId="1004EC14" w14:textId="77777777" w:rsidR="00663D92" w:rsidRPr="007F74EA" w:rsidRDefault="00663D92" w:rsidP="00663D92">
      <w:pPr>
        <w:rPr>
          <w:rFonts w:ascii="Arial" w:hAnsi="Arial" w:cs="Arial"/>
          <w:sz w:val="18"/>
          <w:szCs w:val="18"/>
          <w:lang w:val="es-ES_tradnl"/>
        </w:rPr>
      </w:pPr>
      <w:r>
        <w:rPr>
          <w:rFonts w:ascii="Arial" w:hAnsi="Arial" w:cs="Arial"/>
          <w:sz w:val="18"/>
          <w:szCs w:val="18"/>
          <w:highlight w:val="green"/>
          <w:lang w:val="es-ES_tradnl"/>
        </w:rPr>
        <w:t>PREGUNTA 1</w:t>
      </w:r>
      <w:r w:rsidR="007E3540" w:rsidRPr="000B5792">
        <w:rPr>
          <w:rFonts w:ascii="Arial" w:hAnsi="Arial" w:cs="Arial"/>
          <w:sz w:val="18"/>
          <w:szCs w:val="18"/>
          <w:highlight w:val="green"/>
          <w:lang w:val="es-ES_tradnl"/>
        </w:rPr>
        <w:t>1</w:t>
      </w:r>
    </w:p>
    <w:p w14:paraId="27E1793C" w14:textId="77777777" w:rsidR="00663D92" w:rsidRDefault="00663D92" w:rsidP="00663D92">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0FF4AE98" w14:textId="77777777" w:rsidR="00663D92" w:rsidRPr="000B5792" w:rsidRDefault="000B5792" w:rsidP="00663D92">
      <w:pPr>
        <w:rPr>
          <w:rFonts w:ascii="Times New Roman" w:hAnsi="Times New Roman" w:cs="Times New Roman"/>
          <w:lang w:val="es-ES_tradnl"/>
        </w:rPr>
      </w:pPr>
      <w:r w:rsidRPr="000B5792">
        <w:rPr>
          <w:rFonts w:ascii="Times New Roman" w:hAnsi="Times New Roman" w:cs="Times New Roman"/>
          <w:lang w:val="es-ES_tradnl"/>
        </w:rPr>
        <w:t xml:space="preserve">El párrafo </w:t>
      </w:r>
      <w:r>
        <w:rPr>
          <w:rFonts w:ascii="Times New Roman" w:hAnsi="Times New Roman" w:cs="Times New Roman"/>
          <w:lang w:val="es-ES_tradnl"/>
        </w:rPr>
        <w:t xml:space="preserve">expresa </w:t>
      </w:r>
      <w:r w:rsidRPr="000B5792">
        <w:rPr>
          <w:rFonts w:ascii="Times New Roman" w:hAnsi="Times New Roman" w:cs="Times New Roman"/>
          <w:lang w:val="es-ES_tradnl"/>
        </w:rPr>
        <w:t>la intención del autor</w:t>
      </w:r>
      <w:r>
        <w:rPr>
          <w:rFonts w:ascii="Times New Roman" w:hAnsi="Times New Roman" w:cs="Times New Roman"/>
          <w:lang w:val="es-ES_tradnl"/>
        </w:rPr>
        <w:t xml:space="preserve"> porque deja claro que..</w:t>
      </w:r>
      <w:r w:rsidRPr="000B5792">
        <w:rPr>
          <w:rFonts w:ascii="Times New Roman" w:hAnsi="Times New Roman" w:cs="Times New Roman"/>
          <w:lang w:val="es-ES_tradnl"/>
        </w:rPr>
        <w:t>.</w:t>
      </w:r>
    </w:p>
    <w:p w14:paraId="38DAAEBF" w14:textId="77777777" w:rsidR="00663D92" w:rsidRDefault="00663D92" w:rsidP="00663D92">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386EB1B3" w14:textId="77777777" w:rsidR="00663D92" w:rsidRDefault="000B5792" w:rsidP="00663D92">
      <w:pPr>
        <w:rPr>
          <w:rFonts w:ascii="Arial" w:hAnsi="Arial" w:cs="Arial"/>
          <w:sz w:val="18"/>
          <w:szCs w:val="18"/>
          <w:lang w:val="es-ES_tradnl"/>
        </w:rPr>
      </w:pPr>
      <w:r>
        <w:rPr>
          <w:rFonts w:ascii="Arial" w:hAnsi="Arial" w:cs="Arial"/>
          <w:sz w:val="18"/>
          <w:szCs w:val="18"/>
          <w:lang w:val="es-ES_tradnl"/>
        </w:rPr>
        <w:t>1</w:t>
      </w:r>
    </w:p>
    <w:p w14:paraId="09A3F17A" w14:textId="77777777" w:rsidR="00663D92" w:rsidRDefault="00663D92" w:rsidP="00663D92">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717399CD" w14:textId="77777777" w:rsidR="00663D92" w:rsidRDefault="00663D92" w:rsidP="00663D92">
      <w:pPr>
        <w:rPr>
          <w:rFonts w:ascii="Arial" w:hAnsi="Arial" w:cs="Arial"/>
          <w:sz w:val="18"/>
          <w:szCs w:val="18"/>
          <w:lang w:val="es-ES_tradnl"/>
        </w:rPr>
      </w:pPr>
    </w:p>
    <w:p w14:paraId="7AE04E6C" w14:textId="77777777" w:rsidR="00663D92" w:rsidRPr="0072270A" w:rsidRDefault="00663D92" w:rsidP="00663D92">
      <w:pPr>
        <w:rPr>
          <w:rFonts w:ascii="Arial" w:hAnsi="Arial" w:cs="Arial"/>
          <w:sz w:val="18"/>
          <w:szCs w:val="18"/>
          <w:lang w:val="es-ES_tradnl"/>
        </w:rPr>
      </w:pPr>
      <w:r w:rsidRPr="00C531DB">
        <w:rPr>
          <w:rFonts w:ascii="Arial" w:hAnsi="Arial" w:cs="Arial"/>
          <w:sz w:val="18"/>
          <w:szCs w:val="18"/>
          <w:highlight w:val="yellow"/>
          <w:lang w:val="es-ES_tradnl"/>
        </w:rPr>
        <w:t>IMAGEN:</w:t>
      </w:r>
    </w:p>
    <w:p w14:paraId="0A2D764E" w14:textId="77777777" w:rsidR="00663D92" w:rsidRDefault="00663D92" w:rsidP="00663D92">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0D204590" w14:textId="77777777" w:rsidR="00663D92" w:rsidRDefault="00663D92" w:rsidP="00663D92">
      <w:pPr>
        <w:ind w:left="567"/>
        <w:rPr>
          <w:rFonts w:ascii="Arial" w:hAnsi="Arial" w:cs="Arial"/>
          <w:sz w:val="18"/>
          <w:szCs w:val="18"/>
          <w:lang w:val="es-ES_tradnl"/>
        </w:rPr>
      </w:pPr>
    </w:p>
    <w:p w14:paraId="2A1953C5" w14:textId="77777777" w:rsidR="00663D92" w:rsidRDefault="00663D92" w:rsidP="00663D92">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28AF77B9" w14:textId="77777777" w:rsidR="00663D92" w:rsidRPr="00C531DB" w:rsidRDefault="00663D92" w:rsidP="00663D92">
      <w:pPr>
        <w:ind w:left="567"/>
        <w:rPr>
          <w:rFonts w:ascii="Arial" w:hAnsi="Arial" w:cs="Arial"/>
          <w:sz w:val="18"/>
          <w:szCs w:val="18"/>
          <w:lang w:val="es-ES_tradnl"/>
        </w:rPr>
      </w:pPr>
    </w:p>
    <w:p w14:paraId="6E90AECC" w14:textId="77777777" w:rsidR="00663D92" w:rsidRDefault="00663D92" w:rsidP="00663D92">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3F8EC9F6" w14:textId="77777777" w:rsidR="00663D92" w:rsidRPr="007F74EA" w:rsidRDefault="00663D92" w:rsidP="00663D92">
      <w:pPr>
        <w:ind w:left="567"/>
        <w:rPr>
          <w:rFonts w:ascii="Arial" w:hAnsi="Arial" w:cs="Arial"/>
          <w:sz w:val="18"/>
          <w:szCs w:val="18"/>
          <w:lang w:val="es-ES_tradnl"/>
        </w:rPr>
      </w:pPr>
    </w:p>
    <w:p w14:paraId="63E6B3F6" w14:textId="77777777" w:rsidR="00663D92" w:rsidRDefault="00663D92" w:rsidP="00663D92">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2492DD27" w14:textId="77777777" w:rsidR="00663D92" w:rsidRPr="00254D62" w:rsidRDefault="00663D92" w:rsidP="000B5792">
      <w:pPr>
        <w:jc w:val="both"/>
        <w:rPr>
          <w:rFonts w:ascii="Arial" w:hAnsi="Arial" w:cs="Arial"/>
          <w:sz w:val="18"/>
          <w:szCs w:val="18"/>
          <w:lang w:val="es-ES_tradnl"/>
        </w:rPr>
      </w:pPr>
      <w:r w:rsidRPr="00384443">
        <w:rPr>
          <w:rFonts w:ascii="Times New Roman" w:eastAsia="Times New Roman" w:hAnsi="Times New Roman" w:cs="Times New Roman"/>
          <w:lang w:val="es-CO"/>
        </w:rPr>
        <w:t>Y esto por no entrar con los Millonarios, cuyo gran Di Stéfano, si de algo sabe, es de retórica. No creo haber perdido nada con este irrevocable ingreso que hoy hago –públicamente– a la santa hermandad de los hinchas. Lo único que deseo, ahora, es convertir a alguien.</w:t>
      </w:r>
    </w:p>
    <w:p w14:paraId="313AF384" w14:textId="77777777" w:rsidR="00897E79" w:rsidRDefault="00897E79" w:rsidP="00663D92">
      <w:pPr>
        <w:rPr>
          <w:rFonts w:ascii="Arial" w:hAnsi="Arial" w:cs="Arial"/>
          <w:sz w:val="18"/>
          <w:szCs w:val="18"/>
          <w:highlight w:val="green"/>
          <w:lang w:val="es-ES_tradnl"/>
        </w:rPr>
      </w:pPr>
    </w:p>
    <w:p w14:paraId="3D9CDA55" w14:textId="77777777" w:rsidR="00663D92" w:rsidRPr="007F74EA" w:rsidRDefault="00663D92" w:rsidP="00663D92">
      <w:pPr>
        <w:rPr>
          <w:rFonts w:ascii="Arial" w:hAnsi="Arial" w:cs="Arial"/>
          <w:sz w:val="18"/>
          <w:szCs w:val="18"/>
          <w:lang w:val="es-ES_tradnl"/>
        </w:rPr>
      </w:pPr>
      <w:r>
        <w:rPr>
          <w:rFonts w:ascii="Arial" w:hAnsi="Arial" w:cs="Arial"/>
          <w:sz w:val="18"/>
          <w:szCs w:val="18"/>
          <w:highlight w:val="green"/>
          <w:lang w:val="es-ES_tradnl"/>
        </w:rPr>
        <w:t>PREGUNTA 1</w:t>
      </w:r>
      <w:r w:rsidR="000B5792" w:rsidRPr="000B5792">
        <w:rPr>
          <w:rFonts w:ascii="Arial" w:hAnsi="Arial" w:cs="Arial"/>
          <w:sz w:val="18"/>
          <w:szCs w:val="18"/>
          <w:highlight w:val="green"/>
          <w:lang w:val="es-ES_tradnl"/>
        </w:rPr>
        <w:t>2</w:t>
      </w:r>
    </w:p>
    <w:p w14:paraId="4570BE61" w14:textId="77777777" w:rsidR="00663D92" w:rsidRDefault="00663D92" w:rsidP="00663D92">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1445E5E" w14:textId="77777777" w:rsidR="00663D92" w:rsidRPr="000B5792" w:rsidRDefault="000B5792" w:rsidP="00897E79">
      <w:pPr>
        <w:jc w:val="both"/>
        <w:rPr>
          <w:rFonts w:ascii="Times New Roman" w:hAnsi="Times New Roman" w:cs="Times New Roman"/>
          <w:lang w:val="es-ES_tradnl"/>
        </w:rPr>
      </w:pPr>
      <w:r w:rsidRPr="000B5792">
        <w:rPr>
          <w:rFonts w:ascii="Times New Roman" w:hAnsi="Times New Roman" w:cs="Times New Roman"/>
          <w:lang w:val="es-ES_tradnl"/>
        </w:rPr>
        <w:t>El párrafo final es una conclusión de un experto que demuestra una profunda investigación sobre el tema. Explica.</w:t>
      </w:r>
    </w:p>
    <w:p w14:paraId="06E4E86F" w14:textId="77777777" w:rsidR="00663D92" w:rsidRDefault="00663D92" w:rsidP="00663D92">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16B5AB37" w14:textId="77777777" w:rsidR="00663D92" w:rsidRDefault="000B5792" w:rsidP="00663D92">
      <w:pPr>
        <w:rPr>
          <w:rFonts w:ascii="Arial" w:hAnsi="Arial" w:cs="Arial"/>
          <w:sz w:val="18"/>
          <w:szCs w:val="18"/>
          <w:lang w:val="es-ES_tradnl"/>
        </w:rPr>
      </w:pPr>
      <w:r>
        <w:rPr>
          <w:rFonts w:ascii="Arial" w:hAnsi="Arial" w:cs="Arial"/>
          <w:sz w:val="18"/>
          <w:szCs w:val="18"/>
          <w:lang w:val="es-ES_tradnl"/>
        </w:rPr>
        <w:t>1</w:t>
      </w:r>
    </w:p>
    <w:p w14:paraId="52761BFF" w14:textId="77777777" w:rsidR="00663D92" w:rsidRDefault="00663D92" w:rsidP="00663D92">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181CD643" w14:textId="77777777" w:rsidR="00663D92" w:rsidRDefault="00663D92" w:rsidP="00663D92">
      <w:pPr>
        <w:rPr>
          <w:rFonts w:ascii="Arial" w:hAnsi="Arial" w:cs="Arial"/>
          <w:sz w:val="18"/>
          <w:szCs w:val="18"/>
          <w:lang w:val="es-ES_tradnl"/>
        </w:rPr>
      </w:pPr>
    </w:p>
    <w:p w14:paraId="25548CE7" w14:textId="77777777" w:rsidR="00663D92" w:rsidRPr="0072270A" w:rsidRDefault="00663D92" w:rsidP="00663D92">
      <w:pPr>
        <w:rPr>
          <w:rFonts w:ascii="Arial" w:hAnsi="Arial" w:cs="Arial"/>
          <w:sz w:val="18"/>
          <w:szCs w:val="18"/>
          <w:lang w:val="es-ES_tradnl"/>
        </w:rPr>
      </w:pPr>
      <w:r w:rsidRPr="00C531DB">
        <w:rPr>
          <w:rFonts w:ascii="Arial" w:hAnsi="Arial" w:cs="Arial"/>
          <w:sz w:val="18"/>
          <w:szCs w:val="18"/>
          <w:highlight w:val="yellow"/>
          <w:lang w:val="es-ES_tradnl"/>
        </w:rPr>
        <w:t>IMAGEN:</w:t>
      </w:r>
    </w:p>
    <w:p w14:paraId="37AE351D" w14:textId="77777777" w:rsidR="00663D92" w:rsidRDefault="00663D92" w:rsidP="00663D92">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3138600B" w14:textId="77777777" w:rsidR="00663D92" w:rsidRDefault="00663D92" w:rsidP="00663D92">
      <w:pPr>
        <w:ind w:left="567"/>
        <w:rPr>
          <w:rFonts w:ascii="Arial" w:hAnsi="Arial" w:cs="Arial"/>
          <w:sz w:val="18"/>
          <w:szCs w:val="18"/>
          <w:lang w:val="es-ES_tradnl"/>
        </w:rPr>
      </w:pPr>
    </w:p>
    <w:p w14:paraId="5AC95CE9" w14:textId="77777777" w:rsidR="00663D92" w:rsidRDefault="00663D92" w:rsidP="00663D92">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79FE4B74" w14:textId="77777777" w:rsidR="00663D92" w:rsidRPr="00C531DB" w:rsidRDefault="00663D92" w:rsidP="00663D92">
      <w:pPr>
        <w:ind w:left="567"/>
        <w:rPr>
          <w:rFonts w:ascii="Arial" w:hAnsi="Arial" w:cs="Arial"/>
          <w:sz w:val="18"/>
          <w:szCs w:val="18"/>
          <w:lang w:val="es-ES_tradnl"/>
        </w:rPr>
      </w:pPr>
    </w:p>
    <w:p w14:paraId="2BA1A82A" w14:textId="77777777" w:rsidR="00663D92" w:rsidRDefault="00663D92" w:rsidP="00663D92">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73BD1305" w14:textId="77777777" w:rsidR="00663D92" w:rsidRPr="007F74EA" w:rsidRDefault="00663D92" w:rsidP="00663D92">
      <w:pPr>
        <w:ind w:left="567"/>
        <w:rPr>
          <w:rFonts w:ascii="Arial" w:hAnsi="Arial" w:cs="Arial"/>
          <w:sz w:val="18"/>
          <w:szCs w:val="18"/>
          <w:lang w:val="es-ES_tradnl"/>
        </w:rPr>
      </w:pPr>
    </w:p>
    <w:p w14:paraId="378F96C3" w14:textId="77777777" w:rsidR="00663D92" w:rsidRDefault="00663D92" w:rsidP="00663D92">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1A9778B4" w14:textId="77777777" w:rsidR="00663D92" w:rsidRDefault="00663D92" w:rsidP="00663D92">
      <w:pPr>
        <w:jc w:val="both"/>
        <w:rPr>
          <w:rFonts w:ascii="Times New Roman" w:eastAsia="Times New Roman" w:hAnsi="Times New Roman" w:cs="Times New Roman"/>
          <w:lang w:val="es-CO"/>
        </w:rPr>
      </w:pPr>
      <w:r w:rsidRPr="00384443">
        <w:rPr>
          <w:rFonts w:ascii="Times New Roman" w:eastAsia="Times New Roman" w:hAnsi="Times New Roman" w:cs="Times New Roman"/>
          <w:lang w:val="es-CO"/>
        </w:rPr>
        <w:t>Y creo que va a ser a mi distinguido amigo, el doctor Adalberto Reyes, a quien voy a convidar a las graderías del Municipal en el primer partido de la segunda vuelta, con el propósito de que no siga siendo –desde el punto de vista deportivo– la oveja descarriada.</w:t>
      </w:r>
    </w:p>
    <w:p w14:paraId="3FFE5E44" w14:textId="77777777" w:rsidR="00897E79" w:rsidRDefault="00897E79" w:rsidP="00897E79">
      <w:pPr>
        <w:rPr>
          <w:rFonts w:ascii="Arial" w:hAnsi="Arial" w:cs="Arial"/>
          <w:sz w:val="18"/>
          <w:szCs w:val="18"/>
          <w:highlight w:val="green"/>
          <w:lang w:val="es-ES_tradnl"/>
        </w:rPr>
      </w:pPr>
    </w:p>
    <w:p w14:paraId="1C733E7B" w14:textId="77777777" w:rsidR="00897E79" w:rsidRPr="007F74EA" w:rsidRDefault="00897E79" w:rsidP="00897E79">
      <w:pPr>
        <w:rPr>
          <w:rFonts w:ascii="Arial" w:hAnsi="Arial" w:cs="Arial"/>
          <w:sz w:val="18"/>
          <w:szCs w:val="18"/>
          <w:lang w:val="es-ES_tradnl"/>
        </w:rPr>
      </w:pPr>
      <w:r>
        <w:rPr>
          <w:rFonts w:ascii="Arial" w:hAnsi="Arial" w:cs="Arial"/>
          <w:sz w:val="18"/>
          <w:szCs w:val="18"/>
          <w:highlight w:val="green"/>
          <w:lang w:val="es-ES_tradnl"/>
        </w:rPr>
        <w:t>PREGUNTA 1</w:t>
      </w:r>
      <w:r w:rsidRPr="00897E79">
        <w:rPr>
          <w:rFonts w:ascii="Arial" w:hAnsi="Arial" w:cs="Arial"/>
          <w:sz w:val="18"/>
          <w:szCs w:val="18"/>
          <w:highlight w:val="green"/>
          <w:lang w:val="es-ES_tradnl"/>
        </w:rPr>
        <w:t>3</w:t>
      </w:r>
    </w:p>
    <w:p w14:paraId="0C30BE1E" w14:textId="77777777" w:rsidR="00897E79" w:rsidRDefault="00897E79" w:rsidP="00897E79">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44FA38AD" w14:textId="77777777" w:rsidR="00897E79" w:rsidRDefault="00897E79" w:rsidP="00897E79">
      <w:pPr>
        <w:jc w:val="both"/>
        <w:rPr>
          <w:rFonts w:ascii="Times New Roman" w:hAnsi="Times New Roman" w:cs="Times New Roman"/>
          <w:lang w:val="es-ES_tradnl"/>
        </w:rPr>
      </w:pPr>
      <w:r>
        <w:rPr>
          <w:rFonts w:ascii="Times New Roman" w:hAnsi="Times New Roman" w:cs="Times New Roman"/>
          <w:lang w:val="es-ES_tradnl"/>
        </w:rPr>
        <w:t>Si tú fueras el autor del texto, ¿qué nombre le pondrías? , ¿Sabes quién es el escritor?</w:t>
      </w:r>
    </w:p>
    <w:p w14:paraId="4E5D0C07" w14:textId="77777777" w:rsidR="00897E79" w:rsidRPr="000B5792" w:rsidRDefault="00897E79" w:rsidP="00897E79">
      <w:pPr>
        <w:jc w:val="both"/>
        <w:rPr>
          <w:rFonts w:ascii="Times New Roman" w:hAnsi="Times New Roman" w:cs="Times New Roman"/>
          <w:lang w:val="es-ES_tradnl"/>
        </w:rPr>
      </w:pPr>
      <w:r>
        <w:rPr>
          <w:rFonts w:ascii="Times New Roman" w:hAnsi="Times New Roman" w:cs="Times New Roman"/>
          <w:lang w:val="es-ES_tradnl"/>
        </w:rPr>
        <w:t>Ahora redacta tu opinión personal sobre el manejo de la información y la construcción del texto, imprímela y llévala a clase para compartirla con tus compañeros.</w:t>
      </w:r>
    </w:p>
    <w:p w14:paraId="62A357CF" w14:textId="77777777" w:rsidR="00897E79" w:rsidRDefault="00897E79" w:rsidP="00897E79">
      <w:pPr>
        <w:rPr>
          <w:rFonts w:ascii="Arial" w:hAnsi="Arial" w:cs="Arial"/>
          <w:sz w:val="18"/>
          <w:szCs w:val="18"/>
          <w:lang w:val="es-ES_tradnl"/>
        </w:rPr>
      </w:pPr>
      <w:r w:rsidRPr="007F74EA">
        <w:rPr>
          <w:rFonts w:ascii="Arial" w:hAnsi="Arial"/>
          <w:b/>
          <w:color w:val="FF0000"/>
          <w:sz w:val="18"/>
          <w:szCs w:val="18"/>
          <w:lang w:val="es-ES_tradnl"/>
        </w:rPr>
        <w:lastRenderedPageBreak/>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2F6C964A" w14:textId="77777777" w:rsidR="00897E79" w:rsidRDefault="00897E79" w:rsidP="00897E79">
      <w:pPr>
        <w:rPr>
          <w:rFonts w:ascii="Arial" w:hAnsi="Arial" w:cs="Arial"/>
          <w:sz w:val="18"/>
          <w:szCs w:val="18"/>
          <w:lang w:val="es-ES_tradnl"/>
        </w:rPr>
      </w:pPr>
      <w:r>
        <w:rPr>
          <w:rFonts w:ascii="Arial" w:hAnsi="Arial" w:cs="Arial"/>
          <w:sz w:val="18"/>
          <w:szCs w:val="18"/>
          <w:lang w:val="es-ES_tradnl"/>
        </w:rPr>
        <w:t>1</w:t>
      </w:r>
    </w:p>
    <w:p w14:paraId="73CE528C" w14:textId="77777777" w:rsidR="00897E79" w:rsidRDefault="00897E79" w:rsidP="00897E79">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4D41B181" w14:textId="77777777" w:rsidR="00897E79" w:rsidRPr="00897E79" w:rsidRDefault="00897E79" w:rsidP="00897E79">
      <w:pPr>
        <w:rPr>
          <w:rFonts w:ascii="Times New Roman" w:hAnsi="Times New Roman" w:cs="Times New Roman"/>
          <w:lang w:val="es-ES_tradnl"/>
        </w:rPr>
      </w:pPr>
      <w:r w:rsidRPr="00897E79">
        <w:rPr>
          <w:rFonts w:ascii="Times New Roman" w:hAnsi="Times New Roman" w:cs="Times New Roman"/>
          <w:lang w:val="es-ES_tradnl"/>
        </w:rPr>
        <w:t>Durante la clase tu docente te dirá quién es el escritor, cuál es el nombre del escrito</w:t>
      </w:r>
      <w:r w:rsidR="00DC77A4">
        <w:rPr>
          <w:rFonts w:ascii="Times New Roman" w:hAnsi="Times New Roman" w:cs="Times New Roman"/>
          <w:lang w:val="es-ES_tradnl"/>
        </w:rPr>
        <w:t>, así como</w:t>
      </w:r>
      <w:r w:rsidRPr="00897E79">
        <w:rPr>
          <w:rFonts w:ascii="Times New Roman" w:hAnsi="Times New Roman" w:cs="Times New Roman"/>
          <w:lang w:val="es-ES_tradnl"/>
        </w:rPr>
        <w:t xml:space="preserve"> el género y </w:t>
      </w:r>
      <w:r w:rsidR="00DC77A4">
        <w:rPr>
          <w:rFonts w:ascii="Times New Roman" w:hAnsi="Times New Roman" w:cs="Times New Roman"/>
          <w:lang w:val="es-ES_tradnl"/>
        </w:rPr>
        <w:t xml:space="preserve">el </w:t>
      </w:r>
      <w:r w:rsidRPr="00897E79">
        <w:rPr>
          <w:rFonts w:ascii="Times New Roman" w:hAnsi="Times New Roman" w:cs="Times New Roman"/>
          <w:lang w:val="es-ES_tradnl"/>
        </w:rPr>
        <w:t>subgénero del texto.</w:t>
      </w:r>
    </w:p>
    <w:sectPr w:rsidR="00897E79" w:rsidRPr="00897E79"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trackRevisions/>
  <w:defaultTabStop w:val="720"/>
  <w:hyphenationZone w:val="425"/>
  <w:characterSpacingControl w:val="doNotCompress"/>
  <w:compat>
    <w:useFELayout/>
    <w:compatSetting w:name="compatibilityMode" w:uri="http://schemas.microsoft.com/office/word" w:val="12"/>
  </w:compat>
  <w:rsids>
    <w:rsidRoot w:val="006907A4"/>
    <w:rsid w:val="00012D2D"/>
    <w:rsid w:val="00025642"/>
    <w:rsid w:val="00046B74"/>
    <w:rsid w:val="00051C59"/>
    <w:rsid w:val="0005228B"/>
    <w:rsid w:val="000537AE"/>
    <w:rsid w:val="00054002"/>
    <w:rsid w:val="000719EE"/>
    <w:rsid w:val="000A6554"/>
    <w:rsid w:val="000B20BA"/>
    <w:rsid w:val="000B5792"/>
    <w:rsid w:val="000D352C"/>
    <w:rsid w:val="00104801"/>
    <w:rsid w:val="00104E5C"/>
    <w:rsid w:val="00125D25"/>
    <w:rsid w:val="001444AE"/>
    <w:rsid w:val="00196B24"/>
    <w:rsid w:val="001B092E"/>
    <w:rsid w:val="001B3983"/>
    <w:rsid w:val="001D2148"/>
    <w:rsid w:val="001E2043"/>
    <w:rsid w:val="001F52D4"/>
    <w:rsid w:val="002233BF"/>
    <w:rsid w:val="00227850"/>
    <w:rsid w:val="00230D9D"/>
    <w:rsid w:val="00254D62"/>
    <w:rsid w:val="00254FDB"/>
    <w:rsid w:val="002568BE"/>
    <w:rsid w:val="0025789D"/>
    <w:rsid w:val="0028518B"/>
    <w:rsid w:val="002B2F09"/>
    <w:rsid w:val="002B7E96"/>
    <w:rsid w:val="002E30A7"/>
    <w:rsid w:val="002E4EE6"/>
    <w:rsid w:val="002F3F12"/>
    <w:rsid w:val="00317F44"/>
    <w:rsid w:val="00326C60"/>
    <w:rsid w:val="00334EA6"/>
    <w:rsid w:val="00340C3A"/>
    <w:rsid w:val="00342E6F"/>
    <w:rsid w:val="00345260"/>
    <w:rsid w:val="00345D28"/>
    <w:rsid w:val="00353644"/>
    <w:rsid w:val="0036258A"/>
    <w:rsid w:val="003A458C"/>
    <w:rsid w:val="003B49B4"/>
    <w:rsid w:val="003D72B3"/>
    <w:rsid w:val="004024BA"/>
    <w:rsid w:val="00411F22"/>
    <w:rsid w:val="00417B06"/>
    <w:rsid w:val="004375B6"/>
    <w:rsid w:val="0045712C"/>
    <w:rsid w:val="00485C72"/>
    <w:rsid w:val="0049466A"/>
    <w:rsid w:val="00495119"/>
    <w:rsid w:val="004A4A9C"/>
    <w:rsid w:val="004D3E90"/>
    <w:rsid w:val="00510FE7"/>
    <w:rsid w:val="0052013C"/>
    <w:rsid w:val="005513FA"/>
    <w:rsid w:val="00551D6E"/>
    <w:rsid w:val="00552D7C"/>
    <w:rsid w:val="0057625D"/>
    <w:rsid w:val="00584F8B"/>
    <w:rsid w:val="005B1760"/>
    <w:rsid w:val="005B210B"/>
    <w:rsid w:val="005C209B"/>
    <w:rsid w:val="005D3CC8"/>
    <w:rsid w:val="005F4C68"/>
    <w:rsid w:val="005F77C4"/>
    <w:rsid w:val="00611072"/>
    <w:rsid w:val="00616529"/>
    <w:rsid w:val="00630169"/>
    <w:rsid w:val="0063490D"/>
    <w:rsid w:val="00647430"/>
    <w:rsid w:val="0065400F"/>
    <w:rsid w:val="00663D92"/>
    <w:rsid w:val="006907A4"/>
    <w:rsid w:val="0069150C"/>
    <w:rsid w:val="00693569"/>
    <w:rsid w:val="006A32CE"/>
    <w:rsid w:val="006A3851"/>
    <w:rsid w:val="006B1C75"/>
    <w:rsid w:val="006C5EF2"/>
    <w:rsid w:val="006D02A8"/>
    <w:rsid w:val="006E0D3D"/>
    <w:rsid w:val="006E1C59"/>
    <w:rsid w:val="006E32EF"/>
    <w:rsid w:val="00712769"/>
    <w:rsid w:val="00713B23"/>
    <w:rsid w:val="0072270A"/>
    <w:rsid w:val="00742D83"/>
    <w:rsid w:val="00742E65"/>
    <w:rsid w:val="0074775C"/>
    <w:rsid w:val="00792588"/>
    <w:rsid w:val="007A2B2C"/>
    <w:rsid w:val="007B25C8"/>
    <w:rsid w:val="007B521F"/>
    <w:rsid w:val="007B7770"/>
    <w:rsid w:val="007C28CE"/>
    <w:rsid w:val="007D0493"/>
    <w:rsid w:val="007D2825"/>
    <w:rsid w:val="007E3540"/>
    <w:rsid w:val="007F74EA"/>
    <w:rsid w:val="008236F2"/>
    <w:rsid w:val="008752D9"/>
    <w:rsid w:val="00881754"/>
    <w:rsid w:val="0089063A"/>
    <w:rsid w:val="008932B9"/>
    <w:rsid w:val="00897E79"/>
    <w:rsid w:val="008B46A7"/>
    <w:rsid w:val="008C6F76"/>
    <w:rsid w:val="00923C89"/>
    <w:rsid w:val="009320AC"/>
    <w:rsid w:val="009510B5"/>
    <w:rsid w:val="00953886"/>
    <w:rsid w:val="0099088A"/>
    <w:rsid w:val="00991941"/>
    <w:rsid w:val="00992AB9"/>
    <w:rsid w:val="009C2E06"/>
    <w:rsid w:val="009C4689"/>
    <w:rsid w:val="009E7DAC"/>
    <w:rsid w:val="009F074B"/>
    <w:rsid w:val="00A22796"/>
    <w:rsid w:val="00A61B6D"/>
    <w:rsid w:val="00A61D51"/>
    <w:rsid w:val="00A714C4"/>
    <w:rsid w:val="00A74CE5"/>
    <w:rsid w:val="00A925B6"/>
    <w:rsid w:val="00A96ADF"/>
    <w:rsid w:val="00A974E1"/>
    <w:rsid w:val="00AA0FF1"/>
    <w:rsid w:val="00AC165F"/>
    <w:rsid w:val="00AC45C1"/>
    <w:rsid w:val="00AC7496"/>
    <w:rsid w:val="00AC7FAC"/>
    <w:rsid w:val="00AE458C"/>
    <w:rsid w:val="00AF23DF"/>
    <w:rsid w:val="00B0282E"/>
    <w:rsid w:val="00B3728D"/>
    <w:rsid w:val="00B45ECD"/>
    <w:rsid w:val="00B51D60"/>
    <w:rsid w:val="00B5250C"/>
    <w:rsid w:val="00B5420C"/>
    <w:rsid w:val="00B55138"/>
    <w:rsid w:val="00B860F0"/>
    <w:rsid w:val="00B92165"/>
    <w:rsid w:val="00BC129D"/>
    <w:rsid w:val="00BC2254"/>
    <w:rsid w:val="00BD1FFA"/>
    <w:rsid w:val="00BD770C"/>
    <w:rsid w:val="00C00E7F"/>
    <w:rsid w:val="00C0683E"/>
    <w:rsid w:val="00C209AE"/>
    <w:rsid w:val="00C219A9"/>
    <w:rsid w:val="00C34A1F"/>
    <w:rsid w:val="00C35567"/>
    <w:rsid w:val="00C40A52"/>
    <w:rsid w:val="00C43F55"/>
    <w:rsid w:val="00C52079"/>
    <w:rsid w:val="00C5701A"/>
    <w:rsid w:val="00C7411E"/>
    <w:rsid w:val="00C801EC"/>
    <w:rsid w:val="00C82D30"/>
    <w:rsid w:val="00C84826"/>
    <w:rsid w:val="00C92E0A"/>
    <w:rsid w:val="00C9471A"/>
    <w:rsid w:val="00CA5658"/>
    <w:rsid w:val="00CB02D2"/>
    <w:rsid w:val="00CB18D2"/>
    <w:rsid w:val="00CD0B3B"/>
    <w:rsid w:val="00CD2245"/>
    <w:rsid w:val="00CE7115"/>
    <w:rsid w:val="00D15A42"/>
    <w:rsid w:val="00D3600C"/>
    <w:rsid w:val="00D660AD"/>
    <w:rsid w:val="00D95843"/>
    <w:rsid w:val="00DC77A4"/>
    <w:rsid w:val="00DE1C4F"/>
    <w:rsid w:val="00DE2253"/>
    <w:rsid w:val="00DE69EE"/>
    <w:rsid w:val="00DF5702"/>
    <w:rsid w:val="00E057E6"/>
    <w:rsid w:val="00E14BD5"/>
    <w:rsid w:val="00E32F4B"/>
    <w:rsid w:val="00E40452"/>
    <w:rsid w:val="00E54DA3"/>
    <w:rsid w:val="00E61A4B"/>
    <w:rsid w:val="00E62858"/>
    <w:rsid w:val="00E7707B"/>
    <w:rsid w:val="00E814BE"/>
    <w:rsid w:val="00E84C33"/>
    <w:rsid w:val="00EA22E1"/>
    <w:rsid w:val="00EA3E65"/>
    <w:rsid w:val="00EB0CCB"/>
    <w:rsid w:val="00EB633B"/>
    <w:rsid w:val="00EC398E"/>
    <w:rsid w:val="00EC3FD8"/>
    <w:rsid w:val="00EF7BBC"/>
    <w:rsid w:val="00F157B9"/>
    <w:rsid w:val="00F44F99"/>
    <w:rsid w:val="00F57E22"/>
    <w:rsid w:val="00F70E70"/>
    <w:rsid w:val="00F73B99"/>
    <w:rsid w:val="00F80068"/>
    <w:rsid w:val="00F819D0"/>
    <w:rsid w:val="00F93E33"/>
    <w:rsid w:val="00FA04FB"/>
    <w:rsid w:val="00FA6DF9"/>
    <w:rsid w:val="00FD4E51"/>
    <w:rsid w:val="00FE1D51"/>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20E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584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C9471A"/>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C9471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1984</Words>
  <Characters>10913</Characters>
  <Application>Microsoft Macintosh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12872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Gabriel Rojas Andrade</cp:lastModifiedBy>
  <cp:revision>7</cp:revision>
  <dcterms:created xsi:type="dcterms:W3CDTF">2015-03-19T18:50:00Z</dcterms:created>
  <dcterms:modified xsi:type="dcterms:W3CDTF">2015-03-27T20:09:00Z</dcterms:modified>
</cp:coreProperties>
</file>