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DDAF1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365415D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E8989B2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D741D59" w14:textId="77777777" w:rsidR="00E61A4B" w:rsidRPr="006D02A8" w:rsidRDefault="00D01AD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LE_07_11_CO</w:t>
      </w:r>
    </w:p>
    <w:p w14:paraId="7A96B532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02B24584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0C21804B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C437E95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45C19F3" w14:textId="77777777" w:rsidR="00D72D3D" w:rsidRPr="00D01ADC" w:rsidRDefault="00D01ADC" w:rsidP="00D72D3D">
      <w:pPr>
        <w:rPr>
          <w:rFonts w:ascii="Times New Roman" w:hAnsi="Times New Roman" w:cs="Times New Roman"/>
          <w:b/>
          <w:lang w:val="es-ES_tradnl"/>
        </w:rPr>
      </w:pPr>
      <w:r w:rsidRPr="00D01ADC">
        <w:rPr>
          <w:rFonts w:ascii="Times New Roman" w:hAnsi="Times New Roman" w:cs="Times New Roman"/>
          <w:b/>
          <w:lang w:val="es-ES_tradnl"/>
        </w:rPr>
        <w:t xml:space="preserve">Refuerza tu aprendizaje: identifica </w:t>
      </w:r>
      <w:ins w:id="0" w:author="Your User Name" w:date="2015-03-25T21:38:00Z">
        <w:r w:rsidR="003D3595">
          <w:rPr>
            <w:rFonts w:ascii="Times New Roman" w:hAnsi="Times New Roman" w:cs="Times New Roman"/>
            <w:b/>
            <w:lang w:val="es-ES_tradnl"/>
          </w:rPr>
          <w:t xml:space="preserve">las </w:t>
        </w:r>
      </w:ins>
      <w:r w:rsidRPr="00D01ADC">
        <w:rPr>
          <w:rFonts w:ascii="Times New Roman" w:hAnsi="Times New Roman" w:cs="Times New Roman"/>
          <w:b/>
          <w:lang w:val="es-ES_tradnl"/>
        </w:rPr>
        <w:t>partes de la noticia y ordénala</w:t>
      </w:r>
      <w:r w:rsidR="006A4B62">
        <w:rPr>
          <w:rFonts w:ascii="Times New Roman" w:hAnsi="Times New Roman" w:cs="Times New Roman"/>
          <w:b/>
          <w:lang w:val="es-ES_tradnl"/>
        </w:rPr>
        <w:t>s</w:t>
      </w:r>
    </w:p>
    <w:p w14:paraId="1C5C455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DCC7B7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22E6784C" w14:textId="77777777" w:rsidR="000719EE" w:rsidRPr="00D01ADC" w:rsidRDefault="00D01ADC" w:rsidP="000719EE">
      <w:pPr>
        <w:rPr>
          <w:rFonts w:ascii="Times New Roman" w:hAnsi="Times New Roman" w:cs="Times New Roman"/>
          <w:lang w:val="es-ES_tradnl"/>
        </w:rPr>
      </w:pPr>
      <w:r w:rsidRPr="00D01ADC">
        <w:rPr>
          <w:rFonts w:ascii="Times New Roman" w:hAnsi="Times New Roman" w:cs="Times New Roman"/>
          <w:lang w:val="es-ES_tradnl"/>
        </w:rPr>
        <w:t>Actividad para poner en práctica el aprendizaje sobre la noticia</w:t>
      </w:r>
    </w:p>
    <w:p w14:paraId="7EA1B3A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608C7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773B7E8D" w14:textId="77777777" w:rsidR="000719EE" w:rsidRPr="00D01ADC" w:rsidRDefault="00D01ADC" w:rsidP="000719EE">
      <w:pPr>
        <w:rPr>
          <w:rFonts w:ascii="Times New Roman" w:hAnsi="Times New Roman" w:cs="Times New Roman"/>
          <w:lang w:val="es-ES_tradnl"/>
        </w:rPr>
      </w:pPr>
      <w:r w:rsidRPr="00D01ADC">
        <w:rPr>
          <w:rFonts w:ascii="Times New Roman" w:hAnsi="Times New Roman" w:cs="Times New Roman"/>
          <w:lang w:val="es-ES_tradnl"/>
        </w:rPr>
        <w:t>“titular,</w:t>
      </w:r>
      <w:ins w:id="1" w:author="Your User Name" w:date="2015-03-26T20:40:00Z">
        <w:r w:rsidR="0022141B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D01ADC">
        <w:rPr>
          <w:rFonts w:ascii="Times New Roman" w:hAnsi="Times New Roman" w:cs="Times New Roman"/>
          <w:lang w:val="es-ES_tradnl"/>
        </w:rPr>
        <w:t>autor,</w:t>
      </w:r>
      <w:ins w:id="2" w:author="Your User Name" w:date="2015-03-26T20:40:00Z">
        <w:r w:rsidR="0022141B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D01ADC">
        <w:rPr>
          <w:rFonts w:ascii="Times New Roman" w:hAnsi="Times New Roman" w:cs="Times New Roman"/>
          <w:lang w:val="es-ES_tradnl"/>
        </w:rPr>
        <w:t>pie de foto,</w:t>
      </w:r>
      <w:ins w:id="3" w:author="Your User Name" w:date="2015-03-26T20:40:00Z">
        <w:r w:rsidR="0022141B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D01ADC">
        <w:rPr>
          <w:rFonts w:ascii="Times New Roman" w:hAnsi="Times New Roman" w:cs="Times New Roman"/>
          <w:lang w:val="es-ES_tradnl"/>
        </w:rPr>
        <w:t>cuerpo,</w:t>
      </w:r>
      <w:ins w:id="4" w:author="Your User Name" w:date="2015-03-26T20:40:00Z">
        <w:r w:rsidR="0022141B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D01ADC">
        <w:rPr>
          <w:rFonts w:ascii="Times New Roman" w:hAnsi="Times New Roman" w:cs="Times New Roman"/>
          <w:lang w:val="es-ES_tradnl"/>
        </w:rPr>
        <w:t>final,</w:t>
      </w:r>
      <w:ins w:id="5" w:author="Your User Name" w:date="2015-03-26T20:40:00Z">
        <w:r w:rsidR="0022141B">
          <w:rPr>
            <w:rFonts w:ascii="Times New Roman" w:hAnsi="Times New Roman" w:cs="Times New Roman"/>
            <w:lang w:val="es-ES_tradnl"/>
          </w:rPr>
          <w:t xml:space="preserve"> </w:t>
        </w:r>
      </w:ins>
      <w:r w:rsidRPr="00D01ADC">
        <w:rPr>
          <w:rFonts w:ascii="Times New Roman" w:hAnsi="Times New Roman" w:cs="Times New Roman"/>
          <w:lang w:val="es-ES_tradnl"/>
        </w:rPr>
        <w:t>otros datos de apoyo”</w:t>
      </w:r>
    </w:p>
    <w:p w14:paraId="4072D34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01FD536" w14:textId="77777777" w:rsidR="003D72B3" w:rsidRPr="00D01ADC" w:rsidRDefault="0063490D" w:rsidP="00CB02D2">
      <w:pPr>
        <w:rPr>
          <w:rFonts w:ascii="Times New Roman" w:hAnsi="Times New Roman" w:cs="Times New Roma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043359C" w14:textId="77777777" w:rsidR="000719EE" w:rsidRPr="00D01ADC" w:rsidRDefault="00D01ADC" w:rsidP="000719EE">
      <w:pPr>
        <w:rPr>
          <w:rFonts w:ascii="Times New Roman" w:hAnsi="Times New Roman" w:cs="Times New Roman"/>
          <w:lang w:val="es-ES_tradnl"/>
        </w:rPr>
      </w:pPr>
      <w:r w:rsidRPr="00D01ADC">
        <w:rPr>
          <w:rFonts w:ascii="Times New Roman" w:hAnsi="Times New Roman" w:cs="Times New Roman"/>
          <w:lang w:val="es-ES_tradnl"/>
        </w:rPr>
        <w:t>15 minutos</w:t>
      </w:r>
    </w:p>
    <w:p w14:paraId="1D6C75F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F66BD4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D4F921E" w14:textId="77777777" w:rsidTr="00AC7496">
        <w:tc>
          <w:tcPr>
            <w:tcW w:w="1248" w:type="dxa"/>
          </w:tcPr>
          <w:p w14:paraId="5C93A1D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6B3CE2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AF8985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DF92A35" w14:textId="77777777" w:rsidR="005F4C68" w:rsidRPr="005F4C68" w:rsidRDefault="00D01AD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AD4FC9C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47EBBFD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A2B8CC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3C4507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09F8B6E1" w14:textId="77777777" w:rsidTr="00AC7496">
        <w:tc>
          <w:tcPr>
            <w:tcW w:w="1248" w:type="dxa"/>
          </w:tcPr>
          <w:p w14:paraId="40A534C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CE7AD9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EFC0D4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2696C4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11040E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795D43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9FA87E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B3CE3B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58C8F9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6D29A9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017FEBD3" w14:textId="77777777" w:rsidTr="00B92165">
        <w:tc>
          <w:tcPr>
            <w:tcW w:w="4536" w:type="dxa"/>
          </w:tcPr>
          <w:p w14:paraId="22E40CC4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1CA82E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0CF7F6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9197F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2141B" w14:paraId="21D459E5" w14:textId="77777777" w:rsidTr="00B92165">
        <w:tc>
          <w:tcPr>
            <w:tcW w:w="4536" w:type="dxa"/>
          </w:tcPr>
          <w:p w14:paraId="2386B241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1712EBA" w14:textId="77777777" w:rsidR="002E4EE6" w:rsidRPr="00AC7496" w:rsidRDefault="00D01AD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E1A3CA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F95686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9F28A20" w14:textId="77777777" w:rsidTr="00B92165">
        <w:tc>
          <w:tcPr>
            <w:tcW w:w="4536" w:type="dxa"/>
          </w:tcPr>
          <w:p w14:paraId="6A896B7F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4EDE80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EAA51E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5CD243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44637E23" w14:textId="77777777" w:rsidTr="00B92165">
        <w:tc>
          <w:tcPr>
            <w:tcW w:w="4536" w:type="dxa"/>
          </w:tcPr>
          <w:p w14:paraId="08A9C00D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3395EB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AF3112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9E5150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7EAD61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23EDDF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15DF1363" w14:textId="77777777" w:rsidTr="007B5078">
        <w:tc>
          <w:tcPr>
            <w:tcW w:w="2126" w:type="dxa"/>
          </w:tcPr>
          <w:p w14:paraId="486962B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DFD1D7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26011E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A9CBE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352A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DF6ECB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4E51C94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4860E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79CF715A" w14:textId="77777777" w:rsidTr="007B5078">
        <w:tc>
          <w:tcPr>
            <w:tcW w:w="2126" w:type="dxa"/>
          </w:tcPr>
          <w:p w14:paraId="29F7830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76A50A7" w14:textId="77777777" w:rsidR="00947699" w:rsidRPr="005F4C68" w:rsidRDefault="00D01AD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4A4D77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2EB68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05357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EE0DA6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327F99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F9ECA9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837B7AA" w14:textId="77777777" w:rsidTr="007B5078">
        <w:tc>
          <w:tcPr>
            <w:tcW w:w="2126" w:type="dxa"/>
          </w:tcPr>
          <w:p w14:paraId="263C80C2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A245E1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03A09A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D91CE3F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DA21AA8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EE57BB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C80FC5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A11CECF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C8DADC7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42508DE6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7608BE5" w14:textId="77777777" w:rsidR="000719EE" w:rsidRPr="00D01ADC" w:rsidRDefault="00D01ADC" w:rsidP="000719EE">
      <w:pPr>
        <w:rPr>
          <w:rFonts w:ascii="Times New Roman" w:hAnsi="Times New Roman" w:cs="Times New Roman"/>
          <w:lang w:val="es-ES_tradnl"/>
        </w:rPr>
      </w:pPr>
      <w:r w:rsidRPr="00D01ADC">
        <w:rPr>
          <w:rFonts w:ascii="Times New Roman" w:hAnsi="Times New Roman" w:cs="Times New Roman"/>
          <w:lang w:val="es-ES_tradnl"/>
        </w:rPr>
        <w:t>2</w:t>
      </w:r>
    </w:p>
    <w:p w14:paraId="3DE393C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A90CFC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16641BA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1984C18A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5017AA4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4CA9F32" w14:textId="77777777" w:rsidR="000719EE" w:rsidRPr="000719EE" w:rsidRDefault="00D01ADC" w:rsidP="000719EE">
      <w:pPr>
        <w:rPr>
          <w:rFonts w:ascii="Arial" w:hAnsi="Arial" w:cs="Arial"/>
          <w:sz w:val="18"/>
          <w:szCs w:val="18"/>
          <w:lang w:val="es-ES_tradnl"/>
        </w:rPr>
      </w:pPr>
      <w:r w:rsidRPr="00D01ADC">
        <w:rPr>
          <w:rFonts w:ascii="Times New Roman" w:hAnsi="Times New Roman" w:cs="Times New Roman"/>
          <w:b/>
          <w:lang w:val="es-ES_tradnl"/>
        </w:rPr>
        <w:t xml:space="preserve">Refuerza tu aprendizaje: identifica </w:t>
      </w:r>
      <w:ins w:id="6" w:author="Your User Name" w:date="2015-03-25T21:38:00Z">
        <w:r w:rsidR="003D3595">
          <w:rPr>
            <w:rFonts w:ascii="Times New Roman" w:hAnsi="Times New Roman" w:cs="Times New Roman"/>
            <w:b/>
            <w:lang w:val="es-ES_tradnl"/>
          </w:rPr>
          <w:t xml:space="preserve">las </w:t>
        </w:r>
      </w:ins>
      <w:r w:rsidRPr="00D01ADC">
        <w:rPr>
          <w:rFonts w:ascii="Times New Roman" w:hAnsi="Times New Roman" w:cs="Times New Roman"/>
          <w:b/>
          <w:lang w:val="es-ES_tradnl"/>
        </w:rPr>
        <w:t>partes de la noticia y ordénala</w:t>
      </w:r>
    </w:p>
    <w:p w14:paraId="1C4A35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5E5F9E6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42B0D980" w14:textId="77777777" w:rsidR="000719EE" w:rsidRPr="00D01ADC" w:rsidRDefault="00D01ADC" w:rsidP="000719EE">
      <w:pPr>
        <w:rPr>
          <w:rFonts w:ascii="Times New Roman" w:hAnsi="Times New Roman" w:cs="Times New Roman"/>
          <w:lang w:val="es-ES_tradnl"/>
        </w:rPr>
      </w:pPr>
      <w:r w:rsidRPr="00D01ADC">
        <w:rPr>
          <w:rFonts w:ascii="Times New Roman" w:hAnsi="Times New Roman" w:cs="Times New Roman"/>
          <w:lang w:val="es-ES_tradnl"/>
        </w:rPr>
        <w:t>“S”</w:t>
      </w:r>
    </w:p>
    <w:p w14:paraId="1594E16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975D4C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8E2E747" w14:textId="77777777" w:rsidR="000719EE" w:rsidRPr="000719EE" w:rsidRDefault="00AD0FD9" w:rsidP="002D60E3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A continuación encontrarás un</w:t>
      </w:r>
      <w:r w:rsidR="00D01ADC">
        <w:rPr>
          <w:rFonts w:ascii="Times New Roman" w:hAnsi="Times New Roman" w:cs="Times New Roman"/>
          <w:lang w:val="es-ES_tradnl"/>
        </w:rPr>
        <w:t xml:space="preserve"> fragmento de l</w:t>
      </w:r>
      <w:r w:rsidRPr="00001FA4">
        <w:rPr>
          <w:rFonts w:ascii="Times New Roman" w:hAnsi="Times New Roman" w:cs="Times New Roman"/>
          <w:lang w:val="es-ES_tradnl"/>
        </w:rPr>
        <w:t>a noticia ganadora del Premio de Periodismo Simón Bolívar</w:t>
      </w:r>
      <w:r w:rsidR="00D01ADC">
        <w:rPr>
          <w:rFonts w:ascii="Times New Roman" w:hAnsi="Times New Roman" w:cs="Times New Roman"/>
          <w:lang w:val="es-ES_tradnl"/>
        </w:rPr>
        <w:t>,</w:t>
      </w:r>
      <w:r w:rsidRPr="00001FA4">
        <w:rPr>
          <w:rFonts w:ascii="Times New Roman" w:hAnsi="Times New Roman" w:cs="Times New Roman"/>
          <w:lang w:val="es-ES_tradnl"/>
        </w:rPr>
        <w:t xml:space="preserve"> categoría </w:t>
      </w:r>
      <w:r w:rsidRPr="00001FA4">
        <w:rPr>
          <w:rFonts w:ascii="Times New Roman" w:hAnsi="Times New Roman" w:cs="Times New Roman"/>
          <w:i/>
          <w:lang w:val="es-ES_tradnl"/>
        </w:rPr>
        <w:t>prensa escrita</w:t>
      </w:r>
      <w:r w:rsidR="00001FA4" w:rsidRPr="00001FA4">
        <w:rPr>
          <w:rFonts w:ascii="Times New Roman" w:hAnsi="Times New Roman" w:cs="Times New Roman"/>
          <w:i/>
          <w:lang w:val="es-ES_tradnl"/>
        </w:rPr>
        <w:t xml:space="preserve"> </w:t>
      </w:r>
      <w:r w:rsidR="00001FA4" w:rsidRPr="00001FA4">
        <w:rPr>
          <w:rFonts w:ascii="Times New Roman" w:hAnsi="Times New Roman" w:cs="Times New Roman"/>
          <w:lang w:val="es-ES_tradnl"/>
        </w:rPr>
        <w:t>en el 2014</w:t>
      </w:r>
      <w:r w:rsidR="00D01ADC">
        <w:rPr>
          <w:rFonts w:ascii="Times New Roman" w:hAnsi="Times New Roman" w:cs="Times New Roman"/>
          <w:lang w:val="es-ES_tradnl"/>
        </w:rPr>
        <w:t xml:space="preserve">, </w:t>
      </w:r>
      <w:r w:rsidR="002D60E3">
        <w:rPr>
          <w:rFonts w:ascii="Times New Roman" w:hAnsi="Times New Roman" w:cs="Times New Roman"/>
          <w:lang w:val="es-ES_tradnl"/>
        </w:rPr>
        <w:t>presentada</w:t>
      </w:r>
      <w:r w:rsidR="00D01ADC">
        <w:rPr>
          <w:rFonts w:ascii="Times New Roman" w:hAnsi="Times New Roman" w:cs="Times New Roman"/>
          <w:lang w:val="es-ES_tradnl"/>
        </w:rPr>
        <w:t xml:space="preserve"> por </w:t>
      </w:r>
      <w:r w:rsidR="00001FA4">
        <w:rPr>
          <w:rFonts w:ascii="Times New Roman" w:hAnsi="Times New Roman" w:cs="Times New Roman"/>
          <w:lang w:val="es-ES_tradnl"/>
        </w:rPr>
        <w:t>la periodista Laura Ardila Arrieta.</w:t>
      </w:r>
      <w:r w:rsidR="00D01ADC">
        <w:rPr>
          <w:rFonts w:ascii="Times New Roman" w:hAnsi="Times New Roman" w:cs="Times New Roman"/>
          <w:lang w:val="es-ES_tradnl"/>
        </w:rPr>
        <w:t xml:space="preserve"> </w:t>
      </w:r>
    </w:p>
    <w:p w14:paraId="43CF7140" w14:textId="77777777" w:rsidR="002D60E3" w:rsidRDefault="002D60E3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14:paraId="083871A8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6CDF7E" w14:textId="77777777" w:rsidR="000719EE" w:rsidRPr="002D60E3" w:rsidRDefault="00001FA4" w:rsidP="002D60E3">
      <w:pPr>
        <w:jc w:val="both"/>
        <w:rPr>
          <w:rFonts w:ascii="Times New Roman" w:hAnsi="Times New Roman" w:cs="Times New Roman"/>
          <w:lang w:val="es-ES_tradnl"/>
        </w:rPr>
      </w:pPr>
      <w:r w:rsidRPr="002D60E3">
        <w:rPr>
          <w:rFonts w:ascii="Times New Roman" w:hAnsi="Times New Roman" w:cs="Times New Roman"/>
          <w:lang w:val="es-ES_tradnl"/>
        </w:rPr>
        <w:t>Revisa cuidadosamente la información e identifica algunas de las partes de la noticia. Posteriormente ármala en el orden correcto, imprímela</w:t>
      </w:r>
      <w:r w:rsidR="002D60E3">
        <w:rPr>
          <w:rFonts w:ascii="Times New Roman" w:hAnsi="Times New Roman" w:cs="Times New Roman"/>
          <w:lang w:val="es-ES_tradnl"/>
        </w:rPr>
        <w:t xml:space="preserve"> o transcríbela</w:t>
      </w:r>
      <w:r w:rsidRPr="002D60E3">
        <w:rPr>
          <w:rFonts w:ascii="Times New Roman" w:hAnsi="Times New Roman" w:cs="Times New Roman"/>
          <w:lang w:val="es-ES_tradnl"/>
        </w:rPr>
        <w:t xml:space="preserve"> y llévala a clase para ser revisada colectivamente.</w:t>
      </w:r>
    </w:p>
    <w:p w14:paraId="03C6DE1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F42A876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3B45B918" w14:textId="77777777" w:rsidR="000719EE" w:rsidRDefault="00001FA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CDA9BDE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99A7ECB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</w:t>
      </w:r>
    </w:p>
    <w:p w14:paraId="66FF285B" w14:textId="77777777" w:rsidR="000719EE" w:rsidRPr="00001FA4" w:rsidRDefault="00001FA4" w:rsidP="000719EE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N</w:t>
      </w:r>
    </w:p>
    <w:p w14:paraId="65BC1980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C2B39A9" w14:textId="77777777" w:rsidR="00001FA4" w:rsidRPr="00001FA4" w:rsidRDefault="00001FA4" w:rsidP="00001FA4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N</w:t>
      </w:r>
    </w:p>
    <w:p w14:paraId="214FF36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3392BDB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35432F3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0334535" w14:textId="77777777" w:rsidR="009C4689" w:rsidRPr="00001FA4" w:rsidRDefault="00001FA4" w:rsidP="00CB02D2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S</w:t>
      </w:r>
    </w:p>
    <w:p w14:paraId="69F2CD2E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2B65021" w14:textId="77777777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472CC37A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B53EFB9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7E203BDC" w14:textId="77777777" w:rsidR="00E371CA" w:rsidRPr="00E371CA" w:rsidRDefault="002D60E3" w:rsidP="00E371CA">
      <w:pPr>
        <w:pStyle w:val="Sinespaciado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[…] </w:t>
      </w:r>
      <w:r w:rsidR="00E371CA" w:rsidRPr="00E371CA">
        <w:rPr>
          <w:rFonts w:ascii="Times New Roman" w:hAnsi="Times New Roman" w:cs="Times New Roman"/>
          <w:lang w:val="es-CO"/>
        </w:rPr>
        <w:t>Y es que, poco a poco, el hasta hace poco político de bajo perfil se ha ido convirtiendo en un polémico personaje cada vez más reseñado en los medios. Si sus ríos de billetes siguen corriendo y si de verdad llega a convertirse en el nuevo barón de Sucre, su nombre promete seguir saliendo (sobre todo porque dicen que, además, quiere ser gobernador</w:t>
      </w:r>
      <w:r w:rsidR="00E371CA">
        <w:rPr>
          <w:rFonts w:ascii="Times New Roman" w:hAnsi="Times New Roman" w:cs="Times New Roman"/>
          <w:lang w:val="es-CO"/>
        </w:rPr>
        <w:t xml:space="preserve">). </w:t>
      </w:r>
      <w:r w:rsidR="00E371CA" w:rsidRPr="00E371CA">
        <w:rPr>
          <w:rFonts w:ascii="Times New Roman" w:hAnsi="Times New Roman" w:cs="Times New Roman"/>
          <w:lang w:val="es-CO"/>
        </w:rPr>
        <w:t>Y habrá que ver qué tanto le conviene.</w:t>
      </w:r>
    </w:p>
    <w:p w14:paraId="35A554D8" w14:textId="77777777" w:rsidR="006D02A8" w:rsidRPr="00E371CA" w:rsidRDefault="006D02A8" w:rsidP="006D02A8">
      <w:pPr>
        <w:rPr>
          <w:rFonts w:ascii="Arial" w:hAnsi="Arial" w:cs="Arial"/>
          <w:sz w:val="18"/>
          <w:szCs w:val="18"/>
          <w:lang w:val="es-CO"/>
        </w:rPr>
      </w:pPr>
    </w:p>
    <w:p w14:paraId="22B4A7EE" w14:textId="77777777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079B178D" w14:textId="77777777" w:rsidR="00F93457" w:rsidRPr="00E371CA" w:rsidRDefault="00E371CA" w:rsidP="00F93457">
      <w:pPr>
        <w:rPr>
          <w:rFonts w:ascii="Times New Roman" w:hAnsi="Times New Roman" w:cs="Times New Roman"/>
          <w:lang w:val="es-ES_tradnl"/>
        </w:rPr>
      </w:pPr>
      <w:r w:rsidRPr="00E371CA">
        <w:rPr>
          <w:rFonts w:ascii="Times New Roman" w:hAnsi="Times New Roman" w:cs="Times New Roman"/>
          <w:lang w:val="es-ES_tradnl"/>
        </w:rPr>
        <w:t>¿A qué parte de la noticia corresponde este párrafo?</w:t>
      </w:r>
    </w:p>
    <w:p w14:paraId="63E337A4" w14:textId="77777777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1EDA69FE" w14:textId="77777777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C20FFD4" w14:textId="77777777" w:rsidR="00584F8B" w:rsidRPr="00001FA4" w:rsidRDefault="00001FA4" w:rsidP="00AD0FD9">
      <w:pPr>
        <w:jc w:val="both"/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 xml:space="preserve">Este párrafo corresponde al final de la noticia y contiene una conclusión </w:t>
      </w:r>
      <w:bookmarkStart w:id="7" w:name="_GoBack"/>
      <w:bookmarkEnd w:id="7"/>
      <w:ins w:id="8" w:author="Your User Name" w:date="2015-03-25T21:39:00Z">
        <w:r w:rsidR="003D3595">
          <w:rPr>
            <w:rFonts w:ascii="Times New Roman" w:hAnsi="Times New Roman" w:cs="Times New Roman"/>
            <w:lang w:val="es-ES_tradnl"/>
          </w:rPr>
          <w:t>sobre el</w:t>
        </w:r>
      </w:ins>
      <w:r w:rsidRPr="00001FA4">
        <w:rPr>
          <w:rFonts w:ascii="Times New Roman" w:hAnsi="Times New Roman" w:cs="Times New Roman"/>
          <w:lang w:val="es-ES_tradnl"/>
        </w:rPr>
        <w:t xml:space="preserve"> futuro del personaje en cuestión si sigue por el camino escogido para hacer política.</w:t>
      </w:r>
    </w:p>
    <w:p w14:paraId="59033797" w14:textId="77777777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B7871F2" w14:textId="77777777" w:rsidR="00584F8B" w:rsidRPr="00001FA4" w:rsidRDefault="00AD0FD9" w:rsidP="006D02A8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i/>
          <w:lang w:val="es-ES_tradnl"/>
        </w:rPr>
        <w:t>Lead</w:t>
      </w:r>
      <w:r w:rsidRPr="00001FA4">
        <w:rPr>
          <w:rFonts w:ascii="Times New Roman" w:hAnsi="Times New Roman" w:cs="Times New Roman"/>
          <w:lang w:val="es-ES_tradnl"/>
        </w:rPr>
        <w:t xml:space="preserve"> o entradilla.</w:t>
      </w:r>
    </w:p>
    <w:p w14:paraId="06B845CE" w14:textId="77777777" w:rsidR="00AD0FD9" w:rsidRPr="00001FA4" w:rsidRDefault="00AD0FD9" w:rsidP="006D02A8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Cuerpo.</w:t>
      </w:r>
    </w:p>
    <w:p w14:paraId="665AB119" w14:textId="77777777" w:rsidR="00AD0FD9" w:rsidRPr="00001FA4" w:rsidRDefault="00001FA4" w:rsidP="006D02A8">
      <w:pPr>
        <w:rPr>
          <w:rFonts w:ascii="Times New Roman" w:hAnsi="Times New Roman" w:cs="Times New Roman"/>
          <w:b/>
          <w:lang w:val="es-ES_tradnl"/>
        </w:rPr>
      </w:pPr>
      <w:r w:rsidRPr="00001FA4">
        <w:rPr>
          <w:rFonts w:ascii="Times New Roman" w:hAnsi="Times New Roman" w:cs="Times New Roman"/>
          <w:b/>
          <w:lang w:val="es-ES_tradnl"/>
        </w:rPr>
        <w:t>Final</w:t>
      </w:r>
      <w:r w:rsidR="00AD0FD9" w:rsidRPr="00001FA4">
        <w:rPr>
          <w:rFonts w:ascii="Times New Roman" w:hAnsi="Times New Roman" w:cs="Times New Roman"/>
          <w:b/>
          <w:lang w:val="es-ES_tradnl"/>
        </w:rPr>
        <w:t>.</w:t>
      </w:r>
    </w:p>
    <w:p w14:paraId="4048EDF0" w14:textId="77777777" w:rsidR="00584F8B" w:rsidRPr="00001FA4" w:rsidRDefault="00001FA4" w:rsidP="006D02A8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Estructura.</w:t>
      </w:r>
    </w:p>
    <w:p w14:paraId="48DCF291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F529178" w14:textId="77777777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7DA39EE7" w14:textId="77777777" w:rsidR="006924F1" w:rsidRDefault="00AD0FD9" w:rsidP="00001FA4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DF2BE1">
        <w:rPr>
          <w:rFonts w:ascii="Times New Roman" w:eastAsia="Times New Roman" w:hAnsi="Times New Roman" w:cs="Times New Roman"/>
          <w:color w:val="000000"/>
          <w:lang w:val="es-CO"/>
        </w:rPr>
        <w:t>La escena sucedió a principios de este enero en un pueblo vecino a una corraleja, cuyo nombre no mencionamos por petición de las fuentes. Y se repitió más o menos igual en varios otros de los municipios sucreños en los que se realizaron fiestas de toros cerca entre fin y comienzos de año.</w:t>
      </w:r>
    </w:p>
    <w:p w14:paraId="0913FCDB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ED817A0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230F4C90" w14:textId="77777777" w:rsidR="006924F1" w:rsidRPr="00001FA4" w:rsidRDefault="00001FA4" w:rsidP="006924F1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Este párrafo hace parte del</w:t>
      </w:r>
    </w:p>
    <w:p w14:paraId="1CF8F852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65B2A9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7EDE84" w14:textId="77777777" w:rsidR="006924F1" w:rsidRPr="001A6BCC" w:rsidRDefault="001A6BCC" w:rsidP="002D60E3">
      <w:pPr>
        <w:jc w:val="both"/>
        <w:rPr>
          <w:rFonts w:ascii="Times New Roman" w:hAnsi="Times New Roman" w:cs="Times New Roman"/>
          <w:lang w:val="es-ES_tradnl"/>
        </w:rPr>
      </w:pPr>
      <w:r w:rsidRPr="001A6BCC">
        <w:rPr>
          <w:rFonts w:ascii="Times New Roman" w:hAnsi="Times New Roman" w:cs="Times New Roman"/>
          <w:lang w:val="es-ES_tradnl"/>
        </w:rPr>
        <w:t xml:space="preserve">El fragmento responde a </w:t>
      </w:r>
      <w:r w:rsidR="002D60E3">
        <w:rPr>
          <w:rFonts w:ascii="Times New Roman" w:hAnsi="Times New Roman" w:cs="Times New Roman"/>
          <w:lang w:val="es-ES_tradnl"/>
        </w:rPr>
        <w:t>las preguntas dónde y cuándo pero se desarrollan en un párrafo diferente del cuerpo como tal de</w:t>
      </w:r>
      <w:r w:rsidRPr="001A6BCC">
        <w:rPr>
          <w:rFonts w:ascii="Times New Roman" w:hAnsi="Times New Roman" w:cs="Times New Roman"/>
          <w:lang w:val="es-ES_tradnl"/>
        </w:rPr>
        <w:t xml:space="preserve"> la noticia.</w:t>
      </w:r>
    </w:p>
    <w:p w14:paraId="182B561B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1930FB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1CECB61" w14:textId="77777777" w:rsidR="006924F1" w:rsidRPr="00001FA4" w:rsidRDefault="002D60E3" w:rsidP="006924F1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complemento del cuerpo d</w:t>
      </w:r>
      <w:r w:rsidR="00001FA4" w:rsidRPr="00001FA4">
        <w:rPr>
          <w:rFonts w:ascii="Times New Roman" w:hAnsi="Times New Roman" w:cs="Times New Roman"/>
          <w:b/>
          <w:lang w:val="es-ES_tradnl"/>
        </w:rPr>
        <w:t>e la noticia.</w:t>
      </w:r>
    </w:p>
    <w:p w14:paraId="455D114B" w14:textId="77777777" w:rsidR="00001FA4" w:rsidRPr="00001FA4" w:rsidRDefault="00001FA4" w:rsidP="006924F1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i/>
          <w:lang w:val="es-ES_tradnl"/>
        </w:rPr>
        <w:t>lead</w:t>
      </w:r>
      <w:r w:rsidRPr="00001FA4">
        <w:rPr>
          <w:rFonts w:ascii="Times New Roman" w:hAnsi="Times New Roman" w:cs="Times New Roman"/>
          <w:lang w:val="es-ES_tradnl"/>
        </w:rPr>
        <w:t xml:space="preserve"> o entradilla de la noticia.</w:t>
      </w:r>
    </w:p>
    <w:p w14:paraId="1E6D47E9" w14:textId="77777777" w:rsidR="00001FA4" w:rsidRPr="00001FA4" w:rsidRDefault="00001FA4" w:rsidP="006924F1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titular de la noticia.</w:t>
      </w:r>
    </w:p>
    <w:p w14:paraId="616C6B11" w14:textId="77777777" w:rsidR="00001FA4" w:rsidRPr="00001FA4" w:rsidRDefault="00001FA4" w:rsidP="006924F1">
      <w:pPr>
        <w:rPr>
          <w:rFonts w:ascii="Times New Roman" w:hAnsi="Times New Roman" w:cs="Times New Roman"/>
          <w:lang w:val="es-ES_tradnl"/>
        </w:rPr>
      </w:pPr>
      <w:r w:rsidRPr="00001FA4">
        <w:rPr>
          <w:rFonts w:ascii="Times New Roman" w:hAnsi="Times New Roman" w:cs="Times New Roman"/>
          <w:lang w:val="es-ES_tradnl"/>
        </w:rPr>
        <w:t>del final de la noticia.</w:t>
      </w:r>
    </w:p>
    <w:p w14:paraId="1754589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9D6BA60" w14:textId="77777777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DB8A67A" w14:textId="77777777" w:rsidR="00276328" w:rsidRPr="00276328" w:rsidRDefault="00276328" w:rsidP="00276328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b/>
          <w:lang w:val="es-CO"/>
        </w:rPr>
      </w:pPr>
      <w:r w:rsidRPr="00276328">
        <w:rPr>
          <w:rFonts w:ascii="Times New Roman" w:eastAsia="Times New Roman" w:hAnsi="Times New Roman" w:cs="Times New Roman"/>
          <w:b/>
          <w:lang w:val="es-CO"/>
        </w:rPr>
        <w:t>Con whiskey y billete, Yahir Acuña le pelea Sucre al ‘Gordo’ García</w:t>
      </w:r>
    </w:p>
    <w:p w14:paraId="0FD7799B" w14:textId="77777777" w:rsidR="006924F1" w:rsidRPr="00276328" w:rsidRDefault="006924F1" w:rsidP="006924F1">
      <w:pPr>
        <w:rPr>
          <w:rFonts w:ascii="Arial" w:hAnsi="Arial" w:cs="Arial"/>
          <w:sz w:val="18"/>
          <w:szCs w:val="18"/>
          <w:lang w:val="es-CO"/>
        </w:rPr>
      </w:pPr>
    </w:p>
    <w:p w14:paraId="5860D64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609004B" w14:textId="77777777" w:rsidR="006924F1" w:rsidRPr="00276328" w:rsidRDefault="00276328" w:rsidP="006924F1">
      <w:pPr>
        <w:rPr>
          <w:rFonts w:ascii="Times New Roman" w:hAnsi="Times New Roman" w:cs="Times New Roman"/>
          <w:lang w:val="es-ES_tradnl"/>
        </w:rPr>
      </w:pPr>
      <w:r w:rsidRPr="00276328">
        <w:rPr>
          <w:rFonts w:ascii="Times New Roman" w:hAnsi="Times New Roman" w:cs="Times New Roman"/>
          <w:lang w:val="es-ES_tradnl"/>
        </w:rPr>
        <w:t>Este texto es el</w:t>
      </w:r>
    </w:p>
    <w:p w14:paraId="725CEDF2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2215FA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55FD541" w14:textId="77777777" w:rsidR="006924F1" w:rsidRPr="00276328" w:rsidRDefault="00276328" w:rsidP="00276328">
      <w:pPr>
        <w:jc w:val="both"/>
        <w:rPr>
          <w:rFonts w:ascii="Times New Roman" w:hAnsi="Times New Roman" w:cs="Times New Roman"/>
          <w:lang w:val="es-ES_tradnl"/>
        </w:rPr>
      </w:pPr>
      <w:r w:rsidRPr="00276328">
        <w:rPr>
          <w:rFonts w:ascii="Times New Roman" w:hAnsi="Times New Roman" w:cs="Times New Roman"/>
          <w:lang w:val="es-ES_tradnl"/>
        </w:rPr>
        <w:t>Es el titular de la noticia</w:t>
      </w:r>
      <w:r>
        <w:rPr>
          <w:rFonts w:ascii="Times New Roman" w:hAnsi="Times New Roman" w:cs="Times New Roman"/>
          <w:lang w:val="es-ES_tradnl"/>
        </w:rPr>
        <w:t>,</w:t>
      </w:r>
      <w:r w:rsidRPr="00276328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se reconoce porque </w:t>
      </w:r>
      <w:r w:rsidRPr="00276328">
        <w:rPr>
          <w:rFonts w:ascii="Times New Roman" w:hAnsi="Times New Roman" w:cs="Times New Roman"/>
          <w:lang w:val="es-ES_tradnl"/>
        </w:rPr>
        <w:t>recoge en pocas palabras la mayor parte del contenido a desarrollar en el texto, está en negrita</w:t>
      </w:r>
      <w:r w:rsidR="002D60E3">
        <w:rPr>
          <w:rFonts w:ascii="Times New Roman" w:hAnsi="Times New Roman" w:cs="Times New Roman"/>
          <w:lang w:val="es-ES_tradnl"/>
        </w:rPr>
        <w:t xml:space="preserve">, </w:t>
      </w:r>
      <w:r w:rsidRPr="00276328">
        <w:rPr>
          <w:rFonts w:ascii="Times New Roman" w:hAnsi="Times New Roman" w:cs="Times New Roman"/>
          <w:lang w:val="es-ES_tradnl"/>
        </w:rPr>
        <w:t>es bastante llamativo</w:t>
      </w:r>
      <w:r w:rsidR="002D60E3">
        <w:rPr>
          <w:rFonts w:ascii="Times New Roman" w:hAnsi="Times New Roman" w:cs="Times New Roman"/>
          <w:lang w:val="es-ES_tradnl"/>
        </w:rPr>
        <w:t xml:space="preserve"> y no lleva punto final</w:t>
      </w:r>
      <w:r w:rsidRPr="00276328">
        <w:rPr>
          <w:rFonts w:ascii="Times New Roman" w:hAnsi="Times New Roman" w:cs="Times New Roman"/>
          <w:lang w:val="es-ES_tradnl"/>
        </w:rPr>
        <w:t>.</w:t>
      </w:r>
    </w:p>
    <w:p w14:paraId="4884BF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7B96DD8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FB7BAD5" w14:textId="77777777" w:rsidR="00276328" w:rsidRPr="00276328" w:rsidRDefault="00276328" w:rsidP="006924F1">
      <w:pPr>
        <w:rPr>
          <w:rFonts w:ascii="Times New Roman" w:hAnsi="Times New Roman" w:cs="Times New Roman"/>
          <w:lang w:val="es-ES_tradnl"/>
        </w:rPr>
      </w:pPr>
      <w:r w:rsidRPr="00276328">
        <w:rPr>
          <w:rFonts w:ascii="Times New Roman" w:hAnsi="Times New Roman" w:cs="Times New Roman"/>
          <w:lang w:val="es-ES_tradnl"/>
        </w:rPr>
        <w:t>subtítulo de la noticia.</w:t>
      </w:r>
    </w:p>
    <w:p w14:paraId="16873C2C" w14:textId="77777777" w:rsidR="00276328" w:rsidRPr="00276328" w:rsidRDefault="00276328" w:rsidP="006924F1">
      <w:pPr>
        <w:rPr>
          <w:rFonts w:ascii="Times New Roman" w:hAnsi="Times New Roman" w:cs="Times New Roman"/>
          <w:lang w:val="es-ES_tradnl"/>
        </w:rPr>
      </w:pPr>
      <w:r w:rsidRPr="00276328">
        <w:rPr>
          <w:rFonts w:ascii="Times New Roman" w:hAnsi="Times New Roman" w:cs="Times New Roman"/>
          <w:lang w:val="es-ES_tradnl"/>
        </w:rPr>
        <w:t>antetítulo de la noticia.</w:t>
      </w:r>
    </w:p>
    <w:p w14:paraId="5D1C1FB3" w14:textId="77777777" w:rsidR="006924F1" w:rsidRPr="002D60E3" w:rsidRDefault="00276328" w:rsidP="006924F1">
      <w:pPr>
        <w:rPr>
          <w:rFonts w:ascii="Times New Roman" w:hAnsi="Times New Roman" w:cs="Times New Roman"/>
          <w:b/>
          <w:lang w:val="es-ES_tradnl"/>
        </w:rPr>
      </w:pPr>
      <w:r w:rsidRPr="002D60E3">
        <w:rPr>
          <w:rFonts w:ascii="Times New Roman" w:hAnsi="Times New Roman" w:cs="Times New Roman"/>
          <w:b/>
          <w:lang w:val="es-ES_tradnl"/>
        </w:rPr>
        <w:t>el titular de la noticia.</w:t>
      </w:r>
    </w:p>
    <w:p w14:paraId="1AF90D51" w14:textId="77777777" w:rsidR="00276328" w:rsidRPr="00276328" w:rsidRDefault="00276328" w:rsidP="006924F1">
      <w:pPr>
        <w:rPr>
          <w:rFonts w:ascii="Times New Roman" w:hAnsi="Times New Roman" w:cs="Times New Roman"/>
          <w:lang w:val="es-ES_tradnl"/>
        </w:rPr>
      </w:pPr>
      <w:r w:rsidRPr="00276328">
        <w:rPr>
          <w:rFonts w:ascii="Times New Roman" w:hAnsi="Times New Roman" w:cs="Times New Roman"/>
          <w:lang w:val="es-ES_tradnl"/>
        </w:rPr>
        <w:t xml:space="preserve">el </w:t>
      </w:r>
      <w:r w:rsidRPr="00276328">
        <w:rPr>
          <w:rFonts w:ascii="Times New Roman" w:hAnsi="Times New Roman" w:cs="Times New Roman"/>
          <w:i/>
          <w:lang w:val="es-ES_tradnl"/>
        </w:rPr>
        <w:t xml:space="preserve">lead </w:t>
      </w:r>
      <w:r w:rsidRPr="00276328">
        <w:rPr>
          <w:rFonts w:ascii="Times New Roman" w:hAnsi="Times New Roman" w:cs="Times New Roman"/>
          <w:lang w:val="es-ES_tradnl"/>
        </w:rPr>
        <w:t>de la noticia.</w:t>
      </w:r>
    </w:p>
    <w:p w14:paraId="5F80967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31A5735" w14:textId="77777777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04907AA1" w14:textId="77777777" w:rsidR="006924F1" w:rsidRDefault="008E645D" w:rsidP="006924F1">
      <w:pPr>
        <w:rPr>
          <w:rFonts w:ascii="Arial" w:hAnsi="Arial" w:cs="Arial"/>
          <w:sz w:val="18"/>
          <w:szCs w:val="18"/>
          <w:lang w:val="es-ES_tradnl"/>
        </w:rPr>
      </w:pPr>
      <w:r w:rsidRPr="00DF2BE1">
        <w:rPr>
          <w:rFonts w:ascii="Times New Roman" w:eastAsia="Times New Roman" w:hAnsi="Times New Roman" w:cs="Times New Roman"/>
          <w:lang w:val="es-CO"/>
        </w:rPr>
        <w:t>Yahir Acuña tiene empapelada Sincelejo con su publicidad política.</w:t>
      </w:r>
    </w:p>
    <w:p w14:paraId="35BD14F5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1D9C3C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0A37D1A1" w14:textId="77777777" w:rsidR="006924F1" w:rsidRPr="008E645D" w:rsidRDefault="008E645D" w:rsidP="006924F1">
      <w:pPr>
        <w:rPr>
          <w:rFonts w:ascii="Times New Roman" w:hAnsi="Times New Roman" w:cs="Times New Roman"/>
          <w:lang w:val="es-ES_tradnl"/>
        </w:rPr>
      </w:pPr>
      <w:r w:rsidRPr="008E645D">
        <w:rPr>
          <w:rFonts w:ascii="Times New Roman" w:hAnsi="Times New Roman" w:cs="Times New Roman"/>
          <w:lang w:val="es-ES_tradnl"/>
        </w:rPr>
        <w:t>La oración forma parte del</w:t>
      </w:r>
    </w:p>
    <w:p w14:paraId="1A71D36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BC7B59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78E2AE9" w14:textId="77777777" w:rsidR="006924F1" w:rsidRPr="008E645D" w:rsidRDefault="008E645D" w:rsidP="006924F1">
      <w:pPr>
        <w:rPr>
          <w:rFonts w:ascii="Times New Roman" w:hAnsi="Times New Roman" w:cs="Times New Roman"/>
          <w:lang w:val="es-ES_tradnl"/>
        </w:rPr>
      </w:pPr>
      <w:r w:rsidRPr="008E645D">
        <w:rPr>
          <w:rFonts w:ascii="Times New Roman" w:hAnsi="Times New Roman" w:cs="Times New Roman"/>
          <w:lang w:val="es-ES_tradnl"/>
        </w:rPr>
        <w:t xml:space="preserve">Pie de foto porque describe </w:t>
      </w:r>
      <w:r w:rsidR="00642F08">
        <w:rPr>
          <w:rFonts w:ascii="Times New Roman" w:hAnsi="Times New Roman" w:cs="Times New Roman"/>
          <w:lang w:val="es-ES_tradnl"/>
        </w:rPr>
        <w:t xml:space="preserve">brevemente </w:t>
      </w:r>
      <w:r w:rsidRPr="008E645D">
        <w:rPr>
          <w:rFonts w:ascii="Times New Roman" w:hAnsi="Times New Roman" w:cs="Times New Roman"/>
          <w:lang w:val="es-ES_tradnl"/>
        </w:rPr>
        <w:t>lo que sucede en las calles de Sucre</w:t>
      </w:r>
      <w:r w:rsidR="00642F08">
        <w:rPr>
          <w:rFonts w:ascii="Times New Roman" w:hAnsi="Times New Roman" w:cs="Times New Roman"/>
          <w:lang w:val="es-ES_tradnl"/>
        </w:rPr>
        <w:t>, se reconoce fácilmente por el uso del punto final</w:t>
      </w:r>
      <w:r w:rsidRPr="008E645D">
        <w:rPr>
          <w:rFonts w:ascii="Times New Roman" w:hAnsi="Times New Roman" w:cs="Times New Roman"/>
          <w:lang w:val="es-ES_tradnl"/>
        </w:rPr>
        <w:t xml:space="preserve">. </w:t>
      </w:r>
    </w:p>
    <w:p w14:paraId="04110A4F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CC52E20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38748A8" w14:textId="77777777" w:rsidR="006924F1" w:rsidRPr="00642F08" w:rsidRDefault="00642F08" w:rsidP="006924F1">
      <w:pPr>
        <w:rPr>
          <w:rFonts w:ascii="Times New Roman" w:hAnsi="Times New Roman" w:cs="Times New Roman"/>
          <w:lang w:val="es-ES_tradnl"/>
        </w:rPr>
      </w:pPr>
      <w:r w:rsidRPr="00642F08">
        <w:rPr>
          <w:rFonts w:ascii="Times New Roman" w:hAnsi="Times New Roman" w:cs="Times New Roman"/>
          <w:lang w:val="es-ES_tradnl"/>
        </w:rPr>
        <w:t>antetítulo.</w:t>
      </w:r>
    </w:p>
    <w:p w14:paraId="07FB365E" w14:textId="77777777" w:rsidR="00642F08" w:rsidRPr="00642F08" w:rsidRDefault="00642F08" w:rsidP="006924F1">
      <w:pPr>
        <w:rPr>
          <w:rFonts w:ascii="Times New Roman" w:hAnsi="Times New Roman" w:cs="Times New Roman"/>
          <w:b/>
          <w:lang w:val="es-ES_tradnl"/>
        </w:rPr>
      </w:pPr>
      <w:r w:rsidRPr="00642F08">
        <w:rPr>
          <w:rFonts w:ascii="Times New Roman" w:hAnsi="Times New Roman" w:cs="Times New Roman"/>
          <w:b/>
          <w:lang w:val="es-ES_tradnl"/>
        </w:rPr>
        <w:t>pie de foto.</w:t>
      </w:r>
    </w:p>
    <w:p w14:paraId="4B6165C0" w14:textId="77777777" w:rsidR="00642F08" w:rsidRPr="00642F08" w:rsidRDefault="00642F08" w:rsidP="006924F1">
      <w:pPr>
        <w:rPr>
          <w:rFonts w:ascii="Times New Roman" w:hAnsi="Times New Roman" w:cs="Times New Roman"/>
          <w:lang w:val="es-ES_tradnl"/>
        </w:rPr>
      </w:pPr>
      <w:r w:rsidRPr="00642F08">
        <w:rPr>
          <w:rFonts w:ascii="Times New Roman" w:hAnsi="Times New Roman" w:cs="Times New Roman"/>
          <w:lang w:val="es-ES_tradnl"/>
        </w:rPr>
        <w:t>subtítulo.</w:t>
      </w:r>
    </w:p>
    <w:p w14:paraId="72895A07" w14:textId="77777777" w:rsidR="006924F1" w:rsidRPr="00642F08" w:rsidRDefault="00642F08" w:rsidP="006924F1">
      <w:pPr>
        <w:rPr>
          <w:rFonts w:ascii="Times New Roman" w:hAnsi="Times New Roman" w:cs="Times New Roman"/>
          <w:lang w:val="es-ES_tradnl"/>
        </w:rPr>
      </w:pPr>
      <w:r w:rsidRPr="00642F08">
        <w:rPr>
          <w:rFonts w:ascii="Times New Roman" w:hAnsi="Times New Roman" w:cs="Times New Roman"/>
          <w:lang w:val="es-ES_tradnl"/>
        </w:rPr>
        <w:t>título.</w:t>
      </w:r>
    </w:p>
    <w:p w14:paraId="1A4FB23C" w14:textId="77777777" w:rsidR="008E59BE" w:rsidRDefault="008E59BE" w:rsidP="00F93457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E756CA7" w14:textId="77777777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79D64018" w14:textId="77777777" w:rsidR="00311197" w:rsidRPr="00311197" w:rsidRDefault="00311197" w:rsidP="00311197">
      <w:pPr>
        <w:pStyle w:val="Sinespaciado"/>
        <w:jc w:val="both"/>
        <w:rPr>
          <w:rFonts w:ascii="Times New Roman" w:hAnsi="Times New Roman" w:cs="Times New Roman"/>
          <w:lang w:val="es-CO"/>
        </w:rPr>
      </w:pPr>
      <w:r w:rsidRPr="00311197">
        <w:rPr>
          <w:rFonts w:ascii="Times New Roman" w:hAnsi="Times New Roman" w:cs="Times New Roman"/>
          <w:lang w:val="es-CO"/>
        </w:rPr>
        <w:t>La fila le daba dos veces la vuelta a la manzana y no era para menos. El representante Yahir Acuña en persona, con la usual simpatía que se le conoce en Sucre, estaba entregando a todo el que la quisiera hacer una botella de whiskey y 20 mil pesos con un respectivo apretón de manos y una sonrisa. Para sus líderes de confianza el billete era de 50 mil. El regalo, les explicaba a todos, era para que tuvieran con qué pagar la entrada a la fiesta de toros y para “la sed”.</w:t>
      </w:r>
    </w:p>
    <w:p w14:paraId="2B65DB9F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DA722D2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0FEFDE1C" w14:textId="77777777" w:rsidR="006924F1" w:rsidRPr="002D60E3" w:rsidRDefault="00311197" w:rsidP="006924F1">
      <w:pPr>
        <w:rPr>
          <w:rFonts w:ascii="Times New Roman" w:hAnsi="Times New Roman" w:cs="Times New Roman"/>
          <w:lang w:val="es-ES_tradnl"/>
        </w:rPr>
      </w:pPr>
      <w:r w:rsidRPr="002D60E3">
        <w:rPr>
          <w:rFonts w:ascii="Times New Roman" w:hAnsi="Times New Roman" w:cs="Times New Roman"/>
          <w:lang w:val="es-ES_tradnl"/>
        </w:rPr>
        <w:t>El párrafo anterior pertenece a</w:t>
      </w:r>
      <w:r w:rsidR="00EA14C7" w:rsidRPr="002D60E3">
        <w:rPr>
          <w:rFonts w:ascii="Times New Roman" w:hAnsi="Times New Roman" w:cs="Times New Roman"/>
          <w:lang w:val="es-ES_tradnl"/>
        </w:rPr>
        <w:t>l</w:t>
      </w:r>
    </w:p>
    <w:p w14:paraId="0028898E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E31B49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3EA2B46" w14:textId="77777777" w:rsidR="006924F1" w:rsidRPr="00311197" w:rsidRDefault="00311197" w:rsidP="00EA14C7">
      <w:pPr>
        <w:jc w:val="both"/>
        <w:rPr>
          <w:rFonts w:ascii="Times New Roman" w:hAnsi="Times New Roman" w:cs="Times New Roman"/>
          <w:lang w:val="es-ES_tradnl"/>
        </w:rPr>
      </w:pPr>
      <w:r w:rsidRPr="00311197">
        <w:rPr>
          <w:rFonts w:ascii="Times New Roman" w:hAnsi="Times New Roman" w:cs="Times New Roman"/>
          <w:lang w:val="es-ES_tradnl"/>
        </w:rPr>
        <w:t>Es el párrafo conocido como cuerpo, responde la mayor cantidad de preguntas indispensables para conocer qué pasó, dónde, cuándo, quién fue el protagonista, por qué</w:t>
      </w:r>
      <w:r w:rsidR="00EA14C7">
        <w:rPr>
          <w:rFonts w:ascii="Times New Roman" w:hAnsi="Times New Roman" w:cs="Times New Roman"/>
          <w:lang w:val="es-ES_tradnl"/>
        </w:rPr>
        <w:t xml:space="preserve"> y cómo.</w:t>
      </w:r>
      <w:r w:rsidRPr="00311197">
        <w:rPr>
          <w:rFonts w:ascii="Times New Roman" w:hAnsi="Times New Roman" w:cs="Times New Roman"/>
          <w:lang w:val="es-ES_tradnl"/>
        </w:rPr>
        <w:t xml:space="preserve"> </w:t>
      </w:r>
    </w:p>
    <w:p w14:paraId="098AEE8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1EE740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3E73F50" w14:textId="77777777" w:rsidR="006924F1" w:rsidRPr="002D60E3" w:rsidRDefault="00EA14C7" w:rsidP="006924F1">
      <w:pPr>
        <w:rPr>
          <w:rFonts w:ascii="Times New Roman" w:hAnsi="Times New Roman" w:cs="Times New Roman"/>
          <w:b/>
          <w:lang w:val="es-ES_tradnl"/>
        </w:rPr>
      </w:pPr>
      <w:r w:rsidRPr="002D60E3">
        <w:rPr>
          <w:rFonts w:ascii="Times New Roman" w:hAnsi="Times New Roman" w:cs="Times New Roman"/>
          <w:b/>
          <w:lang w:val="es-ES_tradnl"/>
        </w:rPr>
        <w:t>cuerpo de la noticia.</w:t>
      </w:r>
    </w:p>
    <w:p w14:paraId="7974AE0F" w14:textId="77777777" w:rsidR="006924F1" w:rsidRPr="00EA14C7" w:rsidRDefault="002D60E3" w:rsidP="006924F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complemento</w:t>
      </w:r>
      <w:r w:rsidR="00EA14C7" w:rsidRPr="00EA14C7">
        <w:rPr>
          <w:rFonts w:ascii="Times New Roman" w:hAnsi="Times New Roman" w:cs="Times New Roman"/>
          <w:lang w:val="es-ES_tradnl"/>
        </w:rPr>
        <w:t xml:space="preserve"> de otros datos del texto.</w:t>
      </w:r>
    </w:p>
    <w:p w14:paraId="0C467907" w14:textId="77777777" w:rsidR="00EA14C7" w:rsidRPr="00EA14C7" w:rsidRDefault="00EA14C7" w:rsidP="006924F1">
      <w:pPr>
        <w:rPr>
          <w:rFonts w:ascii="Times New Roman" w:hAnsi="Times New Roman" w:cs="Times New Roman"/>
          <w:lang w:val="es-ES_tradnl"/>
        </w:rPr>
      </w:pPr>
      <w:r w:rsidRPr="00EA14C7">
        <w:rPr>
          <w:rFonts w:ascii="Times New Roman" w:hAnsi="Times New Roman" w:cs="Times New Roman"/>
          <w:i/>
          <w:lang w:val="es-ES_tradnl"/>
        </w:rPr>
        <w:t xml:space="preserve">lead </w:t>
      </w:r>
      <w:r w:rsidRPr="00EA14C7">
        <w:rPr>
          <w:rFonts w:ascii="Times New Roman" w:hAnsi="Times New Roman" w:cs="Times New Roman"/>
          <w:lang w:val="es-ES_tradnl"/>
        </w:rPr>
        <w:t>de la noticia.</w:t>
      </w:r>
    </w:p>
    <w:p w14:paraId="069DB386" w14:textId="77777777" w:rsidR="006924F1" w:rsidRPr="00EA14C7" w:rsidRDefault="00EA14C7" w:rsidP="006924F1">
      <w:pPr>
        <w:rPr>
          <w:rFonts w:ascii="Times New Roman" w:hAnsi="Times New Roman" w:cs="Times New Roman"/>
          <w:lang w:val="es-ES_tradnl"/>
        </w:rPr>
      </w:pPr>
      <w:r w:rsidRPr="00EA14C7">
        <w:rPr>
          <w:rFonts w:ascii="Times New Roman" w:hAnsi="Times New Roman" w:cs="Times New Roman"/>
          <w:lang w:val="es-ES_tradnl"/>
        </w:rPr>
        <w:t>pie de foto que acompaña a la imagen.</w:t>
      </w:r>
    </w:p>
    <w:p w14:paraId="6AFCD513" w14:textId="77777777" w:rsidR="002D60E3" w:rsidRDefault="002D60E3" w:rsidP="00F93457">
      <w:pPr>
        <w:rPr>
          <w:rFonts w:ascii="Arial" w:hAnsi="Arial"/>
          <w:sz w:val="18"/>
          <w:szCs w:val="18"/>
          <w:highlight w:val="green"/>
          <w:lang w:val="es-ES_tradnl"/>
        </w:rPr>
      </w:pPr>
    </w:p>
    <w:sectPr w:rsidR="002D60E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1FA4"/>
    <w:rsid w:val="000021E5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A6BCC"/>
    <w:rsid w:val="001B092E"/>
    <w:rsid w:val="001B3983"/>
    <w:rsid w:val="001D2148"/>
    <w:rsid w:val="001E2043"/>
    <w:rsid w:val="001E6546"/>
    <w:rsid w:val="0022141B"/>
    <w:rsid w:val="002233BF"/>
    <w:rsid w:val="00227850"/>
    <w:rsid w:val="00230D9D"/>
    <w:rsid w:val="00254FDB"/>
    <w:rsid w:val="0025789D"/>
    <w:rsid w:val="00276328"/>
    <w:rsid w:val="002B2F09"/>
    <w:rsid w:val="002B7E96"/>
    <w:rsid w:val="002D60E3"/>
    <w:rsid w:val="002E30A7"/>
    <w:rsid w:val="002E4EE6"/>
    <w:rsid w:val="002F3F12"/>
    <w:rsid w:val="00311197"/>
    <w:rsid w:val="00317F44"/>
    <w:rsid w:val="00326C60"/>
    <w:rsid w:val="00340C3A"/>
    <w:rsid w:val="00342E6F"/>
    <w:rsid w:val="00345260"/>
    <w:rsid w:val="00353644"/>
    <w:rsid w:val="0036258A"/>
    <w:rsid w:val="003A458C"/>
    <w:rsid w:val="003D3595"/>
    <w:rsid w:val="003D72B3"/>
    <w:rsid w:val="00401F4A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2013C"/>
    <w:rsid w:val="005513FA"/>
    <w:rsid w:val="00551D6E"/>
    <w:rsid w:val="00552D7C"/>
    <w:rsid w:val="00584F8B"/>
    <w:rsid w:val="005A77AD"/>
    <w:rsid w:val="005B00BE"/>
    <w:rsid w:val="005B210B"/>
    <w:rsid w:val="005C209B"/>
    <w:rsid w:val="005D3CC8"/>
    <w:rsid w:val="005F4C68"/>
    <w:rsid w:val="00611072"/>
    <w:rsid w:val="00616529"/>
    <w:rsid w:val="00630169"/>
    <w:rsid w:val="0063490D"/>
    <w:rsid w:val="00642F08"/>
    <w:rsid w:val="00647430"/>
    <w:rsid w:val="006907A4"/>
    <w:rsid w:val="006924F1"/>
    <w:rsid w:val="006A32CE"/>
    <w:rsid w:val="006A3851"/>
    <w:rsid w:val="006A4B62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8E59BE"/>
    <w:rsid w:val="008E645D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0FD9"/>
    <w:rsid w:val="00AD4C3B"/>
    <w:rsid w:val="00AE458C"/>
    <w:rsid w:val="00AF23DF"/>
    <w:rsid w:val="00B0282E"/>
    <w:rsid w:val="00B3745A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1ADC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371CA"/>
    <w:rsid w:val="00E54DA3"/>
    <w:rsid w:val="00E61A4B"/>
    <w:rsid w:val="00E62858"/>
    <w:rsid w:val="00E7707B"/>
    <w:rsid w:val="00E814BE"/>
    <w:rsid w:val="00E84C33"/>
    <w:rsid w:val="00EA14C7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7E22"/>
    <w:rsid w:val="00F73B99"/>
    <w:rsid w:val="00F80068"/>
    <w:rsid w:val="00F819D0"/>
    <w:rsid w:val="00F8602D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9D66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5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Sinespaciado">
    <w:name w:val="No Spacing"/>
    <w:uiPriority w:val="1"/>
    <w:qFormat/>
    <w:rsid w:val="00E371CA"/>
  </w:style>
  <w:style w:type="paragraph" w:styleId="Textodeglobo">
    <w:name w:val="Balloon Text"/>
    <w:basedOn w:val="Normal"/>
    <w:link w:val="TextodegloboCar"/>
    <w:uiPriority w:val="99"/>
    <w:semiHidden/>
    <w:unhideWhenUsed/>
    <w:rsid w:val="00F860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0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946</Words>
  <Characters>5207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5</cp:revision>
  <dcterms:created xsi:type="dcterms:W3CDTF">2015-03-18T22:36:00Z</dcterms:created>
  <dcterms:modified xsi:type="dcterms:W3CDTF">2015-03-27T20:09:00Z</dcterms:modified>
</cp:coreProperties>
</file>