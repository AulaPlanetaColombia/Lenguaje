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85A70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3DC26264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54558CA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06C1BA5" w14:textId="77777777" w:rsidR="00E61A4B" w:rsidRPr="004C66A5" w:rsidRDefault="004C66A5" w:rsidP="00CB02D2">
      <w:pPr>
        <w:rPr>
          <w:rFonts w:ascii="Times New Roman" w:hAnsi="Times New Roman" w:cs="Times New Roman"/>
          <w:lang w:val="es-ES_tradnl"/>
        </w:rPr>
      </w:pPr>
      <w:r w:rsidRPr="004C66A5">
        <w:rPr>
          <w:rFonts w:ascii="Times New Roman" w:hAnsi="Times New Roman" w:cs="Times New Roman"/>
          <w:lang w:val="es-ES_tradnl"/>
        </w:rPr>
        <w:t>LE_07_11_CO</w:t>
      </w:r>
    </w:p>
    <w:p w14:paraId="3E6D4FC0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0299452E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CFFB3AD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89CD603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3CAD343" w14:textId="77777777" w:rsidR="00E14BD5" w:rsidRPr="004C66A5" w:rsidRDefault="000F3304" w:rsidP="00E14BD5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Refuerza tu aprendizaje: e</w:t>
      </w:r>
      <w:r w:rsidR="004C66A5" w:rsidRPr="004C66A5">
        <w:rPr>
          <w:rFonts w:ascii="Times New Roman" w:hAnsi="Times New Roman" w:cs="Times New Roman"/>
          <w:b/>
          <w:lang w:val="es-ES_tradnl"/>
        </w:rPr>
        <w:t>l origen de la televisión</w:t>
      </w:r>
    </w:p>
    <w:p w14:paraId="17175E3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8682FA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15B9B98" w14:textId="77777777" w:rsidR="0062133F" w:rsidRPr="0062133F" w:rsidRDefault="00713436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reforzar tu aprendizaje en relación con la televisión </w:t>
      </w:r>
      <w:r w:rsidR="0062133F" w:rsidRPr="0062133F">
        <w:rPr>
          <w:rFonts w:ascii="Times New Roman" w:hAnsi="Times New Roman" w:cs="Times New Roman"/>
          <w:lang w:val="es-ES_tradnl"/>
        </w:rPr>
        <w:t>y su importancia histórica</w:t>
      </w:r>
    </w:p>
    <w:p w14:paraId="526CE9EA" w14:textId="77777777" w:rsidR="0062133F" w:rsidRDefault="0062133F" w:rsidP="00CB02D2">
      <w:pPr>
        <w:rPr>
          <w:rFonts w:ascii="Times New Roman" w:hAnsi="Times New Roman" w:cs="Times New Roman"/>
          <w:shd w:val="clear" w:color="auto" w:fill="F2F2F2"/>
          <w:lang w:val="es-CO"/>
        </w:rPr>
      </w:pPr>
    </w:p>
    <w:p w14:paraId="37568BBA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E3B309F" w14:textId="77777777" w:rsidR="000719EE" w:rsidRPr="000F3304" w:rsidRDefault="004C66A5" w:rsidP="000719EE">
      <w:pPr>
        <w:rPr>
          <w:rFonts w:ascii="Times New Roman" w:hAnsi="Times New Roman" w:cs="Times New Roman"/>
          <w:lang w:val="es-ES_tradnl"/>
        </w:rPr>
      </w:pPr>
      <w:r w:rsidRPr="000F3304">
        <w:rPr>
          <w:rFonts w:ascii="Times New Roman" w:hAnsi="Times New Roman" w:cs="Times New Roman"/>
          <w:lang w:val="es-ES_tradnl"/>
        </w:rPr>
        <w:t>“</w:t>
      </w:r>
      <w:r w:rsidR="00186499" w:rsidRPr="000F3304">
        <w:rPr>
          <w:rFonts w:ascii="Times New Roman" w:hAnsi="Times New Roman" w:cs="Times New Roman"/>
          <w:lang w:val="es-ES_tradnl"/>
        </w:rPr>
        <w:t>radio,</w:t>
      </w:r>
      <w:r w:rsidRPr="000F3304">
        <w:rPr>
          <w:rFonts w:ascii="Times New Roman" w:hAnsi="Times New Roman" w:cs="Times New Roman"/>
          <w:lang w:val="es-ES_tradnl"/>
        </w:rPr>
        <w:t>fotografía,teléfono,telégrafo,Alemania,</w:t>
      </w:r>
      <w:r w:rsidR="00887CA4" w:rsidRPr="000F3304">
        <w:rPr>
          <w:rFonts w:ascii="Times New Roman" w:hAnsi="Times New Roman" w:cs="Times New Roman"/>
          <w:lang w:val="es-ES_tradnl"/>
        </w:rPr>
        <w:t>Londres,</w:t>
      </w:r>
      <w:r w:rsidRPr="000F3304">
        <w:rPr>
          <w:rFonts w:ascii="Times New Roman" w:hAnsi="Times New Roman" w:cs="Times New Roman"/>
          <w:lang w:val="es-ES_tradnl"/>
        </w:rPr>
        <w:t>Estados</w:t>
      </w:r>
      <w:r w:rsidR="00887CA4" w:rsidRPr="000F3304">
        <w:rPr>
          <w:rFonts w:ascii="Times New Roman" w:hAnsi="Times New Roman" w:cs="Times New Roman"/>
          <w:lang w:val="es-ES_tradnl"/>
        </w:rPr>
        <w:t>,</w:t>
      </w:r>
      <w:r w:rsidRPr="000F3304">
        <w:rPr>
          <w:rFonts w:ascii="Times New Roman" w:hAnsi="Times New Roman" w:cs="Times New Roman"/>
          <w:lang w:val="es-ES_tradnl"/>
        </w:rPr>
        <w:t>Unidos,magnetoscopio,</w:t>
      </w:r>
      <w:r w:rsidR="00887CA4" w:rsidRPr="000F3304">
        <w:rPr>
          <w:rFonts w:ascii="Times New Roman" w:hAnsi="Times New Roman" w:cs="Times New Roman"/>
          <w:lang w:val="es-ES_tradnl"/>
        </w:rPr>
        <w:t>espacio,tiempo,McLuhan,</w:t>
      </w:r>
      <w:r w:rsidRPr="000F3304">
        <w:rPr>
          <w:rFonts w:ascii="Times New Roman" w:hAnsi="Times New Roman" w:cs="Times New Roman"/>
          <w:lang w:val="es-ES_tradnl"/>
        </w:rPr>
        <w:t>aldea</w:t>
      </w:r>
      <w:r w:rsidR="00887CA4" w:rsidRPr="000F3304">
        <w:rPr>
          <w:rFonts w:ascii="Times New Roman" w:hAnsi="Times New Roman" w:cs="Times New Roman"/>
          <w:lang w:val="es-ES_tradnl"/>
        </w:rPr>
        <w:t>,</w:t>
      </w:r>
      <w:r w:rsidRPr="000F3304">
        <w:rPr>
          <w:rFonts w:ascii="Times New Roman" w:hAnsi="Times New Roman" w:cs="Times New Roman"/>
          <w:lang w:val="es-ES_tradnl"/>
        </w:rPr>
        <w:t>global,</w:t>
      </w:r>
      <w:r w:rsidR="009B5EA0" w:rsidRPr="000F3304">
        <w:rPr>
          <w:rFonts w:ascii="Times New Roman" w:hAnsi="Times New Roman" w:cs="Times New Roman"/>
          <w:lang w:val="es-ES_tradnl"/>
        </w:rPr>
        <w:t>transmisión,</w:t>
      </w:r>
      <w:r w:rsidR="00887CA4" w:rsidRPr="000F3304">
        <w:rPr>
          <w:rFonts w:ascii="Times New Roman" w:hAnsi="Times New Roman" w:cs="Times New Roman"/>
          <w:lang w:val="es-ES_tradnl"/>
        </w:rPr>
        <w:t>vía</w:t>
      </w:r>
      <w:r w:rsidR="009B5EA0" w:rsidRPr="000F3304">
        <w:rPr>
          <w:rFonts w:ascii="Times New Roman" w:hAnsi="Times New Roman" w:cs="Times New Roman"/>
          <w:lang w:val="es-ES_tradnl"/>
        </w:rPr>
        <w:t>,</w:t>
      </w:r>
      <w:r w:rsidR="00887CA4" w:rsidRPr="000F3304">
        <w:rPr>
          <w:rFonts w:ascii="Times New Roman" w:hAnsi="Times New Roman" w:cs="Times New Roman"/>
          <w:lang w:val="es-ES_tradnl"/>
        </w:rPr>
        <w:t>satélite,cable,digital,</w:t>
      </w:r>
      <w:r w:rsidRPr="000F3304">
        <w:rPr>
          <w:rFonts w:ascii="Times New Roman" w:hAnsi="Times New Roman" w:cs="Times New Roman"/>
          <w:lang w:val="es-ES_tradnl"/>
        </w:rPr>
        <w:t>interactiva”</w:t>
      </w:r>
    </w:p>
    <w:p w14:paraId="0FC4F3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B557B0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4F1C88F" w14:textId="77777777" w:rsidR="000719EE" w:rsidRPr="000F3304" w:rsidRDefault="004C66A5" w:rsidP="000719EE">
      <w:pPr>
        <w:rPr>
          <w:rFonts w:ascii="Times New Roman" w:hAnsi="Times New Roman" w:cs="Times New Roman"/>
          <w:lang w:val="es-ES_tradnl"/>
        </w:rPr>
      </w:pPr>
      <w:r w:rsidRPr="000F3304">
        <w:rPr>
          <w:rFonts w:ascii="Times New Roman" w:hAnsi="Times New Roman" w:cs="Times New Roman"/>
          <w:lang w:val="es-ES_tradnl"/>
        </w:rPr>
        <w:t>15 minutos</w:t>
      </w:r>
    </w:p>
    <w:p w14:paraId="7AA81D0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6F1C05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137014AD" w14:textId="77777777" w:rsidTr="00AC7496">
        <w:tc>
          <w:tcPr>
            <w:tcW w:w="1248" w:type="dxa"/>
          </w:tcPr>
          <w:p w14:paraId="2792AA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09F3EC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838359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F6C4E13" w14:textId="77777777" w:rsidR="005F4C68" w:rsidRPr="005F4C68" w:rsidRDefault="004C66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8FC0A8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82D2F9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8879D6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5AF5C2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014098B5" w14:textId="77777777" w:rsidTr="00AC7496">
        <w:tc>
          <w:tcPr>
            <w:tcW w:w="1248" w:type="dxa"/>
          </w:tcPr>
          <w:p w14:paraId="4DD5DA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032468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3C7BD2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0B01F1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A494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7EF92E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CE3F06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F8B622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2F0FE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80E016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69C3609" w14:textId="77777777" w:rsidTr="00B92165">
        <w:tc>
          <w:tcPr>
            <w:tcW w:w="4536" w:type="dxa"/>
          </w:tcPr>
          <w:p w14:paraId="49219DE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9B4349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522DC5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8B298C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13436" w14:paraId="3B0F80AE" w14:textId="77777777" w:rsidTr="00B92165">
        <w:tc>
          <w:tcPr>
            <w:tcW w:w="4536" w:type="dxa"/>
          </w:tcPr>
          <w:p w14:paraId="31D19C2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515FAC4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60F72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8F6B1C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AE85B3C" w14:textId="77777777" w:rsidTr="00B92165">
        <w:tc>
          <w:tcPr>
            <w:tcW w:w="4536" w:type="dxa"/>
          </w:tcPr>
          <w:p w14:paraId="5CC8551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C7486C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D636811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99C43F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84AB3E5" w14:textId="77777777" w:rsidTr="00B92165">
        <w:tc>
          <w:tcPr>
            <w:tcW w:w="4536" w:type="dxa"/>
          </w:tcPr>
          <w:p w14:paraId="5F00D3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DD10D17" w14:textId="77777777" w:rsidR="002E4EE6" w:rsidRPr="00AC7496" w:rsidRDefault="004C66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7EFFB1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C80124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E41A5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D3D772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405938EA" w14:textId="77777777" w:rsidTr="007B5078">
        <w:tc>
          <w:tcPr>
            <w:tcW w:w="2126" w:type="dxa"/>
          </w:tcPr>
          <w:p w14:paraId="32FD07B5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01D75A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3886A0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4918F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D3A5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0C50C1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26E271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6DFBCC2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63385007" w14:textId="77777777" w:rsidTr="007B5078">
        <w:tc>
          <w:tcPr>
            <w:tcW w:w="2126" w:type="dxa"/>
          </w:tcPr>
          <w:p w14:paraId="39E94C10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17E099" w14:textId="77777777" w:rsidR="00B42DB7" w:rsidRPr="005F4C68" w:rsidRDefault="004C66A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D101EC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E7A9AC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90AB3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9065965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A03270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3BBB5B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E9EDD9F" w14:textId="77777777" w:rsidTr="007B5078">
        <w:tc>
          <w:tcPr>
            <w:tcW w:w="2126" w:type="dxa"/>
          </w:tcPr>
          <w:p w14:paraId="02630F1D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D47749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50D9BE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DBE156F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48FAC6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AC9414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DA990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E2DD05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FA8D6D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2B467A74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9D47C25" w14:textId="77777777" w:rsidR="000719EE" w:rsidRPr="00713436" w:rsidRDefault="004C66A5" w:rsidP="000719EE">
      <w:pPr>
        <w:rPr>
          <w:rFonts w:ascii="Times New Roman" w:hAnsi="Times New Roman" w:cs="Times New Roman"/>
          <w:lang w:val="es-ES_tradnl"/>
        </w:rPr>
      </w:pPr>
      <w:r w:rsidRPr="00713436">
        <w:rPr>
          <w:rFonts w:ascii="Times New Roman" w:hAnsi="Times New Roman" w:cs="Times New Roman"/>
          <w:lang w:val="es-ES_tradnl"/>
        </w:rPr>
        <w:t>1</w:t>
      </w:r>
    </w:p>
    <w:p w14:paraId="77AB86A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58E3F9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F2E8953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756DBAB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2A35F089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598132" w14:textId="77777777" w:rsidR="000719EE" w:rsidRPr="004C66A5" w:rsidRDefault="000F3304" w:rsidP="000719E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Refuerza tu aprendizaje: e</w:t>
      </w:r>
      <w:r w:rsidR="004C66A5" w:rsidRPr="004C66A5">
        <w:rPr>
          <w:rFonts w:ascii="Times New Roman" w:hAnsi="Times New Roman" w:cs="Times New Roman"/>
          <w:b/>
          <w:lang w:val="es-ES_tradnl"/>
        </w:rPr>
        <w:t>l origen de la televisión</w:t>
      </w:r>
    </w:p>
    <w:p w14:paraId="6EBE5BA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CF7661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0CFD3731" w14:textId="77777777" w:rsidR="000719EE" w:rsidRPr="00713436" w:rsidRDefault="004C66A5" w:rsidP="000719EE">
      <w:pPr>
        <w:rPr>
          <w:rFonts w:ascii="Arial" w:hAnsi="Arial" w:cs="Arial"/>
          <w:lang w:val="es-ES_tradnl"/>
        </w:rPr>
      </w:pPr>
      <w:r w:rsidRPr="00713436">
        <w:rPr>
          <w:rFonts w:ascii="Arial" w:hAnsi="Arial" w:cs="Arial"/>
          <w:lang w:val="es-ES_tradnl"/>
        </w:rPr>
        <w:t>“S”</w:t>
      </w:r>
    </w:p>
    <w:p w14:paraId="693AFF0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55D003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219C63A" w14:textId="77777777" w:rsidR="000719EE" w:rsidRPr="00186499" w:rsidRDefault="004C66A5" w:rsidP="00713436">
      <w:pPr>
        <w:jc w:val="both"/>
        <w:rPr>
          <w:rFonts w:ascii="Times New Roman" w:hAnsi="Times New Roman" w:cs="Times New Roman"/>
          <w:lang w:val="es-ES_tradnl"/>
        </w:rPr>
      </w:pPr>
      <w:r w:rsidRPr="00186499">
        <w:rPr>
          <w:rFonts w:ascii="Times New Roman" w:hAnsi="Times New Roman" w:cs="Times New Roman"/>
          <w:lang w:val="es-ES_tradnl"/>
        </w:rPr>
        <w:t>Marca en el siguiente texto las palabras relevantes para que la televisión haya logrado consolidarse como medio de difusión masiva.</w:t>
      </w:r>
    </w:p>
    <w:p w14:paraId="41D66F5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964DE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E1F8ECF" w14:textId="64D5539F" w:rsidR="000719EE" w:rsidRPr="00186499" w:rsidRDefault="00AC7FC1" w:rsidP="00713436">
      <w:pPr>
        <w:jc w:val="both"/>
        <w:rPr>
          <w:rFonts w:ascii="Times New Roman" w:hAnsi="Times New Roman" w:cs="Times New Roman"/>
          <w:lang w:val="es-ES_tradnl"/>
        </w:rPr>
      </w:pPr>
      <w:r w:rsidRPr="00186499">
        <w:rPr>
          <w:rFonts w:ascii="Times New Roman" w:hAnsi="Times New Roman" w:cs="Times New Roman"/>
          <w:lang w:val="es-ES_tradnl"/>
        </w:rPr>
        <w:t xml:space="preserve">En el párrafo encontrarás información correcta, pero también incorrecta. Tu reto es </w:t>
      </w:r>
      <w:r w:rsidR="00186499">
        <w:rPr>
          <w:rFonts w:ascii="Times New Roman" w:hAnsi="Times New Roman" w:cs="Times New Roman"/>
          <w:lang w:val="es-ES_tradnl"/>
        </w:rPr>
        <w:t>selecciona</w:t>
      </w:r>
      <w:r w:rsidRPr="00186499">
        <w:rPr>
          <w:rFonts w:ascii="Times New Roman" w:hAnsi="Times New Roman" w:cs="Times New Roman"/>
          <w:lang w:val="es-ES_tradnl"/>
        </w:rPr>
        <w:t xml:space="preserve">r las palabras correctas que dieron origen a la televisión y que </w:t>
      </w:r>
      <w:r w:rsidR="00323F94">
        <w:rPr>
          <w:rFonts w:ascii="Times New Roman" w:hAnsi="Times New Roman" w:cs="Times New Roman"/>
          <w:lang w:val="es-ES_tradnl"/>
        </w:rPr>
        <w:t xml:space="preserve">la </w:t>
      </w:r>
      <w:r w:rsidR="00FF00BF">
        <w:rPr>
          <w:rFonts w:ascii="Times New Roman" w:hAnsi="Times New Roman" w:cs="Times New Roman"/>
          <w:lang w:val="es-ES_tradnl"/>
        </w:rPr>
        <w:t xml:space="preserve">definieron </w:t>
      </w:r>
      <w:r w:rsidRPr="00186499">
        <w:rPr>
          <w:rFonts w:ascii="Times New Roman" w:hAnsi="Times New Roman" w:cs="Times New Roman"/>
          <w:lang w:val="es-ES_tradnl"/>
        </w:rPr>
        <w:t>en sus comienzos.</w:t>
      </w:r>
    </w:p>
    <w:p w14:paraId="1BB6863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4714B0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75F18CAF" w14:textId="77777777" w:rsidR="000719EE" w:rsidRPr="00713436" w:rsidRDefault="00186499" w:rsidP="000719EE">
      <w:pPr>
        <w:rPr>
          <w:rFonts w:ascii="Times New Roman" w:hAnsi="Times New Roman" w:cs="Times New Roman"/>
          <w:lang w:val="es-ES_tradnl"/>
        </w:rPr>
      </w:pPr>
      <w:r w:rsidRPr="00713436">
        <w:rPr>
          <w:rFonts w:ascii="Times New Roman" w:hAnsi="Times New Roman" w:cs="Times New Roman"/>
          <w:lang w:val="es-ES_tradnl"/>
        </w:rPr>
        <w:t>S</w:t>
      </w:r>
    </w:p>
    <w:p w14:paraId="4EAF133A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818970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D8260B5" w14:textId="77777777" w:rsidR="000719EE" w:rsidRPr="00713436" w:rsidRDefault="004C66A5" w:rsidP="00CB02D2">
      <w:pPr>
        <w:rPr>
          <w:rFonts w:ascii="Times New Roman" w:hAnsi="Times New Roman" w:cs="Times New Roman"/>
          <w:lang w:val="es-ES_tradnl"/>
        </w:rPr>
      </w:pPr>
      <w:r w:rsidRPr="00713436">
        <w:rPr>
          <w:rFonts w:ascii="Times New Roman" w:hAnsi="Times New Roman" w:cs="Times New Roman"/>
          <w:lang w:val="es-ES_tradnl"/>
        </w:rPr>
        <w:t>N</w:t>
      </w:r>
    </w:p>
    <w:p w14:paraId="6DC4E37B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3557DCD2" w14:textId="77777777" w:rsidR="00F66FC5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06BF36F0" w14:textId="77777777" w:rsidR="00D0518E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Cuando quiere indicar una palabra a marcar, póngala entre corchetes: [palabra].</w:t>
      </w:r>
    </w:p>
    <w:p w14:paraId="70AB5613" w14:textId="77777777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Por ejemplo, con la frase “El [árbol] era frondoso”, el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alumno debería marcar “</w:t>
      </w:r>
      <w:bookmarkStart w:id="0" w:name="_GoBack"/>
      <w:bookmarkEnd w:id="0"/>
      <w:r>
        <w:rPr>
          <w:rFonts w:ascii="Arial" w:hAnsi="Arial" w:cs="Arial"/>
          <w:color w:val="0000FF"/>
          <w:sz w:val="16"/>
          <w:szCs w:val="16"/>
          <w:lang w:val="es-ES_tradnl"/>
        </w:rPr>
        <w:t>árbol”.</w:t>
      </w:r>
    </w:p>
    <w:p w14:paraId="7811FC47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650826DA" w14:textId="77777777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El alumno puede marcar cualquier palabra del texto no sólo aquellas palabras entre corchetes.</w:t>
      </w:r>
    </w:p>
    <w:p w14:paraId="04C76B2A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No </w:t>
      </w:r>
      <w:r w:rsidR="00F66FC5" w:rsidRPr="00F66FC5">
        <w:rPr>
          <w:rFonts w:ascii="Arial" w:hAnsi="Arial" w:cs="Arial"/>
          <w:color w:val="0000FF"/>
          <w:sz w:val="16"/>
          <w:szCs w:val="16"/>
          <w:lang w:val="es-ES_tradnl"/>
        </w:rPr>
        <w:t>debería usar espacios dentro de los corchetes; sólo se pueden marcar las palabras de una en una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7166E84C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3EA94BD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58C425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697CBB" w14:textId="77777777" w:rsidR="00AC7FC1" w:rsidRPr="00DA03F3" w:rsidRDefault="00DA03F3" w:rsidP="00713436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 la televisión l</w:t>
      </w:r>
      <w:r w:rsidR="00AC7FC1" w:rsidRPr="00DA03F3">
        <w:rPr>
          <w:rFonts w:ascii="Times New Roman" w:hAnsi="Times New Roman" w:cs="Times New Roman"/>
          <w:lang w:val="es-ES_tradnl"/>
        </w:rPr>
        <w:t>e precedieron importantes inventos como: [radio], [fotografía], papel, imprenta, [teléfono], [telégrafo]</w:t>
      </w:r>
      <w:r w:rsidR="006B75AF" w:rsidRPr="00DA03F3">
        <w:rPr>
          <w:rFonts w:ascii="Times New Roman" w:hAnsi="Times New Roman" w:cs="Times New Roman"/>
          <w:lang w:val="es-ES_tradnl"/>
        </w:rPr>
        <w:t xml:space="preserve">, </w:t>
      </w:r>
      <w:r w:rsidR="00AC7FC1" w:rsidRPr="00DA03F3">
        <w:rPr>
          <w:rFonts w:ascii="Times New Roman" w:hAnsi="Times New Roman" w:cs="Times New Roman"/>
          <w:lang w:val="es-ES_tradnl"/>
        </w:rPr>
        <w:t xml:space="preserve">todos ellos contribuyeron con su aparición. La primera transmisión </w:t>
      </w:r>
      <w:r w:rsidRPr="00DA03F3">
        <w:rPr>
          <w:rFonts w:ascii="Times New Roman" w:hAnsi="Times New Roman" w:cs="Times New Roman"/>
          <w:lang w:val="es-ES_tradnl"/>
        </w:rPr>
        <w:t>fue</w:t>
      </w:r>
      <w:r w:rsidR="00AC7FC1" w:rsidRPr="00DA03F3">
        <w:rPr>
          <w:rFonts w:ascii="Times New Roman" w:hAnsi="Times New Roman" w:cs="Times New Roman"/>
          <w:lang w:val="es-ES_tradnl"/>
        </w:rPr>
        <w:t xml:space="preserve"> en [Alemania], le siguieron en su orden España, Japón, [</w:t>
      </w:r>
      <w:r w:rsidR="00291C92" w:rsidRPr="00DA03F3">
        <w:rPr>
          <w:rFonts w:ascii="Times New Roman" w:hAnsi="Times New Roman" w:cs="Times New Roman"/>
          <w:lang w:val="es-ES_tradnl"/>
        </w:rPr>
        <w:t>Londres</w:t>
      </w:r>
      <w:r w:rsidR="00AC7FC1" w:rsidRPr="00DA03F3">
        <w:rPr>
          <w:rFonts w:ascii="Times New Roman" w:hAnsi="Times New Roman" w:cs="Times New Roman"/>
          <w:lang w:val="es-ES_tradnl"/>
        </w:rPr>
        <w:t xml:space="preserve">], </w:t>
      </w:r>
      <w:r w:rsidR="00291C92" w:rsidRPr="00DA03F3">
        <w:rPr>
          <w:rFonts w:ascii="Times New Roman" w:hAnsi="Times New Roman" w:cs="Times New Roman"/>
          <w:lang w:val="es-ES_tradnl"/>
        </w:rPr>
        <w:t>[</w:t>
      </w:r>
      <w:r w:rsidR="00AC7FC1" w:rsidRPr="00DA03F3">
        <w:rPr>
          <w:rFonts w:ascii="Times New Roman" w:hAnsi="Times New Roman" w:cs="Times New Roman"/>
          <w:lang w:val="es-ES_tradnl"/>
        </w:rPr>
        <w:t>Estados</w:t>
      </w:r>
      <w:r w:rsidR="00887CA4">
        <w:rPr>
          <w:rFonts w:ascii="Times New Roman" w:hAnsi="Times New Roman" w:cs="Times New Roman"/>
          <w:lang w:val="es-ES_tradnl"/>
        </w:rPr>
        <w:t>] [</w:t>
      </w:r>
      <w:r w:rsidR="00AC7FC1" w:rsidRPr="00DA03F3">
        <w:rPr>
          <w:rFonts w:ascii="Times New Roman" w:hAnsi="Times New Roman" w:cs="Times New Roman"/>
          <w:lang w:val="es-ES_tradnl"/>
        </w:rPr>
        <w:t>Unidos</w:t>
      </w:r>
      <w:r w:rsidR="00291C92" w:rsidRPr="00DA03F3">
        <w:rPr>
          <w:rFonts w:ascii="Times New Roman" w:hAnsi="Times New Roman" w:cs="Times New Roman"/>
          <w:lang w:val="es-ES_tradnl"/>
        </w:rPr>
        <w:t>]. El cinematógrafo o el [magnetoscopio] fue el invento que permitió grabar y reproducir imágenes para llevar a cabo programas en diferido. Los medios de comunicación superaron las barreras de velocidad, [espacio] y [tiempo], concepto propuesto por Marconi o [McLuhan]</w:t>
      </w:r>
      <w:r w:rsidR="006B75AF" w:rsidRPr="00DA03F3">
        <w:rPr>
          <w:rFonts w:ascii="Times New Roman" w:hAnsi="Times New Roman" w:cs="Times New Roman"/>
          <w:lang w:val="es-ES_tradnl"/>
        </w:rPr>
        <w:t>,</w:t>
      </w:r>
      <w:r w:rsidR="00291C92" w:rsidRPr="00DA03F3">
        <w:rPr>
          <w:rFonts w:ascii="Times New Roman" w:hAnsi="Times New Roman" w:cs="Times New Roman"/>
          <w:lang w:val="es-ES_tradnl"/>
        </w:rPr>
        <w:t xml:space="preserve"> experto teórico quien </w:t>
      </w:r>
      <w:r w:rsidRPr="00DA03F3">
        <w:rPr>
          <w:rFonts w:ascii="Times New Roman" w:hAnsi="Times New Roman" w:cs="Times New Roman"/>
          <w:lang w:val="es-ES_tradnl"/>
        </w:rPr>
        <w:t xml:space="preserve">concibió </w:t>
      </w:r>
      <w:r w:rsidR="00291C92" w:rsidRPr="00DA03F3">
        <w:rPr>
          <w:rFonts w:ascii="Times New Roman" w:hAnsi="Times New Roman" w:cs="Times New Roman"/>
          <w:lang w:val="es-ES_tradnl"/>
        </w:rPr>
        <w:t xml:space="preserve">la idea de [aldea] [global]. </w:t>
      </w:r>
      <w:r w:rsidR="006B75AF" w:rsidRPr="00DA03F3">
        <w:rPr>
          <w:rFonts w:ascii="Times New Roman" w:hAnsi="Times New Roman" w:cs="Times New Roman"/>
          <w:lang w:val="es-ES_tradnl"/>
        </w:rPr>
        <w:t>L</w:t>
      </w:r>
      <w:r w:rsidR="00291C92" w:rsidRPr="00DA03F3">
        <w:rPr>
          <w:rFonts w:ascii="Times New Roman" w:hAnsi="Times New Roman" w:cs="Times New Roman"/>
          <w:lang w:val="es-ES_tradnl"/>
        </w:rPr>
        <w:t xml:space="preserve">a televisión </w:t>
      </w:r>
      <w:r w:rsidR="006B75AF" w:rsidRPr="00DA03F3">
        <w:rPr>
          <w:rFonts w:ascii="Times New Roman" w:hAnsi="Times New Roman" w:cs="Times New Roman"/>
          <w:lang w:val="es-ES_tradnl"/>
        </w:rPr>
        <w:t>se ha renovado por medio de la teletransportación, la [transmisión] [vía] [satélite], por [cable], [digital] e [interactiva].</w:t>
      </w:r>
    </w:p>
    <w:p w14:paraId="62E30219" w14:textId="77777777" w:rsidR="00291C92" w:rsidRDefault="00291C9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91C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21D1"/>
    <w:rsid w:val="000F3304"/>
    <w:rsid w:val="00102DDF"/>
    <w:rsid w:val="00104E5C"/>
    <w:rsid w:val="00125D25"/>
    <w:rsid w:val="00133B9B"/>
    <w:rsid w:val="00186499"/>
    <w:rsid w:val="001A6556"/>
    <w:rsid w:val="001B092E"/>
    <w:rsid w:val="001B3983"/>
    <w:rsid w:val="001B6B43"/>
    <w:rsid w:val="001C6D52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91C92"/>
    <w:rsid w:val="002B2F09"/>
    <w:rsid w:val="002B7E96"/>
    <w:rsid w:val="002E30A7"/>
    <w:rsid w:val="002E4EE6"/>
    <w:rsid w:val="002F3F12"/>
    <w:rsid w:val="00313A08"/>
    <w:rsid w:val="00317F44"/>
    <w:rsid w:val="00323F94"/>
    <w:rsid w:val="00326C60"/>
    <w:rsid w:val="00334EA6"/>
    <w:rsid w:val="00340C3A"/>
    <w:rsid w:val="00342E6F"/>
    <w:rsid w:val="00345260"/>
    <w:rsid w:val="0034775D"/>
    <w:rsid w:val="00353644"/>
    <w:rsid w:val="0036258A"/>
    <w:rsid w:val="003A0CD2"/>
    <w:rsid w:val="003A458C"/>
    <w:rsid w:val="003B49B4"/>
    <w:rsid w:val="003D72B3"/>
    <w:rsid w:val="003F6A4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66A5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133F"/>
    <w:rsid w:val="00630169"/>
    <w:rsid w:val="0063490D"/>
    <w:rsid w:val="00647430"/>
    <w:rsid w:val="006907A4"/>
    <w:rsid w:val="0069150C"/>
    <w:rsid w:val="006A32CE"/>
    <w:rsid w:val="006A3851"/>
    <w:rsid w:val="006B1C75"/>
    <w:rsid w:val="006B75AF"/>
    <w:rsid w:val="006C5EF2"/>
    <w:rsid w:val="006D02A8"/>
    <w:rsid w:val="006E0A77"/>
    <w:rsid w:val="006E1C59"/>
    <w:rsid w:val="006E32EF"/>
    <w:rsid w:val="00713436"/>
    <w:rsid w:val="00713B23"/>
    <w:rsid w:val="0072270A"/>
    <w:rsid w:val="00742D83"/>
    <w:rsid w:val="00742E65"/>
    <w:rsid w:val="0074775C"/>
    <w:rsid w:val="00750777"/>
    <w:rsid w:val="00771D52"/>
    <w:rsid w:val="00787A4E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87CA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B5EA0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C7FC1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A03F3"/>
    <w:rsid w:val="00DB64FE"/>
    <w:rsid w:val="00DD40ED"/>
    <w:rsid w:val="00DE1289"/>
    <w:rsid w:val="00DE1C4F"/>
    <w:rsid w:val="00DE2253"/>
    <w:rsid w:val="00DE69EE"/>
    <w:rsid w:val="00DF5702"/>
    <w:rsid w:val="00E057E6"/>
    <w:rsid w:val="00E14BD5"/>
    <w:rsid w:val="00E32F4B"/>
    <w:rsid w:val="00E37E47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00BF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C21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4</cp:revision>
  <dcterms:created xsi:type="dcterms:W3CDTF">2015-03-18T23:21:00Z</dcterms:created>
  <dcterms:modified xsi:type="dcterms:W3CDTF">2015-03-23T19:55:00Z</dcterms:modified>
</cp:coreProperties>
</file>