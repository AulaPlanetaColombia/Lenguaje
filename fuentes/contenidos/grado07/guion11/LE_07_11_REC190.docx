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4283C" w14:textId="77777777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18783CCC" w14:textId="77777777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57C11E06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6A9A3B3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4F9C37F" w14:textId="77777777" w:rsidR="00E61A4B" w:rsidRPr="00BF40DE" w:rsidRDefault="00BF40DE" w:rsidP="00CB02D2">
      <w:pPr>
        <w:rPr>
          <w:rFonts w:ascii="Times New Roman" w:hAnsi="Times New Roman" w:cs="Times New Roman"/>
          <w:lang w:val="es-ES_tradnl"/>
        </w:rPr>
      </w:pPr>
      <w:r w:rsidRPr="00BF40DE">
        <w:rPr>
          <w:rFonts w:ascii="Times New Roman" w:hAnsi="Times New Roman" w:cs="Times New Roman"/>
          <w:lang w:val="es-ES_tradnl"/>
        </w:rPr>
        <w:t>LE_07_11_CO</w:t>
      </w:r>
    </w:p>
    <w:p w14:paraId="0CCDC531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4D12AB69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6046C757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5A3989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E5E09F3" w14:textId="77777777" w:rsidR="00E14BD5" w:rsidRPr="003A2B9E" w:rsidRDefault="00B226BD" w:rsidP="00E14BD5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Refuerza tu aprendizaje: i</w:t>
      </w:r>
      <w:r w:rsidR="003A2B9E" w:rsidRPr="003A2B9E">
        <w:rPr>
          <w:rFonts w:ascii="Times New Roman" w:hAnsi="Times New Roman" w:cs="Times New Roman"/>
          <w:b/>
          <w:color w:val="000000"/>
          <w:lang w:val="es-CO"/>
        </w:rPr>
        <w:t>nfografía sobre el uso de internet en Colombia</w:t>
      </w:r>
    </w:p>
    <w:p w14:paraId="18B06634" w14:textId="77777777" w:rsidR="000719EE" w:rsidRPr="00B226BD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424D91D6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4E09A61" w14:textId="77777777" w:rsidR="000719EE" w:rsidRPr="003A2B9E" w:rsidRDefault="003A2B9E" w:rsidP="000719EE">
      <w:pPr>
        <w:rPr>
          <w:rFonts w:ascii="Arial" w:hAnsi="Arial" w:cs="Arial"/>
          <w:sz w:val="18"/>
          <w:szCs w:val="18"/>
          <w:lang w:val="es-CO"/>
        </w:rPr>
      </w:pPr>
      <w:r w:rsidRPr="003A2B9E">
        <w:rPr>
          <w:rFonts w:ascii="Times New Roman" w:hAnsi="Times New Roman" w:cs="Times New Roman"/>
          <w:color w:val="000000"/>
          <w:lang w:val="es-CO"/>
        </w:rPr>
        <w:t>Actividad para investigar y crear tu propia infografía sobre el crecimiento de internet en Colombia</w:t>
      </w:r>
    </w:p>
    <w:p w14:paraId="278F5AB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197483D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3BB2360" w14:textId="77777777" w:rsidR="000719EE" w:rsidRPr="00267FD4" w:rsidRDefault="003A2B9E" w:rsidP="000719EE">
      <w:pPr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>“</w:t>
      </w:r>
      <w:proofErr w:type="spellStart"/>
      <w:r w:rsidRPr="00267FD4">
        <w:rPr>
          <w:rFonts w:ascii="Times New Roman" w:hAnsi="Times New Roman" w:cs="Times New Roman"/>
          <w:lang w:val="es-ES_tradnl"/>
        </w:rPr>
        <w:t>infografía,crecimiento</w:t>
      </w:r>
      <w:proofErr w:type="spellEnd"/>
      <w:r w:rsidRPr="00267FD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67FD4">
        <w:rPr>
          <w:rFonts w:ascii="Times New Roman" w:hAnsi="Times New Roman" w:cs="Times New Roman"/>
          <w:lang w:val="es-ES_tradnl"/>
        </w:rPr>
        <w:t>internet,</w:t>
      </w:r>
      <w:r w:rsidR="009B696D">
        <w:rPr>
          <w:rFonts w:ascii="Times New Roman" w:hAnsi="Times New Roman" w:cs="Times New Roman"/>
          <w:lang w:val="es-ES_tradnl"/>
        </w:rPr>
        <w:t>hogares,</w:t>
      </w:r>
      <w:r w:rsidRPr="00267FD4">
        <w:rPr>
          <w:rFonts w:ascii="Times New Roman" w:hAnsi="Times New Roman" w:cs="Times New Roman"/>
          <w:lang w:val="es-ES_tradnl"/>
        </w:rPr>
        <w:t>estratos,años</w:t>
      </w:r>
      <w:proofErr w:type="spellEnd"/>
      <w:r w:rsidRPr="00267FD4">
        <w:rPr>
          <w:rFonts w:ascii="Times New Roman" w:hAnsi="Times New Roman" w:cs="Times New Roman"/>
          <w:lang w:val="es-ES_tradnl"/>
        </w:rPr>
        <w:t>”</w:t>
      </w:r>
    </w:p>
    <w:p w14:paraId="1D49043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532E8B4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D160280" w14:textId="77777777" w:rsidR="000719EE" w:rsidRPr="00267FD4" w:rsidRDefault="003A2B9E" w:rsidP="000719EE">
      <w:pPr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>60 minutos</w:t>
      </w:r>
    </w:p>
    <w:p w14:paraId="306AE2C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8AFD48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7807F88C" w14:textId="77777777" w:rsidTr="00AC7496">
        <w:tc>
          <w:tcPr>
            <w:tcW w:w="1248" w:type="dxa"/>
          </w:tcPr>
          <w:p w14:paraId="622378D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5DFA71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01A3F7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A02EE0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D72B5B3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4B1531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1CE7D7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9B10B3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78088A3B" w14:textId="77777777" w:rsidTr="00AC7496">
        <w:tc>
          <w:tcPr>
            <w:tcW w:w="1248" w:type="dxa"/>
          </w:tcPr>
          <w:p w14:paraId="64D6FC3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696661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2D6EB8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A1660DA" w14:textId="77777777" w:rsidR="005F4C68" w:rsidRPr="005F4C68" w:rsidRDefault="003A2B9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8E57B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AC732F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FAE56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23F78C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AABFEE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35DEAE9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DD57E40" w14:textId="77777777" w:rsidTr="00B92165">
        <w:tc>
          <w:tcPr>
            <w:tcW w:w="4536" w:type="dxa"/>
          </w:tcPr>
          <w:p w14:paraId="3509B926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110ABB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994FB3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F9337E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F1547" w14:paraId="733DB299" w14:textId="77777777" w:rsidTr="00B92165">
        <w:tc>
          <w:tcPr>
            <w:tcW w:w="4536" w:type="dxa"/>
          </w:tcPr>
          <w:p w14:paraId="32594075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50A8ED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1177D4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D2D7066" w14:textId="77777777" w:rsidR="002E4EE6" w:rsidRPr="00AC7496" w:rsidRDefault="003A2B9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0400A8A" w14:textId="77777777" w:rsidTr="00B92165">
        <w:tc>
          <w:tcPr>
            <w:tcW w:w="4536" w:type="dxa"/>
          </w:tcPr>
          <w:p w14:paraId="20F984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F60ECE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C1A8D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243708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41035EA" w14:textId="77777777" w:rsidTr="00B92165">
        <w:tc>
          <w:tcPr>
            <w:tcW w:w="4536" w:type="dxa"/>
          </w:tcPr>
          <w:p w14:paraId="03E1056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A99463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287BB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D1FB28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CF1222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9B92631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7A3A2833" w14:textId="77777777" w:rsidTr="007B5078">
        <w:tc>
          <w:tcPr>
            <w:tcW w:w="2126" w:type="dxa"/>
          </w:tcPr>
          <w:p w14:paraId="6EFAD35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78B34AF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270E35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CE11D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F8F366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426EA5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3F87B58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EA0CF3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3C491C4C" w14:textId="77777777" w:rsidTr="007B5078">
        <w:tc>
          <w:tcPr>
            <w:tcW w:w="2126" w:type="dxa"/>
          </w:tcPr>
          <w:p w14:paraId="242527C9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0741C3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16B4DC9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93EFC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61DA3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EFD49A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6000F38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B54B8F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5D984B5C" w14:textId="77777777" w:rsidTr="007B5078">
        <w:tc>
          <w:tcPr>
            <w:tcW w:w="2126" w:type="dxa"/>
          </w:tcPr>
          <w:p w14:paraId="5BCF6267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DFEFE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7A5D7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5FAFC9" w14:textId="77777777" w:rsidR="00B766F9" w:rsidRPr="005F4C68" w:rsidRDefault="003A2B9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48E7960C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774370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06F09BD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D5728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68FF4D8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4BB0D5F0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5A0C3F5D" w14:textId="77777777" w:rsidR="000719EE" w:rsidRPr="00B226BD" w:rsidRDefault="003A2B9E" w:rsidP="000719EE">
      <w:pPr>
        <w:rPr>
          <w:rFonts w:ascii="Times New Roman" w:hAnsi="Times New Roman" w:cs="Times New Roman"/>
          <w:lang w:val="es-ES_tradnl"/>
        </w:rPr>
      </w:pPr>
      <w:r w:rsidRPr="00B226BD">
        <w:rPr>
          <w:rFonts w:ascii="Times New Roman" w:hAnsi="Times New Roman" w:cs="Times New Roman"/>
          <w:lang w:val="es-ES_tradnl"/>
        </w:rPr>
        <w:t>3</w:t>
      </w:r>
    </w:p>
    <w:p w14:paraId="22E7B1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859FE9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A5471D3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149FB719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E3FEEE8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5BD164C" w14:textId="77777777" w:rsidR="003A2B9E" w:rsidRPr="003A2B9E" w:rsidRDefault="00B226BD" w:rsidP="003A2B9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Refuerza tu aprendizaje: i</w:t>
      </w:r>
      <w:r w:rsidR="003A2B9E" w:rsidRPr="003A2B9E">
        <w:rPr>
          <w:rFonts w:ascii="Times New Roman" w:hAnsi="Times New Roman" w:cs="Times New Roman"/>
          <w:b/>
          <w:color w:val="000000"/>
          <w:lang w:val="es-CO"/>
        </w:rPr>
        <w:t>nfografía sobre el uso de internet en Colombia</w:t>
      </w:r>
    </w:p>
    <w:p w14:paraId="420D172F" w14:textId="77777777" w:rsidR="000719EE" w:rsidRPr="00B226BD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B3F3B0C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3C8EE17" w14:textId="77777777" w:rsidR="000719EE" w:rsidRPr="00267FD4" w:rsidRDefault="003A2B9E" w:rsidP="000719EE">
      <w:pPr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>“S”</w:t>
      </w:r>
    </w:p>
    <w:p w14:paraId="1E629AB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D5EDFE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517F3C0" w14:textId="77777777" w:rsidR="000719EE" w:rsidRPr="00267FD4" w:rsidRDefault="003A2B9E" w:rsidP="00B226BD">
      <w:pPr>
        <w:jc w:val="both"/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 xml:space="preserve">Con base en las infografías trabajadas como ejemplos, diseña tu propia infografía sobre el crecimiento de internet en Colombia. Ten en cuenta variables como </w:t>
      </w:r>
      <w:r w:rsidR="00B226BD">
        <w:rPr>
          <w:rFonts w:ascii="Times New Roman" w:hAnsi="Times New Roman" w:cs="Times New Roman"/>
          <w:lang w:val="es-ES_tradnl"/>
        </w:rPr>
        <w:t>crecimiento, hogares, años y</w:t>
      </w:r>
      <w:r w:rsidRPr="00267FD4">
        <w:rPr>
          <w:rFonts w:ascii="Times New Roman" w:hAnsi="Times New Roman" w:cs="Times New Roman"/>
          <w:lang w:val="es-ES_tradnl"/>
        </w:rPr>
        <w:t xml:space="preserve"> estratos. </w:t>
      </w:r>
    </w:p>
    <w:p w14:paraId="32EEFB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53B9C23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AE19979" w14:textId="77777777" w:rsidR="000719EE" w:rsidRPr="00267FD4" w:rsidRDefault="003A2B9E" w:rsidP="00B226BD">
      <w:pPr>
        <w:jc w:val="both"/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 xml:space="preserve">Investiga cómo ha crecido internet en Colombia en los últimos 10 años, incluyendo </w:t>
      </w:r>
      <w:r w:rsidR="002406C8">
        <w:rPr>
          <w:rFonts w:ascii="Times New Roman" w:hAnsi="Times New Roman" w:cs="Times New Roman"/>
          <w:lang w:val="es-ES_tradnl"/>
        </w:rPr>
        <w:t>2014. Consulta la</w:t>
      </w:r>
      <w:r w:rsidRPr="00267FD4">
        <w:rPr>
          <w:rFonts w:ascii="Times New Roman" w:hAnsi="Times New Roman" w:cs="Times New Roman"/>
          <w:lang w:val="es-ES_tradnl"/>
        </w:rPr>
        <w:t xml:space="preserve"> variación en número de hogares que tienen acceso, estratos a los que pertenecen y otros da</w:t>
      </w:r>
      <w:r w:rsidR="002406C8">
        <w:rPr>
          <w:rFonts w:ascii="Times New Roman" w:hAnsi="Times New Roman" w:cs="Times New Roman"/>
          <w:lang w:val="es-ES_tradnl"/>
        </w:rPr>
        <w:t xml:space="preserve">tos que consideres relevantes. Con base en la información encontrada, </w:t>
      </w:r>
      <w:r w:rsidRPr="00267FD4">
        <w:rPr>
          <w:rFonts w:ascii="Times New Roman" w:hAnsi="Times New Roman" w:cs="Times New Roman"/>
          <w:lang w:val="es-ES_tradnl"/>
        </w:rPr>
        <w:t>crea tu propia infografía.</w:t>
      </w:r>
      <w:bookmarkStart w:id="0" w:name="_GoBack"/>
      <w:bookmarkEnd w:id="0"/>
    </w:p>
    <w:p w14:paraId="2BC9779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FEDF3B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4EC6DDC8" w14:textId="77777777" w:rsidR="000719EE" w:rsidRPr="00B226BD" w:rsidRDefault="00B226BD" w:rsidP="000719EE">
      <w:pPr>
        <w:rPr>
          <w:rFonts w:ascii="Times New Roman" w:hAnsi="Times New Roman" w:cs="Times New Roman"/>
          <w:lang w:val="es-ES_tradnl"/>
        </w:rPr>
      </w:pPr>
      <w:r w:rsidRPr="00B226BD">
        <w:rPr>
          <w:rFonts w:ascii="Times New Roman" w:hAnsi="Times New Roman" w:cs="Times New Roman"/>
          <w:lang w:val="es-ES_tradnl"/>
        </w:rPr>
        <w:t>N</w:t>
      </w:r>
    </w:p>
    <w:p w14:paraId="3E372B88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58DCD21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C036B32" w14:textId="77777777" w:rsidR="00B226BD" w:rsidRPr="00B226BD" w:rsidRDefault="00B226BD" w:rsidP="00B226BD">
      <w:pPr>
        <w:rPr>
          <w:rFonts w:ascii="Times New Roman" w:hAnsi="Times New Roman" w:cs="Times New Roman"/>
          <w:lang w:val="es-ES_tradnl"/>
        </w:rPr>
      </w:pPr>
      <w:r w:rsidRPr="00B226BD">
        <w:rPr>
          <w:rFonts w:ascii="Times New Roman" w:hAnsi="Times New Roman" w:cs="Times New Roman"/>
          <w:lang w:val="es-ES_tradnl"/>
        </w:rPr>
        <w:t>N</w:t>
      </w:r>
    </w:p>
    <w:p w14:paraId="7A340878" w14:textId="77777777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935E359" w14:textId="77777777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35F9BA1" w14:textId="77777777" w:rsidR="00C654F2" w:rsidRDefault="003A2B9E" w:rsidP="00B226BD">
      <w:pPr>
        <w:jc w:val="both"/>
        <w:rPr>
          <w:rFonts w:ascii="Times New Roman" w:hAnsi="Times New Roman" w:cs="Times New Roman"/>
          <w:lang w:val="es-ES_tradnl"/>
        </w:rPr>
      </w:pPr>
      <w:r w:rsidRPr="00267FD4">
        <w:rPr>
          <w:rFonts w:ascii="Times New Roman" w:hAnsi="Times New Roman" w:cs="Times New Roman"/>
          <w:lang w:val="es-ES_tradnl"/>
        </w:rPr>
        <w:t xml:space="preserve">Deberás crear tu infografía y adjuntarla como imagen en un archivo con extensión </w:t>
      </w:r>
      <w:proofErr w:type="spellStart"/>
      <w:r w:rsidRPr="00267FD4">
        <w:rPr>
          <w:rFonts w:ascii="Times New Roman" w:hAnsi="Times New Roman" w:cs="Times New Roman"/>
          <w:lang w:val="es-ES_tradnl"/>
        </w:rPr>
        <w:t>jpg</w:t>
      </w:r>
      <w:proofErr w:type="spellEnd"/>
      <w:r w:rsidRPr="00267FD4">
        <w:rPr>
          <w:rFonts w:ascii="Times New Roman" w:hAnsi="Times New Roman" w:cs="Times New Roman"/>
          <w:lang w:val="es-ES_tradnl"/>
        </w:rPr>
        <w:t>. No olvides utilizar todo lo aprendido en esta sección en relación con el manejo de la información.</w:t>
      </w:r>
      <w:r w:rsidR="00267FD4">
        <w:rPr>
          <w:rFonts w:ascii="Times New Roman" w:hAnsi="Times New Roman" w:cs="Times New Roman"/>
          <w:lang w:val="es-ES_tradnl"/>
        </w:rPr>
        <w:t xml:space="preserve"> </w:t>
      </w:r>
    </w:p>
    <w:p w14:paraId="65E26892" w14:textId="77777777" w:rsidR="00C654F2" w:rsidRDefault="00C654F2" w:rsidP="00C5701A">
      <w:pPr>
        <w:rPr>
          <w:rFonts w:ascii="Times New Roman" w:hAnsi="Times New Roman" w:cs="Times New Roman"/>
          <w:lang w:val="es-ES_tradnl"/>
        </w:rPr>
      </w:pPr>
    </w:p>
    <w:p w14:paraId="39D29742" w14:textId="77777777" w:rsidR="00C5701A" w:rsidRPr="00267FD4" w:rsidRDefault="00267FD4" w:rsidP="00B226BD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Tu archivo debe ser nombrado con las iniciales de tus nombres y apellidos en mayúsculas y con el número de lista en clase, ejemplo para Sarita María Martínez Rodríguez, número de lista 21 debe decir SMMR_21.jpg</w:t>
      </w:r>
    </w:p>
    <w:p w14:paraId="5F01A03B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C6CEECB" w14:textId="77777777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(nombre del archivo.xxx.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A11C925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75E83C1" w14:textId="77777777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FF171DB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06C8"/>
    <w:rsid w:val="00254D62"/>
    <w:rsid w:val="00254FDB"/>
    <w:rsid w:val="002568BE"/>
    <w:rsid w:val="0025789D"/>
    <w:rsid w:val="0026608F"/>
    <w:rsid w:val="00267FD4"/>
    <w:rsid w:val="0028518B"/>
    <w:rsid w:val="00294F6A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2B9E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2099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77087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1547"/>
    <w:rsid w:val="007F74EA"/>
    <w:rsid w:val="008752D9"/>
    <w:rsid w:val="00881754"/>
    <w:rsid w:val="0089063A"/>
    <w:rsid w:val="008932B9"/>
    <w:rsid w:val="008C6F76"/>
    <w:rsid w:val="008D5AEA"/>
    <w:rsid w:val="00923C89"/>
    <w:rsid w:val="009320AC"/>
    <w:rsid w:val="009510B5"/>
    <w:rsid w:val="00953886"/>
    <w:rsid w:val="0099088A"/>
    <w:rsid w:val="00991941"/>
    <w:rsid w:val="00992AB9"/>
    <w:rsid w:val="009B696D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26BD"/>
    <w:rsid w:val="00B45ECD"/>
    <w:rsid w:val="00B51D60"/>
    <w:rsid w:val="00B5250C"/>
    <w:rsid w:val="00B5420C"/>
    <w:rsid w:val="00B55138"/>
    <w:rsid w:val="00B70641"/>
    <w:rsid w:val="00B766F9"/>
    <w:rsid w:val="00B860F0"/>
    <w:rsid w:val="00B92165"/>
    <w:rsid w:val="00BC129D"/>
    <w:rsid w:val="00BC2254"/>
    <w:rsid w:val="00BD1FFA"/>
    <w:rsid w:val="00BD770C"/>
    <w:rsid w:val="00BF40DE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54F2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20EF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C5D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0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3</cp:revision>
  <dcterms:created xsi:type="dcterms:W3CDTF">2015-03-18T23:45:00Z</dcterms:created>
  <dcterms:modified xsi:type="dcterms:W3CDTF">2015-03-23T20:35:00Z</dcterms:modified>
</cp:coreProperties>
</file>