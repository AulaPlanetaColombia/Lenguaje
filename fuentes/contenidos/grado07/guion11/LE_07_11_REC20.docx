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8D2C91" w:rsidRPr="00824906" w:rsidRDefault="002F1D8D" w:rsidP="008D2C91">
      <w:pPr>
        <w:rPr>
          <w:rFonts w:ascii="Times New Roman" w:hAnsi="Times New Roman" w:cs="Times New Roman"/>
          <w:lang w:val="es-ES_tradnl"/>
        </w:rPr>
      </w:pPr>
      <w:r w:rsidRPr="00824906">
        <w:rPr>
          <w:rFonts w:ascii="Times New Roman" w:hAnsi="Times New Roman" w:cs="Times New Roman"/>
          <w:lang w:val="es-ES_tradnl"/>
        </w:rPr>
        <w:t>GUION LE_07_11_CO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7E6A0A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41BCD" w:rsidRDefault="00B41BCD" w:rsidP="002F1D8D">
      <w:pPr>
        <w:rPr>
          <w:rFonts w:ascii="Times New Roman" w:hAnsi="Times New Roman" w:cs="Times New Roman"/>
          <w:b/>
          <w:color w:val="000000"/>
          <w:lang w:val="es-ES_tradnl"/>
        </w:rPr>
      </w:pPr>
    </w:p>
    <w:p w:rsidR="002F1D8D" w:rsidRPr="00824906" w:rsidRDefault="002F1D8D" w:rsidP="002F1D8D">
      <w:pPr>
        <w:rPr>
          <w:rFonts w:ascii="Times New Roman" w:hAnsi="Times New Roman" w:cs="Times New Roman"/>
          <w:b/>
          <w:color w:val="000000"/>
          <w:lang w:val="es-CO"/>
        </w:rPr>
      </w:pPr>
      <w:r w:rsidRPr="00824906">
        <w:rPr>
          <w:rFonts w:ascii="Times New Roman" w:hAnsi="Times New Roman" w:cs="Times New Roman"/>
          <w:b/>
          <w:color w:val="000000"/>
          <w:lang w:val="es-CO"/>
        </w:rPr>
        <w:t xml:space="preserve">Refuerza tu aprendizaje: </w:t>
      </w:r>
      <w:r w:rsidR="00824906" w:rsidRPr="00824906">
        <w:rPr>
          <w:rFonts w:ascii="Times New Roman" w:hAnsi="Times New Roman" w:cs="Times New Roman"/>
          <w:b/>
          <w:color w:val="000000"/>
          <w:lang w:val="es-CO"/>
        </w:rPr>
        <w:t xml:space="preserve">el impacto de </w:t>
      </w:r>
      <w:r w:rsidR="000A68C0">
        <w:rPr>
          <w:rFonts w:ascii="Times New Roman" w:hAnsi="Times New Roman" w:cs="Times New Roman"/>
          <w:b/>
          <w:color w:val="000000"/>
          <w:lang w:val="es-CO"/>
        </w:rPr>
        <w:t xml:space="preserve">los </w:t>
      </w:r>
      <w:r w:rsidR="00824906">
        <w:rPr>
          <w:rFonts w:ascii="Times New Roman" w:hAnsi="Times New Roman" w:cs="Times New Roman"/>
          <w:b/>
          <w:color w:val="000000"/>
          <w:lang w:val="es-CO"/>
        </w:rPr>
        <w:t xml:space="preserve">inventos en </w:t>
      </w:r>
      <w:r w:rsidR="00824906" w:rsidRPr="00824906">
        <w:rPr>
          <w:rFonts w:ascii="Times New Roman" w:hAnsi="Times New Roman" w:cs="Times New Roman"/>
          <w:b/>
          <w:color w:val="000000"/>
          <w:lang w:val="es-CO"/>
        </w:rPr>
        <w:t xml:space="preserve">los </w:t>
      </w:r>
      <w:r w:rsidRPr="00824906">
        <w:rPr>
          <w:rFonts w:ascii="Times New Roman" w:hAnsi="Times New Roman" w:cs="Times New Roman"/>
          <w:b/>
          <w:color w:val="000000"/>
          <w:lang w:val="es-CO"/>
        </w:rPr>
        <w:t>medios de comunicación</w:t>
      </w:r>
    </w:p>
    <w:p w:rsidR="008D2C91" w:rsidRPr="000A68C0" w:rsidRDefault="008D2C91" w:rsidP="008D2C91">
      <w:pPr>
        <w:rPr>
          <w:rFonts w:ascii="Arial" w:hAnsi="Arial" w:cs="Arial"/>
          <w:sz w:val="18"/>
          <w:szCs w:val="18"/>
          <w:lang w:val="es-CO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D2C91" w:rsidRPr="00B41BCD" w:rsidRDefault="00824906" w:rsidP="008D2C91">
      <w:pPr>
        <w:rPr>
          <w:rFonts w:ascii="Times New Roman" w:hAnsi="Times New Roman" w:cs="Times New Roman"/>
          <w:lang w:val="es-CO"/>
        </w:rPr>
      </w:pPr>
      <w:r w:rsidRPr="00B41BCD">
        <w:rPr>
          <w:rFonts w:ascii="Times New Roman" w:hAnsi="Times New Roman" w:cs="Times New Roman"/>
          <w:color w:val="000000"/>
          <w:lang w:val="es-CO"/>
        </w:rPr>
        <w:t>Ejercicio para visualizar la aparición de los medios ligada a los inventos y al contexto de la época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D2C91" w:rsidRPr="00B41BCD" w:rsidRDefault="00824906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>“p</w:t>
      </w:r>
      <w:r w:rsidR="002F1D8D" w:rsidRPr="00B41BCD">
        <w:rPr>
          <w:rFonts w:ascii="Times New Roman" w:hAnsi="Times New Roman" w:cs="Times New Roman"/>
          <w:lang w:val="es-ES_tradnl"/>
        </w:rPr>
        <w:t>rensa,</w:t>
      </w:r>
      <w:ins w:id="0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2F1D8D" w:rsidRPr="00B41BCD">
        <w:rPr>
          <w:rFonts w:ascii="Times New Roman" w:hAnsi="Times New Roman" w:cs="Times New Roman"/>
          <w:lang w:val="es-ES_tradnl"/>
        </w:rPr>
        <w:t>radio,</w:t>
      </w:r>
      <w:ins w:id="1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2F1D8D" w:rsidRPr="00B41BCD">
        <w:rPr>
          <w:rFonts w:ascii="Times New Roman" w:hAnsi="Times New Roman" w:cs="Times New Roman"/>
          <w:lang w:val="es-ES_tradnl"/>
        </w:rPr>
        <w:t>televisión,</w:t>
      </w:r>
      <w:ins w:id="2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2F1D8D" w:rsidRPr="00B41BCD">
        <w:rPr>
          <w:rFonts w:ascii="Times New Roman" w:hAnsi="Times New Roman" w:cs="Times New Roman"/>
          <w:lang w:val="es-ES_tradnl"/>
        </w:rPr>
        <w:t>cine,</w:t>
      </w:r>
      <w:ins w:id="3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2F1D8D" w:rsidRPr="00B41BCD">
        <w:rPr>
          <w:rFonts w:ascii="Times New Roman" w:hAnsi="Times New Roman" w:cs="Times New Roman"/>
          <w:lang w:val="es-ES_tradnl"/>
        </w:rPr>
        <w:t>internet,</w:t>
      </w:r>
      <w:ins w:id="4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2F1D8D" w:rsidRPr="00B41BCD">
        <w:rPr>
          <w:rFonts w:ascii="Times New Roman" w:hAnsi="Times New Roman" w:cs="Times New Roman"/>
          <w:lang w:val="es-ES_tradnl"/>
        </w:rPr>
        <w:t>escritura,</w:t>
      </w:r>
      <w:ins w:id="5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2F1D8D" w:rsidRPr="00B41BCD">
        <w:rPr>
          <w:rFonts w:ascii="Times New Roman" w:hAnsi="Times New Roman" w:cs="Times New Roman"/>
          <w:lang w:val="es-ES_tradnl"/>
        </w:rPr>
        <w:t>auditivo,</w:t>
      </w:r>
      <w:ins w:id="6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2F1D8D" w:rsidRPr="00B41BCD">
        <w:rPr>
          <w:rFonts w:ascii="Times New Roman" w:hAnsi="Times New Roman" w:cs="Times New Roman"/>
          <w:lang w:val="es-ES_tradnl"/>
        </w:rPr>
        <w:t>audiovisual,</w:t>
      </w:r>
      <w:ins w:id="7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2F1D8D" w:rsidRPr="00B41BCD">
        <w:rPr>
          <w:rFonts w:ascii="Times New Roman" w:hAnsi="Times New Roman" w:cs="Times New Roman"/>
          <w:lang w:val="es-ES_tradnl"/>
        </w:rPr>
        <w:t>entretenimiento,</w:t>
      </w:r>
      <w:ins w:id="8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proofErr w:type="spellStart"/>
      <w:r w:rsidR="002F1D8D" w:rsidRPr="00B41BCD">
        <w:rPr>
          <w:rFonts w:ascii="Times New Roman" w:hAnsi="Times New Roman" w:cs="Times New Roman"/>
          <w:lang w:val="es-ES_tradnl"/>
        </w:rPr>
        <w:t>hipertextual</w:t>
      </w:r>
      <w:proofErr w:type="spellEnd"/>
      <w:r w:rsidR="008C7DE4" w:rsidRPr="00B41BCD">
        <w:rPr>
          <w:rFonts w:ascii="Times New Roman" w:hAnsi="Times New Roman" w:cs="Times New Roman"/>
          <w:lang w:val="es-ES_tradnl"/>
        </w:rPr>
        <w:t>,</w:t>
      </w:r>
      <w:ins w:id="9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8C7DE4" w:rsidRPr="00B41BCD">
        <w:rPr>
          <w:rFonts w:ascii="Times New Roman" w:hAnsi="Times New Roman" w:cs="Times New Roman"/>
          <w:lang w:val="es-ES_tradnl"/>
        </w:rPr>
        <w:t>medios,</w:t>
      </w:r>
      <w:ins w:id="10" w:author="Your User Name" w:date="2015-03-26T20:45:00Z">
        <w:r w:rsidR="009B7141">
          <w:rPr>
            <w:rFonts w:ascii="Times New Roman" w:hAnsi="Times New Roman" w:cs="Times New Roman"/>
            <w:lang w:val="es-ES_tradnl"/>
          </w:rPr>
          <w:t xml:space="preserve"> </w:t>
        </w:r>
      </w:ins>
      <w:r w:rsidR="008C7DE4" w:rsidRPr="00B41BCD">
        <w:rPr>
          <w:rFonts w:ascii="Times New Roman" w:hAnsi="Times New Roman" w:cs="Times New Roman"/>
          <w:lang w:val="es-ES_tradnl"/>
        </w:rPr>
        <w:t>responsabilidad</w:t>
      </w:r>
      <w:r w:rsidR="002F1D8D" w:rsidRPr="00B41BCD">
        <w:rPr>
          <w:rFonts w:ascii="Times New Roman" w:hAnsi="Times New Roman" w:cs="Times New Roman"/>
          <w:lang w:val="es-ES_tradnl"/>
        </w:rPr>
        <w:t>.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D2C91" w:rsidRPr="00B41BCD" w:rsidRDefault="002F1D8D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>10 minutos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2F1D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9B7141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2F1D8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8249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bookmarkStart w:id="11" w:name="_GoBack"/>
      <w:bookmarkEnd w:id="11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8D2C91" w:rsidRPr="00B41BCD" w:rsidRDefault="00824906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>1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41BCD" w:rsidRDefault="00B41BCD" w:rsidP="00824906">
      <w:pPr>
        <w:rPr>
          <w:rFonts w:ascii="Times New Roman" w:hAnsi="Times New Roman" w:cs="Times New Roman"/>
          <w:b/>
          <w:color w:val="000000"/>
          <w:lang w:val="es-CO"/>
        </w:rPr>
      </w:pPr>
    </w:p>
    <w:p w:rsidR="00824906" w:rsidRPr="00824906" w:rsidRDefault="00824906" w:rsidP="00824906">
      <w:pPr>
        <w:rPr>
          <w:rFonts w:ascii="Times New Roman" w:hAnsi="Times New Roman" w:cs="Times New Roman"/>
          <w:b/>
          <w:color w:val="000000"/>
          <w:lang w:val="es-CO"/>
        </w:rPr>
      </w:pPr>
      <w:r w:rsidRPr="00824906">
        <w:rPr>
          <w:rFonts w:ascii="Times New Roman" w:hAnsi="Times New Roman" w:cs="Times New Roman"/>
          <w:b/>
          <w:color w:val="000000"/>
          <w:lang w:val="es-CO"/>
        </w:rPr>
        <w:t xml:space="preserve">Refuerza tu aprendizaje: el impacto de los 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inventos en los </w:t>
      </w:r>
      <w:r w:rsidRPr="00824906">
        <w:rPr>
          <w:rFonts w:ascii="Times New Roman" w:hAnsi="Times New Roman" w:cs="Times New Roman"/>
          <w:b/>
          <w:color w:val="000000"/>
          <w:lang w:val="es-CO"/>
        </w:rPr>
        <w:t>medios de comunicación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8D2C91" w:rsidRPr="00B41BCD" w:rsidRDefault="002F1D8D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>“S”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D2C91" w:rsidRPr="00B41BCD" w:rsidRDefault="002D505A" w:rsidP="008D2C91">
      <w:pPr>
        <w:rPr>
          <w:rFonts w:ascii="Times New Roman" w:hAnsi="Times New Roman" w:cs="Times New Roman"/>
          <w:lang w:val="es-ES_tradnl"/>
        </w:rPr>
      </w:pPr>
      <w:r w:rsidRPr="00B41BCD">
        <w:rPr>
          <w:rFonts w:ascii="Times New Roman" w:hAnsi="Times New Roman" w:cs="Times New Roman"/>
          <w:lang w:val="es-ES_tradnl"/>
        </w:rPr>
        <w:t xml:space="preserve">Relaciona las afirmaciones </w:t>
      </w:r>
      <w:r w:rsidR="007F0A89" w:rsidRPr="00B41BCD">
        <w:rPr>
          <w:rFonts w:ascii="Times New Roman" w:hAnsi="Times New Roman" w:cs="Times New Roman"/>
          <w:lang w:val="es-ES_tradnl"/>
        </w:rPr>
        <w:t xml:space="preserve">de la derecha </w:t>
      </w:r>
      <w:r w:rsidRPr="00B41BCD">
        <w:rPr>
          <w:rFonts w:ascii="Times New Roman" w:hAnsi="Times New Roman" w:cs="Times New Roman"/>
          <w:lang w:val="es-ES_tradnl"/>
        </w:rPr>
        <w:t xml:space="preserve">con el medio de comunicación al cual </w:t>
      </w:r>
      <w:r w:rsidR="007F0A89" w:rsidRPr="00B41BCD">
        <w:rPr>
          <w:rFonts w:ascii="Times New Roman" w:hAnsi="Times New Roman" w:cs="Times New Roman"/>
          <w:lang w:val="es-ES_tradnl"/>
        </w:rPr>
        <w:t>hacen referencia.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D2C91" w:rsidRPr="000719EE" w:rsidRDefault="00824906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8D2C91" w:rsidRPr="00CD652E" w:rsidRDefault="002D505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8D2C91" w:rsidRDefault="00824906" w:rsidP="00CB02D2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N</w:t>
      </w: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9B7141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color w:val="FF0000"/>
                <w:lang w:val="es-ES_tradnl"/>
              </w:rPr>
              <w:lastRenderedPageBreak/>
              <w:t xml:space="preserve">* </w:t>
            </w:r>
            <w:r w:rsidR="006907A4" w:rsidRPr="00B41BC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B41BCD" w:rsidRDefault="002D505A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La prensa es el medio de comunicación más antiguo</w:t>
            </w:r>
            <w:r w:rsidR="00B41BCD">
              <w:rPr>
                <w:rFonts w:ascii="Times New Roman" w:hAnsi="Times New Roman" w:cs="Times New Roman"/>
                <w:lang w:val="es-ES_tradnl"/>
              </w:rPr>
              <w:t>,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surge para llegar a más personas en menor tiempo.</w:t>
            </w:r>
          </w:p>
        </w:tc>
        <w:tc>
          <w:tcPr>
            <w:tcW w:w="4650" w:type="dxa"/>
            <w:vAlign w:val="center"/>
          </w:tcPr>
          <w:p w:rsidR="006907A4" w:rsidRPr="00B41BCD" w:rsidRDefault="002D505A" w:rsidP="0069562C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El invento que impulsó su desarrollo fue la imprenta</w:t>
            </w:r>
            <w:r w:rsidR="0069562C" w:rsidRPr="00B41BCD">
              <w:rPr>
                <w:rFonts w:ascii="Times New Roman" w:hAnsi="Times New Roman" w:cs="Times New Roman"/>
                <w:lang w:val="es-ES_tradnl"/>
              </w:rPr>
              <w:t>. Este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medio privilegia el lenguaje escrito.</w:t>
            </w:r>
          </w:p>
        </w:tc>
      </w:tr>
      <w:tr w:rsidR="006907A4" w:rsidRPr="009B7141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B41BC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B41BCD" w:rsidRDefault="0069562C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 xml:space="preserve">La radio es el segundo medio en aparecer </w:t>
            </w:r>
            <w:r w:rsidR="00B41BCD">
              <w:rPr>
                <w:rFonts w:ascii="Times New Roman" w:hAnsi="Times New Roman" w:cs="Times New Roman"/>
                <w:lang w:val="es-ES_tradnl"/>
              </w:rPr>
              <w:t>y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permite la realización simultánea de otras actividades.</w:t>
            </w:r>
          </w:p>
        </w:tc>
        <w:tc>
          <w:tcPr>
            <w:tcW w:w="4650" w:type="dxa"/>
            <w:vAlign w:val="center"/>
          </w:tcPr>
          <w:p w:rsidR="006907A4" w:rsidRPr="00B41BCD" w:rsidRDefault="0069562C" w:rsidP="0069562C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Este medio está ligado a dos inventos maravillosos de su época: la electricidad y el telégrafo.</w:t>
            </w:r>
          </w:p>
        </w:tc>
      </w:tr>
      <w:tr w:rsidR="006907A4" w:rsidRPr="009B7141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B41BCD" w:rsidRDefault="00A23A5D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 xml:space="preserve">La televisión </w:t>
            </w:r>
            <w:r w:rsidR="00B41BCD">
              <w:rPr>
                <w:rFonts w:ascii="Times New Roman" w:hAnsi="Times New Roman" w:cs="Times New Roman"/>
                <w:lang w:val="es-ES_tradnl"/>
              </w:rPr>
              <w:t>nace</w:t>
            </w:r>
            <w:r w:rsidR="00FC4134" w:rsidRPr="00B41BCD">
              <w:rPr>
                <w:rFonts w:ascii="Times New Roman" w:hAnsi="Times New Roman" w:cs="Times New Roman"/>
                <w:lang w:val="es-ES_tradnl"/>
              </w:rPr>
              <w:t xml:space="preserve"> después de la radio y combina de manera magistral la imagen y el sonido.</w:t>
            </w:r>
          </w:p>
        </w:tc>
        <w:tc>
          <w:tcPr>
            <w:tcW w:w="4650" w:type="dxa"/>
            <w:vAlign w:val="center"/>
          </w:tcPr>
          <w:p w:rsidR="006907A4" w:rsidRPr="00B41BCD" w:rsidRDefault="000A1511" w:rsidP="00215A4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Es un medio audiovisual</w:t>
            </w:r>
            <w:r w:rsidR="00215A4D" w:rsidRPr="00B41BCD">
              <w:rPr>
                <w:rFonts w:ascii="Times New Roman" w:hAnsi="Times New Roman" w:cs="Times New Roman"/>
                <w:lang w:val="es-ES_tradnl"/>
              </w:rPr>
              <w:t xml:space="preserve"> que requiere una mayor concentración por parte del receptor.</w:t>
            </w:r>
          </w:p>
        </w:tc>
      </w:tr>
      <w:tr w:rsidR="006907A4" w:rsidRPr="009B7141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B41BCD" w:rsidRDefault="004374FD" w:rsidP="007F0A89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 xml:space="preserve">El cine es el cuarto medio en aparecer y </w:t>
            </w:r>
            <w:r w:rsidR="007F0A89" w:rsidRPr="00B41BCD">
              <w:rPr>
                <w:rFonts w:ascii="Times New Roman" w:hAnsi="Times New Roman" w:cs="Times New Roman"/>
                <w:lang w:val="es-ES_tradnl"/>
              </w:rPr>
              <w:t>su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finalidad es fundamentalmente la del entretenimiento.</w:t>
            </w:r>
          </w:p>
        </w:tc>
        <w:tc>
          <w:tcPr>
            <w:tcW w:w="4650" w:type="dxa"/>
            <w:vAlign w:val="center"/>
          </w:tcPr>
          <w:p w:rsidR="006907A4" w:rsidRPr="00B41BCD" w:rsidRDefault="00454A1F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Combina magistralmente imágenes y sonido de calidad</w:t>
            </w:r>
            <w:r w:rsidR="008B2877" w:rsidRPr="00B41BCD">
              <w:rPr>
                <w:rFonts w:ascii="Times New Roman" w:hAnsi="Times New Roman" w:cs="Times New Roman"/>
                <w:lang w:val="es-ES_tradnl"/>
              </w:rPr>
              <w:t>, generando un gran impacto en sus receptores.</w:t>
            </w:r>
          </w:p>
        </w:tc>
      </w:tr>
      <w:tr w:rsidR="006907A4" w:rsidRPr="009B7141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B41BCD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B41BCD" w:rsidRDefault="008B2877" w:rsidP="008B2877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I</w:t>
            </w:r>
            <w:r w:rsidR="00454A1F" w:rsidRPr="00B41BCD">
              <w:rPr>
                <w:rFonts w:ascii="Times New Roman" w:hAnsi="Times New Roman" w:cs="Times New Roman"/>
                <w:lang w:val="es-ES_tradnl"/>
              </w:rPr>
              <w:t>nternet es considerado el medio de medios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y su aparición revolucionó la forma de comunicación del mundo.</w:t>
            </w:r>
          </w:p>
        </w:tc>
        <w:tc>
          <w:tcPr>
            <w:tcW w:w="4650" w:type="dxa"/>
            <w:vAlign w:val="center"/>
          </w:tcPr>
          <w:p w:rsidR="006907A4" w:rsidRPr="00B41BCD" w:rsidRDefault="00EF26E8" w:rsidP="00B41BCD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Utiliza multiplicidad de recursos audiovisuales e hipertext</w:t>
            </w:r>
            <w:r w:rsidR="00B41BCD">
              <w:rPr>
                <w:rFonts w:ascii="Times New Roman" w:hAnsi="Times New Roman" w:cs="Times New Roman"/>
                <w:lang w:val="es-ES_tradnl"/>
              </w:rPr>
              <w:t>os,</w:t>
            </w:r>
            <w:r w:rsidRPr="00B41BC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EC1E59" w:rsidRPr="00B41BCD">
              <w:rPr>
                <w:rFonts w:ascii="Times New Roman" w:hAnsi="Times New Roman" w:cs="Times New Roman"/>
                <w:lang w:val="es-ES_tradnl"/>
              </w:rPr>
              <w:t>en tiempo real con sus usuarios.</w:t>
            </w:r>
          </w:p>
        </w:tc>
      </w:tr>
      <w:tr w:rsidR="00E814BE" w:rsidRPr="009B7141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B41BCD" w:rsidRDefault="00E814B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E814BE" w:rsidRPr="00B41BCD" w:rsidRDefault="004D7EFF" w:rsidP="004D7EFF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Los medios de comunicación juegan en la actualidad un doble rol, son emisores y receptores de información que impacta a la sociedad.</w:t>
            </w:r>
          </w:p>
        </w:tc>
        <w:tc>
          <w:tcPr>
            <w:tcW w:w="4650" w:type="dxa"/>
            <w:vAlign w:val="center"/>
          </w:tcPr>
          <w:p w:rsidR="00E814BE" w:rsidRPr="00B41BCD" w:rsidRDefault="00D809C8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B41BCD">
              <w:rPr>
                <w:rFonts w:ascii="Times New Roman" w:hAnsi="Times New Roman" w:cs="Times New Roman"/>
                <w:lang w:val="es-ES_tradnl"/>
              </w:rPr>
              <w:t>Deben evolucionar a la velocidad de la tecnología y cumplir su rol de manera responsable.</w:t>
            </w:r>
          </w:p>
        </w:tc>
      </w:tr>
    </w:tbl>
    <w:p w:rsidR="00616529" w:rsidRPr="00B41BCD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B41BC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091F1E"/>
    <w:rsid w:val="000A1511"/>
    <w:rsid w:val="000A68C0"/>
    <w:rsid w:val="000C78AE"/>
    <w:rsid w:val="00104E5C"/>
    <w:rsid w:val="001B3983"/>
    <w:rsid w:val="001E2043"/>
    <w:rsid w:val="00215A4D"/>
    <w:rsid w:val="002335A3"/>
    <w:rsid w:val="00254D84"/>
    <w:rsid w:val="00254FDB"/>
    <w:rsid w:val="002B7E96"/>
    <w:rsid w:val="002D505A"/>
    <w:rsid w:val="002E30A7"/>
    <w:rsid w:val="002E4EE6"/>
    <w:rsid w:val="002F1D8D"/>
    <w:rsid w:val="00326C60"/>
    <w:rsid w:val="00340C3A"/>
    <w:rsid w:val="00345260"/>
    <w:rsid w:val="00353644"/>
    <w:rsid w:val="003D72B3"/>
    <w:rsid w:val="004374FD"/>
    <w:rsid w:val="004375B6"/>
    <w:rsid w:val="00454A1F"/>
    <w:rsid w:val="0045712C"/>
    <w:rsid w:val="004D7EFF"/>
    <w:rsid w:val="0052498B"/>
    <w:rsid w:val="00544B6A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9562C"/>
    <w:rsid w:val="006A32CE"/>
    <w:rsid w:val="006A3851"/>
    <w:rsid w:val="006B1C75"/>
    <w:rsid w:val="006E1C59"/>
    <w:rsid w:val="006E32EF"/>
    <w:rsid w:val="007074C3"/>
    <w:rsid w:val="0074775C"/>
    <w:rsid w:val="00753B64"/>
    <w:rsid w:val="007B521F"/>
    <w:rsid w:val="007C28CE"/>
    <w:rsid w:val="007D0493"/>
    <w:rsid w:val="007E6A0A"/>
    <w:rsid w:val="007F0A89"/>
    <w:rsid w:val="00824906"/>
    <w:rsid w:val="00832E94"/>
    <w:rsid w:val="008814EB"/>
    <w:rsid w:val="008B2877"/>
    <w:rsid w:val="008C7DE4"/>
    <w:rsid w:val="008D2C91"/>
    <w:rsid w:val="00937094"/>
    <w:rsid w:val="009B7141"/>
    <w:rsid w:val="00A22796"/>
    <w:rsid w:val="00A23A5D"/>
    <w:rsid w:val="00A5518C"/>
    <w:rsid w:val="00A61B6D"/>
    <w:rsid w:val="00A74CE5"/>
    <w:rsid w:val="00A925B6"/>
    <w:rsid w:val="00AB1B49"/>
    <w:rsid w:val="00AC45C1"/>
    <w:rsid w:val="00AC7496"/>
    <w:rsid w:val="00AC7FAC"/>
    <w:rsid w:val="00AE120C"/>
    <w:rsid w:val="00AE458C"/>
    <w:rsid w:val="00AF23DF"/>
    <w:rsid w:val="00B0282E"/>
    <w:rsid w:val="00B41BCD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809C8"/>
    <w:rsid w:val="00DE1C4F"/>
    <w:rsid w:val="00E503FF"/>
    <w:rsid w:val="00E54DA3"/>
    <w:rsid w:val="00E61A4B"/>
    <w:rsid w:val="00E7707B"/>
    <w:rsid w:val="00E814BE"/>
    <w:rsid w:val="00E84C33"/>
    <w:rsid w:val="00EA3E65"/>
    <w:rsid w:val="00EB0CCB"/>
    <w:rsid w:val="00EC1E59"/>
    <w:rsid w:val="00EC398E"/>
    <w:rsid w:val="00EF26E8"/>
    <w:rsid w:val="00F157B9"/>
    <w:rsid w:val="00F44F99"/>
    <w:rsid w:val="00F57E22"/>
    <w:rsid w:val="00F80068"/>
    <w:rsid w:val="00F819D0"/>
    <w:rsid w:val="00FA04FB"/>
    <w:rsid w:val="00FA3BFE"/>
    <w:rsid w:val="00FC4134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Your User Name</cp:lastModifiedBy>
  <cp:revision>4</cp:revision>
  <dcterms:created xsi:type="dcterms:W3CDTF">2015-03-18T23:16:00Z</dcterms:created>
  <dcterms:modified xsi:type="dcterms:W3CDTF">2015-03-27T01:45:00Z</dcterms:modified>
</cp:coreProperties>
</file>