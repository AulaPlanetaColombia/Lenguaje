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2C91" w:rsidRPr="00B717B9" w:rsidRDefault="00B717B9" w:rsidP="008D2C91">
      <w:pPr>
        <w:rPr>
          <w:rFonts w:ascii="Times New Roman" w:hAnsi="Times New Roman" w:cs="Times New Roman"/>
          <w:lang w:val="es-ES_tradnl"/>
        </w:rPr>
      </w:pPr>
      <w:r w:rsidRPr="00B717B9">
        <w:rPr>
          <w:rFonts w:ascii="Times New Roman" w:hAnsi="Times New Roman" w:cs="Times New Roman"/>
          <w:lang w:val="es-ES_tradnl"/>
        </w:rPr>
        <w:t>LE</w:t>
      </w:r>
      <w:r w:rsidR="002F1D8D" w:rsidRPr="00B717B9">
        <w:rPr>
          <w:rFonts w:ascii="Times New Roman" w:hAnsi="Times New Roman" w:cs="Times New Roman"/>
          <w:lang w:val="es-ES_tradnl"/>
        </w:rPr>
        <w:t>_07_11_CO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717B9" w:rsidRDefault="00B717B9" w:rsidP="008D2C91">
      <w:pPr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:rsidR="00B717B9" w:rsidRPr="008D501E" w:rsidRDefault="002F1D8D" w:rsidP="008D2C91">
      <w:pPr>
        <w:rPr>
          <w:rFonts w:ascii="Times New Roman" w:hAnsi="Times New Roman" w:cs="Times New Roman"/>
          <w:b/>
          <w:color w:val="000000"/>
          <w:lang w:val="es-CO"/>
        </w:rPr>
      </w:pPr>
      <w:r w:rsidRPr="008D501E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B717B9" w:rsidRPr="008D501E">
        <w:rPr>
          <w:rFonts w:ascii="Times New Roman" w:hAnsi="Times New Roman" w:cs="Times New Roman"/>
          <w:b/>
          <w:color w:val="000000"/>
          <w:lang w:val="es-CO"/>
        </w:rPr>
        <w:t>el origen del cine</w:t>
      </w:r>
    </w:p>
    <w:p w:rsidR="00B717B9" w:rsidRDefault="00B717B9" w:rsidP="008D2C91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2C91" w:rsidRPr="00B717B9" w:rsidRDefault="00B717B9" w:rsidP="008D2C91">
      <w:pPr>
        <w:rPr>
          <w:rFonts w:ascii="Arial" w:hAnsi="Arial" w:cs="Arial"/>
          <w:sz w:val="18"/>
          <w:szCs w:val="18"/>
          <w:lang w:val="es-CO"/>
        </w:rPr>
      </w:pPr>
      <w:r w:rsidRPr="00B717B9">
        <w:rPr>
          <w:rFonts w:ascii="Times New Roman" w:hAnsi="Times New Roman" w:cs="Times New Roman"/>
          <w:lang w:val="es-CO"/>
        </w:rPr>
        <w:t>Actividad para reconocer los aportes de diversos personajes al desarrollo del cine</w:t>
      </w:r>
      <w:r w:rsidRPr="00B717B9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2C91" w:rsidRPr="00AB2CB6" w:rsidRDefault="003B64D7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“</w:t>
      </w:r>
      <w:r w:rsidR="00B717B9" w:rsidRPr="00AB2CB6">
        <w:rPr>
          <w:rFonts w:ascii="Times New Roman" w:hAnsi="Times New Roman" w:cs="Times New Roman"/>
          <w:lang w:val="es-ES_tradnl"/>
        </w:rPr>
        <w:t>Lumiére,cinematógrafo,</w:t>
      </w:r>
      <w:r w:rsidR="006B6C1D" w:rsidRPr="00AB2CB6">
        <w:rPr>
          <w:rFonts w:ascii="Times New Roman" w:hAnsi="Times New Roman" w:cs="Times New Roman"/>
          <w:lang w:val="es-CO"/>
        </w:rPr>
        <w:t xml:space="preserve"> Méliès</w:t>
      </w:r>
      <w:r w:rsidR="00B717B9" w:rsidRPr="00AB2CB6">
        <w:rPr>
          <w:rFonts w:ascii="Times New Roman" w:hAnsi="Times New Roman" w:cs="Times New Roman"/>
          <w:lang w:val="es-ES_tradnl"/>
        </w:rPr>
        <w:t>,ficticias,Chaplin,mudo,Mamoulian,color,1970,George,Francis,Steven,Donen,musicales”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0719EE" w:rsidRDefault="00B717B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3B64D7">
        <w:rPr>
          <w:rFonts w:ascii="Arial" w:hAnsi="Arial" w:cs="Arial"/>
          <w:sz w:val="18"/>
          <w:szCs w:val="18"/>
          <w:lang w:val="es-ES_tradnl"/>
        </w:rPr>
        <w:t>5</w:t>
      </w:r>
      <w:r w:rsidR="002F1D8D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B07434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3B64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2C91" w:rsidRPr="00B07434" w:rsidRDefault="00B717B9" w:rsidP="008D2C91">
      <w:pPr>
        <w:rPr>
          <w:rFonts w:ascii="Times New Roman" w:hAnsi="Times New Roman" w:cs="Times New Roman"/>
          <w:lang w:val="es-ES_tradnl"/>
        </w:rPr>
      </w:pPr>
      <w:r w:rsidRPr="00B07434">
        <w:rPr>
          <w:rFonts w:ascii="Times New Roman" w:hAnsi="Times New Roman" w:cs="Times New Roman"/>
          <w:lang w:val="es-ES_tradnl"/>
        </w:rPr>
        <w:t>1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F1D8D" w:rsidRPr="00B717B9" w:rsidRDefault="002F1D8D" w:rsidP="002F1D8D">
      <w:pPr>
        <w:rPr>
          <w:rFonts w:ascii="Times New Roman" w:hAnsi="Times New Roman" w:cs="Times New Roman"/>
          <w:b/>
          <w:color w:val="000000"/>
          <w:lang w:val="es-CO"/>
        </w:rPr>
      </w:pPr>
      <w:r w:rsidRPr="00B717B9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B717B9" w:rsidRPr="00B717B9">
        <w:rPr>
          <w:rFonts w:ascii="Times New Roman" w:hAnsi="Times New Roman" w:cs="Times New Roman"/>
          <w:b/>
          <w:color w:val="000000"/>
          <w:lang w:val="es-CO"/>
        </w:rPr>
        <w:t>el origen del cine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D2C91" w:rsidRPr="00AB2CB6" w:rsidRDefault="002F1D8D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“S”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2C91" w:rsidRPr="00AB2CB6" w:rsidRDefault="00B717B9" w:rsidP="008D2C91">
      <w:pPr>
        <w:rPr>
          <w:rFonts w:ascii="Times New Roman" w:hAnsi="Times New Roman" w:cs="Times New Roman"/>
          <w:lang w:val="es-ES_tradnl"/>
        </w:rPr>
      </w:pPr>
      <w:r w:rsidRPr="00AB2CB6">
        <w:rPr>
          <w:rFonts w:ascii="Times New Roman" w:hAnsi="Times New Roman" w:cs="Times New Roman"/>
          <w:lang w:val="es-ES_tradnl"/>
        </w:rPr>
        <w:t>Relaciona a los personajes que hicieron historia en el cine con sus diversas contribuciones.</w:t>
      </w:r>
    </w:p>
    <w:p w:rsidR="00B717B9" w:rsidRPr="000719EE" w:rsidRDefault="00B717B9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D2C91" w:rsidRPr="000719EE" w:rsidRDefault="003B64D7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8D2C91" w:rsidRPr="00CD652E" w:rsidRDefault="002D505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B717B9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/>
      </w:tblPr>
      <w:tblGrid>
        <w:gridCol w:w="549"/>
        <w:gridCol w:w="4649"/>
        <w:gridCol w:w="4650"/>
      </w:tblGrid>
      <w:tr w:rsidR="006907A4" w:rsidRPr="00B07434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B07434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792B35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Crearon el cinematógrafo en 1895.</w:t>
            </w:r>
          </w:p>
        </w:tc>
        <w:tc>
          <w:tcPr>
            <w:tcW w:w="4650" w:type="dxa"/>
            <w:vAlign w:val="center"/>
          </w:tcPr>
          <w:p w:rsidR="006907A4" w:rsidRPr="00B07434" w:rsidRDefault="00792B35" w:rsidP="00B717B9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Los hermanos Lumi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é</w:t>
            </w:r>
            <w:r w:rsidRPr="00B07434">
              <w:rPr>
                <w:rFonts w:ascii="Times New Roman" w:hAnsi="Times New Roman" w:cs="Times New Roman"/>
                <w:lang w:val="es-ES_tradnl"/>
              </w:rPr>
              <w:t>re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color w:val="FF0000"/>
                <w:lang w:val="es-ES_tradnl"/>
              </w:rPr>
              <w:lastRenderedPageBreak/>
              <w:t xml:space="preserve">* </w:t>
            </w:r>
            <w:r w:rsidR="006907A4" w:rsidRPr="00B07434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Aporta narraciones ficticias y nuevas técnicas al cine</w:t>
            </w:r>
            <w:r w:rsidR="00B717B9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George </w:t>
            </w:r>
            <w:r w:rsidRPr="00B07434">
              <w:rPr>
                <w:rFonts w:ascii="Times New Roman" w:hAnsi="Times New Roman" w:cs="Times New Roman"/>
                <w:lang w:val="es-CO"/>
              </w:rPr>
              <w:t>Méliès</w:t>
            </w:r>
            <w:r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Director y comediante que impulsó el cine mudo y </w:t>
            </w:r>
            <w:r w:rsidR="008D501E" w:rsidRPr="00B07434">
              <w:rPr>
                <w:rFonts w:ascii="Times New Roman" w:hAnsi="Times New Roman" w:cs="Times New Roman"/>
                <w:lang w:val="es-ES_tradnl"/>
              </w:rPr>
              <w:t xml:space="preserve">su reconocimiento a nivel </w:t>
            </w:r>
            <w:r w:rsidRPr="00B07434">
              <w:rPr>
                <w:rFonts w:ascii="Times New Roman" w:hAnsi="Times New Roman" w:cs="Times New Roman"/>
                <w:lang w:val="es-ES_tradnl"/>
              </w:rPr>
              <w:t>mundial</w:t>
            </w:r>
            <w:r w:rsidR="00FC4134"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Charles Chaplin.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Introdujo el color al cine con la película </w:t>
            </w:r>
            <w:r w:rsidRPr="00B07434">
              <w:rPr>
                <w:rFonts w:ascii="Times New Roman" w:hAnsi="Times New Roman" w:cs="Times New Roman"/>
                <w:i/>
                <w:lang w:val="es-ES_tradnl"/>
              </w:rPr>
              <w:t>La feria de las vanidades.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Rouben Mamoulian.</w:t>
            </w:r>
          </w:p>
        </w:tc>
      </w:tr>
      <w:tr w:rsidR="006907A4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07434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B07434" w:rsidRDefault="00DA425A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Realizaron a</w:t>
            </w:r>
            <w:r w:rsidR="00792B35" w:rsidRPr="00B07434">
              <w:rPr>
                <w:rFonts w:ascii="Times New Roman" w:hAnsi="Times New Roman" w:cs="Times New Roman"/>
                <w:lang w:val="es-ES_tradnl"/>
              </w:rPr>
              <w:t xml:space="preserve">lgunas de las grandes producciones cinematográficas </w:t>
            </w:r>
            <w:r w:rsidRPr="00B07434">
              <w:rPr>
                <w:rFonts w:ascii="Times New Roman" w:hAnsi="Times New Roman" w:cs="Times New Roman"/>
                <w:lang w:val="es-ES_tradnl"/>
              </w:rPr>
              <w:t xml:space="preserve">durante </w:t>
            </w:r>
            <w:r w:rsidR="00792B35" w:rsidRPr="00B07434">
              <w:rPr>
                <w:rFonts w:ascii="Times New Roman" w:hAnsi="Times New Roman" w:cs="Times New Roman"/>
                <w:lang w:val="es-ES_tradnl"/>
              </w:rPr>
              <w:t>1970.</w:t>
            </w:r>
          </w:p>
        </w:tc>
        <w:tc>
          <w:tcPr>
            <w:tcW w:w="4650" w:type="dxa"/>
          </w:tcPr>
          <w:p w:rsidR="006907A4" w:rsidRPr="00B07434" w:rsidRDefault="00792B35" w:rsidP="00B07434">
            <w:pPr>
              <w:jc w:val="both"/>
              <w:rPr>
                <w:rFonts w:ascii="Times New Roman" w:hAnsi="Times New Roman" w:cs="Times New Roman"/>
              </w:rPr>
            </w:pPr>
            <w:r w:rsidRPr="00B07434">
              <w:rPr>
                <w:rFonts w:ascii="Times New Roman" w:hAnsi="Times New Roman" w:cs="Times New Roman"/>
              </w:rPr>
              <w:t>George Lucas, Francis Ford Coppola y Steven Spielberg.</w:t>
            </w:r>
          </w:p>
        </w:tc>
      </w:tr>
      <w:tr w:rsidR="00E814BE" w:rsidRPr="00B07434" w:rsidTr="00B07434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B07434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B07434" w:rsidRDefault="00792B35" w:rsidP="00B07434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 xml:space="preserve">Primera película de su clase </w:t>
            </w:r>
            <w:r w:rsidR="00DA425A" w:rsidRPr="00B07434">
              <w:rPr>
                <w:rFonts w:ascii="Times New Roman" w:hAnsi="Times New Roman" w:cs="Times New Roman"/>
                <w:lang w:val="es-ES_tradnl"/>
              </w:rPr>
              <w:t xml:space="preserve">(musicales) </w:t>
            </w:r>
            <w:r w:rsidRPr="00B07434">
              <w:rPr>
                <w:rFonts w:ascii="Times New Roman" w:hAnsi="Times New Roman" w:cs="Times New Roman"/>
                <w:lang w:val="es-ES_tradnl"/>
              </w:rPr>
              <w:t xml:space="preserve">y que impuso una nueva forma de hacer cine: </w:t>
            </w:r>
            <w:r w:rsidRPr="00B07434">
              <w:rPr>
                <w:rFonts w:ascii="Times New Roman" w:hAnsi="Times New Roman" w:cs="Times New Roman"/>
                <w:i/>
                <w:lang w:val="es-ES_tradnl"/>
              </w:rPr>
              <w:t>Cantando bajo la lluvia</w:t>
            </w:r>
            <w:r w:rsidRPr="00B0743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650" w:type="dxa"/>
          </w:tcPr>
          <w:p w:rsidR="00E814BE" w:rsidRPr="00B07434" w:rsidRDefault="00792B35" w:rsidP="00B07434">
            <w:pPr>
              <w:rPr>
                <w:rFonts w:ascii="Times New Roman" w:hAnsi="Times New Roman" w:cs="Times New Roman"/>
                <w:lang w:val="es-ES_tradnl"/>
              </w:rPr>
            </w:pPr>
            <w:r w:rsidRPr="00B07434">
              <w:rPr>
                <w:rFonts w:ascii="Times New Roman" w:hAnsi="Times New Roman" w:cs="Times New Roman"/>
                <w:lang w:val="es-ES_tradnl"/>
              </w:rPr>
              <w:t>Stanley Donen.</w:t>
            </w:r>
          </w:p>
        </w:tc>
      </w:tr>
    </w:tbl>
    <w:p w:rsidR="00616529" w:rsidRPr="00B07434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B0743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25642"/>
    <w:rsid w:val="0005228B"/>
    <w:rsid w:val="00054002"/>
    <w:rsid w:val="00091F1E"/>
    <w:rsid w:val="000A1511"/>
    <w:rsid w:val="00104E5C"/>
    <w:rsid w:val="001B3983"/>
    <w:rsid w:val="001E2043"/>
    <w:rsid w:val="00215A4D"/>
    <w:rsid w:val="002335A3"/>
    <w:rsid w:val="00254FDB"/>
    <w:rsid w:val="002B7E96"/>
    <w:rsid w:val="002D505A"/>
    <w:rsid w:val="002E30A7"/>
    <w:rsid w:val="002E4EE6"/>
    <w:rsid w:val="002F1D8D"/>
    <w:rsid w:val="00326C60"/>
    <w:rsid w:val="00340C3A"/>
    <w:rsid w:val="00345260"/>
    <w:rsid w:val="00353644"/>
    <w:rsid w:val="00393B84"/>
    <w:rsid w:val="003B64D7"/>
    <w:rsid w:val="003D72B3"/>
    <w:rsid w:val="00400336"/>
    <w:rsid w:val="004374FD"/>
    <w:rsid w:val="004375B6"/>
    <w:rsid w:val="00454A1F"/>
    <w:rsid w:val="0045712C"/>
    <w:rsid w:val="004D7EFF"/>
    <w:rsid w:val="004F618D"/>
    <w:rsid w:val="00506895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91084"/>
    <w:rsid w:val="0069562C"/>
    <w:rsid w:val="006A32CE"/>
    <w:rsid w:val="006A3851"/>
    <w:rsid w:val="006B1C75"/>
    <w:rsid w:val="006B6C1D"/>
    <w:rsid w:val="006C00B1"/>
    <w:rsid w:val="006E1C59"/>
    <w:rsid w:val="006E32EF"/>
    <w:rsid w:val="0074775C"/>
    <w:rsid w:val="00792B35"/>
    <w:rsid w:val="007B521F"/>
    <w:rsid w:val="007C28CE"/>
    <w:rsid w:val="007D0493"/>
    <w:rsid w:val="007E6A0A"/>
    <w:rsid w:val="008B2877"/>
    <w:rsid w:val="008C7DE4"/>
    <w:rsid w:val="008D2C91"/>
    <w:rsid w:val="008D501E"/>
    <w:rsid w:val="00A22796"/>
    <w:rsid w:val="00A23A5D"/>
    <w:rsid w:val="00A34942"/>
    <w:rsid w:val="00A61B6D"/>
    <w:rsid w:val="00A74CE5"/>
    <w:rsid w:val="00A925B6"/>
    <w:rsid w:val="00AB2CB6"/>
    <w:rsid w:val="00AC45C1"/>
    <w:rsid w:val="00AC7496"/>
    <w:rsid w:val="00AC7FAC"/>
    <w:rsid w:val="00AE120C"/>
    <w:rsid w:val="00AE458C"/>
    <w:rsid w:val="00AF23DF"/>
    <w:rsid w:val="00B0282E"/>
    <w:rsid w:val="00B04C17"/>
    <w:rsid w:val="00B07434"/>
    <w:rsid w:val="00B717B9"/>
    <w:rsid w:val="00B92165"/>
    <w:rsid w:val="00BC129D"/>
    <w:rsid w:val="00BD1FFA"/>
    <w:rsid w:val="00C0683E"/>
    <w:rsid w:val="00C209AE"/>
    <w:rsid w:val="00C34A1F"/>
    <w:rsid w:val="00C35567"/>
    <w:rsid w:val="00C47156"/>
    <w:rsid w:val="00C7411E"/>
    <w:rsid w:val="00C82D30"/>
    <w:rsid w:val="00C84826"/>
    <w:rsid w:val="00C92E0A"/>
    <w:rsid w:val="00CA5658"/>
    <w:rsid w:val="00CB02D2"/>
    <w:rsid w:val="00CB362B"/>
    <w:rsid w:val="00CD2245"/>
    <w:rsid w:val="00CE5995"/>
    <w:rsid w:val="00D15A42"/>
    <w:rsid w:val="00D660AD"/>
    <w:rsid w:val="00D809C8"/>
    <w:rsid w:val="00DA425A"/>
    <w:rsid w:val="00DE1C4F"/>
    <w:rsid w:val="00E54DA3"/>
    <w:rsid w:val="00E61A4B"/>
    <w:rsid w:val="00E7707B"/>
    <w:rsid w:val="00E814BE"/>
    <w:rsid w:val="00E84C33"/>
    <w:rsid w:val="00EA3E65"/>
    <w:rsid w:val="00EB0CCB"/>
    <w:rsid w:val="00EC1E59"/>
    <w:rsid w:val="00EC398E"/>
    <w:rsid w:val="00EF26E8"/>
    <w:rsid w:val="00F157B9"/>
    <w:rsid w:val="00F44F99"/>
    <w:rsid w:val="00F57E22"/>
    <w:rsid w:val="00F6518B"/>
    <w:rsid w:val="00F80068"/>
    <w:rsid w:val="00F819D0"/>
    <w:rsid w:val="00FA04FB"/>
    <w:rsid w:val="00FC4134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2</cp:revision>
  <dcterms:created xsi:type="dcterms:W3CDTF">2015-03-18T23:24:00Z</dcterms:created>
  <dcterms:modified xsi:type="dcterms:W3CDTF">2015-03-18T23:24:00Z</dcterms:modified>
</cp:coreProperties>
</file>