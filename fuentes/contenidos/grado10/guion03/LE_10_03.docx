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951"/>
        <w:gridCol w:w="7027"/>
      </w:tblGrid>
      <w:tr w:rsidR="00905A7D" w:rsidRPr="008751AE" w14:paraId="489419DB" w14:textId="77777777" w:rsidTr="008751AE">
        <w:tc>
          <w:tcPr>
            <w:tcW w:w="1951" w:type="dxa"/>
            <w:shd w:val="clear" w:color="auto" w:fill="000000"/>
          </w:tcPr>
          <w:p w14:paraId="58E2C400" w14:textId="77777777" w:rsidR="00905A7D" w:rsidRPr="008751AE" w:rsidRDefault="00905A7D" w:rsidP="008751AE">
            <w:pPr>
              <w:tabs>
                <w:tab w:val="right" w:pos="8498"/>
              </w:tabs>
              <w:rPr>
                <w:rFonts w:ascii="Times New Roman" w:hAnsi="Times New Roman"/>
                <w:sz w:val="22"/>
                <w:szCs w:val="22"/>
              </w:rPr>
            </w:pPr>
            <w:r w:rsidRPr="008751AE">
              <w:rPr>
                <w:rFonts w:ascii="Times New Roman" w:hAnsi="Times New Roman"/>
                <w:sz w:val="22"/>
                <w:szCs w:val="22"/>
              </w:rPr>
              <w:t>Título del guion</w:t>
            </w:r>
          </w:p>
        </w:tc>
        <w:tc>
          <w:tcPr>
            <w:tcW w:w="7027" w:type="dxa"/>
          </w:tcPr>
          <w:p w14:paraId="0E861303" w14:textId="77777777" w:rsidR="00905A7D" w:rsidRPr="008751AE" w:rsidRDefault="00905A7D" w:rsidP="008751AE">
            <w:pPr>
              <w:tabs>
                <w:tab w:val="right" w:pos="8498"/>
              </w:tabs>
              <w:rPr>
                <w:rFonts w:ascii="Times New Roman" w:hAnsi="Times New Roman"/>
                <w:sz w:val="22"/>
                <w:szCs w:val="22"/>
                <w:highlight w:val="yellow"/>
              </w:rPr>
            </w:pPr>
            <w:r w:rsidRPr="008751AE">
              <w:rPr>
                <w:rFonts w:ascii="Times New Roman" w:hAnsi="Times New Roman"/>
                <w:sz w:val="22"/>
                <w:szCs w:val="22"/>
              </w:rPr>
              <w:t>El protocolo</w:t>
            </w:r>
          </w:p>
        </w:tc>
      </w:tr>
      <w:tr w:rsidR="00905A7D" w:rsidRPr="008751AE" w14:paraId="031128C4" w14:textId="77777777" w:rsidTr="008751AE">
        <w:tc>
          <w:tcPr>
            <w:tcW w:w="1951" w:type="dxa"/>
            <w:shd w:val="clear" w:color="auto" w:fill="000000"/>
          </w:tcPr>
          <w:p w14:paraId="74B0B023" w14:textId="77777777" w:rsidR="00905A7D" w:rsidRPr="008751AE" w:rsidRDefault="00905A7D" w:rsidP="008751AE">
            <w:pPr>
              <w:tabs>
                <w:tab w:val="right" w:pos="8498"/>
              </w:tabs>
              <w:rPr>
                <w:rFonts w:ascii="Times New Roman" w:hAnsi="Times New Roman"/>
                <w:sz w:val="22"/>
                <w:szCs w:val="22"/>
              </w:rPr>
            </w:pPr>
            <w:r w:rsidRPr="008751AE">
              <w:rPr>
                <w:rFonts w:ascii="Times New Roman" w:hAnsi="Times New Roman"/>
                <w:sz w:val="22"/>
                <w:szCs w:val="22"/>
              </w:rPr>
              <w:t>Código del guion</w:t>
            </w:r>
          </w:p>
        </w:tc>
        <w:tc>
          <w:tcPr>
            <w:tcW w:w="7027" w:type="dxa"/>
          </w:tcPr>
          <w:p w14:paraId="396216CA" w14:textId="77777777" w:rsidR="00905A7D" w:rsidRPr="008751AE" w:rsidRDefault="008751AE" w:rsidP="008751AE">
            <w:pPr>
              <w:tabs>
                <w:tab w:val="right" w:pos="8498"/>
              </w:tabs>
              <w:rPr>
                <w:rFonts w:ascii="Times New Roman" w:hAnsi="Times New Roman"/>
                <w:sz w:val="22"/>
                <w:szCs w:val="22"/>
              </w:rPr>
            </w:pPr>
            <w:r>
              <w:rPr>
                <w:rFonts w:ascii="Times New Roman" w:hAnsi="Times New Roman"/>
                <w:sz w:val="22"/>
                <w:szCs w:val="22"/>
              </w:rPr>
              <w:t>LE_10_03</w:t>
            </w:r>
          </w:p>
        </w:tc>
      </w:tr>
      <w:tr w:rsidR="00905A7D" w:rsidRPr="008751AE" w14:paraId="023AABF2" w14:textId="77777777" w:rsidTr="008751AE">
        <w:tc>
          <w:tcPr>
            <w:tcW w:w="1951" w:type="dxa"/>
            <w:shd w:val="clear" w:color="auto" w:fill="000000"/>
          </w:tcPr>
          <w:p w14:paraId="44559176" w14:textId="77777777" w:rsidR="00905A7D" w:rsidRPr="008751AE" w:rsidRDefault="00905A7D" w:rsidP="008751AE">
            <w:pPr>
              <w:tabs>
                <w:tab w:val="right" w:pos="8498"/>
              </w:tabs>
              <w:rPr>
                <w:rFonts w:ascii="Times New Roman" w:hAnsi="Times New Roman"/>
                <w:sz w:val="22"/>
                <w:szCs w:val="22"/>
              </w:rPr>
            </w:pPr>
            <w:r w:rsidRPr="008751AE">
              <w:rPr>
                <w:rFonts w:ascii="Times New Roman" w:hAnsi="Times New Roman"/>
                <w:sz w:val="22"/>
                <w:szCs w:val="22"/>
              </w:rPr>
              <w:t>Descripción</w:t>
            </w:r>
          </w:p>
        </w:tc>
        <w:tc>
          <w:tcPr>
            <w:tcW w:w="7027" w:type="dxa"/>
          </w:tcPr>
          <w:p w14:paraId="21BA46CB" w14:textId="77777777" w:rsidR="00905A7D" w:rsidRPr="008751AE" w:rsidRDefault="008751AE" w:rsidP="008751AE">
            <w:pPr>
              <w:tabs>
                <w:tab w:val="right" w:pos="8498"/>
              </w:tabs>
              <w:rPr>
                <w:rFonts w:ascii="Times New Roman" w:hAnsi="Times New Roman"/>
                <w:sz w:val="22"/>
                <w:szCs w:val="22"/>
              </w:rPr>
            </w:pPr>
            <w:r>
              <w:rPr>
                <w:rFonts w:ascii="Times New Roman" w:hAnsi="Times New Roman"/>
                <w:sz w:val="22"/>
                <w:szCs w:val="22"/>
              </w:rPr>
              <w:t>Aprende las características de un protocolo y cómo escribirlo; conoce la l</w:t>
            </w:r>
            <w:r w:rsidR="00E039C1">
              <w:rPr>
                <w:rFonts w:ascii="Times New Roman" w:hAnsi="Times New Roman"/>
                <w:sz w:val="22"/>
                <w:szCs w:val="22"/>
              </w:rPr>
              <w:t>iteratura española del Barroco,</w:t>
            </w:r>
            <w:r>
              <w:rPr>
                <w:rFonts w:ascii="Times New Roman" w:hAnsi="Times New Roman"/>
                <w:sz w:val="22"/>
                <w:szCs w:val="22"/>
              </w:rPr>
              <w:t xml:space="preserve"> cuáles son las modalidades del discurso</w:t>
            </w:r>
            <w:r w:rsidR="00E039C1">
              <w:rPr>
                <w:rFonts w:ascii="Times New Roman" w:hAnsi="Times New Roman"/>
                <w:sz w:val="22"/>
                <w:szCs w:val="22"/>
              </w:rPr>
              <w:t xml:space="preserve"> y los usos de los grafemas </w:t>
            </w:r>
            <w:r w:rsidR="00E039C1" w:rsidRPr="00E039C1">
              <w:rPr>
                <w:rFonts w:ascii="Times New Roman" w:hAnsi="Times New Roman"/>
                <w:i/>
                <w:sz w:val="22"/>
                <w:szCs w:val="22"/>
              </w:rPr>
              <w:t>x</w:t>
            </w:r>
            <w:r w:rsidR="00E039C1">
              <w:rPr>
                <w:rFonts w:ascii="Times New Roman" w:hAnsi="Times New Roman"/>
                <w:sz w:val="22"/>
                <w:szCs w:val="22"/>
              </w:rPr>
              <w:t xml:space="preserve"> y </w:t>
            </w:r>
            <w:r w:rsidR="00E039C1" w:rsidRPr="00E039C1">
              <w:rPr>
                <w:rFonts w:ascii="Times New Roman" w:hAnsi="Times New Roman"/>
                <w:i/>
                <w:sz w:val="22"/>
                <w:szCs w:val="22"/>
              </w:rPr>
              <w:t>s</w:t>
            </w:r>
            <w:r w:rsidR="00E039C1">
              <w:rPr>
                <w:rFonts w:ascii="Times New Roman" w:hAnsi="Times New Roman"/>
                <w:sz w:val="22"/>
                <w:szCs w:val="22"/>
              </w:rPr>
              <w:t>.</w:t>
            </w:r>
          </w:p>
        </w:tc>
      </w:tr>
    </w:tbl>
    <w:p w14:paraId="675D1ACD" w14:textId="77777777" w:rsidR="00905A7D" w:rsidRPr="008751AE" w:rsidRDefault="00905A7D" w:rsidP="00905A7D">
      <w:pPr>
        <w:rPr>
          <w:rFonts w:ascii="Times New Roman" w:hAnsi="Times New Roman"/>
          <w:b/>
          <w:highlight w:val="yellow"/>
          <w:lang w:val="es-CO"/>
        </w:rPr>
      </w:pPr>
    </w:p>
    <w:p w14:paraId="4CC2C376" w14:textId="77777777" w:rsidR="00334907" w:rsidRDefault="00905A7D" w:rsidP="00334907">
      <w:pPr>
        <w:rPr>
          <w:rFonts w:ascii="Times New Roman" w:hAnsi="Times New Roman"/>
          <w:b/>
        </w:rPr>
      </w:pPr>
      <w:r w:rsidRPr="008751AE">
        <w:rPr>
          <w:rFonts w:ascii="Times New Roman" w:hAnsi="Times New Roman"/>
          <w:b/>
          <w:highlight w:val="yellow"/>
          <w:lang w:val="es-CO"/>
        </w:rPr>
        <w:t>[SECCIÓN 1]</w:t>
      </w:r>
      <w:r w:rsidRPr="008751AE">
        <w:rPr>
          <w:rFonts w:ascii="Times New Roman" w:hAnsi="Times New Roman"/>
          <w:b/>
          <w:lang w:val="es-CO"/>
        </w:rPr>
        <w:t xml:space="preserve"> </w:t>
      </w:r>
      <w:r w:rsidRPr="008751AE">
        <w:rPr>
          <w:rFonts w:ascii="Times New Roman" w:hAnsi="Times New Roman"/>
          <w:b/>
        </w:rPr>
        <w:t>1 Lectura: el protocolo</w:t>
      </w:r>
    </w:p>
    <w:p w14:paraId="76D07BA3" w14:textId="77777777" w:rsidR="00334907" w:rsidRDefault="00334907" w:rsidP="00334907">
      <w:pPr>
        <w:rPr>
          <w:rFonts w:ascii="Times New Roman" w:hAnsi="Times New Roman"/>
          <w:color w:val="333333"/>
          <w:lang w:val="es-CO" w:eastAsia="es-CO"/>
        </w:rPr>
      </w:pPr>
    </w:p>
    <w:p w14:paraId="3D9EEED2" w14:textId="754684A9" w:rsidR="00905A7D" w:rsidRPr="00334907" w:rsidRDefault="001978D1" w:rsidP="00334907">
      <w:pPr>
        <w:rPr>
          <w:rFonts w:ascii="Times New Roman" w:hAnsi="Times New Roman"/>
          <w:b/>
        </w:rPr>
      </w:pPr>
      <w:r w:rsidRPr="008751AE">
        <w:rPr>
          <w:rFonts w:ascii="Times New Roman" w:hAnsi="Times New Roman"/>
          <w:lang w:val="es-CO" w:eastAsia="es-CO"/>
        </w:rPr>
        <w:t>¿Con qué propósito se redacta un protocolo? ¿Consideras que esta clase de texto resulta útil para los procesos de enseñanza y aprendizaje?, ¿por qué?</w:t>
      </w:r>
    </w:p>
    <w:p w14:paraId="153CB2DA" w14:textId="77777777" w:rsidR="003B4DD6" w:rsidRPr="008751AE" w:rsidRDefault="003B4DD6" w:rsidP="00905A7D">
      <w:pPr>
        <w:shd w:val="clear" w:color="auto" w:fill="FFFFFF"/>
        <w:rPr>
          <w:rFonts w:ascii="Times New Roman" w:hAnsi="Times New Roman"/>
          <w:color w:val="333333"/>
          <w:lang w:val="es-CO" w:eastAsia="es-CO"/>
        </w:rPr>
      </w:pPr>
    </w:p>
    <w:tbl>
      <w:tblPr>
        <w:tblW w:w="8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0"/>
        <w:gridCol w:w="6245"/>
      </w:tblGrid>
      <w:tr w:rsidR="003B4DD6" w:rsidRPr="008751AE" w14:paraId="01CF92D7" w14:textId="77777777" w:rsidTr="008751AE">
        <w:tc>
          <w:tcPr>
            <w:tcW w:w="8715" w:type="dxa"/>
            <w:gridSpan w:val="2"/>
            <w:shd w:val="clear" w:color="auto" w:fill="000000"/>
          </w:tcPr>
          <w:p w14:paraId="54A61063" w14:textId="77777777" w:rsidR="003B4DD6" w:rsidRPr="008751AE" w:rsidRDefault="003B4DD6" w:rsidP="008751AE">
            <w:pPr>
              <w:jc w:val="center"/>
              <w:rPr>
                <w:rFonts w:ascii="Times New Roman" w:eastAsia="Batang" w:hAnsi="Times New Roman"/>
                <w:b/>
                <w:color w:val="FFFFFF"/>
                <w:lang w:val="es-MX" w:eastAsia="en-US"/>
              </w:rPr>
            </w:pPr>
            <w:r w:rsidRPr="008751AE">
              <w:rPr>
                <w:rFonts w:ascii="Times New Roman" w:eastAsia="Batang" w:hAnsi="Times New Roman"/>
                <w:b/>
                <w:color w:val="FFFFFF"/>
              </w:rPr>
              <w:t>Destacado</w:t>
            </w:r>
          </w:p>
        </w:tc>
      </w:tr>
      <w:tr w:rsidR="003B4DD6" w:rsidRPr="008751AE" w14:paraId="3F955521" w14:textId="77777777" w:rsidTr="008751AE">
        <w:trPr>
          <w:trHeight w:val="359"/>
        </w:trPr>
        <w:tc>
          <w:tcPr>
            <w:tcW w:w="2470" w:type="dxa"/>
          </w:tcPr>
          <w:p w14:paraId="1340F2A9" w14:textId="77777777" w:rsidR="003B4DD6" w:rsidRPr="008751AE" w:rsidRDefault="003B4DD6" w:rsidP="008751AE">
            <w:pPr>
              <w:rPr>
                <w:rFonts w:ascii="Times New Roman" w:eastAsia="Batang" w:hAnsi="Times New Roman"/>
                <w:b/>
              </w:rPr>
            </w:pPr>
            <w:r w:rsidRPr="008751AE">
              <w:rPr>
                <w:rFonts w:ascii="Times New Roman" w:eastAsia="Batang" w:hAnsi="Times New Roman"/>
                <w:b/>
              </w:rPr>
              <w:t>Título</w:t>
            </w:r>
          </w:p>
        </w:tc>
        <w:tc>
          <w:tcPr>
            <w:tcW w:w="6245" w:type="dxa"/>
          </w:tcPr>
          <w:p w14:paraId="3DAA0BD9" w14:textId="77777777" w:rsidR="003B4DD6" w:rsidRPr="008751AE" w:rsidRDefault="003B4DD6" w:rsidP="008751AE">
            <w:pPr>
              <w:jc w:val="center"/>
              <w:rPr>
                <w:rFonts w:ascii="Times New Roman" w:eastAsia="Batang" w:hAnsi="Times New Roman"/>
                <w:b/>
              </w:rPr>
            </w:pPr>
            <w:r w:rsidRPr="008751AE">
              <w:rPr>
                <w:rFonts w:ascii="Times New Roman" w:eastAsia="Batang" w:hAnsi="Times New Roman"/>
                <w:b/>
              </w:rPr>
              <w:t>El protocolo</w:t>
            </w:r>
          </w:p>
        </w:tc>
      </w:tr>
      <w:tr w:rsidR="003B4DD6" w:rsidRPr="008751AE" w14:paraId="120EB8D9" w14:textId="77777777" w:rsidTr="008751AE">
        <w:tc>
          <w:tcPr>
            <w:tcW w:w="2470" w:type="dxa"/>
          </w:tcPr>
          <w:p w14:paraId="5EEFAFE6" w14:textId="77777777" w:rsidR="003B4DD6" w:rsidRPr="008751AE" w:rsidRDefault="003B4DD6" w:rsidP="008751AE">
            <w:pPr>
              <w:rPr>
                <w:rFonts w:ascii="Times New Roman" w:eastAsia="Batang" w:hAnsi="Times New Roman"/>
              </w:rPr>
            </w:pPr>
            <w:r w:rsidRPr="008751AE">
              <w:rPr>
                <w:rFonts w:ascii="Times New Roman" w:eastAsia="Batang" w:hAnsi="Times New Roman"/>
                <w:b/>
              </w:rPr>
              <w:t>Contenido</w:t>
            </w:r>
          </w:p>
        </w:tc>
        <w:tc>
          <w:tcPr>
            <w:tcW w:w="6245" w:type="dxa"/>
            <w:tcBorders>
              <w:top w:val="single" w:sz="4" w:space="0" w:color="auto"/>
              <w:bottom w:val="single" w:sz="4" w:space="0" w:color="auto"/>
              <w:right w:val="single" w:sz="4" w:space="0" w:color="auto"/>
            </w:tcBorders>
          </w:tcPr>
          <w:p w14:paraId="2C3BED63" w14:textId="77777777" w:rsidR="003B4DD6" w:rsidRPr="008751AE" w:rsidRDefault="003B4DD6" w:rsidP="00C54307">
            <w:pPr>
              <w:ind w:left="66"/>
              <w:rPr>
                <w:rFonts w:ascii="Times New Roman" w:eastAsia="Batang" w:hAnsi="Times New Roman"/>
              </w:rPr>
            </w:pPr>
            <w:r w:rsidRPr="008751AE">
              <w:rPr>
                <w:rFonts w:ascii="Times New Roman" w:eastAsia="Batang" w:hAnsi="Times New Roman"/>
              </w:rPr>
              <w:t>El protocolo es un texto que resume el desarrollo de una actividad académica</w:t>
            </w:r>
            <w:r w:rsidR="00C54307">
              <w:rPr>
                <w:rFonts w:ascii="Times New Roman" w:eastAsia="Batang" w:hAnsi="Times New Roman"/>
              </w:rPr>
              <w:t>, tal como una conferencia o una clase</w:t>
            </w:r>
            <w:r w:rsidRPr="008751AE">
              <w:rPr>
                <w:rFonts w:ascii="Times New Roman" w:eastAsia="Batang" w:hAnsi="Times New Roman"/>
              </w:rPr>
              <w:t>. Se centra en los temas tratados, las discusiones que se presentaron y los aportes más significativos de los participantes. Quien lo redacta debe seleccionar y jerarquizar la información, suprimir aquellas intervenciones que no contribuyen al con</w:t>
            </w:r>
            <w:r w:rsidR="00E039C1">
              <w:rPr>
                <w:rFonts w:ascii="Times New Roman" w:eastAsia="Batang" w:hAnsi="Times New Roman"/>
              </w:rPr>
              <w:t>oci</w:t>
            </w:r>
            <w:r w:rsidR="00C54307">
              <w:rPr>
                <w:rFonts w:ascii="Times New Roman" w:eastAsia="Batang" w:hAnsi="Times New Roman"/>
              </w:rPr>
              <w:t>miento del tema y hacer evidente</w:t>
            </w:r>
            <w:r w:rsidR="00E039C1">
              <w:rPr>
                <w:rFonts w:ascii="Times New Roman" w:eastAsia="Batang" w:hAnsi="Times New Roman"/>
              </w:rPr>
              <w:t xml:space="preserve"> </w:t>
            </w:r>
            <w:r w:rsidR="00C54307">
              <w:rPr>
                <w:rFonts w:ascii="Times New Roman" w:eastAsia="Batang" w:hAnsi="Times New Roman"/>
              </w:rPr>
              <w:t>la forma co</w:t>
            </w:r>
            <w:r w:rsidR="00E039C1">
              <w:rPr>
                <w:rFonts w:ascii="Times New Roman" w:eastAsia="Batang" w:hAnsi="Times New Roman"/>
              </w:rPr>
              <w:t>mo</w:t>
            </w:r>
            <w:r w:rsidRPr="008751AE">
              <w:rPr>
                <w:rFonts w:ascii="Times New Roman" w:eastAsia="Batang" w:hAnsi="Times New Roman"/>
              </w:rPr>
              <w:t xml:space="preserve"> </w:t>
            </w:r>
            <w:r w:rsidR="00C54307">
              <w:rPr>
                <w:rFonts w:ascii="Times New Roman" w:eastAsia="Batang" w:hAnsi="Times New Roman"/>
              </w:rPr>
              <w:t>este se abordó y comprendió.</w:t>
            </w:r>
          </w:p>
        </w:tc>
      </w:tr>
    </w:tbl>
    <w:p w14:paraId="59D6140E" w14:textId="77777777" w:rsidR="003B4DD6" w:rsidRPr="008751AE" w:rsidRDefault="003B4DD6" w:rsidP="00905A7D">
      <w:pPr>
        <w:shd w:val="clear" w:color="auto" w:fill="FFFFFF"/>
        <w:spacing w:line="345" w:lineRule="atLeast"/>
        <w:rPr>
          <w:rFonts w:ascii="Times New Roman" w:hAnsi="Times New Roman"/>
          <w:color w:val="333333"/>
          <w:lang w:val="es-CO" w:eastAsia="es-CO"/>
        </w:rPr>
      </w:pPr>
    </w:p>
    <w:tbl>
      <w:tblPr>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48"/>
        <w:gridCol w:w="6266"/>
      </w:tblGrid>
      <w:tr w:rsidR="00905A7D" w:rsidRPr="008751AE" w14:paraId="28A35C70" w14:textId="77777777" w:rsidTr="008751AE">
        <w:tc>
          <w:tcPr>
            <w:tcW w:w="8714" w:type="dxa"/>
            <w:gridSpan w:val="2"/>
            <w:shd w:val="clear" w:color="auto" w:fill="0D0D0D"/>
          </w:tcPr>
          <w:p w14:paraId="04CC31E9" w14:textId="77777777" w:rsidR="00905A7D" w:rsidRPr="008751AE" w:rsidRDefault="00905A7D" w:rsidP="008751AE">
            <w:pPr>
              <w:jc w:val="center"/>
              <w:rPr>
                <w:rFonts w:ascii="Times New Roman" w:eastAsia="Batang" w:hAnsi="Times New Roman"/>
                <w:b/>
                <w:lang w:val="es-MX" w:eastAsia="en-US"/>
              </w:rPr>
            </w:pPr>
            <w:r w:rsidRPr="008751AE">
              <w:rPr>
                <w:rFonts w:ascii="Times New Roman" w:eastAsia="Batang" w:hAnsi="Times New Roman"/>
                <w:b/>
              </w:rPr>
              <w:t>Imagen (fotografía, gráfica o ilustración)</w:t>
            </w:r>
          </w:p>
        </w:tc>
      </w:tr>
      <w:tr w:rsidR="00905A7D" w:rsidRPr="008751AE" w14:paraId="052E2378" w14:textId="77777777" w:rsidTr="008751AE">
        <w:tc>
          <w:tcPr>
            <w:tcW w:w="2448" w:type="dxa"/>
          </w:tcPr>
          <w:p w14:paraId="1E1DEF49" w14:textId="77777777" w:rsidR="00905A7D" w:rsidRPr="008751AE" w:rsidRDefault="00905A7D" w:rsidP="008751AE">
            <w:pPr>
              <w:rPr>
                <w:rFonts w:ascii="Times New Roman" w:eastAsia="Batang" w:hAnsi="Times New Roman"/>
                <w:b/>
              </w:rPr>
            </w:pPr>
            <w:r w:rsidRPr="008751AE">
              <w:rPr>
                <w:rFonts w:ascii="Times New Roman" w:eastAsia="Batang" w:hAnsi="Times New Roman"/>
                <w:b/>
              </w:rPr>
              <w:t>Código</w:t>
            </w:r>
          </w:p>
        </w:tc>
        <w:tc>
          <w:tcPr>
            <w:tcW w:w="6266" w:type="dxa"/>
          </w:tcPr>
          <w:p w14:paraId="7D7178A4" w14:textId="77777777" w:rsidR="00905A7D" w:rsidRPr="008751AE" w:rsidRDefault="00905A7D" w:rsidP="008751AE">
            <w:pPr>
              <w:rPr>
                <w:rFonts w:ascii="Times New Roman" w:eastAsia="Batang" w:hAnsi="Times New Roman"/>
                <w:highlight w:val="cyan"/>
              </w:rPr>
            </w:pPr>
            <w:r w:rsidRPr="008751AE">
              <w:rPr>
                <w:rFonts w:ascii="Times New Roman" w:eastAsia="Batang" w:hAnsi="Times New Roman"/>
              </w:rPr>
              <w:t>LE_10_03_IMG01</w:t>
            </w:r>
          </w:p>
        </w:tc>
      </w:tr>
      <w:tr w:rsidR="00905A7D" w:rsidRPr="008751AE" w14:paraId="0A099001" w14:textId="77777777" w:rsidTr="008751AE">
        <w:tc>
          <w:tcPr>
            <w:tcW w:w="2448" w:type="dxa"/>
          </w:tcPr>
          <w:p w14:paraId="561357AF" w14:textId="77777777" w:rsidR="00905A7D" w:rsidRPr="008751AE" w:rsidRDefault="00905A7D" w:rsidP="008751AE">
            <w:pPr>
              <w:rPr>
                <w:rFonts w:ascii="Times New Roman" w:eastAsia="Batang" w:hAnsi="Times New Roman"/>
              </w:rPr>
            </w:pPr>
            <w:r w:rsidRPr="008751AE">
              <w:rPr>
                <w:rFonts w:ascii="Times New Roman" w:eastAsia="Batang" w:hAnsi="Times New Roman"/>
                <w:b/>
              </w:rPr>
              <w:t>Descripción</w:t>
            </w:r>
          </w:p>
        </w:tc>
        <w:tc>
          <w:tcPr>
            <w:tcW w:w="6266" w:type="dxa"/>
          </w:tcPr>
          <w:p w14:paraId="3F17AB0B" w14:textId="77777777" w:rsidR="00905A7D" w:rsidRPr="008751AE" w:rsidRDefault="00C54307" w:rsidP="008751AE">
            <w:pPr>
              <w:shd w:val="clear" w:color="auto" w:fill="FFFFFF"/>
              <w:spacing w:after="120"/>
              <w:outlineLvl w:val="3"/>
              <w:rPr>
                <w:rFonts w:ascii="Times New Roman" w:eastAsia="Batang" w:hAnsi="Times New Roman"/>
                <w:highlight w:val="cyan"/>
              </w:rPr>
            </w:pPr>
            <w:r w:rsidRPr="008751AE">
              <w:rPr>
                <w:rFonts w:ascii="Times New Roman" w:eastAsia="Batang" w:hAnsi="Times New Roman"/>
              </w:rPr>
              <w:t>Niña escribiendo</w:t>
            </w:r>
          </w:p>
        </w:tc>
      </w:tr>
      <w:tr w:rsidR="00905A7D" w:rsidRPr="008751AE" w14:paraId="71D07DA1" w14:textId="77777777" w:rsidTr="008751AE">
        <w:tc>
          <w:tcPr>
            <w:tcW w:w="2448" w:type="dxa"/>
          </w:tcPr>
          <w:p w14:paraId="2BE62306" w14:textId="77777777" w:rsidR="00905A7D" w:rsidRPr="008751AE" w:rsidRDefault="00905A7D" w:rsidP="008751AE">
            <w:pPr>
              <w:rPr>
                <w:rFonts w:ascii="Times New Roman" w:eastAsia="Batang" w:hAnsi="Times New Roman"/>
              </w:rPr>
            </w:pPr>
            <w:r w:rsidRPr="008751AE">
              <w:rPr>
                <w:rFonts w:ascii="Times New Roman" w:eastAsia="Batang" w:hAnsi="Times New Roman"/>
                <w:b/>
              </w:rPr>
              <w:t xml:space="preserve">Código </w:t>
            </w:r>
            <w:proofErr w:type="spellStart"/>
            <w:r w:rsidRPr="008751AE">
              <w:rPr>
                <w:rFonts w:ascii="Times New Roman" w:eastAsia="Batang" w:hAnsi="Times New Roman"/>
                <w:b/>
              </w:rPr>
              <w:t>Shutterstock</w:t>
            </w:r>
            <w:proofErr w:type="spellEnd"/>
            <w:r w:rsidRPr="008751AE">
              <w:rPr>
                <w:rFonts w:ascii="Times New Roman" w:eastAsia="Batang" w:hAnsi="Times New Roman"/>
                <w:b/>
              </w:rPr>
              <w:t xml:space="preserve"> (o URL o la ruta en </w:t>
            </w:r>
            <w:proofErr w:type="spellStart"/>
            <w:r w:rsidRPr="008751AE">
              <w:rPr>
                <w:rFonts w:ascii="Times New Roman" w:eastAsia="Batang" w:hAnsi="Times New Roman"/>
                <w:b/>
              </w:rPr>
              <w:t>AulaPlaneta</w:t>
            </w:r>
            <w:proofErr w:type="spellEnd"/>
            <w:r w:rsidRPr="008751AE">
              <w:rPr>
                <w:rFonts w:ascii="Times New Roman" w:eastAsia="Batang" w:hAnsi="Times New Roman"/>
                <w:b/>
              </w:rPr>
              <w:t>)</w:t>
            </w:r>
          </w:p>
        </w:tc>
        <w:tc>
          <w:tcPr>
            <w:tcW w:w="6266" w:type="dxa"/>
          </w:tcPr>
          <w:p w14:paraId="36DA5A8C" w14:textId="77777777" w:rsidR="00905A7D" w:rsidRPr="008751AE" w:rsidRDefault="00C54307" w:rsidP="008751AE">
            <w:pPr>
              <w:shd w:val="clear" w:color="auto" w:fill="FFFFFF"/>
              <w:rPr>
                <w:rFonts w:ascii="Times New Roman" w:eastAsia="Batang" w:hAnsi="Times New Roman"/>
                <w:highlight w:val="cyan"/>
              </w:rPr>
            </w:pPr>
            <w:r w:rsidRPr="008751AE">
              <w:rPr>
                <w:rFonts w:ascii="Times New Roman" w:hAnsi="Times New Roman"/>
                <w:color w:val="333333"/>
                <w:shd w:val="clear" w:color="auto" w:fill="FFFFFF"/>
              </w:rPr>
              <w:t>130282667</w:t>
            </w:r>
          </w:p>
        </w:tc>
      </w:tr>
      <w:tr w:rsidR="00905A7D" w:rsidRPr="008751AE" w14:paraId="52F5AC6E" w14:textId="77777777" w:rsidTr="008751AE">
        <w:trPr>
          <w:trHeight w:val="50"/>
        </w:trPr>
        <w:tc>
          <w:tcPr>
            <w:tcW w:w="2448" w:type="dxa"/>
          </w:tcPr>
          <w:p w14:paraId="66708258" w14:textId="77777777" w:rsidR="00905A7D" w:rsidRPr="008751AE" w:rsidRDefault="00905A7D" w:rsidP="008751AE">
            <w:pPr>
              <w:rPr>
                <w:rFonts w:ascii="Times New Roman" w:eastAsia="Batang" w:hAnsi="Times New Roman"/>
              </w:rPr>
            </w:pPr>
            <w:r w:rsidRPr="008751AE">
              <w:rPr>
                <w:rFonts w:ascii="Times New Roman" w:eastAsia="Batang" w:hAnsi="Times New Roman"/>
                <w:b/>
              </w:rPr>
              <w:t>Pie de imagen</w:t>
            </w:r>
          </w:p>
        </w:tc>
        <w:tc>
          <w:tcPr>
            <w:tcW w:w="6266" w:type="dxa"/>
          </w:tcPr>
          <w:p w14:paraId="054569BA" w14:textId="77777777" w:rsidR="00905A7D" w:rsidRPr="008751AE" w:rsidRDefault="00C54307" w:rsidP="008751AE">
            <w:pPr>
              <w:rPr>
                <w:rFonts w:ascii="Times New Roman" w:hAnsi="Times New Roman"/>
              </w:rPr>
            </w:pPr>
            <w:r>
              <w:rPr>
                <w:rFonts w:ascii="Times New Roman" w:hAnsi="Times New Roman"/>
              </w:rPr>
              <w:t>Normalmente e</w:t>
            </w:r>
            <w:r w:rsidR="00ED539B" w:rsidRPr="008751AE">
              <w:rPr>
                <w:rFonts w:ascii="Times New Roman" w:hAnsi="Times New Roman"/>
              </w:rPr>
              <w:t xml:space="preserve">l protocolo se lee al inicio de la sesión posterior. En este sentido, permite recordar lo sucedido y reforzar los conocimientos adquiridos. </w:t>
            </w:r>
          </w:p>
        </w:tc>
      </w:tr>
    </w:tbl>
    <w:p w14:paraId="35E4EA14" w14:textId="77777777" w:rsidR="00905A7D" w:rsidRPr="008751AE" w:rsidRDefault="00905A7D" w:rsidP="00905A7D">
      <w:pPr>
        <w:shd w:val="clear" w:color="auto" w:fill="FFFFFF"/>
        <w:spacing w:line="345" w:lineRule="atLeast"/>
        <w:rPr>
          <w:rFonts w:ascii="Times New Roman" w:hAnsi="Times New Roman"/>
          <w:color w:val="333333"/>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828"/>
      </w:tblGrid>
      <w:tr w:rsidR="00905A7D" w:rsidRPr="008751AE" w14:paraId="3DEFCAAD" w14:textId="77777777" w:rsidTr="008751AE">
        <w:tc>
          <w:tcPr>
            <w:tcW w:w="8828" w:type="dxa"/>
          </w:tcPr>
          <w:p w14:paraId="29F4CD3F" w14:textId="77777777" w:rsidR="00905A7D" w:rsidRPr="008751AE" w:rsidRDefault="00905A7D" w:rsidP="00905A7D">
            <w:pPr>
              <w:rPr>
                <w:rFonts w:ascii="Times New Roman" w:hAnsi="Times New Roman"/>
                <w:b/>
                <w:lang w:val="es-CO" w:eastAsia="es-CO"/>
              </w:rPr>
            </w:pPr>
            <w:r w:rsidRPr="008751AE">
              <w:rPr>
                <w:rFonts w:ascii="Times New Roman" w:hAnsi="Times New Roman"/>
                <w:b/>
                <w:lang w:val="es-CO" w:eastAsia="es-CO"/>
              </w:rPr>
              <w:t>Lectura:</w:t>
            </w:r>
            <w:r w:rsidR="00ED539B" w:rsidRPr="008751AE">
              <w:rPr>
                <w:rFonts w:ascii="Times New Roman" w:hAnsi="Times New Roman"/>
                <w:b/>
                <w:lang w:val="es-CO" w:eastAsia="es-CO"/>
              </w:rPr>
              <w:t xml:space="preserve"> el protocolo</w:t>
            </w:r>
          </w:p>
          <w:p w14:paraId="2F72A468" w14:textId="77777777" w:rsidR="00ED539B" w:rsidRPr="008751AE" w:rsidRDefault="00ED539B" w:rsidP="00905A7D">
            <w:pPr>
              <w:rPr>
                <w:rFonts w:ascii="Times New Roman" w:hAnsi="Times New Roman"/>
                <w:b/>
                <w:lang w:val="es-CO" w:eastAsia="es-CO"/>
              </w:rPr>
            </w:pPr>
          </w:p>
          <w:p w14:paraId="5C19FE4D" w14:textId="77777777" w:rsidR="00ED539B" w:rsidRPr="008751AE" w:rsidRDefault="00ED539B" w:rsidP="00905A7D">
            <w:pPr>
              <w:rPr>
                <w:rFonts w:ascii="Times New Roman" w:hAnsi="Times New Roman"/>
              </w:rPr>
            </w:pPr>
            <w:r w:rsidRPr="008751AE">
              <w:rPr>
                <w:rFonts w:ascii="Times New Roman" w:hAnsi="Times New Roman"/>
              </w:rPr>
              <w:t xml:space="preserve">Bogotá D.C., 16 de septiembre de 2008 </w:t>
            </w:r>
          </w:p>
          <w:p w14:paraId="6C3DA59D" w14:textId="77777777" w:rsidR="00ED539B" w:rsidRPr="008751AE" w:rsidRDefault="00ED539B" w:rsidP="00905A7D">
            <w:pPr>
              <w:rPr>
                <w:rFonts w:ascii="Times New Roman" w:hAnsi="Times New Roman"/>
              </w:rPr>
            </w:pPr>
            <w:r w:rsidRPr="008751AE">
              <w:rPr>
                <w:rFonts w:ascii="Times New Roman" w:hAnsi="Times New Roman"/>
              </w:rPr>
              <w:t xml:space="preserve">Universidad Nacional de Colombia </w:t>
            </w:r>
          </w:p>
          <w:p w14:paraId="1407697B" w14:textId="77777777" w:rsidR="00ED539B" w:rsidRPr="008751AE" w:rsidRDefault="00ED539B" w:rsidP="00905A7D">
            <w:pPr>
              <w:rPr>
                <w:rFonts w:ascii="Times New Roman" w:hAnsi="Times New Roman"/>
              </w:rPr>
            </w:pPr>
            <w:r w:rsidRPr="008751AE">
              <w:rPr>
                <w:rFonts w:ascii="Times New Roman" w:hAnsi="Times New Roman"/>
              </w:rPr>
              <w:t xml:space="preserve">Edificio Antonio Nariño (214) aula 116 </w:t>
            </w:r>
          </w:p>
          <w:p w14:paraId="7B664775" w14:textId="77777777" w:rsidR="00ED539B" w:rsidRPr="008751AE" w:rsidRDefault="00ED539B" w:rsidP="00905A7D">
            <w:pPr>
              <w:rPr>
                <w:rFonts w:ascii="Times New Roman" w:hAnsi="Times New Roman"/>
              </w:rPr>
            </w:pPr>
            <w:r w:rsidRPr="008751AE">
              <w:rPr>
                <w:rFonts w:ascii="Times New Roman" w:hAnsi="Times New Roman"/>
              </w:rPr>
              <w:t xml:space="preserve">Hora de inicio: 07:10 a.m. Hora de finalización: 08:50 a.m. </w:t>
            </w:r>
          </w:p>
          <w:p w14:paraId="1DD0410D" w14:textId="2D5C3D1C" w:rsidR="00ED539B" w:rsidRPr="008751AE" w:rsidRDefault="00ED539B" w:rsidP="00905A7D">
            <w:pPr>
              <w:rPr>
                <w:rFonts w:ascii="Times New Roman" w:hAnsi="Times New Roman"/>
              </w:rPr>
            </w:pPr>
            <w:r w:rsidRPr="008751AE">
              <w:rPr>
                <w:rFonts w:ascii="Times New Roman" w:hAnsi="Times New Roman"/>
              </w:rPr>
              <w:t xml:space="preserve">Participaron los alumnos de </w:t>
            </w:r>
            <w:ins w:id="0" w:author="Admincmovil" w:date="2016-05-27T10:04:00Z">
              <w:r w:rsidR="00CD5C93">
                <w:rPr>
                  <w:rFonts w:ascii="Times New Roman" w:hAnsi="Times New Roman"/>
                </w:rPr>
                <w:t>C</w:t>
              </w:r>
            </w:ins>
            <w:r w:rsidRPr="008751AE">
              <w:rPr>
                <w:rFonts w:ascii="Times New Roman" w:hAnsi="Times New Roman"/>
              </w:rPr>
              <w:t>omunicación oral y escrita del grupo No. 02 a excepción de: Freddy Guerrero, Julián Gutiérrez, Camilo Herr</w:t>
            </w:r>
            <w:r w:rsidR="00E571E8">
              <w:rPr>
                <w:rFonts w:ascii="Times New Roman" w:hAnsi="Times New Roman"/>
              </w:rPr>
              <w:t>era, Igor López y Jorge Urrego.</w:t>
            </w:r>
          </w:p>
          <w:p w14:paraId="595C58C7" w14:textId="77777777" w:rsidR="00ED539B" w:rsidRPr="008751AE" w:rsidRDefault="00ED539B" w:rsidP="00905A7D">
            <w:pPr>
              <w:rPr>
                <w:rFonts w:ascii="Times New Roman" w:hAnsi="Times New Roman"/>
              </w:rPr>
            </w:pPr>
          </w:p>
          <w:p w14:paraId="46C6A7F4" w14:textId="77777777" w:rsidR="00ED539B" w:rsidRPr="008751AE" w:rsidRDefault="00ED539B" w:rsidP="00905A7D">
            <w:pPr>
              <w:rPr>
                <w:rFonts w:ascii="Times New Roman" w:hAnsi="Times New Roman"/>
              </w:rPr>
            </w:pPr>
            <w:r w:rsidRPr="008751AE">
              <w:rPr>
                <w:rFonts w:ascii="Times New Roman" w:hAnsi="Times New Roman"/>
                <w:b/>
              </w:rPr>
              <w:t>Descripción de la actividad</w:t>
            </w:r>
            <w:r w:rsidRPr="008751AE">
              <w:rPr>
                <w:rFonts w:ascii="Times New Roman" w:hAnsi="Times New Roman"/>
              </w:rPr>
              <w:t xml:space="preserve">: </w:t>
            </w:r>
          </w:p>
          <w:p w14:paraId="57059EA1" w14:textId="77777777" w:rsidR="00372E4C" w:rsidRDefault="00ED539B" w:rsidP="00905A7D">
            <w:pPr>
              <w:rPr>
                <w:rFonts w:ascii="Times New Roman" w:hAnsi="Times New Roman"/>
              </w:rPr>
            </w:pPr>
            <w:r w:rsidRPr="008751AE">
              <w:rPr>
                <w:rFonts w:ascii="Times New Roman" w:hAnsi="Times New Roman"/>
              </w:rPr>
              <w:t xml:space="preserve">1. La sesión se inició con la discusión de las fotocopias tanto sobre el protocolo como sobre la importancia de la gramática y la ortografía en la vida académica. </w:t>
            </w:r>
          </w:p>
          <w:p w14:paraId="4E26176D" w14:textId="0990F036" w:rsidR="00ED539B" w:rsidRPr="008751AE" w:rsidRDefault="00ED539B" w:rsidP="00905A7D">
            <w:pPr>
              <w:rPr>
                <w:rFonts w:ascii="Times New Roman" w:hAnsi="Times New Roman"/>
              </w:rPr>
            </w:pPr>
            <w:r w:rsidRPr="008751AE">
              <w:rPr>
                <w:rFonts w:ascii="Times New Roman" w:hAnsi="Times New Roman"/>
              </w:rPr>
              <w:t>2. Seguidamente</w:t>
            </w:r>
            <w:ins w:id="1" w:author="Admincmovil" w:date="2016-05-27T15:50:00Z">
              <w:r w:rsidR="00CC3DD1">
                <w:rPr>
                  <w:rFonts w:ascii="Times New Roman" w:hAnsi="Times New Roman"/>
                </w:rPr>
                <w:t>,</w:t>
              </w:r>
            </w:ins>
            <w:r w:rsidRPr="008751AE">
              <w:rPr>
                <w:rFonts w:ascii="Times New Roman" w:hAnsi="Times New Roman"/>
              </w:rPr>
              <w:t xml:space="preserve"> se inició la lectura individual de "Botella al mar para el Dios de las </w:t>
            </w:r>
            <w:r w:rsidRPr="008751AE">
              <w:rPr>
                <w:rFonts w:ascii="Times New Roman" w:hAnsi="Times New Roman"/>
              </w:rPr>
              <w:lastRenderedPageBreak/>
              <w:t xml:space="preserve">palabras" escrito por Gabriel García Márquez. </w:t>
            </w:r>
          </w:p>
          <w:p w14:paraId="265D9DFF" w14:textId="2CA8F08B" w:rsidR="00ED539B" w:rsidRPr="008751AE" w:rsidRDefault="00ED539B" w:rsidP="00905A7D">
            <w:pPr>
              <w:rPr>
                <w:rFonts w:ascii="Times New Roman" w:hAnsi="Times New Roman"/>
              </w:rPr>
            </w:pPr>
            <w:r w:rsidRPr="008751AE">
              <w:rPr>
                <w:rFonts w:ascii="Times New Roman" w:hAnsi="Times New Roman"/>
              </w:rPr>
              <w:t>3. Se realizó un debate en torno a la propuesta de jubilar la ortografía</w:t>
            </w:r>
            <w:ins w:id="2" w:author="Admincmovil" w:date="2016-05-27T10:01:00Z">
              <w:r w:rsidR="00CD5C93">
                <w:rPr>
                  <w:rFonts w:ascii="Times New Roman" w:hAnsi="Times New Roman"/>
                </w:rPr>
                <w:t>,</w:t>
              </w:r>
            </w:ins>
            <w:r w:rsidRPr="008751AE">
              <w:rPr>
                <w:rFonts w:ascii="Times New Roman" w:hAnsi="Times New Roman"/>
              </w:rPr>
              <w:t xml:space="preserve"> planteada por García Márquez</w:t>
            </w:r>
            <w:ins w:id="3" w:author="Admincmovil" w:date="2016-05-27T10:01:00Z">
              <w:r w:rsidR="00CD5C93">
                <w:rPr>
                  <w:rFonts w:ascii="Times New Roman" w:hAnsi="Times New Roman"/>
                </w:rPr>
                <w:t>,</w:t>
              </w:r>
            </w:ins>
            <w:r w:rsidRPr="008751AE">
              <w:rPr>
                <w:rFonts w:ascii="Times New Roman" w:hAnsi="Times New Roman"/>
              </w:rPr>
              <w:t xml:space="preserve"> y se pusieron en consideración las posturas que, sobre el tema, tomaron Laura Restrepo (escritora), Harold Alvarado Tenorio (poeta) y Gonzalo </w:t>
            </w:r>
            <w:proofErr w:type="spellStart"/>
            <w:r w:rsidRPr="008751AE">
              <w:rPr>
                <w:rFonts w:ascii="Times New Roman" w:hAnsi="Times New Roman"/>
              </w:rPr>
              <w:t>Mallarino</w:t>
            </w:r>
            <w:proofErr w:type="spellEnd"/>
            <w:r w:rsidRPr="008751AE">
              <w:rPr>
                <w:rFonts w:ascii="Times New Roman" w:hAnsi="Times New Roman"/>
              </w:rPr>
              <w:t xml:space="preserve"> (escritor). </w:t>
            </w:r>
          </w:p>
          <w:p w14:paraId="7082FA9A" w14:textId="3B79AAA9" w:rsidR="00ED539B" w:rsidRPr="008751AE" w:rsidRDefault="00ED539B" w:rsidP="00905A7D">
            <w:pPr>
              <w:rPr>
                <w:rFonts w:ascii="Times New Roman" w:hAnsi="Times New Roman"/>
              </w:rPr>
            </w:pPr>
            <w:r w:rsidRPr="008751AE">
              <w:rPr>
                <w:rFonts w:ascii="Times New Roman" w:hAnsi="Times New Roman"/>
              </w:rPr>
              <w:t>4. Posteriormente se</w:t>
            </w:r>
            <w:r w:rsidR="00372E4C">
              <w:rPr>
                <w:rFonts w:ascii="Times New Roman" w:hAnsi="Times New Roman"/>
              </w:rPr>
              <w:t xml:space="preserve"> realizó la lectura del texto "N</w:t>
            </w:r>
            <w:r w:rsidRPr="008751AE">
              <w:rPr>
                <w:rFonts w:ascii="Times New Roman" w:hAnsi="Times New Roman"/>
              </w:rPr>
              <w:t xml:space="preserve">uevas reglas ortográficas". </w:t>
            </w:r>
          </w:p>
          <w:p w14:paraId="6BD4E446" w14:textId="77777777" w:rsidR="00ED539B" w:rsidRPr="008751AE" w:rsidRDefault="00ED539B" w:rsidP="00905A7D">
            <w:pPr>
              <w:rPr>
                <w:rFonts w:ascii="Times New Roman" w:hAnsi="Times New Roman"/>
              </w:rPr>
            </w:pPr>
          </w:p>
          <w:p w14:paraId="614634DC" w14:textId="77777777" w:rsidR="00ED539B" w:rsidRPr="008751AE" w:rsidRDefault="00ED539B" w:rsidP="00905A7D">
            <w:pPr>
              <w:rPr>
                <w:rFonts w:ascii="Times New Roman" w:hAnsi="Times New Roman"/>
              </w:rPr>
            </w:pPr>
            <w:r w:rsidRPr="008751AE">
              <w:rPr>
                <w:rFonts w:ascii="Times New Roman" w:hAnsi="Times New Roman"/>
                <w:b/>
              </w:rPr>
              <w:t>Temas tratados</w:t>
            </w:r>
            <w:r w:rsidRPr="008751AE">
              <w:rPr>
                <w:rFonts w:ascii="Times New Roman" w:hAnsi="Times New Roman"/>
              </w:rPr>
              <w:t xml:space="preserve">: </w:t>
            </w:r>
          </w:p>
          <w:p w14:paraId="5D66B742" w14:textId="12982113" w:rsidR="00ED539B" w:rsidRPr="008751AE" w:rsidRDefault="00372E4C" w:rsidP="00905A7D">
            <w:pPr>
              <w:rPr>
                <w:rFonts w:ascii="Times New Roman" w:hAnsi="Times New Roman"/>
              </w:rPr>
            </w:pPr>
            <w:r w:rsidRPr="00C32B3A">
              <w:rPr>
                <w:rFonts w:ascii="Times New Roman" w:hAnsi="Times New Roman"/>
              </w:rPr>
              <w:t>1.</w:t>
            </w:r>
            <w:r>
              <w:rPr>
                <w:rFonts w:ascii="Times New Roman" w:hAnsi="Times New Roman"/>
                <w:b/>
              </w:rPr>
              <w:t xml:space="preserve"> El protocolo</w:t>
            </w:r>
            <w:r w:rsidR="00ED539B" w:rsidRPr="008751AE">
              <w:rPr>
                <w:rFonts w:ascii="Times New Roman" w:hAnsi="Times New Roman"/>
              </w:rPr>
              <w:t xml:space="preserve">. Es básicamente una síntesis de algún evento académico, en donde se agrupan, ordenan y jerarquizan los puntos más importantes tratados. Dichos puntos son plasmados en un escrito de manera clara, precisa y concisa </w:t>
            </w:r>
          </w:p>
          <w:p w14:paraId="489148ED" w14:textId="2B8C8379" w:rsidR="00ED539B" w:rsidRPr="008751AE" w:rsidRDefault="00ED539B" w:rsidP="00905A7D">
            <w:pPr>
              <w:rPr>
                <w:rFonts w:ascii="Times New Roman" w:hAnsi="Times New Roman"/>
              </w:rPr>
            </w:pPr>
            <w:r w:rsidRPr="008751AE">
              <w:rPr>
                <w:rFonts w:ascii="Times New Roman" w:hAnsi="Times New Roman"/>
              </w:rPr>
              <w:t xml:space="preserve">2. </w:t>
            </w:r>
            <w:r w:rsidR="00372E4C">
              <w:rPr>
                <w:rFonts w:ascii="Times New Roman" w:hAnsi="Times New Roman"/>
                <w:b/>
              </w:rPr>
              <w:t>"B</w:t>
            </w:r>
            <w:r w:rsidR="00372E4C" w:rsidRPr="008751AE">
              <w:rPr>
                <w:rFonts w:ascii="Times New Roman" w:hAnsi="Times New Roman"/>
                <w:b/>
              </w:rPr>
              <w:t>otella al m</w:t>
            </w:r>
            <w:r w:rsidR="00372E4C">
              <w:rPr>
                <w:rFonts w:ascii="Times New Roman" w:hAnsi="Times New Roman"/>
                <w:b/>
              </w:rPr>
              <w:t>ar para el Dios de las palabras</w:t>
            </w:r>
            <w:r w:rsidR="00372E4C" w:rsidRPr="008751AE">
              <w:rPr>
                <w:rFonts w:ascii="Times New Roman" w:hAnsi="Times New Roman"/>
                <w:b/>
              </w:rPr>
              <w:t>"</w:t>
            </w:r>
            <w:r w:rsidR="00372E4C" w:rsidRPr="008751AE">
              <w:rPr>
                <w:rFonts w:ascii="Times New Roman" w:hAnsi="Times New Roman"/>
              </w:rPr>
              <w:t xml:space="preserve">. </w:t>
            </w:r>
            <w:r w:rsidRPr="008751AE">
              <w:rPr>
                <w:rFonts w:ascii="Times New Roman" w:hAnsi="Times New Roman"/>
              </w:rPr>
              <w:t xml:space="preserve">Es un texto tomado del discurso que Gabriel García Márquez pronunció en Zacatecas (México), en el marco del primer </w:t>
            </w:r>
            <w:ins w:id="4" w:author="Admincmovil" w:date="2016-05-27T10:02:00Z">
              <w:r w:rsidR="00CD5C93">
                <w:rPr>
                  <w:rFonts w:ascii="Times New Roman" w:hAnsi="Times New Roman"/>
                </w:rPr>
                <w:t>C</w:t>
              </w:r>
            </w:ins>
            <w:r w:rsidRPr="008751AE">
              <w:rPr>
                <w:rFonts w:ascii="Times New Roman" w:hAnsi="Times New Roman"/>
              </w:rPr>
              <w:t xml:space="preserve">ongreso </w:t>
            </w:r>
            <w:ins w:id="5" w:author="Admincmovil" w:date="2016-05-27T10:02:00Z">
              <w:r w:rsidR="00CD5C93">
                <w:rPr>
                  <w:rFonts w:ascii="Times New Roman" w:hAnsi="Times New Roman"/>
                </w:rPr>
                <w:t>I</w:t>
              </w:r>
            </w:ins>
            <w:r w:rsidRPr="008751AE">
              <w:rPr>
                <w:rFonts w:ascii="Times New Roman" w:hAnsi="Times New Roman"/>
              </w:rPr>
              <w:t xml:space="preserve">nternacional de la </w:t>
            </w:r>
            <w:ins w:id="6" w:author="Admincmovil" w:date="2016-05-27T10:02:00Z">
              <w:r w:rsidR="00CD5C93">
                <w:rPr>
                  <w:rFonts w:ascii="Times New Roman" w:hAnsi="Times New Roman"/>
                </w:rPr>
                <w:t>L</w:t>
              </w:r>
            </w:ins>
            <w:r w:rsidRPr="008751AE">
              <w:rPr>
                <w:rFonts w:ascii="Times New Roman" w:hAnsi="Times New Roman"/>
              </w:rPr>
              <w:t>engua</w:t>
            </w:r>
            <w:ins w:id="7" w:author="Admincmovil" w:date="2016-05-27T10:02:00Z">
              <w:r w:rsidR="00CD5C93">
                <w:rPr>
                  <w:rFonts w:ascii="Times New Roman" w:hAnsi="Times New Roman"/>
                </w:rPr>
                <w:t>,</w:t>
              </w:r>
            </w:ins>
            <w:r w:rsidRPr="008751AE">
              <w:rPr>
                <w:rFonts w:ascii="Times New Roman" w:hAnsi="Times New Roman"/>
              </w:rPr>
              <w:t xml:space="preserve"> y en donde expone que la gramática de la lengua castellana en ocasiones se comporta como </w:t>
            </w:r>
            <w:r w:rsidR="00372E4C">
              <w:rPr>
                <w:rFonts w:ascii="Times New Roman" w:hAnsi="Times New Roman"/>
              </w:rPr>
              <w:t xml:space="preserve">un </w:t>
            </w:r>
            <w:r w:rsidRPr="008751AE">
              <w:rPr>
                <w:rFonts w:ascii="Times New Roman" w:hAnsi="Times New Roman"/>
              </w:rPr>
              <w:t>obstáculo de comunicación entre nosotros los hispanohablantes, proponiendo jubilar la ortografía</w:t>
            </w:r>
            <w:ins w:id="8" w:author="Admincmovil" w:date="2016-05-27T10:03:00Z">
              <w:r w:rsidR="00CD5C93">
                <w:rPr>
                  <w:rFonts w:ascii="Times New Roman" w:hAnsi="Times New Roman"/>
                </w:rPr>
                <w:t>,</w:t>
              </w:r>
            </w:ins>
            <w:r w:rsidRPr="008751AE">
              <w:rPr>
                <w:rFonts w:ascii="Times New Roman" w:hAnsi="Times New Roman"/>
              </w:rPr>
              <w:t xml:space="preserve"> para quitarle ese terror </w:t>
            </w:r>
            <w:ins w:id="9" w:author="Admincmovil" w:date="2016-05-27T10:03:00Z">
              <w:r w:rsidR="00CD5C93" w:rsidRPr="008751AE">
                <w:rPr>
                  <w:rFonts w:ascii="Times New Roman" w:hAnsi="Times New Roman"/>
                </w:rPr>
                <w:t xml:space="preserve">que tiene </w:t>
              </w:r>
            </w:ins>
            <w:ins w:id="10" w:author="Admincmovil" w:date="2016-05-27T15:52:00Z">
              <w:r w:rsidR="00CC3DD1">
                <w:rPr>
                  <w:rFonts w:ascii="Times New Roman" w:hAnsi="Times New Roman"/>
                </w:rPr>
                <w:t>e</w:t>
              </w:r>
              <w:r w:rsidR="00CC3DD1" w:rsidRPr="008751AE">
                <w:rPr>
                  <w:rFonts w:ascii="Times New Roman" w:hAnsi="Times New Roman"/>
                </w:rPr>
                <w:t xml:space="preserve">l ser humano </w:t>
              </w:r>
            </w:ins>
            <w:ins w:id="11" w:author="Admincmovil" w:date="2016-05-27T10:03:00Z">
              <w:r w:rsidR="00CD5C93" w:rsidRPr="008751AE">
                <w:rPr>
                  <w:rFonts w:ascii="Times New Roman" w:hAnsi="Times New Roman"/>
                </w:rPr>
                <w:t xml:space="preserve">desde la cuna </w:t>
              </w:r>
            </w:ins>
            <w:r w:rsidRPr="008751AE">
              <w:rPr>
                <w:rFonts w:ascii="Times New Roman" w:hAnsi="Times New Roman"/>
              </w:rPr>
              <w:t xml:space="preserve">. </w:t>
            </w:r>
          </w:p>
          <w:p w14:paraId="08A77FCC" w14:textId="77777777" w:rsidR="00ED539B" w:rsidRPr="008751AE" w:rsidRDefault="00ED539B" w:rsidP="00905A7D">
            <w:pPr>
              <w:rPr>
                <w:rFonts w:ascii="Times New Roman" w:hAnsi="Times New Roman"/>
              </w:rPr>
            </w:pPr>
          </w:p>
          <w:p w14:paraId="1CDE6477" w14:textId="2412D7D2" w:rsidR="00ED539B" w:rsidRPr="008751AE" w:rsidRDefault="00ED539B" w:rsidP="00905A7D">
            <w:pPr>
              <w:rPr>
                <w:rFonts w:ascii="Times New Roman" w:hAnsi="Times New Roman"/>
              </w:rPr>
            </w:pPr>
            <w:r w:rsidRPr="008751AE">
              <w:rPr>
                <w:rFonts w:ascii="Times New Roman" w:hAnsi="Times New Roman"/>
              </w:rPr>
              <w:t>Este planteamiento generó algunas polémicas por parte de escritores y poetas reconocidos como Laura Restrepo</w:t>
            </w:r>
            <w:ins w:id="12" w:author="Admincmovil" w:date="2016-05-27T10:03:00Z">
              <w:r w:rsidR="00CD5C93">
                <w:rPr>
                  <w:rFonts w:ascii="Times New Roman" w:hAnsi="Times New Roman"/>
                </w:rPr>
                <w:t>,</w:t>
              </w:r>
            </w:ins>
            <w:r w:rsidRPr="008751AE">
              <w:rPr>
                <w:rFonts w:ascii="Times New Roman" w:hAnsi="Times New Roman"/>
              </w:rPr>
              <w:t xml:space="preserve"> quien expone estar en desacuerdo, puesto que nuestra ortografía corresponde a una evolución histórica del español; Harold Alvarado, por el contrario, cree que no es del todo descabellada la propuesta, puesto que ya miles de personas escriben como </w:t>
            </w:r>
            <w:proofErr w:type="spellStart"/>
            <w:r w:rsidRPr="008751AE">
              <w:rPr>
                <w:rFonts w:ascii="Times New Roman" w:hAnsi="Times New Roman"/>
              </w:rPr>
              <w:t>Gabo</w:t>
            </w:r>
            <w:proofErr w:type="spellEnd"/>
            <w:r w:rsidRPr="008751AE">
              <w:rPr>
                <w:rFonts w:ascii="Times New Roman" w:hAnsi="Times New Roman"/>
              </w:rPr>
              <w:t xml:space="preserve"> está proponiendo; Gonzalo </w:t>
            </w:r>
            <w:proofErr w:type="spellStart"/>
            <w:r w:rsidRPr="008751AE">
              <w:rPr>
                <w:rFonts w:ascii="Times New Roman" w:hAnsi="Times New Roman"/>
              </w:rPr>
              <w:t>Mallarino</w:t>
            </w:r>
            <w:proofErr w:type="spellEnd"/>
            <w:r w:rsidRPr="008751AE">
              <w:rPr>
                <w:rFonts w:ascii="Times New Roman" w:hAnsi="Times New Roman"/>
              </w:rPr>
              <w:t xml:space="preserve"> cree que cada cual debe decidir cómo quiere escribir, pero, sea como sea, la ortografía es índice de escribir bien y bonito. Finalmente, algunos compañeros de la sesión creen que la ortografía es un asunto estético. </w:t>
            </w:r>
          </w:p>
          <w:p w14:paraId="1AC0FB48" w14:textId="77777777" w:rsidR="00ED539B" w:rsidRPr="008751AE" w:rsidRDefault="00ED539B" w:rsidP="00905A7D">
            <w:pPr>
              <w:rPr>
                <w:rFonts w:ascii="Times New Roman" w:hAnsi="Times New Roman"/>
              </w:rPr>
            </w:pPr>
          </w:p>
          <w:p w14:paraId="7874A8A8" w14:textId="2516F06C" w:rsidR="00ED539B" w:rsidRPr="008751AE" w:rsidRDefault="00ED539B" w:rsidP="00905A7D">
            <w:pPr>
              <w:rPr>
                <w:rFonts w:ascii="Times New Roman" w:hAnsi="Times New Roman"/>
              </w:rPr>
            </w:pPr>
            <w:r w:rsidRPr="008751AE">
              <w:rPr>
                <w:rFonts w:ascii="Times New Roman" w:hAnsi="Times New Roman"/>
                <w:b/>
              </w:rPr>
              <w:t>Acuerdos</w:t>
            </w:r>
            <w:r w:rsidRPr="008751AE">
              <w:rPr>
                <w:rFonts w:ascii="Times New Roman" w:hAnsi="Times New Roman"/>
              </w:rPr>
              <w:t xml:space="preserve">: el profesor se compromete a entregar </w:t>
            </w:r>
            <w:r w:rsidR="000E7FBC">
              <w:rPr>
                <w:rFonts w:ascii="Times New Roman" w:hAnsi="Times New Roman"/>
              </w:rPr>
              <w:t>calificados</w:t>
            </w:r>
            <w:r w:rsidRPr="008751AE">
              <w:rPr>
                <w:rFonts w:ascii="Times New Roman" w:hAnsi="Times New Roman"/>
              </w:rPr>
              <w:t xml:space="preserve"> los trabajos escritos</w:t>
            </w:r>
            <w:r w:rsidR="000E7FBC">
              <w:rPr>
                <w:rFonts w:ascii="Times New Roman" w:hAnsi="Times New Roman"/>
              </w:rPr>
              <w:t xml:space="preserve"> </w:t>
            </w:r>
            <w:r w:rsidR="000E7FBC" w:rsidRPr="008751AE">
              <w:rPr>
                <w:rFonts w:ascii="Times New Roman" w:hAnsi="Times New Roman"/>
              </w:rPr>
              <w:t>la próxima sesión</w:t>
            </w:r>
            <w:r w:rsidR="00372E4C">
              <w:rPr>
                <w:rFonts w:ascii="Times New Roman" w:hAnsi="Times New Roman"/>
              </w:rPr>
              <w:t>,</w:t>
            </w:r>
            <w:r w:rsidRPr="008751AE">
              <w:rPr>
                <w:rFonts w:ascii="Times New Roman" w:hAnsi="Times New Roman"/>
              </w:rPr>
              <w:t xml:space="preserve"> y los estudiantes, a leer el nuevo material y traer la correspondiente reseña. </w:t>
            </w:r>
          </w:p>
          <w:p w14:paraId="2E773B61" w14:textId="77777777" w:rsidR="00ED539B" w:rsidRPr="008751AE" w:rsidRDefault="00ED539B" w:rsidP="00905A7D">
            <w:pPr>
              <w:rPr>
                <w:rFonts w:ascii="Times New Roman" w:hAnsi="Times New Roman"/>
              </w:rPr>
            </w:pPr>
          </w:p>
          <w:p w14:paraId="2F2DC5F1" w14:textId="77777777" w:rsidR="003F70B1" w:rsidRPr="008751AE" w:rsidRDefault="00ED539B" w:rsidP="00905A7D">
            <w:pPr>
              <w:rPr>
                <w:rFonts w:ascii="Times New Roman" w:hAnsi="Times New Roman"/>
              </w:rPr>
            </w:pPr>
            <w:r w:rsidRPr="008751AE">
              <w:rPr>
                <w:rFonts w:ascii="Times New Roman" w:hAnsi="Times New Roman"/>
              </w:rPr>
              <w:t xml:space="preserve">Realizado por: </w:t>
            </w:r>
            <w:proofErr w:type="spellStart"/>
            <w:r w:rsidRPr="008751AE">
              <w:rPr>
                <w:rFonts w:ascii="Times New Roman" w:hAnsi="Times New Roman"/>
              </w:rPr>
              <w:t>Yeisson</w:t>
            </w:r>
            <w:proofErr w:type="spellEnd"/>
            <w:r w:rsidRPr="008751AE">
              <w:rPr>
                <w:rFonts w:ascii="Times New Roman" w:hAnsi="Times New Roman"/>
              </w:rPr>
              <w:t xml:space="preserve"> Betancourt </w:t>
            </w:r>
          </w:p>
          <w:p w14:paraId="0A0F6FE4" w14:textId="77777777" w:rsidR="00ED539B" w:rsidRPr="008751AE" w:rsidRDefault="00ED539B" w:rsidP="00905A7D">
            <w:pPr>
              <w:rPr>
                <w:rFonts w:ascii="Times New Roman" w:hAnsi="Times New Roman"/>
              </w:rPr>
            </w:pPr>
            <w:r w:rsidRPr="008751AE">
              <w:rPr>
                <w:rFonts w:ascii="Times New Roman" w:hAnsi="Times New Roman"/>
              </w:rPr>
              <w:t xml:space="preserve">C.C. 80.155.204 </w:t>
            </w:r>
          </w:p>
          <w:p w14:paraId="0D44404B" w14:textId="489C72E0" w:rsidR="00C1010D" w:rsidRPr="008751AE" w:rsidRDefault="00ED539B" w:rsidP="00905A7D">
            <w:pPr>
              <w:rPr>
                <w:rFonts w:ascii="Times New Roman" w:hAnsi="Times New Roman"/>
              </w:rPr>
            </w:pPr>
            <w:r w:rsidRPr="008751AE">
              <w:rPr>
                <w:rFonts w:ascii="Times New Roman" w:hAnsi="Times New Roman"/>
              </w:rPr>
              <w:t xml:space="preserve">Estudiante de </w:t>
            </w:r>
            <w:ins w:id="13" w:author="Admincmovil" w:date="2016-05-27T10:04:00Z">
              <w:r w:rsidR="00CD5C93">
                <w:rPr>
                  <w:rFonts w:ascii="Times New Roman" w:hAnsi="Times New Roman"/>
                </w:rPr>
                <w:t>C</w:t>
              </w:r>
            </w:ins>
            <w:r w:rsidRPr="008751AE">
              <w:rPr>
                <w:rFonts w:ascii="Times New Roman" w:hAnsi="Times New Roman"/>
              </w:rPr>
              <w:t xml:space="preserve">omunicación oral y escrita </w:t>
            </w:r>
          </w:p>
          <w:p w14:paraId="49E36045" w14:textId="77777777" w:rsidR="000E7FBC" w:rsidRDefault="00ED539B" w:rsidP="000E7FBC">
            <w:pPr>
              <w:rPr>
                <w:rFonts w:ascii="Times New Roman" w:hAnsi="Times New Roman"/>
              </w:rPr>
            </w:pPr>
            <w:r w:rsidRPr="008751AE">
              <w:rPr>
                <w:rFonts w:ascii="Times New Roman" w:hAnsi="Times New Roman"/>
              </w:rPr>
              <w:t>Grupo No 02</w:t>
            </w:r>
          </w:p>
          <w:p w14:paraId="67EB45E1" w14:textId="77777777" w:rsidR="000E7FBC" w:rsidRDefault="000E7FBC" w:rsidP="000E7FBC">
            <w:pPr>
              <w:rPr>
                <w:rFonts w:ascii="Times New Roman" w:hAnsi="Times New Roman"/>
              </w:rPr>
            </w:pPr>
          </w:p>
          <w:p w14:paraId="47E4AFEA" w14:textId="2622B2E4" w:rsidR="00905A7D" w:rsidRDefault="003F70B1" w:rsidP="000E7FBC">
            <w:pPr>
              <w:rPr>
                <w:rFonts w:ascii="Times New Roman" w:hAnsi="Times New Roman"/>
              </w:rPr>
            </w:pPr>
            <w:r w:rsidRPr="000E7FBC">
              <w:rPr>
                <w:rFonts w:ascii="Times New Roman" w:hAnsi="Times New Roman"/>
              </w:rPr>
              <w:t>Tomado de</w:t>
            </w:r>
            <w:r w:rsidR="00C32B3A">
              <w:rPr>
                <w:rFonts w:ascii="Times New Roman" w:hAnsi="Times New Roman"/>
              </w:rPr>
              <w:t>:</w:t>
            </w:r>
            <w:r w:rsidRPr="000E7FBC">
              <w:rPr>
                <w:rFonts w:ascii="Times New Roman" w:hAnsi="Times New Roman"/>
              </w:rPr>
              <w:t xml:space="preserve"> www.colombiaaprende.edu.co</w:t>
            </w:r>
            <w:r w:rsidR="000E7FBC" w:rsidRPr="000E7FBC">
              <w:rPr>
                <w:rFonts w:ascii="Times New Roman" w:hAnsi="Times New Roman"/>
              </w:rPr>
              <w:t xml:space="preserve"> (</w:t>
            </w:r>
            <w:proofErr w:type="spellStart"/>
            <w:r w:rsidR="000E7FBC" w:rsidRPr="000E7FBC">
              <w:rPr>
                <w:rFonts w:ascii="Times New Roman" w:hAnsi="Times New Roman"/>
              </w:rPr>
              <w:t>pdf</w:t>
            </w:r>
            <w:proofErr w:type="spellEnd"/>
            <w:r w:rsidR="000E7FBC" w:rsidRPr="000E7FBC">
              <w:rPr>
                <w:rFonts w:ascii="Times New Roman" w:hAnsi="Times New Roman"/>
              </w:rPr>
              <w:t>. 14) [VER].</w:t>
            </w:r>
          </w:p>
          <w:p w14:paraId="2B3D826B" w14:textId="77777777" w:rsidR="000E7FBC" w:rsidRDefault="000E7FBC" w:rsidP="000E7FBC">
            <w:pPr>
              <w:rPr>
                <w:rFonts w:ascii="Times New Roman" w:hAnsi="Times New Roman"/>
              </w:rPr>
            </w:pPr>
          </w:p>
          <w:p w14:paraId="0EFA9341" w14:textId="29D20D5E" w:rsidR="000E7FBC" w:rsidRPr="000E7FBC" w:rsidRDefault="000E7FBC" w:rsidP="000E7FBC">
            <w:pPr>
              <w:rPr>
                <w:rFonts w:ascii="Times New Roman" w:hAnsi="Times New Roman"/>
              </w:rPr>
            </w:pPr>
            <w:r w:rsidRPr="000E7FBC">
              <w:rPr>
                <w:rFonts w:ascii="Times New Roman" w:hAnsi="Times New Roman"/>
              </w:rPr>
              <w:t>http://www.colombiaaprende.edu.co/html/mediateca/1607/article-248476.html</w:t>
            </w:r>
          </w:p>
        </w:tc>
      </w:tr>
    </w:tbl>
    <w:p w14:paraId="333F332E" w14:textId="77777777" w:rsidR="00905A7D" w:rsidRDefault="00905A7D" w:rsidP="00905A7D">
      <w:pPr>
        <w:shd w:val="clear" w:color="auto" w:fill="FFFFFF"/>
        <w:spacing w:line="345" w:lineRule="atLeast"/>
        <w:rPr>
          <w:rFonts w:ascii="Times New Roman" w:hAnsi="Times New Roman"/>
          <w:color w:val="333333"/>
          <w:lang w:val="es-CO" w:eastAsia="es-CO"/>
        </w:rPr>
      </w:pPr>
    </w:p>
    <w:p w14:paraId="7B2C0DAB" w14:textId="77777777" w:rsidR="000E7FBC" w:rsidRPr="008751AE" w:rsidRDefault="000E7FBC" w:rsidP="000E7FBC">
      <w:pPr>
        <w:rPr>
          <w:rFonts w:ascii="Times New Roman" w:hAnsi="Times New Roman"/>
          <w:b/>
          <w:lang w:val="es-CO" w:eastAsia="es-CO"/>
        </w:rPr>
      </w:pPr>
      <w:r w:rsidRPr="008751AE">
        <w:rPr>
          <w:rFonts w:ascii="Times New Roman" w:hAnsi="Times New Roman"/>
          <w:b/>
          <w:lang w:val="es-CO" w:eastAsia="es-CO"/>
        </w:rPr>
        <w:t>¿Qué sabes sobre el tema?</w:t>
      </w:r>
    </w:p>
    <w:p w14:paraId="08B1050B" w14:textId="4F19970D" w:rsidR="00D65B3E" w:rsidRPr="008751AE" w:rsidRDefault="000E7FBC" w:rsidP="000E7FBC">
      <w:pPr>
        <w:rPr>
          <w:rFonts w:ascii="Times New Roman" w:hAnsi="Times New Roman"/>
          <w:lang w:val="es-CO" w:eastAsia="es-CO"/>
        </w:rPr>
      </w:pPr>
      <w:r w:rsidRPr="008751AE">
        <w:rPr>
          <w:rFonts w:ascii="Times New Roman" w:hAnsi="Times New Roman"/>
          <w:lang w:val="es-CO" w:eastAsia="es-CO"/>
        </w:rPr>
        <w:t>Realiza las siguientes actividades que te introducir</w:t>
      </w:r>
      <w:r w:rsidR="00D65B3E">
        <w:rPr>
          <w:rFonts w:ascii="Times New Roman" w:hAnsi="Times New Roman"/>
          <w:lang w:val="es-CO" w:eastAsia="es-CO"/>
        </w:rPr>
        <w:t>án en los temas de esta unidad.</w:t>
      </w:r>
    </w:p>
    <w:p w14:paraId="1F72EC0A" w14:textId="37634384" w:rsidR="000E7FBC" w:rsidRPr="00D65B3E" w:rsidRDefault="000E7FBC" w:rsidP="00D65B3E">
      <w:pPr>
        <w:pStyle w:val="Prrafodelista"/>
        <w:numPr>
          <w:ilvl w:val="0"/>
          <w:numId w:val="2"/>
        </w:numPr>
        <w:rPr>
          <w:rFonts w:ascii="Times New Roman" w:hAnsi="Times New Roman"/>
          <w:lang w:val="es-CO" w:eastAsia="es-CO"/>
        </w:rPr>
      </w:pPr>
      <w:r w:rsidRPr="00D65B3E">
        <w:rPr>
          <w:rFonts w:ascii="Times New Roman" w:hAnsi="Times New Roman"/>
          <w:lang w:val="es-CO" w:eastAsia="es-CO"/>
        </w:rPr>
        <w:t xml:space="preserve">¿Qué predomina en el texto anterior: la argumentación o la exposición? Explica tu respuesta. </w:t>
      </w:r>
    </w:p>
    <w:p w14:paraId="16D5EDB0" w14:textId="129F5C3D" w:rsidR="000E7FBC" w:rsidRPr="00D65B3E" w:rsidRDefault="000E7FBC" w:rsidP="00D65B3E">
      <w:pPr>
        <w:pStyle w:val="Prrafodelista"/>
        <w:numPr>
          <w:ilvl w:val="0"/>
          <w:numId w:val="2"/>
        </w:numPr>
        <w:rPr>
          <w:rFonts w:ascii="Times New Roman" w:hAnsi="Times New Roman"/>
          <w:lang w:val="es-CO" w:eastAsia="es-CO"/>
        </w:rPr>
      </w:pPr>
      <w:r w:rsidRPr="00D65B3E">
        <w:rPr>
          <w:rFonts w:ascii="Times New Roman" w:hAnsi="Times New Roman"/>
          <w:lang w:val="es-CO" w:eastAsia="es-CO"/>
        </w:rPr>
        <w:t>Redacta tu o</w:t>
      </w:r>
      <w:r w:rsidR="00B37528">
        <w:rPr>
          <w:rFonts w:ascii="Times New Roman" w:hAnsi="Times New Roman"/>
          <w:lang w:val="es-CO" w:eastAsia="es-CO"/>
        </w:rPr>
        <w:t>pinión acerca de la propuesta que hizo</w:t>
      </w:r>
      <w:r w:rsidRPr="00D65B3E">
        <w:rPr>
          <w:rFonts w:ascii="Times New Roman" w:hAnsi="Times New Roman"/>
          <w:lang w:val="es-CO" w:eastAsia="es-CO"/>
        </w:rPr>
        <w:t xml:space="preserve"> Gabriel García Márquez</w:t>
      </w:r>
      <w:r w:rsidR="00B37528">
        <w:rPr>
          <w:rFonts w:ascii="Times New Roman" w:hAnsi="Times New Roman"/>
          <w:lang w:val="es-CO" w:eastAsia="es-CO"/>
        </w:rPr>
        <w:t xml:space="preserve"> en </w:t>
      </w:r>
      <w:r w:rsidR="00B37528" w:rsidRPr="008751AE">
        <w:rPr>
          <w:rFonts w:ascii="Times New Roman" w:hAnsi="Times New Roman"/>
        </w:rPr>
        <w:t>Zacatecas</w:t>
      </w:r>
      <w:r w:rsidRPr="00D65B3E">
        <w:rPr>
          <w:rFonts w:ascii="Times New Roman" w:hAnsi="Times New Roman"/>
          <w:lang w:val="es-CO" w:eastAsia="es-CO"/>
        </w:rPr>
        <w:t xml:space="preserve">. </w:t>
      </w:r>
    </w:p>
    <w:p w14:paraId="0BBFA94F" w14:textId="530D7936" w:rsidR="00D65B3E" w:rsidRDefault="000E7FBC" w:rsidP="000E7FBC">
      <w:pPr>
        <w:pStyle w:val="Prrafodelista"/>
        <w:numPr>
          <w:ilvl w:val="0"/>
          <w:numId w:val="2"/>
        </w:numPr>
        <w:rPr>
          <w:rFonts w:ascii="Times New Roman" w:hAnsi="Times New Roman"/>
          <w:color w:val="000000"/>
          <w:shd w:val="clear" w:color="auto" w:fill="FFFFFF"/>
        </w:rPr>
      </w:pPr>
      <w:r w:rsidRPr="00D65B3E">
        <w:rPr>
          <w:rFonts w:ascii="Times New Roman" w:hAnsi="Times New Roman"/>
          <w:color w:val="000000"/>
          <w:shd w:val="clear" w:color="auto" w:fill="FFFFFF"/>
        </w:rPr>
        <w:lastRenderedPageBreak/>
        <w:t>Analiza la</w:t>
      </w:r>
      <w:r w:rsidR="00B37528">
        <w:rPr>
          <w:rFonts w:ascii="Times New Roman" w:hAnsi="Times New Roman"/>
          <w:color w:val="000000"/>
          <w:shd w:val="clear" w:color="auto" w:fill="FFFFFF"/>
        </w:rPr>
        <w:t xml:space="preserve"> siguiente</w:t>
      </w:r>
      <w:r w:rsidRPr="00D65B3E">
        <w:rPr>
          <w:rFonts w:ascii="Times New Roman" w:hAnsi="Times New Roman"/>
          <w:color w:val="000000"/>
          <w:shd w:val="clear" w:color="auto" w:fill="FFFFFF"/>
        </w:rPr>
        <w:t xml:space="preserve"> regla ortográfica del grafema </w:t>
      </w:r>
      <w:r w:rsidRPr="00D65B3E">
        <w:rPr>
          <w:rFonts w:ascii="Times New Roman" w:hAnsi="Times New Roman"/>
          <w:i/>
          <w:color w:val="000000"/>
          <w:shd w:val="clear" w:color="auto" w:fill="FFFFFF"/>
        </w:rPr>
        <w:t>s</w:t>
      </w:r>
      <w:r w:rsidRPr="00D65B3E">
        <w:rPr>
          <w:rFonts w:ascii="Times New Roman" w:hAnsi="Times New Roman"/>
          <w:color w:val="000000"/>
          <w:shd w:val="clear" w:color="auto" w:fill="FFFFFF"/>
        </w:rPr>
        <w:t xml:space="preserve"> y determina si se aplica en cada una de las palabras que se listan</w:t>
      </w:r>
      <w:r w:rsidR="00B37528">
        <w:rPr>
          <w:rFonts w:ascii="Times New Roman" w:hAnsi="Times New Roman"/>
          <w:color w:val="000000"/>
          <w:shd w:val="clear" w:color="auto" w:fill="FFFFFF"/>
        </w:rPr>
        <w:t xml:space="preserve"> a continuación</w:t>
      </w:r>
      <w:r w:rsidRPr="00D65B3E">
        <w:rPr>
          <w:rFonts w:ascii="Times New Roman" w:hAnsi="Times New Roman"/>
          <w:color w:val="000000"/>
          <w:shd w:val="clear" w:color="auto" w:fill="FFFFFF"/>
        </w:rPr>
        <w:t>.</w:t>
      </w:r>
      <w:r w:rsidR="00D65B3E">
        <w:rPr>
          <w:rFonts w:ascii="Times New Roman" w:hAnsi="Times New Roman"/>
          <w:color w:val="000000"/>
          <w:shd w:val="clear" w:color="auto" w:fill="FFFFFF"/>
        </w:rPr>
        <w:t xml:space="preserve"> </w:t>
      </w:r>
    </w:p>
    <w:p w14:paraId="4D05A1B7" w14:textId="7E4612B4" w:rsidR="00D65B3E" w:rsidRDefault="000E7FBC" w:rsidP="00D65B3E">
      <w:pPr>
        <w:pStyle w:val="Prrafodelista"/>
        <w:rPr>
          <w:rFonts w:ascii="Times New Roman" w:hAnsi="Times New Roman"/>
          <w:i/>
          <w:color w:val="000000"/>
          <w:shd w:val="clear" w:color="auto" w:fill="FFFFFF"/>
        </w:rPr>
      </w:pPr>
      <w:r w:rsidRPr="00D65B3E">
        <w:rPr>
          <w:rFonts w:ascii="Times New Roman" w:hAnsi="Times New Roman"/>
          <w:b/>
          <w:color w:val="000000"/>
          <w:shd w:val="clear" w:color="auto" w:fill="FFFFFF"/>
        </w:rPr>
        <w:t>Regla</w:t>
      </w:r>
      <w:r w:rsidRPr="00D65B3E">
        <w:rPr>
          <w:rFonts w:ascii="Times New Roman" w:hAnsi="Times New Roman"/>
          <w:color w:val="000000"/>
          <w:shd w:val="clear" w:color="auto" w:fill="FFFFFF"/>
        </w:rPr>
        <w:t>:</w:t>
      </w:r>
      <w:r w:rsidR="00D65B3E">
        <w:rPr>
          <w:rFonts w:ascii="Times New Roman" w:hAnsi="Times New Roman"/>
          <w:color w:val="000000"/>
          <w:shd w:val="clear" w:color="auto" w:fill="FFFFFF"/>
        </w:rPr>
        <w:t xml:space="preserve"> </w:t>
      </w:r>
      <w:r w:rsidR="00B37528">
        <w:rPr>
          <w:rFonts w:ascii="Times New Roman" w:hAnsi="Times New Roman"/>
          <w:i/>
          <w:color w:val="000000"/>
          <w:shd w:val="clear" w:color="auto" w:fill="FFFFFF"/>
        </w:rPr>
        <w:t>s</w:t>
      </w:r>
      <w:r w:rsidRPr="008751AE">
        <w:rPr>
          <w:rFonts w:ascii="Times New Roman" w:hAnsi="Times New Roman"/>
          <w:i/>
          <w:color w:val="000000"/>
          <w:shd w:val="clear" w:color="auto" w:fill="FFFFFF"/>
        </w:rPr>
        <w:t>e escriben con s las palabras terminadas en -</w:t>
      </w:r>
      <w:proofErr w:type="spellStart"/>
      <w:r w:rsidRPr="008751AE">
        <w:rPr>
          <w:rFonts w:ascii="Times New Roman" w:hAnsi="Times New Roman"/>
          <w:i/>
          <w:color w:val="000000"/>
          <w:shd w:val="clear" w:color="auto" w:fill="FFFFFF"/>
        </w:rPr>
        <w:t>sión</w:t>
      </w:r>
      <w:proofErr w:type="spellEnd"/>
      <w:r w:rsidRPr="008751AE">
        <w:rPr>
          <w:rFonts w:ascii="Times New Roman" w:hAnsi="Times New Roman"/>
          <w:i/>
          <w:color w:val="000000"/>
          <w:shd w:val="clear" w:color="auto" w:fill="FFFFFF"/>
        </w:rPr>
        <w:t>, cuando proceden de palabras terminadas en -so, -sor, -</w:t>
      </w:r>
      <w:proofErr w:type="spellStart"/>
      <w:r w:rsidRPr="008751AE">
        <w:rPr>
          <w:rFonts w:ascii="Times New Roman" w:hAnsi="Times New Roman"/>
          <w:i/>
          <w:color w:val="000000"/>
          <w:shd w:val="clear" w:color="auto" w:fill="FFFFFF"/>
        </w:rPr>
        <w:t>sivo</w:t>
      </w:r>
      <w:proofErr w:type="spellEnd"/>
      <w:r w:rsidRPr="008751AE">
        <w:rPr>
          <w:rFonts w:ascii="Times New Roman" w:hAnsi="Times New Roman"/>
          <w:i/>
          <w:color w:val="000000"/>
          <w:shd w:val="clear" w:color="auto" w:fill="FFFFFF"/>
        </w:rPr>
        <w:t>.</w:t>
      </w:r>
    </w:p>
    <w:p w14:paraId="5E76CA93" w14:textId="7B91BDF1" w:rsidR="000E7FBC" w:rsidRPr="00D65B3E" w:rsidRDefault="000E7FBC" w:rsidP="00D65B3E">
      <w:pPr>
        <w:pStyle w:val="Prrafodelista"/>
        <w:rPr>
          <w:rFonts w:ascii="Times New Roman" w:hAnsi="Times New Roman"/>
          <w:color w:val="000000"/>
          <w:shd w:val="clear" w:color="auto" w:fill="FFFFFF"/>
        </w:rPr>
      </w:pPr>
      <w:r w:rsidRPr="008751AE">
        <w:rPr>
          <w:rFonts w:ascii="Times New Roman" w:hAnsi="Times New Roman"/>
          <w:b/>
          <w:color w:val="000000"/>
          <w:shd w:val="clear" w:color="auto" w:fill="FFFFFF"/>
        </w:rPr>
        <w:t>Palabras</w:t>
      </w:r>
      <w:r w:rsidRPr="008751AE">
        <w:rPr>
          <w:rFonts w:ascii="Times New Roman" w:hAnsi="Times New Roman"/>
          <w:color w:val="000000"/>
          <w:shd w:val="clear" w:color="auto" w:fill="FFFFFF"/>
        </w:rPr>
        <w:t>:</w:t>
      </w:r>
      <w:r w:rsidR="00D65B3E">
        <w:rPr>
          <w:rFonts w:ascii="Times New Roman" w:hAnsi="Times New Roman"/>
          <w:color w:val="000000"/>
          <w:shd w:val="clear" w:color="auto" w:fill="FFFFFF"/>
        </w:rPr>
        <w:t xml:space="preserve"> </w:t>
      </w:r>
      <w:r w:rsidRPr="008751AE">
        <w:rPr>
          <w:rFonts w:ascii="Times New Roman" w:hAnsi="Times New Roman"/>
          <w:i/>
          <w:lang w:val="es-CO" w:eastAsia="es-CO"/>
        </w:rPr>
        <w:t>Comprensión, sesión, discusión, precisión</w:t>
      </w:r>
      <w:r w:rsidRPr="008751AE">
        <w:rPr>
          <w:rFonts w:ascii="Times New Roman" w:hAnsi="Times New Roman"/>
          <w:lang w:val="es-CO" w:eastAsia="es-CO"/>
        </w:rPr>
        <w:t>.</w:t>
      </w:r>
    </w:p>
    <w:p w14:paraId="0E4648F0" w14:textId="0DC3C8F2" w:rsidR="000E7FBC" w:rsidRPr="00D65B3E" w:rsidRDefault="000E7FBC" w:rsidP="00D65B3E">
      <w:pPr>
        <w:pStyle w:val="Prrafodelista"/>
        <w:numPr>
          <w:ilvl w:val="0"/>
          <w:numId w:val="3"/>
        </w:numPr>
        <w:rPr>
          <w:rFonts w:ascii="Times New Roman" w:hAnsi="Times New Roman"/>
          <w:lang w:val="es-CO" w:eastAsia="es-CO"/>
        </w:rPr>
      </w:pPr>
      <w:r w:rsidRPr="00D65B3E">
        <w:rPr>
          <w:rFonts w:ascii="Times New Roman" w:hAnsi="Times New Roman"/>
          <w:color w:val="333333"/>
          <w:lang w:val="es-CO" w:eastAsia="es-CO"/>
        </w:rPr>
        <w:t xml:space="preserve">Identifica cada una de las partes del protocolo anterior y escríbelas. </w:t>
      </w:r>
    </w:p>
    <w:p w14:paraId="3968E95E" w14:textId="2B00AC5B" w:rsidR="000E7FBC" w:rsidRPr="00D65B3E" w:rsidRDefault="000E7FBC" w:rsidP="00D65B3E">
      <w:pPr>
        <w:pStyle w:val="Prrafodelista"/>
        <w:numPr>
          <w:ilvl w:val="0"/>
          <w:numId w:val="3"/>
        </w:numPr>
        <w:rPr>
          <w:rFonts w:ascii="Times New Roman" w:hAnsi="Times New Roman"/>
          <w:color w:val="333333"/>
          <w:lang w:val="es-CO" w:eastAsia="es-CO"/>
        </w:rPr>
      </w:pPr>
      <w:r w:rsidRPr="00D65B3E">
        <w:rPr>
          <w:rFonts w:ascii="Times New Roman" w:hAnsi="Times New Roman"/>
          <w:color w:val="333333"/>
          <w:lang w:val="es-CO" w:eastAsia="es-CO"/>
        </w:rPr>
        <w:t xml:space="preserve">¿Qué significa la palabra </w:t>
      </w:r>
      <w:r w:rsidRPr="00D65B3E">
        <w:rPr>
          <w:rFonts w:ascii="Times New Roman" w:hAnsi="Times New Roman"/>
          <w:i/>
          <w:color w:val="333333"/>
          <w:lang w:val="es-CO" w:eastAsia="es-CO"/>
        </w:rPr>
        <w:t>barroco</w:t>
      </w:r>
      <w:r w:rsidRPr="00D65B3E">
        <w:rPr>
          <w:rFonts w:ascii="Times New Roman" w:hAnsi="Times New Roman"/>
          <w:color w:val="333333"/>
          <w:lang w:val="es-CO" w:eastAsia="es-CO"/>
        </w:rPr>
        <w:t>?, ¿qué caracteriza a la literatura barroca?</w:t>
      </w:r>
    </w:p>
    <w:p w14:paraId="3E5339AF" w14:textId="77777777" w:rsidR="00905A7D" w:rsidRPr="008751AE" w:rsidRDefault="00905A7D" w:rsidP="00905A7D">
      <w:pPr>
        <w:shd w:val="clear" w:color="auto" w:fill="FFFFFF"/>
        <w:spacing w:line="345" w:lineRule="atLeast"/>
        <w:rPr>
          <w:rFonts w:ascii="Times New Roman" w:hAnsi="Times New Roman"/>
          <w:color w:val="333333"/>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905A7D" w:rsidRPr="008751AE" w14:paraId="29EF9A50" w14:textId="77777777" w:rsidTr="008751AE">
        <w:tc>
          <w:tcPr>
            <w:tcW w:w="9033" w:type="dxa"/>
            <w:gridSpan w:val="2"/>
            <w:shd w:val="clear" w:color="auto" w:fill="000000"/>
          </w:tcPr>
          <w:p w14:paraId="19D8B6F5" w14:textId="77777777" w:rsidR="00905A7D" w:rsidRPr="008751AE" w:rsidRDefault="00905A7D" w:rsidP="008751AE">
            <w:pPr>
              <w:jc w:val="center"/>
              <w:rPr>
                <w:rFonts w:ascii="Times New Roman" w:eastAsia="Batang" w:hAnsi="Times New Roman"/>
                <w:b/>
                <w:color w:val="FFFFFF"/>
                <w:lang w:val="es-MX" w:eastAsia="en-US"/>
              </w:rPr>
            </w:pPr>
            <w:r w:rsidRPr="008751AE">
              <w:rPr>
                <w:rFonts w:ascii="Times New Roman" w:eastAsia="Batang" w:hAnsi="Times New Roman"/>
                <w:b/>
                <w:color w:val="FFFFFF"/>
              </w:rPr>
              <w:t>Practica: (recurso de ejercitación)</w:t>
            </w:r>
          </w:p>
        </w:tc>
      </w:tr>
      <w:tr w:rsidR="00905A7D" w:rsidRPr="008751AE" w14:paraId="1CCE8E43" w14:textId="77777777" w:rsidTr="008751AE">
        <w:tc>
          <w:tcPr>
            <w:tcW w:w="2518" w:type="dxa"/>
          </w:tcPr>
          <w:p w14:paraId="67FFC993" w14:textId="77777777" w:rsidR="00905A7D" w:rsidRPr="008751AE" w:rsidRDefault="00905A7D" w:rsidP="008751AE">
            <w:pPr>
              <w:rPr>
                <w:rFonts w:ascii="Times New Roman" w:eastAsia="Batang" w:hAnsi="Times New Roman"/>
                <w:b/>
                <w:color w:val="000000"/>
              </w:rPr>
            </w:pPr>
            <w:r w:rsidRPr="008751AE">
              <w:rPr>
                <w:rFonts w:ascii="Times New Roman" w:eastAsia="Batang" w:hAnsi="Times New Roman"/>
                <w:b/>
                <w:color w:val="000000"/>
              </w:rPr>
              <w:t>Código</w:t>
            </w:r>
          </w:p>
        </w:tc>
        <w:tc>
          <w:tcPr>
            <w:tcW w:w="6515" w:type="dxa"/>
          </w:tcPr>
          <w:p w14:paraId="5AE4F66D" w14:textId="77777777" w:rsidR="00905A7D" w:rsidRPr="008751AE" w:rsidRDefault="00E260B0" w:rsidP="008751AE">
            <w:pPr>
              <w:rPr>
                <w:rFonts w:ascii="Times New Roman" w:eastAsia="Batang" w:hAnsi="Times New Roman"/>
                <w:b/>
                <w:color w:val="000000"/>
              </w:rPr>
            </w:pPr>
            <w:r w:rsidRPr="008751AE">
              <w:rPr>
                <w:rFonts w:ascii="Times New Roman" w:eastAsia="Batang" w:hAnsi="Times New Roman"/>
                <w:color w:val="000000"/>
              </w:rPr>
              <w:t>LE_10_03</w:t>
            </w:r>
            <w:r w:rsidR="00905A7D" w:rsidRPr="008751AE">
              <w:rPr>
                <w:rFonts w:ascii="Times New Roman" w:eastAsia="Batang" w:hAnsi="Times New Roman"/>
                <w:color w:val="000000"/>
              </w:rPr>
              <w:t>_REC10</w:t>
            </w:r>
          </w:p>
        </w:tc>
      </w:tr>
      <w:tr w:rsidR="00905A7D" w:rsidRPr="008751AE" w14:paraId="3C4CF105" w14:textId="77777777" w:rsidTr="008751AE">
        <w:tc>
          <w:tcPr>
            <w:tcW w:w="2518" w:type="dxa"/>
          </w:tcPr>
          <w:p w14:paraId="3B3471F0" w14:textId="77777777" w:rsidR="00905A7D" w:rsidRPr="008751AE" w:rsidRDefault="00905A7D" w:rsidP="008751AE">
            <w:pPr>
              <w:rPr>
                <w:rFonts w:ascii="Times New Roman" w:eastAsia="Batang" w:hAnsi="Times New Roman"/>
                <w:color w:val="000000"/>
              </w:rPr>
            </w:pPr>
            <w:r w:rsidRPr="008751AE">
              <w:rPr>
                <w:rFonts w:ascii="Times New Roman" w:eastAsia="Batang" w:hAnsi="Times New Roman"/>
                <w:b/>
                <w:color w:val="000000"/>
              </w:rPr>
              <w:t>Título</w:t>
            </w:r>
          </w:p>
        </w:tc>
        <w:tc>
          <w:tcPr>
            <w:tcW w:w="6515" w:type="dxa"/>
          </w:tcPr>
          <w:p w14:paraId="6603D69B" w14:textId="77777777" w:rsidR="00905A7D" w:rsidRPr="008751AE" w:rsidRDefault="00C1010D" w:rsidP="008751AE">
            <w:pPr>
              <w:rPr>
                <w:rFonts w:ascii="Times New Roman" w:hAnsi="Times New Roman"/>
                <w:color w:val="222222"/>
                <w:lang w:val="es-CO" w:eastAsia="es-CO"/>
              </w:rPr>
            </w:pPr>
            <w:r w:rsidRPr="008751AE">
              <w:rPr>
                <w:rFonts w:ascii="Times New Roman" w:hAnsi="Times New Roman"/>
                <w:color w:val="222222"/>
              </w:rPr>
              <w:t xml:space="preserve">Literatura: responde las preguntas sobre fragmentos de </w:t>
            </w:r>
            <w:r w:rsidRPr="008751AE">
              <w:rPr>
                <w:rFonts w:ascii="Times New Roman" w:hAnsi="Times New Roman"/>
                <w:i/>
                <w:iCs/>
                <w:color w:val="222222"/>
              </w:rPr>
              <w:t>Don Quijote de la Mancha</w:t>
            </w:r>
            <w:r w:rsidRPr="008751AE">
              <w:rPr>
                <w:rFonts w:ascii="Times New Roman" w:hAnsi="Times New Roman"/>
                <w:color w:val="222222"/>
              </w:rPr>
              <w:t xml:space="preserve"> </w:t>
            </w:r>
          </w:p>
        </w:tc>
      </w:tr>
      <w:tr w:rsidR="00905A7D" w:rsidRPr="008751AE" w14:paraId="53FE19F5" w14:textId="77777777" w:rsidTr="008751AE">
        <w:tc>
          <w:tcPr>
            <w:tcW w:w="2518" w:type="dxa"/>
          </w:tcPr>
          <w:p w14:paraId="6EC71831" w14:textId="77777777" w:rsidR="00905A7D" w:rsidRPr="008751AE" w:rsidRDefault="00905A7D" w:rsidP="008751AE">
            <w:pPr>
              <w:rPr>
                <w:rFonts w:ascii="Times New Roman" w:eastAsia="Batang" w:hAnsi="Times New Roman"/>
                <w:color w:val="000000"/>
              </w:rPr>
            </w:pPr>
            <w:r w:rsidRPr="008751AE">
              <w:rPr>
                <w:rFonts w:ascii="Times New Roman" w:eastAsia="Batang" w:hAnsi="Times New Roman"/>
                <w:b/>
                <w:color w:val="000000"/>
              </w:rPr>
              <w:t>Descripción</w:t>
            </w:r>
          </w:p>
        </w:tc>
        <w:tc>
          <w:tcPr>
            <w:tcW w:w="6515" w:type="dxa"/>
          </w:tcPr>
          <w:p w14:paraId="66F805A9" w14:textId="77777777" w:rsidR="00905A7D" w:rsidRPr="008751AE" w:rsidRDefault="00C1010D" w:rsidP="008751AE">
            <w:pPr>
              <w:rPr>
                <w:rFonts w:ascii="Times New Roman" w:hAnsi="Times New Roman"/>
                <w:color w:val="222222"/>
                <w:lang w:val="es-CO" w:eastAsia="es-CO"/>
              </w:rPr>
            </w:pPr>
            <w:r w:rsidRPr="008751AE">
              <w:rPr>
                <w:rFonts w:ascii="Times New Roman" w:hAnsi="Times New Roman"/>
                <w:color w:val="222222"/>
              </w:rPr>
              <w:t>Actividad diagnóstica sobre la literatura española del Barroco</w:t>
            </w:r>
          </w:p>
        </w:tc>
      </w:tr>
    </w:tbl>
    <w:p w14:paraId="5636A59E" w14:textId="77777777" w:rsidR="00905A7D" w:rsidRPr="008751AE" w:rsidRDefault="00905A7D" w:rsidP="00905A7D">
      <w:pPr>
        <w:rPr>
          <w:rFonts w:ascii="Times New Roman" w:hAnsi="Times New Roman"/>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905A7D" w:rsidRPr="008751AE" w14:paraId="0881FDCD" w14:textId="77777777" w:rsidTr="008751AE">
        <w:tc>
          <w:tcPr>
            <w:tcW w:w="9033" w:type="dxa"/>
            <w:gridSpan w:val="2"/>
            <w:shd w:val="clear" w:color="auto" w:fill="000000"/>
          </w:tcPr>
          <w:p w14:paraId="097C8188" w14:textId="77777777" w:rsidR="00905A7D" w:rsidRPr="008751AE" w:rsidRDefault="00905A7D" w:rsidP="008751AE">
            <w:pPr>
              <w:jc w:val="center"/>
              <w:rPr>
                <w:rFonts w:ascii="Times New Roman" w:eastAsia="Batang" w:hAnsi="Times New Roman"/>
                <w:b/>
                <w:color w:val="FFFFFF"/>
                <w:lang w:val="es-MX" w:eastAsia="en-US"/>
              </w:rPr>
            </w:pPr>
            <w:r w:rsidRPr="008751AE">
              <w:rPr>
                <w:rFonts w:ascii="Times New Roman" w:eastAsia="Batang" w:hAnsi="Times New Roman"/>
                <w:b/>
                <w:color w:val="FFFFFF"/>
              </w:rPr>
              <w:t>Practica: (recurso de ejercitación)</w:t>
            </w:r>
          </w:p>
        </w:tc>
      </w:tr>
      <w:tr w:rsidR="00905A7D" w:rsidRPr="008751AE" w14:paraId="075B5542" w14:textId="77777777" w:rsidTr="008751AE">
        <w:tc>
          <w:tcPr>
            <w:tcW w:w="2518" w:type="dxa"/>
          </w:tcPr>
          <w:p w14:paraId="7DF24835" w14:textId="77777777" w:rsidR="00905A7D" w:rsidRPr="008751AE" w:rsidRDefault="00905A7D" w:rsidP="008751AE">
            <w:pPr>
              <w:rPr>
                <w:rFonts w:ascii="Times New Roman" w:eastAsia="Batang" w:hAnsi="Times New Roman"/>
                <w:b/>
                <w:color w:val="000000"/>
              </w:rPr>
            </w:pPr>
            <w:r w:rsidRPr="008751AE">
              <w:rPr>
                <w:rFonts w:ascii="Times New Roman" w:eastAsia="Batang" w:hAnsi="Times New Roman"/>
                <w:b/>
                <w:color w:val="000000"/>
              </w:rPr>
              <w:t>Código</w:t>
            </w:r>
          </w:p>
        </w:tc>
        <w:tc>
          <w:tcPr>
            <w:tcW w:w="6515" w:type="dxa"/>
          </w:tcPr>
          <w:p w14:paraId="52C915EF" w14:textId="77777777" w:rsidR="00905A7D" w:rsidRPr="008751AE" w:rsidRDefault="00E260B0" w:rsidP="008751AE">
            <w:pPr>
              <w:rPr>
                <w:rFonts w:ascii="Times New Roman" w:eastAsia="Batang" w:hAnsi="Times New Roman"/>
                <w:b/>
                <w:color w:val="000000"/>
              </w:rPr>
            </w:pPr>
            <w:r w:rsidRPr="008751AE">
              <w:rPr>
                <w:rFonts w:ascii="Times New Roman" w:eastAsia="Batang" w:hAnsi="Times New Roman"/>
                <w:color w:val="000000"/>
              </w:rPr>
              <w:t>LE_10_03</w:t>
            </w:r>
            <w:r w:rsidR="00905A7D" w:rsidRPr="008751AE">
              <w:rPr>
                <w:rFonts w:ascii="Times New Roman" w:eastAsia="Batang" w:hAnsi="Times New Roman"/>
                <w:color w:val="000000"/>
              </w:rPr>
              <w:t>_REC20</w:t>
            </w:r>
          </w:p>
        </w:tc>
      </w:tr>
      <w:tr w:rsidR="00905A7D" w:rsidRPr="008751AE" w14:paraId="49589FE0" w14:textId="77777777" w:rsidTr="008751AE">
        <w:tc>
          <w:tcPr>
            <w:tcW w:w="2518" w:type="dxa"/>
          </w:tcPr>
          <w:p w14:paraId="55E279E0" w14:textId="77777777" w:rsidR="00905A7D" w:rsidRPr="008751AE" w:rsidRDefault="00905A7D" w:rsidP="008751AE">
            <w:pPr>
              <w:rPr>
                <w:rFonts w:ascii="Times New Roman" w:eastAsia="Batang" w:hAnsi="Times New Roman"/>
                <w:color w:val="000000"/>
              </w:rPr>
            </w:pPr>
            <w:r w:rsidRPr="008751AE">
              <w:rPr>
                <w:rFonts w:ascii="Times New Roman" w:eastAsia="Batang" w:hAnsi="Times New Roman"/>
                <w:b/>
                <w:color w:val="000000"/>
              </w:rPr>
              <w:t>Título</w:t>
            </w:r>
          </w:p>
        </w:tc>
        <w:tc>
          <w:tcPr>
            <w:tcW w:w="6515" w:type="dxa"/>
          </w:tcPr>
          <w:p w14:paraId="6C6A695A" w14:textId="77777777" w:rsidR="00905A7D" w:rsidRPr="008751AE" w:rsidRDefault="00C1010D" w:rsidP="008751AE">
            <w:pPr>
              <w:rPr>
                <w:rFonts w:ascii="Times New Roman" w:hAnsi="Times New Roman"/>
                <w:color w:val="000000"/>
                <w:lang w:val="es-CO" w:eastAsia="es-CO"/>
              </w:rPr>
            </w:pPr>
            <w:r w:rsidRPr="008751AE">
              <w:rPr>
                <w:rFonts w:ascii="Times New Roman" w:hAnsi="Times New Roman"/>
                <w:color w:val="000000"/>
              </w:rPr>
              <w:t>Lingüística: escucha con atención los textos y determina sus tipos</w:t>
            </w:r>
          </w:p>
        </w:tc>
      </w:tr>
      <w:tr w:rsidR="00905A7D" w:rsidRPr="008751AE" w14:paraId="62E99F9E" w14:textId="77777777" w:rsidTr="008751AE">
        <w:tc>
          <w:tcPr>
            <w:tcW w:w="2518" w:type="dxa"/>
          </w:tcPr>
          <w:p w14:paraId="67FA29B7" w14:textId="77777777" w:rsidR="00905A7D" w:rsidRPr="008751AE" w:rsidRDefault="00905A7D" w:rsidP="008751AE">
            <w:pPr>
              <w:rPr>
                <w:rFonts w:ascii="Times New Roman" w:eastAsia="Batang" w:hAnsi="Times New Roman"/>
                <w:color w:val="000000"/>
              </w:rPr>
            </w:pPr>
            <w:r w:rsidRPr="008751AE">
              <w:rPr>
                <w:rFonts w:ascii="Times New Roman" w:eastAsia="Batang" w:hAnsi="Times New Roman"/>
                <w:b/>
                <w:color w:val="000000"/>
              </w:rPr>
              <w:t>Descripción</w:t>
            </w:r>
          </w:p>
        </w:tc>
        <w:tc>
          <w:tcPr>
            <w:tcW w:w="6515" w:type="dxa"/>
          </w:tcPr>
          <w:p w14:paraId="031F4D6A" w14:textId="722C359F" w:rsidR="00905A7D" w:rsidRPr="008751AE" w:rsidRDefault="00C1010D" w:rsidP="008751AE">
            <w:pPr>
              <w:rPr>
                <w:rFonts w:ascii="Times New Roman" w:hAnsi="Times New Roman"/>
                <w:color w:val="000000"/>
                <w:lang w:val="es-CO" w:eastAsia="es-CO"/>
              </w:rPr>
            </w:pPr>
            <w:r w:rsidRPr="008751AE">
              <w:rPr>
                <w:rFonts w:ascii="Times New Roman" w:hAnsi="Times New Roman"/>
                <w:color w:val="000000"/>
              </w:rPr>
              <w:t>Actividad diagnóstica con audio</w:t>
            </w:r>
            <w:ins w:id="14" w:author="Luis Felipe Pertuz Urrego" w:date="2016-05-29T10:21:00Z">
              <w:r w:rsidR="00EB2CE5">
                <w:rPr>
                  <w:rFonts w:ascii="Times New Roman" w:hAnsi="Times New Roman"/>
                  <w:color w:val="000000"/>
                </w:rPr>
                <w:t>s</w:t>
              </w:r>
            </w:ins>
            <w:r w:rsidRPr="008751AE">
              <w:rPr>
                <w:rFonts w:ascii="Times New Roman" w:hAnsi="Times New Roman"/>
                <w:color w:val="000000"/>
              </w:rPr>
              <w:t xml:space="preserve"> sobre las clases de textos</w:t>
            </w:r>
          </w:p>
        </w:tc>
      </w:tr>
    </w:tbl>
    <w:p w14:paraId="379D4E83" w14:textId="77777777" w:rsidR="00905A7D" w:rsidRPr="008751AE" w:rsidRDefault="00905A7D" w:rsidP="00905A7D">
      <w:pPr>
        <w:rPr>
          <w:rFonts w:ascii="Times New Roman" w:hAnsi="Times New Roman"/>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905A7D" w:rsidRPr="008751AE" w14:paraId="45C5EBD5" w14:textId="77777777" w:rsidTr="008751AE">
        <w:tc>
          <w:tcPr>
            <w:tcW w:w="9033" w:type="dxa"/>
            <w:gridSpan w:val="2"/>
            <w:shd w:val="clear" w:color="auto" w:fill="000000"/>
          </w:tcPr>
          <w:p w14:paraId="28D9C777" w14:textId="77777777" w:rsidR="00905A7D" w:rsidRPr="008751AE" w:rsidRDefault="00905A7D" w:rsidP="008751AE">
            <w:pPr>
              <w:jc w:val="center"/>
              <w:rPr>
                <w:rFonts w:ascii="Times New Roman" w:eastAsia="Batang" w:hAnsi="Times New Roman"/>
                <w:b/>
                <w:color w:val="FFFFFF"/>
                <w:lang w:val="es-MX" w:eastAsia="en-US"/>
              </w:rPr>
            </w:pPr>
            <w:r w:rsidRPr="008751AE">
              <w:rPr>
                <w:rFonts w:ascii="Times New Roman" w:eastAsia="Batang" w:hAnsi="Times New Roman"/>
                <w:b/>
                <w:color w:val="FFFFFF"/>
              </w:rPr>
              <w:t>Practica: (recurso de ejercitación)</w:t>
            </w:r>
          </w:p>
        </w:tc>
      </w:tr>
      <w:tr w:rsidR="00905A7D" w:rsidRPr="008751AE" w14:paraId="609BA76D" w14:textId="77777777" w:rsidTr="008751AE">
        <w:tc>
          <w:tcPr>
            <w:tcW w:w="2518" w:type="dxa"/>
          </w:tcPr>
          <w:p w14:paraId="54F52EC8" w14:textId="77777777" w:rsidR="00905A7D" w:rsidRPr="008751AE" w:rsidRDefault="00905A7D" w:rsidP="008751AE">
            <w:pPr>
              <w:rPr>
                <w:rFonts w:ascii="Times New Roman" w:eastAsia="Batang" w:hAnsi="Times New Roman"/>
                <w:b/>
                <w:color w:val="000000"/>
              </w:rPr>
            </w:pPr>
            <w:r w:rsidRPr="008751AE">
              <w:rPr>
                <w:rFonts w:ascii="Times New Roman" w:eastAsia="Batang" w:hAnsi="Times New Roman"/>
                <w:b/>
                <w:color w:val="000000"/>
              </w:rPr>
              <w:t>Código</w:t>
            </w:r>
          </w:p>
        </w:tc>
        <w:tc>
          <w:tcPr>
            <w:tcW w:w="6515" w:type="dxa"/>
          </w:tcPr>
          <w:p w14:paraId="5D1097C7" w14:textId="77777777" w:rsidR="00905A7D" w:rsidRPr="008751AE" w:rsidRDefault="00E260B0" w:rsidP="008751AE">
            <w:pPr>
              <w:rPr>
                <w:rFonts w:ascii="Times New Roman" w:eastAsia="Batang" w:hAnsi="Times New Roman"/>
                <w:b/>
                <w:color w:val="000000"/>
              </w:rPr>
            </w:pPr>
            <w:r w:rsidRPr="008751AE">
              <w:rPr>
                <w:rFonts w:ascii="Times New Roman" w:eastAsia="Batang" w:hAnsi="Times New Roman"/>
                <w:color w:val="000000"/>
              </w:rPr>
              <w:t>LE_10_03</w:t>
            </w:r>
            <w:r w:rsidR="00905A7D" w:rsidRPr="008751AE">
              <w:rPr>
                <w:rFonts w:ascii="Times New Roman" w:eastAsia="Batang" w:hAnsi="Times New Roman"/>
                <w:color w:val="000000"/>
              </w:rPr>
              <w:t>_REC30</w:t>
            </w:r>
          </w:p>
        </w:tc>
      </w:tr>
      <w:tr w:rsidR="00905A7D" w:rsidRPr="008751AE" w14:paraId="414A76A8" w14:textId="77777777" w:rsidTr="008751AE">
        <w:tc>
          <w:tcPr>
            <w:tcW w:w="2518" w:type="dxa"/>
          </w:tcPr>
          <w:p w14:paraId="4E72DD49" w14:textId="77777777" w:rsidR="00905A7D" w:rsidRPr="008751AE" w:rsidRDefault="00905A7D" w:rsidP="008751AE">
            <w:pPr>
              <w:rPr>
                <w:rFonts w:ascii="Times New Roman" w:eastAsia="Batang" w:hAnsi="Times New Roman"/>
                <w:color w:val="000000"/>
              </w:rPr>
            </w:pPr>
            <w:r w:rsidRPr="008751AE">
              <w:rPr>
                <w:rFonts w:ascii="Times New Roman" w:eastAsia="Batang" w:hAnsi="Times New Roman"/>
                <w:b/>
                <w:color w:val="000000"/>
              </w:rPr>
              <w:t>Título</w:t>
            </w:r>
          </w:p>
        </w:tc>
        <w:tc>
          <w:tcPr>
            <w:tcW w:w="6515" w:type="dxa"/>
          </w:tcPr>
          <w:p w14:paraId="27A00772" w14:textId="77777777" w:rsidR="00905A7D" w:rsidRPr="008751AE" w:rsidRDefault="00C1010D" w:rsidP="008751AE">
            <w:pPr>
              <w:rPr>
                <w:rFonts w:ascii="Times New Roman" w:hAnsi="Times New Roman"/>
                <w:color w:val="000000"/>
                <w:lang w:val="es-CO" w:eastAsia="es-CO"/>
              </w:rPr>
            </w:pPr>
            <w:r w:rsidRPr="008751AE">
              <w:rPr>
                <w:rFonts w:ascii="Times New Roman" w:hAnsi="Times New Roman"/>
                <w:color w:val="000000"/>
              </w:rPr>
              <w:t>Ortografía: selecciona la palabra bien escrita en el texto</w:t>
            </w:r>
          </w:p>
        </w:tc>
      </w:tr>
      <w:tr w:rsidR="00905A7D" w:rsidRPr="008751AE" w14:paraId="7D685D22" w14:textId="77777777" w:rsidTr="008751AE">
        <w:tc>
          <w:tcPr>
            <w:tcW w:w="2518" w:type="dxa"/>
          </w:tcPr>
          <w:p w14:paraId="60B6E77E" w14:textId="77777777" w:rsidR="00905A7D" w:rsidRPr="008751AE" w:rsidRDefault="00905A7D" w:rsidP="008751AE">
            <w:pPr>
              <w:rPr>
                <w:rFonts w:ascii="Times New Roman" w:eastAsia="Batang" w:hAnsi="Times New Roman"/>
                <w:color w:val="000000"/>
              </w:rPr>
            </w:pPr>
            <w:r w:rsidRPr="008751AE">
              <w:rPr>
                <w:rFonts w:ascii="Times New Roman" w:eastAsia="Batang" w:hAnsi="Times New Roman"/>
                <w:b/>
                <w:color w:val="000000"/>
              </w:rPr>
              <w:t>Descripción</w:t>
            </w:r>
          </w:p>
        </w:tc>
        <w:tc>
          <w:tcPr>
            <w:tcW w:w="6515" w:type="dxa"/>
          </w:tcPr>
          <w:p w14:paraId="63DBAC28" w14:textId="77777777" w:rsidR="00905A7D" w:rsidRPr="008751AE" w:rsidRDefault="00C1010D" w:rsidP="008751AE">
            <w:pPr>
              <w:rPr>
                <w:rFonts w:ascii="Times New Roman" w:hAnsi="Times New Roman"/>
                <w:color w:val="000000"/>
                <w:lang w:val="es-CO" w:eastAsia="es-CO"/>
              </w:rPr>
            </w:pPr>
            <w:r w:rsidRPr="008751AE">
              <w:rPr>
                <w:rFonts w:ascii="Times New Roman" w:hAnsi="Times New Roman"/>
                <w:color w:val="000000"/>
              </w:rPr>
              <w:t>Actividad para realizar un diagnóstico sobre la utilización correcta de la "s" y la "x"</w:t>
            </w:r>
          </w:p>
        </w:tc>
      </w:tr>
    </w:tbl>
    <w:p w14:paraId="27C9E30E" w14:textId="77777777" w:rsidR="00905A7D" w:rsidRPr="008751AE" w:rsidRDefault="00905A7D" w:rsidP="00905A7D">
      <w:pPr>
        <w:rPr>
          <w:rFonts w:ascii="Times New Roman" w:hAnsi="Times New Roman"/>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905A7D" w:rsidRPr="008751AE" w14:paraId="4B51A10D" w14:textId="77777777" w:rsidTr="008751AE">
        <w:tc>
          <w:tcPr>
            <w:tcW w:w="9033" w:type="dxa"/>
            <w:gridSpan w:val="2"/>
            <w:shd w:val="clear" w:color="auto" w:fill="000000"/>
          </w:tcPr>
          <w:p w14:paraId="071853C0" w14:textId="77777777" w:rsidR="00905A7D" w:rsidRPr="008751AE" w:rsidRDefault="00905A7D" w:rsidP="008751AE">
            <w:pPr>
              <w:jc w:val="center"/>
              <w:rPr>
                <w:rFonts w:ascii="Times New Roman" w:eastAsia="Batang" w:hAnsi="Times New Roman"/>
                <w:b/>
                <w:color w:val="FFFFFF"/>
                <w:lang w:val="es-MX" w:eastAsia="en-US"/>
              </w:rPr>
            </w:pPr>
            <w:r w:rsidRPr="008751AE">
              <w:rPr>
                <w:rFonts w:ascii="Times New Roman" w:eastAsia="Batang" w:hAnsi="Times New Roman"/>
                <w:b/>
                <w:color w:val="FFFFFF"/>
              </w:rPr>
              <w:t>Practica: (recurso de ejercitación)</w:t>
            </w:r>
          </w:p>
        </w:tc>
      </w:tr>
      <w:tr w:rsidR="00905A7D" w:rsidRPr="008751AE" w14:paraId="00081EF8" w14:textId="77777777" w:rsidTr="008751AE">
        <w:tc>
          <w:tcPr>
            <w:tcW w:w="2518" w:type="dxa"/>
          </w:tcPr>
          <w:p w14:paraId="159C4153" w14:textId="77777777" w:rsidR="00905A7D" w:rsidRPr="008751AE" w:rsidRDefault="00905A7D" w:rsidP="008751AE">
            <w:pPr>
              <w:rPr>
                <w:rFonts w:ascii="Times New Roman" w:eastAsia="Batang" w:hAnsi="Times New Roman"/>
                <w:b/>
                <w:color w:val="000000"/>
              </w:rPr>
            </w:pPr>
            <w:r w:rsidRPr="008751AE">
              <w:rPr>
                <w:rFonts w:ascii="Times New Roman" w:eastAsia="Batang" w:hAnsi="Times New Roman"/>
                <w:b/>
                <w:color w:val="000000"/>
              </w:rPr>
              <w:t>Código</w:t>
            </w:r>
          </w:p>
        </w:tc>
        <w:tc>
          <w:tcPr>
            <w:tcW w:w="6515" w:type="dxa"/>
          </w:tcPr>
          <w:p w14:paraId="2682B936" w14:textId="77777777" w:rsidR="00905A7D" w:rsidRPr="008751AE" w:rsidRDefault="00E260B0" w:rsidP="008751AE">
            <w:pPr>
              <w:rPr>
                <w:rFonts w:ascii="Times New Roman" w:eastAsia="Batang" w:hAnsi="Times New Roman"/>
                <w:b/>
                <w:color w:val="000000"/>
              </w:rPr>
            </w:pPr>
            <w:r w:rsidRPr="008751AE">
              <w:rPr>
                <w:rFonts w:ascii="Times New Roman" w:eastAsia="Batang" w:hAnsi="Times New Roman"/>
                <w:color w:val="000000"/>
              </w:rPr>
              <w:t>LE_10_03</w:t>
            </w:r>
            <w:r w:rsidR="00905A7D" w:rsidRPr="008751AE">
              <w:rPr>
                <w:rFonts w:ascii="Times New Roman" w:eastAsia="Batang" w:hAnsi="Times New Roman"/>
                <w:color w:val="000000"/>
              </w:rPr>
              <w:t>_REC40</w:t>
            </w:r>
          </w:p>
        </w:tc>
      </w:tr>
      <w:tr w:rsidR="00905A7D" w:rsidRPr="008751AE" w14:paraId="19011D40" w14:textId="77777777" w:rsidTr="008751AE">
        <w:tc>
          <w:tcPr>
            <w:tcW w:w="2518" w:type="dxa"/>
          </w:tcPr>
          <w:p w14:paraId="5298B51C" w14:textId="77777777" w:rsidR="00905A7D" w:rsidRPr="008751AE" w:rsidRDefault="00905A7D" w:rsidP="008751AE">
            <w:pPr>
              <w:rPr>
                <w:rFonts w:ascii="Times New Roman" w:eastAsia="Batang" w:hAnsi="Times New Roman"/>
                <w:color w:val="000000"/>
              </w:rPr>
            </w:pPr>
            <w:r w:rsidRPr="008751AE">
              <w:rPr>
                <w:rFonts w:ascii="Times New Roman" w:eastAsia="Batang" w:hAnsi="Times New Roman"/>
                <w:b/>
                <w:color w:val="000000"/>
              </w:rPr>
              <w:t>Título</w:t>
            </w:r>
          </w:p>
        </w:tc>
        <w:tc>
          <w:tcPr>
            <w:tcW w:w="6515" w:type="dxa"/>
          </w:tcPr>
          <w:p w14:paraId="4768C2AC" w14:textId="77777777" w:rsidR="00905A7D" w:rsidRPr="008751AE" w:rsidRDefault="00C1010D" w:rsidP="008751AE">
            <w:pPr>
              <w:rPr>
                <w:rFonts w:ascii="Times New Roman" w:hAnsi="Times New Roman"/>
                <w:color w:val="000000"/>
                <w:lang w:val="es-CO" w:eastAsia="es-CO"/>
              </w:rPr>
            </w:pPr>
            <w:r w:rsidRPr="008751AE">
              <w:rPr>
                <w:rFonts w:ascii="Times New Roman" w:hAnsi="Times New Roman"/>
                <w:color w:val="000000"/>
              </w:rPr>
              <w:t>Lectura crítica y producción escrita: reflexiona sobre el protocolo</w:t>
            </w:r>
          </w:p>
        </w:tc>
      </w:tr>
      <w:tr w:rsidR="00905A7D" w:rsidRPr="008751AE" w14:paraId="46CCCF21" w14:textId="77777777" w:rsidTr="008751AE">
        <w:tc>
          <w:tcPr>
            <w:tcW w:w="2518" w:type="dxa"/>
          </w:tcPr>
          <w:p w14:paraId="5ACBCEC7" w14:textId="77777777" w:rsidR="00905A7D" w:rsidRPr="008751AE" w:rsidRDefault="00905A7D" w:rsidP="008751AE">
            <w:pPr>
              <w:rPr>
                <w:rFonts w:ascii="Times New Roman" w:eastAsia="Batang" w:hAnsi="Times New Roman"/>
                <w:color w:val="000000"/>
              </w:rPr>
            </w:pPr>
            <w:r w:rsidRPr="008751AE">
              <w:rPr>
                <w:rFonts w:ascii="Times New Roman" w:eastAsia="Batang" w:hAnsi="Times New Roman"/>
                <w:b/>
                <w:color w:val="000000"/>
              </w:rPr>
              <w:t>Descripción</w:t>
            </w:r>
          </w:p>
        </w:tc>
        <w:tc>
          <w:tcPr>
            <w:tcW w:w="6515" w:type="dxa"/>
          </w:tcPr>
          <w:p w14:paraId="57C8A0C7" w14:textId="77777777" w:rsidR="00905A7D" w:rsidRPr="008751AE" w:rsidRDefault="00C1010D" w:rsidP="008751AE">
            <w:pPr>
              <w:rPr>
                <w:rFonts w:ascii="Times New Roman" w:hAnsi="Times New Roman"/>
                <w:color w:val="000000"/>
                <w:lang w:val="es-CO" w:eastAsia="es-CO"/>
              </w:rPr>
            </w:pPr>
            <w:r w:rsidRPr="008751AE">
              <w:rPr>
                <w:rFonts w:ascii="Times New Roman" w:hAnsi="Times New Roman"/>
                <w:color w:val="000000"/>
              </w:rPr>
              <w:t>Actividad diagnóstica para reflexionar sobre el uso y función de un protocolo</w:t>
            </w:r>
          </w:p>
        </w:tc>
      </w:tr>
    </w:tbl>
    <w:p w14:paraId="2074D821" w14:textId="77777777" w:rsidR="00795B9C" w:rsidRPr="00795B9C" w:rsidRDefault="00795B9C" w:rsidP="00795B9C">
      <w:pPr>
        <w:rPr>
          <w:rFonts w:ascii="Times New Roman" w:hAnsi="Times New Roman"/>
          <w:b/>
        </w:rPr>
      </w:pPr>
    </w:p>
    <w:p w14:paraId="3D94257B" w14:textId="317F29E4" w:rsidR="00795B9C" w:rsidRPr="00795B9C" w:rsidRDefault="00795B9C" w:rsidP="00795B9C">
      <w:pPr>
        <w:rPr>
          <w:rFonts w:ascii="Times New Roman" w:hAnsi="Times New Roman"/>
          <w:b/>
        </w:rPr>
      </w:pPr>
      <w:r w:rsidRPr="00407160">
        <w:rPr>
          <w:rFonts w:ascii="Times New Roman" w:hAnsi="Times New Roman"/>
          <w:b/>
          <w:highlight w:val="yellow"/>
        </w:rPr>
        <w:t>[SECCIÓN 1]</w:t>
      </w:r>
      <w:r w:rsidRPr="00795B9C">
        <w:rPr>
          <w:rFonts w:ascii="Times New Roman" w:hAnsi="Times New Roman"/>
        </w:rPr>
        <w:t xml:space="preserve"> </w:t>
      </w:r>
      <w:r w:rsidR="004612FC">
        <w:rPr>
          <w:rFonts w:ascii="Times New Roman" w:hAnsi="Times New Roman"/>
          <w:b/>
        </w:rPr>
        <w:t>2 La literatura e</w:t>
      </w:r>
      <w:r w:rsidRPr="00795B9C">
        <w:rPr>
          <w:rFonts w:ascii="Times New Roman" w:hAnsi="Times New Roman"/>
          <w:b/>
        </w:rPr>
        <w:t>spañola del Barroco</w:t>
      </w:r>
    </w:p>
    <w:p w14:paraId="776EC210" w14:textId="77777777" w:rsidR="00795B9C" w:rsidRPr="00795B9C" w:rsidRDefault="00795B9C" w:rsidP="00795B9C">
      <w:pPr>
        <w:rPr>
          <w:rFonts w:ascii="Times New Roman" w:hAnsi="Times New Roman"/>
        </w:rPr>
      </w:pPr>
    </w:p>
    <w:p w14:paraId="6F17CC9B" w14:textId="25120335" w:rsidR="00795B9C" w:rsidRPr="00795B9C" w:rsidRDefault="00D91146" w:rsidP="00795B9C">
      <w:pPr>
        <w:rPr>
          <w:rFonts w:ascii="Times New Roman" w:hAnsi="Times New Roman"/>
        </w:rPr>
      </w:pPr>
      <w:r w:rsidRPr="00D91146">
        <w:rPr>
          <w:rFonts w:ascii="Times New Roman" w:hAnsi="Times New Roman"/>
        </w:rPr>
        <w:t>¿</w:t>
      </w:r>
      <w:r>
        <w:rPr>
          <w:rFonts w:ascii="Times New Roman" w:hAnsi="Times New Roman"/>
        </w:rPr>
        <w:t xml:space="preserve">Has escuchado hablar del </w:t>
      </w:r>
      <w:r w:rsidRPr="00D91146">
        <w:rPr>
          <w:rFonts w:ascii="Times New Roman" w:hAnsi="Times New Roman"/>
          <w:b/>
        </w:rPr>
        <w:t>Siglo de Oro</w:t>
      </w:r>
      <w:r>
        <w:rPr>
          <w:rFonts w:ascii="Times New Roman" w:hAnsi="Times New Roman"/>
        </w:rPr>
        <w:t xml:space="preserve"> de la literatura española</w:t>
      </w:r>
      <w:r w:rsidRPr="00D91146">
        <w:rPr>
          <w:rFonts w:ascii="Times New Roman" w:hAnsi="Times New Roman"/>
        </w:rPr>
        <w:t>?</w:t>
      </w:r>
      <w:r>
        <w:rPr>
          <w:rFonts w:ascii="Times New Roman" w:hAnsi="Times New Roman"/>
        </w:rPr>
        <w:t xml:space="preserve"> </w:t>
      </w:r>
      <w:r w:rsidR="00795B9C" w:rsidRPr="00795B9C">
        <w:rPr>
          <w:rFonts w:ascii="Times New Roman" w:hAnsi="Times New Roman"/>
        </w:rPr>
        <w:t xml:space="preserve">¿Te suena familiar el nombre </w:t>
      </w:r>
      <w:r>
        <w:rPr>
          <w:rFonts w:ascii="Times New Roman" w:hAnsi="Times New Roman"/>
        </w:rPr>
        <w:t>de Miguel de Cervantes y su novela</w:t>
      </w:r>
      <w:r w:rsidR="00795B9C" w:rsidRPr="00795B9C">
        <w:rPr>
          <w:rFonts w:ascii="Times New Roman" w:hAnsi="Times New Roman"/>
        </w:rPr>
        <w:t xml:space="preserve"> </w:t>
      </w:r>
      <w:r w:rsidR="00795B9C" w:rsidRPr="00795B9C">
        <w:rPr>
          <w:rFonts w:ascii="Times New Roman" w:hAnsi="Times New Roman"/>
          <w:i/>
        </w:rPr>
        <w:t>Don Quijote de la Mancha</w:t>
      </w:r>
      <w:r w:rsidR="00795B9C">
        <w:rPr>
          <w:rFonts w:ascii="Times New Roman" w:hAnsi="Times New Roman"/>
        </w:rPr>
        <w:t xml:space="preserve">? </w:t>
      </w:r>
      <w:r>
        <w:rPr>
          <w:rFonts w:ascii="Times New Roman" w:hAnsi="Times New Roman"/>
        </w:rPr>
        <w:t xml:space="preserve">Los estudiosos de la literatura coinciden en </w:t>
      </w:r>
      <w:r w:rsidR="003170A0">
        <w:rPr>
          <w:rFonts w:ascii="Times New Roman" w:hAnsi="Times New Roman"/>
        </w:rPr>
        <w:t xml:space="preserve">afirmar </w:t>
      </w:r>
      <w:r>
        <w:rPr>
          <w:rFonts w:ascii="Times New Roman" w:hAnsi="Times New Roman"/>
        </w:rPr>
        <w:t>que</w:t>
      </w:r>
      <w:r w:rsidR="00795B9C" w:rsidRPr="00795B9C">
        <w:rPr>
          <w:rFonts w:ascii="Times New Roman" w:hAnsi="Times New Roman"/>
        </w:rPr>
        <w:t xml:space="preserve"> de la mano de la obra de Cervantes</w:t>
      </w:r>
      <w:r>
        <w:rPr>
          <w:rFonts w:ascii="Times New Roman" w:hAnsi="Times New Roman"/>
        </w:rPr>
        <w:t xml:space="preserve"> se produjo un cambio significativo</w:t>
      </w:r>
      <w:r w:rsidR="00795B9C" w:rsidRPr="00795B9C">
        <w:rPr>
          <w:rFonts w:ascii="Times New Roman" w:hAnsi="Times New Roman"/>
        </w:rPr>
        <w:t xml:space="preserve"> </w:t>
      </w:r>
      <w:r>
        <w:rPr>
          <w:rFonts w:ascii="Times New Roman" w:hAnsi="Times New Roman"/>
        </w:rPr>
        <w:t>en</w:t>
      </w:r>
      <w:r w:rsidR="00795B9C" w:rsidRPr="00795B9C">
        <w:rPr>
          <w:rFonts w:ascii="Times New Roman" w:hAnsi="Times New Roman"/>
        </w:rPr>
        <w:t xml:space="preserve"> la manera de contar historias y de representar la condición humana a través del</w:t>
      </w:r>
      <w:r>
        <w:rPr>
          <w:rFonts w:ascii="Times New Roman" w:hAnsi="Times New Roman"/>
        </w:rPr>
        <w:t xml:space="preserve"> arte. Este cambio se encuentra enmarcado en</w:t>
      </w:r>
      <w:r w:rsidR="00795B9C" w:rsidRPr="00795B9C">
        <w:rPr>
          <w:rFonts w:ascii="Times New Roman" w:hAnsi="Times New Roman"/>
        </w:rPr>
        <w:t xml:space="preserve"> el </w:t>
      </w:r>
      <w:r w:rsidR="00795B9C" w:rsidRPr="00795B9C">
        <w:rPr>
          <w:rFonts w:ascii="Times New Roman" w:hAnsi="Times New Roman"/>
          <w:b/>
        </w:rPr>
        <w:t>Barroco</w:t>
      </w:r>
      <w:r w:rsidR="00795B9C" w:rsidRPr="00795B9C">
        <w:rPr>
          <w:rFonts w:ascii="Times New Roman" w:hAnsi="Times New Roman"/>
        </w:rPr>
        <w:t>,</w:t>
      </w:r>
      <w:r w:rsidR="00795B9C" w:rsidRPr="00795B9C">
        <w:rPr>
          <w:rFonts w:ascii="Times New Roman" w:hAnsi="Times New Roman"/>
          <w:b/>
        </w:rPr>
        <w:t xml:space="preserve"> </w:t>
      </w:r>
      <w:r w:rsidR="00795B9C" w:rsidRPr="00795B9C">
        <w:rPr>
          <w:rFonts w:ascii="Times New Roman" w:hAnsi="Times New Roman"/>
        </w:rPr>
        <w:t xml:space="preserve">un movimiento cultural, artístico y literario que inicia en el </w:t>
      </w:r>
      <w:r w:rsidR="00795B9C" w:rsidRPr="00795B9C">
        <w:rPr>
          <w:rFonts w:ascii="Times New Roman" w:hAnsi="Times New Roman"/>
          <w:b/>
          <w:bCs/>
        </w:rPr>
        <w:t xml:space="preserve">siglo XVII </w:t>
      </w:r>
      <w:r w:rsidR="00795B9C" w:rsidRPr="00D91146">
        <w:rPr>
          <w:rFonts w:ascii="Times New Roman" w:hAnsi="Times New Roman"/>
          <w:bCs/>
        </w:rPr>
        <w:t>y finaliza a mediados del</w:t>
      </w:r>
      <w:r w:rsidR="00795B9C" w:rsidRPr="00795B9C">
        <w:rPr>
          <w:rFonts w:ascii="Times New Roman" w:hAnsi="Times New Roman"/>
          <w:b/>
          <w:bCs/>
        </w:rPr>
        <w:t xml:space="preserve"> siglo XVIII</w:t>
      </w:r>
      <w:r w:rsidR="00795B9C" w:rsidRPr="00795B9C">
        <w:rPr>
          <w:rFonts w:ascii="Times New Roman" w:hAnsi="Times New Roman"/>
        </w:rPr>
        <w:t>.</w:t>
      </w:r>
    </w:p>
    <w:p w14:paraId="7F114C9E" w14:textId="77777777" w:rsidR="00795B9C" w:rsidRPr="00795B9C" w:rsidRDefault="00795B9C" w:rsidP="00795B9C">
      <w:pPr>
        <w:rPr>
          <w:rFonts w:ascii="Times New Roman" w:hAnsi="Times New Roman"/>
        </w:rPr>
      </w:pPr>
    </w:p>
    <w:p w14:paraId="075F2612" w14:textId="3F11D834" w:rsidR="003170A0" w:rsidRDefault="003170A0" w:rsidP="00795B9C">
      <w:pPr>
        <w:rPr>
          <w:rFonts w:ascii="Times New Roman" w:hAnsi="Times New Roman"/>
        </w:rPr>
      </w:pPr>
      <w:r>
        <w:rPr>
          <w:rFonts w:ascii="Times New Roman" w:hAnsi="Times New Roman"/>
        </w:rPr>
        <w:t>A</w:t>
      </w:r>
      <w:r w:rsidR="00795B9C" w:rsidRPr="00795B9C">
        <w:rPr>
          <w:rFonts w:ascii="Times New Roman" w:hAnsi="Times New Roman"/>
        </w:rPr>
        <w:t>demás de Cervantes</w:t>
      </w:r>
      <w:ins w:id="15" w:author="Admincmovil" w:date="2016-05-27T10:08:00Z">
        <w:r w:rsidR="00C329BC">
          <w:rPr>
            <w:rFonts w:ascii="Times New Roman" w:hAnsi="Times New Roman"/>
          </w:rPr>
          <w:t>,</w:t>
        </w:r>
      </w:ins>
      <w:r w:rsidR="00795B9C" w:rsidRPr="00795B9C">
        <w:rPr>
          <w:rFonts w:ascii="Times New Roman" w:hAnsi="Times New Roman"/>
        </w:rPr>
        <w:t xml:space="preserve"> hubo otros autores que </w:t>
      </w:r>
      <w:r>
        <w:rPr>
          <w:rFonts w:ascii="Times New Roman" w:hAnsi="Times New Roman"/>
        </w:rPr>
        <w:t>con sus aportes contribuyeron al esplendor de la época dorada de las letras españolas</w:t>
      </w:r>
      <w:r w:rsidR="00795B9C" w:rsidRPr="00795B9C">
        <w:rPr>
          <w:rFonts w:ascii="Times New Roman" w:hAnsi="Times New Roman"/>
        </w:rPr>
        <w:t xml:space="preserve">: Francisco de Quevedo, Luis de Góngora, Lope de Vega y Calderón de la Barca. </w:t>
      </w:r>
      <w:r>
        <w:rPr>
          <w:rFonts w:ascii="Times New Roman" w:hAnsi="Times New Roman"/>
        </w:rPr>
        <w:t>Hablamos de un per</w:t>
      </w:r>
      <w:ins w:id="16" w:author="Admincmovil" w:date="2016-05-27T10:08:00Z">
        <w:r w:rsidR="00C329BC">
          <w:rPr>
            <w:rFonts w:ascii="Times New Roman" w:hAnsi="Times New Roman"/>
          </w:rPr>
          <w:t>i</w:t>
        </w:r>
      </w:ins>
      <w:r>
        <w:rPr>
          <w:rFonts w:ascii="Times New Roman" w:hAnsi="Times New Roman"/>
        </w:rPr>
        <w:t xml:space="preserve">odo muy fructífero en términos </w:t>
      </w:r>
      <w:r>
        <w:rPr>
          <w:rFonts w:ascii="Times New Roman" w:hAnsi="Times New Roman"/>
        </w:rPr>
        <w:lastRenderedPageBreak/>
        <w:t>literarios, que paradójicamente, coincide con el decaimiento político y económico del Imperio español.</w:t>
      </w:r>
    </w:p>
    <w:p w14:paraId="0A033329" w14:textId="77777777" w:rsidR="00795B9C" w:rsidRPr="00795B9C" w:rsidRDefault="00795B9C" w:rsidP="00795B9C">
      <w:pPr>
        <w:rPr>
          <w:rFonts w:ascii="Times New Roman" w:hAnsi="Times New Roman"/>
          <w:lang w:val="es-MX"/>
        </w:rPr>
      </w:pPr>
    </w:p>
    <w:p w14:paraId="37CE5209" w14:textId="63AF4D3A" w:rsidR="00795B9C" w:rsidRPr="00795B9C" w:rsidRDefault="00795B9C" w:rsidP="00795B9C">
      <w:pPr>
        <w:rPr>
          <w:rFonts w:ascii="Times New Roman" w:hAnsi="Times New Roman"/>
          <w:b/>
        </w:rPr>
      </w:pPr>
      <w:r w:rsidRPr="00407160">
        <w:rPr>
          <w:rFonts w:ascii="Times New Roman" w:hAnsi="Times New Roman"/>
          <w:b/>
          <w:highlight w:val="yellow"/>
        </w:rPr>
        <w:t>[SECCIÓN 2]</w:t>
      </w:r>
      <w:r w:rsidRPr="00795B9C">
        <w:rPr>
          <w:rFonts w:ascii="Times New Roman" w:hAnsi="Times New Roman"/>
        </w:rPr>
        <w:t xml:space="preserve"> </w:t>
      </w:r>
      <w:r w:rsidR="00CD06B0">
        <w:rPr>
          <w:rFonts w:ascii="Times New Roman" w:hAnsi="Times New Roman"/>
          <w:b/>
        </w:rPr>
        <w:t xml:space="preserve">2.1 </w:t>
      </w:r>
      <w:r w:rsidR="00CD06B0" w:rsidRPr="00CD06B0">
        <w:rPr>
          <w:rFonts w:ascii="Times New Roman" w:hAnsi="Times New Roman"/>
          <w:b/>
        </w:rPr>
        <w:t>Los contextos histórico, social y cultural de la literatura española del Barroco</w:t>
      </w:r>
    </w:p>
    <w:p w14:paraId="012DE835" w14:textId="77777777" w:rsidR="00795B9C" w:rsidRDefault="00795B9C" w:rsidP="00795B9C">
      <w:pPr>
        <w:rPr>
          <w:rFonts w:ascii="Times New Roman" w:hAnsi="Times New Roman"/>
          <w:lang w:val="es-MX"/>
        </w:rPr>
      </w:pPr>
    </w:p>
    <w:p w14:paraId="5F7F65DB" w14:textId="2AA01577" w:rsidR="00B33351" w:rsidRDefault="00F32F09" w:rsidP="00795B9C">
      <w:pPr>
        <w:rPr>
          <w:rFonts w:ascii="Times New Roman" w:hAnsi="Times New Roman"/>
          <w:lang w:val="es-MX"/>
        </w:rPr>
      </w:pPr>
      <w:r>
        <w:rPr>
          <w:rFonts w:ascii="Times New Roman" w:hAnsi="Times New Roman"/>
          <w:lang w:val="es-MX"/>
        </w:rPr>
        <w:t>El Barroco como estilo artístico se desarrolló principalmente en la Europa occidental, teniendo manifestaciones en esferas como la literatura, la pintura, la arquitectura y la música. Sin embargo, gracias a las colonias que España tenía, el estilo barroco llegó a tener cierto influjo en las creaciones latinoamerica</w:t>
      </w:r>
      <w:r w:rsidR="00A67042">
        <w:rPr>
          <w:rFonts w:ascii="Times New Roman" w:hAnsi="Times New Roman"/>
          <w:lang w:val="es-MX"/>
        </w:rPr>
        <w:t xml:space="preserve">nas, principalmente en la poesía de corte gongoriano. Cabe mencionar autores como la mexicana </w:t>
      </w:r>
      <w:ins w:id="17" w:author="Admincmovil" w:date="2016-05-27T16:21:00Z">
        <w:r w:rsidR="007D7467">
          <w:rPr>
            <w:rFonts w:ascii="Times New Roman" w:hAnsi="Times New Roman"/>
            <w:lang w:val="es-MX"/>
          </w:rPr>
          <w:t>s</w:t>
        </w:r>
      </w:ins>
      <w:r w:rsidR="00A67042" w:rsidRPr="00A67042">
        <w:rPr>
          <w:rFonts w:ascii="Times New Roman" w:hAnsi="Times New Roman"/>
          <w:lang w:val="es-MX"/>
        </w:rPr>
        <w:t>or Juana Inés de la Cruz</w:t>
      </w:r>
      <w:r w:rsidR="00A67042">
        <w:rPr>
          <w:rFonts w:ascii="Times New Roman" w:hAnsi="Times New Roman"/>
          <w:lang w:val="es-MX"/>
        </w:rPr>
        <w:t xml:space="preserve"> o al cubano </w:t>
      </w:r>
      <w:r w:rsidR="00A67042" w:rsidRPr="00A67042">
        <w:rPr>
          <w:rFonts w:ascii="Times New Roman" w:hAnsi="Times New Roman"/>
          <w:lang w:val="es-MX"/>
        </w:rPr>
        <w:t>Silvestre de Balboa</w:t>
      </w:r>
      <w:r w:rsidR="00A67042">
        <w:rPr>
          <w:rFonts w:ascii="Times New Roman" w:hAnsi="Times New Roman"/>
          <w:lang w:val="es-MX"/>
        </w:rPr>
        <w:t>.</w:t>
      </w:r>
    </w:p>
    <w:p w14:paraId="6BF48C5D" w14:textId="77777777" w:rsidR="00795B9C" w:rsidRPr="00795B9C" w:rsidRDefault="00795B9C" w:rsidP="00795B9C">
      <w:pPr>
        <w:rPr>
          <w:rFonts w:ascii="Times New Roman" w:hAnsi="Times New Roman"/>
        </w:rPr>
      </w:pPr>
    </w:p>
    <w:tbl>
      <w:tblPr>
        <w:tblStyle w:val="Tablaconcuadrcula"/>
        <w:tblW w:w="0" w:type="auto"/>
        <w:tblLook w:val="04A0" w:firstRow="1" w:lastRow="0" w:firstColumn="1" w:lastColumn="0" w:noHBand="0" w:noVBand="1"/>
      </w:tblPr>
      <w:tblGrid>
        <w:gridCol w:w="1193"/>
        <w:gridCol w:w="7861"/>
      </w:tblGrid>
      <w:tr w:rsidR="00795B9C" w:rsidRPr="00795B9C" w14:paraId="31A34AF9" w14:textId="77777777" w:rsidTr="00795B9C">
        <w:tc>
          <w:tcPr>
            <w:tcW w:w="9054" w:type="dxa"/>
            <w:gridSpan w:val="2"/>
            <w:shd w:val="clear" w:color="auto" w:fill="0D0D0D" w:themeFill="text1" w:themeFillTint="F2"/>
          </w:tcPr>
          <w:p w14:paraId="1FB9B00B" w14:textId="77777777" w:rsidR="00795B9C" w:rsidRPr="00795B9C" w:rsidRDefault="00795B9C" w:rsidP="00440DEA">
            <w:pPr>
              <w:jc w:val="center"/>
              <w:rPr>
                <w:rFonts w:ascii="Times New Roman" w:hAnsi="Times New Roman"/>
                <w:b/>
              </w:rPr>
            </w:pPr>
            <w:r w:rsidRPr="00795B9C">
              <w:rPr>
                <w:rFonts w:ascii="Times New Roman" w:hAnsi="Times New Roman"/>
                <w:b/>
              </w:rPr>
              <w:t>Imagen (fotografía, gráfica o ilustración)</w:t>
            </w:r>
          </w:p>
        </w:tc>
      </w:tr>
      <w:tr w:rsidR="00795B9C" w:rsidRPr="00795B9C" w14:paraId="5C757704" w14:textId="77777777" w:rsidTr="00795B9C">
        <w:tc>
          <w:tcPr>
            <w:tcW w:w="515" w:type="dxa"/>
          </w:tcPr>
          <w:p w14:paraId="607FF60A" w14:textId="77777777" w:rsidR="00795B9C" w:rsidRPr="00795B9C" w:rsidRDefault="00795B9C" w:rsidP="00795B9C">
            <w:pPr>
              <w:rPr>
                <w:rFonts w:ascii="Times New Roman" w:hAnsi="Times New Roman"/>
                <w:b/>
              </w:rPr>
            </w:pPr>
            <w:r w:rsidRPr="00795B9C">
              <w:rPr>
                <w:rFonts w:ascii="Times New Roman" w:hAnsi="Times New Roman"/>
                <w:b/>
              </w:rPr>
              <w:t>Código</w:t>
            </w:r>
          </w:p>
        </w:tc>
        <w:tc>
          <w:tcPr>
            <w:tcW w:w="8539" w:type="dxa"/>
          </w:tcPr>
          <w:p w14:paraId="280ED7B1" w14:textId="69C1837B" w:rsidR="00795B9C" w:rsidRPr="00795B9C" w:rsidRDefault="00440DEA" w:rsidP="00795B9C">
            <w:pPr>
              <w:rPr>
                <w:rFonts w:ascii="Times New Roman" w:hAnsi="Times New Roman"/>
                <w:b/>
              </w:rPr>
            </w:pPr>
            <w:r>
              <w:rPr>
                <w:rFonts w:ascii="Times New Roman" w:hAnsi="Times New Roman"/>
              </w:rPr>
              <w:t>LE_10_03</w:t>
            </w:r>
            <w:r w:rsidR="00795B9C" w:rsidRPr="00795B9C">
              <w:rPr>
                <w:rFonts w:ascii="Times New Roman" w:hAnsi="Times New Roman"/>
              </w:rPr>
              <w:t>_ IMG0</w:t>
            </w:r>
            <w:r>
              <w:rPr>
                <w:rFonts w:ascii="Times New Roman" w:hAnsi="Times New Roman"/>
              </w:rPr>
              <w:t>2</w:t>
            </w:r>
          </w:p>
        </w:tc>
      </w:tr>
      <w:tr w:rsidR="00795B9C" w:rsidRPr="00795B9C" w14:paraId="65F38826" w14:textId="77777777" w:rsidTr="00795B9C">
        <w:tc>
          <w:tcPr>
            <w:tcW w:w="515" w:type="dxa"/>
          </w:tcPr>
          <w:p w14:paraId="2163CCDD" w14:textId="77777777" w:rsidR="00795B9C" w:rsidRPr="00795B9C" w:rsidRDefault="00795B9C" w:rsidP="00795B9C">
            <w:pPr>
              <w:rPr>
                <w:rFonts w:ascii="Times New Roman" w:hAnsi="Times New Roman"/>
              </w:rPr>
            </w:pPr>
            <w:r w:rsidRPr="00795B9C">
              <w:rPr>
                <w:rFonts w:ascii="Times New Roman" w:hAnsi="Times New Roman"/>
                <w:b/>
              </w:rPr>
              <w:t>Descripción</w:t>
            </w:r>
          </w:p>
        </w:tc>
        <w:tc>
          <w:tcPr>
            <w:tcW w:w="8539" w:type="dxa"/>
          </w:tcPr>
          <w:p w14:paraId="0CB71028" w14:textId="77777777" w:rsidR="00795B9C" w:rsidRPr="00795B9C" w:rsidRDefault="00795B9C" w:rsidP="00795B9C">
            <w:pPr>
              <w:rPr>
                <w:rFonts w:ascii="Times New Roman" w:hAnsi="Times New Roman"/>
              </w:rPr>
            </w:pPr>
            <w:r w:rsidRPr="00795B9C">
              <w:rPr>
                <w:rFonts w:ascii="Times New Roman" w:hAnsi="Times New Roman"/>
              </w:rPr>
              <w:t>Pintura barroca</w:t>
            </w:r>
          </w:p>
        </w:tc>
      </w:tr>
      <w:tr w:rsidR="00795B9C" w:rsidRPr="00795B9C" w14:paraId="66353C96" w14:textId="77777777" w:rsidTr="00795B9C">
        <w:tc>
          <w:tcPr>
            <w:tcW w:w="515" w:type="dxa"/>
          </w:tcPr>
          <w:p w14:paraId="4ABB0DCB" w14:textId="77777777" w:rsidR="00795B9C" w:rsidRPr="00795B9C" w:rsidRDefault="00795B9C" w:rsidP="00795B9C">
            <w:pPr>
              <w:rPr>
                <w:rFonts w:ascii="Times New Roman" w:hAnsi="Times New Roman"/>
              </w:rPr>
            </w:pPr>
            <w:r w:rsidRPr="00795B9C">
              <w:rPr>
                <w:rFonts w:ascii="Times New Roman" w:hAnsi="Times New Roman"/>
                <w:b/>
              </w:rPr>
              <w:t xml:space="preserve">Código </w:t>
            </w:r>
            <w:proofErr w:type="spellStart"/>
            <w:r w:rsidRPr="00795B9C">
              <w:rPr>
                <w:rFonts w:ascii="Times New Roman" w:hAnsi="Times New Roman"/>
                <w:b/>
              </w:rPr>
              <w:t>Shutterstock</w:t>
            </w:r>
            <w:proofErr w:type="spellEnd"/>
            <w:r w:rsidRPr="00795B9C">
              <w:rPr>
                <w:rFonts w:ascii="Times New Roman" w:hAnsi="Times New Roman"/>
                <w:b/>
              </w:rPr>
              <w:t xml:space="preserve"> (o URL o la ruta en </w:t>
            </w:r>
            <w:proofErr w:type="spellStart"/>
            <w:r w:rsidRPr="00795B9C">
              <w:rPr>
                <w:rFonts w:ascii="Times New Roman" w:hAnsi="Times New Roman"/>
                <w:b/>
              </w:rPr>
              <w:t>AulaPlaneta</w:t>
            </w:r>
            <w:proofErr w:type="spellEnd"/>
            <w:r w:rsidRPr="00795B9C">
              <w:rPr>
                <w:rFonts w:ascii="Times New Roman" w:hAnsi="Times New Roman"/>
                <w:b/>
              </w:rPr>
              <w:t>)</w:t>
            </w:r>
          </w:p>
        </w:tc>
        <w:tc>
          <w:tcPr>
            <w:tcW w:w="8539" w:type="dxa"/>
          </w:tcPr>
          <w:p w14:paraId="5F980644" w14:textId="68451BA5" w:rsidR="00795B9C" w:rsidRPr="00795B9C" w:rsidRDefault="00B33351" w:rsidP="005A40BB">
            <w:pPr>
              <w:rPr>
                <w:rFonts w:ascii="Times New Roman" w:hAnsi="Times New Roman"/>
              </w:rPr>
            </w:pPr>
            <w:r w:rsidRPr="00B33351">
              <w:rPr>
                <w:rFonts w:ascii="Times New Roman" w:hAnsi="Times New Roman"/>
              </w:rPr>
              <w:t>http://hispanicasaber.planetasaber.com/encyclopedia/default.asp?idpack=9&amp;idpil=00017D01&amp;ruta=Buscador</w:t>
            </w:r>
          </w:p>
        </w:tc>
      </w:tr>
      <w:tr w:rsidR="00795B9C" w:rsidRPr="00795B9C" w14:paraId="3A0DD944" w14:textId="77777777" w:rsidTr="00795B9C">
        <w:tc>
          <w:tcPr>
            <w:tcW w:w="515" w:type="dxa"/>
          </w:tcPr>
          <w:p w14:paraId="23623730" w14:textId="77777777" w:rsidR="00795B9C" w:rsidRPr="00795B9C" w:rsidRDefault="00795B9C" w:rsidP="00795B9C">
            <w:pPr>
              <w:rPr>
                <w:rFonts w:ascii="Times New Roman" w:hAnsi="Times New Roman"/>
              </w:rPr>
            </w:pPr>
            <w:r w:rsidRPr="00795B9C">
              <w:rPr>
                <w:rFonts w:ascii="Times New Roman" w:hAnsi="Times New Roman"/>
                <w:b/>
              </w:rPr>
              <w:t>Pie de imagen</w:t>
            </w:r>
          </w:p>
        </w:tc>
        <w:tc>
          <w:tcPr>
            <w:tcW w:w="8539" w:type="dxa"/>
          </w:tcPr>
          <w:p w14:paraId="09EBE71C" w14:textId="4EAC03D8" w:rsidR="00795B9C" w:rsidRPr="00795B9C" w:rsidRDefault="005A40BB" w:rsidP="00440DEA">
            <w:pPr>
              <w:rPr>
                <w:rFonts w:ascii="Times New Roman" w:hAnsi="Times New Roman"/>
              </w:rPr>
            </w:pPr>
            <w:r>
              <w:rPr>
                <w:rFonts w:ascii="Times New Roman" w:hAnsi="Times New Roman"/>
              </w:rPr>
              <w:t xml:space="preserve">La palabra </w:t>
            </w:r>
            <w:r w:rsidRPr="005A40BB">
              <w:rPr>
                <w:rFonts w:ascii="Times New Roman" w:hAnsi="Times New Roman"/>
                <w:i/>
              </w:rPr>
              <w:t>b</w:t>
            </w:r>
            <w:r w:rsidR="00795B9C" w:rsidRPr="005A40BB">
              <w:rPr>
                <w:rFonts w:ascii="Times New Roman" w:hAnsi="Times New Roman"/>
                <w:i/>
              </w:rPr>
              <w:t>arroco</w:t>
            </w:r>
            <w:r w:rsidR="00603794">
              <w:rPr>
                <w:rFonts w:ascii="Times New Roman" w:hAnsi="Times New Roman"/>
              </w:rPr>
              <w:t xml:space="preserve"> era</w:t>
            </w:r>
            <w:r w:rsidR="00795B9C" w:rsidRPr="00795B9C">
              <w:rPr>
                <w:rFonts w:ascii="Times New Roman" w:hAnsi="Times New Roman"/>
              </w:rPr>
              <w:t xml:space="preserve"> un adjetivo que se utilizaba en portugués para ref</w:t>
            </w:r>
            <w:r w:rsidR="00BE306B">
              <w:rPr>
                <w:rFonts w:ascii="Times New Roman" w:hAnsi="Times New Roman"/>
              </w:rPr>
              <w:t>erirse a las perlas defectuosas,</w:t>
            </w:r>
            <w:r w:rsidR="00795B9C" w:rsidRPr="00795B9C">
              <w:rPr>
                <w:rFonts w:ascii="Times New Roman" w:hAnsi="Times New Roman"/>
              </w:rPr>
              <w:t xml:space="preserve"> y que </w:t>
            </w:r>
            <w:r w:rsidR="00BE306B">
              <w:rPr>
                <w:rFonts w:ascii="Times New Roman" w:hAnsi="Times New Roman"/>
              </w:rPr>
              <w:t>comenzó a emplearse</w:t>
            </w:r>
            <w:r w:rsidR="00795B9C" w:rsidRPr="00795B9C">
              <w:rPr>
                <w:rFonts w:ascii="Times New Roman" w:hAnsi="Times New Roman"/>
              </w:rPr>
              <w:t xml:space="preserve"> en </w:t>
            </w:r>
            <w:r w:rsidR="00BE306B">
              <w:rPr>
                <w:rFonts w:ascii="Times New Roman" w:hAnsi="Times New Roman"/>
              </w:rPr>
              <w:t xml:space="preserve">el ámbito artístico </w:t>
            </w:r>
            <w:r w:rsidR="00795B9C" w:rsidRPr="00795B9C">
              <w:rPr>
                <w:rFonts w:ascii="Times New Roman" w:hAnsi="Times New Roman"/>
              </w:rPr>
              <w:t>para hacer refere</w:t>
            </w:r>
            <w:r w:rsidR="003170A0">
              <w:rPr>
                <w:rFonts w:ascii="Times New Roman" w:hAnsi="Times New Roman"/>
              </w:rPr>
              <w:t xml:space="preserve">ncia a la artificiosidad </w:t>
            </w:r>
            <w:r w:rsidR="00603794">
              <w:rPr>
                <w:rFonts w:ascii="Times New Roman" w:hAnsi="Times New Roman"/>
              </w:rPr>
              <w:t xml:space="preserve">y ornamentación </w:t>
            </w:r>
            <w:r w:rsidR="003170A0">
              <w:rPr>
                <w:rFonts w:ascii="Times New Roman" w:hAnsi="Times New Roman"/>
              </w:rPr>
              <w:t>de un</w:t>
            </w:r>
            <w:r w:rsidR="00BE306B">
              <w:rPr>
                <w:rFonts w:ascii="Times New Roman" w:hAnsi="Times New Roman"/>
              </w:rPr>
              <w:t xml:space="preserve"> estilo. Tal rasgo se manifiesta en la pintura y la escultura </w:t>
            </w:r>
            <w:r w:rsidR="00795B9C" w:rsidRPr="00795B9C">
              <w:rPr>
                <w:rFonts w:ascii="Times New Roman" w:hAnsi="Times New Roman"/>
              </w:rPr>
              <w:t>en el uso del claroscuro</w:t>
            </w:r>
            <w:r w:rsidR="00BE306B">
              <w:rPr>
                <w:rFonts w:ascii="Times New Roman" w:hAnsi="Times New Roman"/>
              </w:rPr>
              <w:t>, por ejemplo</w:t>
            </w:r>
            <w:ins w:id="18" w:author="Admincmovil" w:date="2016-05-27T10:21:00Z">
              <w:r w:rsidR="00FD2FB3">
                <w:rPr>
                  <w:rFonts w:ascii="Times New Roman" w:hAnsi="Times New Roman"/>
                </w:rPr>
                <w:t>,</w:t>
              </w:r>
            </w:ins>
            <w:r w:rsidR="00BE306B">
              <w:rPr>
                <w:rFonts w:ascii="Times New Roman" w:hAnsi="Times New Roman"/>
              </w:rPr>
              <w:t xml:space="preserve"> en</w:t>
            </w:r>
            <w:ins w:id="19" w:author="Admincmovil" w:date="2016-05-27T10:16:00Z">
              <w:r w:rsidR="00FD2FB3">
                <w:rPr>
                  <w:rFonts w:ascii="Times New Roman" w:hAnsi="Times New Roman"/>
                </w:rPr>
                <w:t xml:space="preserve"> el</w:t>
              </w:r>
            </w:ins>
            <w:r w:rsidR="00795B9C" w:rsidRPr="00795B9C">
              <w:rPr>
                <w:rFonts w:ascii="Times New Roman" w:hAnsi="Times New Roman"/>
              </w:rPr>
              <w:t xml:space="preserve"> </w:t>
            </w:r>
            <w:r w:rsidR="00B33351" w:rsidRPr="00B33351">
              <w:rPr>
                <w:rFonts w:ascii="Times New Roman" w:hAnsi="Times New Roman"/>
                <w:i/>
              </w:rPr>
              <w:t>Martirio de san Andrés</w:t>
            </w:r>
            <w:r w:rsidR="00440DEA">
              <w:rPr>
                <w:rFonts w:ascii="Times New Roman" w:hAnsi="Times New Roman"/>
              </w:rPr>
              <w:t xml:space="preserve"> (1628)</w:t>
            </w:r>
            <w:r w:rsidR="00B33351" w:rsidRPr="00B33351">
              <w:rPr>
                <w:rFonts w:ascii="Times New Roman" w:hAnsi="Times New Roman"/>
              </w:rPr>
              <w:t xml:space="preserve"> de José de Ribera</w:t>
            </w:r>
            <w:r w:rsidR="00440DEA">
              <w:rPr>
                <w:rFonts w:ascii="Times New Roman" w:hAnsi="Times New Roman"/>
              </w:rPr>
              <w:t>.</w:t>
            </w:r>
          </w:p>
        </w:tc>
      </w:tr>
    </w:tbl>
    <w:p w14:paraId="11337EA4" w14:textId="77777777" w:rsidR="00795B9C" w:rsidRPr="00795B9C" w:rsidRDefault="00795B9C" w:rsidP="00795B9C">
      <w:pPr>
        <w:rPr>
          <w:rFonts w:ascii="Times New Roman" w:hAnsi="Times New Roman"/>
        </w:rPr>
      </w:pPr>
    </w:p>
    <w:p w14:paraId="7F8E0628" w14:textId="49852199" w:rsidR="00795B9C" w:rsidRPr="00795B9C" w:rsidRDefault="00795B9C" w:rsidP="00795B9C">
      <w:pPr>
        <w:rPr>
          <w:rFonts w:ascii="Times New Roman" w:hAnsi="Times New Roman"/>
          <w:b/>
        </w:rPr>
      </w:pPr>
      <w:r w:rsidRPr="00407160">
        <w:rPr>
          <w:rFonts w:ascii="Times New Roman" w:hAnsi="Times New Roman"/>
          <w:b/>
          <w:highlight w:val="yellow"/>
        </w:rPr>
        <w:t>[SECCIÓN 3]</w:t>
      </w:r>
      <w:r w:rsidRPr="00795B9C">
        <w:rPr>
          <w:rFonts w:ascii="Times New Roman" w:hAnsi="Times New Roman"/>
        </w:rPr>
        <w:t xml:space="preserve"> </w:t>
      </w:r>
      <w:r w:rsidR="00CD06B0">
        <w:rPr>
          <w:rFonts w:ascii="Times New Roman" w:hAnsi="Times New Roman"/>
          <w:b/>
        </w:rPr>
        <w:t>2.1.1 Contexto h</w:t>
      </w:r>
      <w:r w:rsidRPr="00795B9C">
        <w:rPr>
          <w:rFonts w:ascii="Times New Roman" w:hAnsi="Times New Roman"/>
          <w:b/>
        </w:rPr>
        <w:t>istórico</w:t>
      </w:r>
    </w:p>
    <w:p w14:paraId="068F2FA9" w14:textId="77777777" w:rsidR="00795B9C" w:rsidRPr="00795B9C" w:rsidRDefault="00795B9C" w:rsidP="00795B9C">
      <w:pPr>
        <w:rPr>
          <w:rFonts w:ascii="Times New Roman" w:hAnsi="Times New Roman"/>
        </w:rPr>
      </w:pPr>
    </w:p>
    <w:p w14:paraId="4FEF7BC8" w14:textId="7894241D" w:rsidR="00637F58" w:rsidRPr="00795B9C" w:rsidRDefault="00637F58" w:rsidP="00637F58">
      <w:pPr>
        <w:rPr>
          <w:rFonts w:ascii="Times New Roman" w:hAnsi="Times New Roman"/>
          <w:lang w:val="es-MX"/>
        </w:rPr>
      </w:pPr>
      <w:r>
        <w:rPr>
          <w:rFonts w:ascii="Times New Roman" w:hAnsi="Times New Roman"/>
          <w:lang w:val="es-MX"/>
        </w:rPr>
        <w:t xml:space="preserve">Tanto el Renacimiento (siglo XVI) como </w:t>
      </w:r>
      <w:r w:rsidR="00795B9C" w:rsidRPr="00795B9C">
        <w:rPr>
          <w:rFonts w:ascii="Times New Roman" w:hAnsi="Times New Roman"/>
          <w:lang w:val="es-MX"/>
        </w:rPr>
        <w:t xml:space="preserve">el Barroco (siglo </w:t>
      </w:r>
      <w:r>
        <w:rPr>
          <w:rFonts w:ascii="Times New Roman" w:hAnsi="Times New Roman"/>
          <w:lang w:val="es-MX"/>
        </w:rPr>
        <w:t>XVII) se comprenden</w:t>
      </w:r>
      <w:r w:rsidR="00795B9C" w:rsidRPr="00795B9C">
        <w:rPr>
          <w:rFonts w:ascii="Times New Roman" w:hAnsi="Times New Roman"/>
          <w:lang w:val="es-MX"/>
        </w:rPr>
        <w:t xml:space="preserve"> bajo el nombre de</w:t>
      </w:r>
      <w:r>
        <w:rPr>
          <w:rFonts w:ascii="Times New Roman" w:hAnsi="Times New Roman"/>
          <w:lang w:val="es-MX"/>
        </w:rPr>
        <w:t xml:space="preserve"> </w:t>
      </w:r>
      <w:r w:rsidR="00795B9C" w:rsidRPr="00795B9C">
        <w:rPr>
          <w:rFonts w:ascii="Times New Roman" w:hAnsi="Times New Roman"/>
          <w:b/>
          <w:bCs/>
          <w:lang w:val="es-MX"/>
        </w:rPr>
        <w:t>Siglo de Oro</w:t>
      </w:r>
      <w:r w:rsidR="00795B9C" w:rsidRPr="00795B9C">
        <w:rPr>
          <w:rFonts w:ascii="Times New Roman" w:hAnsi="Times New Roman"/>
          <w:lang w:val="es-MX"/>
        </w:rPr>
        <w:t>, qu</w:t>
      </w:r>
      <w:r w:rsidR="00BE306B">
        <w:rPr>
          <w:rFonts w:ascii="Times New Roman" w:hAnsi="Times New Roman"/>
          <w:lang w:val="es-MX"/>
        </w:rPr>
        <w:t xml:space="preserve">e abarca desde 1517 hasta 1681. </w:t>
      </w:r>
      <w:r>
        <w:rPr>
          <w:rFonts w:ascii="Times New Roman" w:hAnsi="Times New Roman"/>
          <w:lang w:val="es-MX"/>
        </w:rPr>
        <w:t>En medio de la cri</w:t>
      </w:r>
      <w:r w:rsidR="00603794">
        <w:rPr>
          <w:rFonts w:ascii="Times New Roman" w:hAnsi="Times New Roman"/>
          <w:lang w:val="es-MX"/>
        </w:rPr>
        <w:t>sis religiosa que atraviesa toda</w:t>
      </w:r>
      <w:r>
        <w:rPr>
          <w:rFonts w:ascii="Times New Roman" w:hAnsi="Times New Roman"/>
          <w:lang w:val="es-MX"/>
        </w:rPr>
        <w:t xml:space="preserve"> Europa y la paulatina decadencia </w:t>
      </w:r>
      <w:r w:rsidRPr="00795B9C">
        <w:rPr>
          <w:rFonts w:ascii="Times New Roman" w:hAnsi="Times New Roman"/>
          <w:lang w:val="es-MX"/>
        </w:rPr>
        <w:t>del Imperio español</w:t>
      </w:r>
      <w:r>
        <w:rPr>
          <w:rFonts w:ascii="Times New Roman" w:hAnsi="Times New Roman"/>
          <w:lang w:val="es-MX"/>
        </w:rPr>
        <w:t>, se diferencian tres etapas diferentes</w:t>
      </w:r>
      <w:r w:rsidRPr="00795B9C">
        <w:rPr>
          <w:rFonts w:ascii="Times New Roman" w:hAnsi="Times New Roman"/>
          <w:lang w:val="es-MX"/>
        </w:rPr>
        <w:t>:</w:t>
      </w:r>
    </w:p>
    <w:p w14:paraId="5EAA8CFC" w14:textId="77777777" w:rsidR="00637F58" w:rsidRDefault="00637F58" w:rsidP="00637F58">
      <w:pPr>
        <w:rPr>
          <w:rFonts w:ascii="Times New Roman" w:hAnsi="Times New Roman"/>
          <w:lang w:val="es-MX"/>
        </w:rPr>
      </w:pPr>
    </w:p>
    <w:p w14:paraId="5E0D06F6" w14:textId="7E1C3D15" w:rsidR="00795B9C" w:rsidRPr="00795B9C" w:rsidRDefault="00795B9C" w:rsidP="00637F58">
      <w:pPr>
        <w:numPr>
          <w:ilvl w:val="0"/>
          <w:numId w:val="4"/>
        </w:numPr>
        <w:rPr>
          <w:rFonts w:ascii="Times New Roman" w:hAnsi="Times New Roman"/>
          <w:lang w:val="es-MX"/>
        </w:rPr>
      </w:pPr>
      <w:r w:rsidRPr="00795B9C">
        <w:rPr>
          <w:rFonts w:ascii="Times New Roman" w:hAnsi="Times New Roman"/>
          <w:lang w:val="es-MX"/>
        </w:rPr>
        <w:t>1517-1598: reinados de</w:t>
      </w:r>
      <w:r w:rsidR="00BE306B">
        <w:rPr>
          <w:rFonts w:ascii="Times New Roman" w:hAnsi="Times New Roman"/>
          <w:lang w:val="es-MX"/>
        </w:rPr>
        <w:t xml:space="preserve"> </w:t>
      </w:r>
      <w:r w:rsidRPr="00795B9C">
        <w:rPr>
          <w:rFonts w:ascii="Times New Roman" w:hAnsi="Times New Roman"/>
          <w:b/>
          <w:bCs/>
          <w:lang w:val="es-MX"/>
        </w:rPr>
        <w:t>Carlos I</w:t>
      </w:r>
      <w:r w:rsidR="00BE306B">
        <w:rPr>
          <w:rFonts w:ascii="Times New Roman" w:hAnsi="Times New Roman"/>
          <w:lang w:val="es-MX"/>
        </w:rPr>
        <w:t xml:space="preserve"> </w:t>
      </w:r>
      <w:r w:rsidRPr="00795B9C">
        <w:rPr>
          <w:rFonts w:ascii="Times New Roman" w:hAnsi="Times New Roman"/>
          <w:lang w:val="es-MX"/>
        </w:rPr>
        <w:t>y</w:t>
      </w:r>
      <w:r w:rsidR="00BE306B">
        <w:rPr>
          <w:rFonts w:ascii="Times New Roman" w:hAnsi="Times New Roman"/>
          <w:lang w:val="es-MX"/>
        </w:rPr>
        <w:t xml:space="preserve"> </w:t>
      </w:r>
      <w:r w:rsidRPr="00795B9C">
        <w:rPr>
          <w:rFonts w:ascii="Times New Roman" w:hAnsi="Times New Roman"/>
          <w:b/>
          <w:bCs/>
          <w:lang w:val="es-MX"/>
        </w:rPr>
        <w:t>Felipe II</w:t>
      </w:r>
      <w:r w:rsidRPr="00795B9C">
        <w:rPr>
          <w:rFonts w:ascii="Times New Roman" w:hAnsi="Times New Roman"/>
          <w:lang w:val="es-MX"/>
        </w:rPr>
        <w:t>.</w:t>
      </w:r>
    </w:p>
    <w:p w14:paraId="34D0E7FB" w14:textId="5A643026" w:rsidR="00795B9C" w:rsidRPr="00795B9C" w:rsidRDefault="00795B9C" w:rsidP="00795B9C">
      <w:pPr>
        <w:numPr>
          <w:ilvl w:val="0"/>
          <w:numId w:val="4"/>
        </w:numPr>
        <w:rPr>
          <w:rFonts w:ascii="Times New Roman" w:hAnsi="Times New Roman"/>
          <w:lang w:val="es-MX"/>
        </w:rPr>
      </w:pPr>
      <w:r w:rsidRPr="00795B9C">
        <w:rPr>
          <w:rFonts w:ascii="Times New Roman" w:hAnsi="Times New Roman"/>
          <w:lang w:val="es-MX"/>
        </w:rPr>
        <w:t>1598-1635:</w:t>
      </w:r>
      <w:r w:rsidR="00BE306B">
        <w:rPr>
          <w:rFonts w:ascii="Times New Roman" w:hAnsi="Times New Roman"/>
          <w:lang w:val="es-MX"/>
        </w:rPr>
        <w:t xml:space="preserve"> </w:t>
      </w:r>
      <w:r w:rsidRPr="00795B9C">
        <w:rPr>
          <w:rFonts w:ascii="Times New Roman" w:hAnsi="Times New Roman"/>
          <w:b/>
          <w:bCs/>
          <w:lang w:val="es-MX"/>
        </w:rPr>
        <w:t>per</w:t>
      </w:r>
      <w:ins w:id="20" w:author="Admincmovil" w:date="2016-05-27T10:21:00Z">
        <w:r w:rsidR="00FD2FB3">
          <w:rPr>
            <w:rFonts w:ascii="Times New Roman" w:hAnsi="Times New Roman"/>
            <w:b/>
            <w:bCs/>
            <w:lang w:val="es-MX"/>
          </w:rPr>
          <w:t>i</w:t>
        </w:r>
      </w:ins>
      <w:r w:rsidRPr="00795B9C">
        <w:rPr>
          <w:rFonts w:ascii="Times New Roman" w:hAnsi="Times New Roman"/>
          <w:b/>
          <w:bCs/>
          <w:lang w:val="es-MX"/>
        </w:rPr>
        <w:t>odo de apogeo</w:t>
      </w:r>
      <w:r w:rsidR="00A67042">
        <w:rPr>
          <w:rFonts w:ascii="Times New Roman" w:hAnsi="Times New Roman"/>
          <w:lang w:val="es-MX"/>
        </w:rPr>
        <w:t xml:space="preserve"> </w:t>
      </w:r>
      <w:r w:rsidRPr="00795B9C">
        <w:rPr>
          <w:rFonts w:ascii="Times New Roman" w:hAnsi="Times New Roman"/>
          <w:lang w:val="es-MX"/>
        </w:rPr>
        <w:t>que termina con la muerte de Lope de Vega.</w:t>
      </w:r>
    </w:p>
    <w:p w14:paraId="4D604F24" w14:textId="411FC229" w:rsidR="00795B9C" w:rsidRDefault="00795B9C" w:rsidP="00795B9C">
      <w:pPr>
        <w:numPr>
          <w:ilvl w:val="0"/>
          <w:numId w:val="4"/>
        </w:numPr>
        <w:rPr>
          <w:rFonts w:ascii="Times New Roman" w:hAnsi="Times New Roman"/>
          <w:lang w:val="es-MX"/>
        </w:rPr>
      </w:pPr>
      <w:r w:rsidRPr="00795B9C">
        <w:rPr>
          <w:rFonts w:ascii="Times New Roman" w:hAnsi="Times New Roman"/>
          <w:lang w:val="es-MX"/>
        </w:rPr>
        <w:t>1635-1681:</w:t>
      </w:r>
      <w:r w:rsidR="00BE306B">
        <w:rPr>
          <w:rFonts w:ascii="Times New Roman" w:hAnsi="Times New Roman"/>
          <w:lang w:val="es-MX"/>
        </w:rPr>
        <w:t xml:space="preserve"> </w:t>
      </w:r>
      <w:r w:rsidRPr="00795B9C">
        <w:rPr>
          <w:rFonts w:ascii="Times New Roman" w:hAnsi="Times New Roman"/>
          <w:b/>
          <w:bCs/>
          <w:lang w:val="es-MX"/>
        </w:rPr>
        <w:t>años de decadencia</w:t>
      </w:r>
      <w:r w:rsidR="00A67042">
        <w:rPr>
          <w:rFonts w:ascii="Times New Roman" w:hAnsi="Times New Roman"/>
          <w:lang w:val="es-MX"/>
        </w:rPr>
        <w:t xml:space="preserve"> </w:t>
      </w:r>
      <w:r w:rsidRPr="00795B9C">
        <w:rPr>
          <w:rFonts w:ascii="Times New Roman" w:hAnsi="Times New Roman"/>
          <w:lang w:val="es-MX"/>
        </w:rPr>
        <w:t>que culminan en la muerte de Calderón de la Barca.</w:t>
      </w:r>
    </w:p>
    <w:p w14:paraId="09DF8A80" w14:textId="77777777" w:rsidR="00440DEA" w:rsidRPr="00795B9C" w:rsidRDefault="00440DEA" w:rsidP="00440DEA">
      <w:pPr>
        <w:rPr>
          <w:rFonts w:ascii="Times New Roman" w:hAnsi="Times New Roman"/>
          <w:lang w:val="es-MX"/>
        </w:rPr>
      </w:pPr>
    </w:p>
    <w:p w14:paraId="7209B523" w14:textId="77777777" w:rsidR="00795B9C" w:rsidRPr="00795B9C" w:rsidRDefault="00795B9C" w:rsidP="00795B9C">
      <w:pPr>
        <w:rPr>
          <w:rFonts w:ascii="Times New Roman" w:hAnsi="Times New Roman"/>
          <w:lang w:val="es-MX"/>
        </w:rPr>
      </w:pPr>
    </w:p>
    <w:tbl>
      <w:tblPr>
        <w:tblStyle w:val="Tablaconcuadrcula"/>
        <w:tblW w:w="0" w:type="auto"/>
        <w:tblLook w:val="04A0" w:firstRow="1" w:lastRow="0" w:firstColumn="1" w:lastColumn="0" w:noHBand="0" w:noVBand="1"/>
      </w:tblPr>
      <w:tblGrid>
        <w:gridCol w:w="2518"/>
        <w:gridCol w:w="6515"/>
      </w:tblGrid>
      <w:tr w:rsidR="00795B9C" w:rsidRPr="00795B9C" w14:paraId="60E0D5B0" w14:textId="77777777" w:rsidTr="00795B9C">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976E29F" w14:textId="56A8194D" w:rsidR="00795B9C" w:rsidRPr="00795B9C" w:rsidRDefault="00440DEA" w:rsidP="00440DEA">
            <w:pPr>
              <w:jc w:val="center"/>
              <w:rPr>
                <w:rFonts w:ascii="Times New Roman" w:hAnsi="Times New Roman"/>
                <w:b/>
              </w:rPr>
            </w:pPr>
            <w:r>
              <w:rPr>
                <w:rFonts w:ascii="Times New Roman" w:hAnsi="Times New Roman"/>
                <w:b/>
              </w:rPr>
              <w:t>Profundiza (recurso de exposición</w:t>
            </w:r>
            <w:r w:rsidR="00795B9C" w:rsidRPr="00795B9C">
              <w:rPr>
                <w:rFonts w:ascii="Times New Roman" w:hAnsi="Times New Roman"/>
                <w:b/>
              </w:rPr>
              <w:t>)</w:t>
            </w:r>
          </w:p>
        </w:tc>
      </w:tr>
      <w:tr w:rsidR="00795B9C" w:rsidRPr="00795B9C" w14:paraId="6CC0C19E" w14:textId="77777777" w:rsidTr="00795B9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729861" w14:textId="77777777" w:rsidR="00795B9C" w:rsidRPr="00795B9C" w:rsidRDefault="00795B9C" w:rsidP="00795B9C">
            <w:pPr>
              <w:rPr>
                <w:rFonts w:ascii="Times New Roman" w:hAnsi="Times New Roman"/>
                <w:b/>
              </w:rPr>
            </w:pPr>
            <w:r w:rsidRPr="00795B9C">
              <w:rPr>
                <w:rFonts w:ascii="Times New Roman" w:hAnsi="Times New Roman"/>
                <w:b/>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4C9A1A" w14:textId="77777777" w:rsidR="00795B9C" w:rsidRPr="00795B9C" w:rsidRDefault="00795B9C" w:rsidP="00795B9C">
            <w:pPr>
              <w:rPr>
                <w:rFonts w:ascii="Times New Roman" w:hAnsi="Times New Roman"/>
                <w:b/>
              </w:rPr>
            </w:pPr>
            <w:r w:rsidRPr="00795B9C">
              <w:rPr>
                <w:rFonts w:ascii="Times New Roman" w:hAnsi="Times New Roman"/>
              </w:rPr>
              <w:t>LE_10_03_REC50</w:t>
            </w:r>
          </w:p>
        </w:tc>
      </w:tr>
      <w:tr w:rsidR="00795B9C" w:rsidRPr="00795B9C" w14:paraId="5A99063A" w14:textId="77777777" w:rsidTr="00795B9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D0B300" w14:textId="77777777" w:rsidR="00795B9C" w:rsidRPr="00795B9C" w:rsidRDefault="00795B9C" w:rsidP="00795B9C">
            <w:pPr>
              <w:rPr>
                <w:rFonts w:ascii="Times New Roman" w:hAnsi="Times New Roman"/>
              </w:rPr>
            </w:pPr>
            <w:r w:rsidRPr="00795B9C">
              <w:rPr>
                <w:rFonts w:ascii="Times New Roman" w:hAnsi="Times New Roman"/>
                <w:b/>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6FD05C" w14:textId="77777777" w:rsidR="00795B9C" w:rsidRPr="00795B9C" w:rsidRDefault="00795B9C" w:rsidP="00795B9C">
            <w:pPr>
              <w:rPr>
                <w:rFonts w:ascii="Times New Roman" w:hAnsi="Times New Roman"/>
              </w:rPr>
            </w:pPr>
            <w:r w:rsidRPr="00795B9C">
              <w:rPr>
                <w:rFonts w:ascii="Times New Roman" w:hAnsi="Times New Roman"/>
              </w:rPr>
              <w:t>La España del Barroco</w:t>
            </w:r>
          </w:p>
        </w:tc>
      </w:tr>
      <w:tr w:rsidR="00795B9C" w:rsidRPr="00795B9C" w14:paraId="71484A0B" w14:textId="77777777" w:rsidTr="00795B9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90D0BD" w14:textId="77777777" w:rsidR="00795B9C" w:rsidRPr="00795B9C" w:rsidRDefault="00795B9C" w:rsidP="00795B9C">
            <w:pPr>
              <w:rPr>
                <w:rFonts w:ascii="Times New Roman" w:hAnsi="Times New Roman"/>
              </w:rPr>
            </w:pPr>
            <w:r w:rsidRPr="00795B9C">
              <w:rPr>
                <w:rFonts w:ascii="Times New Roman" w:hAnsi="Times New Roman"/>
                <w:b/>
              </w:rPr>
              <w:lastRenderedPageBreak/>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A4AB31" w14:textId="50980B4E" w:rsidR="00795B9C" w:rsidRPr="00795B9C" w:rsidRDefault="00C03129" w:rsidP="00795B9C">
            <w:pPr>
              <w:rPr>
                <w:rFonts w:ascii="Times New Roman" w:hAnsi="Times New Roman"/>
              </w:rPr>
            </w:pPr>
            <w:r>
              <w:rPr>
                <w:rFonts w:ascii="Times New Roman" w:hAnsi="Times New Roman"/>
              </w:rPr>
              <w:t>V</w:t>
            </w:r>
            <w:ins w:id="21" w:author="Admincmovil" w:date="2016-05-27T10:23:00Z">
              <w:r w:rsidR="00FD2FB3">
                <w:rPr>
                  <w:rFonts w:ascii="Times New Roman" w:hAnsi="Times New Roman"/>
                </w:rPr>
                <w:t>í</w:t>
              </w:r>
            </w:ins>
            <w:r w:rsidR="00795B9C" w:rsidRPr="00795B9C">
              <w:rPr>
                <w:rFonts w:ascii="Times New Roman" w:hAnsi="Times New Roman"/>
              </w:rPr>
              <w:t>deo que permite contextualizar la España del Barroco, a nivel político, social y cultural</w:t>
            </w:r>
          </w:p>
        </w:tc>
      </w:tr>
    </w:tbl>
    <w:p w14:paraId="7D4D80A1" w14:textId="77777777" w:rsidR="00795B9C" w:rsidRPr="00795B9C" w:rsidRDefault="00795B9C" w:rsidP="00795B9C">
      <w:pPr>
        <w:rPr>
          <w:rFonts w:ascii="Times New Roman" w:hAnsi="Times New Roman"/>
          <w:lang w:val="es-MX"/>
        </w:rPr>
      </w:pPr>
    </w:p>
    <w:p w14:paraId="22C5B3E4" w14:textId="2B1E76FB" w:rsidR="00603794" w:rsidRDefault="00795B9C" w:rsidP="00795B9C">
      <w:pPr>
        <w:rPr>
          <w:rFonts w:ascii="Times New Roman" w:hAnsi="Times New Roman"/>
        </w:rPr>
      </w:pPr>
      <w:r w:rsidRPr="00407160">
        <w:rPr>
          <w:rFonts w:ascii="Times New Roman" w:hAnsi="Times New Roman"/>
          <w:b/>
          <w:highlight w:val="yellow"/>
        </w:rPr>
        <w:t>[SECCIÓN 3]</w:t>
      </w:r>
      <w:r w:rsidRPr="00795B9C">
        <w:rPr>
          <w:rFonts w:ascii="Times New Roman" w:hAnsi="Times New Roman"/>
        </w:rPr>
        <w:t xml:space="preserve"> </w:t>
      </w:r>
      <w:r w:rsidR="00647EEC">
        <w:rPr>
          <w:rFonts w:ascii="Times New Roman" w:hAnsi="Times New Roman"/>
          <w:b/>
        </w:rPr>
        <w:t>2.1.2 C</w:t>
      </w:r>
      <w:r w:rsidR="00603794">
        <w:rPr>
          <w:rFonts w:ascii="Times New Roman" w:hAnsi="Times New Roman"/>
          <w:b/>
        </w:rPr>
        <w:t>ontexto s</w:t>
      </w:r>
      <w:r w:rsidRPr="00795B9C">
        <w:rPr>
          <w:rFonts w:ascii="Times New Roman" w:hAnsi="Times New Roman"/>
          <w:b/>
        </w:rPr>
        <w:t>ocial</w:t>
      </w:r>
    </w:p>
    <w:p w14:paraId="43CF00D4" w14:textId="77777777" w:rsidR="00603794" w:rsidRDefault="00603794" w:rsidP="00795B9C">
      <w:pPr>
        <w:rPr>
          <w:rFonts w:ascii="Times New Roman" w:hAnsi="Times New Roman"/>
        </w:rPr>
      </w:pPr>
    </w:p>
    <w:p w14:paraId="5DB7175C" w14:textId="6E394E9A" w:rsidR="00795B9C" w:rsidRPr="008A3081" w:rsidRDefault="00795B9C" w:rsidP="00795B9C">
      <w:pPr>
        <w:rPr>
          <w:rFonts w:ascii="Times New Roman" w:hAnsi="Times New Roman"/>
        </w:rPr>
      </w:pPr>
      <w:r w:rsidRPr="00795B9C">
        <w:rPr>
          <w:rFonts w:ascii="Times New Roman" w:hAnsi="Times New Roman"/>
        </w:rPr>
        <w:t>El contexto social del Barroco está relacionado con la</w:t>
      </w:r>
      <w:r w:rsidR="00603794">
        <w:rPr>
          <w:rFonts w:ascii="Times New Roman" w:hAnsi="Times New Roman"/>
        </w:rPr>
        <w:t xml:space="preserve"> </w:t>
      </w:r>
      <w:r w:rsidRPr="00795B9C">
        <w:rPr>
          <w:rFonts w:ascii="Times New Roman" w:hAnsi="Times New Roman"/>
          <w:b/>
          <w:bCs/>
        </w:rPr>
        <w:t>crisis política</w:t>
      </w:r>
      <w:r w:rsidRPr="00795B9C">
        <w:rPr>
          <w:rFonts w:ascii="Times New Roman" w:hAnsi="Times New Roman"/>
        </w:rPr>
        <w:t>,</w:t>
      </w:r>
      <w:r w:rsidR="00603794">
        <w:rPr>
          <w:rFonts w:ascii="Times New Roman" w:hAnsi="Times New Roman"/>
        </w:rPr>
        <w:t xml:space="preserve"> </w:t>
      </w:r>
      <w:r w:rsidRPr="00795B9C">
        <w:rPr>
          <w:rFonts w:ascii="Times New Roman" w:hAnsi="Times New Roman"/>
          <w:b/>
          <w:bCs/>
        </w:rPr>
        <w:t>económica</w:t>
      </w:r>
      <w:r w:rsidR="00603794">
        <w:rPr>
          <w:rFonts w:ascii="Times New Roman" w:hAnsi="Times New Roman"/>
        </w:rPr>
        <w:t xml:space="preserve"> </w:t>
      </w:r>
      <w:r w:rsidRPr="00795B9C">
        <w:rPr>
          <w:rFonts w:ascii="Times New Roman" w:hAnsi="Times New Roman"/>
        </w:rPr>
        <w:t xml:space="preserve">y </w:t>
      </w:r>
      <w:r w:rsidRPr="00795B9C">
        <w:rPr>
          <w:rFonts w:ascii="Times New Roman" w:hAnsi="Times New Roman"/>
          <w:b/>
          <w:bCs/>
        </w:rPr>
        <w:t>social</w:t>
      </w:r>
      <w:r w:rsidR="00603794">
        <w:rPr>
          <w:rFonts w:ascii="Times New Roman" w:hAnsi="Times New Roman"/>
        </w:rPr>
        <w:t xml:space="preserve"> </w:t>
      </w:r>
      <w:r w:rsidRPr="00795B9C">
        <w:rPr>
          <w:rFonts w:ascii="Times New Roman" w:hAnsi="Times New Roman"/>
        </w:rPr>
        <w:t>que se produjo entonces y que marcó el inicio de la</w:t>
      </w:r>
      <w:r w:rsidR="00603794">
        <w:rPr>
          <w:rFonts w:ascii="Times New Roman" w:hAnsi="Times New Roman"/>
        </w:rPr>
        <w:t xml:space="preserve"> </w:t>
      </w:r>
      <w:r w:rsidR="008A3081">
        <w:rPr>
          <w:rFonts w:ascii="Times New Roman" w:hAnsi="Times New Roman"/>
          <w:b/>
          <w:bCs/>
        </w:rPr>
        <w:t>decadencia del Imperio e</w:t>
      </w:r>
      <w:r w:rsidRPr="00795B9C">
        <w:rPr>
          <w:rFonts w:ascii="Times New Roman" w:hAnsi="Times New Roman"/>
          <w:b/>
          <w:bCs/>
        </w:rPr>
        <w:t>spañol</w:t>
      </w:r>
      <w:r w:rsidRPr="00795B9C">
        <w:rPr>
          <w:rFonts w:ascii="Times New Roman" w:hAnsi="Times New Roman"/>
        </w:rPr>
        <w:t>.</w:t>
      </w:r>
      <w:r w:rsidR="008A3081">
        <w:rPr>
          <w:rFonts w:ascii="Times New Roman" w:hAnsi="Times New Roman"/>
        </w:rPr>
        <w:t xml:space="preserve"> </w:t>
      </w:r>
      <w:r w:rsidR="008A3081">
        <w:rPr>
          <w:rFonts w:ascii="Times New Roman" w:hAnsi="Times New Roman"/>
          <w:lang w:val="es-MX"/>
        </w:rPr>
        <w:t>Algunos</w:t>
      </w:r>
      <w:r w:rsidRPr="00795B9C">
        <w:rPr>
          <w:rFonts w:ascii="Times New Roman" w:hAnsi="Times New Roman"/>
          <w:lang w:val="es-MX"/>
        </w:rPr>
        <w:t xml:space="preserve"> sucesos </w:t>
      </w:r>
      <w:r w:rsidR="008A3081">
        <w:rPr>
          <w:rFonts w:ascii="Times New Roman" w:hAnsi="Times New Roman"/>
          <w:lang w:val="es-MX"/>
        </w:rPr>
        <w:t>que propiciaron tal</w:t>
      </w:r>
      <w:r w:rsidRPr="00795B9C">
        <w:rPr>
          <w:rFonts w:ascii="Times New Roman" w:hAnsi="Times New Roman"/>
          <w:lang w:val="es-MX"/>
        </w:rPr>
        <w:t xml:space="preserve"> decadencia durante el</w:t>
      </w:r>
      <w:r w:rsidR="008A3081">
        <w:rPr>
          <w:rFonts w:ascii="Times New Roman" w:hAnsi="Times New Roman"/>
          <w:lang w:val="es-MX"/>
        </w:rPr>
        <w:t xml:space="preserve"> </w:t>
      </w:r>
      <w:r w:rsidRPr="008A3081">
        <w:rPr>
          <w:rFonts w:ascii="Times New Roman" w:hAnsi="Times New Roman"/>
          <w:bCs/>
          <w:lang w:val="es-MX"/>
        </w:rPr>
        <w:t>siglo XVII</w:t>
      </w:r>
      <w:r w:rsidR="008A3081">
        <w:rPr>
          <w:rFonts w:ascii="Times New Roman" w:hAnsi="Times New Roman"/>
          <w:bCs/>
          <w:lang w:val="es-MX"/>
        </w:rPr>
        <w:t xml:space="preserve"> fueron</w:t>
      </w:r>
      <w:r w:rsidRPr="00795B9C">
        <w:rPr>
          <w:rFonts w:ascii="Times New Roman" w:hAnsi="Times New Roman"/>
          <w:lang w:val="es-MX"/>
        </w:rPr>
        <w:t>:</w:t>
      </w:r>
    </w:p>
    <w:p w14:paraId="5408199C" w14:textId="77777777" w:rsidR="00795B9C" w:rsidRPr="00795B9C" w:rsidRDefault="00795B9C" w:rsidP="00795B9C">
      <w:pPr>
        <w:rPr>
          <w:rFonts w:ascii="Times New Roman" w:hAnsi="Times New Roman"/>
          <w:lang w:val="es-MX"/>
        </w:rPr>
      </w:pPr>
    </w:p>
    <w:p w14:paraId="55CB52CF" w14:textId="030404F2" w:rsidR="00795B9C" w:rsidRPr="00795B9C" w:rsidRDefault="00795B9C" w:rsidP="00795B9C">
      <w:pPr>
        <w:numPr>
          <w:ilvl w:val="0"/>
          <w:numId w:val="5"/>
        </w:numPr>
        <w:rPr>
          <w:rFonts w:ascii="Times New Roman" w:hAnsi="Times New Roman"/>
          <w:lang w:val="es-MX"/>
        </w:rPr>
      </w:pPr>
      <w:r w:rsidRPr="00795B9C">
        <w:rPr>
          <w:rFonts w:ascii="Times New Roman" w:hAnsi="Times New Roman"/>
          <w:lang w:val="es-MX"/>
        </w:rPr>
        <w:t>La</w:t>
      </w:r>
      <w:r w:rsidR="00895C77">
        <w:rPr>
          <w:rFonts w:ascii="Times New Roman" w:hAnsi="Times New Roman"/>
          <w:lang w:val="es-MX"/>
        </w:rPr>
        <w:t xml:space="preserve"> </w:t>
      </w:r>
      <w:r w:rsidR="009856E9" w:rsidRPr="009856E9">
        <w:rPr>
          <w:rFonts w:ascii="Times New Roman" w:hAnsi="Times New Roman"/>
          <w:b/>
          <w:lang w:val="es-MX"/>
        </w:rPr>
        <w:t>g</w:t>
      </w:r>
      <w:r w:rsidRPr="00795B9C">
        <w:rPr>
          <w:rFonts w:ascii="Times New Roman" w:hAnsi="Times New Roman"/>
          <w:b/>
          <w:bCs/>
          <w:lang w:val="es-MX"/>
        </w:rPr>
        <w:t xml:space="preserve">uerra de los </w:t>
      </w:r>
      <w:r w:rsidR="009856E9">
        <w:rPr>
          <w:rFonts w:ascii="Times New Roman" w:hAnsi="Times New Roman"/>
          <w:b/>
          <w:bCs/>
          <w:lang w:val="es-MX"/>
        </w:rPr>
        <w:t>T</w:t>
      </w:r>
      <w:r w:rsidRPr="00795B9C">
        <w:rPr>
          <w:rFonts w:ascii="Times New Roman" w:hAnsi="Times New Roman"/>
          <w:b/>
          <w:bCs/>
          <w:lang w:val="es-MX"/>
        </w:rPr>
        <w:t xml:space="preserve">reinta </w:t>
      </w:r>
      <w:r w:rsidR="009856E9">
        <w:rPr>
          <w:rFonts w:ascii="Times New Roman" w:hAnsi="Times New Roman"/>
          <w:b/>
          <w:bCs/>
          <w:lang w:val="es-MX"/>
        </w:rPr>
        <w:t>A</w:t>
      </w:r>
      <w:r w:rsidRPr="00795B9C">
        <w:rPr>
          <w:rFonts w:ascii="Times New Roman" w:hAnsi="Times New Roman"/>
          <w:b/>
          <w:bCs/>
          <w:lang w:val="es-MX"/>
        </w:rPr>
        <w:t>ños</w:t>
      </w:r>
      <w:r w:rsidR="00603794">
        <w:rPr>
          <w:rFonts w:ascii="Times New Roman" w:hAnsi="Times New Roman"/>
          <w:lang w:val="es-MX"/>
        </w:rPr>
        <w:t xml:space="preserve"> </w:t>
      </w:r>
      <w:r w:rsidRPr="00795B9C">
        <w:rPr>
          <w:rFonts w:ascii="Times New Roman" w:hAnsi="Times New Roman"/>
          <w:lang w:val="es-MX"/>
        </w:rPr>
        <w:t>(1618-1648, prolongada hasta 1659 entre Francia y España), que acabó con la independencia de Holanda y Portugal.</w:t>
      </w:r>
    </w:p>
    <w:p w14:paraId="7434A092" w14:textId="4B456251" w:rsidR="00795B9C" w:rsidRPr="00795B9C" w:rsidRDefault="00795B9C" w:rsidP="00795B9C">
      <w:pPr>
        <w:numPr>
          <w:ilvl w:val="0"/>
          <w:numId w:val="5"/>
        </w:numPr>
        <w:rPr>
          <w:rFonts w:ascii="Times New Roman" w:hAnsi="Times New Roman"/>
          <w:lang w:val="es-MX"/>
        </w:rPr>
      </w:pPr>
      <w:r w:rsidRPr="00795B9C">
        <w:rPr>
          <w:rFonts w:ascii="Times New Roman" w:hAnsi="Times New Roman"/>
          <w:lang w:val="es-MX"/>
        </w:rPr>
        <w:t>La</w:t>
      </w:r>
      <w:r w:rsidR="00895C77">
        <w:rPr>
          <w:rFonts w:ascii="Times New Roman" w:hAnsi="Times New Roman"/>
          <w:lang w:val="es-MX"/>
        </w:rPr>
        <w:t xml:space="preserve"> </w:t>
      </w:r>
      <w:r w:rsidRPr="00795B9C">
        <w:rPr>
          <w:rFonts w:ascii="Times New Roman" w:hAnsi="Times New Roman"/>
          <w:b/>
          <w:bCs/>
          <w:lang w:val="es-MX"/>
        </w:rPr>
        <w:t>centralización</w:t>
      </w:r>
      <w:r w:rsidR="00895C77">
        <w:rPr>
          <w:rFonts w:ascii="Times New Roman" w:hAnsi="Times New Roman"/>
          <w:lang w:val="es-MX"/>
        </w:rPr>
        <w:t xml:space="preserve"> </w:t>
      </w:r>
      <w:r w:rsidRPr="00795B9C">
        <w:rPr>
          <w:rFonts w:ascii="Times New Roman" w:hAnsi="Times New Roman"/>
          <w:lang w:val="es-MX"/>
        </w:rPr>
        <w:t>llevada a cabo por Felipe IV (1640), que provocó la sublevación de Cataluña (1640-1652) y Portugal (1640).</w:t>
      </w:r>
    </w:p>
    <w:p w14:paraId="2200E4EC" w14:textId="73F67F95" w:rsidR="00795B9C" w:rsidRPr="00795B9C" w:rsidRDefault="00795B9C" w:rsidP="00795B9C">
      <w:pPr>
        <w:numPr>
          <w:ilvl w:val="0"/>
          <w:numId w:val="5"/>
        </w:numPr>
        <w:rPr>
          <w:rFonts w:ascii="Times New Roman" w:hAnsi="Times New Roman"/>
          <w:lang w:val="es-MX"/>
        </w:rPr>
      </w:pPr>
      <w:r w:rsidRPr="00795B9C">
        <w:rPr>
          <w:rFonts w:ascii="Times New Roman" w:hAnsi="Times New Roman"/>
          <w:lang w:val="es-MX"/>
        </w:rPr>
        <w:t>La</w:t>
      </w:r>
      <w:r w:rsidR="00895C77">
        <w:rPr>
          <w:rFonts w:ascii="Times New Roman" w:hAnsi="Times New Roman"/>
          <w:lang w:val="es-MX"/>
        </w:rPr>
        <w:t xml:space="preserve"> </w:t>
      </w:r>
      <w:ins w:id="22" w:author="Admincmovil" w:date="2016-05-27T10:35:00Z">
        <w:r w:rsidR="0008150E">
          <w:rPr>
            <w:rFonts w:ascii="Times New Roman" w:hAnsi="Times New Roman"/>
            <w:b/>
            <w:bCs/>
            <w:lang w:val="es-MX"/>
          </w:rPr>
          <w:t>P</w:t>
        </w:r>
      </w:ins>
      <w:r w:rsidRPr="00795B9C">
        <w:rPr>
          <w:rFonts w:ascii="Times New Roman" w:hAnsi="Times New Roman"/>
          <w:b/>
          <w:bCs/>
          <w:lang w:val="es-MX"/>
        </w:rPr>
        <w:t>az de los Pirineos</w:t>
      </w:r>
      <w:r w:rsidR="00895C77">
        <w:rPr>
          <w:rFonts w:ascii="Times New Roman" w:hAnsi="Times New Roman"/>
          <w:lang w:val="es-MX"/>
        </w:rPr>
        <w:t xml:space="preserve"> </w:t>
      </w:r>
      <w:r w:rsidRPr="00795B9C">
        <w:rPr>
          <w:rFonts w:ascii="Times New Roman" w:hAnsi="Times New Roman"/>
          <w:lang w:val="es-MX"/>
        </w:rPr>
        <w:t>(1659), por la que España cedió los territorios de la Cerdeña y el Rosellón.</w:t>
      </w:r>
    </w:p>
    <w:p w14:paraId="175AEA28" w14:textId="77777777" w:rsidR="00795B9C" w:rsidRPr="00795B9C" w:rsidRDefault="00795B9C" w:rsidP="00795B9C">
      <w:pPr>
        <w:rPr>
          <w:rFonts w:ascii="Times New Roman" w:hAnsi="Times New Roman"/>
          <w:lang w:val="es-MX"/>
        </w:rPr>
      </w:pPr>
    </w:p>
    <w:tbl>
      <w:tblPr>
        <w:tblStyle w:val="Tablaconcuadrcula"/>
        <w:tblW w:w="0" w:type="auto"/>
        <w:tblLook w:val="04A0" w:firstRow="1" w:lastRow="0" w:firstColumn="1" w:lastColumn="0" w:noHBand="0" w:noVBand="1"/>
      </w:tblPr>
      <w:tblGrid>
        <w:gridCol w:w="2518"/>
        <w:gridCol w:w="6515"/>
      </w:tblGrid>
      <w:tr w:rsidR="00795B9C" w:rsidRPr="00795B9C" w14:paraId="46DCAF0E" w14:textId="77777777" w:rsidTr="00795B9C">
        <w:tc>
          <w:tcPr>
            <w:tcW w:w="9033" w:type="dxa"/>
            <w:gridSpan w:val="2"/>
            <w:shd w:val="clear" w:color="auto" w:fill="0D0D0D" w:themeFill="text1" w:themeFillTint="F2"/>
          </w:tcPr>
          <w:p w14:paraId="15D5D1C2" w14:textId="77777777" w:rsidR="00795B9C" w:rsidRPr="00795B9C" w:rsidRDefault="00795B9C" w:rsidP="00795B9C">
            <w:pPr>
              <w:rPr>
                <w:rFonts w:ascii="Times New Roman" w:hAnsi="Times New Roman"/>
                <w:b/>
              </w:rPr>
            </w:pPr>
            <w:r w:rsidRPr="00795B9C">
              <w:rPr>
                <w:rFonts w:ascii="Times New Roman" w:hAnsi="Times New Roman"/>
                <w:b/>
              </w:rPr>
              <w:t>Imagen (fotografía, gráfica o ilustración)</w:t>
            </w:r>
          </w:p>
        </w:tc>
      </w:tr>
      <w:tr w:rsidR="00795B9C" w:rsidRPr="00795B9C" w14:paraId="67E70FD2" w14:textId="77777777" w:rsidTr="00795B9C">
        <w:tc>
          <w:tcPr>
            <w:tcW w:w="2518" w:type="dxa"/>
          </w:tcPr>
          <w:p w14:paraId="1B34930A" w14:textId="77777777" w:rsidR="00795B9C" w:rsidRPr="00795B9C" w:rsidRDefault="00795B9C" w:rsidP="00795B9C">
            <w:pPr>
              <w:rPr>
                <w:rFonts w:ascii="Times New Roman" w:hAnsi="Times New Roman"/>
                <w:b/>
              </w:rPr>
            </w:pPr>
            <w:r w:rsidRPr="00795B9C">
              <w:rPr>
                <w:rFonts w:ascii="Times New Roman" w:hAnsi="Times New Roman"/>
                <w:b/>
              </w:rPr>
              <w:t>Código</w:t>
            </w:r>
          </w:p>
        </w:tc>
        <w:tc>
          <w:tcPr>
            <w:tcW w:w="6515" w:type="dxa"/>
          </w:tcPr>
          <w:p w14:paraId="4AF9B023" w14:textId="411F2376" w:rsidR="00795B9C" w:rsidRPr="00795B9C" w:rsidRDefault="00795B9C" w:rsidP="00795B9C">
            <w:pPr>
              <w:rPr>
                <w:rFonts w:ascii="Times New Roman" w:hAnsi="Times New Roman"/>
                <w:b/>
              </w:rPr>
            </w:pPr>
            <w:r w:rsidRPr="00795B9C">
              <w:rPr>
                <w:rFonts w:ascii="Times New Roman" w:hAnsi="Times New Roman"/>
              </w:rPr>
              <w:t>LE_10_02_ IMG0</w:t>
            </w:r>
            <w:r w:rsidR="00440DEA">
              <w:rPr>
                <w:rFonts w:ascii="Times New Roman" w:hAnsi="Times New Roman"/>
              </w:rPr>
              <w:t>3</w:t>
            </w:r>
          </w:p>
        </w:tc>
      </w:tr>
      <w:tr w:rsidR="00795B9C" w:rsidRPr="00795B9C" w14:paraId="5153BA0B" w14:textId="77777777" w:rsidTr="00795B9C">
        <w:tc>
          <w:tcPr>
            <w:tcW w:w="2518" w:type="dxa"/>
          </w:tcPr>
          <w:p w14:paraId="2656D4B7" w14:textId="77777777" w:rsidR="00795B9C" w:rsidRPr="00795B9C" w:rsidRDefault="00795B9C" w:rsidP="00795B9C">
            <w:pPr>
              <w:rPr>
                <w:rFonts w:ascii="Times New Roman" w:hAnsi="Times New Roman"/>
              </w:rPr>
            </w:pPr>
            <w:r w:rsidRPr="00795B9C">
              <w:rPr>
                <w:rFonts w:ascii="Times New Roman" w:hAnsi="Times New Roman"/>
                <w:b/>
              </w:rPr>
              <w:t>Descripción</w:t>
            </w:r>
          </w:p>
        </w:tc>
        <w:tc>
          <w:tcPr>
            <w:tcW w:w="6515" w:type="dxa"/>
          </w:tcPr>
          <w:p w14:paraId="6C2B39C2" w14:textId="77777777" w:rsidR="00795B9C" w:rsidRPr="00795B9C" w:rsidRDefault="00795B9C" w:rsidP="00795B9C">
            <w:pPr>
              <w:rPr>
                <w:rFonts w:ascii="Times New Roman" w:hAnsi="Times New Roman"/>
              </w:rPr>
            </w:pPr>
            <w:r w:rsidRPr="00795B9C">
              <w:rPr>
                <w:rFonts w:ascii="Times New Roman" w:hAnsi="Times New Roman"/>
              </w:rPr>
              <w:t>Pintura de niño mendigo</w:t>
            </w:r>
          </w:p>
        </w:tc>
      </w:tr>
      <w:tr w:rsidR="00795B9C" w:rsidRPr="00795B9C" w14:paraId="24C488CD" w14:textId="77777777" w:rsidTr="00795B9C">
        <w:tc>
          <w:tcPr>
            <w:tcW w:w="2518" w:type="dxa"/>
          </w:tcPr>
          <w:p w14:paraId="1415077F" w14:textId="77777777" w:rsidR="00795B9C" w:rsidRPr="00795B9C" w:rsidRDefault="00795B9C" w:rsidP="00795B9C">
            <w:pPr>
              <w:rPr>
                <w:rFonts w:ascii="Times New Roman" w:hAnsi="Times New Roman"/>
              </w:rPr>
            </w:pPr>
            <w:r w:rsidRPr="00795B9C">
              <w:rPr>
                <w:rFonts w:ascii="Times New Roman" w:hAnsi="Times New Roman"/>
                <w:b/>
              </w:rPr>
              <w:t xml:space="preserve">Código </w:t>
            </w:r>
            <w:proofErr w:type="spellStart"/>
            <w:r w:rsidRPr="00795B9C">
              <w:rPr>
                <w:rFonts w:ascii="Times New Roman" w:hAnsi="Times New Roman"/>
                <w:b/>
              </w:rPr>
              <w:t>Shutterstock</w:t>
            </w:r>
            <w:proofErr w:type="spellEnd"/>
            <w:r w:rsidRPr="00795B9C">
              <w:rPr>
                <w:rFonts w:ascii="Times New Roman" w:hAnsi="Times New Roman"/>
                <w:b/>
              </w:rPr>
              <w:t xml:space="preserve"> (o URL o la ruta en </w:t>
            </w:r>
            <w:proofErr w:type="spellStart"/>
            <w:r w:rsidRPr="00795B9C">
              <w:rPr>
                <w:rFonts w:ascii="Times New Roman" w:hAnsi="Times New Roman"/>
                <w:b/>
              </w:rPr>
              <w:t>AulaPlaneta</w:t>
            </w:r>
            <w:proofErr w:type="spellEnd"/>
            <w:r w:rsidRPr="00795B9C">
              <w:rPr>
                <w:rFonts w:ascii="Times New Roman" w:hAnsi="Times New Roman"/>
                <w:b/>
              </w:rPr>
              <w:t>)</w:t>
            </w:r>
          </w:p>
        </w:tc>
        <w:tc>
          <w:tcPr>
            <w:tcW w:w="6515" w:type="dxa"/>
          </w:tcPr>
          <w:p w14:paraId="333F76FD" w14:textId="44BFD3BE" w:rsidR="00795B9C" w:rsidRPr="00795B9C" w:rsidRDefault="00895C77" w:rsidP="00895C77">
            <w:pPr>
              <w:rPr>
                <w:rFonts w:ascii="Times New Roman" w:hAnsi="Times New Roman"/>
              </w:rPr>
            </w:pPr>
            <w:r w:rsidRPr="00895C77">
              <w:rPr>
                <w:rFonts w:ascii="Times New Roman" w:hAnsi="Times New Roman"/>
              </w:rPr>
              <w:t>http://profesores.aulaplaneta.com/#/cuaderno-estudio?UnidadID=789&amp;AsignaturaID=36&amp;CursoID=4</w:t>
            </w:r>
          </w:p>
        </w:tc>
      </w:tr>
      <w:tr w:rsidR="00795B9C" w:rsidRPr="00795B9C" w14:paraId="335E10D4" w14:textId="77777777" w:rsidTr="00795B9C">
        <w:tc>
          <w:tcPr>
            <w:tcW w:w="2518" w:type="dxa"/>
          </w:tcPr>
          <w:p w14:paraId="22C0DF7D" w14:textId="77777777" w:rsidR="00795B9C" w:rsidRPr="00795B9C" w:rsidRDefault="00795B9C" w:rsidP="00795B9C">
            <w:pPr>
              <w:rPr>
                <w:rFonts w:ascii="Times New Roman" w:hAnsi="Times New Roman"/>
              </w:rPr>
            </w:pPr>
            <w:r w:rsidRPr="00795B9C">
              <w:rPr>
                <w:rFonts w:ascii="Times New Roman" w:hAnsi="Times New Roman"/>
                <w:b/>
              </w:rPr>
              <w:t>Pie de imagen</w:t>
            </w:r>
          </w:p>
        </w:tc>
        <w:tc>
          <w:tcPr>
            <w:tcW w:w="6515" w:type="dxa"/>
          </w:tcPr>
          <w:p w14:paraId="5C4A8F08" w14:textId="37066160" w:rsidR="00795B9C" w:rsidRPr="00795B9C" w:rsidRDefault="00795B9C" w:rsidP="00895C77">
            <w:pPr>
              <w:rPr>
                <w:rFonts w:ascii="Times New Roman" w:hAnsi="Times New Roman"/>
              </w:rPr>
            </w:pPr>
            <w:r w:rsidRPr="00795B9C">
              <w:rPr>
                <w:rFonts w:ascii="Times New Roman" w:hAnsi="Times New Roman"/>
              </w:rPr>
              <w:t>La inestabilidad del siglo XVII tuvo como consecuencia</w:t>
            </w:r>
            <w:r w:rsidR="00895C77">
              <w:rPr>
                <w:rFonts w:ascii="Times New Roman" w:hAnsi="Times New Roman"/>
              </w:rPr>
              <w:t xml:space="preserve"> </w:t>
            </w:r>
            <w:r w:rsidR="00895C77" w:rsidRPr="00795B9C">
              <w:rPr>
                <w:rFonts w:ascii="Times New Roman" w:hAnsi="Times New Roman"/>
              </w:rPr>
              <w:t>en las ciudades</w:t>
            </w:r>
            <w:r w:rsidRPr="00795B9C">
              <w:rPr>
                <w:rFonts w:ascii="Times New Roman" w:hAnsi="Times New Roman"/>
              </w:rPr>
              <w:t xml:space="preserve"> el aumento de mendigos y de “pillos” (niñ</w:t>
            </w:r>
            <w:r w:rsidR="00895C77">
              <w:rPr>
                <w:rFonts w:ascii="Times New Roman" w:hAnsi="Times New Roman"/>
              </w:rPr>
              <w:t>os y jóvenes de pocos recursos), quienes</w:t>
            </w:r>
            <w:r w:rsidRPr="00795B9C">
              <w:rPr>
                <w:rFonts w:ascii="Times New Roman" w:hAnsi="Times New Roman"/>
              </w:rPr>
              <w:t xml:space="preserve"> intentaban sobrevivir a las condiciones adversas. </w:t>
            </w:r>
            <w:r w:rsidR="00895C77" w:rsidRPr="00895C77">
              <w:rPr>
                <w:rFonts w:ascii="Times New Roman" w:hAnsi="Times New Roman"/>
                <w:i/>
              </w:rPr>
              <w:t>Joven m</w:t>
            </w:r>
            <w:r w:rsidRPr="00895C77">
              <w:rPr>
                <w:rFonts w:ascii="Times New Roman" w:hAnsi="Times New Roman"/>
                <w:i/>
              </w:rPr>
              <w:t>endigo</w:t>
            </w:r>
            <w:r w:rsidR="00895C77">
              <w:rPr>
                <w:rFonts w:ascii="Times New Roman" w:hAnsi="Times New Roman"/>
              </w:rPr>
              <w:t xml:space="preserve"> (</w:t>
            </w:r>
            <w:r w:rsidR="00895C77" w:rsidRPr="00895C77">
              <w:rPr>
                <w:rFonts w:ascii="Times New Roman" w:hAnsi="Times New Roman"/>
              </w:rPr>
              <w:t>1645-1650</w:t>
            </w:r>
            <w:r w:rsidRPr="00795B9C">
              <w:rPr>
                <w:rFonts w:ascii="Times New Roman" w:hAnsi="Times New Roman"/>
              </w:rPr>
              <w:t>) de Bartolomé Esteban Murillo, entre otros, inmortalizaron la situación de la sociedad del Barroco.</w:t>
            </w:r>
          </w:p>
        </w:tc>
      </w:tr>
    </w:tbl>
    <w:p w14:paraId="3AB87693" w14:textId="77777777" w:rsidR="00795B9C" w:rsidRPr="00795B9C" w:rsidRDefault="00795B9C" w:rsidP="00795B9C">
      <w:pPr>
        <w:rPr>
          <w:rFonts w:ascii="Times New Roman" w:hAnsi="Times New Roman"/>
          <w:lang w:val="es-MX"/>
        </w:rPr>
      </w:pPr>
    </w:p>
    <w:tbl>
      <w:tblPr>
        <w:tblStyle w:val="Tablaconcuadrcula"/>
        <w:tblW w:w="0" w:type="auto"/>
        <w:tblLook w:val="04A0" w:firstRow="1" w:lastRow="0" w:firstColumn="1" w:lastColumn="0" w:noHBand="0" w:noVBand="1"/>
      </w:tblPr>
      <w:tblGrid>
        <w:gridCol w:w="2518"/>
        <w:gridCol w:w="6460"/>
      </w:tblGrid>
      <w:tr w:rsidR="00647EEC" w:rsidRPr="00647EEC" w14:paraId="676D2D1B" w14:textId="77777777" w:rsidTr="00403202">
        <w:tc>
          <w:tcPr>
            <w:tcW w:w="8978" w:type="dxa"/>
            <w:gridSpan w:val="2"/>
            <w:shd w:val="clear" w:color="auto" w:fill="000000" w:themeFill="text1"/>
          </w:tcPr>
          <w:p w14:paraId="6F59E9D9" w14:textId="77777777" w:rsidR="00647EEC" w:rsidRPr="00647EEC" w:rsidRDefault="00647EEC" w:rsidP="00647EEC">
            <w:pPr>
              <w:jc w:val="center"/>
              <w:rPr>
                <w:rFonts w:ascii="Times New Roman" w:hAnsi="Times New Roman"/>
                <w:b/>
                <w:lang w:val="es-MX"/>
              </w:rPr>
            </w:pPr>
            <w:r w:rsidRPr="00647EEC">
              <w:rPr>
                <w:rFonts w:ascii="Times New Roman" w:hAnsi="Times New Roman"/>
                <w:b/>
                <w:lang w:val="es-MX"/>
              </w:rPr>
              <w:t>Destacado</w:t>
            </w:r>
          </w:p>
        </w:tc>
      </w:tr>
      <w:tr w:rsidR="00647EEC" w:rsidRPr="00647EEC" w14:paraId="3CC9EE17" w14:textId="77777777" w:rsidTr="00403202">
        <w:tc>
          <w:tcPr>
            <w:tcW w:w="2518" w:type="dxa"/>
          </w:tcPr>
          <w:p w14:paraId="626847A3" w14:textId="77777777" w:rsidR="00647EEC" w:rsidRPr="00647EEC" w:rsidRDefault="00647EEC" w:rsidP="00647EEC">
            <w:pPr>
              <w:rPr>
                <w:rFonts w:ascii="Times New Roman" w:hAnsi="Times New Roman"/>
                <w:b/>
                <w:lang w:val="es-MX"/>
              </w:rPr>
            </w:pPr>
            <w:r w:rsidRPr="00647EEC">
              <w:rPr>
                <w:rFonts w:ascii="Times New Roman" w:hAnsi="Times New Roman"/>
                <w:b/>
                <w:lang w:val="es-MX"/>
              </w:rPr>
              <w:t>Título</w:t>
            </w:r>
          </w:p>
        </w:tc>
        <w:tc>
          <w:tcPr>
            <w:tcW w:w="6460" w:type="dxa"/>
          </w:tcPr>
          <w:p w14:paraId="55912875" w14:textId="301EDF27" w:rsidR="00647EEC" w:rsidRPr="00647EEC" w:rsidRDefault="00647EEC" w:rsidP="00647EEC">
            <w:pPr>
              <w:rPr>
                <w:rFonts w:ascii="Times New Roman" w:hAnsi="Times New Roman"/>
                <w:b/>
                <w:lang w:val="es-MX"/>
              </w:rPr>
            </w:pPr>
            <w:r>
              <w:rPr>
                <w:rFonts w:ascii="Times New Roman" w:hAnsi="Times New Roman"/>
                <w:b/>
                <w:lang w:val="es-MX"/>
              </w:rPr>
              <w:t>El descenso demográfico del siglo XVII</w:t>
            </w:r>
          </w:p>
        </w:tc>
      </w:tr>
      <w:tr w:rsidR="00647EEC" w:rsidRPr="00647EEC" w14:paraId="30A33975" w14:textId="77777777" w:rsidTr="00403202">
        <w:tc>
          <w:tcPr>
            <w:tcW w:w="2518" w:type="dxa"/>
          </w:tcPr>
          <w:p w14:paraId="29BFBD2D" w14:textId="77777777" w:rsidR="00647EEC" w:rsidRPr="00647EEC" w:rsidRDefault="00647EEC" w:rsidP="00647EEC">
            <w:pPr>
              <w:rPr>
                <w:rFonts w:ascii="Times New Roman" w:hAnsi="Times New Roman"/>
                <w:lang w:val="es-MX"/>
              </w:rPr>
            </w:pPr>
            <w:r w:rsidRPr="00647EEC">
              <w:rPr>
                <w:rFonts w:ascii="Times New Roman" w:hAnsi="Times New Roman"/>
                <w:b/>
                <w:lang w:val="es-MX"/>
              </w:rPr>
              <w:t>Contenido</w:t>
            </w:r>
          </w:p>
        </w:tc>
        <w:tc>
          <w:tcPr>
            <w:tcW w:w="6460" w:type="dxa"/>
          </w:tcPr>
          <w:p w14:paraId="34A10D87" w14:textId="187CA4A6" w:rsidR="00647EEC" w:rsidRPr="00795B9C" w:rsidRDefault="00647EEC" w:rsidP="00647EEC">
            <w:pPr>
              <w:rPr>
                <w:rFonts w:ascii="Times New Roman" w:hAnsi="Times New Roman"/>
                <w:lang w:val="es-MX"/>
              </w:rPr>
            </w:pPr>
            <w:r>
              <w:rPr>
                <w:rFonts w:ascii="Times New Roman" w:hAnsi="Times New Roman"/>
                <w:lang w:val="es-MX"/>
              </w:rPr>
              <w:t>Entre los acontecimientos más relevantes que l</w:t>
            </w:r>
            <w:r w:rsidRPr="00795B9C">
              <w:rPr>
                <w:rFonts w:ascii="Times New Roman" w:hAnsi="Times New Roman"/>
                <w:lang w:val="es-MX"/>
              </w:rPr>
              <w:t xml:space="preserve">a sociedad </w:t>
            </w:r>
            <w:r>
              <w:rPr>
                <w:rFonts w:ascii="Times New Roman" w:hAnsi="Times New Roman"/>
                <w:lang w:val="es-MX"/>
              </w:rPr>
              <w:t xml:space="preserve">española </w:t>
            </w:r>
            <w:r w:rsidRPr="00795B9C">
              <w:rPr>
                <w:rFonts w:ascii="Times New Roman" w:hAnsi="Times New Roman"/>
                <w:lang w:val="es-MX"/>
              </w:rPr>
              <w:t>del siglo XVII experimentó</w:t>
            </w:r>
            <w:r>
              <w:rPr>
                <w:rFonts w:ascii="Times New Roman" w:hAnsi="Times New Roman"/>
                <w:lang w:val="es-MX"/>
              </w:rPr>
              <w:t xml:space="preserve"> está el </w:t>
            </w:r>
            <w:r>
              <w:rPr>
                <w:rFonts w:ascii="Times New Roman" w:hAnsi="Times New Roman"/>
                <w:b/>
                <w:bCs/>
                <w:lang w:val="es-MX"/>
              </w:rPr>
              <w:t>descenso de la población</w:t>
            </w:r>
            <w:r>
              <w:rPr>
                <w:rFonts w:ascii="Times New Roman" w:hAnsi="Times New Roman"/>
                <w:bCs/>
                <w:lang w:val="es-MX"/>
              </w:rPr>
              <w:t>.</w:t>
            </w:r>
            <w:r>
              <w:rPr>
                <w:rFonts w:ascii="Times New Roman" w:hAnsi="Times New Roman"/>
                <w:lang w:val="es-MX"/>
              </w:rPr>
              <w:t xml:space="preserve"> Este hecho </w:t>
            </w:r>
            <w:r w:rsidRPr="00795B9C">
              <w:rPr>
                <w:rFonts w:ascii="Times New Roman" w:hAnsi="Times New Roman"/>
                <w:lang w:val="es-MX"/>
              </w:rPr>
              <w:t xml:space="preserve">afectó </w:t>
            </w:r>
            <w:r>
              <w:rPr>
                <w:rFonts w:ascii="Times New Roman" w:hAnsi="Times New Roman"/>
                <w:lang w:val="es-MX"/>
              </w:rPr>
              <w:t>mucho</w:t>
            </w:r>
            <w:r w:rsidRPr="00795B9C">
              <w:rPr>
                <w:rFonts w:ascii="Times New Roman" w:hAnsi="Times New Roman"/>
                <w:lang w:val="es-MX"/>
              </w:rPr>
              <w:t xml:space="preserve"> la economía </w:t>
            </w:r>
            <w:r>
              <w:rPr>
                <w:rFonts w:ascii="Times New Roman" w:hAnsi="Times New Roman"/>
                <w:lang w:val="es-MX"/>
              </w:rPr>
              <w:t>y se debió a:</w:t>
            </w:r>
          </w:p>
          <w:p w14:paraId="2190C4BE" w14:textId="7C0A8859" w:rsidR="00647EEC" w:rsidRPr="00795B9C" w:rsidRDefault="00647EEC" w:rsidP="00647EEC">
            <w:pPr>
              <w:numPr>
                <w:ilvl w:val="0"/>
                <w:numId w:val="6"/>
              </w:numPr>
              <w:rPr>
                <w:rFonts w:ascii="Times New Roman" w:hAnsi="Times New Roman"/>
                <w:lang w:val="es-MX"/>
              </w:rPr>
            </w:pPr>
            <w:r w:rsidRPr="00795B9C">
              <w:rPr>
                <w:rFonts w:ascii="Times New Roman" w:hAnsi="Times New Roman"/>
                <w:lang w:val="es-MX"/>
              </w:rPr>
              <w:t>La</w:t>
            </w:r>
            <w:r>
              <w:rPr>
                <w:rFonts w:ascii="Times New Roman" w:hAnsi="Times New Roman"/>
                <w:lang w:val="es-MX"/>
              </w:rPr>
              <w:t xml:space="preserve"> </w:t>
            </w:r>
            <w:r w:rsidRPr="00795B9C">
              <w:rPr>
                <w:rFonts w:ascii="Times New Roman" w:hAnsi="Times New Roman"/>
                <w:b/>
                <w:bCs/>
                <w:lang w:val="es-MX"/>
              </w:rPr>
              <w:t>emigración a América</w:t>
            </w:r>
          </w:p>
          <w:p w14:paraId="49D8788D" w14:textId="3B1DB744" w:rsidR="00647EEC" w:rsidRPr="00795B9C" w:rsidRDefault="00647EEC" w:rsidP="00647EEC">
            <w:pPr>
              <w:numPr>
                <w:ilvl w:val="0"/>
                <w:numId w:val="6"/>
              </w:numPr>
              <w:rPr>
                <w:rFonts w:ascii="Times New Roman" w:hAnsi="Times New Roman"/>
                <w:lang w:val="es-MX"/>
              </w:rPr>
            </w:pPr>
            <w:r>
              <w:rPr>
                <w:rFonts w:ascii="Times New Roman" w:hAnsi="Times New Roman"/>
                <w:lang w:val="es-MX"/>
              </w:rPr>
              <w:t xml:space="preserve">Los efectos de las distintas </w:t>
            </w:r>
            <w:r w:rsidRPr="00795B9C">
              <w:rPr>
                <w:rFonts w:ascii="Times New Roman" w:hAnsi="Times New Roman"/>
                <w:b/>
                <w:bCs/>
                <w:lang w:val="es-MX"/>
              </w:rPr>
              <w:t>guerras</w:t>
            </w:r>
          </w:p>
          <w:p w14:paraId="109596A9" w14:textId="7E0C8C22" w:rsidR="00647EEC" w:rsidRPr="00795B9C" w:rsidRDefault="00647EEC" w:rsidP="00647EEC">
            <w:pPr>
              <w:numPr>
                <w:ilvl w:val="0"/>
                <w:numId w:val="6"/>
              </w:numPr>
              <w:rPr>
                <w:rFonts w:ascii="Times New Roman" w:hAnsi="Times New Roman"/>
                <w:lang w:val="es-MX"/>
              </w:rPr>
            </w:pPr>
            <w:r w:rsidRPr="00795B9C">
              <w:rPr>
                <w:rFonts w:ascii="Times New Roman" w:hAnsi="Times New Roman"/>
                <w:lang w:val="es-MX"/>
              </w:rPr>
              <w:t>La</w:t>
            </w:r>
            <w:r>
              <w:rPr>
                <w:rFonts w:ascii="Times New Roman" w:hAnsi="Times New Roman"/>
                <w:lang w:val="es-MX"/>
              </w:rPr>
              <w:t xml:space="preserve"> </w:t>
            </w:r>
            <w:r w:rsidRPr="00795B9C">
              <w:rPr>
                <w:rFonts w:ascii="Times New Roman" w:hAnsi="Times New Roman"/>
                <w:b/>
                <w:bCs/>
                <w:lang w:val="es-MX"/>
              </w:rPr>
              <w:t xml:space="preserve">expulsión de los judíos </w:t>
            </w:r>
            <w:r w:rsidRPr="00795B9C">
              <w:rPr>
                <w:rFonts w:ascii="Times New Roman" w:hAnsi="Times New Roman"/>
                <w:lang w:val="es-MX"/>
              </w:rPr>
              <w:t>(1462) y</w:t>
            </w:r>
            <w:r>
              <w:rPr>
                <w:rFonts w:ascii="Times New Roman" w:hAnsi="Times New Roman"/>
                <w:lang w:val="es-MX"/>
              </w:rPr>
              <w:t xml:space="preserve"> </w:t>
            </w:r>
            <w:r w:rsidRPr="00795B9C">
              <w:rPr>
                <w:rFonts w:ascii="Times New Roman" w:hAnsi="Times New Roman"/>
                <w:b/>
                <w:bCs/>
                <w:lang w:val="es-MX"/>
              </w:rPr>
              <w:t>de los moriscos</w:t>
            </w:r>
            <w:r>
              <w:rPr>
                <w:rFonts w:ascii="Times New Roman" w:hAnsi="Times New Roman"/>
                <w:lang w:val="es-MX"/>
              </w:rPr>
              <w:t xml:space="preserve"> </w:t>
            </w:r>
            <w:r w:rsidRPr="00795B9C">
              <w:rPr>
                <w:rFonts w:ascii="Times New Roman" w:hAnsi="Times New Roman"/>
                <w:lang w:val="es-MX"/>
              </w:rPr>
              <w:t>(1609)</w:t>
            </w:r>
          </w:p>
          <w:p w14:paraId="3BC93280" w14:textId="4268EBCA" w:rsidR="00647EEC" w:rsidRPr="00647EEC" w:rsidRDefault="00647EEC" w:rsidP="00647EEC">
            <w:pPr>
              <w:numPr>
                <w:ilvl w:val="0"/>
                <w:numId w:val="6"/>
              </w:numPr>
              <w:rPr>
                <w:rFonts w:ascii="Times New Roman" w:hAnsi="Times New Roman"/>
                <w:lang w:val="es-MX"/>
              </w:rPr>
            </w:pPr>
            <w:r w:rsidRPr="00795B9C">
              <w:rPr>
                <w:rFonts w:ascii="Times New Roman" w:hAnsi="Times New Roman"/>
                <w:lang w:val="es-MX"/>
              </w:rPr>
              <w:t>Las</w:t>
            </w:r>
            <w:r>
              <w:rPr>
                <w:rFonts w:ascii="Times New Roman" w:hAnsi="Times New Roman"/>
                <w:lang w:val="es-MX"/>
              </w:rPr>
              <w:t xml:space="preserve"> </w:t>
            </w:r>
            <w:r w:rsidRPr="00795B9C">
              <w:rPr>
                <w:rFonts w:ascii="Times New Roman" w:hAnsi="Times New Roman"/>
                <w:b/>
                <w:bCs/>
                <w:lang w:val="es-MX"/>
              </w:rPr>
              <w:t>epidemias</w:t>
            </w:r>
          </w:p>
        </w:tc>
      </w:tr>
    </w:tbl>
    <w:p w14:paraId="4C61BDA7" w14:textId="77777777" w:rsidR="00795B9C" w:rsidRPr="00795B9C" w:rsidRDefault="00795B9C" w:rsidP="00795B9C">
      <w:pPr>
        <w:rPr>
          <w:rFonts w:ascii="Times New Roman" w:hAnsi="Times New Roman"/>
          <w:lang w:val="es-MX"/>
        </w:rPr>
      </w:pPr>
    </w:p>
    <w:p w14:paraId="5CB590B3" w14:textId="3F016E38" w:rsidR="00795B9C" w:rsidRPr="00795B9C" w:rsidRDefault="00795B9C" w:rsidP="00795B9C">
      <w:pPr>
        <w:rPr>
          <w:rFonts w:ascii="Times New Roman" w:hAnsi="Times New Roman"/>
          <w:lang w:val="es-MX"/>
        </w:rPr>
      </w:pPr>
      <w:r w:rsidRPr="00795B9C">
        <w:rPr>
          <w:rFonts w:ascii="Times New Roman" w:hAnsi="Times New Roman"/>
          <w:lang w:val="es-MX"/>
        </w:rPr>
        <w:t>Como consecuencia de este retroceso demográfico, se produjo una</w:t>
      </w:r>
      <w:r w:rsidR="00647EEC">
        <w:rPr>
          <w:rFonts w:ascii="Times New Roman" w:hAnsi="Times New Roman"/>
          <w:lang w:val="es-MX"/>
        </w:rPr>
        <w:t xml:space="preserve"> </w:t>
      </w:r>
      <w:r w:rsidRPr="00647EEC">
        <w:rPr>
          <w:rFonts w:ascii="Times New Roman" w:hAnsi="Times New Roman"/>
          <w:bCs/>
          <w:lang w:val="es-MX"/>
        </w:rPr>
        <w:t>caída de la</w:t>
      </w:r>
      <w:r w:rsidRPr="00795B9C">
        <w:rPr>
          <w:rFonts w:ascii="Times New Roman" w:hAnsi="Times New Roman"/>
          <w:b/>
          <w:bCs/>
          <w:lang w:val="es-MX"/>
        </w:rPr>
        <w:t xml:space="preserve"> productividad agraria.</w:t>
      </w:r>
      <w:r w:rsidRPr="00795B9C">
        <w:rPr>
          <w:rFonts w:ascii="Times New Roman" w:hAnsi="Times New Roman"/>
          <w:lang w:val="es-MX"/>
        </w:rPr>
        <w:t xml:space="preserve"> La monarquía</w:t>
      </w:r>
      <w:r w:rsidR="00647EEC">
        <w:rPr>
          <w:rFonts w:ascii="Times New Roman" w:hAnsi="Times New Roman"/>
          <w:lang w:val="es-MX"/>
        </w:rPr>
        <w:t xml:space="preserve"> entonces </w:t>
      </w:r>
      <w:r w:rsidRPr="00647EEC">
        <w:rPr>
          <w:rFonts w:ascii="Times New Roman" w:hAnsi="Times New Roman"/>
          <w:bCs/>
          <w:lang w:val="es-MX"/>
        </w:rPr>
        <w:t xml:space="preserve">aumentó los </w:t>
      </w:r>
      <w:r w:rsidRPr="00795B9C">
        <w:rPr>
          <w:rFonts w:ascii="Times New Roman" w:hAnsi="Times New Roman"/>
          <w:b/>
          <w:bCs/>
          <w:lang w:val="es-MX"/>
        </w:rPr>
        <w:t>impuestos</w:t>
      </w:r>
      <w:r w:rsidR="00647EEC">
        <w:rPr>
          <w:rFonts w:ascii="Times New Roman" w:hAnsi="Times New Roman"/>
          <w:lang w:val="es-MX"/>
        </w:rPr>
        <w:t xml:space="preserve"> </w:t>
      </w:r>
      <w:r w:rsidRPr="00795B9C">
        <w:rPr>
          <w:rFonts w:ascii="Times New Roman" w:hAnsi="Times New Roman"/>
          <w:lang w:val="es-MX"/>
        </w:rPr>
        <w:t xml:space="preserve">y </w:t>
      </w:r>
      <w:r w:rsidR="00647EEC">
        <w:rPr>
          <w:rFonts w:ascii="Times New Roman" w:hAnsi="Times New Roman"/>
          <w:lang w:val="es-MX"/>
        </w:rPr>
        <w:t xml:space="preserve">esto </w:t>
      </w:r>
      <w:r w:rsidRPr="00795B9C">
        <w:rPr>
          <w:rFonts w:ascii="Times New Roman" w:hAnsi="Times New Roman"/>
          <w:lang w:val="es-MX"/>
        </w:rPr>
        <w:t xml:space="preserve">provocó un </w:t>
      </w:r>
      <w:r w:rsidRPr="00795B9C">
        <w:rPr>
          <w:rFonts w:ascii="Times New Roman" w:hAnsi="Times New Roman"/>
          <w:b/>
          <w:bCs/>
          <w:lang w:val="es-MX"/>
        </w:rPr>
        <w:t>empobrecimiento</w:t>
      </w:r>
      <w:r w:rsidR="00647EEC">
        <w:rPr>
          <w:rFonts w:ascii="Times New Roman" w:hAnsi="Times New Roman"/>
          <w:lang w:val="es-MX"/>
        </w:rPr>
        <w:t xml:space="preserve"> </w:t>
      </w:r>
      <w:r w:rsidR="00647EEC" w:rsidRPr="00C03129">
        <w:rPr>
          <w:rFonts w:ascii="Times New Roman" w:hAnsi="Times New Roman"/>
          <w:lang w:val="es-MX"/>
        </w:rPr>
        <w:t>general</w:t>
      </w:r>
      <w:r w:rsidR="00647EEC">
        <w:rPr>
          <w:rFonts w:ascii="Times New Roman" w:hAnsi="Times New Roman"/>
          <w:lang w:val="es-MX"/>
        </w:rPr>
        <w:t xml:space="preserve"> de la población. </w:t>
      </w:r>
      <w:r w:rsidRPr="00795B9C">
        <w:rPr>
          <w:rFonts w:ascii="Times New Roman" w:hAnsi="Times New Roman"/>
          <w:lang w:val="es-MX"/>
        </w:rPr>
        <w:t>Muchos campesinos tuvieron que emigrar a la</w:t>
      </w:r>
      <w:r w:rsidR="00647EEC">
        <w:rPr>
          <w:rFonts w:ascii="Times New Roman" w:hAnsi="Times New Roman"/>
          <w:lang w:val="es-MX"/>
        </w:rPr>
        <w:t>s</w:t>
      </w:r>
      <w:r w:rsidRPr="00795B9C">
        <w:rPr>
          <w:rFonts w:ascii="Times New Roman" w:hAnsi="Times New Roman"/>
          <w:lang w:val="es-MX"/>
        </w:rPr>
        <w:t xml:space="preserve"> ciudad</w:t>
      </w:r>
      <w:r w:rsidR="00647EEC">
        <w:rPr>
          <w:rFonts w:ascii="Times New Roman" w:hAnsi="Times New Roman"/>
          <w:lang w:val="es-MX"/>
        </w:rPr>
        <w:t>es</w:t>
      </w:r>
      <w:r w:rsidRPr="00795B9C">
        <w:rPr>
          <w:rFonts w:ascii="Times New Roman" w:hAnsi="Times New Roman"/>
          <w:lang w:val="es-MX"/>
        </w:rPr>
        <w:t xml:space="preserve"> y sobrevivir como</w:t>
      </w:r>
      <w:r w:rsidR="00647EEC">
        <w:rPr>
          <w:rFonts w:ascii="Times New Roman" w:hAnsi="Times New Roman"/>
          <w:lang w:val="es-MX"/>
        </w:rPr>
        <w:t xml:space="preserve"> </w:t>
      </w:r>
      <w:r w:rsidRPr="00647EEC">
        <w:rPr>
          <w:rFonts w:ascii="Times New Roman" w:hAnsi="Times New Roman"/>
          <w:bCs/>
          <w:lang w:val="es-MX"/>
        </w:rPr>
        <w:t>mendigos</w:t>
      </w:r>
      <w:r w:rsidR="00647EEC" w:rsidRPr="00647EEC">
        <w:rPr>
          <w:rFonts w:ascii="Times New Roman" w:hAnsi="Times New Roman"/>
          <w:lang w:val="es-MX"/>
        </w:rPr>
        <w:t xml:space="preserve"> </w:t>
      </w:r>
      <w:r w:rsidRPr="00647EEC">
        <w:rPr>
          <w:rFonts w:ascii="Times New Roman" w:hAnsi="Times New Roman"/>
          <w:lang w:val="es-MX"/>
        </w:rPr>
        <w:t>o</w:t>
      </w:r>
      <w:r w:rsidR="00647EEC" w:rsidRPr="00647EEC">
        <w:rPr>
          <w:rFonts w:ascii="Times New Roman" w:hAnsi="Times New Roman"/>
          <w:lang w:val="es-MX"/>
        </w:rPr>
        <w:t xml:space="preserve"> </w:t>
      </w:r>
      <w:r w:rsidRPr="00647EEC">
        <w:rPr>
          <w:rFonts w:ascii="Times New Roman" w:hAnsi="Times New Roman"/>
          <w:bCs/>
          <w:lang w:val="es-MX"/>
        </w:rPr>
        <w:t>pícaros</w:t>
      </w:r>
      <w:r w:rsidRPr="00795B9C">
        <w:rPr>
          <w:rFonts w:ascii="Times New Roman" w:hAnsi="Times New Roman"/>
          <w:lang w:val="es-MX"/>
        </w:rPr>
        <w:t>.</w:t>
      </w:r>
    </w:p>
    <w:p w14:paraId="23483373" w14:textId="77777777" w:rsidR="00795B9C" w:rsidRPr="00795B9C" w:rsidRDefault="00795B9C" w:rsidP="00795B9C">
      <w:pPr>
        <w:rPr>
          <w:rFonts w:ascii="Times New Roman" w:hAnsi="Times New Roman"/>
          <w:lang w:val="es-MX"/>
        </w:rPr>
      </w:pPr>
    </w:p>
    <w:p w14:paraId="23EA8E9B" w14:textId="1F6C27A9" w:rsidR="00795B9C" w:rsidRPr="00795B9C" w:rsidRDefault="00795B9C" w:rsidP="00795B9C">
      <w:pPr>
        <w:rPr>
          <w:rFonts w:ascii="Times New Roman" w:hAnsi="Times New Roman"/>
          <w:b/>
        </w:rPr>
      </w:pPr>
      <w:r w:rsidRPr="00407160">
        <w:rPr>
          <w:rFonts w:ascii="Times New Roman" w:hAnsi="Times New Roman"/>
          <w:b/>
          <w:highlight w:val="yellow"/>
        </w:rPr>
        <w:t>[SECCIÓN 3]</w:t>
      </w:r>
      <w:r w:rsidRPr="00795B9C">
        <w:rPr>
          <w:rFonts w:ascii="Times New Roman" w:hAnsi="Times New Roman"/>
        </w:rPr>
        <w:t xml:space="preserve"> </w:t>
      </w:r>
      <w:r w:rsidR="00647EEC">
        <w:rPr>
          <w:rFonts w:ascii="Times New Roman" w:hAnsi="Times New Roman"/>
          <w:b/>
        </w:rPr>
        <w:t xml:space="preserve">1.3.1 </w:t>
      </w:r>
      <w:r w:rsidR="00CD06B0">
        <w:rPr>
          <w:rFonts w:ascii="Times New Roman" w:hAnsi="Times New Roman"/>
          <w:b/>
        </w:rPr>
        <w:t>Contexto c</w:t>
      </w:r>
      <w:r w:rsidRPr="00795B9C">
        <w:rPr>
          <w:rFonts w:ascii="Times New Roman" w:hAnsi="Times New Roman"/>
          <w:b/>
        </w:rPr>
        <w:t>ultural</w:t>
      </w:r>
    </w:p>
    <w:p w14:paraId="786DA340" w14:textId="77777777" w:rsidR="00795B9C" w:rsidRPr="00795B9C" w:rsidRDefault="00795B9C" w:rsidP="00795B9C">
      <w:pPr>
        <w:rPr>
          <w:rFonts w:ascii="Times New Roman" w:hAnsi="Times New Roman"/>
          <w:b/>
        </w:rPr>
      </w:pPr>
    </w:p>
    <w:p w14:paraId="2D71E701" w14:textId="3A3F4ADC" w:rsidR="00D666BA" w:rsidRDefault="00D666BA" w:rsidP="00795B9C">
      <w:pPr>
        <w:rPr>
          <w:rFonts w:ascii="Times New Roman" w:hAnsi="Times New Roman"/>
        </w:rPr>
      </w:pPr>
      <w:r>
        <w:rPr>
          <w:rFonts w:ascii="Times New Roman" w:hAnsi="Times New Roman"/>
        </w:rPr>
        <w:t xml:space="preserve">Paralelamente a la situación económica y política en la </w:t>
      </w:r>
      <w:ins w:id="23" w:author="Admincmovil" w:date="2016-05-27T10:46:00Z">
        <w:r w:rsidR="00B5390F">
          <w:rPr>
            <w:rFonts w:ascii="Times New Roman" w:hAnsi="Times New Roman"/>
          </w:rPr>
          <w:t>P</w:t>
        </w:r>
      </w:ins>
      <w:r>
        <w:rPr>
          <w:rFonts w:ascii="Times New Roman" w:hAnsi="Times New Roman"/>
        </w:rPr>
        <w:t xml:space="preserve">enínsula </w:t>
      </w:r>
      <w:ins w:id="24" w:author="Admincmovil" w:date="2016-05-27T10:46:00Z">
        <w:r w:rsidR="00B5390F">
          <w:rPr>
            <w:rFonts w:ascii="Times New Roman" w:hAnsi="Times New Roman"/>
          </w:rPr>
          <w:t>I</w:t>
        </w:r>
      </w:ins>
      <w:r>
        <w:rPr>
          <w:rFonts w:ascii="Times New Roman" w:hAnsi="Times New Roman"/>
        </w:rPr>
        <w:t>bérica, toda la sociedad y la</w:t>
      </w:r>
      <w:r w:rsidR="00903222">
        <w:rPr>
          <w:rFonts w:ascii="Times New Roman" w:hAnsi="Times New Roman"/>
        </w:rPr>
        <w:t xml:space="preserve"> cultura europea del Barroco</w:t>
      </w:r>
      <w:r>
        <w:rPr>
          <w:rFonts w:ascii="Times New Roman" w:hAnsi="Times New Roman"/>
        </w:rPr>
        <w:t xml:space="preserve"> enfrent</w:t>
      </w:r>
      <w:ins w:id="25" w:author="Admincmovil" w:date="2016-05-27T16:35:00Z">
        <w:r w:rsidR="00AE38CE">
          <w:rPr>
            <w:rFonts w:ascii="Times New Roman" w:hAnsi="Times New Roman"/>
          </w:rPr>
          <w:t>ó</w:t>
        </w:r>
      </w:ins>
      <w:r>
        <w:rPr>
          <w:rFonts w:ascii="Times New Roman" w:hAnsi="Times New Roman"/>
        </w:rPr>
        <w:t xml:space="preserve"> una importante </w:t>
      </w:r>
      <w:r w:rsidRPr="00903222">
        <w:rPr>
          <w:rFonts w:ascii="Times New Roman" w:hAnsi="Times New Roman"/>
          <w:b/>
        </w:rPr>
        <w:t>crisis religiosa</w:t>
      </w:r>
      <w:r>
        <w:rPr>
          <w:rFonts w:ascii="Times New Roman" w:hAnsi="Times New Roman"/>
        </w:rPr>
        <w:t xml:space="preserve"> que comenz</w:t>
      </w:r>
      <w:r w:rsidR="00903222">
        <w:rPr>
          <w:rFonts w:ascii="Times New Roman" w:hAnsi="Times New Roman"/>
        </w:rPr>
        <w:t xml:space="preserve">ó el </w:t>
      </w:r>
      <w:r w:rsidR="00903222" w:rsidRPr="00795B9C">
        <w:rPr>
          <w:rFonts w:ascii="Times New Roman" w:hAnsi="Times New Roman"/>
        </w:rPr>
        <w:t>31 de octubre de 1517</w:t>
      </w:r>
      <w:r w:rsidR="00903222">
        <w:rPr>
          <w:rFonts w:ascii="Times New Roman" w:hAnsi="Times New Roman"/>
        </w:rPr>
        <w:t xml:space="preserve"> con la publicación de las </w:t>
      </w:r>
      <w:r w:rsidR="00903222" w:rsidRPr="00795B9C">
        <w:rPr>
          <w:rFonts w:ascii="Times New Roman" w:hAnsi="Times New Roman"/>
          <w:b/>
        </w:rPr>
        <w:t>95 tesis de Lutero</w:t>
      </w:r>
      <w:r w:rsidR="00903222" w:rsidRPr="00903222">
        <w:rPr>
          <w:rFonts w:ascii="Times New Roman" w:hAnsi="Times New Roman"/>
        </w:rPr>
        <w:t>.</w:t>
      </w:r>
      <w:r w:rsidR="00903222">
        <w:rPr>
          <w:rFonts w:ascii="Times New Roman" w:hAnsi="Times New Roman"/>
        </w:rPr>
        <w:t xml:space="preserve"> Esta carta que el </w:t>
      </w:r>
      <w:r w:rsidR="0053789F">
        <w:rPr>
          <w:rFonts w:ascii="Times New Roman" w:hAnsi="Times New Roman"/>
        </w:rPr>
        <w:t>fraile agustino alemán dirigió a la Igl</w:t>
      </w:r>
      <w:r w:rsidR="000D0034">
        <w:rPr>
          <w:rFonts w:ascii="Times New Roman" w:hAnsi="Times New Roman"/>
        </w:rPr>
        <w:t>esia de Roma y en la que criticaba</w:t>
      </w:r>
      <w:r w:rsidR="0053789F">
        <w:rPr>
          <w:rFonts w:ascii="Times New Roman" w:hAnsi="Times New Roman"/>
        </w:rPr>
        <w:t xml:space="preserve"> los abusos del tráfico económico que promovía la doctrina papal de las</w:t>
      </w:r>
      <w:r w:rsidR="0053789F" w:rsidRPr="0053789F">
        <w:rPr>
          <w:rFonts w:ascii="Times New Roman" w:hAnsi="Times New Roman"/>
          <w:b/>
        </w:rPr>
        <w:t xml:space="preserve"> indulgencias</w:t>
      </w:r>
      <w:r w:rsidR="0053789F">
        <w:rPr>
          <w:rFonts w:ascii="Times New Roman" w:hAnsi="Times New Roman"/>
        </w:rPr>
        <w:t xml:space="preserve">, inició un debate teológico que terminaría produciendo la </w:t>
      </w:r>
      <w:r w:rsidR="0053789F" w:rsidRPr="0053789F">
        <w:rPr>
          <w:rFonts w:ascii="Times New Roman" w:hAnsi="Times New Roman"/>
          <w:b/>
        </w:rPr>
        <w:t>Reforma</w:t>
      </w:r>
      <w:r w:rsidR="0053789F">
        <w:rPr>
          <w:rFonts w:ascii="Times New Roman" w:hAnsi="Times New Roman"/>
        </w:rPr>
        <w:t>, cuyas consecuencias sociales y cul</w:t>
      </w:r>
      <w:r w:rsidR="003F6294">
        <w:rPr>
          <w:rFonts w:ascii="Times New Roman" w:hAnsi="Times New Roman"/>
        </w:rPr>
        <w:t xml:space="preserve">turales heredaría el siglo XVII. </w:t>
      </w:r>
    </w:p>
    <w:p w14:paraId="6FB9CF95" w14:textId="77777777" w:rsidR="00403202" w:rsidRPr="00795B9C" w:rsidRDefault="00403202" w:rsidP="00795B9C">
      <w:pPr>
        <w:rPr>
          <w:rFonts w:ascii="Times New Roman" w:hAnsi="Times New Roman"/>
        </w:rPr>
      </w:pPr>
    </w:p>
    <w:tbl>
      <w:tblPr>
        <w:tblStyle w:val="Tablaconcuadrcula"/>
        <w:tblW w:w="0" w:type="auto"/>
        <w:tblLook w:val="04A0" w:firstRow="1" w:lastRow="0" w:firstColumn="1" w:lastColumn="0" w:noHBand="0" w:noVBand="1"/>
      </w:tblPr>
      <w:tblGrid>
        <w:gridCol w:w="2518"/>
        <w:gridCol w:w="6460"/>
      </w:tblGrid>
      <w:tr w:rsidR="00795B9C" w:rsidRPr="00795B9C" w14:paraId="3182F733" w14:textId="77777777" w:rsidTr="00795B9C">
        <w:tc>
          <w:tcPr>
            <w:tcW w:w="8978" w:type="dxa"/>
            <w:gridSpan w:val="2"/>
            <w:shd w:val="clear" w:color="auto" w:fill="000000" w:themeFill="text1"/>
          </w:tcPr>
          <w:p w14:paraId="73D0EF8D" w14:textId="77777777" w:rsidR="00795B9C" w:rsidRPr="00795B9C" w:rsidRDefault="00795B9C" w:rsidP="00795B9C">
            <w:pPr>
              <w:rPr>
                <w:rFonts w:ascii="Times New Roman" w:hAnsi="Times New Roman"/>
                <w:b/>
              </w:rPr>
            </w:pPr>
            <w:r w:rsidRPr="00795B9C">
              <w:rPr>
                <w:rFonts w:ascii="Times New Roman" w:hAnsi="Times New Roman"/>
                <w:b/>
              </w:rPr>
              <w:t>Recuerda</w:t>
            </w:r>
          </w:p>
        </w:tc>
      </w:tr>
      <w:tr w:rsidR="00795B9C" w:rsidRPr="00795B9C" w14:paraId="288FC13C" w14:textId="77777777" w:rsidTr="00795B9C">
        <w:tc>
          <w:tcPr>
            <w:tcW w:w="2518" w:type="dxa"/>
          </w:tcPr>
          <w:p w14:paraId="0852267D" w14:textId="77777777" w:rsidR="00795B9C" w:rsidRPr="00795B9C" w:rsidRDefault="00795B9C" w:rsidP="00795B9C">
            <w:pPr>
              <w:rPr>
                <w:rFonts w:ascii="Times New Roman" w:hAnsi="Times New Roman"/>
                <w:b/>
              </w:rPr>
            </w:pPr>
            <w:r w:rsidRPr="00795B9C">
              <w:rPr>
                <w:rFonts w:ascii="Times New Roman" w:hAnsi="Times New Roman"/>
                <w:b/>
              </w:rPr>
              <w:t>Contenido</w:t>
            </w:r>
          </w:p>
        </w:tc>
        <w:tc>
          <w:tcPr>
            <w:tcW w:w="6460" w:type="dxa"/>
          </w:tcPr>
          <w:p w14:paraId="758598B0" w14:textId="4ECB40EA" w:rsidR="003F6294" w:rsidRDefault="00795B9C" w:rsidP="00795B9C">
            <w:pPr>
              <w:rPr>
                <w:rFonts w:ascii="Times New Roman" w:hAnsi="Times New Roman"/>
              </w:rPr>
            </w:pPr>
            <w:r w:rsidRPr="00795B9C">
              <w:rPr>
                <w:rFonts w:ascii="Times New Roman" w:hAnsi="Times New Roman"/>
              </w:rPr>
              <w:t xml:space="preserve">Algunos </w:t>
            </w:r>
            <w:r w:rsidRPr="00795B9C">
              <w:rPr>
                <w:rFonts w:ascii="Times New Roman" w:hAnsi="Times New Roman"/>
                <w:b/>
              </w:rPr>
              <w:t>humanistas</w:t>
            </w:r>
            <w:r w:rsidRPr="00795B9C">
              <w:rPr>
                <w:rFonts w:ascii="Times New Roman" w:hAnsi="Times New Roman"/>
              </w:rPr>
              <w:t xml:space="preserve"> como Erasmo de Rotterdam (1469-1536) despertaron el interés por la búsqueda y la traducción de los textos originales de las Sagradas Escrituras, al reflexionar sobre la validez de los dogmas de l</w:t>
            </w:r>
            <w:r w:rsidR="000D0034">
              <w:rPr>
                <w:rFonts w:ascii="Times New Roman" w:hAnsi="Times New Roman"/>
              </w:rPr>
              <w:t xml:space="preserve">a Iglesia y la importancia de una interpretación de los textos que no estuviera mediada. </w:t>
            </w:r>
          </w:p>
          <w:p w14:paraId="20186AB0" w14:textId="77777777" w:rsidR="003F6294" w:rsidRDefault="003F6294" w:rsidP="00795B9C">
            <w:pPr>
              <w:rPr>
                <w:rFonts w:ascii="Times New Roman" w:hAnsi="Times New Roman"/>
              </w:rPr>
            </w:pPr>
          </w:p>
          <w:p w14:paraId="4EB8701F" w14:textId="49DD0B50" w:rsidR="006E403B" w:rsidRDefault="00795B9C" w:rsidP="009D4572">
            <w:pPr>
              <w:rPr>
                <w:rFonts w:ascii="Times New Roman" w:hAnsi="Times New Roman"/>
              </w:rPr>
            </w:pPr>
            <w:r w:rsidRPr="00795B9C">
              <w:rPr>
                <w:rFonts w:ascii="Times New Roman" w:hAnsi="Times New Roman"/>
              </w:rPr>
              <w:t xml:space="preserve">Sin embargo, la crisis religiosa </w:t>
            </w:r>
            <w:r w:rsidR="009D4572">
              <w:rPr>
                <w:rFonts w:ascii="Times New Roman" w:hAnsi="Times New Roman"/>
              </w:rPr>
              <w:t>no se desencadenaría hasta que</w:t>
            </w:r>
            <w:r w:rsidRPr="00795B9C">
              <w:rPr>
                <w:rFonts w:ascii="Times New Roman" w:hAnsi="Times New Roman"/>
              </w:rPr>
              <w:t xml:space="preserve"> Lutero </w:t>
            </w:r>
            <w:r w:rsidR="009D4572">
              <w:rPr>
                <w:rFonts w:ascii="Times New Roman" w:hAnsi="Times New Roman"/>
              </w:rPr>
              <w:t>clavara sus tesis en las puertas de la iglesia</w:t>
            </w:r>
            <w:r w:rsidR="009D4572" w:rsidRPr="009D4572">
              <w:rPr>
                <w:rFonts w:ascii="Times New Roman" w:hAnsi="Times New Roman"/>
              </w:rPr>
              <w:t xml:space="preserve"> del Palacio de </w:t>
            </w:r>
            <w:proofErr w:type="spellStart"/>
            <w:r w:rsidR="009D4572" w:rsidRPr="009D4572">
              <w:rPr>
                <w:rFonts w:ascii="Times New Roman" w:hAnsi="Times New Roman"/>
              </w:rPr>
              <w:t>Wittenberg</w:t>
            </w:r>
            <w:proofErr w:type="spellEnd"/>
            <w:r w:rsidR="009D4572">
              <w:rPr>
                <w:rFonts w:ascii="Times New Roman" w:hAnsi="Times New Roman"/>
              </w:rPr>
              <w:t xml:space="preserve"> y exh</w:t>
            </w:r>
            <w:r w:rsidR="008546E3">
              <w:rPr>
                <w:rFonts w:ascii="Times New Roman" w:hAnsi="Times New Roman"/>
              </w:rPr>
              <w:t>ortara en ellas a los cristianos</w:t>
            </w:r>
            <w:r w:rsidR="009D4572">
              <w:rPr>
                <w:rFonts w:ascii="Times New Roman" w:hAnsi="Times New Roman"/>
              </w:rPr>
              <w:t xml:space="preserve"> a regresar a las enseñanzas originales de la Biblia, razón por la cual fue excomulgado</w:t>
            </w:r>
            <w:r w:rsidRPr="00795B9C">
              <w:rPr>
                <w:rFonts w:ascii="Times New Roman" w:hAnsi="Times New Roman"/>
              </w:rPr>
              <w:t xml:space="preserve">. </w:t>
            </w:r>
          </w:p>
          <w:p w14:paraId="14D6B253" w14:textId="77777777" w:rsidR="006E403B" w:rsidRDefault="006E403B" w:rsidP="009D4572">
            <w:pPr>
              <w:rPr>
                <w:rFonts w:ascii="Times New Roman" w:hAnsi="Times New Roman"/>
              </w:rPr>
            </w:pPr>
          </w:p>
          <w:p w14:paraId="529B3D69" w14:textId="56C1E602" w:rsidR="00795B9C" w:rsidRPr="00795B9C" w:rsidRDefault="00795B9C" w:rsidP="008546E3">
            <w:pPr>
              <w:rPr>
                <w:rFonts w:ascii="Times New Roman" w:hAnsi="Times New Roman"/>
              </w:rPr>
            </w:pPr>
            <w:r w:rsidRPr="00795B9C">
              <w:rPr>
                <w:rFonts w:ascii="Times New Roman" w:hAnsi="Times New Roman"/>
              </w:rPr>
              <w:t xml:space="preserve">La aparición de la Reforma tuvo como consecuencia la división de la Iglesia y la expansión de la doctrina de Lutero o </w:t>
            </w:r>
            <w:r w:rsidRPr="00795B9C">
              <w:rPr>
                <w:rFonts w:ascii="Times New Roman" w:hAnsi="Times New Roman"/>
                <w:b/>
              </w:rPr>
              <w:t>Protestantismo</w:t>
            </w:r>
            <w:r w:rsidRPr="00795B9C">
              <w:rPr>
                <w:rFonts w:ascii="Times New Roman" w:hAnsi="Times New Roman"/>
              </w:rPr>
              <w:t xml:space="preserve"> por el norte de Europa. Frente a este movimiento la Iglesia reaccionó con la llamada</w:t>
            </w:r>
            <w:r w:rsidR="006E403B">
              <w:rPr>
                <w:rFonts w:ascii="Times New Roman" w:hAnsi="Times New Roman"/>
              </w:rPr>
              <w:t xml:space="preserve"> </w:t>
            </w:r>
            <w:r w:rsidRPr="00795B9C">
              <w:rPr>
                <w:rFonts w:ascii="Times New Roman" w:hAnsi="Times New Roman"/>
                <w:b/>
              </w:rPr>
              <w:t xml:space="preserve">Contrarreforma </w:t>
            </w:r>
            <w:r w:rsidR="006E403B">
              <w:rPr>
                <w:rFonts w:ascii="Times New Roman" w:hAnsi="Times New Roman"/>
              </w:rPr>
              <w:t>(1555-1648), que tuvo gran expansión en países como Italia o España, y consecuentemente en las colonias de esta última.</w:t>
            </w:r>
            <w:r w:rsidR="008546E3">
              <w:rPr>
                <w:rFonts w:ascii="Times New Roman" w:hAnsi="Times New Roman"/>
              </w:rPr>
              <w:t xml:space="preserve"> </w:t>
            </w:r>
            <w:r w:rsidR="008546E3" w:rsidRPr="008546E3">
              <w:rPr>
                <w:rFonts w:ascii="Times New Roman" w:hAnsi="Times New Roman"/>
              </w:rPr>
              <w:t xml:space="preserve">La Contrarreforma promovió e impulsó la presencia de la religión católica en todos los aspectos de la vida cotidiana y fomentó los juicios de la </w:t>
            </w:r>
            <w:r w:rsidR="008546E3" w:rsidRPr="008546E3">
              <w:rPr>
                <w:rFonts w:ascii="Times New Roman" w:hAnsi="Times New Roman"/>
                <w:b/>
              </w:rPr>
              <w:t>Inquisición española</w:t>
            </w:r>
            <w:r w:rsidR="008546E3" w:rsidRPr="008546E3">
              <w:rPr>
                <w:rFonts w:ascii="Times New Roman" w:hAnsi="Times New Roman"/>
              </w:rPr>
              <w:t>, tribunal dedicado a combatir la herejía.</w:t>
            </w:r>
          </w:p>
        </w:tc>
      </w:tr>
    </w:tbl>
    <w:p w14:paraId="2DF4D757" w14:textId="77777777" w:rsidR="00795B9C" w:rsidRPr="00795B9C" w:rsidRDefault="00795B9C" w:rsidP="00795B9C">
      <w:pPr>
        <w:rPr>
          <w:rFonts w:ascii="Times New Roman" w:hAnsi="Times New Roman"/>
        </w:rPr>
      </w:pPr>
    </w:p>
    <w:tbl>
      <w:tblPr>
        <w:tblStyle w:val="Tablaconcuadrcula"/>
        <w:tblW w:w="0" w:type="auto"/>
        <w:tblLook w:val="04A0" w:firstRow="1" w:lastRow="0" w:firstColumn="1" w:lastColumn="0" w:noHBand="0" w:noVBand="1"/>
      </w:tblPr>
      <w:tblGrid>
        <w:gridCol w:w="1192"/>
        <w:gridCol w:w="7862"/>
      </w:tblGrid>
      <w:tr w:rsidR="00440DEA" w:rsidRPr="00795B9C" w14:paraId="356E6197" w14:textId="77777777" w:rsidTr="00FD014F">
        <w:tc>
          <w:tcPr>
            <w:tcW w:w="9033" w:type="dxa"/>
            <w:gridSpan w:val="2"/>
            <w:shd w:val="clear" w:color="auto" w:fill="0D0D0D" w:themeFill="text1" w:themeFillTint="F2"/>
          </w:tcPr>
          <w:p w14:paraId="193C329D" w14:textId="77777777" w:rsidR="00440DEA" w:rsidRPr="00795B9C" w:rsidRDefault="00440DEA" w:rsidP="00FD014F">
            <w:pPr>
              <w:jc w:val="center"/>
              <w:rPr>
                <w:rFonts w:ascii="Times New Roman" w:hAnsi="Times New Roman"/>
                <w:b/>
              </w:rPr>
            </w:pPr>
            <w:r w:rsidRPr="00795B9C">
              <w:rPr>
                <w:rFonts w:ascii="Times New Roman" w:hAnsi="Times New Roman"/>
                <w:b/>
              </w:rPr>
              <w:t>Imagen (fotografía, gráfica o ilustración)</w:t>
            </w:r>
          </w:p>
        </w:tc>
      </w:tr>
      <w:tr w:rsidR="00440DEA" w:rsidRPr="00795B9C" w14:paraId="1B345241" w14:textId="77777777" w:rsidTr="00FD014F">
        <w:tc>
          <w:tcPr>
            <w:tcW w:w="2518" w:type="dxa"/>
          </w:tcPr>
          <w:p w14:paraId="66A2AC4E" w14:textId="77777777" w:rsidR="00440DEA" w:rsidRPr="00795B9C" w:rsidRDefault="00440DEA" w:rsidP="00FD014F">
            <w:pPr>
              <w:rPr>
                <w:rFonts w:ascii="Times New Roman" w:hAnsi="Times New Roman"/>
                <w:b/>
              </w:rPr>
            </w:pPr>
            <w:r w:rsidRPr="00795B9C">
              <w:rPr>
                <w:rFonts w:ascii="Times New Roman" w:hAnsi="Times New Roman"/>
                <w:b/>
              </w:rPr>
              <w:t>Código</w:t>
            </w:r>
          </w:p>
        </w:tc>
        <w:tc>
          <w:tcPr>
            <w:tcW w:w="6515" w:type="dxa"/>
          </w:tcPr>
          <w:p w14:paraId="09B90CFF" w14:textId="2E6F5BF1" w:rsidR="00440DEA" w:rsidRPr="00795B9C" w:rsidRDefault="00440DEA" w:rsidP="00FD014F">
            <w:pPr>
              <w:rPr>
                <w:rFonts w:ascii="Times New Roman" w:hAnsi="Times New Roman"/>
                <w:b/>
              </w:rPr>
            </w:pPr>
            <w:r w:rsidRPr="00795B9C">
              <w:rPr>
                <w:rFonts w:ascii="Times New Roman" w:hAnsi="Times New Roman"/>
              </w:rPr>
              <w:t>LE_10_02_ IMG0</w:t>
            </w:r>
            <w:r>
              <w:rPr>
                <w:rFonts w:ascii="Times New Roman" w:hAnsi="Times New Roman"/>
              </w:rPr>
              <w:t>4</w:t>
            </w:r>
          </w:p>
        </w:tc>
      </w:tr>
      <w:tr w:rsidR="00440DEA" w:rsidRPr="00795B9C" w14:paraId="712B0303" w14:textId="77777777" w:rsidTr="00FD014F">
        <w:tc>
          <w:tcPr>
            <w:tcW w:w="2518" w:type="dxa"/>
          </w:tcPr>
          <w:p w14:paraId="41444342" w14:textId="77777777" w:rsidR="00440DEA" w:rsidRPr="00795B9C" w:rsidRDefault="00440DEA" w:rsidP="00FD014F">
            <w:pPr>
              <w:rPr>
                <w:rFonts w:ascii="Times New Roman" w:hAnsi="Times New Roman"/>
              </w:rPr>
            </w:pPr>
            <w:r w:rsidRPr="00795B9C">
              <w:rPr>
                <w:rFonts w:ascii="Times New Roman" w:hAnsi="Times New Roman"/>
                <w:b/>
              </w:rPr>
              <w:t>Descripción</w:t>
            </w:r>
          </w:p>
        </w:tc>
        <w:tc>
          <w:tcPr>
            <w:tcW w:w="6515" w:type="dxa"/>
          </w:tcPr>
          <w:p w14:paraId="72D504EE" w14:textId="4F6F700B" w:rsidR="00440DEA" w:rsidRPr="00795B9C" w:rsidRDefault="00440DEA" w:rsidP="00FD014F">
            <w:pPr>
              <w:rPr>
                <w:rFonts w:ascii="Times New Roman" w:hAnsi="Times New Roman"/>
              </w:rPr>
            </w:pPr>
            <w:r>
              <w:rPr>
                <w:rFonts w:ascii="Times New Roman" w:hAnsi="Times New Roman"/>
              </w:rPr>
              <w:t>Lutero</w:t>
            </w:r>
          </w:p>
        </w:tc>
      </w:tr>
      <w:tr w:rsidR="00440DEA" w:rsidRPr="00795B9C" w14:paraId="15A7BDC1" w14:textId="77777777" w:rsidTr="00FD014F">
        <w:tc>
          <w:tcPr>
            <w:tcW w:w="2518" w:type="dxa"/>
          </w:tcPr>
          <w:p w14:paraId="1A1F814E" w14:textId="77777777" w:rsidR="00440DEA" w:rsidRPr="00795B9C" w:rsidRDefault="00440DEA" w:rsidP="00FD014F">
            <w:pPr>
              <w:rPr>
                <w:rFonts w:ascii="Times New Roman" w:hAnsi="Times New Roman"/>
              </w:rPr>
            </w:pPr>
            <w:r w:rsidRPr="00795B9C">
              <w:rPr>
                <w:rFonts w:ascii="Times New Roman" w:hAnsi="Times New Roman"/>
                <w:b/>
              </w:rPr>
              <w:t xml:space="preserve">Código </w:t>
            </w:r>
            <w:proofErr w:type="spellStart"/>
            <w:r w:rsidRPr="00795B9C">
              <w:rPr>
                <w:rFonts w:ascii="Times New Roman" w:hAnsi="Times New Roman"/>
                <w:b/>
              </w:rPr>
              <w:t>Shutterstock</w:t>
            </w:r>
            <w:proofErr w:type="spellEnd"/>
            <w:r w:rsidRPr="00795B9C">
              <w:rPr>
                <w:rFonts w:ascii="Times New Roman" w:hAnsi="Times New Roman"/>
                <w:b/>
              </w:rPr>
              <w:t xml:space="preserve"> (o URL o la ruta en </w:t>
            </w:r>
            <w:proofErr w:type="spellStart"/>
            <w:r w:rsidRPr="00795B9C">
              <w:rPr>
                <w:rFonts w:ascii="Times New Roman" w:hAnsi="Times New Roman"/>
                <w:b/>
              </w:rPr>
              <w:t>AulaPlaneta</w:t>
            </w:r>
            <w:proofErr w:type="spellEnd"/>
            <w:r w:rsidRPr="00795B9C">
              <w:rPr>
                <w:rFonts w:ascii="Times New Roman" w:hAnsi="Times New Roman"/>
                <w:b/>
              </w:rPr>
              <w:t>)</w:t>
            </w:r>
          </w:p>
        </w:tc>
        <w:tc>
          <w:tcPr>
            <w:tcW w:w="6515" w:type="dxa"/>
          </w:tcPr>
          <w:p w14:paraId="45B04083" w14:textId="2198285C" w:rsidR="00440DEA" w:rsidRPr="00795B9C" w:rsidRDefault="00440DEA" w:rsidP="00FD014F">
            <w:pPr>
              <w:rPr>
                <w:rFonts w:ascii="Times New Roman" w:hAnsi="Times New Roman"/>
              </w:rPr>
            </w:pPr>
            <w:r w:rsidRPr="00440DEA">
              <w:rPr>
                <w:rFonts w:ascii="Times New Roman" w:hAnsi="Times New Roman"/>
              </w:rPr>
              <w:t>http://hispanicasaber.planetasaber.com/encyclopedia/default.asp?idpack=9&amp;idpil=0009ER01&amp;ruta=Buscador</w:t>
            </w:r>
          </w:p>
        </w:tc>
      </w:tr>
      <w:tr w:rsidR="00440DEA" w:rsidRPr="00795B9C" w14:paraId="56C98B09" w14:textId="77777777" w:rsidTr="00FD014F">
        <w:tc>
          <w:tcPr>
            <w:tcW w:w="2518" w:type="dxa"/>
          </w:tcPr>
          <w:p w14:paraId="5F27589F" w14:textId="77777777" w:rsidR="00440DEA" w:rsidRPr="00795B9C" w:rsidRDefault="00440DEA" w:rsidP="00FD014F">
            <w:pPr>
              <w:rPr>
                <w:rFonts w:ascii="Times New Roman" w:hAnsi="Times New Roman"/>
              </w:rPr>
            </w:pPr>
            <w:r w:rsidRPr="00795B9C">
              <w:rPr>
                <w:rFonts w:ascii="Times New Roman" w:hAnsi="Times New Roman"/>
                <w:b/>
              </w:rPr>
              <w:t>Pie de imagen</w:t>
            </w:r>
          </w:p>
        </w:tc>
        <w:tc>
          <w:tcPr>
            <w:tcW w:w="6515" w:type="dxa"/>
          </w:tcPr>
          <w:p w14:paraId="037FBEDB" w14:textId="2927BF27" w:rsidR="00440DEA" w:rsidRPr="00795B9C" w:rsidRDefault="00440DEA" w:rsidP="003B3779">
            <w:pPr>
              <w:rPr>
                <w:rFonts w:ascii="Times New Roman" w:hAnsi="Times New Roman"/>
              </w:rPr>
            </w:pPr>
            <w:r w:rsidRPr="00440DEA">
              <w:rPr>
                <w:rFonts w:ascii="Times New Roman" w:hAnsi="Times New Roman"/>
                <w:i/>
              </w:rPr>
              <w:t>Retrato de Martín Lutero</w:t>
            </w:r>
            <w:r w:rsidRPr="00440DEA">
              <w:rPr>
                <w:rFonts w:ascii="Times New Roman" w:hAnsi="Times New Roman"/>
              </w:rPr>
              <w:t xml:space="preserve"> (1543) por Lucas </w:t>
            </w:r>
            <w:proofErr w:type="spellStart"/>
            <w:r w:rsidRPr="00440DEA">
              <w:rPr>
                <w:rFonts w:ascii="Times New Roman" w:hAnsi="Times New Roman"/>
              </w:rPr>
              <w:t>Cranach</w:t>
            </w:r>
            <w:proofErr w:type="spellEnd"/>
            <w:r>
              <w:rPr>
                <w:rFonts w:ascii="Times New Roman" w:hAnsi="Times New Roman"/>
              </w:rPr>
              <w:t xml:space="preserve">. </w:t>
            </w:r>
            <w:r w:rsidR="00B637A7">
              <w:rPr>
                <w:rFonts w:ascii="Times New Roman" w:hAnsi="Times New Roman"/>
              </w:rPr>
              <w:t xml:space="preserve">Las traducciones que Lutero hizo de la Biblia contribuyeron sobremanera al desarrollo de una </w:t>
            </w:r>
            <w:r w:rsidR="00B637A7">
              <w:rPr>
                <w:rFonts w:ascii="Times New Roman" w:hAnsi="Times New Roman"/>
              </w:rPr>
              <w:lastRenderedPageBreak/>
              <w:t xml:space="preserve">estandarización de la lengua alemana. Asimismo, al casarse en 1525 con la monja </w:t>
            </w:r>
            <w:r w:rsidR="00B637A7" w:rsidRPr="00B637A7">
              <w:rPr>
                <w:rFonts w:ascii="Times New Roman" w:hAnsi="Times New Roman"/>
              </w:rPr>
              <w:t>Catalina de Bora</w:t>
            </w:r>
            <w:r w:rsidR="00B637A7">
              <w:rPr>
                <w:rFonts w:ascii="Times New Roman" w:hAnsi="Times New Roman"/>
              </w:rPr>
              <w:t xml:space="preserve">, inició otra corriente reformista para permitir a los sacerdotes contraer matrimonio, lo que hoy en día constituye una de las diferencias más notables entre el Catolicismo y el Protestantismo. </w:t>
            </w:r>
          </w:p>
        </w:tc>
      </w:tr>
    </w:tbl>
    <w:p w14:paraId="1BF65A33" w14:textId="77777777" w:rsidR="00440DEA" w:rsidRDefault="00440DEA" w:rsidP="00795B9C">
      <w:pPr>
        <w:rPr>
          <w:rFonts w:ascii="Times New Roman" w:hAnsi="Times New Roman"/>
          <w:lang w:val="es-MX"/>
        </w:rPr>
      </w:pPr>
    </w:p>
    <w:p w14:paraId="24F5F574" w14:textId="37B9EFB7" w:rsidR="00795B9C" w:rsidRPr="00795B9C" w:rsidRDefault="00B637A7" w:rsidP="00795B9C">
      <w:pPr>
        <w:rPr>
          <w:rFonts w:ascii="Times New Roman" w:hAnsi="Times New Roman"/>
          <w:lang w:val="es-MX"/>
        </w:rPr>
      </w:pPr>
      <w:r>
        <w:rPr>
          <w:rFonts w:ascii="Times New Roman" w:hAnsi="Times New Roman"/>
          <w:lang w:val="es-MX"/>
        </w:rPr>
        <w:t>Este</w:t>
      </w:r>
      <w:r w:rsidR="00795B9C" w:rsidRPr="00795B9C">
        <w:rPr>
          <w:rFonts w:ascii="Times New Roman" w:hAnsi="Times New Roman"/>
          <w:lang w:val="es-MX"/>
        </w:rPr>
        <w:t xml:space="preserve"> panorama social y cultural</w:t>
      </w:r>
      <w:r>
        <w:rPr>
          <w:rFonts w:ascii="Times New Roman" w:hAnsi="Times New Roman"/>
          <w:lang w:val="es-MX"/>
        </w:rPr>
        <w:t xml:space="preserve"> del siglo XVII</w:t>
      </w:r>
      <w:r w:rsidR="00795B9C" w:rsidRPr="00795B9C">
        <w:rPr>
          <w:rFonts w:ascii="Times New Roman" w:hAnsi="Times New Roman"/>
          <w:lang w:val="es-MX"/>
        </w:rPr>
        <w:t xml:space="preserve"> influyó directamente </w:t>
      </w:r>
      <w:ins w:id="26" w:author="Admincmovil" w:date="2016-05-29T08:36:00Z">
        <w:r w:rsidR="00FC7F56">
          <w:rPr>
            <w:rFonts w:ascii="Times New Roman" w:hAnsi="Times New Roman"/>
            <w:lang w:val="es-MX"/>
          </w:rPr>
          <w:t xml:space="preserve">en </w:t>
        </w:r>
      </w:ins>
      <w:r w:rsidR="00795B9C" w:rsidRPr="00795B9C">
        <w:rPr>
          <w:rFonts w:ascii="Times New Roman" w:hAnsi="Times New Roman"/>
          <w:lang w:val="es-MX"/>
        </w:rPr>
        <w:t xml:space="preserve">los </w:t>
      </w:r>
      <w:r w:rsidR="00795B9C" w:rsidRPr="00795B9C">
        <w:rPr>
          <w:rFonts w:ascii="Times New Roman" w:hAnsi="Times New Roman"/>
          <w:b/>
          <w:lang w:val="es-MX"/>
        </w:rPr>
        <w:t>temas literarios</w:t>
      </w:r>
      <w:r w:rsidR="00795B9C" w:rsidRPr="00795B9C">
        <w:rPr>
          <w:rFonts w:ascii="Times New Roman" w:hAnsi="Times New Roman"/>
          <w:lang w:val="es-MX"/>
        </w:rPr>
        <w:t xml:space="preserve"> que se centraron en:</w:t>
      </w:r>
    </w:p>
    <w:p w14:paraId="0AD63C9C" w14:textId="77777777" w:rsidR="00795B9C" w:rsidRPr="00795B9C" w:rsidRDefault="00795B9C" w:rsidP="00795B9C">
      <w:pPr>
        <w:rPr>
          <w:rFonts w:ascii="Times New Roman" w:hAnsi="Times New Roman"/>
          <w:lang w:val="es-MX"/>
        </w:rPr>
      </w:pPr>
    </w:p>
    <w:p w14:paraId="57DFDB80" w14:textId="74DCFDDA" w:rsidR="00795B9C" w:rsidRPr="00795B9C" w:rsidRDefault="00795B9C" w:rsidP="00795B9C">
      <w:pPr>
        <w:numPr>
          <w:ilvl w:val="0"/>
          <w:numId w:val="7"/>
        </w:numPr>
        <w:rPr>
          <w:rFonts w:ascii="Times New Roman" w:hAnsi="Times New Roman"/>
          <w:lang w:val="es-MX"/>
        </w:rPr>
      </w:pPr>
      <w:r w:rsidRPr="00795B9C">
        <w:rPr>
          <w:rFonts w:ascii="Times New Roman" w:hAnsi="Times New Roman"/>
          <w:lang w:val="es-MX"/>
        </w:rPr>
        <w:t>La</w:t>
      </w:r>
      <w:r w:rsidR="008546E3">
        <w:rPr>
          <w:rFonts w:ascii="Times New Roman" w:hAnsi="Times New Roman"/>
          <w:lang w:val="es-MX"/>
        </w:rPr>
        <w:t xml:space="preserve"> </w:t>
      </w:r>
      <w:r w:rsidRPr="00795B9C">
        <w:rPr>
          <w:rFonts w:ascii="Times New Roman" w:hAnsi="Times New Roman"/>
          <w:b/>
          <w:bCs/>
          <w:lang w:val="es-MX"/>
        </w:rPr>
        <w:t>crítica de la sociedad</w:t>
      </w:r>
    </w:p>
    <w:p w14:paraId="41F4AB7F" w14:textId="5D03875C" w:rsidR="00795B9C" w:rsidRPr="00795B9C" w:rsidRDefault="00795B9C" w:rsidP="00795B9C">
      <w:pPr>
        <w:numPr>
          <w:ilvl w:val="0"/>
          <w:numId w:val="7"/>
        </w:numPr>
        <w:rPr>
          <w:rFonts w:ascii="Times New Roman" w:hAnsi="Times New Roman"/>
          <w:lang w:val="es-MX"/>
        </w:rPr>
      </w:pPr>
      <w:r w:rsidRPr="00795B9C">
        <w:rPr>
          <w:rFonts w:ascii="Times New Roman" w:hAnsi="Times New Roman"/>
          <w:lang w:val="es-MX"/>
        </w:rPr>
        <w:t>La</w:t>
      </w:r>
      <w:r w:rsidR="008546E3">
        <w:rPr>
          <w:rFonts w:ascii="Times New Roman" w:hAnsi="Times New Roman"/>
          <w:lang w:val="es-MX"/>
        </w:rPr>
        <w:t xml:space="preserve"> </w:t>
      </w:r>
      <w:r w:rsidRPr="00795B9C">
        <w:rPr>
          <w:rFonts w:ascii="Times New Roman" w:hAnsi="Times New Roman"/>
          <w:b/>
          <w:bCs/>
          <w:lang w:val="es-MX"/>
        </w:rPr>
        <w:t>fugacidad de la vida</w:t>
      </w:r>
      <w:r w:rsidR="008546E3">
        <w:rPr>
          <w:rFonts w:ascii="Times New Roman" w:hAnsi="Times New Roman"/>
          <w:lang w:val="es-MX"/>
        </w:rPr>
        <w:t xml:space="preserve"> </w:t>
      </w:r>
      <w:r w:rsidRPr="00795B9C">
        <w:rPr>
          <w:rFonts w:ascii="Times New Roman" w:hAnsi="Times New Roman"/>
          <w:lang w:val="es-MX"/>
        </w:rPr>
        <w:t>y la</w:t>
      </w:r>
      <w:r w:rsidR="008546E3">
        <w:rPr>
          <w:rFonts w:ascii="Times New Roman" w:hAnsi="Times New Roman"/>
          <w:lang w:val="es-MX"/>
        </w:rPr>
        <w:t xml:space="preserve"> </w:t>
      </w:r>
      <w:r w:rsidRPr="00795B9C">
        <w:rPr>
          <w:rFonts w:ascii="Times New Roman" w:hAnsi="Times New Roman"/>
          <w:b/>
          <w:bCs/>
          <w:lang w:val="es-MX"/>
        </w:rPr>
        <w:t>muerte</w:t>
      </w:r>
    </w:p>
    <w:p w14:paraId="6263F37D" w14:textId="6B6CB54D" w:rsidR="00795B9C" w:rsidRPr="00795B9C" w:rsidRDefault="00795B9C" w:rsidP="00795B9C">
      <w:pPr>
        <w:numPr>
          <w:ilvl w:val="0"/>
          <w:numId w:val="7"/>
        </w:numPr>
        <w:rPr>
          <w:rFonts w:ascii="Times New Roman" w:hAnsi="Times New Roman"/>
          <w:lang w:val="es-MX"/>
        </w:rPr>
      </w:pPr>
      <w:r w:rsidRPr="00795B9C">
        <w:rPr>
          <w:rFonts w:ascii="Times New Roman" w:hAnsi="Times New Roman"/>
          <w:lang w:val="es-MX"/>
        </w:rPr>
        <w:t>El</w:t>
      </w:r>
      <w:r w:rsidR="008546E3">
        <w:rPr>
          <w:rFonts w:ascii="Times New Roman" w:hAnsi="Times New Roman"/>
          <w:lang w:val="es-MX"/>
        </w:rPr>
        <w:t xml:space="preserve"> </w:t>
      </w:r>
      <w:r w:rsidRPr="00795B9C">
        <w:rPr>
          <w:rFonts w:ascii="Times New Roman" w:hAnsi="Times New Roman"/>
          <w:b/>
          <w:bCs/>
          <w:lang w:val="es-MX"/>
        </w:rPr>
        <w:t>desengaño</w:t>
      </w:r>
    </w:p>
    <w:p w14:paraId="7E156ED7" w14:textId="77777777" w:rsidR="00795B9C" w:rsidRPr="00795B9C" w:rsidRDefault="00795B9C" w:rsidP="00795B9C">
      <w:pPr>
        <w:rPr>
          <w:rFonts w:ascii="Times New Roman" w:hAnsi="Times New Roman"/>
          <w:lang w:val="es-MX"/>
        </w:rPr>
      </w:pPr>
    </w:p>
    <w:p w14:paraId="120E692E" w14:textId="77777777" w:rsidR="00FD014F" w:rsidRDefault="008C27D7" w:rsidP="00795B9C">
      <w:pPr>
        <w:rPr>
          <w:rFonts w:ascii="Times New Roman" w:hAnsi="Times New Roman"/>
        </w:rPr>
      </w:pPr>
      <w:r>
        <w:rPr>
          <w:rFonts w:ascii="Times New Roman" w:hAnsi="Times New Roman"/>
        </w:rPr>
        <w:t>Así pues, sobre las mismas bases grecolatinas, todo lo que en el R</w:t>
      </w:r>
      <w:r w:rsidRPr="008C27D7">
        <w:rPr>
          <w:rFonts w:ascii="Times New Roman" w:hAnsi="Times New Roman"/>
        </w:rPr>
        <w:t>enacimiento significaba equilibrio, o</w:t>
      </w:r>
      <w:r>
        <w:rPr>
          <w:rFonts w:ascii="Times New Roman" w:hAnsi="Times New Roman"/>
        </w:rPr>
        <w:t>rden y tensión mesurada, en el Barroco se volvió</w:t>
      </w:r>
      <w:r w:rsidRPr="008C27D7">
        <w:rPr>
          <w:rFonts w:ascii="Times New Roman" w:hAnsi="Times New Roman"/>
        </w:rPr>
        <w:t xml:space="preserve"> movimiento, exuberancia y exageración gestual.</w:t>
      </w:r>
      <w:r>
        <w:rPr>
          <w:rFonts w:ascii="Times New Roman" w:hAnsi="Times New Roman"/>
        </w:rPr>
        <w:t xml:space="preserve"> </w:t>
      </w:r>
      <w:r w:rsidRPr="008C27D7">
        <w:rPr>
          <w:rFonts w:ascii="Times New Roman" w:hAnsi="Times New Roman"/>
        </w:rPr>
        <w:t xml:space="preserve">En </w:t>
      </w:r>
      <w:r w:rsidR="00FD014F">
        <w:rPr>
          <w:rFonts w:ascii="Times New Roman" w:hAnsi="Times New Roman"/>
        </w:rPr>
        <w:t>España fue especialmente fuerte</w:t>
      </w:r>
      <w:r w:rsidRPr="008C27D7">
        <w:rPr>
          <w:rFonts w:ascii="Times New Roman" w:hAnsi="Times New Roman"/>
        </w:rPr>
        <w:t xml:space="preserve"> y coincidió con las cimas de la arquitectura (</w:t>
      </w:r>
      <w:proofErr w:type="spellStart"/>
      <w:r w:rsidRPr="008C27D7">
        <w:rPr>
          <w:rFonts w:ascii="Times New Roman" w:hAnsi="Times New Roman"/>
        </w:rPr>
        <w:t>Churriguera</w:t>
      </w:r>
      <w:proofErr w:type="spellEnd"/>
      <w:r w:rsidRPr="008C27D7">
        <w:rPr>
          <w:rFonts w:ascii="Times New Roman" w:hAnsi="Times New Roman"/>
        </w:rPr>
        <w:t>), pintura (Velázquez, Zurbarán o Murillo) y literatu</w:t>
      </w:r>
      <w:r>
        <w:rPr>
          <w:rFonts w:ascii="Times New Roman" w:hAnsi="Times New Roman"/>
        </w:rPr>
        <w:t>ra (Cervantes, Quevedo o Góngora</w:t>
      </w:r>
      <w:r w:rsidRPr="008C27D7">
        <w:rPr>
          <w:rFonts w:ascii="Times New Roman" w:hAnsi="Times New Roman"/>
        </w:rPr>
        <w:t>).</w:t>
      </w:r>
      <w:r>
        <w:rPr>
          <w:rFonts w:ascii="Times New Roman" w:hAnsi="Times New Roman"/>
        </w:rPr>
        <w:t xml:space="preserve"> </w:t>
      </w:r>
    </w:p>
    <w:p w14:paraId="001F1D0E" w14:textId="77777777" w:rsidR="00FD014F" w:rsidRDefault="00FD014F" w:rsidP="00795B9C">
      <w:pPr>
        <w:rPr>
          <w:rFonts w:ascii="Times New Roman" w:hAnsi="Times New Roman"/>
        </w:rPr>
      </w:pPr>
    </w:p>
    <w:p w14:paraId="13864262" w14:textId="4DE5B35F" w:rsidR="00795B9C" w:rsidRDefault="008C27D7" w:rsidP="00795B9C">
      <w:pPr>
        <w:rPr>
          <w:rFonts w:ascii="Times New Roman" w:hAnsi="Times New Roman"/>
        </w:rPr>
      </w:pPr>
      <w:r w:rsidRPr="008C27D7">
        <w:rPr>
          <w:rFonts w:ascii="Times New Roman" w:hAnsi="Times New Roman"/>
        </w:rPr>
        <w:t xml:space="preserve">Es posible identificar una serie de </w:t>
      </w:r>
      <w:r>
        <w:rPr>
          <w:rFonts w:ascii="Times New Roman" w:hAnsi="Times New Roman"/>
        </w:rPr>
        <w:t>características que definen al B</w:t>
      </w:r>
      <w:r w:rsidRPr="008C27D7">
        <w:rPr>
          <w:rFonts w:ascii="Times New Roman" w:hAnsi="Times New Roman"/>
        </w:rPr>
        <w:t>arroco:</w:t>
      </w:r>
    </w:p>
    <w:p w14:paraId="44AA57E2" w14:textId="77777777" w:rsidR="00FD014F" w:rsidRPr="008C27D7" w:rsidRDefault="00FD014F" w:rsidP="00795B9C">
      <w:pPr>
        <w:rPr>
          <w:rFonts w:ascii="Times New Roman" w:hAnsi="Times New Roman"/>
        </w:rPr>
      </w:pPr>
    </w:p>
    <w:p w14:paraId="20AD694B" w14:textId="447445DB" w:rsidR="00795B9C" w:rsidRPr="00795B9C" w:rsidRDefault="00795B9C" w:rsidP="00795B9C">
      <w:pPr>
        <w:numPr>
          <w:ilvl w:val="0"/>
          <w:numId w:val="8"/>
        </w:numPr>
        <w:rPr>
          <w:rFonts w:ascii="Times New Roman" w:hAnsi="Times New Roman"/>
          <w:lang w:val="es-MX"/>
        </w:rPr>
      </w:pPr>
      <w:r w:rsidRPr="00795B9C">
        <w:rPr>
          <w:rFonts w:ascii="Times New Roman" w:hAnsi="Times New Roman"/>
          <w:lang w:val="es-MX"/>
        </w:rPr>
        <w:t>El dinamismo o la búsqueda del</w:t>
      </w:r>
      <w:r w:rsidR="008C27D7">
        <w:rPr>
          <w:rFonts w:ascii="Times New Roman" w:hAnsi="Times New Roman"/>
          <w:lang w:val="es-MX"/>
        </w:rPr>
        <w:t xml:space="preserve"> </w:t>
      </w:r>
      <w:r w:rsidRPr="00795B9C">
        <w:rPr>
          <w:rFonts w:ascii="Times New Roman" w:hAnsi="Times New Roman"/>
          <w:b/>
          <w:bCs/>
          <w:lang w:val="es-MX"/>
        </w:rPr>
        <w:t>movimiento</w:t>
      </w:r>
    </w:p>
    <w:p w14:paraId="37AD24DC" w14:textId="3BA8B834" w:rsidR="00795B9C" w:rsidRPr="00795B9C" w:rsidRDefault="00795B9C" w:rsidP="00795B9C">
      <w:pPr>
        <w:numPr>
          <w:ilvl w:val="0"/>
          <w:numId w:val="8"/>
        </w:numPr>
        <w:rPr>
          <w:rFonts w:ascii="Times New Roman" w:hAnsi="Times New Roman"/>
          <w:lang w:val="es-MX"/>
        </w:rPr>
      </w:pPr>
      <w:r w:rsidRPr="00795B9C">
        <w:rPr>
          <w:rFonts w:ascii="Times New Roman" w:hAnsi="Times New Roman"/>
          <w:lang w:val="es-MX"/>
        </w:rPr>
        <w:t>El afán de representar o sugerir el</w:t>
      </w:r>
      <w:r w:rsidR="008C27D7">
        <w:rPr>
          <w:rFonts w:ascii="Times New Roman" w:hAnsi="Times New Roman"/>
          <w:lang w:val="es-MX"/>
        </w:rPr>
        <w:t xml:space="preserve"> </w:t>
      </w:r>
      <w:r w:rsidRPr="00795B9C">
        <w:rPr>
          <w:rFonts w:ascii="Times New Roman" w:hAnsi="Times New Roman"/>
          <w:b/>
          <w:bCs/>
          <w:lang w:val="es-MX"/>
        </w:rPr>
        <w:t>infinito</w:t>
      </w:r>
    </w:p>
    <w:p w14:paraId="086BD1C2" w14:textId="72CBE0F5" w:rsidR="00795B9C" w:rsidRPr="00795B9C" w:rsidRDefault="00795B9C" w:rsidP="00795B9C">
      <w:pPr>
        <w:numPr>
          <w:ilvl w:val="0"/>
          <w:numId w:val="8"/>
        </w:numPr>
        <w:rPr>
          <w:rFonts w:ascii="Times New Roman" w:hAnsi="Times New Roman"/>
          <w:lang w:val="es-MX"/>
        </w:rPr>
      </w:pPr>
      <w:r w:rsidRPr="00795B9C">
        <w:rPr>
          <w:rFonts w:ascii="Times New Roman" w:hAnsi="Times New Roman"/>
          <w:lang w:val="es-MX"/>
        </w:rPr>
        <w:t>La</w:t>
      </w:r>
      <w:r w:rsidR="008C27D7">
        <w:rPr>
          <w:rFonts w:ascii="Times New Roman" w:hAnsi="Times New Roman"/>
          <w:lang w:val="es-MX"/>
        </w:rPr>
        <w:t xml:space="preserve"> </w:t>
      </w:r>
      <w:r w:rsidRPr="00795B9C">
        <w:rPr>
          <w:rFonts w:ascii="Times New Roman" w:hAnsi="Times New Roman"/>
          <w:b/>
          <w:bCs/>
          <w:lang w:val="es-MX"/>
        </w:rPr>
        <w:t>luz</w:t>
      </w:r>
      <w:r w:rsidR="008C27D7">
        <w:rPr>
          <w:rFonts w:ascii="Times New Roman" w:hAnsi="Times New Roman"/>
          <w:lang w:val="es-MX"/>
        </w:rPr>
        <w:t xml:space="preserve"> </w:t>
      </w:r>
      <w:r w:rsidRPr="00795B9C">
        <w:rPr>
          <w:rFonts w:ascii="Times New Roman" w:hAnsi="Times New Roman"/>
          <w:lang w:val="es-MX"/>
        </w:rPr>
        <w:t>y sus</w:t>
      </w:r>
      <w:r w:rsidR="008C27D7">
        <w:rPr>
          <w:rFonts w:ascii="Times New Roman" w:hAnsi="Times New Roman"/>
          <w:lang w:val="es-MX"/>
        </w:rPr>
        <w:t xml:space="preserve"> </w:t>
      </w:r>
      <w:r w:rsidRPr="00795B9C">
        <w:rPr>
          <w:rFonts w:ascii="Times New Roman" w:hAnsi="Times New Roman"/>
          <w:b/>
          <w:bCs/>
          <w:lang w:val="es-MX"/>
        </w:rPr>
        <w:t>contrastes</w:t>
      </w:r>
      <w:r w:rsidR="008C27D7">
        <w:rPr>
          <w:rFonts w:ascii="Times New Roman" w:hAnsi="Times New Roman"/>
          <w:lang w:val="es-MX"/>
        </w:rPr>
        <w:t xml:space="preserve"> </w:t>
      </w:r>
      <w:r w:rsidRPr="00795B9C">
        <w:rPr>
          <w:rFonts w:ascii="Times New Roman" w:hAnsi="Times New Roman"/>
          <w:lang w:val="es-MX"/>
        </w:rPr>
        <w:t xml:space="preserve">como forma de expresión para develar la </w:t>
      </w:r>
      <w:r w:rsidRPr="00795B9C">
        <w:rPr>
          <w:rFonts w:ascii="Times New Roman" w:hAnsi="Times New Roman"/>
          <w:b/>
          <w:lang w:val="es-MX"/>
        </w:rPr>
        <w:t xml:space="preserve">dualidad </w:t>
      </w:r>
      <w:r w:rsidRPr="00795B9C">
        <w:rPr>
          <w:rFonts w:ascii="Times New Roman" w:hAnsi="Times New Roman"/>
          <w:lang w:val="es-MX"/>
        </w:rPr>
        <w:t>del hombre y su sociedad.</w:t>
      </w:r>
    </w:p>
    <w:p w14:paraId="2B5ABE0B" w14:textId="52AF6DF8" w:rsidR="00795B9C" w:rsidRPr="00795B9C" w:rsidRDefault="00795B9C" w:rsidP="00795B9C">
      <w:pPr>
        <w:numPr>
          <w:ilvl w:val="0"/>
          <w:numId w:val="8"/>
        </w:numPr>
        <w:rPr>
          <w:rFonts w:ascii="Times New Roman" w:hAnsi="Times New Roman"/>
          <w:lang w:val="es-MX"/>
        </w:rPr>
      </w:pPr>
      <w:r w:rsidRPr="00795B9C">
        <w:rPr>
          <w:rFonts w:ascii="Times New Roman" w:hAnsi="Times New Roman"/>
          <w:lang w:val="es-MX"/>
        </w:rPr>
        <w:t>El gusto por la</w:t>
      </w:r>
      <w:r w:rsidR="008C27D7">
        <w:rPr>
          <w:rFonts w:ascii="Times New Roman" w:hAnsi="Times New Roman"/>
          <w:lang w:val="es-MX"/>
        </w:rPr>
        <w:t xml:space="preserve"> </w:t>
      </w:r>
      <w:r w:rsidRPr="00795B9C">
        <w:rPr>
          <w:rFonts w:ascii="Times New Roman" w:hAnsi="Times New Roman"/>
          <w:b/>
          <w:bCs/>
          <w:lang w:val="es-MX"/>
        </w:rPr>
        <w:t>teatralidad</w:t>
      </w:r>
    </w:p>
    <w:p w14:paraId="5339792C" w14:textId="2F1A9D16" w:rsidR="00795B9C" w:rsidRPr="00795B9C" w:rsidRDefault="00795B9C" w:rsidP="00795B9C">
      <w:pPr>
        <w:numPr>
          <w:ilvl w:val="0"/>
          <w:numId w:val="8"/>
        </w:numPr>
        <w:rPr>
          <w:rFonts w:ascii="Times New Roman" w:hAnsi="Times New Roman"/>
          <w:lang w:val="es-MX"/>
        </w:rPr>
      </w:pPr>
      <w:r w:rsidRPr="00795B9C">
        <w:rPr>
          <w:rFonts w:ascii="Times New Roman" w:hAnsi="Times New Roman"/>
          <w:lang w:val="es-MX"/>
        </w:rPr>
        <w:t>La</w:t>
      </w:r>
      <w:r w:rsidR="008C27D7">
        <w:rPr>
          <w:rFonts w:ascii="Times New Roman" w:hAnsi="Times New Roman"/>
          <w:lang w:val="es-MX"/>
        </w:rPr>
        <w:t xml:space="preserve"> </w:t>
      </w:r>
      <w:r w:rsidRPr="00795B9C">
        <w:rPr>
          <w:rFonts w:ascii="Times New Roman" w:hAnsi="Times New Roman"/>
          <w:b/>
          <w:bCs/>
          <w:lang w:val="es-MX"/>
        </w:rPr>
        <w:t>visión unitaria</w:t>
      </w:r>
      <w:r w:rsidRPr="00795B9C">
        <w:rPr>
          <w:rFonts w:ascii="Times New Roman" w:hAnsi="Times New Roman"/>
          <w:lang w:val="es-MX"/>
        </w:rPr>
        <w:t> de la obra artística</w:t>
      </w:r>
    </w:p>
    <w:p w14:paraId="5EEA6A45" w14:textId="2B090E3D" w:rsidR="00795B9C" w:rsidRPr="00795B9C" w:rsidRDefault="00795B9C" w:rsidP="00795B9C">
      <w:pPr>
        <w:numPr>
          <w:ilvl w:val="0"/>
          <w:numId w:val="8"/>
        </w:numPr>
        <w:rPr>
          <w:rFonts w:ascii="Times New Roman" w:hAnsi="Times New Roman"/>
          <w:lang w:val="es-MX"/>
        </w:rPr>
      </w:pPr>
      <w:r w:rsidRPr="00795B9C">
        <w:rPr>
          <w:rFonts w:ascii="Times New Roman" w:hAnsi="Times New Roman"/>
          <w:lang w:val="es-MX"/>
        </w:rPr>
        <w:t>La</w:t>
      </w:r>
      <w:r w:rsidR="008C27D7">
        <w:rPr>
          <w:rFonts w:ascii="Times New Roman" w:hAnsi="Times New Roman"/>
          <w:lang w:val="es-MX"/>
        </w:rPr>
        <w:t xml:space="preserve"> </w:t>
      </w:r>
      <w:r w:rsidRPr="00795B9C">
        <w:rPr>
          <w:rFonts w:ascii="Times New Roman" w:hAnsi="Times New Roman"/>
          <w:b/>
          <w:bCs/>
          <w:lang w:val="es-MX"/>
        </w:rPr>
        <w:t>complicación formal</w:t>
      </w:r>
    </w:p>
    <w:p w14:paraId="61FBB860" w14:textId="77777777" w:rsidR="00795B9C" w:rsidRPr="00795B9C" w:rsidRDefault="00795B9C" w:rsidP="00795B9C">
      <w:pPr>
        <w:rPr>
          <w:rFonts w:ascii="Times New Roman" w:hAnsi="Times New Roman"/>
          <w:lang w:val="es-MX"/>
        </w:rPr>
      </w:pPr>
    </w:p>
    <w:p w14:paraId="10DD1684" w14:textId="30BA2C50" w:rsidR="00795B9C" w:rsidRPr="00795B9C" w:rsidRDefault="008C27D7" w:rsidP="00795B9C">
      <w:pPr>
        <w:rPr>
          <w:rFonts w:ascii="Times New Roman" w:hAnsi="Times New Roman"/>
          <w:lang w:val="es-MX"/>
        </w:rPr>
      </w:pPr>
      <w:r>
        <w:rPr>
          <w:rFonts w:ascii="Times New Roman" w:hAnsi="Times New Roman"/>
          <w:lang w:val="es-MX"/>
        </w:rPr>
        <w:t>En suma, el arte b</w:t>
      </w:r>
      <w:r w:rsidR="00795B9C" w:rsidRPr="00795B9C">
        <w:rPr>
          <w:rFonts w:ascii="Times New Roman" w:hAnsi="Times New Roman"/>
          <w:lang w:val="es-MX"/>
        </w:rPr>
        <w:t>arroco se caracterizó por apelar a los sentidos,</w:t>
      </w:r>
      <w:r>
        <w:rPr>
          <w:rFonts w:ascii="Times New Roman" w:hAnsi="Times New Roman"/>
          <w:lang w:val="es-MX"/>
        </w:rPr>
        <w:t xml:space="preserve"> al instinto y a la emotividad. </w:t>
      </w:r>
      <w:r w:rsidR="00795B9C" w:rsidRPr="00795B9C">
        <w:rPr>
          <w:rFonts w:ascii="Times New Roman" w:hAnsi="Times New Roman"/>
          <w:lang w:val="es-MX"/>
        </w:rPr>
        <w:t>Más que convencer a través de la razón, quería per</w:t>
      </w:r>
      <w:r>
        <w:rPr>
          <w:rFonts w:ascii="Times New Roman" w:hAnsi="Times New Roman"/>
          <w:lang w:val="es-MX"/>
        </w:rPr>
        <w:t>suadir al exaltar los sentidos.</w:t>
      </w:r>
    </w:p>
    <w:p w14:paraId="29D7D8EF" w14:textId="77777777" w:rsidR="00795B9C" w:rsidRPr="00795B9C" w:rsidRDefault="00795B9C" w:rsidP="00795B9C">
      <w:pPr>
        <w:rPr>
          <w:rFonts w:ascii="Times New Roman" w:hAnsi="Times New Roman"/>
          <w:b/>
        </w:rPr>
      </w:pPr>
    </w:p>
    <w:p w14:paraId="58AA200A" w14:textId="4D544928" w:rsidR="00795B9C" w:rsidRPr="00795B9C" w:rsidRDefault="00795B9C" w:rsidP="00795B9C">
      <w:pPr>
        <w:rPr>
          <w:rFonts w:ascii="Times New Roman" w:hAnsi="Times New Roman"/>
          <w:b/>
        </w:rPr>
      </w:pPr>
      <w:r w:rsidRPr="00407160">
        <w:rPr>
          <w:rFonts w:ascii="Times New Roman" w:hAnsi="Times New Roman"/>
          <w:b/>
          <w:highlight w:val="yellow"/>
        </w:rPr>
        <w:t>[SECCIÓN 2]</w:t>
      </w:r>
      <w:r w:rsidRPr="00795B9C">
        <w:rPr>
          <w:rFonts w:ascii="Times New Roman" w:hAnsi="Times New Roman"/>
        </w:rPr>
        <w:t xml:space="preserve"> </w:t>
      </w:r>
      <w:r w:rsidRPr="00795B9C">
        <w:rPr>
          <w:rFonts w:ascii="Times New Roman" w:hAnsi="Times New Roman"/>
          <w:b/>
        </w:rPr>
        <w:t xml:space="preserve">2.2 </w:t>
      </w:r>
      <w:r w:rsidR="00A80A4C" w:rsidRPr="00A80A4C">
        <w:rPr>
          <w:rFonts w:ascii="Times New Roman" w:hAnsi="Times New Roman"/>
          <w:b/>
        </w:rPr>
        <w:t>Los géneros, las obras y los autores de la literatura española del Barroco</w:t>
      </w:r>
    </w:p>
    <w:p w14:paraId="119C09F6" w14:textId="77777777" w:rsidR="00795B9C" w:rsidRDefault="00795B9C" w:rsidP="00795B9C">
      <w:pPr>
        <w:rPr>
          <w:rFonts w:ascii="Times New Roman" w:hAnsi="Times New Roman"/>
          <w:b/>
        </w:rPr>
      </w:pPr>
    </w:p>
    <w:p w14:paraId="1343C1D4" w14:textId="674C9A8B" w:rsidR="00795B9C" w:rsidRDefault="00FD014F" w:rsidP="00795B9C">
      <w:pPr>
        <w:rPr>
          <w:rFonts w:ascii="Times New Roman" w:hAnsi="Times New Roman"/>
        </w:rPr>
      </w:pPr>
      <w:r>
        <w:rPr>
          <w:rFonts w:ascii="Times New Roman" w:hAnsi="Times New Roman"/>
        </w:rPr>
        <w:t xml:space="preserve">Una situación socioeconómica adversa y </w:t>
      </w:r>
      <w:r w:rsidR="003C5279">
        <w:rPr>
          <w:rFonts w:ascii="Times New Roman" w:hAnsi="Times New Roman"/>
        </w:rPr>
        <w:t xml:space="preserve">el marco cultural de la </w:t>
      </w:r>
      <w:r w:rsidR="003C5279" w:rsidRPr="003C5279">
        <w:rPr>
          <w:rFonts w:ascii="Times New Roman" w:hAnsi="Times New Roman"/>
        </w:rPr>
        <w:t>intransigente</w:t>
      </w:r>
      <w:r w:rsidR="003C5279">
        <w:rPr>
          <w:rFonts w:ascii="Times New Roman" w:hAnsi="Times New Roman"/>
        </w:rPr>
        <w:t xml:space="preserve"> Contrarreforma no parecen los ingredientes para el florecimiento de las artes y las letras, sin embargo</w:t>
      </w:r>
      <w:r w:rsidR="00A9235E">
        <w:rPr>
          <w:rFonts w:ascii="Times New Roman" w:hAnsi="Times New Roman"/>
        </w:rPr>
        <w:t>,</w:t>
      </w:r>
      <w:r w:rsidR="003C5279">
        <w:rPr>
          <w:rFonts w:ascii="Times New Roman" w:hAnsi="Times New Roman"/>
        </w:rPr>
        <w:t xml:space="preserve"> fue justamente este contexto el que dio lugar a</w:t>
      </w:r>
      <w:r w:rsidR="00A9235E">
        <w:rPr>
          <w:rFonts w:ascii="Times New Roman" w:hAnsi="Times New Roman"/>
        </w:rPr>
        <w:t>l periodo más fructífero de la literatur</w:t>
      </w:r>
      <w:r w:rsidR="00704D79">
        <w:rPr>
          <w:rFonts w:ascii="Times New Roman" w:hAnsi="Times New Roman"/>
        </w:rPr>
        <w:t>a española. En estas circunstancias</w:t>
      </w:r>
      <w:ins w:id="27" w:author="Admincmovil" w:date="2016-05-27T11:01:00Z">
        <w:r w:rsidR="00312F34">
          <w:rPr>
            <w:rFonts w:ascii="Times New Roman" w:hAnsi="Times New Roman"/>
          </w:rPr>
          <w:t>,</w:t>
        </w:r>
      </w:ins>
      <w:r w:rsidR="00A9235E">
        <w:rPr>
          <w:rFonts w:ascii="Times New Roman" w:hAnsi="Times New Roman"/>
        </w:rPr>
        <w:t xml:space="preserve"> se produjo una mayor participación de la cultura popular en el desarro</w:t>
      </w:r>
      <w:r w:rsidR="00704D79">
        <w:rPr>
          <w:rFonts w:ascii="Times New Roman" w:hAnsi="Times New Roman"/>
        </w:rPr>
        <w:t xml:space="preserve">llo de las artes, y solo bajo esta condición (propia del estilo barroco) cobra sentido el tono burlesco y satírico que permea al </w:t>
      </w:r>
      <w:r w:rsidR="00704D79" w:rsidRPr="00704D79">
        <w:rPr>
          <w:rFonts w:ascii="Times New Roman" w:hAnsi="Times New Roman"/>
          <w:i/>
        </w:rPr>
        <w:t>Quijote</w:t>
      </w:r>
      <w:r w:rsidR="00704D79">
        <w:rPr>
          <w:rFonts w:ascii="Times New Roman" w:hAnsi="Times New Roman"/>
        </w:rPr>
        <w:t>, a gran parte de la ob</w:t>
      </w:r>
      <w:r w:rsidR="00CA04EE">
        <w:rPr>
          <w:rFonts w:ascii="Times New Roman" w:hAnsi="Times New Roman"/>
        </w:rPr>
        <w:t>ra poética de Quevedo y al nuevo</w:t>
      </w:r>
      <w:r w:rsidR="00704D79">
        <w:rPr>
          <w:rFonts w:ascii="Times New Roman" w:hAnsi="Times New Roman"/>
        </w:rPr>
        <w:t xml:space="preserve"> auge </w:t>
      </w:r>
      <w:r w:rsidR="00CA04EE">
        <w:rPr>
          <w:rFonts w:ascii="Times New Roman" w:hAnsi="Times New Roman"/>
        </w:rPr>
        <w:t>que toma el</w:t>
      </w:r>
      <w:r w:rsidR="00704D79">
        <w:rPr>
          <w:rFonts w:ascii="Times New Roman" w:hAnsi="Times New Roman"/>
        </w:rPr>
        <w:t xml:space="preserve"> teatro español. </w:t>
      </w:r>
    </w:p>
    <w:p w14:paraId="108154CD" w14:textId="77777777" w:rsidR="00704D79" w:rsidRPr="00795B9C" w:rsidRDefault="00704D79" w:rsidP="00795B9C">
      <w:pPr>
        <w:rPr>
          <w:rFonts w:ascii="Times New Roman" w:hAnsi="Times New Roman"/>
        </w:rPr>
      </w:pPr>
    </w:p>
    <w:p w14:paraId="296F8F93" w14:textId="01B3EBF0" w:rsidR="00795B9C" w:rsidRPr="00795B9C" w:rsidRDefault="00795B9C" w:rsidP="00795B9C">
      <w:pPr>
        <w:rPr>
          <w:rFonts w:ascii="Times New Roman" w:hAnsi="Times New Roman"/>
          <w:b/>
        </w:rPr>
      </w:pPr>
      <w:r w:rsidRPr="00407160">
        <w:rPr>
          <w:rFonts w:ascii="Times New Roman" w:hAnsi="Times New Roman"/>
          <w:b/>
          <w:highlight w:val="yellow"/>
        </w:rPr>
        <w:t>[SECCIÓN 3]</w:t>
      </w:r>
      <w:r w:rsidRPr="00795B9C">
        <w:rPr>
          <w:rFonts w:ascii="Times New Roman" w:hAnsi="Times New Roman"/>
        </w:rPr>
        <w:t xml:space="preserve"> </w:t>
      </w:r>
      <w:r w:rsidR="00FD014F">
        <w:rPr>
          <w:rFonts w:ascii="Times New Roman" w:hAnsi="Times New Roman"/>
          <w:b/>
        </w:rPr>
        <w:t>2.2.1 La narrativa</w:t>
      </w:r>
    </w:p>
    <w:p w14:paraId="37E3BEAA" w14:textId="77777777" w:rsidR="00795B9C" w:rsidRPr="00795B9C" w:rsidRDefault="00795B9C" w:rsidP="00795B9C">
      <w:pPr>
        <w:rPr>
          <w:rFonts w:ascii="Times New Roman" w:hAnsi="Times New Roman"/>
          <w:lang w:val="es-MX"/>
        </w:rPr>
      </w:pPr>
    </w:p>
    <w:p w14:paraId="37164571" w14:textId="00D1AF06" w:rsidR="00795B9C" w:rsidRPr="00795B9C" w:rsidRDefault="00795B9C" w:rsidP="00795B9C">
      <w:pPr>
        <w:rPr>
          <w:rFonts w:ascii="Times New Roman" w:hAnsi="Times New Roman"/>
          <w:lang w:val="es-MX"/>
        </w:rPr>
      </w:pPr>
      <w:r w:rsidRPr="00795B9C">
        <w:rPr>
          <w:rFonts w:ascii="Times New Roman" w:hAnsi="Times New Roman"/>
          <w:lang w:val="es-MX"/>
        </w:rPr>
        <w:lastRenderedPageBreak/>
        <w:t xml:space="preserve">La prosa española del siglo XVII dio continuidad a los géneros que se habían iniciado en el Renacimiento: la novela picaresca, la novela satírica, </w:t>
      </w:r>
      <w:r w:rsidR="00704D79">
        <w:rPr>
          <w:rFonts w:ascii="Times New Roman" w:hAnsi="Times New Roman"/>
          <w:lang w:val="es-MX"/>
        </w:rPr>
        <w:t xml:space="preserve">la novela </w:t>
      </w:r>
      <w:r w:rsidRPr="00795B9C">
        <w:rPr>
          <w:rFonts w:ascii="Times New Roman" w:hAnsi="Times New Roman"/>
          <w:lang w:val="es-MX"/>
        </w:rPr>
        <w:t xml:space="preserve">corta y </w:t>
      </w:r>
      <w:r w:rsidR="00704D79">
        <w:rPr>
          <w:rFonts w:ascii="Times New Roman" w:hAnsi="Times New Roman"/>
          <w:lang w:val="es-MX"/>
        </w:rPr>
        <w:t>la novel</w:t>
      </w:r>
      <w:ins w:id="28" w:author="Admincmovil" w:date="2016-05-27T11:02:00Z">
        <w:r w:rsidR="00312F34">
          <w:rPr>
            <w:rFonts w:ascii="Times New Roman" w:hAnsi="Times New Roman"/>
            <w:lang w:val="es-MX"/>
          </w:rPr>
          <w:t>a</w:t>
        </w:r>
      </w:ins>
      <w:r w:rsidR="00704D79">
        <w:rPr>
          <w:rFonts w:ascii="Times New Roman" w:hAnsi="Times New Roman"/>
          <w:lang w:val="es-MX"/>
        </w:rPr>
        <w:t xml:space="preserve"> </w:t>
      </w:r>
      <w:r w:rsidR="0009256C">
        <w:rPr>
          <w:rFonts w:ascii="Times New Roman" w:hAnsi="Times New Roman"/>
          <w:lang w:val="es-MX"/>
        </w:rPr>
        <w:t>bizantina, a las que</w:t>
      </w:r>
      <w:r w:rsidRPr="00795B9C">
        <w:rPr>
          <w:rFonts w:ascii="Times New Roman" w:hAnsi="Times New Roman"/>
          <w:lang w:val="es-MX"/>
        </w:rPr>
        <w:t xml:space="preserve"> añadió, influenciada por el contexto social, la prosa didáctica:</w:t>
      </w:r>
    </w:p>
    <w:p w14:paraId="6C72D70A" w14:textId="77777777" w:rsidR="00795B9C" w:rsidRPr="00795B9C" w:rsidRDefault="00795B9C" w:rsidP="00795B9C">
      <w:pPr>
        <w:rPr>
          <w:rFonts w:ascii="Times New Roman" w:hAnsi="Times New Roman"/>
          <w:lang w:val="es-MX"/>
        </w:rPr>
      </w:pPr>
    </w:p>
    <w:p w14:paraId="0CB0966B" w14:textId="76EB49C5" w:rsidR="00795B9C" w:rsidRPr="00795B9C" w:rsidRDefault="00795B9C" w:rsidP="00795B9C">
      <w:pPr>
        <w:numPr>
          <w:ilvl w:val="0"/>
          <w:numId w:val="9"/>
        </w:numPr>
        <w:rPr>
          <w:rFonts w:ascii="Times New Roman" w:hAnsi="Times New Roman"/>
          <w:lang w:val="es-MX"/>
        </w:rPr>
      </w:pPr>
      <w:r w:rsidRPr="00795B9C">
        <w:rPr>
          <w:rFonts w:ascii="Times New Roman" w:hAnsi="Times New Roman"/>
          <w:lang w:val="es-MX"/>
        </w:rPr>
        <w:t>La</w:t>
      </w:r>
      <w:r w:rsidR="00296C17">
        <w:rPr>
          <w:rFonts w:ascii="Times New Roman" w:hAnsi="Times New Roman"/>
          <w:lang w:val="es-MX"/>
        </w:rPr>
        <w:t xml:space="preserve"> </w:t>
      </w:r>
      <w:r w:rsidRPr="00795B9C">
        <w:rPr>
          <w:rFonts w:ascii="Times New Roman" w:hAnsi="Times New Roman"/>
          <w:b/>
          <w:bCs/>
          <w:lang w:val="es-MX"/>
        </w:rPr>
        <w:t>novela picaresca</w:t>
      </w:r>
      <w:r w:rsidRPr="00795B9C">
        <w:rPr>
          <w:rFonts w:ascii="Times New Roman" w:hAnsi="Times New Roman"/>
          <w:lang w:val="es-MX"/>
        </w:rPr>
        <w:t>, que nació con el</w:t>
      </w:r>
      <w:r w:rsidR="00296C17">
        <w:rPr>
          <w:rFonts w:ascii="Times New Roman" w:hAnsi="Times New Roman"/>
          <w:lang w:val="es-MX"/>
        </w:rPr>
        <w:t xml:space="preserve"> </w:t>
      </w:r>
      <w:r w:rsidRPr="00795B9C">
        <w:rPr>
          <w:rFonts w:ascii="Times New Roman" w:hAnsi="Times New Roman"/>
          <w:i/>
          <w:iCs/>
          <w:lang w:val="es-MX"/>
        </w:rPr>
        <w:t>Lazarillo de Tormes</w:t>
      </w:r>
      <w:r w:rsidR="00296C17">
        <w:rPr>
          <w:rFonts w:ascii="Times New Roman" w:hAnsi="Times New Roman"/>
          <w:lang w:val="es-MX"/>
        </w:rPr>
        <w:t xml:space="preserve"> </w:t>
      </w:r>
      <w:r w:rsidRPr="00795B9C">
        <w:rPr>
          <w:rFonts w:ascii="Times New Roman" w:hAnsi="Times New Roman"/>
          <w:lang w:val="es-MX"/>
        </w:rPr>
        <w:t>a mediados del siglo XVI, acabó de configurarse como género con las novelas picarescas barrocas, entre las que se destaca</w:t>
      </w:r>
      <w:r w:rsidR="00296C17">
        <w:rPr>
          <w:rFonts w:ascii="Times New Roman" w:hAnsi="Times New Roman"/>
          <w:lang w:val="es-MX"/>
        </w:rPr>
        <w:t xml:space="preserve"> </w:t>
      </w:r>
      <w:r w:rsidRPr="00795B9C">
        <w:rPr>
          <w:rFonts w:ascii="Times New Roman" w:hAnsi="Times New Roman"/>
          <w:i/>
          <w:iCs/>
          <w:lang w:val="es-MX"/>
        </w:rPr>
        <w:t>El Buscón</w:t>
      </w:r>
      <w:r w:rsidR="00296C17">
        <w:rPr>
          <w:rFonts w:ascii="Times New Roman" w:hAnsi="Times New Roman"/>
          <w:lang w:val="es-MX"/>
        </w:rPr>
        <w:t xml:space="preserve"> de Quevedo. </w:t>
      </w:r>
      <w:r w:rsidRPr="00795B9C">
        <w:rPr>
          <w:rFonts w:ascii="Times New Roman" w:hAnsi="Times New Roman"/>
          <w:lang w:val="es-MX"/>
        </w:rPr>
        <w:t>Esta prosa refleja el pesimismo y el gusto por la deformación de la realidad, tan característicos del Barroco.</w:t>
      </w:r>
    </w:p>
    <w:p w14:paraId="6D873D0B" w14:textId="1F5DBC5E" w:rsidR="00795B9C" w:rsidRPr="00795B9C" w:rsidRDefault="00795B9C" w:rsidP="00795B9C">
      <w:pPr>
        <w:numPr>
          <w:ilvl w:val="0"/>
          <w:numId w:val="9"/>
        </w:numPr>
        <w:rPr>
          <w:rFonts w:ascii="Times New Roman" w:hAnsi="Times New Roman"/>
          <w:lang w:val="es-MX"/>
        </w:rPr>
      </w:pPr>
      <w:r w:rsidRPr="00795B9C">
        <w:rPr>
          <w:rFonts w:ascii="Times New Roman" w:hAnsi="Times New Roman"/>
          <w:lang w:val="es-MX"/>
        </w:rPr>
        <w:t>La</w:t>
      </w:r>
      <w:r w:rsidR="00296C17">
        <w:rPr>
          <w:rFonts w:ascii="Times New Roman" w:hAnsi="Times New Roman"/>
          <w:lang w:val="es-MX"/>
        </w:rPr>
        <w:t xml:space="preserve"> </w:t>
      </w:r>
      <w:r w:rsidRPr="00795B9C">
        <w:rPr>
          <w:rFonts w:ascii="Times New Roman" w:hAnsi="Times New Roman"/>
          <w:b/>
          <w:bCs/>
          <w:lang w:val="es-MX"/>
        </w:rPr>
        <w:t>novela satírico-moral</w:t>
      </w:r>
      <w:r w:rsidRPr="00795B9C">
        <w:rPr>
          <w:rFonts w:ascii="Times New Roman" w:hAnsi="Times New Roman"/>
          <w:lang w:val="es-MX"/>
        </w:rPr>
        <w:t>, muy popular en Europa, estuvo representada en España por obras como la</w:t>
      </w:r>
      <w:r w:rsidR="00296C17">
        <w:rPr>
          <w:rFonts w:ascii="Times New Roman" w:hAnsi="Times New Roman"/>
          <w:lang w:val="es-MX"/>
        </w:rPr>
        <w:t xml:space="preserve"> </w:t>
      </w:r>
      <w:r w:rsidR="00296C17">
        <w:rPr>
          <w:rFonts w:ascii="Times New Roman" w:hAnsi="Times New Roman"/>
          <w:i/>
          <w:iCs/>
          <w:lang w:val="es-MX"/>
        </w:rPr>
        <w:t>República l</w:t>
      </w:r>
      <w:r w:rsidRPr="00795B9C">
        <w:rPr>
          <w:rFonts w:ascii="Times New Roman" w:hAnsi="Times New Roman"/>
          <w:i/>
          <w:iCs/>
          <w:lang w:val="es-MX"/>
        </w:rPr>
        <w:t>iteraria</w:t>
      </w:r>
      <w:r w:rsidRPr="00795B9C">
        <w:rPr>
          <w:rFonts w:ascii="Times New Roman" w:hAnsi="Times New Roman"/>
          <w:lang w:val="es-MX"/>
        </w:rPr>
        <w:t>, de Diego de Saavedra Fajardo, y</w:t>
      </w:r>
      <w:r w:rsidR="00296C17">
        <w:rPr>
          <w:rFonts w:ascii="Times New Roman" w:hAnsi="Times New Roman"/>
          <w:lang w:val="es-MX"/>
        </w:rPr>
        <w:t xml:space="preserve"> </w:t>
      </w:r>
      <w:r w:rsidR="00296C17">
        <w:rPr>
          <w:rFonts w:ascii="Times New Roman" w:hAnsi="Times New Roman"/>
          <w:i/>
          <w:iCs/>
          <w:lang w:val="es-MX"/>
        </w:rPr>
        <w:t>Los s</w:t>
      </w:r>
      <w:r w:rsidRPr="00795B9C">
        <w:rPr>
          <w:rFonts w:ascii="Times New Roman" w:hAnsi="Times New Roman"/>
          <w:i/>
          <w:iCs/>
          <w:lang w:val="es-MX"/>
        </w:rPr>
        <w:t>ueños</w:t>
      </w:r>
      <w:r w:rsidRPr="00795B9C">
        <w:rPr>
          <w:rFonts w:ascii="Times New Roman" w:hAnsi="Times New Roman"/>
          <w:lang w:val="es-MX"/>
        </w:rPr>
        <w:t>, de Quevedo.</w:t>
      </w:r>
    </w:p>
    <w:p w14:paraId="783DB558" w14:textId="1385201C" w:rsidR="00795B9C" w:rsidRPr="00795B9C" w:rsidRDefault="00795B9C" w:rsidP="00795B9C">
      <w:pPr>
        <w:numPr>
          <w:ilvl w:val="0"/>
          <w:numId w:val="9"/>
        </w:numPr>
        <w:rPr>
          <w:rFonts w:ascii="Times New Roman" w:hAnsi="Times New Roman"/>
          <w:lang w:val="es-MX"/>
        </w:rPr>
      </w:pPr>
      <w:r w:rsidRPr="00795B9C">
        <w:rPr>
          <w:rFonts w:ascii="Times New Roman" w:hAnsi="Times New Roman"/>
          <w:lang w:val="es-MX"/>
        </w:rPr>
        <w:t>En el siglo XVII se desarrolla especialmente la</w:t>
      </w:r>
      <w:r w:rsidR="00296C17">
        <w:rPr>
          <w:rFonts w:ascii="Times New Roman" w:hAnsi="Times New Roman"/>
          <w:lang w:val="es-MX"/>
        </w:rPr>
        <w:t xml:space="preserve"> </w:t>
      </w:r>
      <w:r w:rsidRPr="00795B9C">
        <w:rPr>
          <w:rFonts w:ascii="Times New Roman" w:hAnsi="Times New Roman"/>
          <w:b/>
          <w:bCs/>
          <w:lang w:val="es-MX"/>
        </w:rPr>
        <w:t>prosa didáctica</w:t>
      </w:r>
      <w:r w:rsidR="00296C17">
        <w:rPr>
          <w:rFonts w:ascii="Times New Roman" w:hAnsi="Times New Roman"/>
          <w:lang w:val="es-MX"/>
        </w:rPr>
        <w:t>, que aborda temas muy diversos, desde</w:t>
      </w:r>
      <w:r w:rsidRPr="00795B9C">
        <w:rPr>
          <w:rFonts w:ascii="Times New Roman" w:hAnsi="Times New Roman"/>
          <w:lang w:val="es-MX"/>
        </w:rPr>
        <w:t xml:space="preserve"> </w:t>
      </w:r>
      <w:r w:rsidR="00296C17">
        <w:rPr>
          <w:rFonts w:ascii="Times New Roman" w:hAnsi="Times New Roman"/>
          <w:lang w:val="es-MX"/>
        </w:rPr>
        <w:t xml:space="preserve">preceptivas de literatura a </w:t>
      </w:r>
      <w:r w:rsidRPr="00795B9C">
        <w:rPr>
          <w:rFonts w:ascii="Times New Roman" w:hAnsi="Times New Roman"/>
          <w:lang w:val="es-MX"/>
        </w:rPr>
        <w:t>tratados morales, políticos, religios</w:t>
      </w:r>
      <w:r w:rsidR="00296C17">
        <w:rPr>
          <w:rFonts w:ascii="Times New Roman" w:hAnsi="Times New Roman"/>
          <w:lang w:val="es-MX"/>
        </w:rPr>
        <w:t>os, filosóficos, económicos, entre otros. L</w:t>
      </w:r>
      <w:r w:rsidRPr="00795B9C">
        <w:rPr>
          <w:rFonts w:ascii="Times New Roman" w:hAnsi="Times New Roman"/>
          <w:lang w:val="es-MX"/>
        </w:rPr>
        <w:t>as muestras más importantes de la prosa didáctica pertenecen a Baltasar Gracián (1601-1658) y Francisco de Quevedo</w:t>
      </w:r>
      <w:r w:rsidR="00296C17">
        <w:rPr>
          <w:rFonts w:ascii="Times New Roman" w:hAnsi="Times New Roman"/>
          <w:lang w:val="es-MX"/>
        </w:rPr>
        <w:t>, nuevamente</w:t>
      </w:r>
      <w:r w:rsidRPr="00795B9C">
        <w:rPr>
          <w:rFonts w:ascii="Times New Roman" w:hAnsi="Times New Roman"/>
          <w:lang w:val="es-MX"/>
        </w:rPr>
        <w:t>.</w:t>
      </w:r>
    </w:p>
    <w:p w14:paraId="7262F5F7" w14:textId="0DAD2900" w:rsidR="00795B9C" w:rsidRPr="00795B9C" w:rsidRDefault="00795B9C" w:rsidP="00795B9C">
      <w:pPr>
        <w:numPr>
          <w:ilvl w:val="0"/>
          <w:numId w:val="9"/>
        </w:numPr>
        <w:rPr>
          <w:rFonts w:ascii="Times New Roman" w:hAnsi="Times New Roman"/>
          <w:lang w:val="es-MX"/>
        </w:rPr>
      </w:pPr>
      <w:r w:rsidRPr="00795B9C">
        <w:rPr>
          <w:rFonts w:ascii="Times New Roman" w:hAnsi="Times New Roman"/>
          <w:lang w:val="es-MX"/>
        </w:rPr>
        <w:t>La</w:t>
      </w:r>
      <w:r w:rsidR="00296C17">
        <w:rPr>
          <w:rFonts w:ascii="Times New Roman" w:hAnsi="Times New Roman"/>
          <w:lang w:val="es-MX"/>
        </w:rPr>
        <w:t xml:space="preserve"> </w:t>
      </w:r>
      <w:r w:rsidRPr="00795B9C">
        <w:rPr>
          <w:rFonts w:ascii="Times New Roman" w:hAnsi="Times New Roman"/>
          <w:b/>
          <w:bCs/>
          <w:lang w:val="es-MX"/>
        </w:rPr>
        <w:t>novela corta</w:t>
      </w:r>
      <w:r w:rsidRPr="00795B9C">
        <w:rPr>
          <w:rFonts w:ascii="Times New Roman" w:hAnsi="Times New Roman"/>
          <w:lang w:val="es-MX"/>
        </w:rPr>
        <w:t>, siguiendo el estilo de las</w:t>
      </w:r>
      <w:r w:rsidR="00296C17">
        <w:rPr>
          <w:rFonts w:ascii="Times New Roman" w:hAnsi="Times New Roman"/>
          <w:lang w:val="es-MX"/>
        </w:rPr>
        <w:t xml:space="preserve"> </w:t>
      </w:r>
      <w:r w:rsidRPr="00795B9C">
        <w:rPr>
          <w:rFonts w:ascii="Times New Roman" w:hAnsi="Times New Roman"/>
          <w:i/>
          <w:iCs/>
          <w:lang w:val="es-MX"/>
        </w:rPr>
        <w:t>Novelas ejemplares</w:t>
      </w:r>
      <w:r w:rsidR="0015293A">
        <w:rPr>
          <w:rFonts w:ascii="Times New Roman" w:hAnsi="Times New Roman"/>
          <w:lang w:val="es-MX"/>
        </w:rPr>
        <w:t xml:space="preserve"> </w:t>
      </w:r>
      <w:r w:rsidRPr="00795B9C">
        <w:rPr>
          <w:rFonts w:ascii="Times New Roman" w:hAnsi="Times New Roman"/>
          <w:lang w:val="es-MX"/>
        </w:rPr>
        <w:t>de Cervantes, tu</w:t>
      </w:r>
      <w:r w:rsidR="00296C17">
        <w:rPr>
          <w:rFonts w:ascii="Times New Roman" w:hAnsi="Times New Roman"/>
          <w:lang w:val="es-MX"/>
        </w:rPr>
        <w:t xml:space="preserve">vo gran éxito en el siglo XVII. </w:t>
      </w:r>
      <w:r w:rsidRPr="00795B9C">
        <w:rPr>
          <w:rFonts w:ascii="Times New Roman" w:hAnsi="Times New Roman"/>
          <w:lang w:val="es-MX"/>
        </w:rPr>
        <w:t>Lope cultivó el género en las</w:t>
      </w:r>
      <w:r w:rsidR="00296C17">
        <w:rPr>
          <w:rFonts w:ascii="Times New Roman" w:hAnsi="Times New Roman"/>
          <w:lang w:val="es-MX"/>
        </w:rPr>
        <w:t xml:space="preserve"> </w:t>
      </w:r>
      <w:r w:rsidRPr="00795B9C">
        <w:rPr>
          <w:rFonts w:ascii="Times New Roman" w:hAnsi="Times New Roman"/>
          <w:i/>
          <w:iCs/>
          <w:lang w:val="es-MX"/>
        </w:rPr>
        <w:t>Novelas a Marcia Leonarda</w:t>
      </w:r>
      <w:r w:rsidRPr="00795B9C">
        <w:rPr>
          <w:rFonts w:ascii="Times New Roman" w:hAnsi="Times New Roman"/>
          <w:lang w:val="es-MX"/>
        </w:rPr>
        <w:t>.</w:t>
      </w:r>
    </w:p>
    <w:p w14:paraId="5982EE74" w14:textId="74EC0C32" w:rsidR="00795B9C" w:rsidRDefault="00795B9C" w:rsidP="00795B9C">
      <w:pPr>
        <w:numPr>
          <w:ilvl w:val="0"/>
          <w:numId w:val="9"/>
        </w:numPr>
        <w:rPr>
          <w:rFonts w:ascii="Times New Roman" w:hAnsi="Times New Roman"/>
          <w:lang w:val="es-MX"/>
        </w:rPr>
      </w:pPr>
      <w:r w:rsidRPr="00795B9C">
        <w:rPr>
          <w:rFonts w:ascii="Times New Roman" w:hAnsi="Times New Roman"/>
          <w:lang w:val="es-MX"/>
        </w:rPr>
        <w:t>La</w:t>
      </w:r>
      <w:r w:rsidR="00296C17">
        <w:rPr>
          <w:rFonts w:ascii="Times New Roman" w:hAnsi="Times New Roman"/>
          <w:lang w:val="es-MX"/>
        </w:rPr>
        <w:t xml:space="preserve"> </w:t>
      </w:r>
      <w:r w:rsidRPr="00795B9C">
        <w:rPr>
          <w:rFonts w:ascii="Times New Roman" w:hAnsi="Times New Roman"/>
          <w:b/>
          <w:bCs/>
          <w:lang w:val="es-MX"/>
        </w:rPr>
        <w:t>novela bizantina</w:t>
      </w:r>
      <w:r w:rsidR="00296C17">
        <w:rPr>
          <w:rFonts w:ascii="Times New Roman" w:hAnsi="Times New Roman"/>
          <w:lang w:val="es-MX"/>
        </w:rPr>
        <w:t xml:space="preserve"> </w:t>
      </w:r>
      <w:r w:rsidRPr="00795B9C">
        <w:rPr>
          <w:rFonts w:ascii="Times New Roman" w:hAnsi="Times New Roman"/>
          <w:lang w:val="es-MX"/>
        </w:rPr>
        <w:t xml:space="preserve">narraba historias llenas de aventuras, viajes, amores y cambios de fortuna, normalmente con una complicada argumentación y </w:t>
      </w:r>
      <w:r w:rsidR="00296C17">
        <w:rPr>
          <w:rFonts w:ascii="Times New Roman" w:hAnsi="Times New Roman"/>
          <w:lang w:val="es-MX"/>
        </w:rPr>
        <w:t xml:space="preserve">sorprendentes giros narrativos. </w:t>
      </w:r>
      <w:r w:rsidRPr="00795B9C">
        <w:rPr>
          <w:rFonts w:ascii="Times New Roman" w:hAnsi="Times New Roman"/>
          <w:lang w:val="es-MX"/>
        </w:rPr>
        <w:t>En España la cultivaron escritores como Cervantes y Lope, pero</w:t>
      </w:r>
      <w:r w:rsidR="00296C17">
        <w:rPr>
          <w:rFonts w:ascii="Times New Roman" w:hAnsi="Times New Roman"/>
          <w:lang w:val="es-MX"/>
        </w:rPr>
        <w:t xml:space="preserve"> </w:t>
      </w:r>
      <w:r w:rsidR="00296C17">
        <w:rPr>
          <w:rFonts w:ascii="Times New Roman" w:hAnsi="Times New Roman"/>
          <w:i/>
          <w:iCs/>
          <w:lang w:val="es-MX"/>
        </w:rPr>
        <w:t>El c</w:t>
      </w:r>
      <w:r w:rsidRPr="00795B9C">
        <w:rPr>
          <w:rFonts w:ascii="Times New Roman" w:hAnsi="Times New Roman"/>
          <w:i/>
          <w:iCs/>
          <w:lang w:val="es-MX"/>
        </w:rPr>
        <w:t>riticón</w:t>
      </w:r>
      <w:r w:rsidR="00296C17">
        <w:rPr>
          <w:rFonts w:ascii="Times New Roman" w:hAnsi="Times New Roman"/>
          <w:lang w:val="es-MX"/>
        </w:rPr>
        <w:t xml:space="preserve"> </w:t>
      </w:r>
      <w:r w:rsidRPr="00795B9C">
        <w:rPr>
          <w:rFonts w:ascii="Times New Roman" w:hAnsi="Times New Roman"/>
          <w:lang w:val="es-MX"/>
        </w:rPr>
        <w:t>(1651-1657) de Gracián es la obra que mejor la representa.</w:t>
      </w:r>
    </w:p>
    <w:p w14:paraId="0BC57DF8" w14:textId="77777777" w:rsidR="0015293A" w:rsidRPr="00795B9C" w:rsidRDefault="0015293A" w:rsidP="0015293A">
      <w:pPr>
        <w:ind w:left="360"/>
        <w:rPr>
          <w:rFonts w:ascii="Times New Roman" w:hAnsi="Times New Roman"/>
          <w:lang w:val="es-MX"/>
        </w:rPr>
      </w:pPr>
    </w:p>
    <w:tbl>
      <w:tblPr>
        <w:tblStyle w:val="Tablaconcuadrcula"/>
        <w:tblW w:w="0" w:type="auto"/>
        <w:tblLook w:val="04A0" w:firstRow="1" w:lastRow="0" w:firstColumn="1" w:lastColumn="0" w:noHBand="0" w:noVBand="1"/>
      </w:tblPr>
      <w:tblGrid>
        <w:gridCol w:w="2518"/>
        <w:gridCol w:w="6460"/>
      </w:tblGrid>
      <w:tr w:rsidR="00296C17" w:rsidRPr="00296C17" w14:paraId="3E40CB19" w14:textId="77777777" w:rsidTr="00296C17">
        <w:tc>
          <w:tcPr>
            <w:tcW w:w="8978" w:type="dxa"/>
            <w:gridSpan w:val="2"/>
            <w:shd w:val="clear" w:color="auto" w:fill="000000" w:themeFill="text1"/>
          </w:tcPr>
          <w:p w14:paraId="5E24A0FC" w14:textId="77777777" w:rsidR="00296C17" w:rsidRPr="00296C17" w:rsidRDefault="00296C17" w:rsidP="00296C17">
            <w:pPr>
              <w:jc w:val="center"/>
              <w:rPr>
                <w:rFonts w:ascii="Times New Roman" w:hAnsi="Times New Roman"/>
                <w:b/>
                <w:lang w:val="es-MX"/>
              </w:rPr>
            </w:pPr>
            <w:r w:rsidRPr="00296C17">
              <w:rPr>
                <w:rFonts w:ascii="Times New Roman" w:hAnsi="Times New Roman"/>
                <w:b/>
                <w:lang w:val="es-MX"/>
              </w:rPr>
              <w:t>Destacado</w:t>
            </w:r>
          </w:p>
        </w:tc>
      </w:tr>
      <w:tr w:rsidR="00296C17" w:rsidRPr="00296C17" w14:paraId="398C9BA4" w14:textId="77777777" w:rsidTr="00296C17">
        <w:tc>
          <w:tcPr>
            <w:tcW w:w="2518" w:type="dxa"/>
          </w:tcPr>
          <w:p w14:paraId="56BC58F8" w14:textId="77777777" w:rsidR="00296C17" w:rsidRPr="00296C17" w:rsidRDefault="00296C17" w:rsidP="00296C17">
            <w:pPr>
              <w:rPr>
                <w:rFonts w:ascii="Times New Roman" w:hAnsi="Times New Roman"/>
                <w:b/>
                <w:lang w:val="es-MX"/>
              </w:rPr>
            </w:pPr>
            <w:r w:rsidRPr="00296C17">
              <w:rPr>
                <w:rFonts w:ascii="Times New Roman" w:hAnsi="Times New Roman"/>
                <w:b/>
                <w:lang w:val="es-MX"/>
              </w:rPr>
              <w:t>Título</w:t>
            </w:r>
          </w:p>
        </w:tc>
        <w:tc>
          <w:tcPr>
            <w:tcW w:w="6460" w:type="dxa"/>
          </w:tcPr>
          <w:p w14:paraId="12AE0899" w14:textId="54498939" w:rsidR="00296C17" w:rsidRPr="00296C17" w:rsidRDefault="00296C17" w:rsidP="00296C17">
            <w:pPr>
              <w:rPr>
                <w:rFonts w:ascii="Times New Roman" w:hAnsi="Times New Roman"/>
              </w:rPr>
            </w:pPr>
            <w:r w:rsidRPr="00795B9C">
              <w:rPr>
                <w:rFonts w:ascii="Times New Roman" w:hAnsi="Times New Roman"/>
              </w:rPr>
              <w:t>¿Quién fue Baltasar Gracián y Morales?</w:t>
            </w:r>
          </w:p>
        </w:tc>
      </w:tr>
      <w:tr w:rsidR="00296C17" w:rsidRPr="00296C17" w14:paraId="1E4A532E" w14:textId="77777777" w:rsidTr="00296C17">
        <w:tc>
          <w:tcPr>
            <w:tcW w:w="2518" w:type="dxa"/>
          </w:tcPr>
          <w:p w14:paraId="623BB60C" w14:textId="77777777" w:rsidR="00296C17" w:rsidRPr="00296C17" w:rsidRDefault="00296C17" w:rsidP="00296C17">
            <w:pPr>
              <w:rPr>
                <w:rFonts w:ascii="Times New Roman" w:hAnsi="Times New Roman"/>
                <w:lang w:val="es-MX"/>
              </w:rPr>
            </w:pPr>
            <w:r w:rsidRPr="00296C17">
              <w:rPr>
                <w:rFonts w:ascii="Times New Roman" w:hAnsi="Times New Roman"/>
                <w:b/>
                <w:lang w:val="es-MX"/>
              </w:rPr>
              <w:t>Contenido</w:t>
            </w:r>
          </w:p>
        </w:tc>
        <w:tc>
          <w:tcPr>
            <w:tcW w:w="6460" w:type="dxa"/>
          </w:tcPr>
          <w:p w14:paraId="03619480" w14:textId="1FE2A4AD" w:rsidR="0015293A" w:rsidRDefault="00296C17" w:rsidP="00296C17">
            <w:pPr>
              <w:rPr>
                <w:rFonts w:ascii="Times New Roman" w:hAnsi="Times New Roman"/>
              </w:rPr>
            </w:pPr>
            <w:r w:rsidRPr="00795B9C">
              <w:rPr>
                <w:rFonts w:ascii="Times New Roman" w:hAnsi="Times New Roman"/>
              </w:rPr>
              <w:t>Baltasar Gracián</w:t>
            </w:r>
            <w:r>
              <w:rPr>
                <w:rFonts w:ascii="Times New Roman" w:hAnsi="Times New Roman"/>
              </w:rPr>
              <w:t xml:space="preserve"> (1601-1659) e</w:t>
            </w:r>
            <w:r w:rsidRPr="00795B9C">
              <w:rPr>
                <w:rFonts w:ascii="Times New Roman" w:hAnsi="Times New Roman"/>
              </w:rPr>
              <w:t xml:space="preserve">ntró desde joven en la Compañía de Jesús y esta decisión marcó su obra literaria, pues solo firmó con su nombre los escritos teológicos, mientras que optó por seudónimos a la hora de firmar obras políticas y morales. </w:t>
            </w:r>
            <w:r w:rsidR="00C03129">
              <w:rPr>
                <w:rFonts w:ascii="Times New Roman" w:hAnsi="Times New Roman"/>
              </w:rPr>
              <w:t xml:space="preserve">Así pudo evadir el permiso de publicación de la </w:t>
            </w:r>
            <w:ins w:id="29" w:author="Luis Felipe Pertuz Urrego" w:date="2016-05-29T10:26:00Z">
              <w:r w:rsidR="00EB2CE5">
                <w:rPr>
                  <w:rFonts w:ascii="Times New Roman" w:hAnsi="Times New Roman"/>
                </w:rPr>
                <w:t>C</w:t>
              </w:r>
            </w:ins>
            <w:r w:rsidR="00C03129" w:rsidRPr="00EB2CE5">
              <w:rPr>
                <w:rFonts w:ascii="Times New Roman" w:hAnsi="Times New Roman"/>
              </w:rPr>
              <w:t>ompañía</w:t>
            </w:r>
            <w:r w:rsidR="00C03129">
              <w:rPr>
                <w:rFonts w:ascii="Times New Roman" w:hAnsi="Times New Roman"/>
              </w:rPr>
              <w:t xml:space="preserve"> a la que pertenecía.</w:t>
            </w:r>
          </w:p>
          <w:p w14:paraId="4D663C91" w14:textId="77777777" w:rsidR="0015293A" w:rsidRDefault="0015293A" w:rsidP="00296C17">
            <w:pPr>
              <w:rPr>
                <w:rFonts w:ascii="Times New Roman" w:hAnsi="Times New Roman"/>
              </w:rPr>
            </w:pPr>
          </w:p>
          <w:p w14:paraId="27C3D18A" w14:textId="432439F9" w:rsidR="00C03129" w:rsidRPr="00296C17" w:rsidRDefault="00C03129" w:rsidP="0015293A">
            <w:pPr>
              <w:rPr>
                <w:rFonts w:ascii="Times New Roman" w:hAnsi="Times New Roman"/>
              </w:rPr>
            </w:pPr>
            <w:r>
              <w:rPr>
                <w:rFonts w:ascii="Times New Roman" w:hAnsi="Times New Roman"/>
              </w:rPr>
              <w:t>Entre sus obras</w:t>
            </w:r>
            <w:r w:rsidR="00296C17" w:rsidRPr="00795B9C">
              <w:rPr>
                <w:rFonts w:ascii="Times New Roman" w:hAnsi="Times New Roman"/>
              </w:rPr>
              <w:t xml:space="preserve"> se destaca</w:t>
            </w:r>
            <w:ins w:id="30" w:author="Admincmovil" w:date="2016-05-27T16:43:00Z">
              <w:r w:rsidR="00B461D9">
                <w:rPr>
                  <w:rFonts w:ascii="Times New Roman" w:hAnsi="Times New Roman"/>
                </w:rPr>
                <w:t>n</w:t>
              </w:r>
            </w:ins>
            <w:r w:rsidR="00296C17" w:rsidRPr="00795B9C">
              <w:rPr>
                <w:rFonts w:ascii="Times New Roman" w:hAnsi="Times New Roman"/>
              </w:rPr>
              <w:t xml:space="preserve"> </w:t>
            </w:r>
            <w:r w:rsidR="00296C17">
              <w:rPr>
                <w:rFonts w:ascii="Times New Roman" w:hAnsi="Times New Roman"/>
                <w:i/>
              </w:rPr>
              <w:t>Agudeza y a</w:t>
            </w:r>
            <w:r>
              <w:rPr>
                <w:rFonts w:ascii="Times New Roman" w:hAnsi="Times New Roman"/>
                <w:i/>
              </w:rPr>
              <w:t>rte de i</w:t>
            </w:r>
            <w:r w:rsidR="00296C17" w:rsidRPr="00795B9C">
              <w:rPr>
                <w:rFonts w:ascii="Times New Roman" w:hAnsi="Times New Roman"/>
                <w:i/>
              </w:rPr>
              <w:t>ngenio</w:t>
            </w:r>
            <w:r w:rsidR="00296C17" w:rsidRPr="00795B9C">
              <w:rPr>
                <w:rFonts w:ascii="Times New Roman" w:hAnsi="Times New Roman"/>
              </w:rPr>
              <w:t xml:space="preserve"> (1648), un tratado fundamental para el </w:t>
            </w:r>
            <w:r w:rsidR="00296C17" w:rsidRPr="00296C17">
              <w:rPr>
                <w:rFonts w:ascii="Times New Roman" w:hAnsi="Times New Roman"/>
                <w:b/>
              </w:rPr>
              <w:t>Conceptismo</w:t>
            </w:r>
            <w:r w:rsidR="00296C17" w:rsidRPr="00795B9C">
              <w:rPr>
                <w:rFonts w:ascii="Times New Roman" w:hAnsi="Times New Roman"/>
              </w:rPr>
              <w:t xml:space="preserve">, y </w:t>
            </w:r>
            <w:r w:rsidR="00296C17">
              <w:rPr>
                <w:rFonts w:ascii="Times New Roman" w:hAnsi="Times New Roman"/>
                <w:i/>
              </w:rPr>
              <w:t>El c</w:t>
            </w:r>
            <w:r w:rsidR="00296C17" w:rsidRPr="00795B9C">
              <w:rPr>
                <w:rFonts w:ascii="Times New Roman" w:hAnsi="Times New Roman"/>
                <w:i/>
              </w:rPr>
              <w:t>riticón</w:t>
            </w:r>
            <w:r w:rsidR="00296C17" w:rsidRPr="00795B9C">
              <w:rPr>
                <w:rFonts w:ascii="Times New Roman" w:hAnsi="Times New Roman"/>
              </w:rPr>
              <w:t xml:space="preserve"> (1651, 1653 y 1657), obra publicada en tres volúmenes que asocia la división de la vida del hombre a las diferentes estaciones del año. El texto es complejo pues está construido a partir de metáforas, alegorías y juegos de palabras que conjugan el ingenio conceptista de Gracián.</w:t>
            </w:r>
          </w:p>
        </w:tc>
      </w:tr>
    </w:tbl>
    <w:p w14:paraId="7169E0F5" w14:textId="77777777" w:rsidR="0015293A" w:rsidRPr="00795B9C" w:rsidRDefault="0015293A" w:rsidP="0015293A">
      <w:pPr>
        <w:rPr>
          <w:rFonts w:ascii="Times New Roman" w:hAnsi="Times New Roman"/>
        </w:rPr>
      </w:pPr>
    </w:p>
    <w:p w14:paraId="05E80707" w14:textId="77777777" w:rsidR="0015293A" w:rsidRPr="00795B9C" w:rsidRDefault="0015293A" w:rsidP="0015293A">
      <w:pPr>
        <w:rPr>
          <w:rFonts w:ascii="Times New Roman" w:hAnsi="Times New Roman"/>
        </w:rPr>
      </w:pPr>
      <w:r w:rsidRPr="00795B9C">
        <w:rPr>
          <w:rFonts w:ascii="Times New Roman" w:hAnsi="Times New Roman"/>
        </w:rPr>
        <w:t xml:space="preserve">En este momento, la novela picaresca, que se inició con </w:t>
      </w:r>
      <w:r w:rsidRPr="00795B9C">
        <w:rPr>
          <w:rFonts w:ascii="Times New Roman" w:hAnsi="Times New Roman"/>
          <w:i/>
        </w:rPr>
        <w:t>El Lazarillo de Tormes</w:t>
      </w:r>
      <w:r w:rsidRPr="00795B9C">
        <w:rPr>
          <w:rFonts w:ascii="Times New Roman" w:hAnsi="Times New Roman"/>
        </w:rPr>
        <w:t xml:space="preserve"> (1554), experimentó un gran avance gracias a obras como el </w:t>
      </w:r>
      <w:r w:rsidRPr="00795B9C">
        <w:rPr>
          <w:rFonts w:ascii="Times New Roman" w:hAnsi="Times New Roman"/>
          <w:i/>
        </w:rPr>
        <w:t xml:space="preserve">Guzmán de </w:t>
      </w:r>
      <w:proofErr w:type="spellStart"/>
      <w:r w:rsidRPr="00795B9C">
        <w:rPr>
          <w:rFonts w:ascii="Times New Roman" w:hAnsi="Times New Roman"/>
          <w:i/>
        </w:rPr>
        <w:t>Alfarache</w:t>
      </w:r>
      <w:proofErr w:type="spellEnd"/>
      <w:r w:rsidRPr="00795B9C">
        <w:rPr>
          <w:rFonts w:ascii="Times New Roman" w:hAnsi="Times New Roman"/>
        </w:rPr>
        <w:t xml:space="preserve"> (1599) de </w:t>
      </w:r>
      <w:r w:rsidRPr="00296C17">
        <w:rPr>
          <w:rFonts w:ascii="Times New Roman" w:hAnsi="Times New Roman"/>
        </w:rPr>
        <w:t xml:space="preserve">Mateo Alemán </w:t>
      </w:r>
      <w:r w:rsidRPr="00795B9C">
        <w:rPr>
          <w:rFonts w:ascii="Times New Roman" w:hAnsi="Times New Roman"/>
        </w:rPr>
        <w:t>(1547-1615) o</w:t>
      </w:r>
      <w:r w:rsidRPr="00795B9C">
        <w:rPr>
          <w:rFonts w:ascii="Times New Roman" w:hAnsi="Times New Roman"/>
          <w:i/>
        </w:rPr>
        <w:t xml:space="preserve"> El Buscón </w:t>
      </w:r>
      <w:r w:rsidRPr="00795B9C">
        <w:rPr>
          <w:rFonts w:ascii="Times New Roman" w:hAnsi="Times New Roman"/>
        </w:rPr>
        <w:t>(1626) de Quevedo. La evolución del género se nota por:</w:t>
      </w:r>
    </w:p>
    <w:p w14:paraId="316239F0" w14:textId="77777777" w:rsidR="0015293A" w:rsidRPr="00795B9C" w:rsidRDefault="0015293A" w:rsidP="0015293A">
      <w:pPr>
        <w:rPr>
          <w:rFonts w:ascii="Times New Roman" w:hAnsi="Times New Roman"/>
        </w:rPr>
      </w:pPr>
    </w:p>
    <w:p w14:paraId="20556DFA" w14:textId="77777777" w:rsidR="0015293A" w:rsidRPr="00795B9C" w:rsidRDefault="0015293A" w:rsidP="0015293A">
      <w:pPr>
        <w:numPr>
          <w:ilvl w:val="0"/>
          <w:numId w:val="9"/>
        </w:numPr>
        <w:rPr>
          <w:rFonts w:ascii="Times New Roman" w:hAnsi="Times New Roman"/>
        </w:rPr>
      </w:pPr>
      <w:r w:rsidRPr="00795B9C">
        <w:rPr>
          <w:rFonts w:ascii="Times New Roman" w:hAnsi="Times New Roman"/>
        </w:rPr>
        <w:lastRenderedPageBreak/>
        <w:t xml:space="preserve">La variedad en la </w:t>
      </w:r>
      <w:r w:rsidRPr="0015293A">
        <w:rPr>
          <w:rFonts w:ascii="Times New Roman" w:hAnsi="Times New Roman"/>
          <w:b/>
        </w:rPr>
        <w:t>procedencia</w:t>
      </w:r>
      <w:r w:rsidRPr="00795B9C">
        <w:rPr>
          <w:rFonts w:ascii="Times New Roman" w:hAnsi="Times New Roman"/>
        </w:rPr>
        <w:t xml:space="preserve"> del pícaro: nobles, hijos de la burguesía, vagabundos, estudiantes no licenciados, etc.</w:t>
      </w:r>
    </w:p>
    <w:p w14:paraId="0868D5BB" w14:textId="77777777" w:rsidR="0015293A" w:rsidRPr="00795B9C" w:rsidRDefault="0015293A" w:rsidP="0015293A">
      <w:pPr>
        <w:numPr>
          <w:ilvl w:val="0"/>
          <w:numId w:val="9"/>
        </w:numPr>
        <w:rPr>
          <w:rFonts w:ascii="Times New Roman" w:hAnsi="Times New Roman"/>
        </w:rPr>
      </w:pPr>
      <w:r w:rsidRPr="00795B9C">
        <w:rPr>
          <w:rFonts w:ascii="Times New Roman" w:hAnsi="Times New Roman"/>
        </w:rPr>
        <w:t xml:space="preserve">La recurrencia constante a la </w:t>
      </w:r>
      <w:r w:rsidRPr="0015293A">
        <w:rPr>
          <w:rFonts w:ascii="Times New Roman" w:hAnsi="Times New Roman"/>
          <w:b/>
        </w:rPr>
        <w:t>burla del honor</w:t>
      </w:r>
      <w:r w:rsidRPr="00795B9C">
        <w:rPr>
          <w:rFonts w:ascii="Times New Roman" w:hAnsi="Times New Roman"/>
        </w:rPr>
        <w:t>, uno de los pilares de la sociedad del siglo XVII.</w:t>
      </w:r>
    </w:p>
    <w:p w14:paraId="5D526434" w14:textId="31B69D17" w:rsidR="00795B9C" w:rsidRDefault="0015293A" w:rsidP="0015293A">
      <w:pPr>
        <w:numPr>
          <w:ilvl w:val="0"/>
          <w:numId w:val="9"/>
        </w:numPr>
        <w:rPr>
          <w:rFonts w:ascii="Times New Roman" w:hAnsi="Times New Roman"/>
        </w:rPr>
      </w:pPr>
      <w:r w:rsidRPr="00795B9C">
        <w:rPr>
          <w:rFonts w:ascii="Times New Roman" w:hAnsi="Times New Roman"/>
        </w:rPr>
        <w:t xml:space="preserve">El </w:t>
      </w:r>
      <w:r w:rsidRPr="0015293A">
        <w:rPr>
          <w:rFonts w:ascii="Times New Roman" w:hAnsi="Times New Roman"/>
          <w:b/>
        </w:rPr>
        <w:t>medio</w:t>
      </w:r>
      <w:r w:rsidRPr="00795B9C">
        <w:rPr>
          <w:rFonts w:ascii="Times New Roman" w:hAnsi="Times New Roman"/>
        </w:rPr>
        <w:t xml:space="preserve"> en el que se desenvuelve el pícaro, marcado por e</w:t>
      </w:r>
      <w:r>
        <w:rPr>
          <w:rFonts w:ascii="Times New Roman" w:hAnsi="Times New Roman"/>
        </w:rPr>
        <w:t xml:space="preserve">l juego, el timo, el chantaje </w:t>
      </w:r>
      <w:r w:rsidRPr="00795B9C">
        <w:rPr>
          <w:rFonts w:ascii="Times New Roman" w:hAnsi="Times New Roman"/>
        </w:rPr>
        <w:t>o el robo.</w:t>
      </w:r>
    </w:p>
    <w:p w14:paraId="0F02FF72" w14:textId="77777777" w:rsidR="0015293A" w:rsidRDefault="0015293A" w:rsidP="0015293A">
      <w:pPr>
        <w:rPr>
          <w:rFonts w:ascii="Times New Roman" w:hAnsi="Times New Roman"/>
          <w:lang w:val="es-MX"/>
        </w:rPr>
      </w:pPr>
    </w:p>
    <w:p w14:paraId="683F2A66" w14:textId="77777777" w:rsidR="0015293A" w:rsidRPr="00795B9C" w:rsidRDefault="0015293A" w:rsidP="0015293A">
      <w:pPr>
        <w:rPr>
          <w:rFonts w:ascii="Times New Roman" w:hAnsi="Times New Roman"/>
          <w:lang w:val="es-MX"/>
        </w:rPr>
      </w:pPr>
      <w:r w:rsidRPr="00795B9C">
        <w:rPr>
          <w:rFonts w:ascii="Times New Roman" w:hAnsi="Times New Roman"/>
          <w:lang w:val="es-MX"/>
        </w:rPr>
        <w:t xml:space="preserve">¿Y qué sucedió con los </w:t>
      </w:r>
      <w:r w:rsidRPr="00795B9C">
        <w:rPr>
          <w:rFonts w:ascii="Times New Roman" w:hAnsi="Times New Roman"/>
          <w:b/>
          <w:lang w:val="es-MX"/>
        </w:rPr>
        <w:t>libros de caballerías</w:t>
      </w:r>
      <w:r w:rsidRPr="00795B9C">
        <w:rPr>
          <w:rFonts w:ascii="Times New Roman" w:hAnsi="Times New Roman"/>
          <w:lang w:val="es-MX"/>
        </w:rPr>
        <w:t>?</w:t>
      </w:r>
    </w:p>
    <w:p w14:paraId="5A4A8A0F" w14:textId="77777777" w:rsidR="0015293A" w:rsidRPr="00795B9C" w:rsidRDefault="0015293A" w:rsidP="0015293A">
      <w:pPr>
        <w:rPr>
          <w:rFonts w:ascii="Times New Roman" w:hAnsi="Times New Roman"/>
          <w:lang w:val="es-MX"/>
        </w:rPr>
      </w:pPr>
    </w:p>
    <w:p w14:paraId="03D16411" w14:textId="6722DBC4" w:rsidR="0015293A" w:rsidRDefault="0015293A" w:rsidP="0015293A">
      <w:pPr>
        <w:rPr>
          <w:rFonts w:ascii="Times New Roman" w:hAnsi="Times New Roman"/>
        </w:rPr>
      </w:pPr>
      <w:r>
        <w:rPr>
          <w:rFonts w:ascii="Times New Roman" w:hAnsi="Times New Roman"/>
        </w:rPr>
        <w:t>El B</w:t>
      </w:r>
      <w:r w:rsidRPr="0015293A">
        <w:rPr>
          <w:rFonts w:ascii="Times New Roman" w:hAnsi="Times New Roman"/>
        </w:rPr>
        <w:t>arroco también supuso el fin de los libros de caballerías. El interés que este tipo de novela suscitó años atrás había ini</w:t>
      </w:r>
      <w:r>
        <w:rPr>
          <w:rFonts w:ascii="Times New Roman" w:hAnsi="Times New Roman"/>
        </w:rPr>
        <w:t>ciado su decadencia durante el Renacimiento y e</w:t>
      </w:r>
      <w:r w:rsidRPr="0015293A">
        <w:rPr>
          <w:rFonts w:ascii="Times New Roman" w:hAnsi="Times New Roman"/>
        </w:rPr>
        <w:t xml:space="preserve">l </w:t>
      </w:r>
      <w:r w:rsidRPr="0015293A">
        <w:rPr>
          <w:rFonts w:ascii="Times New Roman" w:hAnsi="Times New Roman"/>
          <w:i/>
        </w:rPr>
        <w:t>Quijote</w:t>
      </w:r>
      <w:r w:rsidRPr="0015293A">
        <w:rPr>
          <w:rFonts w:ascii="Times New Roman" w:hAnsi="Times New Roman"/>
        </w:rPr>
        <w:t xml:space="preserve"> (1605-1615), de Miguel de Cervantes, ponía de manifiesto en clave paródica los aspectos idealistas de este tipo de género que ya no concordaban con l</w:t>
      </w:r>
      <w:r>
        <w:rPr>
          <w:rFonts w:ascii="Times New Roman" w:hAnsi="Times New Roman"/>
        </w:rPr>
        <w:t>a visión realista barroca</w:t>
      </w:r>
      <w:r w:rsidRPr="0015293A">
        <w:rPr>
          <w:rFonts w:ascii="Times New Roman" w:hAnsi="Times New Roman"/>
        </w:rPr>
        <w:t>.</w:t>
      </w:r>
    </w:p>
    <w:p w14:paraId="789F36B7" w14:textId="54D80086" w:rsidR="0015293A" w:rsidRPr="00795B9C" w:rsidRDefault="0015293A" w:rsidP="0015293A">
      <w:pPr>
        <w:rPr>
          <w:rFonts w:ascii="Times New Roman" w:hAnsi="Times New Roman"/>
        </w:rPr>
      </w:pPr>
      <w:r>
        <w:rPr>
          <w:rFonts w:ascii="Times New Roman" w:hAnsi="Times New Roman"/>
        </w:rPr>
        <w:t xml:space="preserve">En medio de la sátira, </w:t>
      </w:r>
      <w:r w:rsidRPr="0015293A">
        <w:rPr>
          <w:rFonts w:ascii="Times New Roman" w:hAnsi="Times New Roman"/>
        </w:rPr>
        <w:t>el</w:t>
      </w:r>
      <w:r w:rsidRPr="00795B9C">
        <w:rPr>
          <w:rFonts w:ascii="Times New Roman" w:hAnsi="Times New Roman"/>
          <w:i/>
        </w:rPr>
        <w:t xml:space="preserve"> Quijote</w:t>
      </w:r>
      <w:r w:rsidRPr="00795B9C">
        <w:rPr>
          <w:rFonts w:ascii="Times New Roman" w:hAnsi="Times New Roman"/>
        </w:rPr>
        <w:t xml:space="preserve"> </w:t>
      </w:r>
      <w:r w:rsidRPr="00795B9C">
        <w:rPr>
          <w:rFonts w:ascii="Times New Roman" w:hAnsi="Times New Roman"/>
          <w:b/>
        </w:rPr>
        <w:t>humanizó</w:t>
      </w:r>
      <w:r>
        <w:rPr>
          <w:rFonts w:ascii="Times New Roman" w:hAnsi="Times New Roman"/>
        </w:rPr>
        <w:t xml:space="preserve"> los conflictos internos que el hombre del Barroco comenzaba a experimentar y que se agudizarían durante la Modernidad; por eso</w:t>
      </w:r>
      <w:ins w:id="31" w:author="Admincmovil" w:date="2016-05-27T11:11:00Z">
        <w:r w:rsidR="003479DD">
          <w:rPr>
            <w:rFonts w:ascii="Times New Roman" w:hAnsi="Times New Roman"/>
          </w:rPr>
          <w:t>,</w:t>
        </w:r>
      </w:ins>
      <w:r>
        <w:rPr>
          <w:rFonts w:ascii="Times New Roman" w:hAnsi="Times New Roman"/>
        </w:rPr>
        <w:t xml:space="preserve"> esta obra es considera la primera </w:t>
      </w:r>
      <w:r w:rsidRPr="0015293A">
        <w:rPr>
          <w:rFonts w:ascii="Times New Roman" w:hAnsi="Times New Roman"/>
          <w:b/>
        </w:rPr>
        <w:t>novela moderna</w:t>
      </w:r>
      <w:r>
        <w:rPr>
          <w:rFonts w:ascii="Times New Roman" w:hAnsi="Times New Roman"/>
        </w:rPr>
        <w:t>.</w:t>
      </w:r>
    </w:p>
    <w:p w14:paraId="19ADB209" w14:textId="77777777" w:rsidR="00296C17" w:rsidRPr="00795B9C" w:rsidRDefault="00296C17" w:rsidP="00795B9C">
      <w:pPr>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795B9C" w:rsidRPr="00795B9C" w14:paraId="3B1FA618" w14:textId="77777777" w:rsidTr="00795B9C">
        <w:tc>
          <w:tcPr>
            <w:tcW w:w="9033" w:type="dxa"/>
            <w:gridSpan w:val="2"/>
            <w:shd w:val="clear" w:color="auto" w:fill="0D0D0D" w:themeFill="text1" w:themeFillTint="F2"/>
          </w:tcPr>
          <w:p w14:paraId="3CDB10C8" w14:textId="77777777" w:rsidR="00795B9C" w:rsidRPr="00795B9C" w:rsidRDefault="00795B9C" w:rsidP="00795B9C">
            <w:pPr>
              <w:rPr>
                <w:rFonts w:ascii="Times New Roman" w:hAnsi="Times New Roman"/>
                <w:b/>
              </w:rPr>
            </w:pPr>
            <w:r w:rsidRPr="00795B9C">
              <w:rPr>
                <w:rFonts w:ascii="Times New Roman" w:hAnsi="Times New Roman"/>
                <w:b/>
              </w:rPr>
              <w:t>Imagen (fotografía, gráfica o ilustración)</w:t>
            </w:r>
          </w:p>
        </w:tc>
      </w:tr>
      <w:tr w:rsidR="00795B9C" w:rsidRPr="00795B9C" w14:paraId="35BAA9D0" w14:textId="77777777" w:rsidTr="00795B9C">
        <w:tc>
          <w:tcPr>
            <w:tcW w:w="2518" w:type="dxa"/>
          </w:tcPr>
          <w:p w14:paraId="4833AD9A" w14:textId="77777777" w:rsidR="00795B9C" w:rsidRPr="00795B9C" w:rsidRDefault="00795B9C" w:rsidP="00795B9C">
            <w:pPr>
              <w:rPr>
                <w:rFonts w:ascii="Times New Roman" w:hAnsi="Times New Roman"/>
                <w:b/>
              </w:rPr>
            </w:pPr>
            <w:r w:rsidRPr="00795B9C">
              <w:rPr>
                <w:rFonts w:ascii="Times New Roman" w:hAnsi="Times New Roman"/>
                <w:b/>
              </w:rPr>
              <w:t>Código</w:t>
            </w:r>
          </w:p>
        </w:tc>
        <w:tc>
          <w:tcPr>
            <w:tcW w:w="6515" w:type="dxa"/>
          </w:tcPr>
          <w:p w14:paraId="0197C058" w14:textId="1C24785F" w:rsidR="00795B9C" w:rsidRPr="00795B9C" w:rsidRDefault="00E66854" w:rsidP="00795B9C">
            <w:pPr>
              <w:rPr>
                <w:rFonts w:ascii="Times New Roman" w:hAnsi="Times New Roman"/>
                <w:b/>
              </w:rPr>
            </w:pPr>
            <w:r>
              <w:rPr>
                <w:rFonts w:ascii="Times New Roman" w:hAnsi="Times New Roman"/>
              </w:rPr>
              <w:t>LE_10_03</w:t>
            </w:r>
            <w:r w:rsidR="00795B9C" w:rsidRPr="00795B9C">
              <w:rPr>
                <w:rFonts w:ascii="Times New Roman" w:hAnsi="Times New Roman"/>
              </w:rPr>
              <w:t>_ IMG</w:t>
            </w:r>
            <w:r>
              <w:rPr>
                <w:rFonts w:ascii="Times New Roman" w:hAnsi="Times New Roman"/>
              </w:rPr>
              <w:t>05</w:t>
            </w:r>
          </w:p>
        </w:tc>
      </w:tr>
      <w:tr w:rsidR="00795B9C" w:rsidRPr="00795B9C" w14:paraId="5B87EA46" w14:textId="77777777" w:rsidTr="00795B9C">
        <w:tc>
          <w:tcPr>
            <w:tcW w:w="2518" w:type="dxa"/>
          </w:tcPr>
          <w:p w14:paraId="55117318" w14:textId="77777777" w:rsidR="00795B9C" w:rsidRPr="00795B9C" w:rsidRDefault="00795B9C" w:rsidP="00795B9C">
            <w:pPr>
              <w:rPr>
                <w:rFonts w:ascii="Times New Roman" w:hAnsi="Times New Roman"/>
              </w:rPr>
            </w:pPr>
            <w:r w:rsidRPr="00795B9C">
              <w:rPr>
                <w:rFonts w:ascii="Times New Roman" w:hAnsi="Times New Roman"/>
                <w:b/>
              </w:rPr>
              <w:t>Descripción</w:t>
            </w:r>
          </w:p>
        </w:tc>
        <w:tc>
          <w:tcPr>
            <w:tcW w:w="6515" w:type="dxa"/>
          </w:tcPr>
          <w:p w14:paraId="19793F8E" w14:textId="77777777" w:rsidR="00795B9C" w:rsidRPr="00795B9C" w:rsidRDefault="00795B9C" w:rsidP="00795B9C">
            <w:pPr>
              <w:rPr>
                <w:rFonts w:ascii="Times New Roman" w:hAnsi="Times New Roman"/>
              </w:rPr>
            </w:pPr>
            <w:r w:rsidRPr="00795B9C">
              <w:rPr>
                <w:rFonts w:ascii="Times New Roman" w:hAnsi="Times New Roman"/>
              </w:rPr>
              <w:t>Grabado del Quijote</w:t>
            </w:r>
          </w:p>
        </w:tc>
      </w:tr>
      <w:tr w:rsidR="00795B9C" w:rsidRPr="00795B9C" w14:paraId="07022AE9" w14:textId="77777777" w:rsidTr="00795B9C">
        <w:tc>
          <w:tcPr>
            <w:tcW w:w="2518" w:type="dxa"/>
          </w:tcPr>
          <w:p w14:paraId="08336868" w14:textId="77777777" w:rsidR="00795B9C" w:rsidRPr="00795B9C" w:rsidRDefault="00795B9C" w:rsidP="00795B9C">
            <w:pPr>
              <w:rPr>
                <w:rFonts w:ascii="Times New Roman" w:hAnsi="Times New Roman"/>
              </w:rPr>
            </w:pPr>
            <w:r w:rsidRPr="00795B9C">
              <w:rPr>
                <w:rFonts w:ascii="Times New Roman" w:hAnsi="Times New Roman"/>
                <w:b/>
              </w:rPr>
              <w:t xml:space="preserve">Código </w:t>
            </w:r>
            <w:proofErr w:type="spellStart"/>
            <w:r w:rsidRPr="00795B9C">
              <w:rPr>
                <w:rFonts w:ascii="Times New Roman" w:hAnsi="Times New Roman"/>
                <w:b/>
              </w:rPr>
              <w:t>Shutterstock</w:t>
            </w:r>
            <w:proofErr w:type="spellEnd"/>
            <w:r w:rsidRPr="00795B9C">
              <w:rPr>
                <w:rFonts w:ascii="Times New Roman" w:hAnsi="Times New Roman"/>
                <w:b/>
              </w:rPr>
              <w:t xml:space="preserve"> (o URL o la ruta en </w:t>
            </w:r>
            <w:proofErr w:type="spellStart"/>
            <w:r w:rsidRPr="00795B9C">
              <w:rPr>
                <w:rFonts w:ascii="Times New Roman" w:hAnsi="Times New Roman"/>
                <w:b/>
              </w:rPr>
              <w:t>AulaPlaneta</w:t>
            </w:r>
            <w:proofErr w:type="spellEnd"/>
            <w:r w:rsidRPr="00795B9C">
              <w:rPr>
                <w:rFonts w:ascii="Times New Roman" w:hAnsi="Times New Roman"/>
                <w:b/>
              </w:rPr>
              <w:t>)</w:t>
            </w:r>
          </w:p>
        </w:tc>
        <w:tc>
          <w:tcPr>
            <w:tcW w:w="6515" w:type="dxa"/>
          </w:tcPr>
          <w:p w14:paraId="7E3C072E" w14:textId="77777777" w:rsidR="007472BE" w:rsidRPr="007472BE" w:rsidRDefault="007472BE" w:rsidP="007472BE">
            <w:pPr>
              <w:rPr>
                <w:rFonts w:ascii="Times New Roman" w:hAnsi="Times New Roman"/>
              </w:rPr>
            </w:pPr>
            <w:r w:rsidRPr="007472BE">
              <w:rPr>
                <w:rFonts w:ascii="Times New Roman" w:hAnsi="Times New Roman"/>
              </w:rPr>
              <w:t>102182209</w:t>
            </w:r>
          </w:p>
          <w:p w14:paraId="261822F7" w14:textId="77777777" w:rsidR="00795B9C" w:rsidRPr="00795B9C" w:rsidRDefault="00795B9C" w:rsidP="007472BE">
            <w:pPr>
              <w:rPr>
                <w:rFonts w:ascii="Times New Roman" w:hAnsi="Times New Roman"/>
              </w:rPr>
            </w:pPr>
          </w:p>
        </w:tc>
      </w:tr>
      <w:tr w:rsidR="00795B9C" w:rsidRPr="00795B9C" w14:paraId="2C976F30" w14:textId="77777777" w:rsidTr="00795B9C">
        <w:tc>
          <w:tcPr>
            <w:tcW w:w="2518" w:type="dxa"/>
          </w:tcPr>
          <w:p w14:paraId="7934E390" w14:textId="77777777" w:rsidR="00795B9C" w:rsidRPr="00795B9C" w:rsidRDefault="00795B9C" w:rsidP="00795B9C">
            <w:pPr>
              <w:rPr>
                <w:rFonts w:ascii="Times New Roman" w:hAnsi="Times New Roman"/>
              </w:rPr>
            </w:pPr>
            <w:r w:rsidRPr="00795B9C">
              <w:rPr>
                <w:rFonts w:ascii="Times New Roman" w:hAnsi="Times New Roman"/>
                <w:b/>
              </w:rPr>
              <w:t>Pie de imagen</w:t>
            </w:r>
          </w:p>
        </w:tc>
        <w:tc>
          <w:tcPr>
            <w:tcW w:w="6515" w:type="dxa"/>
          </w:tcPr>
          <w:p w14:paraId="7D0B10FB" w14:textId="4D679601" w:rsidR="00795B9C" w:rsidRPr="00795B9C" w:rsidRDefault="007472BE" w:rsidP="00795B9C">
            <w:pPr>
              <w:rPr>
                <w:rFonts w:ascii="Times New Roman" w:hAnsi="Times New Roman"/>
              </w:rPr>
            </w:pPr>
            <w:r w:rsidRPr="007472BE">
              <w:rPr>
                <w:rFonts w:ascii="Times New Roman" w:hAnsi="Times New Roman"/>
                <w:i/>
              </w:rPr>
              <w:t>Don Quijote leyendo libros de caballerías</w:t>
            </w:r>
            <w:r>
              <w:rPr>
                <w:rFonts w:ascii="Times New Roman" w:hAnsi="Times New Roman"/>
              </w:rPr>
              <w:t xml:space="preserve"> (1860) </w:t>
            </w:r>
            <w:r w:rsidR="0007414B">
              <w:rPr>
                <w:rFonts w:ascii="Times New Roman" w:hAnsi="Times New Roman"/>
              </w:rPr>
              <w:t xml:space="preserve">por </w:t>
            </w:r>
            <w:proofErr w:type="spellStart"/>
            <w:r w:rsidR="0007414B">
              <w:rPr>
                <w:rFonts w:ascii="Times New Roman" w:hAnsi="Times New Roman"/>
              </w:rPr>
              <w:t>Gustave</w:t>
            </w:r>
            <w:proofErr w:type="spellEnd"/>
            <w:r>
              <w:rPr>
                <w:rFonts w:ascii="Times New Roman" w:hAnsi="Times New Roman"/>
              </w:rPr>
              <w:t xml:space="preserve"> Doré. El capítulo de</w:t>
            </w:r>
            <w:r w:rsidR="00795B9C" w:rsidRPr="00795B9C">
              <w:rPr>
                <w:rFonts w:ascii="Times New Roman" w:hAnsi="Times New Roman"/>
              </w:rPr>
              <w:t xml:space="preserve">l </w:t>
            </w:r>
            <w:r w:rsidR="00795B9C" w:rsidRPr="007472BE">
              <w:rPr>
                <w:rFonts w:ascii="Times New Roman" w:hAnsi="Times New Roman"/>
                <w:i/>
              </w:rPr>
              <w:t>Quijote</w:t>
            </w:r>
            <w:r w:rsidR="00795B9C" w:rsidRPr="00795B9C">
              <w:rPr>
                <w:rFonts w:ascii="Times New Roman" w:hAnsi="Times New Roman"/>
              </w:rPr>
              <w:t xml:space="preserve"> en el que se realiza un escrutinio de la</w:t>
            </w:r>
            <w:r>
              <w:rPr>
                <w:rFonts w:ascii="Times New Roman" w:hAnsi="Times New Roman"/>
              </w:rPr>
              <w:t xml:space="preserve"> biblioteca del hidalgo sirve a </w:t>
            </w:r>
            <w:r w:rsidR="00795B9C" w:rsidRPr="00795B9C">
              <w:rPr>
                <w:rFonts w:ascii="Times New Roman" w:hAnsi="Times New Roman"/>
              </w:rPr>
              <w:t>Cervantes como pretexto para incluir su opinión sobre la literatura de la época, e incluso cita su propia obra.</w:t>
            </w:r>
          </w:p>
        </w:tc>
      </w:tr>
    </w:tbl>
    <w:p w14:paraId="26620AC8" w14:textId="77777777" w:rsidR="00795B9C" w:rsidRDefault="00795B9C" w:rsidP="00795B9C">
      <w:pPr>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A0648A" w:rsidRPr="00795B9C" w14:paraId="06C779A9" w14:textId="77777777" w:rsidTr="00BD0DAB">
        <w:tc>
          <w:tcPr>
            <w:tcW w:w="9033" w:type="dxa"/>
            <w:gridSpan w:val="2"/>
            <w:shd w:val="clear" w:color="auto" w:fill="000000" w:themeFill="text1"/>
          </w:tcPr>
          <w:p w14:paraId="5041C8F7" w14:textId="77777777" w:rsidR="00A0648A" w:rsidRPr="00795B9C" w:rsidRDefault="00A0648A" w:rsidP="00BD0DAB">
            <w:pPr>
              <w:rPr>
                <w:rFonts w:ascii="Times New Roman" w:hAnsi="Times New Roman"/>
                <w:b/>
              </w:rPr>
            </w:pPr>
            <w:r w:rsidRPr="00795B9C">
              <w:rPr>
                <w:rFonts w:ascii="Times New Roman" w:hAnsi="Times New Roman"/>
                <w:b/>
              </w:rPr>
              <w:t>Practica: (recurso de ejercitación)</w:t>
            </w:r>
          </w:p>
        </w:tc>
      </w:tr>
      <w:tr w:rsidR="00A0648A" w:rsidRPr="00795B9C" w14:paraId="3B5D1736" w14:textId="77777777" w:rsidTr="00BD0DAB">
        <w:tc>
          <w:tcPr>
            <w:tcW w:w="2518" w:type="dxa"/>
          </w:tcPr>
          <w:p w14:paraId="2D92F846" w14:textId="77777777" w:rsidR="00A0648A" w:rsidRPr="00795B9C" w:rsidRDefault="00A0648A" w:rsidP="00BD0DAB">
            <w:pPr>
              <w:rPr>
                <w:rFonts w:ascii="Times New Roman" w:hAnsi="Times New Roman"/>
                <w:b/>
              </w:rPr>
            </w:pPr>
            <w:r w:rsidRPr="00795B9C">
              <w:rPr>
                <w:rFonts w:ascii="Times New Roman" w:hAnsi="Times New Roman"/>
                <w:b/>
              </w:rPr>
              <w:t>Código</w:t>
            </w:r>
          </w:p>
        </w:tc>
        <w:tc>
          <w:tcPr>
            <w:tcW w:w="6515" w:type="dxa"/>
          </w:tcPr>
          <w:p w14:paraId="7A4B71E3" w14:textId="77777777" w:rsidR="00A0648A" w:rsidRPr="00795B9C" w:rsidRDefault="00A0648A" w:rsidP="00BD0DAB">
            <w:pPr>
              <w:rPr>
                <w:rFonts w:ascii="Times New Roman" w:hAnsi="Times New Roman"/>
                <w:b/>
              </w:rPr>
            </w:pPr>
            <w:r w:rsidRPr="00795B9C">
              <w:rPr>
                <w:rFonts w:ascii="Times New Roman" w:hAnsi="Times New Roman"/>
              </w:rPr>
              <w:t>LE_10_03_REC60</w:t>
            </w:r>
          </w:p>
        </w:tc>
      </w:tr>
      <w:tr w:rsidR="00A0648A" w:rsidRPr="00795B9C" w14:paraId="2B12C4D6" w14:textId="77777777" w:rsidTr="00BD0DAB">
        <w:tc>
          <w:tcPr>
            <w:tcW w:w="2518" w:type="dxa"/>
          </w:tcPr>
          <w:p w14:paraId="7D50554B" w14:textId="77777777" w:rsidR="00A0648A" w:rsidRPr="00795B9C" w:rsidRDefault="00A0648A" w:rsidP="00BD0DAB">
            <w:pPr>
              <w:rPr>
                <w:rFonts w:ascii="Times New Roman" w:hAnsi="Times New Roman"/>
              </w:rPr>
            </w:pPr>
            <w:r w:rsidRPr="00795B9C">
              <w:rPr>
                <w:rFonts w:ascii="Times New Roman" w:hAnsi="Times New Roman"/>
                <w:b/>
              </w:rPr>
              <w:t>Título</w:t>
            </w:r>
          </w:p>
        </w:tc>
        <w:tc>
          <w:tcPr>
            <w:tcW w:w="6515" w:type="dxa"/>
          </w:tcPr>
          <w:p w14:paraId="0DE526EB" w14:textId="77777777" w:rsidR="00A0648A" w:rsidRPr="00795B9C" w:rsidRDefault="00A0648A" w:rsidP="00BD0DAB">
            <w:pPr>
              <w:rPr>
                <w:rFonts w:ascii="Times New Roman" w:hAnsi="Times New Roman"/>
              </w:rPr>
            </w:pPr>
            <w:r w:rsidRPr="00795B9C">
              <w:rPr>
                <w:rFonts w:ascii="Times New Roman" w:hAnsi="Times New Roman"/>
              </w:rPr>
              <w:t xml:space="preserve">Comprende y completa un fragmento del </w:t>
            </w:r>
            <w:r w:rsidRPr="00EB2CE5">
              <w:rPr>
                <w:rFonts w:ascii="Times New Roman" w:hAnsi="Times New Roman"/>
                <w:i/>
              </w:rPr>
              <w:t>Quijote</w:t>
            </w:r>
            <w:r w:rsidRPr="00795B9C">
              <w:rPr>
                <w:rFonts w:ascii="Times New Roman" w:hAnsi="Times New Roman"/>
              </w:rPr>
              <w:t xml:space="preserve"> </w:t>
            </w:r>
          </w:p>
        </w:tc>
      </w:tr>
      <w:tr w:rsidR="00A0648A" w:rsidRPr="00795B9C" w14:paraId="64818047" w14:textId="77777777" w:rsidTr="00BD0DAB">
        <w:tc>
          <w:tcPr>
            <w:tcW w:w="2518" w:type="dxa"/>
          </w:tcPr>
          <w:p w14:paraId="0A1619D1" w14:textId="77777777" w:rsidR="00A0648A" w:rsidRPr="00795B9C" w:rsidRDefault="00A0648A" w:rsidP="00BD0DAB">
            <w:pPr>
              <w:rPr>
                <w:rFonts w:ascii="Times New Roman" w:hAnsi="Times New Roman"/>
              </w:rPr>
            </w:pPr>
            <w:r w:rsidRPr="00795B9C">
              <w:rPr>
                <w:rFonts w:ascii="Times New Roman" w:hAnsi="Times New Roman"/>
                <w:b/>
              </w:rPr>
              <w:t>Descripción</w:t>
            </w:r>
          </w:p>
        </w:tc>
        <w:tc>
          <w:tcPr>
            <w:tcW w:w="6515" w:type="dxa"/>
          </w:tcPr>
          <w:p w14:paraId="0CE912C3" w14:textId="77777777" w:rsidR="00A0648A" w:rsidRPr="00795B9C" w:rsidRDefault="00A0648A" w:rsidP="00BD0DAB">
            <w:pPr>
              <w:rPr>
                <w:rFonts w:ascii="Times New Roman" w:hAnsi="Times New Roman"/>
              </w:rPr>
            </w:pPr>
            <w:r w:rsidRPr="00795B9C">
              <w:rPr>
                <w:rFonts w:ascii="Times New Roman" w:hAnsi="Times New Roman"/>
              </w:rPr>
              <w:t xml:space="preserve">Actividad para estimular la lectura del </w:t>
            </w:r>
            <w:r w:rsidRPr="00EB2CE5">
              <w:rPr>
                <w:rFonts w:ascii="Times New Roman" w:hAnsi="Times New Roman"/>
                <w:i/>
              </w:rPr>
              <w:t xml:space="preserve">Quijote </w:t>
            </w:r>
          </w:p>
        </w:tc>
      </w:tr>
    </w:tbl>
    <w:p w14:paraId="4B066AF3" w14:textId="77777777" w:rsidR="00A0648A" w:rsidRPr="00795B9C" w:rsidRDefault="00A0648A" w:rsidP="00795B9C">
      <w:pPr>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795B9C" w:rsidRPr="00795B9C" w14:paraId="4E2AA9D6" w14:textId="77777777" w:rsidTr="00795B9C">
        <w:tc>
          <w:tcPr>
            <w:tcW w:w="9033" w:type="dxa"/>
            <w:gridSpan w:val="2"/>
            <w:shd w:val="clear" w:color="auto" w:fill="000000" w:themeFill="text1"/>
          </w:tcPr>
          <w:p w14:paraId="1A446D88" w14:textId="40D061FA" w:rsidR="00795B9C" w:rsidRPr="00795B9C" w:rsidRDefault="00A0648A" w:rsidP="00795B9C">
            <w:pPr>
              <w:rPr>
                <w:rFonts w:ascii="Times New Roman" w:hAnsi="Times New Roman"/>
                <w:b/>
              </w:rPr>
            </w:pPr>
            <w:r>
              <w:rPr>
                <w:rFonts w:ascii="Times New Roman" w:hAnsi="Times New Roman"/>
                <w:b/>
              </w:rPr>
              <w:t>Profundiza (recurso de exposi</w:t>
            </w:r>
            <w:r w:rsidR="00795B9C" w:rsidRPr="00795B9C">
              <w:rPr>
                <w:rFonts w:ascii="Times New Roman" w:hAnsi="Times New Roman"/>
                <w:b/>
              </w:rPr>
              <w:t>ción)</w:t>
            </w:r>
          </w:p>
        </w:tc>
      </w:tr>
      <w:tr w:rsidR="00795B9C" w:rsidRPr="00795B9C" w14:paraId="6C084610" w14:textId="77777777" w:rsidTr="00795B9C">
        <w:tc>
          <w:tcPr>
            <w:tcW w:w="2518" w:type="dxa"/>
          </w:tcPr>
          <w:p w14:paraId="55C24FC2" w14:textId="77777777" w:rsidR="00795B9C" w:rsidRPr="00795B9C" w:rsidRDefault="00795B9C" w:rsidP="00795B9C">
            <w:pPr>
              <w:rPr>
                <w:rFonts w:ascii="Times New Roman" w:hAnsi="Times New Roman"/>
                <w:b/>
              </w:rPr>
            </w:pPr>
            <w:r w:rsidRPr="00795B9C">
              <w:rPr>
                <w:rFonts w:ascii="Times New Roman" w:hAnsi="Times New Roman"/>
                <w:b/>
              </w:rPr>
              <w:t>Código</w:t>
            </w:r>
          </w:p>
        </w:tc>
        <w:tc>
          <w:tcPr>
            <w:tcW w:w="6515" w:type="dxa"/>
          </w:tcPr>
          <w:p w14:paraId="1A7A973A" w14:textId="77777777" w:rsidR="00795B9C" w:rsidRPr="00795B9C" w:rsidRDefault="00795B9C" w:rsidP="00795B9C">
            <w:pPr>
              <w:rPr>
                <w:rFonts w:ascii="Times New Roman" w:hAnsi="Times New Roman"/>
                <w:b/>
              </w:rPr>
            </w:pPr>
            <w:r w:rsidRPr="00795B9C">
              <w:rPr>
                <w:rFonts w:ascii="Times New Roman" w:hAnsi="Times New Roman"/>
              </w:rPr>
              <w:t>LE_10_03_REC70</w:t>
            </w:r>
          </w:p>
        </w:tc>
      </w:tr>
      <w:tr w:rsidR="00795B9C" w:rsidRPr="00795B9C" w14:paraId="7351FAD8" w14:textId="77777777" w:rsidTr="00795B9C">
        <w:tc>
          <w:tcPr>
            <w:tcW w:w="2518" w:type="dxa"/>
          </w:tcPr>
          <w:p w14:paraId="1474C448" w14:textId="77777777" w:rsidR="00795B9C" w:rsidRPr="00795B9C" w:rsidRDefault="00795B9C" w:rsidP="00795B9C">
            <w:pPr>
              <w:rPr>
                <w:rFonts w:ascii="Times New Roman" w:hAnsi="Times New Roman"/>
              </w:rPr>
            </w:pPr>
            <w:r w:rsidRPr="00795B9C">
              <w:rPr>
                <w:rFonts w:ascii="Times New Roman" w:hAnsi="Times New Roman"/>
                <w:b/>
              </w:rPr>
              <w:t>Título</w:t>
            </w:r>
          </w:p>
        </w:tc>
        <w:tc>
          <w:tcPr>
            <w:tcW w:w="6515" w:type="dxa"/>
          </w:tcPr>
          <w:p w14:paraId="5E9ACA5B" w14:textId="77777777" w:rsidR="00795B9C" w:rsidRPr="00795B9C" w:rsidRDefault="00795B9C" w:rsidP="00795B9C">
            <w:pPr>
              <w:rPr>
                <w:rFonts w:ascii="Times New Roman" w:hAnsi="Times New Roman"/>
              </w:rPr>
            </w:pPr>
            <w:r w:rsidRPr="00795B9C">
              <w:rPr>
                <w:rFonts w:ascii="Times New Roman" w:hAnsi="Times New Roman"/>
              </w:rPr>
              <w:t>La evolución de la novela y la poesía en el siglo XVII</w:t>
            </w:r>
          </w:p>
        </w:tc>
      </w:tr>
      <w:tr w:rsidR="00795B9C" w:rsidRPr="00795B9C" w14:paraId="5AB00198" w14:textId="77777777" w:rsidTr="00795B9C">
        <w:tc>
          <w:tcPr>
            <w:tcW w:w="2518" w:type="dxa"/>
          </w:tcPr>
          <w:p w14:paraId="2B111EFD" w14:textId="77777777" w:rsidR="00795B9C" w:rsidRPr="00795B9C" w:rsidRDefault="00795B9C" w:rsidP="00795B9C">
            <w:pPr>
              <w:rPr>
                <w:rFonts w:ascii="Times New Roman" w:hAnsi="Times New Roman"/>
              </w:rPr>
            </w:pPr>
            <w:r w:rsidRPr="00795B9C">
              <w:rPr>
                <w:rFonts w:ascii="Times New Roman" w:hAnsi="Times New Roman"/>
                <w:b/>
              </w:rPr>
              <w:t>Descripción</w:t>
            </w:r>
          </w:p>
        </w:tc>
        <w:tc>
          <w:tcPr>
            <w:tcW w:w="6515" w:type="dxa"/>
          </w:tcPr>
          <w:p w14:paraId="4ADEA6C0" w14:textId="54D4458E" w:rsidR="00795B9C" w:rsidRPr="00795B9C" w:rsidRDefault="00A0648A" w:rsidP="00795B9C">
            <w:pPr>
              <w:rPr>
                <w:rFonts w:ascii="Times New Roman" w:hAnsi="Times New Roman"/>
              </w:rPr>
            </w:pPr>
            <w:r>
              <w:rPr>
                <w:rFonts w:ascii="Times New Roman" w:hAnsi="Times New Roman"/>
              </w:rPr>
              <w:t>V</w:t>
            </w:r>
            <w:ins w:id="32" w:author="Admincmovil" w:date="2016-05-27T11:12:00Z">
              <w:r w:rsidR="003479DD">
                <w:rPr>
                  <w:rFonts w:ascii="Times New Roman" w:hAnsi="Times New Roman"/>
                </w:rPr>
                <w:t>í</w:t>
              </w:r>
            </w:ins>
            <w:r w:rsidR="00795B9C" w:rsidRPr="00795B9C">
              <w:rPr>
                <w:rFonts w:ascii="Times New Roman" w:hAnsi="Times New Roman"/>
              </w:rPr>
              <w:t>deo que trata la novela picaresca y su evolución, la obra de Gracián, Cervantes y la poesía de Góngora y Quevedo</w:t>
            </w:r>
          </w:p>
        </w:tc>
      </w:tr>
    </w:tbl>
    <w:p w14:paraId="65477DB0" w14:textId="77777777" w:rsidR="00795B9C" w:rsidRPr="00795B9C" w:rsidRDefault="00795B9C" w:rsidP="00795B9C">
      <w:pPr>
        <w:rPr>
          <w:rFonts w:ascii="Times New Roman" w:hAnsi="Times New Roman"/>
        </w:rPr>
      </w:pPr>
    </w:p>
    <w:p w14:paraId="02ADA780" w14:textId="06A9C506" w:rsidR="00795B9C" w:rsidRPr="00795B9C" w:rsidRDefault="00795B9C" w:rsidP="00795B9C">
      <w:pPr>
        <w:rPr>
          <w:rFonts w:ascii="Times New Roman" w:hAnsi="Times New Roman"/>
          <w:b/>
        </w:rPr>
      </w:pPr>
      <w:r w:rsidRPr="00407160">
        <w:rPr>
          <w:rFonts w:ascii="Times New Roman" w:hAnsi="Times New Roman"/>
          <w:b/>
          <w:highlight w:val="yellow"/>
        </w:rPr>
        <w:t>[SECCIÓN 2]</w:t>
      </w:r>
      <w:r w:rsidRPr="00795B9C">
        <w:rPr>
          <w:rFonts w:ascii="Times New Roman" w:hAnsi="Times New Roman"/>
        </w:rPr>
        <w:t xml:space="preserve"> </w:t>
      </w:r>
      <w:r w:rsidR="0007414B">
        <w:rPr>
          <w:rFonts w:ascii="Times New Roman" w:hAnsi="Times New Roman"/>
          <w:b/>
        </w:rPr>
        <w:t>2.2.2 La p</w:t>
      </w:r>
      <w:r w:rsidRPr="00795B9C">
        <w:rPr>
          <w:rFonts w:ascii="Times New Roman" w:hAnsi="Times New Roman"/>
          <w:b/>
        </w:rPr>
        <w:t xml:space="preserve">oesía </w:t>
      </w:r>
    </w:p>
    <w:p w14:paraId="5AFF95D1" w14:textId="77777777" w:rsidR="00795B9C" w:rsidRPr="00795B9C" w:rsidRDefault="00795B9C" w:rsidP="00795B9C">
      <w:pPr>
        <w:rPr>
          <w:rFonts w:ascii="Times New Roman" w:hAnsi="Times New Roman"/>
          <w:lang w:val="es-MX"/>
        </w:rPr>
      </w:pPr>
    </w:p>
    <w:p w14:paraId="1A23553D" w14:textId="77777777" w:rsidR="00795B9C" w:rsidRDefault="00795B9C" w:rsidP="00795B9C">
      <w:pPr>
        <w:rPr>
          <w:ins w:id="33" w:author="Admincmovil" w:date="2016-05-27T11:12:00Z"/>
          <w:rFonts w:ascii="Times New Roman" w:hAnsi="Times New Roman"/>
          <w:lang w:val="es-MX"/>
        </w:rPr>
      </w:pPr>
      <w:r w:rsidRPr="00795B9C">
        <w:rPr>
          <w:rFonts w:ascii="Times New Roman" w:hAnsi="Times New Roman"/>
          <w:lang w:val="es-MX"/>
        </w:rPr>
        <w:t>Podemos diferenciar las siguientes corrientes poéticas:</w:t>
      </w:r>
    </w:p>
    <w:p w14:paraId="6F25B46F" w14:textId="77777777" w:rsidR="003479DD" w:rsidRPr="00795B9C" w:rsidRDefault="003479DD" w:rsidP="00795B9C">
      <w:pPr>
        <w:rPr>
          <w:rFonts w:ascii="Times New Roman" w:hAnsi="Times New Roman"/>
          <w:lang w:val="es-MX"/>
        </w:rPr>
      </w:pPr>
    </w:p>
    <w:p w14:paraId="5889B543" w14:textId="79AE6E06" w:rsidR="00795B9C" w:rsidRPr="00795B9C" w:rsidRDefault="00795B9C" w:rsidP="00795B9C">
      <w:pPr>
        <w:numPr>
          <w:ilvl w:val="0"/>
          <w:numId w:val="10"/>
        </w:numPr>
        <w:rPr>
          <w:rFonts w:ascii="Times New Roman" w:hAnsi="Times New Roman"/>
          <w:lang w:val="es-MX"/>
        </w:rPr>
      </w:pPr>
      <w:r w:rsidRPr="00795B9C">
        <w:rPr>
          <w:rFonts w:ascii="Times New Roman" w:hAnsi="Times New Roman"/>
          <w:lang w:val="es-MX"/>
        </w:rPr>
        <w:lastRenderedPageBreak/>
        <w:t>La</w:t>
      </w:r>
      <w:r w:rsidR="0007414B">
        <w:rPr>
          <w:rFonts w:ascii="Times New Roman" w:hAnsi="Times New Roman"/>
          <w:lang w:val="es-MX"/>
        </w:rPr>
        <w:t xml:space="preserve"> </w:t>
      </w:r>
      <w:r w:rsidRPr="00795B9C">
        <w:rPr>
          <w:rFonts w:ascii="Times New Roman" w:hAnsi="Times New Roman"/>
          <w:b/>
          <w:bCs/>
          <w:lang w:val="es-MX"/>
        </w:rPr>
        <w:t>poesía popular lírica</w:t>
      </w:r>
      <w:r w:rsidRPr="00795B9C">
        <w:rPr>
          <w:rFonts w:ascii="Times New Roman" w:hAnsi="Times New Roman"/>
          <w:lang w:val="es-MX"/>
        </w:rPr>
        <w:t>, compuesta por los</w:t>
      </w:r>
      <w:r w:rsidR="0007414B">
        <w:rPr>
          <w:rFonts w:ascii="Times New Roman" w:hAnsi="Times New Roman"/>
          <w:lang w:val="es-MX"/>
        </w:rPr>
        <w:t xml:space="preserve"> </w:t>
      </w:r>
      <w:r w:rsidRPr="00795B9C">
        <w:rPr>
          <w:rFonts w:ascii="Times New Roman" w:hAnsi="Times New Roman"/>
          <w:b/>
          <w:bCs/>
          <w:lang w:val="es-MX"/>
        </w:rPr>
        <w:t>villancicos</w:t>
      </w:r>
      <w:r w:rsidRPr="00795B9C">
        <w:rPr>
          <w:rFonts w:ascii="Times New Roman" w:hAnsi="Times New Roman"/>
          <w:lang w:val="es-MX"/>
        </w:rPr>
        <w:t>, los</w:t>
      </w:r>
      <w:r w:rsidR="0007414B">
        <w:rPr>
          <w:rFonts w:ascii="Times New Roman" w:hAnsi="Times New Roman"/>
          <w:lang w:val="es-MX"/>
        </w:rPr>
        <w:t xml:space="preserve"> </w:t>
      </w:r>
      <w:r w:rsidRPr="00795B9C">
        <w:rPr>
          <w:rFonts w:ascii="Times New Roman" w:hAnsi="Times New Roman"/>
          <w:b/>
          <w:bCs/>
          <w:lang w:val="es-MX"/>
        </w:rPr>
        <w:t>cancioneros</w:t>
      </w:r>
      <w:r w:rsidRPr="00795B9C">
        <w:rPr>
          <w:rFonts w:ascii="Times New Roman" w:hAnsi="Times New Roman"/>
          <w:lang w:val="es-MX"/>
        </w:rPr>
        <w:t> y los</w:t>
      </w:r>
      <w:r w:rsidR="0007414B">
        <w:rPr>
          <w:rFonts w:ascii="Times New Roman" w:hAnsi="Times New Roman"/>
          <w:lang w:val="es-MX"/>
        </w:rPr>
        <w:t xml:space="preserve"> </w:t>
      </w:r>
      <w:r w:rsidRPr="00795B9C">
        <w:rPr>
          <w:rFonts w:ascii="Times New Roman" w:hAnsi="Times New Roman"/>
          <w:b/>
          <w:bCs/>
          <w:lang w:val="es-MX"/>
        </w:rPr>
        <w:t>romances líricos</w:t>
      </w:r>
      <w:r w:rsidRPr="00795B9C">
        <w:rPr>
          <w:rFonts w:ascii="Times New Roman" w:hAnsi="Times New Roman"/>
          <w:lang w:val="es-MX"/>
        </w:rPr>
        <w:t>, y la</w:t>
      </w:r>
      <w:r w:rsidR="0007414B">
        <w:rPr>
          <w:rFonts w:ascii="Times New Roman" w:hAnsi="Times New Roman"/>
          <w:lang w:val="es-MX"/>
        </w:rPr>
        <w:t xml:space="preserve"> </w:t>
      </w:r>
      <w:r w:rsidRPr="00795B9C">
        <w:rPr>
          <w:rFonts w:ascii="Times New Roman" w:hAnsi="Times New Roman"/>
          <w:b/>
          <w:bCs/>
          <w:lang w:val="es-MX"/>
        </w:rPr>
        <w:t>poesía popular narrativa</w:t>
      </w:r>
      <w:r w:rsidRPr="00795B9C">
        <w:rPr>
          <w:rFonts w:ascii="Times New Roman" w:hAnsi="Times New Roman"/>
          <w:lang w:val="es-MX"/>
        </w:rPr>
        <w:t>, que comprendía las composiciones del</w:t>
      </w:r>
      <w:r w:rsidR="0007414B">
        <w:rPr>
          <w:rFonts w:ascii="Times New Roman" w:hAnsi="Times New Roman"/>
          <w:lang w:val="es-MX"/>
        </w:rPr>
        <w:t xml:space="preserve"> </w:t>
      </w:r>
      <w:r w:rsidR="00BD0DAB" w:rsidRPr="00BD0DAB">
        <w:rPr>
          <w:rFonts w:ascii="Times New Roman" w:hAnsi="Times New Roman"/>
          <w:bCs/>
          <w:i/>
          <w:lang w:val="es-MX"/>
        </w:rPr>
        <w:t>R</w:t>
      </w:r>
      <w:r w:rsidRPr="00BD0DAB">
        <w:rPr>
          <w:rFonts w:ascii="Times New Roman" w:hAnsi="Times New Roman"/>
          <w:bCs/>
          <w:i/>
          <w:lang w:val="es-MX"/>
        </w:rPr>
        <w:t>omancero viejo</w:t>
      </w:r>
      <w:r w:rsidR="0007414B">
        <w:rPr>
          <w:rFonts w:ascii="Times New Roman" w:hAnsi="Times New Roman"/>
          <w:lang w:val="es-MX"/>
        </w:rPr>
        <w:t xml:space="preserve"> y las del </w:t>
      </w:r>
      <w:r w:rsidR="00BD0DAB" w:rsidRPr="00BD0DAB">
        <w:rPr>
          <w:rFonts w:ascii="Times New Roman" w:hAnsi="Times New Roman"/>
          <w:bCs/>
          <w:i/>
          <w:lang w:val="es-MX"/>
        </w:rPr>
        <w:t>R</w:t>
      </w:r>
      <w:r w:rsidRPr="00BD0DAB">
        <w:rPr>
          <w:rFonts w:ascii="Times New Roman" w:hAnsi="Times New Roman"/>
          <w:bCs/>
          <w:i/>
          <w:lang w:val="es-MX"/>
        </w:rPr>
        <w:t>omancero nuevo</w:t>
      </w:r>
      <w:r w:rsidRPr="00795B9C">
        <w:rPr>
          <w:rFonts w:ascii="Times New Roman" w:hAnsi="Times New Roman"/>
          <w:lang w:val="es-MX"/>
        </w:rPr>
        <w:t>.</w:t>
      </w:r>
    </w:p>
    <w:p w14:paraId="073655F4" w14:textId="3FBA4E73" w:rsidR="00BD0DAB" w:rsidRDefault="00795B9C" w:rsidP="00795B9C">
      <w:pPr>
        <w:numPr>
          <w:ilvl w:val="0"/>
          <w:numId w:val="10"/>
        </w:numPr>
        <w:rPr>
          <w:rFonts w:ascii="Times New Roman" w:hAnsi="Times New Roman"/>
          <w:lang w:val="es-MX"/>
        </w:rPr>
      </w:pPr>
      <w:r w:rsidRPr="00795B9C">
        <w:rPr>
          <w:rFonts w:ascii="Times New Roman" w:hAnsi="Times New Roman"/>
          <w:lang w:val="es-MX"/>
        </w:rPr>
        <w:t>La</w:t>
      </w:r>
      <w:r w:rsidR="0007414B">
        <w:rPr>
          <w:rFonts w:ascii="Times New Roman" w:hAnsi="Times New Roman"/>
          <w:lang w:val="es-MX"/>
        </w:rPr>
        <w:t xml:space="preserve"> </w:t>
      </w:r>
      <w:r w:rsidRPr="00795B9C">
        <w:rPr>
          <w:rFonts w:ascii="Times New Roman" w:hAnsi="Times New Roman"/>
          <w:b/>
          <w:bCs/>
          <w:lang w:val="es-MX"/>
        </w:rPr>
        <w:t>poesía culta</w:t>
      </w:r>
      <w:r w:rsidRPr="00795B9C">
        <w:rPr>
          <w:rFonts w:ascii="Times New Roman" w:hAnsi="Times New Roman"/>
          <w:lang w:val="es-MX"/>
        </w:rPr>
        <w:t>, que recogía</w:t>
      </w:r>
      <w:r w:rsidR="0007414B">
        <w:rPr>
          <w:rFonts w:ascii="Times New Roman" w:hAnsi="Times New Roman"/>
          <w:lang w:val="es-MX"/>
        </w:rPr>
        <w:t xml:space="preserve"> las influencias heredadas del Renacimiento,</w:t>
      </w:r>
      <w:r w:rsidRPr="00795B9C">
        <w:rPr>
          <w:rFonts w:ascii="Times New Roman" w:hAnsi="Times New Roman"/>
          <w:lang w:val="es-MX"/>
        </w:rPr>
        <w:t xml:space="preserve"> por ejemplo, el uso del</w:t>
      </w:r>
      <w:r w:rsidR="0007414B">
        <w:rPr>
          <w:rFonts w:ascii="Times New Roman" w:hAnsi="Times New Roman"/>
          <w:lang w:val="es-MX"/>
        </w:rPr>
        <w:t xml:space="preserve"> </w:t>
      </w:r>
      <w:r w:rsidRPr="00795B9C">
        <w:rPr>
          <w:rFonts w:ascii="Times New Roman" w:hAnsi="Times New Roman"/>
          <w:b/>
          <w:bCs/>
          <w:lang w:val="es-MX"/>
        </w:rPr>
        <w:t>soneto</w:t>
      </w:r>
      <w:r w:rsidR="0007414B">
        <w:rPr>
          <w:rFonts w:ascii="Times New Roman" w:hAnsi="Times New Roman"/>
          <w:lang w:val="es-MX"/>
        </w:rPr>
        <w:t xml:space="preserve"> </w:t>
      </w:r>
      <w:r w:rsidRPr="00795B9C">
        <w:rPr>
          <w:rFonts w:ascii="Times New Roman" w:hAnsi="Times New Roman"/>
          <w:lang w:val="es-MX"/>
        </w:rPr>
        <w:t>o la</w:t>
      </w:r>
      <w:r w:rsidR="0007414B">
        <w:rPr>
          <w:rFonts w:ascii="Times New Roman" w:hAnsi="Times New Roman"/>
          <w:lang w:val="es-MX"/>
        </w:rPr>
        <w:t xml:space="preserve"> </w:t>
      </w:r>
      <w:r w:rsidRPr="00795B9C">
        <w:rPr>
          <w:rFonts w:ascii="Times New Roman" w:hAnsi="Times New Roman"/>
          <w:b/>
          <w:bCs/>
          <w:lang w:val="es-MX"/>
        </w:rPr>
        <w:t>lira</w:t>
      </w:r>
      <w:r w:rsidR="0007414B">
        <w:rPr>
          <w:rFonts w:ascii="Times New Roman" w:hAnsi="Times New Roman"/>
          <w:lang w:val="es-MX"/>
        </w:rPr>
        <w:t xml:space="preserve"> </w:t>
      </w:r>
      <w:ins w:id="34" w:author="Admincmovil" w:date="2016-05-27T11:13:00Z">
        <w:r w:rsidR="003479DD">
          <w:rPr>
            <w:rFonts w:ascii="Times New Roman" w:hAnsi="Times New Roman"/>
            <w:lang w:val="es-MX"/>
          </w:rPr>
          <w:t>e</w:t>
        </w:r>
      </w:ins>
      <w:r w:rsidRPr="00795B9C">
        <w:rPr>
          <w:rFonts w:ascii="Times New Roman" w:hAnsi="Times New Roman"/>
          <w:lang w:val="es-MX"/>
        </w:rPr>
        <w:t>n la poesía lírica, o la</w:t>
      </w:r>
      <w:r w:rsidR="0007414B">
        <w:rPr>
          <w:rFonts w:ascii="Times New Roman" w:hAnsi="Times New Roman"/>
          <w:lang w:val="es-MX"/>
        </w:rPr>
        <w:t xml:space="preserve"> </w:t>
      </w:r>
      <w:r w:rsidRPr="00795B9C">
        <w:rPr>
          <w:rFonts w:ascii="Times New Roman" w:hAnsi="Times New Roman"/>
          <w:b/>
          <w:bCs/>
          <w:lang w:val="es-MX"/>
        </w:rPr>
        <w:t xml:space="preserve">epístola </w:t>
      </w:r>
      <w:r w:rsidRPr="00795B9C">
        <w:rPr>
          <w:rFonts w:ascii="Times New Roman" w:hAnsi="Times New Roman"/>
          <w:lang w:val="es-MX"/>
        </w:rPr>
        <w:t>y la</w:t>
      </w:r>
      <w:r w:rsidR="0007414B">
        <w:rPr>
          <w:rFonts w:ascii="Times New Roman" w:hAnsi="Times New Roman"/>
          <w:lang w:val="es-MX"/>
        </w:rPr>
        <w:t xml:space="preserve"> </w:t>
      </w:r>
      <w:r w:rsidRPr="00795B9C">
        <w:rPr>
          <w:rFonts w:ascii="Times New Roman" w:hAnsi="Times New Roman"/>
          <w:b/>
          <w:bCs/>
          <w:lang w:val="es-MX"/>
        </w:rPr>
        <w:t>oda</w:t>
      </w:r>
      <w:ins w:id="35" w:author="Admincmovil" w:date="2016-05-27T11:13:00Z">
        <w:r w:rsidR="003479DD" w:rsidRPr="00EB2CE5">
          <w:rPr>
            <w:rFonts w:ascii="Times New Roman" w:hAnsi="Times New Roman"/>
            <w:bCs/>
            <w:lang w:val="es-MX"/>
          </w:rPr>
          <w:t>,</w:t>
        </w:r>
      </w:ins>
      <w:r w:rsidR="0007414B">
        <w:rPr>
          <w:rFonts w:ascii="Times New Roman" w:hAnsi="Times New Roman"/>
          <w:lang w:val="es-MX"/>
        </w:rPr>
        <w:t xml:space="preserve"> </w:t>
      </w:r>
      <w:r w:rsidRPr="00795B9C">
        <w:rPr>
          <w:rFonts w:ascii="Times New Roman" w:hAnsi="Times New Roman"/>
          <w:lang w:val="es-MX"/>
        </w:rPr>
        <w:t>en la narrativa.</w:t>
      </w:r>
    </w:p>
    <w:p w14:paraId="2BC4D2D5" w14:textId="77777777" w:rsidR="00BD0DAB" w:rsidRPr="00BD0DAB" w:rsidRDefault="00BD0DAB" w:rsidP="00BD0DAB">
      <w:pPr>
        <w:ind w:left="720"/>
        <w:rPr>
          <w:rFonts w:ascii="Times New Roman" w:hAnsi="Times New Roman"/>
          <w:lang w:val="es-MX"/>
        </w:rPr>
      </w:pPr>
    </w:p>
    <w:p w14:paraId="670C15A8" w14:textId="6325C562" w:rsidR="00795B9C" w:rsidRPr="00795B9C" w:rsidRDefault="00BD0DAB" w:rsidP="00795B9C">
      <w:pPr>
        <w:rPr>
          <w:rFonts w:ascii="Times New Roman" w:hAnsi="Times New Roman"/>
          <w:lang w:val="es-MX"/>
        </w:rPr>
      </w:pPr>
      <w:r>
        <w:rPr>
          <w:rFonts w:ascii="Times New Roman" w:hAnsi="Times New Roman"/>
          <w:lang w:val="es-MX"/>
        </w:rPr>
        <w:t>Durante la Edad M</w:t>
      </w:r>
      <w:r w:rsidRPr="00BD0DAB">
        <w:rPr>
          <w:rFonts w:ascii="Times New Roman" w:hAnsi="Times New Roman"/>
          <w:lang w:val="es-MX"/>
        </w:rPr>
        <w:t>edia, la poesía de tradición popular era aquella que no tenía autor y que había sido transmitida mediante la oralidad, mientras que la poesía de tradición culta era la de autor, transmitida mediante la escritura. Sin embargo, esta distinción debe mati</w:t>
      </w:r>
      <w:r>
        <w:rPr>
          <w:rFonts w:ascii="Times New Roman" w:hAnsi="Times New Roman"/>
          <w:lang w:val="es-MX"/>
        </w:rPr>
        <w:t>zarse si queremos aplicarla al B</w:t>
      </w:r>
      <w:r w:rsidRPr="00BD0DAB">
        <w:rPr>
          <w:rFonts w:ascii="Times New Roman" w:hAnsi="Times New Roman"/>
          <w:lang w:val="es-MX"/>
        </w:rPr>
        <w:t>arroco, pues muchos autores como Quevedo o Góngora escribieron poemas siguiendo las características de la tradición popula</w:t>
      </w:r>
      <w:r>
        <w:rPr>
          <w:rFonts w:ascii="Times New Roman" w:hAnsi="Times New Roman"/>
          <w:lang w:val="es-MX"/>
        </w:rPr>
        <w:t>r</w:t>
      </w:r>
      <w:r w:rsidRPr="00BD0DAB">
        <w:rPr>
          <w:rFonts w:ascii="Times New Roman" w:hAnsi="Times New Roman"/>
          <w:lang w:val="es-MX"/>
        </w:rPr>
        <w:t xml:space="preserve"> </w:t>
      </w:r>
      <w:r>
        <w:rPr>
          <w:rFonts w:ascii="Times New Roman" w:hAnsi="Times New Roman"/>
          <w:lang w:val="es-MX"/>
        </w:rPr>
        <w:t>(</w:t>
      </w:r>
      <w:r w:rsidRPr="00BD0DAB">
        <w:rPr>
          <w:rFonts w:ascii="Times New Roman" w:hAnsi="Times New Roman"/>
          <w:lang w:val="es-MX"/>
        </w:rPr>
        <w:t>incluso llegaron a no firmar la obra</w:t>
      </w:r>
      <w:r>
        <w:rPr>
          <w:rFonts w:ascii="Times New Roman" w:hAnsi="Times New Roman"/>
          <w:lang w:val="es-MX"/>
        </w:rPr>
        <w:t>),</w:t>
      </w:r>
      <w:r w:rsidRPr="00BD0DAB">
        <w:rPr>
          <w:rFonts w:ascii="Times New Roman" w:hAnsi="Times New Roman"/>
          <w:lang w:val="es-MX"/>
        </w:rPr>
        <w:t xml:space="preserve"> que se recopilaron y publicaron en antologías como </w:t>
      </w:r>
      <w:r w:rsidRPr="00BD0DAB">
        <w:rPr>
          <w:rFonts w:ascii="Times New Roman" w:hAnsi="Times New Roman"/>
          <w:i/>
          <w:lang w:val="es-MX"/>
        </w:rPr>
        <w:t>Flores de poetas ilustres de España</w:t>
      </w:r>
      <w:r w:rsidRPr="00BD0DAB">
        <w:rPr>
          <w:rFonts w:ascii="Times New Roman" w:hAnsi="Times New Roman"/>
          <w:lang w:val="es-MX"/>
        </w:rPr>
        <w:t xml:space="preserve"> (1605-1611)</w:t>
      </w:r>
      <w:r>
        <w:rPr>
          <w:rFonts w:ascii="Times New Roman" w:hAnsi="Times New Roman"/>
          <w:lang w:val="es-MX"/>
        </w:rPr>
        <w:t>,</w:t>
      </w:r>
      <w:r w:rsidRPr="00BD0DAB">
        <w:rPr>
          <w:rFonts w:ascii="Times New Roman" w:hAnsi="Times New Roman"/>
          <w:lang w:val="es-MX"/>
        </w:rPr>
        <w:t xml:space="preserve"> bajo lo que se denomina </w:t>
      </w:r>
      <w:r w:rsidRPr="00BD0DAB">
        <w:rPr>
          <w:rFonts w:ascii="Times New Roman" w:hAnsi="Times New Roman"/>
          <w:i/>
          <w:lang w:val="es-MX"/>
        </w:rPr>
        <w:t>Romancero nuevo</w:t>
      </w:r>
      <w:r w:rsidRPr="00BD0DAB">
        <w:rPr>
          <w:rFonts w:ascii="Times New Roman" w:hAnsi="Times New Roman"/>
          <w:lang w:val="es-MX"/>
        </w:rPr>
        <w:t>.</w:t>
      </w:r>
    </w:p>
    <w:p w14:paraId="55A7C52B" w14:textId="77777777" w:rsidR="00795B9C" w:rsidRPr="00795B9C" w:rsidRDefault="00795B9C" w:rsidP="00795B9C">
      <w:pPr>
        <w:rPr>
          <w:rFonts w:ascii="Times New Roman" w:hAnsi="Times New Roman"/>
          <w:lang w:val="es-MX"/>
        </w:rPr>
      </w:pPr>
    </w:p>
    <w:tbl>
      <w:tblPr>
        <w:tblStyle w:val="Tablaconcuadrcula"/>
        <w:tblW w:w="0" w:type="auto"/>
        <w:tblLook w:val="04A0" w:firstRow="1" w:lastRow="0" w:firstColumn="1" w:lastColumn="0" w:noHBand="0" w:noVBand="1"/>
      </w:tblPr>
      <w:tblGrid>
        <w:gridCol w:w="2518"/>
        <w:gridCol w:w="6460"/>
      </w:tblGrid>
      <w:tr w:rsidR="00795B9C" w:rsidRPr="00795B9C" w14:paraId="6553B936" w14:textId="77777777" w:rsidTr="00795B9C">
        <w:tc>
          <w:tcPr>
            <w:tcW w:w="8978" w:type="dxa"/>
            <w:gridSpan w:val="2"/>
            <w:shd w:val="clear" w:color="auto" w:fill="000000" w:themeFill="text1"/>
          </w:tcPr>
          <w:p w14:paraId="2043D51F" w14:textId="77777777" w:rsidR="00795B9C" w:rsidRPr="00795B9C" w:rsidRDefault="00795B9C" w:rsidP="00795B9C">
            <w:pPr>
              <w:rPr>
                <w:rFonts w:ascii="Times New Roman" w:hAnsi="Times New Roman"/>
                <w:b/>
              </w:rPr>
            </w:pPr>
            <w:r w:rsidRPr="00795B9C">
              <w:rPr>
                <w:rFonts w:ascii="Times New Roman" w:hAnsi="Times New Roman"/>
                <w:b/>
              </w:rPr>
              <w:t>Recuerda</w:t>
            </w:r>
          </w:p>
        </w:tc>
      </w:tr>
      <w:tr w:rsidR="00795B9C" w:rsidRPr="00795B9C" w14:paraId="159C52E0" w14:textId="77777777" w:rsidTr="00795B9C">
        <w:tc>
          <w:tcPr>
            <w:tcW w:w="2518" w:type="dxa"/>
          </w:tcPr>
          <w:p w14:paraId="57F53A3C" w14:textId="77777777" w:rsidR="00795B9C" w:rsidRPr="00795B9C" w:rsidRDefault="00795B9C" w:rsidP="00795B9C">
            <w:pPr>
              <w:rPr>
                <w:rFonts w:ascii="Times New Roman" w:hAnsi="Times New Roman"/>
                <w:b/>
              </w:rPr>
            </w:pPr>
            <w:r w:rsidRPr="00795B9C">
              <w:rPr>
                <w:rFonts w:ascii="Times New Roman" w:hAnsi="Times New Roman"/>
                <w:b/>
              </w:rPr>
              <w:t>Contenido</w:t>
            </w:r>
          </w:p>
        </w:tc>
        <w:tc>
          <w:tcPr>
            <w:tcW w:w="6460" w:type="dxa"/>
          </w:tcPr>
          <w:p w14:paraId="75C80608" w14:textId="6E7D4814" w:rsidR="00795B9C" w:rsidRPr="00795B9C" w:rsidRDefault="00795B9C" w:rsidP="00795B9C">
            <w:pPr>
              <w:rPr>
                <w:rFonts w:ascii="Times New Roman" w:hAnsi="Times New Roman"/>
              </w:rPr>
            </w:pPr>
            <w:r w:rsidRPr="00795B9C">
              <w:rPr>
                <w:rFonts w:ascii="Times New Roman" w:hAnsi="Times New Roman"/>
              </w:rPr>
              <w:t xml:space="preserve">El </w:t>
            </w:r>
            <w:r w:rsidR="00BD0DAB" w:rsidRPr="00BD0DAB">
              <w:rPr>
                <w:rFonts w:ascii="Times New Roman" w:hAnsi="Times New Roman"/>
                <w:i/>
              </w:rPr>
              <w:t>R</w:t>
            </w:r>
            <w:r w:rsidRPr="00BD0DAB">
              <w:rPr>
                <w:rFonts w:ascii="Times New Roman" w:hAnsi="Times New Roman"/>
                <w:i/>
              </w:rPr>
              <w:t>omancero viejo</w:t>
            </w:r>
            <w:r w:rsidRPr="00795B9C">
              <w:rPr>
                <w:rFonts w:ascii="Times New Roman" w:hAnsi="Times New Roman"/>
              </w:rPr>
              <w:t xml:space="preserve"> era el conjunto de los romances anónimos de tradición popular que se había transmitido oralmente durante los siglos anteriores.</w:t>
            </w:r>
          </w:p>
        </w:tc>
      </w:tr>
    </w:tbl>
    <w:p w14:paraId="2924197E" w14:textId="77777777" w:rsidR="00795B9C" w:rsidRPr="00795B9C" w:rsidRDefault="00795B9C" w:rsidP="00795B9C">
      <w:pPr>
        <w:rPr>
          <w:rFonts w:ascii="Times New Roman" w:hAnsi="Times New Roman"/>
          <w:lang w:val="es-MX"/>
        </w:rPr>
      </w:pPr>
    </w:p>
    <w:p w14:paraId="68F2C080" w14:textId="77777777" w:rsidR="00795B9C" w:rsidRPr="00795B9C" w:rsidRDefault="00795B9C" w:rsidP="00795B9C">
      <w:pPr>
        <w:rPr>
          <w:rFonts w:ascii="Times New Roman" w:hAnsi="Times New Roman"/>
          <w:lang w:val="es-MX"/>
        </w:rPr>
      </w:pPr>
      <w:r w:rsidRPr="00795B9C">
        <w:rPr>
          <w:rFonts w:ascii="Times New Roman" w:hAnsi="Times New Roman"/>
          <w:lang w:val="es-MX"/>
        </w:rPr>
        <w:t>Además de esta división, podemos clasificar la poesía del Barroco según su estilo:</w:t>
      </w:r>
    </w:p>
    <w:p w14:paraId="43CFE483" w14:textId="77777777" w:rsidR="00795B9C" w:rsidRPr="00795B9C" w:rsidRDefault="00795B9C" w:rsidP="00795B9C">
      <w:pPr>
        <w:rPr>
          <w:rFonts w:ascii="Times New Roman" w:hAnsi="Times New Roman"/>
          <w:lang w:val="es-MX"/>
        </w:rPr>
      </w:pPr>
    </w:p>
    <w:p w14:paraId="197E52A7" w14:textId="414DF13F" w:rsidR="00795B9C" w:rsidRPr="00795B9C" w:rsidRDefault="00795B9C" w:rsidP="00795B9C">
      <w:pPr>
        <w:numPr>
          <w:ilvl w:val="0"/>
          <w:numId w:val="11"/>
        </w:numPr>
        <w:rPr>
          <w:rFonts w:ascii="Times New Roman" w:hAnsi="Times New Roman"/>
          <w:lang w:val="es-MX"/>
        </w:rPr>
      </w:pPr>
      <w:r w:rsidRPr="00795B9C">
        <w:rPr>
          <w:rFonts w:ascii="Times New Roman" w:hAnsi="Times New Roman"/>
          <w:b/>
          <w:lang w:val="es-MX"/>
        </w:rPr>
        <w:t>C</w:t>
      </w:r>
      <w:r w:rsidRPr="00795B9C">
        <w:rPr>
          <w:rFonts w:ascii="Times New Roman" w:hAnsi="Times New Roman"/>
          <w:b/>
          <w:bCs/>
          <w:lang w:val="es-MX"/>
        </w:rPr>
        <w:t>onceptista</w:t>
      </w:r>
      <w:r w:rsidRPr="00795B9C">
        <w:rPr>
          <w:rFonts w:ascii="Times New Roman" w:hAnsi="Times New Roman"/>
          <w:lang w:val="es-MX"/>
        </w:rPr>
        <w:t xml:space="preserve">: </w:t>
      </w:r>
      <w:r w:rsidR="00BD0DAB">
        <w:rPr>
          <w:rFonts w:ascii="Times New Roman" w:hAnsi="Times New Roman"/>
          <w:lang w:val="es-MX"/>
        </w:rPr>
        <w:t>considera que lo más importante es</w:t>
      </w:r>
      <w:r w:rsidRPr="00795B9C">
        <w:rPr>
          <w:rFonts w:ascii="Times New Roman" w:hAnsi="Times New Roman"/>
          <w:lang w:val="es-MX"/>
        </w:rPr>
        <w:t xml:space="preserve"> el contenido</w:t>
      </w:r>
      <w:r w:rsidR="006B25DB">
        <w:rPr>
          <w:rFonts w:ascii="Times New Roman" w:hAnsi="Times New Roman"/>
          <w:lang w:val="es-MX"/>
        </w:rPr>
        <w:t xml:space="preserve"> de la obra</w:t>
      </w:r>
      <w:r w:rsidRPr="00795B9C">
        <w:rPr>
          <w:rFonts w:ascii="Times New Roman" w:hAnsi="Times New Roman"/>
          <w:lang w:val="es-MX"/>
        </w:rPr>
        <w:t xml:space="preserve"> (el concepto), </w:t>
      </w:r>
      <w:r w:rsidR="006B25DB">
        <w:rPr>
          <w:rFonts w:ascii="Times New Roman" w:hAnsi="Times New Roman"/>
          <w:lang w:val="es-MX"/>
        </w:rPr>
        <w:t>que se transmite</w:t>
      </w:r>
      <w:r w:rsidRPr="00795B9C">
        <w:rPr>
          <w:rFonts w:ascii="Times New Roman" w:hAnsi="Times New Roman"/>
          <w:lang w:val="es-MX"/>
        </w:rPr>
        <w:t xml:space="preserve"> a partir de juegos de palabras, antítesis, paradojas y metáforas que enriquecen su lenguaje y potencian el objetivo del texto, ya sea la crítica sagaz o el deseo de transmitir la ang</w:t>
      </w:r>
      <w:r w:rsidR="006B25DB">
        <w:rPr>
          <w:rFonts w:ascii="Times New Roman" w:hAnsi="Times New Roman"/>
          <w:lang w:val="es-MX"/>
        </w:rPr>
        <w:t xml:space="preserve">ustia existencial, entre otros. </w:t>
      </w:r>
      <w:r w:rsidRPr="00795B9C">
        <w:rPr>
          <w:rFonts w:ascii="Times New Roman" w:hAnsi="Times New Roman"/>
          <w:lang w:val="es-MX"/>
        </w:rPr>
        <w:t xml:space="preserve">Los </w:t>
      </w:r>
      <w:r w:rsidR="006B25DB">
        <w:rPr>
          <w:rFonts w:ascii="Times New Roman" w:hAnsi="Times New Roman"/>
          <w:lang w:val="es-MX"/>
        </w:rPr>
        <w:t xml:space="preserve">poetas </w:t>
      </w:r>
      <w:r w:rsidRPr="00795B9C">
        <w:rPr>
          <w:rFonts w:ascii="Times New Roman" w:hAnsi="Times New Roman"/>
          <w:lang w:val="es-MX"/>
        </w:rPr>
        <w:t xml:space="preserve">conceptistas concebían que el juego de los conceptos constituía la creación </w:t>
      </w:r>
      <w:r w:rsidR="006B25DB">
        <w:rPr>
          <w:rFonts w:ascii="Times New Roman" w:hAnsi="Times New Roman"/>
          <w:lang w:val="es-MX"/>
        </w:rPr>
        <w:t xml:space="preserve">poética y literaria en general. </w:t>
      </w:r>
      <w:r w:rsidRPr="00795B9C">
        <w:rPr>
          <w:rFonts w:ascii="Times New Roman" w:hAnsi="Times New Roman"/>
          <w:lang w:val="es-MX"/>
        </w:rPr>
        <w:t>Uno de</w:t>
      </w:r>
      <w:r w:rsidR="006B25DB">
        <w:rPr>
          <w:rFonts w:ascii="Times New Roman" w:hAnsi="Times New Roman"/>
          <w:lang w:val="es-MX"/>
        </w:rPr>
        <w:t xml:space="preserve"> sus principales representantes</w:t>
      </w:r>
      <w:r w:rsidRPr="00795B9C">
        <w:rPr>
          <w:rFonts w:ascii="Times New Roman" w:hAnsi="Times New Roman"/>
          <w:lang w:val="es-MX"/>
        </w:rPr>
        <w:t xml:space="preserve"> fue Francisco de Quevedo.</w:t>
      </w:r>
    </w:p>
    <w:p w14:paraId="1E359B13" w14:textId="57430BE5" w:rsidR="00795B9C" w:rsidRPr="00795B9C" w:rsidRDefault="00795B9C" w:rsidP="00795B9C">
      <w:pPr>
        <w:numPr>
          <w:ilvl w:val="0"/>
          <w:numId w:val="11"/>
        </w:numPr>
        <w:rPr>
          <w:rFonts w:ascii="Times New Roman" w:hAnsi="Times New Roman"/>
          <w:lang w:val="es-MX"/>
        </w:rPr>
      </w:pPr>
      <w:r w:rsidRPr="00795B9C">
        <w:rPr>
          <w:rFonts w:ascii="Times New Roman" w:hAnsi="Times New Roman"/>
          <w:b/>
          <w:bCs/>
          <w:lang w:val="es-MX"/>
        </w:rPr>
        <w:t>Culterano</w:t>
      </w:r>
      <w:r w:rsidR="006B25DB">
        <w:rPr>
          <w:rFonts w:ascii="Times New Roman" w:hAnsi="Times New Roman"/>
          <w:lang w:val="es-MX"/>
        </w:rPr>
        <w:t xml:space="preserve">: es una variante del </w:t>
      </w:r>
      <w:ins w:id="36" w:author="Admincmovil" w:date="2016-05-29T08:43:00Z">
        <w:r w:rsidR="00FC7F56">
          <w:rPr>
            <w:rFonts w:ascii="Times New Roman" w:hAnsi="Times New Roman"/>
            <w:lang w:val="es-MX"/>
          </w:rPr>
          <w:t>c</w:t>
        </w:r>
      </w:ins>
      <w:r w:rsidRPr="00795B9C">
        <w:rPr>
          <w:rFonts w:ascii="Times New Roman" w:hAnsi="Times New Roman"/>
          <w:lang w:val="es-MX"/>
        </w:rPr>
        <w:t>onceptismo que complica la expresión y el</w:t>
      </w:r>
      <w:r w:rsidR="006B25DB">
        <w:rPr>
          <w:rFonts w:ascii="Times New Roman" w:hAnsi="Times New Roman"/>
          <w:lang w:val="es-MX"/>
        </w:rPr>
        <w:t xml:space="preserve"> entendimiento de la obra a partir de</w:t>
      </w:r>
      <w:r w:rsidRPr="00795B9C">
        <w:rPr>
          <w:rFonts w:ascii="Times New Roman" w:hAnsi="Times New Roman"/>
          <w:lang w:val="es-MX"/>
        </w:rPr>
        <w:t xml:space="preserve"> la dilatación, el impacto sensorial de </w:t>
      </w:r>
      <w:r w:rsidR="006B25DB">
        <w:rPr>
          <w:rFonts w:ascii="Times New Roman" w:hAnsi="Times New Roman"/>
          <w:lang w:val="es-MX"/>
        </w:rPr>
        <w:t>la imagen, la intertextualidad, la referencia erudita velada</w:t>
      </w:r>
      <w:r w:rsidRPr="00795B9C">
        <w:rPr>
          <w:rFonts w:ascii="Times New Roman" w:hAnsi="Times New Roman"/>
          <w:lang w:val="es-MX"/>
        </w:rPr>
        <w:t xml:space="preserve"> y el enigma.</w:t>
      </w:r>
    </w:p>
    <w:p w14:paraId="5C71AF1F" w14:textId="3CB52CAE" w:rsidR="00795B9C" w:rsidRPr="006B25DB" w:rsidRDefault="00795B9C" w:rsidP="00795B9C">
      <w:pPr>
        <w:numPr>
          <w:ilvl w:val="0"/>
          <w:numId w:val="11"/>
        </w:numPr>
        <w:rPr>
          <w:rFonts w:ascii="Times New Roman" w:hAnsi="Times New Roman"/>
          <w:lang w:val="es-MX"/>
        </w:rPr>
      </w:pPr>
      <w:r w:rsidRPr="00795B9C">
        <w:rPr>
          <w:rFonts w:ascii="Times New Roman" w:hAnsi="Times New Roman"/>
          <w:b/>
          <w:bCs/>
          <w:lang w:val="es-MX"/>
        </w:rPr>
        <w:t>Clasicista</w:t>
      </w:r>
      <w:r w:rsidRPr="00795B9C">
        <w:rPr>
          <w:rFonts w:ascii="Times New Roman" w:hAnsi="Times New Roman"/>
          <w:lang w:val="es-MX"/>
        </w:rPr>
        <w:t>: partía de los cánones de la literat</w:t>
      </w:r>
      <w:r w:rsidR="006B25DB">
        <w:rPr>
          <w:rFonts w:ascii="Times New Roman" w:hAnsi="Times New Roman"/>
          <w:lang w:val="es-MX"/>
        </w:rPr>
        <w:t xml:space="preserve">ura grecolatina y renacentista. </w:t>
      </w:r>
      <w:r w:rsidRPr="00795B9C">
        <w:rPr>
          <w:rFonts w:ascii="Times New Roman" w:hAnsi="Times New Roman"/>
          <w:lang w:val="es-MX"/>
        </w:rPr>
        <w:t>Su autor más representativo fue Lope de Vega.</w:t>
      </w:r>
    </w:p>
    <w:p w14:paraId="105821EA" w14:textId="77777777" w:rsidR="00795B9C" w:rsidRPr="00795B9C" w:rsidRDefault="00795B9C" w:rsidP="00795B9C">
      <w:pPr>
        <w:rPr>
          <w:rFonts w:ascii="Times New Roman" w:hAnsi="Times New Roman"/>
          <w:b/>
        </w:rPr>
      </w:pPr>
    </w:p>
    <w:p w14:paraId="2019C5D5" w14:textId="3304CA33" w:rsidR="00795B9C" w:rsidRPr="00795B9C" w:rsidRDefault="00795B9C" w:rsidP="00795B9C">
      <w:pPr>
        <w:rPr>
          <w:rFonts w:ascii="Times New Roman" w:hAnsi="Times New Roman"/>
        </w:rPr>
      </w:pPr>
      <w:r w:rsidRPr="00795B9C">
        <w:rPr>
          <w:rFonts w:ascii="Times New Roman" w:hAnsi="Times New Roman"/>
        </w:rPr>
        <w:t xml:space="preserve">El </w:t>
      </w:r>
      <w:ins w:id="37" w:author="Admincmovil" w:date="2016-05-27T16:52:00Z">
        <w:r w:rsidR="00AA135B">
          <w:rPr>
            <w:rFonts w:ascii="Times New Roman" w:hAnsi="Times New Roman"/>
            <w:b/>
          </w:rPr>
          <w:t>c</w:t>
        </w:r>
        <w:r w:rsidR="00AA135B" w:rsidRPr="00795B9C">
          <w:rPr>
            <w:rFonts w:ascii="Times New Roman" w:hAnsi="Times New Roman"/>
            <w:b/>
          </w:rPr>
          <w:t>ulteranismo</w:t>
        </w:r>
        <w:r w:rsidR="00AA135B" w:rsidRPr="00795B9C">
          <w:rPr>
            <w:rFonts w:ascii="Times New Roman" w:hAnsi="Times New Roman"/>
          </w:rPr>
          <w:t xml:space="preserve"> </w:t>
        </w:r>
      </w:ins>
      <w:r w:rsidRPr="00795B9C">
        <w:rPr>
          <w:rFonts w:ascii="Times New Roman" w:hAnsi="Times New Roman"/>
        </w:rPr>
        <w:t>se caracteriza por el uso de un</w:t>
      </w:r>
      <w:r w:rsidR="006B25DB">
        <w:rPr>
          <w:rFonts w:ascii="Times New Roman" w:hAnsi="Times New Roman"/>
        </w:rPr>
        <w:t xml:space="preserve"> </w:t>
      </w:r>
      <w:r w:rsidRPr="00795B9C">
        <w:rPr>
          <w:rFonts w:ascii="Times New Roman" w:hAnsi="Times New Roman"/>
          <w:b/>
          <w:bCs/>
        </w:rPr>
        <w:t>lenguaje rico en metáforas</w:t>
      </w:r>
      <w:r w:rsidRPr="00795B9C">
        <w:rPr>
          <w:rFonts w:ascii="Times New Roman" w:hAnsi="Times New Roman"/>
        </w:rPr>
        <w:t>, con una</w:t>
      </w:r>
      <w:r w:rsidR="006B25DB">
        <w:rPr>
          <w:rFonts w:ascii="Times New Roman" w:hAnsi="Times New Roman"/>
        </w:rPr>
        <w:t xml:space="preserve"> </w:t>
      </w:r>
      <w:r w:rsidRPr="00795B9C">
        <w:rPr>
          <w:rFonts w:ascii="Times New Roman" w:hAnsi="Times New Roman"/>
          <w:b/>
          <w:bCs/>
        </w:rPr>
        <w:t>sintaxis compleja</w:t>
      </w:r>
      <w:r w:rsidRPr="00795B9C">
        <w:rPr>
          <w:rFonts w:ascii="Times New Roman" w:hAnsi="Times New Roman"/>
        </w:rPr>
        <w:t xml:space="preserve">, pues tiende a imitar la sintaxis latina y abunda en hipérbatos violentos y </w:t>
      </w:r>
      <w:r w:rsidRPr="00795B9C">
        <w:rPr>
          <w:rFonts w:ascii="Times New Roman" w:hAnsi="Times New Roman"/>
          <w:b/>
          <w:bCs/>
        </w:rPr>
        <w:t>cultismos</w:t>
      </w:r>
      <w:r w:rsidR="00572B80">
        <w:rPr>
          <w:rFonts w:ascii="Times New Roman" w:hAnsi="Times New Roman"/>
        </w:rPr>
        <w:t xml:space="preserve">. </w:t>
      </w:r>
      <w:r w:rsidRPr="00795B9C">
        <w:rPr>
          <w:rFonts w:ascii="Times New Roman" w:hAnsi="Times New Roman"/>
        </w:rPr>
        <w:t>Su máximo representante fue</w:t>
      </w:r>
      <w:r w:rsidR="006B25DB">
        <w:rPr>
          <w:rFonts w:ascii="Times New Roman" w:hAnsi="Times New Roman"/>
        </w:rPr>
        <w:t xml:space="preserve"> </w:t>
      </w:r>
      <w:r w:rsidRPr="00795B9C">
        <w:rPr>
          <w:rFonts w:ascii="Times New Roman" w:hAnsi="Times New Roman"/>
          <w:b/>
          <w:bCs/>
        </w:rPr>
        <w:t>Luis de Góngora</w:t>
      </w:r>
      <w:r w:rsidRPr="00795B9C">
        <w:rPr>
          <w:rFonts w:ascii="Times New Roman" w:hAnsi="Times New Roman"/>
        </w:rPr>
        <w:t xml:space="preserve">. </w:t>
      </w:r>
    </w:p>
    <w:p w14:paraId="17C73C38" w14:textId="77777777" w:rsidR="00795B9C" w:rsidRPr="00795B9C" w:rsidRDefault="00795B9C" w:rsidP="00795B9C">
      <w:pPr>
        <w:rPr>
          <w:rFonts w:ascii="Times New Roman" w:hAnsi="Times New Roman"/>
        </w:rPr>
      </w:pPr>
    </w:p>
    <w:tbl>
      <w:tblPr>
        <w:tblStyle w:val="Tablaconcuadrcula"/>
        <w:tblW w:w="0" w:type="auto"/>
        <w:tblLook w:val="04A0" w:firstRow="1" w:lastRow="0" w:firstColumn="1" w:lastColumn="0" w:noHBand="0" w:noVBand="1"/>
      </w:tblPr>
      <w:tblGrid>
        <w:gridCol w:w="2518"/>
        <w:gridCol w:w="6460"/>
      </w:tblGrid>
      <w:tr w:rsidR="00795B9C" w:rsidRPr="00795B9C" w14:paraId="1E550EC9" w14:textId="77777777" w:rsidTr="00795B9C">
        <w:tc>
          <w:tcPr>
            <w:tcW w:w="8978" w:type="dxa"/>
            <w:gridSpan w:val="2"/>
            <w:shd w:val="clear" w:color="auto" w:fill="000000" w:themeFill="text1"/>
          </w:tcPr>
          <w:p w14:paraId="515E00E4" w14:textId="77777777" w:rsidR="00795B9C" w:rsidRPr="00795B9C" w:rsidRDefault="00795B9C" w:rsidP="00795B9C">
            <w:pPr>
              <w:rPr>
                <w:rFonts w:ascii="Times New Roman" w:hAnsi="Times New Roman"/>
                <w:b/>
              </w:rPr>
            </w:pPr>
            <w:r w:rsidRPr="00795B9C">
              <w:rPr>
                <w:rFonts w:ascii="Times New Roman" w:hAnsi="Times New Roman"/>
                <w:b/>
              </w:rPr>
              <w:t>Destacado</w:t>
            </w:r>
          </w:p>
        </w:tc>
      </w:tr>
      <w:tr w:rsidR="00795B9C" w:rsidRPr="00795B9C" w14:paraId="73AB3650" w14:textId="77777777" w:rsidTr="00795B9C">
        <w:tc>
          <w:tcPr>
            <w:tcW w:w="2518" w:type="dxa"/>
          </w:tcPr>
          <w:p w14:paraId="4024F456" w14:textId="77777777" w:rsidR="00795B9C" w:rsidRPr="00795B9C" w:rsidRDefault="00795B9C" w:rsidP="00795B9C">
            <w:pPr>
              <w:rPr>
                <w:rFonts w:ascii="Times New Roman" w:hAnsi="Times New Roman"/>
                <w:b/>
              </w:rPr>
            </w:pPr>
            <w:r w:rsidRPr="00795B9C">
              <w:rPr>
                <w:rFonts w:ascii="Times New Roman" w:hAnsi="Times New Roman"/>
                <w:b/>
              </w:rPr>
              <w:t>Título</w:t>
            </w:r>
          </w:p>
        </w:tc>
        <w:tc>
          <w:tcPr>
            <w:tcW w:w="6460" w:type="dxa"/>
          </w:tcPr>
          <w:p w14:paraId="64BE4D60" w14:textId="77777777" w:rsidR="00795B9C" w:rsidRPr="00795B9C" w:rsidRDefault="00795B9C" w:rsidP="00795B9C">
            <w:pPr>
              <w:rPr>
                <w:rFonts w:ascii="Times New Roman" w:hAnsi="Times New Roman"/>
              </w:rPr>
            </w:pPr>
            <w:r w:rsidRPr="00795B9C">
              <w:rPr>
                <w:rFonts w:ascii="Times New Roman" w:hAnsi="Times New Roman"/>
              </w:rPr>
              <w:t>¿Quién fue Luis de Góngora?</w:t>
            </w:r>
          </w:p>
        </w:tc>
      </w:tr>
      <w:tr w:rsidR="00795B9C" w:rsidRPr="00795B9C" w14:paraId="717BCB14" w14:textId="77777777" w:rsidTr="00795B9C">
        <w:tc>
          <w:tcPr>
            <w:tcW w:w="2518" w:type="dxa"/>
          </w:tcPr>
          <w:p w14:paraId="0A4F7E1F" w14:textId="77777777" w:rsidR="00795B9C" w:rsidRPr="00795B9C" w:rsidRDefault="00795B9C" w:rsidP="00795B9C">
            <w:pPr>
              <w:rPr>
                <w:rFonts w:ascii="Times New Roman" w:hAnsi="Times New Roman"/>
              </w:rPr>
            </w:pPr>
            <w:r w:rsidRPr="00795B9C">
              <w:rPr>
                <w:rFonts w:ascii="Times New Roman" w:hAnsi="Times New Roman"/>
                <w:b/>
              </w:rPr>
              <w:t>Contenido</w:t>
            </w:r>
          </w:p>
        </w:tc>
        <w:tc>
          <w:tcPr>
            <w:tcW w:w="6460" w:type="dxa"/>
          </w:tcPr>
          <w:p w14:paraId="4C3BE49F" w14:textId="59CDE037" w:rsidR="006B25DB" w:rsidRDefault="006B25DB" w:rsidP="006B25DB">
            <w:pPr>
              <w:rPr>
                <w:rFonts w:ascii="Times New Roman" w:hAnsi="Times New Roman"/>
              </w:rPr>
            </w:pPr>
            <w:r w:rsidRPr="006B25DB">
              <w:rPr>
                <w:rFonts w:ascii="Times New Roman" w:hAnsi="Times New Roman"/>
              </w:rPr>
              <w:t>La obra de</w:t>
            </w:r>
            <w:r>
              <w:rPr>
                <w:rFonts w:ascii="Times New Roman" w:hAnsi="Times New Roman"/>
              </w:rPr>
              <w:t xml:space="preserve"> </w:t>
            </w:r>
            <w:r w:rsidRPr="006B25DB">
              <w:rPr>
                <w:rFonts w:ascii="Times New Roman" w:hAnsi="Times New Roman"/>
                <w:b/>
                <w:bCs/>
              </w:rPr>
              <w:t>Luis de Góngora</w:t>
            </w:r>
            <w:r w:rsidR="00BD357E">
              <w:rPr>
                <w:rFonts w:ascii="Times New Roman" w:hAnsi="Times New Roman"/>
              </w:rPr>
              <w:t xml:space="preserve"> </w:t>
            </w:r>
            <w:r w:rsidRPr="006B25DB">
              <w:rPr>
                <w:rFonts w:ascii="Times New Roman" w:hAnsi="Times New Roman"/>
              </w:rPr>
              <w:t>se centra en la poesía, aunque escribió también dos obra</w:t>
            </w:r>
            <w:r w:rsidR="00BD357E">
              <w:rPr>
                <w:rFonts w:ascii="Times New Roman" w:hAnsi="Times New Roman"/>
              </w:rPr>
              <w:t xml:space="preserve">s de teatro y numerosas cartas. </w:t>
            </w:r>
            <w:r w:rsidRPr="006B25DB">
              <w:rPr>
                <w:rFonts w:ascii="Times New Roman" w:hAnsi="Times New Roman"/>
              </w:rPr>
              <w:t>En su poesía cabe distinguir la</w:t>
            </w:r>
            <w:r w:rsidR="00BD357E">
              <w:rPr>
                <w:rFonts w:ascii="Times New Roman" w:hAnsi="Times New Roman"/>
              </w:rPr>
              <w:t xml:space="preserve"> </w:t>
            </w:r>
            <w:r w:rsidRPr="006B25DB">
              <w:rPr>
                <w:rFonts w:ascii="Times New Roman" w:hAnsi="Times New Roman"/>
                <w:b/>
                <w:bCs/>
              </w:rPr>
              <w:t>tradicional</w:t>
            </w:r>
            <w:r w:rsidR="00BD357E">
              <w:rPr>
                <w:rFonts w:ascii="Times New Roman" w:hAnsi="Times New Roman"/>
              </w:rPr>
              <w:t xml:space="preserve"> </w:t>
            </w:r>
            <w:ins w:id="38" w:author="Admincmovil" w:date="2016-05-27T11:36:00Z">
              <w:r w:rsidR="00537E50">
                <w:rPr>
                  <w:rFonts w:ascii="Times New Roman" w:hAnsi="Times New Roman"/>
                </w:rPr>
                <w:t>(</w:t>
              </w:r>
            </w:ins>
            <w:r w:rsidRPr="006B25DB">
              <w:rPr>
                <w:rFonts w:ascii="Times New Roman" w:hAnsi="Times New Roman"/>
              </w:rPr>
              <w:t>romances, sonetos y letrillas) y la</w:t>
            </w:r>
            <w:r w:rsidR="00BD357E">
              <w:rPr>
                <w:rFonts w:ascii="Times New Roman" w:hAnsi="Times New Roman"/>
              </w:rPr>
              <w:t xml:space="preserve"> </w:t>
            </w:r>
            <w:r w:rsidRPr="006B25DB">
              <w:rPr>
                <w:rFonts w:ascii="Times New Roman" w:hAnsi="Times New Roman"/>
                <w:b/>
                <w:bCs/>
              </w:rPr>
              <w:t>innovadora</w:t>
            </w:r>
            <w:r w:rsidRPr="006B25DB">
              <w:rPr>
                <w:rFonts w:ascii="Times New Roman" w:hAnsi="Times New Roman"/>
              </w:rPr>
              <w:t>, de carácter</w:t>
            </w:r>
            <w:r w:rsidR="00BD357E">
              <w:rPr>
                <w:rFonts w:ascii="Times New Roman" w:hAnsi="Times New Roman"/>
              </w:rPr>
              <w:t xml:space="preserve"> </w:t>
            </w:r>
            <w:r w:rsidRPr="006B25DB">
              <w:rPr>
                <w:rFonts w:ascii="Times New Roman" w:hAnsi="Times New Roman"/>
                <w:b/>
                <w:bCs/>
              </w:rPr>
              <w:t>culto</w:t>
            </w:r>
            <w:r w:rsidRPr="006B25DB">
              <w:rPr>
                <w:rFonts w:ascii="Times New Roman" w:hAnsi="Times New Roman"/>
              </w:rPr>
              <w:t>:</w:t>
            </w:r>
            <w:r w:rsidR="00BD357E">
              <w:rPr>
                <w:rFonts w:ascii="Times New Roman" w:hAnsi="Times New Roman"/>
              </w:rPr>
              <w:t xml:space="preserve"> </w:t>
            </w:r>
            <w:r w:rsidRPr="006B25DB">
              <w:rPr>
                <w:rFonts w:ascii="Times New Roman" w:hAnsi="Times New Roman"/>
                <w:i/>
                <w:iCs/>
              </w:rPr>
              <w:t>Fábula de Polifemo y Galatea</w:t>
            </w:r>
            <w:r w:rsidR="00BD357E">
              <w:rPr>
                <w:rFonts w:ascii="Times New Roman" w:hAnsi="Times New Roman"/>
              </w:rPr>
              <w:t xml:space="preserve"> </w:t>
            </w:r>
            <w:r w:rsidRPr="006B25DB">
              <w:rPr>
                <w:rFonts w:ascii="Times New Roman" w:hAnsi="Times New Roman"/>
              </w:rPr>
              <w:t>(1613) y</w:t>
            </w:r>
            <w:r w:rsidR="00BD357E">
              <w:rPr>
                <w:rFonts w:ascii="Times New Roman" w:hAnsi="Times New Roman"/>
              </w:rPr>
              <w:t xml:space="preserve"> </w:t>
            </w:r>
            <w:r w:rsidRPr="006B25DB">
              <w:rPr>
                <w:rFonts w:ascii="Times New Roman" w:hAnsi="Times New Roman"/>
                <w:i/>
                <w:iCs/>
              </w:rPr>
              <w:t>Las soledades</w:t>
            </w:r>
            <w:ins w:id="39" w:author="Admincmovil" w:date="2016-05-27T16:48:00Z">
              <w:r w:rsidR="00EA12EF">
                <w:rPr>
                  <w:rFonts w:ascii="Times New Roman" w:hAnsi="Times New Roman"/>
                  <w:i/>
                  <w:iCs/>
                </w:rPr>
                <w:t xml:space="preserve"> </w:t>
              </w:r>
            </w:ins>
            <w:r w:rsidRPr="006B25DB">
              <w:rPr>
                <w:rFonts w:ascii="Times New Roman" w:hAnsi="Times New Roman"/>
              </w:rPr>
              <w:t>(1613).</w:t>
            </w:r>
            <w:r w:rsidR="00BD357E">
              <w:rPr>
                <w:rFonts w:ascii="Times New Roman" w:hAnsi="Times New Roman"/>
              </w:rPr>
              <w:t xml:space="preserve"> </w:t>
            </w:r>
            <w:r w:rsidRPr="00EB2CE5">
              <w:rPr>
                <w:rFonts w:ascii="Times New Roman" w:hAnsi="Times New Roman"/>
                <w:iCs/>
              </w:rPr>
              <w:t>El</w:t>
            </w:r>
            <w:r w:rsidRPr="006B25DB">
              <w:rPr>
                <w:rFonts w:ascii="Times New Roman" w:hAnsi="Times New Roman"/>
                <w:i/>
                <w:iCs/>
              </w:rPr>
              <w:t xml:space="preserve"> Panegírico al </w:t>
            </w:r>
            <w:r w:rsidRPr="006B25DB">
              <w:rPr>
                <w:rFonts w:ascii="Times New Roman" w:hAnsi="Times New Roman"/>
                <w:i/>
                <w:iCs/>
              </w:rPr>
              <w:lastRenderedPageBreak/>
              <w:t>duque de Lerma</w:t>
            </w:r>
            <w:r w:rsidR="00BD357E">
              <w:rPr>
                <w:rFonts w:ascii="Times New Roman" w:hAnsi="Times New Roman"/>
              </w:rPr>
              <w:t xml:space="preserve"> </w:t>
            </w:r>
            <w:r w:rsidRPr="006B25DB">
              <w:rPr>
                <w:rFonts w:ascii="Times New Roman" w:hAnsi="Times New Roman"/>
              </w:rPr>
              <w:t>(1617) y la</w:t>
            </w:r>
            <w:r w:rsidR="00BD357E">
              <w:rPr>
                <w:rFonts w:ascii="Times New Roman" w:hAnsi="Times New Roman"/>
              </w:rPr>
              <w:t xml:space="preserve"> </w:t>
            </w:r>
            <w:r w:rsidRPr="006B25DB">
              <w:rPr>
                <w:rFonts w:ascii="Times New Roman" w:hAnsi="Times New Roman"/>
                <w:i/>
                <w:iCs/>
              </w:rPr>
              <w:t xml:space="preserve">Fábula de </w:t>
            </w:r>
            <w:proofErr w:type="spellStart"/>
            <w:r w:rsidRPr="006B25DB">
              <w:rPr>
                <w:rFonts w:ascii="Times New Roman" w:hAnsi="Times New Roman"/>
                <w:i/>
                <w:iCs/>
              </w:rPr>
              <w:t>Píramo</w:t>
            </w:r>
            <w:proofErr w:type="spellEnd"/>
            <w:r w:rsidRPr="006B25DB">
              <w:rPr>
                <w:rFonts w:ascii="Times New Roman" w:hAnsi="Times New Roman"/>
                <w:i/>
                <w:iCs/>
              </w:rPr>
              <w:t xml:space="preserve"> y </w:t>
            </w:r>
            <w:proofErr w:type="spellStart"/>
            <w:r w:rsidRPr="006B25DB">
              <w:rPr>
                <w:rFonts w:ascii="Times New Roman" w:hAnsi="Times New Roman"/>
                <w:i/>
                <w:iCs/>
              </w:rPr>
              <w:t>Tisbe</w:t>
            </w:r>
            <w:proofErr w:type="spellEnd"/>
            <w:r w:rsidR="00BD357E">
              <w:rPr>
                <w:rFonts w:ascii="Times New Roman" w:hAnsi="Times New Roman"/>
              </w:rPr>
              <w:t xml:space="preserve"> </w:t>
            </w:r>
            <w:r w:rsidRPr="006B25DB">
              <w:rPr>
                <w:rFonts w:ascii="Times New Roman" w:hAnsi="Times New Roman"/>
              </w:rPr>
              <w:t>(1617) completan la serie de sus poemas más ambiciosos.</w:t>
            </w:r>
            <w:r w:rsidR="00BD357E">
              <w:rPr>
                <w:rFonts w:ascii="Times New Roman" w:hAnsi="Times New Roman"/>
              </w:rPr>
              <w:t xml:space="preserve"> Su </w:t>
            </w:r>
            <w:ins w:id="40" w:author="Admincmovil" w:date="2016-05-27T16:52:00Z">
              <w:r w:rsidR="00AA135B">
                <w:rPr>
                  <w:rFonts w:ascii="Times New Roman" w:hAnsi="Times New Roman"/>
                </w:rPr>
                <w:t xml:space="preserve">culteranismo </w:t>
              </w:r>
            </w:ins>
            <w:r w:rsidR="00BD357E">
              <w:rPr>
                <w:rFonts w:ascii="Times New Roman" w:hAnsi="Times New Roman"/>
              </w:rPr>
              <w:t xml:space="preserve">contó </w:t>
            </w:r>
            <w:r w:rsidR="00BD357E" w:rsidRPr="00BD357E">
              <w:rPr>
                <w:rFonts w:ascii="Times New Roman" w:hAnsi="Times New Roman"/>
              </w:rPr>
              <w:t>con ilustres detractores como Lope de Vega y Francisco de Quevedo, quienes le escribieron poemas atacando su estilo o su persona.</w:t>
            </w:r>
          </w:p>
          <w:p w14:paraId="7C2FC307" w14:textId="77777777" w:rsidR="00BD357E" w:rsidRPr="006B25DB" w:rsidRDefault="00BD357E" w:rsidP="006B25DB">
            <w:pPr>
              <w:rPr>
                <w:rFonts w:ascii="Times New Roman" w:hAnsi="Times New Roman"/>
              </w:rPr>
            </w:pPr>
          </w:p>
          <w:p w14:paraId="3DAB58D5" w14:textId="36B448E6" w:rsidR="00795B9C" w:rsidRPr="00795B9C" w:rsidRDefault="006B25DB" w:rsidP="00EA12EF">
            <w:pPr>
              <w:rPr>
                <w:rFonts w:ascii="Times New Roman" w:hAnsi="Times New Roman"/>
              </w:rPr>
            </w:pPr>
            <w:r w:rsidRPr="006B25DB">
              <w:rPr>
                <w:rFonts w:ascii="Times New Roman" w:hAnsi="Times New Roman"/>
              </w:rPr>
              <w:t>Durante los siglos XVIII y XIX, solo se valo</w:t>
            </w:r>
            <w:r w:rsidR="00BD357E">
              <w:rPr>
                <w:rFonts w:ascii="Times New Roman" w:hAnsi="Times New Roman"/>
              </w:rPr>
              <w:t>ró el estilo tradicional, pero a</w:t>
            </w:r>
            <w:r w:rsidRPr="006B25DB">
              <w:rPr>
                <w:rFonts w:ascii="Times New Roman" w:hAnsi="Times New Roman"/>
              </w:rPr>
              <w:t xml:space="preserve"> comienzos del siglo </w:t>
            </w:r>
            <w:r w:rsidR="00BD357E">
              <w:rPr>
                <w:rFonts w:ascii="Times New Roman" w:hAnsi="Times New Roman"/>
              </w:rPr>
              <w:t xml:space="preserve">XX </w:t>
            </w:r>
            <w:r w:rsidRPr="006B25DB">
              <w:rPr>
                <w:rFonts w:ascii="Times New Roman" w:hAnsi="Times New Roman"/>
              </w:rPr>
              <w:t>se revalorizó al Góngora de los grandes poemas, sobre todo por parte de la llamada</w:t>
            </w:r>
            <w:r w:rsidR="00BD357E">
              <w:rPr>
                <w:rFonts w:ascii="Times New Roman" w:hAnsi="Times New Roman"/>
              </w:rPr>
              <w:t xml:space="preserve"> </w:t>
            </w:r>
            <w:r w:rsidRPr="006B25DB">
              <w:rPr>
                <w:rFonts w:ascii="Times New Roman" w:hAnsi="Times New Roman"/>
                <w:b/>
                <w:bCs/>
              </w:rPr>
              <w:t>generación del 27</w:t>
            </w:r>
            <w:r w:rsidRPr="006B25DB">
              <w:rPr>
                <w:rFonts w:ascii="Times New Roman" w:hAnsi="Times New Roman"/>
              </w:rPr>
              <w:t xml:space="preserve">, que lo tomó como modelo y adoptó este nombre en </w:t>
            </w:r>
            <w:ins w:id="41" w:author="Admincmovil" w:date="2016-05-27T16:50:00Z">
              <w:r w:rsidR="00EA12EF">
                <w:rPr>
                  <w:rFonts w:ascii="Times New Roman" w:hAnsi="Times New Roman"/>
                </w:rPr>
                <w:t xml:space="preserve">alusión al </w:t>
              </w:r>
            </w:ins>
            <w:r w:rsidRPr="006B25DB">
              <w:rPr>
                <w:rFonts w:ascii="Times New Roman" w:hAnsi="Times New Roman"/>
              </w:rPr>
              <w:t xml:space="preserve">año en que se </w:t>
            </w:r>
            <w:ins w:id="42" w:author="Admincmovil" w:date="2016-05-27T16:50:00Z">
              <w:r w:rsidR="00EA12EF">
                <w:rPr>
                  <w:rFonts w:ascii="Times New Roman" w:hAnsi="Times New Roman"/>
                </w:rPr>
                <w:t xml:space="preserve">conmemoró </w:t>
              </w:r>
            </w:ins>
            <w:r w:rsidRPr="006B25DB">
              <w:rPr>
                <w:rFonts w:ascii="Times New Roman" w:hAnsi="Times New Roman"/>
              </w:rPr>
              <w:t>el tricentenario de su muerte.</w:t>
            </w:r>
          </w:p>
        </w:tc>
      </w:tr>
    </w:tbl>
    <w:p w14:paraId="352AA717" w14:textId="77777777" w:rsidR="00795B9C" w:rsidRDefault="00795B9C" w:rsidP="00795B9C">
      <w:pPr>
        <w:rPr>
          <w:rFonts w:ascii="Times New Roman" w:hAnsi="Times New Roman"/>
        </w:rPr>
      </w:pPr>
    </w:p>
    <w:p w14:paraId="3EDC7E10" w14:textId="77777777" w:rsidR="00543BAE" w:rsidRDefault="00572B80" w:rsidP="00795B9C">
      <w:pPr>
        <w:rPr>
          <w:rFonts w:ascii="Times New Roman" w:hAnsi="Times New Roman"/>
        </w:rPr>
      </w:pPr>
      <w:r w:rsidRPr="00572B80">
        <w:rPr>
          <w:rFonts w:ascii="Times New Roman" w:hAnsi="Times New Roman"/>
        </w:rPr>
        <w:t>Otra autora que destacó en el estilo culterano fue sor Juana Inés de la Cruz</w:t>
      </w:r>
      <w:r>
        <w:rPr>
          <w:rFonts w:ascii="Times New Roman" w:hAnsi="Times New Roman"/>
        </w:rPr>
        <w:t xml:space="preserve"> </w:t>
      </w:r>
      <w:r w:rsidRPr="00572B80">
        <w:rPr>
          <w:rFonts w:ascii="Times New Roman" w:hAnsi="Times New Roman"/>
        </w:rPr>
        <w:t xml:space="preserve"> (1651-1695).</w:t>
      </w:r>
      <w:r>
        <w:rPr>
          <w:rFonts w:ascii="Times New Roman" w:hAnsi="Times New Roman"/>
        </w:rPr>
        <w:t xml:space="preserve"> Nació en México y fue muy precoz en sus estudios; también</w:t>
      </w:r>
      <w:r w:rsidRPr="00795B9C">
        <w:rPr>
          <w:rFonts w:ascii="Times New Roman" w:hAnsi="Times New Roman"/>
        </w:rPr>
        <w:t xml:space="preserve"> disfrutó de gran fama en la corte virreinal. Entró en un convento de carmelitas en 1667, de donde salió para hacerse monja jerónima (1669). Se destacó en la corte virreinal de Nueva España por su talento y erudición, pero pronto emprendió una rigurosa vía de perfeccionamiento ascético hast</w:t>
      </w:r>
      <w:r w:rsidR="00543BAE">
        <w:rPr>
          <w:rFonts w:ascii="Times New Roman" w:hAnsi="Times New Roman"/>
        </w:rPr>
        <w:t>a su muerte.</w:t>
      </w:r>
    </w:p>
    <w:p w14:paraId="59C7027C" w14:textId="77777777" w:rsidR="00543BAE" w:rsidRDefault="00543BAE" w:rsidP="00795B9C">
      <w:pPr>
        <w:rPr>
          <w:rFonts w:ascii="Times New Roman" w:hAnsi="Times New Roman"/>
        </w:rPr>
      </w:pPr>
    </w:p>
    <w:p w14:paraId="76353D97" w14:textId="2BDD09A0" w:rsidR="00E66854" w:rsidRDefault="00572B80" w:rsidP="00795B9C">
      <w:pPr>
        <w:rPr>
          <w:rFonts w:ascii="Times New Roman" w:hAnsi="Times New Roman"/>
        </w:rPr>
      </w:pPr>
      <w:r w:rsidRPr="00795B9C">
        <w:rPr>
          <w:rFonts w:ascii="Times New Roman" w:hAnsi="Times New Roman"/>
        </w:rPr>
        <w:t>Su inquietud la llevó a escribir teatro, poesía, tratados filosóficos, a componer obras musicales y a realizar experimentos científicos. Entre su poesía lírica suelen destacarse algunas inspiradas en el amor humano, en tono reflexivo, distante y desesperado.</w:t>
      </w:r>
    </w:p>
    <w:p w14:paraId="095A6A9D" w14:textId="77777777" w:rsidR="00543BAE" w:rsidRDefault="00543BAE" w:rsidP="00795B9C">
      <w:pPr>
        <w:rPr>
          <w:rFonts w:ascii="Times New Roman" w:hAnsi="Times New Roman"/>
        </w:rPr>
      </w:pPr>
    </w:p>
    <w:p w14:paraId="7246B420" w14:textId="4C362654" w:rsidR="00543BAE" w:rsidRDefault="00543BAE" w:rsidP="00795B9C">
      <w:pPr>
        <w:rPr>
          <w:rFonts w:ascii="Times New Roman" w:hAnsi="Times New Roman"/>
        </w:rPr>
      </w:pPr>
      <w:r w:rsidRPr="00543BAE">
        <w:rPr>
          <w:rFonts w:ascii="Times New Roman" w:hAnsi="Times New Roman"/>
        </w:rPr>
        <w:t>Puedes leer algunos ejemplos de su ob</w:t>
      </w:r>
      <w:r>
        <w:rPr>
          <w:rFonts w:ascii="Times New Roman" w:hAnsi="Times New Roman"/>
        </w:rPr>
        <w:t>ra en el siguiente enlace [VER</w:t>
      </w:r>
      <w:r w:rsidRPr="00543BAE">
        <w:rPr>
          <w:rFonts w:ascii="Times New Roman" w:hAnsi="Times New Roman"/>
        </w:rPr>
        <w:t>].</w:t>
      </w:r>
      <w:r w:rsidR="00913F52">
        <w:rPr>
          <w:rFonts w:ascii="Times New Roman" w:hAnsi="Times New Roman"/>
        </w:rPr>
        <w:t xml:space="preserve"> </w:t>
      </w:r>
      <w:r w:rsidRPr="00543BAE">
        <w:rPr>
          <w:rFonts w:ascii="Times New Roman" w:hAnsi="Times New Roman"/>
        </w:rPr>
        <w:t>http://www.amediavoz.com/sorjuana.htm</w:t>
      </w:r>
    </w:p>
    <w:p w14:paraId="7388C0C4" w14:textId="77777777" w:rsidR="00E66854" w:rsidRPr="00795B9C" w:rsidRDefault="00E66854" w:rsidP="00795B9C">
      <w:pPr>
        <w:rPr>
          <w:rFonts w:ascii="Times New Roman" w:hAnsi="Times New Roman"/>
        </w:rPr>
      </w:pPr>
    </w:p>
    <w:tbl>
      <w:tblPr>
        <w:tblStyle w:val="Tablaconcuadrcula"/>
        <w:tblW w:w="0" w:type="auto"/>
        <w:tblLook w:val="04A0" w:firstRow="1" w:lastRow="0" w:firstColumn="1" w:lastColumn="0" w:noHBand="0" w:noVBand="1"/>
      </w:tblPr>
      <w:tblGrid>
        <w:gridCol w:w="1187"/>
        <w:gridCol w:w="7867"/>
      </w:tblGrid>
      <w:tr w:rsidR="00E66854" w:rsidRPr="00795B9C" w14:paraId="3836EF6B" w14:textId="77777777" w:rsidTr="00E66854">
        <w:tc>
          <w:tcPr>
            <w:tcW w:w="9033" w:type="dxa"/>
            <w:gridSpan w:val="2"/>
            <w:shd w:val="clear" w:color="auto" w:fill="0D0D0D" w:themeFill="text1" w:themeFillTint="F2"/>
          </w:tcPr>
          <w:p w14:paraId="5B6120DF" w14:textId="77777777" w:rsidR="00E66854" w:rsidRPr="00795B9C" w:rsidRDefault="00E66854" w:rsidP="00E66854">
            <w:pPr>
              <w:rPr>
                <w:rFonts w:ascii="Times New Roman" w:hAnsi="Times New Roman"/>
                <w:b/>
              </w:rPr>
            </w:pPr>
            <w:r w:rsidRPr="00795B9C">
              <w:rPr>
                <w:rFonts w:ascii="Times New Roman" w:hAnsi="Times New Roman"/>
                <w:b/>
              </w:rPr>
              <w:t>Imagen (fotografía, gráfica o ilustración)</w:t>
            </w:r>
          </w:p>
        </w:tc>
      </w:tr>
      <w:tr w:rsidR="00E66854" w:rsidRPr="00795B9C" w14:paraId="7AC03072" w14:textId="77777777" w:rsidTr="00E66854">
        <w:tc>
          <w:tcPr>
            <w:tcW w:w="2518" w:type="dxa"/>
          </w:tcPr>
          <w:p w14:paraId="2E8B9EA2" w14:textId="77777777" w:rsidR="00E66854" w:rsidRPr="00795B9C" w:rsidRDefault="00E66854" w:rsidP="00E66854">
            <w:pPr>
              <w:rPr>
                <w:rFonts w:ascii="Times New Roman" w:hAnsi="Times New Roman"/>
                <w:b/>
              </w:rPr>
            </w:pPr>
            <w:r w:rsidRPr="00795B9C">
              <w:rPr>
                <w:rFonts w:ascii="Times New Roman" w:hAnsi="Times New Roman"/>
                <w:b/>
              </w:rPr>
              <w:t>Código</w:t>
            </w:r>
          </w:p>
        </w:tc>
        <w:tc>
          <w:tcPr>
            <w:tcW w:w="6515" w:type="dxa"/>
          </w:tcPr>
          <w:p w14:paraId="3D51809F" w14:textId="27F21402" w:rsidR="00E66854" w:rsidRPr="00795B9C" w:rsidRDefault="00E66854" w:rsidP="00E66854">
            <w:pPr>
              <w:rPr>
                <w:rFonts w:ascii="Times New Roman" w:hAnsi="Times New Roman"/>
                <w:b/>
              </w:rPr>
            </w:pPr>
            <w:r>
              <w:rPr>
                <w:rFonts w:ascii="Times New Roman" w:hAnsi="Times New Roman"/>
              </w:rPr>
              <w:t>LE_10_03</w:t>
            </w:r>
            <w:r w:rsidRPr="00795B9C">
              <w:rPr>
                <w:rFonts w:ascii="Times New Roman" w:hAnsi="Times New Roman"/>
              </w:rPr>
              <w:t>_ IMG</w:t>
            </w:r>
            <w:r>
              <w:rPr>
                <w:rFonts w:ascii="Times New Roman" w:hAnsi="Times New Roman"/>
              </w:rPr>
              <w:t>06</w:t>
            </w:r>
          </w:p>
        </w:tc>
      </w:tr>
      <w:tr w:rsidR="00E66854" w:rsidRPr="00795B9C" w14:paraId="2AD05751" w14:textId="77777777" w:rsidTr="00E66854">
        <w:tc>
          <w:tcPr>
            <w:tcW w:w="2518" w:type="dxa"/>
          </w:tcPr>
          <w:p w14:paraId="3A0F79B4" w14:textId="77777777" w:rsidR="00E66854" w:rsidRPr="00795B9C" w:rsidRDefault="00E66854" w:rsidP="00E66854">
            <w:pPr>
              <w:rPr>
                <w:rFonts w:ascii="Times New Roman" w:hAnsi="Times New Roman"/>
              </w:rPr>
            </w:pPr>
            <w:r w:rsidRPr="00795B9C">
              <w:rPr>
                <w:rFonts w:ascii="Times New Roman" w:hAnsi="Times New Roman"/>
                <w:b/>
              </w:rPr>
              <w:t>Descripción</w:t>
            </w:r>
          </w:p>
        </w:tc>
        <w:tc>
          <w:tcPr>
            <w:tcW w:w="6515" w:type="dxa"/>
          </w:tcPr>
          <w:p w14:paraId="7EBCC4A1" w14:textId="5F5B4849" w:rsidR="00E66854" w:rsidRPr="00795B9C" w:rsidRDefault="00E66854" w:rsidP="00E66854">
            <w:pPr>
              <w:rPr>
                <w:rFonts w:ascii="Times New Roman" w:hAnsi="Times New Roman"/>
              </w:rPr>
            </w:pPr>
            <w:r>
              <w:rPr>
                <w:rFonts w:ascii="Times New Roman" w:hAnsi="Times New Roman"/>
              </w:rPr>
              <w:t>Sor Juana</w:t>
            </w:r>
          </w:p>
        </w:tc>
      </w:tr>
      <w:tr w:rsidR="00E66854" w:rsidRPr="00795B9C" w14:paraId="5BB2BC98" w14:textId="77777777" w:rsidTr="00E66854">
        <w:tc>
          <w:tcPr>
            <w:tcW w:w="2518" w:type="dxa"/>
          </w:tcPr>
          <w:p w14:paraId="15B27799" w14:textId="77777777" w:rsidR="00E66854" w:rsidRPr="00795B9C" w:rsidRDefault="00E66854" w:rsidP="00E66854">
            <w:pPr>
              <w:rPr>
                <w:rFonts w:ascii="Times New Roman" w:hAnsi="Times New Roman"/>
              </w:rPr>
            </w:pPr>
            <w:r w:rsidRPr="00795B9C">
              <w:rPr>
                <w:rFonts w:ascii="Times New Roman" w:hAnsi="Times New Roman"/>
                <w:b/>
              </w:rPr>
              <w:t xml:space="preserve">Código </w:t>
            </w:r>
            <w:proofErr w:type="spellStart"/>
            <w:r w:rsidRPr="00795B9C">
              <w:rPr>
                <w:rFonts w:ascii="Times New Roman" w:hAnsi="Times New Roman"/>
                <w:b/>
              </w:rPr>
              <w:t>Shutterstock</w:t>
            </w:r>
            <w:proofErr w:type="spellEnd"/>
            <w:r w:rsidRPr="00795B9C">
              <w:rPr>
                <w:rFonts w:ascii="Times New Roman" w:hAnsi="Times New Roman"/>
                <w:b/>
              </w:rPr>
              <w:t xml:space="preserve"> (o URL o la ruta en </w:t>
            </w:r>
            <w:proofErr w:type="spellStart"/>
            <w:r w:rsidRPr="00795B9C">
              <w:rPr>
                <w:rFonts w:ascii="Times New Roman" w:hAnsi="Times New Roman"/>
                <w:b/>
              </w:rPr>
              <w:t>AulaPlaneta</w:t>
            </w:r>
            <w:proofErr w:type="spellEnd"/>
            <w:r w:rsidRPr="00795B9C">
              <w:rPr>
                <w:rFonts w:ascii="Times New Roman" w:hAnsi="Times New Roman"/>
                <w:b/>
              </w:rPr>
              <w:t>)</w:t>
            </w:r>
          </w:p>
        </w:tc>
        <w:tc>
          <w:tcPr>
            <w:tcW w:w="6515" w:type="dxa"/>
          </w:tcPr>
          <w:p w14:paraId="5847F5EF" w14:textId="64F8C810" w:rsidR="00E66854" w:rsidRPr="00795B9C" w:rsidRDefault="00572B80" w:rsidP="00E66854">
            <w:pPr>
              <w:rPr>
                <w:rFonts w:ascii="Times New Roman" w:hAnsi="Times New Roman"/>
              </w:rPr>
            </w:pPr>
            <w:r w:rsidRPr="00572B80">
              <w:rPr>
                <w:rFonts w:ascii="Times New Roman" w:hAnsi="Times New Roman"/>
              </w:rPr>
              <w:t>http://hispanicasaber.planetasaber.com/encyclopedia/default.asp?idpack=9&amp;idpil=0000ML01&amp;ruta=Buscador</w:t>
            </w:r>
          </w:p>
        </w:tc>
      </w:tr>
      <w:tr w:rsidR="00E66854" w:rsidRPr="00795B9C" w14:paraId="154433D3" w14:textId="77777777" w:rsidTr="00E66854">
        <w:tc>
          <w:tcPr>
            <w:tcW w:w="2518" w:type="dxa"/>
          </w:tcPr>
          <w:p w14:paraId="72FA0D33" w14:textId="77777777" w:rsidR="00E66854" w:rsidRPr="00795B9C" w:rsidRDefault="00E66854" w:rsidP="00E66854">
            <w:pPr>
              <w:rPr>
                <w:rFonts w:ascii="Times New Roman" w:hAnsi="Times New Roman"/>
              </w:rPr>
            </w:pPr>
            <w:r w:rsidRPr="00795B9C">
              <w:rPr>
                <w:rFonts w:ascii="Times New Roman" w:hAnsi="Times New Roman"/>
                <w:b/>
              </w:rPr>
              <w:t>Pie de imagen</w:t>
            </w:r>
          </w:p>
        </w:tc>
        <w:tc>
          <w:tcPr>
            <w:tcW w:w="6515" w:type="dxa"/>
          </w:tcPr>
          <w:p w14:paraId="7DD952A3" w14:textId="620FB57D" w:rsidR="00E66854" w:rsidRPr="00795B9C" w:rsidRDefault="00572B80" w:rsidP="00E66854">
            <w:pPr>
              <w:rPr>
                <w:rFonts w:ascii="Times New Roman" w:hAnsi="Times New Roman"/>
              </w:rPr>
            </w:pPr>
            <w:r w:rsidRPr="00572B80">
              <w:rPr>
                <w:rFonts w:ascii="Times New Roman" w:hAnsi="Times New Roman"/>
                <w:i/>
              </w:rPr>
              <w:t>Sor Juana Inés de la Cruz</w:t>
            </w:r>
            <w:r>
              <w:rPr>
                <w:rFonts w:ascii="Times New Roman" w:hAnsi="Times New Roman"/>
              </w:rPr>
              <w:t xml:space="preserve"> (1772)</w:t>
            </w:r>
            <w:r w:rsidRPr="00572B80">
              <w:rPr>
                <w:rFonts w:ascii="Times New Roman" w:hAnsi="Times New Roman"/>
              </w:rPr>
              <w:t xml:space="preserve"> por Andrés de Islas</w:t>
            </w:r>
            <w:r>
              <w:rPr>
                <w:rFonts w:ascii="Times New Roman" w:hAnsi="Times New Roman"/>
              </w:rPr>
              <w:t>. A</w:t>
            </w:r>
            <w:r w:rsidRPr="00572B80">
              <w:rPr>
                <w:rFonts w:ascii="Times New Roman" w:hAnsi="Times New Roman"/>
              </w:rPr>
              <w:t>demás de ser la figura barroca de las letras hispanoamericanas, constituye en cierto modo un preludio del espíritu del siglo XVIII, por su sentido reflexivo, analítico e incluso científico: para ella la poesía formaba parte de una unidad cultural, a la vez ciencia y arte.</w:t>
            </w:r>
          </w:p>
        </w:tc>
      </w:tr>
    </w:tbl>
    <w:p w14:paraId="367CE407" w14:textId="77777777" w:rsidR="00795B9C" w:rsidRPr="00795B9C" w:rsidRDefault="00795B9C" w:rsidP="00795B9C">
      <w:pPr>
        <w:rPr>
          <w:rFonts w:ascii="Times New Roman" w:hAnsi="Times New Roman"/>
        </w:rPr>
      </w:pPr>
    </w:p>
    <w:p w14:paraId="3EBE5FAF" w14:textId="3D5D6D08" w:rsidR="00917B86" w:rsidRDefault="00917B86" w:rsidP="00795B9C">
      <w:pPr>
        <w:rPr>
          <w:rFonts w:ascii="Times New Roman" w:hAnsi="Times New Roman"/>
        </w:rPr>
      </w:pPr>
      <w:r>
        <w:rPr>
          <w:rFonts w:ascii="Times New Roman" w:hAnsi="Times New Roman"/>
          <w:lang w:val="es-MX"/>
        </w:rPr>
        <w:lastRenderedPageBreak/>
        <w:t xml:space="preserve">En cuanto al </w:t>
      </w:r>
      <w:ins w:id="43" w:author="Admincmovil" w:date="2016-05-27T16:54:00Z">
        <w:r w:rsidR="00AA135B">
          <w:rPr>
            <w:rFonts w:ascii="Times New Roman" w:hAnsi="Times New Roman"/>
            <w:b/>
            <w:iCs/>
            <w:lang w:val="es-MX"/>
          </w:rPr>
          <w:t>c</w:t>
        </w:r>
        <w:r w:rsidR="00AA135B" w:rsidRPr="00917B86">
          <w:rPr>
            <w:rFonts w:ascii="Times New Roman" w:hAnsi="Times New Roman"/>
            <w:b/>
            <w:iCs/>
            <w:lang w:val="es-MX"/>
          </w:rPr>
          <w:t>onceptismo</w:t>
        </w:r>
      </w:ins>
      <w:r w:rsidRPr="00917B86">
        <w:rPr>
          <w:rFonts w:ascii="Times New Roman" w:hAnsi="Times New Roman"/>
          <w:lang w:val="es-MX"/>
        </w:rPr>
        <w:t xml:space="preserve">, cabe aclarar </w:t>
      </w:r>
      <w:r>
        <w:rPr>
          <w:rFonts w:ascii="Times New Roman" w:hAnsi="Times New Roman"/>
          <w:lang w:val="es-MX"/>
        </w:rPr>
        <w:t xml:space="preserve">que aunque </w:t>
      </w:r>
      <w:r w:rsidR="00795B9C" w:rsidRPr="00795B9C">
        <w:rPr>
          <w:rFonts w:ascii="Times New Roman" w:hAnsi="Times New Roman"/>
          <w:lang w:val="es-MX"/>
        </w:rPr>
        <w:t xml:space="preserve">suele estar ligado a la poesía, también se aplica a la prosa y al teatro. </w:t>
      </w:r>
      <w:r>
        <w:rPr>
          <w:rFonts w:ascii="Times New Roman" w:hAnsi="Times New Roman"/>
        </w:rPr>
        <w:t>No en vano su principal representante, Francisco de Quevedo, cultivó varios de estos géneros literarios.</w:t>
      </w:r>
    </w:p>
    <w:p w14:paraId="677367B3" w14:textId="77777777" w:rsidR="004B26D8" w:rsidRDefault="004B26D8" w:rsidP="00795B9C">
      <w:pPr>
        <w:rPr>
          <w:rFonts w:ascii="Times New Roman" w:hAnsi="Times New Roman"/>
        </w:rPr>
      </w:pPr>
    </w:p>
    <w:tbl>
      <w:tblPr>
        <w:tblStyle w:val="Tablaconcuadrcula"/>
        <w:tblW w:w="0" w:type="auto"/>
        <w:tblLook w:val="04A0" w:firstRow="1" w:lastRow="0" w:firstColumn="1" w:lastColumn="0" w:noHBand="0" w:noVBand="1"/>
      </w:tblPr>
      <w:tblGrid>
        <w:gridCol w:w="2518"/>
        <w:gridCol w:w="6460"/>
      </w:tblGrid>
      <w:tr w:rsidR="00917B86" w:rsidRPr="00795B9C" w14:paraId="678A394F" w14:textId="77777777" w:rsidTr="00917B86">
        <w:tc>
          <w:tcPr>
            <w:tcW w:w="8978" w:type="dxa"/>
            <w:gridSpan w:val="2"/>
            <w:shd w:val="clear" w:color="auto" w:fill="000000" w:themeFill="text1"/>
          </w:tcPr>
          <w:p w14:paraId="2490F16A" w14:textId="77777777" w:rsidR="00917B86" w:rsidRPr="00795B9C" w:rsidRDefault="00917B86" w:rsidP="00407160">
            <w:pPr>
              <w:jc w:val="center"/>
              <w:rPr>
                <w:rFonts w:ascii="Times New Roman" w:hAnsi="Times New Roman"/>
                <w:b/>
              </w:rPr>
            </w:pPr>
            <w:r w:rsidRPr="00795B9C">
              <w:rPr>
                <w:rFonts w:ascii="Times New Roman" w:hAnsi="Times New Roman"/>
                <w:b/>
              </w:rPr>
              <w:t>Destacado</w:t>
            </w:r>
          </w:p>
        </w:tc>
      </w:tr>
      <w:tr w:rsidR="00917B86" w:rsidRPr="00795B9C" w14:paraId="43BE26F2" w14:textId="77777777" w:rsidTr="00917B86">
        <w:tc>
          <w:tcPr>
            <w:tcW w:w="2518" w:type="dxa"/>
          </w:tcPr>
          <w:p w14:paraId="3CC588AE" w14:textId="77777777" w:rsidR="00917B86" w:rsidRPr="00795B9C" w:rsidRDefault="00917B86" w:rsidP="00917B86">
            <w:pPr>
              <w:rPr>
                <w:rFonts w:ascii="Times New Roman" w:hAnsi="Times New Roman"/>
                <w:b/>
              </w:rPr>
            </w:pPr>
            <w:r w:rsidRPr="00795B9C">
              <w:rPr>
                <w:rFonts w:ascii="Times New Roman" w:hAnsi="Times New Roman"/>
                <w:b/>
              </w:rPr>
              <w:t>Título</w:t>
            </w:r>
          </w:p>
        </w:tc>
        <w:tc>
          <w:tcPr>
            <w:tcW w:w="6460" w:type="dxa"/>
          </w:tcPr>
          <w:p w14:paraId="01195428" w14:textId="455F796A" w:rsidR="00917B86" w:rsidRPr="00795B9C" w:rsidRDefault="00917B86" w:rsidP="00917B86">
            <w:pPr>
              <w:rPr>
                <w:rFonts w:ascii="Times New Roman" w:hAnsi="Times New Roman"/>
              </w:rPr>
            </w:pPr>
            <w:r>
              <w:rPr>
                <w:rFonts w:ascii="Times New Roman" w:hAnsi="Times New Roman"/>
              </w:rPr>
              <w:t>¿Quién fue Francisco de Quevedo</w:t>
            </w:r>
            <w:r w:rsidRPr="00795B9C">
              <w:rPr>
                <w:rFonts w:ascii="Times New Roman" w:hAnsi="Times New Roman"/>
              </w:rPr>
              <w:t>?</w:t>
            </w:r>
          </w:p>
        </w:tc>
      </w:tr>
      <w:tr w:rsidR="00917B86" w:rsidRPr="00795B9C" w14:paraId="0A113D94" w14:textId="77777777" w:rsidTr="00917B86">
        <w:tc>
          <w:tcPr>
            <w:tcW w:w="2518" w:type="dxa"/>
          </w:tcPr>
          <w:p w14:paraId="70E8F664" w14:textId="77777777" w:rsidR="00917B86" w:rsidRPr="00795B9C" w:rsidRDefault="00917B86" w:rsidP="00917B86">
            <w:pPr>
              <w:rPr>
                <w:rFonts w:ascii="Times New Roman" w:hAnsi="Times New Roman"/>
              </w:rPr>
            </w:pPr>
            <w:r w:rsidRPr="00795B9C">
              <w:rPr>
                <w:rFonts w:ascii="Times New Roman" w:hAnsi="Times New Roman"/>
                <w:b/>
              </w:rPr>
              <w:t>Contenido</w:t>
            </w:r>
          </w:p>
        </w:tc>
        <w:tc>
          <w:tcPr>
            <w:tcW w:w="6460" w:type="dxa"/>
          </w:tcPr>
          <w:p w14:paraId="6AE6D584" w14:textId="5AED62CA" w:rsidR="00917B86" w:rsidRPr="00917B86" w:rsidRDefault="00917B86" w:rsidP="00917B86">
            <w:pPr>
              <w:rPr>
                <w:rFonts w:ascii="Times New Roman" w:hAnsi="Times New Roman"/>
              </w:rPr>
            </w:pPr>
            <w:r w:rsidRPr="00917B86">
              <w:rPr>
                <w:rFonts w:ascii="Times New Roman" w:hAnsi="Times New Roman"/>
              </w:rPr>
              <w:t>Francisco de Quevedo (1580-1645)</w:t>
            </w:r>
            <w:r>
              <w:rPr>
                <w:rFonts w:ascii="Times New Roman" w:hAnsi="Times New Roman"/>
              </w:rPr>
              <w:t xml:space="preserve"> </w:t>
            </w:r>
            <w:r w:rsidRPr="00917B86">
              <w:rPr>
                <w:rFonts w:ascii="Times New Roman" w:hAnsi="Times New Roman"/>
              </w:rPr>
              <w:t>fue un autor muy productivo y versátil en cuanto a formas y temas. A grandes rasgos, se puede dividir su producción literaria en:</w:t>
            </w:r>
          </w:p>
          <w:p w14:paraId="18E1D897" w14:textId="66F13D58" w:rsidR="00917B86" w:rsidRPr="000F6D51" w:rsidRDefault="00917B86" w:rsidP="00917B86">
            <w:pPr>
              <w:pStyle w:val="Prrafodelista"/>
              <w:numPr>
                <w:ilvl w:val="0"/>
                <w:numId w:val="13"/>
              </w:numPr>
              <w:rPr>
                <w:rFonts w:ascii="Times New Roman" w:hAnsi="Times New Roman"/>
              </w:rPr>
            </w:pPr>
            <w:r w:rsidRPr="00917B86">
              <w:rPr>
                <w:rFonts w:ascii="Times New Roman" w:hAnsi="Times New Roman"/>
                <w:b/>
              </w:rPr>
              <w:t>Obra poética</w:t>
            </w:r>
            <w:r w:rsidR="000F6D51">
              <w:rPr>
                <w:rFonts w:ascii="Times New Roman" w:hAnsi="Times New Roman"/>
              </w:rPr>
              <w:t xml:space="preserve">: </w:t>
            </w:r>
            <w:ins w:id="44" w:author="Admincmovil" w:date="2016-05-27T11:44:00Z">
              <w:r w:rsidR="00537E50">
                <w:rPr>
                  <w:rFonts w:ascii="Times New Roman" w:hAnsi="Times New Roman"/>
                </w:rPr>
                <w:t xml:space="preserve">en ella </w:t>
              </w:r>
            </w:ins>
            <w:r w:rsidR="000F6D51">
              <w:rPr>
                <w:rFonts w:ascii="Times New Roman" w:hAnsi="Times New Roman"/>
              </w:rPr>
              <w:t xml:space="preserve">se </w:t>
            </w:r>
            <w:ins w:id="45" w:author="Admincmovil" w:date="2016-05-27T16:55:00Z">
              <w:r w:rsidR="00AA135B">
                <w:rPr>
                  <w:rFonts w:ascii="Times New Roman" w:hAnsi="Times New Roman"/>
                </w:rPr>
                <w:t>encuentran</w:t>
              </w:r>
              <w:r w:rsidR="00AA135B" w:rsidRPr="00917B86">
                <w:rPr>
                  <w:rFonts w:ascii="Times New Roman" w:hAnsi="Times New Roman"/>
                </w:rPr>
                <w:t xml:space="preserve"> </w:t>
              </w:r>
            </w:ins>
            <w:r w:rsidRPr="00917B86">
              <w:rPr>
                <w:rFonts w:ascii="Times New Roman" w:hAnsi="Times New Roman"/>
              </w:rPr>
              <w:t>casi todos los temas presentes en su producción literaria. Su obra poética es la que expresa con más hondura el pensamiento del siglo XVII. Concentrada y expresiva, se a</w:t>
            </w:r>
            <w:r w:rsidR="000F6D51">
              <w:rPr>
                <w:rFonts w:ascii="Times New Roman" w:hAnsi="Times New Roman"/>
              </w:rPr>
              <w:t>rticula a través de los contrastes, típicos del B</w:t>
            </w:r>
            <w:r w:rsidRPr="00917B86">
              <w:rPr>
                <w:rFonts w:ascii="Times New Roman" w:hAnsi="Times New Roman"/>
              </w:rPr>
              <w:t>arroco: junto al tono elevado se encuentra el lenguaje más vulgar; junto a la mujer más angelical, la más malvada; cultiva tanto los temas graves y filosóficos como</w:t>
            </w:r>
            <w:r w:rsidR="000F6D51">
              <w:rPr>
                <w:rFonts w:ascii="Times New Roman" w:hAnsi="Times New Roman"/>
              </w:rPr>
              <w:t xml:space="preserve"> los satíricos y burlescos. </w:t>
            </w:r>
            <w:r w:rsidRPr="000F6D51">
              <w:rPr>
                <w:rFonts w:ascii="Times New Roman" w:hAnsi="Times New Roman"/>
              </w:rPr>
              <w:t xml:space="preserve">Sus poemas fueron publicados tras su muerte en dos volúmenes: </w:t>
            </w:r>
            <w:r w:rsidRPr="000F6D51">
              <w:rPr>
                <w:rFonts w:ascii="Times New Roman" w:hAnsi="Times New Roman"/>
                <w:i/>
              </w:rPr>
              <w:t>Parnaso español</w:t>
            </w:r>
            <w:r w:rsidRPr="000F6D51">
              <w:rPr>
                <w:rFonts w:ascii="Times New Roman" w:hAnsi="Times New Roman"/>
              </w:rPr>
              <w:t xml:space="preserve"> (1648) y </w:t>
            </w:r>
            <w:r w:rsidRPr="000F6D51">
              <w:rPr>
                <w:rFonts w:ascii="Times New Roman" w:hAnsi="Times New Roman"/>
                <w:i/>
              </w:rPr>
              <w:t>Las tres Musas</w:t>
            </w:r>
            <w:r w:rsidRPr="000F6D51">
              <w:rPr>
                <w:rFonts w:ascii="Times New Roman" w:hAnsi="Times New Roman"/>
              </w:rPr>
              <w:t xml:space="preserve"> (1670).</w:t>
            </w:r>
          </w:p>
          <w:p w14:paraId="6768427C" w14:textId="77777777" w:rsidR="000F6D51" w:rsidRPr="00917B86" w:rsidRDefault="000F6D51" w:rsidP="00917B86">
            <w:pPr>
              <w:rPr>
                <w:rFonts w:ascii="Times New Roman" w:hAnsi="Times New Roman"/>
              </w:rPr>
            </w:pPr>
          </w:p>
          <w:p w14:paraId="2B3ECDC2" w14:textId="77777777" w:rsidR="00917B86" w:rsidRDefault="00917B86" w:rsidP="000F6D51">
            <w:pPr>
              <w:pStyle w:val="Prrafodelista"/>
              <w:numPr>
                <w:ilvl w:val="0"/>
                <w:numId w:val="13"/>
              </w:numPr>
              <w:rPr>
                <w:rFonts w:ascii="Times New Roman" w:hAnsi="Times New Roman"/>
              </w:rPr>
            </w:pPr>
            <w:r w:rsidRPr="000F6D51">
              <w:rPr>
                <w:rFonts w:ascii="Times New Roman" w:hAnsi="Times New Roman"/>
                <w:b/>
              </w:rPr>
              <w:t>Obra en prosa</w:t>
            </w:r>
            <w:r w:rsidRPr="000F6D51">
              <w:rPr>
                <w:rFonts w:ascii="Times New Roman" w:hAnsi="Times New Roman"/>
              </w:rPr>
              <w:t xml:space="preserve">: muestra el mismo juego de contrastes que su obra poética: doble vertiente burlesca y culta, festiva o grave, satírica o doctrinal. Un ejemplo es la novela picaresca </w:t>
            </w:r>
            <w:r w:rsidRPr="000F6D51">
              <w:rPr>
                <w:rFonts w:ascii="Times New Roman" w:hAnsi="Times New Roman"/>
                <w:i/>
              </w:rPr>
              <w:t>El Buscón</w:t>
            </w:r>
            <w:r w:rsidRPr="000F6D51">
              <w:rPr>
                <w:rFonts w:ascii="Times New Roman" w:hAnsi="Times New Roman"/>
              </w:rPr>
              <w:t xml:space="preserve"> (1626).</w:t>
            </w:r>
          </w:p>
          <w:p w14:paraId="7C78C6E8" w14:textId="77777777" w:rsidR="000F6D51" w:rsidRPr="000F6D51" w:rsidRDefault="000F6D51" w:rsidP="000F6D51">
            <w:pPr>
              <w:rPr>
                <w:rFonts w:ascii="Times New Roman" w:hAnsi="Times New Roman"/>
              </w:rPr>
            </w:pPr>
          </w:p>
          <w:p w14:paraId="23684818" w14:textId="77777777" w:rsidR="00917B86" w:rsidRDefault="00917B86" w:rsidP="00917B86">
            <w:pPr>
              <w:rPr>
                <w:rFonts w:ascii="Times New Roman" w:hAnsi="Times New Roman"/>
              </w:rPr>
            </w:pPr>
            <w:r w:rsidRPr="00917B86">
              <w:rPr>
                <w:rFonts w:ascii="Times New Roman" w:hAnsi="Times New Roman"/>
              </w:rPr>
              <w:t>Pueden distinguirse cuatro temas recurrentes en su producción literaria:</w:t>
            </w:r>
          </w:p>
          <w:p w14:paraId="2CBBBCF0" w14:textId="77777777" w:rsidR="000F6D51" w:rsidRPr="00917B86" w:rsidRDefault="000F6D51" w:rsidP="00917B86">
            <w:pPr>
              <w:rPr>
                <w:rFonts w:ascii="Times New Roman" w:hAnsi="Times New Roman"/>
              </w:rPr>
            </w:pPr>
          </w:p>
          <w:p w14:paraId="5E2BE21C" w14:textId="77777777" w:rsidR="000F6D51" w:rsidRDefault="00917B86" w:rsidP="000F6D51">
            <w:pPr>
              <w:pStyle w:val="Prrafodelista"/>
              <w:numPr>
                <w:ilvl w:val="0"/>
                <w:numId w:val="14"/>
              </w:numPr>
              <w:rPr>
                <w:rFonts w:ascii="Times New Roman" w:hAnsi="Times New Roman"/>
              </w:rPr>
            </w:pPr>
            <w:r w:rsidRPr="000F6D51">
              <w:rPr>
                <w:rFonts w:ascii="Times New Roman" w:hAnsi="Times New Roman"/>
              </w:rPr>
              <w:t xml:space="preserve">La inquietud </w:t>
            </w:r>
            <w:r w:rsidRPr="000F6D51">
              <w:rPr>
                <w:rFonts w:ascii="Times New Roman" w:hAnsi="Times New Roman"/>
                <w:b/>
              </w:rPr>
              <w:t>metafísica</w:t>
            </w:r>
            <w:r w:rsidRPr="000F6D51">
              <w:rPr>
                <w:rFonts w:ascii="Times New Roman" w:hAnsi="Times New Roman"/>
              </w:rPr>
              <w:t>: se interroga sobre su identidad y sobre el sentido de su existencia. A menudo, sus reflexiones metafísicas están vinculadas a cuestiones religiosas y el sentimiento de la muerte está presente en la mayor parte de su obra.</w:t>
            </w:r>
            <w:r w:rsidR="000F6D51" w:rsidRPr="000F6D51">
              <w:rPr>
                <w:rFonts w:ascii="Times New Roman" w:hAnsi="Times New Roman"/>
              </w:rPr>
              <w:t xml:space="preserve"> </w:t>
            </w:r>
          </w:p>
          <w:p w14:paraId="6FD8CA48" w14:textId="77777777" w:rsidR="000F6D51" w:rsidRDefault="00917B86" w:rsidP="000F6D51">
            <w:pPr>
              <w:pStyle w:val="Prrafodelista"/>
              <w:numPr>
                <w:ilvl w:val="0"/>
                <w:numId w:val="14"/>
              </w:numPr>
              <w:rPr>
                <w:rFonts w:ascii="Times New Roman" w:hAnsi="Times New Roman"/>
              </w:rPr>
            </w:pPr>
            <w:r w:rsidRPr="000F6D51">
              <w:rPr>
                <w:rFonts w:ascii="Times New Roman" w:hAnsi="Times New Roman"/>
              </w:rPr>
              <w:t xml:space="preserve">El </w:t>
            </w:r>
            <w:r w:rsidRPr="000F6D51">
              <w:rPr>
                <w:rFonts w:ascii="Times New Roman" w:hAnsi="Times New Roman"/>
                <w:b/>
              </w:rPr>
              <w:t>amor</w:t>
            </w:r>
            <w:r w:rsidRPr="000F6D51">
              <w:rPr>
                <w:rFonts w:ascii="Times New Roman" w:hAnsi="Times New Roman"/>
              </w:rPr>
              <w:t>: estaba influido por la lírica provenzal y los cancioneros de los poetas renacentistas. En su obra, junto a los temas inspirados por dichas tradiciones, se hallan otros relacionados con la oposición entre lo eterno y lo efímero, el cuerpo y el alma, etc., nacidos de una concepción neoplatónica del amor.</w:t>
            </w:r>
          </w:p>
          <w:p w14:paraId="5125C624" w14:textId="6AD51401" w:rsidR="000F6D51" w:rsidRDefault="000F6D51" w:rsidP="000F6D51">
            <w:pPr>
              <w:pStyle w:val="Prrafodelista"/>
              <w:numPr>
                <w:ilvl w:val="0"/>
                <w:numId w:val="14"/>
              </w:numPr>
              <w:rPr>
                <w:rFonts w:ascii="Times New Roman" w:hAnsi="Times New Roman"/>
              </w:rPr>
            </w:pPr>
            <w:r w:rsidRPr="000F6D51">
              <w:rPr>
                <w:rFonts w:ascii="Times New Roman" w:hAnsi="Times New Roman"/>
              </w:rPr>
              <w:t xml:space="preserve"> </w:t>
            </w:r>
            <w:r w:rsidR="00917B86" w:rsidRPr="000F6D51">
              <w:rPr>
                <w:rFonts w:ascii="Times New Roman" w:hAnsi="Times New Roman"/>
              </w:rPr>
              <w:t xml:space="preserve">La </w:t>
            </w:r>
            <w:r w:rsidR="00917B86" w:rsidRPr="000F6D51">
              <w:rPr>
                <w:rFonts w:ascii="Times New Roman" w:hAnsi="Times New Roman"/>
                <w:b/>
              </w:rPr>
              <w:t>sátira</w:t>
            </w:r>
            <w:r w:rsidR="00917B86" w:rsidRPr="000F6D51">
              <w:rPr>
                <w:rFonts w:ascii="Times New Roman" w:hAnsi="Times New Roman"/>
              </w:rPr>
              <w:t>: sus sátiras son denuncias morales e intentos de averiguar lo que se esconde detrás de las apariencias.</w:t>
            </w:r>
            <w:r w:rsidRPr="000F6D51">
              <w:rPr>
                <w:rFonts w:ascii="Times New Roman" w:hAnsi="Times New Roman"/>
              </w:rPr>
              <w:t xml:space="preserve"> </w:t>
            </w:r>
          </w:p>
          <w:p w14:paraId="1B68444F" w14:textId="6A8D7DF3" w:rsidR="00917B86" w:rsidRPr="000F6D51" w:rsidRDefault="00917B86" w:rsidP="00917B86">
            <w:pPr>
              <w:pStyle w:val="Prrafodelista"/>
              <w:numPr>
                <w:ilvl w:val="0"/>
                <w:numId w:val="14"/>
              </w:numPr>
              <w:rPr>
                <w:rFonts w:ascii="Times New Roman" w:hAnsi="Times New Roman"/>
              </w:rPr>
            </w:pPr>
            <w:r w:rsidRPr="000F6D51">
              <w:rPr>
                <w:rFonts w:ascii="Times New Roman" w:hAnsi="Times New Roman"/>
              </w:rPr>
              <w:t xml:space="preserve">La </w:t>
            </w:r>
            <w:r w:rsidRPr="000F6D51">
              <w:rPr>
                <w:rFonts w:ascii="Times New Roman" w:hAnsi="Times New Roman"/>
                <w:b/>
              </w:rPr>
              <w:t>política</w:t>
            </w:r>
            <w:r w:rsidRPr="000F6D51">
              <w:rPr>
                <w:rFonts w:ascii="Times New Roman" w:hAnsi="Times New Roman"/>
              </w:rPr>
              <w:t>: Quevedo tenía un ideal imperial y católico que se contradecía con la España en crisis, de manera que volvió la vista al pasado glorioso del Imperio.</w:t>
            </w:r>
          </w:p>
        </w:tc>
      </w:tr>
    </w:tbl>
    <w:p w14:paraId="13F4BE36" w14:textId="77777777" w:rsidR="00795B9C" w:rsidRPr="00795B9C" w:rsidRDefault="00795B9C" w:rsidP="00795B9C">
      <w:pPr>
        <w:rPr>
          <w:rFonts w:ascii="Times New Roman" w:hAnsi="Times New Roman"/>
          <w:lang w:val="es-MX"/>
        </w:rPr>
      </w:pPr>
    </w:p>
    <w:tbl>
      <w:tblPr>
        <w:tblStyle w:val="Tablaconcuadrcula"/>
        <w:tblW w:w="0" w:type="auto"/>
        <w:tblLook w:val="04A0" w:firstRow="1" w:lastRow="0" w:firstColumn="1" w:lastColumn="0" w:noHBand="0" w:noVBand="1"/>
      </w:tblPr>
      <w:tblGrid>
        <w:gridCol w:w="2518"/>
        <w:gridCol w:w="6515"/>
      </w:tblGrid>
      <w:tr w:rsidR="00795B9C" w:rsidRPr="00795B9C" w14:paraId="28F52BF0" w14:textId="77777777" w:rsidTr="00795B9C">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F31EA45" w14:textId="77777777" w:rsidR="00795B9C" w:rsidRPr="00795B9C" w:rsidRDefault="00795B9C" w:rsidP="00AC330F">
            <w:pPr>
              <w:jc w:val="center"/>
              <w:rPr>
                <w:rFonts w:ascii="Times New Roman" w:hAnsi="Times New Roman"/>
                <w:b/>
              </w:rPr>
            </w:pPr>
            <w:r w:rsidRPr="00795B9C">
              <w:rPr>
                <w:rFonts w:ascii="Times New Roman" w:hAnsi="Times New Roman"/>
                <w:b/>
              </w:rPr>
              <w:t>Profundiza (recurso de exposición)</w:t>
            </w:r>
          </w:p>
        </w:tc>
      </w:tr>
      <w:tr w:rsidR="00795B9C" w:rsidRPr="00795B9C" w14:paraId="553B5746" w14:textId="77777777" w:rsidTr="00795B9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A36BFB" w14:textId="77777777" w:rsidR="00795B9C" w:rsidRPr="00795B9C" w:rsidRDefault="00795B9C" w:rsidP="00795B9C">
            <w:pPr>
              <w:rPr>
                <w:rFonts w:ascii="Times New Roman" w:hAnsi="Times New Roman"/>
                <w:b/>
              </w:rPr>
            </w:pPr>
            <w:r w:rsidRPr="00795B9C">
              <w:rPr>
                <w:rFonts w:ascii="Times New Roman" w:hAnsi="Times New Roman"/>
                <w:b/>
              </w:rPr>
              <w:lastRenderedPageBreak/>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725532" w14:textId="77777777" w:rsidR="00795B9C" w:rsidRPr="00795B9C" w:rsidRDefault="00795B9C" w:rsidP="00795B9C">
            <w:pPr>
              <w:rPr>
                <w:rFonts w:ascii="Times New Roman" w:hAnsi="Times New Roman"/>
                <w:b/>
              </w:rPr>
            </w:pPr>
            <w:r w:rsidRPr="00795B9C">
              <w:rPr>
                <w:rFonts w:ascii="Times New Roman" w:hAnsi="Times New Roman"/>
              </w:rPr>
              <w:t>LE_10_03_REC80</w:t>
            </w:r>
          </w:p>
        </w:tc>
      </w:tr>
      <w:tr w:rsidR="00795B9C" w:rsidRPr="00795B9C" w14:paraId="6F661C6D" w14:textId="77777777" w:rsidTr="00795B9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8FF8DC" w14:textId="77777777" w:rsidR="00795B9C" w:rsidRPr="00795B9C" w:rsidRDefault="00795B9C" w:rsidP="00795B9C">
            <w:pPr>
              <w:rPr>
                <w:rFonts w:ascii="Times New Roman" w:hAnsi="Times New Roman"/>
              </w:rPr>
            </w:pPr>
            <w:r w:rsidRPr="00795B9C">
              <w:rPr>
                <w:rFonts w:ascii="Times New Roman" w:hAnsi="Times New Roman"/>
                <w:b/>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4B075C" w14:textId="77777777" w:rsidR="00795B9C" w:rsidRPr="00795B9C" w:rsidRDefault="00795B9C" w:rsidP="00795B9C">
            <w:pPr>
              <w:rPr>
                <w:rFonts w:ascii="Times New Roman" w:hAnsi="Times New Roman"/>
              </w:rPr>
            </w:pPr>
            <w:r w:rsidRPr="00795B9C">
              <w:rPr>
                <w:rFonts w:ascii="Times New Roman" w:hAnsi="Times New Roman"/>
              </w:rPr>
              <w:t>Góngora y Quevedo</w:t>
            </w:r>
          </w:p>
        </w:tc>
      </w:tr>
      <w:tr w:rsidR="00795B9C" w:rsidRPr="00795B9C" w14:paraId="0B96EAA7" w14:textId="77777777" w:rsidTr="00795B9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5D70CB" w14:textId="77777777" w:rsidR="00795B9C" w:rsidRPr="00795B9C" w:rsidRDefault="00795B9C" w:rsidP="00795B9C">
            <w:pPr>
              <w:rPr>
                <w:rFonts w:ascii="Times New Roman" w:hAnsi="Times New Roman"/>
              </w:rPr>
            </w:pPr>
            <w:r w:rsidRPr="00795B9C">
              <w:rPr>
                <w:rFonts w:ascii="Times New Roman" w:hAnsi="Times New Roman"/>
                <w:b/>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BCE481" w14:textId="77777777" w:rsidR="00795B9C" w:rsidRPr="00795B9C" w:rsidRDefault="00795B9C" w:rsidP="00795B9C">
            <w:pPr>
              <w:rPr>
                <w:rFonts w:ascii="Times New Roman" w:hAnsi="Times New Roman"/>
              </w:rPr>
            </w:pPr>
            <w:r w:rsidRPr="00795B9C">
              <w:rPr>
                <w:rFonts w:ascii="Times New Roman" w:hAnsi="Times New Roman"/>
              </w:rPr>
              <w:t>Interactivo que ayuda a estudiar la vida y obra de Góngora y Quevedo</w:t>
            </w:r>
          </w:p>
        </w:tc>
      </w:tr>
    </w:tbl>
    <w:p w14:paraId="11E85808" w14:textId="77777777" w:rsidR="00795B9C" w:rsidRPr="00795B9C" w:rsidRDefault="00795B9C" w:rsidP="00795B9C">
      <w:pPr>
        <w:rPr>
          <w:rFonts w:ascii="Times New Roman" w:hAnsi="Times New Roman"/>
        </w:rPr>
      </w:pPr>
    </w:p>
    <w:p w14:paraId="1985E235" w14:textId="7E77A6D0" w:rsidR="00795B9C" w:rsidRPr="00795B9C" w:rsidRDefault="00795B9C" w:rsidP="00795B9C">
      <w:pPr>
        <w:rPr>
          <w:rFonts w:ascii="Times New Roman" w:hAnsi="Times New Roman"/>
          <w:b/>
        </w:rPr>
      </w:pPr>
      <w:r w:rsidRPr="00AC330F">
        <w:rPr>
          <w:rFonts w:ascii="Times New Roman" w:hAnsi="Times New Roman"/>
          <w:highlight w:val="yellow"/>
        </w:rPr>
        <w:t>[SECCIÓN 3]</w:t>
      </w:r>
      <w:r w:rsidRPr="00795B9C">
        <w:rPr>
          <w:rFonts w:ascii="Times New Roman" w:hAnsi="Times New Roman"/>
        </w:rPr>
        <w:t xml:space="preserve"> </w:t>
      </w:r>
      <w:r w:rsidR="007A7EC2">
        <w:rPr>
          <w:rFonts w:ascii="Times New Roman" w:hAnsi="Times New Roman"/>
          <w:b/>
        </w:rPr>
        <w:t>2.2.3 El t</w:t>
      </w:r>
      <w:r w:rsidRPr="00795B9C">
        <w:rPr>
          <w:rFonts w:ascii="Times New Roman" w:hAnsi="Times New Roman"/>
          <w:b/>
        </w:rPr>
        <w:t xml:space="preserve">eatro </w:t>
      </w:r>
    </w:p>
    <w:p w14:paraId="2EC2AFE0" w14:textId="77777777" w:rsidR="00417FE1" w:rsidRDefault="00417FE1" w:rsidP="00795B9C">
      <w:pPr>
        <w:rPr>
          <w:rFonts w:ascii="Times New Roman" w:hAnsi="Times New Roman"/>
          <w:lang w:val="es-MX"/>
        </w:rPr>
      </w:pPr>
    </w:p>
    <w:p w14:paraId="4043C0AE" w14:textId="0E8E4B39" w:rsidR="00795B9C" w:rsidRPr="00795B9C" w:rsidRDefault="00795B9C" w:rsidP="00795B9C">
      <w:pPr>
        <w:rPr>
          <w:rFonts w:ascii="Times New Roman" w:hAnsi="Times New Roman"/>
          <w:lang w:val="es-MX"/>
        </w:rPr>
      </w:pPr>
      <w:r w:rsidRPr="00795B9C">
        <w:rPr>
          <w:rFonts w:ascii="Times New Roman" w:hAnsi="Times New Roman"/>
          <w:lang w:val="es-MX"/>
        </w:rPr>
        <w:t>El género dramático</w:t>
      </w:r>
      <w:r w:rsidR="00417FE1">
        <w:rPr>
          <w:rFonts w:ascii="Times New Roman" w:hAnsi="Times New Roman"/>
          <w:lang w:val="es-MX"/>
        </w:rPr>
        <w:t>,</w:t>
      </w:r>
      <w:r w:rsidRPr="00795B9C">
        <w:rPr>
          <w:rFonts w:ascii="Times New Roman" w:hAnsi="Times New Roman"/>
          <w:lang w:val="es-MX"/>
        </w:rPr>
        <w:t xml:space="preserve"> casi inexistente </w:t>
      </w:r>
      <w:r w:rsidR="00CA04EE">
        <w:rPr>
          <w:rFonts w:ascii="Times New Roman" w:hAnsi="Times New Roman"/>
          <w:lang w:val="es-MX"/>
        </w:rPr>
        <w:t>en la Edad Media,</w:t>
      </w:r>
      <w:r w:rsidRPr="00795B9C">
        <w:rPr>
          <w:rFonts w:ascii="Times New Roman" w:hAnsi="Times New Roman"/>
          <w:lang w:val="es-MX"/>
        </w:rPr>
        <w:t xml:space="preserve"> empezó a tomar forma con los entremeses, pasos y comedias de autores como Lope d</w:t>
      </w:r>
      <w:r w:rsidR="00CA04EE">
        <w:rPr>
          <w:rFonts w:ascii="Times New Roman" w:hAnsi="Times New Roman"/>
          <w:lang w:val="es-MX"/>
        </w:rPr>
        <w:t>e Rueda durante el Renacimiento. Sin embargo</w:t>
      </w:r>
      <w:ins w:id="46" w:author="Admincmovil" w:date="2016-05-27T11:48:00Z">
        <w:r w:rsidR="00A405E7">
          <w:rPr>
            <w:rFonts w:ascii="Times New Roman" w:hAnsi="Times New Roman"/>
            <w:lang w:val="es-MX"/>
          </w:rPr>
          <w:t>,</w:t>
        </w:r>
      </w:ins>
      <w:r w:rsidRPr="00795B9C">
        <w:rPr>
          <w:rFonts w:ascii="Times New Roman" w:hAnsi="Times New Roman"/>
          <w:lang w:val="es-MX"/>
        </w:rPr>
        <w:t xml:space="preserve"> se desarrolló plenamente en el Barroco de la mano de autores como</w:t>
      </w:r>
      <w:r w:rsidR="00417FE1">
        <w:rPr>
          <w:rFonts w:ascii="Times New Roman" w:hAnsi="Times New Roman"/>
          <w:lang w:val="es-MX"/>
        </w:rPr>
        <w:t xml:space="preserve"> </w:t>
      </w:r>
      <w:r w:rsidRPr="00795B9C">
        <w:rPr>
          <w:rFonts w:ascii="Times New Roman" w:hAnsi="Times New Roman"/>
          <w:b/>
          <w:bCs/>
          <w:lang w:val="es-MX"/>
        </w:rPr>
        <w:t>Lope de Vega</w:t>
      </w:r>
      <w:r w:rsidRPr="00795B9C">
        <w:rPr>
          <w:rFonts w:ascii="Times New Roman" w:hAnsi="Times New Roman"/>
          <w:lang w:val="es-MX"/>
        </w:rPr>
        <w:t>,</w:t>
      </w:r>
      <w:r w:rsidR="00417FE1">
        <w:rPr>
          <w:rFonts w:ascii="Times New Roman" w:hAnsi="Times New Roman"/>
          <w:lang w:val="es-MX"/>
        </w:rPr>
        <w:t xml:space="preserve"> </w:t>
      </w:r>
      <w:r w:rsidRPr="00795B9C">
        <w:rPr>
          <w:rFonts w:ascii="Times New Roman" w:hAnsi="Times New Roman"/>
          <w:b/>
          <w:bCs/>
          <w:lang w:val="es-MX"/>
        </w:rPr>
        <w:t>Tirso de Molina</w:t>
      </w:r>
      <w:r w:rsidR="00417FE1">
        <w:rPr>
          <w:rFonts w:ascii="Times New Roman" w:hAnsi="Times New Roman"/>
          <w:lang w:val="es-MX"/>
        </w:rPr>
        <w:t xml:space="preserve"> </w:t>
      </w:r>
      <w:r w:rsidRPr="00795B9C">
        <w:rPr>
          <w:rFonts w:ascii="Times New Roman" w:hAnsi="Times New Roman"/>
          <w:lang w:val="es-MX"/>
        </w:rPr>
        <w:t>y</w:t>
      </w:r>
      <w:r w:rsidR="00417FE1">
        <w:rPr>
          <w:rFonts w:ascii="Times New Roman" w:hAnsi="Times New Roman"/>
          <w:lang w:val="es-MX"/>
        </w:rPr>
        <w:t xml:space="preserve"> </w:t>
      </w:r>
      <w:r w:rsidRPr="00795B9C">
        <w:rPr>
          <w:rFonts w:ascii="Times New Roman" w:hAnsi="Times New Roman"/>
          <w:b/>
          <w:bCs/>
          <w:lang w:val="es-MX"/>
        </w:rPr>
        <w:t>Calderón de la Barca</w:t>
      </w:r>
      <w:r w:rsidRPr="00795B9C">
        <w:rPr>
          <w:rFonts w:ascii="Times New Roman" w:hAnsi="Times New Roman"/>
          <w:lang w:val="es-MX"/>
        </w:rPr>
        <w:t>.</w:t>
      </w:r>
    </w:p>
    <w:p w14:paraId="2FAFDA52" w14:textId="77777777" w:rsidR="00795B9C" w:rsidRPr="00795B9C" w:rsidRDefault="00795B9C" w:rsidP="00795B9C">
      <w:pPr>
        <w:rPr>
          <w:rFonts w:ascii="Times New Roman" w:hAnsi="Times New Roman"/>
          <w:lang w:val="es-MX"/>
        </w:rPr>
      </w:pPr>
    </w:p>
    <w:p w14:paraId="08573843" w14:textId="77777777" w:rsidR="00795B9C" w:rsidRPr="00795B9C" w:rsidRDefault="00795B9C" w:rsidP="00795B9C">
      <w:pPr>
        <w:rPr>
          <w:rFonts w:ascii="Times New Roman" w:hAnsi="Times New Roman"/>
          <w:lang w:val="es-MX"/>
        </w:rPr>
      </w:pPr>
      <w:r w:rsidRPr="00795B9C">
        <w:rPr>
          <w:rFonts w:ascii="Times New Roman" w:hAnsi="Times New Roman"/>
          <w:lang w:val="es-MX"/>
        </w:rPr>
        <w:t>Estos autores contaron con la influencia italiana y el desarrollo paralelo de las dramaturgias clásicas inglesa y francesa:</w:t>
      </w:r>
    </w:p>
    <w:p w14:paraId="151605DC" w14:textId="77777777" w:rsidR="00795B9C" w:rsidRPr="00795B9C" w:rsidRDefault="00795B9C" w:rsidP="00795B9C">
      <w:pPr>
        <w:rPr>
          <w:rFonts w:ascii="Times New Roman" w:hAnsi="Times New Roman"/>
          <w:lang w:val="es-MX"/>
        </w:rPr>
      </w:pPr>
    </w:p>
    <w:p w14:paraId="08EB8026" w14:textId="4FCB43D1" w:rsidR="00795B9C" w:rsidRPr="00795B9C" w:rsidRDefault="00795B9C" w:rsidP="00795B9C">
      <w:pPr>
        <w:numPr>
          <w:ilvl w:val="0"/>
          <w:numId w:val="12"/>
        </w:numPr>
        <w:rPr>
          <w:rFonts w:ascii="Times New Roman" w:hAnsi="Times New Roman"/>
          <w:lang w:val="es-MX"/>
        </w:rPr>
      </w:pPr>
      <w:r w:rsidRPr="00795B9C">
        <w:rPr>
          <w:rFonts w:ascii="Times New Roman" w:hAnsi="Times New Roman"/>
          <w:lang w:val="es-MX"/>
        </w:rPr>
        <w:t>La</w:t>
      </w:r>
      <w:r w:rsidR="001C6E27">
        <w:rPr>
          <w:rFonts w:ascii="Times New Roman" w:hAnsi="Times New Roman"/>
          <w:lang w:val="es-MX"/>
        </w:rPr>
        <w:t xml:space="preserve"> </w:t>
      </w:r>
      <w:r w:rsidR="00CB0868">
        <w:rPr>
          <w:rFonts w:ascii="Times New Roman" w:hAnsi="Times New Roman"/>
          <w:b/>
          <w:bCs/>
          <w:i/>
          <w:iCs/>
          <w:lang w:val="es-MX"/>
        </w:rPr>
        <w:t>commedia d</w:t>
      </w:r>
      <w:r w:rsidRPr="00795B9C">
        <w:rPr>
          <w:rFonts w:ascii="Times New Roman" w:hAnsi="Times New Roman"/>
          <w:b/>
          <w:bCs/>
          <w:i/>
          <w:iCs/>
          <w:lang w:val="es-MX"/>
        </w:rPr>
        <w:t>ell’arte</w:t>
      </w:r>
      <w:r w:rsidR="001C6E27">
        <w:rPr>
          <w:rFonts w:ascii="Times New Roman" w:hAnsi="Times New Roman"/>
          <w:lang w:val="es-MX"/>
        </w:rPr>
        <w:t xml:space="preserve"> </w:t>
      </w:r>
      <w:r w:rsidRPr="00795B9C">
        <w:rPr>
          <w:rFonts w:ascii="Times New Roman" w:hAnsi="Times New Roman"/>
          <w:lang w:val="es-MX"/>
        </w:rPr>
        <w:t>italiana</w:t>
      </w:r>
    </w:p>
    <w:p w14:paraId="4D9FE042" w14:textId="43F58384" w:rsidR="00795B9C" w:rsidRPr="00795B9C" w:rsidRDefault="00795B9C" w:rsidP="00795B9C">
      <w:pPr>
        <w:numPr>
          <w:ilvl w:val="0"/>
          <w:numId w:val="12"/>
        </w:numPr>
        <w:rPr>
          <w:rFonts w:ascii="Times New Roman" w:hAnsi="Times New Roman"/>
          <w:lang w:val="es-MX"/>
        </w:rPr>
      </w:pPr>
      <w:r w:rsidRPr="00795B9C">
        <w:rPr>
          <w:rFonts w:ascii="Times New Roman" w:hAnsi="Times New Roman"/>
          <w:lang w:val="es-MX"/>
        </w:rPr>
        <w:t>El</w:t>
      </w:r>
      <w:r w:rsidR="001C6E27">
        <w:rPr>
          <w:rFonts w:ascii="Times New Roman" w:hAnsi="Times New Roman"/>
          <w:lang w:val="es-MX"/>
        </w:rPr>
        <w:t xml:space="preserve"> </w:t>
      </w:r>
      <w:r w:rsidRPr="00795B9C">
        <w:rPr>
          <w:rFonts w:ascii="Times New Roman" w:hAnsi="Times New Roman"/>
          <w:b/>
          <w:bCs/>
          <w:lang w:val="es-MX"/>
        </w:rPr>
        <w:t>teatro isabelino</w:t>
      </w:r>
      <w:r w:rsidR="001C6E27">
        <w:rPr>
          <w:rFonts w:ascii="Times New Roman" w:hAnsi="Times New Roman"/>
          <w:lang w:val="es-MX"/>
        </w:rPr>
        <w:t xml:space="preserve"> </w:t>
      </w:r>
      <w:r w:rsidRPr="00795B9C">
        <w:rPr>
          <w:rFonts w:ascii="Times New Roman" w:hAnsi="Times New Roman"/>
          <w:lang w:val="es-MX"/>
        </w:rPr>
        <w:t>con autores como William Shakespeare</w:t>
      </w:r>
    </w:p>
    <w:p w14:paraId="096B357F" w14:textId="3CC32995" w:rsidR="00795B9C" w:rsidRDefault="00795B9C" w:rsidP="00795B9C">
      <w:pPr>
        <w:numPr>
          <w:ilvl w:val="0"/>
          <w:numId w:val="12"/>
        </w:numPr>
        <w:rPr>
          <w:rFonts w:ascii="Times New Roman" w:hAnsi="Times New Roman"/>
          <w:lang w:val="es-MX"/>
        </w:rPr>
      </w:pPr>
      <w:r w:rsidRPr="00795B9C">
        <w:rPr>
          <w:rFonts w:ascii="Times New Roman" w:hAnsi="Times New Roman"/>
          <w:lang w:val="es-MX"/>
        </w:rPr>
        <w:t>La</w:t>
      </w:r>
      <w:r w:rsidR="00CB0868">
        <w:rPr>
          <w:rFonts w:ascii="Times New Roman" w:hAnsi="Times New Roman"/>
          <w:lang w:val="es-MX"/>
        </w:rPr>
        <w:t xml:space="preserve"> </w:t>
      </w:r>
      <w:r w:rsidRPr="00795B9C">
        <w:rPr>
          <w:rFonts w:ascii="Times New Roman" w:hAnsi="Times New Roman"/>
          <w:b/>
          <w:bCs/>
          <w:lang w:val="es-MX"/>
        </w:rPr>
        <w:t>comedia francesa</w:t>
      </w:r>
      <w:r w:rsidRPr="00795B9C">
        <w:rPr>
          <w:rFonts w:ascii="Times New Roman" w:hAnsi="Times New Roman"/>
          <w:lang w:val="es-MX"/>
        </w:rPr>
        <w:t> con autores como Molière</w:t>
      </w:r>
    </w:p>
    <w:p w14:paraId="3A20470F" w14:textId="77777777" w:rsidR="00CB0868" w:rsidRPr="00795B9C" w:rsidRDefault="00CB0868" w:rsidP="007B04FA">
      <w:pPr>
        <w:ind w:left="360"/>
        <w:rPr>
          <w:rFonts w:ascii="Times New Roman" w:hAnsi="Times New Roman"/>
          <w:lang w:val="es-MX"/>
        </w:rPr>
      </w:pPr>
    </w:p>
    <w:tbl>
      <w:tblPr>
        <w:tblStyle w:val="Tablaconcuadrcula"/>
        <w:tblW w:w="0" w:type="auto"/>
        <w:tblLook w:val="04A0" w:firstRow="1" w:lastRow="0" w:firstColumn="1" w:lastColumn="0" w:noHBand="0" w:noVBand="1"/>
      </w:tblPr>
      <w:tblGrid>
        <w:gridCol w:w="4489"/>
        <w:gridCol w:w="4489"/>
      </w:tblGrid>
      <w:tr w:rsidR="007B04FA" w:rsidRPr="00795B9C" w14:paraId="035C482A" w14:textId="77777777" w:rsidTr="00CB0868">
        <w:tc>
          <w:tcPr>
            <w:tcW w:w="8978" w:type="dxa"/>
            <w:gridSpan w:val="2"/>
          </w:tcPr>
          <w:p w14:paraId="35F14120" w14:textId="11CFD25C" w:rsidR="007B04FA" w:rsidRPr="007B04FA" w:rsidRDefault="007B04FA" w:rsidP="00CB0868">
            <w:pPr>
              <w:rPr>
                <w:rFonts w:ascii="Times New Roman" w:hAnsi="Times New Roman"/>
                <w:b/>
              </w:rPr>
            </w:pPr>
            <w:r w:rsidRPr="007B04FA">
              <w:rPr>
                <w:rFonts w:ascii="Times New Roman" w:hAnsi="Times New Roman"/>
                <w:b/>
              </w:rPr>
              <w:t>Los dramaturgos y algunas obras teatrales del Barroco</w:t>
            </w:r>
          </w:p>
        </w:tc>
      </w:tr>
      <w:tr w:rsidR="007B04FA" w:rsidRPr="00795B9C" w14:paraId="52F375CD" w14:textId="77777777" w:rsidTr="00795B9C">
        <w:tc>
          <w:tcPr>
            <w:tcW w:w="4489" w:type="dxa"/>
          </w:tcPr>
          <w:p w14:paraId="42CBF86C" w14:textId="77777777" w:rsidR="007B04FA" w:rsidRPr="00795B9C" w:rsidRDefault="007B04FA" w:rsidP="00795B9C">
            <w:pPr>
              <w:rPr>
                <w:rFonts w:ascii="Times New Roman" w:hAnsi="Times New Roman"/>
              </w:rPr>
            </w:pPr>
            <w:r w:rsidRPr="00795B9C">
              <w:rPr>
                <w:rFonts w:ascii="Times New Roman" w:hAnsi="Times New Roman"/>
              </w:rPr>
              <w:t>AUTORES</w:t>
            </w:r>
          </w:p>
        </w:tc>
        <w:tc>
          <w:tcPr>
            <w:tcW w:w="4489" w:type="dxa"/>
          </w:tcPr>
          <w:p w14:paraId="260618D5" w14:textId="77777777" w:rsidR="007B04FA" w:rsidRPr="00795B9C" w:rsidRDefault="007B04FA" w:rsidP="00795B9C">
            <w:pPr>
              <w:rPr>
                <w:rFonts w:ascii="Times New Roman" w:hAnsi="Times New Roman"/>
              </w:rPr>
            </w:pPr>
            <w:r w:rsidRPr="00795B9C">
              <w:rPr>
                <w:rFonts w:ascii="Times New Roman" w:hAnsi="Times New Roman"/>
              </w:rPr>
              <w:t>OBRAS</w:t>
            </w:r>
          </w:p>
        </w:tc>
      </w:tr>
      <w:tr w:rsidR="007B04FA" w:rsidRPr="00795B9C" w14:paraId="3D67699F" w14:textId="77777777" w:rsidTr="00795B9C">
        <w:tc>
          <w:tcPr>
            <w:tcW w:w="4489" w:type="dxa"/>
          </w:tcPr>
          <w:p w14:paraId="60FB0BD1" w14:textId="77777777" w:rsidR="007B04FA" w:rsidRPr="00795B9C" w:rsidRDefault="007B04FA" w:rsidP="00795B9C">
            <w:pPr>
              <w:rPr>
                <w:rFonts w:ascii="Times New Roman" w:hAnsi="Times New Roman"/>
                <w:b/>
              </w:rPr>
            </w:pPr>
            <w:r w:rsidRPr="00795B9C">
              <w:rPr>
                <w:rFonts w:ascii="Times New Roman" w:hAnsi="Times New Roman"/>
                <w:b/>
              </w:rPr>
              <w:t>Lope de Vega</w:t>
            </w:r>
          </w:p>
        </w:tc>
        <w:tc>
          <w:tcPr>
            <w:tcW w:w="4489" w:type="dxa"/>
          </w:tcPr>
          <w:p w14:paraId="1A0142AB" w14:textId="3E36CEB8" w:rsidR="007B04FA" w:rsidRPr="00795B9C" w:rsidRDefault="007B04FA" w:rsidP="00795B9C">
            <w:pPr>
              <w:rPr>
                <w:rFonts w:ascii="Times New Roman" w:hAnsi="Times New Roman"/>
              </w:rPr>
            </w:pPr>
            <w:proofErr w:type="spellStart"/>
            <w:r>
              <w:rPr>
                <w:rFonts w:ascii="Times New Roman" w:hAnsi="Times New Roman"/>
                <w:i/>
              </w:rPr>
              <w:t>Peribáñez</w:t>
            </w:r>
            <w:proofErr w:type="spellEnd"/>
            <w:r>
              <w:rPr>
                <w:rFonts w:ascii="Times New Roman" w:hAnsi="Times New Roman"/>
                <w:i/>
              </w:rPr>
              <w:t xml:space="preserve"> o el c</w:t>
            </w:r>
            <w:r w:rsidRPr="00795B9C">
              <w:rPr>
                <w:rFonts w:ascii="Times New Roman" w:hAnsi="Times New Roman"/>
                <w:i/>
              </w:rPr>
              <w:t>omendador de Ocaña</w:t>
            </w:r>
            <w:r w:rsidRPr="00795B9C">
              <w:rPr>
                <w:rFonts w:ascii="Times New Roman" w:hAnsi="Times New Roman"/>
              </w:rPr>
              <w:t xml:space="preserve"> (1614) y </w:t>
            </w:r>
            <w:r>
              <w:rPr>
                <w:rFonts w:ascii="Times New Roman" w:hAnsi="Times New Roman"/>
                <w:i/>
              </w:rPr>
              <w:t>Fuente o</w:t>
            </w:r>
            <w:r w:rsidRPr="00795B9C">
              <w:rPr>
                <w:rFonts w:ascii="Times New Roman" w:hAnsi="Times New Roman"/>
                <w:i/>
              </w:rPr>
              <w:t>vejuna</w:t>
            </w:r>
            <w:r w:rsidRPr="00795B9C">
              <w:rPr>
                <w:rFonts w:ascii="Times New Roman" w:hAnsi="Times New Roman"/>
              </w:rPr>
              <w:t xml:space="preserve"> (1618) son dos de las más de cuatrocientas obras teatrales que se conservan del autor.</w:t>
            </w:r>
          </w:p>
        </w:tc>
      </w:tr>
      <w:tr w:rsidR="007B04FA" w:rsidRPr="00795B9C" w14:paraId="3069736D" w14:textId="77777777" w:rsidTr="00795B9C">
        <w:tc>
          <w:tcPr>
            <w:tcW w:w="4489" w:type="dxa"/>
          </w:tcPr>
          <w:p w14:paraId="434BC7E3" w14:textId="77777777" w:rsidR="007B04FA" w:rsidRPr="00795B9C" w:rsidRDefault="007B04FA" w:rsidP="00795B9C">
            <w:pPr>
              <w:rPr>
                <w:rFonts w:ascii="Times New Roman" w:hAnsi="Times New Roman"/>
                <w:b/>
              </w:rPr>
            </w:pPr>
            <w:r w:rsidRPr="00795B9C">
              <w:rPr>
                <w:rFonts w:ascii="Times New Roman" w:hAnsi="Times New Roman"/>
                <w:b/>
              </w:rPr>
              <w:t>Tirso de Molina</w:t>
            </w:r>
          </w:p>
        </w:tc>
        <w:tc>
          <w:tcPr>
            <w:tcW w:w="4489" w:type="dxa"/>
          </w:tcPr>
          <w:p w14:paraId="4D40221C" w14:textId="7B5215DA" w:rsidR="007B04FA" w:rsidRPr="00795B9C" w:rsidRDefault="007B04FA" w:rsidP="00795B9C">
            <w:pPr>
              <w:rPr>
                <w:rFonts w:ascii="Times New Roman" w:hAnsi="Times New Roman"/>
              </w:rPr>
            </w:pPr>
            <w:r>
              <w:rPr>
                <w:rFonts w:ascii="Times New Roman" w:hAnsi="Times New Roman"/>
                <w:i/>
              </w:rPr>
              <w:t>El b</w:t>
            </w:r>
            <w:r w:rsidRPr="00795B9C">
              <w:rPr>
                <w:rFonts w:ascii="Times New Roman" w:hAnsi="Times New Roman"/>
                <w:i/>
              </w:rPr>
              <w:t>urlador de Sevilla</w:t>
            </w:r>
            <w:r w:rsidRPr="00795B9C">
              <w:rPr>
                <w:rFonts w:ascii="Times New Roman" w:hAnsi="Times New Roman"/>
              </w:rPr>
              <w:t xml:space="preserve"> (escrito entre 1612 y 1625).</w:t>
            </w:r>
          </w:p>
        </w:tc>
      </w:tr>
      <w:tr w:rsidR="007B04FA" w:rsidRPr="00795B9C" w14:paraId="26C3A5F5" w14:textId="77777777" w:rsidTr="00795B9C">
        <w:tc>
          <w:tcPr>
            <w:tcW w:w="4489" w:type="dxa"/>
          </w:tcPr>
          <w:p w14:paraId="587DDB9C" w14:textId="77777777" w:rsidR="007B04FA" w:rsidRPr="00795B9C" w:rsidRDefault="007B04FA" w:rsidP="00795B9C">
            <w:pPr>
              <w:rPr>
                <w:rFonts w:ascii="Times New Roman" w:hAnsi="Times New Roman"/>
                <w:b/>
              </w:rPr>
            </w:pPr>
            <w:r w:rsidRPr="00795B9C">
              <w:rPr>
                <w:rFonts w:ascii="Times New Roman" w:hAnsi="Times New Roman"/>
                <w:b/>
              </w:rPr>
              <w:t>Calderón de la Barca</w:t>
            </w:r>
          </w:p>
        </w:tc>
        <w:tc>
          <w:tcPr>
            <w:tcW w:w="4489" w:type="dxa"/>
          </w:tcPr>
          <w:p w14:paraId="6F5EE6A8" w14:textId="1C58D8B4" w:rsidR="007B04FA" w:rsidRPr="00795B9C" w:rsidRDefault="007B04FA" w:rsidP="00795B9C">
            <w:pPr>
              <w:rPr>
                <w:rFonts w:ascii="Times New Roman" w:hAnsi="Times New Roman"/>
              </w:rPr>
            </w:pPr>
            <w:r>
              <w:rPr>
                <w:rFonts w:ascii="Times New Roman" w:hAnsi="Times New Roman"/>
                <w:i/>
              </w:rPr>
              <w:t>La vida es s</w:t>
            </w:r>
            <w:r w:rsidRPr="00795B9C">
              <w:rPr>
                <w:rFonts w:ascii="Times New Roman" w:hAnsi="Times New Roman"/>
                <w:i/>
              </w:rPr>
              <w:t>ueño</w:t>
            </w:r>
            <w:r w:rsidRPr="00795B9C">
              <w:rPr>
                <w:rFonts w:ascii="Times New Roman" w:hAnsi="Times New Roman"/>
              </w:rPr>
              <w:t xml:space="preserve"> (1636) y </w:t>
            </w:r>
            <w:r>
              <w:rPr>
                <w:rFonts w:ascii="Times New Roman" w:hAnsi="Times New Roman"/>
                <w:i/>
              </w:rPr>
              <w:t>El a</w:t>
            </w:r>
            <w:r w:rsidRPr="00795B9C">
              <w:rPr>
                <w:rFonts w:ascii="Times New Roman" w:hAnsi="Times New Roman"/>
                <w:i/>
              </w:rPr>
              <w:t>lcalde de Zalamea</w:t>
            </w:r>
            <w:r w:rsidRPr="00795B9C">
              <w:rPr>
                <w:rFonts w:ascii="Times New Roman" w:hAnsi="Times New Roman"/>
              </w:rPr>
              <w:t xml:space="preserve"> (1651). </w:t>
            </w:r>
          </w:p>
        </w:tc>
      </w:tr>
    </w:tbl>
    <w:p w14:paraId="3AC26346" w14:textId="77777777" w:rsidR="00795B9C" w:rsidRDefault="00795B9C" w:rsidP="00795B9C">
      <w:pPr>
        <w:rPr>
          <w:rFonts w:ascii="Times New Roman" w:hAnsi="Times New Roman"/>
        </w:rPr>
      </w:pPr>
    </w:p>
    <w:tbl>
      <w:tblPr>
        <w:tblStyle w:val="Tablaconcuadrcula"/>
        <w:tblW w:w="0" w:type="auto"/>
        <w:tblLook w:val="04A0" w:firstRow="1" w:lastRow="0" w:firstColumn="1" w:lastColumn="0" w:noHBand="0" w:noVBand="1"/>
      </w:tblPr>
      <w:tblGrid>
        <w:gridCol w:w="2518"/>
        <w:gridCol w:w="6460"/>
      </w:tblGrid>
      <w:tr w:rsidR="00CB0868" w:rsidRPr="00795B9C" w14:paraId="7863F102" w14:textId="77777777" w:rsidTr="00CB0868">
        <w:tc>
          <w:tcPr>
            <w:tcW w:w="8978" w:type="dxa"/>
            <w:gridSpan w:val="2"/>
            <w:shd w:val="clear" w:color="auto" w:fill="000000" w:themeFill="text1"/>
          </w:tcPr>
          <w:p w14:paraId="030881B0" w14:textId="77777777" w:rsidR="00CB0868" w:rsidRPr="00795B9C" w:rsidRDefault="00CB0868" w:rsidP="00CB0868">
            <w:pPr>
              <w:rPr>
                <w:rFonts w:ascii="Times New Roman" w:hAnsi="Times New Roman"/>
                <w:b/>
              </w:rPr>
            </w:pPr>
            <w:r w:rsidRPr="00795B9C">
              <w:rPr>
                <w:rFonts w:ascii="Times New Roman" w:hAnsi="Times New Roman"/>
                <w:b/>
              </w:rPr>
              <w:t>Destacado</w:t>
            </w:r>
          </w:p>
        </w:tc>
      </w:tr>
      <w:tr w:rsidR="00CB0868" w:rsidRPr="00795B9C" w14:paraId="01299777" w14:textId="77777777" w:rsidTr="00CB0868">
        <w:tc>
          <w:tcPr>
            <w:tcW w:w="2518" w:type="dxa"/>
          </w:tcPr>
          <w:p w14:paraId="2D21E326" w14:textId="77777777" w:rsidR="00CB0868" w:rsidRPr="00795B9C" w:rsidRDefault="00CB0868" w:rsidP="00CB0868">
            <w:pPr>
              <w:rPr>
                <w:rFonts w:ascii="Times New Roman" w:hAnsi="Times New Roman"/>
                <w:b/>
              </w:rPr>
            </w:pPr>
            <w:r w:rsidRPr="00795B9C">
              <w:rPr>
                <w:rFonts w:ascii="Times New Roman" w:hAnsi="Times New Roman"/>
                <w:b/>
              </w:rPr>
              <w:t>Título</w:t>
            </w:r>
          </w:p>
        </w:tc>
        <w:tc>
          <w:tcPr>
            <w:tcW w:w="6460" w:type="dxa"/>
          </w:tcPr>
          <w:p w14:paraId="0813F84F" w14:textId="643C1155" w:rsidR="00CB0868" w:rsidRPr="00795B9C" w:rsidRDefault="00CB0868" w:rsidP="00CB0868">
            <w:pPr>
              <w:rPr>
                <w:rFonts w:ascii="Times New Roman" w:hAnsi="Times New Roman"/>
              </w:rPr>
            </w:pPr>
            <w:r>
              <w:rPr>
                <w:rFonts w:ascii="Times New Roman" w:hAnsi="Times New Roman"/>
              </w:rPr>
              <w:t>¿Quién fue Lope de Vega</w:t>
            </w:r>
            <w:r w:rsidRPr="00795B9C">
              <w:rPr>
                <w:rFonts w:ascii="Times New Roman" w:hAnsi="Times New Roman"/>
              </w:rPr>
              <w:t>?</w:t>
            </w:r>
          </w:p>
        </w:tc>
      </w:tr>
      <w:tr w:rsidR="00CB0868" w:rsidRPr="00795B9C" w14:paraId="59B0B332" w14:textId="77777777" w:rsidTr="00CB0868">
        <w:tc>
          <w:tcPr>
            <w:tcW w:w="2518" w:type="dxa"/>
          </w:tcPr>
          <w:p w14:paraId="33A45C84" w14:textId="77777777" w:rsidR="00CB0868" w:rsidRPr="00795B9C" w:rsidRDefault="00CB0868" w:rsidP="00CB0868">
            <w:pPr>
              <w:rPr>
                <w:rFonts w:ascii="Times New Roman" w:hAnsi="Times New Roman"/>
              </w:rPr>
            </w:pPr>
            <w:r w:rsidRPr="00795B9C">
              <w:rPr>
                <w:rFonts w:ascii="Times New Roman" w:hAnsi="Times New Roman"/>
                <w:b/>
              </w:rPr>
              <w:t>Contenido</w:t>
            </w:r>
          </w:p>
        </w:tc>
        <w:tc>
          <w:tcPr>
            <w:tcW w:w="6460" w:type="dxa"/>
          </w:tcPr>
          <w:p w14:paraId="3592BEDB" w14:textId="4C6D9FB6" w:rsidR="00CB0868" w:rsidRPr="00795B9C" w:rsidRDefault="00CB0868" w:rsidP="007A7EC2">
            <w:pPr>
              <w:rPr>
                <w:rFonts w:ascii="Times New Roman" w:hAnsi="Times New Roman"/>
              </w:rPr>
            </w:pPr>
            <w:r>
              <w:rPr>
                <w:rFonts w:ascii="Times New Roman" w:hAnsi="Times New Roman"/>
              </w:rPr>
              <w:t>Fue el gran impulsor del nuevo teatro español en el momento en que el género comenzaba a volverse un fenómeno masivo y popular.</w:t>
            </w:r>
            <w:r w:rsidR="007A7EC2">
              <w:rPr>
                <w:rFonts w:ascii="Times New Roman" w:hAnsi="Times New Roman"/>
              </w:rPr>
              <w:t xml:space="preserve"> Amigo de Quevedo, </w:t>
            </w:r>
            <w:r w:rsidR="007A7EC2" w:rsidRPr="007A7EC2">
              <w:rPr>
                <w:rFonts w:ascii="Times New Roman" w:hAnsi="Times New Roman"/>
              </w:rPr>
              <w:t>también escribió numerosas poesías y romances inspirados en su propia vida y en los que el pueblo lo reconocía, a pesar de camuflarse con los nombres poéticos d</w:t>
            </w:r>
            <w:r w:rsidR="007A7EC2">
              <w:rPr>
                <w:rFonts w:ascii="Times New Roman" w:hAnsi="Times New Roman"/>
              </w:rPr>
              <w:t xml:space="preserve">e </w:t>
            </w:r>
            <w:proofErr w:type="spellStart"/>
            <w:r w:rsidR="007A7EC2">
              <w:rPr>
                <w:rFonts w:ascii="Times New Roman" w:hAnsi="Times New Roman"/>
              </w:rPr>
              <w:t>Belardo</w:t>
            </w:r>
            <w:proofErr w:type="spellEnd"/>
            <w:r w:rsidR="007A7EC2">
              <w:rPr>
                <w:rFonts w:ascii="Times New Roman" w:hAnsi="Times New Roman"/>
              </w:rPr>
              <w:t xml:space="preserve">, Marcelo, </w:t>
            </w:r>
            <w:proofErr w:type="spellStart"/>
            <w:r w:rsidR="007A7EC2">
              <w:rPr>
                <w:rFonts w:ascii="Times New Roman" w:hAnsi="Times New Roman"/>
              </w:rPr>
              <w:t>Lisardo</w:t>
            </w:r>
            <w:proofErr w:type="spellEnd"/>
            <w:r w:rsidR="007A7EC2">
              <w:rPr>
                <w:rFonts w:ascii="Times New Roman" w:hAnsi="Times New Roman"/>
              </w:rPr>
              <w:t>, entre otros</w:t>
            </w:r>
            <w:r w:rsidR="007A7EC2" w:rsidRPr="007A7EC2">
              <w:rPr>
                <w:rFonts w:ascii="Times New Roman" w:hAnsi="Times New Roman"/>
              </w:rPr>
              <w:t xml:space="preserve">. </w:t>
            </w:r>
            <w:r w:rsidR="007A7EC2">
              <w:rPr>
                <w:rFonts w:ascii="Times New Roman" w:hAnsi="Times New Roman"/>
              </w:rPr>
              <w:t>S</w:t>
            </w:r>
            <w:r w:rsidR="007A7EC2" w:rsidRPr="007A7EC2">
              <w:rPr>
                <w:rFonts w:ascii="Times New Roman" w:hAnsi="Times New Roman"/>
              </w:rPr>
              <w:t>on innumerables las letrillas</w:t>
            </w:r>
            <w:r w:rsidR="007A7EC2">
              <w:rPr>
                <w:rFonts w:ascii="Times New Roman" w:hAnsi="Times New Roman"/>
              </w:rPr>
              <w:t xml:space="preserve"> que compuso</w:t>
            </w:r>
            <w:r w:rsidR="007A7EC2" w:rsidRPr="007A7EC2">
              <w:rPr>
                <w:rFonts w:ascii="Times New Roman" w:hAnsi="Times New Roman"/>
              </w:rPr>
              <w:t xml:space="preserve">, </w:t>
            </w:r>
            <w:r w:rsidR="007A7EC2">
              <w:rPr>
                <w:rFonts w:ascii="Times New Roman" w:hAnsi="Times New Roman"/>
              </w:rPr>
              <w:t xml:space="preserve">las </w:t>
            </w:r>
            <w:r w:rsidR="007A7EC2" w:rsidRPr="007A7EC2">
              <w:rPr>
                <w:rFonts w:ascii="Times New Roman" w:hAnsi="Times New Roman"/>
              </w:rPr>
              <w:t>seguidillas, villancicos y otras composiciones menores, de temas variadísimos (canciones de boda, de siega, de serrana, etc.), que están dispersas en sus obras de teatro, en sus nov</w:t>
            </w:r>
            <w:r w:rsidR="007A7EC2">
              <w:rPr>
                <w:rFonts w:ascii="Times New Roman" w:hAnsi="Times New Roman"/>
              </w:rPr>
              <w:t>elas y en sus poemas narrativos.</w:t>
            </w:r>
          </w:p>
        </w:tc>
      </w:tr>
    </w:tbl>
    <w:p w14:paraId="62C036F0" w14:textId="77777777" w:rsidR="00CB0868" w:rsidRDefault="00CB0868" w:rsidP="00795B9C">
      <w:pPr>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CA04EE" w:rsidRPr="00795B9C" w14:paraId="0FC384E8" w14:textId="77777777" w:rsidTr="001C6E27">
        <w:tc>
          <w:tcPr>
            <w:tcW w:w="9033" w:type="dxa"/>
            <w:gridSpan w:val="2"/>
            <w:shd w:val="clear" w:color="auto" w:fill="000000" w:themeFill="text1"/>
          </w:tcPr>
          <w:p w14:paraId="3BED0AC9" w14:textId="4BB4910C" w:rsidR="00CA04EE" w:rsidRPr="00795B9C" w:rsidRDefault="00CA04EE" w:rsidP="00CA04EE">
            <w:pPr>
              <w:jc w:val="center"/>
              <w:rPr>
                <w:rFonts w:ascii="Times New Roman" w:hAnsi="Times New Roman"/>
                <w:b/>
              </w:rPr>
            </w:pPr>
            <w:r>
              <w:rPr>
                <w:rFonts w:ascii="Times New Roman" w:hAnsi="Times New Roman"/>
                <w:b/>
              </w:rPr>
              <w:t>Profundiza: (recurso de exposición</w:t>
            </w:r>
            <w:r w:rsidRPr="00795B9C">
              <w:rPr>
                <w:rFonts w:ascii="Times New Roman" w:hAnsi="Times New Roman"/>
                <w:b/>
              </w:rPr>
              <w:t>)</w:t>
            </w:r>
          </w:p>
        </w:tc>
      </w:tr>
      <w:tr w:rsidR="00CA04EE" w:rsidRPr="00795B9C" w14:paraId="22F7567D" w14:textId="77777777" w:rsidTr="001C6E27">
        <w:tc>
          <w:tcPr>
            <w:tcW w:w="2518" w:type="dxa"/>
          </w:tcPr>
          <w:p w14:paraId="5ACE817C" w14:textId="77777777" w:rsidR="00CA04EE" w:rsidRPr="00795B9C" w:rsidRDefault="00CA04EE" w:rsidP="001C6E27">
            <w:pPr>
              <w:rPr>
                <w:rFonts w:ascii="Times New Roman" w:hAnsi="Times New Roman"/>
                <w:b/>
              </w:rPr>
            </w:pPr>
            <w:r w:rsidRPr="00795B9C">
              <w:rPr>
                <w:rFonts w:ascii="Times New Roman" w:hAnsi="Times New Roman"/>
                <w:b/>
              </w:rPr>
              <w:t>Código</w:t>
            </w:r>
          </w:p>
        </w:tc>
        <w:tc>
          <w:tcPr>
            <w:tcW w:w="6515" w:type="dxa"/>
          </w:tcPr>
          <w:p w14:paraId="3F4A5DA5" w14:textId="77777777" w:rsidR="00CA04EE" w:rsidRPr="00795B9C" w:rsidRDefault="00CA04EE" w:rsidP="001C6E27">
            <w:pPr>
              <w:rPr>
                <w:rFonts w:ascii="Times New Roman" w:hAnsi="Times New Roman"/>
                <w:b/>
              </w:rPr>
            </w:pPr>
            <w:r w:rsidRPr="00795B9C">
              <w:rPr>
                <w:rFonts w:ascii="Times New Roman" w:hAnsi="Times New Roman"/>
              </w:rPr>
              <w:t>LE_10_03_REC90</w:t>
            </w:r>
          </w:p>
        </w:tc>
      </w:tr>
      <w:tr w:rsidR="00CA04EE" w:rsidRPr="00795B9C" w14:paraId="094BFA7A" w14:textId="77777777" w:rsidTr="001C6E27">
        <w:tc>
          <w:tcPr>
            <w:tcW w:w="2518" w:type="dxa"/>
          </w:tcPr>
          <w:p w14:paraId="05BDC132" w14:textId="77777777" w:rsidR="00CA04EE" w:rsidRPr="00795B9C" w:rsidRDefault="00CA04EE" w:rsidP="001C6E27">
            <w:pPr>
              <w:rPr>
                <w:rFonts w:ascii="Times New Roman" w:hAnsi="Times New Roman"/>
              </w:rPr>
            </w:pPr>
            <w:r w:rsidRPr="00795B9C">
              <w:rPr>
                <w:rFonts w:ascii="Times New Roman" w:hAnsi="Times New Roman"/>
                <w:b/>
              </w:rPr>
              <w:lastRenderedPageBreak/>
              <w:t>Título</w:t>
            </w:r>
          </w:p>
        </w:tc>
        <w:tc>
          <w:tcPr>
            <w:tcW w:w="6515" w:type="dxa"/>
          </w:tcPr>
          <w:p w14:paraId="5BA94F17" w14:textId="772EC378" w:rsidR="00CA04EE" w:rsidRPr="00795B9C" w:rsidRDefault="00CA04EE" w:rsidP="001C6E27">
            <w:pPr>
              <w:rPr>
                <w:rFonts w:ascii="Times New Roman" w:hAnsi="Times New Roman"/>
              </w:rPr>
            </w:pPr>
            <w:r w:rsidRPr="00CA04EE">
              <w:rPr>
                <w:rFonts w:ascii="Times New Roman" w:hAnsi="Times New Roman"/>
              </w:rPr>
              <w:t>El teatro del Barroco</w:t>
            </w:r>
          </w:p>
        </w:tc>
      </w:tr>
      <w:tr w:rsidR="00CA04EE" w:rsidRPr="00795B9C" w14:paraId="42768ACD" w14:textId="77777777" w:rsidTr="001C6E27">
        <w:tc>
          <w:tcPr>
            <w:tcW w:w="2518" w:type="dxa"/>
          </w:tcPr>
          <w:p w14:paraId="42D4DAFC" w14:textId="77777777" w:rsidR="00CA04EE" w:rsidRPr="00795B9C" w:rsidRDefault="00CA04EE" w:rsidP="001C6E27">
            <w:pPr>
              <w:rPr>
                <w:rFonts w:ascii="Times New Roman" w:hAnsi="Times New Roman"/>
              </w:rPr>
            </w:pPr>
            <w:r w:rsidRPr="00795B9C">
              <w:rPr>
                <w:rFonts w:ascii="Times New Roman" w:hAnsi="Times New Roman"/>
                <w:b/>
              </w:rPr>
              <w:t>Descripción</w:t>
            </w:r>
          </w:p>
        </w:tc>
        <w:tc>
          <w:tcPr>
            <w:tcW w:w="6515" w:type="dxa"/>
          </w:tcPr>
          <w:p w14:paraId="7AE1C604" w14:textId="261F0FAC" w:rsidR="00CA04EE" w:rsidRPr="00795B9C" w:rsidRDefault="00CA04EE" w:rsidP="001C6E27">
            <w:pPr>
              <w:rPr>
                <w:rFonts w:ascii="Times New Roman" w:hAnsi="Times New Roman"/>
              </w:rPr>
            </w:pPr>
            <w:r>
              <w:rPr>
                <w:rFonts w:ascii="Times New Roman" w:hAnsi="Times New Roman"/>
              </w:rPr>
              <w:t>V</w:t>
            </w:r>
            <w:ins w:id="47" w:author="Admincmovil" w:date="2016-05-27T11:51:00Z">
              <w:r w:rsidR="00A405E7">
                <w:rPr>
                  <w:rFonts w:ascii="Times New Roman" w:hAnsi="Times New Roman"/>
                </w:rPr>
                <w:t>í</w:t>
              </w:r>
            </w:ins>
            <w:r w:rsidRPr="00CA04EE">
              <w:rPr>
                <w:rFonts w:ascii="Times New Roman" w:hAnsi="Times New Roman"/>
              </w:rPr>
              <w:t>deo que facilita abordar el teatro del Barroco y sus autores</w:t>
            </w:r>
          </w:p>
        </w:tc>
      </w:tr>
    </w:tbl>
    <w:p w14:paraId="355C95D6" w14:textId="77777777" w:rsidR="00CA04EE" w:rsidRPr="00795B9C" w:rsidRDefault="00CA04EE" w:rsidP="00795B9C">
      <w:pPr>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795B9C" w:rsidRPr="00795B9C" w14:paraId="6A583413" w14:textId="77777777" w:rsidTr="00795B9C">
        <w:tc>
          <w:tcPr>
            <w:tcW w:w="9033" w:type="dxa"/>
            <w:gridSpan w:val="2"/>
            <w:shd w:val="clear" w:color="auto" w:fill="000000" w:themeFill="text1"/>
          </w:tcPr>
          <w:p w14:paraId="4E6741E8" w14:textId="77777777" w:rsidR="00795B9C" w:rsidRPr="00795B9C" w:rsidRDefault="00795B9C" w:rsidP="00795B9C">
            <w:pPr>
              <w:rPr>
                <w:rFonts w:ascii="Times New Roman" w:hAnsi="Times New Roman"/>
                <w:b/>
              </w:rPr>
            </w:pPr>
            <w:r w:rsidRPr="00795B9C">
              <w:rPr>
                <w:rFonts w:ascii="Times New Roman" w:hAnsi="Times New Roman"/>
                <w:b/>
              </w:rPr>
              <w:t>Practica: (recurso de ejercitación)</w:t>
            </w:r>
          </w:p>
        </w:tc>
      </w:tr>
      <w:tr w:rsidR="00795B9C" w:rsidRPr="00795B9C" w14:paraId="509E2825" w14:textId="77777777" w:rsidTr="00795B9C">
        <w:tc>
          <w:tcPr>
            <w:tcW w:w="2518" w:type="dxa"/>
          </w:tcPr>
          <w:p w14:paraId="54D2B217" w14:textId="77777777" w:rsidR="00795B9C" w:rsidRPr="00795B9C" w:rsidRDefault="00795B9C" w:rsidP="00795B9C">
            <w:pPr>
              <w:rPr>
                <w:rFonts w:ascii="Times New Roman" w:hAnsi="Times New Roman"/>
                <w:b/>
              </w:rPr>
            </w:pPr>
            <w:r w:rsidRPr="00795B9C">
              <w:rPr>
                <w:rFonts w:ascii="Times New Roman" w:hAnsi="Times New Roman"/>
                <w:b/>
              </w:rPr>
              <w:t>Código</w:t>
            </w:r>
          </w:p>
        </w:tc>
        <w:tc>
          <w:tcPr>
            <w:tcW w:w="6515" w:type="dxa"/>
          </w:tcPr>
          <w:p w14:paraId="3206F97E" w14:textId="77777777" w:rsidR="00795B9C" w:rsidRPr="00795B9C" w:rsidRDefault="00795B9C" w:rsidP="00795B9C">
            <w:pPr>
              <w:rPr>
                <w:rFonts w:ascii="Times New Roman" w:hAnsi="Times New Roman"/>
                <w:b/>
              </w:rPr>
            </w:pPr>
            <w:r w:rsidRPr="00795B9C">
              <w:rPr>
                <w:rFonts w:ascii="Times New Roman" w:hAnsi="Times New Roman"/>
              </w:rPr>
              <w:t>LE_10_03_REC100</w:t>
            </w:r>
          </w:p>
        </w:tc>
      </w:tr>
      <w:tr w:rsidR="00795B9C" w:rsidRPr="00795B9C" w14:paraId="77F66FC0" w14:textId="77777777" w:rsidTr="00795B9C">
        <w:tc>
          <w:tcPr>
            <w:tcW w:w="2518" w:type="dxa"/>
          </w:tcPr>
          <w:p w14:paraId="5E76F752" w14:textId="77777777" w:rsidR="00795B9C" w:rsidRPr="00795B9C" w:rsidRDefault="00795B9C" w:rsidP="00795B9C">
            <w:pPr>
              <w:rPr>
                <w:rFonts w:ascii="Times New Roman" w:hAnsi="Times New Roman"/>
              </w:rPr>
            </w:pPr>
            <w:r w:rsidRPr="00795B9C">
              <w:rPr>
                <w:rFonts w:ascii="Times New Roman" w:hAnsi="Times New Roman"/>
                <w:b/>
              </w:rPr>
              <w:t>Título</w:t>
            </w:r>
          </w:p>
        </w:tc>
        <w:tc>
          <w:tcPr>
            <w:tcW w:w="6515" w:type="dxa"/>
          </w:tcPr>
          <w:p w14:paraId="14FAE380" w14:textId="77777777" w:rsidR="00795B9C" w:rsidRPr="00795B9C" w:rsidRDefault="00795B9C" w:rsidP="00795B9C">
            <w:pPr>
              <w:rPr>
                <w:rFonts w:ascii="Times New Roman" w:hAnsi="Times New Roman"/>
              </w:rPr>
            </w:pPr>
            <w:r w:rsidRPr="00795B9C">
              <w:rPr>
                <w:rFonts w:ascii="Times New Roman" w:hAnsi="Times New Roman"/>
              </w:rPr>
              <w:t>Clasifica las características según sean del arte nuevo o no</w:t>
            </w:r>
          </w:p>
        </w:tc>
      </w:tr>
      <w:tr w:rsidR="00795B9C" w:rsidRPr="00795B9C" w14:paraId="1C3345DE" w14:textId="77777777" w:rsidTr="00795B9C">
        <w:tc>
          <w:tcPr>
            <w:tcW w:w="2518" w:type="dxa"/>
          </w:tcPr>
          <w:p w14:paraId="442A192D" w14:textId="77777777" w:rsidR="00795B9C" w:rsidRPr="00795B9C" w:rsidRDefault="00795B9C" w:rsidP="00795B9C">
            <w:pPr>
              <w:rPr>
                <w:rFonts w:ascii="Times New Roman" w:hAnsi="Times New Roman"/>
              </w:rPr>
            </w:pPr>
            <w:r w:rsidRPr="00795B9C">
              <w:rPr>
                <w:rFonts w:ascii="Times New Roman" w:hAnsi="Times New Roman"/>
                <w:b/>
              </w:rPr>
              <w:t>Descripción</w:t>
            </w:r>
          </w:p>
        </w:tc>
        <w:tc>
          <w:tcPr>
            <w:tcW w:w="6515" w:type="dxa"/>
          </w:tcPr>
          <w:p w14:paraId="1E14BA14" w14:textId="77777777" w:rsidR="00795B9C" w:rsidRPr="00795B9C" w:rsidRDefault="00795B9C" w:rsidP="00795B9C">
            <w:pPr>
              <w:rPr>
                <w:rFonts w:ascii="Times New Roman" w:hAnsi="Times New Roman"/>
              </w:rPr>
            </w:pPr>
            <w:r w:rsidRPr="00795B9C">
              <w:rPr>
                <w:rFonts w:ascii="Times New Roman" w:hAnsi="Times New Roman"/>
              </w:rPr>
              <w:t>Actividad para resaltar las características del arte nuevo de hacer comedias</w:t>
            </w:r>
          </w:p>
        </w:tc>
      </w:tr>
    </w:tbl>
    <w:p w14:paraId="49B8006A" w14:textId="77777777" w:rsidR="00795B9C" w:rsidRPr="00407160" w:rsidRDefault="00795B9C" w:rsidP="00795B9C">
      <w:pPr>
        <w:rPr>
          <w:rFonts w:ascii="Times New Roman" w:hAnsi="Times New Roman"/>
          <w:b/>
        </w:rPr>
      </w:pPr>
    </w:p>
    <w:p w14:paraId="32F4B65B" w14:textId="77777777" w:rsidR="00795B9C" w:rsidRPr="00795B9C" w:rsidRDefault="00795B9C" w:rsidP="00795B9C">
      <w:pPr>
        <w:rPr>
          <w:rFonts w:ascii="Times New Roman" w:hAnsi="Times New Roman"/>
          <w:b/>
        </w:rPr>
      </w:pPr>
      <w:r w:rsidRPr="00407160">
        <w:rPr>
          <w:rFonts w:ascii="Times New Roman" w:hAnsi="Times New Roman"/>
          <w:b/>
          <w:highlight w:val="yellow"/>
        </w:rPr>
        <w:t>[SECCIÓN 2]</w:t>
      </w:r>
      <w:r w:rsidRPr="00795B9C">
        <w:rPr>
          <w:rFonts w:ascii="Times New Roman" w:hAnsi="Times New Roman"/>
        </w:rPr>
        <w:t xml:space="preserve"> </w:t>
      </w:r>
      <w:r w:rsidRPr="00795B9C">
        <w:rPr>
          <w:rFonts w:ascii="Times New Roman" w:hAnsi="Times New Roman"/>
          <w:b/>
        </w:rPr>
        <w:t xml:space="preserve">2.3 Consolidación </w:t>
      </w:r>
    </w:p>
    <w:p w14:paraId="71047E59" w14:textId="77777777" w:rsidR="00795B9C" w:rsidRPr="00795B9C" w:rsidRDefault="00795B9C" w:rsidP="00795B9C">
      <w:pPr>
        <w:rPr>
          <w:rFonts w:ascii="Times New Roman" w:hAnsi="Times New Roman"/>
          <w:lang w:val="es-MX"/>
        </w:rPr>
      </w:pPr>
    </w:p>
    <w:tbl>
      <w:tblPr>
        <w:tblStyle w:val="Tablaconcuadrcula"/>
        <w:tblW w:w="0" w:type="auto"/>
        <w:tblLook w:val="04A0" w:firstRow="1" w:lastRow="0" w:firstColumn="1" w:lastColumn="0" w:noHBand="0" w:noVBand="1"/>
      </w:tblPr>
      <w:tblGrid>
        <w:gridCol w:w="2518"/>
        <w:gridCol w:w="6515"/>
      </w:tblGrid>
      <w:tr w:rsidR="00795B9C" w:rsidRPr="00795B9C" w14:paraId="699C6131" w14:textId="77777777" w:rsidTr="00795B9C">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4700C80" w14:textId="77777777" w:rsidR="00795B9C" w:rsidRPr="00795B9C" w:rsidRDefault="00795B9C" w:rsidP="00795B9C">
            <w:pPr>
              <w:rPr>
                <w:rFonts w:ascii="Times New Roman" w:hAnsi="Times New Roman"/>
                <w:b/>
              </w:rPr>
            </w:pPr>
            <w:r w:rsidRPr="00795B9C">
              <w:rPr>
                <w:rFonts w:ascii="Times New Roman" w:hAnsi="Times New Roman"/>
                <w:b/>
              </w:rPr>
              <w:t>Profundiza (recurso de exposición)</w:t>
            </w:r>
          </w:p>
        </w:tc>
      </w:tr>
      <w:tr w:rsidR="00795B9C" w:rsidRPr="00795B9C" w14:paraId="51CF00C8" w14:textId="77777777" w:rsidTr="00795B9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4974B6" w14:textId="77777777" w:rsidR="00795B9C" w:rsidRPr="00795B9C" w:rsidRDefault="00795B9C" w:rsidP="00795B9C">
            <w:pPr>
              <w:rPr>
                <w:rFonts w:ascii="Times New Roman" w:hAnsi="Times New Roman"/>
                <w:b/>
              </w:rPr>
            </w:pPr>
            <w:r w:rsidRPr="00795B9C">
              <w:rPr>
                <w:rFonts w:ascii="Times New Roman" w:hAnsi="Times New Roman"/>
                <w:b/>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0F30C7" w14:textId="77777777" w:rsidR="00795B9C" w:rsidRPr="00795B9C" w:rsidRDefault="00795B9C" w:rsidP="00795B9C">
            <w:pPr>
              <w:rPr>
                <w:rFonts w:ascii="Times New Roman" w:hAnsi="Times New Roman"/>
                <w:b/>
              </w:rPr>
            </w:pPr>
            <w:r w:rsidRPr="00795B9C">
              <w:rPr>
                <w:rFonts w:ascii="Times New Roman" w:hAnsi="Times New Roman"/>
              </w:rPr>
              <w:t>LE_10_03_REC110</w:t>
            </w:r>
          </w:p>
        </w:tc>
      </w:tr>
      <w:tr w:rsidR="00795B9C" w:rsidRPr="00795B9C" w14:paraId="516AFE41" w14:textId="77777777" w:rsidTr="00795B9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5DE53B" w14:textId="77777777" w:rsidR="00795B9C" w:rsidRPr="00795B9C" w:rsidRDefault="00795B9C" w:rsidP="00795B9C">
            <w:pPr>
              <w:rPr>
                <w:rFonts w:ascii="Times New Roman" w:hAnsi="Times New Roman"/>
              </w:rPr>
            </w:pPr>
            <w:r w:rsidRPr="00795B9C">
              <w:rPr>
                <w:rFonts w:ascii="Times New Roman" w:hAnsi="Times New Roman"/>
                <w:b/>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2FC37A" w14:textId="77777777" w:rsidR="00795B9C" w:rsidRPr="00795B9C" w:rsidRDefault="00795B9C" w:rsidP="00795B9C">
            <w:pPr>
              <w:rPr>
                <w:rFonts w:ascii="Times New Roman" w:hAnsi="Times New Roman"/>
              </w:rPr>
            </w:pPr>
            <w:r w:rsidRPr="00795B9C">
              <w:rPr>
                <w:rFonts w:ascii="Times New Roman" w:hAnsi="Times New Roman"/>
              </w:rPr>
              <w:t>Antología de textos: autores del Barroco</w:t>
            </w:r>
          </w:p>
        </w:tc>
      </w:tr>
      <w:tr w:rsidR="00795B9C" w:rsidRPr="00795B9C" w14:paraId="28FC6F31" w14:textId="77777777" w:rsidTr="00795B9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A8E2C7" w14:textId="77777777" w:rsidR="00795B9C" w:rsidRPr="00795B9C" w:rsidRDefault="00795B9C" w:rsidP="00795B9C">
            <w:pPr>
              <w:rPr>
                <w:rFonts w:ascii="Times New Roman" w:hAnsi="Times New Roman"/>
              </w:rPr>
            </w:pPr>
            <w:r w:rsidRPr="00795B9C">
              <w:rPr>
                <w:rFonts w:ascii="Times New Roman" w:hAnsi="Times New Roman"/>
                <w:b/>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1093A2" w14:textId="77777777" w:rsidR="00795B9C" w:rsidRPr="00795B9C" w:rsidRDefault="00795B9C" w:rsidP="00795B9C">
            <w:pPr>
              <w:rPr>
                <w:rFonts w:ascii="Times New Roman" w:hAnsi="Times New Roman"/>
              </w:rPr>
            </w:pPr>
            <w:r w:rsidRPr="00795B9C">
              <w:rPr>
                <w:rFonts w:ascii="Times New Roman" w:hAnsi="Times New Roman"/>
              </w:rPr>
              <w:t>Interactivo que sirve para leer y analizar textos de diversos escritores barrocos</w:t>
            </w:r>
          </w:p>
        </w:tc>
      </w:tr>
    </w:tbl>
    <w:p w14:paraId="77426D42" w14:textId="77777777" w:rsidR="00795B9C" w:rsidRPr="00795B9C" w:rsidRDefault="00795B9C" w:rsidP="00795B9C">
      <w:pPr>
        <w:rPr>
          <w:rFonts w:ascii="Times New Roman" w:hAnsi="Times New Roman"/>
          <w:lang w:val="es-MX"/>
        </w:rPr>
      </w:pPr>
    </w:p>
    <w:tbl>
      <w:tblPr>
        <w:tblStyle w:val="Tablaconcuadrcula"/>
        <w:tblW w:w="0" w:type="auto"/>
        <w:tblLook w:val="04A0" w:firstRow="1" w:lastRow="0" w:firstColumn="1" w:lastColumn="0" w:noHBand="0" w:noVBand="1"/>
      </w:tblPr>
      <w:tblGrid>
        <w:gridCol w:w="2518"/>
        <w:gridCol w:w="6515"/>
      </w:tblGrid>
      <w:tr w:rsidR="00795B9C" w:rsidRPr="00795B9C" w14:paraId="5986B7E7" w14:textId="77777777" w:rsidTr="00795B9C">
        <w:tc>
          <w:tcPr>
            <w:tcW w:w="9033" w:type="dxa"/>
            <w:gridSpan w:val="2"/>
            <w:shd w:val="clear" w:color="auto" w:fill="000000" w:themeFill="text1"/>
          </w:tcPr>
          <w:p w14:paraId="4A668199" w14:textId="77777777" w:rsidR="00795B9C" w:rsidRPr="00795B9C" w:rsidRDefault="00795B9C" w:rsidP="00795B9C">
            <w:pPr>
              <w:rPr>
                <w:rFonts w:ascii="Times New Roman" w:hAnsi="Times New Roman"/>
                <w:b/>
              </w:rPr>
            </w:pPr>
            <w:r w:rsidRPr="00795B9C">
              <w:rPr>
                <w:rFonts w:ascii="Times New Roman" w:hAnsi="Times New Roman"/>
                <w:b/>
              </w:rPr>
              <w:t>Practica: (recurso de ejercitación)</w:t>
            </w:r>
          </w:p>
        </w:tc>
      </w:tr>
      <w:tr w:rsidR="00795B9C" w:rsidRPr="00795B9C" w14:paraId="34C8466E" w14:textId="77777777" w:rsidTr="00795B9C">
        <w:tc>
          <w:tcPr>
            <w:tcW w:w="2518" w:type="dxa"/>
          </w:tcPr>
          <w:p w14:paraId="2049F349" w14:textId="77777777" w:rsidR="00795B9C" w:rsidRPr="00795B9C" w:rsidRDefault="00795B9C" w:rsidP="00795B9C">
            <w:pPr>
              <w:rPr>
                <w:rFonts w:ascii="Times New Roman" w:hAnsi="Times New Roman"/>
                <w:b/>
              </w:rPr>
            </w:pPr>
            <w:r w:rsidRPr="00795B9C">
              <w:rPr>
                <w:rFonts w:ascii="Times New Roman" w:hAnsi="Times New Roman"/>
                <w:b/>
              </w:rPr>
              <w:t>Código</w:t>
            </w:r>
          </w:p>
        </w:tc>
        <w:tc>
          <w:tcPr>
            <w:tcW w:w="6515" w:type="dxa"/>
          </w:tcPr>
          <w:p w14:paraId="5006ED3E" w14:textId="77777777" w:rsidR="00795B9C" w:rsidRPr="00795B9C" w:rsidRDefault="00795B9C" w:rsidP="00795B9C">
            <w:pPr>
              <w:rPr>
                <w:rFonts w:ascii="Times New Roman" w:hAnsi="Times New Roman"/>
                <w:b/>
              </w:rPr>
            </w:pPr>
            <w:r w:rsidRPr="00795B9C">
              <w:rPr>
                <w:rFonts w:ascii="Times New Roman" w:hAnsi="Times New Roman"/>
              </w:rPr>
              <w:t>LE_10_03_REC120</w:t>
            </w:r>
          </w:p>
        </w:tc>
      </w:tr>
      <w:tr w:rsidR="00795B9C" w:rsidRPr="00795B9C" w14:paraId="4CBFFEF4" w14:textId="77777777" w:rsidTr="00795B9C">
        <w:tc>
          <w:tcPr>
            <w:tcW w:w="2518" w:type="dxa"/>
          </w:tcPr>
          <w:p w14:paraId="0242BAD0" w14:textId="77777777" w:rsidR="00795B9C" w:rsidRPr="00795B9C" w:rsidRDefault="00795B9C" w:rsidP="00795B9C">
            <w:pPr>
              <w:rPr>
                <w:rFonts w:ascii="Times New Roman" w:hAnsi="Times New Roman"/>
              </w:rPr>
            </w:pPr>
            <w:r w:rsidRPr="00795B9C">
              <w:rPr>
                <w:rFonts w:ascii="Times New Roman" w:hAnsi="Times New Roman"/>
                <w:b/>
              </w:rPr>
              <w:t>Título</w:t>
            </w:r>
          </w:p>
        </w:tc>
        <w:tc>
          <w:tcPr>
            <w:tcW w:w="6515" w:type="dxa"/>
          </w:tcPr>
          <w:p w14:paraId="550570AA" w14:textId="77777777" w:rsidR="00795B9C" w:rsidRPr="00795B9C" w:rsidRDefault="00795B9C" w:rsidP="00795B9C">
            <w:pPr>
              <w:rPr>
                <w:rFonts w:ascii="Times New Roman" w:hAnsi="Times New Roman"/>
              </w:rPr>
            </w:pPr>
            <w:r w:rsidRPr="00795B9C">
              <w:rPr>
                <w:rFonts w:ascii="Times New Roman" w:hAnsi="Times New Roman"/>
              </w:rPr>
              <w:t xml:space="preserve">Refuerza tu aprendizaje: La literatura española del Barroco  </w:t>
            </w:r>
          </w:p>
        </w:tc>
      </w:tr>
      <w:tr w:rsidR="00795B9C" w:rsidRPr="00795B9C" w14:paraId="6DCD6599" w14:textId="77777777" w:rsidTr="00795B9C">
        <w:tc>
          <w:tcPr>
            <w:tcW w:w="2518" w:type="dxa"/>
          </w:tcPr>
          <w:p w14:paraId="7CA4B546" w14:textId="77777777" w:rsidR="00795B9C" w:rsidRPr="00795B9C" w:rsidRDefault="00795B9C" w:rsidP="00795B9C">
            <w:pPr>
              <w:rPr>
                <w:rFonts w:ascii="Times New Roman" w:hAnsi="Times New Roman"/>
              </w:rPr>
            </w:pPr>
            <w:r w:rsidRPr="00795B9C">
              <w:rPr>
                <w:rFonts w:ascii="Times New Roman" w:hAnsi="Times New Roman"/>
                <w:b/>
              </w:rPr>
              <w:t>Descripción</w:t>
            </w:r>
          </w:p>
        </w:tc>
        <w:tc>
          <w:tcPr>
            <w:tcW w:w="6515" w:type="dxa"/>
          </w:tcPr>
          <w:p w14:paraId="55CB2814" w14:textId="77777777" w:rsidR="00795B9C" w:rsidRPr="00795B9C" w:rsidRDefault="00795B9C" w:rsidP="00795B9C">
            <w:pPr>
              <w:rPr>
                <w:rFonts w:ascii="Times New Roman" w:hAnsi="Times New Roman"/>
              </w:rPr>
            </w:pPr>
            <w:r w:rsidRPr="00795B9C">
              <w:rPr>
                <w:rFonts w:ascii="Times New Roman" w:hAnsi="Times New Roman"/>
              </w:rPr>
              <w:t>Actividad para afirmar los conocimientos sobre la literatura barroca, con énfasis en el teatro</w:t>
            </w:r>
          </w:p>
        </w:tc>
      </w:tr>
    </w:tbl>
    <w:p w14:paraId="402D6BC8" w14:textId="77777777" w:rsidR="00FA616A" w:rsidRPr="00407160" w:rsidRDefault="00FA616A" w:rsidP="00FA616A">
      <w:pPr>
        <w:tabs>
          <w:tab w:val="right" w:pos="8498"/>
        </w:tabs>
        <w:rPr>
          <w:rFonts w:ascii="Times" w:eastAsia="Cambria" w:hAnsi="Times"/>
          <w:b/>
          <w:highlight w:val="yellow"/>
          <w:lang w:eastAsia="en-US"/>
        </w:rPr>
      </w:pPr>
    </w:p>
    <w:p w14:paraId="298CB5FE" w14:textId="77777777" w:rsidR="00FA616A" w:rsidRPr="00FA616A" w:rsidRDefault="00FA616A" w:rsidP="00FA616A">
      <w:pPr>
        <w:tabs>
          <w:tab w:val="right" w:pos="8498"/>
        </w:tabs>
        <w:rPr>
          <w:rFonts w:ascii="Times" w:eastAsia="Cambria" w:hAnsi="Times"/>
          <w:b/>
          <w:lang w:eastAsia="en-US"/>
        </w:rPr>
      </w:pPr>
      <w:r w:rsidRPr="00407160">
        <w:rPr>
          <w:rFonts w:ascii="Times" w:eastAsia="Cambria" w:hAnsi="Times"/>
          <w:b/>
          <w:highlight w:val="yellow"/>
          <w:lang w:eastAsia="en-US"/>
        </w:rPr>
        <w:t>[SECCIÓN 1]</w:t>
      </w:r>
      <w:r w:rsidRPr="00FA616A">
        <w:rPr>
          <w:rFonts w:ascii="Times" w:eastAsia="Cambria" w:hAnsi="Times"/>
          <w:lang w:eastAsia="en-US"/>
        </w:rPr>
        <w:t xml:space="preserve"> </w:t>
      </w:r>
      <w:r w:rsidRPr="00FA616A">
        <w:rPr>
          <w:rFonts w:ascii="Times" w:eastAsia="Cambria" w:hAnsi="Times"/>
          <w:b/>
          <w:lang w:eastAsia="en-US"/>
        </w:rPr>
        <w:t>3 Lingüística: el discurso y sus modalidades</w:t>
      </w:r>
    </w:p>
    <w:p w14:paraId="162E9F0D" w14:textId="77777777" w:rsidR="00FA616A" w:rsidRPr="00FA616A" w:rsidRDefault="00FA616A" w:rsidP="00FA616A">
      <w:pPr>
        <w:rPr>
          <w:rFonts w:ascii="Times" w:eastAsia="Cambria" w:hAnsi="Times"/>
          <w:highlight w:val="yellow"/>
          <w:lang w:eastAsia="en-US"/>
        </w:rPr>
      </w:pPr>
    </w:p>
    <w:p w14:paraId="15987E08" w14:textId="77777777" w:rsidR="00FA616A" w:rsidRPr="00FA616A" w:rsidRDefault="00FA616A" w:rsidP="00FA616A">
      <w:pPr>
        <w:rPr>
          <w:rFonts w:ascii="Times New Roman" w:eastAsia="Cambria" w:hAnsi="Times New Roman"/>
          <w:lang w:eastAsia="en-US"/>
        </w:rPr>
      </w:pPr>
      <w:r w:rsidRPr="00FA616A">
        <w:rPr>
          <w:rFonts w:ascii="Times New Roman" w:eastAsia="Cambria" w:hAnsi="Times New Roman"/>
          <w:lang w:eastAsia="en-US"/>
        </w:rPr>
        <w:t xml:space="preserve">Generalmente identificamos el término </w:t>
      </w:r>
      <w:r w:rsidRPr="00FA616A">
        <w:rPr>
          <w:rFonts w:ascii="Times New Roman" w:eastAsia="Cambria" w:hAnsi="Times New Roman"/>
          <w:b/>
          <w:lang w:eastAsia="en-US"/>
        </w:rPr>
        <w:t>discurso</w:t>
      </w:r>
      <w:r w:rsidRPr="00FA616A">
        <w:rPr>
          <w:rFonts w:ascii="Times New Roman" w:eastAsia="Cambria" w:hAnsi="Times New Roman"/>
          <w:lang w:eastAsia="en-US"/>
        </w:rPr>
        <w:t xml:space="preserve"> con una alocución política o ceremonial, con una especie de conferencia o prédica; sin embargo, el término discurso es mucho más amplio. Un discurso es una práctica social, un suceso de comunicación a través del cual las personas utilizamos el lenguaje para transmitir ideas o creencias, estableciendo una </w:t>
      </w:r>
      <w:r w:rsidRPr="00FA616A">
        <w:rPr>
          <w:rFonts w:ascii="Times New Roman" w:eastAsia="Cambria" w:hAnsi="Times New Roman"/>
          <w:b/>
          <w:lang w:eastAsia="en-US"/>
        </w:rPr>
        <w:t>interacción verbal</w:t>
      </w:r>
      <w:r w:rsidRPr="00FA616A">
        <w:rPr>
          <w:rFonts w:ascii="Times New Roman" w:eastAsia="Cambria" w:hAnsi="Times New Roman"/>
          <w:lang w:eastAsia="en-US"/>
        </w:rPr>
        <w:t>. En otras palabras, es el uso de la lengua en las diversas actividades comunicativas cotidianas.</w:t>
      </w:r>
    </w:p>
    <w:p w14:paraId="1627B740" w14:textId="77777777" w:rsidR="00FA616A" w:rsidRPr="00FA616A" w:rsidRDefault="00FA616A" w:rsidP="00FA616A">
      <w:pPr>
        <w:rPr>
          <w:rFonts w:ascii="Times New Roman" w:eastAsia="Cambria" w:hAnsi="Times New Roman"/>
          <w:lang w:eastAsia="en-US"/>
        </w:rPr>
      </w:pPr>
    </w:p>
    <w:p w14:paraId="0CADCA86" w14:textId="77777777" w:rsidR="00FA616A" w:rsidRPr="00FA616A" w:rsidRDefault="00FA616A" w:rsidP="00FA616A">
      <w:pPr>
        <w:spacing w:after="200"/>
        <w:rPr>
          <w:rFonts w:ascii="Times New Roman" w:eastAsia="Cambria" w:hAnsi="Times New Roman"/>
          <w:lang w:eastAsia="en-US"/>
        </w:rPr>
      </w:pPr>
      <w:r w:rsidRPr="00FA616A">
        <w:rPr>
          <w:rFonts w:ascii="Times New Roman" w:eastAsia="Cambria" w:hAnsi="Times New Roman"/>
          <w:lang w:eastAsia="en-US"/>
        </w:rPr>
        <w:t>El discurso es el objeto de estudio de la lingüística.</w:t>
      </w:r>
    </w:p>
    <w:tbl>
      <w:tblPr>
        <w:tblStyle w:val="Tablaconcuadrcula1"/>
        <w:tblW w:w="0" w:type="auto"/>
        <w:tblLayout w:type="fixed"/>
        <w:tblLook w:val="04A0" w:firstRow="1" w:lastRow="0" w:firstColumn="1" w:lastColumn="0" w:noHBand="0" w:noVBand="1"/>
      </w:tblPr>
      <w:tblGrid>
        <w:gridCol w:w="2518"/>
        <w:gridCol w:w="6536"/>
      </w:tblGrid>
      <w:tr w:rsidR="00FA616A" w:rsidRPr="00FA616A" w14:paraId="4E9F96EA" w14:textId="77777777" w:rsidTr="00FA616A">
        <w:tc>
          <w:tcPr>
            <w:tcW w:w="9054" w:type="dxa"/>
            <w:gridSpan w:val="2"/>
            <w:shd w:val="clear" w:color="auto" w:fill="0D0D0D"/>
          </w:tcPr>
          <w:p w14:paraId="023F39F8" w14:textId="77777777" w:rsidR="00FA616A" w:rsidRPr="00FA616A" w:rsidRDefault="00FA616A" w:rsidP="00FA616A">
            <w:pPr>
              <w:rPr>
                <w:rFonts w:ascii="Times New Roman" w:eastAsia="Cambria" w:hAnsi="Times New Roman"/>
                <w:b/>
                <w:color w:val="FFFFFF"/>
                <w:lang w:eastAsia="en-US"/>
              </w:rPr>
            </w:pPr>
            <w:r w:rsidRPr="00FA616A">
              <w:rPr>
                <w:rFonts w:ascii="Times New Roman" w:eastAsia="Cambria" w:hAnsi="Times New Roman"/>
                <w:b/>
                <w:color w:val="FFFFFF"/>
                <w:lang w:eastAsia="en-US"/>
              </w:rPr>
              <w:t>Imagen (fotografía, gráfica o ilustración)</w:t>
            </w:r>
          </w:p>
        </w:tc>
      </w:tr>
      <w:tr w:rsidR="00FA616A" w:rsidRPr="00FA616A" w14:paraId="72DFCC82" w14:textId="77777777" w:rsidTr="00913F52">
        <w:tc>
          <w:tcPr>
            <w:tcW w:w="2518" w:type="dxa"/>
          </w:tcPr>
          <w:p w14:paraId="5B6D7536" w14:textId="77777777" w:rsidR="00FA616A" w:rsidRPr="00FA616A" w:rsidRDefault="00FA616A" w:rsidP="00FA616A">
            <w:pPr>
              <w:rPr>
                <w:rFonts w:ascii="Times New Roman" w:eastAsia="Cambria" w:hAnsi="Times New Roman"/>
                <w:b/>
                <w:color w:val="000000"/>
                <w:lang w:eastAsia="en-US"/>
              </w:rPr>
            </w:pPr>
            <w:r w:rsidRPr="00FA616A">
              <w:rPr>
                <w:rFonts w:ascii="Times New Roman" w:eastAsia="Cambria" w:hAnsi="Times New Roman"/>
                <w:b/>
                <w:color w:val="000000"/>
                <w:lang w:eastAsia="en-US"/>
              </w:rPr>
              <w:t>Código</w:t>
            </w:r>
          </w:p>
        </w:tc>
        <w:tc>
          <w:tcPr>
            <w:tcW w:w="6536" w:type="dxa"/>
          </w:tcPr>
          <w:p w14:paraId="1136802C" w14:textId="77777777" w:rsidR="00FA616A" w:rsidRPr="00FA616A" w:rsidRDefault="00FA616A" w:rsidP="00FA616A">
            <w:pPr>
              <w:rPr>
                <w:rFonts w:ascii="Times New Roman" w:eastAsia="Cambria" w:hAnsi="Times New Roman"/>
                <w:b/>
                <w:color w:val="000000"/>
                <w:lang w:eastAsia="en-US"/>
              </w:rPr>
            </w:pPr>
            <w:r w:rsidRPr="00FA616A">
              <w:rPr>
                <w:rFonts w:ascii="Times New Roman" w:eastAsia="Cambria" w:hAnsi="Times New Roman"/>
                <w:color w:val="000000"/>
                <w:lang w:eastAsia="en-US"/>
              </w:rPr>
              <w:t>LE_10_03_IMG07</w:t>
            </w:r>
          </w:p>
        </w:tc>
      </w:tr>
      <w:tr w:rsidR="00FA616A" w:rsidRPr="00FA616A" w14:paraId="53EEC7BE" w14:textId="77777777" w:rsidTr="00913F52">
        <w:tc>
          <w:tcPr>
            <w:tcW w:w="2518" w:type="dxa"/>
          </w:tcPr>
          <w:p w14:paraId="0EB57DBB"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b/>
                <w:color w:val="000000"/>
                <w:lang w:eastAsia="en-US"/>
              </w:rPr>
              <w:t>Descripción</w:t>
            </w:r>
          </w:p>
        </w:tc>
        <w:tc>
          <w:tcPr>
            <w:tcW w:w="6536" w:type="dxa"/>
          </w:tcPr>
          <w:p w14:paraId="63A534FD"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lang w:eastAsia="en-US"/>
              </w:rPr>
              <w:t>Martin Luther King</w:t>
            </w:r>
          </w:p>
        </w:tc>
      </w:tr>
      <w:tr w:rsidR="00FA616A" w:rsidRPr="00FA616A" w14:paraId="306E48EF" w14:textId="77777777" w:rsidTr="00913F52">
        <w:tc>
          <w:tcPr>
            <w:tcW w:w="2518" w:type="dxa"/>
          </w:tcPr>
          <w:p w14:paraId="0A71AB34"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b/>
                <w:color w:val="000000"/>
                <w:lang w:eastAsia="en-US"/>
              </w:rPr>
              <w:t xml:space="preserve">Código </w:t>
            </w:r>
            <w:proofErr w:type="spellStart"/>
            <w:r w:rsidRPr="00FA616A">
              <w:rPr>
                <w:rFonts w:ascii="Times New Roman" w:eastAsia="Cambria" w:hAnsi="Times New Roman"/>
                <w:b/>
                <w:color w:val="000000"/>
                <w:lang w:eastAsia="en-US"/>
              </w:rPr>
              <w:t>Shutterstock</w:t>
            </w:r>
            <w:proofErr w:type="spellEnd"/>
            <w:r w:rsidRPr="00FA616A">
              <w:rPr>
                <w:rFonts w:ascii="Times New Roman" w:eastAsia="Cambria" w:hAnsi="Times New Roman"/>
                <w:b/>
                <w:color w:val="000000"/>
                <w:lang w:eastAsia="en-US"/>
              </w:rPr>
              <w:t xml:space="preserve"> (o URL o la ruta en </w:t>
            </w:r>
            <w:proofErr w:type="spellStart"/>
            <w:r w:rsidRPr="00FA616A">
              <w:rPr>
                <w:rFonts w:ascii="Times New Roman" w:eastAsia="Cambria" w:hAnsi="Times New Roman"/>
                <w:b/>
                <w:color w:val="000000"/>
                <w:lang w:eastAsia="en-US"/>
              </w:rPr>
              <w:t>AulaPlaneta</w:t>
            </w:r>
            <w:proofErr w:type="spellEnd"/>
            <w:r w:rsidRPr="00FA616A">
              <w:rPr>
                <w:rFonts w:ascii="Times New Roman" w:eastAsia="Cambria" w:hAnsi="Times New Roman"/>
                <w:b/>
                <w:color w:val="000000"/>
                <w:lang w:eastAsia="en-US"/>
              </w:rPr>
              <w:t>)</w:t>
            </w:r>
          </w:p>
        </w:tc>
        <w:tc>
          <w:tcPr>
            <w:tcW w:w="6536" w:type="dxa"/>
          </w:tcPr>
          <w:p w14:paraId="45C1A1F0"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color w:val="000000"/>
                <w:lang w:eastAsia="en-US"/>
              </w:rPr>
              <w:t>http://static0.planetasaber.com/encyclopedia/Data/Imagenes/FOTOS/000M8M01.jpg</w:t>
            </w:r>
          </w:p>
        </w:tc>
      </w:tr>
      <w:tr w:rsidR="00FA616A" w:rsidRPr="00FA616A" w14:paraId="38C9EBF3" w14:textId="77777777" w:rsidTr="00913F52">
        <w:tc>
          <w:tcPr>
            <w:tcW w:w="2518" w:type="dxa"/>
          </w:tcPr>
          <w:p w14:paraId="11F0BD03"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b/>
                <w:color w:val="000000"/>
                <w:lang w:eastAsia="en-US"/>
              </w:rPr>
              <w:t>Pie de imagen</w:t>
            </w:r>
          </w:p>
        </w:tc>
        <w:tc>
          <w:tcPr>
            <w:tcW w:w="6536" w:type="dxa"/>
          </w:tcPr>
          <w:p w14:paraId="5B8FDACE" w14:textId="77777777" w:rsidR="00FA616A" w:rsidRPr="00FA616A" w:rsidRDefault="00FA616A" w:rsidP="00FA616A">
            <w:pPr>
              <w:rPr>
                <w:rFonts w:ascii="Times New Roman" w:eastAsia="Cambria" w:hAnsi="Times New Roman"/>
                <w:lang w:eastAsia="en-US"/>
              </w:rPr>
            </w:pPr>
            <w:r w:rsidRPr="00FA616A">
              <w:rPr>
                <w:rFonts w:ascii="Times New Roman" w:eastAsia="Cambria" w:hAnsi="Times New Roman"/>
                <w:lang w:eastAsia="en-US"/>
              </w:rPr>
              <w:t>"Yo tuve un sueño" es la frase con que Martin Luther King inició en 1963 un célebre discurso público en Washington, Estados Unidos, en el que imaginaba un mundo mejor para la comunidad negra, en el que esta no sufriera discriminación y tuviera acceso a sus derechos.</w:t>
            </w:r>
          </w:p>
        </w:tc>
      </w:tr>
    </w:tbl>
    <w:p w14:paraId="515E334A" w14:textId="77777777" w:rsidR="004B26D8" w:rsidRPr="00FA616A" w:rsidRDefault="004B26D8" w:rsidP="00FA616A">
      <w:pPr>
        <w:spacing w:after="200"/>
        <w:rPr>
          <w:rFonts w:ascii="Times New Roman" w:eastAsia="Cambria" w:hAnsi="Times New Roman"/>
          <w:lang w:eastAsia="en-US"/>
        </w:rPr>
      </w:pPr>
    </w:p>
    <w:tbl>
      <w:tblPr>
        <w:tblStyle w:val="Tablaconcuadrcula1"/>
        <w:tblW w:w="0" w:type="auto"/>
        <w:tblLook w:val="04A0" w:firstRow="1" w:lastRow="0" w:firstColumn="1" w:lastColumn="0" w:noHBand="0" w:noVBand="1"/>
      </w:tblPr>
      <w:tblGrid>
        <w:gridCol w:w="1283"/>
        <w:gridCol w:w="7771"/>
      </w:tblGrid>
      <w:tr w:rsidR="00FA616A" w:rsidRPr="00FA616A" w14:paraId="721E4C6C" w14:textId="77777777" w:rsidTr="00FA616A">
        <w:tc>
          <w:tcPr>
            <w:tcW w:w="9054" w:type="dxa"/>
            <w:gridSpan w:val="2"/>
            <w:shd w:val="clear" w:color="auto" w:fill="000000"/>
          </w:tcPr>
          <w:p w14:paraId="495F8FD9" w14:textId="77777777" w:rsidR="00FA616A" w:rsidRPr="00FA616A" w:rsidRDefault="00FA616A" w:rsidP="004B26D8">
            <w:pPr>
              <w:jc w:val="center"/>
              <w:rPr>
                <w:rFonts w:ascii="Times New Roman" w:eastAsia="Cambria" w:hAnsi="Times New Roman"/>
                <w:b/>
                <w:color w:val="FFFFFF"/>
                <w:lang w:eastAsia="en-US"/>
              </w:rPr>
            </w:pPr>
            <w:r w:rsidRPr="00FA616A">
              <w:rPr>
                <w:rFonts w:ascii="Times New Roman" w:eastAsia="Cambria" w:hAnsi="Times New Roman"/>
                <w:b/>
                <w:color w:val="FFFFFF"/>
                <w:lang w:eastAsia="en-US"/>
              </w:rPr>
              <w:lastRenderedPageBreak/>
              <w:t>Recuerda</w:t>
            </w:r>
          </w:p>
        </w:tc>
      </w:tr>
      <w:tr w:rsidR="00FA616A" w:rsidRPr="00FA616A" w14:paraId="3A7945C4" w14:textId="77777777" w:rsidTr="00913F52">
        <w:tc>
          <w:tcPr>
            <w:tcW w:w="1065" w:type="dxa"/>
          </w:tcPr>
          <w:p w14:paraId="0F66CE36" w14:textId="77777777" w:rsidR="00FA616A" w:rsidRPr="00FA616A" w:rsidRDefault="00FA616A" w:rsidP="00FA616A">
            <w:pPr>
              <w:rPr>
                <w:rFonts w:ascii="Times" w:eastAsia="Cambria" w:hAnsi="Times"/>
                <w:b/>
                <w:lang w:eastAsia="en-US"/>
              </w:rPr>
            </w:pPr>
            <w:r w:rsidRPr="00FA616A">
              <w:rPr>
                <w:rFonts w:ascii="Times" w:eastAsia="Cambria" w:hAnsi="Times"/>
                <w:b/>
                <w:lang w:eastAsia="en-US"/>
              </w:rPr>
              <w:t>Contenido</w:t>
            </w:r>
          </w:p>
        </w:tc>
        <w:tc>
          <w:tcPr>
            <w:tcW w:w="7989" w:type="dxa"/>
          </w:tcPr>
          <w:p w14:paraId="7601B492" w14:textId="0AF19069" w:rsidR="00FA616A" w:rsidRPr="00FA616A" w:rsidRDefault="00FA616A" w:rsidP="00FA616A">
            <w:pPr>
              <w:rPr>
                <w:rFonts w:ascii="Times New Roman" w:eastAsia="Cambria" w:hAnsi="Times New Roman"/>
                <w:lang w:eastAsia="en-US"/>
              </w:rPr>
            </w:pPr>
            <w:r w:rsidRPr="00FA616A">
              <w:rPr>
                <w:rFonts w:ascii="Times New Roman" w:eastAsia="Cambria" w:hAnsi="Times New Roman"/>
                <w:lang w:eastAsia="en-US"/>
              </w:rPr>
              <w:t xml:space="preserve">La </w:t>
            </w:r>
            <w:r w:rsidRPr="00FA616A">
              <w:rPr>
                <w:rFonts w:ascii="Times New Roman" w:eastAsia="Cambria" w:hAnsi="Times New Roman"/>
                <w:b/>
                <w:lang w:eastAsia="en-US"/>
              </w:rPr>
              <w:t>lingüística</w:t>
            </w:r>
            <w:r w:rsidRPr="00FA616A">
              <w:rPr>
                <w:rFonts w:ascii="Times New Roman" w:eastAsia="Cambria" w:hAnsi="Times New Roman"/>
                <w:lang w:eastAsia="en-US"/>
              </w:rPr>
              <w:t xml:space="preserve"> es la ciencia que estudia todos los aspectos de una lengua</w:t>
            </w:r>
            <w:ins w:id="48" w:author="Admincmovil" w:date="2016-05-27T11:53:00Z">
              <w:r w:rsidR="00A405E7">
                <w:rPr>
                  <w:rFonts w:ascii="Times New Roman" w:eastAsia="Cambria" w:hAnsi="Times New Roman"/>
                  <w:lang w:eastAsia="en-US"/>
                </w:rPr>
                <w:t>,</w:t>
              </w:r>
            </w:ins>
            <w:r w:rsidRPr="00FA616A">
              <w:rPr>
                <w:rFonts w:ascii="Times New Roman" w:eastAsia="Cambria" w:hAnsi="Times New Roman"/>
                <w:lang w:eastAsia="en-US"/>
              </w:rPr>
              <w:t xml:space="preserve"> entendida como sistema de comunicación verbal. Incluye campos como la fonética, la fonología, la ortología, la ortografía, la morfología, la sintaxis, la semántica, la etimología, la lexicografía, entre otros.</w:t>
            </w:r>
          </w:p>
        </w:tc>
      </w:tr>
    </w:tbl>
    <w:p w14:paraId="59764C70" w14:textId="77777777" w:rsidR="00FA616A" w:rsidRPr="00FA616A" w:rsidRDefault="00FA616A" w:rsidP="00FA616A">
      <w:pPr>
        <w:rPr>
          <w:rFonts w:ascii="Times" w:eastAsia="Cambria" w:hAnsi="Times"/>
          <w:highlight w:val="yellow"/>
          <w:lang w:eastAsia="en-US"/>
        </w:rPr>
      </w:pPr>
    </w:p>
    <w:p w14:paraId="2A5F5588" w14:textId="77777777" w:rsidR="00FA616A" w:rsidRPr="00FA616A" w:rsidRDefault="00FA616A" w:rsidP="00FA616A">
      <w:pPr>
        <w:rPr>
          <w:rFonts w:ascii="Times" w:eastAsia="Cambria" w:hAnsi="Times"/>
          <w:b/>
          <w:lang w:eastAsia="en-US"/>
        </w:rPr>
      </w:pPr>
      <w:r w:rsidRPr="00407160">
        <w:rPr>
          <w:rFonts w:ascii="Times" w:eastAsia="Cambria" w:hAnsi="Times"/>
          <w:b/>
          <w:highlight w:val="yellow"/>
          <w:lang w:eastAsia="en-US"/>
        </w:rPr>
        <w:t>[SECCIÓN 2]</w:t>
      </w:r>
      <w:r w:rsidRPr="00FA616A">
        <w:rPr>
          <w:rFonts w:ascii="Times" w:eastAsia="Cambria" w:hAnsi="Times"/>
          <w:lang w:eastAsia="en-US"/>
        </w:rPr>
        <w:t xml:space="preserve"> </w:t>
      </w:r>
      <w:r w:rsidRPr="00FA616A">
        <w:rPr>
          <w:rFonts w:ascii="Times" w:eastAsia="Cambria" w:hAnsi="Times"/>
          <w:b/>
          <w:lang w:eastAsia="en-US"/>
        </w:rPr>
        <w:t>3.1 Los géneros del discurso</w:t>
      </w:r>
    </w:p>
    <w:p w14:paraId="26610B03" w14:textId="77777777" w:rsidR="00FA616A" w:rsidRPr="00FA616A" w:rsidRDefault="00FA616A" w:rsidP="00FA616A">
      <w:pPr>
        <w:rPr>
          <w:rFonts w:ascii="Times" w:eastAsia="Cambria" w:hAnsi="Times"/>
          <w:b/>
          <w:lang w:eastAsia="en-US"/>
        </w:rPr>
      </w:pPr>
    </w:p>
    <w:tbl>
      <w:tblPr>
        <w:tblStyle w:val="Tablaconcuadrcula1"/>
        <w:tblW w:w="0" w:type="auto"/>
        <w:tblLook w:val="04A0" w:firstRow="1" w:lastRow="0" w:firstColumn="1" w:lastColumn="0" w:noHBand="0" w:noVBand="1"/>
      </w:tblPr>
      <w:tblGrid>
        <w:gridCol w:w="1194"/>
        <w:gridCol w:w="7860"/>
      </w:tblGrid>
      <w:tr w:rsidR="00FA616A" w:rsidRPr="00FA616A" w14:paraId="64AC1A7C" w14:textId="77777777" w:rsidTr="00FA616A">
        <w:tc>
          <w:tcPr>
            <w:tcW w:w="9054" w:type="dxa"/>
            <w:gridSpan w:val="2"/>
            <w:shd w:val="clear" w:color="auto" w:fill="000000"/>
          </w:tcPr>
          <w:p w14:paraId="73F04C4D" w14:textId="77777777" w:rsidR="00FA616A" w:rsidRPr="00FA616A" w:rsidRDefault="00FA616A" w:rsidP="00FA616A">
            <w:pPr>
              <w:rPr>
                <w:rFonts w:ascii="Times New Roman" w:eastAsia="Cambria" w:hAnsi="Times New Roman"/>
                <w:b/>
                <w:color w:val="FFFFFF"/>
                <w:sz w:val="22"/>
                <w:lang w:eastAsia="en-US"/>
              </w:rPr>
            </w:pPr>
            <w:r w:rsidRPr="00FA616A">
              <w:rPr>
                <w:rFonts w:ascii="Times New Roman" w:eastAsia="Cambria" w:hAnsi="Times New Roman"/>
                <w:b/>
                <w:color w:val="FFFFFF"/>
                <w:sz w:val="22"/>
                <w:lang w:eastAsia="en-US"/>
              </w:rPr>
              <w:t>Destacado</w:t>
            </w:r>
          </w:p>
        </w:tc>
      </w:tr>
      <w:tr w:rsidR="00FA616A" w:rsidRPr="00FA616A" w14:paraId="4A39ACBD" w14:textId="77777777" w:rsidTr="00913F52">
        <w:trPr>
          <w:trHeight w:val="172"/>
        </w:trPr>
        <w:tc>
          <w:tcPr>
            <w:tcW w:w="1194" w:type="dxa"/>
          </w:tcPr>
          <w:p w14:paraId="3980F245" w14:textId="77777777" w:rsidR="00FA616A" w:rsidRPr="00FA616A" w:rsidRDefault="00FA616A" w:rsidP="00FA616A">
            <w:pPr>
              <w:rPr>
                <w:rFonts w:ascii="Times" w:eastAsia="Cambria" w:hAnsi="Times"/>
                <w:b/>
                <w:sz w:val="22"/>
                <w:lang w:eastAsia="en-US"/>
              </w:rPr>
            </w:pPr>
            <w:r w:rsidRPr="00FA616A">
              <w:rPr>
                <w:rFonts w:ascii="Times" w:eastAsia="Cambria" w:hAnsi="Times"/>
                <w:b/>
                <w:sz w:val="22"/>
                <w:lang w:eastAsia="en-US"/>
              </w:rPr>
              <w:t>Título</w:t>
            </w:r>
          </w:p>
        </w:tc>
        <w:tc>
          <w:tcPr>
            <w:tcW w:w="7860" w:type="dxa"/>
            <w:vAlign w:val="center"/>
          </w:tcPr>
          <w:p w14:paraId="22DB1823" w14:textId="77777777" w:rsidR="00FA616A" w:rsidRPr="00FA616A" w:rsidRDefault="00FA616A" w:rsidP="00FA616A">
            <w:pPr>
              <w:rPr>
                <w:rFonts w:ascii="Times" w:eastAsia="Cambria" w:hAnsi="Times"/>
                <w:b/>
                <w:sz w:val="22"/>
                <w:lang w:eastAsia="en-US"/>
              </w:rPr>
            </w:pPr>
            <w:r w:rsidRPr="00913F52">
              <w:rPr>
                <w:rFonts w:ascii="Times" w:eastAsia="Cambria" w:hAnsi="Times"/>
                <w:b/>
                <w:lang w:eastAsia="en-US"/>
              </w:rPr>
              <w:t>Géneros</w:t>
            </w:r>
            <w:r w:rsidRPr="00FA616A">
              <w:rPr>
                <w:rFonts w:ascii="Times" w:eastAsia="Cambria" w:hAnsi="Times"/>
                <w:b/>
                <w:sz w:val="22"/>
                <w:lang w:eastAsia="en-US"/>
              </w:rPr>
              <w:t xml:space="preserve"> del discurso</w:t>
            </w:r>
          </w:p>
        </w:tc>
      </w:tr>
      <w:tr w:rsidR="00FA616A" w:rsidRPr="00FA616A" w14:paraId="299D6330" w14:textId="77777777" w:rsidTr="00913F52">
        <w:tc>
          <w:tcPr>
            <w:tcW w:w="1194" w:type="dxa"/>
          </w:tcPr>
          <w:p w14:paraId="21A4A714" w14:textId="77777777" w:rsidR="00FA616A" w:rsidRPr="00FA616A" w:rsidRDefault="00FA616A" w:rsidP="00FA616A">
            <w:pPr>
              <w:rPr>
                <w:rFonts w:ascii="Times" w:eastAsia="Cambria" w:hAnsi="Times"/>
                <w:sz w:val="22"/>
                <w:lang w:eastAsia="en-US"/>
              </w:rPr>
            </w:pPr>
            <w:r w:rsidRPr="00FA616A">
              <w:rPr>
                <w:rFonts w:ascii="Times" w:eastAsia="Cambria" w:hAnsi="Times"/>
                <w:b/>
                <w:sz w:val="22"/>
                <w:lang w:eastAsia="en-US"/>
              </w:rPr>
              <w:t>Contenido</w:t>
            </w:r>
          </w:p>
        </w:tc>
        <w:tc>
          <w:tcPr>
            <w:tcW w:w="7860" w:type="dxa"/>
          </w:tcPr>
          <w:p w14:paraId="44AA6AA1" w14:textId="10A90B76" w:rsidR="00FA616A" w:rsidRPr="00FA616A" w:rsidRDefault="00FA616A" w:rsidP="00FA616A">
            <w:pPr>
              <w:rPr>
                <w:rFonts w:ascii="Times New Roman" w:eastAsia="Cambria" w:hAnsi="Times New Roman"/>
                <w:lang w:eastAsia="en-US"/>
              </w:rPr>
            </w:pPr>
            <w:r w:rsidRPr="00FA616A">
              <w:rPr>
                <w:rFonts w:ascii="Times New Roman" w:eastAsia="Cambria" w:hAnsi="Times New Roman"/>
                <w:lang w:eastAsia="en-US"/>
              </w:rPr>
              <w:t xml:space="preserve">Se denominan géneros a aquellas formas estandarizadas del discurso, es decir, formas que se han </w:t>
            </w:r>
            <w:r w:rsidRPr="00FA616A">
              <w:rPr>
                <w:rFonts w:ascii="Times New Roman" w:eastAsia="Cambria" w:hAnsi="Times New Roman"/>
                <w:b/>
                <w:lang w:eastAsia="en-US"/>
              </w:rPr>
              <w:t>fijado por el uso</w:t>
            </w:r>
            <w:r w:rsidRPr="00FA616A">
              <w:rPr>
                <w:rFonts w:ascii="Times New Roman" w:eastAsia="Cambria" w:hAnsi="Times New Roman"/>
                <w:lang w:eastAsia="en-US"/>
              </w:rPr>
              <w:t xml:space="preserve"> en determinadas situaciones comunicativas. En tales casos, los discursos guardan similitudes en el </w:t>
            </w:r>
            <w:r w:rsidRPr="00FA616A">
              <w:rPr>
                <w:rFonts w:ascii="Times New Roman" w:eastAsia="Cambria" w:hAnsi="Times New Roman"/>
                <w:b/>
                <w:lang w:eastAsia="en-US"/>
              </w:rPr>
              <w:t>contenido</w:t>
            </w:r>
            <w:r w:rsidRPr="00FA616A">
              <w:rPr>
                <w:rFonts w:ascii="Times New Roman" w:eastAsia="Cambria" w:hAnsi="Times New Roman"/>
                <w:lang w:eastAsia="en-US"/>
              </w:rPr>
              <w:t>, el</w:t>
            </w:r>
            <w:r w:rsidRPr="00FA616A">
              <w:rPr>
                <w:rFonts w:ascii="Times New Roman" w:eastAsia="Cambria" w:hAnsi="Times New Roman"/>
                <w:b/>
                <w:lang w:eastAsia="en-US"/>
              </w:rPr>
              <w:t xml:space="preserve"> estilo </w:t>
            </w:r>
            <w:r w:rsidRPr="00FA616A">
              <w:rPr>
                <w:rFonts w:ascii="Times New Roman" w:eastAsia="Cambria" w:hAnsi="Times New Roman"/>
                <w:lang w:eastAsia="en-US"/>
              </w:rPr>
              <w:t>y la</w:t>
            </w:r>
            <w:r w:rsidRPr="00FA616A">
              <w:rPr>
                <w:rFonts w:ascii="Times New Roman" w:eastAsia="Cambria" w:hAnsi="Times New Roman"/>
                <w:b/>
                <w:lang w:eastAsia="en-US"/>
              </w:rPr>
              <w:t xml:space="preserve"> estructura</w:t>
            </w:r>
            <w:ins w:id="49" w:author="Admincmovil" w:date="2016-05-27T11:54:00Z">
              <w:r w:rsidR="00A405E7">
                <w:rPr>
                  <w:rFonts w:ascii="Times New Roman" w:eastAsia="Cambria" w:hAnsi="Times New Roman"/>
                  <w:lang w:eastAsia="en-US"/>
                </w:rPr>
                <w:t>, y</w:t>
              </w:r>
            </w:ins>
            <w:r w:rsidRPr="00FA616A">
              <w:rPr>
                <w:rFonts w:ascii="Times New Roman" w:eastAsia="Cambria" w:hAnsi="Times New Roman"/>
                <w:lang w:eastAsia="en-US"/>
              </w:rPr>
              <w:t xml:space="preserve"> responden a necesidades particulares (propósito comunicativo, papel del emisor, etc.). Por tanto, se puede afirmar que los géneros del discurso son formas </w:t>
            </w:r>
            <w:r w:rsidRPr="00FA616A">
              <w:rPr>
                <w:rFonts w:ascii="Times New Roman" w:eastAsia="Cambria" w:hAnsi="Times New Roman"/>
                <w:b/>
                <w:lang w:eastAsia="en-US"/>
              </w:rPr>
              <w:t xml:space="preserve">reconocibles </w:t>
            </w:r>
            <w:r w:rsidRPr="00FA616A">
              <w:rPr>
                <w:rFonts w:ascii="Times New Roman" w:eastAsia="Cambria" w:hAnsi="Times New Roman"/>
                <w:lang w:eastAsia="en-US"/>
              </w:rPr>
              <w:t>y</w:t>
            </w:r>
            <w:r w:rsidRPr="00FA616A">
              <w:rPr>
                <w:rFonts w:ascii="Times New Roman" w:eastAsia="Cambria" w:hAnsi="Times New Roman"/>
                <w:b/>
                <w:lang w:eastAsia="en-US"/>
              </w:rPr>
              <w:t xml:space="preserve"> compartidas</w:t>
            </w:r>
            <w:r w:rsidRPr="00FA616A">
              <w:rPr>
                <w:rFonts w:ascii="Times New Roman" w:eastAsia="Cambria" w:hAnsi="Times New Roman"/>
                <w:lang w:eastAsia="en-US"/>
              </w:rPr>
              <w:t xml:space="preserve"> por los hablantes. </w:t>
            </w:r>
          </w:p>
          <w:p w14:paraId="58C97D73" w14:textId="77777777" w:rsidR="00FA616A" w:rsidRPr="00FA616A" w:rsidRDefault="00FA616A" w:rsidP="00FA616A">
            <w:pPr>
              <w:rPr>
                <w:rFonts w:ascii="Times New Roman" w:eastAsia="Cambria" w:hAnsi="Times New Roman"/>
                <w:lang w:eastAsia="en-US"/>
              </w:rPr>
            </w:pPr>
          </w:p>
          <w:p w14:paraId="44DE923F" w14:textId="77777777" w:rsidR="00FA616A" w:rsidRPr="00FA616A" w:rsidRDefault="00FA616A" w:rsidP="00FA616A">
            <w:pPr>
              <w:rPr>
                <w:rFonts w:ascii="Times New Roman" w:eastAsia="Cambria" w:hAnsi="Times New Roman"/>
                <w:sz w:val="22"/>
                <w:szCs w:val="22"/>
                <w:lang w:eastAsia="en-US"/>
              </w:rPr>
            </w:pPr>
            <w:r w:rsidRPr="00FA616A">
              <w:rPr>
                <w:rFonts w:ascii="Times New Roman" w:eastAsia="Cambria" w:hAnsi="Times New Roman"/>
                <w:lang w:eastAsia="en-US"/>
              </w:rPr>
              <w:t xml:space="preserve">Existe un amplio repertorio de géneros discursivos debido a que las posibilidades de la actividad humana son inagotables, igual que los ámbitos o contextos de uso de la lengua (comercial, académico, televisivo, científico, familiar, etc.). No obstante, entre los más utilizados se encuentran la </w:t>
            </w:r>
            <w:r w:rsidRPr="00FA616A">
              <w:rPr>
                <w:rFonts w:ascii="Times New Roman" w:eastAsia="Cambria" w:hAnsi="Times New Roman"/>
                <w:b/>
                <w:lang w:eastAsia="en-US"/>
              </w:rPr>
              <w:t>descripción</w:t>
            </w:r>
            <w:r w:rsidRPr="00FA616A">
              <w:rPr>
                <w:rFonts w:ascii="Times New Roman" w:eastAsia="Cambria" w:hAnsi="Times New Roman"/>
                <w:lang w:eastAsia="en-US"/>
              </w:rPr>
              <w:t xml:space="preserve">, la </w:t>
            </w:r>
            <w:r w:rsidRPr="00FA616A">
              <w:rPr>
                <w:rFonts w:ascii="Times New Roman" w:eastAsia="Cambria" w:hAnsi="Times New Roman"/>
                <w:b/>
                <w:lang w:eastAsia="en-US"/>
              </w:rPr>
              <w:t>narración</w:t>
            </w:r>
            <w:r w:rsidRPr="00FA616A">
              <w:rPr>
                <w:rFonts w:ascii="Times New Roman" w:eastAsia="Cambria" w:hAnsi="Times New Roman"/>
                <w:lang w:eastAsia="en-US"/>
              </w:rPr>
              <w:t xml:space="preserve">, el </w:t>
            </w:r>
            <w:r w:rsidRPr="00FA616A">
              <w:rPr>
                <w:rFonts w:ascii="Times New Roman" w:eastAsia="Cambria" w:hAnsi="Times New Roman"/>
                <w:b/>
                <w:lang w:eastAsia="en-US"/>
              </w:rPr>
              <w:t>diálogo</w:t>
            </w:r>
            <w:r w:rsidRPr="00FA616A">
              <w:rPr>
                <w:rFonts w:ascii="Times New Roman" w:eastAsia="Cambria" w:hAnsi="Times New Roman"/>
                <w:lang w:eastAsia="en-US"/>
              </w:rPr>
              <w:t xml:space="preserve">, la </w:t>
            </w:r>
            <w:r w:rsidRPr="00FA616A">
              <w:rPr>
                <w:rFonts w:ascii="Times New Roman" w:eastAsia="Cambria" w:hAnsi="Times New Roman"/>
                <w:b/>
                <w:lang w:eastAsia="en-US"/>
              </w:rPr>
              <w:t>exposición</w:t>
            </w:r>
            <w:r w:rsidRPr="00FA616A">
              <w:rPr>
                <w:rFonts w:ascii="Times New Roman" w:eastAsia="Cambria" w:hAnsi="Times New Roman"/>
                <w:lang w:eastAsia="en-US"/>
              </w:rPr>
              <w:t xml:space="preserve"> y la </w:t>
            </w:r>
            <w:r w:rsidRPr="00FA616A">
              <w:rPr>
                <w:rFonts w:ascii="Times New Roman" w:eastAsia="Cambria" w:hAnsi="Times New Roman"/>
                <w:b/>
                <w:lang w:eastAsia="en-US"/>
              </w:rPr>
              <w:t>argumentación</w:t>
            </w:r>
            <w:r w:rsidRPr="00FA616A">
              <w:rPr>
                <w:rFonts w:ascii="Times New Roman" w:eastAsia="Cambria" w:hAnsi="Times New Roman"/>
                <w:lang w:eastAsia="en-US"/>
              </w:rPr>
              <w:t>.</w:t>
            </w:r>
          </w:p>
        </w:tc>
      </w:tr>
    </w:tbl>
    <w:p w14:paraId="15F2FC49" w14:textId="77777777" w:rsidR="00FA616A" w:rsidRPr="00FA616A" w:rsidRDefault="00FA616A" w:rsidP="00FA616A">
      <w:pPr>
        <w:rPr>
          <w:rFonts w:ascii="Times New Roman" w:eastAsia="Cambria" w:hAnsi="Times New Roman"/>
          <w:lang w:eastAsia="en-US"/>
        </w:rPr>
      </w:pPr>
    </w:p>
    <w:p w14:paraId="25C539D0" w14:textId="40295667" w:rsidR="00FA616A" w:rsidRPr="00FA616A" w:rsidRDefault="00FA616A" w:rsidP="00FA616A">
      <w:pPr>
        <w:rPr>
          <w:rFonts w:ascii="Times New Roman" w:eastAsia="Cambria" w:hAnsi="Times New Roman"/>
          <w:lang w:eastAsia="en-US"/>
        </w:rPr>
      </w:pPr>
      <w:r w:rsidRPr="00FA616A">
        <w:rPr>
          <w:rFonts w:ascii="Times New Roman" w:eastAsia="Cambria" w:hAnsi="Times New Roman"/>
          <w:lang w:eastAsia="en-US"/>
        </w:rPr>
        <w:t>En la siguiente tabla puedes encontrar una caracterización de los principales géneros o modalidades discursiv</w:t>
      </w:r>
      <w:ins w:id="50" w:author="Admincmovil" w:date="2016-05-27T11:59:00Z">
        <w:r w:rsidR="00B8414C">
          <w:rPr>
            <w:rFonts w:ascii="Times New Roman" w:eastAsia="Cambria" w:hAnsi="Times New Roman"/>
            <w:lang w:eastAsia="en-US"/>
          </w:rPr>
          <w:t>a</w:t>
        </w:r>
      </w:ins>
      <w:r w:rsidRPr="00FA616A">
        <w:rPr>
          <w:rFonts w:ascii="Times New Roman" w:eastAsia="Cambria" w:hAnsi="Times New Roman"/>
          <w:lang w:eastAsia="en-US"/>
        </w:rPr>
        <w:t>s:</w:t>
      </w:r>
    </w:p>
    <w:p w14:paraId="1A47AA5F" w14:textId="77777777" w:rsidR="00FA616A" w:rsidRPr="00FA616A" w:rsidRDefault="00FA616A" w:rsidP="00FA616A">
      <w:pPr>
        <w:rPr>
          <w:rFonts w:ascii="Times New Roman" w:eastAsia="Cambria" w:hAnsi="Times New Roman"/>
          <w:lang w:eastAsia="en-US"/>
        </w:rPr>
      </w:pPr>
    </w:p>
    <w:tbl>
      <w:tblPr>
        <w:tblStyle w:val="Tablaconcuadrcula1"/>
        <w:tblW w:w="0" w:type="auto"/>
        <w:tblLook w:val="04A0" w:firstRow="1" w:lastRow="0" w:firstColumn="1" w:lastColumn="0" w:noHBand="0" w:noVBand="1"/>
      </w:tblPr>
      <w:tblGrid>
        <w:gridCol w:w="1606"/>
        <w:gridCol w:w="1480"/>
        <w:gridCol w:w="1501"/>
        <w:gridCol w:w="1604"/>
        <w:gridCol w:w="1323"/>
        <w:gridCol w:w="1540"/>
      </w:tblGrid>
      <w:tr w:rsidR="00FA616A" w:rsidRPr="00FA616A" w14:paraId="5EC1933B" w14:textId="77777777" w:rsidTr="00913F52">
        <w:tc>
          <w:tcPr>
            <w:tcW w:w="0" w:type="auto"/>
            <w:tcBorders>
              <w:tl2br w:val="single" w:sz="4" w:space="0" w:color="auto"/>
            </w:tcBorders>
          </w:tcPr>
          <w:p w14:paraId="4A5FAEC4" w14:textId="77777777" w:rsidR="00FA616A" w:rsidRPr="00FA616A" w:rsidRDefault="00FA616A" w:rsidP="00FA616A">
            <w:pPr>
              <w:rPr>
                <w:rFonts w:ascii="Times New Roman" w:eastAsia="Cambria" w:hAnsi="Times New Roman"/>
                <w:b/>
                <w:sz w:val="18"/>
                <w:szCs w:val="22"/>
                <w:lang w:eastAsia="en-US"/>
              </w:rPr>
            </w:pPr>
            <w:r w:rsidRPr="00FA616A">
              <w:rPr>
                <w:rFonts w:ascii="Times New Roman" w:eastAsia="Cambria" w:hAnsi="Times New Roman"/>
                <w:b/>
                <w:sz w:val="18"/>
                <w:szCs w:val="22"/>
                <w:lang w:eastAsia="en-US"/>
              </w:rPr>
              <w:t>Modalidad</w:t>
            </w:r>
          </w:p>
          <w:p w14:paraId="53C06E24" w14:textId="77777777" w:rsidR="00FA616A" w:rsidRPr="00FA616A" w:rsidRDefault="00FA616A" w:rsidP="00FA616A">
            <w:pPr>
              <w:rPr>
                <w:rFonts w:ascii="Times New Roman" w:eastAsia="Cambria" w:hAnsi="Times New Roman"/>
                <w:b/>
                <w:sz w:val="18"/>
                <w:szCs w:val="22"/>
                <w:lang w:eastAsia="en-US"/>
              </w:rPr>
            </w:pPr>
          </w:p>
          <w:p w14:paraId="184E4C39" w14:textId="77777777" w:rsidR="00FA616A" w:rsidRPr="00FA616A" w:rsidRDefault="00FA616A" w:rsidP="00FA616A">
            <w:pPr>
              <w:rPr>
                <w:rFonts w:ascii="Times New Roman" w:eastAsia="Cambria" w:hAnsi="Times New Roman"/>
                <w:b/>
                <w:sz w:val="18"/>
                <w:szCs w:val="22"/>
                <w:lang w:eastAsia="en-US"/>
              </w:rPr>
            </w:pPr>
            <w:r w:rsidRPr="00FA616A">
              <w:rPr>
                <w:rFonts w:ascii="Times New Roman" w:eastAsia="Cambria" w:hAnsi="Times New Roman"/>
                <w:b/>
                <w:sz w:val="18"/>
                <w:szCs w:val="22"/>
                <w:lang w:eastAsia="en-US"/>
              </w:rPr>
              <w:t>Característica</w:t>
            </w:r>
          </w:p>
        </w:tc>
        <w:tc>
          <w:tcPr>
            <w:tcW w:w="0" w:type="auto"/>
            <w:vAlign w:val="center"/>
          </w:tcPr>
          <w:p w14:paraId="0ECEE4D3" w14:textId="77777777" w:rsidR="00FA616A" w:rsidRPr="00FA616A" w:rsidRDefault="00FA616A" w:rsidP="00FA616A">
            <w:pPr>
              <w:rPr>
                <w:rFonts w:ascii="Times New Roman" w:eastAsia="Cambria" w:hAnsi="Times New Roman"/>
                <w:b/>
                <w:sz w:val="20"/>
                <w:szCs w:val="22"/>
                <w:lang w:eastAsia="en-US"/>
              </w:rPr>
            </w:pPr>
            <w:r w:rsidRPr="00FA616A">
              <w:rPr>
                <w:rFonts w:ascii="Times New Roman" w:eastAsia="Cambria" w:hAnsi="Times New Roman"/>
                <w:b/>
                <w:sz w:val="20"/>
                <w:szCs w:val="22"/>
                <w:lang w:eastAsia="en-US"/>
              </w:rPr>
              <w:t>Descripción</w:t>
            </w:r>
          </w:p>
        </w:tc>
        <w:tc>
          <w:tcPr>
            <w:tcW w:w="0" w:type="auto"/>
            <w:vAlign w:val="center"/>
          </w:tcPr>
          <w:p w14:paraId="322D3C62" w14:textId="77777777" w:rsidR="00FA616A" w:rsidRPr="00FA616A" w:rsidRDefault="00FA616A" w:rsidP="00FA616A">
            <w:pPr>
              <w:rPr>
                <w:rFonts w:ascii="Times New Roman" w:eastAsia="Cambria" w:hAnsi="Times New Roman"/>
                <w:b/>
                <w:sz w:val="20"/>
                <w:szCs w:val="22"/>
                <w:lang w:eastAsia="en-US"/>
              </w:rPr>
            </w:pPr>
            <w:r w:rsidRPr="00FA616A">
              <w:rPr>
                <w:rFonts w:ascii="Times New Roman" w:eastAsia="Cambria" w:hAnsi="Times New Roman"/>
                <w:b/>
                <w:sz w:val="20"/>
                <w:szCs w:val="22"/>
                <w:lang w:eastAsia="en-US"/>
              </w:rPr>
              <w:t>Narración</w:t>
            </w:r>
          </w:p>
        </w:tc>
        <w:tc>
          <w:tcPr>
            <w:tcW w:w="0" w:type="auto"/>
            <w:vAlign w:val="center"/>
          </w:tcPr>
          <w:p w14:paraId="0C724B41" w14:textId="77777777" w:rsidR="00FA616A" w:rsidRPr="00FA616A" w:rsidRDefault="00FA616A" w:rsidP="00FA616A">
            <w:pPr>
              <w:rPr>
                <w:rFonts w:ascii="Times New Roman" w:eastAsia="Cambria" w:hAnsi="Times New Roman"/>
                <w:b/>
                <w:sz w:val="20"/>
                <w:szCs w:val="22"/>
                <w:lang w:eastAsia="en-US"/>
              </w:rPr>
            </w:pPr>
            <w:r w:rsidRPr="00FA616A">
              <w:rPr>
                <w:rFonts w:ascii="Times New Roman" w:eastAsia="Cambria" w:hAnsi="Times New Roman"/>
                <w:b/>
                <w:sz w:val="20"/>
                <w:szCs w:val="22"/>
                <w:lang w:eastAsia="en-US"/>
              </w:rPr>
              <w:t>Diálogo</w:t>
            </w:r>
          </w:p>
        </w:tc>
        <w:tc>
          <w:tcPr>
            <w:tcW w:w="0" w:type="auto"/>
            <w:vAlign w:val="center"/>
          </w:tcPr>
          <w:p w14:paraId="17BDB350" w14:textId="77777777" w:rsidR="00FA616A" w:rsidRPr="00FA616A" w:rsidRDefault="00FA616A" w:rsidP="00FA616A">
            <w:pPr>
              <w:rPr>
                <w:rFonts w:ascii="Times New Roman" w:eastAsia="Cambria" w:hAnsi="Times New Roman"/>
                <w:b/>
                <w:sz w:val="20"/>
                <w:szCs w:val="22"/>
                <w:lang w:eastAsia="en-US"/>
              </w:rPr>
            </w:pPr>
            <w:r w:rsidRPr="00FA616A">
              <w:rPr>
                <w:rFonts w:ascii="Times New Roman" w:eastAsia="Cambria" w:hAnsi="Times New Roman"/>
                <w:b/>
                <w:sz w:val="20"/>
                <w:szCs w:val="22"/>
                <w:lang w:eastAsia="en-US"/>
              </w:rPr>
              <w:t>Exposición</w:t>
            </w:r>
          </w:p>
        </w:tc>
        <w:tc>
          <w:tcPr>
            <w:tcW w:w="0" w:type="auto"/>
            <w:vAlign w:val="center"/>
          </w:tcPr>
          <w:p w14:paraId="6394CE77" w14:textId="77777777" w:rsidR="00FA616A" w:rsidRPr="00FA616A" w:rsidRDefault="00FA616A" w:rsidP="00FA616A">
            <w:pPr>
              <w:rPr>
                <w:rFonts w:ascii="Times New Roman" w:eastAsia="Cambria" w:hAnsi="Times New Roman"/>
                <w:b/>
                <w:sz w:val="20"/>
                <w:szCs w:val="22"/>
                <w:lang w:eastAsia="en-US"/>
              </w:rPr>
            </w:pPr>
            <w:r w:rsidRPr="00FA616A">
              <w:rPr>
                <w:rFonts w:ascii="Times New Roman" w:eastAsia="Cambria" w:hAnsi="Times New Roman"/>
                <w:b/>
                <w:sz w:val="20"/>
                <w:szCs w:val="22"/>
                <w:lang w:eastAsia="en-US"/>
              </w:rPr>
              <w:t>Argumentación</w:t>
            </w:r>
          </w:p>
        </w:tc>
      </w:tr>
      <w:tr w:rsidR="00FA616A" w:rsidRPr="00FA616A" w14:paraId="2D73505A" w14:textId="77777777" w:rsidTr="00913F52">
        <w:tc>
          <w:tcPr>
            <w:tcW w:w="0" w:type="auto"/>
            <w:vAlign w:val="center"/>
          </w:tcPr>
          <w:p w14:paraId="433A1CC5" w14:textId="77777777" w:rsidR="00FA616A" w:rsidRPr="00FA616A" w:rsidRDefault="00FA616A" w:rsidP="00FA616A">
            <w:pPr>
              <w:rPr>
                <w:rFonts w:ascii="Times New Roman" w:eastAsia="Cambria" w:hAnsi="Times New Roman"/>
                <w:b/>
                <w:sz w:val="20"/>
                <w:szCs w:val="20"/>
                <w:lang w:eastAsia="en-US"/>
              </w:rPr>
            </w:pPr>
            <w:r w:rsidRPr="00FA616A">
              <w:rPr>
                <w:rFonts w:ascii="Times New Roman" w:eastAsia="Cambria" w:hAnsi="Times New Roman"/>
                <w:b/>
                <w:sz w:val="20"/>
                <w:szCs w:val="20"/>
                <w:lang w:eastAsia="en-US"/>
              </w:rPr>
              <w:t>Finalidad</w:t>
            </w:r>
          </w:p>
        </w:tc>
        <w:tc>
          <w:tcPr>
            <w:tcW w:w="0" w:type="auto"/>
          </w:tcPr>
          <w:p w14:paraId="276E7F58" w14:textId="0CE49187" w:rsidR="00FA616A" w:rsidRPr="00FA616A" w:rsidRDefault="00FA616A" w:rsidP="00B8414C">
            <w:pPr>
              <w:rPr>
                <w:rFonts w:ascii="Times New Roman" w:eastAsia="Cambria" w:hAnsi="Times New Roman"/>
                <w:sz w:val="18"/>
                <w:szCs w:val="22"/>
                <w:lang w:eastAsia="en-US"/>
              </w:rPr>
            </w:pPr>
            <w:r w:rsidRPr="00FA616A">
              <w:rPr>
                <w:rFonts w:ascii="Times New Roman" w:eastAsia="Cambria" w:hAnsi="Times New Roman"/>
                <w:sz w:val="18"/>
                <w:szCs w:val="22"/>
                <w:lang w:eastAsia="en-US"/>
              </w:rPr>
              <w:t xml:space="preserve">Representar lingüísticamente un objeto, ser, sentimiento, paisaje, proceso, </w:t>
            </w:r>
            <w:ins w:id="51" w:author="Admincmovil" w:date="2016-05-27T12:04:00Z">
              <w:r w:rsidR="00B8414C">
                <w:rPr>
                  <w:rFonts w:ascii="Times New Roman" w:eastAsia="Cambria" w:hAnsi="Times New Roman"/>
                  <w:sz w:val="18"/>
                  <w:szCs w:val="22"/>
                  <w:lang w:eastAsia="en-US"/>
                </w:rPr>
                <w:t>entre otras</w:t>
              </w:r>
            </w:ins>
            <w:r w:rsidRPr="00FA616A">
              <w:rPr>
                <w:rFonts w:ascii="Times New Roman" w:eastAsia="Cambria" w:hAnsi="Times New Roman"/>
                <w:sz w:val="18"/>
                <w:szCs w:val="22"/>
                <w:lang w:eastAsia="en-US"/>
              </w:rPr>
              <w:t xml:space="preserve"> (real o imaginario).</w:t>
            </w:r>
          </w:p>
        </w:tc>
        <w:tc>
          <w:tcPr>
            <w:tcW w:w="0" w:type="auto"/>
          </w:tcPr>
          <w:p w14:paraId="55181B46"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Relatar hechos reales o ficticios, desarrollados en un periodo de tiempo específico y en un lugar determinado.</w:t>
            </w:r>
          </w:p>
        </w:tc>
        <w:tc>
          <w:tcPr>
            <w:tcW w:w="0" w:type="auto"/>
          </w:tcPr>
          <w:p w14:paraId="18DB3123"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Intercambiar comunicativamente ideas o afectos entre dos o más interlocutores, en donde se alternan los papeles de emisor y receptor.</w:t>
            </w:r>
          </w:p>
        </w:tc>
        <w:tc>
          <w:tcPr>
            <w:tcW w:w="0" w:type="auto"/>
          </w:tcPr>
          <w:p w14:paraId="2BF8C3FD" w14:textId="778C5BAA"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 xml:space="preserve">Dar a comprender un hecho, fenómeno, conocimiento, saber, </w:t>
            </w:r>
            <w:ins w:id="52" w:author="Admincmovil" w:date="2016-05-27T17:05:00Z">
              <w:r w:rsidR="00552CDC" w:rsidRPr="00FA616A">
                <w:rPr>
                  <w:rFonts w:ascii="Times New Roman" w:eastAsia="Cambria" w:hAnsi="Times New Roman"/>
                  <w:sz w:val="18"/>
                  <w:szCs w:val="22"/>
                  <w:lang w:eastAsia="en-US"/>
                </w:rPr>
                <w:t>etc.</w:t>
              </w:r>
              <w:r w:rsidR="00552CDC">
                <w:rPr>
                  <w:rFonts w:ascii="Times New Roman" w:eastAsia="Cambria" w:hAnsi="Times New Roman"/>
                  <w:sz w:val="18"/>
                  <w:szCs w:val="22"/>
                  <w:lang w:eastAsia="en-US"/>
                </w:rPr>
                <w:t>,</w:t>
              </w:r>
              <w:r w:rsidR="00552CDC" w:rsidRPr="00FA616A">
                <w:rPr>
                  <w:rFonts w:ascii="Times New Roman" w:eastAsia="Cambria" w:hAnsi="Times New Roman"/>
                  <w:sz w:val="18"/>
                  <w:szCs w:val="22"/>
                  <w:lang w:eastAsia="en-US"/>
                </w:rPr>
                <w:t xml:space="preserve"> mediante</w:t>
              </w:r>
            </w:ins>
            <w:r w:rsidRPr="00FA616A">
              <w:rPr>
                <w:rFonts w:ascii="Times New Roman" w:eastAsia="Cambria" w:hAnsi="Times New Roman"/>
                <w:sz w:val="18"/>
                <w:szCs w:val="22"/>
                <w:lang w:eastAsia="en-US"/>
              </w:rPr>
              <w:t xml:space="preserve"> la transmisión de información y la explicación de sus partes o características.</w:t>
            </w:r>
          </w:p>
        </w:tc>
        <w:tc>
          <w:tcPr>
            <w:tcW w:w="0" w:type="auto"/>
          </w:tcPr>
          <w:p w14:paraId="01838433"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Justificar o probar una idea mediante la presentación de argumentos o razones de diversa índole.</w:t>
            </w:r>
          </w:p>
        </w:tc>
      </w:tr>
      <w:tr w:rsidR="00FA616A" w:rsidRPr="00FA616A" w14:paraId="40886FDA" w14:textId="77777777" w:rsidTr="00913F52">
        <w:tc>
          <w:tcPr>
            <w:tcW w:w="0" w:type="auto"/>
            <w:vAlign w:val="center"/>
          </w:tcPr>
          <w:p w14:paraId="3BDE4C89" w14:textId="77777777" w:rsidR="00FA616A" w:rsidRPr="00FA616A" w:rsidRDefault="00FA616A" w:rsidP="00FA616A">
            <w:pPr>
              <w:rPr>
                <w:rFonts w:ascii="Times New Roman" w:eastAsia="Cambria" w:hAnsi="Times New Roman"/>
                <w:b/>
                <w:sz w:val="20"/>
                <w:szCs w:val="20"/>
                <w:lang w:val="es-MX" w:eastAsia="en-US"/>
              </w:rPr>
            </w:pPr>
            <w:r w:rsidRPr="00FA616A">
              <w:rPr>
                <w:rFonts w:ascii="Times New Roman" w:eastAsia="Cambria" w:hAnsi="Times New Roman"/>
                <w:b/>
                <w:sz w:val="20"/>
                <w:szCs w:val="20"/>
                <w:lang w:eastAsia="en-US"/>
              </w:rPr>
              <w:t>Responde a intenciones o necesidades comunicativas como</w:t>
            </w:r>
          </w:p>
        </w:tc>
        <w:tc>
          <w:tcPr>
            <w:tcW w:w="0" w:type="auto"/>
          </w:tcPr>
          <w:p w14:paraId="5A2AFFD1" w14:textId="77777777" w:rsidR="00FA616A" w:rsidRPr="00FA616A" w:rsidRDefault="00FA616A" w:rsidP="00FA616A">
            <w:pPr>
              <w:rPr>
                <w:rFonts w:ascii="Times New Roman" w:eastAsia="Cambria" w:hAnsi="Times New Roman"/>
                <w:sz w:val="18"/>
                <w:szCs w:val="22"/>
                <w:lang w:val="es-MX" w:eastAsia="en-US"/>
              </w:rPr>
            </w:pPr>
            <w:r w:rsidRPr="00FA616A">
              <w:rPr>
                <w:rFonts w:ascii="Times New Roman" w:eastAsia="Cambria" w:hAnsi="Times New Roman"/>
                <w:sz w:val="18"/>
                <w:szCs w:val="22"/>
                <w:lang w:eastAsia="en-US"/>
              </w:rPr>
              <w:t>Informar, entretener, explicar, situar, recrear, detallar, pormenorizar, enseñar, precisar, circunstanciar, reseñar, etc.</w:t>
            </w:r>
          </w:p>
        </w:tc>
        <w:tc>
          <w:tcPr>
            <w:tcW w:w="0" w:type="auto"/>
          </w:tcPr>
          <w:p w14:paraId="3EA4E791" w14:textId="77777777" w:rsidR="00FA616A" w:rsidRPr="00FA616A" w:rsidRDefault="00FA616A" w:rsidP="00FA616A">
            <w:pPr>
              <w:rPr>
                <w:rFonts w:ascii="Times New Roman" w:eastAsia="Cambria" w:hAnsi="Times New Roman"/>
                <w:sz w:val="18"/>
                <w:szCs w:val="22"/>
                <w:lang w:val="es-MX" w:eastAsia="en-US"/>
              </w:rPr>
            </w:pPr>
            <w:r w:rsidRPr="00FA616A">
              <w:rPr>
                <w:rFonts w:ascii="Times New Roman" w:eastAsia="Cambria" w:hAnsi="Times New Roman"/>
                <w:sz w:val="18"/>
                <w:szCs w:val="22"/>
                <w:lang w:eastAsia="en-US"/>
              </w:rPr>
              <w:t>Contar, reseñar, redactar, dar cuenta de algo,  documentar, distraer, divertir, recrear, atestiguar, hacer más llevadero el tiempo, etc.</w:t>
            </w:r>
          </w:p>
        </w:tc>
        <w:tc>
          <w:tcPr>
            <w:tcW w:w="0" w:type="auto"/>
          </w:tcPr>
          <w:p w14:paraId="57547C11" w14:textId="77777777" w:rsidR="00FA616A" w:rsidRPr="00FA616A" w:rsidRDefault="00FA616A" w:rsidP="00FA616A">
            <w:pPr>
              <w:rPr>
                <w:rFonts w:ascii="Times New Roman" w:eastAsia="Cambria" w:hAnsi="Times New Roman"/>
                <w:sz w:val="18"/>
                <w:szCs w:val="22"/>
                <w:lang w:val="es-MX" w:eastAsia="en-US"/>
              </w:rPr>
            </w:pPr>
            <w:r w:rsidRPr="00FA616A">
              <w:rPr>
                <w:rFonts w:ascii="Times New Roman" w:eastAsia="Cambria" w:hAnsi="Times New Roman"/>
                <w:sz w:val="18"/>
                <w:szCs w:val="22"/>
                <w:lang w:eastAsia="en-US"/>
              </w:rPr>
              <w:t>Conversar, debatir, compartir, discutir, enterar de algo, aprender, parlamentar, entrevistar, tratar algo, deliberar, etc.</w:t>
            </w:r>
          </w:p>
        </w:tc>
        <w:tc>
          <w:tcPr>
            <w:tcW w:w="0" w:type="auto"/>
          </w:tcPr>
          <w:p w14:paraId="5F288293" w14:textId="77777777" w:rsidR="00FA616A" w:rsidRPr="00FA616A" w:rsidRDefault="00FA616A" w:rsidP="00FA616A">
            <w:pPr>
              <w:rPr>
                <w:rFonts w:ascii="Times New Roman" w:eastAsia="Cambria" w:hAnsi="Times New Roman"/>
                <w:sz w:val="18"/>
                <w:szCs w:val="22"/>
                <w:lang w:val="es-MX" w:eastAsia="en-US"/>
              </w:rPr>
            </w:pPr>
            <w:r w:rsidRPr="00FA616A">
              <w:rPr>
                <w:rFonts w:ascii="Times New Roman" w:eastAsia="Cambria" w:hAnsi="Times New Roman"/>
                <w:sz w:val="18"/>
                <w:szCs w:val="22"/>
                <w:lang w:eastAsia="en-US"/>
              </w:rPr>
              <w:t>Informar, enseñar, instruir, adiestrar, explicar, dar cuenta de algo, enterar de algo, etc.</w:t>
            </w:r>
          </w:p>
        </w:tc>
        <w:tc>
          <w:tcPr>
            <w:tcW w:w="0" w:type="auto"/>
          </w:tcPr>
          <w:p w14:paraId="3026188C" w14:textId="77777777" w:rsidR="00FA616A" w:rsidRPr="00FA616A" w:rsidRDefault="00FA616A" w:rsidP="00FA616A">
            <w:pPr>
              <w:rPr>
                <w:rFonts w:ascii="Times New Roman" w:eastAsia="Cambria" w:hAnsi="Times New Roman"/>
                <w:sz w:val="18"/>
                <w:szCs w:val="22"/>
                <w:lang w:val="es-MX" w:eastAsia="en-US"/>
              </w:rPr>
            </w:pPr>
            <w:r w:rsidRPr="00FA616A">
              <w:rPr>
                <w:rFonts w:ascii="Times New Roman" w:eastAsia="Cambria" w:hAnsi="Times New Roman"/>
                <w:sz w:val="18"/>
                <w:szCs w:val="22"/>
                <w:lang w:eastAsia="en-US"/>
              </w:rPr>
              <w:t>Persuadir, refutar, convencer, animar, demostrar, inducir, justificar, pretextar, fundamentar, replicar, responder, mover a alguien a creer o hacer algo, etc.</w:t>
            </w:r>
          </w:p>
        </w:tc>
      </w:tr>
      <w:tr w:rsidR="00FA616A" w:rsidRPr="00FA616A" w14:paraId="60736664" w14:textId="77777777" w:rsidTr="00913F52">
        <w:tc>
          <w:tcPr>
            <w:tcW w:w="0" w:type="auto"/>
            <w:vAlign w:val="center"/>
          </w:tcPr>
          <w:p w14:paraId="4D37D27D" w14:textId="77777777" w:rsidR="00FA616A" w:rsidRPr="00FA616A" w:rsidRDefault="00FA616A" w:rsidP="00FA616A">
            <w:pPr>
              <w:rPr>
                <w:rFonts w:ascii="Times New Roman" w:eastAsia="Cambria" w:hAnsi="Times New Roman"/>
                <w:b/>
                <w:sz w:val="20"/>
                <w:szCs w:val="20"/>
                <w:lang w:eastAsia="en-US"/>
              </w:rPr>
            </w:pPr>
            <w:r w:rsidRPr="00FA616A">
              <w:rPr>
                <w:rFonts w:ascii="Times New Roman" w:eastAsia="Cambria" w:hAnsi="Times New Roman"/>
                <w:b/>
                <w:sz w:val="20"/>
                <w:szCs w:val="20"/>
                <w:lang w:eastAsia="en-US"/>
              </w:rPr>
              <w:lastRenderedPageBreak/>
              <w:t>Estructura primaria o típica</w:t>
            </w:r>
          </w:p>
        </w:tc>
        <w:tc>
          <w:tcPr>
            <w:tcW w:w="0" w:type="auto"/>
          </w:tcPr>
          <w:p w14:paraId="7192EC82"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1. Presentación</w:t>
            </w:r>
          </w:p>
          <w:p w14:paraId="2C883508"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2. Desarrollo</w:t>
            </w:r>
          </w:p>
        </w:tc>
        <w:tc>
          <w:tcPr>
            <w:tcW w:w="0" w:type="auto"/>
          </w:tcPr>
          <w:p w14:paraId="00674CDA"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1. Inicio</w:t>
            </w:r>
          </w:p>
          <w:p w14:paraId="15FBEB9D"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2. Conflicto o nudo</w:t>
            </w:r>
          </w:p>
          <w:p w14:paraId="7C8AA426"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3. Resolución o desenlace</w:t>
            </w:r>
          </w:p>
        </w:tc>
        <w:tc>
          <w:tcPr>
            <w:tcW w:w="0" w:type="auto"/>
          </w:tcPr>
          <w:p w14:paraId="6DC84443"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1. Apertura</w:t>
            </w:r>
          </w:p>
          <w:p w14:paraId="36EFB780"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2. Transacción o conversación</w:t>
            </w:r>
          </w:p>
          <w:p w14:paraId="255F7867"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3. Cierre</w:t>
            </w:r>
          </w:p>
        </w:tc>
        <w:tc>
          <w:tcPr>
            <w:tcW w:w="0" w:type="auto"/>
          </w:tcPr>
          <w:p w14:paraId="5A9AC528" w14:textId="5EA58B22"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1. Presentación (pregunta, problema o tema)</w:t>
            </w:r>
          </w:p>
          <w:p w14:paraId="7E8A8324"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2. Cuerpo (respuesta o explicación)</w:t>
            </w:r>
          </w:p>
          <w:p w14:paraId="22D606B3"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3. Cierre (conclusión, resumen)</w:t>
            </w:r>
          </w:p>
        </w:tc>
        <w:tc>
          <w:tcPr>
            <w:tcW w:w="0" w:type="auto"/>
          </w:tcPr>
          <w:p w14:paraId="07CBB601"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1. Introducción</w:t>
            </w:r>
          </w:p>
          <w:p w14:paraId="2D1207F3"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2. Tesis</w:t>
            </w:r>
          </w:p>
          <w:p w14:paraId="27C7C8F9"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3. Argumentación</w:t>
            </w:r>
          </w:p>
          <w:p w14:paraId="3675CE2D"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4. Conclusiones e implicaciones</w:t>
            </w:r>
          </w:p>
        </w:tc>
      </w:tr>
      <w:tr w:rsidR="00FA616A" w:rsidRPr="00FA616A" w14:paraId="111B096C" w14:textId="77777777" w:rsidTr="00913F52">
        <w:tc>
          <w:tcPr>
            <w:tcW w:w="0" w:type="auto"/>
            <w:vAlign w:val="center"/>
          </w:tcPr>
          <w:p w14:paraId="462C068F" w14:textId="77777777" w:rsidR="00FA616A" w:rsidRPr="00FA616A" w:rsidRDefault="00FA616A" w:rsidP="00FA616A">
            <w:pPr>
              <w:rPr>
                <w:rFonts w:ascii="Times New Roman" w:eastAsia="Cambria" w:hAnsi="Times New Roman"/>
                <w:b/>
                <w:sz w:val="20"/>
                <w:szCs w:val="20"/>
                <w:lang w:eastAsia="en-US"/>
              </w:rPr>
            </w:pPr>
            <w:r w:rsidRPr="00FA616A">
              <w:rPr>
                <w:rFonts w:ascii="Times New Roman" w:eastAsia="Cambria" w:hAnsi="Times New Roman"/>
                <w:b/>
                <w:sz w:val="20"/>
                <w:szCs w:val="20"/>
                <w:lang w:eastAsia="en-US"/>
              </w:rPr>
              <w:t>Para alcanzar su finalidad, se vale de estrategias como</w:t>
            </w:r>
          </w:p>
        </w:tc>
        <w:tc>
          <w:tcPr>
            <w:tcW w:w="0" w:type="auto"/>
          </w:tcPr>
          <w:p w14:paraId="22047BEF" w14:textId="28465FC6"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Analogías,  caracterizaciones, comparaciones, metáforas, enumeraciones, definiciones, figuras literarias, progresiones, selecciones, entre otras.</w:t>
            </w:r>
          </w:p>
        </w:tc>
        <w:tc>
          <w:tcPr>
            <w:tcW w:w="0" w:type="auto"/>
          </w:tcPr>
          <w:p w14:paraId="21134D74"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Secuenciaciones, figuras literarias, diálogos, testimonios, descripciones, animaciones, personificaciones, voz del narrador, entre otras.</w:t>
            </w:r>
          </w:p>
        </w:tc>
        <w:tc>
          <w:tcPr>
            <w:tcW w:w="0" w:type="auto"/>
          </w:tcPr>
          <w:p w14:paraId="7C8F1582"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Fórmulas de cortesía, preguntas, interpelaciones, sondeos, exhortaciones, réplicas, acotaciones, entre otras.</w:t>
            </w:r>
          </w:p>
        </w:tc>
        <w:tc>
          <w:tcPr>
            <w:tcW w:w="0" w:type="auto"/>
          </w:tcPr>
          <w:p w14:paraId="1839092D"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Definiciones, descripciones, clasificaciones, ilustraciones, comparaciones, instrucciones, contrastes, análisis, esquemas, entre otras.</w:t>
            </w:r>
          </w:p>
          <w:p w14:paraId="5F21BB05" w14:textId="77777777" w:rsidR="00FA616A" w:rsidRPr="00FA616A" w:rsidRDefault="00FA616A" w:rsidP="00FA616A">
            <w:pPr>
              <w:rPr>
                <w:rFonts w:ascii="Times New Roman" w:eastAsia="Cambria" w:hAnsi="Times New Roman"/>
                <w:sz w:val="18"/>
                <w:szCs w:val="22"/>
                <w:lang w:eastAsia="en-US"/>
              </w:rPr>
            </w:pPr>
          </w:p>
        </w:tc>
        <w:tc>
          <w:tcPr>
            <w:tcW w:w="0" w:type="auto"/>
          </w:tcPr>
          <w:p w14:paraId="2C108715"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Ejemplificaciones, comparaciones, contrastes, jerarquizaciones,  demostraciones, relaciones, análisis, silogismos, generalizaciones, citas, entre otras.</w:t>
            </w:r>
          </w:p>
        </w:tc>
      </w:tr>
      <w:tr w:rsidR="00FA616A" w:rsidRPr="00FA616A" w14:paraId="25AC82B1" w14:textId="77777777" w:rsidTr="00913F52">
        <w:tc>
          <w:tcPr>
            <w:tcW w:w="0" w:type="auto"/>
            <w:vAlign w:val="center"/>
          </w:tcPr>
          <w:p w14:paraId="55453113" w14:textId="77777777" w:rsidR="00FA616A" w:rsidRPr="00FA616A" w:rsidRDefault="00FA616A" w:rsidP="00FA616A">
            <w:pPr>
              <w:rPr>
                <w:rFonts w:ascii="Times New Roman" w:eastAsia="Cambria" w:hAnsi="Times New Roman"/>
                <w:b/>
                <w:sz w:val="20"/>
                <w:szCs w:val="20"/>
                <w:lang w:eastAsia="en-US"/>
              </w:rPr>
            </w:pPr>
            <w:r w:rsidRPr="00FA616A">
              <w:rPr>
                <w:rFonts w:ascii="Times New Roman" w:eastAsia="Cambria" w:hAnsi="Times New Roman"/>
                <w:b/>
                <w:sz w:val="20"/>
                <w:szCs w:val="20"/>
                <w:lang w:eastAsia="en-US"/>
              </w:rPr>
              <w:t>Presenta particularidades lingüísticas como</w:t>
            </w:r>
          </w:p>
        </w:tc>
        <w:tc>
          <w:tcPr>
            <w:tcW w:w="0" w:type="auto"/>
          </w:tcPr>
          <w:p w14:paraId="5A78929F"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 xml:space="preserve">Abundancia de adjetivos calificativos y sustantivos. </w:t>
            </w:r>
          </w:p>
          <w:p w14:paraId="5E9DCD1B"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 xml:space="preserve">Predominio del presente con valor atemporal y de verbos estativos relacionados con la percepción sensorial. </w:t>
            </w:r>
          </w:p>
        </w:tc>
        <w:tc>
          <w:tcPr>
            <w:tcW w:w="0" w:type="auto"/>
          </w:tcPr>
          <w:p w14:paraId="66D25B80"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Abundancia de verbos de acción, conectores cronológicos y temporales, adverbios (de modo, tiempo, causa y consecuencia) y figuras literarias.</w:t>
            </w:r>
          </w:p>
          <w:p w14:paraId="2F0D1D69"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 xml:space="preserve">Predominio del pretérito perfecto simple, el pretérito imperfecto y el presente histórico. </w:t>
            </w:r>
          </w:p>
        </w:tc>
        <w:tc>
          <w:tcPr>
            <w:tcW w:w="0" w:type="auto"/>
          </w:tcPr>
          <w:p w14:paraId="252E0BCE" w14:textId="12166890"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 xml:space="preserve">Predominio de  interjecciones, interrogaciones, elipsis, onomatopeyas, deixis y marcadores conversacionales </w:t>
            </w:r>
            <w:ins w:id="53" w:author="Admincmovil" w:date="2016-05-27T12:06:00Z">
              <w:r w:rsidR="00B8414C">
                <w:rPr>
                  <w:rFonts w:ascii="Times New Roman" w:eastAsia="Cambria" w:hAnsi="Times New Roman"/>
                  <w:sz w:val="18"/>
                  <w:szCs w:val="22"/>
                  <w:lang w:eastAsia="en-US"/>
                </w:rPr>
                <w:t>(</w:t>
              </w:r>
            </w:ins>
            <w:r w:rsidRPr="00FA616A">
              <w:rPr>
                <w:rFonts w:ascii="Times New Roman" w:eastAsia="Cambria" w:hAnsi="Times New Roman"/>
                <w:sz w:val="18"/>
                <w:szCs w:val="22"/>
                <w:lang w:eastAsia="en-US"/>
              </w:rPr>
              <w:t>de evidencia y de alteridad</w:t>
            </w:r>
            <w:ins w:id="54" w:author="Admincmovil" w:date="2016-05-27T12:06:00Z">
              <w:r w:rsidR="00B8414C">
                <w:rPr>
                  <w:rFonts w:ascii="Times New Roman" w:eastAsia="Cambria" w:hAnsi="Times New Roman"/>
                  <w:sz w:val="18"/>
                  <w:szCs w:val="22"/>
                  <w:lang w:eastAsia="en-US"/>
                </w:rPr>
                <w:t>)</w:t>
              </w:r>
            </w:ins>
            <w:r w:rsidRPr="00FA616A">
              <w:rPr>
                <w:rFonts w:ascii="Times New Roman" w:eastAsia="Cambria" w:hAnsi="Times New Roman"/>
                <w:sz w:val="18"/>
                <w:szCs w:val="22"/>
                <w:lang w:eastAsia="en-US"/>
              </w:rPr>
              <w:t xml:space="preserve"> y </w:t>
            </w:r>
            <w:proofErr w:type="spellStart"/>
            <w:r w:rsidRPr="00FA616A">
              <w:rPr>
                <w:rFonts w:ascii="Times New Roman" w:eastAsia="Cambria" w:hAnsi="Times New Roman"/>
                <w:sz w:val="18"/>
                <w:szCs w:val="22"/>
                <w:lang w:eastAsia="en-US"/>
              </w:rPr>
              <w:t>metadiscurso</w:t>
            </w:r>
            <w:proofErr w:type="spellEnd"/>
            <w:r w:rsidRPr="00FA616A">
              <w:rPr>
                <w:rFonts w:ascii="Times New Roman" w:eastAsia="Cambria" w:hAnsi="Times New Roman"/>
                <w:sz w:val="18"/>
                <w:szCs w:val="22"/>
                <w:lang w:eastAsia="en-US"/>
              </w:rPr>
              <w:t xml:space="preserve">. </w:t>
            </w:r>
          </w:p>
        </w:tc>
        <w:tc>
          <w:tcPr>
            <w:tcW w:w="0" w:type="auto"/>
          </w:tcPr>
          <w:p w14:paraId="72879C53"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 xml:space="preserve">Predominio del presente indicativo y marcadores estructuradores (de apertura, de cierre, etc.), </w:t>
            </w:r>
            <w:proofErr w:type="spellStart"/>
            <w:r w:rsidRPr="00FA616A">
              <w:rPr>
                <w:rFonts w:ascii="Times New Roman" w:eastAsia="Cambria" w:hAnsi="Times New Roman"/>
                <w:sz w:val="18"/>
                <w:szCs w:val="22"/>
                <w:lang w:eastAsia="en-US"/>
              </w:rPr>
              <w:t>reformuladores</w:t>
            </w:r>
            <w:proofErr w:type="spellEnd"/>
            <w:r w:rsidRPr="00FA616A">
              <w:rPr>
                <w:rFonts w:ascii="Times New Roman" w:eastAsia="Cambria" w:hAnsi="Times New Roman"/>
                <w:sz w:val="18"/>
                <w:szCs w:val="22"/>
                <w:lang w:eastAsia="en-US"/>
              </w:rPr>
              <w:t xml:space="preserve"> (explicativos, de recapitulación, etc.) y conectores (aditivos, consecutivos, etc.). </w:t>
            </w:r>
          </w:p>
        </w:tc>
        <w:tc>
          <w:tcPr>
            <w:tcW w:w="0" w:type="auto"/>
          </w:tcPr>
          <w:p w14:paraId="578508B9"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 xml:space="preserve">Predominio de adjetivos valorativos, marcadores discursivos de refuerzo, concreción y reformulación, así como de verbos de pensamiento. </w:t>
            </w:r>
          </w:p>
        </w:tc>
      </w:tr>
      <w:tr w:rsidR="00FA616A" w:rsidRPr="00FA616A" w14:paraId="30D6BB34" w14:textId="77777777" w:rsidTr="00913F52">
        <w:tc>
          <w:tcPr>
            <w:tcW w:w="0" w:type="auto"/>
            <w:vAlign w:val="center"/>
          </w:tcPr>
          <w:p w14:paraId="661E7FD7" w14:textId="77777777" w:rsidR="00FA616A" w:rsidRPr="00FA616A" w:rsidRDefault="00FA616A" w:rsidP="00FA616A">
            <w:pPr>
              <w:rPr>
                <w:rFonts w:ascii="Times New Roman" w:eastAsia="Cambria" w:hAnsi="Times New Roman"/>
                <w:b/>
                <w:sz w:val="20"/>
                <w:szCs w:val="20"/>
                <w:lang w:eastAsia="en-US"/>
              </w:rPr>
            </w:pPr>
            <w:r w:rsidRPr="00FA616A">
              <w:rPr>
                <w:rFonts w:ascii="Times New Roman" w:eastAsia="Cambria" w:hAnsi="Times New Roman"/>
                <w:b/>
                <w:sz w:val="20"/>
                <w:szCs w:val="20"/>
                <w:lang w:eastAsia="en-US"/>
              </w:rPr>
              <w:t>Tipos más reconocidos</w:t>
            </w:r>
          </w:p>
        </w:tc>
        <w:tc>
          <w:tcPr>
            <w:tcW w:w="0" w:type="auto"/>
          </w:tcPr>
          <w:p w14:paraId="3B1B3625"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Prosopografía</w:t>
            </w:r>
          </w:p>
          <w:p w14:paraId="1DF8F785"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Etopeya</w:t>
            </w:r>
          </w:p>
          <w:p w14:paraId="733C6721"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Retrato</w:t>
            </w:r>
          </w:p>
          <w:p w14:paraId="6F4D5792"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Caricatura</w:t>
            </w:r>
          </w:p>
          <w:p w14:paraId="05255C2D"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Autorretrato</w:t>
            </w:r>
          </w:p>
        </w:tc>
        <w:tc>
          <w:tcPr>
            <w:tcW w:w="0" w:type="auto"/>
          </w:tcPr>
          <w:p w14:paraId="054DDFA0"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Literaria</w:t>
            </w:r>
          </w:p>
          <w:p w14:paraId="1788B639"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No literaria</w:t>
            </w:r>
          </w:p>
          <w:p w14:paraId="72C36BEA" w14:textId="77777777" w:rsidR="00FA616A" w:rsidRPr="00FA616A" w:rsidRDefault="00FA616A" w:rsidP="00FA616A">
            <w:pPr>
              <w:rPr>
                <w:rFonts w:ascii="Times New Roman" w:eastAsia="Cambria" w:hAnsi="Times New Roman"/>
                <w:sz w:val="18"/>
                <w:szCs w:val="22"/>
                <w:lang w:eastAsia="en-US"/>
              </w:rPr>
            </w:pPr>
          </w:p>
        </w:tc>
        <w:tc>
          <w:tcPr>
            <w:tcW w:w="0" w:type="auto"/>
          </w:tcPr>
          <w:p w14:paraId="4E0FED96"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Espontáneo</w:t>
            </w:r>
          </w:p>
          <w:p w14:paraId="541A7DD1"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Planificado</w:t>
            </w:r>
          </w:p>
          <w:p w14:paraId="17598B1A"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Teatral</w:t>
            </w:r>
          </w:p>
          <w:p w14:paraId="613A258E"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Narrativo</w:t>
            </w:r>
          </w:p>
        </w:tc>
        <w:tc>
          <w:tcPr>
            <w:tcW w:w="0" w:type="auto"/>
          </w:tcPr>
          <w:p w14:paraId="0EBFB2DF"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Declarativa</w:t>
            </w:r>
          </w:p>
          <w:p w14:paraId="6B3DD945"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Procedimental</w:t>
            </w:r>
          </w:p>
        </w:tc>
        <w:tc>
          <w:tcPr>
            <w:tcW w:w="0" w:type="auto"/>
          </w:tcPr>
          <w:p w14:paraId="3EC5181D"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Deductiva</w:t>
            </w:r>
          </w:p>
          <w:p w14:paraId="2A3AE7AE"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Inductiva</w:t>
            </w:r>
          </w:p>
        </w:tc>
      </w:tr>
      <w:tr w:rsidR="00FA616A" w:rsidRPr="00FA616A" w14:paraId="610E1374" w14:textId="77777777" w:rsidTr="00913F52">
        <w:tc>
          <w:tcPr>
            <w:tcW w:w="0" w:type="auto"/>
            <w:vAlign w:val="center"/>
          </w:tcPr>
          <w:p w14:paraId="38D88E30" w14:textId="77777777" w:rsidR="00FA616A" w:rsidRPr="00FA616A" w:rsidRDefault="00FA616A" w:rsidP="00FA616A">
            <w:pPr>
              <w:rPr>
                <w:rFonts w:ascii="Times New Roman" w:eastAsia="Cambria" w:hAnsi="Times New Roman"/>
                <w:b/>
                <w:sz w:val="20"/>
                <w:szCs w:val="20"/>
                <w:lang w:eastAsia="en-US"/>
              </w:rPr>
            </w:pPr>
            <w:r w:rsidRPr="00FA616A">
              <w:rPr>
                <w:rFonts w:ascii="Times New Roman" w:eastAsia="Cambria" w:hAnsi="Times New Roman"/>
                <w:b/>
                <w:sz w:val="20"/>
                <w:szCs w:val="20"/>
                <w:lang w:eastAsia="en-US"/>
              </w:rPr>
              <w:t>Hace presencia en textos como</w:t>
            </w:r>
          </w:p>
        </w:tc>
        <w:tc>
          <w:tcPr>
            <w:tcW w:w="0" w:type="auto"/>
          </w:tcPr>
          <w:p w14:paraId="66D3882C"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Biografía, guía de viajes, novela, informe de investigación, crónica, cuento, novela y poema.</w:t>
            </w:r>
          </w:p>
        </w:tc>
        <w:tc>
          <w:tcPr>
            <w:tcW w:w="0" w:type="auto"/>
          </w:tcPr>
          <w:p w14:paraId="5C1BFDCA"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Cuento, novela, fábula, anécdota, reportaje,</w:t>
            </w:r>
          </w:p>
          <w:p w14:paraId="38E40740"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 xml:space="preserve">leyenda, cómic, </w:t>
            </w:r>
          </w:p>
          <w:p w14:paraId="1EF6E610"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chisme, noticia, biografía y acta.</w:t>
            </w:r>
          </w:p>
        </w:tc>
        <w:tc>
          <w:tcPr>
            <w:tcW w:w="0" w:type="auto"/>
          </w:tcPr>
          <w:p w14:paraId="00E4B60E" w14:textId="0FD7734B"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Entrevista, cuento, novela, fábula, obra de teatro,  responsorio, indagatoria, noticia, cómic, chat y gui</w:t>
            </w:r>
            <w:ins w:id="55" w:author="Admincmovil" w:date="2016-05-27T12:07:00Z">
              <w:r w:rsidR="00B8414C">
                <w:rPr>
                  <w:rFonts w:ascii="Times New Roman" w:eastAsia="Cambria" w:hAnsi="Times New Roman"/>
                  <w:sz w:val="18"/>
                  <w:szCs w:val="22"/>
                  <w:lang w:eastAsia="en-US"/>
                </w:rPr>
                <w:t>o</w:t>
              </w:r>
            </w:ins>
            <w:r w:rsidRPr="00FA616A">
              <w:rPr>
                <w:rFonts w:ascii="Times New Roman" w:eastAsia="Cambria" w:hAnsi="Times New Roman"/>
                <w:sz w:val="18"/>
                <w:szCs w:val="22"/>
                <w:lang w:eastAsia="en-US"/>
              </w:rPr>
              <w:t>n cinematográfico.</w:t>
            </w:r>
          </w:p>
        </w:tc>
        <w:tc>
          <w:tcPr>
            <w:tcW w:w="0" w:type="auto"/>
          </w:tcPr>
          <w:p w14:paraId="6128DA13"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Enciclopedia, diccionario, libro de texto, recetario, manual de instrucciones, vademécum farmacológico, artículo científico, ponencia, contrato, acta y hoja de vida.</w:t>
            </w:r>
          </w:p>
        </w:tc>
        <w:tc>
          <w:tcPr>
            <w:tcW w:w="0" w:type="auto"/>
          </w:tcPr>
          <w:p w14:paraId="7743046F" w14:textId="77777777" w:rsidR="00FA616A" w:rsidRPr="00FA616A" w:rsidRDefault="00FA616A" w:rsidP="00FA616A">
            <w:pPr>
              <w:rPr>
                <w:rFonts w:ascii="Times New Roman" w:eastAsia="Cambria" w:hAnsi="Times New Roman"/>
                <w:sz w:val="18"/>
                <w:szCs w:val="22"/>
                <w:lang w:eastAsia="en-US"/>
              </w:rPr>
            </w:pPr>
            <w:r w:rsidRPr="00FA616A">
              <w:rPr>
                <w:rFonts w:ascii="Times New Roman" w:eastAsia="Cambria" w:hAnsi="Times New Roman"/>
                <w:sz w:val="18"/>
                <w:szCs w:val="22"/>
                <w:lang w:eastAsia="en-US"/>
              </w:rPr>
              <w:t>Mensaje publicitario, discurso político, sermón, artículo de opinión, sentencia jurídica, crítica, carta de queja y editorial.</w:t>
            </w:r>
          </w:p>
        </w:tc>
      </w:tr>
    </w:tbl>
    <w:p w14:paraId="740D302A" w14:textId="77777777" w:rsidR="00FA616A" w:rsidRPr="00FA616A" w:rsidRDefault="00FA616A" w:rsidP="00FA616A">
      <w:pPr>
        <w:spacing w:after="200"/>
        <w:rPr>
          <w:rFonts w:ascii="Times New Roman" w:eastAsia="Cambria" w:hAnsi="Times New Roman"/>
          <w:lang w:eastAsia="en-US"/>
        </w:rPr>
      </w:pPr>
    </w:p>
    <w:tbl>
      <w:tblPr>
        <w:tblStyle w:val="Tablaconcuadrcula1"/>
        <w:tblW w:w="0" w:type="auto"/>
        <w:tblLook w:val="04A0" w:firstRow="1" w:lastRow="0" w:firstColumn="1" w:lastColumn="0" w:noHBand="0" w:noVBand="1"/>
      </w:tblPr>
      <w:tblGrid>
        <w:gridCol w:w="1283"/>
        <w:gridCol w:w="7771"/>
      </w:tblGrid>
      <w:tr w:rsidR="00FA616A" w:rsidRPr="00FA616A" w14:paraId="77A61FDA" w14:textId="77777777" w:rsidTr="00FA616A">
        <w:tc>
          <w:tcPr>
            <w:tcW w:w="9054" w:type="dxa"/>
            <w:gridSpan w:val="2"/>
            <w:shd w:val="clear" w:color="auto" w:fill="000000"/>
          </w:tcPr>
          <w:p w14:paraId="38FDB218" w14:textId="77777777" w:rsidR="00FA616A" w:rsidRPr="00FA616A" w:rsidRDefault="00FA616A" w:rsidP="00FA616A">
            <w:pPr>
              <w:rPr>
                <w:rFonts w:ascii="Times New Roman" w:eastAsia="Cambria" w:hAnsi="Times New Roman"/>
                <w:b/>
                <w:color w:val="FFFFFF"/>
                <w:sz w:val="22"/>
                <w:lang w:eastAsia="en-US"/>
              </w:rPr>
            </w:pPr>
            <w:r w:rsidRPr="00FA616A">
              <w:rPr>
                <w:rFonts w:ascii="Times New Roman" w:eastAsia="Cambria" w:hAnsi="Times New Roman"/>
                <w:b/>
                <w:color w:val="FFFFFF"/>
                <w:sz w:val="22"/>
                <w:lang w:eastAsia="en-US"/>
              </w:rPr>
              <w:t>Recuerda</w:t>
            </w:r>
          </w:p>
        </w:tc>
      </w:tr>
      <w:tr w:rsidR="00FA616A" w:rsidRPr="00FA616A" w14:paraId="41BC0B0E" w14:textId="77777777" w:rsidTr="00913F52">
        <w:trPr>
          <w:trHeight w:val="539"/>
        </w:trPr>
        <w:tc>
          <w:tcPr>
            <w:tcW w:w="1283" w:type="dxa"/>
          </w:tcPr>
          <w:p w14:paraId="3B20E5EE" w14:textId="77777777" w:rsidR="00FA616A" w:rsidRPr="00FA616A" w:rsidRDefault="00FA616A" w:rsidP="00FA616A">
            <w:pPr>
              <w:rPr>
                <w:rFonts w:ascii="Times" w:eastAsia="Cambria" w:hAnsi="Times"/>
                <w:b/>
                <w:sz w:val="22"/>
                <w:lang w:eastAsia="en-US"/>
              </w:rPr>
            </w:pPr>
            <w:r w:rsidRPr="00FA616A">
              <w:rPr>
                <w:rFonts w:ascii="Times" w:eastAsia="Cambria" w:hAnsi="Times"/>
                <w:b/>
                <w:sz w:val="22"/>
                <w:lang w:eastAsia="en-US"/>
              </w:rPr>
              <w:t>Contenido</w:t>
            </w:r>
          </w:p>
        </w:tc>
        <w:tc>
          <w:tcPr>
            <w:tcW w:w="7771" w:type="dxa"/>
          </w:tcPr>
          <w:p w14:paraId="7821BF7D" w14:textId="576EB2DA" w:rsidR="00FA616A" w:rsidRPr="00FA616A" w:rsidRDefault="00FA616A" w:rsidP="00B8414C">
            <w:pPr>
              <w:rPr>
                <w:rFonts w:ascii="Times New Roman" w:eastAsia="Cambria" w:hAnsi="Times New Roman"/>
                <w:lang w:eastAsia="en-US"/>
              </w:rPr>
            </w:pPr>
            <w:r w:rsidRPr="00FA616A">
              <w:rPr>
                <w:rFonts w:ascii="Times New Roman" w:eastAsia="Cambria" w:hAnsi="Times New Roman"/>
                <w:lang w:eastAsia="en-US"/>
              </w:rPr>
              <w:t xml:space="preserve">Los géneros del discurso son dinámicos. La plasticidad del lenguaje y de la comunicación humana, así como la variedad de contextos y necesidades </w:t>
            </w:r>
            <w:r w:rsidRPr="00FA616A">
              <w:rPr>
                <w:rFonts w:ascii="Times New Roman" w:eastAsia="Cambria" w:hAnsi="Times New Roman"/>
                <w:lang w:eastAsia="en-US"/>
              </w:rPr>
              <w:lastRenderedPageBreak/>
              <w:t xml:space="preserve">comunicativas en las que nos movemos, permiten que podamos emplear diferentes </w:t>
            </w:r>
            <w:r w:rsidRPr="00FA616A">
              <w:rPr>
                <w:rFonts w:ascii="Times New Roman" w:eastAsia="Cambria" w:hAnsi="Times New Roman"/>
                <w:b/>
                <w:lang w:eastAsia="en-US"/>
              </w:rPr>
              <w:t>modalidades</w:t>
            </w:r>
            <w:r w:rsidRPr="00FA616A">
              <w:rPr>
                <w:rFonts w:ascii="Times New Roman" w:eastAsia="Cambria" w:hAnsi="Times New Roman"/>
                <w:lang w:eastAsia="en-US"/>
              </w:rPr>
              <w:t xml:space="preserve"> dentro de un mismo discurso, de manera que para dar una noticia, por ejemplo, podemos articular la narración, la descripción y la exposición; para interponer una demanda, podemos combinar la argumentación con la descripción, la exposición y la narración de determinados hechos.</w:t>
            </w:r>
          </w:p>
        </w:tc>
      </w:tr>
    </w:tbl>
    <w:p w14:paraId="6601009C" w14:textId="77777777" w:rsidR="00FA616A" w:rsidRPr="00FA616A" w:rsidRDefault="00FA616A" w:rsidP="00FA616A">
      <w:pPr>
        <w:spacing w:after="200"/>
        <w:rPr>
          <w:rFonts w:ascii="Times New Roman" w:eastAsia="Cambria" w:hAnsi="Times New Roman"/>
          <w:lang w:eastAsia="en-US"/>
        </w:rPr>
      </w:pPr>
    </w:p>
    <w:tbl>
      <w:tblPr>
        <w:tblStyle w:val="Tablaconcuadrcula1"/>
        <w:tblW w:w="0" w:type="auto"/>
        <w:tblLook w:val="04A0" w:firstRow="1" w:lastRow="0" w:firstColumn="1" w:lastColumn="0" w:noHBand="0" w:noVBand="1"/>
      </w:tblPr>
      <w:tblGrid>
        <w:gridCol w:w="1430"/>
        <w:gridCol w:w="7624"/>
      </w:tblGrid>
      <w:tr w:rsidR="00FA616A" w:rsidRPr="00FA616A" w14:paraId="2DEA8B87" w14:textId="77777777" w:rsidTr="00FA616A">
        <w:tc>
          <w:tcPr>
            <w:tcW w:w="9033" w:type="dxa"/>
            <w:gridSpan w:val="2"/>
            <w:shd w:val="clear" w:color="auto" w:fill="000000"/>
          </w:tcPr>
          <w:p w14:paraId="4F81496C" w14:textId="77777777" w:rsidR="00FA616A" w:rsidRPr="00FA616A" w:rsidRDefault="00FA616A" w:rsidP="00FA616A">
            <w:pPr>
              <w:jc w:val="center"/>
              <w:rPr>
                <w:rFonts w:ascii="Times New Roman" w:eastAsia="Cambria" w:hAnsi="Times New Roman"/>
                <w:b/>
                <w:color w:val="FFFFFF"/>
                <w:lang w:eastAsia="en-US"/>
              </w:rPr>
            </w:pPr>
            <w:r w:rsidRPr="00FA616A">
              <w:rPr>
                <w:rFonts w:ascii="Times New Roman" w:eastAsia="Cambria" w:hAnsi="Times New Roman"/>
                <w:b/>
                <w:color w:val="FFFFFF"/>
                <w:lang w:eastAsia="en-US"/>
              </w:rPr>
              <w:t>Profundiza (recurso de exposición)</w:t>
            </w:r>
          </w:p>
        </w:tc>
      </w:tr>
      <w:tr w:rsidR="00FA616A" w:rsidRPr="00FA616A" w14:paraId="08473315" w14:textId="77777777" w:rsidTr="00913F52">
        <w:tc>
          <w:tcPr>
            <w:tcW w:w="1384" w:type="dxa"/>
          </w:tcPr>
          <w:p w14:paraId="19F784F9" w14:textId="77777777" w:rsidR="00FA616A" w:rsidRPr="00FA616A" w:rsidRDefault="00FA616A" w:rsidP="00FA616A">
            <w:pPr>
              <w:rPr>
                <w:rFonts w:ascii="Times New Roman" w:eastAsia="Cambria" w:hAnsi="Times New Roman"/>
                <w:b/>
                <w:color w:val="000000"/>
                <w:lang w:eastAsia="en-US"/>
              </w:rPr>
            </w:pPr>
            <w:r w:rsidRPr="00FA616A">
              <w:rPr>
                <w:rFonts w:ascii="Times New Roman" w:eastAsia="Cambria" w:hAnsi="Times New Roman"/>
                <w:b/>
                <w:color w:val="000000"/>
                <w:lang w:eastAsia="en-US"/>
              </w:rPr>
              <w:t>Código</w:t>
            </w:r>
          </w:p>
        </w:tc>
        <w:tc>
          <w:tcPr>
            <w:tcW w:w="7649" w:type="dxa"/>
          </w:tcPr>
          <w:p w14:paraId="47B51082" w14:textId="77777777" w:rsidR="00FA616A" w:rsidRPr="00FA616A" w:rsidRDefault="00FA616A" w:rsidP="00FA616A">
            <w:pPr>
              <w:rPr>
                <w:rFonts w:ascii="Times New Roman" w:eastAsia="Cambria" w:hAnsi="Times New Roman"/>
                <w:b/>
                <w:color w:val="000000"/>
                <w:lang w:eastAsia="en-US"/>
              </w:rPr>
            </w:pPr>
            <w:r w:rsidRPr="00FA616A">
              <w:rPr>
                <w:rFonts w:ascii="Times New Roman" w:eastAsia="Cambria" w:hAnsi="Times New Roman"/>
                <w:color w:val="000000"/>
                <w:lang w:eastAsia="en-US"/>
              </w:rPr>
              <w:t>LE_10_03_REC130</w:t>
            </w:r>
          </w:p>
        </w:tc>
      </w:tr>
      <w:tr w:rsidR="00FA616A" w:rsidRPr="00FA616A" w14:paraId="5647D2D9" w14:textId="77777777" w:rsidTr="00913F52">
        <w:tc>
          <w:tcPr>
            <w:tcW w:w="1384" w:type="dxa"/>
          </w:tcPr>
          <w:p w14:paraId="2E7F56AA"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b/>
                <w:color w:val="000000"/>
                <w:lang w:eastAsia="en-US"/>
              </w:rPr>
              <w:t>Título</w:t>
            </w:r>
          </w:p>
        </w:tc>
        <w:tc>
          <w:tcPr>
            <w:tcW w:w="7649" w:type="dxa"/>
          </w:tcPr>
          <w:p w14:paraId="662C8DC6"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color w:val="000000"/>
                <w:lang w:eastAsia="en-US"/>
              </w:rPr>
              <w:t xml:space="preserve">El discurso </w:t>
            </w:r>
          </w:p>
        </w:tc>
      </w:tr>
      <w:tr w:rsidR="00FA616A" w:rsidRPr="00FA616A" w14:paraId="7EE0D3C9" w14:textId="77777777" w:rsidTr="00913F52">
        <w:tc>
          <w:tcPr>
            <w:tcW w:w="1384" w:type="dxa"/>
          </w:tcPr>
          <w:p w14:paraId="1C70BA95"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b/>
                <w:color w:val="000000"/>
                <w:lang w:eastAsia="en-US"/>
              </w:rPr>
              <w:t>Descripción</w:t>
            </w:r>
          </w:p>
        </w:tc>
        <w:tc>
          <w:tcPr>
            <w:tcW w:w="7649" w:type="dxa"/>
          </w:tcPr>
          <w:p w14:paraId="2BB2A140"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color w:val="000000"/>
                <w:lang w:eastAsia="en-US"/>
              </w:rPr>
              <w:t>Interactivo que presenta las modalidades del discurso</w:t>
            </w:r>
          </w:p>
        </w:tc>
      </w:tr>
    </w:tbl>
    <w:p w14:paraId="1229C76C" w14:textId="77777777" w:rsidR="00FA616A" w:rsidRPr="00FA616A" w:rsidRDefault="00FA616A" w:rsidP="00FA616A">
      <w:pPr>
        <w:rPr>
          <w:rFonts w:ascii="Times" w:eastAsia="Cambria" w:hAnsi="Times"/>
          <w:highlight w:val="yellow"/>
          <w:lang w:eastAsia="en-US"/>
        </w:rPr>
      </w:pPr>
    </w:p>
    <w:p w14:paraId="67D44862" w14:textId="77777777" w:rsidR="00FA616A" w:rsidRDefault="00FA616A" w:rsidP="00FA616A">
      <w:pPr>
        <w:rPr>
          <w:rFonts w:ascii="Times" w:eastAsia="Cambria" w:hAnsi="Times"/>
          <w:b/>
          <w:lang w:eastAsia="en-US"/>
        </w:rPr>
      </w:pPr>
      <w:r w:rsidRPr="00407160">
        <w:rPr>
          <w:rFonts w:ascii="Times" w:eastAsia="Cambria" w:hAnsi="Times"/>
          <w:b/>
          <w:highlight w:val="yellow"/>
          <w:lang w:eastAsia="en-US"/>
        </w:rPr>
        <w:t>[SECCIÓN 2]</w:t>
      </w:r>
      <w:r w:rsidRPr="00FA616A">
        <w:rPr>
          <w:rFonts w:ascii="Times" w:eastAsia="Cambria" w:hAnsi="Times"/>
          <w:lang w:eastAsia="en-US"/>
        </w:rPr>
        <w:t xml:space="preserve"> </w:t>
      </w:r>
      <w:r w:rsidRPr="00FA616A">
        <w:rPr>
          <w:rFonts w:ascii="Times" w:eastAsia="Cambria" w:hAnsi="Times"/>
          <w:b/>
          <w:lang w:eastAsia="en-US"/>
        </w:rPr>
        <w:t>3.2 El contexto del discurso</w:t>
      </w:r>
    </w:p>
    <w:p w14:paraId="25E281FD" w14:textId="77777777" w:rsidR="004B26D8" w:rsidRPr="00FA616A" w:rsidRDefault="004B26D8" w:rsidP="00FA616A">
      <w:pPr>
        <w:rPr>
          <w:rFonts w:ascii="Times" w:eastAsia="Cambria" w:hAnsi="Times"/>
          <w:b/>
          <w:lang w:eastAsia="en-US"/>
        </w:rPr>
      </w:pPr>
    </w:p>
    <w:tbl>
      <w:tblPr>
        <w:tblStyle w:val="Tablaconcuadrcula1"/>
        <w:tblW w:w="0" w:type="auto"/>
        <w:tblLook w:val="04A0" w:firstRow="1" w:lastRow="0" w:firstColumn="1" w:lastColumn="0" w:noHBand="0" w:noVBand="1"/>
      </w:tblPr>
      <w:tblGrid>
        <w:gridCol w:w="1194"/>
        <w:gridCol w:w="7860"/>
      </w:tblGrid>
      <w:tr w:rsidR="00FA616A" w:rsidRPr="00FA616A" w14:paraId="03E10FDA" w14:textId="77777777" w:rsidTr="00FA616A">
        <w:tc>
          <w:tcPr>
            <w:tcW w:w="8978" w:type="dxa"/>
            <w:gridSpan w:val="2"/>
            <w:shd w:val="clear" w:color="auto" w:fill="000000"/>
          </w:tcPr>
          <w:p w14:paraId="55E9C2BF" w14:textId="77777777" w:rsidR="00FA616A" w:rsidRPr="00FA616A" w:rsidRDefault="00FA616A" w:rsidP="00FA616A">
            <w:pPr>
              <w:rPr>
                <w:rFonts w:ascii="Times New Roman" w:eastAsia="Cambria" w:hAnsi="Times New Roman"/>
                <w:b/>
                <w:color w:val="FFFFFF"/>
                <w:sz w:val="22"/>
                <w:lang w:eastAsia="en-US"/>
              </w:rPr>
            </w:pPr>
            <w:r w:rsidRPr="00FA616A">
              <w:rPr>
                <w:rFonts w:ascii="Times New Roman" w:eastAsia="Cambria" w:hAnsi="Times New Roman"/>
                <w:b/>
                <w:color w:val="FFFFFF"/>
                <w:sz w:val="22"/>
                <w:lang w:eastAsia="en-US"/>
              </w:rPr>
              <w:t>Destacado</w:t>
            </w:r>
          </w:p>
        </w:tc>
      </w:tr>
      <w:tr w:rsidR="00FA616A" w:rsidRPr="00FA616A" w14:paraId="4444F944" w14:textId="77777777" w:rsidTr="00913F52">
        <w:trPr>
          <w:trHeight w:val="172"/>
        </w:trPr>
        <w:tc>
          <w:tcPr>
            <w:tcW w:w="1101" w:type="dxa"/>
          </w:tcPr>
          <w:p w14:paraId="6C29D856" w14:textId="77777777" w:rsidR="00FA616A" w:rsidRPr="00FA616A" w:rsidRDefault="00FA616A" w:rsidP="00FA616A">
            <w:pPr>
              <w:rPr>
                <w:rFonts w:ascii="Times" w:eastAsia="Cambria" w:hAnsi="Times"/>
                <w:b/>
                <w:sz w:val="22"/>
                <w:lang w:eastAsia="en-US"/>
              </w:rPr>
            </w:pPr>
            <w:r w:rsidRPr="00FA616A">
              <w:rPr>
                <w:rFonts w:ascii="Times" w:eastAsia="Cambria" w:hAnsi="Times"/>
                <w:b/>
                <w:sz w:val="22"/>
                <w:lang w:eastAsia="en-US"/>
              </w:rPr>
              <w:t>Título</w:t>
            </w:r>
          </w:p>
        </w:tc>
        <w:tc>
          <w:tcPr>
            <w:tcW w:w="7877" w:type="dxa"/>
            <w:vAlign w:val="center"/>
          </w:tcPr>
          <w:p w14:paraId="1C5D59A6" w14:textId="77777777" w:rsidR="00FA616A" w:rsidRPr="00FA616A" w:rsidRDefault="00FA616A" w:rsidP="00FA616A">
            <w:pPr>
              <w:rPr>
                <w:rFonts w:ascii="Times" w:eastAsia="Cambria" w:hAnsi="Times"/>
                <w:b/>
                <w:lang w:eastAsia="en-US"/>
              </w:rPr>
            </w:pPr>
            <w:r w:rsidRPr="00FA616A">
              <w:rPr>
                <w:rFonts w:ascii="Times" w:eastAsia="Cambria" w:hAnsi="Times"/>
                <w:b/>
                <w:lang w:eastAsia="en-US"/>
              </w:rPr>
              <w:t>El contexto discursivo</w:t>
            </w:r>
          </w:p>
        </w:tc>
      </w:tr>
      <w:tr w:rsidR="00FA616A" w:rsidRPr="00FA616A" w14:paraId="0577E729" w14:textId="77777777" w:rsidTr="00913F52">
        <w:tc>
          <w:tcPr>
            <w:tcW w:w="1101" w:type="dxa"/>
          </w:tcPr>
          <w:p w14:paraId="251B75E1" w14:textId="77777777" w:rsidR="00FA616A" w:rsidRPr="00FA616A" w:rsidRDefault="00FA616A" w:rsidP="00FA616A">
            <w:pPr>
              <w:rPr>
                <w:rFonts w:ascii="Times" w:eastAsia="Cambria" w:hAnsi="Times"/>
                <w:sz w:val="22"/>
                <w:lang w:eastAsia="en-US"/>
              </w:rPr>
            </w:pPr>
            <w:r w:rsidRPr="00FA616A">
              <w:rPr>
                <w:rFonts w:ascii="Times" w:eastAsia="Cambria" w:hAnsi="Times"/>
                <w:b/>
                <w:sz w:val="22"/>
                <w:lang w:eastAsia="en-US"/>
              </w:rPr>
              <w:t>Contenido</w:t>
            </w:r>
          </w:p>
        </w:tc>
        <w:tc>
          <w:tcPr>
            <w:tcW w:w="7877" w:type="dxa"/>
          </w:tcPr>
          <w:p w14:paraId="2985F9DA" w14:textId="77777777" w:rsidR="00FA616A" w:rsidRPr="00FA616A" w:rsidRDefault="00FA616A" w:rsidP="00FA616A">
            <w:pPr>
              <w:spacing w:after="200"/>
              <w:rPr>
                <w:rFonts w:ascii="Times New Roman" w:eastAsia="Cambria" w:hAnsi="Times New Roman"/>
                <w:lang w:eastAsia="en-US"/>
              </w:rPr>
            </w:pPr>
            <w:r w:rsidRPr="00FA616A">
              <w:rPr>
                <w:rFonts w:ascii="Times New Roman" w:eastAsia="Cambria" w:hAnsi="Times New Roman"/>
                <w:lang w:eastAsia="en-US"/>
              </w:rPr>
              <w:t xml:space="preserve">El contexto del discurso es el conjunto de </w:t>
            </w:r>
            <w:r w:rsidRPr="00FA616A">
              <w:rPr>
                <w:rFonts w:ascii="Times New Roman" w:eastAsia="Cambria" w:hAnsi="Times New Roman"/>
                <w:b/>
                <w:lang w:eastAsia="en-US"/>
              </w:rPr>
              <w:t>factores extralingüísticos</w:t>
            </w:r>
            <w:r w:rsidRPr="00FA616A">
              <w:rPr>
                <w:rFonts w:ascii="Times New Roman" w:eastAsia="Cambria" w:hAnsi="Times New Roman"/>
                <w:lang w:eastAsia="en-US"/>
              </w:rPr>
              <w:t xml:space="preserve"> que condicionan tanto la producción de un discurso como su significado e interpretación. </w:t>
            </w:r>
          </w:p>
          <w:p w14:paraId="13CEF41E" w14:textId="77777777" w:rsidR="00FA616A" w:rsidRPr="00FA616A" w:rsidRDefault="00FA616A" w:rsidP="00FA616A">
            <w:pPr>
              <w:rPr>
                <w:rFonts w:ascii="Times New Roman" w:eastAsia="Cambria" w:hAnsi="Times New Roman"/>
                <w:lang w:eastAsia="en-US"/>
              </w:rPr>
            </w:pPr>
            <w:r w:rsidRPr="00FA616A">
              <w:rPr>
                <w:rFonts w:ascii="Times New Roman" w:eastAsia="Cambria" w:hAnsi="Times New Roman"/>
                <w:lang w:eastAsia="en-US"/>
              </w:rPr>
              <w:t>Comprende un conjunto amplio y complejo de factores, que van desde las circunstancias de espacio y tiempo en las que tiene lugar la comunicación hasta las características, expectativas, intenciones y conocimientos de quienes participan en el acto comunicativo.</w:t>
            </w:r>
          </w:p>
        </w:tc>
      </w:tr>
    </w:tbl>
    <w:p w14:paraId="63EBD593" w14:textId="77777777" w:rsidR="00FA616A" w:rsidRPr="00FA616A" w:rsidRDefault="00FA616A" w:rsidP="00FA616A">
      <w:pPr>
        <w:rPr>
          <w:rFonts w:ascii="Times New Roman" w:eastAsia="Cambria" w:hAnsi="Times New Roman"/>
          <w:lang w:eastAsia="en-US"/>
        </w:rPr>
      </w:pPr>
    </w:p>
    <w:tbl>
      <w:tblPr>
        <w:tblStyle w:val="Tablaconcuadrcula1"/>
        <w:tblW w:w="0" w:type="auto"/>
        <w:tblLayout w:type="fixed"/>
        <w:tblLook w:val="04A0" w:firstRow="1" w:lastRow="0" w:firstColumn="1" w:lastColumn="0" w:noHBand="0" w:noVBand="1"/>
      </w:tblPr>
      <w:tblGrid>
        <w:gridCol w:w="2376"/>
        <w:gridCol w:w="6678"/>
      </w:tblGrid>
      <w:tr w:rsidR="00FA616A" w:rsidRPr="00FA616A" w14:paraId="24E598E6" w14:textId="77777777" w:rsidTr="00FA616A">
        <w:tc>
          <w:tcPr>
            <w:tcW w:w="9054" w:type="dxa"/>
            <w:gridSpan w:val="2"/>
            <w:shd w:val="clear" w:color="auto" w:fill="0D0D0D"/>
          </w:tcPr>
          <w:p w14:paraId="696D65C1" w14:textId="77777777" w:rsidR="00FA616A" w:rsidRPr="00FA616A" w:rsidRDefault="00FA616A" w:rsidP="00FA616A">
            <w:pPr>
              <w:rPr>
                <w:rFonts w:ascii="Times New Roman" w:eastAsia="Cambria" w:hAnsi="Times New Roman"/>
                <w:b/>
                <w:color w:val="FFFFFF"/>
                <w:lang w:eastAsia="en-US"/>
              </w:rPr>
            </w:pPr>
            <w:r w:rsidRPr="00FA616A">
              <w:rPr>
                <w:rFonts w:ascii="Times New Roman" w:eastAsia="Cambria" w:hAnsi="Times New Roman"/>
                <w:b/>
                <w:color w:val="FFFFFF"/>
                <w:lang w:eastAsia="en-US"/>
              </w:rPr>
              <w:t>Imagen (fotografía, gráfica o ilustración)</w:t>
            </w:r>
          </w:p>
        </w:tc>
      </w:tr>
      <w:tr w:rsidR="00FA616A" w:rsidRPr="00FA616A" w14:paraId="24BD1A39" w14:textId="77777777" w:rsidTr="00913F52">
        <w:tc>
          <w:tcPr>
            <w:tcW w:w="2376" w:type="dxa"/>
          </w:tcPr>
          <w:p w14:paraId="172765BB" w14:textId="77777777" w:rsidR="00FA616A" w:rsidRPr="00FA616A" w:rsidRDefault="00FA616A" w:rsidP="00FA616A">
            <w:pPr>
              <w:rPr>
                <w:rFonts w:ascii="Times New Roman" w:eastAsia="Cambria" w:hAnsi="Times New Roman"/>
                <w:b/>
                <w:color w:val="000000"/>
                <w:lang w:eastAsia="en-US"/>
              </w:rPr>
            </w:pPr>
            <w:r w:rsidRPr="00FA616A">
              <w:rPr>
                <w:rFonts w:ascii="Times New Roman" w:eastAsia="Cambria" w:hAnsi="Times New Roman"/>
                <w:b/>
                <w:color w:val="000000"/>
                <w:lang w:eastAsia="en-US"/>
              </w:rPr>
              <w:t>Código</w:t>
            </w:r>
          </w:p>
        </w:tc>
        <w:tc>
          <w:tcPr>
            <w:tcW w:w="6678" w:type="dxa"/>
          </w:tcPr>
          <w:p w14:paraId="5D7676EC" w14:textId="77777777" w:rsidR="00FA616A" w:rsidRPr="00FA616A" w:rsidRDefault="00FA616A" w:rsidP="00FA616A">
            <w:pPr>
              <w:rPr>
                <w:rFonts w:ascii="Times New Roman" w:eastAsia="Cambria" w:hAnsi="Times New Roman"/>
                <w:b/>
                <w:color w:val="000000"/>
                <w:lang w:eastAsia="en-US"/>
              </w:rPr>
            </w:pPr>
            <w:r w:rsidRPr="00FA616A">
              <w:rPr>
                <w:rFonts w:ascii="Times New Roman" w:eastAsia="Cambria" w:hAnsi="Times New Roman"/>
                <w:color w:val="000000"/>
                <w:lang w:eastAsia="en-US"/>
              </w:rPr>
              <w:t>LE_10_03_IMG08</w:t>
            </w:r>
          </w:p>
        </w:tc>
      </w:tr>
      <w:tr w:rsidR="00FA616A" w:rsidRPr="00FA616A" w14:paraId="3F5DEC0B" w14:textId="77777777" w:rsidTr="00913F52">
        <w:tc>
          <w:tcPr>
            <w:tcW w:w="2376" w:type="dxa"/>
          </w:tcPr>
          <w:p w14:paraId="05A3B20F"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b/>
                <w:color w:val="000000"/>
                <w:lang w:eastAsia="en-US"/>
              </w:rPr>
              <w:t>Descripción</w:t>
            </w:r>
          </w:p>
        </w:tc>
        <w:tc>
          <w:tcPr>
            <w:tcW w:w="6678" w:type="dxa"/>
          </w:tcPr>
          <w:p w14:paraId="73F2A983"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color w:val="000000"/>
                <w:lang w:eastAsia="en-US"/>
              </w:rPr>
              <w:t xml:space="preserve">Dos jóvenes en gesto de saludo </w:t>
            </w:r>
          </w:p>
        </w:tc>
      </w:tr>
      <w:tr w:rsidR="00FA616A" w:rsidRPr="00FA616A" w14:paraId="68C3F0F5" w14:textId="77777777" w:rsidTr="00913F52">
        <w:tc>
          <w:tcPr>
            <w:tcW w:w="2376" w:type="dxa"/>
          </w:tcPr>
          <w:p w14:paraId="113539BE" w14:textId="4D06D567" w:rsidR="00FA616A" w:rsidRPr="00FA616A" w:rsidRDefault="00407160" w:rsidP="00FA616A">
            <w:pPr>
              <w:rPr>
                <w:rFonts w:ascii="Times New Roman" w:eastAsia="Cambria" w:hAnsi="Times New Roman"/>
                <w:color w:val="000000"/>
                <w:lang w:eastAsia="en-US"/>
              </w:rPr>
            </w:pPr>
            <w:r w:rsidRPr="00FA616A">
              <w:rPr>
                <w:rFonts w:ascii="Times New Roman" w:eastAsia="Cambria" w:hAnsi="Times New Roman"/>
                <w:b/>
                <w:color w:val="000000"/>
                <w:lang w:eastAsia="en-US"/>
              </w:rPr>
              <w:t xml:space="preserve">Código </w:t>
            </w:r>
            <w:proofErr w:type="spellStart"/>
            <w:r w:rsidRPr="00FA616A">
              <w:rPr>
                <w:rFonts w:ascii="Times New Roman" w:eastAsia="Cambria" w:hAnsi="Times New Roman"/>
                <w:b/>
                <w:color w:val="000000"/>
                <w:lang w:eastAsia="en-US"/>
              </w:rPr>
              <w:t>Shutterstock</w:t>
            </w:r>
            <w:proofErr w:type="spellEnd"/>
            <w:r w:rsidRPr="00FA616A">
              <w:rPr>
                <w:rFonts w:ascii="Times New Roman" w:eastAsia="Cambria" w:hAnsi="Times New Roman"/>
                <w:b/>
                <w:color w:val="000000"/>
                <w:lang w:eastAsia="en-US"/>
              </w:rPr>
              <w:t xml:space="preserve"> (o URL o la ruta en </w:t>
            </w:r>
            <w:proofErr w:type="spellStart"/>
            <w:r w:rsidRPr="00FA616A">
              <w:rPr>
                <w:rFonts w:ascii="Times New Roman" w:eastAsia="Cambria" w:hAnsi="Times New Roman"/>
                <w:b/>
                <w:color w:val="000000"/>
                <w:lang w:eastAsia="en-US"/>
              </w:rPr>
              <w:t>AulaPlaneta</w:t>
            </w:r>
            <w:proofErr w:type="spellEnd"/>
            <w:r w:rsidRPr="00FA616A">
              <w:rPr>
                <w:rFonts w:ascii="Times New Roman" w:eastAsia="Cambria" w:hAnsi="Times New Roman"/>
                <w:b/>
                <w:color w:val="000000"/>
                <w:lang w:eastAsia="en-US"/>
              </w:rPr>
              <w:t>)</w:t>
            </w:r>
          </w:p>
        </w:tc>
        <w:tc>
          <w:tcPr>
            <w:tcW w:w="6678" w:type="dxa"/>
          </w:tcPr>
          <w:p w14:paraId="41F4D609"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color w:val="000000"/>
                <w:lang w:eastAsia="en-US"/>
              </w:rPr>
              <w:t>129517946</w:t>
            </w:r>
          </w:p>
        </w:tc>
      </w:tr>
      <w:tr w:rsidR="00FA616A" w:rsidRPr="00FA616A" w14:paraId="79DA30BD" w14:textId="77777777" w:rsidTr="00913F52">
        <w:tc>
          <w:tcPr>
            <w:tcW w:w="2376" w:type="dxa"/>
          </w:tcPr>
          <w:p w14:paraId="3FFFD11A"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b/>
                <w:color w:val="000000"/>
                <w:lang w:eastAsia="en-US"/>
              </w:rPr>
              <w:t>Pie de imagen</w:t>
            </w:r>
          </w:p>
        </w:tc>
        <w:tc>
          <w:tcPr>
            <w:tcW w:w="6678" w:type="dxa"/>
          </w:tcPr>
          <w:p w14:paraId="5405B413" w14:textId="77777777" w:rsidR="00FA616A" w:rsidRPr="00FA616A" w:rsidRDefault="00FA616A" w:rsidP="00FA616A">
            <w:pPr>
              <w:rPr>
                <w:rFonts w:ascii="Times New Roman" w:eastAsia="Cambria" w:hAnsi="Times New Roman"/>
                <w:lang w:eastAsia="en-US"/>
              </w:rPr>
            </w:pPr>
            <w:r w:rsidRPr="00FA616A">
              <w:rPr>
                <w:rFonts w:ascii="Times New Roman" w:eastAsia="Cambria" w:hAnsi="Times New Roman"/>
                <w:lang w:eastAsia="en-US"/>
              </w:rPr>
              <w:t>Tus formas de saludo están condicionadas siempre por el contexto.</w:t>
            </w:r>
          </w:p>
        </w:tc>
      </w:tr>
    </w:tbl>
    <w:p w14:paraId="428CBBD2" w14:textId="77777777" w:rsidR="00FA616A" w:rsidRPr="00FA616A" w:rsidRDefault="00FA616A" w:rsidP="00FA616A">
      <w:pPr>
        <w:rPr>
          <w:rFonts w:ascii="Times New Roman" w:eastAsia="Cambria" w:hAnsi="Times New Roman"/>
          <w:lang w:eastAsia="en-US"/>
        </w:rPr>
      </w:pPr>
    </w:p>
    <w:p w14:paraId="2C0E3631" w14:textId="77777777" w:rsidR="00FA616A" w:rsidRPr="00FA616A" w:rsidRDefault="00FA616A" w:rsidP="00FA616A">
      <w:pPr>
        <w:spacing w:after="200"/>
        <w:rPr>
          <w:rFonts w:ascii="Times New Roman" w:eastAsia="Cambria" w:hAnsi="Times New Roman"/>
          <w:lang w:eastAsia="en-US"/>
        </w:rPr>
      </w:pPr>
      <w:r w:rsidRPr="00FA616A">
        <w:rPr>
          <w:rFonts w:ascii="Times New Roman" w:eastAsia="Cambria" w:hAnsi="Times New Roman"/>
          <w:lang w:eastAsia="en-US"/>
        </w:rPr>
        <w:t xml:space="preserve">El contexto discursivo hace referencia, cuando menos, a los siguientes factores extralingüísticos: </w:t>
      </w:r>
    </w:p>
    <w:p w14:paraId="7832FC50" w14:textId="4CD02E49" w:rsidR="004B26D8" w:rsidRDefault="00FA616A" w:rsidP="004B26D8">
      <w:pPr>
        <w:pStyle w:val="Prrafodelista"/>
        <w:numPr>
          <w:ilvl w:val="0"/>
          <w:numId w:val="15"/>
        </w:numPr>
        <w:spacing w:after="200"/>
        <w:rPr>
          <w:rFonts w:ascii="Times New Roman" w:eastAsia="Cambria" w:hAnsi="Times New Roman"/>
          <w:lang w:eastAsia="en-US"/>
        </w:rPr>
      </w:pPr>
      <w:r w:rsidRPr="004B26D8">
        <w:rPr>
          <w:rFonts w:ascii="Times New Roman" w:eastAsia="Cambria" w:hAnsi="Times New Roman"/>
          <w:b/>
          <w:lang w:eastAsia="en-US"/>
        </w:rPr>
        <w:t xml:space="preserve">Situacionales: </w:t>
      </w:r>
      <w:r w:rsidRPr="004B26D8">
        <w:rPr>
          <w:rFonts w:ascii="Times New Roman" w:eastAsia="Cambria" w:hAnsi="Times New Roman"/>
          <w:lang w:eastAsia="en-US"/>
        </w:rPr>
        <w:t xml:space="preserve">relativos a lo espacio-temporal (lugar, tiempo, época, intensidad de luz, etc.) y lo circunstancial (lo que hacen los hablantes, su postura, lo que ocurre a su alrededor, etc.) del acto comunicativo. </w:t>
      </w:r>
    </w:p>
    <w:p w14:paraId="659D3A27" w14:textId="77777777" w:rsidR="004B26D8" w:rsidRDefault="004B26D8" w:rsidP="004B26D8">
      <w:pPr>
        <w:pStyle w:val="Prrafodelista"/>
        <w:spacing w:after="200"/>
        <w:rPr>
          <w:rFonts w:ascii="Times New Roman" w:eastAsia="Cambria" w:hAnsi="Times New Roman"/>
          <w:lang w:eastAsia="en-US"/>
        </w:rPr>
      </w:pPr>
    </w:p>
    <w:p w14:paraId="797E5436" w14:textId="5BFCC48C" w:rsidR="00FA616A" w:rsidRPr="004B26D8" w:rsidRDefault="00FA616A" w:rsidP="004B26D8">
      <w:pPr>
        <w:pStyle w:val="Prrafodelista"/>
        <w:spacing w:after="200"/>
        <w:rPr>
          <w:rFonts w:ascii="Times New Roman" w:eastAsia="Cambria" w:hAnsi="Times New Roman"/>
          <w:lang w:eastAsia="en-US"/>
        </w:rPr>
      </w:pPr>
      <w:r w:rsidRPr="004B26D8">
        <w:rPr>
          <w:rFonts w:ascii="Times New Roman" w:eastAsia="Cambria" w:hAnsi="Times New Roman"/>
          <w:lang w:eastAsia="en-US"/>
        </w:rPr>
        <w:t xml:space="preserve">Piensa en cómo varías tus formas de saludo cuando lo haces por teléfono, por chat o en persona; cuando lo haces en la mañana o en la noche; la actitud con la que saludas cuando llegas de visita a una casa por primera vez, cuando saludas a un enfermo en una clínica, a un amigo en la iglesia o a tus padres luego del colegio, por ejemplo. A pesar de usar en todas estas interacciones una misma modalidad </w:t>
      </w:r>
      <w:r w:rsidRPr="004B26D8">
        <w:rPr>
          <w:rFonts w:ascii="Times New Roman" w:eastAsia="Cambria" w:hAnsi="Times New Roman"/>
          <w:lang w:eastAsia="en-US"/>
        </w:rPr>
        <w:lastRenderedPageBreak/>
        <w:t>discursiva (diálogo),</w:t>
      </w:r>
      <w:r w:rsidRPr="004B26D8">
        <w:rPr>
          <w:rFonts w:ascii="Times New Roman" w:eastAsia="Cambria" w:hAnsi="Times New Roman"/>
          <w:szCs w:val="22"/>
          <w:lang w:eastAsia="en-US"/>
        </w:rPr>
        <w:t xml:space="preserve"> tu forma de hacerlo cambia según el contexto de tu discurso, ¿ves?</w:t>
      </w:r>
    </w:p>
    <w:p w14:paraId="7E719DEA" w14:textId="77777777" w:rsidR="00FA616A" w:rsidRPr="00FA616A" w:rsidRDefault="00FA616A" w:rsidP="00FA616A">
      <w:pPr>
        <w:spacing w:after="200"/>
        <w:ind w:left="426"/>
        <w:contextualSpacing/>
        <w:rPr>
          <w:rFonts w:ascii="Times New Roman" w:eastAsia="Cambria" w:hAnsi="Times New Roman"/>
          <w:szCs w:val="22"/>
          <w:lang w:eastAsia="en-US"/>
        </w:rPr>
      </w:pPr>
    </w:p>
    <w:p w14:paraId="67C4156A" w14:textId="3052702C" w:rsidR="00FA616A" w:rsidRPr="00FA616A" w:rsidRDefault="00FA616A" w:rsidP="004B26D8">
      <w:pPr>
        <w:pStyle w:val="Prrafodelista"/>
        <w:numPr>
          <w:ilvl w:val="0"/>
          <w:numId w:val="15"/>
        </w:numPr>
        <w:spacing w:after="200"/>
        <w:rPr>
          <w:rFonts w:ascii="Times New Roman" w:eastAsia="Cambria" w:hAnsi="Times New Roman"/>
          <w:lang w:eastAsia="en-US"/>
        </w:rPr>
      </w:pPr>
      <w:r w:rsidRPr="00FA616A">
        <w:rPr>
          <w:rFonts w:ascii="Times New Roman" w:eastAsia="Cambria" w:hAnsi="Times New Roman"/>
          <w:b/>
          <w:lang w:eastAsia="en-US"/>
        </w:rPr>
        <w:t>Socioculturales:</w:t>
      </w:r>
      <w:r w:rsidRPr="00FA616A">
        <w:rPr>
          <w:rFonts w:ascii="Times New Roman" w:eastAsia="Cambria" w:hAnsi="Times New Roman"/>
          <w:lang w:eastAsia="en-US"/>
        </w:rPr>
        <w:t xml:space="preserve"> aspectos de orden social y cultural como el nivel educativo de los hablantes, su edad, su ocupación, el lugar de donde provienen, el dominio que tienen de la lengua que hablan, su </w:t>
      </w:r>
      <w:ins w:id="56" w:author="Admincmovil" w:date="2016-05-27T12:10:00Z">
        <w:r w:rsidR="004D07DF">
          <w:rPr>
            <w:rFonts w:ascii="Times New Roman" w:eastAsia="Cambria" w:hAnsi="Times New Roman"/>
            <w:lang w:eastAsia="en-US"/>
          </w:rPr>
          <w:t>e</w:t>
        </w:r>
      </w:ins>
      <w:r w:rsidRPr="00FA616A">
        <w:rPr>
          <w:rFonts w:ascii="Times New Roman" w:eastAsia="Cambria" w:hAnsi="Times New Roman"/>
          <w:lang w:eastAsia="en-US"/>
        </w:rPr>
        <w:t>status económico, sus experiencias vitales, la relación que guardan entre sí, el grado de formalidad o informalidad de esta relación, etc.</w:t>
      </w:r>
    </w:p>
    <w:p w14:paraId="687663A3" w14:textId="77777777" w:rsidR="00FA616A" w:rsidRPr="00FA616A" w:rsidRDefault="00FA616A" w:rsidP="004B26D8">
      <w:pPr>
        <w:pStyle w:val="Prrafodelista"/>
        <w:spacing w:after="200"/>
        <w:rPr>
          <w:rFonts w:ascii="Times New Roman" w:eastAsia="Cambria" w:hAnsi="Times New Roman"/>
          <w:lang w:eastAsia="en-US"/>
        </w:rPr>
      </w:pPr>
    </w:p>
    <w:p w14:paraId="4F304B91" w14:textId="698C7F3B" w:rsidR="00FA616A" w:rsidRDefault="00FA616A" w:rsidP="004B26D8">
      <w:pPr>
        <w:pStyle w:val="Prrafodelista"/>
        <w:spacing w:after="200"/>
        <w:rPr>
          <w:rFonts w:ascii="Times New Roman" w:eastAsia="Cambria" w:hAnsi="Times New Roman"/>
          <w:lang w:eastAsia="en-US"/>
        </w:rPr>
      </w:pPr>
      <w:r w:rsidRPr="00FA616A">
        <w:rPr>
          <w:rFonts w:ascii="Times New Roman" w:eastAsia="Cambria" w:hAnsi="Times New Roman"/>
          <w:lang w:eastAsia="en-US"/>
        </w:rPr>
        <w:t>Piensa en cómo varías tus formas de saludo cuando te presentan a un adulto mayor, a una niña, a un extranjero que no habla español, a una amiga de un amigo, al jefe de uno de tus padres, a alguien que va a hacer alguna reparación en tu casa o a una profesora nueva, por ejemplo.</w:t>
      </w:r>
    </w:p>
    <w:p w14:paraId="009B8E8F" w14:textId="77777777" w:rsidR="004B26D8" w:rsidRPr="00FA616A" w:rsidRDefault="004B26D8" w:rsidP="004B26D8">
      <w:pPr>
        <w:pStyle w:val="Prrafodelista"/>
        <w:spacing w:after="200"/>
        <w:rPr>
          <w:rFonts w:ascii="Times New Roman" w:eastAsia="Cambria" w:hAnsi="Times New Roman"/>
          <w:lang w:eastAsia="en-US"/>
        </w:rPr>
      </w:pPr>
    </w:p>
    <w:p w14:paraId="0ACFE760" w14:textId="77777777" w:rsidR="00FA616A" w:rsidRPr="00FA616A" w:rsidRDefault="00FA616A" w:rsidP="004B26D8">
      <w:pPr>
        <w:pStyle w:val="Prrafodelista"/>
        <w:numPr>
          <w:ilvl w:val="0"/>
          <w:numId w:val="15"/>
        </w:numPr>
        <w:spacing w:after="200"/>
        <w:rPr>
          <w:rFonts w:ascii="Times New Roman" w:eastAsia="Cambria" w:hAnsi="Times New Roman"/>
          <w:lang w:eastAsia="en-US"/>
        </w:rPr>
      </w:pPr>
      <w:r w:rsidRPr="00FA616A">
        <w:rPr>
          <w:rFonts w:ascii="Times New Roman" w:eastAsia="Cambria" w:hAnsi="Times New Roman"/>
          <w:b/>
          <w:lang w:eastAsia="en-US"/>
        </w:rPr>
        <w:t>Cognitivos:</w:t>
      </w:r>
      <w:r w:rsidRPr="00FA616A">
        <w:rPr>
          <w:rFonts w:ascii="Times New Roman" w:eastAsia="Cambria" w:hAnsi="Times New Roman"/>
          <w:lang w:eastAsia="en-US"/>
        </w:rPr>
        <w:t xml:space="preserve"> relacionados con el conocimiento del mundo que poseen y comparten los hablantes, como el dominio que tienen sobre el tema tratado, las intenciones que persiguen en su acto comunicativo o aquellas que atribuyen a su interlocutor, por ejemplo.</w:t>
      </w:r>
    </w:p>
    <w:p w14:paraId="64EBFE5A" w14:textId="77777777" w:rsidR="00FA616A" w:rsidRPr="00FA616A" w:rsidRDefault="00FA616A" w:rsidP="004B26D8">
      <w:pPr>
        <w:pStyle w:val="Prrafodelista"/>
        <w:spacing w:after="200"/>
        <w:rPr>
          <w:rFonts w:ascii="Times New Roman" w:eastAsia="Cambria" w:hAnsi="Times New Roman"/>
          <w:lang w:eastAsia="en-US"/>
        </w:rPr>
      </w:pPr>
    </w:p>
    <w:p w14:paraId="16D2D484" w14:textId="4DF9FD08" w:rsidR="004B26D8" w:rsidRPr="00FA616A" w:rsidRDefault="00FA616A" w:rsidP="004B26D8">
      <w:pPr>
        <w:pStyle w:val="Prrafodelista"/>
        <w:spacing w:after="200"/>
        <w:rPr>
          <w:rFonts w:ascii="Times New Roman" w:eastAsia="Cambria" w:hAnsi="Times New Roman"/>
          <w:lang w:eastAsia="en-US"/>
        </w:rPr>
      </w:pPr>
      <w:r w:rsidRPr="00FA616A">
        <w:rPr>
          <w:rFonts w:ascii="Times New Roman" w:eastAsia="Cambria" w:hAnsi="Times New Roman"/>
          <w:lang w:eastAsia="en-US"/>
        </w:rPr>
        <w:t>Piensa en cómo varías tus formas de saludo cuando te diriges a alguien que te gusta, a alguien que te cae mal, a quien solo saludas para pedirle un favor o a quien sabes que te va a regañar por llegar tarde, por ejemplo.</w:t>
      </w:r>
    </w:p>
    <w:p w14:paraId="594682E9" w14:textId="77777777" w:rsidR="00FA616A" w:rsidRPr="00FA616A" w:rsidRDefault="00FA616A" w:rsidP="00FA616A">
      <w:pPr>
        <w:rPr>
          <w:rFonts w:ascii="Times New Roman" w:eastAsia="Cambria" w:hAnsi="Times New Roman"/>
          <w:lang w:eastAsia="en-US"/>
        </w:rPr>
      </w:pPr>
      <w:r w:rsidRPr="00FA616A">
        <w:rPr>
          <w:rFonts w:ascii="Times New Roman" w:eastAsia="Cambria" w:hAnsi="Times New Roman"/>
          <w:lang w:eastAsia="en-US"/>
        </w:rPr>
        <w:t xml:space="preserve">Estos factores contextuales influyen en las decisiones que toma el emisor para construir su discurso. Con base en ellos un hablante elige, por ejemplo, un determinado tipo de pronunciación y léxico, un cierto estilo sintáctico, una organización específica de los contenidos, el uso de ciertos elementos paralingüísticos (como la entonación, los gestos, su postura, etc.). </w:t>
      </w:r>
    </w:p>
    <w:p w14:paraId="01190A40" w14:textId="77777777" w:rsidR="00FA616A" w:rsidRPr="00FA616A" w:rsidRDefault="00FA616A" w:rsidP="00FA616A">
      <w:pPr>
        <w:rPr>
          <w:rFonts w:ascii="Times New Roman" w:eastAsia="Cambria" w:hAnsi="Times New Roman"/>
          <w:lang w:eastAsia="en-US"/>
        </w:rPr>
      </w:pPr>
    </w:p>
    <w:p w14:paraId="38AAF86A" w14:textId="77777777" w:rsidR="00FA616A" w:rsidRPr="00FA616A" w:rsidRDefault="00FA616A" w:rsidP="00FA616A">
      <w:pPr>
        <w:rPr>
          <w:rFonts w:ascii="Times New Roman" w:eastAsia="Cambria" w:hAnsi="Times New Roman"/>
          <w:lang w:eastAsia="en-US"/>
        </w:rPr>
      </w:pPr>
      <w:r w:rsidRPr="00FA616A">
        <w:rPr>
          <w:rFonts w:ascii="Times New Roman" w:eastAsia="Cambria" w:hAnsi="Times New Roman"/>
          <w:lang w:eastAsia="en-US"/>
        </w:rPr>
        <w:t xml:space="preserve">Cuando un discurso se construye </w:t>
      </w:r>
      <w:r w:rsidRPr="00FA616A">
        <w:rPr>
          <w:rFonts w:ascii="Times New Roman" w:eastAsia="Cambria" w:hAnsi="Times New Roman"/>
          <w:b/>
          <w:lang w:eastAsia="en-US"/>
        </w:rPr>
        <w:t>adecuándose al contexto</w:t>
      </w:r>
      <w:r w:rsidRPr="00FA616A">
        <w:rPr>
          <w:rFonts w:ascii="Times New Roman" w:eastAsia="Cambria" w:hAnsi="Times New Roman"/>
          <w:lang w:eastAsia="en-US"/>
        </w:rPr>
        <w:t xml:space="preserve"> de la comunicación, se dice que es un discurso construido de forma apropiada por un hablante competente.</w:t>
      </w:r>
    </w:p>
    <w:p w14:paraId="1208D912" w14:textId="77777777" w:rsidR="00FA616A" w:rsidRPr="00FA616A" w:rsidRDefault="00FA616A" w:rsidP="00FA616A">
      <w:pPr>
        <w:rPr>
          <w:rFonts w:ascii="Times New Roman" w:eastAsia="Cambria" w:hAnsi="Times New Roman"/>
          <w:lang w:eastAsia="en-US"/>
        </w:rPr>
      </w:pPr>
    </w:p>
    <w:tbl>
      <w:tblPr>
        <w:tblStyle w:val="Tablaconcuadrcula1"/>
        <w:tblW w:w="0" w:type="auto"/>
        <w:tblLook w:val="04A0" w:firstRow="1" w:lastRow="0" w:firstColumn="1" w:lastColumn="0" w:noHBand="0" w:noVBand="1"/>
      </w:tblPr>
      <w:tblGrid>
        <w:gridCol w:w="1430"/>
        <w:gridCol w:w="7624"/>
      </w:tblGrid>
      <w:tr w:rsidR="00FA616A" w:rsidRPr="00FA616A" w14:paraId="53FBD714" w14:textId="77777777" w:rsidTr="00FA616A">
        <w:tc>
          <w:tcPr>
            <w:tcW w:w="9033" w:type="dxa"/>
            <w:gridSpan w:val="2"/>
            <w:shd w:val="clear" w:color="auto" w:fill="000000"/>
          </w:tcPr>
          <w:p w14:paraId="787C4F51" w14:textId="77777777" w:rsidR="00FA616A" w:rsidRPr="00FA616A" w:rsidRDefault="00FA616A" w:rsidP="00FA616A">
            <w:pPr>
              <w:jc w:val="center"/>
              <w:rPr>
                <w:rFonts w:ascii="Times New Roman" w:eastAsia="Cambria" w:hAnsi="Times New Roman"/>
                <w:b/>
                <w:color w:val="FFFFFF"/>
                <w:lang w:eastAsia="en-US"/>
              </w:rPr>
            </w:pPr>
            <w:r w:rsidRPr="00FA616A">
              <w:rPr>
                <w:rFonts w:ascii="Times New Roman" w:eastAsia="Cambria" w:hAnsi="Times New Roman"/>
                <w:b/>
                <w:color w:val="FFFFFF"/>
                <w:lang w:eastAsia="en-US"/>
              </w:rPr>
              <w:t>Practica (recurso de ejercitación)</w:t>
            </w:r>
          </w:p>
        </w:tc>
      </w:tr>
      <w:tr w:rsidR="00FA616A" w:rsidRPr="00FA616A" w14:paraId="2E897FDA" w14:textId="77777777" w:rsidTr="00913F52">
        <w:tc>
          <w:tcPr>
            <w:tcW w:w="1384" w:type="dxa"/>
          </w:tcPr>
          <w:p w14:paraId="7F76EF75" w14:textId="77777777" w:rsidR="00FA616A" w:rsidRPr="00FA616A" w:rsidRDefault="00FA616A" w:rsidP="00FA616A">
            <w:pPr>
              <w:rPr>
                <w:rFonts w:ascii="Times New Roman" w:eastAsia="Cambria" w:hAnsi="Times New Roman"/>
                <w:b/>
                <w:color w:val="000000"/>
                <w:lang w:eastAsia="en-US"/>
              </w:rPr>
            </w:pPr>
            <w:r w:rsidRPr="00FA616A">
              <w:rPr>
                <w:rFonts w:ascii="Times New Roman" w:eastAsia="Cambria" w:hAnsi="Times New Roman"/>
                <w:b/>
                <w:color w:val="000000"/>
                <w:lang w:eastAsia="en-US"/>
              </w:rPr>
              <w:t>Código</w:t>
            </w:r>
          </w:p>
        </w:tc>
        <w:tc>
          <w:tcPr>
            <w:tcW w:w="7649" w:type="dxa"/>
          </w:tcPr>
          <w:p w14:paraId="10CD4980" w14:textId="77777777" w:rsidR="00FA616A" w:rsidRPr="00FA616A" w:rsidRDefault="00FA616A" w:rsidP="00FA616A">
            <w:pPr>
              <w:rPr>
                <w:rFonts w:ascii="Times New Roman" w:eastAsia="Cambria" w:hAnsi="Times New Roman"/>
                <w:b/>
                <w:color w:val="000000"/>
                <w:lang w:eastAsia="en-US"/>
              </w:rPr>
            </w:pPr>
            <w:r w:rsidRPr="00FA616A">
              <w:rPr>
                <w:rFonts w:ascii="Times New Roman" w:eastAsia="Cambria" w:hAnsi="Times New Roman"/>
                <w:color w:val="000000"/>
                <w:lang w:eastAsia="en-US"/>
              </w:rPr>
              <w:t>LE_10_03_REC140</w:t>
            </w:r>
          </w:p>
        </w:tc>
      </w:tr>
      <w:tr w:rsidR="00FA616A" w:rsidRPr="00FA616A" w14:paraId="765591E0" w14:textId="77777777" w:rsidTr="00913F52">
        <w:tc>
          <w:tcPr>
            <w:tcW w:w="1384" w:type="dxa"/>
          </w:tcPr>
          <w:p w14:paraId="6BFAAB8E"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b/>
                <w:color w:val="000000"/>
                <w:lang w:eastAsia="en-US"/>
              </w:rPr>
              <w:t>Título</w:t>
            </w:r>
          </w:p>
        </w:tc>
        <w:tc>
          <w:tcPr>
            <w:tcW w:w="7649" w:type="dxa"/>
          </w:tcPr>
          <w:p w14:paraId="0A944CDE"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color w:val="000000"/>
                <w:lang w:eastAsia="en-US"/>
              </w:rPr>
              <w:t>Asocia las modalidades con su definición correspondiente</w:t>
            </w:r>
          </w:p>
        </w:tc>
      </w:tr>
      <w:tr w:rsidR="00FA616A" w:rsidRPr="00FA616A" w14:paraId="3500BA25" w14:textId="77777777" w:rsidTr="00913F52">
        <w:tc>
          <w:tcPr>
            <w:tcW w:w="1384" w:type="dxa"/>
          </w:tcPr>
          <w:p w14:paraId="4BCA252D"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b/>
                <w:color w:val="000000"/>
                <w:lang w:eastAsia="en-US"/>
              </w:rPr>
              <w:t>Descripción</w:t>
            </w:r>
          </w:p>
        </w:tc>
        <w:tc>
          <w:tcPr>
            <w:tcW w:w="7649" w:type="dxa"/>
          </w:tcPr>
          <w:p w14:paraId="25011148"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color w:val="000000"/>
                <w:lang w:eastAsia="en-US"/>
              </w:rPr>
              <w:t>Actividad para practicar los modos del discurso</w:t>
            </w:r>
          </w:p>
        </w:tc>
      </w:tr>
    </w:tbl>
    <w:p w14:paraId="77F1DFC0" w14:textId="77777777" w:rsidR="00FA616A" w:rsidRPr="00FA616A" w:rsidRDefault="00FA616A" w:rsidP="00FA616A">
      <w:pPr>
        <w:rPr>
          <w:rFonts w:ascii="Times" w:eastAsia="Cambria" w:hAnsi="Times"/>
          <w:highlight w:val="yellow"/>
          <w:lang w:eastAsia="en-US"/>
        </w:rPr>
      </w:pPr>
    </w:p>
    <w:p w14:paraId="1521BF70" w14:textId="77777777" w:rsidR="00FA616A" w:rsidRDefault="00FA616A" w:rsidP="00FA616A">
      <w:pPr>
        <w:rPr>
          <w:rFonts w:ascii="Times" w:eastAsia="Cambria" w:hAnsi="Times"/>
          <w:b/>
          <w:lang w:eastAsia="en-US"/>
        </w:rPr>
      </w:pPr>
      <w:r w:rsidRPr="00407160">
        <w:rPr>
          <w:rFonts w:ascii="Times" w:eastAsia="Cambria" w:hAnsi="Times"/>
          <w:b/>
          <w:highlight w:val="yellow"/>
          <w:lang w:eastAsia="en-US"/>
        </w:rPr>
        <w:t>[SECCIÓN 2]</w:t>
      </w:r>
      <w:r w:rsidRPr="00FA616A">
        <w:rPr>
          <w:rFonts w:ascii="Times" w:eastAsia="Cambria" w:hAnsi="Times"/>
          <w:lang w:eastAsia="en-US"/>
        </w:rPr>
        <w:t xml:space="preserve"> </w:t>
      </w:r>
      <w:r w:rsidRPr="00FA616A">
        <w:rPr>
          <w:rFonts w:ascii="Times" w:eastAsia="Cambria" w:hAnsi="Times"/>
          <w:b/>
          <w:lang w:eastAsia="en-US"/>
        </w:rPr>
        <w:t>3.3 Los registros del discurso</w:t>
      </w:r>
    </w:p>
    <w:p w14:paraId="4D58ABA3" w14:textId="77777777" w:rsidR="004B26D8" w:rsidRPr="00FA616A" w:rsidRDefault="004B26D8" w:rsidP="00FA616A">
      <w:pPr>
        <w:rPr>
          <w:rFonts w:ascii="Times" w:eastAsia="Cambria" w:hAnsi="Times"/>
          <w:b/>
          <w:lang w:eastAsia="en-US"/>
        </w:rPr>
      </w:pPr>
    </w:p>
    <w:p w14:paraId="4AB9FABD" w14:textId="77777777" w:rsidR="00FA616A" w:rsidRPr="00FA616A" w:rsidRDefault="00FA616A" w:rsidP="00FA616A">
      <w:pPr>
        <w:rPr>
          <w:rFonts w:ascii="Times New Roman" w:eastAsia="Cambria" w:hAnsi="Times New Roman"/>
          <w:lang w:eastAsia="en-US"/>
        </w:rPr>
      </w:pPr>
      <w:r w:rsidRPr="00FA616A">
        <w:rPr>
          <w:rFonts w:ascii="Times New Roman" w:eastAsia="Cambria" w:hAnsi="Times New Roman"/>
          <w:lang w:eastAsia="en-US"/>
        </w:rPr>
        <w:t>El registro es el uso que se hace de la lengua en función del contexto inmediato de producción de un discurso. En otras palabras, es la forma en la que un hablante adecúa su lenguaje para comunicar efectivamente su mensaje en un contexto discursivo específico.</w:t>
      </w:r>
    </w:p>
    <w:p w14:paraId="5BD4F056" w14:textId="77777777" w:rsidR="00FA616A" w:rsidRPr="00FA616A" w:rsidRDefault="00FA616A" w:rsidP="00FA616A">
      <w:pPr>
        <w:rPr>
          <w:rFonts w:ascii="Times New Roman" w:eastAsia="Cambria" w:hAnsi="Times New Roman"/>
          <w:lang w:eastAsia="en-US"/>
        </w:rPr>
      </w:pPr>
    </w:p>
    <w:tbl>
      <w:tblPr>
        <w:tblStyle w:val="Tablaconcuadrcula1"/>
        <w:tblW w:w="0" w:type="auto"/>
        <w:tblLayout w:type="fixed"/>
        <w:tblLook w:val="04A0" w:firstRow="1" w:lastRow="0" w:firstColumn="1" w:lastColumn="0" w:noHBand="0" w:noVBand="1"/>
      </w:tblPr>
      <w:tblGrid>
        <w:gridCol w:w="1017"/>
        <w:gridCol w:w="7961"/>
      </w:tblGrid>
      <w:tr w:rsidR="00FA616A" w:rsidRPr="00FA616A" w14:paraId="2778B20A" w14:textId="77777777" w:rsidTr="00FA616A">
        <w:tc>
          <w:tcPr>
            <w:tcW w:w="8978" w:type="dxa"/>
            <w:gridSpan w:val="2"/>
            <w:shd w:val="clear" w:color="auto" w:fill="000000"/>
          </w:tcPr>
          <w:p w14:paraId="1314FE9E" w14:textId="77777777" w:rsidR="00FA616A" w:rsidRPr="00FA616A" w:rsidRDefault="00FA616A" w:rsidP="004B26D8">
            <w:pPr>
              <w:spacing w:after="200"/>
              <w:jc w:val="center"/>
              <w:rPr>
                <w:rFonts w:ascii="Times New Roman" w:eastAsia="Cambria" w:hAnsi="Times New Roman"/>
                <w:b/>
                <w:lang w:eastAsia="en-US"/>
              </w:rPr>
            </w:pPr>
            <w:r w:rsidRPr="00FA616A">
              <w:rPr>
                <w:rFonts w:ascii="Times New Roman" w:eastAsia="Cambria" w:hAnsi="Times New Roman"/>
                <w:b/>
                <w:lang w:eastAsia="en-US"/>
              </w:rPr>
              <w:t>Destacado</w:t>
            </w:r>
          </w:p>
        </w:tc>
      </w:tr>
      <w:tr w:rsidR="00FA616A" w:rsidRPr="00FA616A" w14:paraId="53F22C30" w14:textId="77777777" w:rsidTr="00913F52">
        <w:trPr>
          <w:trHeight w:val="108"/>
        </w:trPr>
        <w:tc>
          <w:tcPr>
            <w:tcW w:w="1017" w:type="dxa"/>
          </w:tcPr>
          <w:p w14:paraId="5C52FDC7" w14:textId="77777777" w:rsidR="00FA616A" w:rsidRPr="00FA616A" w:rsidRDefault="00FA616A" w:rsidP="00FA616A">
            <w:pPr>
              <w:rPr>
                <w:rFonts w:ascii="Times" w:eastAsia="Cambria" w:hAnsi="Times"/>
                <w:b/>
                <w:sz w:val="22"/>
                <w:szCs w:val="22"/>
                <w:lang w:eastAsia="en-US"/>
              </w:rPr>
            </w:pPr>
            <w:r w:rsidRPr="00FA616A">
              <w:rPr>
                <w:rFonts w:ascii="Times" w:eastAsia="Cambria" w:hAnsi="Times"/>
                <w:b/>
                <w:sz w:val="22"/>
                <w:szCs w:val="22"/>
                <w:lang w:eastAsia="en-US"/>
              </w:rPr>
              <w:lastRenderedPageBreak/>
              <w:t>Título</w:t>
            </w:r>
          </w:p>
        </w:tc>
        <w:tc>
          <w:tcPr>
            <w:tcW w:w="7961" w:type="dxa"/>
          </w:tcPr>
          <w:p w14:paraId="76DE9474" w14:textId="77777777" w:rsidR="00FA616A" w:rsidRPr="00FA616A" w:rsidRDefault="00FA616A" w:rsidP="00FA616A">
            <w:pPr>
              <w:rPr>
                <w:rFonts w:ascii="Times" w:eastAsia="Cambria" w:hAnsi="Times"/>
                <w:b/>
                <w:lang w:eastAsia="en-US"/>
              </w:rPr>
            </w:pPr>
            <w:r w:rsidRPr="00FA616A">
              <w:rPr>
                <w:rFonts w:ascii="Times" w:eastAsia="Cambria" w:hAnsi="Times"/>
                <w:b/>
                <w:lang w:eastAsia="en-US"/>
              </w:rPr>
              <w:t>Los registros del discurso</w:t>
            </w:r>
          </w:p>
        </w:tc>
      </w:tr>
      <w:tr w:rsidR="00FA616A" w:rsidRPr="00FA616A" w14:paraId="55C0F39A" w14:textId="77777777" w:rsidTr="00913F52">
        <w:tc>
          <w:tcPr>
            <w:tcW w:w="1017" w:type="dxa"/>
          </w:tcPr>
          <w:p w14:paraId="0C9605A2" w14:textId="77777777" w:rsidR="00FA616A" w:rsidRPr="00FA616A" w:rsidRDefault="00FA616A" w:rsidP="00FA616A">
            <w:pPr>
              <w:spacing w:after="200"/>
              <w:rPr>
                <w:rFonts w:ascii="Times" w:eastAsia="Cambria" w:hAnsi="Times"/>
                <w:sz w:val="22"/>
                <w:szCs w:val="22"/>
                <w:lang w:eastAsia="en-US"/>
              </w:rPr>
            </w:pPr>
            <w:r w:rsidRPr="00FA616A">
              <w:rPr>
                <w:rFonts w:ascii="Times" w:eastAsia="Cambria" w:hAnsi="Times"/>
                <w:b/>
                <w:sz w:val="22"/>
                <w:szCs w:val="22"/>
                <w:lang w:eastAsia="en-US"/>
              </w:rPr>
              <w:t>Contenido</w:t>
            </w:r>
          </w:p>
        </w:tc>
        <w:tc>
          <w:tcPr>
            <w:tcW w:w="7961" w:type="dxa"/>
          </w:tcPr>
          <w:p w14:paraId="7262C34F" w14:textId="77777777" w:rsidR="00FA616A" w:rsidRPr="00FA616A" w:rsidRDefault="00FA616A" w:rsidP="00FA616A">
            <w:pPr>
              <w:spacing w:after="200"/>
              <w:rPr>
                <w:rFonts w:ascii="Times New Roman" w:eastAsia="Cambria" w:hAnsi="Times New Roman"/>
                <w:i/>
                <w:lang w:eastAsia="en-US"/>
              </w:rPr>
            </w:pPr>
            <w:r w:rsidRPr="00FA616A">
              <w:rPr>
                <w:rFonts w:ascii="Times New Roman" w:eastAsia="Cambria" w:hAnsi="Times New Roman"/>
                <w:lang w:eastAsia="en-US"/>
              </w:rPr>
              <w:t xml:space="preserve">El lenguaje formal comprende dos registros: el </w:t>
            </w:r>
            <w:r w:rsidRPr="00FA616A">
              <w:rPr>
                <w:rFonts w:ascii="Times New Roman" w:eastAsia="Cambria" w:hAnsi="Times New Roman"/>
                <w:b/>
                <w:lang w:eastAsia="en-US"/>
              </w:rPr>
              <w:t>culto</w:t>
            </w:r>
            <w:r w:rsidRPr="00FA616A">
              <w:rPr>
                <w:rFonts w:ascii="Times New Roman" w:eastAsia="Cambria" w:hAnsi="Times New Roman"/>
                <w:lang w:eastAsia="en-US"/>
              </w:rPr>
              <w:t xml:space="preserve">, propio del lenguaje literario y científico, y el registro </w:t>
            </w:r>
            <w:r w:rsidRPr="00FA616A">
              <w:rPr>
                <w:rFonts w:ascii="Times New Roman" w:eastAsia="Cambria" w:hAnsi="Times New Roman"/>
                <w:b/>
                <w:lang w:eastAsia="en-US"/>
              </w:rPr>
              <w:t>estándar</w:t>
            </w:r>
            <w:r w:rsidRPr="00FA616A">
              <w:rPr>
                <w:rFonts w:ascii="Times New Roman" w:eastAsia="Cambria" w:hAnsi="Times New Roman"/>
                <w:lang w:eastAsia="en-US"/>
              </w:rPr>
              <w:t>, común en los medios de comunicación y en el ámbito laboral; ambos principalmente en la lengua escrita.</w:t>
            </w:r>
          </w:p>
          <w:p w14:paraId="51EB9506" w14:textId="25D1DAF5" w:rsidR="00FA616A" w:rsidRPr="00FA616A" w:rsidRDefault="00FA616A" w:rsidP="00FA616A">
            <w:pPr>
              <w:rPr>
                <w:rFonts w:ascii="Times New Roman" w:eastAsia="Cambria" w:hAnsi="Times New Roman"/>
                <w:i/>
                <w:lang w:eastAsia="en-US"/>
              </w:rPr>
            </w:pPr>
            <w:r w:rsidRPr="00FA616A">
              <w:rPr>
                <w:rFonts w:ascii="Times New Roman" w:eastAsia="Cambria" w:hAnsi="Times New Roman"/>
                <w:lang w:eastAsia="en-US"/>
              </w:rPr>
              <w:t>El lenguaje informal comprende dos registros</w:t>
            </w:r>
            <w:r w:rsidRPr="00FA616A">
              <w:rPr>
                <w:rFonts w:ascii="Times" w:eastAsia="Cambria" w:hAnsi="Times"/>
                <w:lang w:eastAsia="en-US"/>
              </w:rPr>
              <w:t xml:space="preserve">: el </w:t>
            </w:r>
            <w:r w:rsidRPr="00FA616A">
              <w:rPr>
                <w:rFonts w:ascii="Times" w:eastAsia="Cambria" w:hAnsi="Times"/>
                <w:b/>
                <w:lang w:eastAsia="en-US"/>
              </w:rPr>
              <w:t xml:space="preserve">familiar </w:t>
            </w:r>
            <w:r w:rsidRPr="00FA616A">
              <w:rPr>
                <w:rFonts w:ascii="Times" w:eastAsia="Cambria" w:hAnsi="Times"/>
                <w:lang w:eastAsia="en-US"/>
              </w:rPr>
              <w:t>o</w:t>
            </w:r>
            <w:r w:rsidRPr="00FA616A">
              <w:rPr>
                <w:rFonts w:ascii="Times" w:eastAsia="Cambria" w:hAnsi="Times"/>
                <w:b/>
                <w:lang w:eastAsia="en-US"/>
              </w:rPr>
              <w:t xml:space="preserve"> coloquial</w:t>
            </w:r>
            <w:r w:rsidRPr="00FA616A">
              <w:rPr>
                <w:rFonts w:ascii="Times" w:eastAsia="Cambria" w:hAnsi="Times"/>
                <w:lang w:eastAsia="en-US"/>
              </w:rPr>
              <w:t xml:space="preserve">, usado privilegiadamente en la lengua oral, entre personas que se guardan confianza o tienen grado de cercanía, y el registro </w:t>
            </w:r>
            <w:r w:rsidRPr="00FA616A">
              <w:rPr>
                <w:rFonts w:ascii="Times" w:eastAsia="Cambria" w:hAnsi="Times"/>
                <w:b/>
                <w:lang w:eastAsia="en-US"/>
              </w:rPr>
              <w:t>vulgar</w:t>
            </w:r>
            <w:ins w:id="57" w:author="Admincmovil" w:date="2016-05-27T12:26:00Z">
              <w:r w:rsidR="008F56AE" w:rsidRPr="00EB2CE5">
                <w:rPr>
                  <w:rFonts w:ascii="Times" w:eastAsia="Cambria" w:hAnsi="Times"/>
                  <w:lang w:eastAsia="en-US"/>
                </w:rPr>
                <w:t>,</w:t>
              </w:r>
            </w:ins>
            <w:r w:rsidRPr="008F56AE">
              <w:rPr>
                <w:rFonts w:ascii="Times" w:eastAsia="Cambria" w:hAnsi="Times"/>
                <w:lang w:eastAsia="en-US"/>
              </w:rPr>
              <w:t xml:space="preserve"> </w:t>
            </w:r>
            <w:r w:rsidRPr="00FA616A">
              <w:rPr>
                <w:rFonts w:ascii="Times" w:eastAsia="Cambria" w:hAnsi="Times"/>
                <w:lang w:eastAsia="en-US"/>
              </w:rPr>
              <w:t>que se caracteriza por constantes imprecisiones gramaticales, incorrecciones lingüísticas y un vocabulario muy escaso.</w:t>
            </w:r>
          </w:p>
        </w:tc>
      </w:tr>
    </w:tbl>
    <w:p w14:paraId="664E2E6A" w14:textId="77777777" w:rsidR="00FA616A" w:rsidRPr="00FA616A" w:rsidRDefault="00FA616A" w:rsidP="00FA616A">
      <w:pPr>
        <w:rPr>
          <w:rFonts w:ascii="Times" w:eastAsia="Cambria" w:hAnsi="Times"/>
          <w:lang w:eastAsia="en-US"/>
        </w:rPr>
      </w:pPr>
    </w:p>
    <w:tbl>
      <w:tblPr>
        <w:tblStyle w:val="Tablaconcuadrcula1"/>
        <w:tblW w:w="0" w:type="auto"/>
        <w:tblLook w:val="04A0" w:firstRow="1" w:lastRow="0" w:firstColumn="1" w:lastColumn="0" w:noHBand="0" w:noVBand="1"/>
      </w:tblPr>
      <w:tblGrid>
        <w:gridCol w:w="1283"/>
        <w:gridCol w:w="7771"/>
      </w:tblGrid>
      <w:tr w:rsidR="00FA616A" w:rsidRPr="00FA616A" w14:paraId="17CA3AFD" w14:textId="77777777" w:rsidTr="00FA616A">
        <w:tc>
          <w:tcPr>
            <w:tcW w:w="0" w:type="auto"/>
            <w:gridSpan w:val="2"/>
            <w:shd w:val="clear" w:color="auto" w:fill="000000"/>
          </w:tcPr>
          <w:p w14:paraId="60577FAF" w14:textId="77777777" w:rsidR="00FA616A" w:rsidRPr="00FA616A" w:rsidRDefault="00FA616A" w:rsidP="004B26D8">
            <w:pPr>
              <w:jc w:val="center"/>
              <w:rPr>
                <w:rFonts w:ascii="Times New Roman" w:eastAsia="Cambria" w:hAnsi="Times New Roman"/>
                <w:b/>
                <w:color w:val="FFFFFF"/>
                <w:lang w:eastAsia="en-US"/>
              </w:rPr>
            </w:pPr>
            <w:r w:rsidRPr="00FA616A">
              <w:rPr>
                <w:rFonts w:ascii="Times New Roman" w:eastAsia="Cambria" w:hAnsi="Times New Roman"/>
                <w:b/>
                <w:color w:val="FFFFFF"/>
                <w:lang w:eastAsia="en-US"/>
              </w:rPr>
              <w:t>Recuerda</w:t>
            </w:r>
          </w:p>
        </w:tc>
      </w:tr>
      <w:tr w:rsidR="00FA616A" w:rsidRPr="00FA616A" w14:paraId="09F01E6F" w14:textId="77777777" w:rsidTr="00913F52">
        <w:tc>
          <w:tcPr>
            <w:tcW w:w="0" w:type="auto"/>
          </w:tcPr>
          <w:p w14:paraId="4445AA4A" w14:textId="77777777" w:rsidR="00FA616A" w:rsidRPr="00FA616A" w:rsidRDefault="00FA616A" w:rsidP="00FA616A">
            <w:pPr>
              <w:rPr>
                <w:rFonts w:ascii="Times" w:eastAsia="Cambria" w:hAnsi="Times"/>
                <w:b/>
                <w:lang w:eastAsia="en-US"/>
              </w:rPr>
            </w:pPr>
            <w:r w:rsidRPr="00FA616A">
              <w:rPr>
                <w:rFonts w:ascii="Times" w:eastAsia="Cambria" w:hAnsi="Times"/>
                <w:b/>
                <w:lang w:eastAsia="en-US"/>
              </w:rPr>
              <w:t>Contenido</w:t>
            </w:r>
          </w:p>
        </w:tc>
        <w:tc>
          <w:tcPr>
            <w:tcW w:w="0" w:type="auto"/>
          </w:tcPr>
          <w:p w14:paraId="3FA2C36E" w14:textId="1959216E" w:rsidR="00FA616A" w:rsidRPr="00FA616A" w:rsidRDefault="00FA616A" w:rsidP="00FA61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Cambria" w:hAnsi="Times New Roman"/>
                <w:lang w:eastAsia="en-US"/>
              </w:rPr>
            </w:pPr>
            <w:r w:rsidRPr="00FA616A">
              <w:rPr>
                <w:rFonts w:ascii="Times New Roman" w:eastAsia="Cambria" w:hAnsi="Times New Roman"/>
                <w:lang w:eastAsia="en-US"/>
              </w:rPr>
              <w:t xml:space="preserve">La formalidad de una situación comunicativa está relacionada con </w:t>
            </w:r>
            <w:ins w:id="58" w:author="Admincmovil" w:date="2016-05-27T12:26:00Z">
              <w:r w:rsidR="008F56AE">
                <w:rPr>
                  <w:rFonts w:ascii="Times New Roman" w:eastAsia="Cambria" w:hAnsi="Times New Roman"/>
                  <w:lang w:eastAsia="en-US"/>
                </w:rPr>
                <w:t xml:space="preserve">el </w:t>
              </w:r>
            </w:ins>
            <w:r w:rsidRPr="00FA616A">
              <w:rPr>
                <w:rFonts w:ascii="Times New Roman" w:eastAsia="Cambria" w:hAnsi="Times New Roman"/>
                <w:lang w:eastAsia="en-US"/>
              </w:rPr>
              <w:t>grado de apertura que se permite en el uso de la lengua, es decir, con la posibilidad de hacer un uso espontáneo y creativo</w:t>
            </w:r>
            <w:ins w:id="59" w:author="Admincmovil" w:date="2016-05-27T17:20:00Z">
              <w:r w:rsidR="00A16717">
                <w:rPr>
                  <w:rFonts w:ascii="Times New Roman" w:eastAsia="Cambria" w:hAnsi="Times New Roman"/>
                  <w:lang w:eastAsia="en-US"/>
                </w:rPr>
                <w:t>,</w:t>
              </w:r>
            </w:ins>
            <w:r w:rsidRPr="00FA616A">
              <w:rPr>
                <w:rFonts w:ascii="Times New Roman" w:eastAsia="Cambria" w:hAnsi="Times New Roman"/>
                <w:lang w:eastAsia="en-US"/>
              </w:rPr>
              <w:t xml:space="preserve"> o de acudir predominantemente a ‘fórmulas’ o ‘guiones’ específicos que se consideran adecuados para una situación.</w:t>
            </w:r>
          </w:p>
          <w:p w14:paraId="6230380A" w14:textId="77777777" w:rsidR="00FA616A" w:rsidRPr="00FA616A" w:rsidRDefault="00FA616A" w:rsidP="00FA61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Cambria" w:hAnsi="Times New Roman"/>
                <w:lang w:eastAsia="en-US"/>
              </w:rPr>
            </w:pPr>
          </w:p>
          <w:p w14:paraId="6EE2B2BE" w14:textId="0A6D0CC0" w:rsidR="00FA616A" w:rsidRPr="00FA616A" w:rsidRDefault="00FA616A" w:rsidP="00FA616A">
            <w:pPr>
              <w:rPr>
                <w:rFonts w:ascii="Times New Roman" w:eastAsia="Cambria" w:hAnsi="Times New Roman"/>
                <w:lang w:eastAsia="en-US"/>
              </w:rPr>
            </w:pPr>
            <w:r w:rsidRPr="00FA616A">
              <w:rPr>
                <w:rFonts w:ascii="Times New Roman" w:eastAsia="Cambria" w:hAnsi="Times New Roman"/>
                <w:lang w:eastAsia="ja-JP"/>
              </w:rPr>
              <w:t xml:space="preserve">El </w:t>
            </w:r>
            <w:r w:rsidRPr="00FA616A">
              <w:rPr>
                <w:rFonts w:ascii="Times New Roman" w:eastAsia="Cambria" w:hAnsi="Times New Roman"/>
                <w:b/>
                <w:lang w:eastAsia="ja-JP"/>
              </w:rPr>
              <w:t>lenguaje formal</w:t>
            </w:r>
            <w:r w:rsidRPr="00FA616A">
              <w:rPr>
                <w:rFonts w:ascii="Times New Roman" w:eastAsia="Cambria" w:hAnsi="Times New Roman"/>
                <w:lang w:eastAsia="ja-JP"/>
              </w:rPr>
              <w:t xml:space="preserve"> se usa en situaciones en las que hay mayor distancia entre los interlocutores</w:t>
            </w:r>
            <w:ins w:id="60" w:author="Admincmovil" w:date="2016-05-27T12:27:00Z">
              <w:r w:rsidR="008F56AE">
                <w:rPr>
                  <w:rFonts w:ascii="Times New Roman" w:eastAsia="Cambria" w:hAnsi="Times New Roman"/>
                  <w:lang w:eastAsia="ja-JP"/>
                </w:rPr>
                <w:t>.</w:t>
              </w:r>
            </w:ins>
            <w:r w:rsidRPr="00FA616A">
              <w:rPr>
                <w:rFonts w:ascii="Times New Roman" w:eastAsia="Cambria" w:hAnsi="Times New Roman"/>
                <w:lang w:eastAsia="ja-JP"/>
              </w:rPr>
              <w:t xml:space="preserve"> </w:t>
            </w:r>
            <w:r w:rsidRPr="00FA616A">
              <w:rPr>
                <w:rFonts w:ascii="Times New Roman" w:eastAsia="Cambria" w:hAnsi="Times New Roman"/>
                <w:color w:val="000000"/>
                <w:lang w:eastAsia="en-US"/>
              </w:rPr>
              <w:t xml:space="preserve">El lenguaje </w:t>
            </w:r>
            <w:r w:rsidRPr="00FA616A">
              <w:rPr>
                <w:rFonts w:ascii="Times New Roman" w:eastAsia="Cambria" w:hAnsi="Times New Roman"/>
                <w:b/>
                <w:color w:val="000000"/>
                <w:lang w:eastAsia="en-US"/>
              </w:rPr>
              <w:t>informal</w:t>
            </w:r>
            <w:r w:rsidRPr="00FA616A">
              <w:rPr>
                <w:rFonts w:ascii="Times New Roman" w:eastAsia="Cambria" w:hAnsi="Times New Roman"/>
                <w:color w:val="000000"/>
                <w:lang w:eastAsia="en-US"/>
              </w:rPr>
              <w:t xml:space="preserve"> </w:t>
            </w:r>
            <w:r w:rsidRPr="00FA616A">
              <w:rPr>
                <w:rFonts w:ascii="Times New Roman" w:eastAsia="Cambria" w:hAnsi="Times New Roman"/>
                <w:lang w:eastAsia="ja-JP"/>
              </w:rPr>
              <w:t>se usa en situaciones en las que hay menor distancia entre los interlocutores o en aquellas en l</w:t>
            </w:r>
            <w:ins w:id="61" w:author="Admincmovil" w:date="2016-05-27T12:28:00Z">
              <w:r w:rsidR="008F56AE">
                <w:rPr>
                  <w:rFonts w:ascii="Times New Roman" w:eastAsia="Cambria" w:hAnsi="Times New Roman"/>
                  <w:lang w:eastAsia="ja-JP"/>
                </w:rPr>
                <w:t>a</w:t>
              </w:r>
            </w:ins>
            <w:r w:rsidRPr="00FA616A">
              <w:rPr>
                <w:rFonts w:ascii="Times New Roman" w:eastAsia="Cambria" w:hAnsi="Times New Roman"/>
                <w:lang w:eastAsia="ja-JP"/>
              </w:rPr>
              <w:t>s que prima la familiaridad y la cercanía de lo cotidiano.</w:t>
            </w:r>
          </w:p>
        </w:tc>
      </w:tr>
    </w:tbl>
    <w:p w14:paraId="5BCC4218" w14:textId="77777777" w:rsidR="00FA616A" w:rsidRPr="00FA616A" w:rsidRDefault="00FA616A" w:rsidP="00FA616A">
      <w:pPr>
        <w:rPr>
          <w:rFonts w:ascii="Times" w:eastAsia="Cambria" w:hAnsi="Times"/>
          <w:highlight w:val="yellow"/>
          <w:lang w:eastAsia="en-US"/>
        </w:rPr>
      </w:pPr>
    </w:p>
    <w:p w14:paraId="46106E48" w14:textId="148EEA5C" w:rsidR="00FA616A" w:rsidRPr="00FA616A" w:rsidRDefault="00FA616A" w:rsidP="00FA616A">
      <w:pPr>
        <w:spacing w:after="200"/>
        <w:rPr>
          <w:rFonts w:ascii="Times New Roman" w:eastAsia="Cambria" w:hAnsi="Times New Roman"/>
          <w:lang w:eastAsia="en-US"/>
        </w:rPr>
      </w:pPr>
      <w:r w:rsidRPr="00FA616A">
        <w:rPr>
          <w:rFonts w:ascii="Times New Roman" w:eastAsia="Cambria" w:hAnsi="Times New Roman"/>
          <w:lang w:eastAsia="en-US"/>
        </w:rPr>
        <w:t>Ahora bien, vale aclarar que</w:t>
      </w:r>
      <w:ins w:id="62" w:author="Admincmovil" w:date="2016-05-27T17:21:00Z">
        <w:r w:rsidR="00A16717">
          <w:rPr>
            <w:rFonts w:ascii="Times New Roman" w:eastAsia="Cambria" w:hAnsi="Times New Roman"/>
            <w:lang w:eastAsia="en-US"/>
          </w:rPr>
          <w:t>,</w:t>
        </w:r>
      </w:ins>
      <w:r w:rsidRPr="00FA616A">
        <w:rPr>
          <w:rFonts w:ascii="Times New Roman" w:eastAsia="Cambria" w:hAnsi="Times New Roman"/>
          <w:lang w:eastAsia="en-US"/>
        </w:rPr>
        <w:t xml:space="preserve"> así como las modalidades, los registros discursivos no constituyen entidades separadas con fronteras claramente definidas, sino que se dan en una </w:t>
      </w:r>
      <w:r w:rsidRPr="00913F52">
        <w:rPr>
          <w:rFonts w:ascii="Times New Roman" w:eastAsia="Cambria" w:hAnsi="Times New Roman"/>
          <w:b/>
          <w:lang w:eastAsia="en-US"/>
        </w:rPr>
        <w:t>continuidad</w:t>
      </w:r>
      <w:r w:rsidRPr="00FA616A">
        <w:rPr>
          <w:rFonts w:ascii="Times New Roman" w:eastAsia="Cambria" w:hAnsi="Times New Roman"/>
          <w:lang w:eastAsia="en-US"/>
        </w:rPr>
        <w:t>, es decir</w:t>
      </w:r>
      <w:ins w:id="63" w:author="Admincmovil" w:date="2016-05-27T12:30:00Z">
        <w:r w:rsidR="008F56AE">
          <w:rPr>
            <w:rFonts w:ascii="Times New Roman" w:eastAsia="Cambria" w:hAnsi="Times New Roman"/>
            <w:lang w:eastAsia="en-US"/>
          </w:rPr>
          <w:t>,</w:t>
        </w:r>
      </w:ins>
      <w:r w:rsidRPr="00FA616A">
        <w:rPr>
          <w:rFonts w:ascii="Times New Roman" w:eastAsia="Cambria" w:hAnsi="Times New Roman"/>
          <w:lang w:eastAsia="en-US"/>
        </w:rPr>
        <w:t xml:space="preserve"> que entre los extremos de formalidad e informalidad, de oralidad y escritura, entre lo general y lo especializado, se sitúan registros lingüísticos intermedios o mixtos. Un mismo hablante, en la misma situación, puede recurrir a rasgos asociados a distintos registros para conseguir determinados efectos (por ejemplo, demostrar idoneidad, cercanía, respeto, sentido del humor, en fin).</w:t>
      </w:r>
    </w:p>
    <w:p w14:paraId="7F6398A5" w14:textId="77777777" w:rsidR="00FA616A" w:rsidRDefault="00FA616A" w:rsidP="00FA616A">
      <w:pPr>
        <w:rPr>
          <w:rFonts w:ascii="Times" w:eastAsia="Cambria" w:hAnsi="Times"/>
          <w:b/>
          <w:lang w:eastAsia="en-US"/>
        </w:rPr>
      </w:pPr>
      <w:r w:rsidRPr="00FA616A">
        <w:rPr>
          <w:rFonts w:ascii="Times" w:eastAsia="Cambria" w:hAnsi="Times"/>
          <w:highlight w:val="yellow"/>
          <w:lang w:eastAsia="en-US"/>
        </w:rPr>
        <w:t xml:space="preserve"> [SECCIÓN 2]</w:t>
      </w:r>
      <w:r w:rsidRPr="00FA616A">
        <w:rPr>
          <w:rFonts w:ascii="Times" w:eastAsia="Cambria" w:hAnsi="Times"/>
          <w:lang w:eastAsia="en-US"/>
        </w:rPr>
        <w:t xml:space="preserve"> </w:t>
      </w:r>
      <w:r w:rsidRPr="00FA616A">
        <w:rPr>
          <w:rFonts w:ascii="Times" w:eastAsia="Cambria" w:hAnsi="Times"/>
          <w:b/>
          <w:lang w:eastAsia="en-US"/>
        </w:rPr>
        <w:t>3.4 Consolidación</w:t>
      </w:r>
    </w:p>
    <w:p w14:paraId="5DBD78C9" w14:textId="77777777" w:rsidR="004B26D8" w:rsidRPr="00FA616A" w:rsidRDefault="004B26D8" w:rsidP="00FA616A">
      <w:pPr>
        <w:rPr>
          <w:rFonts w:ascii="Times" w:eastAsia="Cambria" w:hAnsi="Times"/>
          <w:b/>
          <w:lang w:eastAsia="en-US"/>
        </w:rPr>
      </w:pPr>
    </w:p>
    <w:p w14:paraId="2AE3DFA3" w14:textId="77777777" w:rsidR="00FA616A" w:rsidRDefault="00FA616A" w:rsidP="00FA616A">
      <w:pPr>
        <w:rPr>
          <w:rFonts w:ascii="Times" w:eastAsia="Cambria" w:hAnsi="Times"/>
          <w:lang w:eastAsia="en-US"/>
        </w:rPr>
      </w:pPr>
      <w:r w:rsidRPr="00FA616A">
        <w:rPr>
          <w:rFonts w:ascii="Times" w:eastAsia="Cambria" w:hAnsi="Times"/>
          <w:lang w:eastAsia="en-US"/>
        </w:rPr>
        <w:t>Consolida tu aprendizaje sobre el discurso y sus modalidades.</w:t>
      </w:r>
    </w:p>
    <w:p w14:paraId="48CF986D" w14:textId="77777777" w:rsidR="004B26D8" w:rsidRPr="00FA616A" w:rsidRDefault="004B26D8" w:rsidP="00FA616A">
      <w:pPr>
        <w:rPr>
          <w:rFonts w:ascii="Times" w:eastAsia="Cambria" w:hAnsi="Times"/>
          <w:lang w:eastAsia="en-US"/>
        </w:rPr>
      </w:pPr>
    </w:p>
    <w:tbl>
      <w:tblPr>
        <w:tblStyle w:val="Tablaconcuadrcula1"/>
        <w:tblW w:w="0" w:type="auto"/>
        <w:tblLook w:val="04A0" w:firstRow="1" w:lastRow="0" w:firstColumn="1" w:lastColumn="0" w:noHBand="0" w:noVBand="1"/>
      </w:tblPr>
      <w:tblGrid>
        <w:gridCol w:w="1430"/>
        <w:gridCol w:w="7624"/>
      </w:tblGrid>
      <w:tr w:rsidR="00FA616A" w:rsidRPr="00FA616A" w14:paraId="493DD1EE" w14:textId="77777777" w:rsidTr="00FA616A">
        <w:tc>
          <w:tcPr>
            <w:tcW w:w="9033" w:type="dxa"/>
            <w:gridSpan w:val="2"/>
            <w:shd w:val="clear" w:color="auto" w:fill="000000"/>
          </w:tcPr>
          <w:p w14:paraId="03074710" w14:textId="77777777" w:rsidR="00FA616A" w:rsidRPr="00FA616A" w:rsidRDefault="00FA616A" w:rsidP="00FA616A">
            <w:pPr>
              <w:rPr>
                <w:rFonts w:ascii="Times New Roman" w:eastAsia="Cambria" w:hAnsi="Times New Roman"/>
                <w:b/>
                <w:color w:val="FFFFFF"/>
                <w:lang w:eastAsia="en-US"/>
              </w:rPr>
            </w:pPr>
            <w:r w:rsidRPr="00FA616A">
              <w:rPr>
                <w:rFonts w:ascii="Times New Roman" w:eastAsia="Cambria" w:hAnsi="Times New Roman"/>
                <w:b/>
                <w:color w:val="FFFFFF"/>
                <w:lang w:eastAsia="en-US"/>
              </w:rPr>
              <w:t>Practica (recurso de ejercitación)</w:t>
            </w:r>
          </w:p>
        </w:tc>
      </w:tr>
      <w:tr w:rsidR="00FA616A" w:rsidRPr="00FA616A" w14:paraId="1B2437AB" w14:textId="77777777" w:rsidTr="00913F52">
        <w:tc>
          <w:tcPr>
            <w:tcW w:w="1384" w:type="dxa"/>
          </w:tcPr>
          <w:p w14:paraId="63AB7C3D" w14:textId="77777777" w:rsidR="00FA616A" w:rsidRPr="00FA616A" w:rsidRDefault="00FA616A" w:rsidP="00FA616A">
            <w:pPr>
              <w:rPr>
                <w:rFonts w:ascii="Times New Roman" w:eastAsia="Cambria" w:hAnsi="Times New Roman"/>
                <w:b/>
                <w:color w:val="000000"/>
                <w:lang w:eastAsia="en-US"/>
              </w:rPr>
            </w:pPr>
            <w:r w:rsidRPr="00FA616A">
              <w:rPr>
                <w:rFonts w:ascii="Times New Roman" w:eastAsia="Cambria" w:hAnsi="Times New Roman"/>
                <w:b/>
                <w:color w:val="000000"/>
                <w:lang w:eastAsia="en-US"/>
              </w:rPr>
              <w:t>Código</w:t>
            </w:r>
          </w:p>
        </w:tc>
        <w:tc>
          <w:tcPr>
            <w:tcW w:w="7649" w:type="dxa"/>
          </w:tcPr>
          <w:p w14:paraId="44CA2CC4" w14:textId="77777777" w:rsidR="00FA616A" w:rsidRPr="00FA616A" w:rsidRDefault="00FA616A" w:rsidP="00FA616A">
            <w:pPr>
              <w:rPr>
                <w:rFonts w:ascii="Times New Roman" w:eastAsia="Cambria" w:hAnsi="Times New Roman"/>
                <w:b/>
                <w:color w:val="000000"/>
                <w:lang w:eastAsia="en-US"/>
              </w:rPr>
            </w:pPr>
            <w:r w:rsidRPr="00FA616A">
              <w:rPr>
                <w:rFonts w:ascii="Times New Roman" w:eastAsia="Cambria" w:hAnsi="Times New Roman"/>
                <w:color w:val="000000"/>
                <w:lang w:eastAsia="en-US"/>
              </w:rPr>
              <w:t>LE_10_03_REC150</w:t>
            </w:r>
          </w:p>
        </w:tc>
      </w:tr>
      <w:tr w:rsidR="00FA616A" w:rsidRPr="00FA616A" w14:paraId="56D2D3E9" w14:textId="77777777" w:rsidTr="00913F52">
        <w:tc>
          <w:tcPr>
            <w:tcW w:w="1384" w:type="dxa"/>
          </w:tcPr>
          <w:p w14:paraId="57785424"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b/>
                <w:color w:val="000000"/>
                <w:lang w:eastAsia="en-US"/>
              </w:rPr>
              <w:t>Título</w:t>
            </w:r>
          </w:p>
        </w:tc>
        <w:tc>
          <w:tcPr>
            <w:tcW w:w="7649" w:type="dxa"/>
          </w:tcPr>
          <w:p w14:paraId="3E40CBAF"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color w:val="000000"/>
                <w:lang w:eastAsia="en-US"/>
              </w:rPr>
              <w:t>Refuerza tu aprendizaje: E</w:t>
            </w:r>
            <w:r w:rsidRPr="00FA616A">
              <w:rPr>
                <w:rFonts w:ascii="Times" w:eastAsia="Cambria" w:hAnsi="Times"/>
                <w:lang w:eastAsia="en-US"/>
              </w:rPr>
              <w:t>l discurso y sus modalidades</w:t>
            </w:r>
          </w:p>
        </w:tc>
      </w:tr>
      <w:tr w:rsidR="00FA616A" w:rsidRPr="00FA616A" w14:paraId="64026BCD" w14:textId="77777777" w:rsidTr="00913F52">
        <w:tc>
          <w:tcPr>
            <w:tcW w:w="1384" w:type="dxa"/>
          </w:tcPr>
          <w:p w14:paraId="71187B97"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b/>
                <w:color w:val="000000"/>
                <w:lang w:eastAsia="en-US"/>
              </w:rPr>
              <w:t>Descripción</w:t>
            </w:r>
          </w:p>
        </w:tc>
        <w:tc>
          <w:tcPr>
            <w:tcW w:w="7649" w:type="dxa"/>
          </w:tcPr>
          <w:p w14:paraId="534A49EA" w14:textId="77777777" w:rsidR="00FA616A" w:rsidRPr="00FA616A" w:rsidRDefault="00FA616A" w:rsidP="00FA616A">
            <w:pPr>
              <w:rPr>
                <w:rFonts w:ascii="Times New Roman" w:eastAsia="Cambria" w:hAnsi="Times New Roman"/>
                <w:color w:val="000000"/>
                <w:lang w:eastAsia="en-US"/>
              </w:rPr>
            </w:pPr>
            <w:r w:rsidRPr="00FA616A">
              <w:rPr>
                <w:rFonts w:ascii="Times New Roman" w:eastAsia="Cambria" w:hAnsi="Times New Roman"/>
                <w:color w:val="000000"/>
                <w:lang w:eastAsia="en-US"/>
              </w:rPr>
              <w:t>Actividad para afianzar los conocimientos sobre el discurso y sus modalidades</w:t>
            </w:r>
          </w:p>
        </w:tc>
      </w:tr>
    </w:tbl>
    <w:p w14:paraId="4BEE707D" w14:textId="77777777" w:rsidR="00FA616A" w:rsidRPr="00FA616A" w:rsidRDefault="00FA616A" w:rsidP="00FA616A">
      <w:pPr>
        <w:rPr>
          <w:rFonts w:ascii="Times" w:eastAsia="Cambria" w:hAnsi="Times"/>
          <w:highlight w:val="yellow"/>
          <w:lang w:eastAsia="en-US"/>
        </w:rPr>
      </w:pPr>
    </w:p>
    <w:p w14:paraId="5DA4ACAA" w14:textId="77777777" w:rsidR="00407160" w:rsidRDefault="00407160" w:rsidP="00407160">
      <w:pPr>
        <w:tabs>
          <w:tab w:val="right" w:pos="8498"/>
        </w:tabs>
        <w:rPr>
          <w:rFonts w:ascii="Times" w:hAnsi="Times"/>
        </w:rPr>
      </w:pPr>
      <w:r w:rsidRPr="0078488D">
        <w:rPr>
          <w:rFonts w:ascii="Times" w:hAnsi="Times"/>
          <w:b/>
          <w:highlight w:val="yellow"/>
        </w:rPr>
        <w:t>[SECCIÓN 1]</w:t>
      </w:r>
      <w:r w:rsidRPr="0078488D">
        <w:rPr>
          <w:rFonts w:ascii="Times" w:hAnsi="Times"/>
          <w:b/>
        </w:rPr>
        <w:t xml:space="preserve"> </w:t>
      </w:r>
      <w:r>
        <w:rPr>
          <w:rFonts w:ascii="Times" w:hAnsi="Times"/>
          <w:b/>
        </w:rPr>
        <w:t xml:space="preserve">4 Ortografía: los grafemas </w:t>
      </w:r>
      <w:r w:rsidRPr="00F32B99">
        <w:rPr>
          <w:rFonts w:ascii="Times" w:hAnsi="Times"/>
          <w:b/>
          <w:i/>
        </w:rPr>
        <w:t>x</w:t>
      </w:r>
      <w:r>
        <w:rPr>
          <w:rFonts w:ascii="Times" w:hAnsi="Times"/>
          <w:b/>
        </w:rPr>
        <w:t xml:space="preserve"> y </w:t>
      </w:r>
      <w:r w:rsidRPr="00AD7245">
        <w:rPr>
          <w:rFonts w:ascii="Times" w:hAnsi="Times"/>
          <w:b/>
          <w:i/>
        </w:rPr>
        <w:t>s</w:t>
      </w:r>
    </w:p>
    <w:p w14:paraId="1180D54B" w14:textId="77777777" w:rsidR="00407160" w:rsidRDefault="00407160" w:rsidP="00407160">
      <w:pPr>
        <w:tabs>
          <w:tab w:val="right" w:pos="8498"/>
        </w:tabs>
        <w:rPr>
          <w:rFonts w:ascii="Times" w:hAnsi="Times"/>
        </w:rPr>
      </w:pPr>
    </w:p>
    <w:p w14:paraId="1683686E" w14:textId="77777777" w:rsidR="00407160" w:rsidRDefault="00407160" w:rsidP="00407160">
      <w:pPr>
        <w:tabs>
          <w:tab w:val="right" w:pos="8498"/>
        </w:tabs>
        <w:rPr>
          <w:rFonts w:ascii="Times" w:hAnsi="Times"/>
        </w:rPr>
      </w:pPr>
      <w:r w:rsidRPr="00366AE0">
        <w:rPr>
          <w:rFonts w:ascii="Times" w:hAnsi="Times"/>
        </w:rPr>
        <w:t xml:space="preserve">Fíjate en las palabras </w:t>
      </w:r>
      <w:r w:rsidRPr="00366AE0">
        <w:rPr>
          <w:rFonts w:ascii="Times" w:hAnsi="Times"/>
          <w:i/>
        </w:rPr>
        <w:t xml:space="preserve">esplendor, xilófono, antiquísimo, exterior </w:t>
      </w:r>
      <w:r w:rsidRPr="00EB2CE5">
        <w:rPr>
          <w:rFonts w:ascii="Times" w:hAnsi="Times"/>
        </w:rPr>
        <w:t>y</w:t>
      </w:r>
      <w:r w:rsidRPr="00366AE0">
        <w:rPr>
          <w:rFonts w:ascii="Times" w:hAnsi="Times"/>
          <w:i/>
        </w:rPr>
        <w:t xml:space="preserve"> xenofobia </w:t>
      </w:r>
      <w:r>
        <w:rPr>
          <w:rFonts w:ascii="Times" w:hAnsi="Times"/>
        </w:rPr>
        <w:t>¿E</w:t>
      </w:r>
      <w:r w:rsidRPr="00366AE0">
        <w:rPr>
          <w:rFonts w:ascii="Times" w:hAnsi="Times"/>
        </w:rPr>
        <w:t>ncuentras</w:t>
      </w:r>
      <w:r>
        <w:rPr>
          <w:rFonts w:ascii="Times" w:hAnsi="Times"/>
        </w:rPr>
        <w:t xml:space="preserve"> alguna diferencia en la pronunciación de los grafemas </w:t>
      </w:r>
      <w:r w:rsidRPr="00B446E5">
        <w:rPr>
          <w:rFonts w:ascii="Times" w:hAnsi="Times"/>
          <w:i/>
        </w:rPr>
        <w:t>x</w:t>
      </w:r>
      <w:r>
        <w:rPr>
          <w:rFonts w:ascii="Times" w:hAnsi="Times"/>
        </w:rPr>
        <w:t xml:space="preserve"> y </w:t>
      </w:r>
      <w:r w:rsidRPr="00B446E5">
        <w:rPr>
          <w:rFonts w:ascii="Times" w:hAnsi="Times"/>
          <w:i/>
        </w:rPr>
        <w:t>s</w:t>
      </w:r>
      <w:r>
        <w:rPr>
          <w:rFonts w:ascii="Times" w:hAnsi="Times"/>
        </w:rPr>
        <w:t>?</w:t>
      </w:r>
    </w:p>
    <w:p w14:paraId="4A49F0B1" w14:textId="77777777" w:rsidR="00407160" w:rsidRDefault="00407160" w:rsidP="00407160">
      <w:pPr>
        <w:tabs>
          <w:tab w:val="right" w:pos="8498"/>
        </w:tabs>
        <w:rPr>
          <w:rFonts w:ascii="Times" w:hAnsi="Times"/>
        </w:rPr>
      </w:pPr>
    </w:p>
    <w:p w14:paraId="11A3A100" w14:textId="7EC317F5" w:rsidR="00407160" w:rsidRDefault="00407160" w:rsidP="00407160">
      <w:pPr>
        <w:rPr>
          <w:rFonts w:ascii="Times" w:hAnsi="Times"/>
        </w:rPr>
      </w:pPr>
      <w:r>
        <w:rPr>
          <w:rFonts w:ascii="Times" w:hAnsi="Times"/>
        </w:rPr>
        <w:lastRenderedPageBreak/>
        <w:t>Comúnmente</w:t>
      </w:r>
      <w:ins w:id="64" w:author="Admincmovil" w:date="2016-05-27T12:31:00Z">
        <w:r w:rsidR="008F56AE">
          <w:rPr>
            <w:rFonts w:ascii="Times" w:hAnsi="Times"/>
          </w:rPr>
          <w:t>,</w:t>
        </w:r>
      </w:ins>
      <w:r>
        <w:rPr>
          <w:rFonts w:ascii="Times" w:hAnsi="Times"/>
        </w:rPr>
        <w:t xml:space="preserve"> se presentan </w:t>
      </w:r>
      <w:r w:rsidRPr="00170B9A">
        <w:rPr>
          <w:rFonts w:ascii="Times" w:hAnsi="Times"/>
        </w:rPr>
        <w:t>confusiones al</w:t>
      </w:r>
      <w:r>
        <w:rPr>
          <w:rFonts w:ascii="Times" w:hAnsi="Times"/>
        </w:rPr>
        <w:t xml:space="preserve"> utilizar la</w:t>
      </w:r>
      <w:r w:rsidRPr="004D3431">
        <w:rPr>
          <w:rFonts w:ascii="Times" w:hAnsi="Times"/>
          <w:i/>
        </w:rPr>
        <w:t xml:space="preserve"> x </w:t>
      </w:r>
      <w:r>
        <w:rPr>
          <w:rFonts w:ascii="Times" w:hAnsi="Times"/>
        </w:rPr>
        <w:t xml:space="preserve">o la </w:t>
      </w:r>
      <w:r w:rsidRPr="004D3431">
        <w:rPr>
          <w:rFonts w:ascii="Times" w:hAnsi="Times"/>
          <w:i/>
        </w:rPr>
        <w:t>s</w:t>
      </w:r>
      <w:r>
        <w:rPr>
          <w:rFonts w:ascii="Times" w:hAnsi="Times"/>
        </w:rPr>
        <w:t xml:space="preserve"> en vocablos donde su sonido o </w:t>
      </w:r>
      <w:r w:rsidRPr="0078488D">
        <w:rPr>
          <w:rFonts w:ascii="Times" w:hAnsi="Times"/>
          <w:b/>
        </w:rPr>
        <w:t>fonema</w:t>
      </w:r>
      <w:r>
        <w:rPr>
          <w:rFonts w:ascii="Times" w:hAnsi="Times"/>
          <w:i/>
        </w:rPr>
        <w:t xml:space="preserve"> </w:t>
      </w:r>
      <w:r>
        <w:rPr>
          <w:rFonts w:ascii="Times" w:hAnsi="Times"/>
        </w:rPr>
        <w:t>resulta similar. Por esto es importante conocer algunas reglas que te permitirán saber cuándo emplear cada uno de estos grafemas.</w:t>
      </w:r>
    </w:p>
    <w:p w14:paraId="4D6449A7" w14:textId="77777777" w:rsidR="00407160" w:rsidRDefault="00407160" w:rsidP="00407160">
      <w:pPr>
        <w:tabs>
          <w:tab w:val="right" w:pos="8498"/>
        </w:tabs>
        <w:rPr>
          <w:rFonts w:ascii="Times" w:hAnsi="Times"/>
        </w:rPr>
      </w:pPr>
    </w:p>
    <w:tbl>
      <w:tblPr>
        <w:tblStyle w:val="Tablaconcuadrcula1"/>
        <w:tblW w:w="0" w:type="auto"/>
        <w:tblLook w:val="04A0" w:firstRow="1" w:lastRow="0" w:firstColumn="1" w:lastColumn="0" w:noHBand="0" w:noVBand="1"/>
      </w:tblPr>
      <w:tblGrid>
        <w:gridCol w:w="2518"/>
        <w:gridCol w:w="6515"/>
      </w:tblGrid>
      <w:tr w:rsidR="00407160" w:rsidRPr="00773587" w14:paraId="5AB9A9ED" w14:textId="77777777" w:rsidTr="00913F52">
        <w:tc>
          <w:tcPr>
            <w:tcW w:w="9033" w:type="dxa"/>
            <w:gridSpan w:val="2"/>
            <w:shd w:val="clear" w:color="auto" w:fill="0D0D0D" w:themeFill="text1" w:themeFillTint="F2"/>
          </w:tcPr>
          <w:p w14:paraId="1B6A5E8B" w14:textId="77777777" w:rsidR="00407160" w:rsidRPr="00773587" w:rsidRDefault="00407160" w:rsidP="00913F52">
            <w:pPr>
              <w:jc w:val="center"/>
              <w:rPr>
                <w:rFonts w:ascii="Times New Roman" w:hAnsi="Times New Roman"/>
                <w:b/>
                <w:color w:val="FFFFFF" w:themeColor="background1"/>
              </w:rPr>
            </w:pPr>
            <w:r w:rsidRPr="00773587">
              <w:rPr>
                <w:rFonts w:ascii="Times New Roman" w:hAnsi="Times New Roman"/>
                <w:b/>
                <w:color w:val="FFFFFF" w:themeColor="background1"/>
              </w:rPr>
              <w:t>Imagen (fotografía, gráfica o ilustración)</w:t>
            </w:r>
          </w:p>
        </w:tc>
      </w:tr>
      <w:tr w:rsidR="00407160" w:rsidRPr="00773587" w14:paraId="09DA3E85" w14:textId="77777777" w:rsidTr="00913F52">
        <w:tc>
          <w:tcPr>
            <w:tcW w:w="2518" w:type="dxa"/>
          </w:tcPr>
          <w:p w14:paraId="1FB8C21D" w14:textId="77777777" w:rsidR="00407160" w:rsidRPr="00773587" w:rsidRDefault="00407160" w:rsidP="00913F52">
            <w:pPr>
              <w:rPr>
                <w:rFonts w:ascii="Times New Roman" w:hAnsi="Times New Roman"/>
                <w:b/>
                <w:color w:val="000000"/>
                <w:sz w:val="18"/>
                <w:szCs w:val="18"/>
              </w:rPr>
            </w:pPr>
            <w:r w:rsidRPr="00773587">
              <w:rPr>
                <w:rFonts w:ascii="Times New Roman" w:hAnsi="Times New Roman"/>
                <w:b/>
                <w:color w:val="000000"/>
                <w:sz w:val="18"/>
                <w:szCs w:val="18"/>
              </w:rPr>
              <w:t>Código</w:t>
            </w:r>
          </w:p>
        </w:tc>
        <w:tc>
          <w:tcPr>
            <w:tcW w:w="6515" w:type="dxa"/>
          </w:tcPr>
          <w:p w14:paraId="0DFBA449" w14:textId="50F9BFEC" w:rsidR="00407160" w:rsidRPr="00773587" w:rsidRDefault="00F60610" w:rsidP="00913F52">
            <w:pPr>
              <w:rPr>
                <w:rFonts w:ascii="Times New Roman" w:hAnsi="Times New Roman"/>
                <w:b/>
                <w:color w:val="000000"/>
                <w:sz w:val="18"/>
                <w:szCs w:val="18"/>
              </w:rPr>
            </w:pPr>
            <w:r>
              <w:rPr>
                <w:rFonts w:ascii="Times New Roman" w:hAnsi="Times New Roman"/>
                <w:color w:val="000000"/>
              </w:rPr>
              <w:t>LE_</w:t>
            </w:r>
            <w:r w:rsidR="00407160">
              <w:rPr>
                <w:rFonts w:ascii="Times New Roman" w:hAnsi="Times New Roman"/>
                <w:color w:val="000000"/>
              </w:rPr>
              <w:t>10_03_IMG0</w:t>
            </w:r>
            <w:r>
              <w:rPr>
                <w:rFonts w:ascii="Times New Roman" w:hAnsi="Times New Roman"/>
                <w:color w:val="000000"/>
              </w:rPr>
              <w:t>9</w:t>
            </w:r>
          </w:p>
        </w:tc>
      </w:tr>
      <w:tr w:rsidR="00407160" w:rsidRPr="00773587" w14:paraId="3D4BCD39" w14:textId="77777777" w:rsidTr="00913F52">
        <w:tc>
          <w:tcPr>
            <w:tcW w:w="2518" w:type="dxa"/>
          </w:tcPr>
          <w:p w14:paraId="149D180F" w14:textId="77777777" w:rsidR="00407160" w:rsidRPr="00773587" w:rsidRDefault="00407160" w:rsidP="00913F52">
            <w:pPr>
              <w:rPr>
                <w:rFonts w:ascii="Times New Roman" w:hAnsi="Times New Roman"/>
                <w:color w:val="000000"/>
              </w:rPr>
            </w:pPr>
            <w:r w:rsidRPr="00773587">
              <w:rPr>
                <w:rFonts w:ascii="Times New Roman" w:hAnsi="Times New Roman"/>
                <w:b/>
                <w:color w:val="000000"/>
                <w:sz w:val="18"/>
                <w:szCs w:val="18"/>
              </w:rPr>
              <w:t>Descripción</w:t>
            </w:r>
          </w:p>
        </w:tc>
        <w:tc>
          <w:tcPr>
            <w:tcW w:w="6515" w:type="dxa"/>
          </w:tcPr>
          <w:p w14:paraId="69B0C393" w14:textId="49C17F46" w:rsidR="00407160" w:rsidRPr="00773587" w:rsidRDefault="00407160" w:rsidP="00913F52">
            <w:pPr>
              <w:rPr>
                <w:rFonts w:ascii="Times New Roman" w:hAnsi="Times New Roman"/>
                <w:color w:val="000000"/>
              </w:rPr>
            </w:pPr>
            <w:r>
              <w:rPr>
                <w:rFonts w:ascii="Times New Roman" w:hAnsi="Times New Roman"/>
                <w:color w:val="000000"/>
              </w:rPr>
              <w:t>J</w:t>
            </w:r>
            <w:ins w:id="65" w:author="Admincmovil" w:date="2016-05-27T12:31:00Z">
              <w:r w:rsidR="008F56AE">
                <w:rPr>
                  <w:rFonts w:ascii="Times New Roman" w:hAnsi="Times New Roman"/>
                  <w:color w:val="000000"/>
                </w:rPr>
                <w:t>o</w:t>
              </w:r>
            </w:ins>
            <w:r>
              <w:rPr>
                <w:rFonts w:ascii="Times New Roman" w:hAnsi="Times New Roman"/>
                <w:color w:val="000000"/>
              </w:rPr>
              <w:t>ven espiando a una pareja</w:t>
            </w:r>
          </w:p>
        </w:tc>
      </w:tr>
      <w:tr w:rsidR="00407160" w:rsidRPr="00773587" w14:paraId="0F29FD97" w14:textId="77777777" w:rsidTr="00913F52">
        <w:tc>
          <w:tcPr>
            <w:tcW w:w="2518" w:type="dxa"/>
          </w:tcPr>
          <w:p w14:paraId="200CCFFC" w14:textId="77777777" w:rsidR="00407160" w:rsidRPr="00773587" w:rsidRDefault="00407160" w:rsidP="00913F52">
            <w:pPr>
              <w:rPr>
                <w:rFonts w:ascii="Times New Roman" w:hAnsi="Times New Roman"/>
                <w:color w:val="000000"/>
              </w:rPr>
            </w:pPr>
            <w:r w:rsidRPr="00773587">
              <w:rPr>
                <w:rFonts w:ascii="Times New Roman" w:hAnsi="Times New Roman"/>
                <w:b/>
                <w:color w:val="000000"/>
                <w:sz w:val="18"/>
                <w:szCs w:val="18"/>
              </w:rPr>
              <w:t xml:space="preserve">Código </w:t>
            </w:r>
            <w:proofErr w:type="spellStart"/>
            <w:r w:rsidRPr="00773587">
              <w:rPr>
                <w:rFonts w:ascii="Times New Roman" w:hAnsi="Times New Roman"/>
                <w:b/>
                <w:color w:val="000000"/>
                <w:sz w:val="18"/>
                <w:szCs w:val="18"/>
              </w:rPr>
              <w:t>Shutterstock</w:t>
            </w:r>
            <w:proofErr w:type="spellEnd"/>
            <w:r w:rsidRPr="00773587">
              <w:rPr>
                <w:rFonts w:ascii="Times New Roman" w:hAnsi="Times New Roman"/>
                <w:b/>
                <w:color w:val="000000"/>
                <w:sz w:val="18"/>
                <w:szCs w:val="18"/>
              </w:rPr>
              <w:t xml:space="preserve"> (o URL o la ruta en </w:t>
            </w:r>
            <w:proofErr w:type="spellStart"/>
            <w:r w:rsidRPr="00773587">
              <w:rPr>
                <w:rFonts w:ascii="Times New Roman" w:hAnsi="Times New Roman"/>
                <w:b/>
                <w:color w:val="000000"/>
                <w:sz w:val="18"/>
                <w:szCs w:val="18"/>
              </w:rPr>
              <w:t>AulaPlaneta</w:t>
            </w:r>
            <w:proofErr w:type="spellEnd"/>
            <w:r w:rsidRPr="00773587">
              <w:rPr>
                <w:rFonts w:ascii="Times New Roman" w:hAnsi="Times New Roman"/>
                <w:b/>
                <w:color w:val="000000"/>
                <w:sz w:val="18"/>
                <w:szCs w:val="18"/>
              </w:rPr>
              <w:t>)</w:t>
            </w:r>
          </w:p>
        </w:tc>
        <w:tc>
          <w:tcPr>
            <w:tcW w:w="6515" w:type="dxa"/>
          </w:tcPr>
          <w:p w14:paraId="2693CCF1" w14:textId="77777777" w:rsidR="00407160" w:rsidRPr="00364FCB" w:rsidRDefault="00407160" w:rsidP="00913F52">
            <w:pPr>
              <w:rPr>
                <w:rFonts w:ascii="Times" w:hAnsi="Times"/>
                <w:sz w:val="20"/>
                <w:szCs w:val="20"/>
                <w:lang w:val="es-CO"/>
              </w:rPr>
            </w:pPr>
            <w:r w:rsidRPr="00364FCB">
              <w:rPr>
                <w:rFonts w:ascii="Times New Roman" w:hAnsi="Times New Roman"/>
                <w:color w:val="000000"/>
              </w:rPr>
              <w:t>228055399</w:t>
            </w:r>
          </w:p>
        </w:tc>
      </w:tr>
      <w:tr w:rsidR="00407160" w:rsidRPr="00773587" w14:paraId="6CD2918C" w14:textId="77777777" w:rsidTr="00913F52">
        <w:tc>
          <w:tcPr>
            <w:tcW w:w="2518" w:type="dxa"/>
          </w:tcPr>
          <w:p w14:paraId="58F23AA2" w14:textId="77777777" w:rsidR="00407160" w:rsidRPr="00773587" w:rsidRDefault="00407160" w:rsidP="00913F52">
            <w:pPr>
              <w:rPr>
                <w:rFonts w:ascii="Times New Roman" w:hAnsi="Times New Roman"/>
                <w:color w:val="000000"/>
              </w:rPr>
            </w:pPr>
            <w:r w:rsidRPr="00773587">
              <w:rPr>
                <w:rFonts w:ascii="Times New Roman" w:hAnsi="Times New Roman"/>
                <w:b/>
                <w:color w:val="000000"/>
                <w:sz w:val="18"/>
                <w:szCs w:val="18"/>
              </w:rPr>
              <w:t>Pie de imagen</w:t>
            </w:r>
          </w:p>
        </w:tc>
        <w:tc>
          <w:tcPr>
            <w:tcW w:w="6515" w:type="dxa"/>
          </w:tcPr>
          <w:p w14:paraId="5FC03C34" w14:textId="1F3C6E95" w:rsidR="00407160" w:rsidRPr="00C950CF" w:rsidRDefault="00407160" w:rsidP="008F56AE">
            <w:pPr>
              <w:rPr>
                <w:rFonts w:ascii="Times New Roman" w:hAnsi="Times New Roman"/>
              </w:rPr>
            </w:pPr>
            <w:r>
              <w:rPr>
                <w:rFonts w:ascii="Times New Roman" w:hAnsi="Times New Roman"/>
              </w:rPr>
              <w:t xml:space="preserve">¿Se escribe </w:t>
            </w:r>
            <w:r w:rsidRPr="00366AE0">
              <w:rPr>
                <w:rFonts w:ascii="Times New Roman" w:hAnsi="Times New Roman"/>
                <w:i/>
              </w:rPr>
              <w:t xml:space="preserve">espiar </w:t>
            </w:r>
            <w:r>
              <w:rPr>
                <w:rFonts w:ascii="Times New Roman" w:hAnsi="Times New Roman"/>
              </w:rPr>
              <w:t xml:space="preserve">o </w:t>
            </w:r>
            <w:r w:rsidRPr="00366AE0">
              <w:rPr>
                <w:rFonts w:ascii="Times New Roman" w:hAnsi="Times New Roman"/>
                <w:i/>
              </w:rPr>
              <w:t>expia</w:t>
            </w:r>
            <w:r>
              <w:rPr>
                <w:rFonts w:ascii="Times New Roman" w:hAnsi="Times New Roman"/>
                <w:i/>
              </w:rPr>
              <w:t>r</w:t>
            </w:r>
            <w:r>
              <w:rPr>
                <w:rFonts w:ascii="Times New Roman" w:hAnsi="Times New Roman"/>
              </w:rPr>
              <w:t xml:space="preserve">? La palabra </w:t>
            </w:r>
            <w:r w:rsidRPr="00E43249">
              <w:rPr>
                <w:rFonts w:ascii="Times New Roman" w:hAnsi="Times New Roman"/>
                <w:i/>
              </w:rPr>
              <w:t xml:space="preserve">espiar </w:t>
            </w:r>
            <w:r>
              <w:rPr>
                <w:rFonts w:ascii="Times New Roman" w:hAnsi="Times New Roman"/>
              </w:rPr>
              <w:t xml:space="preserve">se refiere a observar disimuladamente algo o a alguien, mientras que </w:t>
            </w:r>
            <w:r w:rsidRPr="00C950CF">
              <w:rPr>
                <w:rFonts w:ascii="Times New Roman" w:hAnsi="Times New Roman"/>
                <w:i/>
              </w:rPr>
              <w:t>expiar</w:t>
            </w:r>
            <w:r>
              <w:rPr>
                <w:rFonts w:ascii="Times New Roman" w:hAnsi="Times New Roman"/>
                <w:i/>
              </w:rPr>
              <w:t xml:space="preserve"> </w:t>
            </w:r>
            <w:r>
              <w:rPr>
                <w:rFonts w:ascii="Times New Roman" w:hAnsi="Times New Roman"/>
              </w:rPr>
              <w:t>significa</w:t>
            </w:r>
            <w:r>
              <w:rPr>
                <w:rFonts w:ascii="Times New Roman" w:hAnsi="Times New Roman"/>
                <w:i/>
              </w:rPr>
              <w:t xml:space="preserve"> </w:t>
            </w:r>
            <w:r>
              <w:rPr>
                <w:rFonts w:ascii="Times New Roman" w:hAnsi="Times New Roman"/>
              </w:rPr>
              <w:t xml:space="preserve">borrar las culpas mediante un sacrificio o prueba. </w:t>
            </w:r>
          </w:p>
        </w:tc>
      </w:tr>
    </w:tbl>
    <w:p w14:paraId="65268EF5" w14:textId="77777777" w:rsidR="00407160" w:rsidRPr="004E5E51" w:rsidRDefault="00407160" w:rsidP="00407160">
      <w:pPr>
        <w:rPr>
          <w:rFonts w:ascii="Times" w:hAnsi="Times"/>
          <w:highlight w:val="yellow"/>
        </w:rPr>
      </w:pPr>
    </w:p>
    <w:p w14:paraId="13474AD0" w14:textId="77777777" w:rsidR="00407160" w:rsidRDefault="00407160" w:rsidP="00407160">
      <w:pPr>
        <w:rPr>
          <w:rFonts w:ascii="Times" w:hAnsi="Times"/>
          <w:b/>
          <w:i/>
        </w:rPr>
      </w:pPr>
      <w:r w:rsidRPr="00407160">
        <w:rPr>
          <w:rFonts w:ascii="Times" w:hAnsi="Times"/>
          <w:b/>
          <w:highlight w:val="yellow"/>
        </w:rPr>
        <w:t>[SECCIÓN 2]</w:t>
      </w:r>
      <w:r>
        <w:rPr>
          <w:rFonts w:ascii="Times" w:hAnsi="Times"/>
        </w:rPr>
        <w:t xml:space="preserve"> </w:t>
      </w:r>
      <w:r>
        <w:rPr>
          <w:rFonts w:ascii="Times" w:hAnsi="Times"/>
          <w:b/>
        </w:rPr>
        <w:t>4.</w:t>
      </w:r>
      <w:r w:rsidRPr="004E5E51">
        <w:rPr>
          <w:rFonts w:ascii="Times" w:hAnsi="Times"/>
          <w:b/>
        </w:rPr>
        <w:t xml:space="preserve">1 </w:t>
      </w:r>
      <w:r>
        <w:rPr>
          <w:rFonts w:ascii="Times" w:hAnsi="Times"/>
          <w:b/>
        </w:rPr>
        <w:t xml:space="preserve">El grafema </w:t>
      </w:r>
      <w:r w:rsidRPr="00656B28">
        <w:rPr>
          <w:rFonts w:ascii="Times" w:hAnsi="Times"/>
          <w:b/>
          <w:i/>
        </w:rPr>
        <w:t>x</w:t>
      </w:r>
    </w:p>
    <w:p w14:paraId="310DC011" w14:textId="77777777" w:rsidR="00407160" w:rsidRPr="004E5E51" w:rsidRDefault="00407160" w:rsidP="00407160">
      <w:pPr>
        <w:rPr>
          <w:rFonts w:ascii="Times" w:hAnsi="Times"/>
          <w:highlight w:val="yellow"/>
        </w:rPr>
      </w:pPr>
    </w:p>
    <w:p w14:paraId="778E0FFC" w14:textId="77777777" w:rsidR="00407160" w:rsidRDefault="00407160" w:rsidP="00407160">
      <w:pPr>
        <w:rPr>
          <w:rFonts w:ascii="Times" w:hAnsi="Times"/>
        </w:rPr>
      </w:pPr>
      <w:r>
        <w:rPr>
          <w:rFonts w:ascii="Times" w:hAnsi="Times"/>
        </w:rPr>
        <w:t xml:space="preserve">¿Tienes dudas al escribir palabras como </w:t>
      </w:r>
      <w:r>
        <w:rPr>
          <w:rFonts w:ascii="Times" w:hAnsi="Times"/>
          <w:i/>
        </w:rPr>
        <w:t xml:space="preserve">xilema, </w:t>
      </w:r>
      <w:r w:rsidRPr="00EA11E3">
        <w:rPr>
          <w:rFonts w:ascii="Times" w:hAnsi="Times"/>
          <w:i/>
        </w:rPr>
        <w:t>xenón</w:t>
      </w:r>
      <w:r>
        <w:rPr>
          <w:rFonts w:ascii="Times" w:hAnsi="Times"/>
        </w:rPr>
        <w:t xml:space="preserve"> y </w:t>
      </w:r>
      <w:r w:rsidRPr="00D74E2D">
        <w:rPr>
          <w:rFonts w:ascii="Times" w:hAnsi="Times"/>
          <w:i/>
        </w:rPr>
        <w:t>excusa</w:t>
      </w:r>
      <w:r>
        <w:rPr>
          <w:rFonts w:ascii="Times" w:hAnsi="Times"/>
        </w:rPr>
        <w:t xml:space="preserve">? Ten presente que el sonido del grafema </w:t>
      </w:r>
      <w:r w:rsidRPr="0088685B">
        <w:rPr>
          <w:rFonts w:ascii="Times" w:hAnsi="Times"/>
          <w:i/>
        </w:rPr>
        <w:t xml:space="preserve">x </w:t>
      </w:r>
      <w:r>
        <w:rPr>
          <w:rFonts w:ascii="Times" w:hAnsi="Times"/>
        </w:rPr>
        <w:t xml:space="preserve">es diferente </w:t>
      </w:r>
      <w:r w:rsidRPr="00EA11E3">
        <w:rPr>
          <w:rFonts w:ascii="Times" w:hAnsi="Times"/>
          <w:b/>
        </w:rPr>
        <w:t xml:space="preserve">según el lugar </w:t>
      </w:r>
      <w:r>
        <w:rPr>
          <w:rFonts w:ascii="Times" w:hAnsi="Times"/>
        </w:rPr>
        <w:t xml:space="preserve">que ocupe en la palabra. </w:t>
      </w:r>
    </w:p>
    <w:p w14:paraId="20081F26" w14:textId="77777777" w:rsidR="00407160" w:rsidRDefault="00407160" w:rsidP="00407160">
      <w:pPr>
        <w:rPr>
          <w:rFonts w:ascii="Times" w:hAnsi="Times"/>
        </w:rPr>
      </w:pPr>
    </w:p>
    <w:p w14:paraId="729FBE28" w14:textId="3B736285" w:rsidR="00407160" w:rsidRDefault="00407160" w:rsidP="00407160">
      <w:pPr>
        <w:rPr>
          <w:rFonts w:ascii="Times" w:hAnsi="Times"/>
        </w:rPr>
      </w:pPr>
      <w:r>
        <w:rPr>
          <w:rFonts w:ascii="Times" w:hAnsi="Times"/>
        </w:rPr>
        <w:t>En posición intervocálica o al final de la palabra</w:t>
      </w:r>
      <w:ins w:id="66" w:author="Admincmovil" w:date="2016-05-27T17:24:00Z">
        <w:r w:rsidR="00475B54">
          <w:rPr>
            <w:rFonts w:ascii="Times" w:hAnsi="Times"/>
          </w:rPr>
          <w:t>,</w:t>
        </w:r>
      </w:ins>
      <w:r>
        <w:rPr>
          <w:rFonts w:ascii="Times" w:hAnsi="Times"/>
        </w:rPr>
        <w:t xml:space="preserve"> el grafema </w:t>
      </w:r>
      <w:r w:rsidRPr="0045046D">
        <w:rPr>
          <w:rFonts w:ascii="Times" w:hAnsi="Times"/>
          <w:i/>
        </w:rPr>
        <w:t>x</w:t>
      </w:r>
      <w:r>
        <w:rPr>
          <w:rFonts w:ascii="Times" w:hAnsi="Times"/>
        </w:rPr>
        <w:t xml:space="preserve"> </w:t>
      </w:r>
      <w:r w:rsidRPr="0045046D">
        <w:rPr>
          <w:rFonts w:ascii="Times" w:hAnsi="Times"/>
        </w:rPr>
        <w:t>representa</w:t>
      </w:r>
      <w:r>
        <w:rPr>
          <w:rFonts w:ascii="Times" w:hAnsi="Times"/>
        </w:rPr>
        <w:t xml:space="preserve"> al </w:t>
      </w:r>
      <w:r w:rsidRPr="0045046D">
        <w:rPr>
          <w:rFonts w:ascii="Times" w:hAnsi="Times"/>
        </w:rPr>
        <w:t>fonema</w:t>
      </w:r>
      <w:r>
        <w:rPr>
          <w:rFonts w:ascii="Times" w:hAnsi="Times"/>
        </w:rPr>
        <w:t xml:space="preserve"> /</w:t>
      </w:r>
      <w:proofErr w:type="spellStart"/>
      <w:r w:rsidRPr="000B49D4">
        <w:rPr>
          <w:rFonts w:ascii="Times" w:hAnsi="Times"/>
          <w:i/>
        </w:rPr>
        <w:t>ks</w:t>
      </w:r>
      <w:proofErr w:type="spellEnd"/>
      <w:r>
        <w:rPr>
          <w:rFonts w:ascii="Times" w:hAnsi="Times"/>
        </w:rPr>
        <w:t xml:space="preserve">/. Ejemplo: </w:t>
      </w:r>
      <w:r w:rsidRPr="000B49D4">
        <w:rPr>
          <w:rFonts w:ascii="Times" w:hAnsi="Times"/>
          <w:i/>
        </w:rPr>
        <w:t>axioma</w:t>
      </w:r>
      <w:r>
        <w:rPr>
          <w:rFonts w:ascii="Times" w:hAnsi="Times"/>
          <w:i/>
        </w:rPr>
        <w:t>, exactitud</w:t>
      </w:r>
      <w:r w:rsidRPr="000B49D4">
        <w:rPr>
          <w:rFonts w:ascii="Times" w:hAnsi="Times"/>
          <w:i/>
        </w:rPr>
        <w:t xml:space="preserve"> </w:t>
      </w:r>
      <w:r>
        <w:rPr>
          <w:rFonts w:ascii="Times" w:hAnsi="Times"/>
        </w:rPr>
        <w:t xml:space="preserve">y </w:t>
      </w:r>
      <w:r>
        <w:rPr>
          <w:rFonts w:ascii="Times" w:hAnsi="Times"/>
          <w:i/>
        </w:rPr>
        <w:t>relax.</w:t>
      </w:r>
    </w:p>
    <w:p w14:paraId="754EFE10" w14:textId="77777777" w:rsidR="00407160" w:rsidRDefault="00407160" w:rsidP="00407160">
      <w:pPr>
        <w:rPr>
          <w:rFonts w:ascii="Times" w:hAnsi="Times"/>
        </w:rPr>
      </w:pPr>
    </w:p>
    <w:p w14:paraId="72759DA0" w14:textId="54976873" w:rsidR="00407160" w:rsidRDefault="00407160" w:rsidP="00407160">
      <w:pPr>
        <w:rPr>
          <w:rFonts w:ascii="Times" w:hAnsi="Times"/>
        </w:rPr>
      </w:pPr>
      <w:r>
        <w:rPr>
          <w:rFonts w:ascii="Times" w:hAnsi="Times"/>
        </w:rPr>
        <w:t>En cambio, cuando se ubica al inicio de una palabra</w:t>
      </w:r>
      <w:ins w:id="67" w:author="Admincmovil" w:date="2016-05-27T17:24:00Z">
        <w:r w:rsidR="00475B54">
          <w:rPr>
            <w:rFonts w:ascii="Times" w:hAnsi="Times"/>
          </w:rPr>
          <w:t>,</w:t>
        </w:r>
      </w:ins>
      <w:r>
        <w:rPr>
          <w:rFonts w:ascii="Times" w:hAnsi="Times"/>
        </w:rPr>
        <w:t xml:space="preserve"> el grafema </w:t>
      </w:r>
      <w:r>
        <w:rPr>
          <w:rFonts w:ascii="Times" w:hAnsi="Times"/>
          <w:i/>
        </w:rPr>
        <w:t xml:space="preserve">x </w:t>
      </w:r>
      <w:r>
        <w:rPr>
          <w:rFonts w:ascii="Times" w:hAnsi="Times"/>
        </w:rPr>
        <w:t xml:space="preserve">se pronuncia como una </w:t>
      </w:r>
      <w:r>
        <w:rPr>
          <w:rFonts w:ascii="Times" w:hAnsi="Times"/>
          <w:i/>
        </w:rPr>
        <w:t>/</w:t>
      </w:r>
      <w:r w:rsidRPr="008A31C6">
        <w:rPr>
          <w:rFonts w:ascii="Times" w:hAnsi="Times"/>
          <w:i/>
        </w:rPr>
        <w:t>s</w:t>
      </w:r>
      <w:r>
        <w:rPr>
          <w:rFonts w:ascii="Times" w:hAnsi="Times"/>
          <w:i/>
        </w:rPr>
        <w:t>/</w:t>
      </w:r>
      <w:r>
        <w:rPr>
          <w:rFonts w:ascii="Times" w:hAnsi="Times"/>
        </w:rPr>
        <w:t xml:space="preserve">. Ejemplo: </w:t>
      </w:r>
      <w:r w:rsidRPr="00900C57">
        <w:rPr>
          <w:rFonts w:ascii="Times" w:hAnsi="Times"/>
          <w:i/>
        </w:rPr>
        <w:t>xilófago, xerografía</w:t>
      </w:r>
      <w:r>
        <w:rPr>
          <w:rFonts w:ascii="Times" w:hAnsi="Times"/>
        </w:rPr>
        <w:t xml:space="preserve"> y </w:t>
      </w:r>
      <w:r w:rsidRPr="00900C57">
        <w:rPr>
          <w:rFonts w:ascii="Times" w:hAnsi="Times"/>
          <w:i/>
        </w:rPr>
        <w:t>xerocopia</w:t>
      </w:r>
      <w:r>
        <w:rPr>
          <w:rFonts w:ascii="Times" w:hAnsi="Times"/>
          <w:i/>
        </w:rPr>
        <w:t>.</w:t>
      </w:r>
    </w:p>
    <w:p w14:paraId="252D0008" w14:textId="77777777" w:rsidR="00407160" w:rsidRDefault="00407160" w:rsidP="00407160">
      <w:pPr>
        <w:rPr>
          <w:rFonts w:ascii="Times" w:hAnsi="Times"/>
        </w:rPr>
      </w:pPr>
    </w:p>
    <w:p w14:paraId="4A6704F4" w14:textId="6EB4B9EC" w:rsidR="00407160" w:rsidRPr="004E5E51" w:rsidRDefault="00407160" w:rsidP="00407160">
      <w:pPr>
        <w:rPr>
          <w:rFonts w:ascii="Times" w:hAnsi="Times"/>
        </w:rPr>
      </w:pPr>
      <w:r>
        <w:rPr>
          <w:rFonts w:ascii="Times" w:hAnsi="Times"/>
        </w:rPr>
        <w:t>Se escribe</w:t>
      </w:r>
      <w:ins w:id="68" w:author="Admincmovil" w:date="2016-05-27T12:34:00Z">
        <w:r w:rsidR="008F56AE">
          <w:rPr>
            <w:rFonts w:ascii="Times" w:hAnsi="Times"/>
          </w:rPr>
          <w:t>n</w:t>
        </w:r>
      </w:ins>
      <w:r>
        <w:rPr>
          <w:rFonts w:ascii="Times" w:hAnsi="Times"/>
        </w:rPr>
        <w:t xml:space="preserve"> con </w:t>
      </w:r>
      <w:r w:rsidRPr="001661F0">
        <w:rPr>
          <w:rFonts w:ascii="Times" w:hAnsi="Times"/>
          <w:i/>
        </w:rPr>
        <w:t>x</w:t>
      </w:r>
      <w:r w:rsidRPr="004E5E51">
        <w:rPr>
          <w:rFonts w:ascii="Times" w:hAnsi="Times"/>
        </w:rPr>
        <w:t>:</w:t>
      </w:r>
    </w:p>
    <w:p w14:paraId="6D35DA82" w14:textId="77777777" w:rsidR="00407160" w:rsidRPr="004E5E51" w:rsidRDefault="00407160" w:rsidP="00407160">
      <w:pPr>
        <w:rPr>
          <w:rFonts w:ascii="Times" w:hAnsi="Times"/>
        </w:rPr>
      </w:pPr>
    </w:p>
    <w:p w14:paraId="460C8D36" w14:textId="77777777" w:rsidR="00407160" w:rsidRPr="00EA11E3" w:rsidRDefault="00407160" w:rsidP="00407160">
      <w:pPr>
        <w:pStyle w:val="Prrafodelista"/>
        <w:numPr>
          <w:ilvl w:val="0"/>
          <w:numId w:val="17"/>
        </w:numPr>
        <w:rPr>
          <w:rFonts w:ascii="Times" w:hAnsi="Times"/>
        </w:rPr>
      </w:pPr>
      <w:r w:rsidRPr="00EA11E3">
        <w:rPr>
          <w:rFonts w:ascii="Times" w:hAnsi="Times"/>
        </w:rPr>
        <w:t xml:space="preserve">Las palabras que comienzan con la sílaba </w:t>
      </w:r>
      <w:r w:rsidRPr="00EA11E3">
        <w:rPr>
          <w:rFonts w:ascii="Times" w:hAnsi="Times"/>
          <w:i/>
        </w:rPr>
        <w:t xml:space="preserve">ex- </w:t>
      </w:r>
      <w:r w:rsidRPr="00EA11E3">
        <w:rPr>
          <w:rFonts w:ascii="Times" w:hAnsi="Times"/>
        </w:rPr>
        <w:t xml:space="preserve">seguidas por el grupo </w:t>
      </w:r>
      <w:proofErr w:type="spellStart"/>
      <w:r w:rsidRPr="00EA11E3">
        <w:rPr>
          <w:rFonts w:ascii="Times" w:hAnsi="Times"/>
          <w:i/>
        </w:rPr>
        <w:t>pl</w:t>
      </w:r>
      <w:proofErr w:type="spellEnd"/>
      <w:r w:rsidRPr="00EA11E3">
        <w:rPr>
          <w:rFonts w:ascii="Times" w:hAnsi="Times"/>
        </w:rPr>
        <w:t xml:space="preserve"> o </w:t>
      </w:r>
      <w:proofErr w:type="spellStart"/>
      <w:r w:rsidRPr="00EA11E3">
        <w:rPr>
          <w:rFonts w:ascii="Times" w:hAnsi="Times"/>
          <w:i/>
        </w:rPr>
        <w:t>pr</w:t>
      </w:r>
      <w:proofErr w:type="spellEnd"/>
      <w:r w:rsidRPr="00EA11E3">
        <w:rPr>
          <w:rFonts w:ascii="Times" w:hAnsi="Times"/>
          <w:i/>
        </w:rPr>
        <w:t xml:space="preserve">. </w:t>
      </w:r>
      <w:r w:rsidRPr="00EA11E3">
        <w:rPr>
          <w:rFonts w:ascii="Times" w:hAnsi="Times"/>
        </w:rPr>
        <w:t xml:space="preserve">Ejemplo: </w:t>
      </w:r>
      <w:r w:rsidRPr="00EA11E3">
        <w:rPr>
          <w:rFonts w:ascii="Times" w:hAnsi="Times"/>
          <w:i/>
        </w:rPr>
        <w:t>explosión</w:t>
      </w:r>
      <w:r w:rsidRPr="00EA11E3">
        <w:rPr>
          <w:rFonts w:ascii="Times" w:hAnsi="Times"/>
        </w:rPr>
        <w:t xml:space="preserve"> y </w:t>
      </w:r>
      <w:r w:rsidRPr="00EA11E3">
        <w:rPr>
          <w:rFonts w:ascii="Times" w:hAnsi="Times"/>
          <w:i/>
        </w:rPr>
        <w:t>expresar</w:t>
      </w:r>
      <w:r w:rsidRPr="00EA11E3">
        <w:rPr>
          <w:rFonts w:ascii="Times" w:hAnsi="Times"/>
        </w:rPr>
        <w:t xml:space="preserve">. Una excepción se encuentra en la palabra </w:t>
      </w:r>
      <w:r w:rsidRPr="00EA11E3">
        <w:rPr>
          <w:rFonts w:ascii="Times" w:hAnsi="Times"/>
          <w:i/>
        </w:rPr>
        <w:t xml:space="preserve">esplendor </w:t>
      </w:r>
      <w:r w:rsidRPr="00EA11E3">
        <w:rPr>
          <w:rFonts w:ascii="Times" w:hAnsi="Times"/>
        </w:rPr>
        <w:t>y sus derivados.</w:t>
      </w:r>
    </w:p>
    <w:p w14:paraId="6A921E51" w14:textId="6227F71B" w:rsidR="00407160" w:rsidRPr="00EA11E3" w:rsidRDefault="00407160" w:rsidP="00407160">
      <w:pPr>
        <w:pStyle w:val="Prrafodelista"/>
        <w:numPr>
          <w:ilvl w:val="0"/>
          <w:numId w:val="17"/>
        </w:numPr>
        <w:rPr>
          <w:rFonts w:ascii="Times" w:hAnsi="Times"/>
          <w:i/>
        </w:rPr>
      </w:pPr>
      <w:r w:rsidRPr="00EA11E3">
        <w:rPr>
          <w:rFonts w:ascii="Times" w:hAnsi="Times"/>
        </w:rPr>
        <w:t xml:space="preserve">Las palabras que empiezan con el prefijo </w:t>
      </w:r>
      <w:r w:rsidRPr="00EA11E3">
        <w:rPr>
          <w:rFonts w:ascii="Times" w:hAnsi="Times"/>
          <w:i/>
        </w:rPr>
        <w:t>extra-</w:t>
      </w:r>
      <w:r w:rsidRPr="00EA11E3">
        <w:rPr>
          <w:rFonts w:ascii="Times" w:hAnsi="Times"/>
        </w:rPr>
        <w:t xml:space="preserve"> (fuera, </w:t>
      </w:r>
      <w:ins w:id="69" w:author="Admincmovil" w:date="2016-05-27T17:26:00Z">
        <w:r w:rsidR="00475B54" w:rsidRPr="00EA11E3">
          <w:rPr>
            <w:rFonts w:ascii="Times" w:hAnsi="Times"/>
          </w:rPr>
          <w:t>más</w:t>
        </w:r>
      </w:ins>
      <w:r w:rsidRPr="00EA11E3">
        <w:rPr>
          <w:rFonts w:ascii="Times" w:hAnsi="Times"/>
        </w:rPr>
        <w:t xml:space="preserve"> allá). Ejemplo: </w:t>
      </w:r>
      <w:r w:rsidRPr="00EA11E3">
        <w:rPr>
          <w:rFonts w:ascii="Times" w:hAnsi="Times"/>
          <w:i/>
        </w:rPr>
        <w:t>extramural</w:t>
      </w:r>
      <w:r w:rsidRPr="00EA11E3">
        <w:rPr>
          <w:rFonts w:ascii="Times" w:hAnsi="Times"/>
        </w:rPr>
        <w:t xml:space="preserve"> y</w:t>
      </w:r>
      <w:r w:rsidRPr="00EA11E3">
        <w:rPr>
          <w:rFonts w:ascii="Times" w:hAnsi="Times"/>
          <w:i/>
        </w:rPr>
        <w:t xml:space="preserve"> extravagante.</w:t>
      </w:r>
    </w:p>
    <w:p w14:paraId="02A1F121" w14:textId="77777777" w:rsidR="00407160" w:rsidRPr="00EA11E3" w:rsidRDefault="00407160" w:rsidP="00407160">
      <w:pPr>
        <w:pStyle w:val="Prrafodelista"/>
        <w:numPr>
          <w:ilvl w:val="0"/>
          <w:numId w:val="17"/>
        </w:numPr>
        <w:rPr>
          <w:rFonts w:ascii="Times" w:hAnsi="Times"/>
        </w:rPr>
      </w:pPr>
      <w:r w:rsidRPr="00EA11E3">
        <w:rPr>
          <w:rFonts w:ascii="Times" w:hAnsi="Times"/>
        </w:rPr>
        <w:t xml:space="preserve">Las palabras que comienzan con la partícula </w:t>
      </w:r>
      <w:r w:rsidRPr="00EA11E3">
        <w:rPr>
          <w:rFonts w:ascii="Times" w:hAnsi="Times"/>
          <w:i/>
        </w:rPr>
        <w:t>ex-</w:t>
      </w:r>
      <w:r w:rsidRPr="00EA11E3">
        <w:rPr>
          <w:rFonts w:ascii="Times" w:hAnsi="Times"/>
        </w:rPr>
        <w:t xml:space="preserve"> que significa anterior o que ya no es. Ejemplo: </w:t>
      </w:r>
      <w:r w:rsidRPr="00EA11E3">
        <w:rPr>
          <w:rFonts w:ascii="Times" w:hAnsi="Times"/>
          <w:i/>
        </w:rPr>
        <w:t>exnovio</w:t>
      </w:r>
      <w:r w:rsidRPr="00EA11E3">
        <w:rPr>
          <w:rFonts w:ascii="Times" w:hAnsi="Times"/>
        </w:rPr>
        <w:t xml:space="preserve"> y </w:t>
      </w:r>
      <w:r w:rsidRPr="00EA11E3">
        <w:rPr>
          <w:rFonts w:ascii="Times" w:hAnsi="Times"/>
          <w:i/>
        </w:rPr>
        <w:t>exfuncionaria</w:t>
      </w:r>
      <w:r w:rsidRPr="00EA11E3">
        <w:rPr>
          <w:rFonts w:ascii="Times" w:hAnsi="Times"/>
        </w:rPr>
        <w:t>.</w:t>
      </w:r>
    </w:p>
    <w:p w14:paraId="19AC4174" w14:textId="77777777" w:rsidR="00407160" w:rsidRPr="00EA11E3" w:rsidRDefault="00407160" w:rsidP="00407160">
      <w:pPr>
        <w:pStyle w:val="Prrafodelista"/>
        <w:numPr>
          <w:ilvl w:val="0"/>
          <w:numId w:val="17"/>
        </w:numPr>
        <w:rPr>
          <w:rFonts w:ascii="Times" w:hAnsi="Times"/>
        </w:rPr>
      </w:pPr>
      <w:r w:rsidRPr="00EA11E3">
        <w:rPr>
          <w:rFonts w:ascii="Times" w:hAnsi="Times"/>
        </w:rPr>
        <w:t xml:space="preserve">Cuando los vocablos comienzan con el prefijo </w:t>
      </w:r>
      <w:proofErr w:type="spellStart"/>
      <w:r w:rsidRPr="00EA11E3">
        <w:rPr>
          <w:rFonts w:ascii="Times" w:hAnsi="Times"/>
          <w:i/>
        </w:rPr>
        <w:t>hexa</w:t>
      </w:r>
      <w:proofErr w:type="spellEnd"/>
      <w:r w:rsidRPr="00EA11E3">
        <w:rPr>
          <w:rFonts w:ascii="Times" w:hAnsi="Times"/>
          <w:i/>
        </w:rPr>
        <w:t>-</w:t>
      </w:r>
      <w:r w:rsidRPr="00EA11E3">
        <w:rPr>
          <w:rFonts w:ascii="Times" w:hAnsi="Times"/>
        </w:rPr>
        <w:t xml:space="preserve"> que significa seis. Ejemplo: </w:t>
      </w:r>
      <w:r w:rsidRPr="00EA11E3">
        <w:rPr>
          <w:rFonts w:ascii="Times" w:hAnsi="Times"/>
          <w:i/>
        </w:rPr>
        <w:t>hexaedro, hexadecimal y hexasílabo.</w:t>
      </w:r>
      <w:r w:rsidRPr="00EA11E3">
        <w:rPr>
          <w:rFonts w:ascii="Times" w:hAnsi="Times"/>
        </w:rPr>
        <w:t xml:space="preserve"> </w:t>
      </w:r>
    </w:p>
    <w:p w14:paraId="0057B70B" w14:textId="77777777" w:rsidR="00407160" w:rsidRPr="00A122A6" w:rsidRDefault="00407160" w:rsidP="00407160">
      <w:pPr>
        <w:rPr>
          <w:rFonts w:ascii="Times" w:hAnsi="Times"/>
        </w:rPr>
      </w:pPr>
    </w:p>
    <w:tbl>
      <w:tblPr>
        <w:tblStyle w:val="Tablaconcuadrcula2"/>
        <w:tblW w:w="0" w:type="auto"/>
        <w:tblLook w:val="04A0" w:firstRow="1" w:lastRow="0" w:firstColumn="1" w:lastColumn="0" w:noHBand="0" w:noVBand="1"/>
      </w:tblPr>
      <w:tblGrid>
        <w:gridCol w:w="2518"/>
        <w:gridCol w:w="6460"/>
      </w:tblGrid>
      <w:tr w:rsidR="00407160" w:rsidRPr="00EA11E3" w14:paraId="211D50C7" w14:textId="77777777" w:rsidTr="00913F52">
        <w:tc>
          <w:tcPr>
            <w:tcW w:w="8978" w:type="dxa"/>
            <w:gridSpan w:val="2"/>
            <w:shd w:val="clear" w:color="auto" w:fill="000000" w:themeFill="text1"/>
          </w:tcPr>
          <w:p w14:paraId="4015D871" w14:textId="77777777" w:rsidR="00407160" w:rsidRPr="00EA11E3" w:rsidRDefault="00407160" w:rsidP="00913F52">
            <w:pPr>
              <w:jc w:val="center"/>
              <w:rPr>
                <w:rFonts w:ascii="Times New Roman" w:hAnsi="Times New Roman"/>
                <w:b/>
                <w:color w:val="FFFFFF" w:themeColor="background1"/>
              </w:rPr>
            </w:pPr>
            <w:r w:rsidRPr="00EA11E3">
              <w:rPr>
                <w:rFonts w:ascii="Times New Roman" w:hAnsi="Times New Roman"/>
                <w:b/>
                <w:color w:val="FFFFFF" w:themeColor="background1"/>
              </w:rPr>
              <w:t>Destacado</w:t>
            </w:r>
          </w:p>
        </w:tc>
      </w:tr>
      <w:tr w:rsidR="00407160" w:rsidRPr="00EA11E3" w14:paraId="725F761F" w14:textId="77777777" w:rsidTr="00913F52">
        <w:tc>
          <w:tcPr>
            <w:tcW w:w="2518" w:type="dxa"/>
          </w:tcPr>
          <w:p w14:paraId="7CB0AF77" w14:textId="77777777" w:rsidR="00407160" w:rsidRPr="00EA11E3" w:rsidRDefault="00407160" w:rsidP="00913F52">
            <w:pPr>
              <w:rPr>
                <w:rFonts w:ascii="Times" w:hAnsi="Times"/>
                <w:b/>
              </w:rPr>
            </w:pPr>
            <w:r w:rsidRPr="00EA11E3">
              <w:rPr>
                <w:rFonts w:ascii="Times" w:hAnsi="Times"/>
                <w:b/>
              </w:rPr>
              <w:t>Título</w:t>
            </w:r>
          </w:p>
        </w:tc>
        <w:tc>
          <w:tcPr>
            <w:tcW w:w="6460" w:type="dxa"/>
          </w:tcPr>
          <w:p w14:paraId="21486BE2" w14:textId="77777777" w:rsidR="00407160" w:rsidRPr="00EA11E3" w:rsidRDefault="00407160" w:rsidP="00913F52">
            <w:pPr>
              <w:jc w:val="center"/>
              <w:rPr>
                <w:rFonts w:ascii="Times" w:hAnsi="Times"/>
                <w:b/>
              </w:rPr>
            </w:pPr>
            <w:r w:rsidRPr="00EA11E3">
              <w:rPr>
                <w:rFonts w:ascii="Times" w:hAnsi="Times"/>
                <w:b/>
              </w:rPr>
              <w:t xml:space="preserve">Uso del grafema </w:t>
            </w:r>
            <w:r w:rsidRPr="00EA11E3">
              <w:rPr>
                <w:rFonts w:ascii="Times" w:hAnsi="Times"/>
                <w:b/>
                <w:i/>
              </w:rPr>
              <w:t>x</w:t>
            </w:r>
          </w:p>
        </w:tc>
      </w:tr>
      <w:tr w:rsidR="00407160" w:rsidRPr="00EA11E3" w14:paraId="5C8B3518" w14:textId="77777777" w:rsidTr="00913F52">
        <w:tc>
          <w:tcPr>
            <w:tcW w:w="2518" w:type="dxa"/>
          </w:tcPr>
          <w:p w14:paraId="534365DE" w14:textId="77777777" w:rsidR="00407160" w:rsidRPr="00EA11E3" w:rsidRDefault="00407160" w:rsidP="00913F52">
            <w:pPr>
              <w:rPr>
                <w:rFonts w:ascii="Times" w:hAnsi="Times"/>
              </w:rPr>
            </w:pPr>
            <w:r w:rsidRPr="00EA11E3">
              <w:rPr>
                <w:rFonts w:ascii="Times" w:hAnsi="Times"/>
                <w:b/>
              </w:rPr>
              <w:t>Contenido</w:t>
            </w:r>
          </w:p>
        </w:tc>
        <w:tc>
          <w:tcPr>
            <w:tcW w:w="6460" w:type="dxa"/>
          </w:tcPr>
          <w:p w14:paraId="5BA7D0FC" w14:textId="77777777" w:rsidR="00407160" w:rsidRPr="00EA11E3" w:rsidRDefault="00407160" w:rsidP="00913F52">
            <w:pPr>
              <w:rPr>
                <w:rFonts w:ascii="Times" w:hAnsi="Times"/>
              </w:rPr>
            </w:pPr>
            <w:r w:rsidRPr="00EA11E3">
              <w:rPr>
                <w:rFonts w:ascii="Times" w:hAnsi="Times"/>
              </w:rPr>
              <w:t xml:space="preserve">Los sustantivos que terminan en </w:t>
            </w:r>
            <w:proofErr w:type="spellStart"/>
            <w:r w:rsidRPr="00EA11E3">
              <w:rPr>
                <w:rFonts w:ascii="Times" w:hAnsi="Times"/>
                <w:i/>
              </w:rPr>
              <w:t>jo</w:t>
            </w:r>
            <w:proofErr w:type="spellEnd"/>
            <w:r w:rsidRPr="00EA11E3">
              <w:rPr>
                <w:rFonts w:ascii="Times" w:hAnsi="Times"/>
                <w:i/>
              </w:rPr>
              <w:t xml:space="preserve"> </w:t>
            </w:r>
            <w:r w:rsidRPr="00EA11E3">
              <w:rPr>
                <w:rFonts w:ascii="Times" w:hAnsi="Times"/>
              </w:rPr>
              <w:t xml:space="preserve">y </w:t>
            </w:r>
            <w:proofErr w:type="spellStart"/>
            <w:r w:rsidRPr="00EA11E3">
              <w:rPr>
                <w:rFonts w:ascii="Times" w:hAnsi="Times"/>
                <w:i/>
              </w:rPr>
              <w:t>xo</w:t>
            </w:r>
            <w:proofErr w:type="spellEnd"/>
            <w:r w:rsidRPr="00EA11E3">
              <w:rPr>
                <w:rFonts w:ascii="Times" w:hAnsi="Times"/>
              </w:rPr>
              <w:t xml:space="preserve"> derivan en palabras con </w:t>
            </w:r>
            <w:r w:rsidRPr="00EA11E3">
              <w:rPr>
                <w:rFonts w:ascii="Times" w:hAnsi="Times"/>
                <w:i/>
              </w:rPr>
              <w:t>x.</w:t>
            </w:r>
            <w:r w:rsidRPr="00EA11E3">
              <w:rPr>
                <w:rFonts w:ascii="Times" w:hAnsi="Times"/>
              </w:rPr>
              <w:t xml:space="preserve"> Ejemplo:</w:t>
            </w:r>
          </w:p>
          <w:p w14:paraId="50093D7F" w14:textId="77777777" w:rsidR="00407160" w:rsidRPr="00EA11E3" w:rsidRDefault="00407160" w:rsidP="00913F52">
            <w:pPr>
              <w:rPr>
                <w:rFonts w:ascii="Times" w:hAnsi="Times"/>
                <w:i/>
              </w:rPr>
            </w:pPr>
            <w:r w:rsidRPr="00EA11E3">
              <w:rPr>
                <w:rFonts w:ascii="Times" w:hAnsi="Times"/>
                <w:i/>
              </w:rPr>
              <w:t>Complejo – complexión</w:t>
            </w:r>
          </w:p>
          <w:p w14:paraId="0D8904D6" w14:textId="77777777" w:rsidR="00407160" w:rsidRPr="00EA11E3" w:rsidRDefault="00407160" w:rsidP="00913F52">
            <w:pPr>
              <w:rPr>
                <w:rFonts w:ascii="Times" w:hAnsi="Times"/>
              </w:rPr>
            </w:pPr>
            <w:r w:rsidRPr="00EA11E3">
              <w:rPr>
                <w:rFonts w:ascii="Times" w:hAnsi="Times"/>
                <w:i/>
              </w:rPr>
              <w:t>Conexo – conexión</w:t>
            </w:r>
          </w:p>
        </w:tc>
      </w:tr>
    </w:tbl>
    <w:p w14:paraId="6380D220" w14:textId="77777777" w:rsidR="00407160" w:rsidRPr="004E5E51" w:rsidRDefault="00407160" w:rsidP="00407160">
      <w:pPr>
        <w:rPr>
          <w:rFonts w:ascii="Times" w:hAnsi="Times"/>
        </w:rPr>
      </w:pPr>
    </w:p>
    <w:tbl>
      <w:tblPr>
        <w:tblStyle w:val="Tablaconcuadrcula"/>
        <w:tblW w:w="0" w:type="auto"/>
        <w:tblLook w:val="04A0" w:firstRow="1" w:lastRow="0" w:firstColumn="1" w:lastColumn="0" w:noHBand="0" w:noVBand="1"/>
      </w:tblPr>
      <w:tblGrid>
        <w:gridCol w:w="2518"/>
        <w:gridCol w:w="6515"/>
      </w:tblGrid>
      <w:tr w:rsidR="00407160" w:rsidRPr="005D1738" w14:paraId="7D5BDE8A" w14:textId="77777777" w:rsidTr="00913F52">
        <w:tc>
          <w:tcPr>
            <w:tcW w:w="9033" w:type="dxa"/>
            <w:gridSpan w:val="2"/>
            <w:shd w:val="clear" w:color="auto" w:fill="000000" w:themeFill="text1"/>
          </w:tcPr>
          <w:p w14:paraId="600A11DB" w14:textId="7DA8E0F3" w:rsidR="00407160" w:rsidRPr="005D1738" w:rsidRDefault="00F60610" w:rsidP="00913F52">
            <w:pPr>
              <w:jc w:val="center"/>
              <w:rPr>
                <w:rFonts w:ascii="Times New Roman" w:hAnsi="Times New Roman"/>
                <w:b/>
                <w:color w:val="FFFFFF" w:themeColor="background1"/>
              </w:rPr>
            </w:pPr>
            <w:r>
              <w:rPr>
                <w:rFonts w:ascii="Times New Roman" w:hAnsi="Times New Roman"/>
                <w:b/>
                <w:color w:val="FFFFFF" w:themeColor="background1"/>
              </w:rPr>
              <w:t>Profundiza (recurso de exposición)</w:t>
            </w:r>
          </w:p>
        </w:tc>
      </w:tr>
      <w:tr w:rsidR="00407160" w14:paraId="3C8BD638" w14:textId="77777777" w:rsidTr="00913F52">
        <w:tc>
          <w:tcPr>
            <w:tcW w:w="2518" w:type="dxa"/>
          </w:tcPr>
          <w:p w14:paraId="4875481F" w14:textId="77777777" w:rsidR="00407160" w:rsidRPr="00053744" w:rsidRDefault="00407160" w:rsidP="00913F52">
            <w:pPr>
              <w:rPr>
                <w:rFonts w:ascii="Times New Roman" w:hAnsi="Times New Roman"/>
                <w:b/>
                <w:color w:val="000000"/>
                <w:sz w:val="18"/>
                <w:szCs w:val="18"/>
              </w:rPr>
            </w:pPr>
            <w:r>
              <w:rPr>
                <w:rFonts w:ascii="Times New Roman" w:hAnsi="Times New Roman"/>
                <w:b/>
                <w:color w:val="000000"/>
                <w:sz w:val="18"/>
                <w:szCs w:val="18"/>
              </w:rPr>
              <w:t>Código</w:t>
            </w:r>
          </w:p>
        </w:tc>
        <w:tc>
          <w:tcPr>
            <w:tcW w:w="6515" w:type="dxa"/>
          </w:tcPr>
          <w:p w14:paraId="565CADFE" w14:textId="77777777" w:rsidR="00407160" w:rsidRPr="00585115" w:rsidRDefault="00407160" w:rsidP="00913F52">
            <w:pPr>
              <w:rPr>
                <w:rFonts w:ascii="Times New Roman" w:hAnsi="Times New Roman"/>
                <w:b/>
                <w:color w:val="000000"/>
              </w:rPr>
            </w:pPr>
            <w:r>
              <w:rPr>
                <w:rFonts w:ascii="Times New Roman" w:hAnsi="Times New Roman"/>
                <w:color w:val="000000"/>
              </w:rPr>
              <w:t>LE_</w:t>
            </w:r>
            <w:r w:rsidRPr="00585115">
              <w:rPr>
                <w:rFonts w:ascii="Times New Roman" w:hAnsi="Times New Roman"/>
                <w:color w:val="000000"/>
              </w:rPr>
              <w:t>10_03_CO_REC160</w:t>
            </w:r>
          </w:p>
        </w:tc>
      </w:tr>
      <w:tr w:rsidR="00407160" w14:paraId="2B4196E0" w14:textId="77777777" w:rsidTr="00913F52">
        <w:tc>
          <w:tcPr>
            <w:tcW w:w="2518" w:type="dxa"/>
          </w:tcPr>
          <w:p w14:paraId="5BA6003A" w14:textId="77777777" w:rsidR="00407160" w:rsidRDefault="00407160" w:rsidP="00913F52">
            <w:pPr>
              <w:rPr>
                <w:rFonts w:ascii="Times New Roman" w:hAnsi="Times New Roman"/>
                <w:color w:val="000000"/>
              </w:rPr>
            </w:pPr>
            <w:r>
              <w:rPr>
                <w:rFonts w:ascii="Times New Roman" w:hAnsi="Times New Roman"/>
                <w:b/>
                <w:color w:val="000000"/>
                <w:sz w:val="18"/>
                <w:szCs w:val="18"/>
              </w:rPr>
              <w:t>Título</w:t>
            </w:r>
          </w:p>
        </w:tc>
        <w:tc>
          <w:tcPr>
            <w:tcW w:w="6515" w:type="dxa"/>
          </w:tcPr>
          <w:p w14:paraId="0A63A1C4" w14:textId="77777777" w:rsidR="00407160" w:rsidRPr="00585115" w:rsidRDefault="00407160" w:rsidP="00913F52">
            <w:pPr>
              <w:rPr>
                <w:rFonts w:ascii="Times New Roman" w:hAnsi="Times New Roman"/>
                <w:color w:val="000000"/>
              </w:rPr>
            </w:pPr>
            <w:r w:rsidRPr="00585115">
              <w:rPr>
                <w:rFonts w:ascii="Times New Roman" w:hAnsi="Times New Roman"/>
                <w:color w:val="000000"/>
              </w:rPr>
              <w:t>¿Se escribe con "</w:t>
            </w:r>
            <w:r w:rsidRPr="00585115">
              <w:rPr>
                <w:rFonts w:ascii="Times New Roman" w:hAnsi="Times New Roman"/>
                <w:i/>
                <w:color w:val="000000"/>
              </w:rPr>
              <w:t>x</w:t>
            </w:r>
            <w:r w:rsidRPr="00585115">
              <w:rPr>
                <w:rFonts w:ascii="Times New Roman" w:hAnsi="Times New Roman"/>
                <w:color w:val="000000"/>
              </w:rPr>
              <w:t>" o con "</w:t>
            </w:r>
            <w:r w:rsidRPr="00585115">
              <w:rPr>
                <w:rFonts w:ascii="Times New Roman" w:hAnsi="Times New Roman"/>
                <w:i/>
                <w:color w:val="000000"/>
              </w:rPr>
              <w:t>s</w:t>
            </w:r>
            <w:r w:rsidRPr="00585115">
              <w:rPr>
                <w:rFonts w:ascii="Times New Roman" w:hAnsi="Times New Roman"/>
                <w:color w:val="000000"/>
              </w:rPr>
              <w:t>"?</w:t>
            </w:r>
          </w:p>
        </w:tc>
      </w:tr>
      <w:tr w:rsidR="00407160" w14:paraId="37BD0D77" w14:textId="77777777" w:rsidTr="00913F52">
        <w:tc>
          <w:tcPr>
            <w:tcW w:w="2518" w:type="dxa"/>
          </w:tcPr>
          <w:p w14:paraId="0E45CB79" w14:textId="77777777" w:rsidR="00407160" w:rsidRDefault="00407160" w:rsidP="00913F52">
            <w:pPr>
              <w:rPr>
                <w:rFonts w:ascii="Times New Roman" w:hAnsi="Times New Roman"/>
                <w:color w:val="000000"/>
              </w:rPr>
            </w:pPr>
            <w:r w:rsidRPr="00053744">
              <w:rPr>
                <w:rFonts w:ascii="Times New Roman" w:hAnsi="Times New Roman"/>
                <w:b/>
                <w:color w:val="000000"/>
                <w:sz w:val="18"/>
                <w:szCs w:val="18"/>
              </w:rPr>
              <w:lastRenderedPageBreak/>
              <w:t>Descripción</w:t>
            </w:r>
          </w:p>
        </w:tc>
        <w:tc>
          <w:tcPr>
            <w:tcW w:w="6515" w:type="dxa"/>
          </w:tcPr>
          <w:p w14:paraId="269B87FF" w14:textId="77777777" w:rsidR="00407160" w:rsidRPr="00585115" w:rsidRDefault="00407160" w:rsidP="00913F52">
            <w:pPr>
              <w:rPr>
                <w:rFonts w:ascii="Times" w:hAnsi="Times"/>
              </w:rPr>
            </w:pPr>
            <w:r w:rsidRPr="00585115">
              <w:rPr>
                <w:rFonts w:ascii="Times New Roman" w:hAnsi="Times New Roman"/>
                <w:color w:val="000000"/>
              </w:rPr>
              <w:t xml:space="preserve">Interactivo para practicar y exponer las normas para el uso de los grafemas </w:t>
            </w:r>
            <w:r w:rsidRPr="00585115">
              <w:rPr>
                <w:rFonts w:ascii="Times New Roman" w:hAnsi="Times New Roman"/>
                <w:i/>
                <w:color w:val="000000"/>
              </w:rPr>
              <w:t>x</w:t>
            </w:r>
            <w:r w:rsidRPr="00585115">
              <w:rPr>
                <w:rFonts w:ascii="Times New Roman" w:hAnsi="Times New Roman"/>
                <w:color w:val="000000"/>
              </w:rPr>
              <w:t xml:space="preserve"> y </w:t>
            </w:r>
            <w:r w:rsidRPr="00585115">
              <w:rPr>
                <w:rFonts w:ascii="Times New Roman" w:hAnsi="Times New Roman"/>
                <w:i/>
                <w:color w:val="000000"/>
              </w:rPr>
              <w:t>s</w:t>
            </w:r>
          </w:p>
        </w:tc>
      </w:tr>
    </w:tbl>
    <w:p w14:paraId="6ABA612C" w14:textId="77777777" w:rsidR="00407160" w:rsidRDefault="00407160" w:rsidP="00407160">
      <w:pPr>
        <w:rPr>
          <w:rFonts w:ascii="Times" w:hAnsi="Times"/>
        </w:rPr>
      </w:pPr>
    </w:p>
    <w:p w14:paraId="0B2ED81D" w14:textId="77777777" w:rsidR="00407160" w:rsidRPr="004E5E51" w:rsidRDefault="00407160" w:rsidP="00407160">
      <w:pPr>
        <w:rPr>
          <w:rFonts w:ascii="Times" w:hAnsi="Times"/>
          <w:b/>
        </w:rPr>
      </w:pPr>
      <w:r w:rsidRPr="00407160">
        <w:rPr>
          <w:rFonts w:ascii="Times" w:hAnsi="Times"/>
          <w:b/>
          <w:highlight w:val="yellow"/>
        </w:rPr>
        <w:t>[SECCIÓN 2]</w:t>
      </w:r>
      <w:r>
        <w:rPr>
          <w:rFonts w:ascii="Times" w:hAnsi="Times"/>
        </w:rPr>
        <w:t xml:space="preserve"> </w:t>
      </w:r>
      <w:r>
        <w:rPr>
          <w:rFonts w:ascii="Times" w:hAnsi="Times"/>
          <w:b/>
        </w:rPr>
        <w:t>4</w:t>
      </w:r>
      <w:r w:rsidRPr="004E5E51">
        <w:rPr>
          <w:rFonts w:ascii="Times" w:hAnsi="Times"/>
          <w:b/>
        </w:rPr>
        <w:t xml:space="preserve">.2 </w:t>
      </w:r>
      <w:r>
        <w:rPr>
          <w:rFonts w:ascii="Times" w:hAnsi="Times"/>
          <w:b/>
        </w:rPr>
        <w:t xml:space="preserve">El grafema </w:t>
      </w:r>
      <w:r w:rsidRPr="00F13800">
        <w:rPr>
          <w:rFonts w:ascii="Times" w:hAnsi="Times"/>
          <w:b/>
          <w:i/>
        </w:rPr>
        <w:t>s</w:t>
      </w:r>
    </w:p>
    <w:p w14:paraId="1F257F11" w14:textId="77777777" w:rsidR="00407160" w:rsidRPr="004E5E51" w:rsidRDefault="00407160" w:rsidP="00407160">
      <w:pPr>
        <w:rPr>
          <w:rFonts w:ascii="Times" w:hAnsi="Times"/>
        </w:rPr>
      </w:pPr>
    </w:p>
    <w:p w14:paraId="7C88814B" w14:textId="77777777" w:rsidR="00407160" w:rsidRDefault="00407160" w:rsidP="00407160">
      <w:pPr>
        <w:rPr>
          <w:rFonts w:ascii="Times" w:hAnsi="Times"/>
        </w:rPr>
      </w:pPr>
      <w:r>
        <w:rPr>
          <w:rFonts w:ascii="Times" w:hAnsi="Times"/>
        </w:rPr>
        <w:t xml:space="preserve">Recuerda que algunas veces en el idioma español el fonema </w:t>
      </w:r>
      <w:r>
        <w:rPr>
          <w:rFonts w:ascii="Times" w:hAnsi="Times"/>
          <w:i/>
        </w:rPr>
        <w:t>/s/</w:t>
      </w:r>
      <w:r>
        <w:rPr>
          <w:rFonts w:ascii="Times" w:hAnsi="Times"/>
        </w:rPr>
        <w:t xml:space="preserve"> corresponde a los grafemas  </w:t>
      </w:r>
      <w:r>
        <w:rPr>
          <w:rFonts w:ascii="Times" w:hAnsi="Times"/>
          <w:i/>
        </w:rPr>
        <w:t>c</w:t>
      </w:r>
      <w:r>
        <w:rPr>
          <w:rFonts w:ascii="Times" w:hAnsi="Times"/>
        </w:rPr>
        <w:t xml:space="preserve">, </w:t>
      </w:r>
      <w:r>
        <w:rPr>
          <w:rFonts w:ascii="Times" w:hAnsi="Times"/>
          <w:i/>
        </w:rPr>
        <w:t>x</w:t>
      </w:r>
      <w:r>
        <w:rPr>
          <w:rFonts w:ascii="Times" w:hAnsi="Times"/>
        </w:rPr>
        <w:t xml:space="preserve"> o </w:t>
      </w:r>
      <w:r>
        <w:rPr>
          <w:rFonts w:ascii="Times" w:hAnsi="Times"/>
          <w:i/>
        </w:rPr>
        <w:t xml:space="preserve">z. </w:t>
      </w:r>
      <w:r>
        <w:rPr>
          <w:rFonts w:ascii="Times" w:hAnsi="Times"/>
        </w:rPr>
        <w:t xml:space="preserve">Sin embargo, siempre sucede que el </w:t>
      </w:r>
      <w:r w:rsidRPr="00BB5F3C">
        <w:rPr>
          <w:rFonts w:ascii="Times" w:hAnsi="Times"/>
          <w:b/>
        </w:rPr>
        <w:t>grafema</w:t>
      </w:r>
      <w:r>
        <w:rPr>
          <w:rFonts w:ascii="Times" w:hAnsi="Times"/>
        </w:rPr>
        <w:t xml:space="preserve"> </w:t>
      </w:r>
      <w:r>
        <w:rPr>
          <w:rFonts w:ascii="Times" w:hAnsi="Times"/>
          <w:i/>
        </w:rPr>
        <w:t>s</w:t>
      </w:r>
      <w:r>
        <w:rPr>
          <w:rFonts w:ascii="Times" w:hAnsi="Times"/>
        </w:rPr>
        <w:t xml:space="preserve"> representa al </w:t>
      </w:r>
      <w:r w:rsidRPr="00BB5F3C">
        <w:rPr>
          <w:rFonts w:ascii="Times" w:hAnsi="Times"/>
          <w:b/>
        </w:rPr>
        <w:t>fonema</w:t>
      </w:r>
      <w:r>
        <w:rPr>
          <w:rFonts w:ascii="Times" w:hAnsi="Times"/>
        </w:rPr>
        <w:t xml:space="preserve"> </w:t>
      </w:r>
      <w:r>
        <w:rPr>
          <w:rFonts w:ascii="Times" w:hAnsi="Times"/>
          <w:i/>
        </w:rPr>
        <w:t>/s/</w:t>
      </w:r>
      <w:r>
        <w:rPr>
          <w:rFonts w:ascii="Times" w:hAnsi="Times"/>
        </w:rPr>
        <w:t>, independientemente de la posición que dicho grafema ocupe dentro de una palabra.</w:t>
      </w:r>
    </w:p>
    <w:p w14:paraId="1BD51D73" w14:textId="77777777" w:rsidR="00407160" w:rsidRDefault="00407160" w:rsidP="00407160">
      <w:pPr>
        <w:rPr>
          <w:rFonts w:ascii="Times" w:hAnsi="Times"/>
        </w:rPr>
      </w:pPr>
    </w:p>
    <w:p w14:paraId="59D77A5A" w14:textId="323FA764" w:rsidR="00407160" w:rsidRDefault="00407160" w:rsidP="00407160">
      <w:pPr>
        <w:rPr>
          <w:rFonts w:ascii="Times" w:hAnsi="Times"/>
        </w:rPr>
      </w:pPr>
      <w:r>
        <w:rPr>
          <w:rFonts w:ascii="Times" w:hAnsi="Times"/>
        </w:rPr>
        <w:t>No obstante, existe</w:t>
      </w:r>
      <w:r w:rsidR="00475B54">
        <w:rPr>
          <w:rFonts w:ascii="Times" w:hAnsi="Times"/>
        </w:rPr>
        <w:t>n</w:t>
      </w:r>
      <w:r>
        <w:rPr>
          <w:rFonts w:ascii="Times" w:hAnsi="Times"/>
        </w:rPr>
        <w:t xml:space="preserve"> </w:t>
      </w:r>
      <w:ins w:id="70" w:author="Admincmovil" w:date="2016-05-27T17:32:00Z">
        <w:r w:rsidR="00475B54">
          <w:rPr>
            <w:rFonts w:ascii="Times" w:hAnsi="Times"/>
          </w:rPr>
          <w:t>varias</w:t>
        </w:r>
      </w:ins>
      <w:r w:rsidRPr="00BB5F3C">
        <w:rPr>
          <w:rFonts w:ascii="Times" w:hAnsi="Times"/>
          <w:b/>
        </w:rPr>
        <w:t xml:space="preserve"> reglas</w:t>
      </w:r>
      <w:r>
        <w:rPr>
          <w:rFonts w:ascii="Times" w:hAnsi="Times"/>
        </w:rPr>
        <w:t xml:space="preserve"> que determina</w:t>
      </w:r>
      <w:r w:rsidR="00475B54">
        <w:rPr>
          <w:rFonts w:ascii="Times" w:hAnsi="Times"/>
        </w:rPr>
        <w:t>n</w:t>
      </w:r>
      <w:r>
        <w:rPr>
          <w:rFonts w:ascii="Times" w:hAnsi="Times"/>
        </w:rPr>
        <w:t xml:space="preserve"> los usos de los grafemas </w:t>
      </w:r>
      <w:r w:rsidRPr="00331B80">
        <w:rPr>
          <w:rFonts w:ascii="Times" w:hAnsi="Times"/>
          <w:i/>
        </w:rPr>
        <w:t>c</w:t>
      </w:r>
      <w:r>
        <w:rPr>
          <w:rFonts w:ascii="Times" w:hAnsi="Times"/>
        </w:rPr>
        <w:t xml:space="preserve">, </w:t>
      </w:r>
      <w:r w:rsidRPr="00331B80">
        <w:rPr>
          <w:rFonts w:ascii="Times" w:hAnsi="Times"/>
          <w:i/>
        </w:rPr>
        <w:t>x</w:t>
      </w:r>
      <w:r>
        <w:rPr>
          <w:rFonts w:ascii="Times" w:hAnsi="Times"/>
        </w:rPr>
        <w:t xml:space="preserve"> y </w:t>
      </w:r>
      <w:r>
        <w:rPr>
          <w:rFonts w:ascii="Times" w:hAnsi="Times"/>
          <w:i/>
        </w:rPr>
        <w:t>z</w:t>
      </w:r>
      <w:r>
        <w:rPr>
          <w:rFonts w:ascii="Times" w:hAnsi="Times"/>
        </w:rPr>
        <w:t>. E</w:t>
      </w:r>
      <w:r w:rsidRPr="00331B80">
        <w:rPr>
          <w:rFonts w:ascii="Times" w:hAnsi="Times"/>
        </w:rPr>
        <w:t>n esta oportunidad</w:t>
      </w:r>
      <w:ins w:id="71" w:author="Admincmovil" w:date="2016-05-27T12:37:00Z">
        <w:r w:rsidR="00CC2857">
          <w:rPr>
            <w:rFonts w:ascii="Times" w:hAnsi="Times"/>
          </w:rPr>
          <w:t>,</w:t>
        </w:r>
      </w:ins>
      <w:r w:rsidRPr="00331B80">
        <w:rPr>
          <w:rFonts w:ascii="Times" w:hAnsi="Times"/>
        </w:rPr>
        <w:t xml:space="preserve"> </w:t>
      </w:r>
      <w:r>
        <w:rPr>
          <w:rFonts w:ascii="Times" w:hAnsi="Times"/>
        </w:rPr>
        <w:t xml:space="preserve">es importante que te concentres en el estudio de </w:t>
      </w:r>
      <w:r w:rsidRPr="00331B80">
        <w:rPr>
          <w:rFonts w:ascii="Times" w:hAnsi="Times"/>
        </w:rPr>
        <w:t>las</w:t>
      </w:r>
      <w:r>
        <w:rPr>
          <w:rFonts w:ascii="Times" w:hAnsi="Times"/>
        </w:rPr>
        <w:t xml:space="preserve"> reglas ortográficas del grafema </w:t>
      </w:r>
      <w:r>
        <w:rPr>
          <w:rFonts w:ascii="Times" w:hAnsi="Times"/>
          <w:i/>
        </w:rPr>
        <w:t>s</w:t>
      </w:r>
      <w:r>
        <w:rPr>
          <w:rFonts w:ascii="Times" w:hAnsi="Times"/>
        </w:rPr>
        <w:t xml:space="preserve">. </w:t>
      </w:r>
    </w:p>
    <w:p w14:paraId="3A7DA3AA" w14:textId="77777777" w:rsidR="00407160" w:rsidRDefault="00407160" w:rsidP="00407160">
      <w:pPr>
        <w:rPr>
          <w:rFonts w:ascii="Times" w:hAnsi="Times"/>
        </w:rPr>
      </w:pPr>
    </w:p>
    <w:tbl>
      <w:tblPr>
        <w:tblStyle w:val="Tablaconcuadrcula2"/>
        <w:tblW w:w="0" w:type="auto"/>
        <w:tblLook w:val="04A0" w:firstRow="1" w:lastRow="0" w:firstColumn="1" w:lastColumn="0" w:noHBand="0" w:noVBand="1"/>
      </w:tblPr>
      <w:tblGrid>
        <w:gridCol w:w="2518"/>
        <w:gridCol w:w="6460"/>
      </w:tblGrid>
      <w:tr w:rsidR="00407160" w:rsidRPr="00093934" w14:paraId="7341228B" w14:textId="77777777" w:rsidTr="00913F52">
        <w:tc>
          <w:tcPr>
            <w:tcW w:w="8978" w:type="dxa"/>
            <w:gridSpan w:val="2"/>
            <w:shd w:val="clear" w:color="auto" w:fill="000000" w:themeFill="text1"/>
          </w:tcPr>
          <w:p w14:paraId="00FC89DA" w14:textId="77777777" w:rsidR="00407160" w:rsidRPr="00093934" w:rsidRDefault="00407160" w:rsidP="00913F52">
            <w:pPr>
              <w:jc w:val="center"/>
              <w:rPr>
                <w:rFonts w:ascii="Times New Roman" w:hAnsi="Times New Roman"/>
                <w:b/>
                <w:color w:val="FFFFFF" w:themeColor="background1"/>
              </w:rPr>
            </w:pPr>
            <w:r w:rsidRPr="00093934">
              <w:rPr>
                <w:rFonts w:ascii="Times New Roman" w:hAnsi="Times New Roman"/>
                <w:b/>
                <w:color w:val="FFFFFF" w:themeColor="background1"/>
              </w:rPr>
              <w:t>Destacado</w:t>
            </w:r>
          </w:p>
        </w:tc>
      </w:tr>
      <w:tr w:rsidR="00407160" w:rsidRPr="00093934" w14:paraId="415A26DF" w14:textId="77777777" w:rsidTr="00913F52">
        <w:tc>
          <w:tcPr>
            <w:tcW w:w="2518" w:type="dxa"/>
          </w:tcPr>
          <w:p w14:paraId="24D73119" w14:textId="77777777" w:rsidR="00407160" w:rsidRPr="00093934" w:rsidRDefault="00407160" w:rsidP="00913F52">
            <w:pPr>
              <w:rPr>
                <w:rFonts w:ascii="Times New Roman" w:hAnsi="Times New Roman"/>
                <w:b/>
              </w:rPr>
            </w:pPr>
            <w:r w:rsidRPr="00093934">
              <w:rPr>
                <w:rFonts w:ascii="Times New Roman" w:hAnsi="Times New Roman"/>
                <w:b/>
              </w:rPr>
              <w:t>Título</w:t>
            </w:r>
          </w:p>
        </w:tc>
        <w:tc>
          <w:tcPr>
            <w:tcW w:w="6460" w:type="dxa"/>
          </w:tcPr>
          <w:p w14:paraId="6E83622C" w14:textId="77777777" w:rsidR="00407160" w:rsidRPr="00093934" w:rsidRDefault="00407160" w:rsidP="00913F52">
            <w:pPr>
              <w:jc w:val="center"/>
              <w:rPr>
                <w:rFonts w:ascii="Times New Roman" w:hAnsi="Times New Roman"/>
                <w:b/>
              </w:rPr>
            </w:pPr>
            <w:r w:rsidRPr="00093934">
              <w:rPr>
                <w:rFonts w:ascii="Times New Roman" w:hAnsi="Times New Roman"/>
                <w:b/>
              </w:rPr>
              <w:t xml:space="preserve">El grafema </w:t>
            </w:r>
            <w:r w:rsidRPr="00093934">
              <w:rPr>
                <w:rFonts w:ascii="Times New Roman" w:hAnsi="Times New Roman"/>
                <w:b/>
                <w:i/>
              </w:rPr>
              <w:t>s</w:t>
            </w:r>
            <w:r w:rsidRPr="00093934">
              <w:rPr>
                <w:rFonts w:ascii="Times New Roman" w:hAnsi="Times New Roman"/>
                <w:b/>
              </w:rPr>
              <w:t xml:space="preserve"> al inicio de una oración</w:t>
            </w:r>
          </w:p>
        </w:tc>
      </w:tr>
      <w:tr w:rsidR="00407160" w:rsidRPr="00093934" w14:paraId="7A5FBA53" w14:textId="77777777" w:rsidTr="00913F52">
        <w:tc>
          <w:tcPr>
            <w:tcW w:w="2518" w:type="dxa"/>
          </w:tcPr>
          <w:p w14:paraId="3A9220A3" w14:textId="77777777" w:rsidR="00407160" w:rsidRPr="00093934" w:rsidRDefault="00407160" w:rsidP="00913F52">
            <w:pPr>
              <w:rPr>
                <w:rFonts w:ascii="Times New Roman" w:hAnsi="Times New Roman"/>
              </w:rPr>
            </w:pPr>
            <w:r w:rsidRPr="00093934">
              <w:rPr>
                <w:rFonts w:ascii="Times New Roman" w:hAnsi="Times New Roman"/>
                <w:b/>
              </w:rPr>
              <w:t>Contenido</w:t>
            </w:r>
          </w:p>
        </w:tc>
        <w:tc>
          <w:tcPr>
            <w:tcW w:w="6460" w:type="dxa"/>
          </w:tcPr>
          <w:p w14:paraId="12FAEF13" w14:textId="77777777" w:rsidR="00407160" w:rsidRPr="00093934" w:rsidRDefault="00407160" w:rsidP="00913F52">
            <w:pPr>
              <w:rPr>
                <w:rFonts w:ascii="Times New Roman" w:hAnsi="Times New Roman"/>
              </w:rPr>
            </w:pPr>
            <w:r w:rsidRPr="00093934">
              <w:rPr>
                <w:rFonts w:ascii="Times New Roman" w:hAnsi="Times New Roman"/>
              </w:rPr>
              <w:t xml:space="preserve">En algunos </w:t>
            </w:r>
            <w:r w:rsidRPr="005C3FDA">
              <w:rPr>
                <w:rFonts w:ascii="Times New Roman" w:hAnsi="Times New Roman"/>
                <w:b/>
              </w:rPr>
              <w:t>extranjerismos</w:t>
            </w:r>
            <w:r w:rsidRPr="00093934">
              <w:rPr>
                <w:rFonts w:ascii="Times New Roman" w:hAnsi="Times New Roman"/>
              </w:rPr>
              <w:t xml:space="preserve"> que inician con el grafema </w:t>
            </w:r>
            <w:r w:rsidRPr="00093934">
              <w:rPr>
                <w:rFonts w:ascii="Times New Roman" w:hAnsi="Times New Roman"/>
                <w:i/>
              </w:rPr>
              <w:t>s</w:t>
            </w:r>
            <w:r w:rsidRPr="005C3FDA">
              <w:rPr>
                <w:rFonts w:ascii="Times New Roman" w:hAnsi="Times New Roman"/>
              </w:rPr>
              <w:t>,</w:t>
            </w:r>
            <w:r>
              <w:rPr>
                <w:rFonts w:ascii="Times New Roman" w:hAnsi="Times New Roman"/>
              </w:rPr>
              <w:t xml:space="preserve"> dicho grafema equivale</w:t>
            </w:r>
            <w:r w:rsidRPr="00093934">
              <w:rPr>
                <w:rFonts w:ascii="Times New Roman" w:hAnsi="Times New Roman"/>
              </w:rPr>
              <w:t xml:space="preserve"> al fonema </w:t>
            </w:r>
            <w:r w:rsidRPr="00093934">
              <w:rPr>
                <w:rFonts w:ascii="Times New Roman" w:hAnsi="Times New Roman"/>
                <w:i/>
              </w:rPr>
              <w:t>/es/</w:t>
            </w:r>
            <w:r>
              <w:rPr>
                <w:rFonts w:ascii="Times New Roman" w:hAnsi="Times New Roman"/>
              </w:rPr>
              <w:t>. S</w:t>
            </w:r>
            <w:r w:rsidRPr="00093934">
              <w:rPr>
                <w:rFonts w:ascii="Times New Roman" w:hAnsi="Times New Roman"/>
              </w:rPr>
              <w:t xml:space="preserve">in embargo, la RAE </w:t>
            </w:r>
            <w:r>
              <w:rPr>
                <w:rFonts w:ascii="Times New Roman" w:hAnsi="Times New Roman"/>
              </w:rPr>
              <w:t>ha sugerido en estos casos que</w:t>
            </w:r>
            <w:r w:rsidRPr="00093934">
              <w:rPr>
                <w:rFonts w:ascii="Times New Roman" w:hAnsi="Times New Roman"/>
              </w:rPr>
              <w:t xml:space="preserve"> al escribir la palabra se anteponga el grafema </w:t>
            </w:r>
            <w:r w:rsidRPr="00093934">
              <w:rPr>
                <w:rFonts w:ascii="Times New Roman" w:hAnsi="Times New Roman"/>
                <w:i/>
              </w:rPr>
              <w:t>e</w:t>
            </w:r>
            <w:r w:rsidRPr="00093934">
              <w:rPr>
                <w:rFonts w:ascii="Times New Roman" w:hAnsi="Times New Roman"/>
              </w:rPr>
              <w:t xml:space="preserve"> al grafema </w:t>
            </w:r>
            <w:r w:rsidRPr="00093934">
              <w:rPr>
                <w:rFonts w:ascii="Times New Roman" w:hAnsi="Times New Roman"/>
                <w:i/>
              </w:rPr>
              <w:t>s</w:t>
            </w:r>
            <w:r w:rsidRPr="00093934">
              <w:rPr>
                <w:rFonts w:ascii="Times New Roman" w:hAnsi="Times New Roman"/>
              </w:rPr>
              <w:t xml:space="preserve">. </w:t>
            </w:r>
          </w:p>
          <w:p w14:paraId="3FB267EC" w14:textId="77777777" w:rsidR="00407160" w:rsidRPr="00093934" w:rsidRDefault="00407160" w:rsidP="00913F52">
            <w:pPr>
              <w:rPr>
                <w:rFonts w:ascii="Times New Roman" w:hAnsi="Times New Roman"/>
              </w:rPr>
            </w:pPr>
          </w:p>
          <w:p w14:paraId="3A498F2B" w14:textId="77777777" w:rsidR="00407160" w:rsidRPr="00093934" w:rsidRDefault="00407160" w:rsidP="00913F52">
            <w:pPr>
              <w:rPr>
                <w:rFonts w:ascii="Times New Roman" w:hAnsi="Times New Roman"/>
              </w:rPr>
            </w:pPr>
            <w:r w:rsidRPr="00093934">
              <w:rPr>
                <w:rFonts w:ascii="Times New Roman" w:hAnsi="Times New Roman"/>
              </w:rPr>
              <w:t>Por ejemplo:</w:t>
            </w:r>
          </w:p>
          <w:p w14:paraId="33063492" w14:textId="77777777" w:rsidR="00407160" w:rsidRPr="00093934" w:rsidRDefault="00407160" w:rsidP="00913F52">
            <w:pPr>
              <w:rPr>
                <w:rFonts w:ascii="Times New Roman" w:hAnsi="Times New Roman"/>
              </w:rPr>
            </w:pPr>
          </w:p>
          <w:p w14:paraId="101B979D" w14:textId="77777777" w:rsidR="00407160" w:rsidRPr="00093934" w:rsidRDefault="00407160" w:rsidP="00407160">
            <w:pPr>
              <w:pStyle w:val="Prrafodelista"/>
              <w:numPr>
                <w:ilvl w:val="0"/>
                <w:numId w:val="16"/>
              </w:numPr>
              <w:rPr>
                <w:rFonts w:ascii="Times New Roman" w:hAnsi="Times New Roman"/>
              </w:rPr>
            </w:pPr>
            <w:r w:rsidRPr="00EB2CE5">
              <w:rPr>
                <w:rFonts w:ascii="Times New Roman" w:hAnsi="Times New Roman"/>
                <w:i/>
              </w:rPr>
              <w:t>Scanner</w:t>
            </w:r>
            <w:r w:rsidRPr="00093934">
              <w:rPr>
                <w:rFonts w:ascii="Times New Roman" w:hAnsi="Times New Roman"/>
              </w:rPr>
              <w:t xml:space="preserve"> </w:t>
            </w:r>
            <w:r w:rsidRPr="00093934">
              <w:rPr>
                <w:rFonts w:ascii="Times New Roman" w:hAnsi="Times New Roman"/>
                <w:i/>
                <w:color w:val="000000"/>
                <w:lang w:val="es-ES"/>
              </w:rPr>
              <w:t xml:space="preserve">→ </w:t>
            </w:r>
            <w:r w:rsidRPr="00EB2CE5">
              <w:rPr>
                <w:rFonts w:ascii="Times New Roman" w:hAnsi="Times New Roman"/>
                <w:color w:val="000000"/>
                <w:lang w:val="es-ES"/>
              </w:rPr>
              <w:t>Escáner</w:t>
            </w:r>
            <w:r w:rsidRPr="00093934">
              <w:rPr>
                <w:rFonts w:ascii="Times New Roman" w:hAnsi="Times New Roman"/>
                <w:i/>
                <w:color w:val="000000"/>
                <w:lang w:val="es-ES"/>
              </w:rPr>
              <w:t xml:space="preserve"> </w:t>
            </w:r>
          </w:p>
          <w:p w14:paraId="0D941BF5" w14:textId="77777777" w:rsidR="00407160" w:rsidRPr="00093934" w:rsidRDefault="00407160" w:rsidP="00407160">
            <w:pPr>
              <w:pStyle w:val="Prrafodelista"/>
              <w:numPr>
                <w:ilvl w:val="0"/>
                <w:numId w:val="16"/>
              </w:numPr>
              <w:rPr>
                <w:rFonts w:ascii="Times New Roman" w:hAnsi="Times New Roman"/>
              </w:rPr>
            </w:pPr>
            <w:r w:rsidRPr="00093934">
              <w:rPr>
                <w:rFonts w:ascii="Times New Roman" w:hAnsi="Times New Roman"/>
                <w:i/>
              </w:rPr>
              <w:t xml:space="preserve">Stress </w:t>
            </w:r>
            <w:r w:rsidRPr="00093934">
              <w:rPr>
                <w:rFonts w:ascii="Times New Roman" w:hAnsi="Times New Roman"/>
                <w:i/>
                <w:color w:val="000000"/>
                <w:lang w:val="es-ES"/>
              </w:rPr>
              <w:t xml:space="preserve">→ </w:t>
            </w:r>
            <w:r w:rsidRPr="00EB2CE5">
              <w:rPr>
                <w:rFonts w:ascii="Times New Roman" w:hAnsi="Times New Roman"/>
                <w:color w:val="000000"/>
                <w:lang w:val="es-ES"/>
              </w:rPr>
              <w:t xml:space="preserve">Estrés </w:t>
            </w:r>
          </w:p>
          <w:p w14:paraId="06014925" w14:textId="77777777" w:rsidR="00407160" w:rsidRPr="00093934" w:rsidRDefault="00407160" w:rsidP="00407160">
            <w:pPr>
              <w:pStyle w:val="Prrafodelista"/>
              <w:numPr>
                <w:ilvl w:val="0"/>
                <w:numId w:val="16"/>
              </w:numPr>
              <w:rPr>
                <w:rFonts w:ascii="Times New Roman" w:hAnsi="Times New Roman"/>
              </w:rPr>
            </w:pPr>
            <w:r w:rsidRPr="00093934">
              <w:rPr>
                <w:rFonts w:ascii="Times New Roman" w:hAnsi="Times New Roman"/>
                <w:i/>
              </w:rPr>
              <w:t xml:space="preserve">Smoking </w:t>
            </w:r>
            <w:r w:rsidRPr="00093934">
              <w:rPr>
                <w:rFonts w:ascii="Times New Roman" w:hAnsi="Times New Roman"/>
                <w:i/>
                <w:color w:val="000000"/>
                <w:lang w:val="es-ES"/>
              </w:rPr>
              <w:t xml:space="preserve">→ </w:t>
            </w:r>
            <w:r w:rsidRPr="00EB2CE5">
              <w:rPr>
                <w:rFonts w:ascii="Times New Roman" w:hAnsi="Times New Roman"/>
                <w:color w:val="000000"/>
                <w:lang w:val="es-ES"/>
              </w:rPr>
              <w:t xml:space="preserve">Esmoquin </w:t>
            </w:r>
          </w:p>
        </w:tc>
      </w:tr>
    </w:tbl>
    <w:p w14:paraId="457BF099" w14:textId="77777777" w:rsidR="00407160" w:rsidRDefault="00407160" w:rsidP="00407160">
      <w:pPr>
        <w:rPr>
          <w:rFonts w:ascii="Times" w:hAnsi="Times"/>
        </w:rPr>
      </w:pPr>
    </w:p>
    <w:p w14:paraId="3EC9ED88" w14:textId="0E94749E" w:rsidR="00407160" w:rsidRPr="006D5216" w:rsidRDefault="00407160" w:rsidP="00407160">
      <w:pPr>
        <w:rPr>
          <w:rFonts w:ascii="Times" w:hAnsi="Times"/>
        </w:rPr>
      </w:pPr>
      <w:r>
        <w:rPr>
          <w:rFonts w:ascii="Times" w:hAnsi="Times"/>
        </w:rPr>
        <w:t>A continuación</w:t>
      </w:r>
      <w:ins w:id="72" w:author="Admincmovil" w:date="2016-05-27T17:33:00Z">
        <w:r w:rsidR="00502A3D">
          <w:rPr>
            <w:rFonts w:ascii="Times" w:hAnsi="Times"/>
          </w:rPr>
          <w:t>,</w:t>
        </w:r>
      </w:ins>
      <w:r>
        <w:rPr>
          <w:rFonts w:ascii="Times" w:hAnsi="Times"/>
        </w:rPr>
        <w:t xml:space="preserve"> te mostramos algunas reglas secuenciales o posicionales, junto con sus respectivos ejemplos, que debes tener en cuenta para utilizar el grafema </w:t>
      </w:r>
      <w:r w:rsidRPr="005C3FDA">
        <w:rPr>
          <w:rFonts w:ascii="Times" w:hAnsi="Times"/>
          <w:i/>
        </w:rPr>
        <w:t>s</w:t>
      </w:r>
      <w:r>
        <w:rPr>
          <w:rFonts w:ascii="Times" w:hAnsi="Times"/>
        </w:rPr>
        <w:t xml:space="preserve"> de manera correcta.</w:t>
      </w:r>
    </w:p>
    <w:p w14:paraId="63AA4CFA" w14:textId="77777777" w:rsidR="00407160" w:rsidRDefault="00407160" w:rsidP="00407160">
      <w:pPr>
        <w:rPr>
          <w:rFonts w:ascii="Times" w:hAnsi="Times"/>
        </w:rPr>
      </w:pPr>
    </w:p>
    <w:tbl>
      <w:tblPr>
        <w:tblStyle w:val="Tablaconcuadrcula"/>
        <w:tblW w:w="0" w:type="auto"/>
        <w:tblLook w:val="04A0" w:firstRow="1" w:lastRow="0" w:firstColumn="1" w:lastColumn="0" w:noHBand="0" w:noVBand="1"/>
      </w:tblPr>
      <w:tblGrid>
        <w:gridCol w:w="4077"/>
        <w:gridCol w:w="4561"/>
      </w:tblGrid>
      <w:tr w:rsidR="00407160" w:rsidRPr="005C3FDA" w14:paraId="7E54B529" w14:textId="77777777" w:rsidTr="00913F52">
        <w:tc>
          <w:tcPr>
            <w:tcW w:w="4077" w:type="dxa"/>
          </w:tcPr>
          <w:p w14:paraId="1757F31B" w14:textId="77777777" w:rsidR="00407160" w:rsidRPr="005C3FDA" w:rsidRDefault="00407160" w:rsidP="00913F52">
            <w:pPr>
              <w:jc w:val="center"/>
              <w:rPr>
                <w:rFonts w:ascii="Times" w:hAnsi="Times"/>
                <w:b/>
              </w:rPr>
            </w:pPr>
            <w:r w:rsidRPr="005C3FDA">
              <w:rPr>
                <w:rFonts w:ascii="Times" w:hAnsi="Times"/>
                <w:b/>
              </w:rPr>
              <w:t xml:space="preserve">Se escriben con </w:t>
            </w:r>
            <w:r w:rsidRPr="005C3FDA">
              <w:rPr>
                <w:rFonts w:ascii="Times" w:hAnsi="Times"/>
                <w:b/>
                <w:i/>
              </w:rPr>
              <w:t>s</w:t>
            </w:r>
            <w:r w:rsidRPr="005C3FDA">
              <w:rPr>
                <w:rFonts w:ascii="Times" w:hAnsi="Times"/>
                <w:b/>
              </w:rPr>
              <w:t xml:space="preserve"> las palabras:</w:t>
            </w:r>
          </w:p>
        </w:tc>
        <w:tc>
          <w:tcPr>
            <w:tcW w:w="4561" w:type="dxa"/>
          </w:tcPr>
          <w:p w14:paraId="241615F2" w14:textId="77777777" w:rsidR="00407160" w:rsidRPr="005C3FDA" w:rsidRDefault="00407160" w:rsidP="00913F52">
            <w:pPr>
              <w:jc w:val="center"/>
              <w:rPr>
                <w:rFonts w:ascii="Times" w:hAnsi="Times"/>
                <w:b/>
              </w:rPr>
            </w:pPr>
            <w:r w:rsidRPr="005C3FDA">
              <w:rPr>
                <w:rFonts w:ascii="Times" w:hAnsi="Times"/>
                <w:b/>
              </w:rPr>
              <w:t>Ejemplos</w:t>
            </w:r>
          </w:p>
        </w:tc>
      </w:tr>
      <w:tr w:rsidR="00407160" w:rsidRPr="005C3FDA" w14:paraId="21CC6329" w14:textId="77777777" w:rsidTr="00913F52">
        <w:tc>
          <w:tcPr>
            <w:tcW w:w="4077" w:type="dxa"/>
          </w:tcPr>
          <w:p w14:paraId="12B6D458" w14:textId="77777777" w:rsidR="00407160" w:rsidRPr="005C3FDA" w:rsidRDefault="00407160" w:rsidP="00913F52">
            <w:pPr>
              <w:rPr>
                <w:rFonts w:ascii="Times" w:hAnsi="Times"/>
                <w:i/>
              </w:rPr>
            </w:pPr>
            <w:r w:rsidRPr="005C3FDA">
              <w:rPr>
                <w:rFonts w:ascii="Times" w:hAnsi="Times"/>
              </w:rPr>
              <w:t xml:space="preserve">Que comienzan con las sílabas </w:t>
            </w:r>
            <w:r w:rsidRPr="005C3FDA">
              <w:rPr>
                <w:rFonts w:ascii="Times" w:hAnsi="Times"/>
                <w:i/>
              </w:rPr>
              <w:t>as</w:t>
            </w:r>
            <w:r w:rsidRPr="005C3FDA">
              <w:rPr>
                <w:rFonts w:ascii="Times" w:hAnsi="Times"/>
              </w:rPr>
              <w:t xml:space="preserve">-, </w:t>
            </w:r>
            <w:r w:rsidRPr="005C3FDA">
              <w:rPr>
                <w:rFonts w:ascii="Times" w:hAnsi="Times"/>
                <w:i/>
              </w:rPr>
              <w:t>has</w:t>
            </w:r>
            <w:r w:rsidRPr="005C3FDA">
              <w:rPr>
                <w:rFonts w:ascii="Times" w:hAnsi="Times"/>
              </w:rPr>
              <w:t xml:space="preserve">-, </w:t>
            </w:r>
            <w:r w:rsidRPr="005C3FDA">
              <w:rPr>
                <w:rFonts w:ascii="Times" w:hAnsi="Times"/>
                <w:i/>
              </w:rPr>
              <w:t>es</w:t>
            </w:r>
            <w:r w:rsidRPr="005C3FDA">
              <w:rPr>
                <w:rFonts w:ascii="Times" w:hAnsi="Times"/>
              </w:rPr>
              <w:t xml:space="preserve">-, </w:t>
            </w:r>
            <w:proofErr w:type="spellStart"/>
            <w:r w:rsidRPr="005C3FDA">
              <w:rPr>
                <w:rFonts w:ascii="Times" w:hAnsi="Times"/>
                <w:i/>
              </w:rPr>
              <w:t>hes</w:t>
            </w:r>
            <w:proofErr w:type="spellEnd"/>
            <w:r w:rsidRPr="005C3FDA">
              <w:rPr>
                <w:rFonts w:ascii="Times" w:hAnsi="Times"/>
              </w:rPr>
              <w:t xml:space="preserve">-, </w:t>
            </w:r>
            <w:proofErr w:type="spellStart"/>
            <w:r w:rsidRPr="005C3FDA">
              <w:rPr>
                <w:rFonts w:ascii="Times" w:hAnsi="Times"/>
                <w:i/>
              </w:rPr>
              <w:t>is</w:t>
            </w:r>
            <w:proofErr w:type="spellEnd"/>
            <w:r w:rsidRPr="005C3FDA">
              <w:rPr>
                <w:rFonts w:ascii="Times" w:hAnsi="Times"/>
              </w:rPr>
              <w:t xml:space="preserve">-, </w:t>
            </w:r>
            <w:proofErr w:type="spellStart"/>
            <w:r w:rsidRPr="005C3FDA">
              <w:rPr>
                <w:rFonts w:ascii="Times" w:hAnsi="Times"/>
                <w:i/>
              </w:rPr>
              <w:t>his</w:t>
            </w:r>
            <w:proofErr w:type="spellEnd"/>
            <w:r w:rsidRPr="005C3FDA">
              <w:rPr>
                <w:rFonts w:ascii="Times" w:hAnsi="Times"/>
                <w:i/>
              </w:rPr>
              <w:t>-</w:t>
            </w:r>
            <w:r w:rsidRPr="005C3FDA">
              <w:rPr>
                <w:rFonts w:ascii="Times" w:hAnsi="Times"/>
              </w:rPr>
              <w:t xml:space="preserve">, </w:t>
            </w:r>
            <w:r w:rsidRPr="005C3FDA">
              <w:rPr>
                <w:rFonts w:ascii="Times" w:hAnsi="Times"/>
                <w:i/>
              </w:rPr>
              <w:t>os</w:t>
            </w:r>
            <w:r w:rsidRPr="005C3FDA">
              <w:rPr>
                <w:rFonts w:ascii="Times" w:hAnsi="Times"/>
              </w:rPr>
              <w:t xml:space="preserve">- u </w:t>
            </w:r>
            <w:proofErr w:type="spellStart"/>
            <w:r w:rsidRPr="005C3FDA">
              <w:rPr>
                <w:rFonts w:ascii="Times" w:hAnsi="Times"/>
                <w:i/>
              </w:rPr>
              <w:t>hos</w:t>
            </w:r>
            <w:proofErr w:type="spellEnd"/>
          </w:p>
        </w:tc>
        <w:tc>
          <w:tcPr>
            <w:tcW w:w="4561" w:type="dxa"/>
          </w:tcPr>
          <w:p w14:paraId="0AFCDD8F" w14:textId="4F058656" w:rsidR="00407160" w:rsidRPr="005C3FDA" w:rsidRDefault="00407160" w:rsidP="00913F52">
            <w:pPr>
              <w:rPr>
                <w:rFonts w:ascii="Times" w:hAnsi="Times"/>
                <w:i/>
              </w:rPr>
            </w:pPr>
            <w:r w:rsidRPr="005C3FDA">
              <w:rPr>
                <w:rFonts w:ascii="Times" w:hAnsi="Times"/>
                <w:i/>
              </w:rPr>
              <w:t>Aspa, hasta, estudiar, Hes</w:t>
            </w:r>
            <w:ins w:id="73" w:author="Admincmovil" w:date="2016-05-27T12:40:00Z">
              <w:r w:rsidR="00CC2857">
                <w:rPr>
                  <w:rFonts w:ascii="Times" w:hAnsi="Times"/>
                  <w:i/>
                </w:rPr>
                <w:t>í</w:t>
              </w:r>
            </w:ins>
            <w:r w:rsidRPr="005C3FDA">
              <w:rPr>
                <w:rFonts w:ascii="Times" w:hAnsi="Times"/>
                <w:i/>
              </w:rPr>
              <w:t xml:space="preserve">odo, histriónico, oscuridad </w:t>
            </w:r>
          </w:p>
        </w:tc>
      </w:tr>
      <w:tr w:rsidR="00407160" w:rsidRPr="005C3FDA" w14:paraId="463D1410" w14:textId="77777777" w:rsidTr="00913F52">
        <w:tc>
          <w:tcPr>
            <w:tcW w:w="4077" w:type="dxa"/>
          </w:tcPr>
          <w:p w14:paraId="3904D5D1" w14:textId="77777777" w:rsidR="00407160" w:rsidRPr="005C3FDA" w:rsidRDefault="00407160" w:rsidP="00913F52">
            <w:pPr>
              <w:rPr>
                <w:rFonts w:ascii="Times" w:hAnsi="Times"/>
              </w:rPr>
            </w:pPr>
            <w:r w:rsidRPr="005C3FDA">
              <w:rPr>
                <w:rFonts w:ascii="Times" w:hAnsi="Times"/>
              </w:rPr>
              <w:t xml:space="preserve">Que comienzan con las sílabas </w:t>
            </w:r>
            <w:r w:rsidRPr="005C3FDA">
              <w:rPr>
                <w:rFonts w:ascii="Times" w:hAnsi="Times"/>
                <w:i/>
              </w:rPr>
              <w:t>des-</w:t>
            </w:r>
            <w:r w:rsidRPr="005C3FDA">
              <w:rPr>
                <w:rFonts w:ascii="Times" w:hAnsi="Times"/>
              </w:rPr>
              <w:t xml:space="preserve"> y </w:t>
            </w:r>
            <w:proofErr w:type="spellStart"/>
            <w:r w:rsidRPr="005C3FDA">
              <w:rPr>
                <w:rFonts w:ascii="Times" w:hAnsi="Times"/>
                <w:i/>
              </w:rPr>
              <w:t>dis</w:t>
            </w:r>
            <w:proofErr w:type="spellEnd"/>
            <w:r w:rsidRPr="005C3FDA">
              <w:rPr>
                <w:rFonts w:ascii="Times" w:hAnsi="Times"/>
                <w:i/>
              </w:rPr>
              <w:t>-</w:t>
            </w:r>
          </w:p>
        </w:tc>
        <w:tc>
          <w:tcPr>
            <w:tcW w:w="4561" w:type="dxa"/>
          </w:tcPr>
          <w:p w14:paraId="098B7611" w14:textId="77777777" w:rsidR="00407160" w:rsidRPr="005C3FDA" w:rsidRDefault="00407160" w:rsidP="00913F52">
            <w:pPr>
              <w:rPr>
                <w:rFonts w:ascii="Times" w:hAnsi="Times"/>
                <w:i/>
              </w:rPr>
            </w:pPr>
            <w:r w:rsidRPr="005C3FDA">
              <w:rPr>
                <w:rFonts w:ascii="Times" w:hAnsi="Times"/>
                <w:i/>
              </w:rPr>
              <w:t>Desabrido, desacertado, discernir, discursivo</w:t>
            </w:r>
          </w:p>
        </w:tc>
      </w:tr>
      <w:tr w:rsidR="00407160" w:rsidRPr="005C3FDA" w14:paraId="13062DE9" w14:textId="77777777" w:rsidTr="00913F52">
        <w:trPr>
          <w:trHeight w:val="78"/>
        </w:trPr>
        <w:tc>
          <w:tcPr>
            <w:tcW w:w="4077" w:type="dxa"/>
          </w:tcPr>
          <w:p w14:paraId="303771E5" w14:textId="77777777" w:rsidR="00407160" w:rsidRPr="005C3FDA" w:rsidRDefault="00407160" w:rsidP="00913F52">
            <w:pPr>
              <w:rPr>
                <w:rFonts w:ascii="Times" w:hAnsi="Times"/>
                <w:i/>
              </w:rPr>
            </w:pPr>
            <w:r w:rsidRPr="005C3FDA">
              <w:rPr>
                <w:rFonts w:ascii="Times" w:hAnsi="Times"/>
              </w:rPr>
              <w:t xml:space="preserve">Que comienzan con la secuencia </w:t>
            </w:r>
            <w:r w:rsidRPr="005C3FDA">
              <w:rPr>
                <w:rFonts w:ascii="Times" w:hAnsi="Times"/>
                <w:i/>
              </w:rPr>
              <w:t>pos-</w:t>
            </w:r>
            <w:r w:rsidRPr="005C3FDA">
              <w:rPr>
                <w:rFonts w:ascii="Times" w:hAnsi="Times"/>
              </w:rPr>
              <w:t xml:space="preserve"> </w:t>
            </w:r>
          </w:p>
        </w:tc>
        <w:tc>
          <w:tcPr>
            <w:tcW w:w="4561" w:type="dxa"/>
          </w:tcPr>
          <w:p w14:paraId="5A192DFD" w14:textId="77777777" w:rsidR="00407160" w:rsidRPr="005C3FDA" w:rsidRDefault="00407160" w:rsidP="00913F52">
            <w:pPr>
              <w:rPr>
                <w:rFonts w:ascii="Times" w:hAnsi="Times"/>
                <w:i/>
              </w:rPr>
            </w:pPr>
            <w:r w:rsidRPr="005C3FDA">
              <w:rPr>
                <w:rFonts w:ascii="Times" w:hAnsi="Times"/>
                <w:i/>
              </w:rPr>
              <w:t>Posponer, positivo, posmodernidad</w:t>
            </w:r>
          </w:p>
        </w:tc>
      </w:tr>
      <w:tr w:rsidR="00407160" w:rsidRPr="005C3FDA" w14:paraId="214589F0" w14:textId="77777777" w:rsidTr="00913F52">
        <w:trPr>
          <w:trHeight w:val="77"/>
        </w:trPr>
        <w:tc>
          <w:tcPr>
            <w:tcW w:w="4077" w:type="dxa"/>
          </w:tcPr>
          <w:p w14:paraId="6F1C05CE" w14:textId="77777777" w:rsidR="00407160" w:rsidRPr="005C3FDA" w:rsidRDefault="00407160" w:rsidP="00913F52">
            <w:pPr>
              <w:rPr>
                <w:rFonts w:ascii="Times" w:hAnsi="Times"/>
              </w:rPr>
            </w:pPr>
            <w:r w:rsidRPr="005C3FDA">
              <w:rPr>
                <w:rFonts w:ascii="Times" w:hAnsi="Times"/>
              </w:rPr>
              <w:t xml:space="preserve">Que comienzan con el prefijo </w:t>
            </w:r>
            <w:proofErr w:type="spellStart"/>
            <w:r w:rsidRPr="005C3FDA">
              <w:rPr>
                <w:rFonts w:ascii="Times" w:hAnsi="Times"/>
                <w:i/>
              </w:rPr>
              <w:t>semi</w:t>
            </w:r>
            <w:proofErr w:type="spellEnd"/>
            <w:r w:rsidRPr="005C3FDA">
              <w:rPr>
                <w:rFonts w:ascii="Times" w:hAnsi="Times"/>
                <w:i/>
              </w:rPr>
              <w:t>-</w:t>
            </w:r>
          </w:p>
        </w:tc>
        <w:tc>
          <w:tcPr>
            <w:tcW w:w="4561" w:type="dxa"/>
          </w:tcPr>
          <w:p w14:paraId="21179897" w14:textId="77777777" w:rsidR="00407160" w:rsidRPr="005C3FDA" w:rsidRDefault="00407160" w:rsidP="00913F52">
            <w:pPr>
              <w:rPr>
                <w:rFonts w:ascii="Times" w:hAnsi="Times"/>
                <w:i/>
              </w:rPr>
            </w:pPr>
            <w:r w:rsidRPr="005C3FDA">
              <w:rPr>
                <w:rFonts w:ascii="Times" w:hAnsi="Times"/>
                <w:i/>
              </w:rPr>
              <w:t>Semilla, semiótico, semita</w:t>
            </w:r>
          </w:p>
        </w:tc>
      </w:tr>
      <w:tr w:rsidR="00407160" w:rsidRPr="005C3FDA" w14:paraId="0EB05AC6" w14:textId="77777777" w:rsidTr="00913F52">
        <w:tc>
          <w:tcPr>
            <w:tcW w:w="4077" w:type="dxa"/>
          </w:tcPr>
          <w:p w14:paraId="03C96EB1" w14:textId="77777777" w:rsidR="00407160" w:rsidRPr="005C3FDA" w:rsidRDefault="00407160" w:rsidP="00913F52">
            <w:pPr>
              <w:rPr>
                <w:rFonts w:ascii="Times" w:hAnsi="Times"/>
              </w:rPr>
            </w:pPr>
            <w:r w:rsidRPr="005C3FDA">
              <w:rPr>
                <w:rFonts w:ascii="Times" w:hAnsi="Times"/>
              </w:rPr>
              <w:t xml:space="preserve">Que terminan en </w:t>
            </w:r>
            <w:r>
              <w:rPr>
                <w:rFonts w:ascii="Times" w:hAnsi="Times"/>
                <w:i/>
              </w:rPr>
              <w:t xml:space="preserve"> -</w:t>
            </w:r>
            <w:r w:rsidRPr="005C3FDA">
              <w:rPr>
                <w:rFonts w:ascii="Times" w:hAnsi="Times"/>
                <w:i/>
              </w:rPr>
              <w:t>astro</w:t>
            </w:r>
          </w:p>
        </w:tc>
        <w:tc>
          <w:tcPr>
            <w:tcW w:w="4561" w:type="dxa"/>
          </w:tcPr>
          <w:p w14:paraId="61A8401C" w14:textId="77777777" w:rsidR="00407160" w:rsidRPr="005C3FDA" w:rsidRDefault="00407160" w:rsidP="00913F52">
            <w:pPr>
              <w:rPr>
                <w:rFonts w:ascii="Times" w:hAnsi="Times"/>
              </w:rPr>
            </w:pPr>
            <w:r w:rsidRPr="005C3FDA">
              <w:rPr>
                <w:rFonts w:ascii="Times" w:hAnsi="Times"/>
                <w:i/>
              </w:rPr>
              <w:t xml:space="preserve">Hermanastro, camastro, rastro </w:t>
            </w:r>
          </w:p>
        </w:tc>
      </w:tr>
      <w:tr w:rsidR="00407160" w:rsidRPr="005C3FDA" w14:paraId="2F33C79B" w14:textId="77777777" w:rsidTr="00913F52">
        <w:trPr>
          <w:trHeight w:val="78"/>
        </w:trPr>
        <w:tc>
          <w:tcPr>
            <w:tcW w:w="4077" w:type="dxa"/>
          </w:tcPr>
          <w:p w14:paraId="1E972749" w14:textId="77777777" w:rsidR="00407160" w:rsidRPr="005C3FDA" w:rsidRDefault="00407160" w:rsidP="00913F52">
            <w:pPr>
              <w:tabs>
                <w:tab w:val="left" w:pos="3124"/>
              </w:tabs>
              <w:rPr>
                <w:rFonts w:ascii="Times" w:hAnsi="Times"/>
                <w:i/>
              </w:rPr>
            </w:pPr>
            <w:r w:rsidRPr="005C3FDA">
              <w:rPr>
                <w:rFonts w:ascii="Times" w:hAnsi="Times"/>
              </w:rPr>
              <w:t xml:space="preserve">Que terminan en </w:t>
            </w:r>
            <w:r>
              <w:rPr>
                <w:rFonts w:ascii="Times" w:hAnsi="Times"/>
                <w:i/>
              </w:rPr>
              <w:t>-</w:t>
            </w:r>
            <w:r w:rsidRPr="005C3FDA">
              <w:rPr>
                <w:rFonts w:ascii="Times" w:hAnsi="Times"/>
                <w:i/>
              </w:rPr>
              <w:t xml:space="preserve">esta </w:t>
            </w:r>
            <w:r w:rsidRPr="005C3FDA">
              <w:rPr>
                <w:rFonts w:ascii="Times" w:hAnsi="Times"/>
              </w:rPr>
              <w:t>o</w:t>
            </w:r>
            <w:r>
              <w:rPr>
                <w:rFonts w:ascii="Times" w:hAnsi="Times"/>
                <w:i/>
              </w:rPr>
              <w:t xml:space="preserve"> -</w:t>
            </w:r>
            <w:r w:rsidRPr="005C3FDA">
              <w:rPr>
                <w:rFonts w:ascii="Times" w:hAnsi="Times"/>
                <w:i/>
              </w:rPr>
              <w:t>esto</w:t>
            </w:r>
          </w:p>
        </w:tc>
        <w:tc>
          <w:tcPr>
            <w:tcW w:w="4561" w:type="dxa"/>
          </w:tcPr>
          <w:p w14:paraId="27CAEEB1" w14:textId="77777777" w:rsidR="00407160" w:rsidRPr="005C3FDA" w:rsidRDefault="00407160" w:rsidP="00913F52">
            <w:pPr>
              <w:rPr>
                <w:rFonts w:ascii="Times" w:hAnsi="Times"/>
              </w:rPr>
            </w:pPr>
            <w:r w:rsidRPr="005C3FDA">
              <w:rPr>
                <w:rFonts w:ascii="Times" w:hAnsi="Times"/>
                <w:i/>
              </w:rPr>
              <w:t>Ingesta, incesto</w:t>
            </w:r>
          </w:p>
        </w:tc>
      </w:tr>
      <w:tr w:rsidR="00407160" w:rsidRPr="005C3FDA" w14:paraId="7153C30A" w14:textId="77777777" w:rsidTr="00913F52">
        <w:trPr>
          <w:trHeight w:val="78"/>
        </w:trPr>
        <w:tc>
          <w:tcPr>
            <w:tcW w:w="4077" w:type="dxa"/>
          </w:tcPr>
          <w:p w14:paraId="707D4DD6" w14:textId="77777777" w:rsidR="00407160" w:rsidRPr="005C3FDA" w:rsidRDefault="00407160" w:rsidP="00913F52">
            <w:pPr>
              <w:tabs>
                <w:tab w:val="left" w:pos="3124"/>
              </w:tabs>
              <w:rPr>
                <w:rFonts w:ascii="Times" w:hAnsi="Times"/>
              </w:rPr>
            </w:pPr>
            <w:r w:rsidRPr="005C3FDA">
              <w:rPr>
                <w:rFonts w:ascii="Times" w:hAnsi="Times"/>
              </w:rPr>
              <w:t xml:space="preserve">Que terminan en </w:t>
            </w:r>
            <w:r>
              <w:rPr>
                <w:rFonts w:ascii="Times" w:hAnsi="Times"/>
                <w:i/>
              </w:rPr>
              <w:t>-</w:t>
            </w:r>
            <w:proofErr w:type="spellStart"/>
            <w:r w:rsidRPr="005C3FDA">
              <w:rPr>
                <w:rFonts w:ascii="Times" w:hAnsi="Times"/>
                <w:i/>
              </w:rPr>
              <w:t>ísimo</w:t>
            </w:r>
            <w:proofErr w:type="spellEnd"/>
          </w:p>
        </w:tc>
        <w:tc>
          <w:tcPr>
            <w:tcW w:w="4561" w:type="dxa"/>
          </w:tcPr>
          <w:p w14:paraId="1220045B" w14:textId="77777777" w:rsidR="00407160" w:rsidRPr="005C3FDA" w:rsidRDefault="00407160" w:rsidP="00913F52">
            <w:pPr>
              <w:rPr>
                <w:rFonts w:ascii="Times" w:hAnsi="Times"/>
                <w:i/>
              </w:rPr>
            </w:pPr>
            <w:r w:rsidRPr="005C3FDA">
              <w:rPr>
                <w:rFonts w:ascii="Times" w:hAnsi="Times"/>
                <w:i/>
              </w:rPr>
              <w:t>Altísimo, nobilísimo, rapidísimo</w:t>
            </w:r>
          </w:p>
        </w:tc>
      </w:tr>
      <w:tr w:rsidR="00407160" w:rsidRPr="005C3FDA" w14:paraId="142CA3BE" w14:textId="77777777" w:rsidTr="00913F52">
        <w:trPr>
          <w:trHeight w:val="77"/>
        </w:trPr>
        <w:tc>
          <w:tcPr>
            <w:tcW w:w="4077" w:type="dxa"/>
          </w:tcPr>
          <w:p w14:paraId="356E4860" w14:textId="77777777" w:rsidR="00407160" w:rsidRPr="005C3FDA" w:rsidRDefault="00407160" w:rsidP="00913F52">
            <w:pPr>
              <w:tabs>
                <w:tab w:val="left" w:pos="3124"/>
              </w:tabs>
              <w:rPr>
                <w:rFonts w:ascii="Times" w:hAnsi="Times"/>
              </w:rPr>
            </w:pPr>
            <w:r w:rsidRPr="005C3FDA">
              <w:rPr>
                <w:rFonts w:ascii="Times" w:hAnsi="Times"/>
              </w:rPr>
              <w:t xml:space="preserve">Que terminan en </w:t>
            </w:r>
            <w:r>
              <w:rPr>
                <w:rFonts w:ascii="Times" w:hAnsi="Times"/>
                <w:i/>
              </w:rPr>
              <w:t>-</w:t>
            </w:r>
            <w:proofErr w:type="spellStart"/>
            <w:r>
              <w:rPr>
                <w:rFonts w:ascii="Times" w:hAnsi="Times"/>
                <w:i/>
              </w:rPr>
              <w:t>sivo</w:t>
            </w:r>
            <w:proofErr w:type="spellEnd"/>
            <w:r>
              <w:rPr>
                <w:rFonts w:ascii="Times" w:hAnsi="Times"/>
                <w:i/>
              </w:rPr>
              <w:t xml:space="preserve"> </w:t>
            </w:r>
            <w:r w:rsidRPr="005C3FDA">
              <w:rPr>
                <w:rFonts w:ascii="Times" w:hAnsi="Times"/>
              </w:rPr>
              <w:t>o</w:t>
            </w:r>
            <w:r>
              <w:rPr>
                <w:rFonts w:ascii="Times" w:hAnsi="Times"/>
                <w:i/>
              </w:rPr>
              <w:t xml:space="preserve"> -</w:t>
            </w:r>
            <w:proofErr w:type="spellStart"/>
            <w:r>
              <w:rPr>
                <w:rFonts w:ascii="Times" w:hAnsi="Times"/>
                <w:i/>
              </w:rPr>
              <w:t>siv</w:t>
            </w:r>
            <w:r w:rsidRPr="005C3FDA">
              <w:rPr>
                <w:rFonts w:ascii="Times" w:hAnsi="Times"/>
                <w:i/>
              </w:rPr>
              <w:t>a</w:t>
            </w:r>
            <w:proofErr w:type="spellEnd"/>
          </w:p>
        </w:tc>
        <w:tc>
          <w:tcPr>
            <w:tcW w:w="4561" w:type="dxa"/>
          </w:tcPr>
          <w:p w14:paraId="62DB5A86" w14:textId="77777777" w:rsidR="00407160" w:rsidRPr="005C3FDA" w:rsidRDefault="00407160" w:rsidP="00913F52">
            <w:pPr>
              <w:rPr>
                <w:rFonts w:ascii="Times" w:hAnsi="Times"/>
                <w:i/>
              </w:rPr>
            </w:pPr>
            <w:r w:rsidRPr="005C3FDA">
              <w:rPr>
                <w:rFonts w:ascii="Times" w:hAnsi="Times"/>
                <w:i/>
              </w:rPr>
              <w:t>Lesivo, agresiva, subversivo</w:t>
            </w:r>
          </w:p>
        </w:tc>
      </w:tr>
    </w:tbl>
    <w:p w14:paraId="0F927A6E" w14:textId="77777777" w:rsidR="00407160" w:rsidRPr="004F7490" w:rsidRDefault="00407160" w:rsidP="00407160">
      <w:pPr>
        <w:rPr>
          <w:rFonts w:ascii="Times" w:hAnsi="Times"/>
        </w:rPr>
      </w:pPr>
    </w:p>
    <w:tbl>
      <w:tblPr>
        <w:tblStyle w:val="Tablaconcuadrcula"/>
        <w:tblW w:w="0" w:type="auto"/>
        <w:tblLook w:val="04A0" w:firstRow="1" w:lastRow="0" w:firstColumn="1" w:lastColumn="0" w:noHBand="0" w:noVBand="1"/>
      </w:tblPr>
      <w:tblGrid>
        <w:gridCol w:w="2518"/>
        <w:gridCol w:w="6515"/>
      </w:tblGrid>
      <w:tr w:rsidR="00407160" w:rsidRPr="005C3FDA" w14:paraId="2FE4BEEB" w14:textId="77777777" w:rsidTr="00913F52">
        <w:tc>
          <w:tcPr>
            <w:tcW w:w="9033" w:type="dxa"/>
            <w:gridSpan w:val="2"/>
            <w:shd w:val="clear" w:color="auto" w:fill="000000" w:themeFill="text1"/>
          </w:tcPr>
          <w:p w14:paraId="016F8F9A" w14:textId="77777777" w:rsidR="00407160" w:rsidRPr="005C3FDA" w:rsidRDefault="00407160" w:rsidP="00913F52">
            <w:pPr>
              <w:jc w:val="center"/>
              <w:rPr>
                <w:rFonts w:ascii="Times New Roman" w:hAnsi="Times New Roman"/>
                <w:b/>
                <w:color w:val="FFFFFF" w:themeColor="background1"/>
              </w:rPr>
            </w:pPr>
            <w:r w:rsidRPr="005C3FDA">
              <w:rPr>
                <w:rFonts w:ascii="Times New Roman" w:hAnsi="Times New Roman"/>
                <w:b/>
                <w:color w:val="FFFFFF" w:themeColor="background1"/>
              </w:rPr>
              <w:t>Practica (recurso de ejercitación)</w:t>
            </w:r>
          </w:p>
        </w:tc>
      </w:tr>
      <w:tr w:rsidR="00407160" w:rsidRPr="005C3FDA" w14:paraId="75E94822" w14:textId="77777777" w:rsidTr="00913F52">
        <w:tc>
          <w:tcPr>
            <w:tcW w:w="2518" w:type="dxa"/>
          </w:tcPr>
          <w:p w14:paraId="757D0B25" w14:textId="77777777" w:rsidR="00407160" w:rsidRPr="005C3FDA" w:rsidRDefault="00407160" w:rsidP="00913F52">
            <w:pPr>
              <w:rPr>
                <w:rFonts w:ascii="Times New Roman" w:hAnsi="Times New Roman"/>
                <w:b/>
                <w:color w:val="000000"/>
              </w:rPr>
            </w:pPr>
            <w:r w:rsidRPr="005C3FDA">
              <w:rPr>
                <w:rFonts w:ascii="Times New Roman" w:hAnsi="Times New Roman"/>
                <w:b/>
                <w:color w:val="000000"/>
              </w:rPr>
              <w:t>Código</w:t>
            </w:r>
          </w:p>
        </w:tc>
        <w:tc>
          <w:tcPr>
            <w:tcW w:w="6515" w:type="dxa"/>
          </w:tcPr>
          <w:p w14:paraId="5921849C" w14:textId="77777777" w:rsidR="00407160" w:rsidRPr="005C3FDA" w:rsidRDefault="00407160" w:rsidP="00913F52">
            <w:pPr>
              <w:rPr>
                <w:rFonts w:ascii="Times New Roman" w:hAnsi="Times New Roman"/>
                <w:b/>
                <w:color w:val="000000"/>
              </w:rPr>
            </w:pPr>
            <w:r w:rsidRPr="005C3FDA">
              <w:rPr>
                <w:rFonts w:ascii="Times New Roman" w:hAnsi="Times New Roman"/>
                <w:color w:val="000000"/>
              </w:rPr>
              <w:t>LE_10_03_CO_REC170</w:t>
            </w:r>
          </w:p>
        </w:tc>
      </w:tr>
      <w:tr w:rsidR="00407160" w:rsidRPr="005C3FDA" w14:paraId="31FDA182" w14:textId="77777777" w:rsidTr="00913F52">
        <w:tc>
          <w:tcPr>
            <w:tcW w:w="2518" w:type="dxa"/>
          </w:tcPr>
          <w:p w14:paraId="11813D09" w14:textId="77777777" w:rsidR="00407160" w:rsidRPr="005C3FDA" w:rsidRDefault="00407160" w:rsidP="00913F52">
            <w:pPr>
              <w:rPr>
                <w:rFonts w:ascii="Times New Roman" w:hAnsi="Times New Roman"/>
                <w:color w:val="000000"/>
              </w:rPr>
            </w:pPr>
            <w:r w:rsidRPr="005C3FDA">
              <w:rPr>
                <w:rFonts w:ascii="Times New Roman" w:hAnsi="Times New Roman"/>
                <w:b/>
                <w:color w:val="000000"/>
              </w:rPr>
              <w:t>Título</w:t>
            </w:r>
          </w:p>
        </w:tc>
        <w:tc>
          <w:tcPr>
            <w:tcW w:w="6515" w:type="dxa"/>
          </w:tcPr>
          <w:p w14:paraId="260F3F57" w14:textId="77777777" w:rsidR="00407160" w:rsidRPr="005C3FDA" w:rsidRDefault="00407160" w:rsidP="00913F52">
            <w:pPr>
              <w:rPr>
                <w:rFonts w:ascii="Times New Roman" w:hAnsi="Times New Roman"/>
                <w:color w:val="000000"/>
              </w:rPr>
            </w:pPr>
            <w:r w:rsidRPr="005C3FDA">
              <w:rPr>
                <w:rFonts w:ascii="Times New Roman" w:hAnsi="Times New Roman"/>
                <w:color w:val="000000"/>
                <w:lang w:val="es-CO"/>
              </w:rPr>
              <w:t>Resuelve el crucigrama sobre "x" y "s"</w:t>
            </w:r>
          </w:p>
        </w:tc>
      </w:tr>
      <w:tr w:rsidR="00407160" w:rsidRPr="005C3FDA" w14:paraId="212AB7DD" w14:textId="77777777" w:rsidTr="00913F52">
        <w:tc>
          <w:tcPr>
            <w:tcW w:w="2518" w:type="dxa"/>
          </w:tcPr>
          <w:p w14:paraId="6A29B4D7" w14:textId="77777777" w:rsidR="00407160" w:rsidRPr="005C3FDA" w:rsidRDefault="00407160" w:rsidP="00913F52">
            <w:pPr>
              <w:rPr>
                <w:rFonts w:ascii="Times New Roman" w:hAnsi="Times New Roman"/>
                <w:color w:val="000000"/>
              </w:rPr>
            </w:pPr>
            <w:r w:rsidRPr="005C3FDA">
              <w:rPr>
                <w:rFonts w:ascii="Times New Roman" w:hAnsi="Times New Roman"/>
                <w:b/>
                <w:color w:val="000000"/>
              </w:rPr>
              <w:t>Descripción</w:t>
            </w:r>
          </w:p>
        </w:tc>
        <w:tc>
          <w:tcPr>
            <w:tcW w:w="6515" w:type="dxa"/>
          </w:tcPr>
          <w:p w14:paraId="5D0B9A49" w14:textId="77777777" w:rsidR="00407160" w:rsidRPr="005C3FDA" w:rsidRDefault="00407160" w:rsidP="00913F52">
            <w:pPr>
              <w:rPr>
                <w:rFonts w:ascii="Times" w:hAnsi="Times"/>
              </w:rPr>
            </w:pPr>
            <w:r w:rsidRPr="005C3FDA">
              <w:rPr>
                <w:rFonts w:ascii="Times New Roman" w:hAnsi="Times New Roman"/>
                <w:color w:val="000000"/>
                <w:lang w:val="es-CO"/>
              </w:rPr>
              <w:t>Actividad lúdica sobre los grafemas "x" y "s"</w:t>
            </w:r>
          </w:p>
        </w:tc>
      </w:tr>
    </w:tbl>
    <w:p w14:paraId="18F98A55" w14:textId="77777777" w:rsidR="00407160" w:rsidRDefault="00407160" w:rsidP="00407160">
      <w:pPr>
        <w:rPr>
          <w:rFonts w:ascii="Times" w:hAnsi="Times"/>
          <w:b/>
          <w:highlight w:val="yellow"/>
        </w:rPr>
      </w:pPr>
    </w:p>
    <w:p w14:paraId="69958BAB" w14:textId="77777777" w:rsidR="00407160" w:rsidRDefault="00407160" w:rsidP="00407160">
      <w:pPr>
        <w:rPr>
          <w:rFonts w:ascii="Times" w:hAnsi="Times"/>
          <w:b/>
        </w:rPr>
      </w:pPr>
      <w:r w:rsidRPr="00407160">
        <w:rPr>
          <w:rFonts w:ascii="Times" w:hAnsi="Times"/>
          <w:b/>
          <w:highlight w:val="yellow"/>
        </w:rPr>
        <w:t>[SECCIÓN 2]</w:t>
      </w:r>
      <w:r>
        <w:rPr>
          <w:rFonts w:ascii="Times" w:hAnsi="Times"/>
        </w:rPr>
        <w:t xml:space="preserve"> </w:t>
      </w:r>
      <w:r>
        <w:rPr>
          <w:rFonts w:ascii="Times" w:hAnsi="Times"/>
          <w:b/>
        </w:rPr>
        <w:t>4.3</w:t>
      </w:r>
      <w:r w:rsidRPr="004E5E51">
        <w:rPr>
          <w:rFonts w:ascii="Times" w:hAnsi="Times"/>
          <w:b/>
        </w:rPr>
        <w:t xml:space="preserve"> </w:t>
      </w:r>
      <w:r>
        <w:rPr>
          <w:rFonts w:ascii="Times" w:hAnsi="Times"/>
          <w:b/>
        </w:rPr>
        <w:t>Consolidación</w:t>
      </w:r>
    </w:p>
    <w:p w14:paraId="291BFD4F" w14:textId="77777777" w:rsidR="00407160" w:rsidRDefault="00407160" w:rsidP="00407160">
      <w:pPr>
        <w:rPr>
          <w:rFonts w:ascii="Times" w:hAnsi="Times"/>
          <w:b/>
        </w:rPr>
      </w:pPr>
    </w:p>
    <w:p w14:paraId="31D17F8A" w14:textId="0C8975D3" w:rsidR="00407160" w:rsidRPr="00544511" w:rsidRDefault="00407160" w:rsidP="00407160">
      <w:pPr>
        <w:rPr>
          <w:rFonts w:ascii="Times" w:hAnsi="Times"/>
        </w:rPr>
      </w:pPr>
      <w:r>
        <w:rPr>
          <w:rFonts w:ascii="Times" w:hAnsi="Times"/>
        </w:rPr>
        <w:t>Actividad para consolidar lo que has aprendido en esta sección</w:t>
      </w:r>
      <w:ins w:id="74" w:author="Admincmovil" w:date="2016-05-27T12:40:00Z">
        <w:r w:rsidR="00CC2857">
          <w:rPr>
            <w:rFonts w:ascii="Times" w:hAnsi="Times"/>
          </w:rPr>
          <w:t>.</w:t>
        </w:r>
      </w:ins>
    </w:p>
    <w:p w14:paraId="4D16A1AE" w14:textId="77777777" w:rsidR="00407160" w:rsidRPr="004E5E51" w:rsidRDefault="00407160" w:rsidP="00407160">
      <w:pPr>
        <w:rPr>
          <w:rFonts w:ascii="Times" w:hAnsi="Times"/>
          <w:color w:val="000000" w:themeColor="text1"/>
        </w:rPr>
      </w:pPr>
    </w:p>
    <w:tbl>
      <w:tblPr>
        <w:tblStyle w:val="Tablaconcuadrcula"/>
        <w:tblW w:w="0" w:type="auto"/>
        <w:tblLook w:val="04A0" w:firstRow="1" w:lastRow="0" w:firstColumn="1" w:lastColumn="0" w:noHBand="0" w:noVBand="1"/>
      </w:tblPr>
      <w:tblGrid>
        <w:gridCol w:w="2518"/>
        <w:gridCol w:w="6515"/>
      </w:tblGrid>
      <w:tr w:rsidR="00407160" w:rsidRPr="005C3FDA" w14:paraId="1B8654F0" w14:textId="77777777" w:rsidTr="00913F52">
        <w:tc>
          <w:tcPr>
            <w:tcW w:w="9033" w:type="dxa"/>
            <w:gridSpan w:val="2"/>
            <w:shd w:val="clear" w:color="auto" w:fill="000000" w:themeFill="text1"/>
          </w:tcPr>
          <w:p w14:paraId="7845742A" w14:textId="77777777" w:rsidR="00407160" w:rsidRPr="005C3FDA" w:rsidRDefault="00407160" w:rsidP="00913F52">
            <w:pPr>
              <w:jc w:val="center"/>
              <w:rPr>
                <w:rFonts w:ascii="Times New Roman" w:hAnsi="Times New Roman"/>
                <w:b/>
                <w:color w:val="FFFFFF" w:themeColor="background1"/>
              </w:rPr>
            </w:pPr>
            <w:r w:rsidRPr="005C3FDA">
              <w:rPr>
                <w:rFonts w:ascii="Times New Roman" w:hAnsi="Times New Roman"/>
                <w:b/>
                <w:color w:val="FFFFFF" w:themeColor="background1"/>
              </w:rPr>
              <w:t>Practica (recurso de ejercitación)</w:t>
            </w:r>
          </w:p>
        </w:tc>
      </w:tr>
      <w:tr w:rsidR="00407160" w:rsidRPr="005C3FDA" w14:paraId="2BE31B05" w14:textId="77777777" w:rsidTr="00913F52">
        <w:tc>
          <w:tcPr>
            <w:tcW w:w="2518" w:type="dxa"/>
          </w:tcPr>
          <w:p w14:paraId="0B754166" w14:textId="77777777" w:rsidR="00407160" w:rsidRPr="005C3FDA" w:rsidRDefault="00407160" w:rsidP="00913F52">
            <w:pPr>
              <w:rPr>
                <w:rFonts w:ascii="Times New Roman" w:hAnsi="Times New Roman"/>
                <w:b/>
                <w:color w:val="000000"/>
              </w:rPr>
            </w:pPr>
            <w:r w:rsidRPr="005C3FDA">
              <w:rPr>
                <w:rFonts w:ascii="Times New Roman" w:hAnsi="Times New Roman"/>
                <w:b/>
                <w:color w:val="000000"/>
              </w:rPr>
              <w:t>Código</w:t>
            </w:r>
          </w:p>
        </w:tc>
        <w:tc>
          <w:tcPr>
            <w:tcW w:w="6515" w:type="dxa"/>
          </w:tcPr>
          <w:p w14:paraId="2C5AA11A" w14:textId="77777777" w:rsidR="00407160" w:rsidRPr="005C3FDA" w:rsidRDefault="00407160" w:rsidP="00913F52">
            <w:pPr>
              <w:rPr>
                <w:rFonts w:ascii="Times New Roman" w:hAnsi="Times New Roman"/>
                <w:b/>
                <w:color w:val="000000"/>
              </w:rPr>
            </w:pPr>
            <w:r w:rsidRPr="005C3FDA">
              <w:rPr>
                <w:rFonts w:ascii="Times New Roman" w:hAnsi="Times New Roman" w:cs="Lucida Grande"/>
                <w:color w:val="000000"/>
              </w:rPr>
              <w:t>LE_10_03_CO</w:t>
            </w:r>
            <w:r w:rsidRPr="005C3FDA">
              <w:rPr>
                <w:rFonts w:ascii="Times New Roman" w:hAnsi="Times New Roman"/>
                <w:color w:val="000000"/>
              </w:rPr>
              <w:t>_REC180</w:t>
            </w:r>
          </w:p>
        </w:tc>
      </w:tr>
      <w:tr w:rsidR="00407160" w:rsidRPr="005C3FDA" w14:paraId="1C865700" w14:textId="77777777" w:rsidTr="00913F52">
        <w:tc>
          <w:tcPr>
            <w:tcW w:w="2518" w:type="dxa"/>
          </w:tcPr>
          <w:p w14:paraId="4290479D" w14:textId="77777777" w:rsidR="00407160" w:rsidRPr="005C3FDA" w:rsidRDefault="00407160" w:rsidP="00913F52">
            <w:pPr>
              <w:rPr>
                <w:rFonts w:ascii="Times New Roman" w:hAnsi="Times New Roman"/>
                <w:color w:val="000000"/>
              </w:rPr>
            </w:pPr>
            <w:r w:rsidRPr="005C3FDA">
              <w:rPr>
                <w:rFonts w:ascii="Times New Roman" w:hAnsi="Times New Roman"/>
                <w:b/>
                <w:color w:val="000000"/>
              </w:rPr>
              <w:t>Título</w:t>
            </w:r>
          </w:p>
        </w:tc>
        <w:tc>
          <w:tcPr>
            <w:tcW w:w="6515" w:type="dxa"/>
          </w:tcPr>
          <w:p w14:paraId="34181FBD" w14:textId="77777777" w:rsidR="00407160" w:rsidRPr="005C3FDA" w:rsidRDefault="00407160" w:rsidP="00913F52">
            <w:pPr>
              <w:rPr>
                <w:rFonts w:ascii="Times New Roman" w:hAnsi="Times New Roman"/>
                <w:color w:val="000000"/>
              </w:rPr>
            </w:pPr>
            <w:r w:rsidRPr="005C3FDA">
              <w:rPr>
                <w:rFonts w:ascii="Times" w:hAnsi="Times"/>
                <w:lang w:val="es-CO"/>
              </w:rPr>
              <w:t>Refuerza tu aprendizaje: Los grafemas x y s</w:t>
            </w:r>
          </w:p>
        </w:tc>
      </w:tr>
      <w:tr w:rsidR="00407160" w:rsidRPr="005C3FDA" w14:paraId="1BEEF6CC" w14:textId="77777777" w:rsidTr="00913F52">
        <w:tc>
          <w:tcPr>
            <w:tcW w:w="2518" w:type="dxa"/>
          </w:tcPr>
          <w:p w14:paraId="68C45D76" w14:textId="77777777" w:rsidR="00407160" w:rsidRPr="005C3FDA" w:rsidRDefault="00407160" w:rsidP="00913F52">
            <w:pPr>
              <w:rPr>
                <w:rFonts w:ascii="Times New Roman" w:hAnsi="Times New Roman"/>
                <w:color w:val="000000"/>
              </w:rPr>
            </w:pPr>
            <w:r w:rsidRPr="005C3FDA">
              <w:rPr>
                <w:rFonts w:ascii="Times New Roman" w:hAnsi="Times New Roman"/>
                <w:b/>
                <w:color w:val="000000"/>
              </w:rPr>
              <w:t>Descripción</w:t>
            </w:r>
          </w:p>
        </w:tc>
        <w:tc>
          <w:tcPr>
            <w:tcW w:w="6515" w:type="dxa"/>
          </w:tcPr>
          <w:p w14:paraId="50425620" w14:textId="21FF775F" w:rsidR="00407160" w:rsidRPr="005C3FDA" w:rsidRDefault="00407160" w:rsidP="00913F52">
            <w:pPr>
              <w:rPr>
                <w:rFonts w:ascii="Times New Roman" w:hAnsi="Times New Roman"/>
                <w:color w:val="000000"/>
              </w:rPr>
            </w:pPr>
            <w:r w:rsidRPr="005C3FDA">
              <w:rPr>
                <w:rFonts w:ascii="Times" w:hAnsi="Times"/>
                <w:color w:val="000000" w:themeColor="text1"/>
                <w:lang w:val="es-CO"/>
              </w:rPr>
              <w:t>Actividad para afianzar los con</w:t>
            </w:r>
            <w:ins w:id="75" w:author="Admincmovil" w:date="2016-05-27T12:40:00Z">
              <w:r w:rsidR="00CC2857">
                <w:rPr>
                  <w:rFonts w:ascii="Times" w:hAnsi="Times"/>
                  <w:color w:val="000000" w:themeColor="text1"/>
                  <w:lang w:val="es-CO"/>
                </w:rPr>
                <w:t>o</w:t>
              </w:r>
            </w:ins>
            <w:r w:rsidRPr="005C3FDA">
              <w:rPr>
                <w:rFonts w:ascii="Times" w:hAnsi="Times"/>
                <w:color w:val="000000" w:themeColor="text1"/>
                <w:lang w:val="es-CO"/>
              </w:rPr>
              <w:t>cimientos concernientes a los grafemas "</w:t>
            </w:r>
            <w:r w:rsidRPr="005C3FDA">
              <w:rPr>
                <w:rFonts w:ascii="Times" w:hAnsi="Times"/>
                <w:i/>
                <w:color w:val="000000" w:themeColor="text1"/>
                <w:lang w:val="es-CO"/>
              </w:rPr>
              <w:t>x</w:t>
            </w:r>
            <w:r w:rsidRPr="005C3FDA">
              <w:rPr>
                <w:rFonts w:ascii="Times" w:hAnsi="Times"/>
                <w:color w:val="000000" w:themeColor="text1"/>
                <w:lang w:val="es-CO"/>
              </w:rPr>
              <w:t>" y "</w:t>
            </w:r>
            <w:r w:rsidRPr="005C3FDA">
              <w:rPr>
                <w:rFonts w:ascii="Times" w:hAnsi="Times"/>
                <w:i/>
                <w:color w:val="000000" w:themeColor="text1"/>
                <w:lang w:val="es-CO"/>
              </w:rPr>
              <w:t>s</w:t>
            </w:r>
            <w:r w:rsidRPr="005C3FDA">
              <w:rPr>
                <w:rFonts w:ascii="Times" w:hAnsi="Times"/>
                <w:color w:val="000000" w:themeColor="text1"/>
                <w:lang w:val="es-CO"/>
              </w:rPr>
              <w:t>"</w:t>
            </w:r>
          </w:p>
        </w:tc>
      </w:tr>
    </w:tbl>
    <w:p w14:paraId="397EBC89" w14:textId="77777777" w:rsidR="00407160" w:rsidRPr="004E5E51" w:rsidRDefault="00407160" w:rsidP="00407160">
      <w:pPr>
        <w:rPr>
          <w:rFonts w:ascii="Times" w:hAnsi="Times"/>
          <w:color w:val="000000" w:themeColor="text1"/>
        </w:rPr>
      </w:pPr>
    </w:p>
    <w:p w14:paraId="4905C1F9" w14:textId="77777777" w:rsidR="00F60610" w:rsidRPr="00BE2062" w:rsidRDefault="00F60610" w:rsidP="00F60610">
      <w:pPr>
        <w:rPr>
          <w:rFonts w:ascii="Times New Roman" w:hAnsi="Times New Roman"/>
          <w:b/>
        </w:rPr>
      </w:pPr>
      <w:r w:rsidRPr="0035351C">
        <w:rPr>
          <w:rFonts w:ascii="Times New Roman" w:hAnsi="Times New Roman"/>
          <w:b/>
          <w:highlight w:val="yellow"/>
        </w:rPr>
        <w:t>[SECCIÓN 1]</w:t>
      </w:r>
      <w:r w:rsidRPr="0035351C">
        <w:rPr>
          <w:rFonts w:ascii="Times New Roman" w:hAnsi="Times New Roman"/>
          <w:b/>
        </w:rPr>
        <w:t xml:space="preserve"> 5 </w:t>
      </w:r>
      <w:r>
        <w:rPr>
          <w:rFonts w:ascii="Times New Roman" w:hAnsi="Times New Roman"/>
          <w:b/>
        </w:rPr>
        <w:t>Lectura crítica: el p</w:t>
      </w:r>
      <w:r w:rsidRPr="00BE2062">
        <w:rPr>
          <w:rFonts w:ascii="Times New Roman" w:hAnsi="Times New Roman"/>
          <w:b/>
        </w:rPr>
        <w:t>rotocolo</w:t>
      </w:r>
    </w:p>
    <w:p w14:paraId="7CEF4A5D" w14:textId="77777777" w:rsidR="00F60610" w:rsidRPr="00BE2062" w:rsidRDefault="00F60610" w:rsidP="00F60610">
      <w:pPr>
        <w:rPr>
          <w:rFonts w:ascii="Times New Roman" w:hAnsi="Times New Roman"/>
          <w:b/>
        </w:rPr>
      </w:pPr>
    </w:p>
    <w:p w14:paraId="0304DAFC" w14:textId="77777777" w:rsidR="00F60610" w:rsidRDefault="00F60610" w:rsidP="00F60610">
      <w:pPr>
        <w:rPr>
          <w:rFonts w:ascii="Times New Roman" w:hAnsi="Times New Roman"/>
        </w:rPr>
      </w:pPr>
      <w:r w:rsidRPr="00BE2062">
        <w:rPr>
          <w:rFonts w:ascii="Times New Roman" w:hAnsi="Times New Roman"/>
        </w:rPr>
        <w:t xml:space="preserve">Tal vez </w:t>
      </w:r>
      <w:r>
        <w:rPr>
          <w:rFonts w:ascii="Times New Roman" w:hAnsi="Times New Roman"/>
        </w:rPr>
        <w:t>hayas oído hablar antes del</w:t>
      </w:r>
      <w:r w:rsidRPr="00BE2062">
        <w:rPr>
          <w:rFonts w:ascii="Times New Roman" w:hAnsi="Times New Roman"/>
        </w:rPr>
        <w:t xml:space="preserve"> protocolo</w:t>
      </w:r>
      <w:r>
        <w:rPr>
          <w:rFonts w:ascii="Times New Roman" w:hAnsi="Times New Roman"/>
        </w:rPr>
        <w:t xml:space="preserve"> como un conjunto de pautas convencionales que se ha establecido para afrontar una situación o una ceremonia, como cuando alguien ofrece en un anuncio: </w:t>
      </w:r>
      <w:r w:rsidRPr="00F51B6B">
        <w:rPr>
          <w:rFonts w:ascii="Times New Roman" w:hAnsi="Times New Roman"/>
          <w:i/>
        </w:rPr>
        <w:t>Clases de protocolo y etiqueta</w:t>
      </w:r>
      <w:r w:rsidRPr="00BE2062">
        <w:rPr>
          <w:rFonts w:ascii="Times New Roman" w:hAnsi="Times New Roman"/>
        </w:rPr>
        <w:t xml:space="preserve">. Sin embargo, </w:t>
      </w:r>
      <w:r>
        <w:rPr>
          <w:rFonts w:ascii="Times New Roman" w:hAnsi="Times New Roman"/>
        </w:rPr>
        <w:t xml:space="preserve">la palabra </w:t>
      </w:r>
      <w:r w:rsidRPr="00382A1E">
        <w:rPr>
          <w:rFonts w:ascii="Times New Roman" w:hAnsi="Times New Roman"/>
          <w:i/>
        </w:rPr>
        <w:t>protocolo</w:t>
      </w:r>
      <w:r w:rsidRPr="00BE2062">
        <w:rPr>
          <w:rFonts w:ascii="Times New Roman" w:hAnsi="Times New Roman"/>
        </w:rPr>
        <w:t xml:space="preserve"> </w:t>
      </w:r>
      <w:r>
        <w:rPr>
          <w:rFonts w:ascii="Times New Roman" w:hAnsi="Times New Roman"/>
        </w:rPr>
        <w:t>tiene otro significado, que es el nos ocupa aquí</w:t>
      </w:r>
      <w:r w:rsidRPr="00BE2062">
        <w:rPr>
          <w:rFonts w:ascii="Times New Roman" w:hAnsi="Times New Roman"/>
        </w:rPr>
        <w:t xml:space="preserve">. </w:t>
      </w:r>
      <w:r>
        <w:rPr>
          <w:rFonts w:ascii="Times New Roman" w:hAnsi="Times New Roman"/>
        </w:rPr>
        <w:t xml:space="preserve">Un </w:t>
      </w:r>
      <w:r w:rsidRPr="00BE2062">
        <w:rPr>
          <w:rFonts w:ascii="Times New Roman" w:hAnsi="Times New Roman"/>
        </w:rPr>
        <w:t>protocolo</w:t>
      </w:r>
      <w:r>
        <w:rPr>
          <w:rFonts w:ascii="Times New Roman" w:hAnsi="Times New Roman"/>
        </w:rPr>
        <w:t xml:space="preserve"> también es e</w:t>
      </w:r>
      <w:r w:rsidRPr="00BE2062">
        <w:rPr>
          <w:rFonts w:ascii="Times New Roman" w:hAnsi="Times New Roman"/>
        </w:rPr>
        <w:t xml:space="preserve">l </w:t>
      </w:r>
      <w:r w:rsidRPr="00D32899">
        <w:rPr>
          <w:rFonts w:ascii="Times New Roman" w:hAnsi="Times New Roman"/>
          <w:b/>
        </w:rPr>
        <w:t>documento</w:t>
      </w:r>
      <w:r w:rsidRPr="00BE2062">
        <w:rPr>
          <w:rFonts w:ascii="Times New Roman" w:hAnsi="Times New Roman"/>
        </w:rPr>
        <w:t xml:space="preserve"> que se elabora al momento de atender </w:t>
      </w:r>
      <w:r>
        <w:rPr>
          <w:rFonts w:ascii="Times New Roman" w:hAnsi="Times New Roman"/>
        </w:rPr>
        <w:t xml:space="preserve">a un </w:t>
      </w:r>
      <w:r w:rsidRPr="00D32899">
        <w:rPr>
          <w:rFonts w:ascii="Times New Roman" w:hAnsi="Times New Roman"/>
          <w:b/>
        </w:rPr>
        <w:t>evento académico</w:t>
      </w:r>
      <w:r>
        <w:rPr>
          <w:rFonts w:ascii="Times New Roman" w:hAnsi="Times New Roman"/>
        </w:rPr>
        <w:t xml:space="preserve"> (un seminario, un curso, un congreso, entre otros) y que busca describir su desarrollo.</w:t>
      </w:r>
    </w:p>
    <w:p w14:paraId="6C519923" w14:textId="77777777" w:rsidR="00F60610" w:rsidRDefault="00F60610" w:rsidP="00F60610">
      <w:pPr>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F60610" w:rsidRPr="00BE2062" w14:paraId="12E616D8" w14:textId="77777777" w:rsidTr="00913F52">
        <w:tc>
          <w:tcPr>
            <w:tcW w:w="9033" w:type="dxa"/>
            <w:gridSpan w:val="2"/>
            <w:shd w:val="clear" w:color="auto" w:fill="0D0D0D" w:themeFill="text1" w:themeFillTint="F2"/>
          </w:tcPr>
          <w:p w14:paraId="116CB846" w14:textId="77777777" w:rsidR="00F60610" w:rsidRPr="00BE2062" w:rsidRDefault="00F60610" w:rsidP="00913F52">
            <w:pPr>
              <w:jc w:val="center"/>
              <w:rPr>
                <w:rFonts w:ascii="Times New Roman" w:hAnsi="Times New Roman"/>
                <w:b/>
                <w:color w:val="FFFFFF" w:themeColor="background1"/>
              </w:rPr>
            </w:pPr>
            <w:r w:rsidRPr="00BE2062">
              <w:rPr>
                <w:rFonts w:ascii="Times New Roman" w:hAnsi="Times New Roman"/>
                <w:b/>
                <w:color w:val="FFFFFF" w:themeColor="background1"/>
              </w:rPr>
              <w:t>Imagen (fotografía, gráfica o ilustración)</w:t>
            </w:r>
          </w:p>
        </w:tc>
      </w:tr>
      <w:tr w:rsidR="00F60610" w:rsidRPr="00BE2062" w14:paraId="084AEDDA" w14:textId="77777777" w:rsidTr="00913F52">
        <w:tc>
          <w:tcPr>
            <w:tcW w:w="2518" w:type="dxa"/>
          </w:tcPr>
          <w:p w14:paraId="200725E7" w14:textId="77777777" w:rsidR="00F60610" w:rsidRPr="00BE2062" w:rsidRDefault="00F60610" w:rsidP="00913F52">
            <w:pPr>
              <w:rPr>
                <w:rFonts w:ascii="Times New Roman" w:hAnsi="Times New Roman"/>
                <w:b/>
                <w:color w:val="000000"/>
              </w:rPr>
            </w:pPr>
            <w:r w:rsidRPr="00BE2062">
              <w:rPr>
                <w:rFonts w:ascii="Times New Roman" w:hAnsi="Times New Roman"/>
                <w:b/>
                <w:color w:val="000000"/>
              </w:rPr>
              <w:t>Código</w:t>
            </w:r>
          </w:p>
        </w:tc>
        <w:tc>
          <w:tcPr>
            <w:tcW w:w="6515" w:type="dxa"/>
          </w:tcPr>
          <w:p w14:paraId="4D45C2B1" w14:textId="181F008C" w:rsidR="00F60610" w:rsidRPr="00BE2062" w:rsidRDefault="00F60610" w:rsidP="00913F52">
            <w:pPr>
              <w:rPr>
                <w:rFonts w:ascii="Times New Roman" w:hAnsi="Times New Roman"/>
                <w:b/>
                <w:color w:val="000000"/>
              </w:rPr>
            </w:pPr>
            <w:r w:rsidRPr="00BE2062">
              <w:rPr>
                <w:rFonts w:ascii="Times New Roman" w:hAnsi="Times New Roman"/>
                <w:color w:val="000000"/>
              </w:rPr>
              <w:t>LE_10_03_IMG</w:t>
            </w:r>
            <w:r w:rsidR="00376AC8" w:rsidRPr="00376AC8">
              <w:rPr>
                <w:rFonts w:ascii="Times New Roman" w:hAnsi="Times New Roman"/>
                <w:color w:val="000000"/>
              </w:rPr>
              <w:t>10</w:t>
            </w:r>
          </w:p>
        </w:tc>
      </w:tr>
      <w:tr w:rsidR="00F60610" w:rsidRPr="00BE2062" w14:paraId="592203A1" w14:textId="77777777" w:rsidTr="00913F52">
        <w:tc>
          <w:tcPr>
            <w:tcW w:w="2518" w:type="dxa"/>
          </w:tcPr>
          <w:p w14:paraId="3D9366BD" w14:textId="77777777" w:rsidR="00F60610" w:rsidRPr="00BE2062" w:rsidRDefault="00F60610" w:rsidP="00913F52">
            <w:pPr>
              <w:rPr>
                <w:rFonts w:ascii="Times New Roman" w:hAnsi="Times New Roman"/>
                <w:color w:val="000000"/>
              </w:rPr>
            </w:pPr>
            <w:r w:rsidRPr="00BE2062">
              <w:rPr>
                <w:rFonts w:ascii="Times New Roman" w:hAnsi="Times New Roman"/>
                <w:b/>
                <w:color w:val="000000"/>
              </w:rPr>
              <w:t>Descripción</w:t>
            </w:r>
          </w:p>
        </w:tc>
        <w:tc>
          <w:tcPr>
            <w:tcW w:w="6515" w:type="dxa"/>
          </w:tcPr>
          <w:p w14:paraId="5AD93062" w14:textId="77777777" w:rsidR="00F60610" w:rsidRPr="00BE2062" w:rsidRDefault="00F60610" w:rsidP="00913F52">
            <w:pPr>
              <w:rPr>
                <w:rFonts w:ascii="Times New Roman" w:hAnsi="Times New Roman"/>
                <w:color w:val="000000"/>
              </w:rPr>
            </w:pPr>
            <w:r>
              <w:rPr>
                <w:rFonts w:ascii="Times New Roman" w:hAnsi="Times New Roman"/>
                <w:color w:val="000000"/>
              </w:rPr>
              <w:t>Mesero</w:t>
            </w:r>
          </w:p>
        </w:tc>
      </w:tr>
      <w:tr w:rsidR="00F60610" w:rsidRPr="00BE2062" w14:paraId="4364FE62" w14:textId="77777777" w:rsidTr="00913F52">
        <w:tc>
          <w:tcPr>
            <w:tcW w:w="2518" w:type="dxa"/>
          </w:tcPr>
          <w:p w14:paraId="08F22423" w14:textId="77777777" w:rsidR="00F60610" w:rsidRPr="00BE2062" w:rsidRDefault="00F60610" w:rsidP="00913F52">
            <w:pPr>
              <w:rPr>
                <w:rFonts w:ascii="Times New Roman" w:hAnsi="Times New Roman"/>
                <w:color w:val="000000"/>
              </w:rPr>
            </w:pPr>
            <w:r w:rsidRPr="00BE2062">
              <w:rPr>
                <w:rFonts w:ascii="Times New Roman" w:hAnsi="Times New Roman"/>
                <w:b/>
                <w:color w:val="000000"/>
              </w:rPr>
              <w:t xml:space="preserve">Código </w:t>
            </w:r>
            <w:proofErr w:type="spellStart"/>
            <w:r w:rsidRPr="00BE2062">
              <w:rPr>
                <w:rFonts w:ascii="Times New Roman" w:hAnsi="Times New Roman"/>
                <w:b/>
                <w:color w:val="000000"/>
              </w:rPr>
              <w:t>Shutterstock</w:t>
            </w:r>
            <w:proofErr w:type="spellEnd"/>
            <w:r w:rsidRPr="00BE2062">
              <w:rPr>
                <w:rFonts w:ascii="Times New Roman" w:hAnsi="Times New Roman"/>
                <w:b/>
                <w:color w:val="000000"/>
              </w:rPr>
              <w:t xml:space="preserve"> (o URL o la ruta en </w:t>
            </w:r>
            <w:proofErr w:type="spellStart"/>
            <w:r w:rsidRPr="00BE2062">
              <w:rPr>
                <w:rFonts w:ascii="Times New Roman" w:hAnsi="Times New Roman"/>
                <w:b/>
                <w:color w:val="000000"/>
              </w:rPr>
              <w:t>AulaPlaneta</w:t>
            </w:r>
            <w:proofErr w:type="spellEnd"/>
            <w:r w:rsidRPr="00BE2062">
              <w:rPr>
                <w:rFonts w:ascii="Times New Roman" w:hAnsi="Times New Roman"/>
                <w:b/>
                <w:color w:val="000000"/>
              </w:rPr>
              <w:t>)</w:t>
            </w:r>
          </w:p>
        </w:tc>
        <w:tc>
          <w:tcPr>
            <w:tcW w:w="6515" w:type="dxa"/>
          </w:tcPr>
          <w:p w14:paraId="4C6114BA" w14:textId="77777777" w:rsidR="00F60610" w:rsidRPr="00BE2062" w:rsidRDefault="00F60610" w:rsidP="00913F52">
            <w:pPr>
              <w:rPr>
                <w:rFonts w:ascii="Times New Roman" w:hAnsi="Times New Roman"/>
                <w:color w:val="000000"/>
              </w:rPr>
            </w:pPr>
            <w:r w:rsidRPr="00382A1E">
              <w:rPr>
                <w:rFonts w:ascii="Times New Roman" w:hAnsi="Times New Roman"/>
                <w:color w:val="000000"/>
              </w:rPr>
              <w:t>122625736</w:t>
            </w:r>
          </w:p>
        </w:tc>
      </w:tr>
      <w:tr w:rsidR="00F60610" w:rsidRPr="00BE2062" w14:paraId="018B494B" w14:textId="77777777" w:rsidTr="00913F52">
        <w:tc>
          <w:tcPr>
            <w:tcW w:w="2518" w:type="dxa"/>
          </w:tcPr>
          <w:p w14:paraId="147FD523" w14:textId="77777777" w:rsidR="00F60610" w:rsidRPr="00BE2062" w:rsidRDefault="00F60610" w:rsidP="00913F52">
            <w:pPr>
              <w:rPr>
                <w:rFonts w:ascii="Times New Roman" w:hAnsi="Times New Roman"/>
                <w:color w:val="000000"/>
              </w:rPr>
            </w:pPr>
            <w:r w:rsidRPr="00BE2062">
              <w:rPr>
                <w:rFonts w:ascii="Times New Roman" w:hAnsi="Times New Roman"/>
                <w:b/>
                <w:color w:val="000000"/>
              </w:rPr>
              <w:t>Pie de imagen</w:t>
            </w:r>
          </w:p>
        </w:tc>
        <w:tc>
          <w:tcPr>
            <w:tcW w:w="6515" w:type="dxa"/>
          </w:tcPr>
          <w:p w14:paraId="072069E6" w14:textId="77777777" w:rsidR="00F60610" w:rsidRPr="00BE2062" w:rsidRDefault="00F60610" w:rsidP="00913F52">
            <w:pPr>
              <w:rPr>
                <w:rFonts w:ascii="Times New Roman" w:hAnsi="Times New Roman"/>
                <w:color w:val="000000"/>
              </w:rPr>
            </w:pPr>
            <w:r>
              <w:rPr>
                <w:rFonts w:ascii="Times New Roman" w:hAnsi="Times New Roman"/>
                <w:color w:val="000000"/>
              </w:rPr>
              <w:t xml:space="preserve">La palabra </w:t>
            </w:r>
            <w:r w:rsidRPr="006D2A02">
              <w:rPr>
                <w:rFonts w:ascii="Times New Roman" w:hAnsi="Times New Roman"/>
                <w:i/>
                <w:color w:val="000000"/>
              </w:rPr>
              <w:t>protocolo</w:t>
            </w:r>
            <w:r>
              <w:rPr>
                <w:rFonts w:ascii="Times New Roman" w:hAnsi="Times New Roman"/>
                <w:color w:val="000000"/>
              </w:rPr>
              <w:t xml:space="preserve"> es polisémica, es decir que tiene varios significados. Consúltalos en el diccionario de la RAE [VER] </w:t>
            </w:r>
            <w:hyperlink r:id="rId6" w:history="1">
              <w:r w:rsidRPr="0094030F">
                <w:rPr>
                  <w:rStyle w:val="Hipervnculo"/>
                  <w:rFonts w:ascii="Times New Roman" w:hAnsi="Times New Roman"/>
                </w:rPr>
                <w:t>http://dle.rae.es/?id=USpE7gq</w:t>
              </w:r>
            </w:hyperlink>
            <w:r>
              <w:rPr>
                <w:rFonts w:ascii="Times New Roman" w:hAnsi="Times New Roman"/>
                <w:color w:val="000000"/>
              </w:rPr>
              <w:t xml:space="preserve"> y determina con cuál de ellos podría tener más relación esta imagen.</w:t>
            </w:r>
          </w:p>
        </w:tc>
      </w:tr>
    </w:tbl>
    <w:p w14:paraId="57876037" w14:textId="77777777" w:rsidR="00F60610" w:rsidRDefault="00F60610" w:rsidP="00F60610">
      <w:pPr>
        <w:rPr>
          <w:rFonts w:ascii="Times New Roman" w:hAnsi="Times New Roman"/>
        </w:rPr>
      </w:pPr>
    </w:p>
    <w:p w14:paraId="7F8310FE" w14:textId="77777777" w:rsidR="00F60610" w:rsidRPr="00BE2062" w:rsidRDefault="00F60610" w:rsidP="00F60610">
      <w:pPr>
        <w:rPr>
          <w:rFonts w:ascii="Times New Roman" w:hAnsi="Times New Roman"/>
        </w:rPr>
      </w:pPr>
      <w:r w:rsidRPr="00BE2062">
        <w:rPr>
          <w:rFonts w:ascii="Times New Roman" w:hAnsi="Times New Roman"/>
        </w:rPr>
        <w:t>El proceso de elaboración de un protocolo tiene ciertas s</w:t>
      </w:r>
      <w:r>
        <w:rPr>
          <w:rFonts w:ascii="Times New Roman" w:hAnsi="Times New Roman"/>
        </w:rPr>
        <w:t>imilitudes con el ejercicio</w:t>
      </w:r>
      <w:r w:rsidRPr="00BE2062">
        <w:rPr>
          <w:rFonts w:ascii="Times New Roman" w:hAnsi="Times New Roman"/>
        </w:rPr>
        <w:t xml:space="preserve"> que realizas cuando tomas notas durante una clase. Entonces, ¿estás listo para aprender a aprender?</w:t>
      </w:r>
    </w:p>
    <w:p w14:paraId="622FE4F8" w14:textId="77777777" w:rsidR="00F60610" w:rsidRPr="00BE2062" w:rsidRDefault="00F60610" w:rsidP="00F60610">
      <w:pPr>
        <w:rPr>
          <w:rFonts w:ascii="Times New Roman" w:hAnsi="Times New Roman"/>
          <w:b/>
        </w:rPr>
      </w:pPr>
    </w:p>
    <w:p w14:paraId="626FF24E" w14:textId="77777777" w:rsidR="00F60610" w:rsidRPr="00BE2062" w:rsidRDefault="00F60610" w:rsidP="00F60610">
      <w:pPr>
        <w:rPr>
          <w:rFonts w:ascii="Times New Roman" w:hAnsi="Times New Roman"/>
          <w:b/>
        </w:rPr>
      </w:pPr>
      <w:r w:rsidRPr="00BF2005">
        <w:rPr>
          <w:rFonts w:ascii="Times New Roman" w:hAnsi="Times New Roman"/>
          <w:b/>
          <w:highlight w:val="yellow"/>
        </w:rPr>
        <w:t>[SECCIÓN 2]</w:t>
      </w:r>
      <w:r>
        <w:rPr>
          <w:rFonts w:ascii="Times New Roman" w:hAnsi="Times New Roman"/>
          <w:b/>
        </w:rPr>
        <w:t xml:space="preserve"> </w:t>
      </w:r>
      <w:r w:rsidRPr="00BE2062">
        <w:rPr>
          <w:rFonts w:ascii="Times New Roman" w:hAnsi="Times New Roman"/>
          <w:b/>
        </w:rPr>
        <w:t>5.1 La intención comunicativa del protocolo</w:t>
      </w:r>
    </w:p>
    <w:p w14:paraId="7BAF8FF8" w14:textId="77777777" w:rsidR="00F60610" w:rsidRDefault="00F60610" w:rsidP="00F60610">
      <w:pPr>
        <w:rPr>
          <w:rFonts w:ascii="Times New Roman" w:hAnsi="Times New Roman"/>
        </w:rPr>
      </w:pPr>
    </w:p>
    <w:p w14:paraId="1933240B" w14:textId="77777777" w:rsidR="00F60610" w:rsidRDefault="00F60610" w:rsidP="00F60610">
      <w:pPr>
        <w:rPr>
          <w:rFonts w:ascii="Times New Roman" w:hAnsi="Times New Roman"/>
        </w:rPr>
      </w:pPr>
      <w:r>
        <w:rPr>
          <w:rFonts w:ascii="Times New Roman" w:hAnsi="Times New Roman"/>
        </w:rPr>
        <w:t xml:space="preserve">En los ámbitos académicos del mundo actual, dominado por lo digital, el acceso masivo a la </w:t>
      </w:r>
      <w:r w:rsidRPr="00D32899">
        <w:rPr>
          <w:rFonts w:ascii="Times New Roman" w:hAnsi="Times New Roman"/>
          <w:b/>
        </w:rPr>
        <w:t>información</w:t>
      </w:r>
      <w:r>
        <w:rPr>
          <w:rFonts w:ascii="Times New Roman" w:hAnsi="Times New Roman"/>
        </w:rPr>
        <w:t xml:space="preserve"> y el intercambio constante entre estudiosos de diversas partes del mundo, se vuelve cada vez más importante desarrollar herramientas eficientes para organizar los contenidos y asegurar el aprendizaje y la comprensión. </w:t>
      </w:r>
    </w:p>
    <w:p w14:paraId="59FA72B7" w14:textId="77777777" w:rsidR="00F60610" w:rsidRDefault="00F60610" w:rsidP="00F60610">
      <w:pPr>
        <w:rPr>
          <w:rFonts w:ascii="Times New Roman" w:hAnsi="Times New Roman"/>
        </w:rPr>
      </w:pPr>
    </w:p>
    <w:p w14:paraId="780FC393" w14:textId="60934117" w:rsidR="00F60610" w:rsidRDefault="00F60610" w:rsidP="00F60610">
      <w:pPr>
        <w:rPr>
          <w:rFonts w:ascii="Times New Roman" w:hAnsi="Times New Roman"/>
        </w:rPr>
      </w:pPr>
      <w:r>
        <w:rPr>
          <w:rFonts w:ascii="Times New Roman" w:hAnsi="Times New Roman"/>
        </w:rPr>
        <w:t xml:space="preserve">Así pues, se han diseñado </w:t>
      </w:r>
      <w:r w:rsidRPr="00BE2062">
        <w:rPr>
          <w:rFonts w:ascii="Times New Roman" w:hAnsi="Times New Roman"/>
        </w:rPr>
        <w:t>documentos como el protocolo</w:t>
      </w:r>
      <w:r>
        <w:rPr>
          <w:rFonts w:ascii="Times New Roman" w:hAnsi="Times New Roman"/>
        </w:rPr>
        <w:t>, con el fin de</w:t>
      </w:r>
      <w:r w:rsidRPr="00D32899">
        <w:rPr>
          <w:rFonts w:ascii="Times New Roman" w:hAnsi="Times New Roman"/>
          <w:b/>
        </w:rPr>
        <w:t xml:space="preserve"> transmitir</w:t>
      </w:r>
      <w:r>
        <w:rPr>
          <w:rFonts w:ascii="Times New Roman" w:hAnsi="Times New Roman"/>
        </w:rPr>
        <w:t xml:space="preserve"> y </w:t>
      </w:r>
      <w:r w:rsidRPr="00D32899">
        <w:rPr>
          <w:rFonts w:ascii="Times New Roman" w:hAnsi="Times New Roman"/>
          <w:b/>
        </w:rPr>
        <w:t>jerarquizar</w:t>
      </w:r>
      <w:r w:rsidRPr="00BE2062">
        <w:rPr>
          <w:rFonts w:ascii="Times New Roman" w:hAnsi="Times New Roman"/>
        </w:rPr>
        <w:t xml:space="preserve"> la información reco</w:t>
      </w:r>
      <w:r>
        <w:rPr>
          <w:rFonts w:ascii="Times New Roman" w:hAnsi="Times New Roman"/>
        </w:rPr>
        <w:t>gida durante una clase o seminario</w:t>
      </w:r>
      <w:r w:rsidRPr="00BE2062">
        <w:rPr>
          <w:rFonts w:ascii="Times New Roman" w:hAnsi="Times New Roman"/>
        </w:rPr>
        <w:t xml:space="preserve">. ¿Para qué? Principalmente, la intención es </w:t>
      </w:r>
      <w:r>
        <w:rPr>
          <w:rFonts w:ascii="Times New Roman" w:hAnsi="Times New Roman"/>
        </w:rPr>
        <w:t xml:space="preserve">presentar un texto que pueda ser consultado por una persona </w:t>
      </w:r>
      <w:r>
        <w:rPr>
          <w:rFonts w:ascii="Times New Roman" w:hAnsi="Times New Roman"/>
        </w:rPr>
        <w:lastRenderedPageBreak/>
        <w:t>que no haya asistido al evento</w:t>
      </w:r>
      <w:ins w:id="76" w:author="Admincmovil" w:date="2016-05-27T12:44:00Z">
        <w:r w:rsidR="00A126A7">
          <w:rPr>
            <w:rFonts w:ascii="Times New Roman" w:hAnsi="Times New Roman"/>
          </w:rPr>
          <w:t>, de tal forma que</w:t>
        </w:r>
      </w:ins>
      <w:r>
        <w:rPr>
          <w:rFonts w:ascii="Times New Roman" w:hAnsi="Times New Roman"/>
        </w:rPr>
        <w:t xml:space="preserve"> pueda enterarse de los temas abordados, la discusión y las conclusiones. </w:t>
      </w:r>
    </w:p>
    <w:p w14:paraId="0FCECA3A" w14:textId="77777777" w:rsidR="00F60610" w:rsidRDefault="00F60610" w:rsidP="00F60610">
      <w:pPr>
        <w:rPr>
          <w:rFonts w:ascii="Times New Roman" w:hAnsi="Times New Roman"/>
        </w:rPr>
      </w:pPr>
    </w:p>
    <w:p w14:paraId="0B30D53C" w14:textId="77777777" w:rsidR="00F60610" w:rsidRDefault="00F60610" w:rsidP="00F60610">
      <w:pPr>
        <w:rPr>
          <w:rFonts w:ascii="Times New Roman" w:hAnsi="Times New Roman"/>
        </w:rPr>
      </w:pPr>
      <w:r>
        <w:rPr>
          <w:rFonts w:ascii="Times New Roman" w:hAnsi="Times New Roman"/>
        </w:rPr>
        <w:t xml:space="preserve">Asimismo, el protocolo es un </w:t>
      </w:r>
      <w:r w:rsidRPr="00D32899">
        <w:rPr>
          <w:rFonts w:ascii="Times New Roman" w:hAnsi="Times New Roman"/>
          <w:b/>
        </w:rPr>
        <w:t>registro</w:t>
      </w:r>
      <w:r>
        <w:rPr>
          <w:rFonts w:ascii="Times New Roman" w:hAnsi="Times New Roman"/>
        </w:rPr>
        <w:t xml:space="preserve"> del transcurso que ha seguido el evento, las etapas que el debate ha tenido y su secuencia lógica, de modo que habitualmente se comienza una sesión con la lectura del protocolo de la anterior, y así es posible retomar la discusión y apreciar los temas con una perspectiva amplia. </w:t>
      </w:r>
    </w:p>
    <w:p w14:paraId="6B71212E" w14:textId="77777777" w:rsidR="00F60610" w:rsidRPr="00BE2062" w:rsidRDefault="00F60610" w:rsidP="00F60610">
      <w:pPr>
        <w:shd w:val="clear" w:color="auto" w:fill="FFFFFF"/>
        <w:spacing w:line="345" w:lineRule="atLeast"/>
        <w:rPr>
          <w:rFonts w:ascii="Times New Roman" w:hAnsi="Times New Roman"/>
          <w:lang w:val="es-MX" w:eastAsia="es-MX"/>
        </w:rPr>
      </w:pPr>
    </w:p>
    <w:tbl>
      <w:tblPr>
        <w:tblStyle w:val="Tablaconcuadrcula"/>
        <w:tblW w:w="0" w:type="auto"/>
        <w:tblLook w:val="04A0" w:firstRow="1" w:lastRow="0" w:firstColumn="1" w:lastColumn="0" w:noHBand="0" w:noVBand="1"/>
      </w:tblPr>
      <w:tblGrid>
        <w:gridCol w:w="2518"/>
        <w:gridCol w:w="6515"/>
      </w:tblGrid>
      <w:tr w:rsidR="00F60610" w:rsidRPr="00BE2062" w14:paraId="650FE426" w14:textId="77777777" w:rsidTr="00913F52">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E12DF5D" w14:textId="77777777" w:rsidR="00F60610" w:rsidRPr="00BE2062" w:rsidRDefault="00F60610" w:rsidP="00913F52">
            <w:pPr>
              <w:jc w:val="center"/>
              <w:rPr>
                <w:rFonts w:ascii="Times New Roman" w:hAnsi="Times New Roman"/>
                <w:b/>
                <w:color w:val="FFFFFF" w:themeColor="background1"/>
              </w:rPr>
            </w:pPr>
            <w:r w:rsidRPr="00BE2062">
              <w:rPr>
                <w:rFonts w:ascii="Times New Roman" w:hAnsi="Times New Roman"/>
                <w:b/>
                <w:color w:val="FFFFFF" w:themeColor="background1"/>
              </w:rPr>
              <w:t>Profundiza (recurso de exposición)</w:t>
            </w:r>
          </w:p>
        </w:tc>
      </w:tr>
      <w:tr w:rsidR="00F60610" w:rsidRPr="00BE2062" w14:paraId="491A0449"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B07F44" w14:textId="77777777" w:rsidR="00F60610" w:rsidRPr="00BE2062" w:rsidRDefault="00F60610" w:rsidP="00913F52">
            <w:pPr>
              <w:rPr>
                <w:rFonts w:ascii="Times New Roman" w:hAnsi="Times New Roman"/>
                <w:b/>
                <w:color w:val="000000"/>
              </w:rPr>
            </w:pPr>
            <w:r w:rsidRPr="00BE2062">
              <w:rPr>
                <w:rFonts w:ascii="Times New Roman" w:hAnsi="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0F1809" w14:textId="77777777" w:rsidR="00F60610" w:rsidRPr="00BE2062" w:rsidRDefault="00F60610" w:rsidP="00913F52">
            <w:pPr>
              <w:rPr>
                <w:rFonts w:ascii="Times New Roman" w:hAnsi="Times New Roman"/>
                <w:b/>
                <w:color w:val="000000"/>
              </w:rPr>
            </w:pPr>
            <w:r w:rsidRPr="00BE2062">
              <w:rPr>
                <w:rFonts w:ascii="Times New Roman" w:hAnsi="Times New Roman"/>
                <w:color w:val="000000"/>
              </w:rPr>
              <w:t>LE_10_03_REC190</w:t>
            </w:r>
          </w:p>
        </w:tc>
      </w:tr>
      <w:tr w:rsidR="00F60610" w:rsidRPr="00BE2062" w14:paraId="6F99F746"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233765" w14:textId="77777777" w:rsidR="00F60610" w:rsidRPr="00BE2062" w:rsidRDefault="00F60610" w:rsidP="00913F52">
            <w:pPr>
              <w:rPr>
                <w:rFonts w:ascii="Times New Roman" w:hAnsi="Times New Roman"/>
                <w:color w:val="000000"/>
              </w:rPr>
            </w:pPr>
            <w:r w:rsidRPr="00BE2062">
              <w:rPr>
                <w:rFonts w:ascii="Times New Roman" w:hAnsi="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10CD20" w14:textId="77777777" w:rsidR="00F60610" w:rsidRPr="00BE2062" w:rsidRDefault="00F60610" w:rsidP="00913F52">
            <w:pPr>
              <w:rPr>
                <w:rFonts w:ascii="Times New Roman" w:hAnsi="Times New Roman"/>
                <w:color w:val="000000"/>
              </w:rPr>
            </w:pPr>
            <w:r>
              <w:rPr>
                <w:rFonts w:ascii="Times New Roman" w:hAnsi="Times New Roman"/>
                <w:color w:val="000000"/>
              </w:rPr>
              <w:t>El p</w:t>
            </w:r>
            <w:r w:rsidRPr="00BE2062">
              <w:rPr>
                <w:rFonts w:ascii="Times New Roman" w:hAnsi="Times New Roman"/>
                <w:color w:val="000000"/>
              </w:rPr>
              <w:t xml:space="preserve">rotocolo </w:t>
            </w:r>
          </w:p>
        </w:tc>
      </w:tr>
      <w:tr w:rsidR="00F60610" w:rsidRPr="00BE2062" w14:paraId="5F2CD1BF"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B0308B" w14:textId="77777777" w:rsidR="00F60610" w:rsidRPr="00BE2062" w:rsidRDefault="00F60610" w:rsidP="00913F52">
            <w:pPr>
              <w:rPr>
                <w:rFonts w:ascii="Times New Roman" w:hAnsi="Times New Roman"/>
                <w:color w:val="000000"/>
              </w:rPr>
            </w:pPr>
            <w:r w:rsidRPr="00BE2062">
              <w:rPr>
                <w:rFonts w:ascii="Times New Roman" w:hAnsi="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42FE92" w14:textId="77777777" w:rsidR="00F60610" w:rsidRPr="00BE2062" w:rsidRDefault="00F60610" w:rsidP="00913F52">
            <w:pPr>
              <w:shd w:val="clear" w:color="auto" w:fill="FFFFFF"/>
              <w:rPr>
                <w:rFonts w:ascii="Times New Roman" w:hAnsi="Times New Roman"/>
                <w:color w:val="000000"/>
              </w:rPr>
            </w:pPr>
            <w:r w:rsidRPr="00BE2062">
              <w:rPr>
                <w:rFonts w:ascii="Times New Roman" w:hAnsi="Times New Roman"/>
                <w:color w:val="000000"/>
              </w:rPr>
              <w:t>Interactivo que presenta un protocolo y sus características</w:t>
            </w:r>
          </w:p>
        </w:tc>
      </w:tr>
    </w:tbl>
    <w:p w14:paraId="35EE849E" w14:textId="77777777" w:rsidR="00913F52" w:rsidRDefault="00913F52" w:rsidP="00F60610">
      <w:pPr>
        <w:rPr>
          <w:rFonts w:ascii="Times New Roman" w:hAnsi="Times New Roman"/>
          <w:b/>
          <w:highlight w:val="yellow"/>
        </w:rPr>
      </w:pPr>
    </w:p>
    <w:p w14:paraId="55778641" w14:textId="77777777" w:rsidR="00F60610" w:rsidRDefault="00F60610" w:rsidP="00F60610">
      <w:pPr>
        <w:rPr>
          <w:rFonts w:ascii="Times New Roman" w:hAnsi="Times New Roman"/>
          <w:b/>
        </w:rPr>
      </w:pPr>
      <w:r w:rsidRPr="00BF2005">
        <w:rPr>
          <w:rFonts w:ascii="Times New Roman" w:hAnsi="Times New Roman"/>
          <w:b/>
          <w:highlight w:val="yellow"/>
        </w:rPr>
        <w:t>[SECCIÓN 2]</w:t>
      </w:r>
      <w:r>
        <w:rPr>
          <w:rFonts w:ascii="Times New Roman" w:hAnsi="Times New Roman"/>
          <w:b/>
        </w:rPr>
        <w:t xml:space="preserve"> </w:t>
      </w:r>
      <w:r w:rsidRPr="00BE2062">
        <w:rPr>
          <w:rFonts w:ascii="Times New Roman" w:hAnsi="Times New Roman"/>
          <w:b/>
        </w:rPr>
        <w:t>5.2 Las características del protocolo</w:t>
      </w:r>
    </w:p>
    <w:p w14:paraId="6566527D" w14:textId="77777777" w:rsidR="00F60610" w:rsidRPr="00BE2062" w:rsidRDefault="00F60610" w:rsidP="00F60610">
      <w:pPr>
        <w:rPr>
          <w:rFonts w:ascii="Times New Roman" w:hAnsi="Times New Roman"/>
        </w:rPr>
      </w:pPr>
    </w:p>
    <w:p w14:paraId="21776E50" w14:textId="77777777" w:rsidR="00F60610" w:rsidRDefault="00F60610" w:rsidP="00F60610">
      <w:pPr>
        <w:rPr>
          <w:rFonts w:ascii="Times New Roman" w:hAnsi="Times New Roman"/>
        </w:rPr>
      </w:pPr>
      <w:r>
        <w:rPr>
          <w:rFonts w:ascii="Times New Roman" w:hAnsi="Times New Roman"/>
        </w:rPr>
        <w:t xml:space="preserve">Un protocolo no es un simple listado de los acontecimientos que han tenido lugar durante la clase o seminario, sino que debe poner de manifiesto la relación lógica entre las temáticas. Esto exige que la persona encargada de protocolar el evento tenga una cierta capacidad de </w:t>
      </w:r>
      <w:r w:rsidRPr="00B57D6D">
        <w:rPr>
          <w:rFonts w:ascii="Times New Roman" w:hAnsi="Times New Roman"/>
          <w:b/>
        </w:rPr>
        <w:t>síntesis</w:t>
      </w:r>
      <w:r>
        <w:rPr>
          <w:rFonts w:ascii="Times New Roman" w:hAnsi="Times New Roman"/>
        </w:rPr>
        <w:t xml:space="preserve"> y sepa </w:t>
      </w:r>
      <w:r w:rsidRPr="00B57D6D">
        <w:rPr>
          <w:rFonts w:ascii="Times New Roman" w:hAnsi="Times New Roman"/>
          <w:b/>
        </w:rPr>
        <w:t>diferenciar</w:t>
      </w:r>
      <w:r>
        <w:rPr>
          <w:rFonts w:ascii="Times New Roman" w:hAnsi="Times New Roman"/>
        </w:rPr>
        <w:t xml:space="preserve"> los apartes significativos y los triviales en el desarrollo de la discusión, lo que implica </w:t>
      </w:r>
      <w:r w:rsidRPr="00CF30C9">
        <w:rPr>
          <w:rFonts w:ascii="Times New Roman" w:hAnsi="Times New Roman"/>
          <w:b/>
        </w:rPr>
        <w:t>escuchar con atención</w:t>
      </w:r>
      <w:r w:rsidRPr="00CF30C9">
        <w:rPr>
          <w:rFonts w:ascii="Times New Roman" w:hAnsi="Times New Roman"/>
        </w:rPr>
        <w:t>.</w:t>
      </w:r>
    </w:p>
    <w:p w14:paraId="7DCFB1ED" w14:textId="77777777" w:rsidR="00F60610" w:rsidRDefault="00F60610" w:rsidP="00F60610">
      <w:pPr>
        <w:rPr>
          <w:rFonts w:ascii="Times New Roman" w:hAnsi="Times New Roman"/>
        </w:rPr>
      </w:pPr>
    </w:p>
    <w:p w14:paraId="23E9BA26" w14:textId="0C34F76F" w:rsidR="00F60610" w:rsidRDefault="00F60610" w:rsidP="00F60610">
      <w:pPr>
        <w:rPr>
          <w:rFonts w:ascii="Times New Roman" w:hAnsi="Times New Roman"/>
        </w:rPr>
      </w:pPr>
      <w:r>
        <w:rPr>
          <w:rFonts w:ascii="Times New Roman" w:hAnsi="Times New Roman"/>
        </w:rPr>
        <w:t>Es normal</w:t>
      </w:r>
      <w:ins w:id="77" w:author="Admincmovil" w:date="2016-05-27T17:41:00Z">
        <w:r w:rsidR="00D95B43">
          <w:rPr>
            <w:rFonts w:ascii="Times New Roman" w:hAnsi="Times New Roman"/>
          </w:rPr>
          <w:t xml:space="preserve"> que</w:t>
        </w:r>
      </w:ins>
      <w:r>
        <w:rPr>
          <w:rFonts w:ascii="Times New Roman" w:hAnsi="Times New Roman"/>
        </w:rPr>
        <w:t xml:space="preserve"> en el transcurso de una clase surjan todo tipo de intervenciones, así que es necesario saber distinguir entre las meras opiniones y aquellas que constituyen un aporte real al contenido, pues aumentan el </w:t>
      </w:r>
      <w:r w:rsidRPr="008E6761">
        <w:rPr>
          <w:rFonts w:ascii="Times New Roman" w:hAnsi="Times New Roman"/>
          <w:b/>
        </w:rPr>
        <w:t>conocimiento</w:t>
      </w:r>
      <w:r>
        <w:rPr>
          <w:rFonts w:ascii="Times New Roman" w:hAnsi="Times New Roman"/>
        </w:rPr>
        <w:t xml:space="preserve"> del grupo sobre el tema. A menudo</w:t>
      </w:r>
      <w:ins w:id="78" w:author="Admincmovil" w:date="2016-05-27T12:47:00Z">
        <w:r w:rsidR="007928E6">
          <w:rPr>
            <w:rFonts w:ascii="Times New Roman" w:hAnsi="Times New Roman"/>
          </w:rPr>
          <w:t>,</w:t>
        </w:r>
      </w:ins>
      <w:r>
        <w:rPr>
          <w:rFonts w:ascii="Times New Roman" w:hAnsi="Times New Roman"/>
        </w:rPr>
        <w:t xml:space="preserve"> las personas sienten que lo más importante en una discusión académica es dar una </w:t>
      </w:r>
      <w:r w:rsidRPr="008E6761">
        <w:rPr>
          <w:rFonts w:ascii="Times New Roman" w:hAnsi="Times New Roman"/>
          <w:b/>
        </w:rPr>
        <w:t>opinión</w:t>
      </w:r>
      <w:r w:rsidRPr="00D30C73">
        <w:rPr>
          <w:rFonts w:ascii="Times New Roman" w:hAnsi="Times New Roman"/>
        </w:rPr>
        <w:t>,</w:t>
      </w:r>
      <w:r>
        <w:rPr>
          <w:rFonts w:ascii="Times New Roman" w:hAnsi="Times New Roman"/>
        </w:rPr>
        <w:t xml:space="preserve"> pero en un protocolo solo deben consignarse las intervenciones que representan un </w:t>
      </w:r>
      <w:r w:rsidRPr="008E6761">
        <w:rPr>
          <w:rFonts w:ascii="Times New Roman" w:hAnsi="Times New Roman"/>
          <w:b/>
        </w:rPr>
        <w:t>aporte</w:t>
      </w:r>
      <w:r>
        <w:rPr>
          <w:rFonts w:ascii="Times New Roman" w:hAnsi="Times New Roman"/>
        </w:rPr>
        <w:t>.</w:t>
      </w:r>
    </w:p>
    <w:p w14:paraId="589710C1" w14:textId="77777777" w:rsidR="00F60610" w:rsidRDefault="00F60610" w:rsidP="00F60610">
      <w:pPr>
        <w:rPr>
          <w:rFonts w:ascii="Times New Roman" w:hAnsi="Times New Roman"/>
        </w:rPr>
      </w:pPr>
    </w:p>
    <w:p w14:paraId="366AAADC" w14:textId="67051C43" w:rsidR="00F60610" w:rsidRDefault="00F60610" w:rsidP="00F60610">
      <w:pPr>
        <w:rPr>
          <w:rFonts w:ascii="Times New Roman" w:hAnsi="Times New Roman"/>
        </w:rPr>
      </w:pPr>
      <w:r>
        <w:rPr>
          <w:rFonts w:ascii="Times New Roman" w:hAnsi="Times New Roman"/>
        </w:rPr>
        <w:t xml:space="preserve">Un buen protocolo busca registrar el desarrollo de la discusión </w:t>
      </w:r>
      <w:r w:rsidRPr="00D30C73">
        <w:rPr>
          <w:rFonts w:ascii="Times New Roman" w:hAnsi="Times New Roman"/>
          <w:b/>
        </w:rPr>
        <w:t>grupal</w:t>
      </w:r>
      <w:r>
        <w:rPr>
          <w:rFonts w:ascii="Times New Roman" w:hAnsi="Times New Roman"/>
        </w:rPr>
        <w:t xml:space="preserve">, incluso a través de los desacuerdos de los participantes, pues se esfuerza por ir más allá de las posturas individuales y comprender el debate como el avance </w:t>
      </w:r>
      <w:ins w:id="79" w:author="Admincmovil" w:date="2016-05-27T12:48:00Z">
        <w:r w:rsidR="007928E6">
          <w:rPr>
            <w:rFonts w:ascii="Times New Roman" w:hAnsi="Times New Roman"/>
          </w:rPr>
          <w:t>en la</w:t>
        </w:r>
      </w:ins>
      <w:r>
        <w:rPr>
          <w:rFonts w:ascii="Times New Roman" w:hAnsi="Times New Roman"/>
        </w:rPr>
        <w:t xml:space="preserve"> exploración colectiva de un tema, reconociendo los caminos transitados, las ramificaciones y los puntos de partida y llegada. </w:t>
      </w:r>
    </w:p>
    <w:p w14:paraId="35297F3B" w14:textId="77777777" w:rsidR="00F60610" w:rsidRDefault="00F60610" w:rsidP="00F60610">
      <w:pPr>
        <w:rPr>
          <w:rFonts w:ascii="Times New Roman" w:hAnsi="Times New Roman"/>
        </w:rPr>
      </w:pPr>
    </w:p>
    <w:tbl>
      <w:tblPr>
        <w:tblStyle w:val="Tablaconcuadrcula"/>
        <w:tblW w:w="0" w:type="auto"/>
        <w:tblLook w:val="04A0" w:firstRow="1" w:lastRow="0" w:firstColumn="1" w:lastColumn="0" w:noHBand="0" w:noVBand="1"/>
      </w:tblPr>
      <w:tblGrid>
        <w:gridCol w:w="2518"/>
        <w:gridCol w:w="6460"/>
      </w:tblGrid>
      <w:tr w:rsidR="00F60610" w:rsidRPr="0037754F" w14:paraId="4BB031F0" w14:textId="77777777" w:rsidTr="00913F52">
        <w:tc>
          <w:tcPr>
            <w:tcW w:w="8978" w:type="dxa"/>
            <w:gridSpan w:val="2"/>
            <w:shd w:val="clear" w:color="auto" w:fill="000000" w:themeFill="text1"/>
          </w:tcPr>
          <w:p w14:paraId="1402D4F3" w14:textId="77777777" w:rsidR="00F60610" w:rsidRPr="0037754F" w:rsidRDefault="00F60610" w:rsidP="00913F52">
            <w:pPr>
              <w:jc w:val="center"/>
              <w:rPr>
                <w:rFonts w:ascii="Times New Roman" w:hAnsi="Times New Roman"/>
                <w:b/>
                <w:lang w:val="es-MX"/>
              </w:rPr>
            </w:pPr>
            <w:r w:rsidRPr="0037754F">
              <w:rPr>
                <w:rFonts w:ascii="Times New Roman" w:hAnsi="Times New Roman"/>
                <w:b/>
                <w:lang w:val="es-MX"/>
              </w:rPr>
              <w:t>Destacado</w:t>
            </w:r>
          </w:p>
        </w:tc>
      </w:tr>
      <w:tr w:rsidR="00F60610" w:rsidRPr="0037754F" w14:paraId="1173582C" w14:textId="77777777" w:rsidTr="00913F52">
        <w:tc>
          <w:tcPr>
            <w:tcW w:w="2518" w:type="dxa"/>
          </w:tcPr>
          <w:p w14:paraId="41789EDA" w14:textId="77777777" w:rsidR="00F60610" w:rsidRPr="0037754F" w:rsidRDefault="00F60610" w:rsidP="00913F52">
            <w:pPr>
              <w:rPr>
                <w:rFonts w:ascii="Times New Roman" w:hAnsi="Times New Roman"/>
                <w:b/>
                <w:lang w:val="es-MX"/>
              </w:rPr>
            </w:pPr>
            <w:r w:rsidRPr="0037754F">
              <w:rPr>
                <w:rFonts w:ascii="Times New Roman" w:hAnsi="Times New Roman"/>
                <w:b/>
                <w:lang w:val="es-MX"/>
              </w:rPr>
              <w:t>Título</w:t>
            </w:r>
          </w:p>
        </w:tc>
        <w:tc>
          <w:tcPr>
            <w:tcW w:w="6460" w:type="dxa"/>
          </w:tcPr>
          <w:p w14:paraId="4B72E2CB" w14:textId="77777777" w:rsidR="00F60610" w:rsidRPr="0037754F" w:rsidRDefault="00F60610" w:rsidP="00913F52">
            <w:pPr>
              <w:rPr>
                <w:rFonts w:ascii="Times New Roman" w:hAnsi="Times New Roman"/>
                <w:lang w:val="es-MX"/>
              </w:rPr>
            </w:pPr>
            <w:r w:rsidRPr="0037754F">
              <w:rPr>
                <w:rFonts w:ascii="Times New Roman" w:hAnsi="Times New Roman"/>
                <w:lang w:val="es-MX"/>
              </w:rPr>
              <w:t xml:space="preserve">Las siguientes son tipologías que NO deben asimilarse a un protocolo: </w:t>
            </w:r>
          </w:p>
        </w:tc>
      </w:tr>
      <w:tr w:rsidR="00F60610" w:rsidRPr="0037754F" w14:paraId="4DC5BB22" w14:textId="77777777" w:rsidTr="00913F52">
        <w:tc>
          <w:tcPr>
            <w:tcW w:w="2518" w:type="dxa"/>
          </w:tcPr>
          <w:p w14:paraId="110A3BF8" w14:textId="77777777" w:rsidR="00F60610" w:rsidRPr="0037754F" w:rsidRDefault="00F60610" w:rsidP="00913F52">
            <w:pPr>
              <w:rPr>
                <w:rFonts w:ascii="Times New Roman" w:hAnsi="Times New Roman"/>
                <w:lang w:val="es-MX"/>
              </w:rPr>
            </w:pPr>
            <w:r w:rsidRPr="0037754F">
              <w:rPr>
                <w:rFonts w:ascii="Times New Roman" w:hAnsi="Times New Roman"/>
                <w:b/>
                <w:lang w:val="es-MX"/>
              </w:rPr>
              <w:t>Contenido</w:t>
            </w:r>
          </w:p>
        </w:tc>
        <w:tc>
          <w:tcPr>
            <w:tcW w:w="6460" w:type="dxa"/>
          </w:tcPr>
          <w:p w14:paraId="50AB6479" w14:textId="0DF84B6B" w:rsidR="00F60610" w:rsidRPr="0037754F" w:rsidRDefault="00F60610" w:rsidP="00F60610">
            <w:pPr>
              <w:pStyle w:val="Prrafodelista"/>
              <w:numPr>
                <w:ilvl w:val="0"/>
                <w:numId w:val="19"/>
              </w:numPr>
              <w:rPr>
                <w:rFonts w:ascii="Times New Roman" w:hAnsi="Times New Roman"/>
                <w:lang w:val="es-MX"/>
              </w:rPr>
            </w:pPr>
            <w:r w:rsidRPr="0037754F">
              <w:rPr>
                <w:rFonts w:ascii="Times New Roman" w:hAnsi="Times New Roman"/>
                <w:b/>
                <w:lang w:val="es-MX"/>
              </w:rPr>
              <w:t>Acta</w:t>
            </w:r>
            <w:r w:rsidRPr="0037754F">
              <w:rPr>
                <w:rFonts w:ascii="Times New Roman" w:hAnsi="Times New Roman"/>
                <w:lang w:val="es-MX"/>
              </w:rPr>
              <w:t>. Aunque tiene una intención similar a la del protocolo, se diferencian porque el acta suele limitarse a mencionar de manera cronológica y puntual (a manera de listado) los sucesos de un evento, casi siempre de carácter jurídico. El protocolo también presenta los sucesos del evento, pero los desarrolla y describe, atendiendo más al contenido que a la secuencia de los acontecimientos. Además</w:t>
            </w:r>
            <w:ins w:id="80" w:author="Admincmovil" w:date="2016-05-27T12:49:00Z">
              <w:r w:rsidR="007928E6">
                <w:rPr>
                  <w:rFonts w:ascii="Times New Roman" w:hAnsi="Times New Roman"/>
                  <w:lang w:val="es-MX"/>
                </w:rPr>
                <w:t>,</w:t>
              </w:r>
            </w:ins>
            <w:r w:rsidRPr="0037754F">
              <w:rPr>
                <w:rFonts w:ascii="Times New Roman" w:hAnsi="Times New Roman"/>
                <w:lang w:val="es-MX"/>
              </w:rPr>
              <w:t xml:space="preserve"> tiene un carácter más académico.</w:t>
            </w:r>
          </w:p>
          <w:p w14:paraId="5A3A4574" w14:textId="4A1A265B" w:rsidR="00F60610" w:rsidRPr="0037754F" w:rsidRDefault="00F60610" w:rsidP="00F60610">
            <w:pPr>
              <w:pStyle w:val="Prrafodelista"/>
              <w:numPr>
                <w:ilvl w:val="0"/>
                <w:numId w:val="19"/>
              </w:numPr>
              <w:rPr>
                <w:rFonts w:ascii="Times New Roman" w:hAnsi="Times New Roman"/>
                <w:lang w:val="es-MX"/>
              </w:rPr>
            </w:pPr>
            <w:r w:rsidRPr="0037754F">
              <w:rPr>
                <w:rFonts w:ascii="Times New Roman" w:hAnsi="Times New Roman"/>
                <w:b/>
                <w:lang w:val="es-MX"/>
              </w:rPr>
              <w:t>Resumen</w:t>
            </w:r>
            <w:r w:rsidRPr="0037754F">
              <w:rPr>
                <w:rFonts w:ascii="Times New Roman" w:hAnsi="Times New Roman"/>
                <w:lang w:val="es-MX"/>
              </w:rPr>
              <w:t xml:space="preserve">. Al igual que el resumen, el protocolo exige </w:t>
            </w:r>
            <w:r w:rsidRPr="0037754F">
              <w:rPr>
                <w:rFonts w:ascii="Times New Roman" w:hAnsi="Times New Roman"/>
                <w:lang w:val="es-MX"/>
              </w:rPr>
              <w:lastRenderedPageBreak/>
              <w:t>una capacidad de síntesis de qui</w:t>
            </w:r>
            <w:ins w:id="81" w:author="Admincmovil" w:date="2016-05-27T12:49:00Z">
              <w:r w:rsidR="007928E6">
                <w:rPr>
                  <w:rFonts w:ascii="Times New Roman" w:hAnsi="Times New Roman"/>
                  <w:lang w:val="es-MX"/>
                </w:rPr>
                <w:t>e</w:t>
              </w:r>
            </w:ins>
            <w:r w:rsidRPr="0037754F">
              <w:rPr>
                <w:rFonts w:ascii="Times New Roman" w:hAnsi="Times New Roman"/>
                <w:lang w:val="es-MX"/>
              </w:rPr>
              <w:t>n lo elabora, pero no puede contentarse con repetir abreviadamente la información, sino que debe jerarquizarla, mostrar la relación entre los temas y los subtemas</w:t>
            </w:r>
            <w:ins w:id="82" w:author="Admincmovil" w:date="2016-05-27T12:50:00Z">
              <w:r w:rsidR="007928E6">
                <w:rPr>
                  <w:rFonts w:ascii="Times New Roman" w:hAnsi="Times New Roman"/>
                  <w:lang w:val="es-MX"/>
                </w:rPr>
                <w:t>,</w:t>
              </w:r>
            </w:ins>
            <w:r w:rsidRPr="0037754F">
              <w:rPr>
                <w:rFonts w:ascii="Times New Roman" w:hAnsi="Times New Roman"/>
                <w:lang w:val="es-MX"/>
              </w:rPr>
              <w:t xml:space="preserve"> y prescindir de todo aquello que resulte baladí.</w:t>
            </w:r>
          </w:p>
          <w:p w14:paraId="088768A2" w14:textId="77777777" w:rsidR="00F60610" w:rsidRPr="0037754F" w:rsidRDefault="00F60610" w:rsidP="00F60610">
            <w:pPr>
              <w:pStyle w:val="Prrafodelista"/>
              <w:numPr>
                <w:ilvl w:val="0"/>
                <w:numId w:val="19"/>
              </w:numPr>
              <w:rPr>
                <w:rFonts w:ascii="Times New Roman" w:hAnsi="Times New Roman"/>
                <w:lang w:val="es-MX"/>
              </w:rPr>
            </w:pPr>
            <w:r w:rsidRPr="0037754F">
              <w:rPr>
                <w:rFonts w:ascii="Times New Roman" w:hAnsi="Times New Roman"/>
                <w:b/>
                <w:lang w:val="es-MX"/>
              </w:rPr>
              <w:t xml:space="preserve">Ensayo </w:t>
            </w:r>
            <w:r w:rsidRPr="0037754F">
              <w:rPr>
                <w:rFonts w:ascii="Times New Roman" w:hAnsi="Times New Roman"/>
                <w:lang w:val="es-MX"/>
              </w:rPr>
              <w:t xml:space="preserve">o </w:t>
            </w:r>
            <w:r w:rsidRPr="0037754F">
              <w:rPr>
                <w:rFonts w:ascii="Times New Roman" w:hAnsi="Times New Roman"/>
                <w:b/>
                <w:lang w:val="es-MX"/>
              </w:rPr>
              <w:t>comentario</w:t>
            </w:r>
            <w:r w:rsidRPr="0037754F">
              <w:rPr>
                <w:rFonts w:ascii="Times New Roman" w:hAnsi="Times New Roman"/>
                <w:lang w:val="es-MX"/>
              </w:rPr>
              <w:t>. Un protocolo no se trata de una hipótesis personal sobre un tema que luego se desarrolla. En realidad, la opinión del autor resulta poco relevante en este tipo de texto, que asigna más importancia a la noción de imparcialidad y objetividad en la presentación de la temática.</w:t>
            </w:r>
          </w:p>
        </w:tc>
      </w:tr>
    </w:tbl>
    <w:p w14:paraId="35A8EE9B" w14:textId="77777777" w:rsidR="00F60610" w:rsidRPr="00BE2062" w:rsidRDefault="00F60610" w:rsidP="00F60610">
      <w:pPr>
        <w:rPr>
          <w:rFonts w:ascii="Times New Roman" w:hAnsi="Times New Roman"/>
        </w:rPr>
      </w:pPr>
    </w:p>
    <w:p w14:paraId="2CD66F53" w14:textId="3BF9A6A1" w:rsidR="00F60610" w:rsidRPr="00BE2062" w:rsidRDefault="00F60610" w:rsidP="00F60610">
      <w:pPr>
        <w:rPr>
          <w:rFonts w:ascii="Times New Roman" w:hAnsi="Times New Roman"/>
        </w:rPr>
      </w:pPr>
      <w:r>
        <w:rPr>
          <w:rFonts w:ascii="Times New Roman" w:hAnsi="Times New Roman"/>
        </w:rPr>
        <w:t xml:space="preserve">Algunos aspectos </w:t>
      </w:r>
      <w:ins w:id="83" w:author="Admincmovil" w:date="2016-05-27T12:50:00Z">
        <w:r w:rsidR="007928E6">
          <w:rPr>
            <w:rFonts w:ascii="Times New Roman" w:hAnsi="Times New Roman"/>
          </w:rPr>
          <w:t xml:space="preserve">importantes </w:t>
        </w:r>
      </w:ins>
      <w:r>
        <w:rPr>
          <w:rFonts w:ascii="Times New Roman" w:hAnsi="Times New Roman"/>
        </w:rPr>
        <w:t xml:space="preserve">del protocolo </w:t>
      </w:r>
      <w:ins w:id="84" w:author="Admincmovil" w:date="2016-05-27T12:51:00Z">
        <w:r w:rsidR="007928E6">
          <w:rPr>
            <w:rFonts w:ascii="Times New Roman" w:hAnsi="Times New Roman"/>
          </w:rPr>
          <w:t>a</w:t>
        </w:r>
      </w:ins>
      <w:r>
        <w:rPr>
          <w:rFonts w:ascii="Times New Roman" w:hAnsi="Times New Roman"/>
        </w:rPr>
        <w:t xml:space="preserve"> tener en cuenta</w:t>
      </w:r>
      <w:r w:rsidRPr="00BE2062">
        <w:rPr>
          <w:rFonts w:ascii="Times New Roman" w:hAnsi="Times New Roman"/>
        </w:rPr>
        <w:t>:</w:t>
      </w:r>
    </w:p>
    <w:p w14:paraId="397993C7" w14:textId="77777777" w:rsidR="00F60610" w:rsidRPr="00BE2062" w:rsidRDefault="00F60610" w:rsidP="00F60610">
      <w:pPr>
        <w:rPr>
          <w:rFonts w:ascii="Times New Roman" w:hAnsi="Times New Roman"/>
        </w:rPr>
      </w:pPr>
    </w:p>
    <w:p w14:paraId="0826FDDB" w14:textId="77777777" w:rsidR="00F60610" w:rsidRPr="00BE2062" w:rsidRDefault="00F60610" w:rsidP="00F60610">
      <w:pPr>
        <w:pStyle w:val="Prrafodelista"/>
        <w:numPr>
          <w:ilvl w:val="0"/>
          <w:numId w:val="18"/>
        </w:numPr>
        <w:rPr>
          <w:rFonts w:ascii="Times New Roman" w:hAnsi="Times New Roman"/>
        </w:rPr>
      </w:pPr>
      <w:r>
        <w:rPr>
          <w:rFonts w:ascii="Times New Roman" w:hAnsi="Times New Roman"/>
        </w:rPr>
        <w:t>Para el lector debe ser totalmente claro cuál es e</w:t>
      </w:r>
      <w:r w:rsidRPr="00BE2062">
        <w:rPr>
          <w:rFonts w:ascii="Times New Roman" w:hAnsi="Times New Roman"/>
        </w:rPr>
        <w:t>l tema principal qu</w:t>
      </w:r>
      <w:r>
        <w:rPr>
          <w:rFonts w:ascii="Times New Roman" w:hAnsi="Times New Roman"/>
        </w:rPr>
        <w:t>e se desarrolla a lo largo del</w:t>
      </w:r>
      <w:r w:rsidRPr="00BE2062">
        <w:rPr>
          <w:rFonts w:ascii="Times New Roman" w:hAnsi="Times New Roman"/>
        </w:rPr>
        <w:t xml:space="preserve"> evento</w:t>
      </w:r>
      <w:r>
        <w:rPr>
          <w:rFonts w:ascii="Times New Roman" w:hAnsi="Times New Roman"/>
        </w:rPr>
        <w:t>. A su vez, los subtemas tratados deben tener su lugar adecuado en la descripción que presenta el documento.</w:t>
      </w:r>
    </w:p>
    <w:p w14:paraId="5AE575C0" w14:textId="77777777" w:rsidR="00F60610" w:rsidRPr="00BE2062" w:rsidRDefault="00F60610" w:rsidP="00F60610">
      <w:pPr>
        <w:pStyle w:val="Prrafodelista"/>
        <w:numPr>
          <w:ilvl w:val="0"/>
          <w:numId w:val="18"/>
        </w:numPr>
        <w:rPr>
          <w:rFonts w:ascii="Times New Roman" w:hAnsi="Times New Roman"/>
        </w:rPr>
      </w:pPr>
      <w:r>
        <w:rPr>
          <w:rFonts w:ascii="Times New Roman" w:hAnsi="Times New Roman"/>
        </w:rPr>
        <w:t>L</w:t>
      </w:r>
      <w:r w:rsidRPr="00BE2062">
        <w:rPr>
          <w:rFonts w:ascii="Times New Roman" w:hAnsi="Times New Roman"/>
        </w:rPr>
        <w:t>as relaciones entre tema</w:t>
      </w:r>
      <w:r>
        <w:rPr>
          <w:rFonts w:ascii="Times New Roman" w:hAnsi="Times New Roman"/>
        </w:rPr>
        <w:t>s</w:t>
      </w:r>
      <w:r w:rsidRPr="00BE2062">
        <w:rPr>
          <w:rFonts w:ascii="Times New Roman" w:hAnsi="Times New Roman"/>
        </w:rPr>
        <w:t xml:space="preserve"> y subtemas</w:t>
      </w:r>
      <w:r>
        <w:rPr>
          <w:rFonts w:ascii="Times New Roman" w:hAnsi="Times New Roman"/>
        </w:rPr>
        <w:t xml:space="preserve"> deben estar notoriamente establecidas, pues es necesario que sea patente la existencia de un </w:t>
      </w:r>
      <w:r w:rsidRPr="008F76B0">
        <w:rPr>
          <w:rFonts w:ascii="Times New Roman" w:hAnsi="Times New Roman"/>
          <w:b/>
        </w:rPr>
        <w:t>hilo conductor</w:t>
      </w:r>
      <w:r w:rsidRPr="00BE2062">
        <w:rPr>
          <w:rFonts w:ascii="Times New Roman" w:hAnsi="Times New Roman"/>
        </w:rPr>
        <w:t xml:space="preserve"> que </w:t>
      </w:r>
      <w:r>
        <w:rPr>
          <w:rFonts w:ascii="Times New Roman" w:hAnsi="Times New Roman"/>
        </w:rPr>
        <w:t>estructura el texto</w:t>
      </w:r>
      <w:r w:rsidRPr="00BE2062">
        <w:rPr>
          <w:rFonts w:ascii="Times New Roman" w:hAnsi="Times New Roman"/>
        </w:rPr>
        <w:t>.</w:t>
      </w:r>
    </w:p>
    <w:p w14:paraId="2FE3339F" w14:textId="77777777" w:rsidR="00F60610" w:rsidRPr="00BE2062" w:rsidRDefault="00F60610" w:rsidP="00F60610">
      <w:pPr>
        <w:pStyle w:val="Prrafodelista"/>
        <w:numPr>
          <w:ilvl w:val="0"/>
          <w:numId w:val="18"/>
        </w:numPr>
        <w:rPr>
          <w:rFonts w:ascii="Times New Roman" w:hAnsi="Times New Roman"/>
        </w:rPr>
      </w:pPr>
      <w:r w:rsidRPr="00BE2062">
        <w:rPr>
          <w:rFonts w:ascii="Times New Roman" w:hAnsi="Times New Roman"/>
        </w:rPr>
        <w:t xml:space="preserve">La </w:t>
      </w:r>
      <w:r>
        <w:rPr>
          <w:rFonts w:ascii="Times New Roman" w:hAnsi="Times New Roman"/>
        </w:rPr>
        <w:t xml:space="preserve">perspectiva desde la que escribe el autor </w:t>
      </w:r>
      <w:r w:rsidRPr="00BE2062">
        <w:rPr>
          <w:rFonts w:ascii="Times New Roman" w:hAnsi="Times New Roman"/>
        </w:rPr>
        <w:t xml:space="preserve">es la de un observador neutral, </w:t>
      </w:r>
      <w:r>
        <w:rPr>
          <w:rFonts w:ascii="Times New Roman" w:hAnsi="Times New Roman"/>
        </w:rPr>
        <w:t>atento y minucioso</w:t>
      </w:r>
      <w:r w:rsidRPr="00BE2062">
        <w:rPr>
          <w:rFonts w:ascii="Times New Roman" w:hAnsi="Times New Roman"/>
        </w:rPr>
        <w:t>.</w:t>
      </w:r>
    </w:p>
    <w:p w14:paraId="3A4031AE" w14:textId="77777777" w:rsidR="00F60610" w:rsidRPr="003D7DA7" w:rsidRDefault="00F60610" w:rsidP="00F60610">
      <w:pPr>
        <w:pStyle w:val="Prrafodelista"/>
        <w:rPr>
          <w:rFonts w:ascii="Times New Roman" w:hAnsi="Times New Roman"/>
        </w:rPr>
      </w:pPr>
    </w:p>
    <w:tbl>
      <w:tblPr>
        <w:tblStyle w:val="Tablaconcuadrcula"/>
        <w:tblW w:w="0" w:type="auto"/>
        <w:tblLook w:val="04A0" w:firstRow="1" w:lastRow="0" w:firstColumn="1" w:lastColumn="0" w:noHBand="0" w:noVBand="1"/>
      </w:tblPr>
      <w:tblGrid>
        <w:gridCol w:w="2518"/>
        <w:gridCol w:w="6460"/>
      </w:tblGrid>
      <w:tr w:rsidR="00F60610" w:rsidRPr="00BE2062" w14:paraId="6D3F6A0D" w14:textId="77777777" w:rsidTr="00913F52">
        <w:tc>
          <w:tcPr>
            <w:tcW w:w="8978" w:type="dxa"/>
            <w:gridSpan w:val="2"/>
            <w:shd w:val="clear" w:color="auto" w:fill="000000" w:themeFill="text1"/>
          </w:tcPr>
          <w:p w14:paraId="4BBEAEA9" w14:textId="77777777" w:rsidR="00F60610" w:rsidRPr="00BE2062" w:rsidRDefault="00F60610" w:rsidP="00913F52">
            <w:pPr>
              <w:jc w:val="center"/>
              <w:rPr>
                <w:rFonts w:ascii="Times New Roman" w:hAnsi="Times New Roman"/>
                <w:b/>
                <w:color w:val="FFFFFF" w:themeColor="background1"/>
              </w:rPr>
            </w:pPr>
            <w:r w:rsidRPr="00BE2062">
              <w:rPr>
                <w:rFonts w:ascii="Times New Roman" w:hAnsi="Times New Roman"/>
                <w:b/>
                <w:color w:val="FFFFFF" w:themeColor="background1"/>
              </w:rPr>
              <w:t>Recuerda</w:t>
            </w:r>
          </w:p>
        </w:tc>
      </w:tr>
      <w:tr w:rsidR="00F60610" w:rsidRPr="00BE2062" w14:paraId="44886E18" w14:textId="77777777" w:rsidTr="00913F52">
        <w:tc>
          <w:tcPr>
            <w:tcW w:w="2518" w:type="dxa"/>
          </w:tcPr>
          <w:p w14:paraId="34D45AB3" w14:textId="77777777" w:rsidR="00F60610" w:rsidRPr="00BE2062" w:rsidRDefault="00F60610" w:rsidP="00913F52">
            <w:pPr>
              <w:rPr>
                <w:rFonts w:ascii="Times New Roman" w:hAnsi="Times New Roman"/>
                <w:b/>
              </w:rPr>
            </w:pPr>
            <w:r w:rsidRPr="00BE2062">
              <w:rPr>
                <w:rFonts w:ascii="Times New Roman" w:hAnsi="Times New Roman"/>
                <w:b/>
              </w:rPr>
              <w:t>Contenido</w:t>
            </w:r>
          </w:p>
        </w:tc>
        <w:tc>
          <w:tcPr>
            <w:tcW w:w="6460" w:type="dxa"/>
          </w:tcPr>
          <w:p w14:paraId="51A8671C" w14:textId="77777777" w:rsidR="00F60610" w:rsidRPr="00BE2062" w:rsidRDefault="00F60610" w:rsidP="00913F52">
            <w:pPr>
              <w:rPr>
                <w:rFonts w:ascii="Times New Roman" w:hAnsi="Times New Roman"/>
              </w:rPr>
            </w:pPr>
            <w:r>
              <w:rPr>
                <w:rFonts w:ascii="Times New Roman" w:hAnsi="Times New Roman"/>
              </w:rPr>
              <w:t xml:space="preserve">En definitiva, el objetivo del protocolo </w:t>
            </w:r>
            <w:r w:rsidRPr="00BE2062">
              <w:rPr>
                <w:rFonts w:ascii="Times New Roman" w:hAnsi="Times New Roman"/>
              </w:rPr>
              <w:t xml:space="preserve">es </w:t>
            </w:r>
            <w:r w:rsidRPr="00005991">
              <w:rPr>
                <w:rFonts w:ascii="Times New Roman" w:hAnsi="Times New Roman"/>
                <w:b/>
              </w:rPr>
              <w:t xml:space="preserve">ordenar </w:t>
            </w:r>
            <w:r w:rsidRPr="00BE2062">
              <w:rPr>
                <w:rFonts w:ascii="Times New Roman" w:hAnsi="Times New Roman"/>
              </w:rPr>
              <w:t>y darle sentido a un determinado evento</w:t>
            </w:r>
            <w:r>
              <w:rPr>
                <w:rFonts w:ascii="Times New Roman" w:hAnsi="Times New Roman"/>
              </w:rPr>
              <w:t xml:space="preserve"> académico. Así pues, es posible afirmar que responde a la necesidad que tenemos las personas de organizar la información para alcanzar una verdadera comprensión de los temas que investigamos y que nos interesan. En este sentido, ya sea que asistas a un evento académico o no, te recomendamos siempre que sea posible contar con </w:t>
            </w:r>
            <w:r w:rsidRPr="00BE2062">
              <w:rPr>
                <w:rFonts w:ascii="Times New Roman" w:hAnsi="Times New Roman"/>
              </w:rPr>
              <w:t>una agenda a la mano</w:t>
            </w:r>
            <w:r>
              <w:rPr>
                <w:rFonts w:ascii="Times New Roman" w:hAnsi="Times New Roman"/>
              </w:rPr>
              <w:t>,</w:t>
            </w:r>
            <w:r w:rsidRPr="00BE2062">
              <w:rPr>
                <w:rFonts w:ascii="Times New Roman" w:hAnsi="Times New Roman"/>
              </w:rPr>
              <w:t xml:space="preserve"> para anotar </w:t>
            </w:r>
            <w:r>
              <w:rPr>
                <w:rFonts w:ascii="Times New Roman" w:hAnsi="Times New Roman"/>
              </w:rPr>
              <w:t xml:space="preserve">y </w:t>
            </w:r>
            <w:r w:rsidRPr="00D46FAA">
              <w:rPr>
                <w:rFonts w:ascii="Times New Roman" w:hAnsi="Times New Roman"/>
                <w:b/>
              </w:rPr>
              <w:t>organizar</w:t>
            </w:r>
            <w:r>
              <w:rPr>
                <w:rFonts w:ascii="Times New Roman" w:hAnsi="Times New Roman"/>
              </w:rPr>
              <w:t xml:space="preserve"> </w:t>
            </w:r>
            <w:r w:rsidRPr="00BE2062">
              <w:rPr>
                <w:rFonts w:ascii="Times New Roman" w:hAnsi="Times New Roman"/>
              </w:rPr>
              <w:t xml:space="preserve">las ideas </w:t>
            </w:r>
            <w:r>
              <w:rPr>
                <w:rFonts w:ascii="Times New Roman" w:hAnsi="Times New Roman"/>
              </w:rPr>
              <w:t>que te surjan en la vida diaria. Ordenar</w:t>
            </w:r>
            <w:r w:rsidRPr="00BE2062">
              <w:rPr>
                <w:rFonts w:ascii="Times New Roman" w:hAnsi="Times New Roman"/>
              </w:rPr>
              <w:t xml:space="preserve"> los pensamientos permite qu</w:t>
            </w:r>
            <w:r>
              <w:rPr>
                <w:rFonts w:ascii="Times New Roman" w:hAnsi="Times New Roman"/>
              </w:rPr>
              <w:t>e</w:t>
            </w:r>
            <w:r w:rsidRPr="00BE2062">
              <w:rPr>
                <w:rFonts w:ascii="Times New Roman" w:hAnsi="Times New Roman"/>
              </w:rPr>
              <w:t xml:space="preserve"> </w:t>
            </w:r>
            <w:r>
              <w:rPr>
                <w:rFonts w:ascii="Times New Roman" w:hAnsi="Times New Roman"/>
              </w:rPr>
              <w:t>las ideas se presenten más fluida y armónicamente en tu pensamiento</w:t>
            </w:r>
            <w:r w:rsidRPr="00BE2062">
              <w:rPr>
                <w:rFonts w:ascii="Times New Roman" w:hAnsi="Times New Roman"/>
              </w:rPr>
              <w:t>.</w:t>
            </w:r>
          </w:p>
        </w:tc>
      </w:tr>
    </w:tbl>
    <w:p w14:paraId="40F46F27" w14:textId="77777777" w:rsidR="00F60610" w:rsidRPr="00BE2062" w:rsidRDefault="00F60610" w:rsidP="00F60610">
      <w:pPr>
        <w:rPr>
          <w:rFonts w:ascii="Times New Roman" w:hAnsi="Times New Roman"/>
        </w:rPr>
      </w:pPr>
    </w:p>
    <w:p w14:paraId="7C58FC3D" w14:textId="77777777" w:rsidR="00F60610" w:rsidRPr="00BE2062" w:rsidRDefault="00F60610" w:rsidP="00F60610">
      <w:pPr>
        <w:rPr>
          <w:rFonts w:ascii="Times New Roman" w:hAnsi="Times New Roman"/>
          <w:b/>
        </w:rPr>
      </w:pPr>
      <w:r w:rsidRPr="00BF2005">
        <w:rPr>
          <w:rFonts w:ascii="Times New Roman" w:hAnsi="Times New Roman"/>
          <w:b/>
          <w:highlight w:val="yellow"/>
        </w:rPr>
        <w:t>[SECCIÓN 2]</w:t>
      </w:r>
      <w:r>
        <w:rPr>
          <w:rFonts w:ascii="Times New Roman" w:hAnsi="Times New Roman"/>
          <w:b/>
        </w:rPr>
        <w:t xml:space="preserve"> </w:t>
      </w:r>
      <w:r w:rsidRPr="00BE2062">
        <w:rPr>
          <w:rFonts w:ascii="Times New Roman" w:hAnsi="Times New Roman"/>
          <w:b/>
        </w:rPr>
        <w:t xml:space="preserve">5.3 Estrategia de lectura: identificar la secuencia temática </w:t>
      </w:r>
    </w:p>
    <w:p w14:paraId="7CD19E87" w14:textId="77777777" w:rsidR="00F60610" w:rsidRDefault="00F60610" w:rsidP="00F60610">
      <w:pPr>
        <w:rPr>
          <w:rFonts w:ascii="Times New Roman" w:hAnsi="Times New Roman"/>
        </w:rPr>
      </w:pPr>
    </w:p>
    <w:p w14:paraId="10BB9051" w14:textId="737A3884" w:rsidR="00F60610" w:rsidRDefault="00F60610" w:rsidP="00F60610">
      <w:pPr>
        <w:rPr>
          <w:rFonts w:ascii="Times New Roman" w:hAnsi="Times New Roman"/>
        </w:rPr>
      </w:pPr>
      <w:r>
        <w:rPr>
          <w:rFonts w:ascii="Times New Roman" w:hAnsi="Times New Roman"/>
        </w:rPr>
        <w:t xml:space="preserve">Al momento de protocolar una clase o seminario, a menudo el autor encuentra que describir los temáticas o etapas que la discusión ha tratado de una </w:t>
      </w:r>
      <w:r w:rsidRPr="00C335B7">
        <w:rPr>
          <w:rFonts w:ascii="Times New Roman" w:hAnsi="Times New Roman"/>
          <w:b/>
        </w:rPr>
        <w:t>manera</w:t>
      </w:r>
      <w:r>
        <w:rPr>
          <w:rFonts w:ascii="Times New Roman" w:hAnsi="Times New Roman"/>
        </w:rPr>
        <w:t xml:space="preserve"> </w:t>
      </w:r>
      <w:r w:rsidRPr="00C335B7">
        <w:rPr>
          <w:rFonts w:ascii="Times New Roman" w:hAnsi="Times New Roman"/>
          <w:b/>
        </w:rPr>
        <w:t>cronológica</w:t>
      </w:r>
      <w:r>
        <w:rPr>
          <w:rFonts w:ascii="Times New Roman" w:hAnsi="Times New Roman"/>
        </w:rPr>
        <w:t xml:space="preserve">, es decir, en el orden </w:t>
      </w:r>
      <w:ins w:id="85" w:author="Admincmovil" w:date="2016-05-27T12:53:00Z">
        <w:r w:rsidR="00CF3B21">
          <w:rPr>
            <w:rFonts w:ascii="Times New Roman" w:hAnsi="Times New Roman"/>
          </w:rPr>
          <w:t xml:space="preserve">en </w:t>
        </w:r>
      </w:ins>
      <w:r>
        <w:rPr>
          <w:rFonts w:ascii="Times New Roman" w:hAnsi="Times New Roman"/>
        </w:rPr>
        <w:t xml:space="preserve">que se han presentado, </w:t>
      </w:r>
      <w:r w:rsidRPr="00C335B7">
        <w:rPr>
          <w:rFonts w:ascii="Times New Roman" w:hAnsi="Times New Roman"/>
          <w:b/>
        </w:rPr>
        <w:t>no siempre</w:t>
      </w:r>
      <w:r>
        <w:rPr>
          <w:rFonts w:ascii="Times New Roman" w:hAnsi="Times New Roman"/>
        </w:rPr>
        <w:t xml:space="preserve"> permite exponer con coherencia y organización el contenido del evento, pues habitualmente se producen </w:t>
      </w:r>
      <w:proofErr w:type="spellStart"/>
      <w:r w:rsidRPr="00DF5D29">
        <w:rPr>
          <w:rFonts w:ascii="Times New Roman" w:hAnsi="Times New Roman"/>
          <w:i/>
        </w:rPr>
        <w:t>excursus</w:t>
      </w:r>
      <w:proofErr w:type="spellEnd"/>
      <w:r>
        <w:rPr>
          <w:rFonts w:ascii="Times New Roman" w:hAnsi="Times New Roman"/>
        </w:rPr>
        <w:t xml:space="preserve"> en las exposiciones, los temas se abandonan y luego se vuelven a retomar, en fin. Entonces, en la redacción del documento se vuelve fundamental la estrategia de identificar la secuencia temática, determinar cuáles contenidos son más relevantes y cuáles están subordinados, y </w:t>
      </w:r>
      <w:r>
        <w:rPr>
          <w:rFonts w:ascii="Times New Roman" w:hAnsi="Times New Roman"/>
        </w:rPr>
        <w:lastRenderedPageBreak/>
        <w:t>definir si el orden cronológico es adecuado o no; esto significa</w:t>
      </w:r>
      <w:ins w:id="86" w:author="Admincmovil" w:date="2016-05-27T12:54:00Z">
        <w:r w:rsidR="00CF3B21">
          <w:rPr>
            <w:rFonts w:ascii="Times New Roman" w:hAnsi="Times New Roman"/>
          </w:rPr>
          <w:t>,</w:t>
        </w:r>
      </w:ins>
      <w:r>
        <w:rPr>
          <w:rFonts w:ascii="Times New Roman" w:hAnsi="Times New Roman"/>
        </w:rPr>
        <w:t xml:space="preserve"> en definitiva, diferenciar entre </w:t>
      </w:r>
      <w:r w:rsidRPr="00122959">
        <w:rPr>
          <w:rFonts w:ascii="Times New Roman" w:hAnsi="Times New Roman"/>
          <w:b/>
        </w:rPr>
        <w:t>temas</w:t>
      </w:r>
      <w:r>
        <w:rPr>
          <w:rFonts w:ascii="Times New Roman" w:hAnsi="Times New Roman"/>
        </w:rPr>
        <w:t xml:space="preserve"> y </w:t>
      </w:r>
      <w:r w:rsidRPr="00122959">
        <w:rPr>
          <w:rFonts w:ascii="Times New Roman" w:hAnsi="Times New Roman"/>
          <w:b/>
        </w:rPr>
        <w:t>subtemas</w:t>
      </w:r>
      <w:r>
        <w:rPr>
          <w:rFonts w:ascii="Times New Roman" w:hAnsi="Times New Roman"/>
        </w:rPr>
        <w:t>.</w:t>
      </w:r>
    </w:p>
    <w:p w14:paraId="069C1CDD" w14:textId="77777777" w:rsidR="00F60610" w:rsidRPr="00BE2062" w:rsidRDefault="00F60610" w:rsidP="00F60610">
      <w:pPr>
        <w:rPr>
          <w:rFonts w:ascii="Times New Roman" w:hAnsi="Times New Roman"/>
        </w:rPr>
      </w:pPr>
    </w:p>
    <w:p w14:paraId="2E0C0EEC" w14:textId="32D70B7A" w:rsidR="00F60610" w:rsidRDefault="00F60610" w:rsidP="00F60610">
      <w:pPr>
        <w:rPr>
          <w:rFonts w:ascii="Times New Roman" w:hAnsi="Times New Roman"/>
        </w:rPr>
      </w:pPr>
      <w:r w:rsidRPr="00BE2062">
        <w:rPr>
          <w:rFonts w:ascii="Times New Roman" w:hAnsi="Times New Roman"/>
        </w:rPr>
        <w:t xml:space="preserve">El </w:t>
      </w:r>
      <w:r w:rsidRPr="00841FCC">
        <w:rPr>
          <w:rFonts w:ascii="Times New Roman" w:hAnsi="Times New Roman"/>
        </w:rPr>
        <w:t>tema</w:t>
      </w:r>
      <w:r w:rsidRPr="00DD5991">
        <w:rPr>
          <w:rFonts w:ascii="Times New Roman" w:hAnsi="Times New Roman"/>
        </w:rPr>
        <w:t xml:space="preserve"> central</w:t>
      </w:r>
      <w:r w:rsidRPr="00BE2062">
        <w:rPr>
          <w:rFonts w:ascii="Times New Roman" w:hAnsi="Times New Roman"/>
        </w:rPr>
        <w:t xml:space="preserve"> es </w:t>
      </w:r>
      <w:r>
        <w:rPr>
          <w:rFonts w:ascii="Times New Roman" w:hAnsi="Times New Roman"/>
        </w:rPr>
        <w:t>aquel que guía el transcurso de la discusión</w:t>
      </w:r>
      <w:ins w:id="87" w:author="Admincmovil" w:date="2016-05-27T12:56:00Z">
        <w:r w:rsidR="00241E46">
          <w:rPr>
            <w:rFonts w:ascii="Times New Roman" w:hAnsi="Times New Roman"/>
          </w:rPr>
          <w:t xml:space="preserve"> y</w:t>
        </w:r>
      </w:ins>
      <w:r>
        <w:rPr>
          <w:rFonts w:ascii="Times New Roman" w:hAnsi="Times New Roman"/>
        </w:rPr>
        <w:t xml:space="preserve"> posibilita el surgimiento de</w:t>
      </w:r>
      <w:r w:rsidRPr="00BE2062">
        <w:rPr>
          <w:rFonts w:ascii="Times New Roman" w:hAnsi="Times New Roman"/>
        </w:rPr>
        <w:t xml:space="preserve"> nuevos temas</w:t>
      </w:r>
      <w:r>
        <w:rPr>
          <w:rFonts w:ascii="Times New Roman" w:hAnsi="Times New Roman"/>
        </w:rPr>
        <w:t xml:space="preserve"> (los subtemas)</w:t>
      </w:r>
      <w:r w:rsidRPr="00BE2062">
        <w:rPr>
          <w:rFonts w:ascii="Times New Roman" w:hAnsi="Times New Roman"/>
        </w:rPr>
        <w:t xml:space="preserve"> que a su vez se conectan entre sí. Se trata de una</w:t>
      </w:r>
      <w:r>
        <w:rPr>
          <w:rFonts w:ascii="Times New Roman" w:hAnsi="Times New Roman"/>
        </w:rPr>
        <w:t xml:space="preserve"> </w:t>
      </w:r>
      <w:r w:rsidRPr="00631278">
        <w:rPr>
          <w:rFonts w:ascii="Times New Roman" w:hAnsi="Times New Roman"/>
          <w:b/>
        </w:rPr>
        <w:t xml:space="preserve">dinámica de cascada </w:t>
      </w:r>
      <w:r>
        <w:rPr>
          <w:rFonts w:ascii="Times New Roman" w:hAnsi="Times New Roman"/>
        </w:rPr>
        <w:t>que permite</w:t>
      </w:r>
      <w:r w:rsidRPr="00BE2062">
        <w:rPr>
          <w:rFonts w:ascii="Times New Roman" w:hAnsi="Times New Roman"/>
        </w:rPr>
        <w:t xml:space="preserve"> la continuidad </w:t>
      </w:r>
      <w:r>
        <w:rPr>
          <w:rFonts w:ascii="Times New Roman" w:hAnsi="Times New Roman"/>
        </w:rPr>
        <w:t>de las temáticas</w:t>
      </w:r>
      <w:r w:rsidRPr="00BE2062">
        <w:rPr>
          <w:rFonts w:ascii="Times New Roman" w:hAnsi="Times New Roman"/>
        </w:rPr>
        <w:t xml:space="preserve"> </w:t>
      </w:r>
      <w:r>
        <w:rPr>
          <w:rFonts w:ascii="Times New Roman" w:hAnsi="Times New Roman"/>
        </w:rPr>
        <w:t>y</w:t>
      </w:r>
      <w:r w:rsidRPr="00BE2062">
        <w:rPr>
          <w:rFonts w:ascii="Times New Roman" w:hAnsi="Times New Roman"/>
        </w:rPr>
        <w:t xml:space="preserve"> otorga sentido a aquello que se </w:t>
      </w:r>
      <w:r>
        <w:rPr>
          <w:rFonts w:ascii="Times New Roman" w:hAnsi="Times New Roman"/>
        </w:rPr>
        <w:t>investiga. Observa</w:t>
      </w:r>
      <w:r w:rsidRPr="00BE2062">
        <w:rPr>
          <w:rFonts w:ascii="Times New Roman" w:hAnsi="Times New Roman"/>
        </w:rPr>
        <w:t xml:space="preserve"> las notas que tomas durante una clase de literatura. T</w:t>
      </w:r>
      <w:r>
        <w:rPr>
          <w:rFonts w:ascii="Times New Roman" w:hAnsi="Times New Roman"/>
        </w:rPr>
        <w:t>e darás cuenta que</w:t>
      </w:r>
      <w:r w:rsidRPr="00BE2062">
        <w:rPr>
          <w:rFonts w:ascii="Times New Roman" w:hAnsi="Times New Roman"/>
        </w:rPr>
        <w:t xml:space="preserve"> </w:t>
      </w:r>
      <w:r>
        <w:rPr>
          <w:rFonts w:ascii="Times New Roman" w:hAnsi="Times New Roman"/>
        </w:rPr>
        <w:t>de ellas se desprende una idea general y amplia</w:t>
      </w:r>
      <w:r w:rsidRPr="00BE2062">
        <w:rPr>
          <w:rFonts w:ascii="Times New Roman" w:hAnsi="Times New Roman"/>
        </w:rPr>
        <w:t xml:space="preserve"> de la</w:t>
      </w:r>
      <w:r>
        <w:rPr>
          <w:rFonts w:ascii="Times New Roman" w:hAnsi="Times New Roman"/>
        </w:rPr>
        <w:t xml:space="preserve"> clase. ¿Cuál es el tema central? ¿Cuáles son los subtemas?</w:t>
      </w:r>
    </w:p>
    <w:p w14:paraId="1FA535E6" w14:textId="77777777" w:rsidR="00F60610" w:rsidRDefault="00F60610" w:rsidP="00F60610">
      <w:pPr>
        <w:rPr>
          <w:rFonts w:ascii="Times New Roman" w:hAnsi="Times New Roman"/>
        </w:rPr>
      </w:pPr>
    </w:p>
    <w:p w14:paraId="20117AF2" w14:textId="77777777" w:rsidR="00F60610" w:rsidRDefault="00F60610" w:rsidP="00F60610">
      <w:pPr>
        <w:rPr>
          <w:rFonts w:ascii="Times New Roman" w:hAnsi="Times New Roman"/>
        </w:rPr>
      </w:pPr>
      <w:r>
        <w:rPr>
          <w:rFonts w:ascii="Times New Roman" w:hAnsi="Times New Roman"/>
        </w:rPr>
        <w:t xml:space="preserve">El </w:t>
      </w:r>
      <w:r w:rsidRPr="00841FCC">
        <w:rPr>
          <w:rFonts w:ascii="Times New Roman" w:hAnsi="Times New Roman"/>
          <w:b/>
        </w:rPr>
        <w:t>tema</w:t>
      </w:r>
      <w:r>
        <w:rPr>
          <w:rFonts w:ascii="Times New Roman" w:hAnsi="Times New Roman"/>
        </w:rPr>
        <w:t xml:space="preserve"> central se identifica por su preponderancia en la discusión, suele aparecer de manera recurrente y los demás temas dependen de él para tener sentido dentro del debate. </w:t>
      </w:r>
    </w:p>
    <w:p w14:paraId="59A646D7" w14:textId="77777777" w:rsidR="00F60610" w:rsidRPr="00BE2062" w:rsidRDefault="00F60610" w:rsidP="00F60610">
      <w:pPr>
        <w:rPr>
          <w:rFonts w:ascii="Times New Roman" w:hAnsi="Times New Roman"/>
        </w:rPr>
      </w:pPr>
      <w:r w:rsidRPr="00BE2062">
        <w:rPr>
          <w:rFonts w:ascii="Times New Roman" w:hAnsi="Times New Roman"/>
        </w:rPr>
        <w:t>Los</w:t>
      </w:r>
      <w:r w:rsidRPr="00BE2062">
        <w:rPr>
          <w:rFonts w:ascii="Times New Roman" w:hAnsi="Times New Roman"/>
          <w:b/>
        </w:rPr>
        <w:t xml:space="preserve"> subtemas</w:t>
      </w:r>
      <w:r w:rsidRPr="00BE2062">
        <w:rPr>
          <w:rFonts w:ascii="Times New Roman" w:hAnsi="Times New Roman"/>
        </w:rPr>
        <w:t xml:space="preserve"> son </w:t>
      </w:r>
      <w:r>
        <w:rPr>
          <w:rFonts w:ascii="Times New Roman" w:hAnsi="Times New Roman"/>
        </w:rPr>
        <w:t>como cápsulas de significación</w:t>
      </w:r>
      <w:r w:rsidRPr="00BE2062">
        <w:rPr>
          <w:rFonts w:ascii="Times New Roman" w:hAnsi="Times New Roman"/>
        </w:rPr>
        <w:t xml:space="preserve"> que se desprenden del tema centr</w:t>
      </w:r>
      <w:r>
        <w:rPr>
          <w:rFonts w:ascii="Times New Roman" w:hAnsi="Times New Roman"/>
        </w:rPr>
        <w:t>al, es decir, están subordinados y relacionados a</w:t>
      </w:r>
      <w:r w:rsidRPr="00BE2062">
        <w:rPr>
          <w:rFonts w:ascii="Times New Roman" w:hAnsi="Times New Roman"/>
        </w:rPr>
        <w:t xml:space="preserve"> este de manera directa</w:t>
      </w:r>
      <w:r>
        <w:rPr>
          <w:rFonts w:ascii="Times New Roman" w:hAnsi="Times New Roman"/>
        </w:rPr>
        <w:t>,</w:t>
      </w:r>
      <w:r w:rsidRPr="00BE2062">
        <w:rPr>
          <w:rFonts w:ascii="Times New Roman" w:hAnsi="Times New Roman"/>
        </w:rPr>
        <w:t xml:space="preserve"> pero a s</w:t>
      </w:r>
      <w:r>
        <w:rPr>
          <w:rFonts w:ascii="Times New Roman" w:hAnsi="Times New Roman"/>
        </w:rPr>
        <w:t>u vez dan cuenta de una temática adicional o paralela</w:t>
      </w:r>
      <w:r w:rsidRPr="00BE2062">
        <w:rPr>
          <w:rFonts w:ascii="Times New Roman" w:hAnsi="Times New Roman"/>
        </w:rPr>
        <w:t xml:space="preserve">. </w:t>
      </w:r>
      <w:r>
        <w:rPr>
          <w:rFonts w:ascii="Times New Roman" w:hAnsi="Times New Roman"/>
        </w:rPr>
        <w:t>En general, la tendencia es que en una investigación grupal se forma</w:t>
      </w:r>
      <w:r w:rsidRPr="00BE2062">
        <w:rPr>
          <w:rFonts w:ascii="Times New Roman" w:hAnsi="Times New Roman"/>
        </w:rPr>
        <w:t xml:space="preserve"> una </w:t>
      </w:r>
      <w:r>
        <w:rPr>
          <w:rFonts w:ascii="Times New Roman" w:hAnsi="Times New Roman"/>
        </w:rPr>
        <w:t xml:space="preserve">secuencia temática </w:t>
      </w:r>
      <w:r w:rsidRPr="00BE2062">
        <w:rPr>
          <w:rFonts w:ascii="Times New Roman" w:hAnsi="Times New Roman"/>
        </w:rPr>
        <w:t>en la que el entendimiento sobre una situació</w:t>
      </w:r>
      <w:r>
        <w:rPr>
          <w:rFonts w:ascii="Times New Roman" w:hAnsi="Times New Roman"/>
        </w:rPr>
        <w:t>n se amplía, y a la vez, ella se va volviendo</w:t>
      </w:r>
      <w:r w:rsidRPr="00BE2062">
        <w:rPr>
          <w:rFonts w:ascii="Times New Roman" w:hAnsi="Times New Roman"/>
        </w:rPr>
        <w:t xml:space="preserve"> más compleja.</w:t>
      </w:r>
    </w:p>
    <w:p w14:paraId="5AF89765" w14:textId="77777777" w:rsidR="00F60610" w:rsidRDefault="00F60610" w:rsidP="00F60610">
      <w:pPr>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F60610" w:rsidRPr="00BE2062" w14:paraId="3D0C23A9" w14:textId="77777777" w:rsidTr="00913F52">
        <w:tc>
          <w:tcPr>
            <w:tcW w:w="9033" w:type="dxa"/>
            <w:gridSpan w:val="2"/>
            <w:shd w:val="clear" w:color="auto" w:fill="0D0D0D" w:themeFill="text1" w:themeFillTint="F2"/>
          </w:tcPr>
          <w:p w14:paraId="0DD4F01C" w14:textId="77777777" w:rsidR="00F60610" w:rsidRPr="00BE2062" w:rsidRDefault="00F60610" w:rsidP="00913F52">
            <w:pPr>
              <w:jc w:val="center"/>
              <w:rPr>
                <w:rFonts w:ascii="Times New Roman" w:hAnsi="Times New Roman"/>
                <w:b/>
                <w:color w:val="FFFFFF" w:themeColor="background1"/>
              </w:rPr>
            </w:pPr>
            <w:r w:rsidRPr="00BE2062">
              <w:rPr>
                <w:rFonts w:ascii="Times New Roman" w:hAnsi="Times New Roman"/>
                <w:b/>
                <w:color w:val="FFFFFF" w:themeColor="background1"/>
              </w:rPr>
              <w:t>Imagen (fotografía, gráfica o ilustración)</w:t>
            </w:r>
          </w:p>
        </w:tc>
      </w:tr>
      <w:tr w:rsidR="00F60610" w:rsidRPr="00BE2062" w14:paraId="00E3EDC4" w14:textId="77777777" w:rsidTr="00913F52">
        <w:tc>
          <w:tcPr>
            <w:tcW w:w="2518" w:type="dxa"/>
          </w:tcPr>
          <w:p w14:paraId="15C0DACC" w14:textId="77777777" w:rsidR="00F60610" w:rsidRPr="00BE2062" w:rsidRDefault="00F60610" w:rsidP="00913F52">
            <w:pPr>
              <w:rPr>
                <w:rFonts w:ascii="Times New Roman" w:hAnsi="Times New Roman"/>
                <w:b/>
                <w:color w:val="000000"/>
              </w:rPr>
            </w:pPr>
            <w:r w:rsidRPr="00BE2062">
              <w:rPr>
                <w:rFonts w:ascii="Times New Roman" w:hAnsi="Times New Roman"/>
                <w:b/>
                <w:color w:val="000000"/>
              </w:rPr>
              <w:t>Código</w:t>
            </w:r>
          </w:p>
        </w:tc>
        <w:tc>
          <w:tcPr>
            <w:tcW w:w="6515" w:type="dxa"/>
          </w:tcPr>
          <w:p w14:paraId="229673C4" w14:textId="7ED2EEA1" w:rsidR="00F60610" w:rsidRPr="00BE2062" w:rsidRDefault="00F60610" w:rsidP="00913F52">
            <w:pPr>
              <w:rPr>
                <w:rFonts w:ascii="Times New Roman" w:hAnsi="Times New Roman"/>
                <w:b/>
                <w:color w:val="000000"/>
              </w:rPr>
            </w:pPr>
            <w:r w:rsidRPr="00BE2062">
              <w:rPr>
                <w:rFonts w:ascii="Times New Roman" w:hAnsi="Times New Roman"/>
                <w:color w:val="000000"/>
              </w:rPr>
              <w:t>LE_10_03_IMG</w:t>
            </w:r>
            <w:r w:rsidR="00376AC8" w:rsidRPr="00376AC8">
              <w:rPr>
                <w:rFonts w:ascii="Times New Roman" w:hAnsi="Times New Roman"/>
                <w:color w:val="000000"/>
              </w:rPr>
              <w:t>11</w:t>
            </w:r>
          </w:p>
        </w:tc>
      </w:tr>
      <w:tr w:rsidR="00F60610" w:rsidRPr="00BE2062" w14:paraId="62FE6DCD" w14:textId="77777777" w:rsidTr="00913F52">
        <w:tc>
          <w:tcPr>
            <w:tcW w:w="2518" w:type="dxa"/>
          </w:tcPr>
          <w:p w14:paraId="43251739" w14:textId="77777777" w:rsidR="00F60610" w:rsidRPr="00BE2062" w:rsidRDefault="00F60610" w:rsidP="00913F52">
            <w:pPr>
              <w:rPr>
                <w:rFonts w:ascii="Times New Roman" w:hAnsi="Times New Roman"/>
                <w:color w:val="000000"/>
              </w:rPr>
            </w:pPr>
            <w:r w:rsidRPr="00BE2062">
              <w:rPr>
                <w:rFonts w:ascii="Times New Roman" w:hAnsi="Times New Roman"/>
                <w:b/>
                <w:color w:val="000000"/>
              </w:rPr>
              <w:t>Descripción</w:t>
            </w:r>
          </w:p>
        </w:tc>
        <w:tc>
          <w:tcPr>
            <w:tcW w:w="6515" w:type="dxa"/>
          </w:tcPr>
          <w:p w14:paraId="00F8C732" w14:textId="77777777" w:rsidR="00F60610" w:rsidRPr="00BE2062" w:rsidRDefault="00F60610" w:rsidP="00913F52">
            <w:pPr>
              <w:rPr>
                <w:rFonts w:ascii="Times New Roman" w:hAnsi="Times New Roman"/>
                <w:color w:val="000000"/>
              </w:rPr>
            </w:pPr>
            <w:r>
              <w:rPr>
                <w:rFonts w:ascii="Times New Roman" w:hAnsi="Times New Roman"/>
                <w:color w:val="000000"/>
              </w:rPr>
              <w:t>Árbol de temas</w:t>
            </w:r>
          </w:p>
        </w:tc>
      </w:tr>
      <w:tr w:rsidR="00F60610" w:rsidRPr="00BE2062" w14:paraId="76638EDE" w14:textId="77777777" w:rsidTr="00913F52">
        <w:tc>
          <w:tcPr>
            <w:tcW w:w="2518" w:type="dxa"/>
          </w:tcPr>
          <w:p w14:paraId="55C74ADB" w14:textId="77777777" w:rsidR="00F60610" w:rsidRPr="00BE2062" w:rsidRDefault="00F60610" w:rsidP="00913F52">
            <w:pPr>
              <w:rPr>
                <w:rFonts w:ascii="Times New Roman" w:hAnsi="Times New Roman"/>
                <w:color w:val="000000"/>
              </w:rPr>
            </w:pPr>
            <w:r w:rsidRPr="00BE2062">
              <w:rPr>
                <w:rFonts w:ascii="Times New Roman" w:hAnsi="Times New Roman"/>
                <w:b/>
                <w:color w:val="000000"/>
              </w:rPr>
              <w:t xml:space="preserve">Código </w:t>
            </w:r>
            <w:proofErr w:type="spellStart"/>
            <w:r w:rsidRPr="00BE2062">
              <w:rPr>
                <w:rFonts w:ascii="Times New Roman" w:hAnsi="Times New Roman"/>
                <w:b/>
                <w:color w:val="000000"/>
              </w:rPr>
              <w:t>Shutterstock</w:t>
            </w:r>
            <w:proofErr w:type="spellEnd"/>
            <w:r w:rsidRPr="00BE2062">
              <w:rPr>
                <w:rFonts w:ascii="Times New Roman" w:hAnsi="Times New Roman"/>
                <w:b/>
                <w:color w:val="000000"/>
              </w:rPr>
              <w:t xml:space="preserve"> (o URL o la ruta en </w:t>
            </w:r>
            <w:proofErr w:type="spellStart"/>
            <w:r w:rsidRPr="00BE2062">
              <w:rPr>
                <w:rFonts w:ascii="Times New Roman" w:hAnsi="Times New Roman"/>
                <w:b/>
                <w:color w:val="000000"/>
              </w:rPr>
              <w:t>AulaPlaneta</w:t>
            </w:r>
            <w:proofErr w:type="spellEnd"/>
            <w:r w:rsidRPr="00BE2062">
              <w:rPr>
                <w:rFonts w:ascii="Times New Roman" w:hAnsi="Times New Roman"/>
                <w:b/>
                <w:color w:val="000000"/>
              </w:rPr>
              <w:t>)</w:t>
            </w:r>
          </w:p>
        </w:tc>
        <w:tc>
          <w:tcPr>
            <w:tcW w:w="6515" w:type="dxa"/>
          </w:tcPr>
          <w:p w14:paraId="598FA2C0" w14:textId="77777777" w:rsidR="00F60610" w:rsidRPr="00BE2062" w:rsidRDefault="00F60610" w:rsidP="00913F52">
            <w:pPr>
              <w:rPr>
                <w:rFonts w:ascii="Times New Roman" w:hAnsi="Times New Roman"/>
                <w:color w:val="000000"/>
              </w:rPr>
            </w:pPr>
            <w:r w:rsidRPr="008E6531">
              <w:rPr>
                <w:rFonts w:ascii="Times New Roman" w:hAnsi="Times New Roman"/>
                <w:color w:val="000000"/>
              </w:rPr>
              <w:t>99913016</w:t>
            </w:r>
          </w:p>
        </w:tc>
      </w:tr>
      <w:tr w:rsidR="00F60610" w:rsidRPr="00BE2062" w14:paraId="51404CE0" w14:textId="77777777" w:rsidTr="00913F52">
        <w:tc>
          <w:tcPr>
            <w:tcW w:w="2518" w:type="dxa"/>
          </w:tcPr>
          <w:p w14:paraId="646CC2CC" w14:textId="77777777" w:rsidR="00F60610" w:rsidRPr="00BE2062" w:rsidRDefault="00F60610" w:rsidP="00913F52">
            <w:pPr>
              <w:rPr>
                <w:rFonts w:ascii="Times New Roman" w:hAnsi="Times New Roman"/>
                <w:color w:val="000000"/>
              </w:rPr>
            </w:pPr>
            <w:r w:rsidRPr="00BE2062">
              <w:rPr>
                <w:rFonts w:ascii="Times New Roman" w:hAnsi="Times New Roman"/>
                <w:b/>
                <w:color w:val="000000"/>
              </w:rPr>
              <w:t>Pie de imagen</w:t>
            </w:r>
          </w:p>
        </w:tc>
        <w:tc>
          <w:tcPr>
            <w:tcW w:w="6515" w:type="dxa"/>
          </w:tcPr>
          <w:p w14:paraId="3B79F888" w14:textId="77777777" w:rsidR="00F60610" w:rsidRPr="00BE2062" w:rsidRDefault="00F60610" w:rsidP="00913F52">
            <w:pPr>
              <w:rPr>
                <w:rFonts w:ascii="Times New Roman" w:hAnsi="Times New Roman"/>
                <w:color w:val="000000"/>
              </w:rPr>
            </w:pPr>
            <w:r>
              <w:rPr>
                <w:rFonts w:ascii="Times New Roman" w:hAnsi="Times New Roman"/>
                <w:color w:val="000000"/>
              </w:rPr>
              <w:t>Hay ocasiones en las que la complejidad de los contenidos tratados en una clase a protocolar exige la elaboración de árboles o mapas conceptuales que orienten la secuencia temática.</w:t>
            </w:r>
          </w:p>
        </w:tc>
      </w:tr>
    </w:tbl>
    <w:p w14:paraId="2AD2148E" w14:textId="77777777" w:rsidR="00F60610" w:rsidRDefault="00F60610" w:rsidP="00F60610">
      <w:pPr>
        <w:rPr>
          <w:rFonts w:ascii="Times New Roman" w:hAnsi="Times New Roman"/>
        </w:rPr>
      </w:pPr>
    </w:p>
    <w:p w14:paraId="586B43A2" w14:textId="77777777" w:rsidR="00F60610" w:rsidRDefault="00F60610" w:rsidP="00F60610">
      <w:pPr>
        <w:rPr>
          <w:rFonts w:ascii="Times New Roman" w:hAnsi="Times New Roman"/>
        </w:rPr>
      </w:pPr>
      <w:r>
        <w:rPr>
          <w:rFonts w:ascii="Times New Roman" w:hAnsi="Times New Roman"/>
        </w:rPr>
        <w:t xml:space="preserve">Observa en el siguiente enlace el debate sobre la naturaleza humana que en 1971 sostuvieron Noam Chomsky y Michel Foucault en la Universidad de Ámsterdam. Imagina cómo podría plantearse el protocolo de este evento académico que reunió a dos de las figuras más emblemáticas de la intelectualidad del siglo XX [VER]. </w:t>
      </w:r>
      <w:hyperlink r:id="rId7" w:history="1">
        <w:r w:rsidRPr="0033776E">
          <w:rPr>
            <w:rStyle w:val="Hipervnculo"/>
            <w:rFonts w:ascii="Times New Roman" w:hAnsi="Times New Roman"/>
          </w:rPr>
          <w:t>https://www.youtube.com/watch?v=A3JKd5z09f4</w:t>
        </w:r>
      </w:hyperlink>
    </w:p>
    <w:p w14:paraId="260E7299" w14:textId="77777777" w:rsidR="00F60610" w:rsidRPr="00BE2062" w:rsidRDefault="00F60610" w:rsidP="00F60610">
      <w:pPr>
        <w:rPr>
          <w:rFonts w:ascii="Times New Roman" w:hAnsi="Times New Roman"/>
        </w:rPr>
      </w:pPr>
    </w:p>
    <w:p w14:paraId="134F1BC5" w14:textId="1B26EA93" w:rsidR="00F60610" w:rsidRDefault="00F60610" w:rsidP="00F60610">
      <w:pPr>
        <w:rPr>
          <w:rFonts w:ascii="Times New Roman" w:hAnsi="Times New Roman"/>
        </w:rPr>
      </w:pPr>
      <w:r>
        <w:rPr>
          <w:rFonts w:ascii="Times New Roman" w:hAnsi="Times New Roman"/>
        </w:rPr>
        <w:t>Por otro lado, al identificar una secuencia de las materias tratadas</w:t>
      </w:r>
      <w:ins w:id="88" w:author="Admincmovil" w:date="2016-05-27T12:58:00Z">
        <w:r w:rsidR="008B729F">
          <w:rPr>
            <w:rFonts w:ascii="Times New Roman" w:hAnsi="Times New Roman"/>
          </w:rPr>
          <w:t>,</w:t>
        </w:r>
      </w:ins>
      <w:r>
        <w:rPr>
          <w:rFonts w:ascii="Times New Roman" w:hAnsi="Times New Roman"/>
        </w:rPr>
        <w:t xml:space="preserve"> es importante estar atento al </w:t>
      </w:r>
      <w:r w:rsidRPr="00CD4EE1">
        <w:rPr>
          <w:rFonts w:ascii="Times New Roman" w:hAnsi="Times New Roman"/>
          <w:b/>
        </w:rPr>
        <w:t>mecanismo</w:t>
      </w:r>
      <w:r>
        <w:rPr>
          <w:rFonts w:ascii="Times New Roman" w:hAnsi="Times New Roman"/>
        </w:rPr>
        <w:t xml:space="preserve"> por el cual se vinculan entre sí las temáticas, ya sea que se produzca una relación de </w:t>
      </w:r>
      <w:r w:rsidRPr="00631278">
        <w:rPr>
          <w:rFonts w:ascii="Times New Roman" w:hAnsi="Times New Roman"/>
          <w:b/>
        </w:rPr>
        <w:t>subordinación</w:t>
      </w:r>
      <w:r>
        <w:rPr>
          <w:rFonts w:ascii="Times New Roman" w:hAnsi="Times New Roman"/>
        </w:rPr>
        <w:t xml:space="preserve"> entre un subtema y un tema principal, o haya </w:t>
      </w:r>
      <w:r w:rsidRPr="00631278">
        <w:rPr>
          <w:rFonts w:ascii="Times New Roman" w:hAnsi="Times New Roman"/>
          <w:b/>
        </w:rPr>
        <w:t>paridad</w:t>
      </w:r>
      <w:r>
        <w:rPr>
          <w:rFonts w:ascii="Times New Roman" w:hAnsi="Times New Roman"/>
        </w:rPr>
        <w:t xml:space="preserve"> entre uno y otro.</w:t>
      </w:r>
    </w:p>
    <w:p w14:paraId="5CE91348" w14:textId="77777777" w:rsidR="00F60610" w:rsidRDefault="00F60610" w:rsidP="00F60610">
      <w:pPr>
        <w:rPr>
          <w:rFonts w:ascii="Times New Roman" w:hAnsi="Times New Roman"/>
        </w:rPr>
      </w:pPr>
    </w:p>
    <w:tbl>
      <w:tblPr>
        <w:tblStyle w:val="Tablaconcuadrcula"/>
        <w:tblW w:w="0" w:type="auto"/>
        <w:tblLook w:val="04A0" w:firstRow="1" w:lastRow="0" w:firstColumn="1" w:lastColumn="0" w:noHBand="0" w:noVBand="1"/>
      </w:tblPr>
      <w:tblGrid>
        <w:gridCol w:w="2518"/>
        <w:gridCol w:w="6460"/>
      </w:tblGrid>
      <w:tr w:rsidR="00F60610" w:rsidRPr="0037754F" w14:paraId="2833081D" w14:textId="77777777" w:rsidTr="00913F52">
        <w:tc>
          <w:tcPr>
            <w:tcW w:w="8978" w:type="dxa"/>
            <w:gridSpan w:val="2"/>
            <w:shd w:val="clear" w:color="auto" w:fill="000000" w:themeFill="text1"/>
          </w:tcPr>
          <w:p w14:paraId="74958C44" w14:textId="77777777" w:rsidR="00F60610" w:rsidRPr="0037754F" w:rsidRDefault="00F60610" w:rsidP="00913F52">
            <w:pPr>
              <w:jc w:val="center"/>
              <w:rPr>
                <w:rFonts w:ascii="Times New Roman" w:hAnsi="Times New Roman"/>
                <w:b/>
                <w:lang w:val="es-MX"/>
              </w:rPr>
            </w:pPr>
            <w:r w:rsidRPr="0037754F">
              <w:rPr>
                <w:rFonts w:ascii="Times New Roman" w:hAnsi="Times New Roman"/>
                <w:b/>
                <w:lang w:val="es-MX"/>
              </w:rPr>
              <w:t>Destacado</w:t>
            </w:r>
          </w:p>
        </w:tc>
      </w:tr>
      <w:tr w:rsidR="00F60610" w:rsidRPr="0037754F" w14:paraId="1FAC190C" w14:textId="77777777" w:rsidTr="00913F52">
        <w:tc>
          <w:tcPr>
            <w:tcW w:w="2518" w:type="dxa"/>
          </w:tcPr>
          <w:p w14:paraId="48CAFA4E" w14:textId="77777777" w:rsidR="00F60610" w:rsidRPr="0037754F" w:rsidRDefault="00F60610" w:rsidP="00913F52">
            <w:pPr>
              <w:rPr>
                <w:rFonts w:ascii="Times New Roman" w:hAnsi="Times New Roman"/>
                <w:b/>
                <w:lang w:val="es-MX"/>
              </w:rPr>
            </w:pPr>
            <w:r w:rsidRPr="0037754F">
              <w:rPr>
                <w:rFonts w:ascii="Times New Roman" w:hAnsi="Times New Roman"/>
                <w:b/>
                <w:lang w:val="es-MX"/>
              </w:rPr>
              <w:t>Título</w:t>
            </w:r>
          </w:p>
        </w:tc>
        <w:tc>
          <w:tcPr>
            <w:tcW w:w="6460" w:type="dxa"/>
          </w:tcPr>
          <w:p w14:paraId="2DF15DE6" w14:textId="77777777" w:rsidR="00F60610" w:rsidRPr="0037754F" w:rsidRDefault="00F60610" w:rsidP="00913F52">
            <w:pPr>
              <w:rPr>
                <w:rFonts w:ascii="Times New Roman" w:hAnsi="Times New Roman"/>
              </w:rPr>
            </w:pPr>
            <w:r w:rsidRPr="0037754F">
              <w:rPr>
                <w:rFonts w:ascii="Times New Roman" w:hAnsi="Times New Roman"/>
              </w:rPr>
              <w:t>Entre las razones por las cuales una temática se asocia a otra, comúnmente se encuentran:</w:t>
            </w:r>
          </w:p>
        </w:tc>
      </w:tr>
      <w:tr w:rsidR="00F60610" w:rsidRPr="0037754F" w14:paraId="1187DC32" w14:textId="77777777" w:rsidTr="00913F52">
        <w:tc>
          <w:tcPr>
            <w:tcW w:w="2518" w:type="dxa"/>
          </w:tcPr>
          <w:p w14:paraId="2849A8B1" w14:textId="77777777" w:rsidR="00F60610" w:rsidRPr="0037754F" w:rsidRDefault="00F60610" w:rsidP="00913F52">
            <w:pPr>
              <w:rPr>
                <w:rFonts w:ascii="Times New Roman" w:hAnsi="Times New Roman"/>
                <w:lang w:val="es-MX"/>
              </w:rPr>
            </w:pPr>
            <w:r w:rsidRPr="0037754F">
              <w:rPr>
                <w:rFonts w:ascii="Times New Roman" w:hAnsi="Times New Roman"/>
                <w:b/>
                <w:lang w:val="es-MX"/>
              </w:rPr>
              <w:t>Contenido</w:t>
            </w:r>
          </w:p>
        </w:tc>
        <w:tc>
          <w:tcPr>
            <w:tcW w:w="6460" w:type="dxa"/>
          </w:tcPr>
          <w:p w14:paraId="2CD96525" w14:textId="2E64A9BA" w:rsidR="00F60610" w:rsidRPr="0037754F" w:rsidRDefault="00F60610" w:rsidP="00F60610">
            <w:pPr>
              <w:pStyle w:val="Prrafodelista"/>
              <w:numPr>
                <w:ilvl w:val="0"/>
                <w:numId w:val="20"/>
              </w:numPr>
              <w:rPr>
                <w:rFonts w:ascii="Times New Roman" w:hAnsi="Times New Roman"/>
              </w:rPr>
            </w:pPr>
            <w:r w:rsidRPr="0037754F">
              <w:rPr>
                <w:rFonts w:ascii="Times New Roman" w:hAnsi="Times New Roman"/>
                <w:b/>
              </w:rPr>
              <w:t>Similitud</w:t>
            </w:r>
            <w:r w:rsidRPr="0037754F">
              <w:rPr>
                <w:rFonts w:ascii="Times New Roman" w:hAnsi="Times New Roman"/>
              </w:rPr>
              <w:t>. Existe una semejanza o parecido entre las temáticas, ya sea en la forma o el contenido, que las emparenta de alguna manera.</w:t>
            </w:r>
          </w:p>
          <w:p w14:paraId="2B0A03ED" w14:textId="26780E76" w:rsidR="00F60610" w:rsidRPr="0037754F" w:rsidRDefault="00F60610" w:rsidP="00F60610">
            <w:pPr>
              <w:pStyle w:val="Prrafodelista"/>
              <w:numPr>
                <w:ilvl w:val="0"/>
                <w:numId w:val="20"/>
              </w:numPr>
              <w:rPr>
                <w:rFonts w:ascii="Times New Roman" w:hAnsi="Times New Roman"/>
              </w:rPr>
            </w:pPr>
            <w:r w:rsidRPr="0037754F">
              <w:rPr>
                <w:rFonts w:ascii="Times New Roman" w:hAnsi="Times New Roman"/>
                <w:b/>
              </w:rPr>
              <w:t>Oposición</w:t>
            </w:r>
            <w:r w:rsidRPr="0037754F">
              <w:rPr>
                <w:rFonts w:ascii="Times New Roman" w:hAnsi="Times New Roman"/>
              </w:rPr>
              <w:t xml:space="preserve">. Existe entre las temáticas una contraposición </w:t>
            </w:r>
            <w:r w:rsidRPr="0037754F">
              <w:rPr>
                <w:rFonts w:ascii="Times New Roman" w:hAnsi="Times New Roman"/>
              </w:rPr>
              <w:lastRenderedPageBreak/>
              <w:t xml:space="preserve">fundamental, y esta es </w:t>
            </w:r>
            <w:ins w:id="89" w:author="Admincmovil" w:date="2016-05-27T17:56:00Z">
              <w:r w:rsidR="00846756">
                <w:rPr>
                  <w:rFonts w:ascii="Times New Roman" w:hAnsi="Times New Roman"/>
                </w:rPr>
                <w:t xml:space="preserve">la </w:t>
              </w:r>
            </w:ins>
            <w:r w:rsidRPr="0037754F">
              <w:rPr>
                <w:rFonts w:ascii="Times New Roman" w:hAnsi="Times New Roman"/>
              </w:rPr>
              <w:t xml:space="preserve">causa de que una se </w:t>
            </w:r>
            <w:ins w:id="90" w:author="Admincmovil" w:date="2016-05-27T17:54:00Z">
              <w:r w:rsidR="00846756">
                <w:rPr>
                  <w:rFonts w:ascii="Times New Roman" w:hAnsi="Times New Roman"/>
                </w:rPr>
                <w:t>relacion</w:t>
              </w:r>
            </w:ins>
            <w:ins w:id="91" w:author="Admincmovil" w:date="2016-05-27T17:56:00Z">
              <w:r w:rsidR="00846756">
                <w:rPr>
                  <w:rFonts w:ascii="Times New Roman" w:hAnsi="Times New Roman"/>
                </w:rPr>
                <w:t>e</w:t>
              </w:r>
            </w:ins>
            <w:ins w:id="92" w:author="Admincmovil" w:date="2016-05-27T17:54:00Z">
              <w:r w:rsidR="00846756">
                <w:rPr>
                  <w:rFonts w:ascii="Times New Roman" w:hAnsi="Times New Roman"/>
                </w:rPr>
                <w:t xml:space="preserve"> con</w:t>
              </w:r>
              <w:r w:rsidR="00846756" w:rsidRPr="0037754F">
                <w:rPr>
                  <w:rFonts w:ascii="Times New Roman" w:hAnsi="Times New Roman"/>
                </w:rPr>
                <w:t xml:space="preserve"> </w:t>
              </w:r>
            </w:ins>
            <w:r w:rsidRPr="0037754F">
              <w:rPr>
                <w:rFonts w:ascii="Times New Roman" w:hAnsi="Times New Roman"/>
              </w:rPr>
              <w:t>la otra.</w:t>
            </w:r>
          </w:p>
          <w:p w14:paraId="3A455983" w14:textId="66CF8587" w:rsidR="00F60610" w:rsidRPr="0037754F" w:rsidRDefault="00F60610" w:rsidP="00846756">
            <w:pPr>
              <w:pStyle w:val="Prrafodelista"/>
              <w:numPr>
                <w:ilvl w:val="0"/>
                <w:numId w:val="20"/>
              </w:numPr>
              <w:rPr>
                <w:rFonts w:ascii="Times New Roman" w:hAnsi="Times New Roman"/>
              </w:rPr>
            </w:pPr>
            <w:r w:rsidRPr="0037754F">
              <w:rPr>
                <w:rFonts w:ascii="Times New Roman" w:hAnsi="Times New Roman"/>
                <w:b/>
              </w:rPr>
              <w:t>Consecuencia</w:t>
            </w:r>
            <w:r w:rsidRPr="0037754F">
              <w:rPr>
                <w:rFonts w:ascii="Times New Roman" w:hAnsi="Times New Roman"/>
              </w:rPr>
              <w:t xml:space="preserve">. Existe entre las temáticas una relación de causa-efecto (incluso de efecto-causa) por la cual se </w:t>
            </w:r>
            <w:ins w:id="93" w:author="Admincmovil" w:date="2016-05-27T17:55:00Z">
              <w:r w:rsidR="00846756">
                <w:rPr>
                  <w:rFonts w:ascii="Times New Roman" w:hAnsi="Times New Roman"/>
                </w:rPr>
                <w:t>suceden la una a la otra</w:t>
              </w:r>
            </w:ins>
            <w:r w:rsidRPr="0037754F">
              <w:rPr>
                <w:rFonts w:ascii="Times New Roman" w:hAnsi="Times New Roman"/>
              </w:rPr>
              <w:t>.</w:t>
            </w:r>
          </w:p>
        </w:tc>
      </w:tr>
    </w:tbl>
    <w:p w14:paraId="24172955" w14:textId="77777777" w:rsidR="00F60610" w:rsidRDefault="00F60610" w:rsidP="00F60610">
      <w:pPr>
        <w:rPr>
          <w:rFonts w:ascii="Times New Roman" w:hAnsi="Times New Roman"/>
        </w:rPr>
      </w:pPr>
    </w:p>
    <w:p w14:paraId="27995A14" w14:textId="3F01CDF6" w:rsidR="00F60610" w:rsidRDefault="00F60610" w:rsidP="00F60610">
      <w:pPr>
        <w:rPr>
          <w:rFonts w:ascii="Times New Roman" w:hAnsi="Times New Roman"/>
        </w:rPr>
      </w:pPr>
      <w:r>
        <w:rPr>
          <w:rFonts w:ascii="Times New Roman" w:hAnsi="Times New Roman"/>
        </w:rPr>
        <w:t xml:space="preserve">Cuando te encuentres en la tarea de analizar los discursos y las tesis que se dan en un evento académico, es importante que atiendas a los mecanismos por los cuales se hilan las ideas, </w:t>
      </w:r>
      <w:ins w:id="94" w:author="Admincmovil" w:date="2016-05-27T12:59:00Z">
        <w:r w:rsidR="008B729F">
          <w:rPr>
            <w:rFonts w:ascii="Times New Roman" w:hAnsi="Times New Roman"/>
          </w:rPr>
          <w:t xml:space="preserve">pues </w:t>
        </w:r>
      </w:ins>
      <w:r>
        <w:rPr>
          <w:rFonts w:ascii="Times New Roman" w:hAnsi="Times New Roman"/>
        </w:rPr>
        <w:t xml:space="preserve">en ello se encuentra el secreto para identificar figuras retóricas como la </w:t>
      </w:r>
      <w:r w:rsidRPr="00BE01CD">
        <w:rPr>
          <w:rFonts w:ascii="Times New Roman" w:hAnsi="Times New Roman"/>
          <w:b/>
        </w:rPr>
        <w:t>falacia</w:t>
      </w:r>
      <w:r>
        <w:rPr>
          <w:rFonts w:ascii="Times New Roman" w:hAnsi="Times New Roman"/>
        </w:rPr>
        <w:t>, que consiste en un fallo de razonamiento en la argumentación que a simple vista no se percibe.</w:t>
      </w:r>
    </w:p>
    <w:p w14:paraId="41216D95" w14:textId="77777777" w:rsidR="00F60610" w:rsidRPr="00BE2062" w:rsidRDefault="00F60610" w:rsidP="00F60610">
      <w:pPr>
        <w:rPr>
          <w:rFonts w:ascii="Times New Roman" w:hAnsi="Times New Roman"/>
        </w:rPr>
      </w:pPr>
    </w:p>
    <w:tbl>
      <w:tblPr>
        <w:tblStyle w:val="Tablaconcuadrcula"/>
        <w:tblW w:w="0" w:type="auto"/>
        <w:tblLook w:val="04A0" w:firstRow="1" w:lastRow="0" w:firstColumn="1" w:lastColumn="0" w:noHBand="0" w:noVBand="1"/>
      </w:tblPr>
      <w:tblGrid>
        <w:gridCol w:w="2518"/>
        <w:gridCol w:w="6460"/>
      </w:tblGrid>
      <w:tr w:rsidR="00F60610" w:rsidRPr="00BE2062" w14:paraId="54A3BB27" w14:textId="77777777" w:rsidTr="00913F52">
        <w:tc>
          <w:tcPr>
            <w:tcW w:w="8978" w:type="dxa"/>
            <w:gridSpan w:val="2"/>
            <w:shd w:val="clear" w:color="auto" w:fill="000000" w:themeFill="text1"/>
          </w:tcPr>
          <w:p w14:paraId="3A75CF6F" w14:textId="77777777" w:rsidR="00F60610" w:rsidRPr="00BE2062" w:rsidRDefault="00F60610" w:rsidP="00913F52">
            <w:pPr>
              <w:jc w:val="center"/>
              <w:rPr>
                <w:rFonts w:ascii="Times New Roman" w:hAnsi="Times New Roman"/>
                <w:b/>
                <w:color w:val="FFFFFF" w:themeColor="background1"/>
              </w:rPr>
            </w:pPr>
            <w:r w:rsidRPr="00BE2062">
              <w:rPr>
                <w:rFonts w:ascii="Times New Roman" w:hAnsi="Times New Roman"/>
                <w:b/>
                <w:color w:val="FFFFFF" w:themeColor="background1"/>
              </w:rPr>
              <w:t>Recuerda</w:t>
            </w:r>
          </w:p>
        </w:tc>
      </w:tr>
      <w:tr w:rsidR="00F60610" w:rsidRPr="00BE2062" w14:paraId="458897DD" w14:textId="77777777" w:rsidTr="00913F52">
        <w:tc>
          <w:tcPr>
            <w:tcW w:w="2518" w:type="dxa"/>
          </w:tcPr>
          <w:p w14:paraId="284F9B3D" w14:textId="77777777" w:rsidR="00F60610" w:rsidRPr="00BE2062" w:rsidRDefault="00F60610" w:rsidP="00913F52">
            <w:pPr>
              <w:rPr>
                <w:rFonts w:ascii="Times New Roman" w:hAnsi="Times New Roman"/>
                <w:b/>
              </w:rPr>
            </w:pPr>
            <w:r w:rsidRPr="00BE2062">
              <w:rPr>
                <w:rFonts w:ascii="Times New Roman" w:hAnsi="Times New Roman"/>
                <w:b/>
              </w:rPr>
              <w:t>Contenido</w:t>
            </w:r>
          </w:p>
        </w:tc>
        <w:tc>
          <w:tcPr>
            <w:tcW w:w="6460" w:type="dxa"/>
          </w:tcPr>
          <w:p w14:paraId="1103455C" w14:textId="0CA3CEBA" w:rsidR="00F60610" w:rsidRPr="00BE2062" w:rsidRDefault="00F60610" w:rsidP="00DB2528">
            <w:pPr>
              <w:rPr>
                <w:rFonts w:ascii="Times New Roman" w:hAnsi="Times New Roman"/>
              </w:rPr>
            </w:pPr>
            <w:r>
              <w:rPr>
                <w:rFonts w:ascii="Times New Roman" w:hAnsi="Times New Roman"/>
              </w:rPr>
              <w:t>La identificación de la secuencia temática</w:t>
            </w:r>
            <w:r w:rsidRPr="00BE2062">
              <w:rPr>
                <w:rFonts w:ascii="Times New Roman" w:hAnsi="Times New Roman"/>
              </w:rPr>
              <w:t xml:space="preserve"> </w:t>
            </w:r>
            <w:r>
              <w:rPr>
                <w:rFonts w:ascii="Times New Roman" w:hAnsi="Times New Roman"/>
              </w:rPr>
              <w:t>se puede concebir</w:t>
            </w:r>
            <w:r w:rsidRPr="00BE2062">
              <w:rPr>
                <w:rFonts w:ascii="Times New Roman" w:hAnsi="Times New Roman"/>
              </w:rPr>
              <w:t xml:space="preserve"> como </w:t>
            </w:r>
            <w:r>
              <w:rPr>
                <w:rFonts w:ascii="Times New Roman" w:hAnsi="Times New Roman"/>
              </w:rPr>
              <w:t xml:space="preserve">una </w:t>
            </w:r>
            <w:r w:rsidRPr="00EC2574">
              <w:rPr>
                <w:rFonts w:ascii="Times New Roman" w:hAnsi="Times New Roman"/>
                <w:b/>
              </w:rPr>
              <w:t>estrategia de aprendizaje</w:t>
            </w:r>
            <w:r>
              <w:rPr>
                <w:rFonts w:ascii="Times New Roman" w:hAnsi="Times New Roman"/>
              </w:rPr>
              <w:t xml:space="preserve"> y análisis</w:t>
            </w:r>
            <w:r w:rsidRPr="00BE2062">
              <w:rPr>
                <w:rFonts w:ascii="Times New Roman" w:hAnsi="Times New Roman"/>
              </w:rPr>
              <w:t xml:space="preserve">. </w:t>
            </w:r>
            <w:r>
              <w:rPr>
                <w:rFonts w:ascii="Times New Roman" w:hAnsi="Times New Roman"/>
              </w:rPr>
              <w:t>Buscar esclarecer la forma en que se dan las relaciones entre los temas tanto al momento de leer un texto como al valorar una exposición oral,</w:t>
            </w:r>
            <w:r w:rsidRPr="00BE2062">
              <w:rPr>
                <w:rFonts w:ascii="Times New Roman" w:hAnsi="Times New Roman"/>
              </w:rPr>
              <w:t xml:space="preserve"> ejercita nuestro </w:t>
            </w:r>
            <w:r w:rsidRPr="00EC2574">
              <w:rPr>
                <w:rFonts w:ascii="Times New Roman" w:hAnsi="Times New Roman"/>
                <w:b/>
              </w:rPr>
              <w:t xml:space="preserve">carácter crítico </w:t>
            </w:r>
            <w:r w:rsidRPr="00BE2062">
              <w:rPr>
                <w:rFonts w:ascii="Times New Roman" w:hAnsi="Times New Roman"/>
              </w:rPr>
              <w:t xml:space="preserve">y nos permite conocer </w:t>
            </w:r>
            <w:r>
              <w:rPr>
                <w:rFonts w:ascii="Times New Roman" w:hAnsi="Times New Roman"/>
              </w:rPr>
              <w:t xml:space="preserve">mejor </w:t>
            </w:r>
            <w:r w:rsidRPr="00BE2062">
              <w:rPr>
                <w:rFonts w:ascii="Times New Roman" w:hAnsi="Times New Roman"/>
              </w:rPr>
              <w:t xml:space="preserve">el mundo y conocernos </w:t>
            </w:r>
            <w:r>
              <w:rPr>
                <w:rFonts w:ascii="Times New Roman" w:hAnsi="Times New Roman"/>
              </w:rPr>
              <w:t xml:space="preserve">a nosotros mismos </w:t>
            </w:r>
            <w:r w:rsidRPr="00BE2062">
              <w:rPr>
                <w:rFonts w:ascii="Times New Roman" w:hAnsi="Times New Roman"/>
              </w:rPr>
              <w:t xml:space="preserve">de manera más detallada. </w:t>
            </w:r>
          </w:p>
        </w:tc>
      </w:tr>
    </w:tbl>
    <w:p w14:paraId="65FDC7EA" w14:textId="77777777" w:rsidR="00F60610" w:rsidRPr="00BE2062" w:rsidRDefault="00F60610" w:rsidP="00F60610">
      <w:pPr>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F60610" w:rsidRPr="00BE2062" w14:paraId="0737958D" w14:textId="77777777" w:rsidTr="00913F52">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3EB5C0F" w14:textId="77777777" w:rsidR="00F60610" w:rsidRPr="00BE2062" w:rsidRDefault="00F60610" w:rsidP="00913F52">
            <w:pPr>
              <w:jc w:val="center"/>
              <w:rPr>
                <w:rFonts w:ascii="Times New Roman" w:hAnsi="Times New Roman"/>
                <w:b/>
                <w:color w:val="FFFFFF" w:themeColor="background1"/>
              </w:rPr>
            </w:pPr>
            <w:r w:rsidRPr="00BE2062">
              <w:rPr>
                <w:rFonts w:ascii="Times New Roman" w:hAnsi="Times New Roman"/>
                <w:b/>
                <w:color w:val="FFFFFF" w:themeColor="background1"/>
              </w:rPr>
              <w:t>Practica (recurso de ejercitación)</w:t>
            </w:r>
          </w:p>
        </w:tc>
      </w:tr>
      <w:tr w:rsidR="00F60610" w:rsidRPr="00BE2062" w14:paraId="7A12A231"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70FD7D" w14:textId="77777777" w:rsidR="00F60610" w:rsidRPr="00BE2062" w:rsidRDefault="00F60610" w:rsidP="00913F52">
            <w:pPr>
              <w:rPr>
                <w:rFonts w:ascii="Times New Roman" w:hAnsi="Times New Roman"/>
                <w:b/>
                <w:color w:val="000000"/>
              </w:rPr>
            </w:pPr>
            <w:r w:rsidRPr="00BE2062">
              <w:rPr>
                <w:rFonts w:ascii="Times New Roman" w:hAnsi="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B9983F" w14:textId="77777777" w:rsidR="00F60610" w:rsidRPr="00BE2062" w:rsidRDefault="00F60610" w:rsidP="00913F52">
            <w:pPr>
              <w:rPr>
                <w:rFonts w:ascii="Times New Roman" w:hAnsi="Times New Roman"/>
                <w:b/>
                <w:color w:val="000000"/>
              </w:rPr>
            </w:pPr>
            <w:r w:rsidRPr="00BE2062">
              <w:rPr>
                <w:rFonts w:ascii="Times New Roman" w:hAnsi="Times New Roman"/>
                <w:color w:val="000000"/>
              </w:rPr>
              <w:t>LE_10_03_REC200</w:t>
            </w:r>
          </w:p>
        </w:tc>
      </w:tr>
      <w:tr w:rsidR="00F60610" w:rsidRPr="00BE2062" w14:paraId="0F326E24"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E534ED" w14:textId="77777777" w:rsidR="00F60610" w:rsidRPr="00BE2062" w:rsidRDefault="00F60610" w:rsidP="00913F52">
            <w:pPr>
              <w:rPr>
                <w:rFonts w:ascii="Times New Roman" w:hAnsi="Times New Roman"/>
                <w:color w:val="000000"/>
              </w:rPr>
            </w:pPr>
            <w:r w:rsidRPr="00BE2062">
              <w:rPr>
                <w:rFonts w:ascii="Times New Roman" w:hAnsi="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2C3D24" w14:textId="77777777" w:rsidR="00F60610" w:rsidRPr="00BE2062" w:rsidRDefault="00F60610" w:rsidP="00913F52">
            <w:pPr>
              <w:rPr>
                <w:rFonts w:ascii="Times New Roman" w:hAnsi="Times New Roman"/>
                <w:color w:val="000000"/>
              </w:rPr>
            </w:pPr>
            <w:r w:rsidRPr="00BE2062">
              <w:rPr>
                <w:rFonts w:ascii="Times New Roman" w:hAnsi="Times New Roman"/>
                <w:color w:val="000000"/>
              </w:rPr>
              <w:t>Identifica la secuencia temática</w:t>
            </w:r>
          </w:p>
        </w:tc>
      </w:tr>
      <w:tr w:rsidR="00F60610" w:rsidRPr="00BE2062" w14:paraId="1C54AFCE"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B80976" w14:textId="77777777" w:rsidR="00F60610" w:rsidRPr="00BE2062" w:rsidRDefault="00F60610" w:rsidP="00913F52">
            <w:pPr>
              <w:rPr>
                <w:rFonts w:ascii="Times New Roman" w:hAnsi="Times New Roman"/>
                <w:color w:val="000000"/>
              </w:rPr>
            </w:pPr>
            <w:r w:rsidRPr="00BE2062">
              <w:rPr>
                <w:rFonts w:ascii="Times New Roman" w:hAnsi="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4FB80D" w14:textId="77777777" w:rsidR="00F60610" w:rsidRPr="00BE2062" w:rsidRDefault="00F60610" w:rsidP="00913F52">
            <w:pPr>
              <w:shd w:val="clear" w:color="auto" w:fill="FFFFFF"/>
              <w:rPr>
                <w:rFonts w:ascii="Times New Roman" w:hAnsi="Times New Roman"/>
                <w:color w:val="000000"/>
              </w:rPr>
            </w:pPr>
            <w:r w:rsidRPr="00D06B3C">
              <w:rPr>
                <w:rFonts w:ascii="Times New Roman" w:hAnsi="Times New Roman"/>
                <w:color w:val="000000"/>
              </w:rPr>
              <w:t>Actividad con audio para ejercitar la identificación de temas</w:t>
            </w:r>
          </w:p>
        </w:tc>
      </w:tr>
    </w:tbl>
    <w:p w14:paraId="77E92695" w14:textId="77777777" w:rsidR="00F60610" w:rsidRDefault="00F60610" w:rsidP="00F60610">
      <w:pPr>
        <w:rPr>
          <w:rFonts w:ascii="Times New Roman" w:hAnsi="Times New Roman"/>
          <w:b/>
          <w:highlight w:val="yellow"/>
        </w:rPr>
      </w:pPr>
    </w:p>
    <w:p w14:paraId="467A1D89" w14:textId="77777777" w:rsidR="00F60610" w:rsidRPr="006A17ED" w:rsidRDefault="00F60610" w:rsidP="00F60610">
      <w:pPr>
        <w:rPr>
          <w:rFonts w:ascii="Times New Roman" w:hAnsi="Times New Roman"/>
          <w:b/>
        </w:rPr>
      </w:pPr>
      <w:r w:rsidRPr="00BF2005">
        <w:rPr>
          <w:rFonts w:ascii="Times New Roman" w:hAnsi="Times New Roman"/>
          <w:b/>
          <w:highlight w:val="yellow"/>
        </w:rPr>
        <w:t>[SECCIÓN 2]</w:t>
      </w:r>
      <w:r>
        <w:rPr>
          <w:rFonts w:ascii="Times New Roman" w:hAnsi="Times New Roman"/>
          <w:b/>
        </w:rPr>
        <w:t xml:space="preserve"> </w:t>
      </w:r>
      <w:r w:rsidRPr="006A17ED">
        <w:rPr>
          <w:rFonts w:ascii="Times New Roman" w:hAnsi="Times New Roman"/>
          <w:b/>
        </w:rPr>
        <w:t>5.4. Consolidación</w:t>
      </w:r>
    </w:p>
    <w:p w14:paraId="55CBF0E7" w14:textId="77777777" w:rsidR="00F60610" w:rsidRDefault="00F60610" w:rsidP="00F60610">
      <w:pPr>
        <w:rPr>
          <w:rFonts w:ascii="Times New Roman" w:hAnsi="Times New Roman"/>
        </w:rPr>
      </w:pPr>
    </w:p>
    <w:p w14:paraId="0BE5A97C" w14:textId="77777777" w:rsidR="00F60610" w:rsidRDefault="00F60610" w:rsidP="00F60610">
      <w:pPr>
        <w:rPr>
          <w:rFonts w:ascii="Times New Roman" w:hAnsi="Times New Roman"/>
        </w:rPr>
      </w:pPr>
      <w:r>
        <w:rPr>
          <w:rFonts w:ascii="Times New Roman" w:hAnsi="Times New Roman"/>
        </w:rPr>
        <w:t>Actividad para afianzar el tema que has aprendido en esta sección.</w:t>
      </w:r>
    </w:p>
    <w:p w14:paraId="04A3AC2E" w14:textId="77777777" w:rsidR="00F60610" w:rsidRPr="00BE2062" w:rsidRDefault="00F60610" w:rsidP="00F60610">
      <w:pPr>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F60610" w:rsidRPr="00BE2062" w14:paraId="257A470E" w14:textId="77777777" w:rsidTr="00913F52">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61101AF" w14:textId="77777777" w:rsidR="00F60610" w:rsidRPr="00BE2062" w:rsidRDefault="00F60610" w:rsidP="00913F52">
            <w:pPr>
              <w:jc w:val="center"/>
              <w:rPr>
                <w:rFonts w:ascii="Times New Roman" w:hAnsi="Times New Roman"/>
                <w:b/>
                <w:color w:val="FFFFFF" w:themeColor="background1"/>
              </w:rPr>
            </w:pPr>
            <w:r w:rsidRPr="00BE2062">
              <w:rPr>
                <w:rFonts w:ascii="Times New Roman" w:hAnsi="Times New Roman"/>
                <w:b/>
                <w:color w:val="FFFFFF" w:themeColor="background1"/>
              </w:rPr>
              <w:t>Practica (recurso de ejercitación)</w:t>
            </w:r>
          </w:p>
        </w:tc>
      </w:tr>
      <w:tr w:rsidR="00F60610" w:rsidRPr="00BE2062" w14:paraId="3C354DBE"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04AB91" w14:textId="77777777" w:rsidR="00F60610" w:rsidRPr="00BE2062" w:rsidRDefault="00F60610" w:rsidP="00913F52">
            <w:pPr>
              <w:rPr>
                <w:rFonts w:ascii="Times New Roman" w:hAnsi="Times New Roman"/>
                <w:b/>
                <w:color w:val="000000"/>
              </w:rPr>
            </w:pPr>
            <w:r w:rsidRPr="00BE2062">
              <w:rPr>
                <w:rFonts w:ascii="Times New Roman" w:hAnsi="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36BE74" w14:textId="66E71645" w:rsidR="00F60610" w:rsidRPr="00BE2062" w:rsidRDefault="00F60610" w:rsidP="00913F52">
            <w:pPr>
              <w:rPr>
                <w:rFonts w:ascii="Times New Roman" w:hAnsi="Times New Roman"/>
                <w:b/>
                <w:color w:val="000000"/>
              </w:rPr>
            </w:pPr>
            <w:r w:rsidRPr="00BE2062">
              <w:rPr>
                <w:rFonts w:ascii="Times New Roman" w:hAnsi="Times New Roman"/>
                <w:color w:val="000000"/>
              </w:rPr>
              <w:t>LE_10_03_REC2</w:t>
            </w:r>
            <w:ins w:id="95" w:author="Luis Felipe Pertuz Urrego" w:date="2016-05-29T14:20:00Z">
              <w:r w:rsidR="00B077B0">
                <w:rPr>
                  <w:rFonts w:ascii="Times New Roman" w:hAnsi="Times New Roman"/>
                  <w:color w:val="000000"/>
                </w:rPr>
                <w:t>1</w:t>
              </w:r>
            </w:ins>
            <w:r w:rsidRPr="00BE2062">
              <w:rPr>
                <w:rFonts w:ascii="Times New Roman" w:hAnsi="Times New Roman"/>
                <w:color w:val="000000"/>
              </w:rPr>
              <w:t>0</w:t>
            </w:r>
          </w:p>
        </w:tc>
      </w:tr>
      <w:tr w:rsidR="00F60610" w:rsidRPr="00BE2062" w14:paraId="4A71CD56"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F4578D" w14:textId="77777777" w:rsidR="00F60610" w:rsidRPr="00BE2062" w:rsidRDefault="00F60610" w:rsidP="00913F52">
            <w:pPr>
              <w:rPr>
                <w:rFonts w:ascii="Times New Roman" w:hAnsi="Times New Roman"/>
                <w:color w:val="000000"/>
              </w:rPr>
            </w:pPr>
            <w:r w:rsidRPr="00BE2062">
              <w:rPr>
                <w:rFonts w:ascii="Times New Roman" w:hAnsi="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CF9AC9" w14:textId="77777777" w:rsidR="00F60610" w:rsidRPr="00BE2062" w:rsidRDefault="00F60610" w:rsidP="00913F52">
            <w:pPr>
              <w:rPr>
                <w:rFonts w:ascii="Times New Roman" w:hAnsi="Times New Roman"/>
                <w:color w:val="000000"/>
              </w:rPr>
            </w:pPr>
            <w:r>
              <w:rPr>
                <w:rFonts w:ascii="Times New Roman" w:hAnsi="Times New Roman"/>
                <w:color w:val="000000"/>
              </w:rPr>
              <w:t>Refuerza tu aprendizaje: El p</w:t>
            </w:r>
            <w:r w:rsidRPr="00BE2062">
              <w:rPr>
                <w:rFonts w:ascii="Times New Roman" w:hAnsi="Times New Roman"/>
                <w:color w:val="000000"/>
              </w:rPr>
              <w:t>rotocolo</w:t>
            </w:r>
          </w:p>
        </w:tc>
      </w:tr>
      <w:tr w:rsidR="00F60610" w14:paraId="19C34202"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DF3E8D" w14:textId="77777777" w:rsidR="00F60610" w:rsidRPr="006A17ED" w:rsidRDefault="00F60610" w:rsidP="00913F52">
            <w:pPr>
              <w:rPr>
                <w:rFonts w:ascii="Times New Roman" w:hAnsi="Times New Roman"/>
                <w:color w:val="000000"/>
              </w:rPr>
            </w:pPr>
            <w:r w:rsidRPr="006A17ED">
              <w:rPr>
                <w:rFonts w:ascii="Times New Roman" w:hAnsi="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6F66B0" w14:textId="77777777" w:rsidR="00F60610" w:rsidRPr="006A17ED" w:rsidRDefault="00F60610" w:rsidP="00913F52">
            <w:pPr>
              <w:shd w:val="clear" w:color="auto" w:fill="FFFFFF"/>
              <w:rPr>
                <w:rFonts w:ascii="Times New Roman" w:hAnsi="Times New Roman"/>
                <w:color w:val="000000"/>
              </w:rPr>
            </w:pPr>
            <w:r w:rsidRPr="006A17ED">
              <w:rPr>
                <w:rFonts w:ascii="Times New Roman" w:hAnsi="Times New Roman"/>
                <w:color w:val="000000"/>
              </w:rPr>
              <w:t>Actividad para afirmar la comprensión sobre el protocolo</w:t>
            </w:r>
          </w:p>
        </w:tc>
      </w:tr>
    </w:tbl>
    <w:p w14:paraId="72C818EC" w14:textId="77777777" w:rsidR="00F60610" w:rsidRDefault="00F60610" w:rsidP="00F60610"/>
    <w:p w14:paraId="442BDDEF" w14:textId="77777777" w:rsidR="00376AC8" w:rsidRDefault="00376AC8" w:rsidP="00376AC8">
      <w:pPr>
        <w:rPr>
          <w:rFonts w:ascii="Times New Roman" w:hAnsi="Times New Roman"/>
          <w:b/>
        </w:rPr>
      </w:pPr>
      <w:r w:rsidRPr="00AB62D5">
        <w:rPr>
          <w:rFonts w:ascii="Times New Roman" w:hAnsi="Times New Roman"/>
          <w:b/>
          <w:highlight w:val="yellow"/>
        </w:rPr>
        <w:t>[SECCIÓN 1]</w:t>
      </w:r>
      <w:r>
        <w:rPr>
          <w:rFonts w:ascii="Times New Roman" w:hAnsi="Times New Roman"/>
          <w:b/>
        </w:rPr>
        <w:t xml:space="preserve"> </w:t>
      </w:r>
      <w:r w:rsidRPr="0089370D">
        <w:rPr>
          <w:rFonts w:ascii="Times New Roman" w:hAnsi="Times New Roman"/>
          <w:b/>
        </w:rPr>
        <w:t xml:space="preserve">6 </w:t>
      </w:r>
      <w:r>
        <w:rPr>
          <w:rFonts w:ascii="Times New Roman" w:hAnsi="Times New Roman"/>
          <w:b/>
        </w:rPr>
        <w:t>Producción e</w:t>
      </w:r>
      <w:r w:rsidRPr="0089370D">
        <w:rPr>
          <w:rFonts w:ascii="Times New Roman" w:hAnsi="Times New Roman"/>
          <w:b/>
        </w:rPr>
        <w:t>scrita: el protocolo</w:t>
      </w:r>
    </w:p>
    <w:p w14:paraId="61EDFC47" w14:textId="77777777" w:rsidR="00376AC8" w:rsidRDefault="00376AC8" w:rsidP="00376AC8">
      <w:pPr>
        <w:rPr>
          <w:rFonts w:ascii="Times New Roman" w:hAnsi="Times New Roman"/>
          <w:b/>
        </w:rPr>
      </w:pPr>
    </w:p>
    <w:p w14:paraId="01F42390" w14:textId="033E7903" w:rsidR="00376AC8" w:rsidRPr="00340167" w:rsidRDefault="00376AC8" w:rsidP="00376AC8">
      <w:pPr>
        <w:rPr>
          <w:rFonts w:ascii="Times New Roman" w:hAnsi="Times New Roman"/>
        </w:rPr>
      </w:pPr>
      <w:r>
        <w:rPr>
          <w:rFonts w:ascii="Times New Roman" w:hAnsi="Times New Roman"/>
        </w:rPr>
        <w:t xml:space="preserve">¿Te has formado una idea clara del propósito de un protocolo académico? ¿Comprendes la utilidad y ventajas que suministra? </w:t>
      </w:r>
      <w:ins w:id="96" w:author="Admincmovil" w:date="2016-05-27T13:01:00Z">
        <w:r w:rsidR="008B729F">
          <w:rPr>
            <w:rFonts w:ascii="Times New Roman" w:hAnsi="Times New Roman"/>
          </w:rPr>
          <w:t>Si es así,</w:t>
        </w:r>
      </w:ins>
      <w:r>
        <w:rPr>
          <w:rFonts w:ascii="Times New Roman" w:hAnsi="Times New Roman"/>
        </w:rPr>
        <w:t xml:space="preserve"> estás preparado para conocer la estructura usual</w:t>
      </w:r>
      <w:r w:rsidRPr="00ED2C0C">
        <w:rPr>
          <w:rFonts w:ascii="Times New Roman" w:hAnsi="Times New Roman"/>
        </w:rPr>
        <w:t xml:space="preserve"> </w:t>
      </w:r>
      <w:r>
        <w:rPr>
          <w:rFonts w:ascii="Times New Roman" w:hAnsi="Times New Roman"/>
        </w:rPr>
        <w:t xml:space="preserve">de este documento, lo que te proporcionará los elementos para emprender el ejercicio de escribir uno tú mismo y llevar a la práctica los conocimientos adquiridos. </w:t>
      </w:r>
    </w:p>
    <w:p w14:paraId="0E04F0C8" w14:textId="77777777" w:rsidR="00376AC8" w:rsidRDefault="00376AC8" w:rsidP="00376AC8">
      <w:pPr>
        <w:rPr>
          <w:rFonts w:ascii="Times New Roman" w:hAnsi="Times New Roman"/>
          <w:b/>
        </w:rPr>
      </w:pPr>
    </w:p>
    <w:p w14:paraId="6E95D53D" w14:textId="77777777" w:rsidR="00376AC8" w:rsidRDefault="00376AC8" w:rsidP="00376AC8">
      <w:pPr>
        <w:rPr>
          <w:rFonts w:ascii="Times New Roman" w:hAnsi="Times New Roman"/>
        </w:rPr>
      </w:pPr>
      <w:r>
        <w:rPr>
          <w:rFonts w:ascii="Times New Roman" w:hAnsi="Times New Roman"/>
        </w:rPr>
        <w:t xml:space="preserve">Sin embargo, antes de ello, hay una cuestión que parece una obviedad pero que debes tener en cuenta, a saber, para escribir un protocolo debes haber asistido a un evento académico, y de alguna manera, haber tomado un </w:t>
      </w:r>
      <w:r w:rsidRPr="00CA0A87">
        <w:rPr>
          <w:rFonts w:ascii="Times New Roman" w:hAnsi="Times New Roman"/>
          <w:b/>
        </w:rPr>
        <w:t>registro</w:t>
      </w:r>
      <w:r>
        <w:rPr>
          <w:rFonts w:ascii="Times New Roman" w:hAnsi="Times New Roman"/>
        </w:rPr>
        <w:t xml:space="preserve"> de los temas e ideas allí abordados. Desde l</w:t>
      </w:r>
      <w:r w:rsidRPr="0089370D">
        <w:rPr>
          <w:rFonts w:ascii="Times New Roman" w:hAnsi="Times New Roman"/>
        </w:rPr>
        <w:t xml:space="preserve">a </w:t>
      </w:r>
      <w:r>
        <w:rPr>
          <w:rFonts w:ascii="Times New Roman" w:hAnsi="Times New Roman"/>
        </w:rPr>
        <w:lastRenderedPageBreak/>
        <w:t xml:space="preserve">tradicional </w:t>
      </w:r>
      <w:r w:rsidRPr="0089370D">
        <w:rPr>
          <w:rFonts w:ascii="Times New Roman" w:hAnsi="Times New Roman"/>
        </w:rPr>
        <w:t xml:space="preserve">agenda </w:t>
      </w:r>
      <w:r>
        <w:rPr>
          <w:rFonts w:ascii="Times New Roman" w:hAnsi="Times New Roman"/>
        </w:rPr>
        <w:t xml:space="preserve">para tomar notas hasta el computador portátil o la </w:t>
      </w:r>
      <w:proofErr w:type="spellStart"/>
      <w:r w:rsidRPr="008E692B">
        <w:rPr>
          <w:rFonts w:ascii="Times New Roman" w:hAnsi="Times New Roman"/>
          <w:i/>
        </w:rPr>
        <w:t>tablet</w:t>
      </w:r>
      <w:proofErr w:type="spellEnd"/>
      <w:r>
        <w:rPr>
          <w:rFonts w:ascii="Times New Roman" w:hAnsi="Times New Roman"/>
        </w:rPr>
        <w:t xml:space="preserve">, cualquiera de ellos es una herramienta que encontrarás apropiada. </w:t>
      </w:r>
    </w:p>
    <w:p w14:paraId="5F71773E" w14:textId="77777777" w:rsidR="00376AC8" w:rsidRDefault="00376AC8" w:rsidP="00376AC8">
      <w:pPr>
        <w:rPr>
          <w:rFonts w:ascii="Times New Roman" w:hAnsi="Times New Roman"/>
          <w:b/>
        </w:rPr>
      </w:pPr>
    </w:p>
    <w:tbl>
      <w:tblPr>
        <w:tblStyle w:val="Tablaconcuadrcula"/>
        <w:tblW w:w="0" w:type="auto"/>
        <w:tblLook w:val="04A0" w:firstRow="1" w:lastRow="0" w:firstColumn="1" w:lastColumn="0" w:noHBand="0" w:noVBand="1"/>
      </w:tblPr>
      <w:tblGrid>
        <w:gridCol w:w="2518"/>
        <w:gridCol w:w="6515"/>
      </w:tblGrid>
      <w:tr w:rsidR="00376AC8" w:rsidRPr="0089370D" w14:paraId="2A2221EA" w14:textId="77777777" w:rsidTr="00913F52">
        <w:tc>
          <w:tcPr>
            <w:tcW w:w="9033" w:type="dxa"/>
            <w:gridSpan w:val="2"/>
            <w:shd w:val="clear" w:color="auto" w:fill="0D0D0D" w:themeFill="text1" w:themeFillTint="F2"/>
          </w:tcPr>
          <w:p w14:paraId="1685E801" w14:textId="77777777" w:rsidR="00376AC8" w:rsidRPr="0089370D" w:rsidRDefault="00376AC8" w:rsidP="00913F52">
            <w:pPr>
              <w:jc w:val="center"/>
              <w:rPr>
                <w:rFonts w:ascii="Times New Roman" w:hAnsi="Times New Roman"/>
                <w:b/>
                <w:color w:val="FFFFFF" w:themeColor="background1"/>
              </w:rPr>
            </w:pPr>
            <w:r w:rsidRPr="0089370D">
              <w:rPr>
                <w:rFonts w:ascii="Times New Roman" w:hAnsi="Times New Roman"/>
                <w:b/>
                <w:color w:val="FFFFFF" w:themeColor="background1"/>
              </w:rPr>
              <w:t>Imagen (fotografía, gráfica o ilustración)</w:t>
            </w:r>
          </w:p>
        </w:tc>
      </w:tr>
      <w:tr w:rsidR="00376AC8" w:rsidRPr="0089370D" w14:paraId="4EC92D27" w14:textId="77777777" w:rsidTr="00913F52">
        <w:tc>
          <w:tcPr>
            <w:tcW w:w="2518" w:type="dxa"/>
          </w:tcPr>
          <w:p w14:paraId="7A7BE6A5" w14:textId="77777777" w:rsidR="00376AC8" w:rsidRPr="0089370D" w:rsidRDefault="00376AC8" w:rsidP="00913F52">
            <w:pPr>
              <w:rPr>
                <w:rFonts w:ascii="Times New Roman" w:hAnsi="Times New Roman"/>
                <w:b/>
                <w:color w:val="000000"/>
              </w:rPr>
            </w:pPr>
            <w:r w:rsidRPr="0089370D">
              <w:rPr>
                <w:rFonts w:ascii="Times New Roman" w:hAnsi="Times New Roman"/>
                <w:b/>
                <w:color w:val="000000"/>
              </w:rPr>
              <w:t>Código</w:t>
            </w:r>
          </w:p>
        </w:tc>
        <w:tc>
          <w:tcPr>
            <w:tcW w:w="6515" w:type="dxa"/>
          </w:tcPr>
          <w:p w14:paraId="7E4C4392" w14:textId="0D1DBA93" w:rsidR="00376AC8" w:rsidRPr="0089370D" w:rsidRDefault="00376AC8" w:rsidP="00913F52">
            <w:pPr>
              <w:rPr>
                <w:rFonts w:ascii="Times New Roman" w:hAnsi="Times New Roman"/>
                <w:b/>
                <w:color w:val="000000"/>
              </w:rPr>
            </w:pPr>
            <w:r w:rsidRPr="0089370D">
              <w:rPr>
                <w:rFonts w:ascii="Times New Roman" w:hAnsi="Times New Roman"/>
                <w:color w:val="000000"/>
              </w:rPr>
              <w:t>LE_10_03_IMG</w:t>
            </w:r>
            <w:r w:rsidRPr="00376AC8">
              <w:rPr>
                <w:rFonts w:ascii="Times New Roman" w:hAnsi="Times New Roman"/>
                <w:color w:val="000000"/>
              </w:rPr>
              <w:t>12</w:t>
            </w:r>
          </w:p>
        </w:tc>
      </w:tr>
      <w:tr w:rsidR="00376AC8" w:rsidRPr="0089370D" w14:paraId="5D4DD0B1" w14:textId="77777777" w:rsidTr="00913F52">
        <w:tc>
          <w:tcPr>
            <w:tcW w:w="2518" w:type="dxa"/>
          </w:tcPr>
          <w:p w14:paraId="16D6076A" w14:textId="77777777" w:rsidR="00376AC8" w:rsidRPr="0089370D" w:rsidRDefault="00376AC8" w:rsidP="00913F52">
            <w:pPr>
              <w:rPr>
                <w:rFonts w:ascii="Times New Roman" w:hAnsi="Times New Roman"/>
                <w:color w:val="000000"/>
              </w:rPr>
            </w:pPr>
            <w:r w:rsidRPr="0089370D">
              <w:rPr>
                <w:rFonts w:ascii="Times New Roman" w:hAnsi="Times New Roman"/>
                <w:b/>
                <w:color w:val="000000"/>
              </w:rPr>
              <w:t>Descripción</w:t>
            </w:r>
          </w:p>
        </w:tc>
        <w:tc>
          <w:tcPr>
            <w:tcW w:w="6515" w:type="dxa"/>
          </w:tcPr>
          <w:p w14:paraId="2BE7239C" w14:textId="77777777" w:rsidR="00376AC8" w:rsidRPr="0089370D" w:rsidRDefault="00376AC8" w:rsidP="00913F52">
            <w:pPr>
              <w:rPr>
                <w:rFonts w:ascii="Times New Roman" w:hAnsi="Times New Roman"/>
                <w:color w:val="000000"/>
              </w:rPr>
            </w:pPr>
            <w:r>
              <w:rPr>
                <w:rFonts w:ascii="Times New Roman" w:hAnsi="Times New Roman"/>
                <w:color w:val="000000"/>
              </w:rPr>
              <w:t>Tomar notas</w:t>
            </w:r>
          </w:p>
        </w:tc>
      </w:tr>
      <w:tr w:rsidR="00376AC8" w:rsidRPr="0089370D" w14:paraId="1BC91259" w14:textId="77777777" w:rsidTr="00913F52">
        <w:tc>
          <w:tcPr>
            <w:tcW w:w="2518" w:type="dxa"/>
          </w:tcPr>
          <w:p w14:paraId="0D4BF8E9" w14:textId="77777777" w:rsidR="00376AC8" w:rsidRPr="0089370D" w:rsidRDefault="00376AC8" w:rsidP="00913F52">
            <w:pPr>
              <w:rPr>
                <w:rFonts w:ascii="Times New Roman" w:hAnsi="Times New Roman"/>
                <w:color w:val="000000"/>
              </w:rPr>
            </w:pPr>
            <w:r w:rsidRPr="0089370D">
              <w:rPr>
                <w:rFonts w:ascii="Times New Roman" w:hAnsi="Times New Roman"/>
                <w:b/>
                <w:color w:val="000000"/>
              </w:rPr>
              <w:t xml:space="preserve">Código </w:t>
            </w:r>
            <w:proofErr w:type="spellStart"/>
            <w:r w:rsidRPr="0089370D">
              <w:rPr>
                <w:rFonts w:ascii="Times New Roman" w:hAnsi="Times New Roman"/>
                <w:b/>
                <w:color w:val="000000"/>
              </w:rPr>
              <w:t>Shutterstock</w:t>
            </w:r>
            <w:proofErr w:type="spellEnd"/>
            <w:r w:rsidRPr="0089370D">
              <w:rPr>
                <w:rFonts w:ascii="Times New Roman" w:hAnsi="Times New Roman"/>
                <w:b/>
                <w:color w:val="000000"/>
              </w:rPr>
              <w:t xml:space="preserve"> (o URL o la ruta en </w:t>
            </w:r>
            <w:proofErr w:type="spellStart"/>
            <w:r w:rsidRPr="0089370D">
              <w:rPr>
                <w:rFonts w:ascii="Times New Roman" w:hAnsi="Times New Roman"/>
                <w:b/>
                <w:color w:val="000000"/>
              </w:rPr>
              <w:t>AulaPlaneta</w:t>
            </w:r>
            <w:proofErr w:type="spellEnd"/>
            <w:r w:rsidRPr="0089370D">
              <w:rPr>
                <w:rFonts w:ascii="Times New Roman" w:hAnsi="Times New Roman"/>
                <w:b/>
                <w:color w:val="000000"/>
              </w:rPr>
              <w:t>)</w:t>
            </w:r>
          </w:p>
        </w:tc>
        <w:tc>
          <w:tcPr>
            <w:tcW w:w="6515" w:type="dxa"/>
          </w:tcPr>
          <w:p w14:paraId="3698B79F" w14:textId="77777777" w:rsidR="00376AC8" w:rsidRPr="0089370D" w:rsidRDefault="00376AC8" w:rsidP="00913F52">
            <w:pPr>
              <w:rPr>
                <w:rFonts w:ascii="Times New Roman" w:hAnsi="Times New Roman"/>
                <w:color w:val="000000"/>
              </w:rPr>
            </w:pPr>
            <w:r w:rsidRPr="00FA58F3">
              <w:rPr>
                <w:rFonts w:ascii="Times New Roman" w:hAnsi="Times New Roman"/>
                <w:color w:val="000000"/>
              </w:rPr>
              <w:t>150982166</w:t>
            </w:r>
          </w:p>
        </w:tc>
      </w:tr>
      <w:tr w:rsidR="00376AC8" w:rsidRPr="0089370D" w14:paraId="64384A62" w14:textId="77777777" w:rsidTr="00913F52">
        <w:tc>
          <w:tcPr>
            <w:tcW w:w="2518" w:type="dxa"/>
          </w:tcPr>
          <w:p w14:paraId="0BD1B408" w14:textId="77777777" w:rsidR="00376AC8" w:rsidRPr="0089370D" w:rsidRDefault="00376AC8" w:rsidP="00913F52">
            <w:pPr>
              <w:rPr>
                <w:rFonts w:ascii="Times New Roman" w:hAnsi="Times New Roman"/>
                <w:color w:val="000000"/>
              </w:rPr>
            </w:pPr>
            <w:r w:rsidRPr="0089370D">
              <w:rPr>
                <w:rFonts w:ascii="Times New Roman" w:hAnsi="Times New Roman"/>
                <w:b/>
                <w:color w:val="000000"/>
              </w:rPr>
              <w:t>Pie de imagen</w:t>
            </w:r>
          </w:p>
        </w:tc>
        <w:tc>
          <w:tcPr>
            <w:tcW w:w="6515" w:type="dxa"/>
          </w:tcPr>
          <w:p w14:paraId="06F44644" w14:textId="0EB5077D" w:rsidR="00376AC8" w:rsidRPr="0089370D" w:rsidRDefault="00376AC8" w:rsidP="008B729F">
            <w:pPr>
              <w:rPr>
                <w:rFonts w:ascii="Times New Roman" w:hAnsi="Times New Roman"/>
                <w:color w:val="000000"/>
              </w:rPr>
            </w:pPr>
            <w:r w:rsidRPr="0089370D">
              <w:rPr>
                <w:rFonts w:ascii="Times New Roman" w:hAnsi="Times New Roman"/>
                <w:color w:val="000000"/>
              </w:rPr>
              <w:t>Hoy con</w:t>
            </w:r>
            <w:r>
              <w:rPr>
                <w:rFonts w:ascii="Times New Roman" w:hAnsi="Times New Roman"/>
                <w:color w:val="000000"/>
              </w:rPr>
              <w:t xml:space="preserve">tamos con </w:t>
            </w:r>
            <w:ins w:id="97" w:author="Admincmovil" w:date="2016-05-27T13:03:00Z">
              <w:r w:rsidR="008B729F">
                <w:rPr>
                  <w:rFonts w:ascii="Times New Roman" w:hAnsi="Times New Roman"/>
                  <w:color w:val="000000"/>
                </w:rPr>
                <w:t>varios</w:t>
              </w:r>
            </w:ins>
            <w:r>
              <w:rPr>
                <w:rFonts w:ascii="Times New Roman" w:hAnsi="Times New Roman"/>
                <w:color w:val="000000"/>
              </w:rPr>
              <w:t xml:space="preserve"> instrumento</w:t>
            </w:r>
            <w:ins w:id="98" w:author="Admincmovil" w:date="2016-05-27T13:03:00Z">
              <w:r w:rsidR="008B729F">
                <w:rPr>
                  <w:rFonts w:ascii="Times New Roman" w:hAnsi="Times New Roman"/>
                  <w:color w:val="000000"/>
                </w:rPr>
                <w:t>s</w:t>
              </w:r>
            </w:ins>
            <w:r>
              <w:rPr>
                <w:rFonts w:ascii="Times New Roman" w:hAnsi="Times New Roman"/>
                <w:color w:val="000000"/>
              </w:rPr>
              <w:t xml:space="preserve"> que puede</w:t>
            </w:r>
            <w:ins w:id="99" w:author="Admincmovil" w:date="2016-05-27T13:03:00Z">
              <w:r w:rsidR="008B729F">
                <w:rPr>
                  <w:rFonts w:ascii="Times New Roman" w:hAnsi="Times New Roman"/>
                  <w:color w:val="000000"/>
                </w:rPr>
                <w:t>n</w:t>
              </w:r>
            </w:ins>
            <w:r>
              <w:rPr>
                <w:rFonts w:ascii="Times New Roman" w:hAnsi="Times New Roman"/>
                <w:color w:val="000000"/>
              </w:rPr>
              <w:t xml:space="preserve"> servir</w:t>
            </w:r>
            <w:r w:rsidRPr="0089370D">
              <w:rPr>
                <w:rFonts w:ascii="Times New Roman" w:hAnsi="Times New Roman"/>
                <w:color w:val="000000"/>
              </w:rPr>
              <w:t xml:space="preserve"> para </w:t>
            </w:r>
            <w:r>
              <w:rPr>
                <w:rFonts w:ascii="Times New Roman" w:hAnsi="Times New Roman"/>
                <w:color w:val="000000"/>
              </w:rPr>
              <w:t xml:space="preserve">registrar </w:t>
            </w:r>
            <w:r w:rsidRPr="0089370D">
              <w:rPr>
                <w:rFonts w:ascii="Times New Roman" w:hAnsi="Times New Roman"/>
                <w:color w:val="000000"/>
              </w:rPr>
              <w:t>la información</w:t>
            </w:r>
            <w:r>
              <w:rPr>
                <w:rFonts w:ascii="Times New Roman" w:hAnsi="Times New Roman"/>
                <w:color w:val="000000"/>
              </w:rPr>
              <w:t xml:space="preserve"> en un evento, ya sea académico, empresarial o mediático</w:t>
            </w:r>
            <w:r w:rsidRPr="0089370D">
              <w:rPr>
                <w:rFonts w:ascii="Times New Roman" w:hAnsi="Times New Roman"/>
                <w:color w:val="000000"/>
              </w:rPr>
              <w:t xml:space="preserve">. </w:t>
            </w:r>
            <w:r>
              <w:rPr>
                <w:rFonts w:ascii="Times New Roman" w:hAnsi="Times New Roman"/>
                <w:color w:val="000000"/>
              </w:rPr>
              <w:t xml:space="preserve">Gracias al avance tecnológico, </w:t>
            </w:r>
            <w:ins w:id="100" w:author="Admincmovil" w:date="2016-05-27T13:03:00Z">
              <w:r w:rsidR="008B729F">
                <w:rPr>
                  <w:rFonts w:ascii="Times New Roman" w:hAnsi="Times New Roman"/>
                  <w:color w:val="000000"/>
                </w:rPr>
                <w:t xml:space="preserve">los </w:t>
              </w:r>
            </w:ins>
            <w:r>
              <w:rPr>
                <w:rFonts w:ascii="Times New Roman" w:hAnsi="Times New Roman"/>
                <w:color w:val="000000"/>
              </w:rPr>
              <w:t>teléfonos inteligentes y otros dispositivos incluyen</w:t>
            </w:r>
            <w:r w:rsidRPr="0089370D">
              <w:rPr>
                <w:rFonts w:ascii="Times New Roman" w:hAnsi="Times New Roman"/>
                <w:color w:val="000000"/>
              </w:rPr>
              <w:t xml:space="preserve"> </w:t>
            </w:r>
            <w:r>
              <w:rPr>
                <w:rFonts w:ascii="Times New Roman" w:hAnsi="Times New Roman"/>
                <w:color w:val="000000"/>
              </w:rPr>
              <w:t>funciones</w:t>
            </w:r>
            <w:r w:rsidRPr="0089370D">
              <w:rPr>
                <w:rFonts w:ascii="Times New Roman" w:hAnsi="Times New Roman"/>
                <w:color w:val="000000"/>
              </w:rPr>
              <w:t xml:space="preserve"> </w:t>
            </w:r>
            <w:r>
              <w:rPr>
                <w:rFonts w:ascii="Times New Roman" w:hAnsi="Times New Roman"/>
                <w:color w:val="000000"/>
              </w:rPr>
              <w:t>diseñadas para tal fin. A veces, no obstante, tomar notas en una libreta resulta más sencillo; en realidad</w:t>
            </w:r>
            <w:ins w:id="101" w:author="Admincmovil" w:date="2016-05-27T13:03:00Z">
              <w:r w:rsidR="008B729F">
                <w:rPr>
                  <w:rFonts w:ascii="Times New Roman" w:hAnsi="Times New Roman"/>
                  <w:color w:val="000000"/>
                </w:rPr>
                <w:t>,</w:t>
              </w:r>
            </w:ins>
            <w:r>
              <w:rPr>
                <w:rFonts w:ascii="Times New Roman" w:hAnsi="Times New Roman"/>
                <w:color w:val="000000"/>
              </w:rPr>
              <w:t xml:space="preserve"> todo depende de tu propia inclinación y preferencia.</w:t>
            </w:r>
          </w:p>
        </w:tc>
      </w:tr>
    </w:tbl>
    <w:p w14:paraId="5E8A8DD5" w14:textId="77777777" w:rsidR="00376AC8" w:rsidRPr="0089370D" w:rsidRDefault="00376AC8" w:rsidP="00376AC8">
      <w:pPr>
        <w:rPr>
          <w:rFonts w:ascii="Times New Roman" w:hAnsi="Times New Roman"/>
          <w:b/>
        </w:rPr>
      </w:pPr>
    </w:p>
    <w:p w14:paraId="0470045E" w14:textId="77777777" w:rsidR="00376AC8" w:rsidRPr="0089370D" w:rsidRDefault="00376AC8" w:rsidP="00376AC8">
      <w:pPr>
        <w:rPr>
          <w:rFonts w:ascii="Times New Roman" w:hAnsi="Times New Roman"/>
          <w:b/>
        </w:rPr>
      </w:pPr>
      <w:r w:rsidRPr="00AB62D5">
        <w:rPr>
          <w:rFonts w:ascii="Times New Roman" w:hAnsi="Times New Roman"/>
          <w:b/>
          <w:highlight w:val="yellow"/>
        </w:rPr>
        <w:t>[</w:t>
      </w:r>
      <w:r>
        <w:rPr>
          <w:rFonts w:ascii="Times New Roman" w:hAnsi="Times New Roman"/>
          <w:b/>
          <w:highlight w:val="yellow"/>
        </w:rPr>
        <w:t>SECCIÓN 2</w:t>
      </w:r>
      <w:r w:rsidRPr="00AB62D5">
        <w:rPr>
          <w:rFonts w:ascii="Times New Roman" w:hAnsi="Times New Roman"/>
          <w:b/>
          <w:highlight w:val="yellow"/>
        </w:rPr>
        <w:t>]</w:t>
      </w:r>
      <w:r>
        <w:rPr>
          <w:rFonts w:ascii="Times New Roman" w:hAnsi="Times New Roman"/>
          <w:b/>
        </w:rPr>
        <w:t xml:space="preserve"> </w:t>
      </w:r>
      <w:r w:rsidRPr="0089370D">
        <w:rPr>
          <w:rFonts w:ascii="Times New Roman" w:hAnsi="Times New Roman"/>
          <w:b/>
        </w:rPr>
        <w:t xml:space="preserve">6.1 La </w:t>
      </w:r>
      <w:r>
        <w:rPr>
          <w:rFonts w:ascii="Times New Roman" w:hAnsi="Times New Roman"/>
          <w:b/>
        </w:rPr>
        <w:t>estructura de un p</w:t>
      </w:r>
      <w:r w:rsidRPr="0089370D">
        <w:rPr>
          <w:rFonts w:ascii="Times New Roman" w:hAnsi="Times New Roman"/>
          <w:b/>
        </w:rPr>
        <w:t>rotocolo</w:t>
      </w:r>
    </w:p>
    <w:p w14:paraId="58643169" w14:textId="77777777" w:rsidR="00376AC8" w:rsidRPr="0089370D" w:rsidRDefault="00376AC8" w:rsidP="00376AC8">
      <w:pPr>
        <w:rPr>
          <w:rFonts w:ascii="Times New Roman" w:hAnsi="Times New Roman"/>
          <w:b/>
        </w:rPr>
      </w:pPr>
    </w:p>
    <w:p w14:paraId="16C869E1" w14:textId="3C857EE0" w:rsidR="00376AC8" w:rsidRPr="0089370D" w:rsidRDefault="00376AC8" w:rsidP="00376AC8">
      <w:pPr>
        <w:rPr>
          <w:rFonts w:ascii="Times New Roman" w:hAnsi="Times New Roman"/>
        </w:rPr>
      </w:pPr>
      <w:r w:rsidRPr="0089370D">
        <w:rPr>
          <w:rFonts w:ascii="Times New Roman" w:hAnsi="Times New Roman"/>
        </w:rPr>
        <w:t>La estructura de un protocolo tendrá mucho que ver con el desarrollo del evento</w:t>
      </w:r>
      <w:r>
        <w:rPr>
          <w:rFonts w:ascii="Times New Roman" w:hAnsi="Times New Roman"/>
        </w:rPr>
        <w:t xml:space="preserve"> académico que describe, sin embargo</w:t>
      </w:r>
      <w:ins w:id="102" w:author="Admincmovil" w:date="2016-05-27T13:04:00Z">
        <w:r w:rsidR="008B729F">
          <w:rPr>
            <w:rFonts w:ascii="Times New Roman" w:hAnsi="Times New Roman"/>
          </w:rPr>
          <w:t>,</w:t>
        </w:r>
      </w:ins>
      <w:r w:rsidRPr="0089370D">
        <w:rPr>
          <w:rFonts w:ascii="Times New Roman" w:hAnsi="Times New Roman"/>
        </w:rPr>
        <w:t xml:space="preserve"> </w:t>
      </w:r>
      <w:r>
        <w:rPr>
          <w:rFonts w:ascii="Times New Roman" w:hAnsi="Times New Roman"/>
        </w:rPr>
        <w:t xml:space="preserve">existe un </w:t>
      </w:r>
      <w:r w:rsidRPr="00A033BF">
        <w:rPr>
          <w:rFonts w:ascii="Times New Roman" w:hAnsi="Times New Roman"/>
          <w:b/>
        </w:rPr>
        <w:t xml:space="preserve">modelo habitual </w:t>
      </w:r>
      <w:r>
        <w:rPr>
          <w:rFonts w:ascii="Times New Roman" w:hAnsi="Times New Roman"/>
        </w:rPr>
        <w:t>y una serie de elementos que son imprescindibles. A continuación te presentamos las diferentes partes que lo constituyen:</w:t>
      </w:r>
    </w:p>
    <w:p w14:paraId="2192A353" w14:textId="77777777" w:rsidR="00376AC8" w:rsidRPr="0089370D" w:rsidRDefault="00376AC8" w:rsidP="00376AC8">
      <w:pPr>
        <w:rPr>
          <w:rFonts w:ascii="Times New Roman" w:hAnsi="Times New Roman"/>
        </w:rPr>
      </w:pPr>
    </w:p>
    <w:p w14:paraId="11905EAD" w14:textId="77777777" w:rsidR="00376AC8" w:rsidRPr="000C4991" w:rsidRDefault="00376AC8" w:rsidP="00376AC8">
      <w:pPr>
        <w:rPr>
          <w:rFonts w:ascii="Times New Roman" w:hAnsi="Times New Roman"/>
          <w:b/>
        </w:rPr>
      </w:pPr>
      <w:r>
        <w:rPr>
          <w:rFonts w:ascii="Times New Roman" w:hAnsi="Times New Roman"/>
          <w:b/>
        </w:rPr>
        <w:t>Cabecera del protocolo</w:t>
      </w:r>
    </w:p>
    <w:p w14:paraId="6A8CDD2D" w14:textId="77777777" w:rsidR="00376AC8" w:rsidRPr="0089370D" w:rsidRDefault="00376AC8" w:rsidP="00376AC8">
      <w:pPr>
        <w:pStyle w:val="Prrafodelista"/>
        <w:numPr>
          <w:ilvl w:val="0"/>
          <w:numId w:val="21"/>
        </w:numPr>
        <w:rPr>
          <w:rFonts w:ascii="Times New Roman" w:hAnsi="Times New Roman"/>
        </w:rPr>
      </w:pPr>
      <w:r>
        <w:rPr>
          <w:rFonts w:ascii="Times New Roman" w:hAnsi="Times New Roman"/>
        </w:rPr>
        <w:t>Evento</w:t>
      </w:r>
    </w:p>
    <w:p w14:paraId="390DE861" w14:textId="77777777" w:rsidR="00376AC8" w:rsidRPr="0089370D" w:rsidRDefault="00376AC8" w:rsidP="00376AC8">
      <w:pPr>
        <w:pStyle w:val="Prrafodelista"/>
        <w:numPr>
          <w:ilvl w:val="0"/>
          <w:numId w:val="21"/>
        </w:numPr>
        <w:rPr>
          <w:rFonts w:ascii="Times New Roman" w:hAnsi="Times New Roman"/>
        </w:rPr>
      </w:pPr>
      <w:r w:rsidRPr="0089370D">
        <w:rPr>
          <w:rFonts w:ascii="Times New Roman" w:hAnsi="Times New Roman"/>
        </w:rPr>
        <w:t>Fecha</w:t>
      </w:r>
    </w:p>
    <w:p w14:paraId="6598B3B1" w14:textId="77777777" w:rsidR="00376AC8" w:rsidRDefault="00376AC8" w:rsidP="00376AC8">
      <w:pPr>
        <w:pStyle w:val="Prrafodelista"/>
        <w:numPr>
          <w:ilvl w:val="0"/>
          <w:numId w:val="21"/>
        </w:numPr>
        <w:rPr>
          <w:rFonts w:ascii="Times New Roman" w:hAnsi="Times New Roman"/>
        </w:rPr>
      </w:pPr>
      <w:r w:rsidRPr="0089370D">
        <w:rPr>
          <w:rFonts w:ascii="Times New Roman" w:hAnsi="Times New Roman"/>
        </w:rPr>
        <w:t>Locación</w:t>
      </w:r>
      <w:r>
        <w:rPr>
          <w:rFonts w:ascii="Times New Roman" w:hAnsi="Times New Roman"/>
        </w:rPr>
        <w:t xml:space="preserve"> y duración</w:t>
      </w:r>
    </w:p>
    <w:p w14:paraId="2E328111" w14:textId="77777777" w:rsidR="00376AC8" w:rsidRDefault="00376AC8" w:rsidP="00376AC8">
      <w:pPr>
        <w:pStyle w:val="Prrafodelista"/>
        <w:numPr>
          <w:ilvl w:val="0"/>
          <w:numId w:val="21"/>
        </w:numPr>
        <w:rPr>
          <w:rFonts w:ascii="Times New Roman" w:hAnsi="Times New Roman"/>
        </w:rPr>
      </w:pPr>
      <w:r>
        <w:rPr>
          <w:rFonts w:ascii="Times New Roman" w:hAnsi="Times New Roman"/>
        </w:rPr>
        <w:t>Tema</w:t>
      </w:r>
    </w:p>
    <w:p w14:paraId="628E3500" w14:textId="0BD97B08" w:rsidR="00376AC8" w:rsidRDefault="00376AC8" w:rsidP="00376AC8">
      <w:pPr>
        <w:pStyle w:val="Prrafodelista"/>
        <w:numPr>
          <w:ilvl w:val="0"/>
          <w:numId w:val="21"/>
        </w:numPr>
        <w:rPr>
          <w:rFonts w:ascii="Times New Roman" w:hAnsi="Times New Roman"/>
        </w:rPr>
      </w:pPr>
      <w:r>
        <w:rPr>
          <w:rFonts w:ascii="Times New Roman" w:hAnsi="Times New Roman"/>
        </w:rPr>
        <w:t>Objetivo</w:t>
      </w:r>
    </w:p>
    <w:p w14:paraId="04943A50" w14:textId="77777777" w:rsidR="00376AC8" w:rsidRPr="000C4991" w:rsidRDefault="00376AC8" w:rsidP="00376AC8">
      <w:pPr>
        <w:rPr>
          <w:rFonts w:ascii="Times New Roman" w:hAnsi="Times New Roman"/>
        </w:rPr>
      </w:pPr>
    </w:p>
    <w:p w14:paraId="458DC576" w14:textId="77777777" w:rsidR="00376AC8" w:rsidRDefault="00376AC8" w:rsidP="00376AC8">
      <w:pPr>
        <w:rPr>
          <w:rFonts w:ascii="Times New Roman" w:hAnsi="Times New Roman"/>
          <w:b/>
        </w:rPr>
      </w:pPr>
      <w:r w:rsidRPr="000C4991">
        <w:rPr>
          <w:rFonts w:ascii="Times New Roman" w:hAnsi="Times New Roman"/>
          <w:b/>
        </w:rPr>
        <w:t>Descripción de la temática</w:t>
      </w:r>
    </w:p>
    <w:p w14:paraId="6ADD14C2" w14:textId="77777777" w:rsidR="00376AC8" w:rsidRDefault="00376AC8" w:rsidP="00376AC8">
      <w:pPr>
        <w:pStyle w:val="Prrafodelista"/>
        <w:numPr>
          <w:ilvl w:val="0"/>
          <w:numId w:val="22"/>
        </w:numPr>
        <w:rPr>
          <w:rFonts w:ascii="Times New Roman" w:hAnsi="Times New Roman"/>
        </w:rPr>
      </w:pPr>
      <w:r w:rsidRPr="00010BFC">
        <w:rPr>
          <w:rFonts w:ascii="Times New Roman" w:hAnsi="Times New Roman"/>
        </w:rPr>
        <w:t xml:space="preserve">Etapas </w:t>
      </w:r>
      <w:r>
        <w:rPr>
          <w:rFonts w:ascii="Times New Roman" w:hAnsi="Times New Roman"/>
        </w:rPr>
        <w:t>de la temática. P</w:t>
      </w:r>
      <w:r w:rsidRPr="00010BFC">
        <w:rPr>
          <w:rFonts w:ascii="Times New Roman" w:hAnsi="Times New Roman"/>
        </w:rPr>
        <w:t>ueden presentarse d</w:t>
      </w:r>
      <w:r>
        <w:rPr>
          <w:rFonts w:ascii="Times New Roman" w:hAnsi="Times New Roman"/>
        </w:rPr>
        <w:t>e dos formas: cronológicamente o</w:t>
      </w:r>
      <w:r w:rsidRPr="00010BFC">
        <w:rPr>
          <w:rFonts w:ascii="Times New Roman" w:hAnsi="Times New Roman"/>
        </w:rPr>
        <w:t xml:space="preserve"> de acuerdo a su importancia</w:t>
      </w:r>
      <w:r>
        <w:rPr>
          <w:rFonts w:ascii="Times New Roman" w:hAnsi="Times New Roman"/>
        </w:rPr>
        <w:t xml:space="preserve"> y relación lógica</w:t>
      </w:r>
      <w:r w:rsidRPr="00010BFC">
        <w:rPr>
          <w:rFonts w:ascii="Times New Roman" w:hAnsi="Times New Roman"/>
        </w:rPr>
        <w:t xml:space="preserve">. </w:t>
      </w:r>
      <w:r>
        <w:rPr>
          <w:rFonts w:ascii="Times New Roman" w:hAnsi="Times New Roman"/>
        </w:rPr>
        <w:t>Por lo general, cuando los contenidos</w:t>
      </w:r>
      <w:r w:rsidRPr="00010BFC">
        <w:rPr>
          <w:rFonts w:ascii="Times New Roman" w:hAnsi="Times New Roman"/>
        </w:rPr>
        <w:t xml:space="preserve"> se organiz</w:t>
      </w:r>
      <w:r>
        <w:rPr>
          <w:rFonts w:ascii="Times New Roman" w:hAnsi="Times New Roman"/>
        </w:rPr>
        <w:t>an por su peso dentro de la sesión</w:t>
      </w:r>
      <w:r w:rsidRPr="00010BFC">
        <w:rPr>
          <w:rFonts w:ascii="Times New Roman" w:hAnsi="Times New Roman"/>
        </w:rPr>
        <w:t xml:space="preserve">, resulta más sencillo </w:t>
      </w:r>
      <w:r>
        <w:rPr>
          <w:rFonts w:ascii="Times New Roman" w:hAnsi="Times New Roman"/>
        </w:rPr>
        <w:t>establecer un hilo conductor de la discusión</w:t>
      </w:r>
      <w:r w:rsidRPr="00010BFC">
        <w:rPr>
          <w:rFonts w:ascii="Times New Roman" w:hAnsi="Times New Roman"/>
        </w:rPr>
        <w:t xml:space="preserve">. </w:t>
      </w:r>
      <w:r>
        <w:rPr>
          <w:rFonts w:ascii="Times New Roman" w:hAnsi="Times New Roman"/>
        </w:rPr>
        <w:t>Sin embargo, el orden que sigue la secuencia cronológica a veces puede ser adecuado.</w:t>
      </w:r>
    </w:p>
    <w:p w14:paraId="3E724EF6" w14:textId="5A9EB476" w:rsidR="00376AC8" w:rsidRPr="0089370D" w:rsidRDefault="00376AC8" w:rsidP="00376AC8">
      <w:pPr>
        <w:pStyle w:val="Prrafodelista"/>
        <w:numPr>
          <w:ilvl w:val="0"/>
          <w:numId w:val="21"/>
        </w:numPr>
        <w:rPr>
          <w:rFonts w:ascii="Times New Roman" w:hAnsi="Times New Roman"/>
        </w:rPr>
      </w:pPr>
      <w:r>
        <w:rPr>
          <w:rFonts w:ascii="Times New Roman" w:hAnsi="Times New Roman"/>
        </w:rPr>
        <w:t>Intervenciones. Este es el espacio para presentar</w:t>
      </w:r>
      <w:r w:rsidRPr="0089370D">
        <w:rPr>
          <w:rFonts w:ascii="Times New Roman" w:hAnsi="Times New Roman"/>
        </w:rPr>
        <w:t xml:space="preserve"> </w:t>
      </w:r>
      <w:r>
        <w:rPr>
          <w:rFonts w:ascii="Times New Roman" w:hAnsi="Times New Roman"/>
        </w:rPr>
        <w:t>aportes destacados de los participantes de manera puntual. Si es posible</w:t>
      </w:r>
      <w:ins w:id="103" w:author="Admincmovil" w:date="2016-05-27T13:04:00Z">
        <w:r w:rsidR="00FE50E3">
          <w:rPr>
            <w:rFonts w:ascii="Times New Roman" w:hAnsi="Times New Roman"/>
          </w:rPr>
          <w:t>,</w:t>
        </w:r>
      </w:ins>
      <w:r>
        <w:rPr>
          <w:rFonts w:ascii="Times New Roman" w:hAnsi="Times New Roman"/>
        </w:rPr>
        <w:t xml:space="preserve"> se deben utilizar</w:t>
      </w:r>
      <w:r w:rsidRPr="0089370D">
        <w:rPr>
          <w:rFonts w:ascii="Times New Roman" w:hAnsi="Times New Roman"/>
        </w:rPr>
        <w:t xml:space="preserve"> citas.</w:t>
      </w:r>
    </w:p>
    <w:p w14:paraId="424C1034" w14:textId="20F6AC9F" w:rsidR="00376AC8" w:rsidRPr="0089370D" w:rsidRDefault="00376AC8" w:rsidP="00376AC8">
      <w:pPr>
        <w:pStyle w:val="Prrafodelista"/>
        <w:numPr>
          <w:ilvl w:val="0"/>
          <w:numId w:val="21"/>
        </w:numPr>
        <w:rPr>
          <w:rFonts w:ascii="Times New Roman" w:hAnsi="Times New Roman"/>
        </w:rPr>
      </w:pPr>
      <w:r>
        <w:rPr>
          <w:rFonts w:ascii="Times New Roman" w:hAnsi="Times New Roman"/>
        </w:rPr>
        <w:t>Argumentos o tesis adicionales</w:t>
      </w:r>
      <w:r w:rsidRPr="0089370D">
        <w:rPr>
          <w:rFonts w:ascii="Times New Roman" w:hAnsi="Times New Roman"/>
        </w:rPr>
        <w:t xml:space="preserve"> </w:t>
      </w:r>
    </w:p>
    <w:p w14:paraId="7B1676C0" w14:textId="3966A64B" w:rsidR="00376AC8" w:rsidRPr="0089370D" w:rsidRDefault="00376AC8" w:rsidP="00376AC8">
      <w:pPr>
        <w:pStyle w:val="Prrafodelista"/>
        <w:numPr>
          <w:ilvl w:val="0"/>
          <w:numId w:val="21"/>
        </w:numPr>
        <w:rPr>
          <w:rFonts w:ascii="Times New Roman" w:hAnsi="Times New Roman"/>
        </w:rPr>
      </w:pPr>
      <w:r w:rsidRPr="0089370D">
        <w:rPr>
          <w:rFonts w:ascii="Times New Roman" w:hAnsi="Times New Roman"/>
        </w:rPr>
        <w:t xml:space="preserve">Tareas. </w:t>
      </w:r>
      <w:r>
        <w:rPr>
          <w:rFonts w:ascii="Times New Roman" w:hAnsi="Times New Roman"/>
        </w:rPr>
        <w:t>En los protocolos de clases se deben consignar las lecturas y a</w:t>
      </w:r>
      <w:r w:rsidRPr="0089370D">
        <w:rPr>
          <w:rFonts w:ascii="Times New Roman" w:hAnsi="Times New Roman"/>
        </w:rPr>
        <w:t>ctividades</w:t>
      </w:r>
      <w:r>
        <w:rPr>
          <w:rFonts w:ascii="Times New Roman" w:hAnsi="Times New Roman"/>
        </w:rPr>
        <w:t xml:space="preserve"> acordadas para próximas sesiones.</w:t>
      </w:r>
    </w:p>
    <w:p w14:paraId="27D6981E" w14:textId="32066430" w:rsidR="00376AC8" w:rsidRPr="007932F3" w:rsidRDefault="00376AC8" w:rsidP="00376AC8">
      <w:pPr>
        <w:pStyle w:val="Prrafodelista"/>
        <w:numPr>
          <w:ilvl w:val="0"/>
          <w:numId w:val="21"/>
        </w:numPr>
        <w:rPr>
          <w:rFonts w:ascii="Times New Roman" w:hAnsi="Times New Roman"/>
          <w:b/>
        </w:rPr>
      </w:pPr>
      <w:r w:rsidRPr="0089370D">
        <w:rPr>
          <w:rFonts w:ascii="Times New Roman" w:hAnsi="Times New Roman"/>
        </w:rPr>
        <w:t xml:space="preserve">Resultados </w:t>
      </w:r>
    </w:p>
    <w:p w14:paraId="6E966DD2" w14:textId="77777777" w:rsidR="00376AC8" w:rsidRPr="007932F3" w:rsidRDefault="00376AC8" w:rsidP="00376AC8">
      <w:pPr>
        <w:pStyle w:val="Prrafodelista"/>
        <w:rPr>
          <w:rFonts w:ascii="Times New Roman" w:hAnsi="Times New Roman"/>
          <w:b/>
        </w:rPr>
      </w:pPr>
    </w:p>
    <w:p w14:paraId="1BFFF09A" w14:textId="77777777" w:rsidR="00376AC8" w:rsidRPr="007932F3" w:rsidRDefault="00376AC8" w:rsidP="00376AC8">
      <w:pPr>
        <w:ind w:left="360"/>
        <w:rPr>
          <w:rFonts w:ascii="Times New Roman" w:hAnsi="Times New Roman"/>
          <w:b/>
        </w:rPr>
      </w:pPr>
      <w:r w:rsidRPr="007932F3">
        <w:rPr>
          <w:rFonts w:ascii="Times New Roman" w:hAnsi="Times New Roman"/>
          <w:b/>
        </w:rPr>
        <w:t>Fin del protocolo</w:t>
      </w:r>
    </w:p>
    <w:p w14:paraId="44BDF938" w14:textId="77777777" w:rsidR="00376AC8" w:rsidRDefault="00376AC8" w:rsidP="00376AC8">
      <w:pPr>
        <w:pStyle w:val="Prrafodelista"/>
        <w:numPr>
          <w:ilvl w:val="0"/>
          <w:numId w:val="22"/>
        </w:numPr>
        <w:rPr>
          <w:rFonts w:ascii="Times New Roman" w:hAnsi="Times New Roman"/>
        </w:rPr>
      </w:pPr>
      <w:r>
        <w:rPr>
          <w:rFonts w:ascii="Times New Roman" w:hAnsi="Times New Roman"/>
        </w:rPr>
        <w:t>Autor</w:t>
      </w:r>
    </w:p>
    <w:p w14:paraId="470EB8CD" w14:textId="77777777" w:rsidR="00376AC8" w:rsidRPr="00CD2F1B" w:rsidRDefault="00376AC8" w:rsidP="00376AC8">
      <w:pPr>
        <w:pStyle w:val="Prrafodelista"/>
        <w:numPr>
          <w:ilvl w:val="0"/>
          <w:numId w:val="22"/>
        </w:numPr>
        <w:rPr>
          <w:rFonts w:ascii="Times New Roman" w:hAnsi="Times New Roman"/>
        </w:rPr>
      </w:pPr>
      <w:r>
        <w:rPr>
          <w:rFonts w:ascii="Times New Roman" w:hAnsi="Times New Roman"/>
        </w:rPr>
        <w:t>Fecha de redacción</w:t>
      </w:r>
    </w:p>
    <w:p w14:paraId="1AD47A0D" w14:textId="77777777" w:rsidR="00376AC8" w:rsidRDefault="00376AC8" w:rsidP="00376AC8">
      <w:pPr>
        <w:rPr>
          <w:rFonts w:ascii="Times New Roman" w:hAnsi="Times New Roman"/>
        </w:rPr>
      </w:pPr>
    </w:p>
    <w:tbl>
      <w:tblPr>
        <w:tblStyle w:val="Tablaconcuadrcula"/>
        <w:tblW w:w="0" w:type="auto"/>
        <w:tblLook w:val="04A0" w:firstRow="1" w:lastRow="0" w:firstColumn="1" w:lastColumn="0" w:noHBand="0" w:noVBand="1"/>
      </w:tblPr>
      <w:tblGrid>
        <w:gridCol w:w="2518"/>
        <w:gridCol w:w="6460"/>
      </w:tblGrid>
      <w:tr w:rsidR="00376AC8" w:rsidRPr="0037754F" w14:paraId="108BF2BB" w14:textId="77777777" w:rsidTr="00913F52">
        <w:tc>
          <w:tcPr>
            <w:tcW w:w="8978" w:type="dxa"/>
            <w:gridSpan w:val="2"/>
            <w:shd w:val="clear" w:color="auto" w:fill="000000" w:themeFill="text1"/>
          </w:tcPr>
          <w:p w14:paraId="645AF593" w14:textId="77777777" w:rsidR="00376AC8" w:rsidRPr="0037754F" w:rsidRDefault="00376AC8" w:rsidP="00913F52">
            <w:pPr>
              <w:jc w:val="center"/>
              <w:rPr>
                <w:rFonts w:ascii="Times New Roman" w:hAnsi="Times New Roman"/>
                <w:b/>
                <w:lang w:val="es-MX"/>
              </w:rPr>
            </w:pPr>
            <w:r w:rsidRPr="0037754F">
              <w:rPr>
                <w:rFonts w:ascii="Times New Roman" w:hAnsi="Times New Roman"/>
                <w:b/>
                <w:lang w:val="es-MX"/>
              </w:rPr>
              <w:t>Destacado</w:t>
            </w:r>
          </w:p>
        </w:tc>
      </w:tr>
      <w:tr w:rsidR="00376AC8" w:rsidRPr="0037754F" w14:paraId="2858036C" w14:textId="77777777" w:rsidTr="00913F52">
        <w:tc>
          <w:tcPr>
            <w:tcW w:w="2518" w:type="dxa"/>
          </w:tcPr>
          <w:p w14:paraId="63EB99BE" w14:textId="77777777" w:rsidR="00376AC8" w:rsidRPr="0037754F" w:rsidRDefault="00376AC8" w:rsidP="00913F52">
            <w:pPr>
              <w:rPr>
                <w:rFonts w:ascii="Times New Roman" w:hAnsi="Times New Roman"/>
                <w:b/>
                <w:lang w:val="es-MX"/>
              </w:rPr>
            </w:pPr>
            <w:r w:rsidRPr="0037754F">
              <w:rPr>
                <w:rFonts w:ascii="Times New Roman" w:hAnsi="Times New Roman"/>
                <w:b/>
                <w:lang w:val="es-MX"/>
              </w:rPr>
              <w:t>Título</w:t>
            </w:r>
          </w:p>
        </w:tc>
        <w:tc>
          <w:tcPr>
            <w:tcW w:w="6460" w:type="dxa"/>
          </w:tcPr>
          <w:p w14:paraId="6075F57F" w14:textId="77777777" w:rsidR="00376AC8" w:rsidRPr="0037754F" w:rsidRDefault="00376AC8" w:rsidP="00913F52">
            <w:pPr>
              <w:rPr>
                <w:rFonts w:ascii="Times New Roman" w:hAnsi="Times New Roman"/>
                <w:lang w:val="es-MX"/>
              </w:rPr>
            </w:pPr>
            <w:r>
              <w:rPr>
                <w:rFonts w:ascii="Times New Roman" w:hAnsi="Times New Roman"/>
                <w:lang w:val="es-MX"/>
              </w:rPr>
              <w:t>Observa este protocolo y trata de identificar su estructura</w:t>
            </w:r>
            <w:r w:rsidRPr="0037754F">
              <w:rPr>
                <w:rFonts w:ascii="Times New Roman" w:hAnsi="Times New Roman"/>
                <w:lang w:val="es-MX"/>
              </w:rPr>
              <w:t xml:space="preserve"> </w:t>
            </w:r>
          </w:p>
        </w:tc>
      </w:tr>
      <w:tr w:rsidR="00376AC8" w:rsidRPr="0037754F" w14:paraId="47C57471" w14:textId="77777777" w:rsidTr="00913F52">
        <w:tc>
          <w:tcPr>
            <w:tcW w:w="2518" w:type="dxa"/>
          </w:tcPr>
          <w:p w14:paraId="53880A7E" w14:textId="77777777" w:rsidR="00376AC8" w:rsidRPr="0037754F" w:rsidRDefault="00376AC8" w:rsidP="00913F52">
            <w:pPr>
              <w:rPr>
                <w:rFonts w:ascii="Times New Roman" w:hAnsi="Times New Roman"/>
                <w:lang w:val="es-MX"/>
              </w:rPr>
            </w:pPr>
            <w:r w:rsidRPr="0037754F">
              <w:rPr>
                <w:rFonts w:ascii="Times New Roman" w:hAnsi="Times New Roman"/>
                <w:b/>
                <w:lang w:val="es-MX"/>
              </w:rPr>
              <w:t>Contenido</w:t>
            </w:r>
          </w:p>
        </w:tc>
        <w:tc>
          <w:tcPr>
            <w:tcW w:w="6460" w:type="dxa"/>
          </w:tcPr>
          <w:p w14:paraId="25076FD2" w14:textId="77777777" w:rsidR="00376AC8" w:rsidRPr="0095007F" w:rsidRDefault="00376AC8" w:rsidP="00913F52">
            <w:pPr>
              <w:rPr>
                <w:rFonts w:ascii="Times New Roman" w:hAnsi="Times New Roman"/>
                <w:lang w:val="es-MX"/>
              </w:rPr>
            </w:pPr>
            <w:r w:rsidRPr="0095007F">
              <w:rPr>
                <w:rFonts w:ascii="Times New Roman" w:hAnsi="Times New Roman"/>
                <w:lang w:val="es-MX"/>
              </w:rPr>
              <w:t>Seminario Dr. Christian Schumacher: “Conceptos fundamentales de la ciencia moderna”</w:t>
            </w:r>
          </w:p>
          <w:p w14:paraId="2959A248" w14:textId="77777777" w:rsidR="00376AC8" w:rsidRPr="0095007F" w:rsidRDefault="00376AC8" w:rsidP="00913F52">
            <w:pPr>
              <w:rPr>
                <w:rFonts w:ascii="Times New Roman" w:hAnsi="Times New Roman"/>
                <w:lang w:val="es-MX"/>
              </w:rPr>
            </w:pPr>
            <w:r w:rsidRPr="0095007F">
              <w:rPr>
                <w:rFonts w:ascii="Times New Roman" w:hAnsi="Times New Roman"/>
                <w:lang w:val="es-MX"/>
              </w:rPr>
              <w:t>Protocolo de la sesión del 12 de febrero de 1998</w:t>
            </w:r>
          </w:p>
          <w:p w14:paraId="6EB37992" w14:textId="77777777" w:rsidR="00376AC8" w:rsidRPr="0095007F" w:rsidRDefault="00376AC8" w:rsidP="00913F52">
            <w:pPr>
              <w:rPr>
                <w:rFonts w:ascii="Times New Roman" w:hAnsi="Times New Roman"/>
                <w:lang w:val="es-MX"/>
              </w:rPr>
            </w:pPr>
            <w:r w:rsidRPr="0095007F">
              <w:rPr>
                <w:rFonts w:ascii="Times New Roman" w:hAnsi="Times New Roman"/>
                <w:lang w:val="es-MX"/>
              </w:rPr>
              <w:t>Claustro, Salón 301, Torre II; duración 8 – 11 am</w:t>
            </w:r>
          </w:p>
          <w:p w14:paraId="764BD8F0" w14:textId="77777777" w:rsidR="00376AC8" w:rsidRDefault="00376AC8" w:rsidP="00913F52">
            <w:pPr>
              <w:rPr>
                <w:rFonts w:ascii="Times New Roman" w:hAnsi="Times New Roman"/>
                <w:lang w:val="es-MX"/>
              </w:rPr>
            </w:pPr>
            <w:r w:rsidRPr="0095007F">
              <w:rPr>
                <w:rFonts w:ascii="Times New Roman" w:hAnsi="Times New Roman"/>
                <w:lang w:val="es-MX"/>
              </w:rPr>
              <w:t>Tema: “Modelos de explicación científica”</w:t>
            </w:r>
          </w:p>
          <w:p w14:paraId="56CE559D" w14:textId="77777777" w:rsidR="00376AC8" w:rsidRPr="0095007F" w:rsidRDefault="00376AC8" w:rsidP="00913F52">
            <w:pPr>
              <w:rPr>
                <w:rFonts w:ascii="Times New Roman" w:hAnsi="Times New Roman"/>
                <w:lang w:val="es-MX"/>
              </w:rPr>
            </w:pPr>
          </w:p>
          <w:p w14:paraId="44B74D90" w14:textId="77777777" w:rsidR="00376AC8" w:rsidRPr="0095007F" w:rsidRDefault="00376AC8" w:rsidP="00376AC8">
            <w:pPr>
              <w:pStyle w:val="Prrafodelista"/>
              <w:numPr>
                <w:ilvl w:val="0"/>
                <w:numId w:val="23"/>
              </w:numPr>
              <w:ind w:left="317"/>
              <w:rPr>
                <w:rFonts w:ascii="Times New Roman" w:hAnsi="Times New Roman"/>
                <w:lang w:val="es-MX"/>
              </w:rPr>
            </w:pPr>
            <w:r w:rsidRPr="0095007F">
              <w:rPr>
                <w:rFonts w:ascii="Times New Roman" w:hAnsi="Times New Roman"/>
                <w:lang w:val="es-MX"/>
              </w:rPr>
              <w:t>Exposición sobre modelos de explicación científica</w:t>
            </w:r>
          </w:p>
          <w:p w14:paraId="47276BDF" w14:textId="77777777" w:rsidR="00376AC8" w:rsidRPr="0095007F" w:rsidRDefault="00376AC8" w:rsidP="00913F52">
            <w:pPr>
              <w:rPr>
                <w:rFonts w:ascii="Times New Roman" w:hAnsi="Times New Roman"/>
                <w:lang w:val="es-MX"/>
              </w:rPr>
            </w:pPr>
            <w:r w:rsidRPr="0095007F">
              <w:rPr>
                <w:rFonts w:ascii="Times New Roman" w:hAnsi="Times New Roman"/>
                <w:lang w:val="es-MX"/>
              </w:rPr>
              <w:t>La exposición (Gutiérrez / Zambrano) discute las diferencias entre los modelos deductivo</w:t>
            </w:r>
            <w:r>
              <w:rPr>
                <w:rFonts w:ascii="Times New Roman" w:hAnsi="Times New Roman"/>
                <w:lang w:val="es-MX"/>
              </w:rPr>
              <w:t>-</w:t>
            </w:r>
            <w:r w:rsidRPr="0095007F">
              <w:rPr>
                <w:rFonts w:ascii="Times New Roman" w:hAnsi="Times New Roman"/>
                <w:lang w:val="es-MX"/>
              </w:rPr>
              <w:t>nomológico,</w:t>
            </w:r>
            <w:r>
              <w:rPr>
                <w:rFonts w:ascii="Times New Roman" w:hAnsi="Times New Roman"/>
                <w:lang w:val="es-MX"/>
              </w:rPr>
              <w:t xml:space="preserve"> </w:t>
            </w:r>
            <w:r w:rsidRPr="0095007F">
              <w:rPr>
                <w:rFonts w:ascii="Times New Roman" w:hAnsi="Times New Roman"/>
                <w:lang w:val="es-MX"/>
              </w:rPr>
              <w:t>deductivo-estadístico e inductivo-estadístico a partir de Hempel, “Aspectos de la</w:t>
            </w:r>
          </w:p>
          <w:p w14:paraId="4E622CB1" w14:textId="77777777" w:rsidR="00376AC8" w:rsidRDefault="00376AC8" w:rsidP="00913F52">
            <w:pPr>
              <w:rPr>
                <w:rFonts w:ascii="Times New Roman" w:hAnsi="Times New Roman"/>
                <w:lang w:val="es-MX"/>
              </w:rPr>
            </w:pPr>
            <w:r w:rsidRPr="0095007F">
              <w:rPr>
                <w:rFonts w:ascii="Times New Roman" w:hAnsi="Times New Roman"/>
                <w:lang w:val="es-MX"/>
              </w:rPr>
              <w:t>explicación científica”. Se resalta la aplicabilidad del modelo deductivo-nomológico a las ciencias</w:t>
            </w:r>
            <w:r>
              <w:rPr>
                <w:rFonts w:ascii="Times New Roman" w:hAnsi="Times New Roman"/>
                <w:lang w:val="es-MX"/>
              </w:rPr>
              <w:t xml:space="preserve"> </w:t>
            </w:r>
            <w:r w:rsidRPr="0095007F">
              <w:rPr>
                <w:rFonts w:ascii="Times New Roman" w:hAnsi="Times New Roman"/>
                <w:lang w:val="es-MX"/>
              </w:rPr>
              <w:t xml:space="preserve">naturales a través de la reconstrucción de la explicación científica de </w:t>
            </w:r>
            <w:r w:rsidRPr="0095007F">
              <w:rPr>
                <w:rFonts w:ascii="Times New Roman" w:hAnsi="Times New Roman"/>
                <w:i/>
                <w:lang w:val="es-MX"/>
              </w:rPr>
              <w:t>Los principios matemáticos de filosofía natural</w:t>
            </w:r>
            <w:r w:rsidRPr="0095007F">
              <w:rPr>
                <w:rFonts w:ascii="Times New Roman" w:hAnsi="Times New Roman"/>
                <w:lang w:val="es-MX"/>
              </w:rPr>
              <w:t xml:space="preserve"> de Newton. Se concluye que, sin embargo, la aplicabilidad de este modelo a las</w:t>
            </w:r>
            <w:r>
              <w:rPr>
                <w:rFonts w:ascii="Times New Roman" w:hAnsi="Times New Roman"/>
                <w:lang w:val="es-MX"/>
              </w:rPr>
              <w:t xml:space="preserve"> </w:t>
            </w:r>
            <w:r w:rsidRPr="0095007F">
              <w:rPr>
                <w:rFonts w:ascii="Times New Roman" w:hAnsi="Times New Roman"/>
                <w:lang w:val="es-MX"/>
              </w:rPr>
              <w:t>ciencias sociales es cuestionable por su carencia de axiomas y leyes de carácter universal, como se</w:t>
            </w:r>
            <w:r>
              <w:rPr>
                <w:rFonts w:ascii="Times New Roman" w:hAnsi="Times New Roman"/>
                <w:lang w:val="es-MX"/>
              </w:rPr>
              <w:t xml:space="preserve"> </w:t>
            </w:r>
            <w:r w:rsidRPr="0095007F">
              <w:rPr>
                <w:rFonts w:ascii="Times New Roman" w:hAnsi="Times New Roman"/>
                <w:lang w:val="es-MX"/>
              </w:rPr>
              <w:t xml:space="preserve">demuestra a través del ejemplo de la psicología (French, </w:t>
            </w:r>
            <w:r w:rsidRPr="00360CA8">
              <w:rPr>
                <w:rFonts w:ascii="Times New Roman" w:hAnsi="Times New Roman"/>
                <w:i/>
                <w:lang w:val="es-MX"/>
              </w:rPr>
              <w:t>The Interpretation of Behavior</w:t>
            </w:r>
            <w:r w:rsidRPr="0095007F">
              <w:rPr>
                <w:rFonts w:ascii="Times New Roman" w:hAnsi="Times New Roman"/>
                <w:lang w:val="es-MX"/>
              </w:rPr>
              <w:t>).</w:t>
            </w:r>
          </w:p>
          <w:p w14:paraId="2759649C" w14:textId="77777777" w:rsidR="00376AC8" w:rsidRDefault="00376AC8" w:rsidP="00913F52">
            <w:pPr>
              <w:rPr>
                <w:rFonts w:ascii="Times New Roman" w:hAnsi="Times New Roman"/>
                <w:lang w:val="es-MX"/>
              </w:rPr>
            </w:pPr>
          </w:p>
          <w:p w14:paraId="2B757423" w14:textId="77777777" w:rsidR="00376AC8" w:rsidRPr="0095007F" w:rsidRDefault="00376AC8" w:rsidP="00913F52">
            <w:pPr>
              <w:rPr>
                <w:rFonts w:ascii="Times New Roman" w:hAnsi="Times New Roman"/>
                <w:lang w:val="es-MX"/>
              </w:rPr>
            </w:pPr>
            <w:r>
              <w:rPr>
                <w:rFonts w:ascii="Times New Roman" w:hAnsi="Times New Roman"/>
                <w:lang w:val="es-MX"/>
              </w:rPr>
              <w:t>[...]</w:t>
            </w:r>
          </w:p>
          <w:p w14:paraId="53F536C9" w14:textId="77777777" w:rsidR="00376AC8" w:rsidRPr="00360CA8" w:rsidRDefault="00376AC8" w:rsidP="00376AC8">
            <w:pPr>
              <w:pStyle w:val="Prrafodelista"/>
              <w:numPr>
                <w:ilvl w:val="0"/>
                <w:numId w:val="23"/>
              </w:numPr>
              <w:ind w:left="317"/>
              <w:rPr>
                <w:rFonts w:ascii="Times New Roman" w:hAnsi="Times New Roman"/>
                <w:lang w:val="es-MX"/>
              </w:rPr>
            </w:pPr>
            <w:r w:rsidRPr="00360CA8">
              <w:rPr>
                <w:rFonts w:ascii="Times New Roman" w:hAnsi="Times New Roman"/>
                <w:lang w:val="es-MX"/>
              </w:rPr>
              <w:t>Ampliación de las tesis</w:t>
            </w:r>
          </w:p>
          <w:p w14:paraId="01438F38" w14:textId="77777777" w:rsidR="00376AC8" w:rsidRDefault="00376AC8" w:rsidP="00913F52">
            <w:pPr>
              <w:rPr>
                <w:rFonts w:ascii="Times New Roman" w:hAnsi="Times New Roman"/>
                <w:lang w:val="es-MX"/>
              </w:rPr>
            </w:pPr>
            <w:r w:rsidRPr="0095007F">
              <w:rPr>
                <w:rFonts w:ascii="Times New Roman" w:hAnsi="Times New Roman"/>
                <w:lang w:val="es-MX"/>
              </w:rPr>
              <w:t>En la discusión siguiente se cuestiona la función explicativa de la lógica clásica que presupone el</w:t>
            </w:r>
            <w:r>
              <w:rPr>
                <w:rFonts w:ascii="Times New Roman" w:hAnsi="Times New Roman"/>
                <w:lang w:val="es-MX"/>
              </w:rPr>
              <w:t xml:space="preserve"> </w:t>
            </w:r>
            <w:r w:rsidRPr="0095007F">
              <w:rPr>
                <w:rFonts w:ascii="Times New Roman" w:hAnsi="Times New Roman"/>
                <w:lang w:val="es-MX"/>
              </w:rPr>
              <w:t>modelo deductivo-nomológico. Si bien los participantes logran concordar en que la lógica tiene una</w:t>
            </w:r>
            <w:r>
              <w:rPr>
                <w:rFonts w:ascii="Times New Roman" w:hAnsi="Times New Roman"/>
                <w:lang w:val="es-MX"/>
              </w:rPr>
              <w:t xml:space="preserve"> </w:t>
            </w:r>
            <w:r w:rsidRPr="0095007F">
              <w:rPr>
                <w:rFonts w:ascii="Times New Roman" w:hAnsi="Times New Roman"/>
                <w:lang w:val="es-MX"/>
              </w:rPr>
              <w:t>función metodológica en la explicación racional, se cuestiona adicionalmente si todos los</w:t>
            </w:r>
            <w:r>
              <w:rPr>
                <w:rFonts w:ascii="Times New Roman" w:hAnsi="Times New Roman"/>
                <w:lang w:val="es-MX"/>
              </w:rPr>
              <w:t xml:space="preserve"> </w:t>
            </w:r>
            <w:r w:rsidRPr="0095007F">
              <w:rPr>
                <w:rFonts w:ascii="Times New Roman" w:hAnsi="Times New Roman"/>
                <w:lang w:val="es-MX"/>
              </w:rPr>
              <w:t>argumentos en los textos fuente son de carácter lógico. Se discuten algunos apartes adicionales de</w:t>
            </w:r>
            <w:r>
              <w:rPr>
                <w:rFonts w:ascii="Times New Roman" w:hAnsi="Times New Roman"/>
                <w:lang w:val="es-MX"/>
              </w:rPr>
              <w:t xml:space="preserve"> </w:t>
            </w:r>
            <w:r w:rsidRPr="0095007F">
              <w:rPr>
                <w:rFonts w:ascii="Times New Roman" w:hAnsi="Times New Roman"/>
                <w:lang w:val="es-MX"/>
              </w:rPr>
              <w:t>los textos fuente y se descubren argumentos no lógicos tales como argumentos teleológicos</w:t>
            </w:r>
            <w:r>
              <w:rPr>
                <w:rFonts w:ascii="Times New Roman" w:hAnsi="Times New Roman"/>
                <w:lang w:val="es-MX"/>
              </w:rPr>
              <w:t xml:space="preserve"> </w:t>
            </w:r>
            <w:r w:rsidRPr="0095007F">
              <w:rPr>
                <w:rFonts w:ascii="Times New Roman" w:hAnsi="Times New Roman"/>
                <w:lang w:val="es-MX"/>
              </w:rPr>
              <w:t>(</w:t>
            </w:r>
            <w:r w:rsidRPr="0057544F">
              <w:rPr>
                <w:rFonts w:ascii="Times New Roman" w:hAnsi="Times New Roman"/>
                <w:i/>
                <w:lang w:val="es-MX"/>
              </w:rPr>
              <w:t>Principios...</w:t>
            </w:r>
            <w:r w:rsidRPr="0057544F">
              <w:rPr>
                <w:rFonts w:ascii="Times New Roman" w:hAnsi="Times New Roman"/>
                <w:lang w:val="es-MX"/>
              </w:rPr>
              <w:t>,</w:t>
            </w:r>
            <w:r w:rsidRPr="0095007F">
              <w:rPr>
                <w:rFonts w:ascii="Times New Roman" w:hAnsi="Times New Roman"/>
                <w:lang w:val="es-MX"/>
              </w:rPr>
              <w:t xml:space="preserve"> Libro III, Regla I).</w:t>
            </w:r>
          </w:p>
          <w:p w14:paraId="17DA14CA" w14:textId="77777777" w:rsidR="00376AC8" w:rsidRPr="0095007F" w:rsidRDefault="00376AC8" w:rsidP="00913F52">
            <w:pPr>
              <w:rPr>
                <w:rFonts w:ascii="Times New Roman" w:hAnsi="Times New Roman"/>
                <w:lang w:val="es-MX"/>
              </w:rPr>
            </w:pPr>
          </w:p>
          <w:p w14:paraId="245C3AC4" w14:textId="77777777" w:rsidR="00376AC8" w:rsidRPr="00360CA8" w:rsidRDefault="00376AC8" w:rsidP="00376AC8">
            <w:pPr>
              <w:pStyle w:val="Prrafodelista"/>
              <w:numPr>
                <w:ilvl w:val="0"/>
                <w:numId w:val="23"/>
              </w:numPr>
              <w:ind w:left="317"/>
              <w:rPr>
                <w:rFonts w:ascii="Times New Roman" w:hAnsi="Times New Roman"/>
                <w:lang w:val="es-MX"/>
              </w:rPr>
            </w:pPr>
            <w:r w:rsidRPr="00360CA8">
              <w:rPr>
                <w:rFonts w:ascii="Times New Roman" w:hAnsi="Times New Roman"/>
                <w:lang w:val="es-MX"/>
              </w:rPr>
              <w:t>Resultados</w:t>
            </w:r>
          </w:p>
          <w:p w14:paraId="014724B8" w14:textId="2A0B57D5" w:rsidR="00376AC8" w:rsidRDefault="00376AC8" w:rsidP="00913F52">
            <w:pPr>
              <w:rPr>
                <w:rFonts w:ascii="Times New Roman" w:hAnsi="Times New Roman"/>
                <w:lang w:val="es-MX"/>
              </w:rPr>
            </w:pPr>
            <w:r w:rsidRPr="0095007F">
              <w:rPr>
                <w:rFonts w:ascii="Times New Roman" w:hAnsi="Times New Roman"/>
                <w:lang w:val="es-MX"/>
              </w:rPr>
              <w:t>La sesión se centró en la discusión del modelo deductivo-nomológico que se evaluó como</w:t>
            </w:r>
            <w:ins w:id="104" w:author="Luis Felipe Pertuz Urrego" w:date="2016-05-31T11:56:00Z">
              <w:r w:rsidR="00380F47">
                <w:rPr>
                  <w:rFonts w:ascii="Times New Roman" w:hAnsi="Times New Roman"/>
                  <w:lang w:val="es-MX"/>
                </w:rPr>
                <w:t>, en</w:t>
              </w:r>
            </w:ins>
            <w:ins w:id="105" w:author="Admincmovil" w:date="2016-05-27T13:08:00Z">
              <w:r w:rsidR="00AA251F">
                <w:rPr>
                  <w:rFonts w:ascii="Times New Roman" w:hAnsi="Times New Roman"/>
                  <w:lang w:val="es-MX"/>
                </w:rPr>
                <w:t xml:space="preserve"> </w:t>
              </w:r>
            </w:ins>
            <w:r w:rsidRPr="0095007F">
              <w:rPr>
                <w:rFonts w:ascii="Times New Roman" w:hAnsi="Times New Roman"/>
                <w:lang w:val="es-MX"/>
              </w:rPr>
              <w:t>principio</w:t>
            </w:r>
            <w:ins w:id="106" w:author="Luis Felipe Pertuz Urrego" w:date="2016-05-31T11:56:00Z">
              <w:r w:rsidR="00380F47">
                <w:rPr>
                  <w:rFonts w:ascii="Times New Roman" w:hAnsi="Times New Roman"/>
                  <w:lang w:val="es-MX"/>
                </w:rPr>
                <w:t>,</w:t>
              </w:r>
            </w:ins>
            <w:r w:rsidRPr="0095007F">
              <w:rPr>
                <w:rFonts w:ascii="Times New Roman" w:hAnsi="Times New Roman"/>
                <w:lang w:val="es-MX"/>
              </w:rPr>
              <w:t xml:space="preserve"> adecuado. Se discutieron dos importantes limitaciones del modelo: (a) no parece ser</w:t>
            </w:r>
            <w:r>
              <w:rPr>
                <w:rFonts w:ascii="Times New Roman" w:hAnsi="Times New Roman"/>
                <w:lang w:val="es-MX"/>
              </w:rPr>
              <w:t xml:space="preserve"> </w:t>
            </w:r>
            <w:r w:rsidRPr="0095007F">
              <w:rPr>
                <w:rFonts w:ascii="Times New Roman" w:hAnsi="Times New Roman"/>
                <w:lang w:val="es-MX"/>
              </w:rPr>
              <w:t>aplicable a todas las teorías de carácter científico, especialmente las ciencias sociales y (b) incluso en</w:t>
            </w:r>
            <w:r>
              <w:rPr>
                <w:rFonts w:ascii="Times New Roman" w:hAnsi="Times New Roman"/>
                <w:lang w:val="es-MX"/>
              </w:rPr>
              <w:t xml:space="preserve"> </w:t>
            </w:r>
            <w:r w:rsidRPr="0095007F">
              <w:rPr>
                <w:rFonts w:ascii="Times New Roman" w:hAnsi="Times New Roman"/>
                <w:lang w:val="es-MX"/>
              </w:rPr>
              <w:t>las teorías de las ciencias naturales parecen existir excepciones al método deductivo en la</w:t>
            </w:r>
            <w:r>
              <w:rPr>
                <w:rFonts w:ascii="Times New Roman" w:hAnsi="Times New Roman"/>
                <w:lang w:val="es-MX"/>
              </w:rPr>
              <w:t xml:space="preserve"> </w:t>
            </w:r>
            <w:r w:rsidRPr="0095007F">
              <w:rPr>
                <w:rFonts w:ascii="Times New Roman" w:hAnsi="Times New Roman"/>
                <w:lang w:val="es-MX"/>
              </w:rPr>
              <w:t>explicación. Los otros dos modelos sólo se presentaron pero no se discutieron; faltó la</w:t>
            </w:r>
            <w:r>
              <w:rPr>
                <w:rFonts w:ascii="Times New Roman" w:hAnsi="Times New Roman"/>
                <w:lang w:val="es-MX"/>
              </w:rPr>
              <w:t xml:space="preserve"> </w:t>
            </w:r>
            <w:r w:rsidRPr="0095007F">
              <w:rPr>
                <w:rFonts w:ascii="Times New Roman" w:hAnsi="Times New Roman"/>
                <w:lang w:val="es-MX"/>
              </w:rPr>
              <w:t>contrastación de los modelos a la luz de los resultados obtenidos en relación con el modelo</w:t>
            </w:r>
            <w:r>
              <w:rPr>
                <w:rFonts w:ascii="Times New Roman" w:hAnsi="Times New Roman"/>
                <w:lang w:val="es-MX"/>
              </w:rPr>
              <w:t xml:space="preserve"> </w:t>
            </w:r>
            <w:r w:rsidRPr="0095007F">
              <w:rPr>
                <w:rFonts w:ascii="Times New Roman" w:hAnsi="Times New Roman"/>
                <w:lang w:val="es-MX"/>
              </w:rPr>
              <w:t>deductivo-nomológico.</w:t>
            </w:r>
          </w:p>
          <w:p w14:paraId="215868D2" w14:textId="77777777" w:rsidR="00376AC8" w:rsidRPr="0095007F" w:rsidRDefault="00376AC8" w:rsidP="00913F52">
            <w:pPr>
              <w:rPr>
                <w:rFonts w:ascii="Times New Roman" w:hAnsi="Times New Roman"/>
                <w:lang w:val="es-MX"/>
              </w:rPr>
            </w:pPr>
          </w:p>
          <w:p w14:paraId="57BA0470" w14:textId="77777777" w:rsidR="00376AC8" w:rsidRDefault="00376AC8" w:rsidP="00913F52">
            <w:pPr>
              <w:rPr>
                <w:rFonts w:ascii="Times New Roman" w:hAnsi="Times New Roman"/>
                <w:lang w:val="es-MX"/>
              </w:rPr>
            </w:pPr>
            <w:r w:rsidRPr="0095007F">
              <w:rPr>
                <w:rFonts w:ascii="Times New Roman" w:hAnsi="Times New Roman"/>
                <w:lang w:val="es-MX"/>
              </w:rPr>
              <w:lastRenderedPageBreak/>
              <w:t>Juan Camilo Restrepo, 14 d</w:t>
            </w:r>
            <w:bookmarkStart w:id="107" w:name="_GoBack"/>
            <w:bookmarkEnd w:id="107"/>
            <w:r w:rsidRPr="0095007F">
              <w:rPr>
                <w:rFonts w:ascii="Times New Roman" w:hAnsi="Times New Roman"/>
                <w:lang w:val="es-MX"/>
              </w:rPr>
              <w:t>e febrero de 1998.</w:t>
            </w:r>
          </w:p>
          <w:p w14:paraId="1649169B" w14:textId="77777777" w:rsidR="00376AC8" w:rsidRDefault="00376AC8" w:rsidP="00913F52">
            <w:pPr>
              <w:rPr>
                <w:rFonts w:ascii="Times New Roman" w:hAnsi="Times New Roman"/>
                <w:lang w:val="es-MX"/>
              </w:rPr>
            </w:pPr>
          </w:p>
          <w:p w14:paraId="0CF4EA97" w14:textId="77777777" w:rsidR="00376AC8" w:rsidRDefault="00376AC8" w:rsidP="00913F52">
            <w:pPr>
              <w:jc w:val="right"/>
              <w:rPr>
                <w:rFonts w:ascii="Times New Roman" w:hAnsi="Times New Roman"/>
                <w:lang w:val="es-MX"/>
              </w:rPr>
            </w:pPr>
            <w:r>
              <w:rPr>
                <w:rFonts w:ascii="Times New Roman" w:hAnsi="Times New Roman"/>
                <w:lang w:val="es-MX"/>
              </w:rPr>
              <w:t xml:space="preserve">Tomado de: Escuela de Ciencias Humanas, Universidad del Rosario. </w:t>
            </w:r>
            <w:r w:rsidRPr="00414714">
              <w:rPr>
                <w:rFonts w:ascii="Times New Roman" w:hAnsi="Times New Roman"/>
                <w:i/>
                <w:lang w:val="es-MX"/>
              </w:rPr>
              <w:t>Guías de calidad</w:t>
            </w:r>
            <w:r>
              <w:rPr>
                <w:rFonts w:ascii="Times New Roman" w:hAnsi="Times New Roman"/>
                <w:lang w:val="es-MX"/>
              </w:rPr>
              <w:t>: www.urosario.edu.co [VER]</w:t>
            </w:r>
          </w:p>
          <w:p w14:paraId="2AD851C3" w14:textId="6A36F758" w:rsidR="00376AC8" w:rsidRPr="0095007F" w:rsidRDefault="000A4693" w:rsidP="00913F52">
            <w:pPr>
              <w:rPr>
                <w:rFonts w:ascii="Times New Roman" w:hAnsi="Times New Roman"/>
                <w:lang w:val="es-MX"/>
              </w:rPr>
            </w:pPr>
            <w:ins w:id="108" w:author="Luis Felipe Pertuz Urrego" w:date="2016-05-31T18:27:00Z">
              <w:r>
                <w:fldChar w:fldCharType="begin"/>
              </w:r>
              <w:r>
                <w:instrText xml:space="preserve"> HYPERLINK "http://www.urosario.edu.co/Escuela-de-Ciencias-Humanas/Estudiantes/" </w:instrText>
              </w:r>
              <w:r>
                <w:fldChar w:fldCharType="separate"/>
              </w:r>
              <w:r w:rsidRPr="000A4693">
                <w:rPr>
                  <w:rStyle w:val="Hipervnculo"/>
                </w:rPr>
                <w:t>http://www.urosario.edu.co/Escuela-de-Ci</w:t>
              </w:r>
              <w:r w:rsidRPr="000A4693">
                <w:rPr>
                  <w:rStyle w:val="Hipervnculo"/>
                </w:rPr>
                <w:t>e</w:t>
              </w:r>
              <w:r w:rsidRPr="000A4693">
                <w:rPr>
                  <w:rStyle w:val="Hipervnculo"/>
                </w:rPr>
                <w:t>ncias-Humanas/Estudiantes/</w:t>
              </w:r>
              <w:r>
                <w:fldChar w:fldCharType="end"/>
              </w:r>
            </w:ins>
          </w:p>
        </w:tc>
      </w:tr>
    </w:tbl>
    <w:p w14:paraId="7D10DB47" w14:textId="77777777" w:rsidR="00376AC8" w:rsidRDefault="00376AC8" w:rsidP="00376AC8">
      <w:pPr>
        <w:rPr>
          <w:rFonts w:ascii="Times New Roman" w:hAnsi="Times New Roman"/>
        </w:rPr>
      </w:pPr>
    </w:p>
    <w:p w14:paraId="0AB936E5" w14:textId="58A2E57B" w:rsidR="00376AC8" w:rsidRPr="0089370D" w:rsidRDefault="00376AC8" w:rsidP="00376AC8">
      <w:pPr>
        <w:rPr>
          <w:rFonts w:ascii="Times New Roman" w:hAnsi="Times New Roman"/>
        </w:rPr>
      </w:pPr>
      <w:r>
        <w:rPr>
          <w:rFonts w:ascii="Times New Roman" w:hAnsi="Times New Roman"/>
        </w:rPr>
        <w:t xml:space="preserve">De acuerdo </w:t>
      </w:r>
      <w:ins w:id="109" w:author="Admincmovil" w:date="2016-05-27T13:09:00Z">
        <w:r w:rsidR="00AA251F">
          <w:rPr>
            <w:rFonts w:ascii="Times New Roman" w:hAnsi="Times New Roman"/>
          </w:rPr>
          <w:t xml:space="preserve">con </w:t>
        </w:r>
      </w:ins>
      <w:r>
        <w:rPr>
          <w:rFonts w:ascii="Times New Roman" w:hAnsi="Times New Roman"/>
        </w:rPr>
        <w:t>la dinámica y naturaleza del evento académico</w:t>
      </w:r>
      <w:ins w:id="110" w:author="Admincmovil" w:date="2016-05-27T13:09:00Z">
        <w:r w:rsidR="00AA251F">
          <w:rPr>
            <w:rFonts w:ascii="Times New Roman" w:hAnsi="Times New Roman"/>
          </w:rPr>
          <w:t>,</w:t>
        </w:r>
      </w:ins>
      <w:r>
        <w:rPr>
          <w:rFonts w:ascii="Times New Roman" w:hAnsi="Times New Roman"/>
        </w:rPr>
        <w:t xml:space="preserve"> algunas de las</w:t>
      </w:r>
      <w:r w:rsidRPr="0089370D">
        <w:rPr>
          <w:rFonts w:ascii="Times New Roman" w:hAnsi="Times New Roman"/>
        </w:rPr>
        <w:t xml:space="preserve"> </w:t>
      </w:r>
      <w:r>
        <w:rPr>
          <w:rFonts w:ascii="Times New Roman" w:hAnsi="Times New Roman"/>
        </w:rPr>
        <w:t xml:space="preserve">partes </w:t>
      </w:r>
      <w:r w:rsidRPr="00AE7F8C">
        <w:rPr>
          <w:rFonts w:ascii="Times New Roman" w:hAnsi="Times New Roman"/>
          <w:b/>
        </w:rPr>
        <w:t xml:space="preserve">pueden suprimirse; </w:t>
      </w:r>
      <w:r>
        <w:rPr>
          <w:rFonts w:ascii="Times New Roman" w:hAnsi="Times New Roman"/>
        </w:rPr>
        <w:t xml:space="preserve">igualmente, la estructura del documento no es </w:t>
      </w:r>
      <w:ins w:id="111" w:author="Admincmovil" w:date="2016-05-27T18:08:00Z">
        <w:r w:rsidR="00BE0A05">
          <w:rPr>
            <w:rFonts w:ascii="Times New Roman" w:hAnsi="Times New Roman"/>
          </w:rPr>
          <w:t>rígida</w:t>
        </w:r>
      </w:ins>
      <w:r>
        <w:rPr>
          <w:rFonts w:ascii="Times New Roman" w:hAnsi="Times New Roman"/>
        </w:rPr>
        <w:t xml:space="preserve">, sino que </w:t>
      </w:r>
      <w:ins w:id="112" w:author="Admincmovil" w:date="2016-05-27T18:08:00Z">
        <w:r w:rsidR="00BE0A05">
          <w:rPr>
            <w:rFonts w:ascii="Times New Roman" w:hAnsi="Times New Roman"/>
          </w:rPr>
          <w:t>puede</w:t>
        </w:r>
      </w:ins>
      <w:ins w:id="113" w:author="Admincmovil" w:date="2016-05-27T18:09:00Z">
        <w:r w:rsidR="00BE0A05">
          <w:rPr>
            <w:rFonts w:ascii="Times New Roman" w:hAnsi="Times New Roman"/>
          </w:rPr>
          <w:t>s</w:t>
        </w:r>
      </w:ins>
      <w:ins w:id="114" w:author="Admincmovil" w:date="2016-05-27T18:08:00Z">
        <w:r w:rsidR="00BE0A05">
          <w:rPr>
            <w:rFonts w:ascii="Times New Roman" w:hAnsi="Times New Roman"/>
          </w:rPr>
          <w:t xml:space="preserve"> alterar</w:t>
        </w:r>
      </w:ins>
      <w:ins w:id="115" w:author="Admincmovil" w:date="2016-05-27T18:09:00Z">
        <w:r w:rsidR="00BE0A05">
          <w:rPr>
            <w:rFonts w:ascii="Times New Roman" w:hAnsi="Times New Roman"/>
          </w:rPr>
          <w:t>la</w:t>
        </w:r>
      </w:ins>
      <w:ins w:id="116" w:author="Admincmovil" w:date="2016-05-27T18:08:00Z">
        <w:r w:rsidR="00BE0A05">
          <w:rPr>
            <w:rFonts w:ascii="Times New Roman" w:hAnsi="Times New Roman"/>
          </w:rPr>
          <w:t xml:space="preserve"> </w:t>
        </w:r>
      </w:ins>
      <w:r>
        <w:rPr>
          <w:rFonts w:ascii="Times New Roman" w:hAnsi="Times New Roman"/>
        </w:rPr>
        <w:t>conforme a los propósitos que tengas a la hora de la redacción</w:t>
      </w:r>
      <w:r w:rsidRPr="0089370D">
        <w:rPr>
          <w:rFonts w:ascii="Times New Roman" w:hAnsi="Times New Roman"/>
        </w:rPr>
        <w:t>. En algunos casos</w:t>
      </w:r>
      <w:ins w:id="117" w:author="Admincmovil" w:date="2016-05-27T13:09:00Z">
        <w:r w:rsidR="00AA251F">
          <w:rPr>
            <w:rFonts w:ascii="Times New Roman" w:hAnsi="Times New Roman"/>
          </w:rPr>
          <w:t>,</w:t>
        </w:r>
      </w:ins>
      <w:r w:rsidRPr="0089370D">
        <w:rPr>
          <w:rFonts w:ascii="Times New Roman" w:hAnsi="Times New Roman"/>
        </w:rPr>
        <w:t xml:space="preserve"> será necesari</w:t>
      </w:r>
      <w:ins w:id="118" w:author="Admincmovil" w:date="2016-05-27T13:10:00Z">
        <w:r w:rsidR="00AA251F">
          <w:rPr>
            <w:rFonts w:ascii="Times New Roman" w:hAnsi="Times New Roman"/>
          </w:rPr>
          <w:t>a</w:t>
        </w:r>
      </w:ins>
      <w:r w:rsidRPr="0089370D">
        <w:rPr>
          <w:rFonts w:ascii="Times New Roman" w:hAnsi="Times New Roman"/>
        </w:rPr>
        <w:t xml:space="preserve"> la </w:t>
      </w:r>
      <w:r>
        <w:rPr>
          <w:rFonts w:ascii="Times New Roman" w:hAnsi="Times New Roman"/>
        </w:rPr>
        <w:t>inclusión de información adicional o complementaria</w:t>
      </w:r>
      <w:r w:rsidRPr="0089370D">
        <w:rPr>
          <w:rFonts w:ascii="Times New Roman" w:hAnsi="Times New Roman"/>
        </w:rPr>
        <w:t xml:space="preserve">, la cual </w:t>
      </w:r>
      <w:r>
        <w:rPr>
          <w:rFonts w:ascii="Times New Roman" w:hAnsi="Times New Roman"/>
        </w:rPr>
        <w:t xml:space="preserve">puede presentarse como </w:t>
      </w:r>
      <w:r w:rsidRPr="00AE7F8C">
        <w:rPr>
          <w:rFonts w:ascii="Times New Roman" w:hAnsi="Times New Roman"/>
          <w:b/>
        </w:rPr>
        <w:t>anexo</w:t>
      </w:r>
      <w:r>
        <w:rPr>
          <w:rFonts w:ascii="Times New Roman" w:hAnsi="Times New Roman"/>
        </w:rPr>
        <w:t xml:space="preserve"> o </w:t>
      </w:r>
      <w:r w:rsidRPr="00AE7F8C">
        <w:rPr>
          <w:rFonts w:ascii="Times New Roman" w:hAnsi="Times New Roman"/>
          <w:b/>
        </w:rPr>
        <w:t>apéndice</w:t>
      </w:r>
      <w:r>
        <w:rPr>
          <w:rFonts w:ascii="Times New Roman" w:hAnsi="Times New Roman"/>
        </w:rPr>
        <w:t>.</w:t>
      </w:r>
    </w:p>
    <w:p w14:paraId="7E7BABA8" w14:textId="77777777" w:rsidR="00376AC8" w:rsidRPr="0089370D" w:rsidRDefault="00376AC8" w:rsidP="00376AC8">
      <w:pPr>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376AC8" w:rsidRPr="0089370D" w14:paraId="5196272A" w14:textId="77777777" w:rsidTr="00913F52">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9753C46" w14:textId="77777777" w:rsidR="00376AC8" w:rsidRPr="0089370D" w:rsidRDefault="00376AC8" w:rsidP="00913F52">
            <w:pPr>
              <w:jc w:val="center"/>
              <w:rPr>
                <w:rFonts w:ascii="Times New Roman" w:hAnsi="Times New Roman"/>
                <w:b/>
                <w:color w:val="FFFFFF" w:themeColor="background1"/>
              </w:rPr>
            </w:pPr>
            <w:r w:rsidRPr="0089370D">
              <w:rPr>
                <w:rFonts w:ascii="Times New Roman" w:hAnsi="Times New Roman"/>
                <w:b/>
                <w:color w:val="FFFFFF" w:themeColor="background1"/>
              </w:rPr>
              <w:t>Practica (recurso de ejercitación)</w:t>
            </w:r>
          </w:p>
        </w:tc>
      </w:tr>
      <w:tr w:rsidR="00376AC8" w:rsidRPr="0089370D" w14:paraId="33091E7E"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695904" w14:textId="77777777" w:rsidR="00376AC8" w:rsidRPr="0089370D" w:rsidRDefault="00376AC8" w:rsidP="00913F52">
            <w:pPr>
              <w:rPr>
                <w:rFonts w:ascii="Times New Roman" w:hAnsi="Times New Roman"/>
                <w:b/>
                <w:color w:val="000000"/>
              </w:rPr>
            </w:pPr>
            <w:r w:rsidRPr="0089370D">
              <w:rPr>
                <w:rFonts w:ascii="Times New Roman" w:hAnsi="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88B15D" w14:textId="77777777" w:rsidR="00376AC8" w:rsidRPr="0089370D" w:rsidRDefault="00376AC8" w:rsidP="00913F52">
            <w:pPr>
              <w:rPr>
                <w:rFonts w:ascii="Times New Roman" w:hAnsi="Times New Roman"/>
                <w:b/>
                <w:color w:val="000000"/>
              </w:rPr>
            </w:pPr>
            <w:r w:rsidRPr="0089370D">
              <w:rPr>
                <w:rFonts w:ascii="Times New Roman" w:hAnsi="Times New Roman"/>
                <w:color w:val="000000"/>
              </w:rPr>
              <w:t>LE_10_03_REC220</w:t>
            </w:r>
          </w:p>
        </w:tc>
      </w:tr>
      <w:tr w:rsidR="00376AC8" w:rsidRPr="0089370D" w14:paraId="6F34922A"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E39C37" w14:textId="77777777" w:rsidR="00376AC8" w:rsidRPr="0089370D" w:rsidRDefault="00376AC8" w:rsidP="00913F52">
            <w:pPr>
              <w:rPr>
                <w:rFonts w:ascii="Times New Roman" w:hAnsi="Times New Roman"/>
                <w:color w:val="000000"/>
              </w:rPr>
            </w:pPr>
            <w:r w:rsidRPr="0089370D">
              <w:rPr>
                <w:rFonts w:ascii="Times New Roman" w:hAnsi="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ECDF04" w14:textId="39734860" w:rsidR="00376AC8" w:rsidRPr="0089370D" w:rsidRDefault="00376AC8" w:rsidP="00913F52">
            <w:pPr>
              <w:rPr>
                <w:rFonts w:ascii="Times New Roman" w:hAnsi="Times New Roman"/>
                <w:color w:val="000000"/>
              </w:rPr>
            </w:pPr>
            <w:r w:rsidRPr="00376AC8">
              <w:rPr>
                <w:rFonts w:ascii="Times New Roman" w:hAnsi="Times New Roman"/>
                <w:color w:val="000000"/>
              </w:rPr>
              <w:t>Identifica</w:t>
            </w:r>
            <w:r>
              <w:rPr>
                <w:rFonts w:ascii="Times New Roman" w:hAnsi="Times New Roman"/>
                <w:color w:val="000000"/>
              </w:rPr>
              <w:t xml:space="preserve"> l</w:t>
            </w:r>
            <w:r w:rsidRPr="0089370D">
              <w:rPr>
                <w:rFonts w:ascii="Times New Roman" w:hAnsi="Times New Roman"/>
                <w:color w:val="000000"/>
              </w:rPr>
              <w:t>a estructura de un protocolo</w:t>
            </w:r>
          </w:p>
        </w:tc>
      </w:tr>
      <w:tr w:rsidR="00376AC8" w:rsidRPr="0089370D" w14:paraId="4D596E3C"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D83CCF" w14:textId="77777777" w:rsidR="00376AC8" w:rsidRPr="0089370D" w:rsidRDefault="00376AC8" w:rsidP="00913F52">
            <w:pPr>
              <w:rPr>
                <w:rFonts w:ascii="Times New Roman" w:hAnsi="Times New Roman"/>
                <w:color w:val="000000"/>
              </w:rPr>
            </w:pPr>
            <w:r w:rsidRPr="0089370D">
              <w:rPr>
                <w:rFonts w:ascii="Times New Roman" w:hAnsi="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A1AC3C" w14:textId="77777777" w:rsidR="00376AC8" w:rsidRPr="0089370D" w:rsidRDefault="00376AC8" w:rsidP="00913F52">
            <w:pPr>
              <w:shd w:val="clear" w:color="auto" w:fill="FFFFFF"/>
              <w:rPr>
                <w:rFonts w:ascii="Times New Roman" w:hAnsi="Times New Roman"/>
                <w:color w:val="000000"/>
              </w:rPr>
            </w:pPr>
            <w:r w:rsidRPr="0089370D">
              <w:rPr>
                <w:rFonts w:ascii="Times New Roman" w:hAnsi="Times New Roman"/>
                <w:color w:val="000000"/>
              </w:rPr>
              <w:t>Actividad para identificar el orden estructural del protocolo</w:t>
            </w:r>
          </w:p>
        </w:tc>
      </w:tr>
    </w:tbl>
    <w:p w14:paraId="7AE6D7F9" w14:textId="77777777" w:rsidR="00376AC8" w:rsidRPr="0089370D" w:rsidRDefault="00376AC8" w:rsidP="00376AC8">
      <w:pPr>
        <w:rPr>
          <w:rFonts w:ascii="Times New Roman" w:hAnsi="Times New Roman"/>
          <w:b/>
        </w:rPr>
      </w:pPr>
    </w:p>
    <w:p w14:paraId="04F8660B" w14:textId="77777777" w:rsidR="00376AC8" w:rsidRPr="0089370D" w:rsidRDefault="00376AC8" w:rsidP="00376AC8">
      <w:pPr>
        <w:rPr>
          <w:rFonts w:ascii="Times New Roman" w:hAnsi="Times New Roman"/>
          <w:b/>
        </w:rPr>
      </w:pPr>
      <w:r w:rsidRPr="00AB62D5">
        <w:rPr>
          <w:rFonts w:ascii="Times New Roman" w:hAnsi="Times New Roman"/>
          <w:b/>
          <w:highlight w:val="yellow"/>
        </w:rPr>
        <w:t>[</w:t>
      </w:r>
      <w:r>
        <w:rPr>
          <w:rFonts w:ascii="Times New Roman" w:hAnsi="Times New Roman"/>
          <w:b/>
          <w:highlight w:val="yellow"/>
        </w:rPr>
        <w:t>SECCIÓN 2</w:t>
      </w:r>
      <w:r w:rsidRPr="00AB62D5">
        <w:rPr>
          <w:rFonts w:ascii="Times New Roman" w:hAnsi="Times New Roman"/>
          <w:b/>
          <w:highlight w:val="yellow"/>
        </w:rPr>
        <w:t>]</w:t>
      </w:r>
      <w:r>
        <w:rPr>
          <w:rFonts w:ascii="Times New Roman" w:hAnsi="Times New Roman"/>
          <w:b/>
        </w:rPr>
        <w:t xml:space="preserve"> </w:t>
      </w:r>
      <w:r w:rsidRPr="0089370D">
        <w:rPr>
          <w:rFonts w:ascii="Times New Roman" w:hAnsi="Times New Roman"/>
          <w:b/>
        </w:rPr>
        <w:t>6.2 Escribe un protocolo</w:t>
      </w:r>
    </w:p>
    <w:p w14:paraId="486F6DC4" w14:textId="77777777" w:rsidR="00376AC8" w:rsidRDefault="00376AC8" w:rsidP="00376AC8">
      <w:pPr>
        <w:rPr>
          <w:rFonts w:ascii="Times New Roman" w:hAnsi="Times New Roman"/>
          <w:b/>
        </w:rPr>
      </w:pPr>
    </w:p>
    <w:p w14:paraId="75D2D3C3" w14:textId="77777777" w:rsidR="00376AC8" w:rsidRDefault="00376AC8" w:rsidP="00376AC8">
      <w:pPr>
        <w:rPr>
          <w:rFonts w:ascii="Times New Roman" w:hAnsi="Times New Roman"/>
        </w:rPr>
      </w:pPr>
      <w:r>
        <w:rPr>
          <w:rFonts w:ascii="Times New Roman" w:hAnsi="Times New Roman"/>
        </w:rPr>
        <w:t>Recuerda que la realización de un protocolo consta de dos etapas: por un lado, la anotación o registro de los contenidos, faceta que se lleva a cabo durante el desarrollo mismo de la sesión; por el otro, la escritura del documento, que se redacta posteriormente.</w:t>
      </w:r>
    </w:p>
    <w:p w14:paraId="3412DEB2" w14:textId="77777777" w:rsidR="00376AC8" w:rsidRDefault="00376AC8" w:rsidP="00376AC8">
      <w:pPr>
        <w:rPr>
          <w:rFonts w:ascii="Times New Roman" w:hAnsi="Times New Roman"/>
        </w:rPr>
      </w:pPr>
    </w:p>
    <w:tbl>
      <w:tblPr>
        <w:tblStyle w:val="Tablaconcuadrcula"/>
        <w:tblW w:w="0" w:type="auto"/>
        <w:tblLook w:val="04A0" w:firstRow="1" w:lastRow="0" w:firstColumn="1" w:lastColumn="0" w:noHBand="0" w:noVBand="1"/>
      </w:tblPr>
      <w:tblGrid>
        <w:gridCol w:w="1526"/>
        <w:gridCol w:w="7325"/>
      </w:tblGrid>
      <w:tr w:rsidR="00376AC8" w:rsidRPr="007E3C9C" w14:paraId="46530259" w14:textId="77777777" w:rsidTr="00913F52">
        <w:tc>
          <w:tcPr>
            <w:tcW w:w="8851" w:type="dxa"/>
            <w:gridSpan w:val="2"/>
          </w:tcPr>
          <w:p w14:paraId="52F61A12" w14:textId="77777777" w:rsidR="00376AC8" w:rsidRPr="007E3C9C" w:rsidRDefault="00376AC8" w:rsidP="00913F52">
            <w:pPr>
              <w:jc w:val="both"/>
              <w:rPr>
                <w:rFonts w:ascii="Times New Roman" w:eastAsia="Arial Unicode MS" w:hAnsi="Times New Roman"/>
                <w:b/>
                <w:lang w:val="es-MX"/>
              </w:rPr>
            </w:pPr>
            <w:r w:rsidRPr="007E3C9C">
              <w:rPr>
                <w:rFonts w:ascii="Times New Roman" w:eastAsia="Arial Unicode MS" w:hAnsi="Times New Roman"/>
                <w:b/>
                <w:lang w:val="es-MX"/>
              </w:rPr>
              <w:t>Etapas para elaborar un protocolo</w:t>
            </w:r>
          </w:p>
        </w:tc>
      </w:tr>
      <w:tr w:rsidR="00376AC8" w:rsidRPr="007E3C9C" w14:paraId="62615930" w14:textId="77777777" w:rsidTr="00913F52">
        <w:tc>
          <w:tcPr>
            <w:tcW w:w="1526" w:type="dxa"/>
          </w:tcPr>
          <w:p w14:paraId="798DFA0D" w14:textId="77777777" w:rsidR="00376AC8" w:rsidRPr="007E3C9C" w:rsidRDefault="00376AC8" w:rsidP="00913F52">
            <w:pPr>
              <w:spacing w:after="200" w:line="276" w:lineRule="auto"/>
              <w:jc w:val="both"/>
              <w:rPr>
                <w:rFonts w:ascii="Times New Roman" w:eastAsia="Arial Unicode MS" w:hAnsi="Times New Roman"/>
                <w:b/>
                <w:lang w:val="es-MX"/>
              </w:rPr>
            </w:pPr>
            <w:r w:rsidRPr="007E3C9C">
              <w:rPr>
                <w:rFonts w:ascii="Times New Roman" w:eastAsia="Arial Unicode MS" w:hAnsi="Times New Roman"/>
                <w:b/>
                <w:lang w:val="es-MX"/>
              </w:rPr>
              <w:t>1. Registro</w:t>
            </w:r>
          </w:p>
        </w:tc>
        <w:tc>
          <w:tcPr>
            <w:tcW w:w="7325" w:type="dxa"/>
          </w:tcPr>
          <w:p w14:paraId="56BED03D" w14:textId="52CB3CD4" w:rsidR="00376AC8" w:rsidRDefault="00376AC8" w:rsidP="00913F52">
            <w:pPr>
              <w:spacing w:after="200" w:line="276" w:lineRule="auto"/>
              <w:rPr>
                <w:rFonts w:ascii="Times New Roman" w:eastAsia="Arial Unicode MS" w:hAnsi="Times New Roman"/>
                <w:lang w:val="es-MX"/>
              </w:rPr>
            </w:pPr>
            <w:r w:rsidRPr="007E3C9C">
              <w:rPr>
                <w:rFonts w:ascii="Times New Roman" w:eastAsia="Arial Unicode MS" w:hAnsi="Times New Roman"/>
                <w:lang w:val="es-MX"/>
              </w:rPr>
              <w:t xml:space="preserve">Se toma nota de los temas expuestos, argumentos, intervenciones, discrepancias, etc. </w:t>
            </w:r>
            <w:ins w:id="119" w:author="Admincmovil" w:date="2016-05-27T13:11:00Z">
              <w:r w:rsidR="00AA251F">
                <w:rPr>
                  <w:rFonts w:ascii="Times New Roman" w:eastAsia="Arial Unicode MS" w:hAnsi="Times New Roman"/>
                  <w:lang w:val="es-MX"/>
                </w:rPr>
                <w:t>El fin de</w:t>
              </w:r>
            </w:ins>
            <w:r w:rsidRPr="007E3C9C">
              <w:rPr>
                <w:rFonts w:ascii="Times New Roman" w:eastAsia="Arial Unicode MS" w:hAnsi="Times New Roman"/>
                <w:lang w:val="es-MX"/>
              </w:rPr>
              <w:t xml:space="preserve"> esta etapa es </w:t>
            </w:r>
            <w:r w:rsidRPr="00AE7F8C">
              <w:rPr>
                <w:rFonts w:ascii="Times New Roman" w:eastAsia="Arial Unicode MS" w:hAnsi="Times New Roman"/>
                <w:b/>
                <w:lang w:val="es-MX"/>
              </w:rPr>
              <w:t>consig</w:t>
            </w:r>
            <w:ins w:id="120" w:author="Admincmovil" w:date="2016-05-27T18:12:00Z">
              <w:r w:rsidR="00B47B13">
                <w:rPr>
                  <w:rFonts w:ascii="Times New Roman" w:eastAsia="Arial Unicode MS" w:hAnsi="Times New Roman"/>
                  <w:b/>
                  <w:lang w:val="es-MX"/>
                </w:rPr>
                <w:t>n</w:t>
              </w:r>
            </w:ins>
            <w:r w:rsidRPr="00AE7F8C">
              <w:rPr>
                <w:rFonts w:ascii="Times New Roman" w:eastAsia="Arial Unicode MS" w:hAnsi="Times New Roman"/>
                <w:b/>
                <w:lang w:val="es-MX"/>
              </w:rPr>
              <w:t>ar la información</w:t>
            </w:r>
            <w:r w:rsidRPr="007E3C9C">
              <w:rPr>
                <w:rFonts w:ascii="Times New Roman" w:eastAsia="Arial Unicode MS" w:hAnsi="Times New Roman"/>
                <w:lang w:val="es-MX"/>
              </w:rPr>
              <w:t xml:space="preserve"> tal como se presenta, sin jerarquizarla ni valorarla; asimismo, las anotaciones deben hacerse </w:t>
            </w:r>
            <w:r w:rsidRPr="00AE7F8C">
              <w:rPr>
                <w:rFonts w:ascii="Times New Roman" w:eastAsia="Arial Unicode MS" w:hAnsi="Times New Roman"/>
                <w:b/>
                <w:lang w:val="es-MX"/>
              </w:rPr>
              <w:t xml:space="preserve">breves </w:t>
            </w:r>
            <w:r w:rsidRPr="00AE7F8C">
              <w:rPr>
                <w:rFonts w:ascii="Times New Roman" w:eastAsia="Arial Unicode MS" w:hAnsi="Times New Roman"/>
                <w:lang w:val="es-MX"/>
              </w:rPr>
              <w:t>y</w:t>
            </w:r>
            <w:r w:rsidRPr="00AE7F8C">
              <w:rPr>
                <w:rFonts w:ascii="Times New Roman" w:eastAsia="Arial Unicode MS" w:hAnsi="Times New Roman"/>
                <w:b/>
                <w:lang w:val="es-MX"/>
              </w:rPr>
              <w:t xml:space="preserve"> esquemáticas</w:t>
            </w:r>
            <w:r w:rsidRPr="007E3C9C">
              <w:rPr>
                <w:rFonts w:ascii="Times New Roman" w:eastAsia="Arial Unicode MS" w:hAnsi="Times New Roman"/>
                <w:lang w:val="es-MX"/>
              </w:rPr>
              <w:t>, pues el objetivo es registar la discu</w:t>
            </w:r>
            <w:ins w:id="121" w:author="Admincmovil" w:date="2016-05-27T18:14:00Z">
              <w:r w:rsidR="00FD75D5">
                <w:rPr>
                  <w:rFonts w:ascii="Times New Roman" w:eastAsia="Arial Unicode MS" w:hAnsi="Times New Roman"/>
                  <w:lang w:val="es-MX"/>
                </w:rPr>
                <w:t>s</w:t>
              </w:r>
            </w:ins>
            <w:r w:rsidRPr="007E3C9C">
              <w:rPr>
                <w:rFonts w:ascii="Times New Roman" w:eastAsia="Arial Unicode MS" w:hAnsi="Times New Roman"/>
                <w:lang w:val="es-MX"/>
              </w:rPr>
              <w:t>ión sin perder detalle alguno. La organización de la información o las redacciones elaboradas demandan atención y tiempo que deben di</w:t>
            </w:r>
            <w:r>
              <w:rPr>
                <w:rFonts w:ascii="Times New Roman" w:eastAsia="Arial Unicode MS" w:hAnsi="Times New Roman"/>
                <w:lang w:val="es-MX"/>
              </w:rPr>
              <w:t>rigirse al desarrollo del evento académico.</w:t>
            </w:r>
          </w:p>
          <w:p w14:paraId="71479663" w14:textId="59E9836E" w:rsidR="00376AC8" w:rsidRPr="007E3C9C" w:rsidRDefault="00376AC8" w:rsidP="00FD75D5">
            <w:pPr>
              <w:spacing w:after="200" w:line="276" w:lineRule="auto"/>
              <w:rPr>
                <w:rFonts w:ascii="Times New Roman" w:eastAsia="Arial Unicode MS" w:hAnsi="Times New Roman"/>
                <w:lang w:val="es-MX"/>
              </w:rPr>
            </w:pPr>
            <w:r>
              <w:rPr>
                <w:rFonts w:ascii="Times New Roman" w:eastAsia="Arial Unicode MS" w:hAnsi="Times New Roman"/>
                <w:lang w:val="es-MX"/>
              </w:rPr>
              <w:t>Hay casos en los que la complejidad del tema implica gran concentración para seguir la secuencia de la discusión por parte de la persona encargada del protocolo; en tales situaciones, es prudente utilizar una grabadora como herramie</w:t>
            </w:r>
            <w:ins w:id="122" w:author="Admincmovil" w:date="2016-05-27T18:16:00Z">
              <w:r w:rsidR="00FD75D5">
                <w:rPr>
                  <w:rFonts w:ascii="Times New Roman" w:eastAsia="Arial Unicode MS" w:hAnsi="Times New Roman"/>
                  <w:lang w:val="es-MX"/>
                </w:rPr>
                <w:t>n</w:t>
              </w:r>
            </w:ins>
            <w:r>
              <w:rPr>
                <w:rFonts w:ascii="Times New Roman" w:eastAsia="Arial Unicode MS" w:hAnsi="Times New Roman"/>
                <w:lang w:val="es-MX"/>
              </w:rPr>
              <w:t>ta de registro, lo que permite dar una atención ininterrumpida a la exposición y brinda la posibilidad de repetir, pausar o adelantar el registro al momento de la redacción.</w:t>
            </w:r>
          </w:p>
        </w:tc>
      </w:tr>
      <w:tr w:rsidR="00376AC8" w:rsidRPr="007E3C9C" w14:paraId="636FDC55" w14:textId="77777777" w:rsidTr="00913F52">
        <w:tc>
          <w:tcPr>
            <w:tcW w:w="1526" w:type="dxa"/>
          </w:tcPr>
          <w:p w14:paraId="4BA75EC7" w14:textId="77777777" w:rsidR="00376AC8" w:rsidRPr="007E3C9C" w:rsidRDefault="00376AC8" w:rsidP="00913F52">
            <w:pPr>
              <w:spacing w:after="200" w:line="276" w:lineRule="auto"/>
              <w:jc w:val="both"/>
              <w:rPr>
                <w:rFonts w:ascii="Times New Roman" w:eastAsia="Arial Unicode MS" w:hAnsi="Times New Roman"/>
                <w:b/>
                <w:lang w:val="es-MX"/>
              </w:rPr>
            </w:pPr>
            <w:r w:rsidRPr="007E3C9C">
              <w:rPr>
                <w:rFonts w:ascii="Times New Roman" w:eastAsia="Arial Unicode MS" w:hAnsi="Times New Roman"/>
                <w:b/>
                <w:lang w:val="es-MX"/>
              </w:rPr>
              <w:t>2. Redacción</w:t>
            </w:r>
          </w:p>
        </w:tc>
        <w:tc>
          <w:tcPr>
            <w:tcW w:w="7325" w:type="dxa"/>
          </w:tcPr>
          <w:p w14:paraId="6EEBD80C" w14:textId="77777777" w:rsidR="00376AC8" w:rsidRDefault="00376AC8" w:rsidP="00913F52">
            <w:pPr>
              <w:spacing w:after="200" w:line="276" w:lineRule="auto"/>
              <w:jc w:val="both"/>
              <w:rPr>
                <w:rFonts w:ascii="Times New Roman" w:eastAsia="Arial Unicode MS" w:hAnsi="Times New Roman"/>
                <w:lang w:val="es-MX"/>
              </w:rPr>
            </w:pPr>
            <w:r>
              <w:rPr>
                <w:rFonts w:ascii="Times New Roman" w:eastAsia="Arial Unicode MS" w:hAnsi="Times New Roman"/>
                <w:lang w:val="es-MX"/>
              </w:rPr>
              <w:t>Se deben seguir los siguientes pasos básicos:</w:t>
            </w:r>
          </w:p>
          <w:p w14:paraId="68CC49CE" w14:textId="77777777" w:rsidR="00376AC8" w:rsidRDefault="00376AC8" w:rsidP="00376AC8">
            <w:pPr>
              <w:pStyle w:val="Prrafodelista"/>
              <w:numPr>
                <w:ilvl w:val="0"/>
                <w:numId w:val="23"/>
              </w:numPr>
              <w:spacing w:after="200" w:line="276" w:lineRule="auto"/>
              <w:rPr>
                <w:rFonts w:ascii="Times New Roman" w:eastAsia="Arial Unicode MS" w:hAnsi="Times New Roman"/>
                <w:lang w:val="es-MX"/>
              </w:rPr>
            </w:pPr>
            <w:r>
              <w:rPr>
                <w:rFonts w:ascii="Times New Roman" w:eastAsia="Arial Unicode MS" w:hAnsi="Times New Roman"/>
                <w:lang w:val="es-MX"/>
              </w:rPr>
              <w:t>Examinar los contenidos registrados y discriminar entre los aportes reales y los insignificantes.</w:t>
            </w:r>
          </w:p>
          <w:p w14:paraId="00385103" w14:textId="77777777" w:rsidR="00376AC8" w:rsidRDefault="00376AC8" w:rsidP="00376AC8">
            <w:pPr>
              <w:pStyle w:val="Prrafodelista"/>
              <w:numPr>
                <w:ilvl w:val="0"/>
                <w:numId w:val="23"/>
              </w:numPr>
              <w:spacing w:after="200" w:line="276" w:lineRule="auto"/>
              <w:rPr>
                <w:rFonts w:ascii="Times New Roman" w:eastAsia="Arial Unicode MS" w:hAnsi="Times New Roman"/>
                <w:lang w:val="es-MX"/>
              </w:rPr>
            </w:pPr>
            <w:r>
              <w:rPr>
                <w:rFonts w:ascii="Times New Roman" w:eastAsia="Arial Unicode MS" w:hAnsi="Times New Roman"/>
                <w:lang w:val="es-MX"/>
              </w:rPr>
              <w:lastRenderedPageBreak/>
              <w:t>Determinar cuáles son los temas y los subtemas, es decir, organizar y jerarquizar la información.</w:t>
            </w:r>
          </w:p>
          <w:p w14:paraId="0B888628" w14:textId="6E63FACF" w:rsidR="00376AC8" w:rsidRDefault="00376AC8" w:rsidP="00376AC8">
            <w:pPr>
              <w:pStyle w:val="Prrafodelista"/>
              <w:numPr>
                <w:ilvl w:val="0"/>
                <w:numId w:val="23"/>
              </w:numPr>
              <w:spacing w:after="200" w:line="276" w:lineRule="auto"/>
              <w:rPr>
                <w:rFonts w:ascii="Times New Roman" w:eastAsia="Arial Unicode MS" w:hAnsi="Times New Roman"/>
                <w:lang w:val="es-MX"/>
              </w:rPr>
            </w:pPr>
            <w:r>
              <w:rPr>
                <w:rFonts w:ascii="Times New Roman" w:eastAsia="Arial Unicode MS" w:hAnsi="Times New Roman"/>
                <w:lang w:val="es-MX"/>
              </w:rPr>
              <w:t xml:space="preserve">Planear un </w:t>
            </w:r>
            <w:ins w:id="123" w:author="Admincmovil" w:date="2016-05-27T13:13:00Z">
              <w:r w:rsidR="00AA251F">
                <w:rPr>
                  <w:rFonts w:ascii="Times New Roman" w:eastAsia="Arial Unicode MS" w:hAnsi="Times New Roman"/>
                  <w:lang w:val="es-MX"/>
                </w:rPr>
                <w:t xml:space="preserve">esquema </w:t>
              </w:r>
            </w:ins>
            <w:r>
              <w:rPr>
                <w:rFonts w:ascii="Times New Roman" w:eastAsia="Arial Unicode MS" w:hAnsi="Times New Roman"/>
                <w:lang w:val="es-MX"/>
              </w:rPr>
              <w:t>que oriente la redacción de acuerdo a una secuencia temática establecida.</w:t>
            </w:r>
          </w:p>
          <w:p w14:paraId="0F8F6A80" w14:textId="77777777" w:rsidR="00376AC8" w:rsidRDefault="00376AC8" w:rsidP="00376AC8">
            <w:pPr>
              <w:pStyle w:val="Prrafodelista"/>
              <w:numPr>
                <w:ilvl w:val="0"/>
                <w:numId w:val="23"/>
              </w:numPr>
              <w:spacing w:after="200" w:line="276" w:lineRule="auto"/>
              <w:rPr>
                <w:rFonts w:ascii="Times New Roman" w:eastAsia="Arial Unicode MS" w:hAnsi="Times New Roman"/>
                <w:lang w:val="es-MX"/>
              </w:rPr>
            </w:pPr>
            <w:r>
              <w:rPr>
                <w:rFonts w:ascii="Times New Roman" w:eastAsia="Arial Unicode MS" w:hAnsi="Times New Roman"/>
                <w:lang w:val="es-MX"/>
              </w:rPr>
              <w:t>Escribir el documento haciendo uso de un lenguaje claro, de registro formal y con buen uso de las nomras ortográficas y de puntuación.</w:t>
            </w:r>
          </w:p>
          <w:p w14:paraId="0BF57AAC" w14:textId="77777777" w:rsidR="00376AC8" w:rsidRPr="00674139" w:rsidRDefault="00376AC8" w:rsidP="00376AC8">
            <w:pPr>
              <w:pStyle w:val="Prrafodelista"/>
              <w:numPr>
                <w:ilvl w:val="0"/>
                <w:numId w:val="23"/>
              </w:numPr>
              <w:spacing w:after="200" w:line="276" w:lineRule="auto"/>
              <w:rPr>
                <w:rFonts w:ascii="Times New Roman" w:eastAsia="Arial Unicode MS" w:hAnsi="Times New Roman"/>
                <w:lang w:val="es-MX"/>
              </w:rPr>
            </w:pPr>
            <w:r>
              <w:rPr>
                <w:rFonts w:ascii="Times New Roman" w:eastAsia="Arial Unicode MS" w:hAnsi="Times New Roman"/>
                <w:lang w:val="es-MX"/>
              </w:rPr>
              <w:t>Editar y revisar el texto antes de presentarlo para cerciorarse de que cumple su propósito.</w:t>
            </w:r>
          </w:p>
        </w:tc>
      </w:tr>
    </w:tbl>
    <w:p w14:paraId="556481C8" w14:textId="77777777" w:rsidR="00376AC8" w:rsidRPr="0089370D" w:rsidRDefault="00376AC8" w:rsidP="00376AC8">
      <w:pPr>
        <w:rPr>
          <w:rFonts w:ascii="Times New Roman" w:hAnsi="Times New Roman"/>
        </w:rPr>
      </w:pPr>
    </w:p>
    <w:p w14:paraId="0BD3B02C" w14:textId="0C99CDF7" w:rsidR="00376AC8" w:rsidRDefault="00376AC8" w:rsidP="00376AC8">
      <w:pPr>
        <w:rPr>
          <w:rFonts w:ascii="Times New Roman" w:hAnsi="Times New Roman"/>
        </w:rPr>
      </w:pPr>
      <w:r>
        <w:rPr>
          <w:rFonts w:ascii="Times New Roman" w:hAnsi="Times New Roman"/>
        </w:rPr>
        <w:t xml:space="preserve">Ten presente que un buen protocolo académico no debería pensarse como una simple referencia que ayuda a recordar una sesión de clase o seminario, sino que debería constituirse como un </w:t>
      </w:r>
      <w:r w:rsidRPr="00AE7F8C">
        <w:rPr>
          <w:rFonts w:ascii="Times New Roman" w:hAnsi="Times New Roman"/>
          <w:b/>
        </w:rPr>
        <w:t>punto de partida</w:t>
      </w:r>
      <w:r>
        <w:rPr>
          <w:rFonts w:ascii="Times New Roman" w:hAnsi="Times New Roman"/>
        </w:rPr>
        <w:t xml:space="preserve"> propicio para acometer investigaciones o discusiones subsiguientes a las presentadas en el documento.</w:t>
      </w:r>
    </w:p>
    <w:p w14:paraId="531A4BA5" w14:textId="77777777" w:rsidR="00376AC8" w:rsidRPr="0089370D" w:rsidRDefault="00376AC8" w:rsidP="00376AC8">
      <w:pPr>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376AC8" w:rsidRPr="0089370D" w14:paraId="29C6B2E8" w14:textId="77777777" w:rsidTr="00913F52">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2D4D39B" w14:textId="77777777" w:rsidR="00376AC8" w:rsidRPr="0089370D" w:rsidRDefault="00376AC8" w:rsidP="00913F52">
            <w:pPr>
              <w:jc w:val="center"/>
              <w:rPr>
                <w:rFonts w:ascii="Times New Roman" w:hAnsi="Times New Roman"/>
                <w:b/>
                <w:color w:val="FFFFFF" w:themeColor="background1"/>
              </w:rPr>
            </w:pPr>
            <w:r w:rsidRPr="0089370D">
              <w:rPr>
                <w:rFonts w:ascii="Times New Roman" w:hAnsi="Times New Roman"/>
                <w:b/>
                <w:color w:val="FFFFFF" w:themeColor="background1"/>
              </w:rPr>
              <w:t>Profundiza (recurso de exposición)</w:t>
            </w:r>
          </w:p>
        </w:tc>
      </w:tr>
      <w:tr w:rsidR="00376AC8" w:rsidRPr="0089370D" w14:paraId="06CC1D0B"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CA40B4" w14:textId="77777777" w:rsidR="00376AC8" w:rsidRPr="0089370D" w:rsidRDefault="00376AC8" w:rsidP="00913F52">
            <w:pPr>
              <w:rPr>
                <w:rFonts w:ascii="Times New Roman" w:hAnsi="Times New Roman"/>
                <w:b/>
                <w:color w:val="000000"/>
              </w:rPr>
            </w:pPr>
            <w:r w:rsidRPr="0089370D">
              <w:rPr>
                <w:rFonts w:ascii="Times New Roman" w:hAnsi="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210BBC" w14:textId="77777777" w:rsidR="00376AC8" w:rsidRPr="0089370D" w:rsidRDefault="00376AC8" w:rsidP="00913F52">
            <w:pPr>
              <w:rPr>
                <w:rFonts w:ascii="Times New Roman" w:hAnsi="Times New Roman"/>
                <w:b/>
                <w:color w:val="000000"/>
              </w:rPr>
            </w:pPr>
            <w:r w:rsidRPr="0089370D">
              <w:rPr>
                <w:rFonts w:ascii="Times New Roman" w:hAnsi="Times New Roman"/>
                <w:color w:val="000000"/>
              </w:rPr>
              <w:t>LE_10_03_REC230</w:t>
            </w:r>
          </w:p>
        </w:tc>
      </w:tr>
      <w:tr w:rsidR="00376AC8" w:rsidRPr="0089370D" w14:paraId="581D9DF7"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82D821" w14:textId="77777777" w:rsidR="00376AC8" w:rsidRPr="0089370D" w:rsidRDefault="00376AC8" w:rsidP="00913F52">
            <w:pPr>
              <w:rPr>
                <w:rFonts w:ascii="Times New Roman" w:hAnsi="Times New Roman"/>
                <w:color w:val="000000"/>
              </w:rPr>
            </w:pPr>
            <w:r w:rsidRPr="0089370D">
              <w:rPr>
                <w:rFonts w:ascii="Times New Roman" w:hAnsi="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AA5F7A" w14:textId="77777777" w:rsidR="00376AC8" w:rsidRPr="0089370D" w:rsidRDefault="00376AC8" w:rsidP="00913F52">
            <w:pPr>
              <w:rPr>
                <w:rFonts w:ascii="Times New Roman" w:hAnsi="Times New Roman"/>
                <w:color w:val="000000"/>
              </w:rPr>
            </w:pPr>
            <w:r w:rsidRPr="0089370D">
              <w:rPr>
                <w:rFonts w:ascii="Times New Roman" w:hAnsi="Times New Roman"/>
                <w:color w:val="000000"/>
              </w:rPr>
              <w:t>Escribe un protocolo</w:t>
            </w:r>
          </w:p>
        </w:tc>
      </w:tr>
      <w:tr w:rsidR="00376AC8" w:rsidRPr="0089370D" w14:paraId="07F669F1"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41F3FC" w14:textId="77777777" w:rsidR="00376AC8" w:rsidRPr="0089370D" w:rsidRDefault="00376AC8" w:rsidP="00913F52">
            <w:pPr>
              <w:rPr>
                <w:rFonts w:ascii="Times New Roman" w:hAnsi="Times New Roman"/>
                <w:color w:val="000000"/>
              </w:rPr>
            </w:pPr>
            <w:r w:rsidRPr="0089370D">
              <w:rPr>
                <w:rFonts w:ascii="Times New Roman" w:hAnsi="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39C991" w14:textId="77777777" w:rsidR="00376AC8" w:rsidRPr="0089370D" w:rsidRDefault="00376AC8" w:rsidP="00913F52">
            <w:pPr>
              <w:shd w:val="clear" w:color="auto" w:fill="FFFFFF"/>
              <w:rPr>
                <w:rFonts w:ascii="Times New Roman" w:hAnsi="Times New Roman"/>
                <w:color w:val="000000"/>
              </w:rPr>
            </w:pPr>
            <w:r w:rsidRPr="0089370D">
              <w:rPr>
                <w:rFonts w:ascii="Times New Roman" w:hAnsi="Times New Roman"/>
                <w:color w:val="000000"/>
              </w:rPr>
              <w:t>Interactivo para orientar la escritura de un protocolo</w:t>
            </w:r>
          </w:p>
        </w:tc>
      </w:tr>
    </w:tbl>
    <w:p w14:paraId="134AF7C1" w14:textId="77777777" w:rsidR="00376AC8" w:rsidRPr="0089370D" w:rsidRDefault="00376AC8" w:rsidP="00376AC8">
      <w:pPr>
        <w:rPr>
          <w:rFonts w:ascii="Times New Roman" w:hAnsi="Times New Roman"/>
        </w:rPr>
      </w:pPr>
    </w:p>
    <w:p w14:paraId="3E0F593E" w14:textId="77777777" w:rsidR="00376AC8" w:rsidRPr="0089370D" w:rsidRDefault="00376AC8" w:rsidP="00376AC8">
      <w:pPr>
        <w:rPr>
          <w:rFonts w:ascii="Times New Roman" w:hAnsi="Times New Roman"/>
          <w:b/>
        </w:rPr>
      </w:pPr>
      <w:r w:rsidRPr="00AB62D5">
        <w:rPr>
          <w:rFonts w:ascii="Times New Roman" w:hAnsi="Times New Roman"/>
          <w:b/>
          <w:highlight w:val="yellow"/>
        </w:rPr>
        <w:t>[</w:t>
      </w:r>
      <w:r>
        <w:rPr>
          <w:rFonts w:ascii="Times New Roman" w:hAnsi="Times New Roman"/>
          <w:b/>
          <w:highlight w:val="yellow"/>
        </w:rPr>
        <w:t>SECCIÓN 2</w:t>
      </w:r>
      <w:r w:rsidRPr="00AB62D5">
        <w:rPr>
          <w:rFonts w:ascii="Times New Roman" w:hAnsi="Times New Roman"/>
          <w:b/>
          <w:highlight w:val="yellow"/>
        </w:rPr>
        <w:t>]</w:t>
      </w:r>
      <w:r>
        <w:rPr>
          <w:rFonts w:ascii="Times New Roman" w:hAnsi="Times New Roman"/>
          <w:b/>
        </w:rPr>
        <w:t xml:space="preserve"> </w:t>
      </w:r>
      <w:r w:rsidRPr="0089370D">
        <w:rPr>
          <w:rFonts w:ascii="Times New Roman" w:hAnsi="Times New Roman"/>
          <w:b/>
        </w:rPr>
        <w:t>6.3 Consolidación</w:t>
      </w:r>
    </w:p>
    <w:p w14:paraId="6DDF66DA" w14:textId="77777777" w:rsidR="00376AC8" w:rsidRDefault="00376AC8" w:rsidP="00376AC8">
      <w:pPr>
        <w:rPr>
          <w:rFonts w:ascii="Times New Roman" w:hAnsi="Times New Roman"/>
        </w:rPr>
      </w:pPr>
    </w:p>
    <w:p w14:paraId="2E79B667" w14:textId="77777777" w:rsidR="00376AC8" w:rsidRDefault="00376AC8" w:rsidP="00376AC8">
      <w:pPr>
        <w:rPr>
          <w:rFonts w:ascii="Times New Roman" w:hAnsi="Times New Roman"/>
        </w:rPr>
      </w:pPr>
      <w:r>
        <w:rPr>
          <w:rFonts w:ascii="Times New Roman" w:hAnsi="Times New Roman"/>
        </w:rPr>
        <w:t>Desarrolla la siguiente actividad para consolidar el tema de la sección.</w:t>
      </w:r>
    </w:p>
    <w:p w14:paraId="0E5754FA" w14:textId="77777777" w:rsidR="00376AC8" w:rsidRPr="0089370D" w:rsidRDefault="00376AC8" w:rsidP="00376AC8">
      <w:pPr>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376AC8" w:rsidRPr="00E23434" w14:paraId="58D16C5F" w14:textId="77777777" w:rsidTr="00913F52">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763C034" w14:textId="77777777" w:rsidR="00376AC8" w:rsidRPr="00E23434" w:rsidRDefault="00376AC8" w:rsidP="00913F52">
            <w:pPr>
              <w:jc w:val="center"/>
              <w:rPr>
                <w:rFonts w:ascii="Times New Roman" w:hAnsi="Times New Roman"/>
                <w:b/>
                <w:color w:val="FFFFFF" w:themeColor="background1"/>
              </w:rPr>
            </w:pPr>
            <w:r w:rsidRPr="00E23434">
              <w:rPr>
                <w:rFonts w:ascii="Times New Roman" w:hAnsi="Times New Roman"/>
                <w:b/>
                <w:color w:val="FFFFFF" w:themeColor="background1"/>
              </w:rPr>
              <w:t>Practica (recurso de ejercitación)</w:t>
            </w:r>
          </w:p>
        </w:tc>
      </w:tr>
      <w:tr w:rsidR="00376AC8" w:rsidRPr="00E23434" w14:paraId="437F4002"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375E69" w14:textId="77777777" w:rsidR="00376AC8" w:rsidRPr="00E23434" w:rsidRDefault="00376AC8" w:rsidP="00913F52">
            <w:pPr>
              <w:rPr>
                <w:rFonts w:ascii="Times New Roman" w:hAnsi="Times New Roman"/>
                <w:b/>
                <w:color w:val="000000"/>
              </w:rPr>
            </w:pPr>
            <w:r w:rsidRPr="00E23434">
              <w:rPr>
                <w:rFonts w:ascii="Times New Roman" w:hAnsi="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2DE38B" w14:textId="77777777" w:rsidR="00376AC8" w:rsidRPr="00E23434" w:rsidRDefault="00376AC8" w:rsidP="00913F52">
            <w:pPr>
              <w:rPr>
                <w:rFonts w:ascii="Times New Roman" w:hAnsi="Times New Roman"/>
                <w:b/>
                <w:color w:val="000000"/>
              </w:rPr>
            </w:pPr>
            <w:r w:rsidRPr="00E23434">
              <w:rPr>
                <w:rFonts w:ascii="Times New Roman" w:hAnsi="Times New Roman"/>
                <w:color w:val="000000"/>
              </w:rPr>
              <w:t>LE_10_03_REC240</w:t>
            </w:r>
          </w:p>
        </w:tc>
      </w:tr>
      <w:tr w:rsidR="00376AC8" w:rsidRPr="00E23434" w14:paraId="60D5AE77"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C777E1" w14:textId="77777777" w:rsidR="00376AC8" w:rsidRPr="00E23434" w:rsidRDefault="00376AC8" w:rsidP="00913F52">
            <w:pPr>
              <w:rPr>
                <w:rFonts w:ascii="Times New Roman" w:hAnsi="Times New Roman"/>
                <w:color w:val="000000"/>
              </w:rPr>
            </w:pPr>
            <w:r w:rsidRPr="00E23434">
              <w:rPr>
                <w:rFonts w:ascii="Times New Roman" w:hAnsi="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4E9C7A" w14:textId="77777777" w:rsidR="00376AC8" w:rsidRPr="00E23434" w:rsidRDefault="00376AC8" w:rsidP="00913F52">
            <w:pPr>
              <w:rPr>
                <w:rFonts w:ascii="Times New Roman" w:hAnsi="Times New Roman"/>
                <w:color w:val="000000"/>
              </w:rPr>
            </w:pPr>
            <w:r w:rsidRPr="00E23434">
              <w:rPr>
                <w:rFonts w:ascii="Times New Roman" w:hAnsi="Times New Roman"/>
                <w:color w:val="000000"/>
              </w:rPr>
              <w:t>Refuerza tu aprendizaje: Escribe un protocolo</w:t>
            </w:r>
          </w:p>
        </w:tc>
      </w:tr>
      <w:tr w:rsidR="00376AC8" w:rsidRPr="00E23434" w14:paraId="281CC4A2" w14:textId="77777777" w:rsidTr="00913F5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92E347" w14:textId="77777777" w:rsidR="00376AC8" w:rsidRPr="00E23434" w:rsidRDefault="00376AC8" w:rsidP="00913F52">
            <w:pPr>
              <w:rPr>
                <w:rFonts w:ascii="Times New Roman" w:hAnsi="Times New Roman"/>
                <w:color w:val="000000"/>
              </w:rPr>
            </w:pPr>
            <w:r w:rsidRPr="00E23434">
              <w:rPr>
                <w:rFonts w:ascii="Times New Roman" w:hAnsi="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25B851" w14:textId="77777777" w:rsidR="00376AC8" w:rsidRPr="00E23434" w:rsidRDefault="00376AC8" w:rsidP="00913F52">
            <w:pPr>
              <w:shd w:val="clear" w:color="auto" w:fill="FFFFFF"/>
              <w:rPr>
                <w:rFonts w:ascii="Times New Roman" w:hAnsi="Times New Roman"/>
                <w:color w:val="000000"/>
              </w:rPr>
            </w:pPr>
            <w:r w:rsidRPr="00E23434">
              <w:rPr>
                <w:rFonts w:ascii="Times New Roman" w:hAnsi="Times New Roman"/>
                <w:color w:val="000000"/>
              </w:rPr>
              <w:t>Actividad para afianzar los conocimientos en cuanto a la producción de un protocolo</w:t>
            </w:r>
          </w:p>
        </w:tc>
      </w:tr>
    </w:tbl>
    <w:p w14:paraId="3D60FB92" w14:textId="77777777" w:rsidR="00B850AB" w:rsidRPr="00B850AB" w:rsidRDefault="00B850AB" w:rsidP="00B850AB">
      <w:pPr>
        <w:rPr>
          <w:rFonts w:ascii="Times New Roman" w:hAnsi="Times New Roman"/>
          <w:lang w:val="es-ES"/>
        </w:rPr>
      </w:pPr>
    </w:p>
    <w:p w14:paraId="4C9FDF3D" w14:textId="77777777" w:rsidR="00B850AB" w:rsidRPr="00B850AB" w:rsidRDefault="00B850AB" w:rsidP="00B850AB">
      <w:pPr>
        <w:rPr>
          <w:rFonts w:ascii="Times New Roman" w:hAnsi="Times New Roman"/>
          <w:b/>
          <w:lang w:val="es-CO"/>
        </w:rPr>
      </w:pPr>
      <w:r w:rsidRPr="00B850AB">
        <w:rPr>
          <w:rFonts w:ascii="Times New Roman" w:hAnsi="Times New Roman"/>
          <w:b/>
          <w:highlight w:val="yellow"/>
          <w:lang w:val="es-CO"/>
        </w:rPr>
        <w:t>[SECCIÓN 1]</w:t>
      </w:r>
      <w:r w:rsidRPr="00B850AB">
        <w:rPr>
          <w:rFonts w:ascii="Times New Roman" w:hAnsi="Times New Roman"/>
          <w:b/>
          <w:lang w:val="es-CO"/>
        </w:rPr>
        <w:t xml:space="preserve"> 7 Competencias </w:t>
      </w:r>
    </w:p>
    <w:p w14:paraId="19A9779B" w14:textId="77777777" w:rsidR="00B850AB" w:rsidRDefault="00B850AB" w:rsidP="00376AC8">
      <w:pPr>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B850AB" w:rsidRPr="00E23434" w14:paraId="3CF5EB85" w14:textId="77777777" w:rsidTr="00140B2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2C1B97D" w14:textId="77777777" w:rsidR="00B850AB" w:rsidRPr="00E23434" w:rsidRDefault="00B850AB" w:rsidP="00140B29">
            <w:pPr>
              <w:jc w:val="center"/>
              <w:rPr>
                <w:rFonts w:ascii="Times New Roman" w:hAnsi="Times New Roman"/>
                <w:b/>
                <w:color w:val="FFFFFF" w:themeColor="background1"/>
              </w:rPr>
            </w:pPr>
            <w:r w:rsidRPr="00E23434">
              <w:rPr>
                <w:rFonts w:ascii="Times New Roman" w:hAnsi="Times New Roman"/>
                <w:b/>
                <w:color w:val="FFFFFF" w:themeColor="background1"/>
              </w:rPr>
              <w:t>Practica (recurso de ejercitación)</w:t>
            </w:r>
          </w:p>
        </w:tc>
      </w:tr>
      <w:tr w:rsidR="00B850AB" w:rsidRPr="00E23434" w14:paraId="781748E0" w14:textId="77777777" w:rsidTr="00140B2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591180" w14:textId="77777777" w:rsidR="00B850AB" w:rsidRPr="00E23434" w:rsidRDefault="00B850AB" w:rsidP="00140B29">
            <w:pPr>
              <w:rPr>
                <w:rFonts w:ascii="Times New Roman" w:hAnsi="Times New Roman"/>
                <w:b/>
                <w:color w:val="000000"/>
              </w:rPr>
            </w:pPr>
            <w:r w:rsidRPr="00E23434">
              <w:rPr>
                <w:rFonts w:ascii="Times New Roman" w:hAnsi="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014095" w14:textId="5C3F777E" w:rsidR="00B850AB" w:rsidRPr="00E23434" w:rsidRDefault="00B850AB" w:rsidP="00140B29">
            <w:pPr>
              <w:rPr>
                <w:rFonts w:ascii="Times New Roman" w:hAnsi="Times New Roman"/>
                <w:b/>
                <w:color w:val="000000"/>
              </w:rPr>
            </w:pPr>
            <w:r w:rsidRPr="00E23434">
              <w:rPr>
                <w:rFonts w:ascii="Times New Roman" w:hAnsi="Times New Roman"/>
                <w:color w:val="000000"/>
              </w:rPr>
              <w:t>LE_10</w:t>
            </w:r>
            <w:r>
              <w:rPr>
                <w:rFonts w:ascii="Times New Roman" w:hAnsi="Times New Roman"/>
                <w:color w:val="000000"/>
              </w:rPr>
              <w:t>_03_REC25</w:t>
            </w:r>
            <w:r w:rsidRPr="00E23434">
              <w:rPr>
                <w:rFonts w:ascii="Times New Roman" w:hAnsi="Times New Roman"/>
                <w:color w:val="000000"/>
              </w:rPr>
              <w:t>0</w:t>
            </w:r>
          </w:p>
        </w:tc>
      </w:tr>
      <w:tr w:rsidR="00B850AB" w:rsidRPr="00E23434" w14:paraId="5F67ECF2" w14:textId="77777777" w:rsidTr="00140B2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53B4C8" w14:textId="77777777" w:rsidR="00B850AB" w:rsidRPr="00E23434" w:rsidRDefault="00B850AB" w:rsidP="00140B29">
            <w:pPr>
              <w:rPr>
                <w:rFonts w:ascii="Times New Roman" w:hAnsi="Times New Roman"/>
                <w:color w:val="000000"/>
              </w:rPr>
            </w:pPr>
            <w:r w:rsidRPr="00E23434">
              <w:rPr>
                <w:rFonts w:ascii="Times New Roman" w:hAnsi="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4B3CCB" w14:textId="77DEAECF" w:rsidR="00B850AB" w:rsidRPr="00E23434" w:rsidRDefault="00B850AB" w:rsidP="00140B29">
            <w:pPr>
              <w:rPr>
                <w:rFonts w:ascii="Times New Roman" w:hAnsi="Times New Roman"/>
                <w:color w:val="000000"/>
              </w:rPr>
            </w:pPr>
            <w:r w:rsidRPr="00B850AB">
              <w:rPr>
                <w:rFonts w:ascii="Times New Roman" w:hAnsi="Times New Roman"/>
                <w:color w:val="000000"/>
              </w:rPr>
              <w:t xml:space="preserve">Proyecto: investiga y analiza un fragmento de </w:t>
            </w:r>
            <w:r w:rsidRPr="00B850AB">
              <w:rPr>
                <w:rFonts w:ascii="Times New Roman" w:hAnsi="Times New Roman"/>
                <w:i/>
                <w:color w:val="000000"/>
              </w:rPr>
              <w:t>El caballero de Olmedo</w:t>
            </w:r>
          </w:p>
        </w:tc>
      </w:tr>
      <w:tr w:rsidR="00B850AB" w:rsidRPr="00E23434" w14:paraId="3ACF9061" w14:textId="77777777" w:rsidTr="00140B2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F9D868" w14:textId="77777777" w:rsidR="00B850AB" w:rsidRPr="00E23434" w:rsidRDefault="00B850AB" w:rsidP="00140B29">
            <w:pPr>
              <w:rPr>
                <w:rFonts w:ascii="Times New Roman" w:hAnsi="Times New Roman"/>
                <w:color w:val="000000"/>
              </w:rPr>
            </w:pPr>
            <w:r w:rsidRPr="00E23434">
              <w:rPr>
                <w:rFonts w:ascii="Times New Roman" w:hAnsi="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EFD51C" w14:textId="484FD2C4" w:rsidR="00B850AB" w:rsidRPr="00E23434" w:rsidRDefault="00B850AB" w:rsidP="00140B29">
            <w:pPr>
              <w:shd w:val="clear" w:color="auto" w:fill="FFFFFF"/>
              <w:rPr>
                <w:rFonts w:ascii="Times New Roman" w:hAnsi="Times New Roman"/>
                <w:color w:val="000000"/>
              </w:rPr>
            </w:pPr>
            <w:r w:rsidRPr="00B850AB">
              <w:rPr>
                <w:rFonts w:ascii="Times New Roman" w:hAnsi="Times New Roman"/>
                <w:color w:val="000000"/>
              </w:rPr>
              <w:t>Actividad para estudiar la obra de Lope de Vega e investigar sobre el teatro barroco</w:t>
            </w:r>
          </w:p>
        </w:tc>
      </w:tr>
    </w:tbl>
    <w:p w14:paraId="57A02094" w14:textId="77777777" w:rsidR="00B850AB" w:rsidRPr="0089370D" w:rsidRDefault="00B850AB" w:rsidP="00376AC8">
      <w:pPr>
        <w:rPr>
          <w:rFonts w:ascii="Times New Roman" w:hAnsi="Times New Roman"/>
        </w:rPr>
      </w:pPr>
    </w:p>
    <w:p w14:paraId="0B3299D8" w14:textId="77777777" w:rsidR="00B850AB" w:rsidRPr="00B850AB" w:rsidRDefault="00B850AB" w:rsidP="00B850AB">
      <w:pPr>
        <w:rPr>
          <w:rFonts w:ascii="Times New Roman" w:hAnsi="Times New Roman"/>
          <w:b/>
          <w:bCs/>
          <w:lang w:val="es-CO"/>
        </w:rPr>
      </w:pPr>
      <w:r w:rsidRPr="00B850AB">
        <w:rPr>
          <w:rFonts w:ascii="Times New Roman" w:hAnsi="Times New Roman"/>
          <w:b/>
          <w:highlight w:val="yellow"/>
          <w:lang w:val="es-CO"/>
        </w:rPr>
        <w:t>[SECCIÓN 1]</w:t>
      </w:r>
      <w:r w:rsidRPr="00B850AB">
        <w:rPr>
          <w:rFonts w:ascii="Times New Roman" w:hAnsi="Times New Roman"/>
          <w:lang w:val="es-CO"/>
        </w:rPr>
        <w:t xml:space="preserve"> </w:t>
      </w:r>
      <w:r w:rsidRPr="00B850AB">
        <w:rPr>
          <w:rFonts w:ascii="Times New Roman" w:hAnsi="Times New Roman"/>
          <w:b/>
          <w:bCs/>
          <w:lang w:val="es-CO"/>
        </w:rPr>
        <w:t>Fin de tema</w:t>
      </w:r>
    </w:p>
    <w:p w14:paraId="2F44AD2A" w14:textId="77777777" w:rsidR="00B850AB" w:rsidRPr="00B850AB" w:rsidRDefault="00B850AB" w:rsidP="00B850AB">
      <w:pPr>
        <w:rPr>
          <w:rFonts w:ascii="Times New Roman" w:hAnsi="Times New Roman"/>
          <w:b/>
          <w:bCs/>
          <w:lang w:val="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B850AB" w:rsidRPr="00B850AB" w14:paraId="2B5E9FCF" w14:textId="77777777" w:rsidTr="00140B29">
        <w:tc>
          <w:tcPr>
            <w:tcW w:w="9033" w:type="dxa"/>
            <w:gridSpan w:val="2"/>
            <w:shd w:val="clear" w:color="auto" w:fill="000000"/>
          </w:tcPr>
          <w:p w14:paraId="78B3F8D9" w14:textId="77777777" w:rsidR="00B850AB" w:rsidRPr="00B850AB" w:rsidRDefault="00B850AB" w:rsidP="00B850AB">
            <w:pPr>
              <w:rPr>
                <w:rFonts w:ascii="Times New Roman" w:hAnsi="Times New Roman"/>
                <w:b/>
                <w:lang w:val="es-CO"/>
              </w:rPr>
            </w:pPr>
            <w:r w:rsidRPr="00B850AB">
              <w:rPr>
                <w:rFonts w:ascii="Times New Roman" w:hAnsi="Times New Roman"/>
                <w:b/>
                <w:lang w:val="es-CO"/>
              </w:rPr>
              <w:t>Mapa conceptual</w:t>
            </w:r>
          </w:p>
        </w:tc>
      </w:tr>
      <w:tr w:rsidR="00B850AB" w:rsidRPr="00B850AB" w14:paraId="6E27EC47" w14:textId="77777777" w:rsidTr="00140B29">
        <w:tc>
          <w:tcPr>
            <w:tcW w:w="2518" w:type="dxa"/>
          </w:tcPr>
          <w:p w14:paraId="68258F27" w14:textId="77777777" w:rsidR="00B850AB" w:rsidRPr="00B850AB" w:rsidRDefault="00B850AB" w:rsidP="00B850AB">
            <w:pPr>
              <w:rPr>
                <w:rFonts w:ascii="Times New Roman" w:hAnsi="Times New Roman"/>
                <w:b/>
                <w:lang w:val="es-CO"/>
              </w:rPr>
            </w:pPr>
            <w:r w:rsidRPr="00B850AB">
              <w:rPr>
                <w:rFonts w:ascii="Times New Roman" w:hAnsi="Times New Roman"/>
                <w:b/>
                <w:lang w:val="es-CO"/>
              </w:rPr>
              <w:t>Código</w:t>
            </w:r>
          </w:p>
        </w:tc>
        <w:tc>
          <w:tcPr>
            <w:tcW w:w="6515" w:type="dxa"/>
          </w:tcPr>
          <w:p w14:paraId="03F1CBE6" w14:textId="20CA8C15" w:rsidR="00B850AB" w:rsidRPr="00B850AB" w:rsidRDefault="00B850AB" w:rsidP="00B850AB">
            <w:pPr>
              <w:rPr>
                <w:rFonts w:ascii="Times New Roman" w:hAnsi="Times New Roman"/>
                <w:b/>
                <w:lang w:val="es-CO"/>
              </w:rPr>
            </w:pPr>
            <w:r>
              <w:rPr>
                <w:rFonts w:ascii="Times New Roman" w:hAnsi="Times New Roman"/>
                <w:lang w:val="es-CO"/>
              </w:rPr>
              <w:t>LE_10_03_REC26</w:t>
            </w:r>
            <w:r w:rsidRPr="00B850AB">
              <w:rPr>
                <w:rFonts w:ascii="Times New Roman" w:hAnsi="Times New Roman"/>
                <w:lang w:val="es-CO"/>
              </w:rPr>
              <w:t>0</w:t>
            </w:r>
          </w:p>
        </w:tc>
      </w:tr>
      <w:tr w:rsidR="00B850AB" w:rsidRPr="00B850AB" w14:paraId="535473D7" w14:textId="77777777" w:rsidTr="00140B29">
        <w:tc>
          <w:tcPr>
            <w:tcW w:w="2518" w:type="dxa"/>
          </w:tcPr>
          <w:p w14:paraId="0CA042B4" w14:textId="77777777" w:rsidR="00B850AB" w:rsidRPr="00B850AB" w:rsidRDefault="00B850AB" w:rsidP="00B850AB">
            <w:pPr>
              <w:rPr>
                <w:rFonts w:ascii="Times New Roman" w:hAnsi="Times New Roman"/>
                <w:lang w:val="es-CO"/>
              </w:rPr>
            </w:pPr>
            <w:r w:rsidRPr="00B850AB">
              <w:rPr>
                <w:rFonts w:ascii="Times New Roman" w:hAnsi="Times New Roman"/>
                <w:b/>
                <w:lang w:val="es-CO"/>
              </w:rPr>
              <w:t>Título</w:t>
            </w:r>
          </w:p>
        </w:tc>
        <w:tc>
          <w:tcPr>
            <w:tcW w:w="6515" w:type="dxa"/>
          </w:tcPr>
          <w:p w14:paraId="7B2B9DDF" w14:textId="77777777" w:rsidR="00B850AB" w:rsidRPr="00B850AB" w:rsidRDefault="00B850AB" w:rsidP="00B850AB">
            <w:pPr>
              <w:rPr>
                <w:rFonts w:ascii="Times New Roman" w:hAnsi="Times New Roman"/>
                <w:lang w:val="es-CO"/>
              </w:rPr>
            </w:pPr>
            <w:r w:rsidRPr="00B850AB">
              <w:rPr>
                <w:rFonts w:ascii="Times New Roman" w:hAnsi="Times New Roman"/>
                <w:lang w:val="es-CO"/>
              </w:rPr>
              <w:t>Mapa conceptual</w:t>
            </w:r>
          </w:p>
        </w:tc>
      </w:tr>
      <w:tr w:rsidR="00B850AB" w:rsidRPr="00B850AB" w14:paraId="1B02BB72" w14:textId="77777777" w:rsidTr="00140B29">
        <w:tc>
          <w:tcPr>
            <w:tcW w:w="2518" w:type="dxa"/>
          </w:tcPr>
          <w:p w14:paraId="69ECD472" w14:textId="77777777" w:rsidR="00B850AB" w:rsidRPr="00B850AB" w:rsidRDefault="00B850AB" w:rsidP="00B850AB">
            <w:pPr>
              <w:rPr>
                <w:rFonts w:ascii="Times New Roman" w:hAnsi="Times New Roman"/>
                <w:lang w:val="es-CO"/>
              </w:rPr>
            </w:pPr>
            <w:r w:rsidRPr="00B850AB">
              <w:rPr>
                <w:rFonts w:ascii="Times New Roman" w:hAnsi="Times New Roman"/>
                <w:b/>
                <w:lang w:val="es-CO"/>
              </w:rPr>
              <w:lastRenderedPageBreak/>
              <w:t>Descripción</w:t>
            </w:r>
          </w:p>
        </w:tc>
        <w:tc>
          <w:tcPr>
            <w:tcW w:w="6515" w:type="dxa"/>
          </w:tcPr>
          <w:p w14:paraId="3D9F1559" w14:textId="7EB67C5F" w:rsidR="00B850AB" w:rsidRPr="00B850AB" w:rsidRDefault="00D36402" w:rsidP="00B850AB">
            <w:pPr>
              <w:rPr>
                <w:rFonts w:ascii="Times New Roman" w:hAnsi="Times New Roman"/>
                <w:lang w:val="es-CO"/>
              </w:rPr>
            </w:pPr>
            <w:r w:rsidRPr="00D36402">
              <w:rPr>
                <w:rFonts w:ascii="Times New Roman" w:hAnsi="Times New Roman"/>
                <w:lang w:val="es-CO"/>
              </w:rPr>
              <w:t>Mapa conceptual del tema El protocolo</w:t>
            </w:r>
          </w:p>
        </w:tc>
      </w:tr>
    </w:tbl>
    <w:p w14:paraId="52DDBC29" w14:textId="77777777" w:rsidR="00B850AB" w:rsidRPr="00B850AB" w:rsidRDefault="00B850AB" w:rsidP="00B850AB">
      <w:pPr>
        <w:rPr>
          <w:rFonts w:ascii="Times New Roman" w:hAnsi="Times New Roman"/>
          <w:b/>
          <w:bCs/>
          <w:lang w:val="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B850AB" w:rsidRPr="00B850AB" w14:paraId="4B76D6A8" w14:textId="77777777" w:rsidTr="00140B29">
        <w:tc>
          <w:tcPr>
            <w:tcW w:w="9033" w:type="dxa"/>
            <w:gridSpan w:val="2"/>
            <w:shd w:val="clear" w:color="auto" w:fill="000000"/>
          </w:tcPr>
          <w:p w14:paraId="1F885021" w14:textId="77777777" w:rsidR="00B850AB" w:rsidRPr="00B850AB" w:rsidRDefault="00B850AB" w:rsidP="00B850AB">
            <w:pPr>
              <w:rPr>
                <w:rFonts w:ascii="Times New Roman" w:hAnsi="Times New Roman"/>
                <w:b/>
                <w:lang w:val="es-CO"/>
              </w:rPr>
            </w:pPr>
            <w:r w:rsidRPr="00B850AB">
              <w:rPr>
                <w:rFonts w:ascii="Times New Roman" w:hAnsi="Times New Roman"/>
                <w:b/>
                <w:lang w:val="es-CO"/>
              </w:rPr>
              <w:t>Evaluación: recurso nuevo</w:t>
            </w:r>
          </w:p>
        </w:tc>
      </w:tr>
      <w:tr w:rsidR="00B850AB" w:rsidRPr="00B850AB" w14:paraId="676788BF" w14:textId="77777777" w:rsidTr="00140B29">
        <w:tc>
          <w:tcPr>
            <w:tcW w:w="2518" w:type="dxa"/>
          </w:tcPr>
          <w:p w14:paraId="2915CE9D" w14:textId="77777777" w:rsidR="00B850AB" w:rsidRPr="00B850AB" w:rsidRDefault="00B850AB" w:rsidP="00B850AB">
            <w:pPr>
              <w:rPr>
                <w:rFonts w:ascii="Times New Roman" w:hAnsi="Times New Roman"/>
                <w:b/>
                <w:lang w:val="es-CO"/>
              </w:rPr>
            </w:pPr>
            <w:r w:rsidRPr="00B850AB">
              <w:rPr>
                <w:rFonts w:ascii="Times New Roman" w:hAnsi="Times New Roman"/>
                <w:b/>
                <w:lang w:val="es-CO"/>
              </w:rPr>
              <w:t>Código</w:t>
            </w:r>
          </w:p>
        </w:tc>
        <w:tc>
          <w:tcPr>
            <w:tcW w:w="6515" w:type="dxa"/>
          </w:tcPr>
          <w:p w14:paraId="44A41FDF" w14:textId="18FF57F0" w:rsidR="00B850AB" w:rsidRPr="00B850AB" w:rsidRDefault="00D36402" w:rsidP="00B850AB">
            <w:pPr>
              <w:rPr>
                <w:rFonts w:ascii="Times New Roman" w:hAnsi="Times New Roman"/>
                <w:b/>
                <w:lang w:val="es-CO"/>
              </w:rPr>
            </w:pPr>
            <w:r>
              <w:rPr>
                <w:rFonts w:ascii="Times New Roman" w:hAnsi="Times New Roman"/>
                <w:lang w:val="es-CO"/>
              </w:rPr>
              <w:t>LE_10_03</w:t>
            </w:r>
            <w:r w:rsidR="00B850AB" w:rsidRPr="00B850AB">
              <w:rPr>
                <w:rFonts w:ascii="Times New Roman" w:hAnsi="Times New Roman"/>
                <w:lang w:val="es-CO"/>
              </w:rPr>
              <w:t>_REC</w:t>
            </w:r>
            <w:r w:rsidR="00B850AB">
              <w:rPr>
                <w:rFonts w:ascii="Times New Roman" w:hAnsi="Times New Roman"/>
                <w:lang w:val="es-CO"/>
              </w:rPr>
              <w:t>27</w:t>
            </w:r>
            <w:r w:rsidR="00B850AB" w:rsidRPr="00B850AB">
              <w:rPr>
                <w:rFonts w:ascii="Times New Roman" w:hAnsi="Times New Roman"/>
                <w:lang w:val="es-CO"/>
              </w:rPr>
              <w:t>0</w:t>
            </w:r>
          </w:p>
        </w:tc>
      </w:tr>
      <w:tr w:rsidR="00B850AB" w:rsidRPr="00B850AB" w14:paraId="1596F54B" w14:textId="77777777" w:rsidTr="00140B29">
        <w:tc>
          <w:tcPr>
            <w:tcW w:w="2518" w:type="dxa"/>
          </w:tcPr>
          <w:p w14:paraId="09F60652" w14:textId="77777777" w:rsidR="00B850AB" w:rsidRPr="00B850AB" w:rsidRDefault="00B850AB" w:rsidP="00B850AB">
            <w:pPr>
              <w:rPr>
                <w:rFonts w:ascii="Times New Roman" w:hAnsi="Times New Roman"/>
                <w:lang w:val="es-CO"/>
              </w:rPr>
            </w:pPr>
            <w:r w:rsidRPr="00B850AB">
              <w:rPr>
                <w:rFonts w:ascii="Times New Roman" w:hAnsi="Times New Roman"/>
                <w:b/>
                <w:lang w:val="es-CO"/>
              </w:rPr>
              <w:t>Título</w:t>
            </w:r>
          </w:p>
        </w:tc>
        <w:tc>
          <w:tcPr>
            <w:tcW w:w="6515" w:type="dxa"/>
          </w:tcPr>
          <w:p w14:paraId="3E5D1FBA" w14:textId="77777777" w:rsidR="00B850AB" w:rsidRPr="00B850AB" w:rsidRDefault="00B850AB" w:rsidP="00B850AB">
            <w:pPr>
              <w:rPr>
                <w:rFonts w:ascii="Times New Roman" w:hAnsi="Times New Roman"/>
                <w:lang w:val="es-CO"/>
              </w:rPr>
            </w:pPr>
            <w:r w:rsidRPr="00B850AB">
              <w:rPr>
                <w:rFonts w:ascii="Times New Roman" w:hAnsi="Times New Roman"/>
                <w:lang w:val="es-CO"/>
              </w:rPr>
              <w:t>Evaluación</w:t>
            </w:r>
          </w:p>
        </w:tc>
      </w:tr>
      <w:tr w:rsidR="00B850AB" w:rsidRPr="00B850AB" w14:paraId="748B6E63" w14:textId="77777777" w:rsidTr="00140B29">
        <w:tc>
          <w:tcPr>
            <w:tcW w:w="2518" w:type="dxa"/>
          </w:tcPr>
          <w:p w14:paraId="5B4D061A" w14:textId="77777777" w:rsidR="00B850AB" w:rsidRPr="00B850AB" w:rsidRDefault="00B850AB" w:rsidP="00B850AB">
            <w:pPr>
              <w:rPr>
                <w:rFonts w:ascii="Times New Roman" w:hAnsi="Times New Roman"/>
                <w:lang w:val="es-CO"/>
              </w:rPr>
            </w:pPr>
            <w:r w:rsidRPr="00B850AB">
              <w:rPr>
                <w:rFonts w:ascii="Times New Roman" w:hAnsi="Times New Roman"/>
                <w:b/>
                <w:lang w:val="es-CO"/>
              </w:rPr>
              <w:t>Descripción</w:t>
            </w:r>
          </w:p>
        </w:tc>
        <w:tc>
          <w:tcPr>
            <w:tcW w:w="6515" w:type="dxa"/>
          </w:tcPr>
          <w:p w14:paraId="34EFF4B4" w14:textId="1B4B9A18" w:rsidR="00B850AB" w:rsidRPr="00B850AB" w:rsidRDefault="00B850AB" w:rsidP="00B850AB">
            <w:pPr>
              <w:rPr>
                <w:rFonts w:ascii="Times New Roman" w:hAnsi="Times New Roman"/>
                <w:lang w:val="es-CO"/>
              </w:rPr>
            </w:pPr>
            <w:r w:rsidRPr="00B850AB">
              <w:rPr>
                <w:rFonts w:ascii="Times New Roman" w:hAnsi="Times New Roman"/>
                <w:lang w:val="es-CO"/>
              </w:rPr>
              <w:t>Actividad para evaluar los conocimientos del estudiante sobre el tema El protocolo</w:t>
            </w:r>
          </w:p>
        </w:tc>
      </w:tr>
    </w:tbl>
    <w:p w14:paraId="2416B35E" w14:textId="77777777" w:rsidR="00B850AB" w:rsidRPr="00B850AB" w:rsidRDefault="00B850AB" w:rsidP="00B850AB">
      <w:pPr>
        <w:rPr>
          <w:rFonts w:ascii="Times New Roman" w:hAnsi="Times New Roman"/>
          <w:b/>
          <w:bCs/>
          <w:lang w:val="es-CO"/>
        </w:rPr>
      </w:pPr>
    </w:p>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29"/>
        <w:gridCol w:w="2127"/>
        <w:gridCol w:w="6662"/>
      </w:tblGrid>
      <w:tr w:rsidR="00B850AB" w:rsidRPr="00B850AB" w14:paraId="1680AFD4" w14:textId="77777777" w:rsidTr="00140B29">
        <w:tc>
          <w:tcPr>
            <w:tcW w:w="9918" w:type="dxa"/>
            <w:gridSpan w:val="3"/>
            <w:shd w:val="clear" w:color="auto" w:fill="000000"/>
          </w:tcPr>
          <w:p w14:paraId="15EBEA1A" w14:textId="77777777" w:rsidR="00B850AB" w:rsidRPr="00B850AB" w:rsidRDefault="00B850AB" w:rsidP="00B850AB">
            <w:pPr>
              <w:rPr>
                <w:rFonts w:ascii="Times New Roman" w:hAnsi="Times New Roman"/>
                <w:b/>
                <w:lang w:val="es-CO"/>
              </w:rPr>
            </w:pPr>
            <w:r w:rsidRPr="00B850AB">
              <w:rPr>
                <w:rFonts w:ascii="Times New Roman" w:hAnsi="Times New Roman"/>
                <w:b/>
                <w:lang w:val="es-CO"/>
              </w:rPr>
              <w:t>Webs de referencia</w:t>
            </w:r>
          </w:p>
        </w:tc>
      </w:tr>
      <w:tr w:rsidR="00B850AB" w:rsidRPr="00B850AB" w14:paraId="18680AC9" w14:textId="77777777" w:rsidTr="00140B29">
        <w:tc>
          <w:tcPr>
            <w:tcW w:w="1129" w:type="dxa"/>
          </w:tcPr>
          <w:p w14:paraId="61E61D53" w14:textId="77777777" w:rsidR="00B850AB" w:rsidRPr="00B850AB" w:rsidRDefault="00B850AB" w:rsidP="00B850AB">
            <w:pPr>
              <w:rPr>
                <w:rFonts w:ascii="Times New Roman" w:hAnsi="Times New Roman"/>
                <w:b/>
                <w:lang w:val="es-CO"/>
              </w:rPr>
            </w:pPr>
            <w:r w:rsidRPr="00B850AB">
              <w:rPr>
                <w:rFonts w:ascii="Times New Roman" w:hAnsi="Times New Roman"/>
                <w:b/>
                <w:lang w:val="es-CO"/>
              </w:rPr>
              <w:t>Código</w:t>
            </w:r>
          </w:p>
        </w:tc>
        <w:tc>
          <w:tcPr>
            <w:tcW w:w="8789" w:type="dxa"/>
            <w:gridSpan w:val="2"/>
          </w:tcPr>
          <w:p w14:paraId="53FFD3AA" w14:textId="1A0B214F" w:rsidR="00B850AB" w:rsidRPr="00B850AB" w:rsidRDefault="00D36402" w:rsidP="00B850AB">
            <w:pPr>
              <w:rPr>
                <w:rFonts w:ascii="Times New Roman" w:hAnsi="Times New Roman"/>
                <w:b/>
                <w:lang w:val="es-CO"/>
              </w:rPr>
            </w:pPr>
            <w:r>
              <w:rPr>
                <w:rFonts w:ascii="Times New Roman" w:hAnsi="Times New Roman"/>
                <w:lang w:val="es-CO"/>
              </w:rPr>
              <w:t>LE_10_03_REC28</w:t>
            </w:r>
            <w:r w:rsidR="00B850AB" w:rsidRPr="00B850AB">
              <w:rPr>
                <w:rFonts w:ascii="Times New Roman" w:hAnsi="Times New Roman"/>
                <w:lang w:val="es-CO"/>
              </w:rPr>
              <w:t>0</w:t>
            </w:r>
          </w:p>
        </w:tc>
      </w:tr>
      <w:tr w:rsidR="00B850AB" w:rsidRPr="00B850AB" w14:paraId="72612C4F" w14:textId="77777777" w:rsidTr="00140B29">
        <w:trPr>
          <w:trHeight w:val="275"/>
        </w:trPr>
        <w:tc>
          <w:tcPr>
            <w:tcW w:w="1129" w:type="dxa"/>
          </w:tcPr>
          <w:p w14:paraId="6A727551" w14:textId="77777777" w:rsidR="00B850AB" w:rsidRPr="00B850AB" w:rsidRDefault="00B850AB" w:rsidP="00B850AB">
            <w:pPr>
              <w:rPr>
                <w:rFonts w:ascii="Times New Roman" w:hAnsi="Times New Roman"/>
                <w:lang w:val="es-CO"/>
              </w:rPr>
            </w:pPr>
            <w:r w:rsidRPr="00B850AB">
              <w:rPr>
                <w:rFonts w:ascii="Times New Roman" w:hAnsi="Times New Roman"/>
                <w:b/>
                <w:lang w:val="es-CO"/>
              </w:rPr>
              <w:t>Web 01</w:t>
            </w:r>
          </w:p>
        </w:tc>
        <w:tc>
          <w:tcPr>
            <w:tcW w:w="2127" w:type="dxa"/>
          </w:tcPr>
          <w:p w14:paraId="440B9C63" w14:textId="037F2C77" w:rsidR="00B850AB" w:rsidRPr="00B850AB" w:rsidRDefault="00140B29" w:rsidP="00DE7FD6">
            <w:pPr>
              <w:rPr>
                <w:rFonts w:ascii="Times New Roman" w:hAnsi="Times New Roman"/>
                <w:lang w:val="es-CO"/>
              </w:rPr>
            </w:pPr>
            <w:r>
              <w:rPr>
                <w:rFonts w:ascii="Times New Roman" w:hAnsi="Times New Roman"/>
                <w:lang w:val="es-ES"/>
              </w:rPr>
              <w:t>Consulta</w:t>
            </w:r>
            <w:r w:rsidR="00B37A3F">
              <w:rPr>
                <w:rFonts w:ascii="Times New Roman" w:hAnsi="Times New Roman"/>
                <w:lang w:val="es-ES"/>
              </w:rPr>
              <w:t xml:space="preserve"> </w:t>
            </w:r>
            <w:r w:rsidR="00097F53">
              <w:rPr>
                <w:rFonts w:ascii="Times New Roman" w:hAnsi="Times New Roman"/>
                <w:lang w:val="es-ES"/>
              </w:rPr>
              <w:t xml:space="preserve">sobre </w:t>
            </w:r>
            <w:r w:rsidR="00B37A3F">
              <w:rPr>
                <w:rFonts w:ascii="Times New Roman" w:hAnsi="Times New Roman"/>
                <w:lang w:val="es-ES"/>
              </w:rPr>
              <w:t xml:space="preserve">la recepción del </w:t>
            </w:r>
            <w:r w:rsidR="00B37A3F" w:rsidRPr="00B37A3F">
              <w:rPr>
                <w:rFonts w:ascii="Times New Roman" w:hAnsi="Times New Roman"/>
                <w:i/>
                <w:lang w:val="es-ES"/>
              </w:rPr>
              <w:t>Quijote</w:t>
            </w:r>
            <w:r w:rsidR="00097F53">
              <w:rPr>
                <w:rFonts w:ascii="Times New Roman" w:hAnsi="Times New Roman"/>
                <w:lang w:val="es-ES"/>
              </w:rPr>
              <w:t xml:space="preserve"> en Latinoa</w:t>
            </w:r>
            <w:r w:rsidR="00B37A3F">
              <w:rPr>
                <w:rFonts w:ascii="Times New Roman" w:hAnsi="Times New Roman"/>
                <w:lang w:val="es-ES"/>
              </w:rPr>
              <w:t>mérica</w:t>
            </w:r>
            <w:r w:rsidR="00334473">
              <w:rPr>
                <w:rFonts w:ascii="Times New Roman" w:hAnsi="Times New Roman"/>
                <w:lang w:val="es-ES"/>
              </w:rPr>
              <w:t>.</w:t>
            </w:r>
          </w:p>
        </w:tc>
        <w:tc>
          <w:tcPr>
            <w:tcW w:w="6662" w:type="dxa"/>
          </w:tcPr>
          <w:p w14:paraId="0C7B5464" w14:textId="29235B50" w:rsidR="00B850AB" w:rsidRPr="00B850AB" w:rsidRDefault="00B37A3F" w:rsidP="00B850AB">
            <w:pPr>
              <w:rPr>
                <w:rFonts w:ascii="Times New Roman" w:hAnsi="Times New Roman"/>
                <w:lang w:val="es-CO"/>
              </w:rPr>
            </w:pPr>
            <w:r w:rsidRPr="00B37A3F">
              <w:rPr>
                <w:rFonts w:ascii="Times New Roman" w:hAnsi="Times New Roman"/>
                <w:lang w:val="es-CO"/>
              </w:rPr>
              <w:t>http://cvc.cervantes.es/literatura/quijote_america/default.htm</w:t>
            </w:r>
          </w:p>
        </w:tc>
      </w:tr>
      <w:tr w:rsidR="00B850AB" w:rsidRPr="00B850AB" w14:paraId="14002EC3" w14:textId="77777777" w:rsidTr="00140B29">
        <w:trPr>
          <w:trHeight w:val="275"/>
        </w:trPr>
        <w:tc>
          <w:tcPr>
            <w:tcW w:w="1129" w:type="dxa"/>
          </w:tcPr>
          <w:p w14:paraId="14EDC471" w14:textId="77777777" w:rsidR="00B850AB" w:rsidRPr="00B850AB" w:rsidRDefault="00B850AB" w:rsidP="00B850AB">
            <w:pPr>
              <w:rPr>
                <w:rFonts w:ascii="Times New Roman" w:hAnsi="Times New Roman"/>
                <w:b/>
                <w:lang w:val="es-CO"/>
              </w:rPr>
            </w:pPr>
            <w:r w:rsidRPr="00B850AB">
              <w:rPr>
                <w:rFonts w:ascii="Times New Roman" w:hAnsi="Times New Roman"/>
                <w:b/>
                <w:lang w:val="es-CO"/>
              </w:rPr>
              <w:t>Web 02</w:t>
            </w:r>
          </w:p>
        </w:tc>
        <w:tc>
          <w:tcPr>
            <w:tcW w:w="2127" w:type="dxa"/>
          </w:tcPr>
          <w:p w14:paraId="0095F2B4" w14:textId="770D6DF9" w:rsidR="00B850AB" w:rsidRPr="00B850AB" w:rsidRDefault="00B37A3F" w:rsidP="00B37A3F">
            <w:pPr>
              <w:rPr>
                <w:rFonts w:ascii="Times New Roman" w:hAnsi="Times New Roman"/>
                <w:lang w:val="es-CO"/>
              </w:rPr>
            </w:pPr>
            <w:r>
              <w:rPr>
                <w:rFonts w:ascii="Times New Roman" w:hAnsi="Times New Roman"/>
                <w:lang w:val="es-CO"/>
              </w:rPr>
              <w:t>Atiende a la explicación sobre la rivalidad entre Quevedo y Góngora</w:t>
            </w:r>
            <w:r w:rsidR="00097F53">
              <w:rPr>
                <w:rFonts w:ascii="Times New Roman" w:hAnsi="Times New Roman"/>
                <w:lang w:val="es-CO"/>
              </w:rPr>
              <w:t>.</w:t>
            </w:r>
          </w:p>
        </w:tc>
        <w:tc>
          <w:tcPr>
            <w:tcW w:w="6662" w:type="dxa"/>
          </w:tcPr>
          <w:p w14:paraId="138C9A17" w14:textId="72C49735" w:rsidR="00B850AB" w:rsidRPr="00B850AB" w:rsidRDefault="00097F53" w:rsidP="00B850AB">
            <w:pPr>
              <w:rPr>
                <w:rFonts w:ascii="Times New Roman" w:hAnsi="Times New Roman"/>
                <w:lang w:val="es-CO"/>
              </w:rPr>
            </w:pPr>
            <w:r w:rsidRPr="00097F53">
              <w:rPr>
                <w:rFonts w:ascii="Times New Roman" w:hAnsi="Times New Roman"/>
                <w:lang w:val="es-CO"/>
              </w:rPr>
              <w:t>https://www.youtube.com/watch?v=80hTcq-cydo</w:t>
            </w:r>
          </w:p>
        </w:tc>
      </w:tr>
      <w:tr w:rsidR="00B850AB" w:rsidRPr="00B850AB" w14:paraId="01A36C92" w14:textId="77777777" w:rsidTr="00140B29">
        <w:trPr>
          <w:trHeight w:val="1255"/>
        </w:trPr>
        <w:tc>
          <w:tcPr>
            <w:tcW w:w="1129" w:type="dxa"/>
            <w:tcBorders>
              <w:bottom w:val="single" w:sz="4" w:space="0" w:color="auto"/>
            </w:tcBorders>
          </w:tcPr>
          <w:p w14:paraId="660EBBFA" w14:textId="77777777" w:rsidR="00B850AB" w:rsidRPr="00B850AB" w:rsidRDefault="00B850AB" w:rsidP="00B850AB">
            <w:pPr>
              <w:rPr>
                <w:rFonts w:ascii="Times New Roman" w:hAnsi="Times New Roman"/>
                <w:b/>
                <w:lang w:val="es-CO"/>
              </w:rPr>
            </w:pPr>
            <w:r w:rsidRPr="00B850AB">
              <w:rPr>
                <w:rFonts w:ascii="Times New Roman" w:hAnsi="Times New Roman"/>
                <w:b/>
                <w:lang w:val="es-CO"/>
              </w:rPr>
              <w:t>Web 03</w:t>
            </w:r>
          </w:p>
        </w:tc>
        <w:tc>
          <w:tcPr>
            <w:tcW w:w="2127" w:type="dxa"/>
            <w:tcBorders>
              <w:bottom w:val="single" w:sz="4" w:space="0" w:color="auto"/>
            </w:tcBorders>
          </w:tcPr>
          <w:p w14:paraId="5E4E52CD" w14:textId="4E0A8038" w:rsidR="00B850AB" w:rsidRPr="00B850AB" w:rsidRDefault="00140B29" w:rsidP="00B850AB">
            <w:pPr>
              <w:rPr>
                <w:rFonts w:ascii="Times New Roman" w:hAnsi="Times New Roman"/>
                <w:lang w:val="es-CO"/>
              </w:rPr>
            </w:pPr>
            <w:r>
              <w:rPr>
                <w:rFonts w:ascii="Times New Roman" w:hAnsi="Times New Roman"/>
                <w:lang w:val="es-CO"/>
              </w:rPr>
              <w:t>Profundiza tu entendimiento sobre el protocolo académico.</w:t>
            </w:r>
          </w:p>
        </w:tc>
        <w:tc>
          <w:tcPr>
            <w:tcW w:w="6662" w:type="dxa"/>
            <w:tcBorders>
              <w:bottom w:val="single" w:sz="4" w:space="0" w:color="auto"/>
            </w:tcBorders>
          </w:tcPr>
          <w:p w14:paraId="7DCB770F" w14:textId="499BC1E7" w:rsidR="00B850AB" w:rsidRPr="00B850AB" w:rsidRDefault="00140B29" w:rsidP="00334473">
            <w:pPr>
              <w:rPr>
                <w:rFonts w:ascii="Times New Roman" w:hAnsi="Times New Roman"/>
                <w:lang w:val="es-CO"/>
              </w:rPr>
            </w:pPr>
            <w:r w:rsidRPr="00140B29">
              <w:rPr>
                <w:rFonts w:ascii="Times New Roman" w:hAnsi="Times New Roman"/>
                <w:lang w:val="es-CO"/>
              </w:rPr>
              <w:t>http://www.urosario.edu.co/cienciashumanas/GuiasdeCalidadAcademica/40/</w:t>
            </w:r>
          </w:p>
        </w:tc>
      </w:tr>
      <w:tr w:rsidR="00B850AB" w:rsidRPr="00B850AB" w14:paraId="346D74F4" w14:textId="77777777" w:rsidTr="00140B29">
        <w:trPr>
          <w:trHeight w:val="1272"/>
        </w:trPr>
        <w:tc>
          <w:tcPr>
            <w:tcW w:w="1129" w:type="dxa"/>
            <w:tcBorders>
              <w:top w:val="single" w:sz="4" w:space="0" w:color="auto"/>
            </w:tcBorders>
          </w:tcPr>
          <w:p w14:paraId="7588C2BA" w14:textId="77777777" w:rsidR="00B850AB" w:rsidRPr="00B850AB" w:rsidRDefault="00B850AB" w:rsidP="00B850AB">
            <w:pPr>
              <w:rPr>
                <w:rFonts w:ascii="Times New Roman" w:hAnsi="Times New Roman"/>
                <w:b/>
                <w:lang w:val="es-CO"/>
              </w:rPr>
            </w:pPr>
            <w:r w:rsidRPr="00B850AB">
              <w:rPr>
                <w:rFonts w:ascii="Times New Roman" w:hAnsi="Times New Roman"/>
                <w:b/>
                <w:lang w:val="es-CO"/>
              </w:rPr>
              <w:t>Web 04</w:t>
            </w:r>
          </w:p>
        </w:tc>
        <w:tc>
          <w:tcPr>
            <w:tcW w:w="2127" w:type="dxa"/>
            <w:tcBorders>
              <w:top w:val="single" w:sz="4" w:space="0" w:color="auto"/>
            </w:tcBorders>
          </w:tcPr>
          <w:p w14:paraId="1AA3416D" w14:textId="62D51ED8" w:rsidR="00B850AB" w:rsidRPr="00B850AB" w:rsidRDefault="00097F53" w:rsidP="00B850AB">
            <w:pPr>
              <w:rPr>
                <w:rFonts w:ascii="Times New Roman" w:hAnsi="Times New Roman"/>
                <w:lang w:val="es-CO"/>
              </w:rPr>
            </w:pPr>
            <w:r>
              <w:rPr>
                <w:rFonts w:ascii="Times New Roman" w:hAnsi="Times New Roman"/>
                <w:lang w:val="es-CO"/>
              </w:rPr>
              <w:t>Valora las explicaciones sobre las modalidades del discurso.</w:t>
            </w:r>
          </w:p>
        </w:tc>
        <w:tc>
          <w:tcPr>
            <w:tcW w:w="6662" w:type="dxa"/>
            <w:tcBorders>
              <w:top w:val="single" w:sz="4" w:space="0" w:color="auto"/>
            </w:tcBorders>
          </w:tcPr>
          <w:p w14:paraId="0411A82D" w14:textId="05BA9292" w:rsidR="00B850AB" w:rsidRPr="00B850AB" w:rsidRDefault="00097F53" w:rsidP="00B850AB">
            <w:pPr>
              <w:rPr>
                <w:rFonts w:ascii="Times New Roman" w:hAnsi="Times New Roman"/>
                <w:lang w:val="es-CO"/>
              </w:rPr>
            </w:pPr>
            <w:r w:rsidRPr="00097F53">
              <w:rPr>
                <w:rFonts w:ascii="Times New Roman" w:hAnsi="Times New Roman"/>
                <w:lang w:val="es-CO"/>
              </w:rPr>
              <w:t>https://lengualia.wordpress.com/2015/01/28/el-texto-ii-modalidad-del-discurso-narracion-descripcion-y-dialogo/</w:t>
            </w:r>
          </w:p>
        </w:tc>
      </w:tr>
    </w:tbl>
    <w:p w14:paraId="662C8DBA" w14:textId="77777777" w:rsidR="00B850AB" w:rsidRPr="00B850AB" w:rsidRDefault="00B850AB" w:rsidP="00B850AB">
      <w:pPr>
        <w:rPr>
          <w:rFonts w:ascii="Times New Roman" w:hAnsi="Times New Roman"/>
          <w:lang w:val="es-CO"/>
        </w:rPr>
      </w:pPr>
    </w:p>
    <w:p w14:paraId="564617A6" w14:textId="77777777" w:rsidR="00B850AB" w:rsidRPr="00B850AB" w:rsidRDefault="00B850AB" w:rsidP="00B850AB">
      <w:pPr>
        <w:rPr>
          <w:rFonts w:ascii="Times New Roman" w:hAnsi="Times New Roman"/>
          <w:lang w:val="es-CO"/>
        </w:rPr>
      </w:pPr>
    </w:p>
    <w:p w14:paraId="5A06178A" w14:textId="77777777" w:rsidR="00B850AB" w:rsidRPr="00B850AB" w:rsidRDefault="00B850AB" w:rsidP="00B850AB">
      <w:pPr>
        <w:rPr>
          <w:rFonts w:ascii="Times New Roman" w:hAnsi="Times New Roman"/>
          <w:lang w:val="es-CO"/>
        </w:rPr>
      </w:pPr>
    </w:p>
    <w:p w14:paraId="36C1F9FA" w14:textId="77777777" w:rsidR="00B850AB" w:rsidRPr="00B850AB" w:rsidRDefault="00B850AB" w:rsidP="00B850AB">
      <w:pPr>
        <w:rPr>
          <w:rFonts w:ascii="Times New Roman" w:hAnsi="Times New Roman"/>
          <w:lang w:val="es-CO"/>
        </w:rPr>
      </w:pPr>
    </w:p>
    <w:p w14:paraId="4A9FB46D" w14:textId="77777777" w:rsidR="00B850AB" w:rsidRPr="00B850AB" w:rsidRDefault="00B850AB" w:rsidP="00B850AB">
      <w:pPr>
        <w:rPr>
          <w:rFonts w:ascii="Times New Roman" w:hAnsi="Times New Roman"/>
          <w:lang w:val="es-CO"/>
        </w:rPr>
      </w:pPr>
    </w:p>
    <w:p w14:paraId="6BD993CF" w14:textId="77777777" w:rsidR="00B850AB" w:rsidRPr="00B850AB" w:rsidRDefault="00B850AB" w:rsidP="00B850AB">
      <w:pPr>
        <w:rPr>
          <w:rFonts w:ascii="Times New Roman" w:hAnsi="Times New Roman"/>
          <w:lang w:val="es-CO"/>
        </w:rPr>
      </w:pPr>
    </w:p>
    <w:p w14:paraId="150860B7" w14:textId="77777777" w:rsidR="00B850AB" w:rsidRPr="00B850AB" w:rsidRDefault="00B850AB" w:rsidP="00B850AB">
      <w:pPr>
        <w:rPr>
          <w:rFonts w:ascii="Times New Roman" w:hAnsi="Times New Roman"/>
          <w:lang w:val="es-ES"/>
        </w:rPr>
      </w:pPr>
    </w:p>
    <w:p w14:paraId="7D731156" w14:textId="77777777" w:rsidR="00B850AB" w:rsidRPr="00B850AB" w:rsidRDefault="00B850AB" w:rsidP="00B850AB">
      <w:pPr>
        <w:rPr>
          <w:rFonts w:ascii="Times New Roman" w:hAnsi="Times New Roman"/>
          <w:lang w:val="es-ES"/>
        </w:rPr>
      </w:pPr>
    </w:p>
    <w:p w14:paraId="426D0DAC" w14:textId="77777777" w:rsidR="00B850AB" w:rsidRPr="00B850AB" w:rsidRDefault="00B850AB" w:rsidP="00B850AB">
      <w:pPr>
        <w:rPr>
          <w:rFonts w:ascii="Times New Roman" w:hAnsi="Times New Roman"/>
          <w:lang w:val="es-ES"/>
        </w:rPr>
      </w:pPr>
      <w:r w:rsidRPr="00B850AB">
        <w:rPr>
          <w:rFonts w:ascii="Times New Roman" w:hAnsi="Times New Roman"/>
          <w:lang w:val="es-ES"/>
        </w:rPr>
        <w:t xml:space="preserve"> </w:t>
      </w:r>
    </w:p>
    <w:p w14:paraId="6CB25C05" w14:textId="77777777" w:rsidR="00B850AB" w:rsidRPr="00B850AB" w:rsidRDefault="00B850AB" w:rsidP="00B850AB">
      <w:pPr>
        <w:rPr>
          <w:rFonts w:ascii="Times New Roman" w:hAnsi="Times New Roman"/>
          <w:lang w:val="es-CO"/>
        </w:rPr>
      </w:pPr>
    </w:p>
    <w:p w14:paraId="70509BAF" w14:textId="77777777" w:rsidR="00376AC8" w:rsidRPr="0089370D" w:rsidRDefault="00376AC8" w:rsidP="00376AC8">
      <w:pPr>
        <w:rPr>
          <w:rFonts w:ascii="Times New Roman" w:hAnsi="Times New Roman"/>
        </w:rPr>
      </w:pPr>
    </w:p>
    <w:p w14:paraId="0170F98B" w14:textId="77777777" w:rsidR="00F60610" w:rsidRDefault="00F60610" w:rsidP="00F60610"/>
    <w:p w14:paraId="6621FADF" w14:textId="77777777" w:rsidR="00F60610" w:rsidRPr="00E547E4" w:rsidRDefault="00F60610" w:rsidP="00F60610"/>
    <w:p w14:paraId="155E3D29" w14:textId="77777777" w:rsidR="00FA616A" w:rsidRPr="00FA616A" w:rsidRDefault="00FA616A" w:rsidP="00FA616A">
      <w:pPr>
        <w:rPr>
          <w:rFonts w:ascii="Times" w:eastAsia="Cambria" w:hAnsi="Times"/>
          <w:highlight w:val="yellow"/>
          <w:lang w:eastAsia="en-US"/>
        </w:rPr>
      </w:pPr>
    </w:p>
    <w:p w14:paraId="5B5D07E3" w14:textId="77777777" w:rsidR="00FA616A" w:rsidRPr="00FA616A" w:rsidRDefault="00FA616A" w:rsidP="00FA616A">
      <w:pPr>
        <w:spacing w:after="200"/>
        <w:rPr>
          <w:rFonts w:ascii="Times New Roman" w:eastAsia="Cambria" w:hAnsi="Times New Roman"/>
          <w:lang w:eastAsia="en-US"/>
        </w:rPr>
      </w:pPr>
    </w:p>
    <w:p w14:paraId="281B8D7B" w14:textId="77777777" w:rsidR="00FA616A" w:rsidRPr="008751AE" w:rsidRDefault="00FA616A" w:rsidP="00CD06B0">
      <w:pPr>
        <w:rPr>
          <w:rFonts w:ascii="Times New Roman" w:hAnsi="Times New Roman"/>
        </w:rPr>
      </w:pPr>
    </w:p>
    <w:sectPr w:rsidR="00FA616A" w:rsidRPr="008751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35D41"/>
    <w:multiLevelType w:val="hybridMultilevel"/>
    <w:tmpl w:val="7BD081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BA2A11"/>
    <w:multiLevelType w:val="multilevel"/>
    <w:tmpl w:val="1544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A310CD"/>
    <w:multiLevelType w:val="hybridMultilevel"/>
    <w:tmpl w:val="17880F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CC8779D"/>
    <w:multiLevelType w:val="multilevel"/>
    <w:tmpl w:val="4598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D971B9D"/>
    <w:multiLevelType w:val="hybridMultilevel"/>
    <w:tmpl w:val="3FEE1432"/>
    <w:lvl w:ilvl="0" w:tplc="EEE8D28E">
      <w:start w:val="6"/>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46C224C"/>
    <w:multiLevelType w:val="hybridMultilevel"/>
    <w:tmpl w:val="CD001F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77C3307"/>
    <w:multiLevelType w:val="multilevel"/>
    <w:tmpl w:val="9B06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817B59"/>
    <w:multiLevelType w:val="multilevel"/>
    <w:tmpl w:val="A03A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39D0024"/>
    <w:multiLevelType w:val="hybridMultilevel"/>
    <w:tmpl w:val="47CE3F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3C44B56"/>
    <w:multiLevelType w:val="hybridMultilevel"/>
    <w:tmpl w:val="D29C4D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65E1A07"/>
    <w:multiLevelType w:val="hybridMultilevel"/>
    <w:tmpl w:val="532649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D1A7DC1"/>
    <w:multiLevelType w:val="hybridMultilevel"/>
    <w:tmpl w:val="2CF4F9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F731474"/>
    <w:multiLevelType w:val="hybridMultilevel"/>
    <w:tmpl w:val="028E740A"/>
    <w:lvl w:ilvl="0" w:tplc="340E7604">
      <w:start w:val="5"/>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12F0643"/>
    <w:multiLevelType w:val="hybridMultilevel"/>
    <w:tmpl w:val="EEBC49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78E7B42"/>
    <w:multiLevelType w:val="multilevel"/>
    <w:tmpl w:val="E84A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94B331C"/>
    <w:multiLevelType w:val="hybridMultilevel"/>
    <w:tmpl w:val="FEA21C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C136297"/>
    <w:multiLevelType w:val="multilevel"/>
    <w:tmpl w:val="28408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2037AE8"/>
    <w:multiLevelType w:val="multilevel"/>
    <w:tmpl w:val="DF2A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4254B66"/>
    <w:multiLevelType w:val="multilevel"/>
    <w:tmpl w:val="B7E2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4655E37"/>
    <w:multiLevelType w:val="hybridMultilevel"/>
    <w:tmpl w:val="72DA6E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FF2241B"/>
    <w:multiLevelType w:val="hybridMultilevel"/>
    <w:tmpl w:val="85EC15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4027308"/>
    <w:multiLevelType w:val="multilevel"/>
    <w:tmpl w:val="8330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F6F0DB5"/>
    <w:multiLevelType w:val="hybridMultilevel"/>
    <w:tmpl w:val="A38815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2"/>
  </w:num>
  <w:num w:numId="2">
    <w:abstractNumId w:val="9"/>
  </w:num>
  <w:num w:numId="3">
    <w:abstractNumId w:val="0"/>
  </w:num>
  <w:num w:numId="4">
    <w:abstractNumId w:val="16"/>
  </w:num>
  <w:num w:numId="5">
    <w:abstractNumId w:val="18"/>
  </w:num>
  <w:num w:numId="6">
    <w:abstractNumId w:val="1"/>
  </w:num>
  <w:num w:numId="7">
    <w:abstractNumId w:val="3"/>
  </w:num>
  <w:num w:numId="8">
    <w:abstractNumId w:val="6"/>
  </w:num>
  <w:num w:numId="9">
    <w:abstractNumId w:val="7"/>
  </w:num>
  <w:num w:numId="10">
    <w:abstractNumId w:val="14"/>
  </w:num>
  <w:num w:numId="11">
    <w:abstractNumId w:val="21"/>
  </w:num>
  <w:num w:numId="12">
    <w:abstractNumId w:val="17"/>
  </w:num>
  <w:num w:numId="13">
    <w:abstractNumId w:val="20"/>
  </w:num>
  <w:num w:numId="14">
    <w:abstractNumId w:val="15"/>
  </w:num>
  <w:num w:numId="15">
    <w:abstractNumId w:val="13"/>
  </w:num>
  <w:num w:numId="16">
    <w:abstractNumId w:val="8"/>
  </w:num>
  <w:num w:numId="17">
    <w:abstractNumId w:val="19"/>
  </w:num>
  <w:num w:numId="18">
    <w:abstractNumId w:val="12"/>
  </w:num>
  <w:num w:numId="19">
    <w:abstractNumId w:val="5"/>
  </w:num>
  <w:num w:numId="20">
    <w:abstractNumId w:val="10"/>
  </w:num>
  <w:num w:numId="21">
    <w:abstractNumId w:val="4"/>
  </w:num>
  <w:num w:numId="22">
    <w:abstractNumId w:val="11"/>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A7D"/>
    <w:rsid w:val="00032B12"/>
    <w:rsid w:val="000568DE"/>
    <w:rsid w:val="0007414B"/>
    <w:rsid w:val="0008150E"/>
    <w:rsid w:val="0009256C"/>
    <w:rsid w:val="00097F53"/>
    <w:rsid w:val="000A4693"/>
    <w:rsid w:val="000D0034"/>
    <w:rsid w:val="000E7FBC"/>
    <w:rsid w:val="000F6D51"/>
    <w:rsid w:val="00140B29"/>
    <w:rsid w:val="00152283"/>
    <w:rsid w:val="0015293A"/>
    <w:rsid w:val="001530E7"/>
    <w:rsid w:val="00197545"/>
    <w:rsid w:val="001978D1"/>
    <w:rsid w:val="001C6E27"/>
    <w:rsid w:val="001D213C"/>
    <w:rsid w:val="00241E46"/>
    <w:rsid w:val="00296C17"/>
    <w:rsid w:val="00312F34"/>
    <w:rsid w:val="003170A0"/>
    <w:rsid w:val="00334473"/>
    <w:rsid w:val="00334907"/>
    <w:rsid w:val="003479DD"/>
    <w:rsid w:val="00372E4C"/>
    <w:rsid w:val="00376AC8"/>
    <w:rsid w:val="00380F47"/>
    <w:rsid w:val="00396AE1"/>
    <w:rsid w:val="003B3779"/>
    <w:rsid w:val="003B4DD6"/>
    <w:rsid w:val="003C5279"/>
    <w:rsid w:val="003D0398"/>
    <w:rsid w:val="003F6294"/>
    <w:rsid w:val="003F70B1"/>
    <w:rsid w:val="00403202"/>
    <w:rsid w:val="00407160"/>
    <w:rsid w:val="00417FE1"/>
    <w:rsid w:val="00440DEA"/>
    <w:rsid w:val="004612FC"/>
    <w:rsid w:val="00475B54"/>
    <w:rsid w:val="004B26D8"/>
    <w:rsid w:val="004C248E"/>
    <w:rsid w:val="004D07DF"/>
    <w:rsid w:val="005024EB"/>
    <w:rsid w:val="00502A3D"/>
    <w:rsid w:val="0053789F"/>
    <w:rsid w:val="00537E50"/>
    <w:rsid w:val="00543BAE"/>
    <w:rsid w:val="00552CDC"/>
    <w:rsid w:val="00572B80"/>
    <w:rsid w:val="005A40BB"/>
    <w:rsid w:val="00603794"/>
    <w:rsid w:val="0060751C"/>
    <w:rsid w:val="00637F58"/>
    <w:rsid w:val="00647EEC"/>
    <w:rsid w:val="006522E8"/>
    <w:rsid w:val="006B25DB"/>
    <w:rsid w:val="006E403B"/>
    <w:rsid w:val="00704D79"/>
    <w:rsid w:val="007472BE"/>
    <w:rsid w:val="007928E6"/>
    <w:rsid w:val="00795B9C"/>
    <w:rsid w:val="007A7EC2"/>
    <w:rsid w:val="007B04FA"/>
    <w:rsid w:val="007D7467"/>
    <w:rsid w:val="007F35DE"/>
    <w:rsid w:val="00846756"/>
    <w:rsid w:val="008546E3"/>
    <w:rsid w:val="008751AE"/>
    <w:rsid w:val="00895C77"/>
    <w:rsid w:val="008A3081"/>
    <w:rsid w:val="008A6C28"/>
    <w:rsid w:val="008B729F"/>
    <w:rsid w:val="008C27D7"/>
    <w:rsid w:val="008F5202"/>
    <w:rsid w:val="008F56AE"/>
    <w:rsid w:val="00903222"/>
    <w:rsid w:val="00905A7D"/>
    <w:rsid w:val="00913F52"/>
    <w:rsid w:val="00917B86"/>
    <w:rsid w:val="009856E9"/>
    <w:rsid w:val="009D4572"/>
    <w:rsid w:val="009E20A7"/>
    <w:rsid w:val="00A0648A"/>
    <w:rsid w:val="00A126A7"/>
    <w:rsid w:val="00A16717"/>
    <w:rsid w:val="00A405E7"/>
    <w:rsid w:val="00A67042"/>
    <w:rsid w:val="00A80A4C"/>
    <w:rsid w:val="00A9235E"/>
    <w:rsid w:val="00AA135B"/>
    <w:rsid w:val="00AA251F"/>
    <w:rsid w:val="00AC330F"/>
    <w:rsid w:val="00AE38CE"/>
    <w:rsid w:val="00B04356"/>
    <w:rsid w:val="00B077B0"/>
    <w:rsid w:val="00B13D58"/>
    <w:rsid w:val="00B176C4"/>
    <w:rsid w:val="00B33351"/>
    <w:rsid w:val="00B37528"/>
    <w:rsid w:val="00B37A3F"/>
    <w:rsid w:val="00B461D9"/>
    <w:rsid w:val="00B47B13"/>
    <w:rsid w:val="00B51E08"/>
    <w:rsid w:val="00B5390F"/>
    <w:rsid w:val="00B637A7"/>
    <w:rsid w:val="00B8414C"/>
    <w:rsid w:val="00B850AB"/>
    <w:rsid w:val="00BD0DAB"/>
    <w:rsid w:val="00BD357E"/>
    <w:rsid w:val="00BE0A05"/>
    <w:rsid w:val="00BE306B"/>
    <w:rsid w:val="00C03129"/>
    <w:rsid w:val="00C1010D"/>
    <w:rsid w:val="00C329BC"/>
    <w:rsid w:val="00C32B3A"/>
    <w:rsid w:val="00C54307"/>
    <w:rsid w:val="00CA04EE"/>
    <w:rsid w:val="00CB0868"/>
    <w:rsid w:val="00CC2857"/>
    <w:rsid w:val="00CC3DD1"/>
    <w:rsid w:val="00CD06B0"/>
    <w:rsid w:val="00CD5C93"/>
    <w:rsid w:val="00CF3B21"/>
    <w:rsid w:val="00D36402"/>
    <w:rsid w:val="00D65B3E"/>
    <w:rsid w:val="00D666BA"/>
    <w:rsid w:val="00D91146"/>
    <w:rsid w:val="00D95B43"/>
    <w:rsid w:val="00DB2528"/>
    <w:rsid w:val="00DC5713"/>
    <w:rsid w:val="00DD6FBA"/>
    <w:rsid w:val="00DE7FD6"/>
    <w:rsid w:val="00E039C1"/>
    <w:rsid w:val="00E260B0"/>
    <w:rsid w:val="00E571E8"/>
    <w:rsid w:val="00E66854"/>
    <w:rsid w:val="00E77ADE"/>
    <w:rsid w:val="00E97FAC"/>
    <w:rsid w:val="00EA12EF"/>
    <w:rsid w:val="00EB0519"/>
    <w:rsid w:val="00EB2CE5"/>
    <w:rsid w:val="00ED539B"/>
    <w:rsid w:val="00F32F09"/>
    <w:rsid w:val="00F60610"/>
    <w:rsid w:val="00FA11A2"/>
    <w:rsid w:val="00FA616A"/>
    <w:rsid w:val="00FC6079"/>
    <w:rsid w:val="00FC7F56"/>
    <w:rsid w:val="00FD014F"/>
    <w:rsid w:val="00FD2FB3"/>
    <w:rsid w:val="00FD75D5"/>
    <w:rsid w:val="00FE50E3"/>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969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A7D"/>
    <w:pPr>
      <w:spacing w:after="0" w:line="240" w:lineRule="auto"/>
    </w:pPr>
    <w:rPr>
      <w:rFonts w:ascii="Calibri" w:eastAsia="Times New Roman" w:hAnsi="Calibri" w:cs="Times New Roman"/>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5A7D"/>
    <w:pPr>
      <w:ind w:left="720"/>
      <w:contextualSpacing/>
    </w:pPr>
  </w:style>
  <w:style w:type="paragraph" w:styleId="NormalWeb">
    <w:name w:val="Normal (Web)"/>
    <w:basedOn w:val="Normal"/>
    <w:uiPriority w:val="99"/>
    <w:rsid w:val="00905A7D"/>
    <w:pPr>
      <w:spacing w:before="100" w:beforeAutospacing="1" w:after="100" w:afterAutospacing="1"/>
    </w:pPr>
    <w:rPr>
      <w:rFonts w:ascii="Times New Roman" w:eastAsia="Calibri" w:hAnsi="Times New Roman"/>
      <w:lang w:val="es-ES"/>
    </w:rPr>
  </w:style>
  <w:style w:type="character" w:styleId="Hipervnculo">
    <w:name w:val="Hyperlink"/>
    <w:basedOn w:val="Fuentedeprrafopredeter"/>
    <w:uiPriority w:val="99"/>
    <w:unhideWhenUsed/>
    <w:rsid w:val="000E7FBC"/>
    <w:rPr>
      <w:color w:val="0563C1" w:themeColor="hyperlink"/>
      <w:u w:val="single"/>
    </w:rPr>
  </w:style>
  <w:style w:type="table" w:styleId="Tablaconcuadrcula">
    <w:name w:val="Table Grid"/>
    <w:basedOn w:val="Tablanormal"/>
    <w:rsid w:val="00795B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5A40BB"/>
    <w:rPr>
      <w:color w:val="954F72" w:themeColor="followedHyperlink"/>
      <w:u w:val="single"/>
    </w:rPr>
  </w:style>
  <w:style w:type="table" w:customStyle="1" w:styleId="Tablaconcuadrcula1">
    <w:name w:val="Tabla con cuadrícula1"/>
    <w:basedOn w:val="Tablanormal"/>
    <w:next w:val="Tablaconcuadrcula"/>
    <w:rsid w:val="00FA616A"/>
    <w:pPr>
      <w:spacing w:after="0" w:line="240" w:lineRule="auto"/>
    </w:pPr>
    <w:rPr>
      <w:lang w:val="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407160"/>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B3779"/>
    <w:rPr>
      <w:rFonts w:ascii="Tahoma" w:hAnsi="Tahoma" w:cs="Tahoma"/>
      <w:sz w:val="16"/>
      <w:szCs w:val="16"/>
    </w:rPr>
  </w:style>
  <w:style w:type="character" w:customStyle="1" w:styleId="TextodegloboCar">
    <w:name w:val="Texto de globo Car"/>
    <w:basedOn w:val="Fuentedeprrafopredeter"/>
    <w:link w:val="Textodeglobo"/>
    <w:uiPriority w:val="99"/>
    <w:semiHidden/>
    <w:rsid w:val="003B3779"/>
    <w:rPr>
      <w:rFonts w:ascii="Tahoma" w:eastAsia="Times New Roman" w:hAnsi="Tahoma" w:cs="Tahoma"/>
      <w:sz w:val="16"/>
      <w:szCs w:val="16"/>
      <w:lang w:val="es-ES_tradnl" w:eastAsia="es-ES"/>
    </w:rPr>
  </w:style>
  <w:style w:type="character" w:styleId="Refdecomentario">
    <w:name w:val="annotation reference"/>
    <w:basedOn w:val="Fuentedeprrafopredeter"/>
    <w:uiPriority w:val="99"/>
    <w:semiHidden/>
    <w:unhideWhenUsed/>
    <w:rsid w:val="00537E50"/>
    <w:rPr>
      <w:sz w:val="16"/>
      <w:szCs w:val="16"/>
    </w:rPr>
  </w:style>
  <w:style w:type="paragraph" w:styleId="Textocomentario">
    <w:name w:val="annotation text"/>
    <w:basedOn w:val="Normal"/>
    <w:link w:val="TextocomentarioCar"/>
    <w:uiPriority w:val="99"/>
    <w:semiHidden/>
    <w:unhideWhenUsed/>
    <w:rsid w:val="00537E50"/>
    <w:rPr>
      <w:sz w:val="20"/>
      <w:szCs w:val="20"/>
    </w:rPr>
  </w:style>
  <w:style w:type="character" w:customStyle="1" w:styleId="TextocomentarioCar">
    <w:name w:val="Texto comentario Car"/>
    <w:basedOn w:val="Fuentedeprrafopredeter"/>
    <w:link w:val="Textocomentario"/>
    <w:uiPriority w:val="99"/>
    <w:semiHidden/>
    <w:rsid w:val="00537E50"/>
    <w:rPr>
      <w:rFonts w:ascii="Calibri" w:eastAsia="Times New Roman" w:hAnsi="Calibri" w:cs="Times New Roman"/>
      <w:sz w:val="20"/>
      <w:szCs w:val="20"/>
      <w:lang w:val="es-ES_tradnl" w:eastAsia="es-ES"/>
    </w:rPr>
  </w:style>
  <w:style w:type="paragraph" w:styleId="Asuntodelcomentario">
    <w:name w:val="annotation subject"/>
    <w:basedOn w:val="Textocomentario"/>
    <w:next w:val="Textocomentario"/>
    <w:link w:val="AsuntodelcomentarioCar"/>
    <w:uiPriority w:val="99"/>
    <w:semiHidden/>
    <w:unhideWhenUsed/>
    <w:rsid w:val="00537E50"/>
    <w:rPr>
      <w:b/>
      <w:bCs/>
    </w:rPr>
  </w:style>
  <w:style w:type="character" w:customStyle="1" w:styleId="AsuntodelcomentarioCar">
    <w:name w:val="Asunto del comentario Car"/>
    <w:basedOn w:val="TextocomentarioCar"/>
    <w:link w:val="Asuntodelcomentario"/>
    <w:uiPriority w:val="99"/>
    <w:semiHidden/>
    <w:rsid w:val="00537E50"/>
    <w:rPr>
      <w:rFonts w:ascii="Calibri" w:eastAsia="Times New Roman" w:hAnsi="Calibri" w:cs="Times New Roman"/>
      <w:b/>
      <w:bCs/>
      <w:sz w:val="20"/>
      <w:szCs w:val="20"/>
      <w:lang w:val="es-ES_tradnl"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A7D"/>
    <w:pPr>
      <w:spacing w:after="0" w:line="240" w:lineRule="auto"/>
    </w:pPr>
    <w:rPr>
      <w:rFonts w:ascii="Calibri" w:eastAsia="Times New Roman" w:hAnsi="Calibri" w:cs="Times New Roman"/>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5A7D"/>
    <w:pPr>
      <w:ind w:left="720"/>
      <w:contextualSpacing/>
    </w:pPr>
  </w:style>
  <w:style w:type="paragraph" w:styleId="NormalWeb">
    <w:name w:val="Normal (Web)"/>
    <w:basedOn w:val="Normal"/>
    <w:uiPriority w:val="99"/>
    <w:rsid w:val="00905A7D"/>
    <w:pPr>
      <w:spacing w:before="100" w:beforeAutospacing="1" w:after="100" w:afterAutospacing="1"/>
    </w:pPr>
    <w:rPr>
      <w:rFonts w:ascii="Times New Roman" w:eastAsia="Calibri" w:hAnsi="Times New Roman"/>
      <w:lang w:val="es-ES"/>
    </w:rPr>
  </w:style>
  <w:style w:type="character" w:styleId="Hipervnculo">
    <w:name w:val="Hyperlink"/>
    <w:basedOn w:val="Fuentedeprrafopredeter"/>
    <w:uiPriority w:val="99"/>
    <w:unhideWhenUsed/>
    <w:rsid w:val="000E7FBC"/>
    <w:rPr>
      <w:color w:val="0563C1" w:themeColor="hyperlink"/>
      <w:u w:val="single"/>
    </w:rPr>
  </w:style>
  <w:style w:type="table" w:styleId="Tablaconcuadrcula">
    <w:name w:val="Table Grid"/>
    <w:basedOn w:val="Tablanormal"/>
    <w:rsid w:val="00795B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5A40BB"/>
    <w:rPr>
      <w:color w:val="954F72" w:themeColor="followedHyperlink"/>
      <w:u w:val="single"/>
    </w:rPr>
  </w:style>
  <w:style w:type="table" w:customStyle="1" w:styleId="Tablaconcuadrcula1">
    <w:name w:val="Tabla con cuadrícula1"/>
    <w:basedOn w:val="Tablanormal"/>
    <w:next w:val="Tablaconcuadrcula"/>
    <w:rsid w:val="00FA616A"/>
    <w:pPr>
      <w:spacing w:after="0" w:line="240" w:lineRule="auto"/>
    </w:pPr>
    <w:rPr>
      <w:lang w:val="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407160"/>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B3779"/>
    <w:rPr>
      <w:rFonts w:ascii="Tahoma" w:hAnsi="Tahoma" w:cs="Tahoma"/>
      <w:sz w:val="16"/>
      <w:szCs w:val="16"/>
    </w:rPr>
  </w:style>
  <w:style w:type="character" w:customStyle="1" w:styleId="TextodegloboCar">
    <w:name w:val="Texto de globo Car"/>
    <w:basedOn w:val="Fuentedeprrafopredeter"/>
    <w:link w:val="Textodeglobo"/>
    <w:uiPriority w:val="99"/>
    <w:semiHidden/>
    <w:rsid w:val="003B3779"/>
    <w:rPr>
      <w:rFonts w:ascii="Tahoma" w:eastAsia="Times New Roman" w:hAnsi="Tahoma" w:cs="Tahoma"/>
      <w:sz w:val="16"/>
      <w:szCs w:val="16"/>
      <w:lang w:val="es-ES_tradnl" w:eastAsia="es-ES"/>
    </w:rPr>
  </w:style>
  <w:style w:type="character" w:styleId="Refdecomentario">
    <w:name w:val="annotation reference"/>
    <w:basedOn w:val="Fuentedeprrafopredeter"/>
    <w:uiPriority w:val="99"/>
    <w:semiHidden/>
    <w:unhideWhenUsed/>
    <w:rsid w:val="00537E50"/>
    <w:rPr>
      <w:sz w:val="16"/>
      <w:szCs w:val="16"/>
    </w:rPr>
  </w:style>
  <w:style w:type="paragraph" w:styleId="Textocomentario">
    <w:name w:val="annotation text"/>
    <w:basedOn w:val="Normal"/>
    <w:link w:val="TextocomentarioCar"/>
    <w:uiPriority w:val="99"/>
    <w:semiHidden/>
    <w:unhideWhenUsed/>
    <w:rsid w:val="00537E50"/>
    <w:rPr>
      <w:sz w:val="20"/>
      <w:szCs w:val="20"/>
    </w:rPr>
  </w:style>
  <w:style w:type="character" w:customStyle="1" w:styleId="TextocomentarioCar">
    <w:name w:val="Texto comentario Car"/>
    <w:basedOn w:val="Fuentedeprrafopredeter"/>
    <w:link w:val="Textocomentario"/>
    <w:uiPriority w:val="99"/>
    <w:semiHidden/>
    <w:rsid w:val="00537E50"/>
    <w:rPr>
      <w:rFonts w:ascii="Calibri" w:eastAsia="Times New Roman" w:hAnsi="Calibri" w:cs="Times New Roman"/>
      <w:sz w:val="20"/>
      <w:szCs w:val="20"/>
      <w:lang w:val="es-ES_tradnl" w:eastAsia="es-ES"/>
    </w:rPr>
  </w:style>
  <w:style w:type="paragraph" w:styleId="Asuntodelcomentario">
    <w:name w:val="annotation subject"/>
    <w:basedOn w:val="Textocomentario"/>
    <w:next w:val="Textocomentario"/>
    <w:link w:val="AsuntodelcomentarioCar"/>
    <w:uiPriority w:val="99"/>
    <w:semiHidden/>
    <w:unhideWhenUsed/>
    <w:rsid w:val="00537E50"/>
    <w:rPr>
      <w:b/>
      <w:bCs/>
    </w:rPr>
  </w:style>
  <w:style w:type="character" w:customStyle="1" w:styleId="AsuntodelcomentarioCar">
    <w:name w:val="Asunto del comentario Car"/>
    <w:basedOn w:val="TextocomentarioCar"/>
    <w:link w:val="Asuntodelcomentario"/>
    <w:uiPriority w:val="99"/>
    <w:semiHidden/>
    <w:rsid w:val="00537E50"/>
    <w:rPr>
      <w:rFonts w:ascii="Calibri" w:eastAsia="Times New Roman" w:hAnsi="Calibri" w:cs="Times New Roman"/>
      <w:b/>
      <w:bCs/>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3802">
      <w:bodyDiv w:val="1"/>
      <w:marLeft w:val="0"/>
      <w:marRight w:val="0"/>
      <w:marTop w:val="0"/>
      <w:marBottom w:val="0"/>
      <w:divBdr>
        <w:top w:val="none" w:sz="0" w:space="0" w:color="auto"/>
        <w:left w:val="none" w:sz="0" w:space="0" w:color="auto"/>
        <w:bottom w:val="none" w:sz="0" w:space="0" w:color="auto"/>
        <w:right w:val="none" w:sz="0" w:space="0" w:color="auto"/>
      </w:divBdr>
    </w:div>
    <w:div w:id="72045025">
      <w:bodyDiv w:val="1"/>
      <w:marLeft w:val="0"/>
      <w:marRight w:val="0"/>
      <w:marTop w:val="0"/>
      <w:marBottom w:val="0"/>
      <w:divBdr>
        <w:top w:val="none" w:sz="0" w:space="0" w:color="auto"/>
        <w:left w:val="none" w:sz="0" w:space="0" w:color="auto"/>
        <w:bottom w:val="none" w:sz="0" w:space="0" w:color="auto"/>
        <w:right w:val="none" w:sz="0" w:space="0" w:color="auto"/>
      </w:divBdr>
    </w:div>
    <w:div w:id="128548254">
      <w:bodyDiv w:val="1"/>
      <w:marLeft w:val="0"/>
      <w:marRight w:val="0"/>
      <w:marTop w:val="0"/>
      <w:marBottom w:val="0"/>
      <w:divBdr>
        <w:top w:val="none" w:sz="0" w:space="0" w:color="auto"/>
        <w:left w:val="none" w:sz="0" w:space="0" w:color="auto"/>
        <w:bottom w:val="none" w:sz="0" w:space="0" w:color="auto"/>
        <w:right w:val="none" w:sz="0" w:space="0" w:color="auto"/>
      </w:divBdr>
    </w:div>
    <w:div w:id="169485984">
      <w:bodyDiv w:val="1"/>
      <w:marLeft w:val="0"/>
      <w:marRight w:val="0"/>
      <w:marTop w:val="0"/>
      <w:marBottom w:val="0"/>
      <w:divBdr>
        <w:top w:val="none" w:sz="0" w:space="0" w:color="auto"/>
        <w:left w:val="none" w:sz="0" w:space="0" w:color="auto"/>
        <w:bottom w:val="none" w:sz="0" w:space="0" w:color="auto"/>
        <w:right w:val="none" w:sz="0" w:space="0" w:color="auto"/>
      </w:divBdr>
    </w:div>
    <w:div w:id="218366274">
      <w:bodyDiv w:val="1"/>
      <w:marLeft w:val="0"/>
      <w:marRight w:val="0"/>
      <w:marTop w:val="0"/>
      <w:marBottom w:val="0"/>
      <w:divBdr>
        <w:top w:val="none" w:sz="0" w:space="0" w:color="auto"/>
        <w:left w:val="none" w:sz="0" w:space="0" w:color="auto"/>
        <w:bottom w:val="none" w:sz="0" w:space="0" w:color="auto"/>
        <w:right w:val="none" w:sz="0" w:space="0" w:color="auto"/>
      </w:divBdr>
    </w:div>
    <w:div w:id="479932450">
      <w:bodyDiv w:val="1"/>
      <w:marLeft w:val="0"/>
      <w:marRight w:val="0"/>
      <w:marTop w:val="0"/>
      <w:marBottom w:val="0"/>
      <w:divBdr>
        <w:top w:val="none" w:sz="0" w:space="0" w:color="auto"/>
        <w:left w:val="none" w:sz="0" w:space="0" w:color="auto"/>
        <w:bottom w:val="none" w:sz="0" w:space="0" w:color="auto"/>
        <w:right w:val="none" w:sz="0" w:space="0" w:color="auto"/>
      </w:divBdr>
    </w:div>
    <w:div w:id="506555860">
      <w:bodyDiv w:val="1"/>
      <w:marLeft w:val="0"/>
      <w:marRight w:val="0"/>
      <w:marTop w:val="0"/>
      <w:marBottom w:val="0"/>
      <w:divBdr>
        <w:top w:val="none" w:sz="0" w:space="0" w:color="auto"/>
        <w:left w:val="none" w:sz="0" w:space="0" w:color="auto"/>
        <w:bottom w:val="none" w:sz="0" w:space="0" w:color="auto"/>
        <w:right w:val="none" w:sz="0" w:space="0" w:color="auto"/>
      </w:divBdr>
    </w:div>
    <w:div w:id="730932156">
      <w:bodyDiv w:val="1"/>
      <w:marLeft w:val="0"/>
      <w:marRight w:val="0"/>
      <w:marTop w:val="0"/>
      <w:marBottom w:val="0"/>
      <w:divBdr>
        <w:top w:val="none" w:sz="0" w:space="0" w:color="auto"/>
        <w:left w:val="none" w:sz="0" w:space="0" w:color="auto"/>
        <w:bottom w:val="none" w:sz="0" w:space="0" w:color="auto"/>
        <w:right w:val="none" w:sz="0" w:space="0" w:color="auto"/>
      </w:divBdr>
    </w:div>
    <w:div w:id="749042589">
      <w:bodyDiv w:val="1"/>
      <w:marLeft w:val="0"/>
      <w:marRight w:val="0"/>
      <w:marTop w:val="0"/>
      <w:marBottom w:val="0"/>
      <w:divBdr>
        <w:top w:val="none" w:sz="0" w:space="0" w:color="auto"/>
        <w:left w:val="none" w:sz="0" w:space="0" w:color="auto"/>
        <w:bottom w:val="none" w:sz="0" w:space="0" w:color="auto"/>
        <w:right w:val="none" w:sz="0" w:space="0" w:color="auto"/>
      </w:divBdr>
    </w:div>
    <w:div w:id="821580188">
      <w:bodyDiv w:val="1"/>
      <w:marLeft w:val="0"/>
      <w:marRight w:val="0"/>
      <w:marTop w:val="0"/>
      <w:marBottom w:val="0"/>
      <w:divBdr>
        <w:top w:val="none" w:sz="0" w:space="0" w:color="auto"/>
        <w:left w:val="none" w:sz="0" w:space="0" w:color="auto"/>
        <w:bottom w:val="none" w:sz="0" w:space="0" w:color="auto"/>
        <w:right w:val="none" w:sz="0" w:space="0" w:color="auto"/>
      </w:divBdr>
    </w:div>
    <w:div w:id="824125296">
      <w:bodyDiv w:val="1"/>
      <w:marLeft w:val="0"/>
      <w:marRight w:val="0"/>
      <w:marTop w:val="0"/>
      <w:marBottom w:val="0"/>
      <w:divBdr>
        <w:top w:val="none" w:sz="0" w:space="0" w:color="auto"/>
        <w:left w:val="none" w:sz="0" w:space="0" w:color="auto"/>
        <w:bottom w:val="none" w:sz="0" w:space="0" w:color="auto"/>
        <w:right w:val="none" w:sz="0" w:space="0" w:color="auto"/>
      </w:divBdr>
    </w:div>
    <w:div w:id="868299384">
      <w:bodyDiv w:val="1"/>
      <w:marLeft w:val="0"/>
      <w:marRight w:val="0"/>
      <w:marTop w:val="0"/>
      <w:marBottom w:val="0"/>
      <w:divBdr>
        <w:top w:val="none" w:sz="0" w:space="0" w:color="auto"/>
        <w:left w:val="none" w:sz="0" w:space="0" w:color="auto"/>
        <w:bottom w:val="none" w:sz="0" w:space="0" w:color="auto"/>
        <w:right w:val="none" w:sz="0" w:space="0" w:color="auto"/>
      </w:divBdr>
    </w:div>
    <w:div w:id="998310973">
      <w:bodyDiv w:val="1"/>
      <w:marLeft w:val="0"/>
      <w:marRight w:val="0"/>
      <w:marTop w:val="0"/>
      <w:marBottom w:val="0"/>
      <w:divBdr>
        <w:top w:val="none" w:sz="0" w:space="0" w:color="auto"/>
        <w:left w:val="none" w:sz="0" w:space="0" w:color="auto"/>
        <w:bottom w:val="none" w:sz="0" w:space="0" w:color="auto"/>
        <w:right w:val="none" w:sz="0" w:space="0" w:color="auto"/>
      </w:divBdr>
    </w:div>
    <w:div w:id="1037123514">
      <w:bodyDiv w:val="1"/>
      <w:marLeft w:val="0"/>
      <w:marRight w:val="0"/>
      <w:marTop w:val="0"/>
      <w:marBottom w:val="0"/>
      <w:divBdr>
        <w:top w:val="none" w:sz="0" w:space="0" w:color="auto"/>
        <w:left w:val="none" w:sz="0" w:space="0" w:color="auto"/>
        <w:bottom w:val="none" w:sz="0" w:space="0" w:color="auto"/>
        <w:right w:val="none" w:sz="0" w:space="0" w:color="auto"/>
      </w:divBdr>
    </w:div>
    <w:div w:id="1150364257">
      <w:bodyDiv w:val="1"/>
      <w:marLeft w:val="0"/>
      <w:marRight w:val="0"/>
      <w:marTop w:val="0"/>
      <w:marBottom w:val="0"/>
      <w:divBdr>
        <w:top w:val="none" w:sz="0" w:space="0" w:color="auto"/>
        <w:left w:val="none" w:sz="0" w:space="0" w:color="auto"/>
        <w:bottom w:val="none" w:sz="0" w:space="0" w:color="auto"/>
        <w:right w:val="none" w:sz="0" w:space="0" w:color="auto"/>
      </w:divBdr>
    </w:div>
    <w:div w:id="1168211908">
      <w:bodyDiv w:val="1"/>
      <w:marLeft w:val="0"/>
      <w:marRight w:val="0"/>
      <w:marTop w:val="0"/>
      <w:marBottom w:val="0"/>
      <w:divBdr>
        <w:top w:val="none" w:sz="0" w:space="0" w:color="auto"/>
        <w:left w:val="none" w:sz="0" w:space="0" w:color="auto"/>
        <w:bottom w:val="none" w:sz="0" w:space="0" w:color="auto"/>
        <w:right w:val="none" w:sz="0" w:space="0" w:color="auto"/>
      </w:divBdr>
    </w:div>
    <w:div w:id="1191064188">
      <w:bodyDiv w:val="1"/>
      <w:marLeft w:val="0"/>
      <w:marRight w:val="0"/>
      <w:marTop w:val="0"/>
      <w:marBottom w:val="0"/>
      <w:divBdr>
        <w:top w:val="none" w:sz="0" w:space="0" w:color="auto"/>
        <w:left w:val="none" w:sz="0" w:space="0" w:color="auto"/>
        <w:bottom w:val="none" w:sz="0" w:space="0" w:color="auto"/>
        <w:right w:val="none" w:sz="0" w:space="0" w:color="auto"/>
      </w:divBdr>
    </w:div>
    <w:div w:id="1210843468">
      <w:bodyDiv w:val="1"/>
      <w:marLeft w:val="0"/>
      <w:marRight w:val="0"/>
      <w:marTop w:val="0"/>
      <w:marBottom w:val="0"/>
      <w:divBdr>
        <w:top w:val="none" w:sz="0" w:space="0" w:color="auto"/>
        <w:left w:val="none" w:sz="0" w:space="0" w:color="auto"/>
        <w:bottom w:val="none" w:sz="0" w:space="0" w:color="auto"/>
        <w:right w:val="none" w:sz="0" w:space="0" w:color="auto"/>
      </w:divBdr>
    </w:div>
    <w:div w:id="1262296021">
      <w:bodyDiv w:val="1"/>
      <w:marLeft w:val="0"/>
      <w:marRight w:val="0"/>
      <w:marTop w:val="0"/>
      <w:marBottom w:val="0"/>
      <w:divBdr>
        <w:top w:val="none" w:sz="0" w:space="0" w:color="auto"/>
        <w:left w:val="none" w:sz="0" w:space="0" w:color="auto"/>
        <w:bottom w:val="none" w:sz="0" w:space="0" w:color="auto"/>
        <w:right w:val="none" w:sz="0" w:space="0" w:color="auto"/>
      </w:divBdr>
    </w:div>
    <w:div w:id="1277248923">
      <w:bodyDiv w:val="1"/>
      <w:marLeft w:val="0"/>
      <w:marRight w:val="0"/>
      <w:marTop w:val="0"/>
      <w:marBottom w:val="0"/>
      <w:divBdr>
        <w:top w:val="none" w:sz="0" w:space="0" w:color="auto"/>
        <w:left w:val="none" w:sz="0" w:space="0" w:color="auto"/>
        <w:bottom w:val="none" w:sz="0" w:space="0" w:color="auto"/>
        <w:right w:val="none" w:sz="0" w:space="0" w:color="auto"/>
      </w:divBdr>
    </w:div>
    <w:div w:id="1286237365">
      <w:bodyDiv w:val="1"/>
      <w:marLeft w:val="0"/>
      <w:marRight w:val="0"/>
      <w:marTop w:val="0"/>
      <w:marBottom w:val="0"/>
      <w:divBdr>
        <w:top w:val="none" w:sz="0" w:space="0" w:color="auto"/>
        <w:left w:val="none" w:sz="0" w:space="0" w:color="auto"/>
        <w:bottom w:val="none" w:sz="0" w:space="0" w:color="auto"/>
        <w:right w:val="none" w:sz="0" w:space="0" w:color="auto"/>
      </w:divBdr>
    </w:div>
    <w:div w:id="1295525515">
      <w:bodyDiv w:val="1"/>
      <w:marLeft w:val="0"/>
      <w:marRight w:val="0"/>
      <w:marTop w:val="0"/>
      <w:marBottom w:val="0"/>
      <w:divBdr>
        <w:top w:val="none" w:sz="0" w:space="0" w:color="auto"/>
        <w:left w:val="none" w:sz="0" w:space="0" w:color="auto"/>
        <w:bottom w:val="none" w:sz="0" w:space="0" w:color="auto"/>
        <w:right w:val="none" w:sz="0" w:space="0" w:color="auto"/>
      </w:divBdr>
    </w:div>
    <w:div w:id="1400905375">
      <w:bodyDiv w:val="1"/>
      <w:marLeft w:val="0"/>
      <w:marRight w:val="0"/>
      <w:marTop w:val="0"/>
      <w:marBottom w:val="0"/>
      <w:divBdr>
        <w:top w:val="none" w:sz="0" w:space="0" w:color="auto"/>
        <w:left w:val="none" w:sz="0" w:space="0" w:color="auto"/>
        <w:bottom w:val="none" w:sz="0" w:space="0" w:color="auto"/>
        <w:right w:val="none" w:sz="0" w:space="0" w:color="auto"/>
      </w:divBdr>
    </w:div>
    <w:div w:id="1426488430">
      <w:bodyDiv w:val="1"/>
      <w:marLeft w:val="0"/>
      <w:marRight w:val="0"/>
      <w:marTop w:val="0"/>
      <w:marBottom w:val="0"/>
      <w:divBdr>
        <w:top w:val="none" w:sz="0" w:space="0" w:color="auto"/>
        <w:left w:val="none" w:sz="0" w:space="0" w:color="auto"/>
        <w:bottom w:val="none" w:sz="0" w:space="0" w:color="auto"/>
        <w:right w:val="none" w:sz="0" w:space="0" w:color="auto"/>
      </w:divBdr>
    </w:div>
    <w:div w:id="1462841564">
      <w:bodyDiv w:val="1"/>
      <w:marLeft w:val="0"/>
      <w:marRight w:val="0"/>
      <w:marTop w:val="0"/>
      <w:marBottom w:val="0"/>
      <w:divBdr>
        <w:top w:val="none" w:sz="0" w:space="0" w:color="auto"/>
        <w:left w:val="none" w:sz="0" w:space="0" w:color="auto"/>
        <w:bottom w:val="none" w:sz="0" w:space="0" w:color="auto"/>
        <w:right w:val="none" w:sz="0" w:space="0" w:color="auto"/>
      </w:divBdr>
    </w:div>
    <w:div w:id="1495876418">
      <w:bodyDiv w:val="1"/>
      <w:marLeft w:val="0"/>
      <w:marRight w:val="0"/>
      <w:marTop w:val="0"/>
      <w:marBottom w:val="0"/>
      <w:divBdr>
        <w:top w:val="none" w:sz="0" w:space="0" w:color="auto"/>
        <w:left w:val="none" w:sz="0" w:space="0" w:color="auto"/>
        <w:bottom w:val="none" w:sz="0" w:space="0" w:color="auto"/>
        <w:right w:val="none" w:sz="0" w:space="0" w:color="auto"/>
      </w:divBdr>
    </w:div>
    <w:div w:id="1506046873">
      <w:bodyDiv w:val="1"/>
      <w:marLeft w:val="0"/>
      <w:marRight w:val="0"/>
      <w:marTop w:val="0"/>
      <w:marBottom w:val="0"/>
      <w:divBdr>
        <w:top w:val="none" w:sz="0" w:space="0" w:color="auto"/>
        <w:left w:val="none" w:sz="0" w:space="0" w:color="auto"/>
        <w:bottom w:val="none" w:sz="0" w:space="0" w:color="auto"/>
        <w:right w:val="none" w:sz="0" w:space="0" w:color="auto"/>
      </w:divBdr>
    </w:div>
    <w:div w:id="1513497477">
      <w:bodyDiv w:val="1"/>
      <w:marLeft w:val="0"/>
      <w:marRight w:val="0"/>
      <w:marTop w:val="0"/>
      <w:marBottom w:val="0"/>
      <w:divBdr>
        <w:top w:val="none" w:sz="0" w:space="0" w:color="auto"/>
        <w:left w:val="none" w:sz="0" w:space="0" w:color="auto"/>
        <w:bottom w:val="none" w:sz="0" w:space="0" w:color="auto"/>
        <w:right w:val="none" w:sz="0" w:space="0" w:color="auto"/>
      </w:divBdr>
    </w:div>
    <w:div w:id="1565408827">
      <w:bodyDiv w:val="1"/>
      <w:marLeft w:val="0"/>
      <w:marRight w:val="0"/>
      <w:marTop w:val="0"/>
      <w:marBottom w:val="0"/>
      <w:divBdr>
        <w:top w:val="none" w:sz="0" w:space="0" w:color="auto"/>
        <w:left w:val="none" w:sz="0" w:space="0" w:color="auto"/>
        <w:bottom w:val="none" w:sz="0" w:space="0" w:color="auto"/>
        <w:right w:val="none" w:sz="0" w:space="0" w:color="auto"/>
      </w:divBdr>
    </w:div>
    <w:div w:id="1574393408">
      <w:bodyDiv w:val="1"/>
      <w:marLeft w:val="0"/>
      <w:marRight w:val="0"/>
      <w:marTop w:val="0"/>
      <w:marBottom w:val="0"/>
      <w:divBdr>
        <w:top w:val="none" w:sz="0" w:space="0" w:color="auto"/>
        <w:left w:val="none" w:sz="0" w:space="0" w:color="auto"/>
        <w:bottom w:val="none" w:sz="0" w:space="0" w:color="auto"/>
        <w:right w:val="none" w:sz="0" w:space="0" w:color="auto"/>
      </w:divBdr>
    </w:div>
    <w:div w:id="1575890414">
      <w:bodyDiv w:val="1"/>
      <w:marLeft w:val="0"/>
      <w:marRight w:val="0"/>
      <w:marTop w:val="0"/>
      <w:marBottom w:val="0"/>
      <w:divBdr>
        <w:top w:val="none" w:sz="0" w:space="0" w:color="auto"/>
        <w:left w:val="none" w:sz="0" w:space="0" w:color="auto"/>
        <w:bottom w:val="none" w:sz="0" w:space="0" w:color="auto"/>
        <w:right w:val="none" w:sz="0" w:space="0" w:color="auto"/>
      </w:divBdr>
    </w:div>
    <w:div w:id="1591813021">
      <w:bodyDiv w:val="1"/>
      <w:marLeft w:val="0"/>
      <w:marRight w:val="0"/>
      <w:marTop w:val="0"/>
      <w:marBottom w:val="0"/>
      <w:divBdr>
        <w:top w:val="none" w:sz="0" w:space="0" w:color="auto"/>
        <w:left w:val="none" w:sz="0" w:space="0" w:color="auto"/>
        <w:bottom w:val="none" w:sz="0" w:space="0" w:color="auto"/>
        <w:right w:val="none" w:sz="0" w:space="0" w:color="auto"/>
      </w:divBdr>
    </w:div>
    <w:div w:id="1630016704">
      <w:bodyDiv w:val="1"/>
      <w:marLeft w:val="0"/>
      <w:marRight w:val="0"/>
      <w:marTop w:val="0"/>
      <w:marBottom w:val="0"/>
      <w:divBdr>
        <w:top w:val="none" w:sz="0" w:space="0" w:color="auto"/>
        <w:left w:val="none" w:sz="0" w:space="0" w:color="auto"/>
        <w:bottom w:val="none" w:sz="0" w:space="0" w:color="auto"/>
        <w:right w:val="none" w:sz="0" w:space="0" w:color="auto"/>
      </w:divBdr>
    </w:div>
    <w:div w:id="1719012241">
      <w:bodyDiv w:val="1"/>
      <w:marLeft w:val="0"/>
      <w:marRight w:val="0"/>
      <w:marTop w:val="0"/>
      <w:marBottom w:val="0"/>
      <w:divBdr>
        <w:top w:val="none" w:sz="0" w:space="0" w:color="auto"/>
        <w:left w:val="none" w:sz="0" w:space="0" w:color="auto"/>
        <w:bottom w:val="none" w:sz="0" w:space="0" w:color="auto"/>
        <w:right w:val="none" w:sz="0" w:space="0" w:color="auto"/>
      </w:divBdr>
    </w:div>
    <w:div w:id="1794249020">
      <w:bodyDiv w:val="1"/>
      <w:marLeft w:val="0"/>
      <w:marRight w:val="0"/>
      <w:marTop w:val="0"/>
      <w:marBottom w:val="0"/>
      <w:divBdr>
        <w:top w:val="none" w:sz="0" w:space="0" w:color="auto"/>
        <w:left w:val="none" w:sz="0" w:space="0" w:color="auto"/>
        <w:bottom w:val="none" w:sz="0" w:space="0" w:color="auto"/>
        <w:right w:val="none" w:sz="0" w:space="0" w:color="auto"/>
      </w:divBdr>
    </w:div>
    <w:div w:id="1879975316">
      <w:bodyDiv w:val="1"/>
      <w:marLeft w:val="0"/>
      <w:marRight w:val="0"/>
      <w:marTop w:val="0"/>
      <w:marBottom w:val="0"/>
      <w:divBdr>
        <w:top w:val="none" w:sz="0" w:space="0" w:color="auto"/>
        <w:left w:val="none" w:sz="0" w:space="0" w:color="auto"/>
        <w:bottom w:val="none" w:sz="0" w:space="0" w:color="auto"/>
        <w:right w:val="none" w:sz="0" w:space="0" w:color="auto"/>
      </w:divBdr>
    </w:div>
    <w:div w:id="1891841409">
      <w:bodyDiv w:val="1"/>
      <w:marLeft w:val="0"/>
      <w:marRight w:val="0"/>
      <w:marTop w:val="0"/>
      <w:marBottom w:val="0"/>
      <w:divBdr>
        <w:top w:val="none" w:sz="0" w:space="0" w:color="auto"/>
        <w:left w:val="none" w:sz="0" w:space="0" w:color="auto"/>
        <w:bottom w:val="none" w:sz="0" w:space="0" w:color="auto"/>
        <w:right w:val="none" w:sz="0" w:space="0" w:color="auto"/>
      </w:divBdr>
    </w:div>
    <w:div w:id="1967587445">
      <w:bodyDiv w:val="1"/>
      <w:marLeft w:val="0"/>
      <w:marRight w:val="0"/>
      <w:marTop w:val="0"/>
      <w:marBottom w:val="0"/>
      <w:divBdr>
        <w:top w:val="none" w:sz="0" w:space="0" w:color="auto"/>
        <w:left w:val="none" w:sz="0" w:space="0" w:color="auto"/>
        <w:bottom w:val="none" w:sz="0" w:space="0" w:color="auto"/>
        <w:right w:val="none" w:sz="0" w:space="0" w:color="auto"/>
      </w:divBdr>
    </w:div>
    <w:div w:id="2032795742">
      <w:bodyDiv w:val="1"/>
      <w:marLeft w:val="0"/>
      <w:marRight w:val="0"/>
      <w:marTop w:val="0"/>
      <w:marBottom w:val="0"/>
      <w:divBdr>
        <w:top w:val="none" w:sz="0" w:space="0" w:color="auto"/>
        <w:left w:val="none" w:sz="0" w:space="0" w:color="auto"/>
        <w:bottom w:val="none" w:sz="0" w:space="0" w:color="auto"/>
        <w:right w:val="none" w:sz="0" w:space="0" w:color="auto"/>
      </w:divBdr>
    </w:div>
    <w:div w:id="2041320357">
      <w:bodyDiv w:val="1"/>
      <w:marLeft w:val="0"/>
      <w:marRight w:val="0"/>
      <w:marTop w:val="0"/>
      <w:marBottom w:val="0"/>
      <w:divBdr>
        <w:top w:val="none" w:sz="0" w:space="0" w:color="auto"/>
        <w:left w:val="none" w:sz="0" w:space="0" w:color="auto"/>
        <w:bottom w:val="none" w:sz="0" w:space="0" w:color="auto"/>
        <w:right w:val="none" w:sz="0" w:space="0" w:color="auto"/>
      </w:divBdr>
    </w:div>
    <w:div w:id="2063358509">
      <w:bodyDiv w:val="1"/>
      <w:marLeft w:val="0"/>
      <w:marRight w:val="0"/>
      <w:marTop w:val="0"/>
      <w:marBottom w:val="0"/>
      <w:divBdr>
        <w:top w:val="none" w:sz="0" w:space="0" w:color="auto"/>
        <w:left w:val="none" w:sz="0" w:space="0" w:color="auto"/>
        <w:bottom w:val="none" w:sz="0" w:space="0" w:color="auto"/>
        <w:right w:val="none" w:sz="0" w:space="0" w:color="auto"/>
      </w:divBdr>
    </w:div>
    <w:div w:id="2077824309">
      <w:bodyDiv w:val="1"/>
      <w:marLeft w:val="0"/>
      <w:marRight w:val="0"/>
      <w:marTop w:val="0"/>
      <w:marBottom w:val="0"/>
      <w:divBdr>
        <w:top w:val="none" w:sz="0" w:space="0" w:color="auto"/>
        <w:left w:val="none" w:sz="0" w:space="0" w:color="auto"/>
        <w:bottom w:val="none" w:sz="0" w:space="0" w:color="auto"/>
        <w:right w:val="none" w:sz="0" w:space="0" w:color="auto"/>
      </w:divBdr>
    </w:div>
    <w:div w:id="2128697986">
      <w:bodyDiv w:val="1"/>
      <w:marLeft w:val="0"/>
      <w:marRight w:val="0"/>
      <w:marTop w:val="0"/>
      <w:marBottom w:val="0"/>
      <w:divBdr>
        <w:top w:val="none" w:sz="0" w:space="0" w:color="auto"/>
        <w:left w:val="none" w:sz="0" w:space="0" w:color="auto"/>
        <w:bottom w:val="none" w:sz="0" w:space="0" w:color="auto"/>
        <w:right w:val="none" w:sz="0" w:space="0" w:color="auto"/>
      </w:divBdr>
    </w:div>
    <w:div w:id="214565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le.rae.es/?id=USpE7gq" TargetMode="External"/><Relationship Id="rId7" Type="http://schemas.openxmlformats.org/officeDocument/2006/relationships/hyperlink" Target="https://www.youtube.com/watch?v=A3JKd5z09f4"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31</Pages>
  <Words>10194</Words>
  <Characters>56071</Characters>
  <Application>Microsoft Macintosh Word</Application>
  <DocSecurity>0</DocSecurity>
  <Lines>467</Lines>
  <Paragraphs>132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Csepulveda</dc:creator>
  <cp:lastModifiedBy>Luis Felipe Pertuz Urrego</cp:lastModifiedBy>
  <cp:revision>45</cp:revision>
  <dcterms:created xsi:type="dcterms:W3CDTF">2016-05-27T14:58:00Z</dcterms:created>
  <dcterms:modified xsi:type="dcterms:W3CDTF">2016-05-31T23:27:00Z</dcterms:modified>
</cp:coreProperties>
</file>