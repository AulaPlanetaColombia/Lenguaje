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7027"/>
      </w:tblGrid>
      <w:tr w:rsidR="00EB500E" w:rsidRPr="008751AE" w14:paraId="78E81E57" w14:textId="77777777" w:rsidTr="00C9608B">
        <w:tc>
          <w:tcPr>
            <w:tcW w:w="1951" w:type="dxa"/>
            <w:shd w:val="clear" w:color="auto" w:fill="000000"/>
          </w:tcPr>
          <w:p w14:paraId="19DFDB8D" w14:textId="77777777" w:rsidR="00EB500E" w:rsidRPr="008751AE" w:rsidRDefault="00EB500E" w:rsidP="00C9608B">
            <w:pPr>
              <w:tabs>
                <w:tab w:val="right" w:pos="8498"/>
              </w:tabs>
              <w:rPr>
                <w:rFonts w:ascii="Times New Roman" w:hAnsi="Times New Roman"/>
                <w:sz w:val="22"/>
                <w:szCs w:val="22"/>
              </w:rPr>
            </w:pPr>
            <w:r w:rsidRPr="008751AE">
              <w:rPr>
                <w:rFonts w:ascii="Times New Roman" w:hAnsi="Times New Roman"/>
                <w:sz w:val="22"/>
                <w:szCs w:val="22"/>
              </w:rPr>
              <w:t>Título del guion</w:t>
            </w:r>
          </w:p>
        </w:tc>
        <w:tc>
          <w:tcPr>
            <w:tcW w:w="7027" w:type="dxa"/>
          </w:tcPr>
          <w:p w14:paraId="3BF674B5" w14:textId="77777777" w:rsidR="00EB500E" w:rsidRPr="008751AE" w:rsidRDefault="00EB500E" w:rsidP="00C9608B">
            <w:pPr>
              <w:tabs>
                <w:tab w:val="right" w:pos="8498"/>
              </w:tabs>
              <w:rPr>
                <w:rFonts w:ascii="Times New Roman" w:hAnsi="Times New Roman"/>
                <w:sz w:val="22"/>
                <w:szCs w:val="22"/>
                <w:highlight w:val="yellow"/>
              </w:rPr>
            </w:pPr>
            <w:r>
              <w:rPr>
                <w:rFonts w:ascii="Times New Roman" w:hAnsi="Times New Roman"/>
                <w:sz w:val="22"/>
                <w:szCs w:val="22"/>
              </w:rPr>
              <w:t>La monografía</w:t>
            </w:r>
          </w:p>
        </w:tc>
      </w:tr>
      <w:tr w:rsidR="00EB500E" w:rsidRPr="008751AE" w14:paraId="2F17B1AC" w14:textId="77777777" w:rsidTr="00C9608B">
        <w:tc>
          <w:tcPr>
            <w:tcW w:w="1951" w:type="dxa"/>
            <w:shd w:val="clear" w:color="auto" w:fill="000000"/>
          </w:tcPr>
          <w:p w14:paraId="7BE0E098" w14:textId="77777777" w:rsidR="00EB500E" w:rsidRPr="008751AE" w:rsidRDefault="00EB500E" w:rsidP="00C9608B">
            <w:pPr>
              <w:tabs>
                <w:tab w:val="right" w:pos="8498"/>
              </w:tabs>
              <w:rPr>
                <w:rFonts w:ascii="Times New Roman" w:hAnsi="Times New Roman"/>
                <w:sz w:val="22"/>
                <w:szCs w:val="22"/>
              </w:rPr>
            </w:pPr>
            <w:r w:rsidRPr="008751AE">
              <w:rPr>
                <w:rFonts w:ascii="Times New Roman" w:hAnsi="Times New Roman"/>
                <w:sz w:val="22"/>
                <w:szCs w:val="22"/>
              </w:rPr>
              <w:t>Código del guion</w:t>
            </w:r>
          </w:p>
        </w:tc>
        <w:tc>
          <w:tcPr>
            <w:tcW w:w="7027" w:type="dxa"/>
          </w:tcPr>
          <w:p w14:paraId="7D15241F" w14:textId="77777777" w:rsidR="00EB500E" w:rsidRPr="008751AE" w:rsidRDefault="00EB500E" w:rsidP="00C9608B">
            <w:pPr>
              <w:tabs>
                <w:tab w:val="right" w:pos="8498"/>
              </w:tabs>
              <w:rPr>
                <w:rFonts w:ascii="Times New Roman" w:hAnsi="Times New Roman"/>
                <w:sz w:val="22"/>
                <w:szCs w:val="22"/>
              </w:rPr>
            </w:pPr>
            <w:r>
              <w:rPr>
                <w:rFonts w:ascii="Times New Roman" w:hAnsi="Times New Roman"/>
                <w:sz w:val="22"/>
                <w:szCs w:val="22"/>
              </w:rPr>
              <w:t>LE_10_05</w:t>
            </w:r>
          </w:p>
        </w:tc>
      </w:tr>
      <w:tr w:rsidR="00EB500E" w:rsidRPr="008751AE" w14:paraId="52E3A7BA" w14:textId="77777777" w:rsidTr="00C9608B">
        <w:tc>
          <w:tcPr>
            <w:tcW w:w="1951" w:type="dxa"/>
            <w:shd w:val="clear" w:color="auto" w:fill="000000"/>
          </w:tcPr>
          <w:p w14:paraId="3B07E96E" w14:textId="77777777" w:rsidR="00EB500E" w:rsidRPr="008751AE" w:rsidRDefault="00EB500E" w:rsidP="00C9608B">
            <w:pPr>
              <w:tabs>
                <w:tab w:val="right" w:pos="8498"/>
              </w:tabs>
              <w:rPr>
                <w:rFonts w:ascii="Times New Roman" w:hAnsi="Times New Roman"/>
                <w:sz w:val="22"/>
                <w:szCs w:val="22"/>
              </w:rPr>
            </w:pPr>
            <w:r w:rsidRPr="008751AE">
              <w:rPr>
                <w:rFonts w:ascii="Times New Roman" w:hAnsi="Times New Roman"/>
                <w:sz w:val="22"/>
                <w:szCs w:val="22"/>
              </w:rPr>
              <w:t>Descripción</w:t>
            </w:r>
          </w:p>
        </w:tc>
        <w:tc>
          <w:tcPr>
            <w:tcW w:w="7027" w:type="dxa"/>
          </w:tcPr>
          <w:p w14:paraId="3992E18D" w14:textId="21D4FF4D" w:rsidR="00EB500E" w:rsidRPr="008751AE" w:rsidRDefault="008A1EC4" w:rsidP="00C9608B">
            <w:pPr>
              <w:tabs>
                <w:tab w:val="right" w:pos="8498"/>
              </w:tabs>
              <w:rPr>
                <w:rFonts w:ascii="Times New Roman" w:hAnsi="Times New Roman"/>
                <w:sz w:val="22"/>
                <w:szCs w:val="22"/>
              </w:rPr>
            </w:pPr>
            <w:r>
              <w:rPr>
                <w:rFonts w:ascii="Times New Roman" w:hAnsi="Times New Roman"/>
                <w:sz w:val="22"/>
                <w:szCs w:val="22"/>
              </w:rPr>
              <w:t xml:space="preserve">Aproxímate a la literatura española del Modernismo a las </w:t>
            </w:r>
            <w:ins w:id="0" w:author="mbp" w:date="2016-06-25T16:21:00Z">
              <w:r w:rsidR="00407432">
                <w:rPr>
                  <w:rFonts w:ascii="Times New Roman" w:hAnsi="Times New Roman"/>
                  <w:sz w:val="22"/>
                  <w:szCs w:val="22"/>
                </w:rPr>
                <w:t>v</w:t>
              </w:r>
            </w:ins>
            <w:r w:rsidRPr="00A64015">
              <w:rPr>
                <w:rFonts w:ascii="Times New Roman" w:hAnsi="Times New Roman"/>
                <w:sz w:val="22"/>
                <w:szCs w:val="22"/>
              </w:rPr>
              <w:t>anguardias</w:t>
            </w:r>
            <w:r>
              <w:rPr>
                <w:rFonts w:ascii="Times New Roman" w:hAnsi="Times New Roman"/>
                <w:sz w:val="22"/>
                <w:szCs w:val="22"/>
              </w:rPr>
              <w:t xml:space="preserve"> y a las particularidades de la recepción del discurso. Aprende a difer</w:t>
            </w:r>
            <w:r w:rsidR="00556E90">
              <w:rPr>
                <w:rFonts w:ascii="Times New Roman" w:hAnsi="Times New Roman"/>
                <w:sz w:val="22"/>
                <w:szCs w:val="22"/>
              </w:rPr>
              <w:t>enciar las palabras multiformes y conoce</w:t>
            </w:r>
            <w:r>
              <w:rPr>
                <w:rFonts w:ascii="Times New Roman" w:hAnsi="Times New Roman"/>
                <w:sz w:val="22"/>
                <w:szCs w:val="22"/>
              </w:rPr>
              <w:t xml:space="preserve"> el propósito y características de una monografía.</w:t>
            </w:r>
          </w:p>
        </w:tc>
      </w:tr>
    </w:tbl>
    <w:p w14:paraId="02A66BAE" w14:textId="77777777" w:rsidR="00EB500E" w:rsidRDefault="00EB500E" w:rsidP="00B26F59">
      <w:pPr>
        <w:rPr>
          <w:rFonts w:ascii="Times New Roman" w:hAnsi="Times New Roman"/>
          <w:b/>
          <w:highlight w:val="yellow"/>
          <w:lang w:val="es-CO"/>
        </w:rPr>
      </w:pPr>
    </w:p>
    <w:p w14:paraId="457DB546" w14:textId="77777777" w:rsidR="00B26F59" w:rsidRPr="00EB500E" w:rsidRDefault="00B26F59" w:rsidP="00B26F59">
      <w:pPr>
        <w:rPr>
          <w:rFonts w:ascii="Times New Roman" w:hAnsi="Times New Roman"/>
          <w:b/>
        </w:rPr>
      </w:pPr>
      <w:r w:rsidRPr="00EB500E">
        <w:rPr>
          <w:rFonts w:ascii="Times New Roman" w:hAnsi="Times New Roman"/>
          <w:b/>
          <w:highlight w:val="yellow"/>
          <w:lang w:val="es-CO"/>
        </w:rPr>
        <w:t>[SECCIÓN 1]</w:t>
      </w:r>
      <w:r w:rsidRPr="00EB500E">
        <w:rPr>
          <w:rFonts w:ascii="Times New Roman" w:hAnsi="Times New Roman"/>
          <w:b/>
          <w:lang w:val="es-CO"/>
        </w:rPr>
        <w:t xml:space="preserve"> </w:t>
      </w:r>
      <w:r w:rsidRPr="00EB500E">
        <w:rPr>
          <w:rFonts w:ascii="Times New Roman" w:hAnsi="Times New Roman"/>
          <w:b/>
        </w:rPr>
        <w:t xml:space="preserve">1 Lectura: la monografía </w:t>
      </w:r>
    </w:p>
    <w:p w14:paraId="02A007B7" w14:textId="77777777" w:rsidR="00B26F59" w:rsidRPr="00EB500E" w:rsidRDefault="00B26F59" w:rsidP="00B26F59">
      <w:pPr>
        <w:rPr>
          <w:rFonts w:ascii="Times New Roman" w:hAnsi="Times New Roman"/>
          <w:b/>
        </w:rPr>
      </w:pPr>
    </w:p>
    <w:p w14:paraId="5054B452" w14:textId="77777777" w:rsidR="004E064C" w:rsidRPr="00EB500E" w:rsidRDefault="004E064C" w:rsidP="00B26F59">
      <w:pPr>
        <w:shd w:val="clear" w:color="auto" w:fill="FFFFFF"/>
        <w:rPr>
          <w:rFonts w:ascii="Times New Roman" w:hAnsi="Times New Roman"/>
        </w:rPr>
      </w:pPr>
      <w:r w:rsidRPr="00EB500E">
        <w:rPr>
          <w:rFonts w:ascii="Times New Roman" w:eastAsia="Batang" w:hAnsi="Times New Roman"/>
          <w:lang w:val="es-ES"/>
        </w:rPr>
        <w:t xml:space="preserve">Consulta el significado de los elementos compositivos </w:t>
      </w:r>
      <w:r w:rsidRPr="00EB500E">
        <w:rPr>
          <w:rFonts w:ascii="Times New Roman" w:eastAsia="Batang" w:hAnsi="Times New Roman"/>
          <w:i/>
          <w:lang w:val="es-ES"/>
        </w:rPr>
        <w:t>mono</w:t>
      </w:r>
      <w:r w:rsidRPr="00EB500E">
        <w:rPr>
          <w:rFonts w:ascii="Times New Roman" w:eastAsia="Batang" w:hAnsi="Times New Roman"/>
          <w:lang w:val="es-ES"/>
        </w:rPr>
        <w:t>- y -</w:t>
      </w:r>
      <w:r w:rsidRPr="00EB500E">
        <w:rPr>
          <w:rFonts w:ascii="Times New Roman" w:eastAsia="Batang" w:hAnsi="Times New Roman"/>
          <w:i/>
          <w:lang w:val="es-ES"/>
        </w:rPr>
        <w:t>grafía</w:t>
      </w:r>
      <w:r w:rsidRPr="00EB500E">
        <w:rPr>
          <w:rFonts w:ascii="Times New Roman" w:eastAsia="Batang" w:hAnsi="Times New Roman"/>
          <w:lang w:val="es-ES"/>
        </w:rPr>
        <w:t xml:space="preserve">. Luego, explica en qué consiste una </w:t>
      </w:r>
      <w:r w:rsidRPr="00EB500E">
        <w:rPr>
          <w:rFonts w:ascii="Times New Roman" w:eastAsia="Batang" w:hAnsi="Times New Roman"/>
          <w:i/>
          <w:lang w:val="es-ES"/>
        </w:rPr>
        <w:t>monografía</w:t>
      </w:r>
      <w:r w:rsidRPr="00EB500E">
        <w:rPr>
          <w:rFonts w:ascii="Times New Roman" w:eastAsia="Batang" w:hAnsi="Times New Roman"/>
          <w:lang w:val="es-ES"/>
        </w:rPr>
        <w:t xml:space="preserve"> y cuál es el propósito de esta clase de textos. </w:t>
      </w:r>
    </w:p>
    <w:p w14:paraId="5C969A83" w14:textId="77777777" w:rsidR="00B26F59" w:rsidRPr="00EB500E" w:rsidRDefault="00B26F59" w:rsidP="00B26F59">
      <w:pPr>
        <w:shd w:val="clear" w:color="auto" w:fill="FFFFFF"/>
        <w:spacing w:line="345" w:lineRule="atLeast"/>
        <w:rPr>
          <w:rFonts w:ascii="Times New Roman" w:hAnsi="Times New Roman"/>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4E064C" w:rsidRPr="00EB500E" w14:paraId="11089C08" w14:textId="77777777" w:rsidTr="00C9608B">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8B27393" w14:textId="77777777" w:rsidR="004E064C" w:rsidRPr="00EB500E" w:rsidRDefault="004E064C" w:rsidP="00C9608B">
            <w:pPr>
              <w:spacing w:line="256" w:lineRule="auto"/>
              <w:jc w:val="center"/>
              <w:rPr>
                <w:rFonts w:ascii="Times New Roman" w:eastAsia="Batang" w:hAnsi="Times New Roman"/>
                <w:b/>
                <w:lang w:val="es-MX" w:eastAsia="en-US"/>
              </w:rPr>
            </w:pPr>
            <w:r w:rsidRPr="00EB500E">
              <w:rPr>
                <w:rFonts w:ascii="Times New Roman" w:eastAsia="Batang" w:hAnsi="Times New Roman"/>
                <w:b/>
              </w:rPr>
              <w:t>Imagen (fotografía, gráfica o ilustración)</w:t>
            </w:r>
          </w:p>
        </w:tc>
      </w:tr>
      <w:tr w:rsidR="004E064C" w:rsidRPr="00EB500E" w14:paraId="684BE3C2" w14:textId="77777777" w:rsidTr="00C9608B">
        <w:tc>
          <w:tcPr>
            <w:tcW w:w="2448" w:type="dxa"/>
            <w:tcBorders>
              <w:top w:val="single" w:sz="4" w:space="0" w:color="000000"/>
              <w:left w:val="single" w:sz="4" w:space="0" w:color="000000"/>
              <w:bottom w:val="single" w:sz="4" w:space="0" w:color="000000"/>
              <w:right w:val="single" w:sz="4" w:space="0" w:color="000000"/>
            </w:tcBorders>
            <w:hideMark/>
          </w:tcPr>
          <w:p w14:paraId="12569947" w14:textId="77777777" w:rsidR="004E064C" w:rsidRPr="00EB500E" w:rsidRDefault="004E064C" w:rsidP="00C9608B">
            <w:pPr>
              <w:spacing w:line="256" w:lineRule="auto"/>
              <w:rPr>
                <w:rFonts w:ascii="Times New Roman" w:eastAsia="Batang" w:hAnsi="Times New Roman"/>
                <w:b/>
              </w:rPr>
            </w:pPr>
            <w:r w:rsidRPr="00EB500E">
              <w:rPr>
                <w:rFonts w:ascii="Times New Roman" w:eastAsia="Batang" w:hAnsi="Times New Roman"/>
                <w:b/>
              </w:rPr>
              <w:t>Código</w:t>
            </w:r>
          </w:p>
        </w:tc>
        <w:tc>
          <w:tcPr>
            <w:tcW w:w="6266" w:type="dxa"/>
            <w:tcBorders>
              <w:top w:val="single" w:sz="4" w:space="0" w:color="000000"/>
              <w:left w:val="single" w:sz="4" w:space="0" w:color="000000"/>
              <w:bottom w:val="single" w:sz="4" w:space="0" w:color="000000"/>
              <w:right w:val="single" w:sz="4" w:space="0" w:color="000000"/>
            </w:tcBorders>
            <w:hideMark/>
          </w:tcPr>
          <w:p w14:paraId="1F42FF61" w14:textId="77777777" w:rsidR="004E064C" w:rsidRPr="00EB500E" w:rsidRDefault="004E064C" w:rsidP="00C9608B">
            <w:pPr>
              <w:spacing w:line="256" w:lineRule="auto"/>
              <w:rPr>
                <w:rFonts w:ascii="Times New Roman" w:eastAsia="Batang" w:hAnsi="Times New Roman"/>
                <w:highlight w:val="cyan"/>
              </w:rPr>
            </w:pPr>
            <w:r w:rsidRPr="00EB500E">
              <w:rPr>
                <w:rFonts w:ascii="Times New Roman" w:eastAsia="Batang" w:hAnsi="Times New Roman"/>
              </w:rPr>
              <w:t>LE_10_05_IMG01</w:t>
            </w:r>
          </w:p>
        </w:tc>
      </w:tr>
      <w:tr w:rsidR="004E064C" w:rsidRPr="00EB500E" w14:paraId="505D7D20" w14:textId="77777777" w:rsidTr="00C9608B">
        <w:tc>
          <w:tcPr>
            <w:tcW w:w="2448" w:type="dxa"/>
            <w:tcBorders>
              <w:top w:val="single" w:sz="4" w:space="0" w:color="000000"/>
              <w:left w:val="single" w:sz="4" w:space="0" w:color="000000"/>
              <w:bottom w:val="single" w:sz="4" w:space="0" w:color="000000"/>
              <w:right w:val="single" w:sz="4" w:space="0" w:color="000000"/>
            </w:tcBorders>
            <w:hideMark/>
          </w:tcPr>
          <w:p w14:paraId="426D7A2B" w14:textId="77777777" w:rsidR="004E064C" w:rsidRPr="00EB500E" w:rsidRDefault="004E064C" w:rsidP="00C9608B">
            <w:pPr>
              <w:spacing w:line="256" w:lineRule="auto"/>
              <w:rPr>
                <w:rFonts w:ascii="Times New Roman" w:eastAsia="Batang" w:hAnsi="Times New Roman"/>
              </w:rPr>
            </w:pPr>
            <w:r w:rsidRPr="00EB500E">
              <w:rPr>
                <w:rFonts w:ascii="Times New Roman" w:eastAsia="Batang" w:hAnsi="Times New Roman"/>
                <w:b/>
              </w:rPr>
              <w:t>Descripción</w:t>
            </w:r>
          </w:p>
        </w:tc>
        <w:tc>
          <w:tcPr>
            <w:tcW w:w="6266" w:type="dxa"/>
            <w:tcBorders>
              <w:top w:val="single" w:sz="4" w:space="0" w:color="000000"/>
              <w:left w:val="single" w:sz="4" w:space="0" w:color="000000"/>
              <w:bottom w:val="single" w:sz="4" w:space="0" w:color="000000"/>
              <w:right w:val="single" w:sz="4" w:space="0" w:color="000000"/>
            </w:tcBorders>
            <w:hideMark/>
          </w:tcPr>
          <w:p w14:paraId="7CF4A4A6" w14:textId="77777777" w:rsidR="004E064C" w:rsidRPr="00EB500E" w:rsidRDefault="008004F2" w:rsidP="00C9608B">
            <w:pPr>
              <w:shd w:val="clear" w:color="auto" w:fill="FFFFFF"/>
              <w:spacing w:after="120" w:line="256" w:lineRule="auto"/>
              <w:outlineLvl w:val="3"/>
              <w:rPr>
                <w:rFonts w:ascii="Times New Roman" w:eastAsia="Batang" w:hAnsi="Times New Roman"/>
                <w:highlight w:val="cyan"/>
              </w:rPr>
            </w:pPr>
            <w:r w:rsidRPr="00EB500E">
              <w:rPr>
                <w:rFonts w:ascii="Times New Roman" w:eastAsia="Batang" w:hAnsi="Times New Roman"/>
              </w:rPr>
              <w:t xml:space="preserve">Jóvenes estudiando </w:t>
            </w:r>
          </w:p>
        </w:tc>
      </w:tr>
      <w:tr w:rsidR="004E064C" w:rsidRPr="00EB500E" w14:paraId="6200ED3D" w14:textId="77777777" w:rsidTr="00C9608B">
        <w:tc>
          <w:tcPr>
            <w:tcW w:w="2448" w:type="dxa"/>
            <w:tcBorders>
              <w:top w:val="single" w:sz="4" w:space="0" w:color="000000"/>
              <w:left w:val="single" w:sz="4" w:space="0" w:color="000000"/>
              <w:bottom w:val="single" w:sz="4" w:space="0" w:color="000000"/>
              <w:right w:val="single" w:sz="4" w:space="0" w:color="000000"/>
            </w:tcBorders>
            <w:hideMark/>
          </w:tcPr>
          <w:p w14:paraId="2D96022D" w14:textId="77777777" w:rsidR="004E064C" w:rsidRPr="00EB500E" w:rsidRDefault="004E064C" w:rsidP="00C9608B">
            <w:pPr>
              <w:spacing w:line="256" w:lineRule="auto"/>
              <w:rPr>
                <w:rFonts w:ascii="Times New Roman" w:eastAsia="Batang" w:hAnsi="Times New Roman"/>
              </w:rPr>
            </w:pPr>
            <w:r w:rsidRPr="00EB500E">
              <w:rPr>
                <w:rFonts w:ascii="Times New Roman" w:eastAsia="Batang" w:hAnsi="Times New Roman"/>
                <w:b/>
              </w:rPr>
              <w:t xml:space="preserve">Código </w:t>
            </w:r>
            <w:proofErr w:type="spellStart"/>
            <w:r w:rsidRPr="00EB500E">
              <w:rPr>
                <w:rFonts w:ascii="Times New Roman" w:eastAsia="Batang" w:hAnsi="Times New Roman"/>
                <w:b/>
              </w:rPr>
              <w:t>Shutterstock</w:t>
            </w:r>
            <w:proofErr w:type="spellEnd"/>
            <w:r w:rsidRPr="00EB500E">
              <w:rPr>
                <w:rFonts w:ascii="Times New Roman" w:eastAsia="Batang" w:hAnsi="Times New Roman"/>
                <w:b/>
              </w:rPr>
              <w:t xml:space="preserve"> (o URL o la ruta en </w:t>
            </w:r>
            <w:proofErr w:type="spellStart"/>
            <w:r w:rsidRPr="00EB500E">
              <w:rPr>
                <w:rFonts w:ascii="Times New Roman" w:eastAsia="Batang" w:hAnsi="Times New Roman"/>
                <w:b/>
              </w:rPr>
              <w:t>AulaPlaneta</w:t>
            </w:r>
            <w:proofErr w:type="spellEnd"/>
            <w:r w:rsidRPr="00EB500E">
              <w:rPr>
                <w:rFonts w:ascii="Times New Roman" w:eastAsia="Batang" w:hAnsi="Times New Roman"/>
                <w:b/>
              </w:rPr>
              <w:t>)</w:t>
            </w:r>
          </w:p>
        </w:tc>
        <w:tc>
          <w:tcPr>
            <w:tcW w:w="6266" w:type="dxa"/>
            <w:tcBorders>
              <w:top w:val="single" w:sz="4" w:space="0" w:color="000000"/>
              <w:left w:val="single" w:sz="4" w:space="0" w:color="000000"/>
              <w:bottom w:val="single" w:sz="4" w:space="0" w:color="000000"/>
              <w:right w:val="single" w:sz="4" w:space="0" w:color="000000"/>
            </w:tcBorders>
            <w:hideMark/>
          </w:tcPr>
          <w:p w14:paraId="6EDE521C" w14:textId="77777777" w:rsidR="004E064C" w:rsidRPr="00EB500E" w:rsidRDefault="008004F2" w:rsidP="00C9608B">
            <w:pPr>
              <w:shd w:val="clear" w:color="auto" w:fill="FFFFFF"/>
              <w:spacing w:line="256" w:lineRule="auto"/>
              <w:rPr>
                <w:rFonts w:ascii="Times New Roman" w:eastAsia="Batang" w:hAnsi="Times New Roman"/>
                <w:highlight w:val="cyan"/>
                <w:u w:val="single"/>
              </w:rPr>
            </w:pPr>
            <w:r w:rsidRPr="00EB500E">
              <w:rPr>
                <w:rFonts w:ascii="Times New Roman" w:hAnsi="Times New Roman"/>
                <w:color w:val="333333"/>
                <w:shd w:val="clear" w:color="auto" w:fill="FFFFFF"/>
              </w:rPr>
              <w:t>275974664</w:t>
            </w:r>
          </w:p>
        </w:tc>
      </w:tr>
      <w:tr w:rsidR="004E064C" w:rsidRPr="00EB500E" w14:paraId="5C8C4A68" w14:textId="77777777" w:rsidTr="00C9608B">
        <w:trPr>
          <w:trHeight w:val="50"/>
        </w:trPr>
        <w:tc>
          <w:tcPr>
            <w:tcW w:w="2448" w:type="dxa"/>
            <w:tcBorders>
              <w:top w:val="single" w:sz="4" w:space="0" w:color="000000"/>
              <w:left w:val="single" w:sz="4" w:space="0" w:color="000000"/>
              <w:bottom w:val="single" w:sz="4" w:space="0" w:color="000000"/>
              <w:right w:val="single" w:sz="4" w:space="0" w:color="000000"/>
            </w:tcBorders>
            <w:hideMark/>
          </w:tcPr>
          <w:p w14:paraId="589A1ABF" w14:textId="77777777" w:rsidR="004E064C" w:rsidRPr="00EB500E" w:rsidRDefault="004E064C" w:rsidP="00C9608B">
            <w:pPr>
              <w:spacing w:line="256" w:lineRule="auto"/>
              <w:rPr>
                <w:rFonts w:ascii="Times New Roman" w:eastAsia="Batang" w:hAnsi="Times New Roman"/>
              </w:rPr>
            </w:pPr>
            <w:r w:rsidRPr="00EB500E">
              <w:rPr>
                <w:rFonts w:ascii="Times New Roman" w:eastAsia="Batang" w:hAnsi="Times New Roman"/>
                <w:b/>
              </w:rPr>
              <w:t>Pie de imagen</w:t>
            </w:r>
          </w:p>
        </w:tc>
        <w:tc>
          <w:tcPr>
            <w:tcW w:w="6266" w:type="dxa"/>
            <w:tcBorders>
              <w:top w:val="single" w:sz="4" w:space="0" w:color="000000"/>
              <w:left w:val="single" w:sz="4" w:space="0" w:color="000000"/>
              <w:bottom w:val="single" w:sz="4" w:space="0" w:color="000000"/>
              <w:right w:val="single" w:sz="4" w:space="0" w:color="000000"/>
            </w:tcBorders>
            <w:hideMark/>
          </w:tcPr>
          <w:p w14:paraId="2B00E635" w14:textId="1B95FA79" w:rsidR="004E064C" w:rsidRPr="00EB500E" w:rsidRDefault="004E064C" w:rsidP="000A3931">
            <w:pPr>
              <w:shd w:val="clear" w:color="auto" w:fill="FFFFFF"/>
              <w:rPr>
                <w:rFonts w:ascii="Times New Roman" w:hAnsi="Times New Roman"/>
              </w:rPr>
            </w:pPr>
            <w:r w:rsidRPr="00EB500E">
              <w:rPr>
                <w:rFonts w:ascii="Times New Roman" w:eastAsia="Batang" w:hAnsi="Times New Roman"/>
                <w:lang w:val="es-ES"/>
              </w:rPr>
              <w:t xml:space="preserve">Comenta con un compañero </w:t>
            </w:r>
            <w:r w:rsidR="000A3931">
              <w:rPr>
                <w:rFonts w:ascii="Times New Roman" w:hAnsi="Times New Roman"/>
              </w:rPr>
              <w:t>cuáles son los pasos preliminares que se deben</w:t>
            </w:r>
            <w:r w:rsidRPr="00EB500E">
              <w:rPr>
                <w:rFonts w:ascii="Times New Roman" w:hAnsi="Times New Roman"/>
              </w:rPr>
              <w:t xml:space="preserve"> </w:t>
            </w:r>
            <w:r w:rsidR="000A3931">
              <w:rPr>
                <w:rFonts w:ascii="Times New Roman" w:hAnsi="Times New Roman"/>
              </w:rPr>
              <w:t>realizar para</w:t>
            </w:r>
            <w:r w:rsidRPr="00EB500E">
              <w:rPr>
                <w:rFonts w:ascii="Times New Roman" w:hAnsi="Times New Roman"/>
              </w:rPr>
              <w:t xml:space="preserve"> empezar la escritura de una monografía.</w:t>
            </w:r>
          </w:p>
        </w:tc>
      </w:tr>
    </w:tbl>
    <w:p w14:paraId="0D0F58BE" w14:textId="77777777" w:rsidR="00B26F59" w:rsidRPr="00EB500E" w:rsidRDefault="00B26F59" w:rsidP="00B26F59">
      <w:pPr>
        <w:shd w:val="clear" w:color="auto" w:fill="FFFFFF"/>
        <w:spacing w:line="345" w:lineRule="atLeast"/>
        <w:rPr>
          <w:rFonts w:ascii="Times New Roman" w:hAnsi="Times New Roman"/>
          <w:color w:val="333333"/>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1C6C8A" w:rsidRPr="00EB500E" w14:paraId="52E05153" w14:textId="77777777" w:rsidTr="00C9608B">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0CC2626" w14:textId="77777777" w:rsidR="001C6C8A" w:rsidRPr="00EB500E" w:rsidRDefault="001C6C8A" w:rsidP="00C9608B">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t>Destacado</w:t>
            </w:r>
          </w:p>
        </w:tc>
      </w:tr>
      <w:tr w:rsidR="001C6C8A" w:rsidRPr="00EB500E" w14:paraId="6B801D51" w14:textId="77777777" w:rsidTr="00C9608B">
        <w:trPr>
          <w:trHeight w:val="359"/>
        </w:trPr>
        <w:tc>
          <w:tcPr>
            <w:tcW w:w="2470" w:type="dxa"/>
            <w:tcBorders>
              <w:top w:val="single" w:sz="4" w:space="0" w:color="000000"/>
              <w:left w:val="single" w:sz="4" w:space="0" w:color="000000"/>
              <w:bottom w:val="single" w:sz="4" w:space="0" w:color="000000"/>
              <w:right w:val="single" w:sz="4" w:space="0" w:color="000000"/>
            </w:tcBorders>
            <w:hideMark/>
          </w:tcPr>
          <w:p w14:paraId="029CCEF9" w14:textId="77777777" w:rsidR="001C6C8A" w:rsidRPr="00EB500E" w:rsidRDefault="001C6C8A" w:rsidP="00C9608B">
            <w:pPr>
              <w:spacing w:line="256" w:lineRule="auto"/>
              <w:rPr>
                <w:rFonts w:ascii="Times New Roman" w:eastAsia="Batang" w:hAnsi="Times New Roman"/>
                <w:b/>
              </w:rPr>
            </w:pPr>
            <w:r w:rsidRPr="00EB500E">
              <w:rPr>
                <w:rFonts w:ascii="Times New Roman" w:eastAsia="Batang" w:hAnsi="Times New Roman"/>
                <w:b/>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54BCD68F" w14:textId="77777777" w:rsidR="001C6C8A" w:rsidRPr="00EB500E" w:rsidRDefault="001C6C8A" w:rsidP="00C9608B">
            <w:pPr>
              <w:spacing w:line="256" w:lineRule="auto"/>
              <w:rPr>
                <w:rFonts w:ascii="Times New Roman" w:eastAsia="Batang" w:hAnsi="Times New Roman"/>
                <w:b/>
              </w:rPr>
            </w:pPr>
            <w:r w:rsidRPr="00EB500E">
              <w:rPr>
                <w:rFonts w:ascii="Times New Roman" w:eastAsia="Batang" w:hAnsi="Times New Roman"/>
                <w:b/>
              </w:rPr>
              <w:t xml:space="preserve">La monografía </w:t>
            </w:r>
          </w:p>
        </w:tc>
      </w:tr>
      <w:tr w:rsidR="001C6C8A" w:rsidRPr="00EB500E" w14:paraId="7BBF6484" w14:textId="77777777" w:rsidTr="00C9608B">
        <w:tc>
          <w:tcPr>
            <w:tcW w:w="2470" w:type="dxa"/>
            <w:tcBorders>
              <w:top w:val="single" w:sz="4" w:space="0" w:color="000000"/>
              <w:left w:val="single" w:sz="4" w:space="0" w:color="000000"/>
              <w:bottom w:val="single" w:sz="4" w:space="0" w:color="000000"/>
              <w:right w:val="single" w:sz="4" w:space="0" w:color="000000"/>
            </w:tcBorders>
            <w:hideMark/>
          </w:tcPr>
          <w:p w14:paraId="2CF19673" w14:textId="77777777" w:rsidR="001C6C8A" w:rsidRPr="00EB500E" w:rsidRDefault="001C6C8A" w:rsidP="00C9608B">
            <w:pPr>
              <w:spacing w:line="256" w:lineRule="auto"/>
              <w:rPr>
                <w:rFonts w:ascii="Times New Roman" w:eastAsia="Batang" w:hAnsi="Times New Roman"/>
              </w:rPr>
            </w:pPr>
            <w:r w:rsidRPr="00EB500E">
              <w:rPr>
                <w:rFonts w:ascii="Times New Roman" w:eastAsia="Batang" w:hAnsi="Times New Roman"/>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4B259484" w14:textId="17DF4F89" w:rsidR="001C6C8A" w:rsidRPr="00EB500E" w:rsidRDefault="001C6C8A" w:rsidP="00E6451A">
            <w:pPr>
              <w:spacing w:line="256" w:lineRule="auto"/>
              <w:rPr>
                <w:rFonts w:ascii="Times New Roman" w:eastAsia="Batang" w:hAnsi="Times New Roman"/>
              </w:rPr>
            </w:pPr>
            <w:r w:rsidRPr="00EB500E">
              <w:rPr>
                <w:rFonts w:ascii="Times New Roman" w:eastAsia="Batang" w:hAnsi="Times New Roman"/>
              </w:rPr>
              <w:t xml:space="preserve">Una </w:t>
            </w:r>
            <w:r w:rsidRPr="00EB500E">
              <w:rPr>
                <w:rFonts w:ascii="Times New Roman" w:eastAsia="Batang" w:hAnsi="Times New Roman"/>
                <w:b/>
              </w:rPr>
              <w:t>monografía</w:t>
            </w:r>
            <w:r w:rsidRPr="00EB500E">
              <w:rPr>
                <w:rFonts w:ascii="Times New Roman" w:eastAsia="Batang" w:hAnsi="Times New Roman"/>
              </w:rPr>
              <w:t xml:space="preserve"> es un estudio sobre un asunto particular y de tema generalmente muy concreto y limitado.</w:t>
            </w:r>
            <w:r w:rsidRPr="00EB500E">
              <w:rPr>
                <w:rFonts w:ascii="Times New Roman" w:hAnsi="Times New Roman"/>
                <w:color w:val="656E7F"/>
                <w:sz w:val="27"/>
                <w:szCs w:val="27"/>
                <w:shd w:val="clear" w:color="auto" w:fill="FFFFFF"/>
              </w:rPr>
              <w:t xml:space="preserve"> </w:t>
            </w:r>
            <w:r w:rsidRPr="00EB500E">
              <w:rPr>
                <w:rFonts w:ascii="Times New Roman" w:eastAsia="Batang" w:hAnsi="Times New Roman"/>
              </w:rPr>
              <w:t xml:space="preserve">Existen diferentes clases de monografía: </w:t>
            </w:r>
            <w:r w:rsidRPr="00EB500E">
              <w:rPr>
                <w:rFonts w:ascii="Times New Roman" w:eastAsia="Batang" w:hAnsi="Times New Roman"/>
                <w:b/>
              </w:rPr>
              <w:t>científica</w:t>
            </w:r>
            <w:ins w:id="1" w:author="Admincmovil" w:date="2016-06-24T15:47:00Z">
              <w:r w:rsidR="00A64015" w:rsidRPr="00407432">
                <w:rPr>
                  <w:rFonts w:ascii="Times New Roman" w:eastAsia="Batang" w:hAnsi="Times New Roman"/>
                </w:rPr>
                <w:t>,</w:t>
              </w:r>
            </w:ins>
            <w:r w:rsidRPr="00EB500E">
              <w:rPr>
                <w:rFonts w:ascii="Times New Roman" w:eastAsia="Batang" w:hAnsi="Times New Roman"/>
              </w:rPr>
              <w:t xml:space="preserve"> cuando se ocupa de explicar conceptos y fenómenos de las ciencias exactas; </w:t>
            </w:r>
            <w:r w:rsidRPr="00EB500E">
              <w:rPr>
                <w:rFonts w:ascii="Times New Roman" w:eastAsia="Batang" w:hAnsi="Times New Roman"/>
                <w:b/>
              </w:rPr>
              <w:t>general</w:t>
            </w:r>
            <w:ins w:id="2" w:author="Admincmovil" w:date="2016-06-24T15:47:00Z">
              <w:r w:rsidR="00A64015" w:rsidRPr="00407432">
                <w:rPr>
                  <w:rFonts w:ascii="Times New Roman" w:eastAsia="Batang" w:hAnsi="Times New Roman"/>
                </w:rPr>
                <w:t>,</w:t>
              </w:r>
            </w:ins>
            <w:r w:rsidRPr="00EB500E">
              <w:rPr>
                <w:rFonts w:ascii="Times New Roman" w:eastAsia="Batang" w:hAnsi="Times New Roman"/>
              </w:rPr>
              <w:t xml:space="preserve"> si analiza temas de la actualidad y su repercusión en la sociedad; </w:t>
            </w:r>
            <w:r w:rsidRPr="00EB500E">
              <w:rPr>
                <w:rFonts w:ascii="Times New Roman" w:eastAsia="Batang" w:hAnsi="Times New Roman"/>
                <w:b/>
              </w:rPr>
              <w:t>filosófica</w:t>
            </w:r>
            <w:ins w:id="3" w:author="Admincmovil" w:date="2016-06-24T15:47:00Z">
              <w:r w:rsidR="00A64015">
                <w:rPr>
                  <w:rFonts w:ascii="Times New Roman" w:eastAsia="Batang" w:hAnsi="Times New Roman"/>
                </w:rPr>
                <w:t>,</w:t>
              </w:r>
            </w:ins>
            <w:r w:rsidRPr="00EB500E">
              <w:rPr>
                <w:rFonts w:ascii="Times New Roman" w:eastAsia="Batang" w:hAnsi="Times New Roman"/>
              </w:rPr>
              <w:t xml:space="preserve"> si trata cuest</w:t>
            </w:r>
            <w:r w:rsidR="008004F2" w:rsidRPr="00EB500E">
              <w:rPr>
                <w:rFonts w:ascii="Times New Roman" w:eastAsia="Batang" w:hAnsi="Times New Roman"/>
              </w:rPr>
              <w:t>iones éticas y culturales con la</w:t>
            </w:r>
            <w:r w:rsidRPr="00EB500E">
              <w:rPr>
                <w:rFonts w:ascii="Times New Roman" w:eastAsia="Batang" w:hAnsi="Times New Roman"/>
              </w:rPr>
              <w:t xml:space="preserve">s cuales se indaga y </w:t>
            </w:r>
            <w:r w:rsidR="00E6451A" w:rsidRPr="00EB500E">
              <w:rPr>
                <w:rFonts w:ascii="Times New Roman" w:eastAsia="Batang" w:hAnsi="Times New Roman"/>
              </w:rPr>
              <w:t xml:space="preserve">especula </w:t>
            </w:r>
            <w:r w:rsidRPr="00EB500E">
              <w:rPr>
                <w:rFonts w:ascii="Times New Roman" w:eastAsia="Batang" w:hAnsi="Times New Roman"/>
              </w:rPr>
              <w:t xml:space="preserve">sobre el ser humano. </w:t>
            </w:r>
          </w:p>
        </w:tc>
      </w:tr>
    </w:tbl>
    <w:p w14:paraId="7880109D" w14:textId="77777777" w:rsidR="000046DC" w:rsidRPr="00EB500E" w:rsidRDefault="000046DC" w:rsidP="00B26F59">
      <w:pPr>
        <w:shd w:val="clear" w:color="auto" w:fill="FFFFFF"/>
        <w:spacing w:line="345" w:lineRule="atLeast"/>
        <w:rPr>
          <w:rFonts w:ascii="Times New Roman" w:hAnsi="Times New Roman"/>
          <w:color w:val="333333"/>
          <w:lang w:val="es-CO" w:eastAsia="es-CO"/>
        </w:rPr>
      </w:pPr>
    </w:p>
    <w:tbl>
      <w:tblPr>
        <w:tblStyle w:val="Tablaconcuadrcula"/>
        <w:tblW w:w="0" w:type="auto"/>
        <w:tblLook w:val="04A0" w:firstRow="1" w:lastRow="0" w:firstColumn="1" w:lastColumn="0" w:noHBand="0" w:noVBand="1"/>
      </w:tblPr>
      <w:tblGrid>
        <w:gridCol w:w="8828"/>
      </w:tblGrid>
      <w:tr w:rsidR="000046DC" w:rsidRPr="00EB500E" w14:paraId="08A3FC8E" w14:textId="77777777" w:rsidTr="000046DC">
        <w:tc>
          <w:tcPr>
            <w:tcW w:w="8828" w:type="dxa"/>
          </w:tcPr>
          <w:p w14:paraId="640A5031" w14:textId="77777777" w:rsidR="000046DC" w:rsidRPr="00EB500E" w:rsidRDefault="000046DC" w:rsidP="00B12C3B">
            <w:pPr>
              <w:shd w:val="clear" w:color="auto" w:fill="FFFFFF"/>
              <w:spacing w:line="345" w:lineRule="atLeast"/>
              <w:jc w:val="center"/>
              <w:rPr>
                <w:rFonts w:ascii="Times New Roman" w:hAnsi="Times New Roman"/>
                <w:b/>
                <w:lang w:val="es-CO" w:eastAsia="es-CO"/>
              </w:rPr>
            </w:pPr>
            <w:r w:rsidRPr="00EB500E">
              <w:rPr>
                <w:rFonts w:ascii="Times New Roman" w:hAnsi="Times New Roman"/>
                <w:b/>
                <w:lang w:val="es-CO" w:eastAsia="es-CO"/>
              </w:rPr>
              <w:t>Los Curie: reflexión sobre el papel ético de la ciencia en las sociedades modernas</w:t>
            </w:r>
          </w:p>
          <w:p w14:paraId="7AB35D0F" w14:textId="77777777" w:rsidR="000046DC" w:rsidRPr="00EB500E" w:rsidRDefault="000046DC" w:rsidP="000046DC">
            <w:pPr>
              <w:shd w:val="clear" w:color="auto" w:fill="FFFFFF"/>
              <w:spacing w:line="345" w:lineRule="atLeast"/>
              <w:rPr>
                <w:rFonts w:ascii="Times New Roman" w:hAnsi="Times New Roman"/>
                <w:b/>
                <w:lang w:val="es-CO" w:eastAsia="es-CO"/>
              </w:rPr>
            </w:pPr>
          </w:p>
          <w:p w14:paraId="4E0612EB" w14:textId="77777777" w:rsidR="000046DC" w:rsidRPr="00EB500E" w:rsidRDefault="000046DC" w:rsidP="000046DC">
            <w:pPr>
              <w:shd w:val="clear" w:color="auto" w:fill="FFFFFF"/>
              <w:spacing w:line="345" w:lineRule="atLeast"/>
              <w:rPr>
                <w:rFonts w:ascii="Times New Roman" w:hAnsi="Times New Roman"/>
                <w:b/>
                <w:lang w:val="es-CO" w:eastAsia="es-CO"/>
              </w:rPr>
            </w:pPr>
            <w:r w:rsidRPr="00EB500E">
              <w:rPr>
                <w:rFonts w:ascii="Times New Roman" w:hAnsi="Times New Roman"/>
                <w:b/>
                <w:lang w:val="es-CO" w:eastAsia="es-CO"/>
              </w:rPr>
              <w:t>Introducción</w:t>
            </w:r>
          </w:p>
          <w:p w14:paraId="5A108E9F" w14:textId="77777777" w:rsidR="000046DC" w:rsidRPr="00EB500E" w:rsidRDefault="000046DC" w:rsidP="000046DC">
            <w:pPr>
              <w:shd w:val="clear" w:color="auto" w:fill="FFFFFF"/>
              <w:spacing w:line="345" w:lineRule="atLeast"/>
              <w:rPr>
                <w:rFonts w:ascii="Times New Roman" w:hAnsi="Times New Roman"/>
                <w:b/>
                <w:lang w:val="es-CO" w:eastAsia="es-CO"/>
              </w:rPr>
            </w:pPr>
          </w:p>
          <w:p w14:paraId="483C4E04" w14:textId="65DA1554"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 xml:space="preserve"> “No es difícil concebir que en manos criminales, el radio puede ser muy peligroso”. Son palabras de Pierre Curie, pronunciadas en 1903 c</w:t>
            </w:r>
            <w:r w:rsidR="00C9608B">
              <w:rPr>
                <w:rFonts w:ascii="Times New Roman" w:hAnsi="Times New Roman"/>
                <w:lang w:val="es-CO" w:eastAsia="es-CO"/>
              </w:rPr>
              <w:t>uando, en compañía de su esposa</w:t>
            </w:r>
            <w:r w:rsidRPr="00EB500E">
              <w:rPr>
                <w:rFonts w:ascii="Times New Roman" w:hAnsi="Times New Roman"/>
                <w:lang w:val="es-CO" w:eastAsia="es-CO"/>
              </w:rPr>
              <w:t xml:space="preserve"> Marie, recibió </w:t>
            </w:r>
            <w:r w:rsidR="00C9608B">
              <w:rPr>
                <w:rFonts w:ascii="Times New Roman" w:hAnsi="Times New Roman"/>
                <w:lang w:val="es-CO" w:eastAsia="es-CO"/>
              </w:rPr>
              <w:t xml:space="preserve">el </w:t>
            </w:r>
            <w:ins w:id="4" w:author="Admincmovil" w:date="2016-06-24T16:08:00Z">
              <w:r w:rsidR="004D4A29">
                <w:rPr>
                  <w:rFonts w:ascii="Times New Roman" w:hAnsi="Times New Roman"/>
                  <w:lang w:val="es-CO" w:eastAsia="es-CO"/>
                </w:rPr>
                <w:t>P</w:t>
              </w:r>
            </w:ins>
            <w:r w:rsidR="00C9608B">
              <w:rPr>
                <w:rFonts w:ascii="Times New Roman" w:hAnsi="Times New Roman"/>
                <w:lang w:val="es-CO" w:eastAsia="es-CO"/>
              </w:rPr>
              <w:t xml:space="preserve">remio </w:t>
            </w:r>
            <w:r w:rsidRPr="00EB500E">
              <w:rPr>
                <w:rFonts w:ascii="Times New Roman" w:hAnsi="Times New Roman"/>
                <w:lang w:val="es-CO" w:eastAsia="es-CO"/>
              </w:rPr>
              <w:t xml:space="preserve">Nobel de Física. “Los nuevos descubrimientos acarrearán más beneficios que daños a la humanidad”, añadió. ¿Estaba el físico en lo correcto? </w:t>
            </w:r>
            <w:r w:rsidR="00C9608B">
              <w:rPr>
                <w:rFonts w:ascii="Times New Roman" w:hAnsi="Times New Roman"/>
                <w:lang w:val="es-CO" w:eastAsia="es-CO"/>
              </w:rPr>
              <w:t xml:space="preserve">Se puede decir que </w:t>
            </w:r>
            <w:r w:rsidRPr="00EB500E">
              <w:rPr>
                <w:rFonts w:ascii="Times New Roman" w:hAnsi="Times New Roman"/>
                <w:lang w:val="es-CO" w:eastAsia="es-CO"/>
              </w:rPr>
              <w:t>Curie no estaba equivocado ni en un sentido ni en otro, pues las inve</w:t>
            </w:r>
            <w:r w:rsidR="00C9608B">
              <w:rPr>
                <w:rFonts w:ascii="Times New Roman" w:hAnsi="Times New Roman"/>
                <w:lang w:val="es-CO" w:eastAsia="es-CO"/>
              </w:rPr>
              <w:t>stigaciones posteriores con el</w:t>
            </w:r>
            <w:r w:rsidRPr="00EB500E">
              <w:rPr>
                <w:rFonts w:ascii="Times New Roman" w:hAnsi="Times New Roman"/>
                <w:lang w:val="es-CO" w:eastAsia="es-CO"/>
              </w:rPr>
              <w:t xml:space="preserve"> elemento</w:t>
            </w:r>
            <w:r w:rsidR="00C9608B">
              <w:rPr>
                <w:rFonts w:ascii="Times New Roman" w:hAnsi="Times New Roman"/>
                <w:lang w:val="es-CO" w:eastAsia="es-CO"/>
              </w:rPr>
              <w:t xml:space="preserve"> del radio darían lugar</w:t>
            </w:r>
            <w:r w:rsidRPr="00EB500E">
              <w:rPr>
                <w:rFonts w:ascii="Times New Roman" w:hAnsi="Times New Roman"/>
                <w:lang w:val="es-CO" w:eastAsia="es-CO"/>
              </w:rPr>
              <w:t xml:space="preserve"> </w:t>
            </w:r>
            <w:r w:rsidR="00C9608B">
              <w:rPr>
                <w:rFonts w:ascii="Times New Roman" w:hAnsi="Times New Roman"/>
                <w:lang w:val="es-CO" w:eastAsia="es-CO"/>
              </w:rPr>
              <w:t xml:space="preserve">tanto </w:t>
            </w:r>
            <w:r w:rsidRPr="00EB500E">
              <w:rPr>
                <w:rFonts w:ascii="Times New Roman" w:hAnsi="Times New Roman"/>
                <w:lang w:val="es-CO" w:eastAsia="es-CO"/>
              </w:rPr>
              <w:t>a</w:t>
            </w:r>
            <w:r w:rsidR="00C9608B">
              <w:rPr>
                <w:rFonts w:ascii="Times New Roman" w:hAnsi="Times New Roman"/>
                <w:lang w:val="es-CO" w:eastAsia="es-CO"/>
              </w:rPr>
              <w:t xml:space="preserve"> catástrofes como</w:t>
            </w:r>
            <w:r w:rsidRPr="00EB500E">
              <w:rPr>
                <w:rFonts w:ascii="Times New Roman" w:hAnsi="Times New Roman"/>
                <w:lang w:val="es-CO" w:eastAsia="es-CO"/>
              </w:rPr>
              <w:t xml:space="preserve"> la bomba </w:t>
            </w:r>
            <w:r w:rsidRPr="00EB500E">
              <w:rPr>
                <w:rFonts w:ascii="Times New Roman" w:hAnsi="Times New Roman"/>
                <w:lang w:val="es-CO" w:eastAsia="es-CO"/>
              </w:rPr>
              <w:lastRenderedPageBreak/>
              <w:t>atómica</w:t>
            </w:r>
            <w:r w:rsidR="00C9608B">
              <w:rPr>
                <w:rFonts w:ascii="Times New Roman" w:hAnsi="Times New Roman"/>
                <w:lang w:val="es-CO" w:eastAsia="es-CO"/>
              </w:rPr>
              <w:t>, como</w:t>
            </w:r>
            <w:r w:rsidRPr="00EB500E">
              <w:rPr>
                <w:rFonts w:ascii="Times New Roman" w:hAnsi="Times New Roman"/>
                <w:lang w:val="es-CO" w:eastAsia="es-CO"/>
              </w:rPr>
              <w:t xml:space="preserve"> a</w:t>
            </w:r>
            <w:r w:rsidR="00C9608B">
              <w:rPr>
                <w:rFonts w:ascii="Times New Roman" w:hAnsi="Times New Roman"/>
                <w:lang w:val="es-CO" w:eastAsia="es-CO"/>
              </w:rPr>
              <w:t>l desarrollo</w:t>
            </w:r>
            <w:r w:rsidRPr="00EB500E">
              <w:rPr>
                <w:rFonts w:ascii="Times New Roman" w:hAnsi="Times New Roman"/>
                <w:lang w:val="es-CO" w:eastAsia="es-CO"/>
              </w:rPr>
              <w:t xml:space="preserve"> </w:t>
            </w:r>
            <w:r w:rsidR="00C9608B">
              <w:rPr>
                <w:rFonts w:ascii="Times New Roman" w:hAnsi="Times New Roman"/>
                <w:lang w:val="es-CO" w:eastAsia="es-CO"/>
              </w:rPr>
              <w:t xml:space="preserve">de </w:t>
            </w:r>
            <w:r w:rsidRPr="00EB500E">
              <w:rPr>
                <w:rFonts w:ascii="Times New Roman" w:hAnsi="Times New Roman"/>
                <w:lang w:val="es-CO" w:eastAsia="es-CO"/>
              </w:rPr>
              <w:t>la medicina nuclear.</w:t>
            </w:r>
          </w:p>
          <w:p w14:paraId="4C89CAA4" w14:textId="77777777" w:rsidR="000046DC" w:rsidRPr="00EB500E" w:rsidRDefault="000046DC" w:rsidP="000046DC">
            <w:pPr>
              <w:shd w:val="clear" w:color="auto" w:fill="FFFFFF"/>
              <w:spacing w:line="345" w:lineRule="atLeast"/>
              <w:rPr>
                <w:rFonts w:ascii="Times New Roman" w:hAnsi="Times New Roman"/>
                <w:lang w:val="es-CO" w:eastAsia="es-CO"/>
              </w:rPr>
            </w:pPr>
          </w:p>
          <w:p w14:paraId="5D2FD197" w14:textId="11732734"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Durante la Pri</w:t>
            </w:r>
            <w:r w:rsidR="00B52AA4">
              <w:rPr>
                <w:rFonts w:ascii="Times New Roman" w:hAnsi="Times New Roman"/>
                <w:lang w:val="es-CO" w:eastAsia="es-CO"/>
              </w:rPr>
              <w:t>mera Guerra Mundial, Marie gasta</w:t>
            </w:r>
            <w:r w:rsidRPr="00EB500E">
              <w:rPr>
                <w:rFonts w:ascii="Times New Roman" w:hAnsi="Times New Roman"/>
                <w:lang w:val="es-CO" w:eastAsia="es-CO"/>
              </w:rPr>
              <w:t xml:space="preserve"> su patrimonio comprando </w:t>
            </w:r>
            <w:r w:rsidR="00B52AA4">
              <w:rPr>
                <w:rFonts w:ascii="Times New Roman" w:hAnsi="Times New Roman"/>
                <w:lang w:val="es-CO" w:eastAsia="es-CO"/>
              </w:rPr>
              <w:t>equipos de radiología móvil y sus</w:t>
            </w:r>
            <w:r w:rsidRPr="00EB500E">
              <w:rPr>
                <w:rFonts w:ascii="Times New Roman" w:hAnsi="Times New Roman"/>
                <w:lang w:val="es-CO" w:eastAsia="es-CO"/>
              </w:rPr>
              <w:t xml:space="preserve"> radio</w:t>
            </w:r>
            <w:r w:rsidR="00B52AA4">
              <w:rPr>
                <w:rFonts w:ascii="Times New Roman" w:hAnsi="Times New Roman"/>
                <w:lang w:val="es-CO" w:eastAsia="es-CO"/>
              </w:rPr>
              <w:t>grafías de campaña contribuyen</w:t>
            </w:r>
            <w:r w:rsidRPr="00EB500E">
              <w:rPr>
                <w:rFonts w:ascii="Times New Roman" w:hAnsi="Times New Roman"/>
                <w:lang w:val="es-CO" w:eastAsia="es-CO"/>
              </w:rPr>
              <w:t xml:space="preserve"> a salvar la vida de un buen número de combatientes. Frente a la imagen de cicatería </w:t>
            </w:r>
            <w:r w:rsidR="00B52AA4">
              <w:rPr>
                <w:rFonts w:ascii="Times New Roman" w:hAnsi="Times New Roman"/>
                <w:lang w:val="es-CO" w:eastAsia="es-CO"/>
              </w:rPr>
              <w:t>que en la actualidad presentan</w:t>
            </w:r>
            <w:r w:rsidRPr="00EB500E">
              <w:rPr>
                <w:rFonts w:ascii="Times New Roman" w:hAnsi="Times New Roman"/>
                <w:lang w:val="es-CO" w:eastAsia="es-CO"/>
              </w:rPr>
              <w:t xml:space="preserve"> algunos centros de investigación en el combate contra las enfermedades, Marie Curie sigue ofreciendo el modelo del científico altruist</w:t>
            </w:r>
            <w:r w:rsidR="00B52AA4">
              <w:rPr>
                <w:rFonts w:ascii="Times New Roman" w:hAnsi="Times New Roman"/>
                <w:lang w:val="es-CO" w:eastAsia="es-CO"/>
              </w:rPr>
              <w:t>a, consciente del papel benefactor y universal de la c</w:t>
            </w:r>
            <w:r w:rsidRPr="00EB500E">
              <w:rPr>
                <w:rFonts w:ascii="Times New Roman" w:hAnsi="Times New Roman"/>
                <w:lang w:val="es-CO" w:eastAsia="es-CO"/>
              </w:rPr>
              <w:t xml:space="preserve">iencia. </w:t>
            </w:r>
          </w:p>
          <w:p w14:paraId="0E8869CC" w14:textId="77777777" w:rsidR="000046DC" w:rsidRPr="00EB500E" w:rsidRDefault="000046DC" w:rsidP="000046DC">
            <w:pPr>
              <w:shd w:val="clear" w:color="auto" w:fill="FFFFFF"/>
              <w:spacing w:line="345" w:lineRule="atLeast"/>
              <w:rPr>
                <w:rFonts w:ascii="Times New Roman" w:hAnsi="Times New Roman"/>
                <w:lang w:val="es-CO" w:eastAsia="es-CO"/>
              </w:rPr>
            </w:pPr>
          </w:p>
          <w:p w14:paraId="224F65B8" w14:textId="7A712AD4"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 xml:space="preserve">Es claro que los esposos conocían los </w:t>
            </w:r>
            <w:r w:rsidR="00B52AA4">
              <w:rPr>
                <w:rFonts w:ascii="Times New Roman" w:hAnsi="Times New Roman"/>
                <w:lang w:val="es-CO" w:eastAsia="es-CO"/>
              </w:rPr>
              <w:t>posibles efectos de su descubrimiento tanto los deseados como</w:t>
            </w:r>
            <w:r w:rsidRPr="00EB500E">
              <w:rPr>
                <w:rFonts w:ascii="Times New Roman" w:hAnsi="Times New Roman"/>
                <w:lang w:val="es-CO" w:eastAsia="es-CO"/>
              </w:rPr>
              <w:t xml:space="preserve"> los indeseados. Por ejemplo,</w:t>
            </w:r>
            <w:r w:rsidR="00B34DDE">
              <w:rPr>
                <w:rFonts w:ascii="Times New Roman" w:hAnsi="Times New Roman"/>
                <w:lang w:val="es-CO" w:eastAsia="es-CO"/>
              </w:rPr>
              <w:t xml:space="preserve"> el Instituto Curie que fundó Marie en 1921</w:t>
            </w:r>
            <w:r w:rsidRPr="00EB500E">
              <w:rPr>
                <w:rFonts w:ascii="Times New Roman" w:hAnsi="Times New Roman"/>
                <w:lang w:val="es-CO" w:eastAsia="es-CO"/>
              </w:rPr>
              <w:t xml:space="preserve"> (una concreción de su ideal altruist</w:t>
            </w:r>
            <w:r w:rsidR="00B52AA4">
              <w:rPr>
                <w:rFonts w:ascii="Times New Roman" w:hAnsi="Times New Roman"/>
                <w:lang w:val="es-CO" w:eastAsia="es-CO"/>
              </w:rPr>
              <w:t>a) y la curieterapia, contribuyeron</w:t>
            </w:r>
            <w:r w:rsidRPr="00EB500E">
              <w:rPr>
                <w:rFonts w:ascii="Times New Roman" w:hAnsi="Times New Roman"/>
                <w:lang w:val="es-CO" w:eastAsia="es-CO"/>
              </w:rPr>
              <w:t xml:space="preserve"> a la intr</w:t>
            </w:r>
            <w:r w:rsidR="00B34DDE">
              <w:rPr>
                <w:rFonts w:ascii="Times New Roman" w:hAnsi="Times New Roman"/>
                <w:lang w:val="es-CO" w:eastAsia="es-CO"/>
              </w:rPr>
              <w:t>oducción de la tecnología en la m</w:t>
            </w:r>
            <w:r w:rsidRPr="00EB500E">
              <w:rPr>
                <w:rFonts w:ascii="Times New Roman" w:hAnsi="Times New Roman"/>
                <w:lang w:val="es-CO" w:eastAsia="es-CO"/>
              </w:rPr>
              <w:t xml:space="preserve">edicina. Sin embargo, </w:t>
            </w:r>
            <w:r w:rsidR="00B52AA4" w:rsidRPr="00EB500E">
              <w:rPr>
                <w:rFonts w:ascii="Times New Roman" w:hAnsi="Times New Roman"/>
                <w:lang w:val="es-CO" w:eastAsia="es-CO"/>
              </w:rPr>
              <w:t xml:space="preserve">también </w:t>
            </w:r>
            <w:r w:rsidR="00B34DDE">
              <w:rPr>
                <w:rFonts w:ascii="Times New Roman" w:hAnsi="Times New Roman"/>
                <w:lang w:val="es-CO" w:eastAsia="es-CO"/>
              </w:rPr>
              <w:t>se deben</w:t>
            </w:r>
            <w:r w:rsidRPr="00EB500E">
              <w:rPr>
                <w:rFonts w:ascii="Times New Roman" w:hAnsi="Times New Roman"/>
                <w:lang w:val="es-CO" w:eastAsia="es-CO"/>
              </w:rPr>
              <w:t xml:space="preserve"> </w:t>
            </w:r>
            <w:r w:rsidR="00B34DDE">
              <w:rPr>
                <w:rFonts w:ascii="Times New Roman" w:hAnsi="Times New Roman"/>
                <w:lang w:val="es-CO" w:eastAsia="es-CO"/>
              </w:rPr>
              <w:t>al desarrollo de su actividad científica</w:t>
            </w:r>
            <w:r w:rsidRPr="00EB500E">
              <w:rPr>
                <w:rFonts w:ascii="Times New Roman" w:hAnsi="Times New Roman"/>
                <w:lang w:val="es-CO" w:eastAsia="es-CO"/>
              </w:rPr>
              <w:t xml:space="preserve">, los </w:t>
            </w:r>
            <w:r w:rsidR="00B34DDE">
              <w:rPr>
                <w:rFonts w:ascii="Times New Roman" w:hAnsi="Times New Roman"/>
                <w:lang w:val="es-CO" w:eastAsia="es-CO"/>
              </w:rPr>
              <w:t>mortales</w:t>
            </w:r>
            <w:r w:rsidR="00B34DDE" w:rsidRPr="00EB500E">
              <w:rPr>
                <w:rFonts w:ascii="Times New Roman" w:hAnsi="Times New Roman"/>
                <w:lang w:val="es-CO" w:eastAsia="es-CO"/>
              </w:rPr>
              <w:t xml:space="preserve"> </w:t>
            </w:r>
            <w:r w:rsidRPr="00EB500E">
              <w:rPr>
                <w:rFonts w:ascii="Times New Roman" w:hAnsi="Times New Roman"/>
                <w:lang w:val="es-CO" w:eastAsia="es-CO"/>
              </w:rPr>
              <w:t xml:space="preserve">efectos </w:t>
            </w:r>
            <w:r w:rsidR="00B34DDE">
              <w:rPr>
                <w:rFonts w:ascii="Times New Roman" w:hAnsi="Times New Roman"/>
                <w:lang w:val="es-CO" w:eastAsia="es-CO"/>
              </w:rPr>
              <w:t>de la radiactividad, efectos que en 1945 y 1986</w:t>
            </w:r>
            <w:r w:rsidRPr="00EB500E">
              <w:rPr>
                <w:rFonts w:ascii="Times New Roman" w:hAnsi="Times New Roman"/>
                <w:lang w:val="es-CO" w:eastAsia="es-CO"/>
              </w:rPr>
              <w:t xml:space="preserve"> la humanidad </w:t>
            </w:r>
            <w:r w:rsidR="00B34DDE">
              <w:rPr>
                <w:rFonts w:ascii="Times New Roman" w:hAnsi="Times New Roman"/>
                <w:lang w:val="es-CO" w:eastAsia="es-CO"/>
              </w:rPr>
              <w:t>pudo experimentar de primera mano y entender como los</w:t>
            </w:r>
            <w:r w:rsidRPr="00EB500E">
              <w:rPr>
                <w:rFonts w:ascii="Times New Roman" w:hAnsi="Times New Roman"/>
                <w:lang w:val="es-CO" w:eastAsia="es-CO"/>
              </w:rPr>
              <w:t xml:space="preserve"> más devastador</w:t>
            </w:r>
            <w:r w:rsidR="00B34DDE">
              <w:rPr>
                <w:rFonts w:ascii="Times New Roman" w:hAnsi="Times New Roman"/>
                <w:lang w:val="es-CO" w:eastAsia="es-CO"/>
              </w:rPr>
              <w:t>es</w:t>
            </w:r>
            <w:r w:rsidR="00F12D9A">
              <w:rPr>
                <w:rFonts w:ascii="Times New Roman" w:hAnsi="Times New Roman"/>
                <w:lang w:val="es-CO" w:eastAsia="es-CO"/>
              </w:rPr>
              <w:t xml:space="preserve"> hasta ahora conocidos</w:t>
            </w:r>
            <w:r w:rsidRPr="00EB500E">
              <w:rPr>
                <w:rFonts w:ascii="Times New Roman" w:hAnsi="Times New Roman"/>
                <w:lang w:val="es-CO" w:eastAsia="es-CO"/>
              </w:rPr>
              <w:t xml:space="preserve">. Las bombas atómicas de Hiroshima y Nagasaki, en el plano militar, o el accidente de la central nuclear de Chernóbil, en el campo civil, evidenciaron el riesgo constante de destrucción que supone para el planeta esta energía </w:t>
            </w:r>
            <w:r w:rsidR="00F12D9A">
              <w:rPr>
                <w:rFonts w:ascii="Times New Roman" w:hAnsi="Times New Roman"/>
                <w:lang w:val="es-CO" w:eastAsia="es-CO"/>
              </w:rPr>
              <w:t xml:space="preserve">que </w:t>
            </w:r>
            <w:r w:rsidRPr="00EB500E">
              <w:rPr>
                <w:rFonts w:ascii="Times New Roman" w:hAnsi="Times New Roman"/>
                <w:lang w:val="es-CO" w:eastAsia="es-CO"/>
              </w:rPr>
              <w:t xml:space="preserve">aún no </w:t>
            </w:r>
            <w:r w:rsidR="00F12D9A">
              <w:rPr>
                <w:rFonts w:ascii="Times New Roman" w:hAnsi="Times New Roman"/>
                <w:lang w:val="es-CO" w:eastAsia="es-CO"/>
              </w:rPr>
              <w:t xml:space="preserve">ha sido </w:t>
            </w:r>
            <w:r w:rsidRPr="00EB500E">
              <w:rPr>
                <w:rFonts w:ascii="Times New Roman" w:hAnsi="Times New Roman"/>
                <w:lang w:val="es-CO" w:eastAsia="es-CO"/>
              </w:rPr>
              <w:t>controlada</w:t>
            </w:r>
            <w:r w:rsidR="00F12D9A">
              <w:rPr>
                <w:rFonts w:ascii="Times New Roman" w:hAnsi="Times New Roman"/>
                <w:lang w:val="es-CO" w:eastAsia="es-CO"/>
              </w:rPr>
              <w:t xml:space="preserve"> del todo, aunque sus aplicaciones hayan </w:t>
            </w:r>
            <w:r w:rsidR="003F7027">
              <w:rPr>
                <w:rFonts w:ascii="Times New Roman" w:hAnsi="Times New Roman"/>
                <w:lang w:val="es-CO" w:eastAsia="es-CO"/>
              </w:rPr>
              <w:t>sido investigadas durante más de</w:t>
            </w:r>
            <w:r w:rsidR="00F12D9A">
              <w:rPr>
                <w:rFonts w:ascii="Times New Roman" w:hAnsi="Times New Roman"/>
                <w:lang w:val="es-CO" w:eastAsia="es-CO"/>
              </w:rPr>
              <w:t xml:space="preserve"> un siglo.</w:t>
            </w:r>
          </w:p>
          <w:p w14:paraId="5AFDF692" w14:textId="77777777" w:rsidR="000046DC" w:rsidRPr="00EB500E" w:rsidRDefault="000046DC" w:rsidP="000046DC">
            <w:pPr>
              <w:shd w:val="clear" w:color="auto" w:fill="FFFFFF"/>
              <w:spacing w:line="345" w:lineRule="atLeast"/>
              <w:rPr>
                <w:rFonts w:ascii="Times New Roman" w:hAnsi="Times New Roman"/>
                <w:lang w:val="es-CO" w:eastAsia="es-CO"/>
              </w:rPr>
            </w:pPr>
          </w:p>
          <w:p w14:paraId="5BE917C1" w14:textId="642DB387"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 xml:space="preserve">En esta monografía se propone una reflexión sobre las consideraciones del matrimonio Curie acerca del papel de la ciencia en la sociedad moderna y la recepción de las mismas en pro de concienciar a los científicos de su compromiso con la sociedad y la preservación del planeta. Con su descubrimiento, ellos generaron un debate </w:t>
            </w:r>
            <w:r w:rsidR="003F7027">
              <w:rPr>
                <w:rFonts w:ascii="Times New Roman" w:hAnsi="Times New Roman"/>
                <w:lang w:val="es-CO" w:eastAsia="es-CO"/>
              </w:rPr>
              <w:t>ético aún vigente sobre la importancia</w:t>
            </w:r>
            <w:r w:rsidRPr="00EB500E">
              <w:rPr>
                <w:rFonts w:ascii="Times New Roman" w:hAnsi="Times New Roman"/>
                <w:lang w:val="es-CO" w:eastAsia="es-CO"/>
              </w:rPr>
              <w:t xml:space="preserve"> de la investigación científica y sus efectos. En consecuencia, la dimensión ética de la ciencia, por la que abogaron los Curie, suscita diferentes preguntas que se abordarán en los capítulos de este texto:</w:t>
            </w:r>
          </w:p>
          <w:p w14:paraId="1841235A" w14:textId="77777777" w:rsidR="000046DC" w:rsidRPr="00EB500E" w:rsidRDefault="000046DC" w:rsidP="000046DC">
            <w:pPr>
              <w:shd w:val="clear" w:color="auto" w:fill="FFFFFF"/>
              <w:spacing w:line="345" w:lineRule="atLeast"/>
              <w:rPr>
                <w:rFonts w:ascii="Times New Roman" w:hAnsi="Times New Roman"/>
                <w:lang w:val="es-CO" w:eastAsia="es-CO"/>
              </w:rPr>
            </w:pPr>
          </w:p>
          <w:p w14:paraId="15F5FE2D" w14:textId="561E8621"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 ¿Cuáles fueron los principios que los Curie establecieron en</w:t>
            </w:r>
            <w:r w:rsidR="003F7027">
              <w:rPr>
                <w:rFonts w:ascii="Times New Roman" w:hAnsi="Times New Roman"/>
                <w:lang w:val="es-CO" w:eastAsia="es-CO"/>
              </w:rPr>
              <w:t xml:space="preserve"> cuanto a</w:t>
            </w:r>
            <w:r w:rsidRPr="00EB500E">
              <w:rPr>
                <w:rFonts w:ascii="Times New Roman" w:hAnsi="Times New Roman"/>
                <w:lang w:val="es-CO" w:eastAsia="es-CO"/>
              </w:rPr>
              <w:t xml:space="preserve"> la relación</w:t>
            </w:r>
            <w:r w:rsidR="003F7027">
              <w:rPr>
                <w:rFonts w:ascii="Times New Roman" w:hAnsi="Times New Roman"/>
                <w:lang w:val="es-CO" w:eastAsia="es-CO"/>
              </w:rPr>
              <w:t xml:space="preserve"> entre</w:t>
            </w:r>
            <w:r w:rsidRPr="00EB500E">
              <w:rPr>
                <w:rFonts w:ascii="Times New Roman" w:hAnsi="Times New Roman"/>
                <w:lang w:val="es-CO" w:eastAsia="es-CO"/>
              </w:rPr>
              <w:t xml:space="preserve"> ciencia y ética? </w:t>
            </w:r>
          </w:p>
          <w:p w14:paraId="1924CCF5" w14:textId="354E8FD4"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 ¿Qué interiorizó la comunidad científica de la reflexión de l</w:t>
            </w:r>
            <w:r w:rsidR="003F7027">
              <w:rPr>
                <w:rFonts w:ascii="Times New Roman" w:hAnsi="Times New Roman"/>
                <w:lang w:val="es-CO" w:eastAsia="es-CO"/>
              </w:rPr>
              <w:t>os Curie sobre las necesidades</w:t>
            </w:r>
            <w:r w:rsidRPr="00EB500E">
              <w:rPr>
                <w:rFonts w:ascii="Times New Roman" w:hAnsi="Times New Roman"/>
                <w:lang w:val="es-CO" w:eastAsia="es-CO"/>
              </w:rPr>
              <w:t xml:space="preserve"> éticas de la ciencia?  </w:t>
            </w:r>
          </w:p>
          <w:p w14:paraId="33D786DB" w14:textId="1D658013" w:rsidR="000046DC" w:rsidRPr="00EB500E" w:rsidRDefault="003F7027" w:rsidP="000046DC">
            <w:pPr>
              <w:shd w:val="clear" w:color="auto" w:fill="FFFFFF"/>
              <w:spacing w:line="345" w:lineRule="atLeast"/>
              <w:rPr>
                <w:rFonts w:ascii="Times New Roman" w:hAnsi="Times New Roman"/>
                <w:lang w:val="es-CO" w:eastAsia="es-CO"/>
              </w:rPr>
            </w:pPr>
            <w:r>
              <w:rPr>
                <w:rFonts w:ascii="Times New Roman" w:hAnsi="Times New Roman"/>
                <w:lang w:val="es-CO" w:eastAsia="es-CO"/>
              </w:rPr>
              <w:t>• Hoy en día</w:t>
            </w:r>
            <w:r w:rsidR="000046DC" w:rsidRPr="00EB500E">
              <w:rPr>
                <w:rFonts w:ascii="Times New Roman" w:hAnsi="Times New Roman"/>
                <w:lang w:val="es-CO" w:eastAsia="es-CO"/>
              </w:rPr>
              <w:t>, ¿la ciencia puede adoptar una conducta ética?, ¿quién la determina?</w:t>
            </w:r>
          </w:p>
          <w:p w14:paraId="6E5D4DB5" w14:textId="21D0F5FF"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 xml:space="preserve">• ¿Hay consenso en la comunidad científica sobre preceptos o principios éticos?, </w:t>
            </w:r>
            <w:r w:rsidR="003F7027">
              <w:rPr>
                <w:rFonts w:ascii="Times New Roman" w:hAnsi="Times New Roman"/>
                <w:lang w:val="es-CO" w:eastAsia="es-CO"/>
              </w:rPr>
              <w:t>¿qué se discute en la actualidad</w:t>
            </w:r>
            <w:r w:rsidRPr="00EB500E">
              <w:rPr>
                <w:rFonts w:ascii="Times New Roman" w:hAnsi="Times New Roman"/>
                <w:lang w:val="es-CO" w:eastAsia="es-CO"/>
              </w:rPr>
              <w:t xml:space="preserve"> al respecto?</w:t>
            </w:r>
          </w:p>
          <w:p w14:paraId="0C7B03E8" w14:textId="77777777" w:rsidR="000046DC" w:rsidRPr="00EB500E" w:rsidRDefault="000046DC" w:rsidP="000046DC">
            <w:pPr>
              <w:shd w:val="clear" w:color="auto" w:fill="FFFFFF"/>
              <w:spacing w:line="345" w:lineRule="atLeast"/>
              <w:rPr>
                <w:rFonts w:ascii="Times New Roman" w:hAnsi="Times New Roman"/>
                <w:lang w:val="es-CO" w:eastAsia="es-CO"/>
              </w:rPr>
            </w:pPr>
            <w:r w:rsidRPr="00EB500E">
              <w:rPr>
                <w:rFonts w:ascii="Times New Roman" w:hAnsi="Times New Roman"/>
                <w:lang w:val="es-CO" w:eastAsia="es-CO"/>
              </w:rPr>
              <w:t>• ¿Qué países lideran la discusión sobre la relación entre ciencia y ética?</w:t>
            </w:r>
          </w:p>
          <w:p w14:paraId="6651852A" w14:textId="77777777" w:rsidR="000046DC" w:rsidRPr="00EB500E" w:rsidRDefault="000046DC" w:rsidP="000046DC">
            <w:pPr>
              <w:shd w:val="clear" w:color="auto" w:fill="FFFFFF"/>
              <w:spacing w:line="345" w:lineRule="atLeast"/>
              <w:rPr>
                <w:rFonts w:ascii="Times New Roman" w:hAnsi="Times New Roman"/>
                <w:lang w:val="es-CO" w:eastAsia="es-CO"/>
              </w:rPr>
            </w:pPr>
          </w:p>
          <w:p w14:paraId="606E8AB3" w14:textId="7B5AC483" w:rsidR="000046DC" w:rsidRPr="00EB500E" w:rsidRDefault="000046DC" w:rsidP="000046DC">
            <w:pPr>
              <w:shd w:val="clear" w:color="auto" w:fill="FFFFFF"/>
              <w:spacing w:line="345" w:lineRule="atLeast"/>
              <w:rPr>
                <w:rFonts w:ascii="Times New Roman" w:hAnsi="Times New Roman"/>
                <w:lang w:eastAsia="es-CO"/>
              </w:rPr>
            </w:pPr>
            <w:r w:rsidRPr="00EB500E">
              <w:rPr>
                <w:rFonts w:ascii="Times New Roman" w:hAnsi="Times New Roman"/>
                <w:lang w:val="es-CO" w:eastAsia="es-CO"/>
              </w:rPr>
              <w:t>Para su desarrollo</w:t>
            </w:r>
            <w:ins w:id="5" w:author="Admincmovil" w:date="2016-06-25T08:23:00Z">
              <w:r w:rsidR="0043738C">
                <w:rPr>
                  <w:rFonts w:ascii="Times New Roman" w:hAnsi="Times New Roman"/>
                  <w:lang w:val="es-CO" w:eastAsia="es-CO"/>
                </w:rPr>
                <w:t>,</w:t>
              </w:r>
            </w:ins>
            <w:r w:rsidRPr="00EB500E">
              <w:rPr>
                <w:rFonts w:ascii="Times New Roman" w:hAnsi="Times New Roman"/>
                <w:lang w:val="es-CO" w:eastAsia="es-CO"/>
              </w:rPr>
              <w:t xml:space="preserve"> no solo se analizará la postura y el legado de los Curie, también se profundizará en el estudio de los documentos sobre la responsabilidad del investigador científico que escribió el argentino </w:t>
            </w:r>
            <w:r w:rsidRPr="00EB500E">
              <w:rPr>
                <w:rFonts w:ascii="Times New Roman" w:hAnsi="Times New Roman"/>
                <w:lang w:eastAsia="es-CO"/>
              </w:rPr>
              <w:t xml:space="preserve">Bernardo Houssay, </w:t>
            </w:r>
            <w:ins w:id="6" w:author="Admincmovil" w:date="2016-06-24T16:07:00Z">
              <w:r w:rsidR="004D4A29">
                <w:rPr>
                  <w:rFonts w:ascii="Times New Roman" w:hAnsi="Times New Roman"/>
                  <w:lang w:eastAsia="es-CO"/>
                </w:rPr>
                <w:t>P</w:t>
              </w:r>
            </w:ins>
            <w:r w:rsidRPr="00EB500E">
              <w:rPr>
                <w:rFonts w:ascii="Times New Roman" w:hAnsi="Times New Roman"/>
                <w:lang w:eastAsia="es-CO"/>
              </w:rPr>
              <w:t xml:space="preserve">remio Nobel de Medicina en el año 1947, por sus estudios sobre las hormonas pituitarias. La postura del </w:t>
            </w:r>
            <w:r w:rsidR="0043738C">
              <w:rPr>
                <w:rFonts w:ascii="Times New Roman" w:hAnsi="Times New Roman"/>
                <w:lang w:eastAsia="es-CO"/>
              </w:rPr>
              <w:t xml:space="preserve">nobel </w:t>
            </w:r>
            <w:r w:rsidRPr="00EB500E">
              <w:rPr>
                <w:rFonts w:ascii="Times New Roman" w:hAnsi="Times New Roman"/>
                <w:lang w:eastAsia="es-CO"/>
              </w:rPr>
              <w:t xml:space="preserve">acerca de la responsabilidad de quien genera el conocimiento científico puede resumirse en los siguientes puntos, los cuales se ampliarán más adelante: </w:t>
            </w:r>
          </w:p>
          <w:p w14:paraId="0BCBEB31" w14:textId="77777777" w:rsidR="000046DC" w:rsidRPr="00EB500E" w:rsidRDefault="000046DC" w:rsidP="000046DC">
            <w:pPr>
              <w:shd w:val="clear" w:color="auto" w:fill="FFFFFF"/>
              <w:spacing w:line="345" w:lineRule="atLeast"/>
              <w:rPr>
                <w:rFonts w:ascii="Times New Roman" w:hAnsi="Times New Roman"/>
                <w:lang w:eastAsia="es-CO"/>
              </w:rPr>
            </w:pPr>
          </w:p>
          <w:p w14:paraId="290A7B70" w14:textId="77777777" w:rsidR="000046DC" w:rsidRPr="00EB500E" w:rsidRDefault="000046DC" w:rsidP="000046DC">
            <w:pPr>
              <w:shd w:val="clear" w:color="auto" w:fill="FFFFFF"/>
              <w:spacing w:line="345" w:lineRule="atLeast"/>
              <w:rPr>
                <w:rFonts w:ascii="Times New Roman" w:hAnsi="Times New Roman"/>
                <w:lang w:eastAsia="es-CO"/>
              </w:rPr>
            </w:pPr>
            <w:r w:rsidRPr="00EB500E">
              <w:rPr>
                <w:rFonts w:ascii="Times New Roman" w:hAnsi="Times New Roman"/>
                <w:lang w:eastAsia="es-CO"/>
              </w:rPr>
              <w:t xml:space="preserve">• El científico tiene como deber dedicarse a la ciencia para hallar nuevos conocimientos, hacerlos adelantar y perfeccionarse. </w:t>
            </w:r>
          </w:p>
          <w:p w14:paraId="122E39DA" w14:textId="77777777" w:rsidR="000046DC" w:rsidRPr="00EB500E" w:rsidRDefault="000046DC" w:rsidP="000046DC">
            <w:pPr>
              <w:shd w:val="clear" w:color="auto" w:fill="FFFFFF"/>
              <w:spacing w:line="345" w:lineRule="atLeast"/>
              <w:rPr>
                <w:rFonts w:ascii="Times New Roman" w:hAnsi="Times New Roman"/>
                <w:lang w:eastAsia="es-CO"/>
              </w:rPr>
            </w:pPr>
            <w:r w:rsidRPr="00EB500E">
              <w:rPr>
                <w:rFonts w:ascii="Times New Roman" w:hAnsi="Times New Roman"/>
                <w:lang w:eastAsia="es-CO"/>
              </w:rPr>
              <w:t>• Debe dedicarse a la ciencia en su propio país para lograr el bienestar.</w:t>
            </w:r>
          </w:p>
          <w:p w14:paraId="126E2296" w14:textId="6431D93D" w:rsidR="000046DC" w:rsidRPr="00EB500E" w:rsidRDefault="000046DC" w:rsidP="000046DC">
            <w:pPr>
              <w:shd w:val="clear" w:color="auto" w:fill="FFFFFF"/>
              <w:spacing w:line="345" w:lineRule="atLeast"/>
              <w:rPr>
                <w:rFonts w:ascii="Times New Roman" w:hAnsi="Times New Roman"/>
                <w:lang w:eastAsia="es-CO"/>
              </w:rPr>
            </w:pPr>
            <w:r w:rsidRPr="00EB500E">
              <w:rPr>
                <w:rFonts w:ascii="Times New Roman" w:hAnsi="Times New Roman"/>
                <w:lang w:eastAsia="es-CO"/>
              </w:rPr>
              <w:t>• Los adelantos científicos deberán beneficiar a su institución, su ciudad o provincia</w:t>
            </w:r>
            <w:ins w:id="7" w:author="Admincmovil" w:date="2016-06-25T08:24:00Z">
              <w:r w:rsidR="0043738C">
                <w:rPr>
                  <w:rFonts w:ascii="Times New Roman" w:hAnsi="Times New Roman"/>
                  <w:lang w:eastAsia="es-CO"/>
                </w:rPr>
                <w:t>,</w:t>
              </w:r>
            </w:ins>
            <w:r w:rsidRPr="00EB500E">
              <w:rPr>
                <w:rFonts w:ascii="Times New Roman" w:hAnsi="Times New Roman"/>
                <w:lang w:eastAsia="es-CO"/>
              </w:rPr>
              <w:t xml:space="preserve"> y a su país. </w:t>
            </w:r>
          </w:p>
          <w:p w14:paraId="2631856C" w14:textId="77777777" w:rsidR="000046DC" w:rsidRPr="00EB500E" w:rsidRDefault="000046DC" w:rsidP="000046DC">
            <w:pPr>
              <w:shd w:val="clear" w:color="auto" w:fill="FFFFFF"/>
              <w:spacing w:line="345" w:lineRule="atLeast"/>
              <w:rPr>
                <w:rFonts w:ascii="Times New Roman" w:hAnsi="Times New Roman"/>
                <w:lang w:eastAsia="es-CO"/>
              </w:rPr>
            </w:pPr>
            <w:r w:rsidRPr="00EB500E">
              <w:rPr>
                <w:rFonts w:ascii="Times New Roman" w:hAnsi="Times New Roman"/>
                <w:lang w:eastAsia="es-CO"/>
              </w:rPr>
              <w:t xml:space="preserve">• El investigador apoyará el desarrollo científico de los países menos favorecidos. </w:t>
            </w:r>
          </w:p>
          <w:p w14:paraId="08C85650" w14:textId="57D1042B" w:rsidR="000046DC" w:rsidRPr="00B12C3B" w:rsidRDefault="000046DC" w:rsidP="00B12C3B">
            <w:pPr>
              <w:shd w:val="clear" w:color="auto" w:fill="FFFFFF"/>
              <w:spacing w:line="345" w:lineRule="atLeast"/>
              <w:rPr>
                <w:rFonts w:ascii="Times New Roman" w:hAnsi="Times New Roman"/>
                <w:lang w:eastAsia="es-CO"/>
              </w:rPr>
            </w:pPr>
            <w:r w:rsidRPr="00EB500E">
              <w:rPr>
                <w:rFonts w:ascii="Times New Roman" w:hAnsi="Times New Roman"/>
                <w:lang w:eastAsia="es-CO"/>
              </w:rPr>
              <w:t>• Debe promover las buenas relaciones con los que cultivan la ciencia en su país, las naciones hermanas y en todo el mundo. Esta confraternidad, sin reticencias, debe ser un modelo para construir la paz entre todos los seres humanos.</w:t>
            </w:r>
          </w:p>
        </w:tc>
      </w:tr>
    </w:tbl>
    <w:p w14:paraId="161C7DA0" w14:textId="77777777" w:rsidR="001C6C8A" w:rsidRPr="00EB500E" w:rsidRDefault="001C6C8A" w:rsidP="00B26F59">
      <w:pPr>
        <w:shd w:val="clear" w:color="auto" w:fill="FFFFFF"/>
        <w:spacing w:line="345" w:lineRule="atLeast"/>
        <w:rPr>
          <w:rFonts w:ascii="Times New Roman" w:hAnsi="Times New Roman"/>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B26F59" w:rsidRPr="00EB500E" w14:paraId="605FFF5F" w14:textId="77777777" w:rsidTr="00B26F59">
        <w:tc>
          <w:tcPr>
            <w:tcW w:w="8828" w:type="dxa"/>
            <w:tcBorders>
              <w:top w:val="single" w:sz="4" w:space="0" w:color="000000"/>
              <w:left w:val="single" w:sz="4" w:space="0" w:color="000000"/>
              <w:bottom w:val="single" w:sz="4" w:space="0" w:color="000000"/>
              <w:right w:val="single" w:sz="4" w:space="0" w:color="000000"/>
            </w:tcBorders>
          </w:tcPr>
          <w:p w14:paraId="5E0C12C7" w14:textId="77777777" w:rsidR="00B26F59" w:rsidRPr="00EB500E" w:rsidRDefault="00B26F59">
            <w:pPr>
              <w:spacing w:line="256" w:lineRule="auto"/>
              <w:rPr>
                <w:rFonts w:ascii="Times New Roman" w:hAnsi="Times New Roman"/>
                <w:b/>
                <w:lang w:val="es-CO" w:eastAsia="es-CO"/>
              </w:rPr>
            </w:pPr>
            <w:r w:rsidRPr="00EB500E">
              <w:rPr>
                <w:rFonts w:ascii="Times New Roman" w:hAnsi="Times New Roman"/>
                <w:b/>
                <w:lang w:val="es-CO" w:eastAsia="es-CO"/>
              </w:rPr>
              <w:t>¿Qué sabes sobre el tema?</w:t>
            </w:r>
          </w:p>
          <w:p w14:paraId="10394A37" w14:textId="77777777" w:rsidR="00B26F59" w:rsidRPr="00EB500E" w:rsidRDefault="00B26F59">
            <w:pPr>
              <w:spacing w:line="256" w:lineRule="auto"/>
              <w:rPr>
                <w:rFonts w:ascii="Times New Roman" w:hAnsi="Times New Roman"/>
                <w:b/>
                <w:lang w:val="es-CO" w:eastAsia="es-CO"/>
              </w:rPr>
            </w:pPr>
          </w:p>
          <w:p w14:paraId="00E0E55E" w14:textId="77777777" w:rsidR="00B26F59" w:rsidRPr="00EB500E" w:rsidRDefault="00B26F59">
            <w:pPr>
              <w:spacing w:line="256" w:lineRule="auto"/>
              <w:rPr>
                <w:rFonts w:ascii="Times New Roman" w:hAnsi="Times New Roman"/>
                <w:lang w:val="es-CO" w:eastAsia="es-CO"/>
              </w:rPr>
            </w:pPr>
            <w:r w:rsidRPr="00EB500E">
              <w:rPr>
                <w:rFonts w:ascii="Times New Roman" w:hAnsi="Times New Roman"/>
                <w:lang w:val="es-CO" w:eastAsia="es-CO"/>
              </w:rPr>
              <w:t xml:space="preserve">Desarrolla las siguientes actividades que te introducirán en esta unidad. </w:t>
            </w:r>
          </w:p>
          <w:p w14:paraId="4ECC0244" w14:textId="77777777" w:rsidR="00B26F59" w:rsidRPr="00EB500E" w:rsidRDefault="00B26F59">
            <w:pPr>
              <w:spacing w:line="256" w:lineRule="auto"/>
              <w:rPr>
                <w:rFonts w:ascii="Times New Roman" w:hAnsi="Times New Roman"/>
                <w:lang w:val="es-CO" w:eastAsia="es-CO"/>
              </w:rPr>
            </w:pPr>
          </w:p>
          <w:p w14:paraId="037FD09C" w14:textId="77777777" w:rsidR="00B26F59" w:rsidRPr="00EB500E" w:rsidRDefault="00B26F59" w:rsidP="00F62D17">
            <w:pPr>
              <w:shd w:val="clear" w:color="auto" w:fill="FFFFFF"/>
              <w:spacing w:line="345" w:lineRule="atLeast"/>
              <w:rPr>
                <w:rFonts w:ascii="Times New Roman" w:hAnsi="Times New Roman"/>
                <w:b/>
                <w:lang w:val="es-CO" w:eastAsia="es-CO"/>
              </w:rPr>
            </w:pPr>
            <w:r w:rsidRPr="00EB500E">
              <w:rPr>
                <w:rFonts w:ascii="Times New Roman" w:hAnsi="Times New Roman"/>
                <w:lang w:val="es-CO" w:eastAsia="es-CO"/>
              </w:rPr>
              <w:t xml:space="preserve">• </w:t>
            </w:r>
            <w:r w:rsidR="00F62D17" w:rsidRPr="00EB500E">
              <w:rPr>
                <w:rFonts w:ascii="Times New Roman" w:hAnsi="Times New Roman"/>
                <w:lang w:val="es-CO" w:eastAsia="es-CO"/>
              </w:rPr>
              <w:t xml:space="preserve">¿Cuál es la problemática central que se estudiará en la monografía </w:t>
            </w:r>
            <w:r w:rsidR="00F62D17" w:rsidRPr="00EB500E">
              <w:rPr>
                <w:rFonts w:ascii="Times New Roman" w:hAnsi="Times New Roman"/>
                <w:i/>
                <w:lang w:val="es-CO" w:eastAsia="es-CO"/>
              </w:rPr>
              <w:t>Los Curie: reflexión sobre el papel ético de la ciencia en las sociedades modernas</w:t>
            </w:r>
            <w:r w:rsidR="00F62D17" w:rsidRPr="00407432">
              <w:rPr>
                <w:rFonts w:ascii="Times New Roman" w:hAnsi="Times New Roman"/>
                <w:lang w:val="es-CO" w:eastAsia="es-CO"/>
              </w:rPr>
              <w:t>?</w:t>
            </w:r>
          </w:p>
          <w:p w14:paraId="5972B0CF" w14:textId="10F639A4" w:rsidR="00B26F59" w:rsidRPr="00EB500E" w:rsidRDefault="00B26F59">
            <w:pPr>
              <w:spacing w:line="345" w:lineRule="atLeast"/>
              <w:rPr>
                <w:rFonts w:ascii="Times New Roman" w:hAnsi="Times New Roman"/>
                <w:lang w:val="es-CO" w:eastAsia="es-CO"/>
              </w:rPr>
            </w:pPr>
            <w:r w:rsidRPr="00EB500E">
              <w:rPr>
                <w:rFonts w:ascii="Times New Roman" w:hAnsi="Times New Roman"/>
                <w:lang w:val="es-CO" w:eastAsia="es-CO"/>
              </w:rPr>
              <w:t xml:space="preserve">• </w:t>
            </w:r>
            <w:r w:rsidR="00F62D17" w:rsidRPr="00EB500E">
              <w:rPr>
                <w:rFonts w:ascii="Times New Roman" w:hAnsi="Times New Roman"/>
                <w:lang w:val="es-CO" w:eastAsia="es-CO"/>
              </w:rPr>
              <w:t>¿Q</w:t>
            </w:r>
            <w:r w:rsidR="00B12C3B">
              <w:rPr>
                <w:rFonts w:ascii="Times New Roman" w:hAnsi="Times New Roman"/>
                <w:lang w:val="es-CO" w:eastAsia="es-CO"/>
              </w:rPr>
              <w:t>ué fuentes puede consultar la persona que</w:t>
            </w:r>
            <w:r w:rsidR="00F62D17" w:rsidRPr="00EB500E">
              <w:rPr>
                <w:rFonts w:ascii="Times New Roman" w:hAnsi="Times New Roman"/>
                <w:lang w:val="es-CO" w:eastAsia="es-CO"/>
              </w:rPr>
              <w:t xml:space="preserve"> desarrollará el trabajo?</w:t>
            </w:r>
          </w:p>
          <w:p w14:paraId="1FF5E19F" w14:textId="77777777" w:rsidR="00B26F59" w:rsidRPr="00EB500E" w:rsidRDefault="00B26F59" w:rsidP="00B26F59">
            <w:pPr>
              <w:spacing w:line="345" w:lineRule="atLeast"/>
              <w:rPr>
                <w:rFonts w:ascii="Times New Roman" w:hAnsi="Times New Roman"/>
                <w:lang w:eastAsia="es-CO"/>
              </w:rPr>
            </w:pPr>
            <w:r w:rsidRPr="00EB500E">
              <w:rPr>
                <w:rFonts w:ascii="Times New Roman" w:hAnsi="Times New Roman"/>
                <w:lang w:val="es-CO" w:eastAsia="es-CO"/>
              </w:rPr>
              <w:t xml:space="preserve">• </w:t>
            </w:r>
            <w:r w:rsidR="00F62D17" w:rsidRPr="00EB500E">
              <w:rPr>
                <w:rFonts w:ascii="Times New Roman" w:hAnsi="Times New Roman"/>
                <w:lang w:val="es-CO" w:eastAsia="es-CO"/>
              </w:rPr>
              <w:t xml:space="preserve">Escribe dos objetivos de la monografía anterior. </w:t>
            </w:r>
          </w:p>
          <w:p w14:paraId="36DD643C" w14:textId="77777777" w:rsidR="00B26F59" w:rsidRPr="00EB500E" w:rsidRDefault="00B26F59">
            <w:pPr>
              <w:spacing w:line="345" w:lineRule="atLeast"/>
              <w:rPr>
                <w:rFonts w:ascii="Times New Roman" w:hAnsi="Times New Roman"/>
                <w:lang w:val="es-CO" w:eastAsia="es-CO"/>
              </w:rPr>
            </w:pPr>
            <w:r w:rsidRPr="00EB500E">
              <w:rPr>
                <w:rFonts w:ascii="Times New Roman" w:hAnsi="Times New Roman"/>
                <w:lang w:val="es-CO" w:eastAsia="es-CO"/>
              </w:rPr>
              <w:t xml:space="preserve">• </w:t>
            </w:r>
            <w:r w:rsidR="00F62D17" w:rsidRPr="00EB500E">
              <w:rPr>
                <w:rFonts w:ascii="Times New Roman" w:hAnsi="Times New Roman"/>
                <w:lang w:val="es-CO" w:eastAsia="es-CO"/>
              </w:rPr>
              <w:t xml:space="preserve">Describe al receptor y el contexto de recepción que tuvo en cuenta quien redactó la monografía.  </w:t>
            </w:r>
          </w:p>
          <w:p w14:paraId="665B129C" w14:textId="77777777" w:rsidR="00B26F59" w:rsidRPr="00EB500E" w:rsidRDefault="00B26F59">
            <w:pPr>
              <w:spacing w:line="345" w:lineRule="atLeast"/>
              <w:rPr>
                <w:rFonts w:ascii="Times New Roman" w:hAnsi="Times New Roman"/>
                <w:lang w:val="es-CO" w:eastAsia="es-CO"/>
              </w:rPr>
            </w:pPr>
            <w:r w:rsidRPr="00EB500E">
              <w:rPr>
                <w:rFonts w:ascii="Times New Roman" w:hAnsi="Times New Roman"/>
                <w:lang w:val="es-CO" w:eastAsia="es-CO"/>
              </w:rPr>
              <w:t xml:space="preserve">• </w:t>
            </w:r>
            <w:r w:rsidR="00F62D17" w:rsidRPr="00EB500E">
              <w:rPr>
                <w:rFonts w:ascii="Times New Roman" w:hAnsi="Times New Roman"/>
                <w:lang w:val="es-CO" w:eastAsia="es-CO"/>
              </w:rPr>
              <w:t>Escribe oraciones con cada una de las siguientes palabras</w:t>
            </w:r>
            <w:r w:rsidR="00F62D17" w:rsidRPr="00EB500E">
              <w:rPr>
                <w:rFonts w:ascii="Times New Roman" w:hAnsi="Times New Roman"/>
                <w:i/>
                <w:lang w:val="es-CO" w:eastAsia="es-CO"/>
              </w:rPr>
              <w:t>: qué, que, cómo, como, cuándo</w:t>
            </w:r>
            <w:r w:rsidR="00F62D17" w:rsidRPr="00EB500E">
              <w:rPr>
                <w:rFonts w:ascii="Times New Roman" w:hAnsi="Times New Roman"/>
                <w:lang w:val="es-CO" w:eastAsia="es-CO"/>
              </w:rPr>
              <w:t xml:space="preserve"> y </w:t>
            </w:r>
            <w:r w:rsidR="00F62D17" w:rsidRPr="00EB500E">
              <w:rPr>
                <w:rFonts w:ascii="Times New Roman" w:hAnsi="Times New Roman"/>
                <w:i/>
                <w:lang w:val="es-CO" w:eastAsia="es-CO"/>
              </w:rPr>
              <w:t>cuando</w:t>
            </w:r>
            <w:r w:rsidR="00F62D17" w:rsidRPr="00EB500E">
              <w:rPr>
                <w:rFonts w:ascii="Times New Roman" w:hAnsi="Times New Roman"/>
                <w:lang w:val="es-CO" w:eastAsia="es-CO"/>
              </w:rPr>
              <w:t>.</w:t>
            </w:r>
          </w:p>
          <w:p w14:paraId="4EE5C915" w14:textId="3FE37401" w:rsidR="00B26F59" w:rsidRPr="00EB500E" w:rsidRDefault="00B26F59" w:rsidP="00F62D17">
            <w:pPr>
              <w:spacing w:line="345" w:lineRule="atLeast"/>
              <w:rPr>
                <w:rFonts w:ascii="Times New Roman" w:hAnsi="Times New Roman"/>
                <w:color w:val="333333"/>
                <w:lang w:val="es-CO" w:eastAsia="es-CO"/>
              </w:rPr>
            </w:pPr>
            <w:r w:rsidRPr="00EB500E">
              <w:rPr>
                <w:rFonts w:ascii="Times New Roman" w:hAnsi="Times New Roman"/>
                <w:lang w:val="es-CO" w:eastAsia="es-CO"/>
              </w:rPr>
              <w:t xml:space="preserve">• </w:t>
            </w:r>
            <w:r w:rsidR="00F62D17" w:rsidRPr="00EB500E">
              <w:rPr>
                <w:rFonts w:ascii="Times New Roman" w:hAnsi="Times New Roman"/>
                <w:lang w:val="es-CO" w:eastAsia="es-CO"/>
              </w:rPr>
              <w:t>En l</w:t>
            </w:r>
            <w:r w:rsidR="00B12C3B">
              <w:rPr>
                <w:rFonts w:ascii="Times New Roman" w:hAnsi="Times New Roman"/>
                <w:lang w:val="es-CO" w:eastAsia="es-CO"/>
              </w:rPr>
              <w:t>a literatura y en el arte, ¿qué se entiende por</w:t>
            </w:r>
            <w:r w:rsidR="00F62D17" w:rsidRPr="00EB500E">
              <w:rPr>
                <w:rFonts w:ascii="Times New Roman" w:hAnsi="Times New Roman"/>
                <w:lang w:val="es-CO" w:eastAsia="es-CO"/>
              </w:rPr>
              <w:t xml:space="preserve"> </w:t>
            </w:r>
            <w:r w:rsidR="00B12C3B">
              <w:rPr>
                <w:rFonts w:ascii="Times New Roman" w:hAnsi="Times New Roman"/>
                <w:i/>
                <w:lang w:val="es-CO" w:eastAsia="es-CO"/>
              </w:rPr>
              <w:t>v</w:t>
            </w:r>
            <w:r w:rsidR="00F62D17" w:rsidRPr="00EB500E">
              <w:rPr>
                <w:rFonts w:ascii="Times New Roman" w:hAnsi="Times New Roman"/>
                <w:i/>
                <w:lang w:val="es-CO" w:eastAsia="es-CO"/>
              </w:rPr>
              <w:t>anguardias</w:t>
            </w:r>
            <w:r w:rsidR="00F62D17" w:rsidRPr="00EB500E">
              <w:rPr>
                <w:rFonts w:ascii="Times New Roman" w:hAnsi="Times New Roman"/>
                <w:lang w:val="es-CO" w:eastAsia="es-CO"/>
              </w:rPr>
              <w:t>?, ¿qué escritores y artistas españoles se destacaron en esos movimientos?</w:t>
            </w:r>
          </w:p>
        </w:tc>
      </w:tr>
    </w:tbl>
    <w:p w14:paraId="5DD4CA0F" w14:textId="77777777" w:rsidR="00B26F59" w:rsidRPr="00EB500E" w:rsidRDefault="00B26F59" w:rsidP="00B26F59">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B26F59" w:rsidRPr="00EB500E" w14:paraId="2A2DC428" w14:textId="77777777" w:rsidTr="00B26F59">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7588687" w14:textId="77777777" w:rsidR="00B26F59" w:rsidRPr="00EB500E" w:rsidRDefault="00B26F59">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t>Practica: (recurso de ejercitación)</w:t>
            </w:r>
          </w:p>
        </w:tc>
      </w:tr>
      <w:tr w:rsidR="00B26F59" w:rsidRPr="00EB500E" w14:paraId="59A9ED76"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38CB0793" w14:textId="77777777" w:rsidR="00B26F59" w:rsidRPr="00EB500E" w:rsidRDefault="00B26F59">
            <w:pPr>
              <w:spacing w:line="256" w:lineRule="auto"/>
              <w:rPr>
                <w:rFonts w:ascii="Times New Roman" w:eastAsia="Batang" w:hAnsi="Times New Roman"/>
                <w:b/>
                <w:color w:val="000000"/>
              </w:rPr>
            </w:pPr>
            <w:r w:rsidRPr="00EB500E">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5FEE7275" w14:textId="77777777" w:rsidR="00B26F59" w:rsidRPr="00EB500E" w:rsidRDefault="008004F2">
            <w:pPr>
              <w:spacing w:line="256" w:lineRule="auto"/>
              <w:rPr>
                <w:rFonts w:ascii="Times New Roman" w:eastAsia="Batang" w:hAnsi="Times New Roman"/>
                <w:b/>
                <w:color w:val="000000"/>
              </w:rPr>
            </w:pPr>
            <w:r w:rsidRPr="00EB500E">
              <w:rPr>
                <w:rFonts w:ascii="Times New Roman" w:eastAsia="Batang" w:hAnsi="Times New Roman"/>
                <w:color w:val="000000"/>
              </w:rPr>
              <w:t>LE_10</w:t>
            </w:r>
            <w:r w:rsidR="00B26F59" w:rsidRPr="00EB500E">
              <w:rPr>
                <w:rFonts w:ascii="Times New Roman" w:eastAsia="Batang" w:hAnsi="Times New Roman"/>
                <w:color w:val="000000"/>
              </w:rPr>
              <w:t>_05_REC10</w:t>
            </w:r>
          </w:p>
        </w:tc>
      </w:tr>
      <w:tr w:rsidR="00B26F59" w:rsidRPr="00EB500E" w14:paraId="7C6D72F0"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6707A47A"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2B3DC9A4"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Literatura: examina un poema de Rafael Alberti</w:t>
            </w:r>
          </w:p>
        </w:tc>
      </w:tr>
      <w:tr w:rsidR="00B26F59" w:rsidRPr="00EB500E" w14:paraId="2EFE20FB"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0DDF63A4"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4DFE4732"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Actividad diagnóstica sobre el poeta de la generación del 27</w:t>
            </w:r>
          </w:p>
        </w:tc>
      </w:tr>
    </w:tbl>
    <w:p w14:paraId="66441286" w14:textId="77777777" w:rsidR="00B26F59" w:rsidRPr="00EB500E" w:rsidRDefault="00B26F59" w:rsidP="00B26F59">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B26F59" w:rsidRPr="00EB500E" w14:paraId="59433D25" w14:textId="77777777" w:rsidTr="00B26F59">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C879A9C" w14:textId="77777777" w:rsidR="00B26F59" w:rsidRPr="00EB500E" w:rsidRDefault="00B26F59">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lastRenderedPageBreak/>
              <w:t>Practica: (recurso de ejercitación)</w:t>
            </w:r>
          </w:p>
        </w:tc>
      </w:tr>
      <w:tr w:rsidR="00B26F59" w:rsidRPr="00EB500E" w14:paraId="3F69FF2C"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038D928E" w14:textId="77777777" w:rsidR="00B26F59" w:rsidRPr="00EB500E" w:rsidRDefault="00B26F59">
            <w:pPr>
              <w:spacing w:line="256" w:lineRule="auto"/>
              <w:rPr>
                <w:rFonts w:ascii="Times New Roman" w:eastAsia="Batang" w:hAnsi="Times New Roman"/>
                <w:b/>
                <w:color w:val="000000"/>
              </w:rPr>
            </w:pPr>
            <w:r w:rsidRPr="00EB500E">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693C0A74" w14:textId="77777777" w:rsidR="00B26F59" w:rsidRPr="00EB500E" w:rsidRDefault="008004F2">
            <w:pPr>
              <w:spacing w:line="256" w:lineRule="auto"/>
              <w:rPr>
                <w:rFonts w:ascii="Times New Roman" w:eastAsia="Batang" w:hAnsi="Times New Roman"/>
                <w:b/>
                <w:color w:val="000000"/>
              </w:rPr>
            </w:pPr>
            <w:r w:rsidRPr="00EB500E">
              <w:rPr>
                <w:rFonts w:ascii="Times New Roman" w:eastAsia="Batang" w:hAnsi="Times New Roman"/>
                <w:color w:val="000000"/>
              </w:rPr>
              <w:t>LE_10</w:t>
            </w:r>
            <w:r w:rsidR="00B26F59" w:rsidRPr="00EB500E">
              <w:rPr>
                <w:rFonts w:ascii="Times New Roman" w:eastAsia="Batang" w:hAnsi="Times New Roman"/>
                <w:color w:val="000000"/>
              </w:rPr>
              <w:t>_05_REC20</w:t>
            </w:r>
          </w:p>
        </w:tc>
      </w:tr>
      <w:tr w:rsidR="00B26F59" w:rsidRPr="00EB500E" w14:paraId="379A7354"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606F1E90"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21F46384"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Lingüística: responde las preguntas sobre la recepción del discurso</w:t>
            </w:r>
          </w:p>
        </w:tc>
      </w:tr>
      <w:tr w:rsidR="00B26F59" w:rsidRPr="00EB500E" w14:paraId="35D52A2F"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3B473615"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35F291EE"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Actividad diagnóstica sobre la teoría de la recepción</w:t>
            </w:r>
          </w:p>
        </w:tc>
      </w:tr>
    </w:tbl>
    <w:p w14:paraId="4DC014EE" w14:textId="77777777" w:rsidR="00B26F59" w:rsidRPr="00EB500E" w:rsidRDefault="00B26F59" w:rsidP="00B26F59">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B26F59" w:rsidRPr="00EB500E" w14:paraId="770096D7" w14:textId="77777777" w:rsidTr="00B26F59">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CEFCFB7" w14:textId="77777777" w:rsidR="00B26F59" w:rsidRPr="00EB500E" w:rsidRDefault="00B26F59">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t>Practica: (recurso de ejercitación)</w:t>
            </w:r>
          </w:p>
        </w:tc>
      </w:tr>
      <w:tr w:rsidR="00B26F59" w:rsidRPr="00EB500E" w14:paraId="72011A2A"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6CA79D81" w14:textId="77777777" w:rsidR="00B26F59" w:rsidRPr="00EB500E" w:rsidRDefault="00B26F59">
            <w:pPr>
              <w:spacing w:line="256" w:lineRule="auto"/>
              <w:rPr>
                <w:rFonts w:ascii="Times New Roman" w:eastAsia="Batang" w:hAnsi="Times New Roman"/>
                <w:b/>
                <w:color w:val="000000"/>
              </w:rPr>
            </w:pPr>
            <w:r w:rsidRPr="00EB500E">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7552512D" w14:textId="77777777" w:rsidR="00B26F59" w:rsidRPr="00EB500E" w:rsidRDefault="00B26F59">
            <w:pPr>
              <w:spacing w:line="256" w:lineRule="auto"/>
              <w:rPr>
                <w:rFonts w:ascii="Times New Roman" w:eastAsia="Batang" w:hAnsi="Times New Roman"/>
                <w:b/>
                <w:color w:val="000000"/>
              </w:rPr>
            </w:pPr>
            <w:r w:rsidRPr="00EB500E">
              <w:rPr>
                <w:rFonts w:ascii="Times New Roman" w:eastAsia="Batang" w:hAnsi="Times New Roman"/>
                <w:color w:val="000000"/>
              </w:rPr>
              <w:t>LE_10_05_REC30</w:t>
            </w:r>
          </w:p>
        </w:tc>
      </w:tr>
      <w:tr w:rsidR="00B26F59" w:rsidRPr="00EB500E" w14:paraId="6C90D812"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2F55AFF9"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054CC0E6"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Ortografía: completa los enunciados con palabras multiformes</w:t>
            </w:r>
          </w:p>
        </w:tc>
      </w:tr>
      <w:tr w:rsidR="00B26F59" w:rsidRPr="00EB500E" w14:paraId="01CFAF55"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0BBE244D"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188357E5"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Actividad diagnóstica sobre las palabras que tienen varias formas</w:t>
            </w:r>
          </w:p>
        </w:tc>
      </w:tr>
    </w:tbl>
    <w:p w14:paraId="1785F9C4" w14:textId="77777777" w:rsidR="00B26F59" w:rsidRPr="00EB500E" w:rsidRDefault="00B26F59" w:rsidP="00B26F59">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B26F59" w:rsidRPr="00EB500E" w14:paraId="63378352" w14:textId="77777777" w:rsidTr="00B26F59">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9CB9C4A" w14:textId="77777777" w:rsidR="00B26F59" w:rsidRPr="00EB500E" w:rsidRDefault="00B26F59">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t>Practica: (recurso de ejercitación)</w:t>
            </w:r>
          </w:p>
        </w:tc>
      </w:tr>
      <w:tr w:rsidR="00B26F59" w:rsidRPr="00EB500E" w14:paraId="33209E7A"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63B5C2B8" w14:textId="77777777" w:rsidR="00B26F59" w:rsidRPr="00EB500E" w:rsidRDefault="00B26F59">
            <w:pPr>
              <w:spacing w:line="256" w:lineRule="auto"/>
              <w:rPr>
                <w:rFonts w:ascii="Times New Roman" w:eastAsia="Batang" w:hAnsi="Times New Roman"/>
                <w:b/>
                <w:color w:val="000000"/>
              </w:rPr>
            </w:pPr>
            <w:r w:rsidRPr="00EB500E">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EFBF631" w14:textId="77777777" w:rsidR="00B26F59" w:rsidRPr="00EB500E" w:rsidRDefault="00B26F59">
            <w:pPr>
              <w:spacing w:line="256" w:lineRule="auto"/>
              <w:rPr>
                <w:rFonts w:ascii="Times New Roman" w:eastAsia="Batang" w:hAnsi="Times New Roman"/>
                <w:b/>
                <w:color w:val="000000"/>
              </w:rPr>
            </w:pPr>
            <w:r w:rsidRPr="00EB500E">
              <w:rPr>
                <w:rFonts w:ascii="Times New Roman" w:eastAsia="Batang" w:hAnsi="Times New Roman"/>
                <w:color w:val="000000"/>
              </w:rPr>
              <w:t>LE_10_05_REC40</w:t>
            </w:r>
          </w:p>
        </w:tc>
      </w:tr>
      <w:tr w:rsidR="00B26F59" w:rsidRPr="00EB500E" w14:paraId="673A31F3"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056C7EA6"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2E434EFE"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Lectura crítica y producción escrita: reflexiona sobre la monografía</w:t>
            </w:r>
          </w:p>
        </w:tc>
      </w:tr>
      <w:tr w:rsidR="00B26F59" w:rsidRPr="00EB500E" w14:paraId="20F6EDD9" w14:textId="77777777" w:rsidTr="00B26F59">
        <w:tc>
          <w:tcPr>
            <w:tcW w:w="2518" w:type="dxa"/>
            <w:tcBorders>
              <w:top w:val="single" w:sz="4" w:space="0" w:color="000000"/>
              <w:left w:val="single" w:sz="4" w:space="0" w:color="000000"/>
              <w:bottom w:val="single" w:sz="4" w:space="0" w:color="000000"/>
              <w:right w:val="single" w:sz="4" w:space="0" w:color="000000"/>
            </w:tcBorders>
            <w:hideMark/>
          </w:tcPr>
          <w:p w14:paraId="3E9B22A6" w14:textId="77777777" w:rsidR="00B26F59" w:rsidRPr="00EB500E" w:rsidRDefault="00B26F59">
            <w:pPr>
              <w:spacing w:line="256" w:lineRule="auto"/>
              <w:rPr>
                <w:rFonts w:ascii="Times New Roman" w:eastAsia="Batang" w:hAnsi="Times New Roman"/>
                <w:color w:val="000000"/>
              </w:rPr>
            </w:pPr>
            <w:r w:rsidRPr="00EB500E">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608D1F4E" w14:textId="77777777" w:rsidR="00B26F59" w:rsidRPr="00EB500E" w:rsidRDefault="00EA6A32" w:rsidP="00EA6A32">
            <w:pPr>
              <w:rPr>
                <w:rFonts w:ascii="Times New Roman" w:hAnsi="Times New Roman"/>
                <w:color w:val="000000"/>
                <w:lang w:val="es-CO" w:eastAsia="es-CO"/>
              </w:rPr>
            </w:pPr>
            <w:r w:rsidRPr="00EB500E">
              <w:rPr>
                <w:rFonts w:ascii="Times New Roman" w:hAnsi="Times New Roman"/>
                <w:color w:val="000000"/>
              </w:rPr>
              <w:t>Actividad diagnóstica sobre el texto monográfico</w:t>
            </w:r>
          </w:p>
        </w:tc>
      </w:tr>
    </w:tbl>
    <w:p w14:paraId="3C0F50A2" w14:textId="77777777" w:rsidR="00B26F59" w:rsidRPr="00EB500E" w:rsidRDefault="00B26F59" w:rsidP="00B26F59">
      <w:pPr>
        <w:rPr>
          <w:rFonts w:ascii="Times New Roman" w:hAnsi="Times New Roman"/>
          <w:b/>
        </w:rPr>
      </w:pPr>
    </w:p>
    <w:p w14:paraId="2B1E8984" w14:textId="1FA9F43C" w:rsidR="00556E90" w:rsidRPr="00C947D0" w:rsidRDefault="00556E90" w:rsidP="00556E90">
      <w:pPr>
        <w:rPr>
          <w:rFonts w:ascii="Times New Roman" w:hAnsi="Times New Roman"/>
          <w:b/>
        </w:rPr>
      </w:pPr>
      <w:r w:rsidRPr="00EB500E">
        <w:rPr>
          <w:rFonts w:ascii="Times New Roman" w:hAnsi="Times New Roman"/>
          <w:b/>
          <w:highlight w:val="yellow"/>
          <w:lang w:val="es-CO"/>
        </w:rPr>
        <w:t>[SECCIÓN 1]</w:t>
      </w:r>
      <w:r w:rsidRPr="00EB500E">
        <w:rPr>
          <w:rFonts w:ascii="Times New Roman" w:hAnsi="Times New Roman"/>
          <w:b/>
          <w:lang w:val="es-CO"/>
        </w:rPr>
        <w:t xml:space="preserve"> </w:t>
      </w:r>
      <w:r>
        <w:rPr>
          <w:rFonts w:ascii="Times New Roman" w:hAnsi="Times New Roman"/>
          <w:b/>
        </w:rPr>
        <w:t>2 La l</w:t>
      </w:r>
      <w:r w:rsidRPr="00C947D0">
        <w:rPr>
          <w:rFonts w:ascii="Times New Roman" w:hAnsi="Times New Roman"/>
          <w:b/>
        </w:rPr>
        <w:t xml:space="preserve">iteratura </w:t>
      </w:r>
      <w:r>
        <w:rPr>
          <w:rFonts w:ascii="Times New Roman" w:hAnsi="Times New Roman"/>
          <w:b/>
        </w:rPr>
        <w:t xml:space="preserve">española </w:t>
      </w:r>
      <w:r w:rsidRPr="00C947D0">
        <w:rPr>
          <w:rFonts w:ascii="Times New Roman" w:hAnsi="Times New Roman"/>
          <w:b/>
        </w:rPr>
        <w:t xml:space="preserve">del Modernismo a las </w:t>
      </w:r>
      <w:ins w:id="8" w:author="Admincmovil" w:date="2016-06-24T16:13:00Z">
        <w:r w:rsidR="004D4A29">
          <w:rPr>
            <w:rFonts w:ascii="Times New Roman" w:hAnsi="Times New Roman"/>
            <w:b/>
          </w:rPr>
          <w:t>v</w:t>
        </w:r>
        <w:r w:rsidR="004D4A29" w:rsidRPr="00C947D0">
          <w:rPr>
            <w:rFonts w:ascii="Times New Roman" w:hAnsi="Times New Roman"/>
            <w:b/>
          </w:rPr>
          <w:t>anguardias</w:t>
        </w:r>
      </w:ins>
    </w:p>
    <w:p w14:paraId="4D8E5D80" w14:textId="77777777" w:rsidR="00556E90" w:rsidRPr="00BE2062" w:rsidRDefault="00556E90" w:rsidP="00556E90">
      <w:pPr>
        <w:rPr>
          <w:rFonts w:ascii="Times New Roman" w:hAnsi="Times New Roman"/>
          <w:b/>
        </w:rPr>
      </w:pPr>
    </w:p>
    <w:p w14:paraId="69A5DB74" w14:textId="77777777" w:rsidR="00556E90" w:rsidRDefault="00556E90" w:rsidP="00556E90">
      <w:pPr>
        <w:rPr>
          <w:rFonts w:ascii="Times New Roman" w:hAnsi="Times New Roman"/>
        </w:rPr>
      </w:pPr>
      <w:r>
        <w:rPr>
          <w:rFonts w:ascii="Times New Roman" w:hAnsi="Times New Roman"/>
        </w:rPr>
        <w:t xml:space="preserve">¿Has oído el término </w:t>
      </w:r>
      <w:r>
        <w:rPr>
          <w:rFonts w:ascii="Times New Roman" w:hAnsi="Times New Roman"/>
          <w:i/>
        </w:rPr>
        <w:t>moderno</w:t>
      </w:r>
      <w:r>
        <w:rPr>
          <w:rFonts w:ascii="Times New Roman" w:hAnsi="Times New Roman"/>
        </w:rPr>
        <w:t xml:space="preserve">? ¿Sabes a qué hace referencia la palabra </w:t>
      </w:r>
      <w:r w:rsidRPr="006608A0">
        <w:rPr>
          <w:rFonts w:ascii="Times New Roman" w:hAnsi="Times New Roman"/>
          <w:i/>
        </w:rPr>
        <w:t>vanguardia</w:t>
      </w:r>
      <w:r>
        <w:rPr>
          <w:rFonts w:ascii="Times New Roman" w:hAnsi="Times New Roman"/>
        </w:rPr>
        <w:t xml:space="preserve">? ¿Te parecen adecuados para designar los movimientos literarios en la España de </w:t>
      </w:r>
      <w:r w:rsidRPr="006608A0">
        <w:rPr>
          <w:rFonts w:ascii="Times New Roman" w:hAnsi="Times New Roman"/>
        </w:rPr>
        <w:t xml:space="preserve">finales del siglo XIX y </w:t>
      </w:r>
      <w:r>
        <w:rPr>
          <w:rFonts w:ascii="Times New Roman" w:hAnsi="Times New Roman"/>
        </w:rPr>
        <w:t>comienzos del</w:t>
      </w:r>
      <w:r w:rsidRPr="006608A0">
        <w:rPr>
          <w:rFonts w:ascii="Times New Roman" w:hAnsi="Times New Roman"/>
        </w:rPr>
        <w:t xml:space="preserve"> XX</w:t>
      </w:r>
      <w:r>
        <w:rPr>
          <w:rFonts w:ascii="Times New Roman" w:hAnsi="Times New Roman"/>
        </w:rPr>
        <w:t>?</w:t>
      </w:r>
    </w:p>
    <w:p w14:paraId="1AE0D6D2" w14:textId="77777777" w:rsidR="00556E90" w:rsidRDefault="00556E90" w:rsidP="00556E90">
      <w:pPr>
        <w:rPr>
          <w:rFonts w:ascii="Times New Roman" w:hAnsi="Times New Roman"/>
        </w:rPr>
      </w:pPr>
    </w:p>
    <w:p w14:paraId="3E9DFC6C" w14:textId="560B56D9" w:rsidR="00556E90" w:rsidRDefault="00556E90" w:rsidP="00556E90">
      <w:pPr>
        <w:rPr>
          <w:rFonts w:ascii="Times New Roman" w:hAnsi="Times New Roman"/>
        </w:rPr>
      </w:pPr>
      <w:r>
        <w:rPr>
          <w:rFonts w:ascii="Times New Roman" w:hAnsi="Times New Roman"/>
        </w:rPr>
        <w:t xml:space="preserve">Ciertamente, el Modernismo al igual que las </w:t>
      </w:r>
      <w:ins w:id="9" w:author="Admincmovil" w:date="2016-06-24T16:13:00Z">
        <w:r w:rsidR="004D4A29">
          <w:rPr>
            <w:rFonts w:ascii="Times New Roman" w:hAnsi="Times New Roman"/>
          </w:rPr>
          <w:t>vanguardias</w:t>
        </w:r>
      </w:ins>
      <w:r>
        <w:rPr>
          <w:rFonts w:ascii="Times New Roman" w:hAnsi="Times New Roman"/>
        </w:rPr>
        <w:t xml:space="preserve">, engloban periodos de la literatura española que se caracterizan por </w:t>
      </w:r>
      <w:r w:rsidRPr="00963FCC">
        <w:rPr>
          <w:rFonts w:ascii="Times New Roman" w:hAnsi="Times New Roman"/>
          <w:b/>
        </w:rPr>
        <w:t xml:space="preserve">contraponerse </w:t>
      </w:r>
      <w:r>
        <w:rPr>
          <w:rFonts w:ascii="Times New Roman" w:hAnsi="Times New Roman"/>
        </w:rPr>
        <w:t>a los presupuestos estéticos que les precedieron, con el fin de desarrollar formas artísticas que dieran cuenta de las nuevas condiciones de la realidad y su relación con la interioridad humana.</w:t>
      </w:r>
    </w:p>
    <w:p w14:paraId="4DE995AC" w14:textId="77777777" w:rsidR="00556E90" w:rsidRDefault="00556E90" w:rsidP="00556E90">
      <w:pPr>
        <w:rPr>
          <w:rFonts w:ascii="Times New Roman" w:hAnsi="Times New Roman"/>
        </w:rPr>
      </w:pPr>
    </w:p>
    <w:p w14:paraId="151FCA8B" w14:textId="77777777" w:rsidR="00556E90" w:rsidRPr="00F1266C" w:rsidRDefault="00556E90" w:rsidP="00556E90">
      <w:pPr>
        <w:rPr>
          <w:rFonts w:ascii="Modern No. 20" w:hAnsi="Modern No. 20"/>
        </w:rPr>
      </w:pPr>
      <w:r>
        <w:rPr>
          <w:rFonts w:ascii="Times New Roman" w:hAnsi="Times New Roman"/>
        </w:rPr>
        <w:t xml:space="preserve">¿Cómo se dio está contraposición? Si a tu mente llegan ideas como </w:t>
      </w:r>
      <w:r w:rsidRPr="00963FCC">
        <w:rPr>
          <w:rFonts w:ascii="Times New Roman" w:hAnsi="Times New Roman"/>
          <w:b/>
        </w:rPr>
        <w:t>reinvención</w:t>
      </w:r>
      <w:r>
        <w:rPr>
          <w:rFonts w:ascii="Times New Roman" w:hAnsi="Times New Roman"/>
        </w:rPr>
        <w:t xml:space="preserve">, </w:t>
      </w:r>
      <w:r w:rsidRPr="00963FCC">
        <w:rPr>
          <w:rFonts w:ascii="Times New Roman" w:hAnsi="Times New Roman"/>
          <w:b/>
        </w:rPr>
        <w:t>creatividad</w:t>
      </w:r>
      <w:r>
        <w:rPr>
          <w:rFonts w:ascii="Times New Roman" w:hAnsi="Times New Roman"/>
        </w:rPr>
        <w:t xml:space="preserve"> y </w:t>
      </w:r>
      <w:r w:rsidRPr="00963FCC">
        <w:rPr>
          <w:rFonts w:ascii="Times New Roman" w:hAnsi="Times New Roman"/>
          <w:b/>
        </w:rPr>
        <w:t>sorpresa</w:t>
      </w:r>
      <w:r>
        <w:rPr>
          <w:rFonts w:ascii="Times New Roman" w:hAnsi="Times New Roman"/>
        </w:rPr>
        <w:t>, estás en el camino correcto. Además, tal reformulación de presupuestos estéticos no solo se produjo en el ámbito de las letras, también tuvo lugar en la pintura y el cine, entre otros.</w:t>
      </w:r>
    </w:p>
    <w:p w14:paraId="7FA9EEEA" w14:textId="77777777" w:rsidR="00556E90" w:rsidRPr="00BE2062" w:rsidRDefault="00556E90" w:rsidP="00556E90">
      <w:pPr>
        <w:rPr>
          <w:rFonts w:ascii="Times New Roman" w:hAnsi="Times New Roman"/>
          <w:b/>
        </w:rPr>
      </w:pPr>
    </w:p>
    <w:p w14:paraId="353F7E98" w14:textId="77777777" w:rsidR="00556E90" w:rsidRPr="00BE2062" w:rsidRDefault="00556E90" w:rsidP="00556E90">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Pr>
          <w:rFonts w:ascii="Times New Roman" w:hAnsi="Times New Roman"/>
          <w:b/>
        </w:rPr>
        <w:t>2</w:t>
      </w:r>
      <w:r w:rsidRPr="00BE2062">
        <w:rPr>
          <w:rFonts w:ascii="Times New Roman" w:hAnsi="Times New Roman"/>
          <w:b/>
        </w:rPr>
        <w:t xml:space="preserve">.1 </w:t>
      </w:r>
      <w:r>
        <w:rPr>
          <w:rFonts w:ascii="Times New Roman" w:hAnsi="Times New Roman"/>
          <w:b/>
        </w:rPr>
        <w:t xml:space="preserve">Los contextos histórico, social y cultural </w:t>
      </w:r>
    </w:p>
    <w:p w14:paraId="5FE86329" w14:textId="77777777" w:rsidR="00556E90" w:rsidRPr="00BE2062" w:rsidRDefault="00556E90" w:rsidP="00556E90">
      <w:pPr>
        <w:rPr>
          <w:rFonts w:ascii="Times New Roman" w:hAnsi="Times New Roman"/>
        </w:rPr>
      </w:pPr>
    </w:p>
    <w:p w14:paraId="713102D8" w14:textId="0C0FA464" w:rsidR="00556E90" w:rsidRDefault="00556E90" w:rsidP="00556E90">
      <w:pPr>
        <w:rPr>
          <w:rFonts w:ascii="Times New Roman" w:hAnsi="Times New Roman"/>
        </w:rPr>
      </w:pPr>
      <w:r>
        <w:rPr>
          <w:rFonts w:ascii="Times New Roman" w:hAnsi="Times New Roman"/>
        </w:rPr>
        <w:t xml:space="preserve">Al momento de comprender las producciones artísticas durante esta época en España, hay que considerar un entorno político y social afectado por dos circunstancias fundamentales. En primer lugar, </w:t>
      </w:r>
      <w:r w:rsidRPr="000879DB">
        <w:rPr>
          <w:rFonts w:ascii="Times New Roman" w:hAnsi="Times New Roman"/>
        </w:rPr>
        <w:t xml:space="preserve">la </w:t>
      </w:r>
      <w:r w:rsidRPr="00F635C6">
        <w:rPr>
          <w:rFonts w:ascii="Times New Roman" w:hAnsi="Times New Roman"/>
          <w:b/>
        </w:rPr>
        <w:t xml:space="preserve">pérdida de las colonias </w:t>
      </w:r>
      <w:r w:rsidRPr="000879DB">
        <w:rPr>
          <w:rFonts w:ascii="Times New Roman" w:hAnsi="Times New Roman"/>
        </w:rPr>
        <w:t>de Cuba, Puerto Rico y Filipinas</w:t>
      </w:r>
      <w:r>
        <w:rPr>
          <w:rFonts w:ascii="Times New Roman" w:hAnsi="Times New Roman"/>
        </w:rPr>
        <w:t xml:space="preserve"> en 1898</w:t>
      </w:r>
      <w:ins w:id="10" w:author="Admincmovil" w:date="2016-06-25T08:34:00Z">
        <w:r w:rsidR="006715EB">
          <w:rPr>
            <w:rFonts w:ascii="Times New Roman" w:hAnsi="Times New Roman"/>
          </w:rPr>
          <w:t xml:space="preserve">; </w:t>
        </w:r>
      </w:ins>
      <w:r>
        <w:rPr>
          <w:rFonts w:ascii="Times New Roman" w:hAnsi="Times New Roman"/>
        </w:rPr>
        <w:t>y en segundo, el creciente sentimiento de injustic</w:t>
      </w:r>
      <w:ins w:id="11" w:author="Admincmovil" w:date="2016-06-25T08:34:00Z">
        <w:r w:rsidR="006715EB">
          <w:rPr>
            <w:rFonts w:ascii="Times New Roman" w:hAnsi="Times New Roman"/>
          </w:rPr>
          <w:t>i</w:t>
        </w:r>
      </w:ins>
      <w:r>
        <w:rPr>
          <w:rFonts w:ascii="Times New Roman" w:hAnsi="Times New Roman"/>
        </w:rPr>
        <w:t xml:space="preserve">a e inestabilidad que trajeron consigo </w:t>
      </w:r>
      <w:r w:rsidRPr="000879DB">
        <w:rPr>
          <w:rFonts w:ascii="Times New Roman" w:hAnsi="Times New Roman"/>
        </w:rPr>
        <w:t xml:space="preserve">los </w:t>
      </w:r>
      <w:r w:rsidRPr="00F635C6">
        <w:rPr>
          <w:rFonts w:ascii="Times New Roman" w:hAnsi="Times New Roman"/>
          <w:b/>
        </w:rPr>
        <w:t>conflictos bélicos</w:t>
      </w:r>
      <w:r>
        <w:rPr>
          <w:rFonts w:ascii="Times New Roman" w:hAnsi="Times New Roman"/>
        </w:rPr>
        <w:t xml:space="preserve"> del inicio del siglo XX.</w:t>
      </w:r>
    </w:p>
    <w:p w14:paraId="00470857"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1845"/>
        <w:gridCol w:w="7209"/>
      </w:tblGrid>
      <w:tr w:rsidR="00556E90" w:rsidRPr="00BE2062" w14:paraId="673E9BA0" w14:textId="77777777" w:rsidTr="006B447F">
        <w:tc>
          <w:tcPr>
            <w:tcW w:w="8897" w:type="dxa"/>
            <w:gridSpan w:val="2"/>
            <w:shd w:val="clear" w:color="auto" w:fill="0D0D0D" w:themeFill="text1" w:themeFillTint="F2"/>
          </w:tcPr>
          <w:p w14:paraId="4017AC6D"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556E90" w:rsidRPr="00BE2062" w14:paraId="5A8F6503" w14:textId="77777777" w:rsidTr="006B447F">
        <w:tc>
          <w:tcPr>
            <w:tcW w:w="2518" w:type="dxa"/>
          </w:tcPr>
          <w:p w14:paraId="67E54308"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379" w:type="dxa"/>
          </w:tcPr>
          <w:p w14:paraId="6149780D" w14:textId="77777777" w:rsidR="00556E90" w:rsidRPr="00BE2062" w:rsidRDefault="00556E90" w:rsidP="006B447F">
            <w:pPr>
              <w:rPr>
                <w:rFonts w:ascii="Times New Roman" w:hAnsi="Times New Roman"/>
                <w:b/>
                <w:color w:val="000000"/>
              </w:rPr>
            </w:pPr>
            <w:r>
              <w:rPr>
                <w:rFonts w:ascii="Times New Roman" w:hAnsi="Times New Roman"/>
                <w:color w:val="000000"/>
              </w:rPr>
              <w:t>LE_10_05</w:t>
            </w:r>
            <w:r w:rsidRPr="00BE2062">
              <w:rPr>
                <w:rFonts w:ascii="Times New Roman" w:hAnsi="Times New Roman"/>
                <w:color w:val="000000"/>
              </w:rPr>
              <w:t>_IMG</w:t>
            </w:r>
            <w:r>
              <w:rPr>
                <w:rFonts w:ascii="Times New Roman" w:hAnsi="Times New Roman"/>
                <w:color w:val="000000"/>
              </w:rPr>
              <w:t>02</w:t>
            </w:r>
          </w:p>
        </w:tc>
      </w:tr>
      <w:tr w:rsidR="00556E90" w:rsidRPr="00BE2062" w14:paraId="580493A1" w14:textId="77777777" w:rsidTr="006B447F">
        <w:tc>
          <w:tcPr>
            <w:tcW w:w="2518" w:type="dxa"/>
          </w:tcPr>
          <w:p w14:paraId="4A22F935"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379" w:type="dxa"/>
          </w:tcPr>
          <w:p w14:paraId="3ABF4D48" w14:textId="77777777" w:rsidR="00556E90" w:rsidRPr="00BE2062" w:rsidRDefault="00556E90" w:rsidP="006B447F">
            <w:pPr>
              <w:rPr>
                <w:rFonts w:ascii="Times New Roman" w:hAnsi="Times New Roman"/>
                <w:color w:val="000000"/>
              </w:rPr>
            </w:pPr>
            <w:r>
              <w:rPr>
                <w:rFonts w:ascii="Times New Roman" w:hAnsi="Times New Roman"/>
                <w:color w:val="000000"/>
              </w:rPr>
              <w:t xml:space="preserve">Casas </w:t>
            </w:r>
            <w:proofErr w:type="spellStart"/>
            <w:r>
              <w:rPr>
                <w:rFonts w:ascii="Times New Roman" w:hAnsi="Times New Roman"/>
                <w:color w:val="000000"/>
              </w:rPr>
              <w:t>Amatller</w:t>
            </w:r>
            <w:proofErr w:type="spellEnd"/>
            <w:r>
              <w:rPr>
                <w:rFonts w:ascii="Times New Roman" w:hAnsi="Times New Roman"/>
                <w:color w:val="000000"/>
              </w:rPr>
              <w:t xml:space="preserve"> y </w:t>
            </w:r>
            <w:proofErr w:type="spellStart"/>
            <w:r>
              <w:rPr>
                <w:rFonts w:ascii="Times New Roman" w:hAnsi="Times New Roman"/>
                <w:color w:val="000000"/>
              </w:rPr>
              <w:t>Batlló</w:t>
            </w:r>
            <w:proofErr w:type="spellEnd"/>
          </w:p>
        </w:tc>
      </w:tr>
      <w:tr w:rsidR="00556E90" w:rsidRPr="00BE2062" w14:paraId="2219EAC2" w14:textId="77777777" w:rsidTr="006B447F">
        <w:tc>
          <w:tcPr>
            <w:tcW w:w="2518" w:type="dxa"/>
          </w:tcPr>
          <w:p w14:paraId="42A06479" w14:textId="77777777" w:rsidR="00556E90" w:rsidRPr="00BE2062" w:rsidRDefault="00556E90" w:rsidP="006B447F">
            <w:pPr>
              <w:rPr>
                <w:rFonts w:ascii="Times New Roman" w:hAnsi="Times New Roman"/>
                <w:color w:val="000000"/>
              </w:rPr>
            </w:pPr>
            <w:r>
              <w:rPr>
                <w:rFonts w:ascii="Times New Roman" w:hAnsi="Times New Roman"/>
                <w:b/>
                <w:color w:val="000000"/>
              </w:rPr>
              <w:t>R</w:t>
            </w:r>
            <w:r w:rsidRPr="00BE2062">
              <w:rPr>
                <w:rFonts w:ascii="Times New Roman" w:hAnsi="Times New Roman"/>
                <w:b/>
                <w:color w:val="000000"/>
              </w:rPr>
              <w:t xml:space="preserve">uta en </w:t>
            </w:r>
            <w:proofErr w:type="spellStart"/>
            <w:r w:rsidRPr="00BE2062">
              <w:rPr>
                <w:rFonts w:ascii="Times New Roman" w:hAnsi="Times New Roman"/>
                <w:b/>
                <w:color w:val="000000"/>
              </w:rPr>
              <w:lastRenderedPageBreak/>
              <w:t>AulaPlaneta</w:t>
            </w:r>
            <w:proofErr w:type="spellEnd"/>
          </w:p>
        </w:tc>
        <w:tc>
          <w:tcPr>
            <w:tcW w:w="6379" w:type="dxa"/>
          </w:tcPr>
          <w:p w14:paraId="1E3B5FC2" w14:textId="77777777" w:rsidR="00556E90" w:rsidRPr="00F965EF" w:rsidRDefault="00556E90" w:rsidP="006B447F">
            <w:pPr>
              <w:jc w:val="both"/>
              <w:rPr>
                <w:rFonts w:ascii="Times New Roman" w:hAnsi="Times New Roman"/>
                <w:sz w:val="16"/>
                <w:szCs w:val="16"/>
                <w:lang w:val="es-CO"/>
              </w:rPr>
            </w:pPr>
            <w:r w:rsidRPr="00F965EF">
              <w:rPr>
                <w:rFonts w:ascii="Times New Roman" w:hAnsi="Times New Roman"/>
                <w:sz w:val="16"/>
                <w:szCs w:val="16"/>
                <w:lang w:val="es-CO"/>
              </w:rPr>
              <w:lastRenderedPageBreak/>
              <w:t>http://hispanicasaber.planetasaber.com/encyclopedia/default.asp?idpack=9&amp;idpil=00072201&amp;ruta=Buscador</w:t>
            </w:r>
          </w:p>
          <w:p w14:paraId="66D55B3C" w14:textId="77777777" w:rsidR="00556E90" w:rsidRPr="00BE2062" w:rsidRDefault="00556E90" w:rsidP="006B447F">
            <w:pPr>
              <w:rPr>
                <w:rFonts w:ascii="Times New Roman" w:hAnsi="Times New Roman"/>
                <w:color w:val="000000"/>
              </w:rPr>
            </w:pPr>
          </w:p>
        </w:tc>
      </w:tr>
      <w:tr w:rsidR="00556E90" w:rsidRPr="00BE2062" w14:paraId="2E9C4FF0" w14:textId="77777777" w:rsidTr="006B447F">
        <w:tc>
          <w:tcPr>
            <w:tcW w:w="2518" w:type="dxa"/>
          </w:tcPr>
          <w:p w14:paraId="574FE5C6"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lastRenderedPageBreak/>
              <w:t>Pie de imagen</w:t>
            </w:r>
          </w:p>
        </w:tc>
        <w:tc>
          <w:tcPr>
            <w:tcW w:w="6379" w:type="dxa"/>
          </w:tcPr>
          <w:p w14:paraId="2F2EB9D8" w14:textId="77531233" w:rsidR="00556E90" w:rsidRPr="00BE2062" w:rsidRDefault="00556E90" w:rsidP="00624112">
            <w:pPr>
              <w:rPr>
                <w:rFonts w:ascii="Times New Roman" w:hAnsi="Times New Roman"/>
                <w:color w:val="000000"/>
              </w:rPr>
            </w:pPr>
            <w:r w:rsidRPr="00F15D1E">
              <w:rPr>
                <w:rFonts w:ascii="Times New Roman" w:hAnsi="Times New Roman"/>
                <w:color w:val="000000"/>
              </w:rPr>
              <w:t>La</w:t>
            </w:r>
            <w:r>
              <w:rPr>
                <w:rFonts w:ascii="Times New Roman" w:hAnsi="Times New Roman"/>
                <w:color w:val="000000"/>
              </w:rPr>
              <w:t>s</w:t>
            </w:r>
            <w:r w:rsidRPr="00F15D1E">
              <w:rPr>
                <w:rFonts w:ascii="Times New Roman" w:hAnsi="Times New Roman"/>
                <w:color w:val="000000"/>
              </w:rPr>
              <w:t xml:space="preserve"> casa</w:t>
            </w:r>
            <w:r>
              <w:rPr>
                <w:rFonts w:ascii="Times New Roman" w:hAnsi="Times New Roman"/>
                <w:color w:val="000000"/>
              </w:rPr>
              <w:t xml:space="preserve">s </w:t>
            </w:r>
            <w:proofErr w:type="spellStart"/>
            <w:r>
              <w:rPr>
                <w:rFonts w:ascii="Times New Roman" w:hAnsi="Times New Roman"/>
                <w:color w:val="000000"/>
              </w:rPr>
              <w:t>Amatller</w:t>
            </w:r>
            <w:proofErr w:type="spellEnd"/>
            <w:r w:rsidRPr="00F15D1E">
              <w:rPr>
                <w:rFonts w:ascii="Times New Roman" w:hAnsi="Times New Roman"/>
                <w:color w:val="000000"/>
              </w:rPr>
              <w:t xml:space="preserve"> </w:t>
            </w:r>
            <w:r>
              <w:rPr>
                <w:rFonts w:ascii="Times New Roman" w:hAnsi="Times New Roman"/>
                <w:color w:val="000000"/>
              </w:rPr>
              <w:t>(izquierda)</w:t>
            </w:r>
            <w:r w:rsidRPr="00F15D1E">
              <w:rPr>
                <w:rFonts w:ascii="Times New Roman" w:hAnsi="Times New Roman"/>
                <w:color w:val="000000"/>
              </w:rPr>
              <w:t xml:space="preserve"> de J</w:t>
            </w:r>
            <w:r>
              <w:rPr>
                <w:rFonts w:ascii="Times New Roman" w:hAnsi="Times New Roman"/>
                <w:color w:val="000000"/>
              </w:rPr>
              <w:t xml:space="preserve">osep Puig i </w:t>
            </w:r>
            <w:proofErr w:type="spellStart"/>
            <w:r>
              <w:rPr>
                <w:rFonts w:ascii="Times New Roman" w:hAnsi="Times New Roman"/>
                <w:color w:val="000000"/>
              </w:rPr>
              <w:t>Cadafalch</w:t>
            </w:r>
            <w:proofErr w:type="spellEnd"/>
            <w:r>
              <w:rPr>
                <w:rFonts w:ascii="Times New Roman" w:hAnsi="Times New Roman"/>
                <w:color w:val="000000"/>
              </w:rPr>
              <w:t xml:space="preserve"> y</w:t>
            </w:r>
            <w:r w:rsidRPr="00F15D1E">
              <w:rPr>
                <w:rFonts w:ascii="Times New Roman" w:hAnsi="Times New Roman"/>
                <w:color w:val="000000"/>
              </w:rPr>
              <w:t xml:space="preserve"> </w:t>
            </w:r>
            <w:proofErr w:type="spellStart"/>
            <w:r w:rsidRPr="00F15D1E">
              <w:rPr>
                <w:rFonts w:ascii="Times New Roman" w:hAnsi="Times New Roman"/>
                <w:color w:val="000000"/>
              </w:rPr>
              <w:t>Ba</w:t>
            </w:r>
            <w:r>
              <w:rPr>
                <w:rFonts w:ascii="Times New Roman" w:hAnsi="Times New Roman"/>
                <w:color w:val="000000"/>
              </w:rPr>
              <w:t>tlló</w:t>
            </w:r>
            <w:proofErr w:type="spellEnd"/>
            <w:r w:rsidRPr="00F15D1E">
              <w:rPr>
                <w:rFonts w:ascii="Times New Roman" w:hAnsi="Times New Roman"/>
                <w:color w:val="000000"/>
              </w:rPr>
              <w:t xml:space="preserve"> </w:t>
            </w:r>
            <w:r>
              <w:rPr>
                <w:rFonts w:ascii="Times New Roman" w:hAnsi="Times New Roman"/>
                <w:color w:val="000000"/>
              </w:rPr>
              <w:t>(derecha)</w:t>
            </w:r>
            <w:r w:rsidRPr="00F15D1E">
              <w:rPr>
                <w:rFonts w:ascii="Times New Roman" w:hAnsi="Times New Roman"/>
                <w:color w:val="000000"/>
              </w:rPr>
              <w:t xml:space="preserve"> de Antoni Gaudí,</w:t>
            </w:r>
            <w:r>
              <w:rPr>
                <w:rFonts w:ascii="Times New Roman" w:hAnsi="Times New Roman"/>
                <w:color w:val="000000"/>
              </w:rPr>
              <w:t xml:space="preserve"> en Barcelona,</w:t>
            </w:r>
            <w:r w:rsidRPr="00F15D1E">
              <w:rPr>
                <w:rFonts w:ascii="Times New Roman" w:hAnsi="Times New Roman"/>
                <w:color w:val="000000"/>
              </w:rPr>
              <w:t xml:space="preserve"> </w:t>
            </w:r>
            <w:r>
              <w:rPr>
                <w:rFonts w:ascii="Times New Roman" w:hAnsi="Times New Roman"/>
                <w:color w:val="000000"/>
              </w:rPr>
              <w:t xml:space="preserve">son exponentes </w:t>
            </w:r>
            <w:r w:rsidRPr="00F15D1E">
              <w:rPr>
                <w:rFonts w:ascii="Times New Roman" w:hAnsi="Times New Roman"/>
                <w:color w:val="000000"/>
              </w:rPr>
              <w:t>de</w:t>
            </w:r>
            <w:r>
              <w:rPr>
                <w:rFonts w:ascii="Times New Roman" w:hAnsi="Times New Roman"/>
                <w:color w:val="000000"/>
              </w:rPr>
              <w:t xml:space="preserve">l estilo </w:t>
            </w:r>
            <w:ins w:id="12" w:author="Admincmovil" w:date="2016-06-25T08:38:00Z">
              <w:r w:rsidR="00624112">
                <w:rPr>
                  <w:rFonts w:ascii="Times New Roman" w:hAnsi="Times New Roman"/>
                  <w:color w:val="000000"/>
                </w:rPr>
                <w:t>m</w:t>
              </w:r>
              <w:r w:rsidR="00624112" w:rsidRPr="00F15D1E">
                <w:rPr>
                  <w:rFonts w:ascii="Times New Roman" w:hAnsi="Times New Roman"/>
                  <w:color w:val="000000"/>
                </w:rPr>
                <w:t>odernista</w:t>
              </w:r>
              <w:r w:rsidR="00624112">
                <w:rPr>
                  <w:rFonts w:ascii="Times New Roman" w:hAnsi="Times New Roman"/>
                  <w:color w:val="000000"/>
                </w:rPr>
                <w:t xml:space="preserve"> </w:t>
              </w:r>
            </w:ins>
            <w:r>
              <w:rPr>
                <w:rFonts w:ascii="Times New Roman" w:hAnsi="Times New Roman"/>
                <w:color w:val="000000"/>
              </w:rPr>
              <w:t>en la arquitectura.</w:t>
            </w:r>
            <w:r w:rsidRPr="00F15D1E">
              <w:rPr>
                <w:rFonts w:ascii="Times New Roman" w:hAnsi="Times New Roman"/>
                <w:color w:val="000000"/>
              </w:rPr>
              <w:t xml:space="preserve"> E</w:t>
            </w:r>
            <w:r>
              <w:rPr>
                <w:rFonts w:ascii="Times New Roman" w:hAnsi="Times New Roman"/>
                <w:color w:val="000000"/>
              </w:rPr>
              <w:t xml:space="preserve">n este movimiento </w:t>
            </w:r>
            <w:r w:rsidRPr="00F15D1E">
              <w:rPr>
                <w:rFonts w:ascii="Times New Roman" w:hAnsi="Times New Roman"/>
                <w:color w:val="000000"/>
              </w:rPr>
              <w:t xml:space="preserve">destacan dos tipos de arte: uno en el que predomina la búsqueda de la belleza a través de las formas, como se observa en la casa </w:t>
            </w:r>
            <w:proofErr w:type="spellStart"/>
            <w:r w:rsidRPr="00F15D1E">
              <w:rPr>
                <w:rFonts w:ascii="Times New Roman" w:hAnsi="Times New Roman"/>
                <w:color w:val="000000"/>
              </w:rPr>
              <w:t>Batlló</w:t>
            </w:r>
            <w:proofErr w:type="spellEnd"/>
            <w:ins w:id="13" w:author="Admincmovil" w:date="2016-06-25T08:39:00Z">
              <w:r w:rsidR="00624112">
                <w:rPr>
                  <w:rFonts w:ascii="Times New Roman" w:hAnsi="Times New Roman"/>
                  <w:color w:val="000000"/>
                </w:rPr>
                <w:t>;</w:t>
              </w:r>
              <w:r w:rsidR="00624112" w:rsidRPr="00F15D1E">
                <w:rPr>
                  <w:rFonts w:ascii="Times New Roman" w:hAnsi="Times New Roman"/>
                  <w:color w:val="000000"/>
                </w:rPr>
                <w:t xml:space="preserve"> </w:t>
              </w:r>
            </w:ins>
            <w:r w:rsidRPr="00F15D1E">
              <w:rPr>
                <w:rFonts w:ascii="Times New Roman" w:hAnsi="Times New Roman"/>
                <w:color w:val="000000"/>
              </w:rPr>
              <w:t>y otro</w:t>
            </w:r>
            <w:ins w:id="14" w:author="Admincmovil" w:date="2016-06-25T08:39:00Z">
              <w:r w:rsidR="00624112">
                <w:rPr>
                  <w:rFonts w:ascii="Times New Roman" w:hAnsi="Times New Roman"/>
                  <w:color w:val="000000"/>
                </w:rPr>
                <w:t>,</w:t>
              </w:r>
            </w:ins>
            <w:r w:rsidRPr="00F15D1E">
              <w:rPr>
                <w:rFonts w:ascii="Times New Roman" w:hAnsi="Times New Roman"/>
                <w:color w:val="000000"/>
              </w:rPr>
              <w:t xml:space="preserve"> preocupado por la situación del país y la necesidad de regeneración de la sociedad y la cultura.</w:t>
            </w:r>
          </w:p>
        </w:tc>
      </w:tr>
    </w:tbl>
    <w:p w14:paraId="3DB37411" w14:textId="77777777" w:rsidR="00556E90" w:rsidRDefault="00556E90" w:rsidP="00556E90">
      <w:pPr>
        <w:jc w:val="both"/>
        <w:rPr>
          <w:rFonts w:ascii="Times New Roman" w:hAnsi="Times New Roman"/>
        </w:rPr>
      </w:pPr>
    </w:p>
    <w:p w14:paraId="28788DC3" w14:textId="77777777" w:rsidR="00556E90" w:rsidRDefault="00556E90" w:rsidP="00556E90">
      <w:pPr>
        <w:jc w:val="both"/>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Pr>
          <w:rFonts w:ascii="Times New Roman" w:hAnsi="Times New Roman"/>
          <w:b/>
        </w:rPr>
        <w:t>2.1.1 Contexto h</w:t>
      </w:r>
      <w:r w:rsidRPr="00D32FB4">
        <w:rPr>
          <w:rFonts w:ascii="Times New Roman" w:hAnsi="Times New Roman"/>
          <w:b/>
        </w:rPr>
        <w:t xml:space="preserve">istórico </w:t>
      </w:r>
    </w:p>
    <w:p w14:paraId="33E346A9" w14:textId="77777777" w:rsidR="00556E90" w:rsidRDefault="00556E90" w:rsidP="00556E90">
      <w:pPr>
        <w:jc w:val="both"/>
        <w:rPr>
          <w:rFonts w:ascii="Times New Roman" w:hAnsi="Times New Roman"/>
          <w:b/>
        </w:rPr>
      </w:pPr>
    </w:p>
    <w:p w14:paraId="311A8C8D" w14:textId="48EE1B79" w:rsidR="00556E90" w:rsidRDefault="00556E90" w:rsidP="00556E90">
      <w:pPr>
        <w:rPr>
          <w:rFonts w:ascii="Times New Roman" w:hAnsi="Times New Roman"/>
        </w:rPr>
      </w:pPr>
      <w:r>
        <w:rPr>
          <w:rFonts w:ascii="Times New Roman" w:hAnsi="Times New Roman"/>
        </w:rPr>
        <w:t>En Europa, e</w:t>
      </w:r>
      <w:r w:rsidRPr="00A428C4">
        <w:rPr>
          <w:rFonts w:ascii="Times New Roman" w:hAnsi="Times New Roman"/>
        </w:rPr>
        <w:t xml:space="preserve">l </w:t>
      </w:r>
      <w:ins w:id="15" w:author="Admincmovil" w:date="2016-06-25T08:39:00Z">
        <w:r w:rsidR="00624112" w:rsidRPr="00A428C4">
          <w:rPr>
            <w:rFonts w:ascii="Times New Roman" w:hAnsi="Times New Roman"/>
          </w:rPr>
          <w:t>per</w:t>
        </w:r>
        <w:r w:rsidR="00624112">
          <w:rPr>
            <w:rFonts w:ascii="Times New Roman" w:hAnsi="Times New Roman"/>
          </w:rPr>
          <w:t>i</w:t>
        </w:r>
        <w:r w:rsidR="00624112" w:rsidRPr="00A428C4">
          <w:rPr>
            <w:rFonts w:ascii="Times New Roman" w:hAnsi="Times New Roman"/>
          </w:rPr>
          <w:t xml:space="preserve">odo </w:t>
        </w:r>
      </w:ins>
      <w:r w:rsidRPr="00A428C4">
        <w:rPr>
          <w:rFonts w:ascii="Times New Roman" w:hAnsi="Times New Roman"/>
        </w:rPr>
        <w:t>histórico que abarca desde 1870 hasta 1914 se caracterizó por la expansión del</w:t>
      </w:r>
      <w:r>
        <w:rPr>
          <w:rFonts w:ascii="Times New Roman" w:hAnsi="Times New Roman"/>
        </w:rPr>
        <w:t xml:space="preserve"> </w:t>
      </w:r>
      <w:r w:rsidRPr="00A428C4">
        <w:rPr>
          <w:rFonts w:ascii="Times New Roman" w:hAnsi="Times New Roman"/>
          <w:b/>
          <w:bCs/>
        </w:rPr>
        <w:t>imperialismo</w:t>
      </w:r>
      <w:r>
        <w:rPr>
          <w:rFonts w:ascii="Times New Roman" w:hAnsi="Times New Roman"/>
        </w:rPr>
        <w:t>, es decir, por la colonización</w:t>
      </w:r>
      <w:r w:rsidRPr="00A428C4">
        <w:rPr>
          <w:rFonts w:ascii="Times New Roman" w:hAnsi="Times New Roman"/>
        </w:rPr>
        <w:t xml:space="preserve"> de distintos territorios de África y </w:t>
      </w:r>
      <w:r>
        <w:rPr>
          <w:rFonts w:ascii="Times New Roman" w:hAnsi="Times New Roman"/>
        </w:rPr>
        <w:t xml:space="preserve">Asia por parte </w:t>
      </w:r>
      <w:r w:rsidRPr="00A428C4">
        <w:rPr>
          <w:rFonts w:ascii="Times New Roman" w:hAnsi="Times New Roman"/>
        </w:rPr>
        <w:t>de las potencias europeas.</w:t>
      </w:r>
      <w:r>
        <w:rPr>
          <w:rFonts w:ascii="Times New Roman" w:hAnsi="Times New Roman"/>
        </w:rPr>
        <w:t xml:space="preserve"> </w:t>
      </w:r>
      <w:r w:rsidRPr="00A428C4">
        <w:rPr>
          <w:rFonts w:ascii="Times New Roman" w:hAnsi="Times New Roman"/>
        </w:rPr>
        <w:t>Las consecuencias del imperialismo se dejan ver todavía en las condicione</w:t>
      </w:r>
      <w:r>
        <w:rPr>
          <w:rFonts w:ascii="Times New Roman" w:hAnsi="Times New Roman"/>
        </w:rPr>
        <w:t>s de vida actuales de los países</w:t>
      </w:r>
      <w:r w:rsidRPr="00A428C4">
        <w:rPr>
          <w:rFonts w:ascii="Times New Roman" w:hAnsi="Times New Roman"/>
        </w:rPr>
        <w:t xml:space="preserve"> colonizados.</w:t>
      </w:r>
    </w:p>
    <w:p w14:paraId="628EB7D1" w14:textId="77777777" w:rsidR="00556E90" w:rsidRPr="00A428C4" w:rsidRDefault="00556E90" w:rsidP="00556E90">
      <w:pPr>
        <w:rPr>
          <w:rFonts w:ascii="Times New Roman" w:hAnsi="Times New Roman"/>
        </w:rPr>
      </w:pPr>
    </w:p>
    <w:p w14:paraId="182EA86A" w14:textId="4D16BD5F" w:rsidR="00556E90" w:rsidRDefault="00556E90" w:rsidP="00556E90">
      <w:pPr>
        <w:rPr>
          <w:rFonts w:ascii="Times New Roman" w:hAnsi="Times New Roman"/>
        </w:rPr>
      </w:pPr>
      <w:r w:rsidRPr="00A428C4">
        <w:rPr>
          <w:rFonts w:ascii="Times New Roman" w:hAnsi="Times New Roman"/>
        </w:rPr>
        <w:t>La colonización de estos territorios per</w:t>
      </w:r>
      <w:r>
        <w:rPr>
          <w:rFonts w:ascii="Times New Roman" w:hAnsi="Times New Roman"/>
        </w:rPr>
        <w:t>mitiría el control de las</w:t>
      </w:r>
      <w:r w:rsidRPr="00A428C4">
        <w:rPr>
          <w:rFonts w:ascii="Times New Roman" w:hAnsi="Times New Roman"/>
        </w:rPr>
        <w:t xml:space="preserve"> materias</w:t>
      </w:r>
      <w:r>
        <w:rPr>
          <w:rFonts w:ascii="Times New Roman" w:hAnsi="Times New Roman"/>
        </w:rPr>
        <w:t xml:space="preserve"> primas</w:t>
      </w:r>
      <w:r w:rsidRPr="00A428C4">
        <w:rPr>
          <w:rFonts w:ascii="Times New Roman" w:hAnsi="Times New Roman"/>
        </w:rPr>
        <w:t xml:space="preserve"> necesarias para la industria en un momento en el que se estaba desarrollando la</w:t>
      </w:r>
      <w:r>
        <w:rPr>
          <w:rFonts w:ascii="Times New Roman" w:hAnsi="Times New Roman"/>
        </w:rPr>
        <w:t xml:space="preserve"> </w:t>
      </w:r>
      <w:r w:rsidRPr="00A428C4">
        <w:rPr>
          <w:rFonts w:ascii="Times New Roman" w:hAnsi="Times New Roman"/>
          <w:b/>
          <w:bCs/>
        </w:rPr>
        <w:t>segunda revolución industrial</w:t>
      </w:r>
      <w:r w:rsidRPr="00A428C4">
        <w:rPr>
          <w:rFonts w:ascii="Times New Roman" w:hAnsi="Times New Roman"/>
        </w:rPr>
        <w:t>.</w:t>
      </w:r>
      <w:r>
        <w:rPr>
          <w:rFonts w:ascii="Times New Roman" w:hAnsi="Times New Roman"/>
        </w:rPr>
        <w:t xml:space="preserve"> </w:t>
      </w:r>
      <w:r w:rsidRPr="00A428C4">
        <w:rPr>
          <w:rFonts w:ascii="Times New Roman" w:hAnsi="Times New Roman"/>
        </w:rPr>
        <w:t>Esta situación benefició notablemente a la burguesía, mientras que las clases obreras empezaron a organizarse para conseguir mejoras laborales.</w:t>
      </w:r>
      <w:r>
        <w:rPr>
          <w:rFonts w:ascii="Times New Roman" w:hAnsi="Times New Roman"/>
        </w:rPr>
        <w:t xml:space="preserve"> </w:t>
      </w:r>
      <w:r w:rsidRPr="00A428C4">
        <w:rPr>
          <w:rFonts w:ascii="Times New Roman" w:hAnsi="Times New Roman"/>
        </w:rPr>
        <w:t>En 1917</w:t>
      </w:r>
      <w:ins w:id="16" w:author="Admincmovil" w:date="2016-06-25T08:40:00Z">
        <w:r w:rsidR="00624112">
          <w:rPr>
            <w:rFonts w:ascii="Times New Roman" w:hAnsi="Times New Roman"/>
          </w:rPr>
          <w:t>,</w:t>
        </w:r>
      </w:ins>
      <w:r w:rsidRPr="00A428C4">
        <w:rPr>
          <w:rFonts w:ascii="Times New Roman" w:hAnsi="Times New Roman"/>
        </w:rPr>
        <w:t xml:space="preserve"> se produjo la</w:t>
      </w:r>
      <w:r>
        <w:rPr>
          <w:rFonts w:ascii="Times New Roman" w:hAnsi="Times New Roman"/>
        </w:rPr>
        <w:t xml:space="preserve"> </w:t>
      </w:r>
      <w:r w:rsidRPr="00A428C4">
        <w:rPr>
          <w:rFonts w:ascii="Times New Roman" w:hAnsi="Times New Roman"/>
          <w:b/>
          <w:bCs/>
        </w:rPr>
        <w:t>revolución rusa</w:t>
      </w:r>
      <w:r>
        <w:rPr>
          <w:rFonts w:ascii="Times New Roman" w:hAnsi="Times New Roman"/>
        </w:rPr>
        <w:t xml:space="preserve"> </w:t>
      </w:r>
      <w:r w:rsidRPr="00A428C4">
        <w:rPr>
          <w:rFonts w:ascii="Times New Roman" w:hAnsi="Times New Roman"/>
        </w:rPr>
        <w:t>que acabó con la hegemonía del zar Nicolás II para proclama</w:t>
      </w:r>
      <w:r>
        <w:rPr>
          <w:rFonts w:ascii="Times New Roman" w:hAnsi="Times New Roman"/>
        </w:rPr>
        <w:t>r un estado comunista (la URSS).</w:t>
      </w:r>
    </w:p>
    <w:p w14:paraId="50FFBC07" w14:textId="77777777" w:rsidR="00556E90" w:rsidRDefault="00556E90" w:rsidP="00556E90">
      <w:pPr>
        <w:rPr>
          <w:rFonts w:ascii="Times New Roman" w:hAnsi="Times New Roman"/>
        </w:rPr>
      </w:pPr>
    </w:p>
    <w:p w14:paraId="7DDD4A5B" w14:textId="77777777" w:rsidR="00556E90" w:rsidRDefault="00556E90" w:rsidP="00556E90">
      <w:pPr>
        <w:rPr>
          <w:rFonts w:ascii="Times New Roman" w:hAnsi="Times New Roman"/>
        </w:rPr>
      </w:pPr>
      <w:r>
        <w:rPr>
          <w:rFonts w:ascii="Times New Roman" w:hAnsi="Times New Roman"/>
        </w:rPr>
        <w:t>L</w:t>
      </w:r>
      <w:r w:rsidRPr="00100F5E">
        <w:rPr>
          <w:rFonts w:ascii="Times New Roman" w:hAnsi="Times New Roman"/>
        </w:rPr>
        <w:t xml:space="preserve">a bonanza económica de algunos países </w:t>
      </w:r>
      <w:r>
        <w:rPr>
          <w:rFonts w:ascii="Times New Roman" w:hAnsi="Times New Roman"/>
        </w:rPr>
        <w:t xml:space="preserve">europeos </w:t>
      </w:r>
      <w:r w:rsidRPr="00100F5E">
        <w:rPr>
          <w:rFonts w:ascii="Times New Roman" w:hAnsi="Times New Roman"/>
        </w:rPr>
        <w:t>se vio reflejada en el impulso de las</w:t>
      </w:r>
      <w:r>
        <w:rPr>
          <w:rFonts w:ascii="Times New Roman" w:hAnsi="Times New Roman"/>
        </w:rPr>
        <w:t xml:space="preserve"> artes y la cultura</w:t>
      </w:r>
      <w:r w:rsidRPr="00100F5E">
        <w:rPr>
          <w:rFonts w:ascii="Times New Roman" w:hAnsi="Times New Roman"/>
        </w:rPr>
        <w:t>.</w:t>
      </w:r>
      <w:r>
        <w:rPr>
          <w:rFonts w:ascii="Times New Roman" w:hAnsi="Times New Roman"/>
        </w:rPr>
        <w:t xml:space="preserve"> </w:t>
      </w:r>
      <w:r w:rsidRPr="00100F5E">
        <w:rPr>
          <w:rFonts w:ascii="Times New Roman" w:hAnsi="Times New Roman"/>
        </w:rPr>
        <w:t>Un ejemplo de ello son las diversas</w:t>
      </w:r>
      <w:r>
        <w:rPr>
          <w:rFonts w:ascii="Times New Roman" w:hAnsi="Times New Roman"/>
        </w:rPr>
        <w:t xml:space="preserve"> </w:t>
      </w:r>
      <w:r w:rsidRPr="00100F5E">
        <w:rPr>
          <w:rFonts w:ascii="Times New Roman" w:hAnsi="Times New Roman"/>
          <w:b/>
          <w:bCs/>
        </w:rPr>
        <w:t>Exposiciones Universales</w:t>
      </w:r>
      <w:r>
        <w:rPr>
          <w:rFonts w:ascii="Times New Roman" w:hAnsi="Times New Roman"/>
        </w:rPr>
        <w:t xml:space="preserve"> </w:t>
      </w:r>
      <w:r w:rsidRPr="00100F5E">
        <w:rPr>
          <w:rFonts w:ascii="Times New Roman" w:hAnsi="Times New Roman"/>
        </w:rPr>
        <w:t>que se celebraron a finales del si</w:t>
      </w:r>
      <w:r>
        <w:rPr>
          <w:rFonts w:ascii="Times New Roman" w:hAnsi="Times New Roman"/>
        </w:rPr>
        <w:t>glo XIX y principios del</w:t>
      </w:r>
      <w:r w:rsidRPr="00100F5E">
        <w:rPr>
          <w:rFonts w:ascii="Times New Roman" w:hAnsi="Times New Roman"/>
        </w:rPr>
        <w:t xml:space="preserve"> XX.</w:t>
      </w:r>
    </w:p>
    <w:p w14:paraId="2D7A81E4"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1809"/>
        <w:gridCol w:w="7245"/>
      </w:tblGrid>
      <w:tr w:rsidR="00556E90" w:rsidRPr="00BE2062" w14:paraId="590BC824" w14:textId="77777777" w:rsidTr="006B447F">
        <w:tc>
          <w:tcPr>
            <w:tcW w:w="8897" w:type="dxa"/>
            <w:gridSpan w:val="2"/>
            <w:shd w:val="clear" w:color="auto" w:fill="0D0D0D" w:themeFill="text1" w:themeFillTint="F2"/>
          </w:tcPr>
          <w:p w14:paraId="4FD5D2FB"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556E90" w:rsidRPr="00BE2062" w14:paraId="5B7873FB" w14:textId="77777777" w:rsidTr="006B447F">
        <w:tc>
          <w:tcPr>
            <w:tcW w:w="2518" w:type="dxa"/>
          </w:tcPr>
          <w:p w14:paraId="3409E891"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379" w:type="dxa"/>
          </w:tcPr>
          <w:p w14:paraId="7B2BD432" w14:textId="77777777" w:rsidR="00556E90" w:rsidRPr="00BE2062" w:rsidRDefault="00556E90" w:rsidP="006B447F">
            <w:pPr>
              <w:rPr>
                <w:rFonts w:ascii="Times New Roman" w:hAnsi="Times New Roman"/>
                <w:b/>
                <w:color w:val="000000"/>
              </w:rPr>
            </w:pPr>
            <w:r>
              <w:rPr>
                <w:rFonts w:ascii="Times New Roman" w:hAnsi="Times New Roman"/>
                <w:color w:val="000000"/>
              </w:rPr>
              <w:t>LE_10_05</w:t>
            </w:r>
            <w:r w:rsidRPr="00BE2062">
              <w:rPr>
                <w:rFonts w:ascii="Times New Roman" w:hAnsi="Times New Roman"/>
                <w:color w:val="000000"/>
              </w:rPr>
              <w:t>_IMG</w:t>
            </w:r>
            <w:r>
              <w:rPr>
                <w:rFonts w:ascii="Times New Roman" w:hAnsi="Times New Roman"/>
                <w:color w:val="000000"/>
              </w:rPr>
              <w:t>03</w:t>
            </w:r>
          </w:p>
        </w:tc>
      </w:tr>
      <w:tr w:rsidR="00556E90" w:rsidRPr="00BE2062" w14:paraId="15E57A66" w14:textId="77777777" w:rsidTr="006B447F">
        <w:tc>
          <w:tcPr>
            <w:tcW w:w="2518" w:type="dxa"/>
          </w:tcPr>
          <w:p w14:paraId="37063ABA"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379" w:type="dxa"/>
          </w:tcPr>
          <w:p w14:paraId="0507C38C" w14:textId="71A0CEFD" w:rsidR="00556E90" w:rsidRPr="00BE2062" w:rsidRDefault="00556E90" w:rsidP="004D4A29">
            <w:pPr>
              <w:rPr>
                <w:rFonts w:ascii="Times New Roman" w:hAnsi="Times New Roman"/>
                <w:color w:val="000000"/>
              </w:rPr>
            </w:pPr>
            <w:r>
              <w:rPr>
                <w:rFonts w:ascii="Times New Roman" w:hAnsi="Times New Roman"/>
                <w:color w:val="000000"/>
              </w:rPr>
              <w:t xml:space="preserve">Torre </w:t>
            </w:r>
            <w:ins w:id="17" w:author="Admincmovil" w:date="2016-06-24T16:17:00Z">
              <w:r w:rsidR="004D4A29">
                <w:rPr>
                  <w:rFonts w:ascii="Times New Roman" w:hAnsi="Times New Roman"/>
                  <w:color w:val="000000"/>
                </w:rPr>
                <w:t xml:space="preserve">Eiffel </w:t>
              </w:r>
            </w:ins>
            <w:r>
              <w:rPr>
                <w:rFonts w:ascii="Times New Roman" w:hAnsi="Times New Roman"/>
                <w:color w:val="000000"/>
              </w:rPr>
              <w:t xml:space="preserve">en construcción </w:t>
            </w:r>
          </w:p>
        </w:tc>
      </w:tr>
      <w:tr w:rsidR="00556E90" w:rsidRPr="00BE2062" w14:paraId="203048AE" w14:textId="77777777" w:rsidTr="006B447F">
        <w:tc>
          <w:tcPr>
            <w:tcW w:w="2518" w:type="dxa"/>
          </w:tcPr>
          <w:p w14:paraId="1F9558CC" w14:textId="77777777" w:rsidR="00556E90" w:rsidRPr="00BE2062" w:rsidRDefault="00556E90" w:rsidP="006B447F">
            <w:pPr>
              <w:rPr>
                <w:rFonts w:ascii="Times New Roman" w:hAnsi="Times New Roman"/>
                <w:color w:val="000000"/>
              </w:rPr>
            </w:pPr>
            <w:r>
              <w:rPr>
                <w:rFonts w:ascii="Times New Roman" w:hAnsi="Times New Roman"/>
                <w:b/>
                <w:color w:val="000000"/>
              </w:rPr>
              <w:t>R</w:t>
            </w:r>
            <w:r w:rsidRPr="00BE2062">
              <w:rPr>
                <w:rFonts w:ascii="Times New Roman" w:hAnsi="Times New Roman"/>
                <w:b/>
                <w:color w:val="000000"/>
              </w:rPr>
              <w:t xml:space="preserve">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379" w:type="dxa"/>
          </w:tcPr>
          <w:p w14:paraId="3F7C575C" w14:textId="77777777" w:rsidR="00556E90" w:rsidRPr="005827FE" w:rsidRDefault="00556E90" w:rsidP="006B447F">
            <w:pPr>
              <w:rPr>
                <w:rFonts w:ascii="Times New Roman" w:hAnsi="Times New Roman"/>
                <w:color w:val="000000"/>
                <w:sz w:val="16"/>
                <w:szCs w:val="16"/>
              </w:rPr>
            </w:pPr>
            <w:r w:rsidRPr="005827FE">
              <w:rPr>
                <w:rFonts w:ascii="Times New Roman" w:hAnsi="Times New Roman"/>
                <w:color w:val="000000"/>
                <w:sz w:val="16"/>
                <w:szCs w:val="16"/>
              </w:rPr>
              <w:t>http://hispanicasaber.planetasaber.com/encyclopedia/default.asp?idpack=9&amp;idpil=000ESP01&amp;ruta=Buscador</w:t>
            </w:r>
          </w:p>
        </w:tc>
      </w:tr>
      <w:tr w:rsidR="00556E90" w:rsidRPr="00BE2062" w14:paraId="676B5717" w14:textId="77777777" w:rsidTr="006B447F">
        <w:tc>
          <w:tcPr>
            <w:tcW w:w="2518" w:type="dxa"/>
          </w:tcPr>
          <w:p w14:paraId="7760F008"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Pie de imagen</w:t>
            </w:r>
          </w:p>
        </w:tc>
        <w:tc>
          <w:tcPr>
            <w:tcW w:w="6379" w:type="dxa"/>
          </w:tcPr>
          <w:p w14:paraId="5CE56548" w14:textId="2C678D13" w:rsidR="00556E90" w:rsidRPr="005827FE" w:rsidRDefault="00556E90" w:rsidP="00AA1D7C">
            <w:pPr>
              <w:rPr>
                <w:rFonts w:ascii="Times New Roman" w:hAnsi="Times New Roman"/>
                <w:color w:val="000000"/>
                <w:lang w:val="es-CO"/>
              </w:rPr>
            </w:pPr>
            <w:r w:rsidRPr="005827FE">
              <w:rPr>
                <w:rFonts w:ascii="Times New Roman" w:hAnsi="Times New Roman"/>
                <w:color w:val="000000"/>
                <w:lang w:val="es-CO"/>
              </w:rPr>
              <w:t>La</w:t>
            </w:r>
            <w:r>
              <w:rPr>
                <w:rFonts w:ascii="Times New Roman" w:hAnsi="Times New Roman"/>
                <w:color w:val="000000"/>
                <w:lang w:val="es-CO"/>
              </w:rPr>
              <w:t xml:space="preserve"> </w:t>
            </w:r>
            <w:r w:rsidRPr="005827FE">
              <w:rPr>
                <w:rFonts w:ascii="Times New Roman" w:hAnsi="Times New Roman"/>
                <w:b/>
                <w:bCs/>
                <w:color w:val="000000"/>
                <w:lang w:val="es-CO"/>
              </w:rPr>
              <w:t>arquitectura</w:t>
            </w:r>
            <w:r>
              <w:rPr>
                <w:rFonts w:ascii="Times New Roman" w:hAnsi="Times New Roman"/>
                <w:color w:val="000000"/>
                <w:lang w:val="es-CO"/>
              </w:rPr>
              <w:t xml:space="preserve"> </w:t>
            </w:r>
            <w:r w:rsidRPr="005827FE">
              <w:rPr>
                <w:rFonts w:ascii="Times New Roman" w:hAnsi="Times New Roman"/>
                <w:color w:val="000000"/>
                <w:lang w:val="es-CO"/>
              </w:rPr>
              <w:t>fue un ejemplo de los</w:t>
            </w:r>
            <w:r>
              <w:rPr>
                <w:rFonts w:ascii="Times New Roman" w:hAnsi="Times New Roman"/>
                <w:color w:val="000000"/>
                <w:lang w:val="es-CO"/>
              </w:rPr>
              <w:t xml:space="preserve"> </w:t>
            </w:r>
            <w:r w:rsidRPr="005827FE">
              <w:rPr>
                <w:rFonts w:ascii="Times New Roman" w:hAnsi="Times New Roman"/>
                <w:b/>
                <w:bCs/>
                <w:color w:val="000000"/>
                <w:lang w:val="es-CO"/>
              </w:rPr>
              <w:t>avances tecnológicos</w:t>
            </w:r>
            <w:r>
              <w:rPr>
                <w:rFonts w:ascii="Times New Roman" w:hAnsi="Times New Roman"/>
                <w:color w:val="000000"/>
                <w:lang w:val="es-CO"/>
              </w:rPr>
              <w:t xml:space="preserve"> </w:t>
            </w:r>
            <w:r w:rsidRPr="005827FE">
              <w:rPr>
                <w:rFonts w:ascii="Times New Roman" w:hAnsi="Times New Roman"/>
                <w:color w:val="000000"/>
                <w:lang w:val="es-CO"/>
              </w:rPr>
              <w:t xml:space="preserve">de finales del siglo XIX, con varias construcciones emblemáticas como el desaparecido </w:t>
            </w:r>
            <w:ins w:id="18" w:author="Admincmovil" w:date="2016-06-24T16:17:00Z">
              <w:r w:rsidR="004D4A29">
                <w:rPr>
                  <w:rFonts w:ascii="Times New Roman" w:hAnsi="Times New Roman"/>
                  <w:color w:val="000000"/>
                  <w:lang w:val="es-CO"/>
                </w:rPr>
                <w:t>P</w:t>
              </w:r>
              <w:r w:rsidR="004D4A29" w:rsidRPr="005827FE">
                <w:rPr>
                  <w:rFonts w:ascii="Times New Roman" w:hAnsi="Times New Roman"/>
                  <w:color w:val="000000"/>
                  <w:lang w:val="es-CO"/>
                </w:rPr>
                <w:t xml:space="preserve">alacio </w:t>
              </w:r>
            </w:ins>
            <w:r w:rsidRPr="005827FE">
              <w:rPr>
                <w:rFonts w:ascii="Times New Roman" w:hAnsi="Times New Roman"/>
                <w:color w:val="000000"/>
                <w:lang w:val="es-CO"/>
              </w:rPr>
              <w:t>de Cristal de Londres o la</w:t>
            </w:r>
            <w:r>
              <w:rPr>
                <w:rFonts w:ascii="Times New Roman" w:hAnsi="Times New Roman"/>
                <w:color w:val="000000"/>
                <w:lang w:val="es-CO"/>
              </w:rPr>
              <w:t xml:space="preserve"> </w:t>
            </w:r>
            <w:ins w:id="19" w:author="Admincmovil" w:date="2016-06-24T16:19:00Z">
              <w:r w:rsidR="00AA1D7C">
                <w:rPr>
                  <w:rFonts w:ascii="Times New Roman" w:hAnsi="Times New Roman"/>
                  <w:b/>
                  <w:bCs/>
                  <w:color w:val="000000"/>
                  <w:lang w:val="es-CO"/>
                </w:rPr>
                <w:t>T</w:t>
              </w:r>
              <w:r w:rsidR="00AA1D7C" w:rsidRPr="005827FE">
                <w:rPr>
                  <w:rFonts w:ascii="Times New Roman" w:hAnsi="Times New Roman"/>
                  <w:b/>
                  <w:bCs/>
                  <w:color w:val="000000"/>
                  <w:lang w:val="es-CO"/>
                </w:rPr>
                <w:t xml:space="preserve">orre </w:t>
              </w:r>
            </w:ins>
            <w:r w:rsidRPr="005827FE">
              <w:rPr>
                <w:rFonts w:ascii="Times New Roman" w:hAnsi="Times New Roman"/>
                <w:b/>
                <w:bCs/>
                <w:color w:val="000000"/>
                <w:lang w:val="es-CO"/>
              </w:rPr>
              <w:t>Eiffel</w:t>
            </w:r>
            <w:r w:rsidRPr="005827FE">
              <w:rPr>
                <w:rFonts w:ascii="Times New Roman" w:hAnsi="Times New Roman"/>
                <w:color w:val="000000"/>
                <w:lang w:val="es-CO"/>
              </w:rPr>
              <w:t>, construida para la Exposición Universal de París de 1889.</w:t>
            </w:r>
          </w:p>
        </w:tc>
      </w:tr>
    </w:tbl>
    <w:p w14:paraId="1BF908B1" w14:textId="77777777" w:rsidR="00556E90" w:rsidRDefault="00556E90" w:rsidP="00556E90">
      <w:pPr>
        <w:rPr>
          <w:rFonts w:ascii="Times New Roman" w:hAnsi="Times New Roman"/>
        </w:rPr>
      </w:pPr>
    </w:p>
    <w:p w14:paraId="3BCF2107" w14:textId="1B9BDCAF" w:rsidR="00556E90" w:rsidRDefault="00556E90" w:rsidP="00556E90">
      <w:pPr>
        <w:rPr>
          <w:rFonts w:ascii="Times New Roman" w:hAnsi="Times New Roman"/>
        </w:rPr>
      </w:pPr>
      <w:r w:rsidRPr="00A428C4">
        <w:rPr>
          <w:rFonts w:ascii="Times New Roman" w:hAnsi="Times New Roman"/>
        </w:rPr>
        <w:t xml:space="preserve">La rivalidad entre las potencias coloniales, el auge del nacionalismo, las alianzas trabadas </w:t>
      </w:r>
      <w:r>
        <w:rPr>
          <w:rFonts w:ascii="Times New Roman" w:hAnsi="Times New Roman"/>
        </w:rPr>
        <w:t>que por entonces se sucedían</w:t>
      </w:r>
      <w:r w:rsidRPr="00A428C4">
        <w:rPr>
          <w:rFonts w:ascii="Times New Roman" w:hAnsi="Times New Roman"/>
        </w:rPr>
        <w:t xml:space="preserve"> y la carrera armamentística fueron las causas que produjeron la</w:t>
      </w:r>
      <w:r>
        <w:rPr>
          <w:rFonts w:ascii="Times New Roman" w:hAnsi="Times New Roman"/>
        </w:rPr>
        <w:t xml:space="preserve"> </w:t>
      </w:r>
      <w:r w:rsidRPr="00A428C4">
        <w:rPr>
          <w:rFonts w:ascii="Times New Roman" w:hAnsi="Times New Roman"/>
          <w:b/>
          <w:bCs/>
        </w:rPr>
        <w:t>Primera Guerra Mundial</w:t>
      </w:r>
      <w:r>
        <w:rPr>
          <w:rFonts w:ascii="Times New Roman" w:hAnsi="Times New Roman"/>
          <w:b/>
          <w:bCs/>
        </w:rPr>
        <w:t xml:space="preserve"> </w:t>
      </w:r>
      <w:r w:rsidRPr="00A428C4">
        <w:rPr>
          <w:rFonts w:ascii="Times New Roman" w:hAnsi="Times New Roman"/>
        </w:rPr>
        <w:t xml:space="preserve">(1914-1918), </w:t>
      </w:r>
      <w:r>
        <w:rPr>
          <w:rFonts w:ascii="Times New Roman" w:hAnsi="Times New Roman"/>
        </w:rPr>
        <w:t>que afectaría dramáticamente el ámbito</w:t>
      </w:r>
      <w:r w:rsidRPr="00A428C4">
        <w:rPr>
          <w:rFonts w:ascii="Times New Roman" w:hAnsi="Times New Roman"/>
        </w:rPr>
        <w:t xml:space="preserve"> demográf</w:t>
      </w:r>
      <w:r>
        <w:rPr>
          <w:rFonts w:ascii="Times New Roman" w:hAnsi="Times New Roman"/>
        </w:rPr>
        <w:t>ico, económico y social de toda Europa; entretanto,</w:t>
      </w:r>
      <w:r w:rsidRPr="00A428C4">
        <w:rPr>
          <w:rFonts w:ascii="Times New Roman" w:hAnsi="Times New Roman"/>
        </w:rPr>
        <w:t xml:space="preserve"> Estados Unidos se convertía en la primera potencia económica del mundo.</w:t>
      </w:r>
    </w:p>
    <w:p w14:paraId="1432E243"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556E90" w:rsidRPr="005D1738" w14:paraId="5DA63A75" w14:textId="77777777" w:rsidTr="006B447F">
        <w:tc>
          <w:tcPr>
            <w:tcW w:w="8978" w:type="dxa"/>
            <w:gridSpan w:val="2"/>
            <w:shd w:val="clear" w:color="auto" w:fill="000000" w:themeFill="text1"/>
          </w:tcPr>
          <w:p w14:paraId="7F1EDA36" w14:textId="77777777" w:rsidR="00556E90" w:rsidRPr="005D1738" w:rsidRDefault="00556E90" w:rsidP="006B447F">
            <w:pPr>
              <w:jc w:val="center"/>
              <w:rPr>
                <w:rFonts w:ascii="Times New Roman" w:hAnsi="Times New Roman"/>
                <w:b/>
                <w:color w:val="FFFFFF" w:themeColor="background1"/>
              </w:rPr>
            </w:pPr>
            <w:r w:rsidRPr="005D1738">
              <w:rPr>
                <w:rFonts w:ascii="Times New Roman" w:hAnsi="Times New Roman"/>
                <w:b/>
                <w:color w:val="FFFFFF" w:themeColor="background1"/>
              </w:rPr>
              <w:t>Recuerda</w:t>
            </w:r>
          </w:p>
        </w:tc>
      </w:tr>
      <w:tr w:rsidR="00556E90" w:rsidRPr="00726376" w14:paraId="409EAAE0" w14:textId="77777777" w:rsidTr="006B447F">
        <w:tc>
          <w:tcPr>
            <w:tcW w:w="2518" w:type="dxa"/>
          </w:tcPr>
          <w:p w14:paraId="4D1D899F" w14:textId="77777777" w:rsidR="00556E90" w:rsidRPr="00C22ADA" w:rsidRDefault="00556E90" w:rsidP="006B447F">
            <w:pPr>
              <w:rPr>
                <w:rFonts w:ascii="Times" w:hAnsi="Times"/>
                <w:b/>
              </w:rPr>
            </w:pPr>
            <w:r w:rsidRPr="00C22ADA">
              <w:rPr>
                <w:rFonts w:ascii="Times" w:hAnsi="Times"/>
                <w:b/>
              </w:rPr>
              <w:t>Contenido</w:t>
            </w:r>
          </w:p>
        </w:tc>
        <w:tc>
          <w:tcPr>
            <w:tcW w:w="6460" w:type="dxa"/>
          </w:tcPr>
          <w:p w14:paraId="013580EB" w14:textId="23C4C708" w:rsidR="00556E90" w:rsidRPr="00C22ADA" w:rsidRDefault="00556E90" w:rsidP="006B447F">
            <w:pPr>
              <w:rPr>
                <w:rFonts w:ascii="Times New Roman" w:hAnsi="Times New Roman"/>
              </w:rPr>
            </w:pPr>
            <w:r w:rsidRPr="00C22ADA">
              <w:rPr>
                <w:rFonts w:ascii="Times New Roman" w:hAnsi="Times New Roman"/>
              </w:rPr>
              <w:t xml:space="preserve">La situación de España en el panorama general de </w:t>
            </w:r>
            <w:ins w:id="20" w:author="Admincmovil" w:date="2016-06-25T12:03:00Z">
              <w:r w:rsidR="0066149A" w:rsidRPr="00C22ADA">
                <w:rPr>
                  <w:rFonts w:ascii="Times New Roman" w:hAnsi="Times New Roman"/>
                </w:rPr>
                <w:t>est</w:t>
              </w:r>
              <w:r w:rsidR="0066149A">
                <w:rPr>
                  <w:rFonts w:ascii="Times New Roman" w:hAnsi="Times New Roman"/>
                </w:rPr>
                <w:t>a</w:t>
              </w:r>
              <w:r w:rsidR="0066149A" w:rsidRPr="00C22ADA">
                <w:rPr>
                  <w:rFonts w:ascii="Times New Roman" w:hAnsi="Times New Roman"/>
                </w:rPr>
                <w:t xml:space="preserve"> </w:t>
              </w:r>
            </w:ins>
            <w:r w:rsidRPr="00C22ADA">
              <w:rPr>
                <w:rFonts w:ascii="Times New Roman" w:hAnsi="Times New Roman"/>
              </w:rPr>
              <w:t xml:space="preserve">época fue bastante peculiar. Mientras países como el Reino Unido, </w:t>
            </w:r>
            <w:r w:rsidRPr="00C22ADA">
              <w:rPr>
                <w:rFonts w:ascii="Times New Roman" w:hAnsi="Times New Roman"/>
              </w:rPr>
              <w:lastRenderedPageBreak/>
              <w:t xml:space="preserve">Francia, Alemania, Rusia, Estados Unidos o Japón estaban disfrutando de la bonanza de la segunda revolución industrial, España se encontraba sumida en un marcado </w:t>
            </w:r>
            <w:r w:rsidRPr="00C22ADA">
              <w:rPr>
                <w:rFonts w:ascii="Times New Roman" w:hAnsi="Times New Roman"/>
                <w:b/>
              </w:rPr>
              <w:t>atraso científico</w:t>
            </w:r>
            <w:r w:rsidRPr="00C22ADA">
              <w:rPr>
                <w:rFonts w:ascii="Times New Roman" w:hAnsi="Times New Roman"/>
              </w:rPr>
              <w:t xml:space="preserve"> y </w:t>
            </w:r>
            <w:r w:rsidRPr="00C22ADA">
              <w:rPr>
                <w:rFonts w:ascii="Times New Roman" w:hAnsi="Times New Roman"/>
                <w:b/>
              </w:rPr>
              <w:t>tecnológico</w:t>
            </w:r>
            <w:r w:rsidRPr="00C22ADA">
              <w:rPr>
                <w:rFonts w:ascii="Times New Roman" w:hAnsi="Times New Roman"/>
              </w:rPr>
              <w:t xml:space="preserve">. </w:t>
            </w:r>
          </w:p>
          <w:p w14:paraId="7C9F56EA" w14:textId="77777777" w:rsidR="00556E90" w:rsidRPr="00C22ADA" w:rsidRDefault="00556E90" w:rsidP="006B447F">
            <w:pPr>
              <w:rPr>
                <w:rFonts w:ascii="Times New Roman" w:hAnsi="Times New Roman"/>
              </w:rPr>
            </w:pPr>
          </w:p>
          <w:p w14:paraId="07D63AE9" w14:textId="77777777" w:rsidR="00556E90" w:rsidRPr="00C22ADA" w:rsidRDefault="00556E90" w:rsidP="006B447F">
            <w:pPr>
              <w:rPr>
                <w:rFonts w:ascii="Times New Roman" w:hAnsi="Times New Roman"/>
              </w:rPr>
            </w:pPr>
            <w:r w:rsidRPr="00C22ADA">
              <w:rPr>
                <w:rFonts w:ascii="Times New Roman" w:hAnsi="Times New Roman"/>
              </w:rPr>
              <w:t xml:space="preserve">Sin embargo, el estallido de la Primera Guerra Mundial supuso para la economía española, al contrario que para el resto de Europa, una época de </w:t>
            </w:r>
            <w:r w:rsidRPr="00C22ADA">
              <w:rPr>
                <w:rFonts w:ascii="Times New Roman" w:hAnsi="Times New Roman"/>
                <w:b/>
              </w:rPr>
              <w:t>auge</w:t>
            </w:r>
            <w:r w:rsidRPr="00C22ADA">
              <w:rPr>
                <w:rFonts w:ascii="Times New Roman" w:hAnsi="Times New Roman"/>
              </w:rPr>
              <w:t>, pues debido a su condición de país neutral, tuvo la oportunidad de abastecer de productos básicos a todos los países en guerra. No obstante, los obreros vieron como esos productos se encarecían debido a las numerosas exportaciones, lo cual contribuyó a la tensión entre el proletariado y la burguesía.</w:t>
            </w:r>
          </w:p>
        </w:tc>
      </w:tr>
    </w:tbl>
    <w:p w14:paraId="220E2FFD" w14:textId="77777777" w:rsidR="00556E90" w:rsidRDefault="00556E90" w:rsidP="00556E90">
      <w:pPr>
        <w:rPr>
          <w:rFonts w:ascii="Times New Roman" w:hAnsi="Times New Roman"/>
        </w:rPr>
      </w:pPr>
    </w:p>
    <w:p w14:paraId="1553C3DF" w14:textId="77777777" w:rsidR="00556E90" w:rsidRPr="00691FCA" w:rsidRDefault="00556E90" w:rsidP="00556E90">
      <w:pPr>
        <w:jc w:val="both"/>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Pr>
          <w:rFonts w:ascii="Times New Roman" w:hAnsi="Times New Roman"/>
          <w:b/>
        </w:rPr>
        <w:t>2.1.2 Contexto s</w:t>
      </w:r>
      <w:r w:rsidRPr="00691FCA">
        <w:rPr>
          <w:rFonts w:ascii="Times New Roman" w:hAnsi="Times New Roman"/>
          <w:b/>
        </w:rPr>
        <w:t>ocial</w:t>
      </w:r>
    </w:p>
    <w:p w14:paraId="498DF603" w14:textId="77777777" w:rsidR="00556E90" w:rsidRDefault="00556E90" w:rsidP="00556E90">
      <w:pPr>
        <w:jc w:val="both"/>
        <w:rPr>
          <w:rFonts w:ascii="Times New Roman" w:hAnsi="Times New Roman"/>
          <w:b/>
        </w:rPr>
      </w:pPr>
    </w:p>
    <w:p w14:paraId="6623AD2D" w14:textId="77777777" w:rsidR="00556E90" w:rsidRDefault="00556E90" w:rsidP="00556E90">
      <w:pPr>
        <w:rPr>
          <w:rFonts w:ascii="Times New Roman" w:hAnsi="Times New Roman"/>
        </w:rPr>
      </w:pPr>
      <w:r w:rsidRPr="00100F5E">
        <w:rPr>
          <w:rFonts w:ascii="Times New Roman" w:hAnsi="Times New Roman"/>
        </w:rPr>
        <w:t>El últim</w:t>
      </w:r>
      <w:r>
        <w:rPr>
          <w:rFonts w:ascii="Times New Roman" w:hAnsi="Times New Roman"/>
        </w:rPr>
        <w:t>o cuarto del siglo XIX en España, tras la Primera República</w:t>
      </w:r>
      <w:r w:rsidRPr="00100F5E">
        <w:rPr>
          <w:rFonts w:ascii="Times New Roman" w:hAnsi="Times New Roman"/>
        </w:rPr>
        <w:t xml:space="preserve"> (1873-1874), es conocido como la época de la</w:t>
      </w:r>
      <w:r>
        <w:rPr>
          <w:rFonts w:ascii="Times New Roman" w:hAnsi="Times New Roman"/>
        </w:rPr>
        <w:t xml:space="preserve"> </w:t>
      </w:r>
      <w:r w:rsidRPr="00100F5E">
        <w:rPr>
          <w:rFonts w:ascii="Times New Roman" w:hAnsi="Times New Roman"/>
          <w:b/>
          <w:bCs/>
        </w:rPr>
        <w:t>Restauración borbónica</w:t>
      </w:r>
      <w:r>
        <w:rPr>
          <w:rFonts w:ascii="Times New Roman" w:hAnsi="Times New Roman"/>
        </w:rPr>
        <w:t xml:space="preserve"> </w:t>
      </w:r>
      <w:r w:rsidRPr="00100F5E">
        <w:rPr>
          <w:rFonts w:ascii="Times New Roman" w:hAnsi="Times New Roman"/>
        </w:rPr>
        <w:t>(1874-1898).</w:t>
      </w:r>
      <w:r>
        <w:rPr>
          <w:rFonts w:ascii="Times New Roman" w:hAnsi="Times New Roman"/>
        </w:rPr>
        <w:t xml:space="preserve"> </w:t>
      </w:r>
      <w:r w:rsidRPr="00100F5E">
        <w:rPr>
          <w:rFonts w:ascii="Times New Roman" w:hAnsi="Times New Roman"/>
        </w:rPr>
        <w:t>Después de la abdicación del rey Amadeo d</w:t>
      </w:r>
      <w:r>
        <w:rPr>
          <w:rFonts w:ascii="Times New Roman" w:hAnsi="Times New Roman"/>
        </w:rPr>
        <w:t>e Saboya en 1873 y el breve peri</w:t>
      </w:r>
      <w:r w:rsidRPr="00100F5E">
        <w:rPr>
          <w:rFonts w:ascii="Times New Roman" w:hAnsi="Times New Roman"/>
        </w:rPr>
        <w:t>odo posterior d</w:t>
      </w:r>
      <w:r>
        <w:rPr>
          <w:rFonts w:ascii="Times New Roman" w:hAnsi="Times New Roman"/>
        </w:rPr>
        <w:t>e la Primera República, un</w:t>
      </w:r>
      <w:r w:rsidRPr="00100F5E">
        <w:rPr>
          <w:rFonts w:ascii="Times New Roman" w:hAnsi="Times New Roman"/>
        </w:rPr>
        <w:t xml:space="preserve"> miembro de la casa de Borbón,</w:t>
      </w:r>
      <w:r>
        <w:rPr>
          <w:rFonts w:ascii="Times New Roman" w:hAnsi="Times New Roman"/>
        </w:rPr>
        <w:t xml:space="preserve"> </w:t>
      </w:r>
      <w:r w:rsidRPr="00100F5E">
        <w:rPr>
          <w:rFonts w:ascii="Times New Roman" w:hAnsi="Times New Roman"/>
          <w:b/>
          <w:bCs/>
        </w:rPr>
        <w:t>Alfonso XII</w:t>
      </w:r>
      <w:r>
        <w:rPr>
          <w:rFonts w:ascii="Times New Roman" w:hAnsi="Times New Roman"/>
        </w:rPr>
        <w:t>, fue proclamado rey, restaurándose así la monarquía</w:t>
      </w:r>
      <w:r w:rsidRPr="00100F5E">
        <w:rPr>
          <w:rFonts w:ascii="Times New Roman" w:hAnsi="Times New Roman"/>
        </w:rPr>
        <w:t>.</w:t>
      </w:r>
      <w:r>
        <w:rPr>
          <w:rFonts w:ascii="Times New Roman" w:hAnsi="Times New Roman"/>
        </w:rPr>
        <w:t xml:space="preserve"> </w:t>
      </w:r>
      <w:r w:rsidRPr="00100F5E">
        <w:rPr>
          <w:rFonts w:ascii="Times New Roman" w:hAnsi="Times New Roman"/>
        </w:rPr>
        <w:t>Al mismo tiempo, en e</w:t>
      </w:r>
      <w:r>
        <w:rPr>
          <w:rFonts w:ascii="Times New Roman" w:hAnsi="Times New Roman"/>
        </w:rPr>
        <w:t>l gobierno se inició un sistema</w:t>
      </w:r>
      <w:r w:rsidRPr="00100F5E">
        <w:rPr>
          <w:rFonts w:ascii="Times New Roman" w:hAnsi="Times New Roman"/>
        </w:rPr>
        <w:t xml:space="preserve"> </w:t>
      </w:r>
      <w:r>
        <w:rPr>
          <w:rFonts w:ascii="Times New Roman" w:hAnsi="Times New Roman"/>
        </w:rPr>
        <w:t>(</w:t>
      </w:r>
      <w:r w:rsidRPr="00100F5E">
        <w:rPr>
          <w:rFonts w:ascii="Times New Roman" w:hAnsi="Times New Roman"/>
        </w:rPr>
        <w:t>el</w:t>
      </w:r>
      <w:r>
        <w:rPr>
          <w:rFonts w:ascii="Times New Roman" w:hAnsi="Times New Roman"/>
        </w:rPr>
        <w:t xml:space="preserve"> </w:t>
      </w:r>
      <w:r w:rsidRPr="00100F5E">
        <w:rPr>
          <w:rFonts w:ascii="Times New Roman" w:hAnsi="Times New Roman"/>
          <w:b/>
          <w:bCs/>
        </w:rPr>
        <w:t>turno pacífico</w:t>
      </w:r>
      <w:r>
        <w:rPr>
          <w:rFonts w:ascii="Times New Roman" w:hAnsi="Times New Roman"/>
        </w:rPr>
        <w:t>)</w:t>
      </w:r>
      <w:r w:rsidRPr="00100F5E">
        <w:rPr>
          <w:rFonts w:ascii="Times New Roman" w:hAnsi="Times New Roman"/>
        </w:rPr>
        <w:t xml:space="preserve"> basado en la alternancia del poder entre los partidos conservadores y los progresistas.</w:t>
      </w:r>
    </w:p>
    <w:p w14:paraId="01B77A42"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556E90" w:rsidRPr="005D1738" w14:paraId="1F84E856" w14:textId="77777777" w:rsidTr="006B447F">
        <w:tc>
          <w:tcPr>
            <w:tcW w:w="8978" w:type="dxa"/>
            <w:gridSpan w:val="2"/>
            <w:shd w:val="clear" w:color="auto" w:fill="000000" w:themeFill="text1"/>
          </w:tcPr>
          <w:p w14:paraId="76D9E075" w14:textId="77777777" w:rsidR="00556E90" w:rsidRPr="006B5C15" w:rsidRDefault="00556E90" w:rsidP="006B447F">
            <w:pPr>
              <w:jc w:val="center"/>
              <w:rPr>
                <w:rFonts w:ascii="Times New Roman" w:hAnsi="Times New Roman"/>
                <w:b/>
                <w:color w:val="FFFFFF" w:themeColor="background1"/>
              </w:rPr>
            </w:pPr>
            <w:r w:rsidRPr="006B5C15">
              <w:rPr>
                <w:rFonts w:ascii="Times New Roman" w:hAnsi="Times New Roman"/>
                <w:b/>
                <w:color w:val="FFFFFF" w:themeColor="background1"/>
              </w:rPr>
              <w:t>Recuerda</w:t>
            </w:r>
          </w:p>
        </w:tc>
      </w:tr>
      <w:tr w:rsidR="00556E90" w:rsidRPr="00726376" w14:paraId="2EFC0472" w14:textId="77777777" w:rsidTr="006B447F">
        <w:tc>
          <w:tcPr>
            <w:tcW w:w="2518" w:type="dxa"/>
          </w:tcPr>
          <w:p w14:paraId="48D1F126" w14:textId="77777777" w:rsidR="00556E90" w:rsidRPr="006B5C15" w:rsidRDefault="00556E90" w:rsidP="006B447F">
            <w:pPr>
              <w:rPr>
                <w:rFonts w:ascii="Times" w:hAnsi="Times"/>
                <w:b/>
              </w:rPr>
            </w:pPr>
            <w:r w:rsidRPr="006B5C15">
              <w:rPr>
                <w:rFonts w:ascii="Times" w:hAnsi="Times"/>
                <w:b/>
              </w:rPr>
              <w:t>Contenido</w:t>
            </w:r>
          </w:p>
        </w:tc>
        <w:tc>
          <w:tcPr>
            <w:tcW w:w="6460" w:type="dxa"/>
          </w:tcPr>
          <w:p w14:paraId="391D2AB4" w14:textId="77777777" w:rsidR="00556E90" w:rsidRPr="006B5C15" w:rsidRDefault="00556E90" w:rsidP="006B447F">
            <w:pPr>
              <w:rPr>
                <w:rFonts w:ascii="Times New Roman" w:hAnsi="Times New Roman"/>
              </w:rPr>
            </w:pPr>
            <w:r w:rsidRPr="006B5C15">
              <w:rPr>
                <w:rFonts w:ascii="Times New Roman" w:hAnsi="Times New Roman"/>
              </w:rPr>
              <w:t xml:space="preserve">La etapa de la Restauración borbónica finalizó en 1898, año en el que se produjo el llamado </w:t>
            </w:r>
            <w:r w:rsidRPr="006B5C15">
              <w:rPr>
                <w:rFonts w:ascii="Times New Roman" w:hAnsi="Times New Roman"/>
                <w:b/>
                <w:bCs/>
              </w:rPr>
              <w:t>desastre del 98</w:t>
            </w:r>
            <w:r w:rsidRPr="006B5C15">
              <w:rPr>
                <w:rFonts w:ascii="Times New Roman" w:hAnsi="Times New Roman"/>
              </w:rPr>
              <w:t>: la pérdida de las colonias.</w:t>
            </w:r>
          </w:p>
        </w:tc>
      </w:tr>
    </w:tbl>
    <w:p w14:paraId="15436714"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56E90" w:rsidRPr="00BE2062" w14:paraId="128A9056"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5D61FB0" w14:textId="77777777" w:rsidR="00556E90" w:rsidRPr="00BE2062" w:rsidRDefault="00556E90" w:rsidP="006B447F">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r w:rsidRPr="00BE2062">
              <w:rPr>
                <w:rFonts w:ascii="Times New Roman" w:hAnsi="Times New Roman"/>
                <w:b/>
                <w:color w:val="FFFFFF" w:themeColor="background1"/>
              </w:rPr>
              <w:t>)</w:t>
            </w:r>
          </w:p>
        </w:tc>
      </w:tr>
      <w:tr w:rsidR="00556E90" w:rsidRPr="00BE2062" w14:paraId="6D2FE868"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CFEE35"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26596" w14:textId="77777777" w:rsidR="00556E90" w:rsidRPr="00BE2062" w:rsidRDefault="00556E90" w:rsidP="006B447F">
            <w:pPr>
              <w:rPr>
                <w:rFonts w:ascii="Times New Roman" w:hAnsi="Times New Roman"/>
                <w:b/>
                <w:color w:val="000000"/>
              </w:rPr>
            </w:pPr>
            <w:r>
              <w:rPr>
                <w:rFonts w:ascii="Times New Roman" w:hAnsi="Times New Roman"/>
                <w:color w:val="000000"/>
              </w:rPr>
              <w:t>LE_10_05_REC5</w:t>
            </w:r>
            <w:r w:rsidRPr="00BE2062">
              <w:rPr>
                <w:rFonts w:ascii="Times New Roman" w:hAnsi="Times New Roman"/>
                <w:color w:val="000000"/>
              </w:rPr>
              <w:t>0</w:t>
            </w:r>
          </w:p>
        </w:tc>
      </w:tr>
      <w:tr w:rsidR="00556E90" w:rsidRPr="00BE2062" w14:paraId="6445CFFE"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3D178"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7D3D0" w14:textId="77777777" w:rsidR="00556E90" w:rsidRPr="00BE2062" w:rsidRDefault="00556E90" w:rsidP="006B447F">
            <w:pPr>
              <w:rPr>
                <w:rFonts w:ascii="Times New Roman" w:hAnsi="Times New Roman"/>
                <w:color w:val="000000"/>
              </w:rPr>
            </w:pPr>
            <w:r w:rsidRPr="002343B1">
              <w:rPr>
                <w:rFonts w:ascii="Times New Roman" w:hAnsi="Times New Roman"/>
                <w:color w:val="000000"/>
              </w:rPr>
              <w:t>La generación del 98</w:t>
            </w:r>
          </w:p>
        </w:tc>
      </w:tr>
      <w:tr w:rsidR="00556E90" w:rsidRPr="00BE2062" w14:paraId="45B7E1ED"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91FA8"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06ECF" w14:textId="77777777" w:rsidR="00556E90" w:rsidRPr="00BE2062" w:rsidRDefault="00556E90" w:rsidP="006B447F">
            <w:pPr>
              <w:shd w:val="clear" w:color="auto" w:fill="FFFFFF"/>
              <w:rPr>
                <w:rFonts w:ascii="Times New Roman" w:hAnsi="Times New Roman"/>
                <w:color w:val="000000"/>
              </w:rPr>
            </w:pPr>
            <w:r>
              <w:rPr>
                <w:rFonts w:ascii="Times New Roman" w:hAnsi="Times New Roman"/>
                <w:color w:val="000000"/>
              </w:rPr>
              <w:t>Vi</w:t>
            </w:r>
            <w:r w:rsidRPr="002343B1">
              <w:rPr>
                <w:rFonts w:ascii="Times New Roman" w:hAnsi="Times New Roman"/>
                <w:color w:val="000000"/>
              </w:rPr>
              <w:t>deo que presenta las característ</w:t>
            </w:r>
            <w:r>
              <w:rPr>
                <w:rFonts w:ascii="Times New Roman" w:hAnsi="Times New Roman"/>
                <w:color w:val="000000"/>
              </w:rPr>
              <w:t>icas de la crisis de 1898 y la g</w:t>
            </w:r>
            <w:r w:rsidRPr="002343B1">
              <w:rPr>
                <w:rFonts w:ascii="Times New Roman" w:hAnsi="Times New Roman"/>
                <w:color w:val="000000"/>
              </w:rPr>
              <w:t>eneración del 98</w:t>
            </w:r>
          </w:p>
        </w:tc>
      </w:tr>
    </w:tbl>
    <w:p w14:paraId="3A631C10" w14:textId="77777777" w:rsidR="00556E90" w:rsidRDefault="00556E90" w:rsidP="00556E90">
      <w:pPr>
        <w:rPr>
          <w:rFonts w:ascii="Times New Roman" w:hAnsi="Times New Roman"/>
        </w:rPr>
      </w:pPr>
    </w:p>
    <w:p w14:paraId="073858EC" w14:textId="77777777" w:rsidR="00556E90" w:rsidRDefault="00556E90" w:rsidP="00556E90">
      <w:pPr>
        <w:rPr>
          <w:rFonts w:ascii="Times New Roman" w:hAnsi="Times New Roman"/>
        </w:rPr>
      </w:pPr>
      <w:r w:rsidRPr="005827FE">
        <w:rPr>
          <w:rFonts w:ascii="Times New Roman" w:hAnsi="Times New Roman"/>
        </w:rPr>
        <w:t xml:space="preserve">Los primeros años del siglo XX coinciden con el reinado de </w:t>
      </w:r>
      <w:r w:rsidRPr="00A13176">
        <w:rPr>
          <w:rFonts w:ascii="Times New Roman" w:hAnsi="Times New Roman"/>
          <w:b/>
        </w:rPr>
        <w:t>Alfonso XIII</w:t>
      </w:r>
      <w:r w:rsidRPr="005827FE">
        <w:rPr>
          <w:rFonts w:ascii="Times New Roman" w:hAnsi="Times New Roman"/>
        </w:rPr>
        <w:t xml:space="preserve"> </w:t>
      </w:r>
      <w:r>
        <w:rPr>
          <w:rFonts w:ascii="Times New Roman" w:hAnsi="Times New Roman"/>
        </w:rPr>
        <w:t xml:space="preserve">en España </w:t>
      </w:r>
      <w:r w:rsidRPr="005827FE">
        <w:rPr>
          <w:rFonts w:ascii="Times New Roman" w:hAnsi="Times New Roman"/>
        </w:rPr>
        <w:t>(1902-1931).</w:t>
      </w:r>
      <w:r>
        <w:rPr>
          <w:rFonts w:ascii="Times New Roman" w:hAnsi="Times New Roman"/>
        </w:rPr>
        <w:t xml:space="preserve"> Esta etapa se caracterizó </w:t>
      </w:r>
      <w:r w:rsidRPr="005827FE">
        <w:rPr>
          <w:rFonts w:ascii="Times New Roman" w:hAnsi="Times New Roman"/>
        </w:rPr>
        <w:t>por la conflictividad social (protestas obreras, pistolerismo, guerra de Marruecos, etc.) y la inestabilidad política.</w:t>
      </w:r>
    </w:p>
    <w:p w14:paraId="17B817AD" w14:textId="77777777" w:rsidR="00556E90" w:rsidRPr="005827FE" w:rsidRDefault="00556E90" w:rsidP="00556E90">
      <w:pPr>
        <w:rPr>
          <w:rFonts w:ascii="Times New Roman" w:hAnsi="Times New Roman"/>
        </w:rPr>
      </w:pPr>
    </w:p>
    <w:p w14:paraId="0C70F555" w14:textId="77777777" w:rsidR="00556E90" w:rsidRPr="005827FE" w:rsidRDefault="00556E90" w:rsidP="00556E90">
      <w:pPr>
        <w:rPr>
          <w:rFonts w:ascii="Times New Roman" w:hAnsi="Times New Roman"/>
        </w:rPr>
      </w:pPr>
      <w:r>
        <w:rPr>
          <w:rFonts w:ascii="Times New Roman" w:hAnsi="Times New Roman"/>
        </w:rPr>
        <w:t>La década de 1920 estuvo marcada</w:t>
      </w:r>
      <w:r w:rsidRPr="005827FE">
        <w:rPr>
          <w:rFonts w:ascii="Times New Roman" w:hAnsi="Times New Roman"/>
        </w:rPr>
        <w:t xml:space="preserve"> por la</w:t>
      </w:r>
      <w:r>
        <w:rPr>
          <w:rFonts w:ascii="Times New Roman" w:hAnsi="Times New Roman"/>
        </w:rPr>
        <w:t xml:space="preserve"> </w:t>
      </w:r>
      <w:r w:rsidRPr="005827FE">
        <w:rPr>
          <w:rFonts w:ascii="Times New Roman" w:hAnsi="Times New Roman"/>
          <w:b/>
          <w:bCs/>
        </w:rPr>
        <w:t>dictadura de Primo de Rivera</w:t>
      </w:r>
      <w:r w:rsidRPr="005827FE">
        <w:rPr>
          <w:rFonts w:ascii="Times New Roman" w:hAnsi="Times New Roman"/>
        </w:rPr>
        <w:t>, impuesta con la intención de establecer con mano dura el orden público que se había desvanecido en los últimos años de la Restauración.</w:t>
      </w:r>
      <w:r>
        <w:rPr>
          <w:rFonts w:ascii="Times New Roman" w:hAnsi="Times New Roman"/>
        </w:rPr>
        <w:t xml:space="preserve"> </w:t>
      </w:r>
      <w:r w:rsidRPr="005827FE">
        <w:rPr>
          <w:rFonts w:ascii="Times New Roman" w:hAnsi="Times New Roman"/>
        </w:rPr>
        <w:t>Sin embargo, los conflictos sociales y políticos permanecieron, lo cual obligó a Primo de Rivera a dimitir en 1930.</w:t>
      </w:r>
    </w:p>
    <w:p w14:paraId="64807B2B"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556E90" w:rsidRPr="005D1738" w14:paraId="5A4AEC00" w14:textId="77777777" w:rsidTr="006B447F">
        <w:tc>
          <w:tcPr>
            <w:tcW w:w="8978" w:type="dxa"/>
            <w:gridSpan w:val="2"/>
            <w:shd w:val="clear" w:color="auto" w:fill="000000" w:themeFill="text1"/>
          </w:tcPr>
          <w:p w14:paraId="300210CA" w14:textId="77777777" w:rsidR="00556E90" w:rsidRPr="006B5C15" w:rsidRDefault="00556E90" w:rsidP="006B447F">
            <w:pPr>
              <w:jc w:val="center"/>
              <w:rPr>
                <w:rFonts w:ascii="Times New Roman" w:hAnsi="Times New Roman"/>
                <w:b/>
                <w:color w:val="FFFFFF" w:themeColor="background1"/>
              </w:rPr>
            </w:pPr>
            <w:r w:rsidRPr="006B5C15">
              <w:rPr>
                <w:rFonts w:ascii="Times New Roman" w:hAnsi="Times New Roman"/>
                <w:b/>
                <w:color w:val="FFFFFF" w:themeColor="background1"/>
              </w:rPr>
              <w:t>Destacado</w:t>
            </w:r>
          </w:p>
        </w:tc>
      </w:tr>
      <w:tr w:rsidR="00556E90" w:rsidRPr="00726376" w14:paraId="6EB1F6FE" w14:textId="77777777" w:rsidTr="006B447F">
        <w:tc>
          <w:tcPr>
            <w:tcW w:w="2518" w:type="dxa"/>
          </w:tcPr>
          <w:p w14:paraId="074C94F2" w14:textId="77777777" w:rsidR="00556E90" w:rsidRPr="006B5C15" w:rsidRDefault="00556E90" w:rsidP="006B447F">
            <w:pPr>
              <w:rPr>
                <w:rFonts w:ascii="Times" w:hAnsi="Times"/>
                <w:b/>
              </w:rPr>
            </w:pPr>
            <w:r w:rsidRPr="006B5C15">
              <w:rPr>
                <w:rFonts w:ascii="Times" w:hAnsi="Times"/>
                <w:b/>
              </w:rPr>
              <w:t>Título</w:t>
            </w:r>
          </w:p>
        </w:tc>
        <w:tc>
          <w:tcPr>
            <w:tcW w:w="6460" w:type="dxa"/>
          </w:tcPr>
          <w:p w14:paraId="1FFAAC55" w14:textId="77777777" w:rsidR="00556E90" w:rsidRPr="006B5C15" w:rsidRDefault="00556E90" w:rsidP="006B447F">
            <w:pPr>
              <w:rPr>
                <w:rFonts w:ascii="Times" w:hAnsi="Times"/>
                <w:b/>
              </w:rPr>
            </w:pPr>
            <w:r w:rsidRPr="006B5C15">
              <w:rPr>
                <w:rFonts w:ascii="Times" w:hAnsi="Times"/>
                <w:b/>
              </w:rPr>
              <w:t>La Segunda República</w:t>
            </w:r>
          </w:p>
        </w:tc>
      </w:tr>
      <w:tr w:rsidR="00556E90" w14:paraId="67A36E2B" w14:textId="77777777" w:rsidTr="006B447F">
        <w:tc>
          <w:tcPr>
            <w:tcW w:w="2518" w:type="dxa"/>
          </w:tcPr>
          <w:p w14:paraId="3C5D5E5E" w14:textId="77777777" w:rsidR="00556E90" w:rsidRPr="006B5C15" w:rsidRDefault="00556E90" w:rsidP="006B447F">
            <w:pPr>
              <w:rPr>
                <w:rFonts w:ascii="Times" w:hAnsi="Times"/>
              </w:rPr>
            </w:pPr>
            <w:r w:rsidRPr="006B5C15">
              <w:rPr>
                <w:rFonts w:ascii="Times" w:hAnsi="Times"/>
                <w:b/>
              </w:rPr>
              <w:lastRenderedPageBreak/>
              <w:t>Contenido</w:t>
            </w:r>
          </w:p>
        </w:tc>
        <w:tc>
          <w:tcPr>
            <w:tcW w:w="6460" w:type="dxa"/>
          </w:tcPr>
          <w:p w14:paraId="64FA0BCC" w14:textId="77777777" w:rsidR="00556E90" w:rsidRPr="006B5C15" w:rsidRDefault="00556E90" w:rsidP="006B447F">
            <w:pPr>
              <w:rPr>
                <w:rFonts w:ascii="Times" w:hAnsi="Times"/>
              </w:rPr>
            </w:pPr>
            <w:r w:rsidRPr="006B5C15">
              <w:rPr>
                <w:rFonts w:ascii="Times New Roman" w:hAnsi="Times New Roman"/>
              </w:rPr>
              <w:t xml:space="preserve">El fin de la dictadura </w:t>
            </w:r>
            <w:r>
              <w:rPr>
                <w:rFonts w:ascii="Times New Roman" w:hAnsi="Times New Roman"/>
              </w:rPr>
              <w:t xml:space="preserve">de Primo de Rivera </w:t>
            </w:r>
            <w:r w:rsidRPr="006B5C15">
              <w:rPr>
                <w:rFonts w:ascii="Times New Roman" w:hAnsi="Times New Roman"/>
              </w:rPr>
              <w:t xml:space="preserve">propició la proclamación de la </w:t>
            </w:r>
            <w:r w:rsidRPr="006B5C15">
              <w:rPr>
                <w:rFonts w:ascii="Times New Roman" w:hAnsi="Times New Roman"/>
                <w:b/>
                <w:bCs/>
              </w:rPr>
              <w:t>Segunda República</w:t>
            </w:r>
            <w:r w:rsidRPr="006B5C15">
              <w:rPr>
                <w:rFonts w:ascii="Times New Roman" w:hAnsi="Times New Roman"/>
              </w:rPr>
              <w:t>, cuyo sistema político se plasmó en la Constitución de 1931.</w:t>
            </w:r>
          </w:p>
        </w:tc>
      </w:tr>
    </w:tbl>
    <w:p w14:paraId="03C65864" w14:textId="77777777" w:rsidR="00556E90" w:rsidRPr="005827FE" w:rsidRDefault="00556E90" w:rsidP="00556E90">
      <w:pPr>
        <w:rPr>
          <w:rFonts w:ascii="Times New Roman" w:hAnsi="Times New Roman"/>
        </w:rPr>
      </w:pPr>
    </w:p>
    <w:p w14:paraId="6B39B5F7" w14:textId="4F144D8E" w:rsidR="00556E90" w:rsidRDefault="00556E90" w:rsidP="00556E90">
      <w:pPr>
        <w:rPr>
          <w:rFonts w:ascii="Times New Roman" w:hAnsi="Times New Roman"/>
        </w:rPr>
      </w:pPr>
      <w:r w:rsidRPr="005827FE">
        <w:rPr>
          <w:rFonts w:ascii="Times New Roman" w:hAnsi="Times New Roman"/>
        </w:rPr>
        <w:t>El gobierno de la Segunda República quiso sacar al país del atraso en el que vivía y modernizarlo radicalmente</w:t>
      </w:r>
      <w:r>
        <w:rPr>
          <w:rFonts w:ascii="Times New Roman" w:hAnsi="Times New Roman"/>
        </w:rPr>
        <w:t>,</w:t>
      </w:r>
      <w:r w:rsidRPr="005827FE">
        <w:rPr>
          <w:rFonts w:ascii="Times New Roman" w:hAnsi="Times New Roman"/>
        </w:rPr>
        <w:t xml:space="preserve"> a</w:t>
      </w:r>
      <w:r>
        <w:rPr>
          <w:rFonts w:ascii="Times New Roman" w:hAnsi="Times New Roman"/>
        </w:rPr>
        <w:t>boliendo el régimen oligárquico y</w:t>
      </w:r>
      <w:r w:rsidRPr="005827FE">
        <w:rPr>
          <w:rFonts w:ascii="Times New Roman" w:hAnsi="Times New Roman"/>
        </w:rPr>
        <w:t xml:space="preserve"> preindu</w:t>
      </w:r>
      <w:r>
        <w:rPr>
          <w:rFonts w:ascii="Times New Roman" w:hAnsi="Times New Roman"/>
        </w:rPr>
        <w:t>strial que regía. Trató</w:t>
      </w:r>
      <w:r w:rsidRPr="005827FE">
        <w:rPr>
          <w:rFonts w:ascii="Times New Roman" w:hAnsi="Times New Roman"/>
        </w:rPr>
        <w:t xml:space="preserve"> </w:t>
      </w:r>
      <w:r>
        <w:rPr>
          <w:rFonts w:ascii="Times New Roman" w:hAnsi="Times New Roman"/>
        </w:rPr>
        <w:t>de instaurar</w:t>
      </w:r>
      <w:r w:rsidRPr="005827FE">
        <w:rPr>
          <w:rFonts w:ascii="Times New Roman" w:hAnsi="Times New Roman"/>
        </w:rPr>
        <w:t xml:space="preserve"> un sistema sociopolítico moderno, acorde con la nueva sociedad urbana, que redujera las enormes desigualdades de clase, sobre todo en el medio rural.</w:t>
      </w:r>
      <w:r>
        <w:rPr>
          <w:rFonts w:ascii="Times New Roman" w:hAnsi="Times New Roman"/>
        </w:rPr>
        <w:t xml:space="preserve"> Sin embargo, la</w:t>
      </w:r>
      <w:r w:rsidRPr="005827FE">
        <w:rPr>
          <w:rFonts w:ascii="Times New Roman" w:hAnsi="Times New Roman"/>
        </w:rPr>
        <w:t xml:space="preserve"> oposición cada vez más radicalizada </w:t>
      </w:r>
      <w:r>
        <w:rPr>
          <w:rFonts w:ascii="Times New Roman" w:hAnsi="Times New Roman"/>
        </w:rPr>
        <w:t>de</w:t>
      </w:r>
      <w:r w:rsidRPr="005827FE">
        <w:rPr>
          <w:rFonts w:ascii="Times New Roman" w:hAnsi="Times New Roman"/>
        </w:rPr>
        <w:t xml:space="preserve"> las élites religiosas, militares, agrarias y financieras llevó finalmente a la conspiración y al</w:t>
      </w:r>
      <w:r>
        <w:rPr>
          <w:rFonts w:ascii="Times New Roman" w:hAnsi="Times New Roman"/>
        </w:rPr>
        <w:t xml:space="preserve"> </w:t>
      </w:r>
      <w:r w:rsidRPr="005827FE">
        <w:rPr>
          <w:rFonts w:ascii="Times New Roman" w:hAnsi="Times New Roman"/>
          <w:b/>
          <w:bCs/>
        </w:rPr>
        <w:t>golpe de estado militar</w:t>
      </w:r>
      <w:r>
        <w:rPr>
          <w:rFonts w:ascii="Times New Roman" w:hAnsi="Times New Roman"/>
        </w:rPr>
        <w:t xml:space="preserve"> que, dado el pulso que ofrecía </w:t>
      </w:r>
      <w:r w:rsidRPr="005827FE">
        <w:rPr>
          <w:rFonts w:ascii="Times New Roman" w:hAnsi="Times New Roman"/>
        </w:rPr>
        <w:t>la resistencia popular y política de la República, condujo en 1936 a la</w:t>
      </w:r>
      <w:r>
        <w:rPr>
          <w:rFonts w:ascii="Times New Roman" w:hAnsi="Times New Roman"/>
        </w:rPr>
        <w:t xml:space="preserve"> </w:t>
      </w:r>
      <w:r w:rsidRPr="005827FE">
        <w:rPr>
          <w:rFonts w:ascii="Times New Roman" w:hAnsi="Times New Roman"/>
          <w:b/>
          <w:bCs/>
        </w:rPr>
        <w:t>Guerra Civil</w:t>
      </w:r>
      <w:r w:rsidRPr="005827FE">
        <w:rPr>
          <w:rFonts w:ascii="Times New Roman" w:hAnsi="Times New Roman"/>
        </w:rPr>
        <w:t>.</w:t>
      </w:r>
      <w:r>
        <w:rPr>
          <w:rFonts w:ascii="Times New Roman" w:hAnsi="Times New Roman"/>
        </w:rPr>
        <w:t xml:space="preserve"> </w:t>
      </w:r>
    </w:p>
    <w:p w14:paraId="2006A311" w14:textId="77777777" w:rsidR="00556E90" w:rsidRDefault="00556E90" w:rsidP="00556E90">
      <w:pPr>
        <w:rPr>
          <w:rFonts w:ascii="Times New Roman" w:hAnsi="Times New Roman"/>
        </w:rPr>
      </w:pPr>
    </w:p>
    <w:p w14:paraId="39AA9107" w14:textId="77777777" w:rsidR="00556E90" w:rsidRDefault="00556E90" w:rsidP="00556E90">
      <w:pPr>
        <w:rPr>
          <w:rFonts w:ascii="Times New Roman" w:hAnsi="Times New Roman"/>
        </w:rPr>
      </w:pPr>
      <w:r w:rsidRPr="005827FE">
        <w:rPr>
          <w:rFonts w:ascii="Times New Roman" w:hAnsi="Times New Roman"/>
        </w:rPr>
        <w:t>La contienda, que duró tres años y mantuvo a la sociedad civil española dividida entre el bando nacional y el republicano, finalizó con</w:t>
      </w:r>
      <w:r>
        <w:rPr>
          <w:rFonts w:ascii="Times New Roman" w:hAnsi="Times New Roman"/>
        </w:rPr>
        <w:t xml:space="preserve"> la caída definitiva de la República y</w:t>
      </w:r>
      <w:r w:rsidRPr="005827FE">
        <w:rPr>
          <w:rFonts w:ascii="Times New Roman" w:hAnsi="Times New Roman"/>
        </w:rPr>
        <w:t xml:space="preserve"> la victoria de los ejércitos del general Franco, quien se proclamó a sí mismo</w:t>
      </w:r>
      <w:r>
        <w:rPr>
          <w:rFonts w:ascii="Times New Roman" w:hAnsi="Times New Roman"/>
        </w:rPr>
        <w:t xml:space="preserve"> regente de España. </w:t>
      </w:r>
      <w:r w:rsidRPr="005827FE">
        <w:rPr>
          <w:rFonts w:ascii="Times New Roman" w:hAnsi="Times New Roman"/>
        </w:rPr>
        <w:t>Así fue como se inició la</w:t>
      </w:r>
      <w:r>
        <w:rPr>
          <w:rFonts w:ascii="Times New Roman" w:hAnsi="Times New Roman"/>
        </w:rPr>
        <w:t xml:space="preserve"> </w:t>
      </w:r>
      <w:r w:rsidRPr="005827FE">
        <w:rPr>
          <w:rFonts w:ascii="Times New Roman" w:hAnsi="Times New Roman"/>
          <w:b/>
          <w:bCs/>
        </w:rPr>
        <w:t>dictadura</w:t>
      </w:r>
      <w:r>
        <w:rPr>
          <w:rFonts w:ascii="Times New Roman" w:hAnsi="Times New Roman"/>
          <w:b/>
          <w:bCs/>
        </w:rPr>
        <w:t xml:space="preserve"> franquista</w:t>
      </w:r>
      <w:r w:rsidRPr="005827FE">
        <w:rPr>
          <w:rFonts w:ascii="Times New Roman" w:hAnsi="Times New Roman"/>
        </w:rPr>
        <w:t>.</w:t>
      </w:r>
    </w:p>
    <w:p w14:paraId="5F8A88D1"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56E90" w:rsidRPr="00BE2062" w14:paraId="4BC74C3C"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0AF9A82" w14:textId="77777777" w:rsidR="00556E90" w:rsidRPr="00BE2062" w:rsidRDefault="00556E90" w:rsidP="006B447F">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r w:rsidRPr="00BE2062">
              <w:rPr>
                <w:rFonts w:ascii="Times New Roman" w:hAnsi="Times New Roman"/>
                <w:b/>
                <w:color w:val="FFFFFF" w:themeColor="background1"/>
              </w:rPr>
              <w:t>)</w:t>
            </w:r>
          </w:p>
        </w:tc>
      </w:tr>
      <w:tr w:rsidR="00556E90" w:rsidRPr="00BE2062" w14:paraId="432B84EC"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47FED"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70AE" w14:textId="77777777" w:rsidR="00556E90" w:rsidRPr="00BE2062" w:rsidRDefault="00556E90" w:rsidP="006B447F">
            <w:pPr>
              <w:rPr>
                <w:rFonts w:ascii="Times New Roman" w:hAnsi="Times New Roman"/>
                <w:b/>
                <w:color w:val="000000"/>
              </w:rPr>
            </w:pPr>
            <w:r>
              <w:rPr>
                <w:rFonts w:ascii="Times New Roman" w:hAnsi="Times New Roman"/>
                <w:color w:val="000000"/>
              </w:rPr>
              <w:t>LE_10_05_REC6</w:t>
            </w:r>
            <w:r w:rsidRPr="00BE2062">
              <w:rPr>
                <w:rFonts w:ascii="Times New Roman" w:hAnsi="Times New Roman"/>
                <w:color w:val="000000"/>
              </w:rPr>
              <w:t>0</w:t>
            </w:r>
          </w:p>
        </w:tc>
      </w:tr>
      <w:tr w:rsidR="00556E90" w:rsidRPr="00BE2062" w14:paraId="207393A4"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73709"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74449" w14:textId="77777777" w:rsidR="00556E90" w:rsidRPr="00BE2062" w:rsidRDefault="00556E90" w:rsidP="006B447F">
            <w:pPr>
              <w:rPr>
                <w:rFonts w:ascii="Times New Roman" w:hAnsi="Times New Roman"/>
                <w:color w:val="000000"/>
              </w:rPr>
            </w:pPr>
            <w:r w:rsidRPr="00D61E5D">
              <w:rPr>
                <w:rFonts w:ascii="Times New Roman" w:hAnsi="Times New Roman"/>
                <w:color w:val="000000"/>
              </w:rPr>
              <w:t>La Residencia de Estudiantes</w:t>
            </w:r>
          </w:p>
        </w:tc>
      </w:tr>
      <w:tr w:rsidR="00556E90" w:rsidRPr="00BE2062" w14:paraId="3FE9F6E0"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3BC72"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107EC" w14:textId="02DE793B" w:rsidR="00556E90" w:rsidRPr="00BE2062" w:rsidRDefault="00556E90" w:rsidP="0066149A">
            <w:pPr>
              <w:shd w:val="clear" w:color="auto" w:fill="FFFFFF"/>
              <w:rPr>
                <w:rFonts w:ascii="Times New Roman" w:hAnsi="Times New Roman"/>
                <w:color w:val="000000"/>
              </w:rPr>
            </w:pPr>
            <w:r>
              <w:rPr>
                <w:rFonts w:ascii="Times New Roman" w:hAnsi="Times New Roman"/>
                <w:color w:val="000000"/>
              </w:rPr>
              <w:t>Vi</w:t>
            </w:r>
            <w:r w:rsidRPr="00D61E5D">
              <w:rPr>
                <w:rFonts w:ascii="Times New Roman" w:hAnsi="Times New Roman"/>
                <w:color w:val="000000"/>
              </w:rPr>
              <w:t>deo que presenta la Residencia de Estudiantes, cuna de la generación del 27, y cómo repercute la situación política y social de España en ella</w:t>
            </w:r>
          </w:p>
        </w:tc>
      </w:tr>
    </w:tbl>
    <w:p w14:paraId="0DB0B8E2" w14:textId="77777777" w:rsidR="00556E90" w:rsidRDefault="00556E90" w:rsidP="00556E90">
      <w:pPr>
        <w:rPr>
          <w:rFonts w:ascii="Times New Roman" w:hAnsi="Times New Roman"/>
        </w:rPr>
      </w:pPr>
    </w:p>
    <w:p w14:paraId="4FB170D8" w14:textId="77777777" w:rsidR="00556E90" w:rsidRPr="00FB60CC" w:rsidRDefault="00556E90" w:rsidP="00556E90">
      <w:pPr>
        <w:jc w:val="both"/>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Pr="00FB60CC">
        <w:rPr>
          <w:rFonts w:ascii="Times New Roman" w:hAnsi="Times New Roman"/>
          <w:b/>
        </w:rPr>
        <w:t>2.1.3 Context</w:t>
      </w:r>
      <w:r>
        <w:rPr>
          <w:rFonts w:ascii="Times New Roman" w:hAnsi="Times New Roman"/>
          <w:b/>
        </w:rPr>
        <w:t>o c</w:t>
      </w:r>
      <w:r w:rsidRPr="00FB60CC">
        <w:rPr>
          <w:rFonts w:ascii="Times New Roman" w:hAnsi="Times New Roman"/>
          <w:b/>
        </w:rPr>
        <w:t>ultural</w:t>
      </w:r>
    </w:p>
    <w:p w14:paraId="6542F7E4" w14:textId="77777777" w:rsidR="00556E90" w:rsidRDefault="00556E90" w:rsidP="00556E90">
      <w:pPr>
        <w:rPr>
          <w:rFonts w:ascii="Times New Roman" w:hAnsi="Times New Roman"/>
        </w:rPr>
      </w:pPr>
    </w:p>
    <w:p w14:paraId="552CD578" w14:textId="51818EB2" w:rsidR="00556E90" w:rsidRDefault="00556E90" w:rsidP="00556E90">
      <w:pPr>
        <w:rPr>
          <w:rFonts w:ascii="Times New Roman" w:hAnsi="Times New Roman"/>
        </w:rPr>
      </w:pPr>
      <w:r w:rsidRPr="00C44370">
        <w:rPr>
          <w:rFonts w:ascii="Times New Roman" w:hAnsi="Times New Roman"/>
        </w:rPr>
        <w:t xml:space="preserve">Después del Realismo y Naturalismo literarios característicos de la segunda mitad del siglo XIX, el Modernismo buscó la belleza a través de las </w:t>
      </w:r>
      <w:r w:rsidRPr="00C44370">
        <w:rPr>
          <w:rFonts w:ascii="Times New Roman" w:hAnsi="Times New Roman"/>
          <w:b/>
        </w:rPr>
        <w:t>formas</w:t>
      </w:r>
      <w:r w:rsidRPr="00C44370">
        <w:rPr>
          <w:rFonts w:ascii="Times New Roman" w:hAnsi="Times New Roman"/>
        </w:rPr>
        <w:t xml:space="preserve"> y la </w:t>
      </w:r>
      <w:r w:rsidRPr="00C44370">
        <w:rPr>
          <w:rFonts w:ascii="Times New Roman" w:hAnsi="Times New Roman"/>
          <w:b/>
        </w:rPr>
        <w:t>musicalidad</w:t>
      </w:r>
      <w:r w:rsidRPr="00C44370">
        <w:rPr>
          <w:rFonts w:ascii="Times New Roman" w:hAnsi="Times New Roman"/>
        </w:rPr>
        <w:t>; se caracterizó por un afán de reinvención y regeneración</w:t>
      </w:r>
      <w:ins w:id="21" w:author="Admincmovil" w:date="2016-06-25T08:51:00Z">
        <w:r w:rsidR="006164CF">
          <w:rPr>
            <w:rFonts w:ascii="Times New Roman" w:hAnsi="Times New Roman"/>
          </w:rPr>
          <w:t>,</w:t>
        </w:r>
      </w:ins>
      <w:r w:rsidRPr="00C44370">
        <w:rPr>
          <w:rFonts w:ascii="Times New Roman" w:hAnsi="Times New Roman"/>
        </w:rPr>
        <w:t xml:space="preserve"> que nació del sentimiento de decadencia que </w:t>
      </w:r>
      <w:r>
        <w:rPr>
          <w:rFonts w:ascii="Times New Roman" w:hAnsi="Times New Roman"/>
        </w:rPr>
        <w:t xml:space="preserve">en España </w:t>
      </w:r>
      <w:r w:rsidRPr="00C44370">
        <w:rPr>
          <w:rFonts w:ascii="Times New Roman" w:hAnsi="Times New Roman"/>
        </w:rPr>
        <w:t>provocó la pérdida de las colonias.</w:t>
      </w:r>
    </w:p>
    <w:p w14:paraId="34064F29" w14:textId="77777777" w:rsidR="00556E90" w:rsidRPr="00AE1301" w:rsidRDefault="00556E90" w:rsidP="00556E90">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379"/>
      </w:tblGrid>
      <w:tr w:rsidR="00556E90" w:rsidRPr="00AE1301" w14:paraId="337ABCF2" w14:textId="77777777" w:rsidTr="006B447F">
        <w:tc>
          <w:tcPr>
            <w:tcW w:w="8897" w:type="dxa"/>
            <w:gridSpan w:val="2"/>
            <w:shd w:val="clear" w:color="auto" w:fill="0D0D0D" w:themeFill="text1" w:themeFillTint="F2"/>
          </w:tcPr>
          <w:p w14:paraId="7117A751" w14:textId="77777777" w:rsidR="00556E90" w:rsidRPr="00AE1301" w:rsidRDefault="00556E90" w:rsidP="006B447F">
            <w:pPr>
              <w:jc w:val="center"/>
              <w:rPr>
                <w:rFonts w:ascii="Times New Roman" w:hAnsi="Times New Roman"/>
                <w:b/>
                <w:color w:val="FFFFFF" w:themeColor="background1"/>
              </w:rPr>
            </w:pPr>
            <w:r w:rsidRPr="00AE1301">
              <w:rPr>
                <w:rFonts w:ascii="Times New Roman" w:hAnsi="Times New Roman"/>
                <w:b/>
                <w:color w:val="FFFFFF" w:themeColor="background1"/>
              </w:rPr>
              <w:t>Imagen (fotografía, gráfica o ilustración)</w:t>
            </w:r>
          </w:p>
        </w:tc>
      </w:tr>
      <w:tr w:rsidR="00556E90" w:rsidRPr="00AE1301" w14:paraId="07A086C9" w14:textId="77777777" w:rsidTr="006B447F">
        <w:tc>
          <w:tcPr>
            <w:tcW w:w="2518" w:type="dxa"/>
          </w:tcPr>
          <w:p w14:paraId="06AF66C3" w14:textId="77777777" w:rsidR="00556E90" w:rsidRPr="00AE1301" w:rsidRDefault="00556E90" w:rsidP="006B447F">
            <w:pPr>
              <w:rPr>
                <w:rFonts w:ascii="Times New Roman" w:hAnsi="Times New Roman"/>
                <w:b/>
                <w:color w:val="000000"/>
              </w:rPr>
            </w:pPr>
            <w:r w:rsidRPr="00AE1301">
              <w:rPr>
                <w:rFonts w:ascii="Times New Roman" w:hAnsi="Times New Roman"/>
                <w:b/>
                <w:color w:val="000000"/>
              </w:rPr>
              <w:t>Código</w:t>
            </w:r>
          </w:p>
        </w:tc>
        <w:tc>
          <w:tcPr>
            <w:tcW w:w="6379" w:type="dxa"/>
          </w:tcPr>
          <w:p w14:paraId="1205E7F6" w14:textId="77777777" w:rsidR="00556E90" w:rsidRPr="00AE1301" w:rsidRDefault="00556E90" w:rsidP="006B447F">
            <w:pPr>
              <w:rPr>
                <w:rFonts w:ascii="Times New Roman" w:hAnsi="Times New Roman"/>
                <w:b/>
                <w:color w:val="000000"/>
              </w:rPr>
            </w:pPr>
            <w:r w:rsidRPr="00AE1301">
              <w:rPr>
                <w:rFonts w:ascii="Times New Roman" w:hAnsi="Times New Roman"/>
                <w:color w:val="000000"/>
              </w:rPr>
              <w:t>LE_10_05_IMG0</w:t>
            </w:r>
            <w:r>
              <w:rPr>
                <w:rFonts w:ascii="Times New Roman" w:hAnsi="Times New Roman"/>
                <w:color w:val="000000"/>
              </w:rPr>
              <w:t>4</w:t>
            </w:r>
          </w:p>
        </w:tc>
      </w:tr>
      <w:tr w:rsidR="00556E90" w:rsidRPr="00AE1301" w14:paraId="719E246C" w14:textId="77777777" w:rsidTr="006B447F">
        <w:tc>
          <w:tcPr>
            <w:tcW w:w="2518" w:type="dxa"/>
          </w:tcPr>
          <w:p w14:paraId="345F8C43" w14:textId="77777777" w:rsidR="00556E90" w:rsidRPr="00AE1301" w:rsidRDefault="00556E90" w:rsidP="006B447F">
            <w:pPr>
              <w:rPr>
                <w:rFonts w:ascii="Times New Roman" w:hAnsi="Times New Roman"/>
                <w:color w:val="000000"/>
              </w:rPr>
            </w:pPr>
            <w:r w:rsidRPr="00AE1301">
              <w:rPr>
                <w:rFonts w:ascii="Times New Roman" w:hAnsi="Times New Roman"/>
                <w:b/>
                <w:color w:val="000000"/>
              </w:rPr>
              <w:t>Descripción</w:t>
            </w:r>
          </w:p>
        </w:tc>
        <w:tc>
          <w:tcPr>
            <w:tcW w:w="6379" w:type="dxa"/>
          </w:tcPr>
          <w:p w14:paraId="5094A581" w14:textId="77777777" w:rsidR="00556E90" w:rsidRPr="00AE1301" w:rsidRDefault="00556E90" w:rsidP="006B447F">
            <w:pPr>
              <w:rPr>
                <w:rFonts w:ascii="Times New Roman" w:hAnsi="Times New Roman"/>
                <w:color w:val="000000"/>
              </w:rPr>
            </w:pPr>
            <w:r w:rsidRPr="00AE1301">
              <w:rPr>
                <w:rFonts w:ascii="Times New Roman" w:hAnsi="Times New Roman"/>
                <w:color w:val="000000"/>
              </w:rPr>
              <w:t xml:space="preserve">Cuadro </w:t>
            </w:r>
            <w:proofErr w:type="spellStart"/>
            <w:r w:rsidRPr="00AE1301">
              <w:rPr>
                <w:rFonts w:ascii="Times New Roman" w:hAnsi="Times New Roman"/>
                <w:color w:val="000000"/>
              </w:rPr>
              <w:t>Klimt</w:t>
            </w:r>
            <w:proofErr w:type="spellEnd"/>
            <w:r w:rsidRPr="00AE1301">
              <w:rPr>
                <w:rFonts w:ascii="Times New Roman" w:hAnsi="Times New Roman"/>
                <w:color w:val="000000"/>
              </w:rPr>
              <w:t xml:space="preserve"> </w:t>
            </w:r>
          </w:p>
        </w:tc>
      </w:tr>
      <w:tr w:rsidR="00556E90" w:rsidRPr="00AE1301" w14:paraId="782F16C2" w14:textId="77777777" w:rsidTr="006B447F">
        <w:tc>
          <w:tcPr>
            <w:tcW w:w="2518" w:type="dxa"/>
          </w:tcPr>
          <w:p w14:paraId="5AE825EA" w14:textId="77777777" w:rsidR="00556E90" w:rsidRPr="00AE1301" w:rsidRDefault="00556E90" w:rsidP="006B447F">
            <w:pPr>
              <w:rPr>
                <w:rFonts w:ascii="Times New Roman" w:hAnsi="Times New Roman"/>
                <w:color w:val="000000"/>
              </w:rPr>
            </w:pPr>
            <w:r w:rsidRPr="00AE1301">
              <w:rPr>
                <w:rFonts w:ascii="Times New Roman" w:hAnsi="Times New Roman"/>
                <w:b/>
                <w:color w:val="000000"/>
              </w:rPr>
              <w:t xml:space="preserve">Código </w:t>
            </w:r>
            <w:proofErr w:type="spellStart"/>
            <w:r w:rsidRPr="00AE1301">
              <w:rPr>
                <w:rFonts w:ascii="Times New Roman" w:hAnsi="Times New Roman"/>
                <w:b/>
                <w:color w:val="000000"/>
              </w:rPr>
              <w:t>Shutterstock</w:t>
            </w:r>
            <w:proofErr w:type="spellEnd"/>
            <w:r w:rsidRPr="00AE1301">
              <w:rPr>
                <w:rFonts w:ascii="Times New Roman" w:hAnsi="Times New Roman"/>
                <w:b/>
                <w:color w:val="000000"/>
              </w:rPr>
              <w:t xml:space="preserve"> (o URL o la ruta en </w:t>
            </w:r>
            <w:proofErr w:type="spellStart"/>
            <w:r w:rsidRPr="00AE1301">
              <w:rPr>
                <w:rFonts w:ascii="Times New Roman" w:hAnsi="Times New Roman"/>
                <w:b/>
                <w:color w:val="000000"/>
              </w:rPr>
              <w:t>AulaPlaneta</w:t>
            </w:r>
            <w:proofErr w:type="spellEnd"/>
            <w:r w:rsidRPr="00AE1301">
              <w:rPr>
                <w:rFonts w:ascii="Times New Roman" w:hAnsi="Times New Roman"/>
                <w:b/>
                <w:color w:val="000000"/>
              </w:rPr>
              <w:t>)</w:t>
            </w:r>
          </w:p>
        </w:tc>
        <w:tc>
          <w:tcPr>
            <w:tcW w:w="6379" w:type="dxa"/>
          </w:tcPr>
          <w:p w14:paraId="17036464" w14:textId="77777777" w:rsidR="00556E90" w:rsidRPr="00AE1301" w:rsidRDefault="00556E90" w:rsidP="006B447F">
            <w:pPr>
              <w:rPr>
                <w:rFonts w:ascii="Times New Roman" w:hAnsi="Times New Roman"/>
                <w:color w:val="000000"/>
              </w:rPr>
            </w:pPr>
            <w:proofErr w:type="spellStart"/>
            <w:r w:rsidRPr="00AE1301">
              <w:rPr>
                <w:rFonts w:ascii="Times New Roman" w:hAnsi="Times New Roman"/>
                <w:color w:val="000000"/>
              </w:rPr>
              <w:t>Shutterstock</w:t>
            </w:r>
            <w:proofErr w:type="spellEnd"/>
            <w:r w:rsidRPr="00AE1301">
              <w:rPr>
                <w:rFonts w:ascii="Times New Roman" w:hAnsi="Times New Roman"/>
                <w:color w:val="000000"/>
              </w:rPr>
              <w:t xml:space="preserve"> 28966027</w:t>
            </w:r>
          </w:p>
        </w:tc>
      </w:tr>
      <w:tr w:rsidR="00556E90" w:rsidRPr="00BE2062" w14:paraId="774961CB" w14:textId="77777777" w:rsidTr="006B447F">
        <w:tc>
          <w:tcPr>
            <w:tcW w:w="2518" w:type="dxa"/>
          </w:tcPr>
          <w:p w14:paraId="418906CA" w14:textId="77777777" w:rsidR="00556E90" w:rsidRPr="00AE1301" w:rsidRDefault="00556E90" w:rsidP="006B447F">
            <w:pPr>
              <w:rPr>
                <w:rFonts w:ascii="Times New Roman" w:hAnsi="Times New Roman"/>
                <w:color w:val="000000"/>
              </w:rPr>
            </w:pPr>
            <w:r w:rsidRPr="00AE1301">
              <w:rPr>
                <w:rFonts w:ascii="Times New Roman" w:hAnsi="Times New Roman"/>
                <w:b/>
                <w:color w:val="000000"/>
              </w:rPr>
              <w:t>Pie de imagen</w:t>
            </w:r>
          </w:p>
        </w:tc>
        <w:tc>
          <w:tcPr>
            <w:tcW w:w="6379" w:type="dxa"/>
          </w:tcPr>
          <w:p w14:paraId="40D64607" w14:textId="77777777" w:rsidR="00556E90" w:rsidRPr="00BE2062" w:rsidRDefault="00556E90" w:rsidP="006B447F">
            <w:pPr>
              <w:rPr>
                <w:rFonts w:ascii="Times New Roman" w:hAnsi="Times New Roman"/>
                <w:color w:val="000000"/>
              </w:rPr>
            </w:pPr>
            <w:r w:rsidRPr="00AE1301">
              <w:rPr>
                <w:rFonts w:ascii="Times New Roman" w:hAnsi="Times New Roman"/>
                <w:color w:val="000000"/>
              </w:rPr>
              <w:t xml:space="preserve">Entre los pintores europeos relacionados con el Modernismo, destaca el pintor simbolista austríaco Gustav </w:t>
            </w:r>
            <w:proofErr w:type="spellStart"/>
            <w:r w:rsidRPr="00AE1301">
              <w:rPr>
                <w:rFonts w:ascii="Times New Roman" w:hAnsi="Times New Roman"/>
                <w:color w:val="000000"/>
              </w:rPr>
              <w:t>Klimt</w:t>
            </w:r>
            <w:proofErr w:type="spellEnd"/>
            <w:r w:rsidRPr="00AE1301">
              <w:rPr>
                <w:rFonts w:ascii="Times New Roman" w:hAnsi="Times New Roman"/>
                <w:color w:val="000000"/>
              </w:rPr>
              <w:t>. Se inició como pintor simbolista pero su estilo evolucionó hacia una experimentación con materiales y colores, como el fondo de oro y las figuras planas.</w:t>
            </w:r>
          </w:p>
        </w:tc>
      </w:tr>
    </w:tbl>
    <w:p w14:paraId="55398E20" w14:textId="77777777" w:rsidR="00556E90" w:rsidRDefault="00556E90" w:rsidP="00556E90">
      <w:pPr>
        <w:jc w:val="both"/>
        <w:rPr>
          <w:rFonts w:ascii="Times New Roman" w:hAnsi="Times New Roman"/>
        </w:rPr>
      </w:pPr>
    </w:p>
    <w:p w14:paraId="1C0E3253" w14:textId="77777777" w:rsidR="00556E90" w:rsidRDefault="00556E90" w:rsidP="00556E90">
      <w:pPr>
        <w:rPr>
          <w:rFonts w:ascii="Times New Roman" w:hAnsi="Times New Roman"/>
        </w:rPr>
      </w:pPr>
      <w:r w:rsidRPr="000901EB">
        <w:rPr>
          <w:rFonts w:ascii="Times New Roman" w:hAnsi="Times New Roman"/>
        </w:rPr>
        <w:t>El contexto cultural de finales del siglo XIX está marcado por varios aspectos:</w:t>
      </w:r>
    </w:p>
    <w:p w14:paraId="67AD65AE" w14:textId="77777777" w:rsidR="00556E90" w:rsidRPr="000901EB" w:rsidRDefault="00556E90" w:rsidP="00556E90">
      <w:pPr>
        <w:rPr>
          <w:rFonts w:ascii="Times New Roman" w:hAnsi="Times New Roman"/>
        </w:rPr>
      </w:pPr>
    </w:p>
    <w:p w14:paraId="0222A1A7" w14:textId="77777777" w:rsidR="00556E90" w:rsidRDefault="00556E90" w:rsidP="00556E90">
      <w:pPr>
        <w:pStyle w:val="Prrafodelista"/>
        <w:numPr>
          <w:ilvl w:val="0"/>
          <w:numId w:val="2"/>
        </w:numPr>
        <w:rPr>
          <w:rFonts w:ascii="Times New Roman" w:hAnsi="Times New Roman"/>
        </w:rPr>
      </w:pPr>
      <w:r w:rsidRPr="000901EB">
        <w:rPr>
          <w:rFonts w:ascii="Times New Roman" w:hAnsi="Times New Roman"/>
        </w:rPr>
        <w:lastRenderedPageBreak/>
        <w:t>La renov</w:t>
      </w:r>
      <w:r>
        <w:rPr>
          <w:rFonts w:ascii="Times New Roman" w:hAnsi="Times New Roman"/>
        </w:rPr>
        <w:t>ación estética en oposición al Realismo y al N</w:t>
      </w:r>
      <w:r w:rsidRPr="000901EB">
        <w:rPr>
          <w:rFonts w:ascii="Times New Roman" w:hAnsi="Times New Roman"/>
        </w:rPr>
        <w:t>aturalismo: en general, se huye de la representación fiel de la realidad en favor del esteticismo, el escapismo y la búsqueda de la belleza.</w:t>
      </w:r>
    </w:p>
    <w:p w14:paraId="05A02431" w14:textId="77777777" w:rsidR="00556E90" w:rsidRPr="00320988" w:rsidRDefault="00556E90" w:rsidP="00556E90">
      <w:pPr>
        <w:pStyle w:val="Prrafodelista"/>
        <w:rPr>
          <w:rFonts w:ascii="Times New Roman" w:hAnsi="Times New Roman"/>
        </w:rPr>
      </w:pPr>
    </w:p>
    <w:p w14:paraId="6B9918D5" w14:textId="77777777" w:rsidR="00556E90" w:rsidRPr="000901EB" w:rsidRDefault="00556E90" w:rsidP="00556E90">
      <w:pPr>
        <w:pStyle w:val="Prrafodelista"/>
        <w:numPr>
          <w:ilvl w:val="0"/>
          <w:numId w:val="2"/>
        </w:numPr>
        <w:rPr>
          <w:rFonts w:ascii="Times New Roman" w:hAnsi="Times New Roman"/>
        </w:rPr>
      </w:pPr>
      <w:r w:rsidRPr="000901EB">
        <w:rPr>
          <w:rFonts w:ascii="Times New Roman" w:hAnsi="Times New Roman"/>
        </w:rPr>
        <w:t>En España, en el caso de la generación del 98, domina el panorama una preocupación crítica y regeneracionista con voluntad de cambiar el país.</w:t>
      </w:r>
    </w:p>
    <w:p w14:paraId="6B5A9A94" w14:textId="77777777" w:rsidR="00556E90" w:rsidRDefault="00556E90" w:rsidP="00556E90">
      <w:pPr>
        <w:jc w:val="both"/>
        <w:rPr>
          <w:rFonts w:ascii="Times New Roman" w:hAnsi="Times New Roman"/>
        </w:rPr>
      </w:pPr>
    </w:p>
    <w:p w14:paraId="0DE91063" w14:textId="77777777" w:rsidR="00556E90" w:rsidRDefault="00556E90" w:rsidP="00556E90">
      <w:pPr>
        <w:pStyle w:val="Prrafodelista"/>
        <w:numPr>
          <w:ilvl w:val="0"/>
          <w:numId w:val="2"/>
        </w:numPr>
        <w:rPr>
          <w:rFonts w:ascii="Times New Roman" w:hAnsi="Times New Roman"/>
        </w:rPr>
      </w:pPr>
      <w:r w:rsidRPr="000901EB">
        <w:rPr>
          <w:rFonts w:ascii="Times New Roman" w:hAnsi="Times New Roman"/>
        </w:rPr>
        <w:t>Los artistas e intelectuales muestran su inconformismo social, una actitud bohemia y de rebeldía ante la profunda insatisfacción que les produce la realidad social de la época.</w:t>
      </w:r>
    </w:p>
    <w:p w14:paraId="412659BE" w14:textId="77777777" w:rsidR="00556E90" w:rsidRDefault="00556E90" w:rsidP="00556E90">
      <w:pPr>
        <w:rPr>
          <w:rFonts w:ascii="Times New Roman" w:hAnsi="Times New Roman"/>
        </w:rPr>
      </w:pPr>
    </w:p>
    <w:p w14:paraId="774D9534" w14:textId="77777777" w:rsidR="00556E90" w:rsidRDefault="00556E90" w:rsidP="00556E90">
      <w:pPr>
        <w:rPr>
          <w:rFonts w:ascii="Times New Roman" w:hAnsi="Times New Roman"/>
        </w:rPr>
      </w:pPr>
      <w:r>
        <w:rPr>
          <w:rFonts w:ascii="Times New Roman" w:hAnsi="Times New Roman"/>
        </w:rPr>
        <w:t>Asimismo, a</w:t>
      </w:r>
      <w:r w:rsidRPr="000901EB">
        <w:rPr>
          <w:rFonts w:ascii="Times New Roman" w:hAnsi="Times New Roman"/>
        </w:rPr>
        <w:t xml:space="preserve"> finales del siglo XIX</w:t>
      </w:r>
      <w:r>
        <w:rPr>
          <w:rFonts w:ascii="Times New Roman" w:hAnsi="Times New Roman"/>
        </w:rPr>
        <w:t xml:space="preserve"> y principios del XX</w:t>
      </w:r>
      <w:r w:rsidRPr="000901EB">
        <w:rPr>
          <w:rFonts w:ascii="Times New Roman" w:hAnsi="Times New Roman"/>
        </w:rPr>
        <w:t>, se produjo</w:t>
      </w:r>
      <w:r>
        <w:rPr>
          <w:rFonts w:ascii="Times New Roman" w:hAnsi="Times New Roman"/>
        </w:rPr>
        <w:t xml:space="preserve"> en toda Europa</w:t>
      </w:r>
      <w:r w:rsidRPr="000901EB">
        <w:rPr>
          <w:rFonts w:ascii="Times New Roman" w:hAnsi="Times New Roman"/>
        </w:rPr>
        <w:t xml:space="preserve"> una crisis del pensamiento </w:t>
      </w:r>
      <w:r w:rsidRPr="00320988">
        <w:rPr>
          <w:rFonts w:ascii="Times New Roman" w:hAnsi="Times New Roman"/>
          <w:b/>
        </w:rPr>
        <w:t>positivista</w:t>
      </w:r>
      <w:r w:rsidRPr="000901EB">
        <w:rPr>
          <w:rFonts w:ascii="Times New Roman" w:hAnsi="Times New Roman"/>
        </w:rPr>
        <w:t xml:space="preserve"> y </w:t>
      </w:r>
      <w:r w:rsidRPr="00320988">
        <w:rPr>
          <w:rFonts w:ascii="Times New Roman" w:hAnsi="Times New Roman"/>
          <w:b/>
        </w:rPr>
        <w:t>racionalista</w:t>
      </w:r>
      <w:r w:rsidRPr="000901EB">
        <w:rPr>
          <w:rFonts w:ascii="Times New Roman" w:hAnsi="Times New Roman"/>
        </w:rPr>
        <w:t xml:space="preserve">, tras la cual la filosofía empezó a dudar de que la ciencia y la razón humanas bastasen por sí solas para explicar y conocer </w:t>
      </w:r>
      <w:r>
        <w:rPr>
          <w:rFonts w:ascii="Times New Roman" w:hAnsi="Times New Roman"/>
        </w:rPr>
        <w:t xml:space="preserve">el mundo. </w:t>
      </w:r>
      <w:r w:rsidRPr="000901EB">
        <w:rPr>
          <w:rFonts w:ascii="Times New Roman" w:hAnsi="Times New Roman"/>
        </w:rPr>
        <w:t xml:space="preserve">Como consecuencia de ello, aparecieron las corrientes irracionalistas y vitalistas, que intentaron explicar la vida desde una perspectiva subjetiva e individualista. Esta concepción de la vida fue provocada por la difusión de las ideas de varios filósofos, entre ellos: </w:t>
      </w:r>
      <w:proofErr w:type="spellStart"/>
      <w:r w:rsidRPr="000901EB">
        <w:rPr>
          <w:rFonts w:ascii="Times New Roman" w:hAnsi="Times New Roman"/>
        </w:rPr>
        <w:t>Søren</w:t>
      </w:r>
      <w:proofErr w:type="spellEnd"/>
      <w:r w:rsidRPr="000901EB">
        <w:rPr>
          <w:rFonts w:ascii="Times New Roman" w:hAnsi="Times New Roman"/>
        </w:rPr>
        <w:t xml:space="preserve"> Kierkegaard, Arthur Schopenhauer, Friedrich Nietzsche y Henri Bergson.</w:t>
      </w:r>
    </w:p>
    <w:p w14:paraId="7661DB28"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556E90" w:rsidRPr="00AE1301" w14:paraId="57C6085F" w14:textId="77777777" w:rsidTr="006B447F">
        <w:tc>
          <w:tcPr>
            <w:tcW w:w="8978" w:type="dxa"/>
            <w:gridSpan w:val="2"/>
            <w:shd w:val="clear" w:color="auto" w:fill="000000" w:themeFill="text1"/>
          </w:tcPr>
          <w:p w14:paraId="232183B2" w14:textId="77777777" w:rsidR="00556E90" w:rsidRPr="00AE1301" w:rsidRDefault="00556E90" w:rsidP="006B447F">
            <w:pPr>
              <w:jc w:val="center"/>
              <w:rPr>
                <w:rFonts w:ascii="Times New Roman" w:hAnsi="Times New Roman"/>
                <w:b/>
                <w:color w:val="FFFFFF" w:themeColor="background1"/>
              </w:rPr>
            </w:pPr>
            <w:r w:rsidRPr="00AE1301">
              <w:rPr>
                <w:rFonts w:ascii="Times New Roman" w:hAnsi="Times New Roman"/>
                <w:b/>
                <w:color w:val="FFFFFF" w:themeColor="background1"/>
              </w:rPr>
              <w:t>Recuerda</w:t>
            </w:r>
          </w:p>
        </w:tc>
      </w:tr>
      <w:tr w:rsidR="00556E90" w:rsidRPr="00AE1301" w14:paraId="0F5B3DF1" w14:textId="77777777" w:rsidTr="006B447F">
        <w:tc>
          <w:tcPr>
            <w:tcW w:w="2518" w:type="dxa"/>
          </w:tcPr>
          <w:p w14:paraId="633C1401" w14:textId="77777777" w:rsidR="00556E90" w:rsidRPr="00AE1301" w:rsidRDefault="00556E90" w:rsidP="006B447F">
            <w:pPr>
              <w:rPr>
                <w:rFonts w:ascii="Times New Roman" w:hAnsi="Times New Roman"/>
                <w:b/>
              </w:rPr>
            </w:pPr>
            <w:r w:rsidRPr="00AE1301">
              <w:rPr>
                <w:rFonts w:ascii="Times New Roman" w:hAnsi="Times New Roman"/>
                <w:b/>
              </w:rPr>
              <w:t>Contenido</w:t>
            </w:r>
          </w:p>
        </w:tc>
        <w:tc>
          <w:tcPr>
            <w:tcW w:w="6460" w:type="dxa"/>
          </w:tcPr>
          <w:p w14:paraId="12D84EFF" w14:textId="6DFC8660" w:rsidR="00556E90" w:rsidRPr="00AE1301" w:rsidRDefault="00556E90" w:rsidP="009F7000">
            <w:pPr>
              <w:rPr>
                <w:rFonts w:ascii="Times New Roman" w:hAnsi="Times New Roman"/>
              </w:rPr>
            </w:pPr>
            <w:r w:rsidRPr="00AE1301">
              <w:rPr>
                <w:rFonts w:ascii="Times New Roman" w:hAnsi="Times New Roman"/>
              </w:rPr>
              <w:t xml:space="preserve">El </w:t>
            </w:r>
            <w:ins w:id="22" w:author="Admincmovil" w:date="2016-06-24T16:53:00Z">
              <w:r w:rsidR="009F7000">
                <w:rPr>
                  <w:rFonts w:ascii="Times New Roman" w:hAnsi="Times New Roman"/>
                  <w:b/>
                </w:rPr>
                <w:t>p</w:t>
              </w:r>
              <w:r w:rsidR="009F7000" w:rsidRPr="00AE1301">
                <w:rPr>
                  <w:rFonts w:ascii="Times New Roman" w:hAnsi="Times New Roman"/>
                  <w:b/>
                </w:rPr>
                <w:t>ositivismo</w:t>
              </w:r>
              <w:r w:rsidR="009F7000" w:rsidRPr="00AE1301">
                <w:rPr>
                  <w:rFonts w:ascii="Times New Roman" w:hAnsi="Times New Roman"/>
                </w:rPr>
                <w:t xml:space="preserve"> </w:t>
              </w:r>
            </w:ins>
            <w:r w:rsidRPr="00AE1301">
              <w:rPr>
                <w:rFonts w:ascii="Times New Roman" w:hAnsi="Times New Roman"/>
              </w:rPr>
              <w:t>es la doctrina filosófica que cree en las ciencias experimentales como único método para conocer la realidad.</w:t>
            </w:r>
          </w:p>
        </w:tc>
      </w:tr>
    </w:tbl>
    <w:p w14:paraId="3A640DF5" w14:textId="77777777" w:rsidR="00556E90" w:rsidRDefault="00556E90" w:rsidP="00556E90">
      <w:pPr>
        <w:jc w:val="both"/>
        <w:rPr>
          <w:rFonts w:ascii="Times New Roman" w:hAnsi="Times New Roman"/>
        </w:rPr>
      </w:pPr>
    </w:p>
    <w:p w14:paraId="2B784DD1" w14:textId="67A16F92" w:rsidR="00556E90" w:rsidRDefault="00556E90" w:rsidP="00556E90">
      <w:pPr>
        <w:rPr>
          <w:rFonts w:ascii="Times New Roman" w:hAnsi="Times New Roman"/>
        </w:rPr>
      </w:pPr>
      <w:r>
        <w:rPr>
          <w:rFonts w:ascii="Times New Roman" w:hAnsi="Times New Roman"/>
        </w:rPr>
        <w:t>Esta crisis se expresó eventualmente en las formas artísticas, sobre todo a partir de los postulados del Vanguardismo, que se desarrolla</w:t>
      </w:r>
      <w:r w:rsidRPr="006566DB">
        <w:rPr>
          <w:rFonts w:ascii="Times New Roman" w:hAnsi="Times New Roman"/>
        </w:rPr>
        <w:t xml:space="preserve"> en Europa a partir de los años anteriores a la</w:t>
      </w:r>
      <w:r>
        <w:rPr>
          <w:rFonts w:ascii="Times New Roman" w:hAnsi="Times New Roman"/>
        </w:rPr>
        <w:t xml:space="preserve"> Primera Guerra Mundial y ocupa</w:t>
      </w:r>
      <w:r w:rsidRPr="006566DB">
        <w:rPr>
          <w:rFonts w:ascii="Times New Roman" w:hAnsi="Times New Roman"/>
        </w:rPr>
        <w:t xml:space="preserve"> el </w:t>
      </w:r>
      <w:ins w:id="23" w:author="Admincmovil" w:date="2016-06-24T16:55:00Z">
        <w:r w:rsidR="009F7000" w:rsidRPr="006566DB">
          <w:rPr>
            <w:rFonts w:ascii="Times New Roman" w:hAnsi="Times New Roman"/>
          </w:rPr>
          <w:t>per</w:t>
        </w:r>
        <w:r w:rsidR="009F7000">
          <w:rPr>
            <w:rFonts w:ascii="Times New Roman" w:hAnsi="Times New Roman"/>
          </w:rPr>
          <w:t>i</w:t>
        </w:r>
        <w:r w:rsidR="009F7000" w:rsidRPr="006566DB">
          <w:rPr>
            <w:rFonts w:ascii="Times New Roman" w:hAnsi="Times New Roman"/>
          </w:rPr>
          <w:t xml:space="preserve">odo </w:t>
        </w:r>
      </w:ins>
      <w:r w:rsidRPr="006566DB">
        <w:rPr>
          <w:rFonts w:ascii="Times New Roman" w:hAnsi="Times New Roman"/>
        </w:rPr>
        <w:t>de entreguerras.</w:t>
      </w:r>
      <w:r>
        <w:rPr>
          <w:rFonts w:ascii="Times New Roman" w:hAnsi="Times New Roman"/>
        </w:rPr>
        <w:t xml:space="preserve"> Tal como puede verse en los diversos </w:t>
      </w:r>
      <w:r w:rsidRPr="006566DB">
        <w:rPr>
          <w:rFonts w:ascii="Times New Roman" w:hAnsi="Times New Roman"/>
          <w:b/>
        </w:rPr>
        <w:t>manifiestos</w:t>
      </w:r>
      <w:r>
        <w:rPr>
          <w:rFonts w:ascii="Times New Roman" w:hAnsi="Times New Roman"/>
        </w:rPr>
        <w:t xml:space="preserve"> publicados, las </w:t>
      </w:r>
      <w:ins w:id="24" w:author="Admincmovil" w:date="2016-06-24T16:56:00Z">
        <w:r w:rsidR="009F7000">
          <w:rPr>
            <w:rFonts w:ascii="Times New Roman" w:hAnsi="Times New Roman"/>
          </w:rPr>
          <w:t xml:space="preserve">vanguardias </w:t>
        </w:r>
      </w:ins>
      <w:r>
        <w:rPr>
          <w:rFonts w:ascii="Times New Roman" w:hAnsi="Times New Roman"/>
        </w:rPr>
        <w:t xml:space="preserve">abogaron por la ruptura de toda tradición o elemento que límite la expresión. Un ejemplo extremo de esto, lo dice el futurista </w:t>
      </w:r>
      <w:proofErr w:type="spellStart"/>
      <w:r w:rsidRPr="00233F1F">
        <w:rPr>
          <w:rFonts w:ascii="Times New Roman" w:hAnsi="Times New Roman"/>
        </w:rPr>
        <w:t>Marinetti</w:t>
      </w:r>
      <w:proofErr w:type="spellEnd"/>
      <w:r>
        <w:rPr>
          <w:rFonts w:ascii="Times New Roman" w:hAnsi="Times New Roman"/>
        </w:rPr>
        <w:t xml:space="preserve"> en su publicación de 1908: “</w:t>
      </w:r>
      <w:r w:rsidRPr="00233F1F">
        <w:rPr>
          <w:rFonts w:ascii="Times New Roman" w:hAnsi="Times New Roman"/>
        </w:rPr>
        <w:t>Queremos destruir los museos, las bibliotecas, las academias variadas y combatir el moralismo, el feminismo y todas las demás cobardías oportunistas y utilitarias</w:t>
      </w:r>
      <w:r>
        <w:rPr>
          <w:rFonts w:ascii="Times New Roman" w:hAnsi="Times New Roman"/>
        </w:rPr>
        <w:t>”</w:t>
      </w:r>
      <w:ins w:id="25" w:author="Admincmovil" w:date="2016-06-25T09:00:00Z">
        <w:r w:rsidR="00AE73EB">
          <w:rPr>
            <w:rFonts w:ascii="Times New Roman" w:hAnsi="Times New Roman"/>
          </w:rPr>
          <w:t>.</w:t>
        </w:r>
      </w:ins>
      <w:r>
        <w:rPr>
          <w:rFonts w:ascii="Times New Roman" w:hAnsi="Times New Roman"/>
        </w:rPr>
        <w:t xml:space="preserve"> Las corrientes vanguardistas comenzarían a ser parte de los referentes culturales, llegarían a España y allí encontrarían algunos de sus principales exponentes, como Picasso para el </w:t>
      </w:r>
      <w:r w:rsidRPr="00701408">
        <w:rPr>
          <w:rFonts w:ascii="Times New Roman" w:hAnsi="Times New Roman"/>
          <w:b/>
        </w:rPr>
        <w:t>Cubismo</w:t>
      </w:r>
      <w:r>
        <w:rPr>
          <w:rFonts w:ascii="Times New Roman" w:hAnsi="Times New Roman"/>
        </w:rPr>
        <w:t xml:space="preserve"> o Dalí para el </w:t>
      </w:r>
      <w:r w:rsidRPr="00701408">
        <w:rPr>
          <w:rFonts w:ascii="Times New Roman" w:hAnsi="Times New Roman"/>
          <w:b/>
        </w:rPr>
        <w:t>Surrealismo</w:t>
      </w:r>
      <w:r>
        <w:rPr>
          <w:rFonts w:ascii="Times New Roman" w:hAnsi="Times New Roman"/>
        </w:rPr>
        <w:t>.</w:t>
      </w:r>
    </w:p>
    <w:p w14:paraId="414E0E49" w14:textId="77777777" w:rsidR="00556E90" w:rsidRPr="00DB4AB3" w:rsidRDefault="00556E90" w:rsidP="00556E90">
      <w:pPr>
        <w:jc w:val="both"/>
        <w:rPr>
          <w:rFonts w:ascii="Times New Roman" w:hAnsi="Times New Roman"/>
        </w:rPr>
      </w:pPr>
    </w:p>
    <w:p w14:paraId="6A86EBAC" w14:textId="77777777" w:rsidR="00556E90" w:rsidRPr="00636D2D" w:rsidRDefault="00556E90" w:rsidP="00556E90">
      <w:pPr>
        <w:jc w:val="both"/>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636D2D">
        <w:rPr>
          <w:rFonts w:ascii="Times New Roman" w:hAnsi="Times New Roman"/>
          <w:b/>
        </w:rPr>
        <w:t>2.2 Los géneros, las obras y los autores</w:t>
      </w:r>
    </w:p>
    <w:p w14:paraId="550C0791" w14:textId="77777777" w:rsidR="00556E90" w:rsidRDefault="00556E90" w:rsidP="00556E90">
      <w:pPr>
        <w:jc w:val="both"/>
        <w:rPr>
          <w:rFonts w:ascii="Times New Roman" w:hAnsi="Times New Roman"/>
        </w:rPr>
      </w:pPr>
    </w:p>
    <w:p w14:paraId="498B1699" w14:textId="37420F87" w:rsidR="00556E90" w:rsidRDefault="00556E90" w:rsidP="00556E90">
      <w:pPr>
        <w:rPr>
          <w:rFonts w:ascii="Times New Roman" w:hAnsi="Times New Roman"/>
        </w:rPr>
      </w:pPr>
      <w:r>
        <w:rPr>
          <w:rFonts w:ascii="Times New Roman" w:hAnsi="Times New Roman"/>
        </w:rPr>
        <w:t>Tanto en España como en el resto de Europa, también en América, el final del siglo XIX y el comienzo del XX traj</w:t>
      </w:r>
      <w:ins w:id="26" w:author="Admincmovil" w:date="2016-06-25T09:09:00Z">
        <w:r w:rsidR="00F340D2">
          <w:rPr>
            <w:rFonts w:ascii="Times New Roman" w:hAnsi="Times New Roman"/>
          </w:rPr>
          <w:t>eron</w:t>
        </w:r>
      </w:ins>
      <w:r>
        <w:rPr>
          <w:rFonts w:ascii="Times New Roman" w:hAnsi="Times New Roman"/>
        </w:rPr>
        <w:t xml:space="preserve"> consigo una gran variedad de corrientes de pensamiento, autores y obras significativos para la historia literaria y de la cultura. Por esta razón, para los estudiosos de la literatura de esta época, a menudo resulta difícil explicar los </w:t>
      </w:r>
      <w:r w:rsidRPr="00B33C03">
        <w:rPr>
          <w:rFonts w:ascii="Times New Roman" w:hAnsi="Times New Roman"/>
          <w:b/>
        </w:rPr>
        <w:t>fenómenos literarios</w:t>
      </w:r>
      <w:r>
        <w:rPr>
          <w:rFonts w:ascii="Times New Roman" w:hAnsi="Times New Roman"/>
        </w:rPr>
        <w:t xml:space="preserve"> en términos de escuelas o movimientos artísticos, pues es común que un escritor o poeta se adscriba a más de una corriente o se alimente e influya en varias de ellas. </w:t>
      </w:r>
    </w:p>
    <w:p w14:paraId="77EECC03" w14:textId="77777777" w:rsidR="00556E90" w:rsidRDefault="00556E90" w:rsidP="00556E90">
      <w:pPr>
        <w:rPr>
          <w:rFonts w:ascii="Times New Roman" w:hAnsi="Times New Roman"/>
        </w:rPr>
      </w:pPr>
    </w:p>
    <w:p w14:paraId="1F158687" w14:textId="1640BA2E" w:rsidR="00556E90" w:rsidRDefault="00556E90" w:rsidP="00556E90">
      <w:pPr>
        <w:rPr>
          <w:rFonts w:ascii="Times New Roman" w:hAnsi="Times New Roman"/>
        </w:rPr>
      </w:pPr>
      <w:r>
        <w:rPr>
          <w:rFonts w:ascii="Times New Roman" w:hAnsi="Times New Roman"/>
        </w:rPr>
        <w:t>Así las cosas</w:t>
      </w:r>
      <w:ins w:id="27" w:author="Admincmovil" w:date="2016-06-25T09:15:00Z">
        <w:r w:rsidR="00F340D2">
          <w:rPr>
            <w:rFonts w:ascii="Times New Roman" w:hAnsi="Times New Roman"/>
          </w:rPr>
          <w:t>,</w:t>
        </w:r>
      </w:ins>
      <w:r>
        <w:rPr>
          <w:rFonts w:ascii="Times New Roman" w:hAnsi="Times New Roman"/>
        </w:rPr>
        <w:t xml:space="preserve"> y con el fin de mejorar la comprensión, fue introducido el concepto de </w:t>
      </w:r>
      <w:r w:rsidRPr="006F10E7">
        <w:rPr>
          <w:rFonts w:ascii="Times New Roman" w:hAnsi="Times New Roman"/>
          <w:b/>
        </w:rPr>
        <w:t>generación literaria</w:t>
      </w:r>
      <w:r>
        <w:rPr>
          <w:rFonts w:ascii="Times New Roman" w:hAnsi="Times New Roman"/>
        </w:rPr>
        <w:t xml:space="preserve"> para agrupar autores que, aunque no necesariamente pertenecieran al </w:t>
      </w:r>
      <w:r>
        <w:rPr>
          <w:rFonts w:ascii="Times New Roman" w:hAnsi="Times New Roman"/>
        </w:rPr>
        <w:lastRenderedPageBreak/>
        <w:t>mismo movimiento, compartieran un estilo, una formación o ideología en un periodo de tiempo determinado (generalmente 15 años). En España</w:t>
      </w:r>
      <w:ins w:id="28" w:author="Admincmovil" w:date="2016-06-24T16:57:00Z">
        <w:r w:rsidR="009F7000">
          <w:rPr>
            <w:rFonts w:ascii="Times New Roman" w:hAnsi="Times New Roman"/>
          </w:rPr>
          <w:t>,</w:t>
        </w:r>
      </w:ins>
      <w:r>
        <w:rPr>
          <w:rFonts w:ascii="Times New Roman" w:hAnsi="Times New Roman"/>
        </w:rPr>
        <w:t xml:space="preserve"> las más reconocidas son la </w:t>
      </w:r>
      <w:r w:rsidRPr="008C7253">
        <w:rPr>
          <w:rFonts w:ascii="Times New Roman" w:hAnsi="Times New Roman"/>
          <w:b/>
        </w:rPr>
        <w:t>generación del 98</w:t>
      </w:r>
      <w:r>
        <w:rPr>
          <w:rFonts w:ascii="Times New Roman" w:hAnsi="Times New Roman"/>
        </w:rPr>
        <w:t xml:space="preserve"> y </w:t>
      </w:r>
      <w:r w:rsidRPr="008C7253">
        <w:rPr>
          <w:rFonts w:ascii="Times New Roman" w:hAnsi="Times New Roman"/>
          <w:b/>
        </w:rPr>
        <w:t>del</w:t>
      </w:r>
      <w:r>
        <w:rPr>
          <w:rFonts w:ascii="Times New Roman" w:hAnsi="Times New Roman"/>
        </w:rPr>
        <w:t xml:space="preserve"> </w:t>
      </w:r>
      <w:r w:rsidRPr="008C7253">
        <w:rPr>
          <w:rFonts w:ascii="Times New Roman" w:hAnsi="Times New Roman"/>
          <w:b/>
        </w:rPr>
        <w:t>27</w:t>
      </w:r>
      <w:r>
        <w:rPr>
          <w:rFonts w:ascii="Times New Roman" w:hAnsi="Times New Roman"/>
        </w:rPr>
        <w:t>, gracias a la pertenencia de autores tan relevantes como Federico García Lorca, Miguel de Unamuno, Juan Ramón Jiménez o Rafael Alberti. Si el siglo de Cervantes y Quevedo se considera la época dorada</w:t>
      </w:r>
      <w:r>
        <w:rPr>
          <w:rFonts w:ascii="Times New Roman" w:hAnsi="Times New Roman"/>
          <w:b/>
        </w:rPr>
        <w:t xml:space="preserve"> </w:t>
      </w:r>
      <w:r>
        <w:rPr>
          <w:rFonts w:ascii="Times New Roman" w:hAnsi="Times New Roman"/>
        </w:rPr>
        <w:t xml:space="preserve">de las letras españolas, dada la producción de estos autores, el periodo de las generaciones del 98 y del 27 se puede denominar, sin duda, la época de plata. </w:t>
      </w:r>
    </w:p>
    <w:p w14:paraId="17D6B134" w14:textId="77777777" w:rsidR="00556E90" w:rsidRDefault="00556E90" w:rsidP="00556E90">
      <w:pPr>
        <w:jc w:val="both"/>
        <w:rPr>
          <w:rFonts w:ascii="Times New Roman" w:hAnsi="Times New Roman"/>
        </w:rPr>
      </w:pPr>
    </w:p>
    <w:p w14:paraId="2258C84C" w14:textId="77777777" w:rsidR="00556E90" w:rsidRPr="00636D2D" w:rsidRDefault="00556E90" w:rsidP="00556E90">
      <w:pPr>
        <w:jc w:val="both"/>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Pr="00636D2D">
        <w:rPr>
          <w:rFonts w:ascii="Times New Roman" w:hAnsi="Times New Roman"/>
          <w:b/>
        </w:rPr>
        <w:t>2.2.1 La narrativa</w:t>
      </w:r>
    </w:p>
    <w:p w14:paraId="4308CC1F" w14:textId="77777777" w:rsidR="00556E90" w:rsidRDefault="00556E90" w:rsidP="00556E90">
      <w:pPr>
        <w:jc w:val="both"/>
        <w:rPr>
          <w:rFonts w:ascii="Times New Roman" w:hAnsi="Times New Roman"/>
        </w:rPr>
      </w:pPr>
    </w:p>
    <w:p w14:paraId="438BAA29" w14:textId="77777777" w:rsidR="00556E90" w:rsidRDefault="00556E90" w:rsidP="00556E90">
      <w:pPr>
        <w:rPr>
          <w:rFonts w:ascii="Times New Roman" w:hAnsi="Times New Roman"/>
        </w:rPr>
      </w:pPr>
      <w:r w:rsidRPr="00BC25DF">
        <w:rPr>
          <w:rFonts w:ascii="Times New Roman" w:hAnsi="Times New Roman"/>
        </w:rPr>
        <w:t>A finales del siglo XIX se dieron en España dos importantes movimient</w:t>
      </w:r>
      <w:r>
        <w:rPr>
          <w:rFonts w:ascii="Times New Roman" w:hAnsi="Times New Roman"/>
        </w:rPr>
        <w:t xml:space="preserve">os artísticos y literarios: el </w:t>
      </w:r>
      <w:r w:rsidRPr="00EE63B2">
        <w:rPr>
          <w:rFonts w:ascii="Times New Roman" w:hAnsi="Times New Roman"/>
          <w:b/>
        </w:rPr>
        <w:t>Modernismo</w:t>
      </w:r>
      <w:r w:rsidRPr="00BC25DF">
        <w:rPr>
          <w:rFonts w:ascii="Times New Roman" w:hAnsi="Times New Roman"/>
        </w:rPr>
        <w:t xml:space="preserve"> y la </w:t>
      </w:r>
      <w:r w:rsidRPr="00EE63B2">
        <w:rPr>
          <w:rFonts w:ascii="Times New Roman" w:hAnsi="Times New Roman"/>
          <w:b/>
        </w:rPr>
        <w:t>generación del 98</w:t>
      </w:r>
      <w:r w:rsidRPr="00BC25DF">
        <w:rPr>
          <w:rFonts w:ascii="Times New Roman" w:hAnsi="Times New Roman"/>
        </w:rPr>
        <w:t>.</w:t>
      </w:r>
      <w:r>
        <w:rPr>
          <w:rFonts w:ascii="Times New Roman" w:hAnsi="Times New Roman"/>
        </w:rPr>
        <w:t xml:space="preserve"> Se han producido</w:t>
      </w:r>
      <w:r w:rsidRPr="00BC25DF">
        <w:rPr>
          <w:rFonts w:ascii="Times New Roman" w:hAnsi="Times New Roman"/>
        </w:rPr>
        <w:t xml:space="preserve"> muchas discusiones </w:t>
      </w:r>
      <w:r>
        <w:rPr>
          <w:rFonts w:ascii="Times New Roman" w:hAnsi="Times New Roman"/>
        </w:rPr>
        <w:t xml:space="preserve">en torno a la </w:t>
      </w:r>
      <w:r w:rsidRPr="00BC25DF">
        <w:rPr>
          <w:rFonts w:ascii="Times New Roman" w:hAnsi="Times New Roman"/>
        </w:rPr>
        <w:t>diferenciación entre ambas corrientes</w:t>
      </w:r>
      <w:r>
        <w:rPr>
          <w:rFonts w:ascii="Times New Roman" w:hAnsi="Times New Roman"/>
        </w:rPr>
        <w:t>,</w:t>
      </w:r>
      <w:r w:rsidRPr="00BC25DF">
        <w:rPr>
          <w:rFonts w:ascii="Times New Roman" w:hAnsi="Times New Roman"/>
        </w:rPr>
        <w:t xml:space="preserve"> pues, para algunos críticos, </w:t>
      </w:r>
      <w:r>
        <w:rPr>
          <w:rFonts w:ascii="Times New Roman" w:hAnsi="Times New Roman"/>
        </w:rPr>
        <w:t xml:space="preserve">en realidad </w:t>
      </w:r>
      <w:r w:rsidRPr="00BC25DF">
        <w:rPr>
          <w:rFonts w:ascii="Times New Roman" w:hAnsi="Times New Roman"/>
        </w:rPr>
        <w:t>exis</w:t>
      </w:r>
      <w:r>
        <w:rPr>
          <w:rFonts w:ascii="Times New Roman" w:hAnsi="Times New Roman"/>
        </w:rPr>
        <w:t xml:space="preserve">te un solo movimiento literario: el Modernismo; </w:t>
      </w:r>
      <w:r w:rsidRPr="00BC25DF">
        <w:rPr>
          <w:rFonts w:ascii="Times New Roman" w:hAnsi="Times New Roman"/>
        </w:rPr>
        <w:t xml:space="preserve">para otros, </w:t>
      </w:r>
      <w:r>
        <w:rPr>
          <w:rFonts w:ascii="Times New Roman" w:hAnsi="Times New Roman"/>
        </w:rPr>
        <w:t xml:space="preserve">no obstante, </w:t>
      </w:r>
      <w:r w:rsidRPr="00BC25DF">
        <w:rPr>
          <w:rFonts w:ascii="Times New Roman" w:hAnsi="Times New Roman"/>
        </w:rPr>
        <w:t xml:space="preserve">hay suficientes diferencias </w:t>
      </w:r>
      <w:r>
        <w:rPr>
          <w:rFonts w:ascii="Times New Roman" w:hAnsi="Times New Roman"/>
        </w:rPr>
        <w:t xml:space="preserve">entre ambos </w:t>
      </w:r>
      <w:r w:rsidRPr="00BC25DF">
        <w:rPr>
          <w:rFonts w:ascii="Times New Roman" w:hAnsi="Times New Roman"/>
        </w:rPr>
        <w:t xml:space="preserve">para </w:t>
      </w:r>
      <w:r>
        <w:rPr>
          <w:rFonts w:ascii="Times New Roman" w:hAnsi="Times New Roman"/>
        </w:rPr>
        <w:t>considerarlos independientemente.</w:t>
      </w:r>
    </w:p>
    <w:p w14:paraId="600BCC1F" w14:textId="77777777" w:rsidR="00556E90" w:rsidRDefault="00556E90" w:rsidP="00556E90">
      <w:pPr>
        <w:jc w:val="both"/>
        <w:rPr>
          <w:rFonts w:ascii="Times New Roman" w:hAnsi="Times New Roman"/>
        </w:rPr>
      </w:pPr>
    </w:p>
    <w:p w14:paraId="3FA2AA50" w14:textId="77777777" w:rsidR="00556E90" w:rsidRDefault="00556E90" w:rsidP="00556E90">
      <w:pPr>
        <w:rPr>
          <w:rFonts w:ascii="Times New Roman" w:hAnsi="Times New Roman"/>
        </w:rPr>
      </w:pPr>
      <w:r>
        <w:rPr>
          <w:rFonts w:ascii="Times New Roman" w:hAnsi="Times New Roman"/>
        </w:rPr>
        <w:t>Algunas semejanzas que los emparentan son:</w:t>
      </w:r>
    </w:p>
    <w:p w14:paraId="5E6C8BDD" w14:textId="77777777" w:rsidR="00556E90" w:rsidRDefault="00556E90" w:rsidP="00556E90">
      <w:pPr>
        <w:rPr>
          <w:rFonts w:ascii="Times New Roman" w:hAnsi="Times New Roman"/>
        </w:rPr>
      </w:pPr>
    </w:p>
    <w:p w14:paraId="053E7E19" w14:textId="77777777" w:rsidR="00556E90" w:rsidRPr="00BD0632" w:rsidRDefault="00556E90" w:rsidP="00556E90">
      <w:pPr>
        <w:pStyle w:val="Prrafodelista"/>
        <w:numPr>
          <w:ilvl w:val="0"/>
          <w:numId w:val="4"/>
        </w:numPr>
        <w:rPr>
          <w:rFonts w:ascii="Times New Roman" w:hAnsi="Times New Roman"/>
        </w:rPr>
      </w:pPr>
      <w:r w:rsidRPr="00BD0632">
        <w:rPr>
          <w:rFonts w:ascii="Times New Roman" w:hAnsi="Times New Roman"/>
        </w:rPr>
        <w:t>El inconformismo social y el rechazo a la moral burguesa.</w:t>
      </w:r>
    </w:p>
    <w:p w14:paraId="49782C45" w14:textId="77777777" w:rsidR="00556E90" w:rsidRPr="00BD0632" w:rsidRDefault="00556E90" w:rsidP="00556E90">
      <w:pPr>
        <w:pStyle w:val="Prrafodelista"/>
        <w:numPr>
          <w:ilvl w:val="0"/>
          <w:numId w:val="4"/>
        </w:numPr>
        <w:rPr>
          <w:rFonts w:ascii="Times New Roman" w:hAnsi="Times New Roman"/>
        </w:rPr>
      </w:pPr>
      <w:r w:rsidRPr="00BD0632">
        <w:rPr>
          <w:rFonts w:ascii="Times New Roman" w:hAnsi="Times New Roman"/>
        </w:rPr>
        <w:t>El afán de renovación estética en oposición al Realismo y al Naturalismo.</w:t>
      </w:r>
    </w:p>
    <w:p w14:paraId="22472CD5" w14:textId="77777777" w:rsidR="00556E90" w:rsidRDefault="00556E90" w:rsidP="00556E90">
      <w:pPr>
        <w:ind w:firstLine="60"/>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556E90" w:rsidRPr="00AE1301" w14:paraId="66AFAD23" w14:textId="77777777" w:rsidTr="006B447F">
        <w:tc>
          <w:tcPr>
            <w:tcW w:w="8978" w:type="dxa"/>
            <w:gridSpan w:val="2"/>
            <w:shd w:val="clear" w:color="auto" w:fill="000000" w:themeFill="text1"/>
          </w:tcPr>
          <w:p w14:paraId="1F8FB216" w14:textId="77777777" w:rsidR="00556E90" w:rsidRPr="00494867" w:rsidRDefault="00556E90" w:rsidP="006B447F">
            <w:pPr>
              <w:jc w:val="center"/>
              <w:rPr>
                <w:rFonts w:ascii="Times New Roman" w:hAnsi="Times New Roman"/>
                <w:b/>
                <w:color w:val="FFFFFF" w:themeColor="background1"/>
              </w:rPr>
            </w:pPr>
            <w:r w:rsidRPr="00494867">
              <w:rPr>
                <w:rFonts w:ascii="Times New Roman" w:hAnsi="Times New Roman"/>
                <w:b/>
                <w:color w:val="FFFFFF" w:themeColor="background1"/>
              </w:rPr>
              <w:t>Recuerda</w:t>
            </w:r>
          </w:p>
        </w:tc>
      </w:tr>
      <w:tr w:rsidR="00556E90" w:rsidRPr="00AE1301" w14:paraId="5AE6E438" w14:textId="77777777" w:rsidTr="006B447F">
        <w:trPr>
          <w:trHeight w:val="1411"/>
        </w:trPr>
        <w:tc>
          <w:tcPr>
            <w:tcW w:w="2518" w:type="dxa"/>
          </w:tcPr>
          <w:p w14:paraId="7C920BED" w14:textId="77777777" w:rsidR="00556E90" w:rsidRPr="00AE1301" w:rsidRDefault="00556E90" w:rsidP="006B447F">
            <w:pPr>
              <w:rPr>
                <w:rFonts w:ascii="Times New Roman" w:hAnsi="Times New Roman"/>
                <w:b/>
              </w:rPr>
            </w:pPr>
            <w:r w:rsidRPr="00AE1301">
              <w:rPr>
                <w:rFonts w:ascii="Times New Roman" w:hAnsi="Times New Roman"/>
                <w:b/>
              </w:rPr>
              <w:t>Contenido</w:t>
            </w:r>
          </w:p>
        </w:tc>
        <w:tc>
          <w:tcPr>
            <w:tcW w:w="6460" w:type="dxa"/>
          </w:tcPr>
          <w:p w14:paraId="09E078BD" w14:textId="77777777" w:rsidR="00556E90" w:rsidRPr="00494867" w:rsidRDefault="00556E90" w:rsidP="006B447F">
            <w:pPr>
              <w:rPr>
                <w:rFonts w:ascii="Times New Roman" w:hAnsi="Times New Roman"/>
              </w:rPr>
            </w:pPr>
            <w:r w:rsidRPr="00494867">
              <w:rPr>
                <w:rFonts w:ascii="Times New Roman" w:hAnsi="Times New Roman"/>
              </w:rPr>
              <w:t xml:space="preserve">Mientras que los modernistas se sirvieron de la poesía para transmitir sus sentimientos, la generación del 98 utilizó la prosa como vehículo para reflexionar </w:t>
            </w:r>
            <w:r>
              <w:rPr>
                <w:rFonts w:ascii="Times New Roman" w:hAnsi="Times New Roman"/>
              </w:rPr>
              <w:t xml:space="preserve">sobre el estado de la sociedad. </w:t>
            </w:r>
            <w:r w:rsidRPr="00494867">
              <w:rPr>
                <w:rFonts w:ascii="Times New Roman" w:hAnsi="Times New Roman"/>
              </w:rPr>
              <w:t>Entre sus características destacan:</w:t>
            </w:r>
          </w:p>
          <w:p w14:paraId="0384A509" w14:textId="5D4979C6" w:rsidR="00556E90" w:rsidRPr="00494867" w:rsidRDefault="00556E90" w:rsidP="00556E90">
            <w:pPr>
              <w:pStyle w:val="Prrafodelista"/>
              <w:numPr>
                <w:ilvl w:val="0"/>
                <w:numId w:val="3"/>
              </w:numPr>
              <w:rPr>
                <w:rFonts w:ascii="Times New Roman" w:hAnsi="Times New Roman"/>
              </w:rPr>
            </w:pPr>
            <w:r w:rsidRPr="00494867">
              <w:rPr>
                <w:rFonts w:ascii="Times New Roman" w:hAnsi="Times New Roman"/>
              </w:rPr>
              <w:t xml:space="preserve">La </w:t>
            </w:r>
            <w:r w:rsidRPr="00494867">
              <w:rPr>
                <w:rFonts w:ascii="Times New Roman" w:hAnsi="Times New Roman"/>
                <w:b/>
              </w:rPr>
              <w:t>renovación</w:t>
            </w:r>
            <w:r w:rsidRPr="00494867">
              <w:rPr>
                <w:rFonts w:ascii="Times New Roman" w:hAnsi="Times New Roman"/>
              </w:rPr>
              <w:t xml:space="preserve"> de las formas narrativas</w:t>
            </w:r>
            <w:r w:rsidR="005F4AF4">
              <w:rPr>
                <w:rFonts w:ascii="Times New Roman" w:hAnsi="Times New Roman"/>
              </w:rPr>
              <w:t>.</w:t>
            </w:r>
          </w:p>
          <w:p w14:paraId="12BBEA7E" w14:textId="0F201511" w:rsidR="00556E90" w:rsidRPr="00494867" w:rsidRDefault="00556E90" w:rsidP="00556E90">
            <w:pPr>
              <w:pStyle w:val="Prrafodelista"/>
              <w:numPr>
                <w:ilvl w:val="0"/>
                <w:numId w:val="3"/>
              </w:numPr>
              <w:rPr>
                <w:rFonts w:ascii="Times New Roman" w:hAnsi="Times New Roman"/>
              </w:rPr>
            </w:pPr>
            <w:r w:rsidRPr="00494867">
              <w:rPr>
                <w:rFonts w:ascii="Times New Roman" w:hAnsi="Times New Roman"/>
              </w:rPr>
              <w:t xml:space="preserve">Los temas relacionados con la </w:t>
            </w:r>
            <w:r w:rsidRPr="00494867">
              <w:rPr>
                <w:rFonts w:ascii="Times New Roman" w:hAnsi="Times New Roman"/>
                <w:b/>
              </w:rPr>
              <w:t>situación del país</w:t>
            </w:r>
            <w:r w:rsidRPr="00494867">
              <w:rPr>
                <w:rFonts w:ascii="Times New Roman" w:hAnsi="Times New Roman"/>
              </w:rPr>
              <w:t xml:space="preserve"> y con las </w:t>
            </w:r>
            <w:r w:rsidRPr="00494867">
              <w:rPr>
                <w:rFonts w:ascii="Times New Roman" w:hAnsi="Times New Roman"/>
                <w:b/>
              </w:rPr>
              <w:t>preocupaciones existenciales</w:t>
            </w:r>
            <w:r w:rsidR="005F4AF4">
              <w:rPr>
                <w:rFonts w:ascii="Times New Roman" w:hAnsi="Times New Roman"/>
              </w:rPr>
              <w:t>.</w:t>
            </w:r>
          </w:p>
          <w:p w14:paraId="4E1F9B4B" w14:textId="6F0E6914" w:rsidR="00556E90" w:rsidRPr="00494867" w:rsidRDefault="00556E90" w:rsidP="00556E90">
            <w:pPr>
              <w:pStyle w:val="Prrafodelista"/>
              <w:numPr>
                <w:ilvl w:val="0"/>
                <w:numId w:val="3"/>
              </w:numPr>
              <w:rPr>
                <w:rFonts w:ascii="Times New Roman" w:hAnsi="Times New Roman"/>
              </w:rPr>
            </w:pPr>
            <w:r w:rsidRPr="00494867">
              <w:rPr>
                <w:rFonts w:ascii="Times New Roman" w:hAnsi="Times New Roman"/>
              </w:rPr>
              <w:t xml:space="preserve">El uso de un lenguaje a menudo </w:t>
            </w:r>
            <w:r w:rsidRPr="00494867">
              <w:rPr>
                <w:rFonts w:ascii="Times New Roman" w:hAnsi="Times New Roman"/>
                <w:b/>
              </w:rPr>
              <w:t>poético</w:t>
            </w:r>
            <w:r w:rsidR="005F4AF4">
              <w:rPr>
                <w:rFonts w:ascii="Times New Roman" w:hAnsi="Times New Roman"/>
              </w:rPr>
              <w:t>.</w:t>
            </w:r>
          </w:p>
          <w:p w14:paraId="2D957CF1" w14:textId="78AA0EDC" w:rsidR="00556E90" w:rsidRPr="00494867" w:rsidRDefault="00556E90" w:rsidP="005F4AF4">
            <w:pPr>
              <w:pStyle w:val="Prrafodelista"/>
              <w:numPr>
                <w:ilvl w:val="0"/>
                <w:numId w:val="3"/>
              </w:numPr>
              <w:rPr>
                <w:rFonts w:ascii="Times New Roman" w:hAnsi="Times New Roman"/>
              </w:rPr>
            </w:pPr>
            <w:r w:rsidRPr="00494867">
              <w:rPr>
                <w:rFonts w:ascii="Times New Roman" w:hAnsi="Times New Roman"/>
              </w:rPr>
              <w:t xml:space="preserve">La utilización de la </w:t>
            </w:r>
            <w:r w:rsidRPr="00494867">
              <w:rPr>
                <w:rFonts w:ascii="Times New Roman" w:hAnsi="Times New Roman"/>
                <w:b/>
              </w:rPr>
              <w:t>novela</w:t>
            </w:r>
            <w:r w:rsidRPr="00494867">
              <w:rPr>
                <w:rFonts w:ascii="Times New Roman" w:hAnsi="Times New Roman"/>
              </w:rPr>
              <w:t xml:space="preserve"> y el </w:t>
            </w:r>
            <w:r w:rsidRPr="00494867">
              <w:rPr>
                <w:rFonts w:ascii="Times New Roman" w:hAnsi="Times New Roman"/>
                <w:b/>
              </w:rPr>
              <w:t>ensayo</w:t>
            </w:r>
            <w:r w:rsidR="005F4AF4">
              <w:rPr>
                <w:rFonts w:ascii="Times New Roman" w:hAnsi="Times New Roman"/>
              </w:rPr>
              <w:t>.</w:t>
            </w:r>
          </w:p>
        </w:tc>
      </w:tr>
    </w:tbl>
    <w:p w14:paraId="66CE1ACC" w14:textId="77777777" w:rsidR="00556E90" w:rsidRDefault="00556E90" w:rsidP="00556E90">
      <w:pPr>
        <w:jc w:val="both"/>
        <w:rPr>
          <w:rFonts w:ascii="Times New Roman" w:hAnsi="Times New Roman"/>
        </w:rPr>
      </w:pPr>
    </w:p>
    <w:p w14:paraId="0BE6F7E1" w14:textId="77777777" w:rsidR="00556E90" w:rsidRDefault="00556E90" w:rsidP="00556E90">
      <w:pPr>
        <w:rPr>
          <w:rFonts w:ascii="Times New Roman" w:hAnsi="Times New Roman"/>
        </w:rPr>
      </w:pPr>
      <w:r w:rsidRPr="0020786B">
        <w:rPr>
          <w:rFonts w:ascii="Times New Roman" w:hAnsi="Times New Roman"/>
        </w:rPr>
        <w:t xml:space="preserve">La literatura del 98 trató la decadencia moral y social con un tono filosófico y se expresó fundamentalmente a través del </w:t>
      </w:r>
      <w:r w:rsidRPr="005F5F36">
        <w:rPr>
          <w:rFonts w:ascii="Times New Roman" w:hAnsi="Times New Roman"/>
          <w:b/>
        </w:rPr>
        <w:t>ensayo</w:t>
      </w:r>
      <w:r w:rsidRPr="0020786B">
        <w:rPr>
          <w:rFonts w:ascii="Times New Roman" w:hAnsi="Times New Roman"/>
        </w:rPr>
        <w:t>, con un lenguaje supeditado al c</w:t>
      </w:r>
      <w:r>
        <w:rPr>
          <w:rFonts w:ascii="Times New Roman" w:hAnsi="Times New Roman"/>
        </w:rPr>
        <w:t>ontenido; por el contrario, el M</w:t>
      </w:r>
      <w:r w:rsidRPr="0020786B">
        <w:rPr>
          <w:rFonts w:ascii="Times New Roman" w:hAnsi="Times New Roman"/>
        </w:rPr>
        <w:t xml:space="preserve">odernismo tendía al esteticismo y </w:t>
      </w:r>
      <w:r>
        <w:rPr>
          <w:rFonts w:ascii="Times New Roman" w:hAnsi="Times New Roman"/>
        </w:rPr>
        <w:t>a la sensualidad manifestados</w:t>
      </w:r>
      <w:r w:rsidRPr="0020786B">
        <w:rPr>
          <w:rFonts w:ascii="Times New Roman" w:hAnsi="Times New Roman"/>
        </w:rPr>
        <w:t xml:space="preserve"> a través de la lírica y la</w:t>
      </w:r>
      <w:r w:rsidRPr="00B7249E">
        <w:rPr>
          <w:rFonts w:ascii="Times New Roman" w:hAnsi="Times New Roman"/>
          <w:b/>
        </w:rPr>
        <w:t xml:space="preserve"> prosa poética</w:t>
      </w:r>
      <w:r w:rsidRPr="00B7249E">
        <w:rPr>
          <w:rFonts w:ascii="Times New Roman" w:hAnsi="Times New Roman"/>
        </w:rPr>
        <w:t>,</w:t>
      </w:r>
      <w:r>
        <w:rPr>
          <w:rFonts w:ascii="Times New Roman" w:hAnsi="Times New Roman"/>
          <w:b/>
        </w:rPr>
        <w:t xml:space="preserve"> </w:t>
      </w:r>
      <w:r w:rsidRPr="0020786B">
        <w:rPr>
          <w:rFonts w:ascii="Times New Roman" w:hAnsi="Times New Roman"/>
        </w:rPr>
        <w:t>mediante un lenguaje evocador y brillante.</w:t>
      </w:r>
      <w:r>
        <w:rPr>
          <w:rFonts w:ascii="Times New Roman" w:hAnsi="Times New Roman"/>
        </w:rPr>
        <w:t xml:space="preserve"> </w:t>
      </w:r>
      <w:r w:rsidRPr="0020786B">
        <w:rPr>
          <w:rFonts w:ascii="Times New Roman" w:hAnsi="Times New Roman"/>
        </w:rPr>
        <w:t>Ambos movimientos renovaron las formas narrativas y sus temáticas se centraron en la situación del país, las preocupaciones existenciales, la religión o el destino.</w:t>
      </w:r>
    </w:p>
    <w:p w14:paraId="36C01834"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1818"/>
        <w:gridCol w:w="7236"/>
      </w:tblGrid>
      <w:tr w:rsidR="00556E90" w:rsidRPr="00BE2062" w14:paraId="3782CF81" w14:textId="77777777" w:rsidTr="006B447F">
        <w:tc>
          <w:tcPr>
            <w:tcW w:w="8897" w:type="dxa"/>
            <w:gridSpan w:val="2"/>
            <w:shd w:val="clear" w:color="auto" w:fill="0D0D0D" w:themeFill="text1" w:themeFillTint="F2"/>
          </w:tcPr>
          <w:p w14:paraId="026D55D7"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556E90" w:rsidRPr="00BE2062" w14:paraId="3A7152B7" w14:textId="77777777" w:rsidTr="006B447F">
        <w:tc>
          <w:tcPr>
            <w:tcW w:w="2518" w:type="dxa"/>
          </w:tcPr>
          <w:p w14:paraId="305F5CC3"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379" w:type="dxa"/>
          </w:tcPr>
          <w:p w14:paraId="5576679A" w14:textId="77777777" w:rsidR="00556E90" w:rsidRPr="00BE2062" w:rsidRDefault="00556E90" w:rsidP="006B447F">
            <w:pPr>
              <w:rPr>
                <w:rFonts w:ascii="Times New Roman" w:hAnsi="Times New Roman"/>
                <w:b/>
                <w:color w:val="000000"/>
              </w:rPr>
            </w:pPr>
            <w:r>
              <w:rPr>
                <w:rFonts w:ascii="Times New Roman" w:hAnsi="Times New Roman"/>
                <w:color w:val="000000"/>
              </w:rPr>
              <w:t>LE_10_05</w:t>
            </w:r>
            <w:r w:rsidRPr="00BE2062">
              <w:rPr>
                <w:rFonts w:ascii="Times New Roman" w:hAnsi="Times New Roman"/>
                <w:color w:val="000000"/>
              </w:rPr>
              <w:t>_IMG</w:t>
            </w:r>
            <w:r>
              <w:rPr>
                <w:rFonts w:ascii="Times New Roman" w:hAnsi="Times New Roman"/>
                <w:color w:val="000000"/>
              </w:rPr>
              <w:t>05</w:t>
            </w:r>
          </w:p>
        </w:tc>
      </w:tr>
      <w:tr w:rsidR="00556E90" w:rsidRPr="00BE2062" w14:paraId="16469F1B" w14:textId="77777777" w:rsidTr="006B447F">
        <w:tc>
          <w:tcPr>
            <w:tcW w:w="2518" w:type="dxa"/>
          </w:tcPr>
          <w:p w14:paraId="287F132B"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379" w:type="dxa"/>
          </w:tcPr>
          <w:p w14:paraId="2E0F268C" w14:textId="77777777" w:rsidR="00556E90" w:rsidRPr="00BE2062" w:rsidRDefault="00556E90" w:rsidP="006B447F">
            <w:pPr>
              <w:rPr>
                <w:rFonts w:ascii="Times New Roman" w:hAnsi="Times New Roman"/>
                <w:color w:val="000000"/>
              </w:rPr>
            </w:pPr>
            <w:r>
              <w:rPr>
                <w:rFonts w:ascii="Times New Roman" w:hAnsi="Times New Roman"/>
                <w:color w:val="000000"/>
              </w:rPr>
              <w:t>Miguel de Unamuno</w:t>
            </w:r>
          </w:p>
        </w:tc>
      </w:tr>
      <w:tr w:rsidR="00556E90" w:rsidRPr="00BE2062" w14:paraId="53E4375D" w14:textId="77777777" w:rsidTr="006B447F">
        <w:tc>
          <w:tcPr>
            <w:tcW w:w="2518" w:type="dxa"/>
          </w:tcPr>
          <w:p w14:paraId="2E5284E9" w14:textId="77777777" w:rsidR="00556E90" w:rsidRPr="00BE2062" w:rsidRDefault="00556E90" w:rsidP="006B447F">
            <w:pPr>
              <w:rPr>
                <w:rFonts w:ascii="Times New Roman" w:hAnsi="Times New Roman"/>
                <w:color w:val="000000"/>
              </w:rPr>
            </w:pPr>
            <w:r>
              <w:rPr>
                <w:rFonts w:ascii="Times New Roman" w:hAnsi="Times New Roman"/>
                <w:b/>
                <w:color w:val="000000"/>
              </w:rPr>
              <w:t>R</w:t>
            </w:r>
            <w:r w:rsidRPr="00BE2062">
              <w:rPr>
                <w:rFonts w:ascii="Times New Roman" w:hAnsi="Times New Roman"/>
                <w:b/>
                <w:color w:val="000000"/>
              </w:rPr>
              <w:t xml:space="preserve">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379" w:type="dxa"/>
          </w:tcPr>
          <w:p w14:paraId="2EC197AB" w14:textId="77777777" w:rsidR="00556E90" w:rsidRPr="00B7249E" w:rsidRDefault="00556E90" w:rsidP="006B447F">
            <w:pPr>
              <w:rPr>
                <w:rFonts w:ascii="Times New Roman" w:hAnsi="Times New Roman"/>
                <w:color w:val="000000"/>
                <w:sz w:val="16"/>
                <w:szCs w:val="16"/>
              </w:rPr>
            </w:pPr>
            <w:r w:rsidRPr="00B7249E">
              <w:rPr>
                <w:rFonts w:ascii="Times New Roman" w:hAnsi="Times New Roman"/>
                <w:color w:val="000000"/>
                <w:sz w:val="16"/>
                <w:szCs w:val="16"/>
              </w:rPr>
              <w:t>http://hispanicasaber.planetasaber.com/encyclopedia/default.asp?idpack=9&amp;idpil=00190C01&amp;ruta=Buscador</w:t>
            </w:r>
          </w:p>
        </w:tc>
      </w:tr>
      <w:tr w:rsidR="00556E90" w:rsidRPr="00BE2062" w14:paraId="54055476" w14:textId="77777777" w:rsidTr="006B447F">
        <w:tc>
          <w:tcPr>
            <w:tcW w:w="2518" w:type="dxa"/>
          </w:tcPr>
          <w:p w14:paraId="752CC61F"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Pie de imagen</w:t>
            </w:r>
          </w:p>
        </w:tc>
        <w:tc>
          <w:tcPr>
            <w:tcW w:w="6379" w:type="dxa"/>
          </w:tcPr>
          <w:p w14:paraId="51B97D36" w14:textId="77777777" w:rsidR="00556E90" w:rsidRPr="00BE2062" w:rsidRDefault="00556E90" w:rsidP="006B447F">
            <w:pPr>
              <w:rPr>
                <w:rFonts w:ascii="Times New Roman" w:hAnsi="Times New Roman"/>
                <w:color w:val="000000"/>
              </w:rPr>
            </w:pPr>
            <w:r>
              <w:rPr>
                <w:rFonts w:ascii="Times New Roman" w:hAnsi="Times New Roman"/>
                <w:color w:val="000000"/>
              </w:rPr>
              <w:t>Junto a Pío Baroja y Ramón María</w:t>
            </w:r>
            <w:r w:rsidRPr="00E578CB">
              <w:rPr>
                <w:rFonts w:ascii="Times New Roman" w:hAnsi="Times New Roman"/>
                <w:color w:val="000000"/>
              </w:rPr>
              <w:t xml:space="preserve"> del Valle-Inclán, en el ámbito de la prosa </w:t>
            </w:r>
            <w:r>
              <w:rPr>
                <w:rFonts w:ascii="Times New Roman" w:hAnsi="Times New Roman"/>
                <w:color w:val="000000"/>
              </w:rPr>
              <w:t>se destacaron Miguel de Unamuno (en la foto</w:t>
            </w:r>
            <w:r w:rsidRPr="00E578CB">
              <w:rPr>
                <w:rFonts w:ascii="Times New Roman" w:hAnsi="Times New Roman"/>
                <w:color w:val="000000"/>
              </w:rPr>
              <w:t>) y Jos</w:t>
            </w:r>
            <w:r>
              <w:rPr>
                <w:rFonts w:ascii="Times New Roman" w:hAnsi="Times New Roman"/>
                <w:color w:val="000000"/>
              </w:rPr>
              <w:t xml:space="preserve">é Martínez </w:t>
            </w:r>
            <w:r>
              <w:rPr>
                <w:rFonts w:ascii="Times New Roman" w:hAnsi="Times New Roman"/>
                <w:color w:val="000000"/>
              </w:rPr>
              <w:lastRenderedPageBreak/>
              <w:t>Ruiz Azorín</w:t>
            </w:r>
            <w:r w:rsidRPr="00E578CB">
              <w:rPr>
                <w:rFonts w:ascii="Times New Roman" w:hAnsi="Times New Roman"/>
                <w:color w:val="000000"/>
              </w:rPr>
              <w:t>.</w:t>
            </w:r>
          </w:p>
        </w:tc>
      </w:tr>
    </w:tbl>
    <w:p w14:paraId="121ADC7D" w14:textId="558706D1" w:rsidR="00556E90" w:rsidRDefault="00556E90" w:rsidP="00556E90">
      <w:pPr>
        <w:rPr>
          <w:rFonts w:ascii="Times New Roman" w:hAnsi="Times New Roman"/>
        </w:rPr>
      </w:pPr>
      <w:r>
        <w:rPr>
          <w:rFonts w:ascii="Times New Roman" w:hAnsi="Times New Roman"/>
        </w:rPr>
        <w:lastRenderedPageBreak/>
        <w:t xml:space="preserve">La llegada del siglo XX se encargaría, a su vez, de renovar la estética modernista y noventayochista. Las </w:t>
      </w:r>
      <w:ins w:id="29" w:author="Admincmovil" w:date="2016-06-24T17:00:00Z">
        <w:r w:rsidR="005B3840">
          <w:rPr>
            <w:rFonts w:ascii="Times New Roman" w:hAnsi="Times New Roman"/>
          </w:rPr>
          <w:t>vanguardias</w:t>
        </w:r>
      </w:ins>
      <w:r>
        <w:rPr>
          <w:rFonts w:ascii="Times New Roman" w:hAnsi="Times New Roman"/>
        </w:rPr>
        <w:t xml:space="preserve">, también llamadas </w:t>
      </w:r>
      <w:ins w:id="30" w:author="Admincmovil" w:date="2016-06-24T17:00:00Z">
        <w:r w:rsidR="005B3840" w:rsidRPr="00407432">
          <w:rPr>
            <w:rFonts w:ascii="Times New Roman" w:hAnsi="Times New Roman"/>
            <w:i/>
          </w:rPr>
          <w:t>ismos</w:t>
        </w:r>
      </w:ins>
      <w:r w:rsidRPr="004E4E7F">
        <w:rPr>
          <w:rFonts w:ascii="Times New Roman" w:hAnsi="Times New Roman"/>
        </w:rPr>
        <w:t xml:space="preserve">, </w:t>
      </w:r>
      <w:r>
        <w:rPr>
          <w:rFonts w:ascii="Times New Roman" w:hAnsi="Times New Roman"/>
        </w:rPr>
        <w:t>se</w:t>
      </w:r>
      <w:r w:rsidRPr="004E4E7F">
        <w:rPr>
          <w:rFonts w:ascii="Times New Roman" w:hAnsi="Times New Roman"/>
        </w:rPr>
        <w:t xml:space="preserve"> enfr</w:t>
      </w:r>
      <w:r>
        <w:rPr>
          <w:rFonts w:ascii="Times New Roman" w:hAnsi="Times New Roman"/>
        </w:rPr>
        <w:t>entaron a la tradición anterior</w:t>
      </w:r>
      <w:r w:rsidRPr="004E4E7F">
        <w:rPr>
          <w:rFonts w:ascii="Times New Roman" w:hAnsi="Times New Roman"/>
        </w:rPr>
        <w:t xml:space="preserve"> </w:t>
      </w:r>
      <w:r>
        <w:rPr>
          <w:rFonts w:ascii="Times New Roman" w:hAnsi="Times New Roman"/>
        </w:rPr>
        <w:t>al rechazar</w:t>
      </w:r>
      <w:r w:rsidRPr="004E4E7F">
        <w:rPr>
          <w:rFonts w:ascii="Times New Roman" w:hAnsi="Times New Roman"/>
        </w:rPr>
        <w:t xml:space="preserve"> todos los </w:t>
      </w:r>
      <w:r w:rsidRPr="007C301A">
        <w:rPr>
          <w:rFonts w:ascii="Times New Roman" w:hAnsi="Times New Roman"/>
          <w:b/>
        </w:rPr>
        <w:t>cánones</w:t>
      </w:r>
      <w:r w:rsidRPr="004E4E7F">
        <w:rPr>
          <w:rFonts w:ascii="Times New Roman" w:hAnsi="Times New Roman"/>
        </w:rPr>
        <w:t xml:space="preserve"> y las </w:t>
      </w:r>
      <w:r w:rsidRPr="007C301A">
        <w:rPr>
          <w:rFonts w:ascii="Times New Roman" w:hAnsi="Times New Roman"/>
          <w:b/>
        </w:rPr>
        <w:t>reglas</w:t>
      </w:r>
      <w:r w:rsidRPr="004E4E7F">
        <w:rPr>
          <w:rFonts w:ascii="Times New Roman" w:hAnsi="Times New Roman"/>
        </w:rPr>
        <w:t xml:space="preserve"> clásicas y modernas. Se opusieron a cualquier postura magistral o crítica, a los intentos de clasificar la realidad o de atribuir valor a lo que estaba considerado tradicionalmente bello. El arte que propugnaban era </w:t>
      </w:r>
      <w:r>
        <w:rPr>
          <w:rFonts w:ascii="Times New Roman" w:hAnsi="Times New Roman"/>
        </w:rPr>
        <w:t xml:space="preserve">un </w:t>
      </w:r>
      <w:r w:rsidRPr="007C301A">
        <w:rPr>
          <w:rFonts w:ascii="Times New Roman" w:hAnsi="Times New Roman"/>
          <w:b/>
        </w:rPr>
        <w:t>arte en libertad</w:t>
      </w:r>
      <w:r>
        <w:rPr>
          <w:rFonts w:ascii="Times New Roman" w:hAnsi="Times New Roman"/>
        </w:rPr>
        <w:t>, que buscaba</w:t>
      </w:r>
      <w:r w:rsidRPr="004E4E7F">
        <w:rPr>
          <w:rFonts w:ascii="Times New Roman" w:hAnsi="Times New Roman"/>
        </w:rPr>
        <w:t xml:space="preserve"> siempre nuevas formas, esencialmente</w:t>
      </w:r>
      <w:r>
        <w:rPr>
          <w:rFonts w:ascii="Times New Roman" w:hAnsi="Times New Roman"/>
        </w:rPr>
        <w:t xml:space="preserve"> de modo</w:t>
      </w:r>
      <w:r w:rsidRPr="004E4E7F">
        <w:rPr>
          <w:rFonts w:ascii="Times New Roman" w:hAnsi="Times New Roman"/>
        </w:rPr>
        <w:t xml:space="preserve"> </w:t>
      </w:r>
      <w:r w:rsidRPr="007C301A">
        <w:rPr>
          <w:rFonts w:ascii="Times New Roman" w:hAnsi="Times New Roman"/>
          <w:b/>
        </w:rPr>
        <w:t>experimental</w:t>
      </w:r>
      <w:r w:rsidRPr="004E4E7F">
        <w:rPr>
          <w:rFonts w:ascii="Times New Roman" w:hAnsi="Times New Roman"/>
        </w:rPr>
        <w:t>.</w:t>
      </w:r>
      <w:r>
        <w:rPr>
          <w:rFonts w:ascii="Times New Roman" w:hAnsi="Times New Roman"/>
        </w:rPr>
        <w:t xml:space="preserve"> Como trataron de romper </w:t>
      </w:r>
      <w:r w:rsidRPr="004E4E7F">
        <w:rPr>
          <w:rFonts w:ascii="Times New Roman" w:hAnsi="Times New Roman"/>
        </w:rPr>
        <w:t xml:space="preserve">con todos </w:t>
      </w:r>
      <w:r>
        <w:rPr>
          <w:rFonts w:ascii="Times New Roman" w:hAnsi="Times New Roman"/>
        </w:rPr>
        <w:t xml:space="preserve">los moldes formales y temáticos por considerarlos </w:t>
      </w:r>
      <w:r w:rsidRPr="004E4E7F">
        <w:rPr>
          <w:rFonts w:ascii="Times New Roman" w:hAnsi="Times New Roman"/>
        </w:rPr>
        <w:t>barreras impuestas por el arte burgués</w:t>
      </w:r>
      <w:r>
        <w:rPr>
          <w:rFonts w:ascii="Times New Roman" w:hAnsi="Times New Roman"/>
        </w:rPr>
        <w:t xml:space="preserve">, los </w:t>
      </w:r>
      <w:ins w:id="31" w:author="Admincmovil" w:date="2016-06-24T17:02:00Z">
        <w:r w:rsidR="005B3840" w:rsidRPr="00407432">
          <w:rPr>
            <w:rFonts w:ascii="Times New Roman" w:hAnsi="Times New Roman"/>
            <w:i/>
          </w:rPr>
          <w:t>ismos</w:t>
        </w:r>
        <w:r w:rsidR="005B3840">
          <w:rPr>
            <w:rFonts w:ascii="Times New Roman" w:hAnsi="Times New Roman"/>
          </w:rPr>
          <w:t xml:space="preserve"> </w:t>
        </w:r>
      </w:ins>
      <w:r>
        <w:rPr>
          <w:rFonts w:ascii="Times New Roman" w:hAnsi="Times New Roman"/>
        </w:rPr>
        <w:t>en general fuero</w:t>
      </w:r>
      <w:r w:rsidRPr="004E4E7F">
        <w:rPr>
          <w:rFonts w:ascii="Times New Roman" w:hAnsi="Times New Roman"/>
        </w:rPr>
        <w:t xml:space="preserve">n breves, ya que inmediatamente surgían otros nuevos para romper con los primeros. </w:t>
      </w:r>
    </w:p>
    <w:p w14:paraId="2B8957BE" w14:textId="77777777" w:rsidR="00556E90" w:rsidRDefault="00556E90" w:rsidP="00556E90">
      <w:pPr>
        <w:jc w:val="both"/>
        <w:rPr>
          <w:rFonts w:ascii="Times New Roman" w:hAnsi="Times New Roman"/>
        </w:rPr>
      </w:pPr>
    </w:p>
    <w:p w14:paraId="4EF7CD91" w14:textId="77F8E22D" w:rsidR="00556E90" w:rsidRPr="00D04CC0" w:rsidRDefault="00556E90" w:rsidP="00556E90">
      <w:pPr>
        <w:rPr>
          <w:rFonts w:ascii="Times New Roman" w:hAnsi="Times New Roman"/>
        </w:rPr>
      </w:pPr>
      <w:r>
        <w:rPr>
          <w:rFonts w:ascii="Times New Roman" w:hAnsi="Times New Roman"/>
        </w:rPr>
        <w:t xml:space="preserve">La influencia vanguardista se dejó ver sobre todo en la producción poética, si bien sus postulados trataban por lo común de abarcar todos los campos del arte. Entre las producciones en prosa más afines con el espíritu de los </w:t>
      </w:r>
      <w:ins w:id="32" w:author="Admincmovil" w:date="2016-06-24T17:02:00Z">
        <w:r w:rsidR="005B3840" w:rsidRPr="00407432">
          <w:rPr>
            <w:rFonts w:ascii="Times New Roman" w:hAnsi="Times New Roman"/>
            <w:i/>
          </w:rPr>
          <w:t>ismos</w:t>
        </w:r>
        <w:r w:rsidR="005B3840">
          <w:rPr>
            <w:rFonts w:ascii="Times New Roman" w:hAnsi="Times New Roman"/>
          </w:rPr>
          <w:t xml:space="preserve"> </w:t>
        </w:r>
      </w:ins>
      <w:r>
        <w:rPr>
          <w:rFonts w:ascii="Times New Roman" w:hAnsi="Times New Roman"/>
        </w:rPr>
        <w:t xml:space="preserve">se encuentran las primeras novelas de Pío Baroja (de corte </w:t>
      </w:r>
      <w:r w:rsidRPr="00D04CC0">
        <w:rPr>
          <w:rFonts w:ascii="Times New Roman" w:hAnsi="Times New Roman"/>
          <w:b/>
        </w:rPr>
        <w:t>expresionista</w:t>
      </w:r>
      <w:r>
        <w:rPr>
          <w:rFonts w:ascii="Times New Roman" w:hAnsi="Times New Roman"/>
        </w:rPr>
        <w:t xml:space="preserve">) y las </w:t>
      </w:r>
      <w:r w:rsidRPr="00507686">
        <w:rPr>
          <w:rFonts w:ascii="Times New Roman" w:hAnsi="Times New Roman"/>
          <w:b/>
        </w:rPr>
        <w:t>greguerías</w:t>
      </w:r>
      <w:r>
        <w:rPr>
          <w:rFonts w:ascii="Times New Roman" w:hAnsi="Times New Roman"/>
        </w:rPr>
        <w:t xml:space="preserve"> de </w:t>
      </w:r>
      <w:r w:rsidRPr="000F6F83">
        <w:rPr>
          <w:rFonts w:ascii="Times New Roman" w:hAnsi="Times New Roman"/>
        </w:rPr>
        <w:t>Ramón Gómez de la Serna</w:t>
      </w:r>
      <w:r>
        <w:rPr>
          <w:rFonts w:ascii="Times New Roman" w:hAnsi="Times New Roman"/>
        </w:rPr>
        <w:t xml:space="preserve">, considerado el pionero de las </w:t>
      </w:r>
      <w:ins w:id="33" w:author="Admincmovil" w:date="2016-06-24T17:03:00Z">
        <w:r w:rsidR="005B3840">
          <w:rPr>
            <w:rFonts w:ascii="Times New Roman" w:hAnsi="Times New Roman"/>
          </w:rPr>
          <w:t xml:space="preserve">vanguardias </w:t>
        </w:r>
      </w:ins>
      <w:r>
        <w:rPr>
          <w:rFonts w:ascii="Times New Roman" w:hAnsi="Times New Roman"/>
        </w:rPr>
        <w:t xml:space="preserve">en España, ya que </w:t>
      </w:r>
      <w:ins w:id="34" w:author="Admincmovil" w:date="2016-06-24T17:03:00Z">
        <w:r w:rsidR="005B3840" w:rsidRPr="00507686">
          <w:rPr>
            <w:rFonts w:ascii="Times New Roman" w:hAnsi="Times New Roman"/>
            <w:lang w:val="es-CO"/>
          </w:rPr>
          <w:t>inici</w:t>
        </w:r>
        <w:r w:rsidR="005B3840">
          <w:rPr>
            <w:rFonts w:ascii="Times New Roman" w:hAnsi="Times New Roman"/>
            <w:lang w:val="es-CO"/>
          </w:rPr>
          <w:t>ó</w:t>
        </w:r>
        <w:r w:rsidR="005B3840" w:rsidRPr="00507686">
          <w:rPr>
            <w:rFonts w:ascii="Times New Roman" w:hAnsi="Times New Roman"/>
            <w:lang w:val="es-CO"/>
          </w:rPr>
          <w:t xml:space="preserve"> </w:t>
        </w:r>
      </w:ins>
      <w:r w:rsidRPr="00507686">
        <w:rPr>
          <w:rFonts w:ascii="Times New Roman" w:hAnsi="Times New Roman"/>
          <w:lang w:val="es-CO"/>
        </w:rPr>
        <w:t>en 1912 una tertulia literaria en el</w:t>
      </w:r>
      <w:r>
        <w:rPr>
          <w:rFonts w:ascii="Times New Roman" w:hAnsi="Times New Roman"/>
          <w:lang w:val="es-CO"/>
        </w:rPr>
        <w:t xml:space="preserve"> </w:t>
      </w:r>
      <w:r w:rsidRPr="00507686">
        <w:rPr>
          <w:rFonts w:ascii="Times New Roman" w:hAnsi="Times New Roman"/>
          <w:b/>
          <w:bCs/>
          <w:lang w:val="es-CO"/>
        </w:rPr>
        <w:t>Café Pombo</w:t>
      </w:r>
      <w:ins w:id="35" w:author="Admincmovil" w:date="2016-06-25T09:29:00Z">
        <w:r w:rsidR="005F4AF4" w:rsidRPr="00407432">
          <w:rPr>
            <w:rFonts w:ascii="Times New Roman" w:hAnsi="Times New Roman"/>
            <w:bCs/>
            <w:lang w:val="es-CO"/>
          </w:rPr>
          <w:t>,</w:t>
        </w:r>
      </w:ins>
      <w:r>
        <w:rPr>
          <w:rFonts w:ascii="Times New Roman" w:hAnsi="Times New Roman"/>
          <w:lang w:val="es-CO"/>
        </w:rPr>
        <w:t xml:space="preserve"> </w:t>
      </w:r>
      <w:r w:rsidRPr="00507686">
        <w:rPr>
          <w:rFonts w:ascii="Times New Roman" w:hAnsi="Times New Roman"/>
          <w:lang w:val="es-CO"/>
        </w:rPr>
        <w:t>que se convertiría</w:t>
      </w:r>
      <w:r>
        <w:rPr>
          <w:rFonts w:ascii="Times New Roman" w:hAnsi="Times New Roman"/>
          <w:lang w:val="es-CO"/>
        </w:rPr>
        <w:t xml:space="preserve"> en el centro del Vanguardismo español y que duraría</w:t>
      </w:r>
      <w:r w:rsidRPr="00507686">
        <w:rPr>
          <w:rFonts w:ascii="Times New Roman" w:hAnsi="Times New Roman"/>
          <w:lang w:val="es-CO"/>
        </w:rPr>
        <w:t xml:space="preserve"> hasta 1937.</w:t>
      </w:r>
    </w:p>
    <w:p w14:paraId="139620B3" w14:textId="77777777" w:rsidR="00556E90" w:rsidRDefault="00556E90" w:rsidP="00556E90">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556E90" w:rsidRPr="005D1738" w14:paraId="6E858186" w14:textId="77777777" w:rsidTr="006B447F">
        <w:tc>
          <w:tcPr>
            <w:tcW w:w="8978" w:type="dxa"/>
            <w:gridSpan w:val="2"/>
            <w:shd w:val="clear" w:color="auto" w:fill="000000" w:themeFill="text1"/>
          </w:tcPr>
          <w:p w14:paraId="01713186" w14:textId="77777777" w:rsidR="00556E90" w:rsidRPr="005D1738" w:rsidRDefault="00556E90" w:rsidP="006B447F">
            <w:pPr>
              <w:jc w:val="center"/>
              <w:rPr>
                <w:rFonts w:ascii="Times New Roman" w:hAnsi="Times New Roman"/>
                <w:b/>
                <w:color w:val="FFFFFF" w:themeColor="background1"/>
              </w:rPr>
            </w:pPr>
            <w:r w:rsidRPr="005D1738">
              <w:rPr>
                <w:rFonts w:ascii="Times New Roman" w:hAnsi="Times New Roman"/>
                <w:b/>
                <w:color w:val="FFFFFF" w:themeColor="background1"/>
              </w:rPr>
              <w:t>Destacado</w:t>
            </w:r>
          </w:p>
        </w:tc>
      </w:tr>
      <w:tr w:rsidR="00556E90" w:rsidRPr="00726376" w14:paraId="4CE8FC57" w14:textId="77777777" w:rsidTr="006B447F">
        <w:tc>
          <w:tcPr>
            <w:tcW w:w="2518" w:type="dxa"/>
          </w:tcPr>
          <w:p w14:paraId="12C6D317" w14:textId="77777777" w:rsidR="00556E90" w:rsidRPr="00726376" w:rsidRDefault="00556E90" w:rsidP="006B447F">
            <w:pPr>
              <w:rPr>
                <w:rFonts w:ascii="Times" w:hAnsi="Times"/>
                <w:b/>
                <w:sz w:val="18"/>
                <w:szCs w:val="18"/>
              </w:rPr>
            </w:pPr>
            <w:r w:rsidRPr="00726376">
              <w:rPr>
                <w:rFonts w:ascii="Times" w:hAnsi="Times"/>
                <w:b/>
                <w:sz w:val="18"/>
                <w:szCs w:val="18"/>
              </w:rPr>
              <w:t>Título</w:t>
            </w:r>
          </w:p>
        </w:tc>
        <w:tc>
          <w:tcPr>
            <w:tcW w:w="6460" w:type="dxa"/>
          </w:tcPr>
          <w:p w14:paraId="709CDD76" w14:textId="77777777" w:rsidR="00556E90" w:rsidRPr="00702828" w:rsidRDefault="00556E90" w:rsidP="006B447F">
            <w:pPr>
              <w:rPr>
                <w:rFonts w:ascii="Times" w:hAnsi="Times"/>
                <w:b/>
              </w:rPr>
            </w:pPr>
            <w:r w:rsidRPr="00702828">
              <w:rPr>
                <w:rFonts w:ascii="Times" w:hAnsi="Times"/>
                <w:b/>
              </w:rPr>
              <w:t>Ramón Gómez de la Serna y las greguerías</w:t>
            </w:r>
          </w:p>
        </w:tc>
      </w:tr>
      <w:tr w:rsidR="00556E90" w14:paraId="7437BB55" w14:textId="77777777" w:rsidTr="006B447F">
        <w:tc>
          <w:tcPr>
            <w:tcW w:w="2518" w:type="dxa"/>
          </w:tcPr>
          <w:p w14:paraId="212574D7" w14:textId="77777777" w:rsidR="00556E90" w:rsidRDefault="00556E90" w:rsidP="006B447F">
            <w:pPr>
              <w:rPr>
                <w:rFonts w:ascii="Times" w:hAnsi="Times"/>
              </w:rPr>
            </w:pPr>
            <w:r w:rsidRPr="00726376">
              <w:rPr>
                <w:rFonts w:ascii="Times" w:hAnsi="Times"/>
                <w:b/>
                <w:sz w:val="18"/>
                <w:szCs w:val="18"/>
              </w:rPr>
              <w:t>Contenido</w:t>
            </w:r>
          </w:p>
        </w:tc>
        <w:tc>
          <w:tcPr>
            <w:tcW w:w="6460" w:type="dxa"/>
          </w:tcPr>
          <w:p w14:paraId="350030C7" w14:textId="2209DAA6" w:rsidR="00556E90" w:rsidRDefault="00556E90" w:rsidP="006B447F">
            <w:pPr>
              <w:rPr>
                <w:rFonts w:ascii="Times New Roman" w:hAnsi="Times New Roman"/>
              </w:rPr>
            </w:pPr>
            <w:r w:rsidRPr="00015A38">
              <w:rPr>
                <w:rFonts w:ascii="Times New Roman" w:hAnsi="Times New Roman"/>
              </w:rPr>
              <w:t>Ramón Gómez de la Serna recogió las tendencias vanguardistas que estaban revolucionando el mundo artístico europeo. Aunque escribió novelas, teatro y biografías, su</w:t>
            </w:r>
            <w:ins w:id="36" w:author="Admincmovil" w:date="2016-06-25T09:30:00Z">
              <w:r w:rsidR="005F4AF4">
                <w:rPr>
                  <w:rFonts w:ascii="Times New Roman" w:hAnsi="Times New Roman"/>
                </w:rPr>
                <w:t>s</w:t>
              </w:r>
            </w:ins>
            <w:r w:rsidRPr="00015A38">
              <w:rPr>
                <w:rFonts w:ascii="Times New Roman" w:hAnsi="Times New Roman"/>
              </w:rPr>
              <w:t xml:space="preserve"> </w:t>
            </w:r>
            <w:ins w:id="37" w:author="Admincmovil" w:date="2016-06-25T09:30:00Z">
              <w:r w:rsidR="005F4AF4" w:rsidRPr="00015A38">
                <w:rPr>
                  <w:rFonts w:ascii="Times New Roman" w:hAnsi="Times New Roman"/>
                </w:rPr>
                <w:t>creaci</w:t>
              </w:r>
              <w:r w:rsidR="005F4AF4">
                <w:rPr>
                  <w:rFonts w:ascii="Times New Roman" w:hAnsi="Times New Roman"/>
                </w:rPr>
                <w:t>ones</w:t>
              </w:r>
              <w:r w:rsidR="005F4AF4" w:rsidRPr="00015A38">
                <w:rPr>
                  <w:rFonts w:ascii="Times New Roman" w:hAnsi="Times New Roman"/>
                </w:rPr>
                <w:t xml:space="preserve"> </w:t>
              </w:r>
            </w:ins>
            <w:r w:rsidRPr="00015A38">
              <w:rPr>
                <w:rFonts w:ascii="Times New Roman" w:hAnsi="Times New Roman"/>
              </w:rPr>
              <w:t>más conocida</w:t>
            </w:r>
            <w:ins w:id="38" w:author="Admincmovil" w:date="2016-06-25T09:30:00Z">
              <w:r w:rsidR="005F4AF4">
                <w:rPr>
                  <w:rFonts w:ascii="Times New Roman" w:hAnsi="Times New Roman"/>
                </w:rPr>
                <w:t>s</w:t>
              </w:r>
            </w:ins>
            <w:r w:rsidRPr="00015A38">
              <w:rPr>
                <w:rFonts w:ascii="Times New Roman" w:hAnsi="Times New Roman"/>
              </w:rPr>
              <w:t xml:space="preserve"> fueron las </w:t>
            </w:r>
            <w:r w:rsidRPr="00507686">
              <w:rPr>
                <w:rFonts w:ascii="Times New Roman" w:hAnsi="Times New Roman"/>
                <w:b/>
              </w:rPr>
              <w:t>greguerías</w:t>
            </w:r>
            <w:r w:rsidRPr="00015A38">
              <w:rPr>
                <w:rFonts w:ascii="Times New Roman" w:hAnsi="Times New Roman"/>
              </w:rPr>
              <w:t>.</w:t>
            </w:r>
            <w:r>
              <w:rPr>
                <w:rFonts w:ascii="Times New Roman" w:hAnsi="Times New Roman"/>
              </w:rPr>
              <w:t xml:space="preserve"> </w:t>
            </w:r>
            <w:r w:rsidRPr="00015A38">
              <w:rPr>
                <w:rFonts w:ascii="Times New Roman" w:hAnsi="Times New Roman"/>
              </w:rPr>
              <w:t xml:space="preserve">El propio Gómez de la Serna describió las greguerías como la unión de una </w:t>
            </w:r>
            <w:r w:rsidRPr="00702828">
              <w:rPr>
                <w:rFonts w:ascii="Times New Roman" w:hAnsi="Times New Roman"/>
                <w:b/>
              </w:rPr>
              <w:t>metáfora</w:t>
            </w:r>
            <w:r w:rsidRPr="00015A38">
              <w:rPr>
                <w:rFonts w:ascii="Times New Roman" w:hAnsi="Times New Roman"/>
              </w:rPr>
              <w:t xml:space="preserve"> y el </w:t>
            </w:r>
            <w:r w:rsidRPr="00702828">
              <w:rPr>
                <w:rFonts w:ascii="Times New Roman" w:hAnsi="Times New Roman"/>
                <w:b/>
              </w:rPr>
              <w:t>sentido del humor</w:t>
            </w:r>
            <w:r w:rsidRPr="00015A38">
              <w:rPr>
                <w:rFonts w:ascii="Times New Roman" w:hAnsi="Times New Roman"/>
              </w:rPr>
              <w:t>, cuyo resultado es una realidad inventada. Son frases breves, con interpretaciones o comentarios ingeniosos y humorísticos sobre aspectos de la vida corriente.</w:t>
            </w:r>
            <w:r>
              <w:rPr>
                <w:rFonts w:ascii="Times New Roman" w:hAnsi="Times New Roman"/>
              </w:rPr>
              <w:t xml:space="preserve"> Por ejemplo: “El hambre del hambriento no tiene hache porque el verdadero hambriento se la ha comido”.</w:t>
            </w:r>
          </w:p>
          <w:p w14:paraId="635BFF82" w14:textId="77777777" w:rsidR="00556E90" w:rsidRPr="00702828" w:rsidRDefault="00556E90" w:rsidP="006B447F">
            <w:pPr>
              <w:rPr>
                <w:rFonts w:ascii="Times" w:hAnsi="Times"/>
              </w:rPr>
            </w:pPr>
          </w:p>
          <w:p w14:paraId="5B66076D" w14:textId="77777777" w:rsidR="00556E90" w:rsidRDefault="00556E90" w:rsidP="006B447F">
            <w:pPr>
              <w:rPr>
                <w:rFonts w:ascii="Times" w:hAnsi="Times"/>
              </w:rPr>
            </w:pPr>
            <w:r w:rsidRPr="00702828">
              <w:rPr>
                <w:rFonts w:ascii="Times" w:hAnsi="Times"/>
              </w:rPr>
              <w:t xml:space="preserve">Lee algunas de las greguerías de Ramón Gómez de la Serna en la </w:t>
            </w:r>
            <w:r>
              <w:rPr>
                <w:rFonts w:ascii="Times" w:hAnsi="Times"/>
              </w:rPr>
              <w:t xml:space="preserve">siguiente </w:t>
            </w:r>
            <w:r w:rsidRPr="00702828">
              <w:rPr>
                <w:rFonts w:ascii="Times" w:hAnsi="Times"/>
              </w:rPr>
              <w:t>página [VER].</w:t>
            </w:r>
            <w:r>
              <w:rPr>
                <w:rFonts w:ascii="Times" w:hAnsi="Times"/>
              </w:rPr>
              <w:t xml:space="preserve"> </w:t>
            </w:r>
            <w:hyperlink r:id="rId7" w:history="1">
              <w:r w:rsidRPr="00702828">
                <w:rPr>
                  <w:rStyle w:val="Hipervnculo"/>
                  <w:rFonts w:ascii="Times" w:hAnsi="Times"/>
                </w:rPr>
                <w:t>http://www.juegosdepalabras.com/greguerias.htm</w:t>
              </w:r>
            </w:hyperlink>
          </w:p>
        </w:tc>
      </w:tr>
    </w:tbl>
    <w:p w14:paraId="191AAACF" w14:textId="77777777" w:rsidR="00556E90" w:rsidRDefault="00556E90" w:rsidP="00556E90">
      <w:pPr>
        <w:jc w:val="both"/>
        <w:rPr>
          <w:rFonts w:ascii="Times New Roman" w:hAnsi="Times New Roman"/>
        </w:rPr>
      </w:pPr>
    </w:p>
    <w:p w14:paraId="2F1795A7" w14:textId="77777777" w:rsidR="00556E90" w:rsidRPr="00FF1DCF" w:rsidRDefault="00556E90" w:rsidP="00556E90">
      <w:pPr>
        <w:jc w:val="both"/>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Pr>
          <w:rFonts w:ascii="Times New Roman" w:hAnsi="Times New Roman"/>
          <w:b/>
        </w:rPr>
        <w:t>2.2.2 La p</w:t>
      </w:r>
      <w:r w:rsidRPr="00FF1DCF">
        <w:rPr>
          <w:rFonts w:ascii="Times New Roman" w:hAnsi="Times New Roman"/>
          <w:b/>
        </w:rPr>
        <w:t xml:space="preserve">oesía </w:t>
      </w:r>
    </w:p>
    <w:p w14:paraId="36D4E1F7" w14:textId="77777777" w:rsidR="00556E90" w:rsidRPr="00846DA1" w:rsidRDefault="00556E90" w:rsidP="00556E90">
      <w:pPr>
        <w:jc w:val="both"/>
        <w:rPr>
          <w:rFonts w:ascii="Times New Roman" w:hAnsi="Times New Roman"/>
        </w:rPr>
      </w:pPr>
    </w:p>
    <w:p w14:paraId="1FED8059" w14:textId="77777777" w:rsidR="00556E90" w:rsidRDefault="00556E90" w:rsidP="00556E90">
      <w:pPr>
        <w:rPr>
          <w:rFonts w:ascii="Times New Roman" w:hAnsi="Times New Roman"/>
        </w:rPr>
      </w:pPr>
      <w:r w:rsidRPr="00846DA1">
        <w:rPr>
          <w:rFonts w:ascii="Times New Roman" w:hAnsi="Times New Roman"/>
        </w:rPr>
        <w:t xml:space="preserve">La poesía fue el género modernista por excelencia y el que experimentó las más importantes </w:t>
      </w:r>
      <w:r w:rsidRPr="00C47D2D">
        <w:rPr>
          <w:rFonts w:ascii="Times New Roman" w:hAnsi="Times New Roman"/>
          <w:b/>
        </w:rPr>
        <w:t>renovaciones</w:t>
      </w:r>
      <w:r w:rsidRPr="00846DA1">
        <w:rPr>
          <w:rFonts w:ascii="Times New Roman" w:hAnsi="Times New Roman"/>
        </w:rPr>
        <w:t xml:space="preserve">. El lenguaje poético se propuso </w:t>
      </w:r>
      <w:r w:rsidRPr="00C47D2D">
        <w:rPr>
          <w:rFonts w:ascii="Times New Roman" w:hAnsi="Times New Roman"/>
          <w:b/>
        </w:rPr>
        <w:t xml:space="preserve">estimular los sentidos </w:t>
      </w:r>
      <w:r w:rsidRPr="00846DA1">
        <w:rPr>
          <w:rFonts w:ascii="Times New Roman" w:hAnsi="Times New Roman"/>
        </w:rPr>
        <w:t xml:space="preserve">del lector, de modo que los poetas modernistas experimentaron con el uso del lenguaje y exploraron las posibilidades fónicas y las evocaciones léxicas. Sus poemas aparecen repletos de </w:t>
      </w:r>
      <w:r w:rsidRPr="00C47D2D">
        <w:rPr>
          <w:rFonts w:ascii="Times New Roman" w:hAnsi="Times New Roman"/>
          <w:b/>
        </w:rPr>
        <w:t>símbolos</w:t>
      </w:r>
      <w:r w:rsidRPr="00846DA1">
        <w:rPr>
          <w:rFonts w:ascii="Times New Roman" w:hAnsi="Times New Roman"/>
        </w:rPr>
        <w:t xml:space="preserve"> e imágenes sugestivas.</w:t>
      </w:r>
      <w:r>
        <w:rPr>
          <w:rFonts w:ascii="Times New Roman" w:hAnsi="Times New Roman"/>
        </w:rPr>
        <w:t xml:space="preserve"> </w:t>
      </w:r>
      <w:r w:rsidRPr="00846DA1">
        <w:rPr>
          <w:rFonts w:ascii="Times New Roman" w:hAnsi="Times New Roman"/>
        </w:rPr>
        <w:t>El predominio de los valores sensoriales se concretó en una poesía atenta a las se</w:t>
      </w:r>
      <w:r>
        <w:rPr>
          <w:rFonts w:ascii="Times New Roman" w:hAnsi="Times New Roman"/>
        </w:rPr>
        <w:t>nsaciones cromáticas, táctiles y</w:t>
      </w:r>
      <w:r w:rsidRPr="00846DA1">
        <w:rPr>
          <w:rFonts w:ascii="Times New Roman" w:hAnsi="Times New Roman"/>
        </w:rPr>
        <w:t xml:space="preserve"> olfativas. No sorprende, pues, que la sinestesia fuera uno de los recursos literarios modernistas más frecuentes.</w:t>
      </w:r>
    </w:p>
    <w:p w14:paraId="756191F9" w14:textId="77777777" w:rsidR="00556E90" w:rsidRDefault="00556E90" w:rsidP="00556E90">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556E90" w:rsidRPr="00BE2062" w14:paraId="5293A98F" w14:textId="77777777" w:rsidTr="006B447F">
        <w:tc>
          <w:tcPr>
            <w:tcW w:w="8978" w:type="dxa"/>
            <w:gridSpan w:val="2"/>
            <w:shd w:val="clear" w:color="auto" w:fill="000000" w:themeFill="text1"/>
          </w:tcPr>
          <w:p w14:paraId="3B29EDC6"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556E90" w:rsidRPr="00BE2062" w14:paraId="3A655AA6" w14:textId="77777777" w:rsidTr="006B447F">
        <w:tc>
          <w:tcPr>
            <w:tcW w:w="2518" w:type="dxa"/>
          </w:tcPr>
          <w:p w14:paraId="05DCAA9F" w14:textId="77777777" w:rsidR="00556E90" w:rsidRPr="00BE2062" w:rsidRDefault="00556E90" w:rsidP="006B447F">
            <w:pPr>
              <w:rPr>
                <w:rFonts w:ascii="Times New Roman" w:hAnsi="Times New Roman"/>
                <w:b/>
              </w:rPr>
            </w:pPr>
            <w:r w:rsidRPr="00BE2062">
              <w:rPr>
                <w:rFonts w:ascii="Times New Roman" w:hAnsi="Times New Roman"/>
                <w:b/>
              </w:rPr>
              <w:t>Contenido</w:t>
            </w:r>
          </w:p>
        </w:tc>
        <w:tc>
          <w:tcPr>
            <w:tcW w:w="6460" w:type="dxa"/>
          </w:tcPr>
          <w:p w14:paraId="7D8A36CD" w14:textId="77777777" w:rsidR="00556E90" w:rsidRPr="00BE2062" w:rsidRDefault="00556E90" w:rsidP="006B447F">
            <w:pPr>
              <w:rPr>
                <w:rFonts w:ascii="Times New Roman" w:hAnsi="Times New Roman"/>
              </w:rPr>
            </w:pPr>
            <w:r w:rsidRPr="00792C25">
              <w:rPr>
                <w:rFonts w:ascii="Times New Roman" w:hAnsi="Times New Roman"/>
              </w:rPr>
              <w:t xml:space="preserve">La </w:t>
            </w:r>
            <w:r w:rsidRPr="00C47D2D">
              <w:rPr>
                <w:rFonts w:ascii="Times New Roman" w:hAnsi="Times New Roman"/>
                <w:b/>
              </w:rPr>
              <w:t>sinestesia</w:t>
            </w:r>
            <w:r w:rsidRPr="00792C25">
              <w:rPr>
                <w:rFonts w:ascii="Times New Roman" w:hAnsi="Times New Roman"/>
              </w:rPr>
              <w:t xml:space="preserve"> consiste en asociar un estímulo a un sentido que no le corresponde. Por ejemplo: un sonido asociado a un aspecto visual (un silbido verde), un color a trav</w:t>
            </w:r>
            <w:r>
              <w:rPr>
                <w:rFonts w:ascii="Times New Roman" w:hAnsi="Times New Roman"/>
              </w:rPr>
              <w:t>és de un sentido táctil (un azul</w:t>
            </w:r>
            <w:r w:rsidRPr="00792C25">
              <w:rPr>
                <w:rFonts w:ascii="Times New Roman" w:hAnsi="Times New Roman"/>
              </w:rPr>
              <w:t xml:space="preserve"> húmedo), etc.</w:t>
            </w:r>
          </w:p>
        </w:tc>
      </w:tr>
    </w:tbl>
    <w:p w14:paraId="5D5355AA" w14:textId="77777777" w:rsidR="00556E90" w:rsidRDefault="00556E90" w:rsidP="00556E90">
      <w:pPr>
        <w:jc w:val="both"/>
        <w:rPr>
          <w:rFonts w:ascii="Times New Roman" w:hAnsi="Times New Roman"/>
        </w:rPr>
      </w:pPr>
    </w:p>
    <w:p w14:paraId="610A3FE9" w14:textId="77777777" w:rsidR="00556E90" w:rsidRDefault="00556E90" w:rsidP="00556E90">
      <w:pPr>
        <w:rPr>
          <w:rFonts w:ascii="Times New Roman" w:hAnsi="Times New Roman"/>
        </w:rPr>
      </w:pPr>
      <w:r w:rsidRPr="0057085D">
        <w:rPr>
          <w:rFonts w:ascii="Times New Roman" w:hAnsi="Times New Roman"/>
        </w:rPr>
        <w:t>Para alcanzar su propósito, es decir, lograr que la poesía sirviera de estímulo y jugara con los sentidos, utilizaron los siguientes recursos:</w:t>
      </w:r>
    </w:p>
    <w:p w14:paraId="6142AFB9" w14:textId="77777777" w:rsidR="00556E90" w:rsidRPr="0057085D" w:rsidRDefault="00556E90" w:rsidP="00556E90">
      <w:pPr>
        <w:rPr>
          <w:rFonts w:ascii="Times New Roman" w:hAnsi="Times New Roman"/>
        </w:rPr>
      </w:pPr>
    </w:p>
    <w:p w14:paraId="565C437E" w14:textId="77777777" w:rsidR="00556E90" w:rsidRPr="0057085D" w:rsidRDefault="00556E90" w:rsidP="00556E90">
      <w:pPr>
        <w:pStyle w:val="Prrafodelista"/>
        <w:numPr>
          <w:ilvl w:val="0"/>
          <w:numId w:val="5"/>
        </w:numPr>
        <w:rPr>
          <w:rFonts w:ascii="Times New Roman" w:hAnsi="Times New Roman"/>
        </w:rPr>
      </w:pPr>
      <w:r w:rsidRPr="0057085D">
        <w:rPr>
          <w:rFonts w:ascii="Times New Roman" w:hAnsi="Times New Roman"/>
        </w:rPr>
        <w:t xml:space="preserve">Un léxico inusual, en el que abundaban los </w:t>
      </w:r>
      <w:r w:rsidRPr="00C47D2D">
        <w:rPr>
          <w:rFonts w:ascii="Times New Roman" w:hAnsi="Times New Roman"/>
          <w:b/>
        </w:rPr>
        <w:t>cultismos</w:t>
      </w:r>
      <w:r w:rsidRPr="0057085D">
        <w:rPr>
          <w:rFonts w:ascii="Times New Roman" w:hAnsi="Times New Roman"/>
        </w:rPr>
        <w:t xml:space="preserve">, los </w:t>
      </w:r>
      <w:r w:rsidRPr="00C47D2D">
        <w:rPr>
          <w:rFonts w:ascii="Times New Roman" w:hAnsi="Times New Roman"/>
          <w:b/>
        </w:rPr>
        <w:t>arcaísmos</w:t>
      </w:r>
      <w:r w:rsidRPr="0057085D">
        <w:rPr>
          <w:rFonts w:ascii="Times New Roman" w:hAnsi="Times New Roman"/>
        </w:rPr>
        <w:t>, y las voces extranjeras y exóticas que adquirieron valor poético por su poder de evocación.</w:t>
      </w:r>
    </w:p>
    <w:p w14:paraId="2C961935" w14:textId="77777777" w:rsidR="00556E90" w:rsidRPr="0057085D" w:rsidRDefault="00556E90" w:rsidP="00556E90">
      <w:pPr>
        <w:pStyle w:val="Prrafodelista"/>
        <w:numPr>
          <w:ilvl w:val="0"/>
          <w:numId w:val="5"/>
        </w:numPr>
        <w:rPr>
          <w:rFonts w:ascii="Times New Roman" w:hAnsi="Times New Roman"/>
        </w:rPr>
      </w:pPr>
      <w:r w:rsidRPr="0057085D">
        <w:rPr>
          <w:rFonts w:ascii="Times New Roman" w:hAnsi="Times New Roman"/>
        </w:rPr>
        <w:t>Recursos literarios como los símbolos, las metáforas, los paralelismos y las aliteraciones.</w:t>
      </w:r>
    </w:p>
    <w:p w14:paraId="1551D754" w14:textId="77777777" w:rsidR="00556E90" w:rsidRPr="0057085D" w:rsidRDefault="00556E90" w:rsidP="00556E90">
      <w:pPr>
        <w:jc w:val="both"/>
        <w:rPr>
          <w:rFonts w:ascii="Times New Roman" w:hAnsi="Times New Roman"/>
        </w:rPr>
      </w:pPr>
    </w:p>
    <w:p w14:paraId="7FBE7985" w14:textId="6F15E759" w:rsidR="00556E90" w:rsidRDefault="00556E90" w:rsidP="00556E90">
      <w:pPr>
        <w:rPr>
          <w:rFonts w:ascii="Times New Roman" w:hAnsi="Times New Roman"/>
        </w:rPr>
      </w:pPr>
      <w:r w:rsidRPr="0057085D">
        <w:rPr>
          <w:rFonts w:ascii="Times New Roman" w:hAnsi="Times New Roman"/>
        </w:rPr>
        <w:t xml:space="preserve">La poesía modernista valora el </w:t>
      </w:r>
      <w:r w:rsidRPr="00EF6C72">
        <w:rPr>
          <w:rFonts w:ascii="Times New Roman" w:hAnsi="Times New Roman"/>
          <w:b/>
        </w:rPr>
        <w:t>arte por el arte</w:t>
      </w:r>
      <w:r w:rsidRPr="0057085D">
        <w:rPr>
          <w:rFonts w:ascii="Times New Roman" w:hAnsi="Times New Roman"/>
        </w:rPr>
        <w:t xml:space="preserve">, es decir, la importancia de la forma y la creación de imágenes bellas dejando de lado la crítica social o política. Por este motivo, </w:t>
      </w:r>
      <w:r>
        <w:rPr>
          <w:rFonts w:ascii="Times New Roman" w:hAnsi="Times New Roman"/>
        </w:rPr>
        <w:t xml:space="preserve">enfatiza </w:t>
      </w:r>
      <w:r w:rsidRPr="0057085D">
        <w:rPr>
          <w:rFonts w:ascii="Times New Roman" w:hAnsi="Times New Roman"/>
        </w:rPr>
        <w:t>las imágenes hermosas y armoniosas, así como la perfección de la forma y la musicalidad del poema.</w:t>
      </w:r>
    </w:p>
    <w:p w14:paraId="4948D282" w14:textId="77777777" w:rsidR="00556E90" w:rsidRDefault="00556E90" w:rsidP="00556E90">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56E90" w:rsidRPr="00BE2062" w14:paraId="40D37C1F"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9C0B459" w14:textId="77777777" w:rsidR="00556E90" w:rsidRPr="00BE2062" w:rsidRDefault="00556E90" w:rsidP="006B447F">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r w:rsidRPr="00BE2062">
              <w:rPr>
                <w:rFonts w:ascii="Times New Roman" w:hAnsi="Times New Roman"/>
                <w:b/>
                <w:color w:val="FFFFFF" w:themeColor="background1"/>
              </w:rPr>
              <w:t>)</w:t>
            </w:r>
          </w:p>
        </w:tc>
      </w:tr>
      <w:tr w:rsidR="00556E90" w:rsidRPr="00BE2062" w14:paraId="73A4EF5E"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D772C"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19885" w14:textId="77777777" w:rsidR="00556E90" w:rsidRPr="00BE2062" w:rsidRDefault="00556E90" w:rsidP="006B447F">
            <w:pPr>
              <w:rPr>
                <w:rFonts w:ascii="Times New Roman" w:hAnsi="Times New Roman"/>
                <w:b/>
                <w:color w:val="000000"/>
              </w:rPr>
            </w:pPr>
            <w:r>
              <w:rPr>
                <w:rFonts w:ascii="Times New Roman" w:hAnsi="Times New Roman"/>
                <w:color w:val="000000"/>
              </w:rPr>
              <w:t>LE_10_05</w:t>
            </w:r>
            <w:r w:rsidRPr="00BE2062">
              <w:rPr>
                <w:rFonts w:ascii="Times New Roman" w:hAnsi="Times New Roman"/>
                <w:color w:val="000000"/>
              </w:rPr>
              <w:t>_REC</w:t>
            </w:r>
            <w:r>
              <w:rPr>
                <w:rFonts w:ascii="Times New Roman" w:hAnsi="Times New Roman"/>
                <w:color w:val="000000"/>
              </w:rPr>
              <w:t>70</w:t>
            </w:r>
          </w:p>
        </w:tc>
      </w:tr>
      <w:tr w:rsidR="00556E90" w:rsidRPr="00BE2062" w14:paraId="1EBD0EB5"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FED2D"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A8CEC" w14:textId="77777777" w:rsidR="00556E90" w:rsidRPr="00BE2062" w:rsidRDefault="00556E90" w:rsidP="006B447F">
            <w:pPr>
              <w:rPr>
                <w:rFonts w:ascii="Times New Roman" w:hAnsi="Times New Roman"/>
                <w:color w:val="000000"/>
              </w:rPr>
            </w:pPr>
            <w:r w:rsidRPr="000C7BAE">
              <w:rPr>
                <w:rFonts w:ascii="Times New Roman" w:hAnsi="Times New Roman"/>
                <w:color w:val="000000"/>
              </w:rPr>
              <w:t>Los fundamentos de la poesía modernista</w:t>
            </w:r>
          </w:p>
        </w:tc>
      </w:tr>
      <w:tr w:rsidR="00556E90" w14:paraId="56F2184A"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9E87B" w14:textId="77777777" w:rsidR="00556E90" w:rsidRPr="006A17ED" w:rsidRDefault="00556E90" w:rsidP="006B447F">
            <w:pPr>
              <w:rPr>
                <w:rFonts w:ascii="Times New Roman" w:hAnsi="Times New Roman"/>
                <w:color w:val="000000"/>
              </w:rPr>
            </w:pPr>
            <w:r w:rsidRPr="006A17E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88F67" w14:textId="77777777" w:rsidR="00556E90" w:rsidRPr="006A17ED" w:rsidRDefault="00556E90" w:rsidP="006B447F">
            <w:pPr>
              <w:shd w:val="clear" w:color="auto" w:fill="FFFFFF"/>
              <w:rPr>
                <w:rFonts w:ascii="Times New Roman" w:hAnsi="Times New Roman"/>
                <w:color w:val="000000"/>
              </w:rPr>
            </w:pPr>
            <w:r w:rsidRPr="000C7BAE">
              <w:rPr>
                <w:rFonts w:ascii="Times New Roman" w:hAnsi="Times New Roman"/>
                <w:color w:val="000000"/>
              </w:rPr>
              <w:t>Interactivo que destaca las características de la poesía modernista y los autores que la desarrollaron</w:t>
            </w:r>
          </w:p>
        </w:tc>
      </w:tr>
    </w:tbl>
    <w:p w14:paraId="209ABFBA" w14:textId="77777777" w:rsidR="00556E90" w:rsidRDefault="00556E90" w:rsidP="00556E90">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56E90" w:rsidRPr="00BE2062" w14:paraId="5B4B978F"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BA0B2C"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556E90" w:rsidRPr="00BE2062" w14:paraId="19D240B4"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23D76"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CC304" w14:textId="77777777" w:rsidR="00556E90" w:rsidRPr="00BE2062" w:rsidRDefault="00556E90" w:rsidP="006B447F">
            <w:pPr>
              <w:rPr>
                <w:rFonts w:ascii="Times New Roman" w:hAnsi="Times New Roman"/>
                <w:b/>
                <w:color w:val="000000"/>
              </w:rPr>
            </w:pPr>
            <w:r>
              <w:rPr>
                <w:rFonts w:ascii="Times New Roman" w:hAnsi="Times New Roman"/>
                <w:color w:val="000000"/>
              </w:rPr>
              <w:t>LE_10_05_REC80</w:t>
            </w:r>
          </w:p>
        </w:tc>
      </w:tr>
      <w:tr w:rsidR="00556E90" w:rsidRPr="00BE2062" w14:paraId="3AFC2D1D"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90179"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A4EC2" w14:textId="77777777" w:rsidR="00556E90" w:rsidRPr="00BE2062" w:rsidRDefault="00556E90" w:rsidP="006B447F">
            <w:pPr>
              <w:rPr>
                <w:rFonts w:ascii="Times New Roman" w:hAnsi="Times New Roman"/>
                <w:color w:val="000000"/>
              </w:rPr>
            </w:pPr>
            <w:r w:rsidRPr="004C5D7F">
              <w:rPr>
                <w:rFonts w:ascii="Times New Roman" w:hAnsi="Times New Roman"/>
                <w:color w:val="000000"/>
              </w:rPr>
              <w:t>Desvela las metáforas de Antonio Machado</w:t>
            </w:r>
          </w:p>
        </w:tc>
      </w:tr>
      <w:tr w:rsidR="00556E90" w:rsidRPr="00BE2062" w14:paraId="605025F3"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5B73B2"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25C6B" w14:textId="77777777" w:rsidR="00556E90" w:rsidRPr="00BE2062" w:rsidRDefault="00556E90" w:rsidP="006B447F">
            <w:pPr>
              <w:shd w:val="clear" w:color="auto" w:fill="FFFFFF"/>
              <w:rPr>
                <w:rFonts w:ascii="Times New Roman" w:hAnsi="Times New Roman"/>
                <w:color w:val="000000"/>
              </w:rPr>
            </w:pPr>
            <w:r w:rsidRPr="004C5D7F">
              <w:rPr>
                <w:rFonts w:ascii="Times New Roman" w:hAnsi="Times New Roman"/>
                <w:color w:val="000000"/>
              </w:rPr>
              <w:t>Actividad para ejercitar la comprensión de la simbología del poeta modernista</w:t>
            </w:r>
          </w:p>
        </w:tc>
      </w:tr>
    </w:tbl>
    <w:tbl>
      <w:tblPr>
        <w:tblStyle w:val="Tablaconcuadrcula"/>
        <w:tblpPr w:leftFromText="141" w:rightFromText="141" w:vertAnchor="text" w:horzAnchor="page" w:tblpX="1630" w:tblpY="181"/>
        <w:tblW w:w="0" w:type="auto"/>
        <w:tblLook w:val="04A0" w:firstRow="1" w:lastRow="0" w:firstColumn="1" w:lastColumn="0" w:noHBand="0" w:noVBand="1"/>
      </w:tblPr>
      <w:tblGrid>
        <w:gridCol w:w="2518"/>
        <w:gridCol w:w="6515"/>
      </w:tblGrid>
      <w:tr w:rsidR="00556E90" w:rsidRPr="00BE2062" w14:paraId="3127B341"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DCCB424"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556E90" w:rsidRPr="00BE2062" w14:paraId="4C2EB849"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1486EC"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9026C" w14:textId="77777777" w:rsidR="00556E90" w:rsidRPr="00BE2062" w:rsidRDefault="00556E90" w:rsidP="006B447F">
            <w:pPr>
              <w:rPr>
                <w:rFonts w:ascii="Times New Roman" w:hAnsi="Times New Roman"/>
                <w:b/>
                <w:color w:val="000000"/>
              </w:rPr>
            </w:pPr>
            <w:r>
              <w:rPr>
                <w:rFonts w:ascii="Times New Roman" w:hAnsi="Times New Roman"/>
                <w:color w:val="000000"/>
              </w:rPr>
              <w:t>LE_10_05_REC90</w:t>
            </w:r>
          </w:p>
        </w:tc>
      </w:tr>
      <w:tr w:rsidR="00556E90" w:rsidRPr="00BE2062" w14:paraId="2D39C5C6"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09433"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22D8A" w14:textId="77777777" w:rsidR="00556E90" w:rsidRPr="00BE2062" w:rsidRDefault="00556E90" w:rsidP="006B447F">
            <w:pPr>
              <w:rPr>
                <w:rFonts w:ascii="Times New Roman" w:hAnsi="Times New Roman"/>
                <w:color w:val="000000"/>
              </w:rPr>
            </w:pPr>
            <w:r w:rsidRPr="003F0424">
              <w:rPr>
                <w:rFonts w:ascii="Times New Roman" w:hAnsi="Times New Roman"/>
                <w:color w:val="000000"/>
              </w:rPr>
              <w:t>Ordena los versos de un poema de Juan Ramón Jiménez</w:t>
            </w:r>
          </w:p>
        </w:tc>
      </w:tr>
      <w:tr w:rsidR="00556E90" w:rsidRPr="00BE2062" w14:paraId="5C166EDC"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51114"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CDF11" w14:textId="77777777" w:rsidR="00556E90" w:rsidRPr="00BE2062" w:rsidRDefault="00556E90" w:rsidP="006B447F">
            <w:pPr>
              <w:shd w:val="clear" w:color="auto" w:fill="FFFFFF"/>
              <w:rPr>
                <w:rFonts w:ascii="Times New Roman" w:hAnsi="Times New Roman"/>
                <w:color w:val="000000"/>
              </w:rPr>
            </w:pPr>
            <w:r w:rsidRPr="003F0424">
              <w:rPr>
                <w:rFonts w:ascii="Times New Roman" w:hAnsi="Times New Roman"/>
                <w:color w:val="000000"/>
              </w:rPr>
              <w:t>Actividad para practicar la comprensión del poeta andaluz</w:t>
            </w:r>
          </w:p>
        </w:tc>
      </w:tr>
    </w:tbl>
    <w:p w14:paraId="63A7C61C" w14:textId="77777777" w:rsidR="00556E90" w:rsidRDefault="00556E90" w:rsidP="00556E90">
      <w:pPr>
        <w:rPr>
          <w:rFonts w:ascii="Times New Roman" w:hAnsi="Times New Roman"/>
        </w:rPr>
      </w:pPr>
    </w:p>
    <w:p w14:paraId="3668185C" w14:textId="1462CE13" w:rsidR="00556E90" w:rsidRDefault="00556E90" w:rsidP="00556E90">
      <w:pPr>
        <w:rPr>
          <w:rFonts w:ascii="Times New Roman" w:hAnsi="Times New Roman"/>
        </w:rPr>
      </w:pPr>
      <w:r>
        <w:rPr>
          <w:rFonts w:ascii="Times New Roman" w:hAnsi="Times New Roman"/>
        </w:rPr>
        <w:t xml:space="preserve">Con el advenimiento estrepitoso y devastador de las </w:t>
      </w:r>
      <w:ins w:id="39" w:author="Admincmovil" w:date="2016-06-24T17:07:00Z">
        <w:r w:rsidR="0071721A">
          <w:rPr>
            <w:rFonts w:ascii="Times New Roman" w:hAnsi="Times New Roman"/>
          </w:rPr>
          <w:t>vanguardias</w:t>
        </w:r>
      </w:ins>
      <w:r>
        <w:rPr>
          <w:rFonts w:ascii="Times New Roman" w:hAnsi="Times New Roman"/>
        </w:rPr>
        <w:t xml:space="preserve">, se pensó, en principio, que </w:t>
      </w:r>
      <w:ins w:id="40" w:author="Admincmovil" w:date="2016-06-25T09:35:00Z">
        <w:r w:rsidR="00DB2796">
          <w:rPr>
            <w:rFonts w:ascii="Times New Roman" w:hAnsi="Times New Roman"/>
          </w:rPr>
          <w:t xml:space="preserve">sería imposible </w:t>
        </w:r>
      </w:ins>
      <w:r>
        <w:rPr>
          <w:rFonts w:ascii="Times New Roman" w:hAnsi="Times New Roman"/>
        </w:rPr>
        <w:t xml:space="preserve">cualquier herencia modernista o noventayochista para la posteridad. Sin embargo, una vez atemperada la tormenta vanguardista, a partir de la madurez poética de la </w:t>
      </w:r>
      <w:r w:rsidRPr="00916C2A">
        <w:rPr>
          <w:rFonts w:ascii="Times New Roman" w:hAnsi="Times New Roman"/>
          <w:b/>
        </w:rPr>
        <w:t>generación del 27</w:t>
      </w:r>
      <w:r>
        <w:rPr>
          <w:rFonts w:ascii="Times New Roman" w:hAnsi="Times New Roman"/>
        </w:rPr>
        <w:t xml:space="preserve"> y su recuperación de los aportes valederos de la tradición, la herencia del Modernismo y de la generación del 98 encontraría su lugar. Vale decir que varios de los poetas que conformarían el grupo del 27 participaron del Vanguardismo y su lucha renovadora; en su momento</w:t>
      </w:r>
      <w:ins w:id="41" w:author="Admincmovil" w:date="2016-06-24T17:07:00Z">
        <w:r w:rsidR="0071721A">
          <w:rPr>
            <w:rFonts w:ascii="Times New Roman" w:hAnsi="Times New Roman"/>
          </w:rPr>
          <w:t>,</w:t>
        </w:r>
      </w:ins>
      <w:r>
        <w:rPr>
          <w:rFonts w:ascii="Times New Roman" w:hAnsi="Times New Roman"/>
        </w:rPr>
        <w:t xml:space="preserve"> supieron reconciliar este espíritu con manifestaciones tradicionales, como la </w:t>
      </w:r>
      <w:r w:rsidRPr="00240ED0">
        <w:rPr>
          <w:rFonts w:ascii="Times New Roman" w:hAnsi="Times New Roman"/>
          <w:b/>
        </w:rPr>
        <w:t>lírica popular</w:t>
      </w:r>
      <w:r>
        <w:rPr>
          <w:rFonts w:ascii="Times New Roman" w:hAnsi="Times New Roman"/>
        </w:rPr>
        <w:t xml:space="preserve">. </w:t>
      </w:r>
    </w:p>
    <w:p w14:paraId="527B4262" w14:textId="77777777" w:rsidR="00556E90" w:rsidRDefault="00556E90" w:rsidP="00556E90">
      <w:pPr>
        <w:rPr>
          <w:rFonts w:ascii="Times New Roman" w:hAnsi="Times New Roman"/>
        </w:rPr>
      </w:pPr>
    </w:p>
    <w:p w14:paraId="5DAE95F2" w14:textId="2D887317" w:rsidR="00556E90" w:rsidRDefault="00556E90" w:rsidP="00556E90">
      <w:pPr>
        <w:rPr>
          <w:rFonts w:ascii="Times New Roman" w:hAnsi="Times New Roman"/>
        </w:rPr>
      </w:pPr>
      <w:r>
        <w:rPr>
          <w:rFonts w:ascii="Times New Roman" w:hAnsi="Times New Roman"/>
        </w:rPr>
        <w:lastRenderedPageBreak/>
        <w:t xml:space="preserve">Observa en la siguiente tabla una descripción de los principales </w:t>
      </w:r>
      <w:ins w:id="42" w:author="Admincmovil" w:date="2016-06-24T17:08:00Z">
        <w:r w:rsidR="0071721A" w:rsidRPr="00407432">
          <w:rPr>
            <w:rFonts w:ascii="Times New Roman" w:hAnsi="Times New Roman"/>
            <w:i/>
          </w:rPr>
          <w:t>ismos</w:t>
        </w:r>
        <w:r w:rsidR="0071721A">
          <w:rPr>
            <w:rFonts w:ascii="Times New Roman" w:hAnsi="Times New Roman"/>
          </w:rPr>
          <w:t xml:space="preserve"> </w:t>
        </w:r>
      </w:ins>
      <w:r>
        <w:rPr>
          <w:rFonts w:ascii="Times New Roman" w:hAnsi="Times New Roman"/>
        </w:rPr>
        <w:t>y sus exponentes españoles e hispanoamericanos:</w:t>
      </w:r>
    </w:p>
    <w:p w14:paraId="0DBB57C8" w14:textId="77777777" w:rsidR="00556E90" w:rsidRDefault="00556E90" w:rsidP="00556E90">
      <w:pP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3"/>
        <w:gridCol w:w="4366"/>
        <w:gridCol w:w="2919"/>
      </w:tblGrid>
      <w:tr w:rsidR="00556E90" w:rsidRPr="00FC7C64" w14:paraId="520A76E4" w14:textId="77777777" w:rsidTr="006B447F">
        <w:tc>
          <w:tcPr>
            <w:tcW w:w="0" w:type="auto"/>
            <w:gridSpan w:val="3"/>
            <w:shd w:val="clear" w:color="auto" w:fill="auto"/>
            <w:tcMar>
              <w:top w:w="90" w:type="dxa"/>
              <w:left w:w="150" w:type="dxa"/>
              <w:bottom w:w="90" w:type="dxa"/>
              <w:right w:w="90" w:type="dxa"/>
            </w:tcMar>
            <w:vAlign w:val="center"/>
            <w:hideMark/>
          </w:tcPr>
          <w:p w14:paraId="67235897" w14:textId="06FD422E" w:rsidR="00556E90" w:rsidRPr="00FC7C64" w:rsidRDefault="00556E90" w:rsidP="0071721A">
            <w:pPr>
              <w:shd w:val="clear" w:color="auto" w:fill="D4C3D7"/>
              <w:rPr>
                <w:rFonts w:ascii="Times New Roman" w:hAnsi="Times New Roman"/>
                <w:b/>
                <w:bCs/>
                <w:sz w:val="23"/>
                <w:szCs w:val="23"/>
                <w:lang w:val="es-CO"/>
              </w:rPr>
            </w:pPr>
            <w:r>
              <w:rPr>
                <w:rFonts w:ascii="Times New Roman" w:hAnsi="Times New Roman"/>
                <w:b/>
                <w:bCs/>
                <w:sz w:val="23"/>
                <w:szCs w:val="23"/>
                <w:lang w:val="es-CO"/>
              </w:rPr>
              <w:t xml:space="preserve">Las </w:t>
            </w:r>
            <w:ins w:id="43" w:author="Admincmovil" w:date="2016-06-24T17:08:00Z">
              <w:r w:rsidR="0071721A">
                <w:rPr>
                  <w:rFonts w:ascii="Times New Roman" w:hAnsi="Times New Roman"/>
                  <w:b/>
                  <w:bCs/>
                  <w:sz w:val="23"/>
                  <w:szCs w:val="23"/>
                  <w:lang w:val="es-CO"/>
                </w:rPr>
                <w:t xml:space="preserve">vanguardias </w:t>
              </w:r>
            </w:ins>
            <w:r>
              <w:rPr>
                <w:rFonts w:ascii="Times New Roman" w:hAnsi="Times New Roman"/>
                <w:b/>
                <w:bCs/>
                <w:sz w:val="23"/>
                <w:szCs w:val="23"/>
                <w:lang w:val="es-CO"/>
              </w:rPr>
              <w:t xml:space="preserve">o </w:t>
            </w:r>
            <w:ins w:id="44" w:author="Admincmovil" w:date="2016-06-24T17:08:00Z">
              <w:r w:rsidR="0071721A" w:rsidRPr="00407432">
                <w:rPr>
                  <w:rFonts w:ascii="Times New Roman" w:hAnsi="Times New Roman"/>
                  <w:b/>
                  <w:bCs/>
                  <w:i/>
                  <w:sz w:val="23"/>
                  <w:szCs w:val="23"/>
                  <w:lang w:val="es-CO"/>
                </w:rPr>
                <w:t>ismos</w:t>
              </w:r>
            </w:ins>
          </w:p>
        </w:tc>
      </w:tr>
      <w:tr w:rsidR="00556E90" w:rsidRPr="00FC7C64" w14:paraId="21738C8E" w14:textId="77777777" w:rsidTr="006B447F">
        <w:tc>
          <w:tcPr>
            <w:tcW w:w="0" w:type="auto"/>
            <w:shd w:val="clear" w:color="auto" w:fill="auto"/>
            <w:tcMar>
              <w:top w:w="90" w:type="dxa"/>
              <w:left w:w="150" w:type="dxa"/>
              <w:bottom w:w="90" w:type="dxa"/>
              <w:right w:w="90" w:type="dxa"/>
            </w:tcMar>
            <w:hideMark/>
          </w:tcPr>
          <w:p w14:paraId="767FE117"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MOVIMIENTOS EUROPEOS</w:t>
            </w:r>
          </w:p>
        </w:tc>
        <w:tc>
          <w:tcPr>
            <w:tcW w:w="0" w:type="auto"/>
            <w:shd w:val="clear" w:color="auto" w:fill="auto"/>
            <w:tcMar>
              <w:top w:w="90" w:type="dxa"/>
              <w:left w:w="150" w:type="dxa"/>
              <w:bottom w:w="90" w:type="dxa"/>
              <w:right w:w="90" w:type="dxa"/>
            </w:tcMar>
            <w:hideMark/>
          </w:tcPr>
          <w:p w14:paraId="22EB2E83"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SIGNIFICADO</w:t>
            </w:r>
          </w:p>
        </w:tc>
        <w:tc>
          <w:tcPr>
            <w:tcW w:w="0" w:type="auto"/>
            <w:shd w:val="clear" w:color="auto" w:fill="auto"/>
            <w:tcMar>
              <w:top w:w="90" w:type="dxa"/>
              <w:left w:w="150" w:type="dxa"/>
              <w:bottom w:w="90" w:type="dxa"/>
              <w:right w:w="90" w:type="dxa"/>
            </w:tcMar>
            <w:hideMark/>
          </w:tcPr>
          <w:p w14:paraId="33641482"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REPRESENTANTES EN LENGUA ESPAÑOLA</w:t>
            </w:r>
          </w:p>
        </w:tc>
      </w:tr>
      <w:tr w:rsidR="00556E90" w:rsidRPr="00FC7C64" w14:paraId="59A1805E" w14:textId="77777777" w:rsidTr="006B447F">
        <w:tc>
          <w:tcPr>
            <w:tcW w:w="0" w:type="auto"/>
            <w:shd w:val="clear" w:color="auto" w:fill="auto"/>
            <w:tcMar>
              <w:top w:w="90" w:type="dxa"/>
              <w:left w:w="150" w:type="dxa"/>
              <w:bottom w:w="90" w:type="dxa"/>
              <w:right w:w="90" w:type="dxa"/>
            </w:tcMar>
            <w:hideMark/>
          </w:tcPr>
          <w:p w14:paraId="68E3E871"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b/>
                <w:bCs/>
                <w:color w:val="000000"/>
                <w:sz w:val="20"/>
                <w:szCs w:val="20"/>
                <w:lang w:val="es-CO"/>
              </w:rPr>
              <w:t>Futurismo</w:t>
            </w:r>
          </w:p>
        </w:tc>
        <w:tc>
          <w:tcPr>
            <w:tcW w:w="0" w:type="auto"/>
            <w:shd w:val="clear" w:color="auto" w:fill="auto"/>
            <w:tcMar>
              <w:top w:w="90" w:type="dxa"/>
              <w:left w:w="150" w:type="dxa"/>
              <w:bottom w:w="90" w:type="dxa"/>
              <w:right w:w="90" w:type="dxa"/>
            </w:tcMar>
            <w:hideMark/>
          </w:tcPr>
          <w:p w14:paraId="0A59347C" w14:textId="77777777" w:rsidR="00556E90" w:rsidRDefault="00556E90" w:rsidP="006B447F">
            <w:pPr>
              <w:spacing w:line="330" w:lineRule="atLeast"/>
            </w:pPr>
            <w:r w:rsidRPr="00FC7C64">
              <w:rPr>
                <w:rFonts w:ascii="Times New Roman" w:hAnsi="Times New Roman"/>
                <w:color w:val="000000"/>
                <w:sz w:val="20"/>
                <w:szCs w:val="20"/>
                <w:lang w:val="es-CO"/>
              </w:rPr>
              <w:t>Siente admiración por el progreso, las máquinas, la guerra y la velocidad; es decir, por todo lo que implique dinamismo.</w:t>
            </w:r>
            <w:r>
              <w:t xml:space="preserve"> </w:t>
            </w:r>
          </w:p>
          <w:p w14:paraId="1B3F2F13" w14:textId="6ED32508" w:rsidR="00556E90" w:rsidRPr="00FC7C64" w:rsidRDefault="00556E90" w:rsidP="006B447F">
            <w:pPr>
              <w:spacing w:line="330" w:lineRule="atLeast"/>
              <w:rPr>
                <w:rFonts w:ascii="Times New Roman" w:hAnsi="Times New Roman"/>
                <w:color w:val="000000"/>
                <w:sz w:val="20"/>
                <w:szCs w:val="20"/>
                <w:lang w:val="es-CO"/>
              </w:rPr>
            </w:pPr>
            <w:r w:rsidRPr="00240ED0">
              <w:rPr>
                <w:rFonts w:ascii="Times New Roman" w:hAnsi="Times New Roman"/>
                <w:color w:val="000000"/>
                <w:sz w:val="20"/>
                <w:szCs w:val="20"/>
                <w:lang w:val="es-CO"/>
              </w:rPr>
              <w:t>Los rasgos formales más importantes de este movimiento fueron la destrucción de la sintaxis, la abolición del adjetivo y el adverbio, el uso recurrente del verso libre y del infinitivo</w:t>
            </w:r>
            <w:ins w:id="45" w:author="Admincmovil" w:date="2016-06-24T17:09:00Z">
              <w:r w:rsidR="0071721A">
                <w:rPr>
                  <w:rFonts w:ascii="Times New Roman" w:hAnsi="Times New Roman"/>
                  <w:color w:val="000000"/>
                  <w:sz w:val="20"/>
                  <w:szCs w:val="20"/>
                  <w:lang w:val="es-CO"/>
                </w:rPr>
                <w:t>,</w:t>
              </w:r>
            </w:ins>
            <w:r w:rsidRPr="00240ED0">
              <w:rPr>
                <w:rFonts w:ascii="Times New Roman" w:hAnsi="Times New Roman"/>
                <w:color w:val="000000"/>
                <w:sz w:val="20"/>
                <w:szCs w:val="20"/>
                <w:lang w:val="es-CO"/>
              </w:rPr>
              <w:t xml:space="preserve"> y la supresión de las mayúsculas y de los signos de puntuación. Tales recursos pretendían lograr las “palabras en libertad”.</w:t>
            </w:r>
          </w:p>
        </w:tc>
        <w:tc>
          <w:tcPr>
            <w:tcW w:w="0" w:type="auto"/>
            <w:shd w:val="clear" w:color="auto" w:fill="auto"/>
            <w:tcMar>
              <w:top w:w="90" w:type="dxa"/>
              <w:left w:w="150" w:type="dxa"/>
              <w:bottom w:w="90" w:type="dxa"/>
              <w:right w:w="90" w:type="dxa"/>
            </w:tcMar>
            <w:hideMark/>
          </w:tcPr>
          <w:p w14:paraId="61FD9DF4"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Pedro Salinas y Juan Larrea.</w:t>
            </w:r>
          </w:p>
        </w:tc>
      </w:tr>
      <w:tr w:rsidR="00556E90" w:rsidRPr="00FC7C64" w14:paraId="6B8AC695" w14:textId="77777777" w:rsidTr="006B447F">
        <w:tc>
          <w:tcPr>
            <w:tcW w:w="0" w:type="auto"/>
            <w:shd w:val="clear" w:color="auto" w:fill="auto"/>
            <w:tcMar>
              <w:top w:w="90" w:type="dxa"/>
              <w:left w:w="150" w:type="dxa"/>
              <w:bottom w:w="90" w:type="dxa"/>
              <w:right w:w="90" w:type="dxa"/>
            </w:tcMar>
            <w:hideMark/>
          </w:tcPr>
          <w:p w14:paraId="23C6711D"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b/>
                <w:bCs/>
                <w:color w:val="000000"/>
                <w:sz w:val="20"/>
                <w:szCs w:val="20"/>
                <w:lang w:val="es-CO"/>
              </w:rPr>
              <w:t>Cubismo</w:t>
            </w:r>
          </w:p>
        </w:tc>
        <w:tc>
          <w:tcPr>
            <w:tcW w:w="0" w:type="auto"/>
            <w:shd w:val="clear" w:color="auto" w:fill="auto"/>
            <w:tcMar>
              <w:top w:w="90" w:type="dxa"/>
              <w:left w:w="150" w:type="dxa"/>
              <w:bottom w:w="90" w:type="dxa"/>
              <w:right w:w="90" w:type="dxa"/>
            </w:tcMar>
            <w:hideMark/>
          </w:tcPr>
          <w:p w14:paraId="0EEE2CA5" w14:textId="3CE08CF1" w:rsidR="00556E90" w:rsidRPr="00FC7C64" w:rsidRDefault="00556E90" w:rsidP="0071721A">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Descompone la realidad y la recompone a su antojo, proponiendo diversos puntos de vista superpuestos o asociando las palabras de forma visual (caligramas).</w:t>
            </w:r>
          </w:p>
        </w:tc>
        <w:tc>
          <w:tcPr>
            <w:tcW w:w="0" w:type="auto"/>
            <w:shd w:val="clear" w:color="auto" w:fill="auto"/>
            <w:tcMar>
              <w:top w:w="90" w:type="dxa"/>
              <w:left w:w="150" w:type="dxa"/>
              <w:bottom w:w="90" w:type="dxa"/>
              <w:right w:w="90" w:type="dxa"/>
            </w:tcMar>
            <w:hideMark/>
          </w:tcPr>
          <w:p w14:paraId="623377E0"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Juan Larrea y Gerardo Diego.</w:t>
            </w:r>
          </w:p>
        </w:tc>
      </w:tr>
      <w:tr w:rsidR="00556E90" w:rsidRPr="00FC7C64" w14:paraId="4BBE65CA" w14:textId="77777777" w:rsidTr="006B447F">
        <w:tc>
          <w:tcPr>
            <w:tcW w:w="0" w:type="auto"/>
            <w:shd w:val="clear" w:color="auto" w:fill="auto"/>
            <w:tcMar>
              <w:top w:w="90" w:type="dxa"/>
              <w:left w:w="150" w:type="dxa"/>
              <w:bottom w:w="90" w:type="dxa"/>
              <w:right w:w="90" w:type="dxa"/>
            </w:tcMar>
            <w:hideMark/>
          </w:tcPr>
          <w:p w14:paraId="45F125C9"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b/>
                <w:bCs/>
                <w:color w:val="000000"/>
                <w:sz w:val="20"/>
                <w:szCs w:val="20"/>
                <w:lang w:val="es-CO"/>
              </w:rPr>
              <w:t>Dadaísmo</w:t>
            </w:r>
          </w:p>
        </w:tc>
        <w:tc>
          <w:tcPr>
            <w:tcW w:w="0" w:type="auto"/>
            <w:shd w:val="clear" w:color="auto" w:fill="auto"/>
            <w:tcMar>
              <w:top w:w="90" w:type="dxa"/>
              <w:left w:w="150" w:type="dxa"/>
              <w:bottom w:w="90" w:type="dxa"/>
              <w:right w:w="90" w:type="dxa"/>
            </w:tcMar>
            <w:hideMark/>
          </w:tcPr>
          <w:p w14:paraId="4F4359F9"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Propone eliminar toda lógica del discurso y liberar la fantasía en una expresión incoherente que refleje las contradicciones vitales.</w:t>
            </w:r>
          </w:p>
        </w:tc>
        <w:tc>
          <w:tcPr>
            <w:tcW w:w="0" w:type="auto"/>
            <w:shd w:val="clear" w:color="auto" w:fill="auto"/>
            <w:tcMar>
              <w:top w:w="90" w:type="dxa"/>
              <w:left w:w="150" w:type="dxa"/>
              <w:bottom w:w="90" w:type="dxa"/>
              <w:right w:w="90" w:type="dxa"/>
            </w:tcMar>
            <w:hideMark/>
          </w:tcPr>
          <w:p w14:paraId="65DF8A02" w14:textId="0D8BD62A"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Guillermo de la Torre</w:t>
            </w:r>
          </w:p>
        </w:tc>
      </w:tr>
      <w:tr w:rsidR="00556E90" w:rsidRPr="00FC7C64" w14:paraId="29278CC2" w14:textId="77777777" w:rsidTr="006B447F">
        <w:tc>
          <w:tcPr>
            <w:tcW w:w="0" w:type="auto"/>
            <w:shd w:val="clear" w:color="auto" w:fill="auto"/>
            <w:tcMar>
              <w:top w:w="90" w:type="dxa"/>
              <w:left w:w="150" w:type="dxa"/>
              <w:bottom w:w="90" w:type="dxa"/>
              <w:right w:w="90" w:type="dxa"/>
            </w:tcMar>
            <w:hideMark/>
          </w:tcPr>
          <w:p w14:paraId="6253C1E9"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b/>
                <w:bCs/>
                <w:color w:val="000000"/>
                <w:sz w:val="20"/>
                <w:szCs w:val="20"/>
                <w:lang w:val="es-CO"/>
              </w:rPr>
              <w:t>Surrealismo</w:t>
            </w:r>
          </w:p>
        </w:tc>
        <w:tc>
          <w:tcPr>
            <w:tcW w:w="0" w:type="auto"/>
            <w:shd w:val="clear" w:color="auto" w:fill="auto"/>
            <w:tcMar>
              <w:top w:w="90" w:type="dxa"/>
              <w:left w:w="150" w:type="dxa"/>
              <w:bottom w:w="90" w:type="dxa"/>
              <w:right w:w="90" w:type="dxa"/>
            </w:tcMar>
            <w:hideMark/>
          </w:tcPr>
          <w:p w14:paraId="4242E515" w14:textId="77777777" w:rsidR="00556E90" w:rsidRDefault="00556E90" w:rsidP="006B447F">
            <w:pPr>
              <w:spacing w:line="330" w:lineRule="atLeast"/>
              <w:rPr>
                <w:rFonts w:ascii="Times New Roman" w:hAnsi="Times New Roman"/>
                <w:color w:val="000000"/>
                <w:sz w:val="20"/>
                <w:szCs w:val="20"/>
                <w:lang w:val="es-CO"/>
              </w:rPr>
            </w:pPr>
            <w:r>
              <w:rPr>
                <w:rFonts w:ascii="Times New Roman" w:hAnsi="Times New Roman"/>
                <w:color w:val="000000"/>
                <w:sz w:val="20"/>
                <w:szCs w:val="20"/>
                <w:lang w:val="es-CO"/>
              </w:rPr>
              <w:t>P</w:t>
            </w:r>
            <w:r w:rsidRPr="00FC7C64">
              <w:rPr>
                <w:rFonts w:ascii="Times New Roman" w:hAnsi="Times New Roman"/>
                <w:color w:val="000000"/>
                <w:sz w:val="20"/>
                <w:szCs w:val="20"/>
                <w:lang w:val="es-CO"/>
              </w:rPr>
              <w:t xml:space="preserve">retende liberar al individuo </w:t>
            </w:r>
            <w:r>
              <w:rPr>
                <w:rFonts w:ascii="Times New Roman" w:hAnsi="Times New Roman"/>
                <w:color w:val="000000"/>
                <w:sz w:val="20"/>
                <w:szCs w:val="20"/>
                <w:lang w:val="es-CO"/>
              </w:rPr>
              <w:t xml:space="preserve">de las imposiciones racionales. </w:t>
            </w:r>
            <w:r w:rsidRPr="00FC7C64">
              <w:rPr>
                <w:rFonts w:ascii="Times New Roman" w:hAnsi="Times New Roman"/>
                <w:color w:val="000000"/>
                <w:sz w:val="20"/>
                <w:szCs w:val="20"/>
                <w:lang w:val="es-CO"/>
              </w:rPr>
              <w:t xml:space="preserve">Se caracteriza por el </w:t>
            </w:r>
            <w:r>
              <w:rPr>
                <w:rFonts w:ascii="Times New Roman" w:hAnsi="Times New Roman"/>
                <w:color w:val="000000"/>
                <w:sz w:val="20"/>
                <w:szCs w:val="20"/>
                <w:lang w:val="es-CO"/>
              </w:rPr>
              <w:t xml:space="preserve">uso de la escritura automática, el collage, </w:t>
            </w:r>
            <w:r w:rsidRPr="00FC7C64">
              <w:rPr>
                <w:rFonts w:ascii="Times New Roman" w:hAnsi="Times New Roman"/>
                <w:color w:val="000000"/>
                <w:sz w:val="20"/>
                <w:szCs w:val="20"/>
                <w:lang w:val="es-CO"/>
              </w:rPr>
              <w:t>la investig</w:t>
            </w:r>
            <w:r>
              <w:rPr>
                <w:rFonts w:ascii="Times New Roman" w:hAnsi="Times New Roman"/>
                <w:color w:val="000000"/>
                <w:sz w:val="20"/>
                <w:szCs w:val="20"/>
                <w:lang w:val="es-CO"/>
              </w:rPr>
              <w:t>ación en el mundo de los sueños y las alucionaciones.</w:t>
            </w:r>
          </w:p>
          <w:p w14:paraId="1B5B1D83" w14:textId="77777777" w:rsidR="00556E90" w:rsidRPr="00FC7C64" w:rsidRDefault="00556E90" w:rsidP="006B447F">
            <w:pPr>
              <w:spacing w:line="330" w:lineRule="atLeast"/>
              <w:rPr>
                <w:rFonts w:ascii="Times New Roman" w:hAnsi="Times New Roman"/>
                <w:color w:val="000000"/>
                <w:sz w:val="20"/>
                <w:szCs w:val="20"/>
                <w:lang w:val="es-CO"/>
              </w:rPr>
            </w:pPr>
            <w:r>
              <w:rPr>
                <w:rFonts w:ascii="Times New Roman" w:hAnsi="Times New Roman"/>
                <w:color w:val="000000"/>
                <w:sz w:val="20"/>
                <w:szCs w:val="20"/>
                <w:lang w:val="es-CO"/>
              </w:rPr>
              <w:t xml:space="preserve">Busca recrear </w:t>
            </w:r>
            <w:r w:rsidRPr="00E66F9D">
              <w:rPr>
                <w:rFonts w:ascii="Times New Roman" w:hAnsi="Times New Roman"/>
                <w:color w:val="000000"/>
                <w:sz w:val="20"/>
                <w:szCs w:val="20"/>
                <w:lang w:val="es-CO"/>
              </w:rPr>
              <w:t>la realidad subconsciente del sujeto, llena de elementos macabros, asocia</w:t>
            </w:r>
            <w:r>
              <w:rPr>
                <w:rFonts w:ascii="Times New Roman" w:hAnsi="Times New Roman"/>
                <w:color w:val="000000"/>
                <w:sz w:val="20"/>
                <w:szCs w:val="20"/>
                <w:lang w:val="es-CO"/>
              </w:rPr>
              <w:t>ciones imprevistas, intuiciones o</w:t>
            </w:r>
            <w:r w:rsidRPr="00E66F9D">
              <w:rPr>
                <w:rFonts w:ascii="Times New Roman" w:hAnsi="Times New Roman"/>
                <w:color w:val="000000"/>
                <w:sz w:val="20"/>
                <w:szCs w:val="20"/>
                <w:lang w:val="es-CO"/>
              </w:rPr>
              <w:t xml:space="preserve"> deseos eróticos inconfesables</w:t>
            </w:r>
            <w:r>
              <w:rPr>
                <w:rFonts w:ascii="Times New Roman" w:hAnsi="Times New Roman"/>
                <w:color w:val="000000"/>
                <w:sz w:val="20"/>
                <w:szCs w:val="20"/>
                <w:lang w:val="es-CO"/>
              </w:rPr>
              <w:t>.</w:t>
            </w:r>
          </w:p>
        </w:tc>
        <w:tc>
          <w:tcPr>
            <w:tcW w:w="0" w:type="auto"/>
            <w:shd w:val="clear" w:color="auto" w:fill="auto"/>
            <w:tcMar>
              <w:top w:w="90" w:type="dxa"/>
              <w:left w:w="150" w:type="dxa"/>
              <w:bottom w:w="90" w:type="dxa"/>
              <w:right w:w="90" w:type="dxa"/>
            </w:tcMar>
            <w:hideMark/>
          </w:tcPr>
          <w:p w14:paraId="1187FDFD" w14:textId="77777777" w:rsidR="00556E90" w:rsidRPr="00FC7C64" w:rsidRDefault="00556E90" w:rsidP="006B447F">
            <w:pPr>
              <w:spacing w:line="330" w:lineRule="atLeast"/>
              <w:rPr>
                <w:rFonts w:ascii="Times New Roman" w:hAnsi="Times New Roman"/>
                <w:color w:val="000000"/>
                <w:sz w:val="20"/>
                <w:szCs w:val="20"/>
                <w:lang w:val="es-CO"/>
              </w:rPr>
            </w:pPr>
            <w:r w:rsidRPr="00FC7C64">
              <w:rPr>
                <w:rFonts w:ascii="Times New Roman" w:hAnsi="Times New Roman"/>
                <w:color w:val="000000"/>
                <w:sz w:val="20"/>
                <w:szCs w:val="20"/>
                <w:lang w:val="es-CO"/>
              </w:rPr>
              <w:t>Vicente Aleixandre, Federico García Lorca, Rafael Alberti, Juan Larre</w:t>
            </w:r>
            <w:r>
              <w:rPr>
                <w:rFonts w:ascii="Times New Roman" w:hAnsi="Times New Roman"/>
                <w:color w:val="000000"/>
                <w:sz w:val="20"/>
                <w:szCs w:val="20"/>
                <w:lang w:val="es-CO"/>
              </w:rPr>
              <w:t xml:space="preserve">a, Luis Cernuda, Pablo Neruda y </w:t>
            </w:r>
            <w:r w:rsidRPr="00FC7C64">
              <w:rPr>
                <w:rFonts w:ascii="Times New Roman" w:hAnsi="Times New Roman"/>
                <w:color w:val="000000"/>
                <w:sz w:val="20"/>
                <w:szCs w:val="20"/>
                <w:lang w:val="es-CO"/>
              </w:rPr>
              <w:t>Octavio Paz.</w:t>
            </w:r>
          </w:p>
        </w:tc>
      </w:tr>
      <w:tr w:rsidR="00556E90" w:rsidRPr="00FC7C64" w14:paraId="19F81CA1" w14:textId="77777777" w:rsidTr="006B447F">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6D4FAAA4" w14:textId="77777777" w:rsidR="00556E90" w:rsidRPr="00240ED0" w:rsidRDefault="00556E90" w:rsidP="006B447F">
            <w:pPr>
              <w:spacing w:line="330" w:lineRule="atLeast"/>
              <w:rPr>
                <w:rFonts w:ascii="Times New Roman" w:hAnsi="Times New Roman"/>
                <w:b/>
                <w:bCs/>
                <w:color w:val="000000"/>
                <w:sz w:val="20"/>
                <w:szCs w:val="20"/>
                <w:lang w:val="es-CO"/>
              </w:rPr>
            </w:pPr>
            <w:r>
              <w:rPr>
                <w:rFonts w:ascii="Times New Roman" w:hAnsi="Times New Roman"/>
                <w:b/>
                <w:bCs/>
                <w:color w:val="000000"/>
                <w:sz w:val="20"/>
                <w:szCs w:val="20"/>
                <w:lang w:val="es-CO"/>
              </w:rPr>
              <w:t>Expresionismo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24525050" w14:textId="77777777" w:rsidR="00556E90" w:rsidRPr="00FC7C64" w:rsidRDefault="00556E90" w:rsidP="006B447F">
            <w:pPr>
              <w:spacing w:line="330" w:lineRule="atLeast"/>
              <w:rPr>
                <w:rFonts w:ascii="Times New Roman" w:hAnsi="Times New Roman"/>
                <w:color w:val="000000"/>
                <w:sz w:val="20"/>
                <w:szCs w:val="20"/>
                <w:lang w:val="es-CO"/>
              </w:rPr>
            </w:pPr>
            <w:r>
              <w:rPr>
                <w:rFonts w:ascii="Times New Roman" w:hAnsi="Times New Roman"/>
                <w:color w:val="000000"/>
                <w:sz w:val="20"/>
                <w:szCs w:val="20"/>
                <w:lang w:val="es-CO"/>
              </w:rPr>
              <w:t xml:space="preserve">Busca </w:t>
            </w:r>
            <w:r w:rsidRPr="00E3410B">
              <w:rPr>
                <w:rFonts w:ascii="Times New Roman" w:hAnsi="Times New Roman"/>
                <w:color w:val="000000"/>
                <w:sz w:val="20"/>
                <w:szCs w:val="20"/>
                <w:lang w:val="es-CO"/>
              </w:rPr>
              <w:t>una nueva forma de entender la</w:t>
            </w:r>
            <w:r>
              <w:rPr>
                <w:rFonts w:ascii="Times New Roman" w:hAnsi="Times New Roman"/>
                <w:color w:val="000000"/>
                <w:sz w:val="20"/>
                <w:szCs w:val="20"/>
                <w:lang w:val="es-CO"/>
              </w:rPr>
              <w:t xml:space="preserve"> realidad y para ello se basa</w:t>
            </w:r>
            <w:r w:rsidRPr="00E3410B">
              <w:rPr>
                <w:rFonts w:ascii="Times New Roman" w:hAnsi="Times New Roman"/>
                <w:color w:val="000000"/>
                <w:sz w:val="20"/>
                <w:szCs w:val="20"/>
                <w:lang w:val="es-CO"/>
              </w:rPr>
              <w:t xml:space="preserve"> en la interpretación subjetiva del mundo</w:t>
            </w:r>
            <w:r>
              <w:rPr>
                <w:rFonts w:ascii="Times New Roman" w:hAnsi="Times New Roman"/>
                <w:color w:val="000000"/>
                <w:sz w:val="20"/>
                <w:szCs w:val="20"/>
                <w:lang w:val="es-CO"/>
              </w:rPr>
              <w:t xml:space="preserve">. </w:t>
            </w:r>
            <w:r w:rsidRPr="00FC0141">
              <w:rPr>
                <w:rFonts w:ascii="Times New Roman" w:hAnsi="Times New Roman"/>
                <w:color w:val="000000"/>
                <w:sz w:val="20"/>
                <w:szCs w:val="20"/>
                <w:lang w:val="es-CO"/>
              </w:rPr>
              <w:t xml:space="preserve">Los escritores expresionistas criticaron la represiva moral burguesa y la alienación del individuo, y reflejaron una profunda crisis </w:t>
            </w:r>
            <w:r w:rsidRPr="00FC0141">
              <w:rPr>
                <w:rFonts w:ascii="Times New Roman" w:hAnsi="Times New Roman"/>
                <w:color w:val="000000"/>
                <w:sz w:val="20"/>
                <w:szCs w:val="20"/>
                <w:lang w:val="es-CO"/>
              </w:rPr>
              <w:lastRenderedPageBreak/>
              <w:t>existencial.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04DFD4EC" w14:textId="77777777" w:rsidR="00556E90" w:rsidRPr="00FC7C64" w:rsidRDefault="00556E90" w:rsidP="006B447F">
            <w:pPr>
              <w:spacing w:line="330" w:lineRule="atLeast"/>
              <w:rPr>
                <w:rFonts w:ascii="Times New Roman" w:hAnsi="Times New Roman"/>
                <w:color w:val="000000"/>
                <w:sz w:val="20"/>
                <w:szCs w:val="20"/>
                <w:lang w:val="es-CO"/>
              </w:rPr>
            </w:pPr>
            <w:r w:rsidRPr="00FC0141">
              <w:rPr>
                <w:rFonts w:ascii="Times New Roman" w:hAnsi="Times New Roman"/>
                <w:color w:val="000000"/>
                <w:sz w:val="20"/>
                <w:szCs w:val="20"/>
                <w:lang w:val="es-CO"/>
              </w:rPr>
              <w:lastRenderedPageBreak/>
              <w:t>Ramón</w:t>
            </w:r>
            <w:r>
              <w:rPr>
                <w:rFonts w:ascii="Times New Roman" w:hAnsi="Times New Roman"/>
                <w:color w:val="000000"/>
                <w:sz w:val="20"/>
                <w:szCs w:val="20"/>
                <w:lang w:val="es-CO"/>
              </w:rPr>
              <w:t xml:space="preserve"> María</w:t>
            </w:r>
            <w:r w:rsidRPr="00FC0141">
              <w:rPr>
                <w:rFonts w:ascii="Times New Roman" w:hAnsi="Times New Roman"/>
                <w:color w:val="000000"/>
                <w:sz w:val="20"/>
                <w:szCs w:val="20"/>
                <w:lang w:val="es-CO"/>
              </w:rPr>
              <w:t xml:space="preserve"> del Valle-Inclán</w:t>
            </w:r>
            <w:r>
              <w:rPr>
                <w:rFonts w:ascii="Times New Roman" w:hAnsi="Times New Roman"/>
                <w:color w:val="000000"/>
                <w:sz w:val="20"/>
                <w:szCs w:val="20"/>
                <w:lang w:val="es-CO"/>
              </w:rPr>
              <w:t xml:space="preserve">, </w:t>
            </w:r>
            <w:r w:rsidRPr="00FC0141">
              <w:rPr>
                <w:rFonts w:ascii="Times New Roman" w:hAnsi="Times New Roman"/>
                <w:color w:val="000000"/>
                <w:sz w:val="20"/>
                <w:szCs w:val="20"/>
                <w:lang w:val="es-CO"/>
              </w:rPr>
              <w:t>Pío</w:t>
            </w:r>
            <w:r>
              <w:rPr>
                <w:rFonts w:ascii="Times New Roman" w:hAnsi="Times New Roman"/>
                <w:color w:val="000000"/>
                <w:sz w:val="20"/>
                <w:szCs w:val="20"/>
                <w:lang w:val="es-CO"/>
              </w:rPr>
              <w:t xml:space="preserve"> Baroja,</w:t>
            </w:r>
            <w:r w:rsidRPr="00FC0141">
              <w:rPr>
                <w:rFonts w:ascii="Times New Roman" w:hAnsi="Times New Roman"/>
                <w:color w:val="000000"/>
                <w:sz w:val="20"/>
                <w:szCs w:val="20"/>
                <w:lang w:val="es-CO"/>
              </w:rPr>
              <w:t xml:space="preserve"> Gerardo Diego y Juan Larrea.</w:t>
            </w:r>
          </w:p>
        </w:tc>
      </w:tr>
      <w:tr w:rsidR="00556E90" w:rsidRPr="00FC7C64" w14:paraId="0659A351" w14:textId="77777777" w:rsidTr="006B447F">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5E6F1D7C" w14:textId="77777777" w:rsidR="00556E90" w:rsidRPr="00240ED0" w:rsidRDefault="00556E90" w:rsidP="006B447F">
            <w:pPr>
              <w:spacing w:line="330" w:lineRule="atLeast"/>
              <w:rPr>
                <w:rFonts w:ascii="Times New Roman" w:hAnsi="Times New Roman"/>
                <w:b/>
                <w:bCs/>
                <w:color w:val="000000"/>
                <w:sz w:val="20"/>
                <w:szCs w:val="20"/>
                <w:lang w:val="es-CO"/>
              </w:rPr>
            </w:pPr>
            <w:r>
              <w:rPr>
                <w:rFonts w:ascii="Times New Roman" w:hAnsi="Times New Roman"/>
                <w:b/>
                <w:bCs/>
                <w:color w:val="000000"/>
                <w:sz w:val="20"/>
                <w:szCs w:val="20"/>
                <w:lang w:val="es-CO"/>
              </w:rPr>
              <w:lastRenderedPageBreak/>
              <w:t>Creacionismo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67CB0572" w14:textId="48A3D037" w:rsidR="00556E90" w:rsidRPr="00FC7C64" w:rsidRDefault="00556E90" w:rsidP="007E6EE8">
            <w:pPr>
              <w:spacing w:line="330" w:lineRule="atLeast"/>
              <w:rPr>
                <w:rFonts w:ascii="Times New Roman" w:hAnsi="Times New Roman"/>
                <w:color w:val="000000"/>
                <w:sz w:val="20"/>
                <w:szCs w:val="20"/>
                <w:lang w:val="es-CO"/>
              </w:rPr>
            </w:pPr>
            <w:r>
              <w:rPr>
                <w:rFonts w:ascii="Times New Roman" w:hAnsi="Times New Roman"/>
                <w:color w:val="000000"/>
                <w:sz w:val="20"/>
                <w:szCs w:val="20"/>
                <w:lang w:val="es-CO"/>
              </w:rPr>
              <w:t xml:space="preserve">Fundado por el chileno Vicente </w:t>
            </w:r>
            <w:ins w:id="46" w:author="Admincmovil" w:date="2016-06-24T17:10:00Z">
              <w:r w:rsidR="007E6EE8">
                <w:rPr>
                  <w:rFonts w:ascii="Times New Roman" w:hAnsi="Times New Roman"/>
                  <w:color w:val="000000"/>
                  <w:sz w:val="20"/>
                  <w:szCs w:val="20"/>
                  <w:lang w:val="es-CO"/>
                </w:rPr>
                <w:t>Huidobro</w:t>
              </w:r>
            </w:ins>
            <w:r>
              <w:rPr>
                <w:rFonts w:ascii="Times New Roman" w:hAnsi="Times New Roman"/>
                <w:color w:val="000000"/>
                <w:sz w:val="20"/>
                <w:szCs w:val="20"/>
                <w:lang w:val="es-CO"/>
              </w:rPr>
              <w:t xml:space="preserve">, propone un arte al servicio </w:t>
            </w:r>
            <w:r w:rsidRPr="008127F3">
              <w:rPr>
                <w:rFonts w:ascii="Times New Roman" w:hAnsi="Times New Roman"/>
                <w:color w:val="000000"/>
                <w:sz w:val="20"/>
                <w:szCs w:val="20"/>
                <w:lang w:val="es-CO"/>
              </w:rPr>
              <w:t xml:space="preserve">de la creación de nuevas realidades a partir del juego y la experimentación lingüística. Negador de toda tradición lírica, Huidobro propagó la nueva estética a partir del manifiesto </w:t>
            </w:r>
            <w:r w:rsidRPr="008127F3">
              <w:rPr>
                <w:rFonts w:ascii="Times New Roman" w:hAnsi="Times New Roman"/>
                <w:i/>
                <w:color w:val="000000"/>
                <w:sz w:val="20"/>
                <w:szCs w:val="20"/>
                <w:lang w:val="es-CO"/>
              </w:rPr>
              <w:t>Non serviam</w:t>
            </w:r>
            <w:r w:rsidRPr="008127F3">
              <w:rPr>
                <w:rFonts w:ascii="Times New Roman" w:hAnsi="Times New Roman"/>
                <w:color w:val="000000"/>
                <w:sz w:val="20"/>
                <w:szCs w:val="20"/>
                <w:lang w:val="es-CO"/>
              </w:rPr>
              <w:t xml:space="preserve"> (1914)</w:t>
            </w:r>
            <w:r>
              <w:rPr>
                <w:rFonts w:ascii="Times New Roman" w:hAnsi="Times New Roman"/>
                <w:color w:val="000000"/>
                <w:sz w:val="20"/>
                <w:szCs w:val="20"/>
                <w:lang w:val="es-CO"/>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729CD9BA" w14:textId="4F77A858" w:rsidR="00556E90" w:rsidRPr="00FC7C64" w:rsidRDefault="00556E90" w:rsidP="007E6EE8">
            <w:pPr>
              <w:spacing w:line="330" w:lineRule="atLeast"/>
              <w:rPr>
                <w:rFonts w:ascii="Times New Roman" w:hAnsi="Times New Roman"/>
                <w:color w:val="000000"/>
                <w:sz w:val="20"/>
                <w:szCs w:val="20"/>
                <w:lang w:val="es-CO"/>
              </w:rPr>
            </w:pPr>
            <w:r>
              <w:rPr>
                <w:rFonts w:ascii="Times New Roman" w:hAnsi="Times New Roman"/>
                <w:color w:val="000000"/>
                <w:sz w:val="20"/>
                <w:szCs w:val="20"/>
                <w:lang w:val="es-CO"/>
              </w:rPr>
              <w:t xml:space="preserve">Vicente </w:t>
            </w:r>
            <w:ins w:id="47" w:author="Admincmovil" w:date="2016-06-24T17:11:00Z">
              <w:r w:rsidR="007E6EE8">
                <w:rPr>
                  <w:rFonts w:ascii="Times New Roman" w:hAnsi="Times New Roman"/>
                  <w:color w:val="000000"/>
                  <w:sz w:val="20"/>
                  <w:szCs w:val="20"/>
                  <w:lang w:val="es-CO"/>
                </w:rPr>
                <w:t>Huidobro</w:t>
              </w:r>
            </w:ins>
            <w:r>
              <w:rPr>
                <w:rFonts w:ascii="Times New Roman" w:hAnsi="Times New Roman"/>
                <w:color w:val="000000"/>
                <w:sz w:val="20"/>
                <w:szCs w:val="20"/>
                <w:lang w:val="es-CO"/>
              </w:rPr>
              <w:t>, Gerardo Diego.</w:t>
            </w:r>
          </w:p>
        </w:tc>
      </w:tr>
      <w:tr w:rsidR="00556E90" w:rsidRPr="00FC7C64" w14:paraId="714129D9" w14:textId="77777777" w:rsidTr="006B447F">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37DB1FE3" w14:textId="77777777" w:rsidR="00556E90" w:rsidRPr="005F6B1C" w:rsidRDefault="00556E90" w:rsidP="006B447F">
            <w:pPr>
              <w:spacing w:line="330" w:lineRule="atLeast"/>
              <w:rPr>
                <w:rFonts w:ascii="Times New Roman" w:hAnsi="Times New Roman"/>
                <w:b/>
                <w:bCs/>
                <w:color w:val="000000"/>
                <w:sz w:val="20"/>
                <w:szCs w:val="20"/>
                <w:lang w:val="es-CO"/>
              </w:rPr>
            </w:pPr>
            <w:r>
              <w:rPr>
                <w:rFonts w:ascii="Times New Roman" w:hAnsi="Times New Roman"/>
                <w:b/>
                <w:bCs/>
                <w:color w:val="000000"/>
                <w:sz w:val="20"/>
                <w:szCs w:val="20"/>
                <w:lang w:val="es-CO"/>
              </w:rPr>
              <w:t>Ultraísmo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6C63098D" w14:textId="77777777" w:rsidR="00556E90" w:rsidRPr="00FC7C64" w:rsidRDefault="00556E90" w:rsidP="006B447F">
            <w:pPr>
              <w:spacing w:line="330" w:lineRule="atLeast"/>
              <w:rPr>
                <w:rFonts w:ascii="Times New Roman" w:hAnsi="Times New Roman"/>
                <w:color w:val="000000"/>
                <w:sz w:val="20"/>
                <w:szCs w:val="20"/>
                <w:lang w:val="es-CO"/>
              </w:rPr>
            </w:pPr>
            <w:r>
              <w:rPr>
                <w:rFonts w:ascii="Times New Roman" w:hAnsi="Times New Roman"/>
                <w:color w:val="000000"/>
                <w:sz w:val="20"/>
                <w:szCs w:val="20"/>
                <w:lang w:val="es-CO"/>
              </w:rPr>
              <w:t xml:space="preserve">Pretende </w:t>
            </w:r>
            <w:r w:rsidRPr="008127F3">
              <w:rPr>
                <w:rFonts w:ascii="Times New Roman" w:hAnsi="Times New Roman"/>
                <w:color w:val="000000"/>
                <w:sz w:val="20"/>
                <w:szCs w:val="20"/>
                <w:lang w:val="es-CO"/>
              </w:rPr>
              <w:t>recoger y unificar todas las tendencias de la vanguardia mundial, rehabilitar el poema, dando primacía a la imagen y la metáfora para abolir en él el confesionalismo, la anécdota, el tema narrativo, la efusión sentimental, etc.</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50" w:type="dxa"/>
              <w:bottom w:w="90" w:type="dxa"/>
              <w:right w:w="90" w:type="dxa"/>
            </w:tcMar>
            <w:hideMark/>
          </w:tcPr>
          <w:p w14:paraId="2E724801" w14:textId="36D6BF68" w:rsidR="00556E90" w:rsidRPr="00FC7C64" w:rsidRDefault="00556E90" w:rsidP="006B447F">
            <w:pPr>
              <w:spacing w:line="330" w:lineRule="atLeast"/>
              <w:rPr>
                <w:rFonts w:ascii="Times New Roman" w:hAnsi="Times New Roman"/>
                <w:color w:val="000000"/>
                <w:sz w:val="20"/>
                <w:szCs w:val="20"/>
                <w:lang w:val="es-CO"/>
              </w:rPr>
            </w:pPr>
            <w:r w:rsidRPr="008127F3">
              <w:rPr>
                <w:rFonts w:ascii="Times New Roman" w:hAnsi="Times New Roman"/>
                <w:color w:val="000000"/>
                <w:sz w:val="20"/>
                <w:szCs w:val="20"/>
                <w:lang w:val="es-CO"/>
              </w:rPr>
              <w:t xml:space="preserve">Guillermo de </w:t>
            </w:r>
            <w:ins w:id="48" w:author="Admincmovil" w:date="2016-06-24T17:12:00Z">
              <w:r w:rsidR="00FC78D2">
                <w:rPr>
                  <w:rFonts w:ascii="Times New Roman" w:hAnsi="Times New Roman"/>
                  <w:color w:val="000000"/>
                  <w:sz w:val="20"/>
                  <w:szCs w:val="20"/>
                  <w:lang w:val="es-CO"/>
                </w:rPr>
                <w:t xml:space="preserve">la </w:t>
              </w:r>
            </w:ins>
            <w:r w:rsidRPr="008127F3">
              <w:rPr>
                <w:rFonts w:ascii="Times New Roman" w:hAnsi="Times New Roman"/>
                <w:color w:val="000000"/>
                <w:sz w:val="20"/>
                <w:szCs w:val="20"/>
                <w:lang w:val="es-CO"/>
              </w:rPr>
              <w:t>Torre</w:t>
            </w:r>
            <w:r>
              <w:rPr>
                <w:rFonts w:ascii="Times New Roman" w:hAnsi="Times New Roman"/>
                <w:color w:val="000000"/>
                <w:sz w:val="20"/>
                <w:szCs w:val="20"/>
                <w:lang w:val="es-CO"/>
              </w:rPr>
              <w:t xml:space="preserve">, </w:t>
            </w:r>
            <w:r w:rsidRPr="008127F3">
              <w:rPr>
                <w:rFonts w:ascii="Times New Roman" w:hAnsi="Times New Roman"/>
                <w:color w:val="000000"/>
                <w:sz w:val="20"/>
                <w:szCs w:val="20"/>
                <w:lang w:val="es-CO"/>
              </w:rPr>
              <w:t>Jorge Luis Borges</w:t>
            </w:r>
            <w:r>
              <w:rPr>
                <w:rFonts w:ascii="Times New Roman" w:hAnsi="Times New Roman"/>
                <w:color w:val="000000"/>
                <w:sz w:val="20"/>
                <w:szCs w:val="20"/>
                <w:lang w:val="es-CO"/>
              </w:rPr>
              <w:t xml:space="preserve"> (primera etapa).</w:t>
            </w:r>
          </w:p>
        </w:tc>
      </w:tr>
    </w:tbl>
    <w:p w14:paraId="6BEF61B7" w14:textId="77777777" w:rsidR="00556E90" w:rsidRDefault="00556E90" w:rsidP="00556E90">
      <w:pPr>
        <w:rPr>
          <w:rFonts w:ascii="Times New Roman" w:hAnsi="Times New Roman"/>
        </w:rPr>
      </w:pPr>
    </w:p>
    <w:p w14:paraId="59849B4C" w14:textId="66DF96B0" w:rsidR="00556E90" w:rsidRDefault="00556E90" w:rsidP="00556E90">
      <w:pPr>
        <w:rPr>
          <w:rFonts w:ascii="Times New Roman" w:hAnsi="Times New Roman"/>
          <w:lang w:val="es-CO"/>
        </w:rPr>
      </w:pPr>
      <w:r w:rsidRPr="0000098A">
        <w:rPr>
          <w:rFonts w:ascii="Times New Roman" w:hAnsi="Times New Roman"/>
          <w:lang w:val="es-CO"/>
        </w:rPr>
        <w:t xml:space="preserve">A continuación, fíjate en el </w:t>
      </w:r>
      <w:ins w:id="49" w:author="Admincmovil" w:date="2016-06-24T17:14:00Z">
        <w:r w:rsidR="00FC78D2">
          <w:rPr>
            <w:rFonts w:ascii="Times New Roman" w:hAnsi="Times New Roman"/>
            <w:lang w:val="es-CO"/>
          </w:rPr>
          <w:t xml:space="preserve">fragmento del </w:t>
        </w:r>
      </w:ins>
      <w:r w:rsidRPr="0000098A">
        <w:rPr>
          <w:rFonts w:ascii="Times New Roman" w:hAnsi="Times New Roman"/>
          <w:lang w:val="es-CO"/>
        </w:rPr>
        <w:t>siguiente poema surrealista de Vicente Aleixandre.</w:t>
      </w:r>
    </w:p>
    <w:p w14:paraId="43CF3C80" w14:textId="77777777" w:rsidR="00CE79DF" w:rsidRPr="0000098A" w:rsidRDefault="00CE79DF" w:rsidP="00556E90">
      <w:pPr>
        <w:rPr>
          <w:rFonts w:ascii="Times New Roman" w:hAnsi="Times New Roman"/>
          <w:lang w:val="es-CO"/>
        </w:rPr>
      </w:pPr>
    </w:p>
    <w:p w14:paraId="4F468927"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Allá por las remotas</w:t>
      </w:r>
    </w:p>
    <w:p w14:paraId="60086F23" w14:textId="3C82140E"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 xml:space="preserve">luces o aceros </w:t>
      </w:r>
      <w:ins w:id="50" w:author="Admincmovil" w:date="2016-06-25T09:44:00Z">
        <w:r w:rsidR="005039D7" w:rsidRPr="00CE79DF">
          <w:rPr>
            <w:rFonts w:ascii="Times New Roman" w:hAnsi="Times New Roman"/>
            <w:sz w:val="22"/>
            <w:szCs w:val="22"/>
            <w:lang w:val="es-CO"/>
          </w:rPr>
          <w:t>a</w:t>
        </w:r>
        <w:r w:rsidR="005039D7">
          <w:rPr>
            <w:rFonts w:ascii="Times New Roman" w:hAnsi="Times New Roman"/>
            <w:sz w:val="22"/>
            <w:szCs w:val="22"/>
            <w:lang w:val="es-CO"/>
          </w:rPr>
          <w:t>ú</w:t>
        </w:r>
        <w:r w:rsidR="005039D7" w:rsidRPr="00CE79DF">
          <w:rPr>
            <w:rFonts w:ascii="Times New Roman" w:hAnsi="Times New Roman"/>
            <w:sz w:val="22"/>
            <w:szCs w:val="22"/>
            <w:lang w:val="es-CO"/>
          </w:rPr>
          <w:t xml:space="preserve">n </w:t>
        </w:r>
      </w:ins>
      <w:r w:rsidRPr="00CE79DF">
        <w:rPr>
          <w:rFonts w:ascii="Times New Roman" w:hAnsi="Times New Roman"/>
          <w:sz w:val="22"/>
          <w:szCs w:val="22"/>
          <w:lang w:val="es-CO"/>
        </w:rPr>
        <w:t>no usados,</w:t>
      </w:r>
    </w:p>
    <w:p w14:paraId="3E9C86FA"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tigres del tamaño del odio,</w:t>
      </w:r>
    </w:p>
    <w:p w14:paraId="15F308ED"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leones como un corazón hirsuto,</w:t>
      </w:r>
    </w:p>
    <w:p w14:paraId="27AA395A"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sangre como la tristeza aplacada,</w:t>
      </w:r>
    </w:p>
    <w:p w14:paraId="4866EF96"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se baten con la hiena amarilla que toma la forma del poniente insaciable.</w:t>
      </w:r>
    </w:p>
    <w:p w14:paraId="300228AE" w14:textId="77777777" w:rsidR="00556E90" w:rsidRPr="00CE79DF" w:rsidRDefault="00556E90" w:rsidP="00556E90">
      <w:pPr>
        <w:rPr>
          <w:rFonts w:ascii="Times New Roman" w:hAnsi="Times New Roman"/>
          <w:sz w:val="22"/>
          <w:szCs w:val="22"/>
          <w:lang w:val="es-CO"/>
        </w:rPr>
      </w:pPr>
    </w:p>
    <w:p w14:paraId="5DDF7739"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Largas cadenas que surten de los lutos,</w:t>
      </w:r>
    </w:p>
    <w:p w14:paraId="60EDA1A4"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de lo que nunca existe,</w:t>
      </w:r>
    </w:p>
    <w:p w14:paraId="175F0BEA"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atan el aire como una vena, como un grito, como un reloj que se para</w:t>
      </w:r>
    </w:p>
    <w:p w14:paraId="3458C2BC"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cuando se estrangula algún cuello descuidado.</w:t>
      </w:r>
    </w:p>
    <w:p w14:paraId="4C337F03" w14:textId="77777777" w:rsidR="00556E90" w:rsidRPr="00CE79DF" w:rsidRDefault="00556E90" w:rsidP="00556E90">
      <w:pPr>
        <w:rPr>
          <w:rFonts w:ascii="Times New Roman" w:hAnsi="Times New Roman"/>
          <w:sz w:val="22"/>
          <w:szCs w:val="22"/>
          <w:lang w:val="es-CO"/>
        </w:rPr>
      </w:pPr>
    </w:p>
    <w:p w14:paraId="6E9C7253"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Oh la blancura súbita,</w:t>
      </w:r>
    </w:p>
    <w:p w14:paraId="02DACB00"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las ojeras violáceas de unos ojos marchitos,</w:t>
      </w:r>
    </w:p>
    <w:p w14:paraId="1EAA6165"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cuando las fieras muestran sus espadas o dientes</w:t>
      </w:r>
    </w:p>
    <w:p w14:paraId="0967217C"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como latidos de un corazón que casi todo lo ignora,</w:t>
      </w:r>
    </w:p>
    <w:p w14:paraId="547C4898"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menos el amor,</w:t>
      </w:r>
    </w:p>
    <w:p w14:paraId="3EF9D20D"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al descubierto en los cuellos allá donde la arteria golpea,</w:t>
      </w:r>
    </w:p>
    <w:p w14:paraId="10FC069B"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donde no se sabe si es el amor o el odio</w:t>
      </w:r>
    </w:p>
    <w:p w14:paraId="2F961F88" w14:textId="77777777" w:rsidR="00556E90" w:rsidRPr="00CE79DF" w:rsidRDefault="00556E90" w:rsidP="00556E90">
      <w:pPr>
        <w:rPr>
          <w:rFonts w:ascii="Times New Roman" w:hAnsi="Times New Roman"/>
          <w:sz w:val="22"/>
          <w:szCs w:val="22"/>
          <w:lang w:val="es-CO"/>
        </w:rPr>
      </w:pPr>
      <w:r w:rsidRPr="00CE79DF">
        <w:rPr>
          <w:rFonts w:ascii="Times New Roman" w:hAnsi="Times New Roman"/>
          <w:sz w:val="22"/>
          <w:szCs w:val="22"/>
          <w:lang w:val="es-CO"/>
        </w:rPr>
        <w:t>lo que reluce en los blancos colmillos.</w:t>
      </w:r>
    </w:p>
    <w:p w14:paraId="2D44793A" w14:textId="77777777" w:rsidR="00556E90" w:rsidRDefault="00556E90" w:rsidP="00556E90">
      <w:pPr>
        <w:rPr>
          <w:rFonts w:ascii="Times New Roman" w:hAnsi="Times New Roman"/>
          <w:lang w:val="es-CO"/>
        </w:rPr>
      </w:pPr>
    </w:p>
    <w:p w14:paraId="36EB7139" w14:textId="65483FFD" w:rsidR="00556E90" w:rsidRDefault="00556E90" w:rsidP="00556E90">
      <w:pPr>
        <w:rPr>
          <w:rFonts w:ascii="Times New Roman" w:hAnsi="Times New Roman"/>
          <w:lang w:val="es-CO"/>
        </w:rPr>
      </w:pPr>
      <w:r w:rsidRPr="0000098A">
        <w:rPr>
          <w:rFonts w:ascii="Times New Roman" w:hAnsi="Times New Roman"/>
          <w:lang w:val="es-CO"/>
        </w:rPr>
        <w:t>Vicente Aleixandre,</w:t>
      </w:r>
      <w:r>
        <w:rPr>
          <w:rFonts w:ascii="Times New Roman" w:hAnsi="Times New Roman"/>
          <w:lang w:val="es-CO"/>
        </w:rPr>
        <w:t xml:space="preserve"> </w:t>
      </w:r>
      <w:r w:rsidRPr="0000098A">
        <w:rPr>
          <w:rFonts w:ascii="Times New Roman" w:hAnsi="Times New Roman"/>
          <w:i/>
          <w:iCs/>
          <w:lang w:val="es-CO"/>
        </w:rPr>
        <w:t>La destrucción o el amor</w:t>
      </w:r>
      <w:r>
        <w:rPr>
          <w:rFonts w:ascii="Times New Roman" w:hAnsi="Times New Roman"/>
          <w:lang w:val="es-CO"/>
        </w:rPr>
        <w:t xml:space="preserve"> </w:t>
      </w:r>
      <w:r w:rsidRPr="0000098A">
        <w:rPr>
          <w:rFonts w:ascii="Times New Roman" w:hAnsi="Times New Roman"/>
          <w:lang w:val="es-CO"/>
        </w:rPr>
        <w:t>(1933)</w:t>
      </w:r>
      <w:ins w:id="51" w:author="Admincmovil" w:date="2016-06-24T17:14:00Z">
        <w:r w:rsidR="00FC78D2">
          <w:rPr>
            <w:rFonts w:ascii="Times New Roman" w:hAnsi="Times New Roman"/>
            <w:lang w:val="es-CO"/>
          </w:rPr>
          <w:t>.</w:t>
        </w:r>
      </w:ins>
    </w:p>
    <w:p w14:paraId="016378AB"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1693"/>
        <w:gridCol w:w="7361"/>
      </w:tblGrid>
      <w:tr w:rsidR="00556E90" w:rsidRPr="00BE2062" w14:paraId="37525B69" w14:textId="77777777" w:rsidTr="006B447F">
        <w:tc>
          <w:tcPr>
            <w:tcW w:w="8897" w:type="dxa"/>
            <w:gridSpan w:val="2"/>
            <w:shd w:val="clear" w:color="auto" w:fill="0D0D0D" w:themeFill="text1" w:themeFillTint="F2"/>
          </w:tcPr>
          <w:p w14:paraId="6018ED3E"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556E90" w:rsidRPr="00BE2062" w14:paraId="2CFF0113" w14:textId="77777777" w:rsidTr="006B447F">
        <w:tc>
          <w:tcPr>
            <w:tcW w:w="2518" w:type="dxa"/>
          </w:tcPr>
          <w:p w14:paraId="6D89A20F"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379" w:type="dxa"/>
          </w:tcPr>
          <w:p w14:paraId="541B0E43" w14:textId="77777777" w:rsidR="00556E90" w:rsidRPr="00BE2062" w:rsidRDefault="00556E90" w:rsidP="006B447F">
            <w:pPr>
              <w:rPr>
                <w:rFonts w:ascii="Times New Roman" w:hAnsi="Times New Roman"/>
                <w:b/>
                <w:color w:val="000000"/>
              </w:rPr>
            </w:pPr>
            <w:r>
              <w:rPr>
                <w:rFonts w:ascii="Times New Roman" w:hAnsi="Times New Roman"/>
                <w:color w:val="000000"/>
              </w:rPr>
              <w:t>LE_10_05</w:t>
            </w:r>
            <w:r w:rsidRPr="00BE2062">
              <w:rPr>
                <w:rFonts w:ascii="Times New Roman" w:hAnsi="Times New Roman"/>
                <w:color w:val="000000"/>
              </w:rPr>
              <w:t>_IMG</w:t>
            </w:r>
            <w:r>
              <w:rPr>
                <w:rFonts w:ascii="Times New Roman" w:hAnsi="Times New Roman"/>
                <w:color w:val="000000"/>
              </w:rPr>
              <w:t>06</w:t>
            </w:r>
          </w:p>
        </w:tc>
      </w:tr>
      <w:tr w:rsidR="00556E90" w:rsidRPr="00BE2062" w14:paraId="75F2E126" w14:textId="77777777" w:rsidTr="006B447F">
        <w:tc>
          <w:tcPr>
            <w:tcW w:w="2518" w:type="dxa"/>
          </w:tcPr>
          <w:p w14:paraId="4DD8FC7C"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Descripción</w:t>
            </w:r>
          </w:p>
        </w:tc>
        <w:tc>
          <w:tcPr>
            <w:tcW w:w="6379" w:type="dxa"/>
          </w:tcPr>
          <w:p w14:paraId="185AFEEF" w14:textId="77777777" w:rsidR="00556E90" w:rsidRPr="00BE2062" w:rsidRDefault="00556E90" w:rsidP="006B447F">
            <w:pPr>
              <w:rPr>
                <w:rFonts w:ascii="Times New Roman" w:hAnsi="Times New Roman"/>
                <w:color w:val="000000"/>
              </w:rPr>
            </w:pPr>
            <w:r>
              <w:rPr>
                <w:rFonts w:ascii="Times New Roman" w:hAnsi="Times New Roman"/>
                <w:color w:val="000000"/>
              </w:rPr>
              <w:t>Dalí</w:t>
            </w:r>
          </w:p>
        </w:tc>
      </w:tr>
      <w:tr w:rsidR="00556E90" w:rsidRPr="00BE2062" w14:paraId="16F78AFF" w14:textId="77777777" w:rsidTr="006B447F">
        <w:tc>
          <w:tcPr>
            <w:tcW w:w="2518" w:type="dxa"/>
          </w:tcPr>
          <w:p w14:paraId="01B47634" w14:textId="77777777" w:rsidR="00556E90" w:rsidRPr="00BE2062" w:rsidRDefault="00556E90" w:rsidP="006B447F">
            <w:pPr>
              <w:rPr>
                <w:rFonts w:ascii="Times New Roman" w:hAnsi="Times New Roman"/>
                <w:color w:val="000000"/>
              </w:rPr>
            </w:pPr>
            <w:r>
              <w:rPr>
                <w:rFonts w:ascii="Times New Roman" w:hAnsi="Times New Roman"/>
                <w:b/>
                <w:color w:val="000000"/>
              </w:rPr>
              <w:t>R</w:t>
            </w:r>
            <w:r w:rsidRPr="00BE2062">
              <w:rPr>
                <w:rFonts w:ascii="Times New Roman" w:hAnsi="Times New Roman"/>
                <w:b/>
                <w:color w:val="000000"/>
              </w:rPr>
              <w:t xml:space="preserve">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379" w:type="dxa"/>
          </w:tcPr>
          <w:p w14:paraId="03276510" w14:textId="77777777" w:rsidR="00556E90" w:rsidRDefault="00556E90" w:rsidP="006B447F">
            <w:pPr>
              <w:rPr>
                <w:rFonts w:ascii="Times New Roman" w:hAnsi="Times New Roman"/>
                <w:color w:val="000000"/>
                <w:sz w:val="16"/>
                <w:szCs w:val="16"/>
              </w:rPr>
            </w:pPr>
            <w:r w:rsidRPr="006412FA">
              <w:rPr>
                <w:rFonts w:ascii="Times New Roman" w:hAnsi="Times New Roman"/>
                <w:color w:val="000000"/>
                <w:sz w:val="16"/>
                <w:szCs w:val="16"/>
              </w:rPr>
              <w:t>http://hispanicasaber.planetasaber.com/encyclopedia/default.asp?idpack=13&amp;idpil=AU000715&amp;ruta=Buscador</w:t>
            </w:r>
          </w:p>
          <w:p w14:paraId="195CC4D3" w14:textId="77777777" w:rsidR="00556E90" w:rsidRPr="00407432" w:rsidRDefault="00556E90" w:rsidP="006B447F">
            <w:pPr>
              <w:ind w:firstLine="708"/>
              <w:rPr>
                <w:rFonts w:ascii="Times New Roman" w:hAnsi="Times New Roman"/>
                <w:sz w:val="16"/>
                <w:szCs w:val="16"/>
              </w:rPr>
            </w:pPr>
          </w:p>
        </w:tc>
      </w:tr>
      <w:tr w:rsidR="00556E90" w:rsidRPr="00BE2062" w14:paraId="380FA103" w14:textId="77777777" w:rsidTr="006B447F">
        <w:tc>
          <w:tcPr>
            <w:tcW w:w="2518" w:type="dxa"/>
          </w:tcPr>
          <w:p w14:paraId="319C1B45"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lastRenderedPageBreak/>
              <w:t>Pie de imagen</w:t>
            </w:r>
          </w:p>
        </w:tc>
        <w:tc>
          <w:tcPr>
            <w:tcW w:w="6379" w:type="dxa"/>
          </w:tcPr>
          <w:p w14:paraId="4CCEE40D" w14:textId="1FCBC420" w:rsidR="00556E90" w:rsidRPr="00BE2062" w:rsidRDefault="00556E90" w:rsidP="00FC78D2">
            <w:pPr>
              <w:rPr>
                <w:rFonts w:ascii="Times New Roman" w:hAnsi="Times New Roman"/>
                <w:color w:val="000000"/>
              </w:rPr>
            </w:pPr>
            <w:r>
              <w:rPr>
                <w:rFonts w:ascii="Times New Roman" w:hAnsi="Times New Roman"/>
                <w:color w:val="000000"/>
              </w:rPr>
              <w:t xml:space="preserve">El Surrealismo, practicado por pintores como Salvador Dalí (imagen), fue el </w:t>
            </w:r>
            <w:ins w:id="52" w:author="Admincmovil" w:date="2016-06-24T17:14:00Z">
              <w:r w:rsidR="00FC78D2" w:rsidRPr="00407432">
                <w:rPr>
                  <w:rFonts w:ascii="Times New Roman" w:hAnsi="Times New Roman"/>
                  <w:i/>
                  <w:color w:val="000000"/>
                </w:rPr>
                <w:t>i</w:t>
              </w:r>
            </w:ins>
            <w:r w:rsidRPr="00407432">
              <w:rPr>
                <w:rFonts w:ascii="Times New Roman" w:hAnsi="Times New Roman"/>
                <w:i/>
                <w:color w:val="000000"/>
              </w:rPr>
              <w:t>smo</w:t>
            </w:r>
            <w:r>
              <w:rPr>
                <w:rFonts w:ascii="Times New Roman" w:hAnsi="Times New Roman"/>
                <w:color w:val="000000"/>
              </w:rPr>
              <w:t xml:space="preserve"> que tuvo más auge en España. Observa en el siguiente enlace el cortometraje surrealista </w:t>
            </w:r>
            <w:r w:rsidRPr="00000FE2">
              <w:rPr>
                <w:rFonts w:ascii="Times New Roman" w:hAnsi="Times New Roman"/>
                <w:i/>
                <w:color w:val="000000"/>
              </w:rPr>
              <w:t>Un perro andaluz</w:t>
            </w:r>
            <w:r>
              <w:rPr>
                <w:rFonts w:ascii="Times New Roman" w:hAnsi="Times New Roman"/>
                <w:color w:val="000000"/>
              </w:rPr>
              <w:t xml:space="preserve">, que Dalí realizó junto con el director Luis Buñuel [VER]. </w:t>
            </w:r>
            <w:hyperlink r:id="rId8" w:history="1">
              <w:r w:rsidRPr="00000FE2">
                <w:rPr>
                  <w:rStyle w:val="Hipervnculo"/>
                  <w:rFonts w:ascii="Times New Roman" w:hAnsi="Times New Roman"/>
                </w:rPr>
                <w:t>https://www.youtube.com/watch?v=o7xTjeLG5SM</w:t>
              </w:r>
            </w:hyperlink>
          </w:p>
        </w:tc>
      </w:tr>
    </w:tbl>
    <w:p w14:paraId="4AA0C535" w14:textId="77777777" w:rsidR="00556E90" w:rsidRPr="0000098A" w:rsidRDefault="00556E90" w:rsidP="00556E90">
      <w:pPr>
        <w:rPr>
          <w:rFonts w:ascii="Times New Roman" w:hAnsi="Times New Roman"/>
          <w:lang w:val="es-CO"/>
        </w:rPr>
      </w:pPr>
    </w:p>
    <w:p w14:paraId="14BA6949" w14:textId="672FB2B9" w:rsidR="00556E90" w:rsidRDefault="00556E90" w:rsidP="00556E90">
      <w:pPr>
        <w:rPr>
          <w:rFonts w:ascii="Times New Roman" w:hAnsi="Times New Roman"/>
          <w:lang w:val="es-CO"/>
        </w:rPr>
      </w:pPr>
      <w:r w:rsidRPr="00220770">
        <w:rPr>
          <w:rFonts w:ascii="Times New Roman" w:hAnsi="Times New Roman"/>
          <w:lang w:val="es-CO"/>
        </w:rPr>
        <w:t xml:space="preserve">La generación del 27 </w:t>
      </w:r>
      <w:ins w:id="53" w:author="Admincmovil" w:date="2016-06-24T17:15:00Z">
        <w:r w:rsidR="00FC78D2">
          <w:rPr>
            <w:rFonts w:ascii="Times New Roman" w:hAnsi="Times New Roman"/>
            <w:lang w:val="es-CO"/>
          </w:rPr>
          <w:t>está constituida por</w:t>
        </w:r>
      </w:ins>
      <w:r w:rsidRPr="00220770">
        <w:rPr>
          <w:rFonts w:ascii="Times New Roman" w:hAnsi="Times New Roman"/>
          <w:lang w:val="es-CO"/>
        </w:rPr>
        <w:t xml:space="preserve"> un grupo de poetas que empezó a publicar en la década de 1920 y que se reunió en 1927 para conmemorar el</w:t>
      </w:r>
      <w:r>
        <w:rPr>
          <w:rFonts w:ascii="Times New Roman" w:hAnsi="Times New Roman"/>
          <w:lang w:val="es-CO"/>
        </w:rPr>
        <w:t xml:space="preserve"> </w:t>
      </w:r>
      <w:r w:rsidRPr="00220770">
        <w:rPr>
          <w:rFonts w:ascii="Times New Roman" w:hAnsi="Times New Roman"/>
          <w:b/>
          <w:bCs/>
          <w:lang w:val="es-CO"/>
        </w:rPr>
        <w:t>tercer centenario de la muerte de Luis de Góngora</w:t>
      </w:r>
      <w:r w:rsidRPr="00220770">
        <w:rPr>
          <w:rFonts w:ascii="Times New Roman" w:hAnsi="Times New Roman"/>
          <w:lang w:val="es-CO"/>
        </w:rPr>
        <w:t>.</w:t>
      </w:r>
    </w:p>
    <w:p w14:paraId="4E65BFA1" w14:textId="77777777" w:rsidR="00556E90" w:rsidRPr="00220770" w:rsidRDefault="00556E90" w:rsidP="00556E90">
      <w:pPr>
        <w:rPr>
          <w:rFonts w:ascii="Times New Roman" w:hAnsi="Times New Roman"/>
          <w:lang w:val="es-CO"/>
        </w:rPr>
      </w:pPr>
    </w:p>
    <w:p w14:paraId="3075607A" w14:textId="77777777" w:rsidR="00556E90" w:rsidRDefault="00556E90" w:rsidP="00556E90">
      <w:pPr>
        <w:rPr>
          <w:rFonts w:ascii="Times New Roman" w:hAnsi="Times New Roman"/>
          <w:lang w:val="es-CO"/>
        </w:rPr>
      </w:pPr>
      <w:r w:rsidRPr="00220770">
        <w:rPr>
          <w:rFonts w:ascii="Times New Roman" w:hAnsi="Times New Roman"/>
          <w:lang w:val="es-CO"/>
        </w:rPr>
        <w:t>Su obra se define por el intento de reunir en ella</w:t>
      </w:r>
      <w:r>
        <w:rPr>
          <w:rFonts w:ascii="Times New Roman" w:hAnsi="Times New Roman"/>
          <w:lang w:val="es-CO"/>
        </w:rPr>
        <w:t xml:space="preserve"> </w:t>
      </w:r>
      <w:r w:rsidRPr="00220770">
        <w:rPr>
          <w:rFonts w:ascii="Times New Roman" w:hAnsi="Times New Roman"/>
          <w:b/>
          <w:bCs/>
          <w:lang w:val="es-CO"/>
        </w:rPr>
        <w:t>tradición</w:t>
      </w:r>
      <w:r>
        <w:rPr>
          <w:rFonts w:ascii="Times New Roman" w:hAnsi="Times New Roman"/>
          <w:lang w:val="es-CO"/>
        </w:rPr>
        <w:t xml:space="preserve"> </w:t>
      </w:r>
      <w:r w:rsidRPr="00220770">
        <w:rPr>
          <w:rFonts w:ascii="Times New Roman" w:hAnsi="Times New Roman"/>
          <w:lang w:val="es-CO"/>
        </w:rPr>
        <w:t>y</w:t>
      </w:r>
      <w:r>
        <w:rPr>
          <w:rFonts w:ascii="Times New Roman" w:hAnsi="Times New Roman"/>
          <w:lang w:val="es-CO"/>
        </w:rPr>
        <w:t xml:space="preserve"> </w:t>
      </w:r>
      <w:r w:rsidRPr="00220770">
        <w:rPr>
          <w:rFonts w:ascii="Times New Roman" w:hAnsi="Times New Roman"/>
          <w:b/>
          <w:bCs/>
          <w:lang w:val="es-CO"/>
        </w:rPr>
        <w:t>modernidad</w:t>
      </w:r>
      <w:r w:rsidRPr="00220770">
        <w:rPr>
          <w:rFonts w:ascii="Times New Roman" w:hAnsi="Times New Roman"/>
          <w:lang w:val="es-CO"/>
        </w:rPr>
        <w:t>:</w:t>
      </w:r>
    </w:p>
    <w:p w14:paraId="2202EBC2" w14:textId="77777777" w:rsidR="00556E90" w:rsidRPr="00220770" w:rsidRDefault="00556E90" w:rsidP="00556E90">
      <w:pPr>
        <w:rPr>
          <w:rFonts w:ascii="Times New Roman" w:hAnsi="Times New Roman"/>
          <w:lang w:val="es-CO"/>
        </w:rPr>
      </w:pPr>
    </w:p>
    <w:p w14:paraId="651B373C" w14:textId="6BFCD54F" w:rsidR="00556E90" w:rsidRPr="00220770" w:rsidRDefault="00556E90" w:rsidP="00556E90">
      <w:pPr>
        <w:numPr>
          <w:ilvl w:val="0"/>
          <w:numId w:val="7"/>
        </w:numPr>
        <w:rPr>
          <w:rFonts w:ascii="Times New Roman" w:hAnsi="Times New Roman"/>
          <w:lang w:val="es-CO"/>
        </w:rPr>
      </w:pPr>
      <w:r w:rsidRPr="00220770">
        <w:rPr>
          <w:rFonts w:ascii="Times New Roman" w:hAnsi="Times New Roman"/>
          <w:lang w:val="es-CO"/>
        </w:rPr>
        <w:t>Recuperan la</w:t>
      </w:r>
      <w:r>
        <w:rPr>
          <w:rFonts w:ascii="Times New Roman" w:hAnsi="Times New Roman"/>
          <w:lang w:val="es-CO"/>
        </w:rPr>
        <w:t xml:space="preserve"> </w:t>
      </w:r>
      <w:r w:rsidRPr="00220770">
        <w:rPr>
          <w:rFonts w:ascii="Times New Roman" w:hAnsi="Times New Roman"/>
          <w:b/>
          <w:bCs/>
          <w:lang w:val="es-CO"/>
        </w:rPr>
        <w:t>lírica popular</w:t>
      </w:r>
      <w:r w:rsidRPr="00220770">
        <w:rPr>
          <w:rFonts w:ascii="Times New Roman" w:hAnsi="Times New Roman"/>
          <w:lang w:val="es-CO"/>
        </w:rPr>
        <w:t>, admiran el trabajo de</w:t>
      </w:r>
      <w:r>
        <w:rPr>
          <w:rFonts w:ascii="Times New Roman" w:hAnsi="Times New Roman"/>
          <w:lang w:val="es-CO"/>
        </w:rPr>
        <w:t xml:space="preserve"> </w:t>
      </w:r>
      <w:r w:rsidRPr="00220770">
        <w:rPr>
          <w:rFonts w:ascii="Times New Roman" w:hAnsi="Times New Roman"/>
          <w:b/>
          <w:bCs/>
          <w:lang w:val="es-CO"/>
        </w:rPr>
        <w:t>Góngora</w:t>
      </w:r>
      <w:r w:rsidRPr="00220770">
        <w:rPr>
          <w:rFonts w:ascii="Times New Roman" w:hAnsi="Times New Roman"/>
          <w:lang w:val="es-CO"/>
        </w:rPr>
        <w:t>, revalorizan la figura de</w:t>
      </w:r>
      <w:r>
        <w:rPr>
          <w:rFonts w:ascii="Times New Roman" w:hAnsi="Times New Roman"/>
          <w:lang w:val="es-CO"/>
        </w:rPr>
        <w:t xml:space="preserve"> </w:t>
      </w:r>
      <w:r w:rsidRPr="00220770">
        <w:rPr>
          <w:rFonts w:ascii="Times New Roman" w:hAnsi="Times New Roman"/>
          <w:b/>
          <w:bCs/>
          <w:lang w:val="es-CO"/>
        </w:rPr>
        <w:t>Bécquer</w:t>
      </w:r>
      <w:r w:rsidRPr="00220770">
        <w:rPr>
          <w:rFonts w:ascii="Times New Roman" w:hAnsi="Times New Roman"/>
          <w:lang w:val="es-CO"/>
        </w:rPr>
        <w:t>, y ven en</w:t>
      </w:r>
      <w:r>
        <w:rPr>
          <w:rFonts w:ascii="Times New Roman" w:hAnsi="Times New Roman"/>
          <w:lang w:val="es-CO"/>
        </w:rPr>
        <w:t xml:space="preserve"> </w:t>
      </w:r>
      <w:r w:rsidRPr="00220770">
        <w:rPr>
          <w:rFonts w:ascii="Times New Roman" w:hAnsi="Times New Roman"/>
          <w:b/>
          <w:bCs/>
          <w:lang w:val="es-CO"/>
        </w:rPr>
        <w:t>Juan Ramón Jiménez</w:t>
      </w:r>
      <w:r>
        <w:rPr>
          <w:rFonts w:ascii="Times New Roman" w:hAnsi="Times New Roman"/>
          <w:lang w:val="es-CO"/>
        </w:rPr>
        <w:t xml:space="preserve"> </w:t>
      </w:r>
      <w:r w:rsidRPr="00220770">
        <w:rPr>
          <w:rFonts w:ascii="Times New Roman" w:hAnsi="Times New Roman"/>
          <w:lang w:val="es-CO"/>
        </w:rPr>
        <w:t>un modelo</w:t>
      </w:r>
      <w:ins w:id="54" w:author="Admincmovil" w:date="2016-06-24T17:16:00Z">
        <w:r w:rsidR="00FC78D2">
          <w:rPr>
            <w:rFonts w:ascii="Times New Roman" w:hAnsi="Times New Roman"/>
            <w:lang w:val="es-CO"/>
          </w:rPr>
          <w:t>,</w:t>
        </w:r>
      </w:ins>
      <w:r w:rsidRPr="00220770">
        <w:rPr>
          <w:rFonts w:ascii="Times New Roman" w:hAnsi="Times New Roman"/>
          <w:lang w:val="es-CO"/>
        </w:rPr>
        <w:t xml:space="preserve"> por la cuidadosa elaboración del lenguaje poético que realizó en su obra y por su idea de la poesía pura.</w:t>
      </w:r>
    </w:p>
    <w:p w14:paraId="6022D6C1" w14:textId="0C884CD7" w:rsidR="00556E90" w:rsidRDefault="00556E90" w:rsidP="00556E90">
      <w:pPr>
        <w:numPr>
          <w:ilvl w:val="0"/>
          <w:numId w:val="7"/>
        </w:numPr>
        <w:rPr>
          <w:rFonts w:ascii="Times New Roman" w:hAnsi="Times New Roman"/>
          <w:lang w:val="es-CO"/>
        </w:rPr>
      </w:pPr>
      <w:r w:rsidRPr="00220770">
        <w:rPr>
          <w:rFonts w:ascii="Times New Roman" w:hAnsi="Times New Roman"/>
          <w:lang w:val="es-CO"/>
        </w:rPr>
        <w:t>Introducen las</w:t>
      </w:r>
      <w:r>
        <w:rPr>
          <w:rFonts w:ascii="Times New Roman" w:hAnsi="Times New Roman"/>
          <w:lang w:val="es-CO"/>
        </w:rPr>
        <w:t xml:space="preserve"> </w:t>
      </w:r>
      <w:r>
        <w:rPr>
          <w:rFonts w:ascii="Times New Roman" w:hAnsi="Times New Roman"/>
          <w:b/>
          <w:bCs/>
          <w:lang w:val="es-CO"/>
        </w:rPr>
        <w:t xml:space="preserve">innovaciones de las </w:t>
      </w:r>
      <w:ins w:id="55" w:author="Admincmovil" w:date="2016-06-24T17:16:00Z">
        <w:r w:rsidR="00FC78D2">
          <w:rPr>
            <w:rFonts w:ascii="Times New Roman" w:hAnsi="Times New Roman"/>
            <w:b/>
            <w:bCs/>
            <w:lang w:val="es-CO"/>
          </w:rPr>
          <w:t>v</w:t>
        </w:r>
        <w:r w:rsidR="00FC78D2" w:rsidRPr="00220770">
          <w:rPr>
            <w:rFonts w:ascii="Times New Roman" w:hAnsi="Times New Roman"/>
            <w:b/>
            <w:bCs/>
            <w:lang w:val="es-CO"/>
          </w:rPr>
          <w:t>anguardias</w:t>
        </w:r>
      </w:ins>
      <w:r w:rsidRPr="00220770">
        <w:rPr>
          <w:rFonts w:ascii="Times New Roman" w:hAnsi="Times New Roman"/>
          <w:lang w:val="es-CO"/>
        </w:rPr>
        <w:t>, que significaron una ruptura absoluta con la estética del siglo XIX.</w:t>
      </w:r>
    </w:p>
    <w:p w14:paraId="3395A1C6" w14:textId="77777777" w:rsidR="00556E90" w:rsidRPr="00220770" w:rsidRDefault="00556E90" w:rsidP="00556E90">
      <w:pPr>
        <w:ind w:left="720"/>
        <w:rPr>
          <w:rFonts w:ascii="Times New Roman" w:hAnsi="Times New Roman"/>
          <w:lang w:val="es-CO"/>
        </w:rPr>
      </w:pPr>
    </w:p>
    <w:p w14:paraId="0E6C05D8" w14:textId="77777777" w:rsidR="00556E90" w:rsidRDefault="00556E90" w:rsidP="00556E90">
      <w:pPr>
        <w:rPr>
          <w:rFonts w:ascii="Times New Roman" w:hAnsi="Times New Roman"/>
          <w:lang w:val="es-CO"/>
        </w:rPr>
      </w:pPr>
      <w:r w:rsidRPr="00220770">
        <w:rPr>
          <w:rFonts w:ascii="Times New Roman" w:hAnsi="Times New Roman"/>
          <w:lang w:val="es-CO"/>
        </w:rPr>
        <w:t>En general, pueden distinguirse tres etapas:</w:t>
      </w:r>
    </w:p>
    <w:p w14:paraId="6128EBEF" w14:textId="77777777" w:rsidR="00556E90" w:rsidRPr="00220770" w:rsidRDefault="00556E90" w:rsidP="00556E90">
      <w:pPr>
        <w:rPr>
          <w:rFonts w:ascii="Times New Roman" w:hAnsi="Times New Roman"/>
          <w:lang w:val="es-CO"/>
        </w:rPr>
      </w:pPr>
    </w:p>
    <w:p w14:paraId="79F02010" w14:textId="4E70C814" w:rsidR="00556E90" w:rsidRPr="00220770" w:rsidRDefault="00556E90" w:rsidP="00556E90">
      <w:pPr>
        <w:numPr>
          <w:ilvl w:val="0"/>
          <w:numId w:val="8"/>
        </w:numPr>
        <w:rPr>
          <w:rFonts w:ascii="Times New Roman" w:hAnsi="Times New Roman"/>
          <w:lang w:val="es-CO"/>
        </w:rPr>
      </w:pPr>
      <w:r w:rsidRPr="00220770">
        <w:rPr>
          <w:rFonts w:ascii="Times New Roman" w:hAnsi="Times New Roman"/>
          <w:lang w:val="es-CO"/>
        </w:rPr>
        <w:t>Literatura influenciada por las</w:t>
      </w:r>
      <w:r>
        <w:rPr>
          <w:rFonts w:ascii="Times New Roman" w:hAnsi="Times New Roman"/>
          <w:lang w:val="es-CO"/>
        </w:rPr>
        <w:t xml:space="preserve"> </w:t>
      </w:r>
      <w:ins w:id="56" w:author="Admincmovil" w:date="2016-06-24T17:16:00Z">
        <w:r w:rsidR="00FC78D2">
          <w:rPr>
            <w:rFonts w:ascii="Times New Roman" w:hAnsi="Times New Roman"/>
            <w:b/>
            <w:bCs/>
            <w:lang w:val="es-CO"/>
          </w:rPr>
          <w:t>v</w:t>
        </w:r>
        <w:r w:rsidR="00FC78D2" w:rsidRPr="00220770">
          <w:rPr>
            <w:rFonts w:ascii="Times New Roman" w:hAnsi="Times New Roman"/>
            <w:b/>
            <w:bCs/>
            <w:lang w:val="es-CO"/>
          </w:rPr>
          <w:t xml:space="preserve">anguardias </w:t>
        </w:r>
      </w:ins>
      <w:r w:rsidRPr="00220770">
        <w:rPr>
          <w:rFonts w:ascii="Times New Roman" w:hAnsi="Times New Roman"/>
          <w:b/>
          <w:bCs/>
          <w:lang w:val="es-CO"/>
        </w:rPr>
        <w:t>europeas e hispanoamericanas</w:t>
      </w:r>
      <w:r w:rsidRPr="00220770">
        <w:rPr>
          <w:rFonts w:ascii="Times New Roman" w:hAnsi="Times New Roman"/>
          <w:lang w:val="es-CO"/>
        </w:rPr>
        <w:t>.</w:t>
      </w:r>
    </w:p>
    <w:p w14:paraId="0C0B09C4" w14:textId="57B88D8B" w:rsidR="00556E90" w:rsidRPr="00220770" w:rsidRDefault="00556E90" w:rsidP="00556E90">
      <w:pPr>
        <w:numPr>
          <w:ilvl w:val="0"/>
          <w:numId w:val="8"/>
        </w:numPr>
        <w:rPr>
          <w:rFonts w:ascii="Times New Roman" w:hAnsi="Times New Roman"/>
          <w:lang w:val="es-CO"/>
        </w:rPr>
      </w:pPr>
      <w:r w:rsidRPr="00220770">
        <w:rPr>
          <w:rFonts w:ascii="Times New Roman" w:hAnsi="Times New Roman"/>
          <w:lang w:val="es-CO"/>
        </w:rPr>
        <w:t xml:space="preserve">Literatura de compromiso, en la que se </w:t>
      </w:r>
      <w:ins w:id="57" w:author="Admincmovil" w:date="2016-06-25T09:46:00Z">
        <w:r w:rsidR="005039D7">
          <w:rPr>
            <w:rFonts w:ascii="Times New Roman" w:hAnsi="Times New Roman"/>
            <w:lang w:val="es-CO"/>
          </w:rPr>
          <w:t>evidenciaban</w:t>
        </w:r>
        <w:r w:rsidR="005039D7" w:rsidRPr="00220770">
          <w:rPr>
            <w:rFonts w:ascii="Times New Roman" w:hAnsi="Times New Roman"/>
            <w:lang w:val="es-CO"/>
          </w:rPr>
          <w:t xml:space="preserve"> </w:t>
        </w:r>
      </w:ins>
      <w:r w:rsidRPr="00220770">
        <w:rPr>
          <w:rFonts w:ascii="Times New Roman" w:hAnsi="Times New Roman"/>
          <w:lang w:val="es-CO"/>
        </w:rPr>
        <w:t>sus inquietudes existenciales y sociales.</w:t>
      </w:r>
    </w:p>
    <w:p w14:paraId="1E8252BC" w14:textId="5E1AE503" w:rsidR="00556E90" w:rsidRDefault="00556E90" w:rsidP="00556E90">
      <w:pPr>
        <w:numPr>
          <w:ilvl w:val="0"/>
          <w:numId w:val="8"/>
        </w:numPr>
        <w:rPr>
          <w:rFonts w:ascii="Times New Roman" w:hAnsi="Times New Roman"/>
          <w:lang w:val="es-CO"/>
        </w:rPr>
      </w:pPr>
      <w:r w:rsidRPr="00220770">
        <w:rPr>
          <w:rFonts w:ascii="Times New Roman" w:hAnsi="Times New Roman"/>
          <w:lang w:val="es-CO"/>
        </w:rPr>
        <w:t>Literatura tras la</w:t>
      </w:r>
      <w:r>
        <w:rPr>
          <w:rFonts w:ascii="Times New Roman" w:hAnsi="Times New Roman"/>
          <w:lang w:val="es-CO"/>
        </w:rPr>
        <w:t xml:space="preserve"> </w:t>
      </w:r>
      <w:r w:rsidRPr="00220770">
        <w:rPr>
          <w:rFonts w:ascii="Times New Roman" w:hAnsi="Times New Roman"/>
          <w:b/>
          <w:bCs/>
          <w:lang w:val="es-CO"/>
        </w:rPr>
        <w:t>Guerra Civil</w:t>
      </w:r>
      <w:r w:rsidRPr="00220770">
        <w:rPr>
          <w:rFonts w:ascii="Times New Roman" w:hAnsi="Times New Roman"/>
          <w:lang w:val="es-CO"/>
        </w:rPr>
        <w:t>.</w:t>
      </w:r>
      <w:r>
        <w:rPr>
          <w:rFonts w:ascii="Times New Roman" w:hAnsi="Times New Roman"/>
          <w:lang w:val="es-CO"/>
        </w:rPr>
        <w:t xml:space="preserve"> </w:t>
      </w:r>
      <w:r w:rsidRPr="00220770">
        <w:rPr>
          <w:rFonts w:ascii="Times New Roman" w:hAnsi="Times New Roman"/>
          <w:lang w:val="es-CO"/>
        </w:rPr>
        <w:t xml:space="preserve">La guerra y la posterior dictadura </w:t>
      </w:r>
      <w:ins w:id="58" w:author="Admincmovil" w:date="2016-06-24T17:17:00Z">
        <w:r w:rsidR="00FC78D2">
          <w:rPr>
            <w:rFonts w:ascii="Times New Roman" w:hAnsi="Times New Roman"/>
            <w:lang w:val="es-CO"/>
          </w:rPr>
          <w:t>tuvieron</w:t>
        </w:r>
        <w:r w:rsidR="00FC78D2" w:rsidRPr="00220770">
          <w:rPr>
            <w:rFonts w:ascii="Times New Roman" w:hAnsi="Times New Roman"/>
            <w:lang w:val="es-CO"/>
          </w:rPr>
          <w:t xml:space="preserve"> </w:t>
        </w:r>
      </w:ins>
      <w:r w:rsidRPr="00220770">
        <w:rPr>
          <w:rFonts w:ascii="Times New Roman" w:hAnsi="Times New Roman"/>
          <w:lang w:val="es-CO"/>
        </w:rPr>
        <w:t>consecuencias dramáticas en la generación del 27: Federico García Lorca fue asesinado, Miguel Hernández murió en prisión y otros integrantes como Pedro Salinas, Rafael Alberti, Jorge Guillén y Luis Cernuda tuvieron que exiliarse.</w:t>
      </w:r>
    </w:p>
    <w:p w14:paraId="08ACC86C" w14:textId="77777777" w:rsidR="00556E90" w:rsidRPr="00220770" w:rsidRDefault="00556E90" w:rsidP="00556E90">
      <w:pPr>
        <w:ind w:left="360"/>
        <w:rPr>
          <w:rFonts w:ascii="Times New Roman" w:hAnsi="Times New Roman"/>
          <w:lang w:val="es-CO"/>
        </w:rPr>
      </w:pPr>
    </w:p>
    <w:p w14:paraId="67918DB5" w14:textId="77777777" w:rsidR="00556E90" w:rsidRPr="00366FBF" w:rsidRDefault="00556E90" w:rsidP="00556E90">
      <w:pPr>
        <w:jc w:val="both"/>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Pr="00366FBF">
        <w:rPr>
          <w:rFonts w:ascii="Times New Roman" w:hAnsi="Times New Roman"/>
          <w:b/>
        </w:rPr>
        <w:t>2.2.3 El teatro</w:t>
      </w:r>
    </w:p>
    <w:p w14:paraId="55F6349D" w14:textId="77777777" w:rsidR="00556E90" w:rsidRDefault="00556E90" w:rsidP="00556E90">
      <w:pPr>
        <w:jc w:val="both"/>
        <w:rPr>
          <w:rFonts w:ascii="Times New Roman" w:hAnsi="Times New Roman"/>
        </w:rPr>
      </w:pPr>
    </w:p>
    <w:p w14:paraId="614D5F66" w14:textId="77777777" w:rsidR="00556E90" w:rsidRDefault="00556E90" w:rsidP="00556E90">
      <w:pPr>
        <w:rPr>
          <w:rFonts w:ascii="Times New Roman" w:hAnsi="Times New Roman"/>
        </w:rPr>
      </w:pPr>
      <w:r w:rsidRPr="000046A5">
        <w:rPr>
          <w:rFonts w:ascii="Times New Roman" w:hAnsi="Times New Roman"/>
        </w:rPr>
        <w:t>Las características del teatro modernista son, en esencia, las siguientes:</w:t>
      </w:r>
    </w:p>
    <w:p w14:paraId="7051A943" w14:textId="77777777" w:rsidR="00556E90" w:rsidRPr="000046A5" w:rsidRDefault="00556E90" w:rsidP="00556E90">
      <w:pPr>
        <w:rPr>
          <w:rFonts w:ascii="Times New Roman" w:hAnsi="Times New Roman"/>
        </w:rPr>
      </w:pPr>
    </w:p>
    <w:p w14:paraId="07D76E0C" w14:textId="77777777" w:rsidR="00556E90" w:rsidRPr="000046A5" w:rsidRDefault="00556E90" w:rsidP="00556E90">
      <w:pPr>
        <w:pStyle w:val="Prrafodelista"/>
        <w:numPr>
          <w:ilvl w:val="0"/>
          <w:numId w:val="6"/>
        </w:numPr>
        <w:rPr>
          <w:rFonts w:ascii="Times New Roman" w:hAnsi="Times New Roman"/>
        </w:rPr>
      </w:pPr>
      <w:r w:rsidRPr="00CA4A37">
        <w:rPr>
          <w:rFonts w:ascii="Times New Roman" w:hAnsi="Times New Roman"/>
          <w:b/>
        </w:rPr>
        <w:t>Ruptura</w:t>
      </w:r>
      <w:r w:rsidRPr="000046A5">
        <w:rPr>
          <w:rFonts w:ascii="Times New Roman" w:hAnsi="Times New Roman"/>
        </w:rPr>
        <w:t xml:space="preserve"> con el teatro de la época anterior.</w:t>
      </w:r>
    </w:p>
    <w:p w14:paraId="6EA57BD4" w14:textId="77777777" w:rsidR="00556E90" w:rsidRPr="000046A5" w:rsidRDefault="00556E90" w:rsidP="00556E90">
      <w:pPr>
        <w:pStyle w:val="Prrafodelista"/>
        <w:numPr>
          <w:ilvl w:val="0"/>
          <w:numId w:val="6"/>
        </w:numPr>
        <w:rPr>
          <w:rFonts w:ascii="Times New Roman" w:hAnsi="Times New Roman"/>
        </w:rPr>
      </w:pPr>
      <w:r w:rsidRPr="000046A5">
        <w:rPr>
          <w:rFonts w:ascii="Times New Roman" w:hAnsi="Times New Roman"/>
        </w:rPr>
        <w:t xml:space="preserve">Aparición del </w:t>
      </w:r>
      <w:r w:rsidRPr="00CA4A37">
        <w:rPr>
          <w:rFonts w:ascii="Times New Roman" w:hAnsi="Times New Roman"/>
          <w:b/>
        </w:rPr>
        <w:t>esperpento</w:t>
      </w:r>
      <w:r w:rsidRPr="000046A5">
        <w:rPr>
          <w:rFonts w:ascii="Times New Roman" w:hAnsi="Times New Roman"/>
        </w:rPr>
        <w:t xml:space="preserve">: deformación de la realidad mediante rasgos absurdos y grotescos como la animalización o la cosificación. Fue creado por Valle-Inclán. </w:t>
      </w:r>
    </w:p>
    <w:p w14:paraId="5D8C5A11" w14:textId="77777777" w:rsidR="00556E90" w:rsidRDefault="00556E90" w:rsidP="00556E90">
      <w:pPr>
        <w:pStyle w:val="Prrafodelista"/>
        <w:numPr>
          <w:ilvl w:val="0"/>
          <w:numId w:val="6"/>
        </w:numPr>
        <w:rPr>
          <w:rFonts w:ascii="Times New Roman" w:hAnsi="Times New Roman"/>
        </w:rPr>
      </w:pPr>
      <w:r w:rsidRPr="000046A5">
        <w:rPr>
          <w:rFonts w:ascii="Times New Roman" w:hAnsi="Times New Roman"/>
        </w:rPr>
        <w:t xml:space="preserve">Influencias europeas de </w:t>
      </w:r>
      <w:proofErr w:type="spellStart"/>
      <w:r w:rsidRPr="000046A5">
        <w:rPr>
          <w:rFonts w:ascii="Times New Roman" w:hAnsi="Times New Roman"/>
        </w:rPr>
        <w:t>Henrik</w:t>
      </w:r>
      <w:proofErr w:type="spellEnd"/>
      <w:r w:rsidRPr="000046A5">
        <w:rPr>
          <w:rFonts w:ascii="Times New Roman" w:hAnsi="Times New Roman"/>
        </w:rPr>
        <w:t xml:space="preserve"> </w:t>
      </w:r>
      <w:proofErr w:type="spellStart"/>
      <w:r w:rsidRPr="000046A5">
        <w:rPr>
          <w:rFonts w:ascii="Times New Roman" w:hAnsi="Times New Roman"/>
        </w:rPr>
        <w:t>Ibsen</w:t>
      </w:r>
      <w:proofErr w:type="spellEnd"/>
      <w:r w:rsidRPr="000046A5">
        <w:rPr>
          <w:rFonts w:ascii="Times New Roman" w:hAnsi="Times New Roman"/>
        </w:rPr>
        <w:t xml:space="preserve"> y Maurice </w:t>
      </w:r>
      <w:proofErr w:type="spellStart"/>
      <w:r w:rsidRPr="000046A5">
        <w:rPr>
          <w:rFonts w:ascii="Times New Roman" w:hAnsi="Times New Roman"/>
        </w:rPr>
        <w:t>Maeterlinck</w:t>
      </w:r>
      <w:proofErr w:type="spellEnd"/>
      <w:r w:rsidRPr="000046A5">
        <w:rPr>
          <w:rFonts w:ascii="Times New Roman" w:hAnsi="Times New Roman"/>
        </w:rPr>
        <w:t>.</w:t>
      </w:r>
    </w:p>
    <w:p w14:paraId="6C68274C" w14:textId="77777777" w:rsidR="00556E90" w:rsidRPr="000046A5" w:rsidRDefault="00556E90" w:rsidP="00556E90">
      <w:pPr>
        <w:pStyle w:val="Prrafodelista"/>
        <w:jc w:val="both"/>
        <w:rPr>
          <w:rFonts w:ascii="Times New Roman" w:hAnsi="Times New Roman"/>
        </w:rPr>
      </w:pPr>
    </w:p>
    <w:p w14:paraId="72B888BD" w14:textId="77777777" w:rsidR="00556E90" w:rsidRDefault="00556E90" w:rsidP="00556E90">
      <w:pPr>
        <w:rPr>
          <w:rFonts w:ascii="Times New Roman" w:hAnsi="Times New Roman"/>
        </w:rPr>
      </w:pPr>
      <w:r w:rsidRPr="000046A5">
        <w:rPr>
          <w:rFonts w:ascii="Times New Roman" w:hAnsi="Times New Roman"/>
        </w:rPr>
        <w:t xml:space="preserve">En el primer tercio del siglo XX, triunfaron en la escena varios tipos de teatro: el teatro </w:t>
      </w:r>
      <w:r w:rsidRPr="00CA4A37">
        <w:rPr>
          <w:rFonts w:ascii="Times New Roman" w:hAnsi="Times New Roman"/>
          <w:b/>
        </w:rPr>
        <w:t>modernista</w:t>
      </w:r>
      <w:r w:rsidRPr="000046A5">
        <w:rPr>
          <w:rFonts w:ascii="Times New Roman" w:hAnsi="Times New Roman"/>
        </w:rPr>
        <w:t xml:space="preserve">, los tradicionales </w:t>
      </w:r>
      <w:r w:rsidRPr="00CA4A37">
        <w:rPr>
          <w:rFonts w:ascii="Times New Roman" w:hAnsi="Times New Roman"/>
          <w:b/>
        </w:rPr>
        <w:t>sainetes</w:t>
      </w:r>
      <w:r w:rsidRPr="000046A5">
        <w:rPr>
          <w:rFonts w:ascii="Times New Roman" w:hAnsi="Times New Roman"/>
        </w:rPr>
        <w:t xml:space="preserve"> y la </w:t>
      </w:r>
      <w:r w:rsidRPr="00CA4A37">
        <w:rPr>
          <w:rFonts w:ascii="Times New Roman" w:hAnsi="Times New Roman"/>
          <w:b/>
        </w:rPr>
        <w:t>alta comedia</w:t>
      </w:r>
      <w:r w:rsidRPr="000046A5">
        <w:rPr>
          <w:rFonts w:ascii="Times New Roman" w:hAnsi="Times New Roman"/>
        </w:rPr>
        <w:t xml:space="preserve">, de la cual destaca el dramaturgo </w:t>
      </w:r>
      <w:r w:rsidRPr="00CA4A37">
        <w:rPr>
          <w:rFonts w:ascii="Times New Roman" w:hAnsi="Times New Roman"/>
          <w:b/>
        </w:rPr>
        <w:t>Jacinto Benavente</w:t>
      </w:r>
      <w:r w:rsidRPr="000046A5">
        <w:rPr>
          <w:rFonts w:ascii="Times New Roman" w:hAnsi="Times New Roman"/>
        </w:rPr>
        <w:t>.</w:t>
      </w:r>
    </w:p>
    <w:p w14:paraId="2C62BDDC" w14:textId="77777777" w:rsidR="00556E90" w:rsidRDefault="00556E90" w:rsidP="00556E90">
      <w:pPr>
        <w:jc w:val="both"/>
        <w:rPr>
          <w:rFonts w:ascii="Times New Roman" w:hAnsi="Times New Roman"/>
        </w:rPr>
      </w:pPr>
    </w:p>
    <w:p w14:paraId="631A7CDB" w14:textId="77777777" w:rsidR="00556E90" w:rsidRDefault="00556E90" w:rsidP="00556E90">
      <w:pPr>
        <w:rPr>
          <w:rFonts w:ascii="Times New Roman" w:hAnsi="Times New Roman"/>
        </w:rPr>
      </w:pPr>
      <w:r>
        <w:rPr>
          <w:rFonts w:ascii="Times New Roman" w:hAnsi="Times New Roman"/>
        </w:rPr>
        <w:t>E</w:t>
      </w:r>
      <w:r w:rsidRPr="00DA61E0">
        <w:rPr>
          <w:rFonts w:ascii="Times New Roman" w:hAnsi="Times New Roman"/>
        </w:rPr>
        <w:t>l esperpento</w:t>
      </w:r>
      <w:r>
        <w:rPr>
          <w:rFonts w:ascii="Times New Roman" w:hAnsi="Times New Roman"/>
        </w:rPr>
        <w:t xml:space="preserve"> de</w:t>
      </w:r>
      <w:r w:rsidRPr="00DA61E0">
        <w:rPr>
          <w:rFonts w:ascii="Times New Roman" w:hAnsi="Times New Roman"/>
        </w:rPr>
        <w:t xml:space="preserve"> Ramón María del Valle-Inclán</w:t>
      </w:r>
      <w:r>
        <w:rPr>
          <w:rFonts w:ascii="Times New Roman" w:hAnsi="Times New Roman"/>
        </w:rPr>
        <w:t xml:space="preserve">, </w:t>
      </w:r>
      <w:r w:rsidRPr="00DA61E0">
        <w:rPr>
          <w:rFonts w:ascii="Times New Roman" w:hAnsi="Times New Roman"/>
        </w:rPr>
        <w:t xml:space="preserve">un subgénero </w:t>
      </w:r>
      <w:r>
        <w:rPr>
          <w:rFonts w:ascii="Times New Roman" w:hAnsi="Times New Roman"/>
        </w:rPr>
        <w:t xml:space="preserve">dramático </w:t>
      </w:r>
      <w:r w:rsidRPr="00DA61E0">
        <w:rPr>
          <w:rFonts w:ascii="Times New Roman" w:hAnsi="Times New Roman"/>
        </w:rPr>
        <w:t xml:space="preserve">que </w:t>
      </w:r>
      <w:r w:rsidRPr="009476C5">
        <w:rPr>
          <w:rFonts w:ascii="Times New Roman" w:hAnsi="Times New Roman"/>
          <w:b/>
        </w:rPr>
        <w:t xml:space="preserve">caricaturiza </w:t>
      </w:r>
      <w:r w:rsidRPr="00DA61E0">
        <w:rPr>
          <w:rFonts w:ascii="Times New Roman" w:hAnsi="Times New Roman"/>
        </w:rPr>
        <w:t>la realidad,</w:t>
      </w:r>
      <w:r>
        <w:rPr>
          <w:rFonts w:ascii="Times New Roman" w:hAnsi="Times New Roman"/>
        </w:rPr>
        <w:t xml:space="preserve"> creó una nueva estética que se caracteriza por exagerar los</w:t>
      </w:r>
      <w:r w:rsidRPr="00DA61E0">
        <w:rPr>
          <w:rFonts w:ascii="Times New Roman" w:hAnsi="Times New Roman"/>
        </w:rPr>
        <w:t xml:space="preserve"> aspectos más estridentes y degradados</w:t>
      </w:r>
      <w:r>
        <w:rPr>
          <w:rFonts w:ascii="Times New Roman" w:hAnsi="Times New Roman"/>
        </w:rPr>
        <w:t xml:space="preserve"> de la </w:t>
      </w:r>
      <w:r w:rsidRPr="009476C5">
        <w:rPr>
          <w:rFonts w:ascii="Times New Roman" w:hAnsi="Times New Roman"/>
          <w:b/>
        </w:rPr>
        <w:t>sociedad</w:t>
      </w:r>
      <w:r w:rsidRPr="00DA61E0">
        <w:rPr>
          <w:rFonts w:ascii="Times New Roman" w:hAnsi="Times New Roman"/>
        </w:rPr>
        <w:t>.</w:t>
      </w:r>
      <w:r>
        <w:rPr>
          <w:rFonts w:ascii="Times New Roman" w:hAnsi="Times New Roman"/>
        </w:rPr>
        <w:t xml:space="preserve"> </w:t>
      </w:r>
      <w:r w:rsidRPr="00DA61E0">
        <w:rPr>
          <w:rFonts w:ascii="Times New Roman" w:hAnsi="Times New Roman"/>
        </w:rPr>
        <w:t xml:space="preserve">Mediante la caricatura, la farsa y la parodia, el autor consiguió mostrar la realidad española. </w:t>
      </w:r>
    </w:p>
    <w:p w14:paraId="0A34D8E5" w14:textId="77777777" w:rsidR="00556E90" w:rsidRDefault="00556E90" w:rsidP="00556E90">
      <w:pPr>
        <w:rPr>
          <w:rFonts w:ascii="Times New Roman" w:hAnsi="Times New Roman"/>
        </w:rPr>
      </w:pPr>
    </w:p>
    <w:p w14:paraId="28717BEB" w14:textId="77777777" w:rsidR="00556E90" w:rsidRDefault="00556E90" w:rsidP="00556E90">
      <w:pPr>
        <w:rPr>
          <w:rFonts w:ascii="Times New Roman" w:hAnsi="Times New Roman"/>
        </w:rPr>
      </w:pPr>
      <w:r>
        <w:rPr>
          <w:rFonts w:ascii="Times New Roman" w:hAnsi="Times New Roman"/>
        </w:rPr>
        <w:t xml:space="preserve">Bajo el título de </w:t>
      </w:r>
      <w:r w:rsidRPr="001F3196">
        <w:rPr>
          <w:rFonts w:ascii="Times New Roman" w:hAnsi="Times New Roman"/>
          <w:i/>
        </w:rPr>
        <w:t xml:space="preserve">Martes de Carnaval </w:t>
      </w:r>
      <w:r w:rsidRPr="00DA61E0">
        <w:rPr>
          <w:rFonts w:ascii="Times New Roman" w:hAnsi="Times New Roman"/>
        </w:rPr>
        <w:t xml:space="preserve">recopiló tres obras dramáticas esperpénticas: </w:t>
      </w:r>
      <w:r w:rsidRPr="001F3196">
        <w:rPr>
          <w:rFonts w:ascii="Times New Roman" w:hAnsi="Times New Roman"/>
          <w:i/>
        </w:rPr>
        <w:t xml:space="preserve">Los cuernos de don Friolera </w:t>
      </w:r>
      <w:r w:rsidRPr="00DA61E0">
        <w:rPr>
          <w:rFonts w:ascii="Times New Roman" w:hAnsi="Times New Roman"/>
        </w:rPr>
        <w:t xml:space="preserve">(1921), </w:t>
      </w:r>
      <w:r w:rsidRPr="001F3196">
        <w:rPr>
          <w:rFonts w:ascii="Times New Roman" w:hAnsi="Times New Roman"/>
          <w:i/>
        </w:rPr>
        <w:t xml:space="preserve">Las galas del difunto </w:t>
      </w:r>
      <w:r w:rsidRPr="00DA61E0">
        <w:rPr>
          <w:rFonts w:ascii="Times New Roman" w:hAnsi="Times New Roman"/>
        </w:rPr>
        <w:t xml:space="preserve">(1926) y </w:t>
      </w:r>
      <w:r w:rsidRPr="001F3196">
        <w:rPr>
          <w:rFonts w:ascii="Times New Roman" w:hAnsi="Times New Roman"/>
          <w:i/>
        </w:rPr>
        <w:t>La hija del capitán</w:t>
      </w:r>
      <w:r w:rsidRPr="00DA61E0">
        <w:rPr>
          <w:rFonts w:ascii="Times New Roman" w:hAnsi="Times New Roman"/>
        </w:rPr>
        <w:t xml:space="preserve"> (1927), aunque su obra cumbre fue </w:t>
      </w:r>
      <w:r w:rsidRPr="001F3196">
        <w:rPr>
          <w:rFonts w:ascii="Times New Roman" w:hAnsi="Times New Roman"/>
          <w:i/>
        </w:rPr>
        <w:t>Luces de Bohemia</w:t>
      </w:r>
      <w:r w:rsidRPr="00DA61E0">
        <w:rPr>
          <w:rFonts w:ascii="Times New Roman" w:hAnsi="Times New Roman"/>
        </w:rPr>
        <w:t xml:space="preserve"> (1920).</w:t>
      </w:r>
    </w:p>
    <w:p w14:paraId="24ABBF17" w14:textId="77777777" w:rsidR="00556E90" w:rsidRDefault="00556E90" w:rsidP="00556E9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56E90" w:rsidRPr="00BE2062" w14:paraId="6DC020E9"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CE8B3A" w14:textId="77777777" w:rsidR="00556E90" w:rsidRPr="00BE2062" w:rsidRDefault="00556E90" w:rsidP="006B447F">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r w:rsidRPr="00BE2062">
              <w:rPr>
                <w:rFonts w:ascii="Times New Roman" w:hAnsi="Times New Roman"/>
                <w:b/>
                <w:color w:val="FFFFFF" w:themeColor="background1"/>
              </w:rPr>
              <w:t>)</w:t>
            </w:r>
          </w:p>
        </w:tc>
      </w:tr>
      <w:tr w:rsidR="00556E90" w:rsidRPr="00BE2062" w14:paraId="6ACA5720"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B79C2"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B1610" w14:textId="77777777" w:rsidR="00556E90" w:rsidRPr="00BE2062" w:rsidRDefault="00556E90" w:rsidP="006B447F">
            <w:pPr>
              <w:rPr>
                <w:rFonts w:ascii="Times New Roman" w:hAnsi="Times New Roman"/>
                <w:b/>
                <w:color w:val="000000"/>
              </w:rPr>
            </w:pPr>
            <w:r>
              <w:rPr>
                <w:rFonts w:ascii="Times New Roman" w:hAnsi="Times New Roman"/>
                <w:color w:val="000000"/>
              </w:rPr>
              <w:t>LE_10_05</w:t>
            </w:r>
            <w:r w:rsidRPr="00BE2062">
              <w:rPr>
                <w:rFonts w:ascii="Times New Roman" w:hAnsi="Times New Roman"/>
                <w:color w:val="000000"/>
              </w:rPr>
              <w:t>_REC</w:t>
            </w:r>
            <w:r>
              <w:rPr>
                <w:rFonts w:ascii="Times New Roman" w:hAnsi="Times New Roman"/>
                <w:color w:val="000000"/>
              </w:rPr>
              <w:t>100</w:t>
            </w:r>
          </w:p>
        </w:tc>
      </w:tr>
      <w:tr w:rsidR="00556E90" w:rsidRPr="00BE2062" w14:paraId="6093B6A3"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7D5571"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3C2C4" w14:textId="77777777" w:rsidR="00556E90" w:rsidRPr="00BE2062" w:rsidRDefault="00556E90" w:rsidP="006B447F">
            <w:pPr>
              <w:rPr>
                <w:rFonts w:ascii="Times New Roman" w:hAnsi="Times New Roman"/>
                <w:color w:val="000000"/>
              </w:rPr>
            </w:pPr>
            <w:r w:rsidRPr="002E0FDE">
              <w:rPr>
                <w:rFonts w:ascii="Times New Roman" w:hAnsi="Times New Roman"/>
                <w:color w:val="000000"/>
              </w:rPr>
              <w:t>Antología de textos: autores de principios del siglo XX</w:t>
            </w:r>
          </w:p>
        </w:tc>
      </w:tr>
      <w:tr w:rsidR="00556E90" w14:paraId="51505C8C"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27876" w14:textId="77777777" w:rsidR="00556E90" w:rsidRPr="006A17ED" w:rsidRDefault="00556E90" w:rsidP="006B447F">
            <w:pPr>
              <w:rPr>
                <w:rFonts w:ascii="Times New Roman" w:hAnsi="Times New Roman"/>
                <w:color w:val="000000"/>
              </w:rPr>
            </w:pPr>
            <w:r w:rsidRPr="006A17E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41A44" w14:textId="77777777" w:rsidR="00556E90" w:rsidRPr="006A17ED" w:rsidRDefault="00556E90" w:rsidP="006B447F">
            <w:pPr>
              <w:shd w:val="clear" w:color="auto" w:fill="FFFFFF"/>
              <w:rPr>
                <w:rFonts w:ascii="Times New Roman" w:hAnsi="Times New Roman"/>
                <w:color w:val="000000"/>
              </w:rPr>
            </w:pPr>
            <w:r w:rsidRPr="002E0FDE">
              <w:rPr>
                <w:rFonts w:ascii="Times New Roman" w:hAnsi="Times New Roman"/>
                <w:color w:val="000000"/>
              </w:rPr>
              <w:t>Interactivo sobre obras y autores españoles del inicio del siglo XX</w:t>
            </w:r>
          </w:p>
        </w:tc>
      </w:tr>
    </w:tbl>
    <w:p w14:paraId="12FB4965" w14:textId="77777777" w:rsidR="00556E90" w:rsidRPr="00BE2062" w:rsidRDefault="00556E90" w:rsidP="00556E90">
      <w:pPr>
        <w:jc w:val="both"/>
        <w:rPr>
          <w:rFonts w:ascii="Times New Roman" w:hAnsi="Times New Roman"/>
        </w:rPr>
      </w:pPr>
    </w:p>
    <w:p w14:paraId="4D3B55B2" w14:textId="77777777" w:rsidR="00556E90" w:rsidRPr="006A17ED" w:rsidRDefault="00556E90" w:rsidP="00556E90">
      <w:pPr>
        <w:jc w:val="both"/>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Pr>
          <w:rFonts w:ascii="Times New Roman" w:hAnsi="Times New Roman"/>
          <w:b/>
        </w:rPr>
        <w:t xml:space="preserve">2.3 </w:t>
      </w:r>
      <w:r w:rsidRPr="006A17ED">
        <w:rPr>
          <w:rFonts w:ascii="Times New Roman" w:hAnsi="Times New Roman"/>
          <w:b/>
        </w:rPr>
        <w:t>Consolidación</w:t>
      </w:r>
    </w:p>
    <w:p w14:paraId="55F3B755" w14:textId="77777777" w:rsidR="00BA1965" w:rsidRDefault="00BA1965" w:rsidP="00556E90">
      <w:pPr>
        <w:jc w:val="both"/>
        <w:rPr>
          <w:rFonts w:ascii="Times New Roman" w:hAnsi="Times New Roman"/>
        </w:rPr>
      </w:pPr>
    </w:p>
    <w:p w14:paraId="78537BBB" w14:textId="14763CB8" w:rsidR="00556E90" w:rsidRDefault="00BA1965" w:rsidP="00A55C86">
      <w:pPr>
        <w:rPr>
          <w:rFonts w:ascii="Times New Roman" w:hAnsi="Times New Roman"/>
        </w:rPr>
      </w:pPr>
      <w:r>
        <w:rPr>
          <w:rFonts w:ascii="Times New Roman" w:hAnsi="Times New Roman"/>
        </w:rPr>
        <w:t>De</w:t>
      </w:r>
      <w:r w:rsidR="00A55C86">
        <w:rPr>
          <w:rFonts w:ascii="Times New Roman" w:hAnsi="Times New Roman"/>
        </w:rPr>
        <w:t>sarrolla esta</w:t>
      </w:r>
      <w:r>
        <w:rPr>
          <w:rFonts w:ascii="Times New Roman" w:hAnsi="Times New Roman"/>
        </w:rPr>
        <w:t xml:space="preserve"> actividad para reforzar tu conocimiento sobre la literatura española modernista y vanguardista.</w:t>
      </w:r>
    </w:p>
    <w:p w14:paraId="73CE5488" w14:textId="77777777" w:rsidR="00BA1965" w:rsidRPr="00BE2062" w:rsidRDefault="00BA1965" w:rsidP="00556E90">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56E90" w:rsidRPr="00BE2062" w14:paraId="6F3DBCA3"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BEAE9E" w14:textId="77777777" w:rsidR="00556E90" w:rsidRPr="00BE2062" w:rsidRDefault="00556E90" w:rsidP="006B447F">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556E90" w:rsidRPr="00BE2062" w14:paraId="7923D3E8"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7A9FDE" w14:textId="77777777" w:rsidR="00556E90" w:rsidRPr="00BE2062" w:rsidRDefault="00556E90" w:rsidP="006B447F">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3DBCB" w14:textId="77777777" w:rsidR="00556E90" w:rsidRPr="00BE2062" w:rsidRDefault="00556E90" w:rsidP="006B447F">
            <w:pPr>
              <w:rPr>
                <w:rFonts w:ascii="Times New Roman" w:hAnsi="Times New Roman"/>
                <w:b/>
                <w:color w:val="000000"/>
              </w:rPr>
            </w:pPr>
            <w:r>
              <w:rPr>
                <w:rFonts w:ascii="Times New Roman" w:hAnsi="Times New Roman"/>
                <w:color w:val="000000"/>
              </w:rPr>
              <w:t>LE_10_05</w:t>
            </w:r>
            <w:r w:rsidRPr="00BE2062">
              <w:rPr>
                <w:rFonts w:ascii="Times New Roman" w:hAnsi="Times New Roman"/>
                <w:color w:val="000000"/>
              </w:rPr>
              <w:t>_REC</w:t>
            </w:r>
            <w:r>
              <w:rPr>
                <w:rFonts w:ascii="Times New Roman" w:hAnsi="Times New Roman"/>
                <w:color w:val="000000"/>
              </w:rPr>
              <w:t>110</w:t>
            </w:r>
          </w:p>
        </w:tc>
      </w:tr>
      <w:tr w:rsidR="00556E90" w:rsidRPr="00BE2062" w14:paraId="53EBA0A6"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57153" w14:textId="77777777" w:rsidR="00556E90" w:rsidRPr="00BE2062" w:rsidRDefault="00556E90" w:rsidP="006B447F">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97BB6" w14:textId="48D083EC" w:rsidR="00556E90" w:rsidRPr="00BE2062" w:rsidRDefault="00556E90" w:rsidP="002665A1">
            <w:pPr>
              <w:rPr>
                <w:rFonts w:ascii="Times New Roman" w:hAnsi="Times New Roman"/>
                <w:color w:val="000000"/>
              </w:rPr>
            </w:pPr>
            <w:r w:rsidRPr="00DB785B">
              <w:rPr>
                <w:rFonts w:ascii="Times New Roman" w:hAnsi="Times New Roman"/>
                <w:color w:val="000000"/>
              </w:rPr>
              <w:t xml:space="preserve">Refuerza tu aprendizaje: La literatura del Modernismo a las </w:t>
            </w:r>
            <w:ins w:id="59" w:author="Admincmovil" w:date="2016-06-24T17:19:00Z">
              <w:r w:rsidR="002665A1">
                <w:rPr>
                  <w:rFonts w:ascii="Times New Roman" w:hAnsi="Times New Roman"/>
                  <w:color w:val="000000"/>
                </w:rPr>
                <w:t>v</w:t>
              </w:r>
              <w:r w:rsidR="002665A1" w:rsidRPr="00DB785B">
                <w:rPr>
                  <w:rFonts w:ascii="Times New Roman" w:hAnsi="Times New Roman"/>
                  <w:color w:val="000000"/>
                </w:rPr>
                <w:t>anguardias</w:t>
              </w:r>
            </w:ins>
          </w:p>
        </w:tc>
      </w:tr>
      <w:tr w:rsidR="00556E90" w14:paraId="4D2D1113"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EEE9A" w14:textId="77777777" w:rsidR="00556E90" w:rsidRPr="006A17ED" w:rsidRDefault="00556E90" w:rsidP="006B447F">
            <w:pPr>
              <w:rPr>
                <w:rFonts w:ascii="Times New Roman" w:hAnsi="Times New Roman"/>
                <w:color w:val="000000"/>
              </w:rPr>
            </w:pPr>
            <w:r w:rsidRPr="006A17E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44BCF" w14:textId="77777777" w:rsidR="00556E90" w:rsidRPr="006A17ED" w:rsidRDefault="00556E90" w:rsidP="006B447F">
            <w:pPr>
              <w:shd w:val="clear" w:color="auto" w:fill="FFFFFF"/>
              <w:rPr>
                <w:rFonts w:ascii="Times New Roman" w:hAnsi="Times New Roman"/>
                <w:color w:val="000000"/>
              </w:rPr>
            </w:pPr>
            <w:r w:rsidRPr="00DB785B">
              <w:rPr>
                <w:rFonts w:ascii="Times New Roman" w:hAnsi="Times New Roman"/>
                <w:color w:val="000000"/>
              </w:rPr>
              <w:t>Actividad para afianzar los contenidos sobre la literatura modernista y vanguardista</w:t>
            </w:r>
          </w:p>
        </w:tc>
      </w:tr>
    </w:tbl>
    <w:p w14:paraId="54F4EDAD" w14:textId="77777777" w:rsidR="00556E90" w:rsidRPr="00E547E4" w:rsidRDefault="00556E90" w:rsidP="00556E90">
      <w:pPr>
        <w:jc w:val="both"/>
      </w:pPr>
    </w:p>
    <w:p w14:paraId="2602DAF1" w14:textId="77777777" w:rsidR="00BA1965" w:rsidRPr="00BA1965" w:rsidRDefault="00BA1965" w:rsidP="00BA1965">
      <w:pPr>
        <w:tabs>
          <w:tab w:val="right" w:pos="8498"/>
        </w:tabs>
        <w:jc w:val="both"/>
        <w:rPr>
          <w:rFonts w:ascii="Times New Roman" w:eastAsia="Cambria" w:hAnsi="Times New Roman"/>
          <w:b/>
          <w:lang w:eastAsia="en-US"/>
        </w:rPr>
      </w:pPr>
      <w:r w:rsidRPr="00BA1965">
        <w:rPr>
          <w:rFonts w:ascii="Times New Roman" w:eastAsia="Cambria" w:hAnsi="Times New Roman"/>
          <w:b/>
          <w:highlight w:val="yellow"/>
          <w:lang w:eastAsia="en-US"/>
        </w:rPr>
        <w:t>[SECCIÓN 1]</w:t>
      </w:r>
      <w:r w:rsidRPr="00BA1965">
        <w:rPr>
          <w:rFonts w:ascii="Times New Roman" w:eastAsia="Cambria" w:hAnsi="Times New Roman"/>
          <w:lang w:eastAsia="en-US"/>
        </w:rPr>
        <w:t xml:space="preserve"> </w:t>
      </w:r>
      <w:r w:rsidRPr="00BA1965">
        <w:rPr>
          <w:rFonts w:ascii="Times New Roman" w:eastAsia="Cambria" w:hAnsi="Times New Roman"/>
          <w:b/>
          <w:lang w:eastAsia="en-US"/>
        </w:rPr>
        <w:t>3 Lingüística: la recepción del discurso</w:t>
      </w:r>
    </w:p>
    <w:p w14:paraId="56961036" w14:textId="77777777" w:rsidR="00BA1965" w:rsidRPr="00BA1965" w:rsidRDefault="00BA1965" w:rsidP="00BA1965">
      <w:pPr>
        <w:tabs>
          <w:tab w:val="right" w:pos="8498"/>
        </w:tabs>
        <w:jc w:val="both"/>
        <w:rPr>
          <w:rFonts w:ascii="Times New Roman" w:eastAsia="Cambria" w:hAnsi="Times New Roman"/>
          <w:b/>
          <w:lang w:eastAsia="en-US"/>
        </w:rPr>
      </w:pPr>
    </w:p>
    <w:p w14:paraId="50B4E66C" w14:textId="0C099307" w:rsidR="00BA1965" w:rsidRPr="00BA1965" w:rsidRDefault="00BA1965" w:rsidP="00BA1965">
      <w:pPr>
        <w:tabs>
          <w:tab w:val="right" w:pos="8498"/>
        </w:tabs>
        <w:rPr>
          <w:rFonts w:ascii="Times New Roman" w:eastAsia="Cambria" w:hAnsi="Times New Roman"/>
          <w:lang w:eastAsia="en-US"/>
        </w:rPr>
      </w:pPr>
      <w:r w:rsidRPr="00BA1965">
        <w:rPr>
          <w:rFonts w:ascii="Times New Roman" w:eastAsia="Cambria" w:hAnsi="Times New Roman"/>
          <w:lang w:eastAsia="en-US"/>
        </w:rPr>
        <w:t>¿Te has preguntado por qué un texto literario no es recibido de la misma forma por diferentes lectores o en diferentes épocas?</w:t>
      </w:r>
      <w:ins w:id="60" w:author="Admincmovil" w:date="2016-06-24T17:20:00Z">
        <w:r w:rsidR="00AE07C7">
          <w:rPr>
            <w:rFonts w:ascii="Times New Roman" w:eastAsia="Cambria" w:hAnsi="Times New Roman"/>
            <w:lang w:eastAsia="en-US"/>
          </w:rPr>
          <w:t>, y</w:t>
        </w:r>
      </w:ins>
      <w:r w:rsidRPr="00BA1965">
        <w:rPr>
          <w:rFonts w:ascii="Times New Roman" w:eastAsia="Cambria" w:hAnsi="Times New Roman"/>
          <w:lang w:eastAsia="en-US"/>
        </w:rPr>
        <w:t xml:space="preserve"> ¿ por qué </w:t>
      </w:r>
      <w:ins w:id="61" w:author="Admincmovil" w:date="2016-06-25T09:58:00Z">
        <w:r w:rsidR="005027EB" w:rsidRPr="00BA1965">
          <w:rPr>
            <w:rFonts w:ascii="Times New Roman" w:eastAsia="Cambria" w:hAnsi="Times New Roman"/>
            <w:lang w:eastAsia="en-US"/>
          </w:rPr>
          <w:t>–</w:t>
        </w:r>
      </w:ins>
      <w:r w:rsidRPr="00BA1965">
        <w:rPr>
          <w:rFonts w:ascii="Times New Roman" w:eastAsia="Cambria" w:hAnsi="Times New Roman"/>
          <w:lang w:eastAsia="en-US"/>
        </w:rPr>
        <w:t>incluso un mismo lector</w:t>
      </w:r>
      <w:ins w:id="62" w:author="Admincmovil" w:date="2016-06-25T09:58:00Z">
        <w:r w:rsidR="005027EB" w:rsidRPr="00BA1965">
          <w:rPr>
            <w:rFonts w:ascii="Times New Roman" w:eastAsia="Cambria" w:hAnsi="Times New Roman"/>
            <w:lang w:eastAsia="en-US"/>
          </w:rPr>
          <w:t>–</w:t>
        </w:r>
      </w:ins>
      <w:r w:rsidRPr="00BA1965">
        <w:rPr>
          <w:rFonts w:ascii="Times New Roman" w:eastAsia="Cambria" w:hAnsi="Times New Roman"/>
          <w:lang w:eastAsia="en-US"/>
        </w:rPr>
        <w:t xml:space="preserve"> puede interpretar de </w:t>
      </w:r>
      <w:r w:rsidRPr="00BA1965">
        <w:rPr>
          <w:rFonts w:ascii="Times New Roman" w:eastAsia="Cambria" w:hAnsi="Times New Roman"/>
          <w:b/>
          <w:lang w:eastAsia="en-US"/>
        </w:rPr>
        <w:t xml:space="preserve">modos diversos </w:t>
      </w:r>
      <w:r w:rsidRPr="00BA1965">
        <w:rPr>
          <w:rFonts w:ascii="Times New Roman" w:eastAsia="Cambria" w:hAnsi="Times New Roman"/>
          <w:lang w:eastAsia="en-US"/>
        </w:rPr>
        <w:t>una misma obra literaria en diferentes lecturas a lo largo de su vida? Es posible que la teoría de</w:t>
      </w:r>
      <w:ins w:id="63" w:author="mbp" w:date="2016-06-25T16:29:00Z">
        <w:r w:rsidR="00407432">
          <w:rPr>
            <w:rFonts w:ascii="Times New Roman" w:eastAsia="Cambria" w:hAnsi="Times New Roman"/>
            <w:lang w:eastAsia="en-US"/>
          </w:rPr>
          <w:t xml:space="preserve"> la recepción </w:t>
        </w:r>
      </w:ins>
      <w:r w:rsidRPr="00BA1965">
        <w:rPr>
          <w:rFonts w:ascii="Times New Roman" w:eastAsia="Cambria" w:hAnsi="Times New Roman"/>
          <w:lang w:eastAsia="en-US"/>
        </w:rPr>
        <w:t>te ayude a encontrar respuestas.</w:t>
      </w:r>
    </w:p>
    <w:p w14:paraId="46F8A95B" w14:textId="77777777" w:rsidR="00BA1965" w:rsidRPr="00BA1965" w:rsidRDefault="00BA1965" w:rsidP="00BA1965">
      <w:pPr>
        <w:tabs>
          <w:tab w:val="right" w:pos="8498"/>
        </w:tabs>
        <w:jc w:val="both"/>
        <w:rPr>
          <w:rFonts w:ascii="Times New Roman" w:eastAsia="Cambria" w:hAnsi="Times New Roman"/>
          <w:b/>
          <w:lang w:eastAsia="en-US"/>
        </w:rPr>
      </w:pPr>
    </w:p>
    <w:tbl>
      <w:tblPr>
        <w:tblStyle w:val="Tablaconcuadrcula1"/>
        <w:tblW w:w="0" w:type="auto"/>
        <w:tblLayout w:type="fixed"/>
        <w:tblLook w:val="04A0" w:firstRow="1" w:lastRow="0" w:firstColumn="1" w:lastColumn="0" w:noHBand="0" w:noVBand="1"/>
      </w:tblPr>
      <w:tblGrid>
        <w:gridCol w:w="1526"/>
        <w:gridCol w:w="7528"/>
      </w:tblGrid>
      <w:tr w:rsidR="00BA1965" w:rsidRPr="00BA1965" w14:paraId="47D61F1D" w14:textId="77777777" w:rsidTr="00BA1965">
        <w:tc>
          <w:tcPr>
            <w:tcW w:w="9054" w:type="dxa"/>
            <w:gridSpan w:val="2"/>
            <w:shd w:val="clear" w:color="auto" w:fill="0D0D0D"/>
          </w:tcPr>
          <w:p w14:paraId="4C85E605"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Imagen (fotografía, gráfica o ilustración)</w:t>
            </w:r>
          </w:p>
        </w:tc>
      </w:tr>
      <w:tr w:rsidR="00BA1965" w:rsidRPr="00BA1965" w14:paraId="23D38AD8" w14:textId="77777777" w:rsidTr="006B447F">
        <w:tc>
          <w:tcPr>
            <w:tcW w:w="1526" w:type="dxa"/>
          </w:tcPr>
          <w:p w14:paraId="7C747871" w14:textId="77777777" w:rsidR="00BA1965" w:rsidRPr="00BA1965" w:rsidRDefault="00BA1965" w:rsidP="00BA1965">
            <w:pPr>
              <w:rPr>
                <w:rFonts w:ascii="Times New Roman" w:eastAsia="Cambria" w:hAnsi="Times New Roman"/>
                <w:b/>
                <w:color w:val="000000"/>
                <w:sz w:val="18"/>
                <w:lang w:eastAsia="en-US"/>
              </w:rPr>
            </w:pPr>
            <w:r w:rsidRPr="00BA1965">
              <w:rPr>
                <w:rFonts w:ascii="Times New Roman" w:eastAsia="Cambria" w:hAnsi="Times New Roman"/>
                <w:b/>
                <w:color w:val="000000"/>
                <w:sz w:val="18"/>
                <w:lang w:eastAsia="en-US"/>
              </w:rPr>
              <w:t>Código</w:t>
            </w:r>
          </w:p>
        </w:tc>
        <w:tc>
          <w:tcPr>
            <w:tcW w:w="7528" w:type="dxa"/>
          </w:tcPr>
          <w:p w14:paraId="1B3D903F"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color w:val="000000"/>
                <w:lang w:eastAsia="en-US"/>
              </w:rPr>
              <w:t>LE_10_05_IMG07</w:t>
            </w:r>
          </w:p>
        </w:tc>
      </w:tr>
      <w:tr w:rsidR="00BA1965" w:rsidRPr="00BA1965" w14:paraId="5E4C263F" w14:textId="77777777" w:rsidTr="006B447F">
        <w:tc>
          <w:tcPr>
            <w:tcW w:w="1526" w:type="dxa"/>
          </w:tcPr>
          <w:p w14:paraId="05823EAA" w14:textId="77777777" w:rsidR="00BA1965" w:rsidRPr="00BA1965" w:rsidRDefault="00BA1965" w:rsidP="00BA1965">
            <w:pPr>
              <w:rPr>
                <w:rFonts w:ascii="Times New Roman" w:eastAsia="Cambria" w:hAnsi="Times New Roman"/>
                <w:color w:val="000000"/>
                <w:sz w:val="18"/>
                <w:lang w:eastAsia="en-US"/>
              </w:rPr>
            </w:pPr>
            <w:r w:rsidRPr="00BA1965">
              <w:rPr>
                <w:rFonts w:ascii="Times New Roman" w:eastAsia="Cambria" w:hAnsi="Times New Roman"/>
                <w:b/>
                <w:color w:val="000000"/>
                <w:sz w:val="18"/>
                <w:lang w:eastAsia="en-US"/>
              </w:rPr>
              <w:t>Descripción</w:t>
            </w:r>
          </w:p>
        </w:tc>
        <w:tc>
          <w:tcPr>
            <w:tcW w:w="7528" w:type="dxa"/>
          </w:tcPr>
          <w:p w14:paraId="70AAAA17"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color w:val="000000"/>
                <w:lang w:eastAsia="en-US"/>
              </w:rPr>
              <w:t>Madre e hijos leyendo</w:t>
            </w:r>
          </w:p>
        </w:tc>
      </w:tr>
      <w:tr w:rsidR="00BA1965" w:rsidRPr="00BA1965" w14:paraId="46A723AA" w14:textId="77777777" w:rsidTr="006B447F">
        <w:tc>
          <w:tcPr>
            <w:tcW w:w="1526" w:type="dxa"/>
          </w:tcPr>
          <w:p w14:paraId="2A641C53" w14:textId="77777777" w:rsidR="00BA1965" w:rsidRPr="00BA1965" w:rsidRDefault="00BA1965" w:rsidP="00BA1965">
            <w:pPr>
              <w:rPr>
                <w:rFonts w:ascii="Times New Roman" w:eastAsia="Cambria" w:hAnsi="Times New Roman"/>
                <w:color w:val="000000"/>
                <w:sz w:val="18"/>
                <w:lang w:eastAsia="en-US"/>
              </w:rPr>
            </w:pPr>
            <w:r w:rsidRPr="00BA1965">
              <w:rPr>
                <w:rFonts w:ascii="Times New Roman" w:eastAsia="Cambria" w:hAnsi="Times New Roman"/>
                <w:b/>
                <w:color w:val="000000"/>
                <w:sz w:val="18"/>
                <w:lang w:eastAsia="en-US"/>
              </w:rPr>
              <w:t xml:space="preserve">Ruta en </w:t>
            </w:r>
            <w:proofErr w:type="spellStart"/>
            <w:r w:rsidRPr="00BA1965">
              <w:rPr>
                <w:rFonts w:ascii="Times New Roman" w:eastAsia="Cambria" w:hAnsi="Times New Roman"/>
                <w:b/>
                <w:color w:val="000000"/>
                <w:sz w:val="18"/>
                <w:lang w:eastAsia="en-US"/>
              </w:rPr>
              <w:t>AulaPlaneta</w:t>
            </w:r>
            <w:proofErr w:type="spellEnd"/>
          </w:p>
        </w:tc>
        <w:tc>
          <w:tcPr>
            <w:tcW w:w="7528" w:type="dxa"/>
          </w:tcPr>
          <w:p w14:paraId="5D9F6308" w14:textId="77777777" w:rsidR="00BA1965" w:rsidRPr="00BA1965" w:rsidRDefault="00BA1965" w:rsidP="00BA1965">
            <w:pPr>
              <w:jc w:val="both"/>
              <w:rPr>
                <w:rFonts w:ascii="Times New Roman" w:eastAsia="Cambria" w:hAnsi="Times New Roman"/>
                <w:color w:val="000000"/>
                <w:sz w:val="22"/>
                <w:szCs w:val="22"/>
                <w:lang w:val="es-CO" w:eastAsia="en-US"/>
              </w:rPr>
            </w:pPr>
            <w:r w:rsidRPr="00BA1965">
              <w:rPr>
                <w:rFonts w:ascii="Times New Roman" w:eastAsia="Cambria" w:hAnsi="Times New Roman"/>
                <w:color w:val="000000"/>
                <w:sz w:val="22"/>
                <w:szCs w:val="22"/>
                <w:lang w:val="es-CO" w:eastAsia="en-US"/>
              </w:rPr>
              <w:t>394927480</w:t>
            </w:r>
          </w:p>
        </w:tc>
      </w:tr>
      <w:tr w:rsidR="00BA1965" w:rsidRPr="00BA1965" w14:paraId="39C7FCB6" w14:textId="77777777" w:rsidTr="006B447F">
        <w:tc>
          <w:tcPr>
            <w:tcW w:w="1526" w:type="dxa"/>
          </w:tcPr>
          <w:p w14:paraId="151010F8" w14:textId="77777777" w:rsidR="00BA1965" w:rsidRPr="00BA1965" w:rsidRDefault="00BA1965" w:rsidP="00BA1965">
            <w:pPr>
              <w:rPr>
                <w:rFonts w:ascii="Times New Roman" w:eastAsia="Cambria" w:hAnsi="Times New Roman"/>
                <w:color w:val="000000"/>
                <w:sz w:val="18"/>
                <w:lang w:eastAsia="en-US"/>
              </w:rPr>
            </w:pPr>
            <w:r w:rsidRPr="00BA1965">
              <w:rPr>
                <w:rFonts w:ascii="Times New Roman" w:eastAsia="Cambria" w:hAnsi="Times New Roman"/>
                <w:b/>
                <w:color w:val="000000"/>
                <w:sz w:val="18"/>
                <w:lang w:eastAsia="en-US"/>
              </w:rPr>
              <w:t>Pie de imagen</w:t>
            </w:r>
          </w:p>
        </w:tc>
        <w:tc>
          <w:tcPr>
            <w:tcW w:w="7528" w:type="dxa"/>
          </w:tcPr>
          <w:p w14:paraId="2467B643" w14:textId="77777777" w:rsidR="00BA1965" w:rsidRPr="00BA1965" w:rsidRDefault="00BA1965" w:rsidP="00BA1965">
            <w:pPr>
              <w:rPr>
                <w:rFonts w:ascii="Times New Roman" w:eastAsia="Cambria" w:hAnsi="Times New Roman"/>
                <w:lang w:eastAsia="en-US"/>
              </w:rPr>
            </w:pPr>
            <w:r w:rsidRPr="00BA1965">
              <w:rPr>
                <w:rFonts w:ascii="Times New Roman" w:eastAsia="Cambria" w:hAnsi="Times New Roman"/>
                <w:lang w:eastAsia="en-US"/>
              </w:rPr>
              <w:t xml:space="preserve">La teoría de la recepción critica la idea de que el receptor adopta una actitud </w:t>
            </w:r>
            <w:r w:rsidRPr="00BA1965">
              <w:rPr>
                <w:rFonts w:ascii="Times New Roman" w:eastAsia="Cambria" w:hAnsi="Times New Roman"/>
                <w:b/>
                <w:lang w:eastAsia="en-US"/>
              </w:rPr>
              <w:t>pasiva</w:t>
            </w:r>
            <w:r w:rsidRPr="00BA1965">
              <w:rPr>
                <w:rFonts w:ascii="Times New Roman" w:eastAsia="Cambria" w:hAnsi="Times New Roman"/>
                <w:lang w:eastAsia="en-US"/>
              </w:rPr>
              <w:t xml:space="preserve"> frente a la obra literaria, limitándose a recibir el significado inherente al texto y prescrito por su autor.</w:t>
            </w:r>
          </w:p>
        </w:tc>
      </w:tr>
    </w:tbl>
    <w:p w14:paraId="5628BC58" w14:textId="77777777" w:rsidR="00BA1965" w:rsidRDefault="00BA1965" w:rsidP="00BA1965">
      <w:pPr>
        <w:tabs>
          <w:tab w:val="right" w:pos="8498"/>
        </w:tabs>
        <w:jc w:val="both"/>
        <w:rPr>
          <w:rFonts w:ascii="Times New Roman" w:eastAsia="MS Mincho" w:hAnsi="Times New Roman"/>
          <w:lang w:val="es-ES" w:eastAsia="ja-JP"/>
        </w:rPr>
      </w:pPr>
    </w:p>
    <w:p w14:paraId="71B806F8" w14:textId="786D8C69" w:rsidR="00BA1965" w:rsidRPr="00BA1965" w:rsidRDefault="00BA1965" w:rsidP="00BA1965">
      <w:pPr>
        <w:widowControl w:val="0"/>
        <w:autoSpaceDE w:val="0"/>
        <w:autoSpaceDN w:val="0"/>
        <w:adjustRightInd w:val="0"/>
        <w:spacing w:after="200"/>
        <w:rPr>
          <w:rFonts w:ascii="Times New Roman" w:eastAsia="MS Mincho" w:hAnsi="Times New Roman"/>
          <w:lang w:val="es-ES" w:eastAsia="ja-JP"/>
        </w:rPr>
      </w:pPr>
      <w:r w:rsidRPr="00BA1965">
        <w:rPr>
          <w:rFonts w:ascii="Times New Roman" w:eastAsia="MS Mincho" w:hAnsi="Times New Roman"/>
          <w:lang w:val="es-ES" w:eastAsia="ja-JP"/>
        </w:rPr>
        <w:t xml:space="preserve">Los teóricos de la recepción se resisten a creer que los textos literarios son ajenos a los mecanismos de </w:t>
      </w:r>
      <w:r w:rsidRPr="00BA1965">
        <w:rPr>
          <w:rFonts w:ascii="Times New Roman" w:eastAsia="MS Mincho" w:hAnsi="Times New Roman"/>
          <w:b/>
          <w:lang w:val="es-ES" w:eastAsia="ja-JP"/>
        </w:rPr>
        <w:t>recepción</w:t>
      </w:r>
      <w:r w:rsidRPr="00BA1965">
        <w:rPr>
          <w:rFonts w:ascii="Times New Roman" w:eastAsia="MS Mincho" w:hAnsi="Times New Roman"/>
          <w:lang w:val="es-ES" w:eastAsia="ja-JP"/>
        </w:rPr>
        <w:t>, es decir, que poseen un significado objetivo y unívoco, otorgado por su autor</w:t>
      </w:r>
      <w:ins w:id="64" w:author="Admincmovil" w:date="2016-06-25T09:56:00Z">
        <w:r w:rsidR="005027EB">
          <w:rPr>
            <w:rFonts w:ascii="Times New Roman" w:eastAsia="MS Mincho" w:hAnsi="Times New Roman"/>
            <w:lang w:val="es-ES" w:eastAsia="ja-JP"/>
          </w:rPr>
          <w:t>,</w:t>
        </w:r>
      </w:ins>
      <w:r w:rsidRPr="00BA1965">
        <w:rPr>
          <w:rFonts w:ascii="Times New Roman" w:eastAsia="MS Mincho" w:hAnsi="Times New Roman"/>
          <w:lang w:val="es-ES" w:eastAsia="ja-JP"/>
        </w:rPr>
        <w:t xml:space="preserve"> y de naturaleza perenne e inmune al paso del tiempo. Al contrario, consideran que el lector </w:t>
      </w:r>
      <w:r w:rsidRPr="00BA1965">
        <w:rPr>
          <w:rFonts w:ascii="Times New Roman" w:eastAsia="MS Mincho" w:hAnsi="Times New Roman"/>
          <w:b/>
          <w:lang w:val="es-ES" w:eastAsia="ja-JP"/>
        </w:rPr>
        <w:t>actualiza</w:t>
      </w:r>
      <w:r w:rsidRPr="00BA1965">
        <w:rPr>
          <w:rFonts w:ascii="Times New Roman" w:eastAsia="MS Mincho" w:hAnsi="Times New Roman"/>
          <w:lang w:val="es-ES" w:eastAsia="ja-JP"/>
        </w:rPr>
        <w:t xml:space="preserve"> de una u otra forma cada texto, de manera que una obra literaria no es propiedad exclusiva de su autor ni de su tiempo, sino también de sus </w:t>
      </w:r>
      <w:r w:rsidRPr="00BA1965">
        <w:rPr>
          <w:rFonts w:ascii="Times New Roman" w:eastAsia="MS Mincho" w:hAnsi="Times New Roman"/>
          <w:b/>
          <w:lang w:val="es-ES" w:eastAsia="ja-JP"/>
        </w:rPr>
        <w:t>receptores</w:t>
      </w:r>
      <w:r w:rsidRPr="00BA1965">
        <w:rPr>
          <w:rFonts w:ascii="Times New Roman" w:eastAsia="MS Mincho" w:hAnsi="Times New Roman"/>
          <w:lang w:val="es-ES" w:eastAsia="ja-JP"/>
        </w:rPr>
        <w:t xml:space="preserve"> </w:t>
      </w:r>
      <w:r w:rsidRPr="00BA1965">
        <w:rPr>
          <w:rFonts w:ascii="Times New Roman" w:eastAsia="MS Mincho" w:hAnsi="Times New Roman"/>
          <w:b/>
          <w:lang w:val="es-ES" w:eastAsia="ja-JP"/>
        </w:rPr>
        <w:t>consumidores</w:t>
      </w:r>
      <w:r w:rsidRPr="00BA1965">
        <w:rPr>
          <w:rFonts w:ascii="Times New Roman" w:eastAsia="MS Mincho" w:hAnsi="Times New Roman"/>
          <w:lang w:val="es-ES" w:eastAsia="ja-JP"/>
        </w:rPr>
        <w:t xml:space="preserve"> a lo largo de la historia, quienes le aportan tanto su significado como su valoración.</w:t>
      </w:r>
    </w:p>
    <w:tbl>
      <w:tblPr>
        <w:tblStyle w:val="Tablaconcuadrcula1"/>
        <w:tblW w:w="0" w:type="auto"/>
        <w:tblLayout w:type="fixed"/>
        <w:tblLook w:val="04A0" w:firstRow="1" w:lastRow="0" w:firstColumn="1" w:lastColumn="0" w:noHBand="0" w:noVBand="1"/>
      </w:tblPr>
      <w:tblGrid>
        <w:gridCol w:w="1384"/>
        <w:gridCol w:w="7670"/>
      </w:tblGrid>
      <w:tr w:rsidR="00BA1965" w:rsidRPr="00BA1965" w14:paraId="0E612E65" w14:textId="77777777" w:rsidTr="00BA1965">
        <w:tc>
          <w:tcPr>
            <w:tcW w:w="9054" w:type="dxa"/>
            <w:gridSpan w:val="2"/>
            <w:shd w:val="clear" w:color="auto" w:fill="000000"/>
          </w:tcPr>
          <w:p w14:paraId="3BF057B2"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lastRenderedPageBreak/>
              <w:t>Recuerda</w:t>
            </w:r>
          </w:p>
        </w:tc>
      </w:tr>
      <w:tr w:rsidR="00BA1965" w:rsidRPr="00BA1965" w14:paraId="2D45A957" w14:textId="77777777" w:rsidTr="006B447F">
        <w:trPr>
          <w:trHeight w:val="63"/>
        </w:trPr>
        <w:tc>
          <w:tcPr>
            <w:tcW w:w="1384" w:type="dxa"/>
          </w:tcPr>
          <w:p w14:paraId="413D8D4B"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lang w:eastAsia="en-US"/>
              </w:rPr>
              <w:t>Contenido</w:t>
            </w:r>
          </w:p>
        </w:tc>
        <w:tc>
          <w:tcPr>
            <w:tcW w:w="7670" w:type="dxa"/>
          </w:tcPr>
          <w:p w14:paraId="71623D5A" w14:textId="77777777" w:rsidR="00BA1965" w:rsidRPr="00BA1965" w:rsidRDefault="00BA1965" w:rsidP="00BA1965">
            <w:pPr>
              <w:rPr>
                <w:rFonts w:ascii="Times New Roman" w:eastAsia="Cambria" w:hAnsi="Times New Roman"/>
                <w:lang w:eastAsia="en-US"/>
              </w:rPr>
            </w:pPr>
            <w:r w:rsidRPr="00BA1965">
              <w:rPr>
                <w:rFonts w:ascii="Times New Roman" w:eastAsia="Cambria" w:hAnsi="Times New Roman"/>
                <w:lang w:eastAsia="en-US"/>
              </w:rPr>
              <w:t xml:space="preserve">El texto literario tiene por objeto provocar un </w:t>
            </w:r>
            <w:r w:rsidRPr="00BA1965">
              <w:rPr>
                <w:rFonts w:ascii="Times New Roman" w:eastAsia="Cambria" w:hAnsi="Times New Roman"/>
                <w:b/>
                <w:lang w:eastAsia="en-US"/>
              </w:rPr>
              <w:t>efecto</w:t>
            </w:r>
            <w:r w:rsidRPr="00BA1965">
              <w:rPr>
                <w:rFonts w:ascii="Times New Roman" w:eastAsia="Cambria" w:hAnsi="Times New Roman"/>
                <w:lang w:eastAsia="en-US"/>
              </w:rPr>
              <w:t xml:space="preserve"> </w:t>
            </w:r>
            <w:r w:rsidRPr="00BA1965">
              <w:rPr>
                <w:rFonts w:ascii="Times New Roman" w:eastAsia="Cambria" w:hAnsi="Times New Roman"/>
                <w:b/>
                <w:lang w:eastAsia="en-US"/>
              </w:rPr>
              <w:t>estético</w:t>
            </w:r>
            <w:r w:rsidRPr="00BA1965">
              <w:rPr>
                <w:rFonts w:ascii="Times New Roman" w:eastAsia="Cambria" w:hAnsi="Times New Roman"/>
                <w:lang w:eastAsia="en-US"/>
              </w:rPr>
              <w:t>, construir significados nuevos, poner en juego la experiencia personal y el bagaje cultural del autor para servir a la</w:t>
            </w:r>
            <w:r w:rsidRPr="00BA1965">
              <w:rPr>
                <w:rFonts w:ascii="Times New Roman" w:eastAsia="Cambria" w:hAnsi="Times New Roman"/>
                <w:b/>
                <w:lang w:eastAsia="en-US"/>
              </w:rPr>
              <w:t xml:space="preserve"> cooperación</w:t>
            </w:r>
            <w:r w:rsidRPr="00BA1965">
              <w:rPr>
                <w:rFonts w:ascii="Times New Roman" w:eastAsia="Cambria" w:hAnsi="Times New Roman"/>
                <w:lang w:eastAsia="en-US"/>
              </w:rPr>
              <w:t xml:space="preserve"> entre el lector y el texto, y consolidar así el sentido y el disfrute pleno de la belleza de la palabra.</w:t>
            </w:r>
          </w:p>
          <w:p w14:paraId="60D88DFE" w14:textId="77777777" w:rsidR="00BA1965" w:rsidRPr="00BA1965" w:rsidRDefault="00BA1965" w:rsidP="00BA1965">
            <w:pPr>
              <w:rPr>
                <w:rFonts w:ascii="Times New Roman" w:eastAsia="Cambria" w:hAnsi="Times New Roman"/>
                <w:lang w:eastAsia="en-US"/>
              </w:rPr>
            </w:pPr>
          </w:p>
          <w:p w14:paraId="6ECC437B" w14:textId="77777777" w:rsidR="00BA1965" w:rsidRPr="00BA1965" w:rsidRDefault="00BA1965" w:rsidP="00BA1965">
            <w:pPr>
              <w:rPr>
                <w:rFonts w:ascii="Times New Roman" w:eastAsia="Cambria" w:hAnsi="Times New Roman"/>
                <w:lang w:eastAsia="en-US"/>
              </w:rPr>
            </w:pPr>
            <w:r w:rsidRPr="00BA1965">
              <w:rPr>
                <w:rFonts w:ascii="Times New Roman" w:eastAsia="Cambria" w:hAnsi="Times New Roman"/>
                <w:lang w:eastAsia="en-US"/>
              </w:rPr>
              <w:t xml:space="preserve">Al leer literatura, el lector busca un </w:t>
            </w:r>
            <w:r w:rsidRPr="00BA1965">
              <w:rPr>
                <w:rFonts w:ascii="Times New Roman" w:eastAsia="Cambria" w:hAnsi="Times New Roman"/>
                <w:b/>
                <w:lang w:eastAsia="en-US"/>
              </w:rPr>
              <w:t>goce estético</w:t>
            </w:r>
            <w:r w:rsidRPr="00BA1965">
              <w:rPr>
                <w:rFonts w:ascii="Times New Roman" w:eastAsia="Cambria" w:hAnsi="Times New Roman"/>
                <w:lang w:eastAsia="en-US"/>
              </w:rPr>
              <w:t xml:space="preserve">: quiere ser atrapado por la palabra y seducido por “la alquimia del verbo”, como dijera </w:t>
            </w:r>
            <w:proofErr w:type="spellStart"/>
            <w:r w:rsidRPr="00BA1965">
              <w:rPr>
                <w:rFonts w:ascii="Times New Roman" w:eastAsia="Cambria" w:hAnsi="Times New Roman"/>
                <w:lang w:eastAsia="en-US"/>
              </w:rPr>
              <w:t>Rimbaud</w:t>
            </w:r>
            <w:proofErr w:type="spellEnd"/>
            <w:r w:rsidRPr="00BA1965">
              <w:rPr>
                <w:rFonts w:ascii="Times New Roman" w:eastAsia="Cambria" w:hAnsi="Times New Roman"/>
                <w:lang w:eastAsia="en-US"/>
              </w:rPr>
              <w:t>; en definitiva, participar –y no solo ser espectador– de la invención de otros mundos posibles.</w:t>
            </w:r>
          </w:p>
        </w:tc>
      </w:tr>
    </w:tbl>
    <w:p w14:paraId="647E388F" w14:textId="77777777" w:rsidR="00BA1965" w:rsidRPr="00BA1965" w:rsidRDefault="00BA1965" w:rsidP="00BA1965">
      <w:pPr>
        <w:jc w:val="both"/>
        <w:rPr>
          <w:rFonts w:ascii="Times New Roman" w:eastAsia="Cambria" w:hAnsi="Times New Roman"/>
          <w:highlight w:val="yellow"/>
          <w:lang w:eastAsia="en-US"/>
        </w:rPr>
      </w:pPr>
    </w:p>
    <w:tbl>
      <w:tblPr>
        <w:tblStyle w:val="Tablaconcuadrcula1"/>
        <w:tblW w:w="0" w:type="auto"/>
        <w:tblLook w:val="04A0" w:firstRow="1" w:lastRow="0" w:firstColumn="1" w:lastColumn="0" w:noHBand="0" w:noVBand="1"/>
      </w:tblPr>
      <w:tblGrid>
        <w:gridCol w:w="1430"/>
        <w:gridCol w:w="7624"/>
      </w:tblGrid>
      <w:tr w:rsidR="00BA1965" w:rsidRPr="00BA1965" w14:paraId="6D35E78F" w14:textId="77777777" w:rsidTr="00BA1965">
        <w:tc>
          <w:tcPr>
            <w:tcW w:w="9033" w:type="dxa"/>
            <w:gridSpan w:val="2"/>
            <w:shd w:val="clear" w:color="auto" w:fill="000000"/>
          </w:tcPr>
          <w:p w14:paraId="594CAA80"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Profundiza (recurso de exposición)</w:t>
            </w:r>
          </w:p>
        </w:tc>
      </w:tr>
      <w:tr w:rsidR="00BA1965" w:rsidRPr="00BA1965" w14:paraId="5E455660" w14:textId="77777777" w:rsidTr="006B447F">
        <w:tc>
          <w:tcPr>
            <w:tcW w:w="1384" w:type="dxa"/>
          </w:tcPr>
          <w:p w14:paraId="48014AD7"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b/>
                <w:color w:val="000000"/>
                <w:lang w:eastAsia="en-US"/>
              </w:rPr>
              <w:t>Código</w:t>
            </w:r>
          </w:p>
        </w:tc>
        <w:tc>
          <w:tcPr>
            <w:tcW w:w="7649" w:type="dxa"/>
          </w:tcPr>
          <w:p w14:paraId="74A0F78A"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color w:val="000000"/>
                <w:lang w:eastAsia="en-US"/>
              </w:rPr>
              <w:t>LE_10_05_REC120</w:t>
            </w:r>
          </w:p>
        </w:tc>
      </w:tr>
      <w:tr w:rsidR="00BA1965" w:rsidRPr="00BA1965" w14:paraId="5BD70AC3" w14:textId="77777777" w:rsidTr="006B447F">
        <w:tc>
          <w:tcPr>
            <w:tcW w:w="1384" w:type="dxa"/>
          </w:tcPr>
          <w:p w14:paraId="250F9AC9"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b/>
                <w:color w:val="000000"/>
                <w:lang w:eastAsia="en-US"/>
              </w:rPr>
              <w:t>Título</w:t>
            </w:r>
          </w:p>
        </w:tc>
        <w:tc>
          <w:tcPr>
            <w:tcW w:w="7649" w:type="dxa"/>
          </w:tcPr>
          <w:p w14:paraId="62B1D8CD" w14:textId="419FF904" w:rsidR="00BA1965" w:rsidRPr="00BA1965" w:rsidRDefault="00F075D3" w:rsidP="00BA1965">
            <w:pPr>
              <w:jc w:val="both"/>
              <w:rPr>
                <w:rFonts w:ascii="Times New Roman" w:eastAsia="Cambria" w:hAnsi="Times New Roman"/>
                <w:color w:val="000000"/>
                <w:lang w:eastAsia="en-US"/>
              </w:rPr>
            </w:pPr>
            <w:r>
              <w:rPr>
                <w:rFonts w:ascii="Times New Roman" w:eastAsia="Cambria" w:hAnsi="Times New Roman"/>
                <w:color w:val="000000"/>
                <w:lang w:eastAsia="en-US"/>
              </w:rPr>
              <w:t>La estética de la recepción</w:t>
            </w:r>
          </w:p>
        </w:tc>
      </w:tr>
      <w:tr w:rsidR="00BA1965" w:rsidRPr="00BA1965" w14:paraId="7528D060" w14:textId="77777777" w:rsidTr="006B447F">
        <w:tc>
          <w:tcPr>
            <w:tcW w:w="1384" w:type="dxa"/>
          </w:tcPr>
          <w:p w14:paraId="63C4AFF5"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b/>
                <w:color w:val="000000"/>
                <w:lang w:eastAsia="en-US"/>
              </w:rPr>
              <w:t>Descripción</w:t>
            </w:r>
          </w:p>
        </w:tc>
        <w:tc>
          <w:tcPr>
            <w:tcW w:w="7649" w:type="dxa"/>
          </w:tcPr>
          <w:p w14:paraId="0B9F3109"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color w:val="000000"/>
                <w:lang w:eastAsia="en-US"/>
              </w:rPr>
              <w:t>Interactivo sobre la teoría de la recepción</w:t>
            </w:r>
          </w:p>
        </w:tc>
      </w:tr>
    </w:tbl>
    <w:p w14:paraId="39CEF63A" w14:textId="77777777" w:rsidR="00BA1965" w:rsidRPr="00BA1965" w:rsidRDefault="00BA1965" w:rsidP="00BA1965">
      <w:pPr>
        <w:jc w:val="both"/>
        <w:rPr>
          <w:rFonts w:ascii="Times New Roman" w:eastAsia="Cambria" w:hAnsi="Times New Roman"/>
          <w:highlight w:val="yellow"/>
          <w:lang w:eastAsia="en-US"/>
        </w:rPr>
      </w:pPr>
    </w:p>
    <w:p w14:paraId="53C8D294"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highlight w:val="yellow"/>
          <w:lang w:eastAsia="en-US"/>
        </w:rPr>
        <w:t>[SECCIÓN 2]</w:t>
      </w:r>
      <w:r w:rsidRPr="00BA1965">
        <w:rPr>
          <w:rFonts w:ascii="Times New Roman" w:eastAsia="Cambria" w:hAnsi="Times New Roman"/>
          <w:lang w:eastAsia="en-US"/>
        </w:rPr>
        <w:t xml:space="preserve"> </w:t>
      </w:r>
      <w:r w:rsidRPr="00BA1965">
        <w:rPr>
          <w:rFonts w:ascii="Times New Roman" w:eastAsia="Cambria" w:hAnsi="Times New Roman"/>
          <w:b/>
          <w:lang w:eastAsia="en-US"/>
        </w:rPr>
        <w:t>3.1 La teoría de la recepción</w:t>
      </w:r>
    </w:p>
    <w:p w14:paraId="5A436ADB" w14:textId="77777777" w:rsidR="00BA1965" w:rsidRPr="00BA1965" w:rsidRDefault="00BA1965" w:rsidP="00BA1965">
      <w:pPr>
        <w:jc w:val="both"/>
        <w:rPr>
          <w:rFonts w:ascii="Times New Roman" w:eastAsia="Cambria" w:hAnsi="Times New Roman"/>
          <w:b/>
          <w:lang w:eastAsia="en-US"/>
        </w:rPr>
      </w:pPr>
    </w:p>
    <w:p w14:paraId="67672D65" w14:textId="77777777" w:rsidR="00BA1965" w:rsidRPr="00BA1965" w:rsidRDefault="00BA1965" w:rsidP="00BA1965">
      <w:pPr>
        <w:widowControl w:val="0"/>
        <w:autoSpaceDE w:val="0"/>
        <w:autoSpaceDN w:val="0"/>
        <w:adjustRightInd w:val="0"/>
        <w:spacing w:after="200"/>
        <w:rPr>
          <w:rFonts w:ascii="Times New Roman" w:eastAsia="MS Mincho" w:hAnsi="Times New Roman"/>
          <w:lang w:val="es-ES" w:eastAsia="ja-JP"/>
        </w:rPr>
      </w:pPr>
      <w:r w:rsidRPr="00BA1965">
        <w:rPr>
          <w:rFonts w:ascii="Times New Roman" w:eastAsia="MS Mincho" w:hAnsi="Times New Roman"/>
          <w:lang w:val="es-ES" w:eastAsia="ja-JP"/>
        </w:rPr>
        <w:t xml:space="preserve">La estética o teoría de la </w:t>
      </w:r>
      <w:r w:rsidRPr="00BA1965">
        <w:rPr>
          <w:rFonts w:ascii="Times New Roman" w:eastAsia="MS Mincho" w:hAnsi="Times New Roman"/>
          <w:b/>
          <w:lang w:val="es-ES" w:eastAsia="ja-JP"/>
        </w:rPr>
        <w:t>recepción</w:t>
      </w:r>
      <w:r w:rsidRPr="00BA1965">
        <w:rPr>
          <w:rFonts w:ascii="Times New Roman" w:eastAsia="MS Mincho" w:hAnsi="Times New Roman"/>
          <w:lang w:val="es-ES" w:eastAsia="ja-JP"/>
        </w:rPr>
        <w:t xml:space="preserve"> es un conjunto de postulados o formulaciones teóricas que cobraron gran fuerza entre 1967 y 1987 con los trabajos de </w:t>
      </w:r>
      <w:r w:rsidRPr="00BA1965">
        <w:rPr>
          <w:rFonts w:ascii="Times New Roman" w:eastAsia="MS Mincho" w:hAnsi="Times New Roman"/>
          <w:b/>
          <w:lang w:val="es-ES" w:eastAsia="ja-JP"/>
        </w:rPr>
        <w:t xml:space="preserve">Hans Robert </w:t>
      </w:r>
      <w:proofErr w:type="spellStart"/>
      <w:r w:rsidRPr="00BA1965">
        <w:rPr>
          <w:rFonts w:ascii="Times New Roman" w:eastAsia="MS Mincho" w:hAnsi="Times New Roman"/>
          <w:b/>
          <w:lang w:val="es-ES" w:eastAsia="ja-JP"/>
        </w:rPr>
        <w:t>Jauss</w:t>
      </w:r>
      <w:proofErr w:type="spellEnd"/>
      <w:r w:rsidRPr="00BA1965">
        <w:rPr>
          <w:rFonts w:ascii="Times New Roman" w:eastAsia="MS Mincho" w:hAnsi="Times New Roman"/>
          <w:lang w:val="es-ES" w:eastAsia="ja-JP"/>
        </w:rPr>
        <w:t xml:space="preserve">, </w:t>
      </w:r>
      <w:r w:rsidRPr="00BA1965">
        <w:rPr>
          <w:rFonts w:ascii="Times New Roman" w:eastAsia="MS Mincho" w:hAnsi="Times New Roman"/>
          <w:b/>
          <w:lang w:val="es-ES" w:eastAsia="ja-JP"/>
        </w:rPr>
        <w:t xml:space="preserve">Wolfgang </w:t>
      </w:r>
      <w:proofErr w:type="spellStart"/>
      <w:r w:rsidRPr="00BA1965">
        <w:rPr>
          <w:rFonts w:ascii="Times New Roman" w:eastAsia="MS Mincho" w:hAnsi="Times New Roman"/>
          <w:b/>
          <w:lang w:val="es-ES" w:eastAsia="ja-JP"/>
        </w:rPr>
        <w:t>Iser</w:t>
      </w:r>
      <w:proofErr w:type="spellEnd"/>
      <w:r w:rsidRPr="00BA1965">
        <w:rPr>
          <w:rFonts w:ascii="Times New Roman" w:eastAsia="MS Mincho" w:hAnsi="Times New Roman"/>
          <w:lang w:val="es-ES" w:eastAsia="ja-JP"/>
        </w:rPr>
        <w:t xml:space="preserve"> y </w:t>
      </w:r>
      <w:proofErr w:type="spellStart"/>
      <w:r w:rsidRPr="00BA1965">
        <w:rPr>
          <w:rFonts w:ascii="Times New Roman" w:eastAsia="MS Mincho" w:hAnsi="Times New Roman"/>
          <w:b/>
          <w:lang w:val="es-ES" w:eastAsia="ja-JP"/>
        </w:rPr>
        <w:t>Harald</w:t>
      </w:r>
      <w:proofErr w:type="spellEnd"/>
      <w:r w:rsidRPr="00BA1965">
        <w:rPr>
          <w:rFonts w:ascii="Times New Roman" w:eastAsia="MS Mincho" w:hAnsi="Times New Roman"/>
          <w:b/>
          <w:lang w:val="es-ES" w:eastAsia="ja-JP"/>
        </w:rPr>
        <w:t xml:space="preserve"> </w:t>
      </w:r>
      <w:proofErr w:type="spellStart"/>
      <w:r w:rsidRPr="00BA1965">
        <w:rPr>
          <w:rFonts w:ascii="Times New Roman" w:eastAsia="MS Mincho" w:hAnsi="Times New Roman"/>
          <w:b/>
          <w:lang w:val="es-ES" w:eastAsia="ja-JP"/>
        </w:rPr>
        <w:t>Weinrich</w:t>
      </w:r>
      <w:proofErr w:type="spellEnd"/>
      <w:r w:rsidRPr="00BA1965">
        <w:rPr>
          <w:rFonts w:ascii="Times New Roman" w:eastAsia="MS Mincho" w:hAnsi="Times New Roman"/>
          <w:lang w:val="es-ES" w:eastAsia="ja-JP"/>
        </w:rPr>
        <w:t xml:space="preserve">. Estos autores analizan la recepción que los lectores hacen de los textos literarios y enfatizan en una concepción de los primeros como un </w:t>
      </w:r>
      <w:r w:rsidRPr="00BA1965">
        <w:rPr>
          <w:rFonts w:ascii="Times New Roman" w:eastAsia="MS Mincho" w:hAnsi="Times New Roman"/>
          <w:b/>
          <w:lang w:val="es-ES" w:eastAsia="ja-JP"/>
        </w:rPr>
        <w:t>colectivo histórico</w:t>
      </w:r>
      <w:r w:rsidRPr="00BA1965">
        <w:rPr>
          <w:rFonts w:ascii="Times New Roman" w:eastAsia="MS Mincho" w:hAnsi="Times New Roman"/>
          <w:lang w:val="es-ES" w:eastAsia="ja-JP"/>
        </w:rPr>
        <w:t>.</w:t>
      </w:r>
    </w:p>
    <w:p w14:paraId="7C4573B9" w14:textId="77777777" w:rsidR="00BA1965" w:rsidRPr="00BA1965" w:rsidRDefault="00BA1965" w:rsidP="00BA1965">
      <w:pPr>
        <w:widowControl w:val="0"/>
        <w:autoSpaceDE w:val="0"/>
        <w:autoSpaceDN w:val="0"/>
        <w:adjustRightInd w:val="0"/>
        <w:spacing w:after="200"/>
        <w:rPr>
          <w:rFonts w:ascii="Times New Roman" w:eastAsia="MS Mincho" w:hAnsi="Times New Roman"/>
          <w:lang w:val="es-ES" w:eastAsia="ja-JP"/>
        </w:rPr>
      </w:pPr>
      <w:r w:rsidRPr="00BA1965">
        <w:rPr>
          <w:rFonts w:ascii="Times New Roman" w:eastAsia="MS Mincho" w:hAnsi="Times New Roman"/>
          <w:lang w:val="es-ES" w:eastAsia="ja-JP"/>
        </w:rPr>
        <w:t xml:space="preserve">Según la teoría de la recepción, un texto literario tiene en sí mismo un potencial de significaciones posibles, capaces de hacerse realidad mediante el </w:t>
      </w:r>
      <w:r w:rsidRPr="00BA1965">
        <w:rPr>
          <w:rFonts w:ascii="Times New Roman" w:eastAsia="MS Mincho" w:hAnsi="Times New Roman"/>
          <w:b/>
          <w:lang w:val="es-ES" w:eastAsia="ja-JP"/>
        </w:rPr>
        <w:t>diálogo con los lectores</w:t>
      </w:r>
      <w:r w:rsidRPr="00BA1965">
        <w:rPr>
          <w:rFonts w:ascii="Times New Roman" w:eastAsia="MS Mincho" w:hAnsi="Times New Roman"/>
          <w:lang w:val="es-ES" w:eastAsia="ja-JP"/>
        </w:rPr>
        <w:t xml:space="preserve">. De allí que el gran valor  del texto literario sea la complejidad que reside, ya no en lo dicho propiamente (texto), sino en lo no-dicho todavía (subtexto), es decir, en lo que el lector </w:t>
      </w:r>
      <w:r w:rsidRPr="00BA1965">
        <w:rPr>
          <w:rFonts w:ascii="Times New Roman" w:eastAsia="MS Mincho" w:hAnsi="Times New Roman"/>
          <w:b/>
          <w:lang w:val="es-ES" w:eastAsia="ja-JP"/>
        </w:rPr>
        <w:t>actualiza</w:t>
      </w:r>
      <w:r w:rsidRPr="00BA1965">
        <w:rPr>
          <w:rFonts w:ascii="Times New Roman" w:eastAsia="MS Mincho" w:hAnsi="Times New Roman"/>
          <w:lang w:val="es-ES" w:eastAsia="ja-JP"/>
        </w:rPr>
        <w:t xml:space="preserve">, </w:t>
      </w:r>
      <w:r w:rsidRPr="00BA1965">
        <w:rPr>
          <w:rFonts w:ascii="Times New Roman" w:eastAsia="MS Mincho" w:hAnsi="Times New Roman"/>
          <w:b/>
          <w:lang w:val="es-ES" w:eastAsia="ja-JP"/>
        </w:rPr>
        <w:t>significa</w:t>
      </w:r>
      <w:r w:rsidRPr="00BA1965">
        <w:rPr>
          <w:rFonts w:ascii="Times New Roman" w:eastAsia="MS Mincho" w:hAnsi="Times New Roman"/>
          <w:lang w:val="es-ES" w:eastAsia="ja-JP"/>
        </w:rPr>
        <w:t xml:space="preserve"> y </w:t>
      </w:r>
      <w:r w:rsidRPr="00BA1965">
        <w:rPr>
          <w:rFonts w:ascii="Times New Roman" w:eastAsia="MS Mincho" w:hAnsi="Times New Roman"/>
          <w:b/>
          <w:lang w:val="es-ES" w:eastAsia="ja-JP"/>
        </w:rPr>
        <w:t>completa</w:t>
      </w:r>
      <w:r w:rsidRPr="00BA1965">
        <w:rPr>
          <w:rFonts w:ascii="Times New Roman" w:eastAsia="MS Mincho" w:hAnsi="Times New Roman"/>
          <w:lang w:val="es-ES" w:eastAsia="ja-JP"/>
        </w:rPr>
        <w:t xml:space="preserve"> al momento de la lectura y a partir de sus experiencias personales, expectativas literarias y su propia realidad social o contexto.</w:t>
      </w:r>
    </w:p>
    <w:p w14:paraId="0F757FF7" w14:textId="77777777" w:rsidR="00BA1965" w:rsidRPr="00BA1965" w:rsidRDefault="00BA1965" w:rsidP="00BA1965">
      <w:pPr>
        <w:rPr>
          <w:rFonts w:ascii="Times New Roman" w:eastAsia="Cambria" w:hAnsi="Times New Roman"/>
          <w:b/>
          <w:lang w:eastAsia="en-US"/>
        </w:rPr>
      </w:pPr>
      <w:r w:rsidRPr="00BA1965">
        <w:rPr>
          <w:rFonts w:ascii="Times New Roman" w:eastAsia="MS Mincho" w:hAnsi="Times New Roman"/>
          <w:lang w:val="es-ES" w:eastAsia="ja-JP"/>
        </w:rPr>
        <w:t xml:space="preserve">Aunque el texto cumple un papel fundamental en la construcción de significado, </w:t>
      </w:r>
      <w:r w:rsidRPr="00BA1965">
        <w:rPr>
          <w:rFonts w:ascii="Times New Roman" w:eastAsia="MS Mincho" w:hAnsi="Times New Roman"/>
          <w:b/>
          <w:lang w:val="es-ES" w:eastAsia="ja-JP"/>
        </w:rPr>
        <w:t xml:space="preserve">no puede </w:t>
      </w:r>
      <w:r w:rsidRPr="00BA1965">
        <w:rPr>
          <w:rFonts w:ascii="Times New Roman" w:eastAsia="MS Mincho" w:hAnsi="Times New Roman"/>
          <w:lang w:val="es-ES" w:eastAsia="ja-JP"/>
        </w:rPr>
        <w:t>considerarse</w:t>
      </w:r>
      <w:r w:rsidRPr="00BA1965">
        <w:rPr>
          <w:rFonts w:ascii="Times New Roman" w:eastAsia="MS Mincho" w:hAnsi="Times New Roman"/>
          <w:b/>
          <w:lang w:val="es-ES" w:eastAsia="ja-JP"/>
        </w:rPr>
        <w:t xml:space="preserve"> un todo único</w:t>
      </w:r>
      <w:r w:rsidRPr="00BA1965">
        <w:rPr>
          <w:rFonts w:ascii="Times New Roman" w:eastAsia="MS Mincho" w:hAnsi="Times New Roman"/>
          <w:lang w:val="es-ES" w:eastAsia="ja-JP"/>
        </w:rPr>
        <w:t>,</w:t>
      </w:r>
      <w:r w:rsidRPr="00BA1965">
        <w:rPr>
          <w:rFonts w:ascii="Times New Roman" w:eastAsia="MS Mincho" w:hAnsi="Times New Roman"/>
          <w:b/>
          <w:lang w:val="es-ES" w:eastAsia="ja-JP"/>
        </w:rPr>
        <w:t xml:space="preserve"> completo </w:t>
      </w:r>
      <w:r w:rsidRPr="00BA1965">
        <w:rPr>
          <w:rFonts w:ascii="Times New Roman" w:eastAsia="MS Mincho" w:hAnsi="Times New Roman"/>
          <w:lang w:val="es-ES" w:eastAsia="ja-JP"/>
        </w:rPr>
        <w:t>y</w:t>
      </w:r>
      <w:r w:rsidRPr="00BA1965">
        <w:rPr>
          <w:rFonts w:ascii="Times New Roman" w:eastAsia="MS Mincho" w:hAnsi="Times New Roman"/>
          <w:b/>
          <w:lang w:val="es-ES" w:eastAsia="ja-JP"/>
        </w:rPr>
        <w:t xml:space="preserve"> cerrado</w:t>
      </w:r>
      <w:r w:rsidRPr="00BA1965">
        <w:rPr>
          <w:rFonts w:ascii="Times New Roman" w:eastAsia="MS Mincho" w:hAnsi="Times New Roman"/>
          <w:lang w:val="es-ES" w:eastAsia="ja-JP"/>
        </w:rPr>
        <w:t xml:space="preserve">, sino que se presenta ante el lector lleno de vacíos o lugares de indeterminación que él debe completar a partir de un sistema de referencias o conocimientos previos acerca de ciertos aspectos literarios de la obra (como el género, el tema, etc.) y de su época, que configuran su </w:t>
      </w:r>
      <w:r w:rsidRPr="00BA1965">
        <w:rPr>
          <w:rFonts w:ascii="Times New Roman" w:eastAsia="MS Mincho" w:hAnsi="Times New Roman"/>
          <w:b/>
          <w:lang w:val="es-ES" w:eastAsia="ja-JP"/>
        </w:rPr>
        <w:t>horizonte de expectativas</w:t>
      </w:r>
      <w:r w:rsidRPr="00BA1965">
        <w:rPr>
          <w:rFonts w:ascii="Times New Roman" w:eastAsia="MS Mincho" w:hAnsi="Times New Roman"/>
          <w:lang w:val="es-ES" w:eastAsia="ja-JP"/>
        </w:rPr>
        <w:t>.</w:t>
      </w:r>
    </w:p>
    <w:p w14:paraId="29BACEAB" w14:textId="77777777" w:rsidR="00BA1965" w:rsidRPr="00BA1965" w:rsidRDefault="00BA1965" w:rsidP="00BA1965">
      <w:pPr>
        <w:widowControl w:val="0"/>
        <w:autoSpaceDE w:val="0"/>
        <w:autoSpaceDN w:val="0"/>
        <w:adjustRightInd w:val="0"/>
        <w:jc w:val="both"/>
        <w:rPr>
          <w:rFonts w:ascii="Times New Roman" w:eastAsia="MS Mincho" w:hAnsi="Times New Roman"/>
          <w:lang w:val="es-ES" w:eastAsia="ja-JP"/>
        </w:rPr>
      </w:pPr>
    </w:p>
    <w:tbl>
      <w:tblPr>
        <w:tblStyle w:val="Tablaconcuadrcula1"/>
        <w:tblW w:w="0" w:type="auto"/>
        <w:tblLayout w:type="fixed"/>
        <w:tblLook w:val="04A0" w:firstRow="1" w:lastRow="0" w:firstColumn="1" w:lastColumn="0" w:noHBand="0" w:noVBand="1"/>
      </w:tblPr>
      <w:tblGrid>
        <w:gridCol w:w="1384"/>
        <w:gridCol w:w="7670"/>
      </w:tblGrid>
      <w:tr w:rsidR="00BA1965" w:rsidRPr="00BA1965" w14:paraId="0CD24E54" w14:textId="77777777" w:rsidTr="00BA1965">
        <w:tc>
          <w:tcPr>
            <w:tcW w:w="9054" w:type="dxa"/>
            <w:gridSpan w:val="2"/>
            <w:shd w:val="clear" w:color="auto" w:fill="0D0D0D"/>
          </w:tcPr>
          <w:p w14:paraId="7E9748D7"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Imagen (fotografía, gráfica o ilustración)</w:t>
            </w:r>
          </w:p>
        </w:tc>
      </w:tr>
      <w:tr w:rsidR="00BA1965" w:rsidRPr="00BA1965" w14:paraId="5D5F0E85" w14:textId="77777777" w:rsidTr="006B447F">
        <w:tc>
          <w:tcPr>
            <w:tcW w:w="1384" w:type="dxa"/>
          </w:tcPr>
          <w:p w14:paraId="7B13A77B" w14:textId="77777777" w:rsidR="00BA1965" w:rsidRPr="00BA1965" w:rsidRDefault="00BA1965" w:rsidP="00BA1965">
            <w:pPr>
              <w:rPr>
                <w:rFonts w:ascii="Times New Roman" w:eastAsia="Cambria" w:hAnsi="Times New Roman"/>
                <w:b/>
                <w:color w:val="000000"/>
                <w:sz w:val="18"/>
                <w:lang w:eastAsia="en-US"/>
              </w:rPr>
            </w:pPr>
            <w:r w:rsidRPr="00BA1965">
              <w:rPr>
                <w:rFonts w:ascii="Times New Roman" w:eastAsia="Cambria" w:hAnsi="Times New Roman"/>
                <w:b/>
                <w:color w:val="000000"/>
                <w:sz w:val="18"/>
                <w:lang w:eastAsia="en-US"/>
              </w:rPr>
              <w:t>Código</w:t>
            </w:r>
          </w:p>
        </w:tc>
        <w:tc>
          <w:tcPr>
            <w:tcW w:w="7670" w:type="dxa"/>
          </w:tcPr>
          <w:p w14:paraId="3C0D1803"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color w:val="000000"/>
                <w:lang w:eastAsia="en-US"/>
              </w:rPr>
              <w:t>LE_10_05_IMG00</w:t>
            </w:r>
          </w:p>
        </w:tc>
      </w:tr>
      <w:tr w:rsidR="00BA1965" w:rsidRPr="00BA1965" w14:paraId="43345E34" w14:textId="77777777" w:rsidTr="006B447F">
        <w:tc>
          <w:tcPr>
            <w:tcW w:w="1384" w:type="dxa"/>
          </w:tcPr>
          <w:p w14:paraId="22BCDF95" w14:textId="77777777" w:rsidR="00BA1965" w:rsidRPr="00BA1965" w:rsidRDefault="00BA1965" w:rsidP="00BA1965">
            <w:pPr>
              <w:rPr>
                <w:rFonts w:ascii="Times New Roman" w:eastAsia="Cambria" w:hAnsi="Times New Roman"/>
                <w:color w:val="000000"/>
                <w:sz w:val="18"/>
                <w:lang w:eastAsia="en-US"/>
              </w:rPr>
            </w:pPr>
            <w:r w:rsidRPr="00BA1965">
              <w:rPr>
                <w:rFonts w:ascii="Times New Roman" w:eastAsia="Cambria" w:hAnsi="Times New Roman"/>
                <w:b/>
                <w:color w:val="000000"/>
                <w:sz w:val="18"/>
                <w:lang w:eastAsia="en-US"/>
              </w:rPr>
              <w:t>Descripción</w:t>
            </w:r>
          </w:p>
        </w:tc>
        <w:tc>
          <w:tcPr>
            <w:tcW w:w="7670" w:type="dxa"/>
          </w:tcPr>
          <w:p w14:paraId="42DA13BF"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color w:val="000000"/>
                <w:lang w:eastAsia="en-US"/>
              </w:rPr>
              <w:t>Libros apilados</w:t>
            </w:r>
          </w:p>
        </w:tc>
      </w:tr>
      <w:tr w:rsidR="00BA1965" w:rsidRPr="00BA1965" w14:paraId="4021F742" w14:textId="77777777" w:rsidTr="006B447F">
        <w:tc>
          <w:tcPr>
            <w:tcW w:w="1384" w:type="dxa"/>
          </w:tcPr>
          <w:p w14:paraId="4B0EC63C" w14:textId="77777777" w:rsidR="00BA1965" w:rsidRPr="00BA1965" w:rsidRDefault="00BA1965" w:rsidP="00BA1965">
            <w:pPr>
              <w:rPr>
                <w:rFonts w:ascii="Times New Roman" w:eastAsia="Cambria" w:hAnsi="Times New Roman"/>
                <w:color w:val="000000"/>
                <w:sz w:val="18"/>
                <w:lang w:eastAsia="en-US"/>
              </w:rPr>
            </w:pPr>
            <w:r w:rsidRPr="00BA1965">
              <w:rPr>
                <w:rFonts w:ascii="Times New Roman" w:eastAsia="Cambria" w:hAnsi="Times New Roman"/>
                <w:b/>
                <w:color w:val="000000"/>
                <w:sz w:val="18"/>
                <w:lang w:eastAsia="en-US"/>
              </w:rPr>
              <w:t xml:space="preserve">Ruta en </w:t>
            </w:r>
            <w:proofErr w:type="spellStart"/>
            <w:r w:rsidRPr="00BA1965">
              <w:rPr>
                <w:rFonts w:ascii="Times New Roman" w:eastAsia="Cambria" w:hAnsi="Times New Roman"/>
                <w:b/>
                <w:color w:val="000000"/>
                <w:sz w:val="18"/>
                <w:lang w:eastAsia="en-US"/>
              </w:rPr>
              <w:t>AulaPlaneta</w:t>
            </w:r>
            <w:proofErr w:type="spellEnd"/>
          </w:p>
        </w:tc>
        <w:tc>
          <w:tcPr>
            <w:tcW w:w="7670" w:type="dxa"/>
          </w:tcPr>
          <w:p w14:paraId="10D7C15E"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color w:val="000000"/>
                <w:lang w:eastAsia="en-US"/>
              </w:rPr>
              <w:t>77246509</w:t>
            </w:r>
          </w:p>
        </w:tc>
      </w:tr>
      <w:tr w:rsidR="00BA1965" w:rsidRPr="00BA1965" w14:paraId="051149D1" w14:textId="77777777" w:rsidTr="006B447F">
        <w:trPr>
          <w:trHeight w:val="519"/>
        </w:trPr>
        <w:tc>
          <w:tcPr>
            <w:tcW w:w="1384" w:type="dxa"/>
          </w:tcPr>
          <w:p w14:paraId="72177D15" w14:textId="77777777" w:rsidR="00BA1965" w:rsidRPr="00BA1965" w:rsidRDefault="00BA1965" w:rsidP="00BA1965">
            <w:pPr>
              <w:rPr>
                <w:rFonts w:ascii="Times New Roman" w:eastAsia="Cambria" w:hAnsi="Times New Roman"/>
                <w:color w:val="000000"/>
                <w:sz w:val="18"/>
                <w:lang w:eastAsia="en-US"/>
              </w:rPr>
            </w:pPr>
            <w:r w:rsidRPr="00BA1965">
              <w:rPr>
                <w:rFonts w:ascii="Times New Roman" w:eastAsia="Cambria" w:hAnsi="Times New Roman"/>
                <w:b/>
                <w:color w:val="000000"/>
                <w:sz w:val="18"/>
                <w:lang w:eastAsia="en-US"/>
              </w:rPr>
              <w:t>Pie de imagen</w:t>
            </w:r>
          </w:p>
        </w:tc>
        <w:tc>
          <w:tcPr>
            <w:tcW w:w="7670" w:type="dxa"/>
          </w:tcPr>
          <w:p w14:paraId="0A26943B" w14:textId="67240108" w:rsidR="00BA1965" w:rsidRPr="00BA1965" w:rsidRDefault="00BA1965" w:rsidP="00BA1965">
            <w:pPr>
              <w:widowControl w:val="0"/>
              <w:autoSpaceDE w:val="0"/>
              <w:autoSpaceDN w:val="0"/>
              <w:adjustRightInd w:val="0"/>
              <w:rPr>
                <w:rFonts w:ascii="Times New Roman" w:eastAsia="MS Mincho" w:hAnsi="Times New Roman"/>
                <w:lang w:val="es-ES" w:eastAsia="ja-JP"/>
              </w:rPr>
            </w:pPr>
            <w:r w:rsidRPr="00BA1965">
              <w:rPr>
                <w:rFonts w:ascii="Times New Roman" w:eastAsia="MS Mincho" w:hAnsi="Times New Roman"/>
                <w:lang w:val="es-ES" w:eastAsia="ja-JP"/>
              </w:rPr>
              <w:t xml:space="preserve">En el ejercicio de leer, el lector compara la lectura actual con otras ya realizadas, poniendo en juego la </w:t>
            </w:r>
            <w:ins w:id="65" w:author="Admincmovil" w:date="2016-06-25T10:56:00Z">
              <w:r w:rsidR="00D240BD">
                <w:rPr>
                  <w:rFonts w:ascii="Times New Roman" w:eastAsia="MS Mincho" w:hAnsi="Times New Roman"/>
                  <w:lang w:val="es-ES" w:eastAsia="ja-JP"/>
                </w:rPr>
                <w:t>“</w:t>
              </w:r>
            </w:ins>
            <w:r w:rsidRPr="00407432">
              <w:rPr>
                <w:rFonts w:ascii="Times New Roman" w:eastAsia="MS Mincho" w:hAnsi="Times New Roman"/>
                <w:lang w:val="es-ES" w:eastAsia="ja-JP"/>
              </w:rPr>
              <w:t>enciclopedia</w:t>
            </w:r>
            <w:ins w:id="66" w:author="Admincmovil" w:date="2016-06-25T10:56:00Z">
              <w:r w:rsidR="00D240BD">
                <w:rPr>
                  <w:rFonts w:ascii="Times New Roman" w:eastAsia="MS Mincho" w:hAnsi="Times New Roman"/>
                  <w:lang w:val="es-ES" w:eastAsia="ja-JP"/>
                </w:rPr>
                <w:t>”</w:t>
              </w:r>
            </w:ins>
            <w:r w:rsidRPr="00BA1965">
              <w:rPr>
                <w:rFonts w:ascii="Times New Roman" w:eastAsia="MS Mincho" w:hAnsi="Times New Roman"/>
                <w:lang w:val="es-ES" w:eastAsia="ja-JP"/>
              </w:rPr>
              <w:t xml:space="preserve"> de su historia personal como lector.</w:t>
            </w:r>
          </w:p>
        </w:tc>
      </w:tr>
    </w:tbl>
    <w:p w14:paraId="03499B1D" w14:textId="77777777" w:rsidR="00BA1965" w:rsidRPr="00BA1965" w:rsidRDefault="00BA1965" w:rsidP="00BA1965">
      <w:pPr>
        <w:widowControl w:val="0"/>
        <w:autoSpaceDE w:val="0"/>
        <w:autoSpaceDN w:val="0"/>
        <w:adjustRightInd w:val="0"/>
        <w:rPr>
          <w:rFonts w:ascii="Times New Roman" w:eastAsia="MS Mincho" w:hAnsi="Times New Roman"/>
          <w:lang w:val="es-ES" w:eastAsia="ja-JP"/>
        </w:rPr>
      </w:pPr>
    </w:p>
    <w:p w14:paraId="39D06640" w14:textId="77777777" w:rsidR="00BA1965" w:rsidRPr="00BA1965" w:rsidRDefault="00BA1965" w:rsidP="00BA1965">
      <w:pPr>
        <w:widowControl w:val="0"/>
        <w:autoSpaceDE w:val="0"/>
        <w:autoSpaceDN w:val="0"/>
        <w:adjustRightInd w:val="0"/>
        <w:spacing w:after="200"/>
        <w:rPr>
          <w:rFonts w:ascii="Times New Roman" w:eastAsia="MS Mincho" w:hAnsi="Times New Roman"/>
          <w:lang w:val="es-ES" w:eastAsia="ja-JP"/>
        </w:rPr>
      </w:pPr>
      <w:r w:rsidRPr="00BA1965">
        <w:rPr>
          <w:rFonts w:ascii="Times New Roman" w:eastAsia="MS Mincho" w:hAnsi="Times New Roman"/>
          <w:lang w:val="es-ES" w:eastAsia="ja-JP"/>
        </w:rPr>
        <w:t xml:space="preserve">El horizonte de expectativas es, en últimas, el conjunto de </w:t>
      </w:r>
      <w:r w:rsidRPr="00BA1965">
        <w:rPr>
          <w:rFonts w:ascii="Times New Roman" w:eastAsia="MS Mincho" w:hAnsi="Times New Roman"/>
          <w:b/>
          <w:lang w:val="es-ES" w:eastAsia="ja-JP"/>
        </w:rPr>
        <w:t>criterios</w:t>
      </w:r>
      <w:r w:rsidRPr="00BA1965">
        <w:rPr>
          <w:rFonts w:ascii="Times New Roman" w:eastAsia="MS Mincho" w:hAnsi="Times New Roman"/>
          <w:lang w:val="es-ES" w:eastAsia="ja-JP"/>
        </w:rPr>
        <w:t xml:space="preserve"> del que se vale el lector </w:t>
      </w:r>
      <w:r w:rsidRPr="00BA1965">
        <w:rPr>
          <w:rFonts w:ascii="Times New Roman" w:eastAsia="MS Mincho" w:hAnsi="Times New Roman"/>
          <w:lang w:val="es-ES" w:eastAsia="ja-JP"/>
        </w:rPr>
        <w:lastRenderedPageBreak/>
        <w:t>para juzgar textos literarios en un momento histórico; la formación literaria que ha recibido a través de sus lecturas y su experiencia en el mundo.</w:t>
      </w:r>
    </w:p>
    <w:tbl>
      <w:tblPr>
        <w:tblStyle w:val="Tablaconcuadrcula1"/>
        <w:tblW w:w="0" w:type="auto"/>
        <w:tblLook w:val="04A0" w:firstRow="1" w:lastRow="0" w:firstColumn="1" w:lastColumn="0" w:noHBand="0" w:noVBand="1"/>
      </w:tblPr>
      <w:tblGrid>
        <w:gridCol w:w="1283"/>
        <w:gridCol w:w="7771"/>
      </w:tblGrid>
      <w:tr w:rsidR="00BA1965" w:rsidRPr="00BA1965" w14:paraId="211C5BD5" w14:textId="77777777" w:rsidTr="00BA1965">
        <w:tc>
          <w:tcPr>
            <w:tcW w:w="9054" w:type="dxa"/>
            <w:gridSpan w:val="2"/>
            <w:shd w:val="clear" w:color="auto" w:fill="000000"/>
          </w:tcPr>
          <w:p w14:paraId="0AEF805E"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Recuerda</w:t>
            </w:r>
          </w:p>
        </w:tc>
      </w:tr>
      <w:tr w:rsidR="00BA1965" w:rsidRPr="00BA1965" w14:paraId="658FCCFF" w14:textId="77777777" w:rsidTr="006B447F">
        <w:tc>
          <w:tcPr>
            <w:tcW w:w="1283" w:type="dxa"/>
          </w:tcPr>
          <w:p w14:paraId="57FBD15F"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lang w:eastAsia="en-US"/>
              </w:rPr>
              <w:t>Contenido</w:t>
            </w:r>
          </w:p>
        </w:tc>
        <w:tc>
          <w:tcPr>
            <w:tcW w:w="7771" w:type="dxa"/>
          </w:tcPr>
          <w:p w14:paraId="729BFEED" w14:textId="77777777" w:rsidR="00BA1965" w:rsidRPr="00BA1965" w:rsidRDefault="00BA1965" w:rsidP="00BA1965">
            <w:pPr>
              <w:rPr>
                <w:rFonts w:ascii="Times New Roman" w:eastAsia="Cambria" w:hAnsi="Times New Roman"/>
                <w:lang w:eastAsia="en-US"/>
              </w:rPr>
            </w:pPr>
            <w:r w:rsidRPr="00BA1965">
              <w:rPr>
                <w:rFonts w:ascii="Times New Roman" w:eastAsia="Cambria" w:hAnsi="Times New Roman"/>
                <w:lang w:eastAsia="en-US"/>
              </w:rPr>
              <w:t xml:space="preserve">La teoría de la recepción le da un </w:t>
            </w:r>
            <w:r w:rsidRPr="00BA1965">
              <w:rPr>
                <w:rFonts w:ascii="Times New Roman" w:eastAsia="Cambria" w:hAnsi="Times New Roman"/>
                <w:b/>
                <w:lang w:eastAsia="en-US"/>
              </w:rPr>
              <w:t>papel activo</w:t>
            </w:r>
            <w:r w:rsidRPr="00BA1965">
              <w:rPr>
                <w:rFonts w:ascii="Times New Roman" w:eastAsia="Cambria" w:hAnsi="Times New Roman"/>
                <w:lang w:eastAsia="en-US"/>
              </w:rPr>
              <w:t xml:space="preserve"> al receptor del texto (lo </w:t>
            </w:r>
            <w:r w:rsidRPr="00BA1965">
              <w:rPr>
                <w:rFonts w:ascii="Times New Roman" w:eastAsia="Cambria" w:hAnsi="Times New Roman"/>
                <w:i/>
                <w:lang w:eastAsia="en-US"/>
              </w:rPr>
              <w:t>rehabilita</w:t>
            </w:r>
            <w:r w:rsidRPr="00BA1965">
              <w:rPr>
                <w:rFonts w:ascii="Times New Roman" w:eastAsia="Cambria" w:hAnsi="Times New Roman"/>
                <w:lang w:eastAsia="en-US"/>
              </w:rPr>
              <w:t xml:space="preserve">) y le otorga la función de </w:t>
            </w:r>
            <w:r w:rsidRPr="00BA1965">
              <w:rPr>
                <w:rFonts w:ascii="Times New Roman" w:eastAsia="Cambria" w:hAnsi="Times New Roman"/>
                <w:b/>
                <w:lang w:eastAsia="en-US"/>
              </w:rPr>
              <w:t>coautor</w:t>
            </w:r>
            <w:r w:rsidRPr="00BA1965">
              <w:rPr>
                <w:rFonts w:ascii="Times New Roman" w:eastAsia="Cambria" w:hAnsi="Times New Roman"/>
                <w:lang w:eastAsia="en-US"/>
              </w:rPr>
              <w:t xml:space="preserve"> de la obra final, pues él es quien completa, a partir de su horizonte de expectativas, los vacíos o indeterminaciones que presenta el texto. Es por esto que la relación del lector con el texto será siempre de </w:t>
            </w:r>
            <w:r w:rsidRPr="00BA1965">
              <w:rPr>
                <w:rFonts w:ascii="Times New Roman" w:eastAsia="Cambria" w:hAnsi="Times New Roman"/>
                <w:b/>
                <w:lang w:eastAsia="en-US"/>
              </w:rPr>
              <w:t>naturaleza dialógica</w:t>
            </w:r>
            <w:r w:rsidRPr="00BA1965">
              <w:rPr>
                <w:rFonts w:ascii="Times New Roman" w:eastAsia="Cambria" w:hAnsi="Times New Roman"/>
                <w:lang w:eastAsia="en-US"/>
              </w:rPr>
              <w:t>.</w:t>
            </w:r>
          </w:p>
        </w:tc>
      </w:tr>
    </w:tbl>
    <w:p w14:paraId="58B83910" w14:textId="77777777" w:rsidR="00BA1965" w:rsidRPr="00BA1965" w:rsidRDefault="00BA1965" w:rsidP="00BA1965">
      <w:pPr>
        <w:jc w:val="both"/>
        <w:rPr>
          <w:rFonts w:ascii="Times New Roman" w:eastAsia="Cambria" w:hAnsi="Times New Roman"/>
          <w:highlight w:val="yellow"/>
          <w:lang w:eastAsia="en-US"/>
        </w:rPr>
      </w:pPr>
    </w:p>
    <w:p w14:paraId="2E720044"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highlight w:val="yellow"/>
          <w:lang w:eastAsia="en-US"/>
        </w:rPr>
        <w:t>[SECCIÓN 3]</w:t>
      </w:r>
      <w:r w:rsidRPr="00BA1965">
        <w:rPr>
          <w:rFonts w:ascii="Times New Roman" w:eastAsia="Cambria" w:hAnsi="Times New Roman"/>
          <w:lang w:eastAsia="en-US"/>
        </w:rPr>
        <w:t xml:space="preserve"> </w:t>
      </w:r>
      <w:r w:rsidRPr="00BA1965">
        <w:rPr>
          <w:rFonts w:ascii="Times New Roman" w:eastAsia="Cambria" w:hAnsi="Times New Roman"/>
          <w:b/>
          <w:lang w:eastAsia="en-US"/>
        </w:rPr>
        <w:t>3.1.1 El contexto del receptor</w:t>
      </w:r>
    </w:p>
    <w:p w14:paraId="6681084B" w14:textId="77777777" w:rsidR="00BA1965" w:rsidRPr="00BA1965" w:rsidRDefault="00BA1965" w:rsidP="00BA1965">
      <w:pPr>
        <w:jc w:val="both"/>
        <w:rPr>
          <w:rFonts w:ascii="Times New Roman" w:eastAsia="Cambria" w:hAnsi="Times New Roman"/>
          <w:b/>
          <w:lang w:eastAsia="en-US"/>
        </w:rPr>
      </w:pPr>
    </w:p>
    <w:p w14:paraId="7F280C0B" w14:textId="77777777" w:rsidR="00BA1965" w:rsidRPr="00BA1965" w:rsidRDefault="00BA1965" w:rsidP="00BA1965">
      <w:pPr>
        <w:spacing w:after="200"/>
        <w:rPr>
          <w:rFonts w:ascii="Times New Roman" w:eastAsia="Cambria" w:hAnsi="Times New Roman"/>
          <w:lang w:eastAsia="en-US"/>
        </w:rPr>
      </w:pPr>
      <w:r w:rsidRPr="00BA1965">
        <w:rPr>
          <w:rFonts w:ascii="Times New Roman" w:eastAsia="Cambria" w:hAnsi="Times New Roman"/>
          <w:lang w:eastAsia="en-US"/>
        </w:rPr>
        <w:t xml:space="preserve">El </w:t>
      </w:r>
      <w:r w:rsidRPr="00BA1965">
        <w:rPr>
          <w:rFonts w:ascii="Times New Roman" w:eastAsia="Cambria" w:hAnsi="Times New Roman"/>
          <w:b/>
          <w:lang w:eastAsia="en-US"/>
        </w:rPr>
        <w:t>contexto discursivo</w:t>
      </w:r>
      <w:r w:rsidRPr="00BA1965">
        <w:rPr>
          <w:rFonts w:ascii="Times New Roman" w:eastAsia="Cambria" w:hAnsi="Times New Roman"/>
          <w:lang w:eastAsia="en-US"/>
        </w:rPr>
        <w:t xml:space="preserve"> es el conjunto de </w:t>
      </w:r>
      <w:r w:rsidRPr="00BA1965">
        <w:rPr>
          <w:rFonts w:ascii="Times New Roman" w:eastAsia="Cambria" w:hAnsi="Times New Roman"/>
          <w:b/>
          <w:lang w:eastAsia="en-US"/>
        </w:rPr>
        <w:t>factores extralingüísticos</w:t>
      </w:r>
      <w:r w:rsidRPr="00BA1965">
        <w:rPr>
          <w:rFonts w:ascii="Times New Roman" w:eastAsia="Cambria" w:hAnsi="Times New Roman"/>
          <w:lang w:eastAsia="en-US"/>
        </w:rPr>
        <w:t xml:space="preserve"> que condicionan tanto la producción de un discurso como su significado e interpretación. Comprende un conjunto amplio y complejo de factores, que van desde las circunstancias de </w:t>
      </w:r>
      <w:r w:rsidRPr="00BA1965">
        <w:rPr>
          <w:rFonts w:ascii="Times New Roman" w:eastAsia="Cambria" w:hAnsi="Times New Roman"/>
          <w:b/>
          <w:lang w:eastAsia="en-US"/>
        </w:rPr>
        <w:t>espacio</w:t>
      </w:r>
      <w:r w:rsidRPr="00BA1965">
        <w:rPr>
          <w:rFonts w:ascii="Times New Roman" w:eastAsia="Cambria" w:hAnsi="Times New Roman"/>
          <w:lang w:eastAsia="en-US"/>
        </w:rPr>
        <w:t xml:space="preserve"> y </w:t>
      </w:r>
      <w:r w:rsidRPr="00BA1965">
        <w:rPr>
          <w:rFonts w:ascii="Times New Roman" w:eastAsia="Cambria" w:hAnsi="Times New Roman"/>
          <w:b/>
          <w:lang w:eastAsia="en-US"/>
        </w:rPr>
        <w:t>tiempo</w:t>
      </w:r>
      <w:r w:rsidRPr="00BA1965">
        <w:rPr>
          <w:rFonts w:ascii="Times New Roman" w:eastAsia="Cambria" w:hAnsi="Times New Roman"/>
          <w:lang w:eastAsia="en-US"/>
        </w:rPr>
        <w:t xml:space="preserve"> en las que tiene lugar la comunicación hasta las características, expectativas, intenciones y conocimientos de quienes participan en el acto comunicativo.</w:t>
      </w:r>
    </w:p>
    <w:p w14:paraId="3E630A4B" w14:textId="77777777"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Al iniciar una lectura, el lector cuenta ya con una suma de comportamientos, conocimientos, ideas preconcebidas, emociones, preguntas, reflexiones y constructos literarios –el horizonte de expectativas– que ejercerán</w:t>
      </w:r>
      <w:r w:rsidRPr="00BA1965">
        <w:rPr>
          <w:rFonts w:ascii="Times New Roman" w:eastAsia="MS Mincho" w:hAnsi="Times New Roman" w:cs="Arial"/>
          <w:b/>
          <w:lang w:val="es-ES" w:eastAsia="ja-JP"/>
        </w:rPr>
        <w:t xml:space="preserve"> influencia</w:t>
      </w:r>
      <w:r w:rsidRPr="00BA1965">
        <w:rPr>
          <w:rFonts w:ascii="Times New Roman" w:eastAsia="MS Mincho" w:hAnsi="Times New Roman" w:cs="Arial"/>
          <w:lang w:val="es-ES" w:eastAsia="ja-JP"/>
        </w:rPr>
        <w:t xml:space="preserve"> sobre su </w:t>
      </w:r>
      <w:r w:rsidRPr="00BA1965">
        <w:rPr>
          <w:rFonts w:ascii="Times New Roman" w:eastAsia="MS Mincho" w:hAnsi="Times New Roman" w:cs="Arial"/>
          <w:b/>
          <w:lang w:val="es-ES" w:eastAsia="ja-JP"/>
        </w:rPr>
        <w:t xml:space="preserve">interpretación </w:t>
      </w:r>
      <w:r w:rsidRPr="00BA1965">
        <w:rPr>
          <w:rFonts w:ascii="Times New Roman" w:eastAsia="MS Mincho" w:hAnsi="Times New Roman" w:cs="Arial"/>
          <w:lang w:val="es-ES" w:eastAsia="ja-JP"/>
        </w:rPr>
        <w:t>del texto.</w:t>
      </w:r>
    </w:p>
    <w:p w14:paraId="788EA24E" w14:textId="665A272B" w:rsidR="00BA1965" w:rsidRPr="00BA1965" w:rsidRDefault="00BA1965" w:rsidP="00BA1965">
      <w:pPr>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 xml:space="preserve">Aunque es cierto que el significado de un texto está condicionado por su contenido, este solo se produce en la interacción entre el texto y el lector. De forma que todo texto tiene la capacidad de promover o suscitar múltiples lecturas, pues cada lector –en diferentes lugares y momentos históricos– podrá leer de forma nueva el texto y encontrar en las mismas letras, palabras y frases, respuestas a las preguntas que plantea su época. </w:t>
      </w:r>
    </w:p>
    <w:p w14:paraId="12F579FB" w14:textId="3A237DDA" w:rsidR="00BA1965" w:rsidRPr="00BA1965" w:rsidRDefault="00BA1965" w:rsidP="00BA1965">
      <w:pPr>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 xml:space="preserve">Esta es la razón por la que, por ejemplo, clásicos de la Antigua Grecia como </w:t>
      </w:r>
      <w:r w:rsidRPr="00BA1965">
        <w:rPr>
          <w:rFonts w:ascii="Times New Roman" w:eastAsia="MS Mincho" w:hAnsi="Times New Roman" w:cs="Arial"/>
          <w:i/>
          <w:lang w:val="es-ES" w:eastAsia="ja-JP"/>
        </w:rPr>
        <w:t xml:space="preserve">La Ilíada </w:t>
      </w:r>
      <w:r w:rsidRPr="00BA1965">
        <w:rPr>
          <w:rFonts w:ascii="Times New Roman" w:eastAsia="MS Mincho" w:hAnsi="Times New Roman" w:cs="Arial"/>
          <w:lang w:val="es-ES" w:eastAsia="ja-JP"/>
        </w:rPr>
        <w:t xml:space="preserve">o </w:t>
      </w:r>
      <w:r w:rsidRPr="00BA1965">
        <w:rPr>
          <w:rFonts w:ascii="Times New Roman" w:eastAsia="MS Mincho" w:hAnsi="Times New Roman" w:cs="Arial"/>
          <w:i/>
          <w:lang w:val="es-ES" w:eastAsia="ja-JP"/>
        </w:rPr>
        <w:t>Antígona</w:t>
      </w:r>
      <w:r w:rsidRPr="00BA1965">
        <w:rPr>
          <w:rFonts w:ascii="Times New Roman" w:eastAsia="MS Mincho" w:hAnsi="Times New Roman" w:cs="Arial"/>
          <w:lang w:val="es-ES" w:eastAsia="ja-JP"/>
        </w:rPr>
        <w:t xml:space="preserve">, o grandes obras literarias, como </w:t>
      </w:r>
      <w:r w:rsidRPr="00BA1965">
        <w:rPr>
          <w:rFonts w:ascii="Times New Roman" w:eastAsia="MS Mincho" w:hAnsi="Times New Roman" w:cs="Arial"/>
          <w:i/>
          <w:lang w:val="es-ES" w:eastAsia="ja-JP"/>
        </w:rPr>
        <w:t>El Quijote</w:t>
      </w:r>
      <w:ins w:id="67" w:author="Admincmovil" w:date="2016-06-25T10:45:00Z">
        <w:r w:rsidR="00B16E83">
          <w:rPr>
            <w:rFonts w:ascii="Times New Roman" w:eastAsia="MS Mincho" w:hAnsi="Times New Roman" w:cs="Arial"/>
            <w:lang w:val="es-ES" w:eastAsia="ja-JP"/>
          </w:rPr>
          <w:t>,</w:t>
        </w:r>
      </w:ins>
      <w:r w:rsidRPr="00BA1965">
        <w:rPr>
          <w:rFonts w:ascii="Times New Roman" w:eastAsia="MS Mincho" w:hAnsi="Times New Roman" w:cs="Arial"/>
          <w:lang w:val="es-ES" w:eastAsia="ja-JP"/>
        </w:rPr>
        <w:t xml:space="preserve"> se mantienen vigentes: son capaces de </w:t>
      </w:r>
      <w:r w:rsidRPr="00BA1965">
        <w:rPr>
          <w:rFonts w:ascii="Times New Roman" w:eastAsia="MS Mincho" w:hAnsi="Times New Roman" w:cs="Arial"/>
          <w:b/>
          <w:lang w:val="es-ES" w:eastAsia="ja-JP"/>
        </w:rPr>
        <w:t xml:space="preserve">dialogar </w:t>
      </w:r>
      <w:r w:rsidRPr="00BA1965">
        <w:rPr>
          <w:rFonts w:ascii="Times New Roman" w:eastAsia="MS Mincho" w:hAnsi="Times New Roman" w:cs="Arial"/>
          <w:lang w:val="es-ES" w:eastAsia="ja-JP"/>
        </w:rPr>
        <w:t>con cada época a través de sus lectores y pueden leerse desde múltiples horizontes.</w:t>
      </w:r>
    </w:p>
    <w:tbl>
      <w:tblPr>
        <w:tblStyle w:val="Tablaconcuadrcula1"/>
        <w:tblW w:w="0" w:type="auto"/>
        <w:tblLayout w:type="fixed"/>
        <w:tblLook w:val="04A0" w:firstRow="1" w:lastRow="0" w:firstColumn="1" w:lastColumn="0" w:noHBand="0" w:noVBand="1"/>
      </w:tblPr>
      <w:tblGrid>
        <w:gridCol w:w="1384"/>
        <w:gridCol w:w="7670"/>
      </w:tblGrid>
      <w:tr w:rsidR="00BA1965" w:rsidRPr="00BA1965" w14:paraId="5C188B21" w14:textId="77777777" w:rsidTr="00BA1965">
        <w:tc>
          <w:tcPr>
            <w:tcW w:w="9054" w:type="dxa"/>
            <w:gridSpan w:val="2"/>
            <w:shd w:val="clear" w:color="auto" w:fill="000000"/>
          </w:tcPr>
          <w:p w14:paraId="6E555E88"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Recuerda</w:t>
            </w:r>
          </w:p>
        </w:tc>
      </w:tr>
      <w:tr w:rsidR="00BA1965" w:rsidRPr="00BA1965" w14:paraId="43B807C4" w14:textId="77777777" w:rsidTr="006B447F">
        <w:tc>
          <w:tcPr>
            <w:tcW w:w="1384" w:type="dxa"/>
          </w:tcPr>
          <w:p w14:paraId="349E576B"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lang w:eastAsia="en-US"/>
              </w:rPr>
              <w:t>Contenido</w:t>
            </w:r>
          </w:p>
        </w:tc>
        <w:tc>
          <w:tcPr>
            <w:tcW w:w="7670" w:type="dxa"/>
          </w:tcPr>
          <w:p w14:paraId="398C62F6" w14:textId="3023871B" w:rsidR="00BA1965" w:rsidRPr="00BA1965" w:rsidRDefault="00BA1965" w:rsidP="00BA1965">
            <w:pPr>
              <w:rPr>
                <w:rFonts w:ascii="Times New Roman" w:eastAsia="Cambria" w:hAnsi="Times New Roman"/>
                <w:i/>
                <w:lang w:eastAsia="en-US"/>
              </w:rPr>
            </w:pPr>
            <w:r w:rsidRPr="00BA1965">
              <w:rPr>
                <w:rFonts w:ascii="Times New Roman" w:eastAsia="Cambria" w:hAnsi="Times New Roman"/>
                <w:lang w:eastAsia="en-US"/>
              </w:rPr>
              <w:t xml:space="preserve">“La obra vive mientras produce un efecto. La obra es y vive como una obra porque </w:t>
            </w:r>
            <w:r w:rsidRPr="00BA1965">
              <w:rPr>
                <w:rFonts w:ascii="Times New Roman" w:eastAsia="Cambria" w:hAnsi="Times New Roman"/>
                <w:i/>
                <w:lang w:eastAsia="en-US"/>
              </w:rPr>
              <w:t>exige</w:t>
            </w:r>
            <w:r w:rsidRPr="00BA1965">
              <w:rPr>
                <w:rFonts w:ascii="Times New Roman" w:eastAsia="Cambria" w:hAnsi="Times New Roman"/>
                <w:lang w:eastAsia="en-US"/>
              </w:rPr>
              <w:t xml:space="preserve"> una interpretación y </w:t>
            </w:r>
            <w:r w:rsidRPr="00BA1965">
              <w:rPr>
                <w:rFonts w:ascii="Times New Roman" w:eastAsia="Cambria" w:hAnsi="Times New Roman"/>
                <w:i/>
                <w:lang w:eastAsia="en-US"/>
              </w:rPr>
              <w:t xml:space="preserve">actúa </w:t>
            </w:r>
            <w:r w:rsidRPr="00BA1965">
              <w:rPr>
                <w:rFonts w:ascii="Times New Roman" w:eastAsia="Cambria" w:hAnsi="Times New Roman"/>
                <w:lang w:eastAsia="en-US"/>
              </w:rPr>
              <w:t xml:space="preserve">a través de muchos significados”. </w:t>
            </w:r>
            <w:proofErr w:type="spellStart"/>
            <w:r w:rsidRPr="00BA1965">
              <w:rPr>
                <w:rFonts w:ascii="Times New Roman" w:eastAsia="Cambria" w:hAnsi="Times New Roman"/>
                <w:lang w:eastAsia="en-US"/>
              </w:rPr>
              <w:t>Jauss</w:t>
            </w:r>
            <w:proofErr w:type="spellEnd"/>
            <w:r w:rsidRPr="00BA1965">
              <w:rPr>
                <w:rFonts w:ascii="Times New Roman" w:eastAsia="Cambria" w:hAnsi="Times New Roman"/>
                <w:lang w:eastAsia="en-US"/>
              </w:rPr>
              <w:t>, H. R.</w:t>
            </w:r>
            <w:ins w:id="68" w:author="Admincmovil" w:date="2016-06-24T17:28:00Z">
              <w:r w:rsidR="00AE07C7">
                <w:rPr>
                  <w:rFonts w:ascii="Times New Roman" w:eastAsia="Cambria" w:hAnsi="Times New Roman"/>
                  <w:lang w:eastAsia="en-US"/>
                </w:rPr>
                <w:t>,</w:t>
              </w:r>
            </w:ins>
            <w:r w:rsidRPr="00BA1965">
              <w:rPr>
                <w:rFonts w:ascii="Times New Roman" w:eastAsia="Cambria" w:hAnsi="Times New Roman"/>
                <w:lang w:eastAsia="en-US"/>
              </w:rPr>
              <w:t xml:space="preserve"> </w:t>
            </w:r>
            <w:r w:rsidRPr="00BA1965">
              <w:rPr>
                <w:rFonts w:ascii="Times New Roman" w:eastAsia="Cambria" w:hAnsi="Times New Roman"/>
                <w:i/>
                <w:lang w:eastAsia="en-US"/>
              </w:rPr>
              <w:t>La historia de la literatura como provocación</w:t>
            </w:r>
            <w:ins w:id="69" w:author="Admincmovil" w:date="2016-06-24T17:27:00Z">
              <w:r w:rsidR="00AE07C7">
                <w:rPr>
                  <w:rFonts w:ascii="Times New Roman" w:eastAsia="Cambria" w:hAnsi="Times New Roman"/>
                  <w:i/>
                  <w:lang w:eastAsia="en-US"/>
                </w:rPr>
                <w:t xml:space="preserve"> </w:t>
              </w:r>
              <w:r w:rsidR="00AE07C7" w:rsidRPr="00BA1965">
                <w:rPr>
                  <w:rFonts w:ascii="Times New Roman" w:eastAsia="Cambria" w:hAnsi="Times New Roman"/>
                  <w:lang w:eastAsia="en-US"/>
                </w:rPr>
                <w:t>(1976)</w:t>
              </w:r>
            </w:ins>
            <w:r w:rsidRPr="00BA1965">
              <w:rPr>
                <w:rFonts w:ascii="Times New Roman" w:eastAsia="Cambria" w:hAnsi="Times New Roman"/>
                <w:i/>
                <w:lang w:eastAsia="en-US"/>
              </w:rPr>
              <w:t>.</w:t>
            </w:r>
          </w:p>
          <w:p w14:paraId="59BD4EF5" w14:textId="77777777" w:rsidR="00BA1965" w:rsidRPr="00BA1965" w:rsidRDefault="00BA1965" w:rsidP="00BA1965">
            <w:pPr>
              <w:rPr>
                <w:rFonts w:ascii="Times New Roman" w:eastAsia="Cambria" w:hAnsi="Times New Roman"/>
                <w:i/>
                <w:lang w:eastAsia="en-US"/>
              </w:rPr>
            </w:pPr>
          </w:p>
          <w:p w14:paraId="4E8AF3CE" w14:textId="77777777" w:rsidR="00BA1965" w:rsidRPr="00BA1965" w:rsidRDefault="00BA1965" w:rsidP="00BA1965">
            <w:pPr>
              <w:rPr>
                <w:rFonts w:ascii="Times New Roman" w:eastAsia="Cambria" w:hAnsi="Times New Roman"/>
                <w:lang w:eastAsia="en-US"/>
              </w:rPr>
            </w:pPr>
            <w:r w:rsidRPr="00BA1965">
              <w:rPr>
                <w:rFonts w:ascii="Times New Roman" w:eastAsia="Cambria" w:hAnsi="Times New Roman"/>
                <w:lang w:val="es-ES" w:eastAsia="en-US"/>
              </w:rPr>
              <w:t xml:space="preserve">La intervención activa del receptor es una muestra de la </w:t>
            </w:r>
            <w:r w:rsidRPr="00BA1965">
              <w:rPr>
                <w:rFonts w:ascii="Times New Roman" w:eastAsia="Cambria" w:hAnsi="Times New Roman"/>
                <w:b/>
                <w:lang w:val="es-ES" w:eastAsia="en-US"/>
              </w:rPr>
              <w:t>vitalidad de la obra literaria</w:t>
            </w:r>
            <w:r w:rsidRPr="00BA1965">
              <w:rPr>
                <w:rFonts w:ascii="Times New Roman" w:eastAsia="Cambria" w:hAnsi="Times New Roman"/>
                <w:lang w:val="es-ES" w:eastAsia="en-US"/>
              </w:rPr>
              <w:t>, y es la única que garantiza interpretaciones novedosas.</w:t>
            </w:r>
          </w:p>
        </w:tc>
      </w:tr>
    </w:tbl>
    <w:p w14:paraId="060ED38E" w14:textId="77777777" w:rsidR="00BA1965" w:rsidRPr="00BA1965" w:rsidRDefault="00BA1965" w:rsidP="00BA1965">
      <w:pPr>
        <w:rPr>
          <w:rFonts w:ascii="Times New Roman" w:eastAsia="MS Mincho" w:hAnsi="Times New Roman" w:cs="Arial"/>
          <w:lang w:val="es-ES" w:eastAsia="ja-JP"/>
        </w:rPr>
      </w:pPr>
    </w:p>
    <w:p w14:paraId="01D6B0E7" w14:textId="5E02DB84"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 xml:space="preserve">A su vez, tras una primera lectura, una segunda lectura del mismo texto puede desvelarle a un mismo lector nuevas respuestas, nuevos significados (que no necesariamente puso allí el autor al momento de la escritura); todo gracias a una </w:t>
      </w:r>
      <w:r w:rsidRPr="00BA1965">
        <w:rPr>
          <w:rFonts w:ascii="Times New Roman" w:eastAsia="MS Mincho" w:hAnsi="Times New Roman" w:cs="Arial"/>
          <w:b/>
          <w:lang w:val="es-ES" w:eastAsia="ja-JP"/>
        </w:rPr>
        <w:t>variación en el contexto</w:t>
      </w:r>
      <w:r w:rsidRPr="00BA1965">
        <w:rPr>
          <w:rFonts w:ascii="Times New Roman" w:eastAsia="MS Mincho" w:hAnsi="Times New Roman" w:cs="Arial"/>
          <w:lang w:val="es-ES" w:eastAsia="ja-JP"/>
        </w:rPr>
        <w:t xml:space="preserve"> del receptor que redunda en una variación en la significación de lo leído, aunque el texto como tal siga siendo el mismo.</w:t>
      </w:r>
    </w:p>
    <w:p w14:paraId="244D37E1" w14:textId="77777777"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lastRenderedPageBreak/>
        <w:t xml:space="preserve">El lector llena los vacíos del texto a partir de lo que </w:t>
      </w:r>
      <w:r w:rsidRPr="00BA1965">
        <w:rPr>
          <w:rFonts w:ascii="Times New Roman" w:eastAsia="MS Mincho" w:hAnsi="Times New Roman" w:cs="Arial"/>
          <w:b/>
          <w:lang w:val="es-ES" w:eastAsia="ja-JP"/>
        </w:rPr>
        <w:t>él mismo</w:t>
      </w:r>
      <w:r w:rsidRPr="00BA1965">
        <w:rPr>
          <w:rFonts w:ascii="Times New Roman" w:eastAsia="MS Mincho" w:hAnsi="Times New Roman" w:cs="Arial"/>
          <w:lang w:val="es-ES" w:eastAsia="ja-JP"/>
        </w:rPr>
        <w:t xml:space="preserve"> es como lector en un momento histórico dado y  de acuerdo al horizonte de expectativas que lo cobija al momento de la lectura. </w:t>
      </w:r>
    </w:p>
    <w:p w14:paraId="416581CA"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highlight w:val="yellow"/>
          <w:lang w:eastAsia="en-US"/>
        </w:rPr>
        <w:t>[SECCIÓN 3]</w:t>
      </w:r>
      <w:r w:rsidRPr="00BA1965">
        <w:rPr>
          <w:rFonts w:ascii="Times New Roman" w:eastAsia="Cambria" w:hAnsi="Times New Roman"/>
          <w:lang w:eastAsia="en-US"/>
        </w:rPr>
        <w:t xml:space="preserve"> </w:t>
      </w:r>
      <w:r w:rsidRPr="00BA1965">
        <w:rPr>
          <w:rFonts w:ascii="Times New Roman" w:eastAsia="Cambria" w:hAnsi="Times New Roman"/>
          <w:b/>
          <w:lang w:eastAsia="en-US"/>
        </w:rPr>
        <w:t>3.1.2 La identificación del receptor con el discurso</w:t>
      </w:r>
    </w:p>
    <w:p w14:paraId="6E310510" w14:textId="77777777" w:rsidR="00BA1965" w:rsidRPr="00BA1965" w:rsidRDefault="00BA1965" w:rsidP="00BA1965">
      <w:pPr>
        <w:jc w:val="both"/>
        <w:rPr>
          <w:rFonts w:ascii="Times New Roman" w:eastAsia="Cambria" w:hAnsi="Times New Roman"/>
          <w:b/>
          <w:lang w:eastAsia="en-US"/>
        </w:rPr>
      </w:pPr>
    </w:p>
    <w:tbl>
      <w:tblPr>
        <w:tblStyle w:val="Tablaconcuadrcula1"/>
        <w:tblW w:w="0" w:type="auto"/>
        <w:tblLayout w:type="fixed"/>
        <w:tblLook w:val="04A0" w:firstRow="1" w:lastRow="0" w:firstColumn="1" w:lastColumn="0" w:noHBand="0" w:noVBand="1"/>
      </w:tblPr>
      <w:tblGrid>
        <w:gridCol w:w="1384"/>
        <w:gridCol w:w="7670"/>
      </w:tblGrid>
      <w:tr w:rsidR="00BA1965" w:rsidRPr="00BA1965" w14:paraId="247C79BA" w14:textId="77777777" w:rsidTr="00BA1965">
        <w:tc>
          <w:tcPr>
            <w:tcW w:w="9054" w:type="dxa"/>
            <w:gridSpan w:val="2"/>
            <w:shd w:val="clear" w:color="auto" w:fill="000000"/>
          </w:tcPr>
          <w:p w14:paraId="699C191E"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Recuerda</w:t>
            </w:r>
          </w:p>
        </w:tc>
      </w:tr>
      <w:tr w:rsidR="00BA1965" w:rsidRPr="00BA1965" w14:paraId="58842A02" w14:textId="77777777" w:rsidTr="006B447F">
        <w:tc>
          <w:tcPr>
            <w:tcW w:w="1384" w:type="dxa"/>
          </w:tcPr>
          <w:p w14:paraId="5656A8A4"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lang w:eastAsia="en-US"/>
              </w:rPr>
              <w:t>Contenido</w:t>
            </w:r>
          </w:p>
        </w:tc>
        <w:tc>
          <w:tcPr>
            <w:tcW w:w="7670" w:type="dxa"/>
          </w:tcPr>
          <w:p w14:paraId="55906DC6" w14:textId="77777777" w:rsidR="00BA1965" w:rsidRPr="00BA1965" w:rsidRDefault="00BA1965" w:rsidP="00BA1965">
            <w:pPr>
              <w:rPr>
                <w:rFonts w:ascii="Times New Roman" w:eastAsia="MS Mincho" w:hAnsi="Times New Roman" w:cs="Arial"/>
                <w:i/>
                <w:lang w:val="es-ES" w:eastAsia="ja-JP"/>
              </w:rPr>
            </w:pPr>
            <w:r w:rsidRPr="00BA1965">
              <w:rPr>
                <w:rFonts w:ascii="Times New Roman" w:eastAsia="MS Mincho" w:hAnsi="Times New Roman" w:cs="Arial"/>
                <w:lang w:val="es-ES" w:eastAsia="ja-JP"/>
              </w:rPr>
              <w:t xml:space="preserve">La recepción del texto literario es un proceso de </w:t>
            </w:r>
            <w:r w:rsidRPr="00BA1965">
              <w:rPr>
                <w:rFonts w:ascii="Times New Roman" w:eastAsia="MS Mincho" w:hAnsi="Times New Roman" w:cs="Arial"/>
                <w:b/>
                <w:lang w:val="es-ES" w:eastAsia="ja-JP"/>
              </w:rPr>
              <w:t>concreción</w:t>
            </w:r>
            <w:r w:rsidRPr="00BA1965">
              <w:rPr>
                <w:rFonts w:ascii="Times New Roman" w:eastAsia="MS Mincho" w:hAnsi="Times New Roman" w:cs="Arial"/>
                <w:lang w:val="es-ES" w:eastAsia="ja-JP"/>
              </w:rPr>
              <w:t xml:space="preserve"> del texto, condicionado por su destinatario: el lector, quien es en últimas </w:t>
            </w:r>
            <w:r w:rsidRPr="00BA1965">
              <w:rPr>
                <w:rFonts w:ascii="Times New Roman" w:eastAsia="MS Mincho" w:hAnsi="Times New Roman" w:cs="Arial"/>
                <w:i/>
                <w:lang w:val="es-ES" w:eastAsia="ja-JP"/>
              </w:rPr>
              <w:t>un ser en el mundo.</w:t>
            </w:r>
          </w:p>
          <w:p w14:paraId="20D028BD" w14:textId="77777777" w:rsidR="00BA1965" w:rsidRPr="00BA1965" w:rsidRDefault="00BA1965" w:rsidP="00BA1965">
            <w:pPr>
              <w:rPr>
                <w:rFonts w:ascii="Times New Roman" w:eastAsia="MS Mincho" w:hAnsi="Times New Roman" w:cs="Arial"/>
                <w:i/>
                <w:lang w:val="es-ES" w:eastAsia="ja-JP"/>
              </w:rPr>
            </w:pPr>
          </w:p>
          <w:p w14:paraId="6CB78C09" w14:textId="2EAC4673" w:rsidR="00BA1965" w:rsidRPr="00BA1965" w:rsidRDefault="00BA1965" w:rsidP="00AE07C7">
            <w:pPr>
              <w:rPr>
                <w:rFonts w:ascii="Times New Roman" w:eastAsia="MS Mincho" w:hAnsi="Times New Roman" w:cs="Arial"/>
                <w:lang w:val="es-ES" w:eastAsia="ja-JP"/>
              </w:rPr>
            </w:pPr>
            <w:r w:rsidRPr="00BA1965">
              <w:rPr>
                <w:rFonts w:ascii="Times New Roman" w:eastAsia="MS Mincho" w:hAnsi="Times New Roman" w:cs="Arial"/>
                <w:lang w:val="es-ES" w:eastAsia="ja-JP"/>
              </w:rPr>
              <w:t xml:space="preserve">La obra literaria posee dos niveles: uno </w:t>
            </w:r>
            <w:r w:rsidRPr="00BA1965">
              <w:rPr>
                <w:rFonts w:ascii="Times New Roman" w:eastAsia="MS Mincho" w:hAnsi="Times New Roman" w:cs="Arial"/>
                <w:b/>
                <w:lang w:val="es-ES" w:eastAsia="ja-JP"/>
              </w:rPr>
              <w:t>artístico</w:t>
            </w:r>
            <w:r w:rsidRPr="00BA1965">
              <w:rPr>
                <w:rFonts w:ascii="Times New Roman" w:eastAsia="MS Mincho" w:hAnsi="Times New Roman" w:cs="Arial"/>
                <w:lang w:val="es-ES" w:eastAsia="ja-JP"/>
              </w:rPr>
              <w:t xml:space="preserve"> (el texto creado por el autor) y uno </w:t>
            </w:r>
            <w:r w:rsidRPr="00BA1965">
              <w:rPr>
                <w:rFonts w:ascii="Times New Roman" w:eastAsia="MS Mincho" w:hAnsi="Times New Roman" w:cs="Arial"/>
                <w:b/>
                <w:lang w:val="es-ES" w:eastAsia="ja-JP"/>
              </w:rPr>
              <w:t>estético</w:t>
            </w:r>
            <w:r w:rsidRPr="00BA1965">
              <w:rPr>
                <w:rFonts w:ascii="Times New Roman" w:eastAsia="MS Mincho" w:hAnsi="Times New Roman" w:cs="Arial"/>
                <w:lang w:val="es-ES" w:eastAsia="ja-JP"/>
              </w:rPr>
              <w:t xml:space="preserve"> (la concreción hecha por el lector). La </w:t>
            </w:r>
            <w:r w:rsidRPr="00BA1965">
              <w:rPr>
                <w:rFonts w:ascii="Times New Roman" w:eastAsia="MS Mincho" w:hAnsi="Times New Roman" w:cs="Arial"/>
                <w:b/>
                <w:lang w:val="es-ES" w:eastAsia="ja-JP"/>
              </w:rPr>
              <w:t xml:space="preserve">convergencia </w:t>
            </w:r>
            <w:r w:rsidRPr="00BA1965">
              <w:rPr>
                <w:rFonts w:ascii="Times New Roman" w:eastAsia="MS Mincho" w:hAnsi="Times New Roman" w:cs="Arial"/>
                <w:lang w:val="es-ES" w:eastAsia="ja-JP"/>
              </w:rPr>
              <w:t xml:space="preserve">entre uno y otro es la que le da existencia como </w:t>
            </w:r>
            <w:r w:rsidRPr="00BA1965">
              <w:rPr>
                <w:rFonts w:ascii="Times New Roman" w:eastAsia="MS Mincho" w:hAnsi="Times New Roman" w:cs="Arial"/>
                <w:b/>
                <w:lang w:val="es-ES" w:eastAsia="ja-JP"/>
              </w:rPr>
              <w:t>obra literaria</w:t>
            </w:r>
            <w:r w:rsidRPr="00BA1965">
              <w:rPr>
                <w:rFonts w:ascii="Times New Roman" w:eastAsia="MS Mincho" w:hAnsi="Times New Roman" w:cs="Arial"/>
                <w:lang w:val="es-ES" w:eastAsia="ja-JP"/>
              </w:rPr>
              <w:t xml:space="preserve">. Es en esta convergencia en la que la obra se </w:t>
            </w:r>
            <w:ins w:id="70" w:author="Admincmovil" w:date="2016-06-24T17:29:00Z">
              <w:r w:rsidR="00AE07C7">
                <w:rPr>
                  <w:rFonts w:ascii="Times New Roman" w:eastAsia="MS Mincho" w:hAnsi="Times New Roman" w:cs="Arial"/>
                  <w:lang w:val="es-ES" w:eastAsia="ja-JP"/>
                </w:rPr>
                <w:t>concreta</w:t>
              </w:r>
              <w:r w:rsidR="00AE07C7" w:rsidRPr="00BA1965">
                <w:rPr>
                  <w:rFonts w:ascii="Times New Roman" w:eastAsia="MS Mincho" w:hAnsi="Times New Roman" w:cs="Arial"/>
                  <w:lang w:val="es-ES" w:eastAsia="ja-JP"/>
                </w:rPr>
                <w:t xml:space="preserve"> </w:t>
              </w:r>
            </w:ins>
            <w:r w:rsidRPr="00BA1965">
              <w:rPr>
                <w:rFonts w:ascii="Times New Roman" w:eastAsia="MS Mincho" w:hAnsi="Times New Roman" w:cs="Arial"/>
                <w:lang w:val="es-ES" w:eastAsia="ja-JP"/>
              </w:rPr>
              <w:t>como tal.</w:t>
            </w:r>
          </w:p>
        </w:tc>
      </w:tr>
    </w:tbl>
    <w:p w14:paraId="614C6890" w14:textId="77777777" w:rsidR="00BA1965" w:rsidRPr="00BA1965" w:rsidRDefault="00BA1965" w:rsidP="00BA1965">
      <w:pPr>
        <w:widowControl w:val="0"/>
        <w:autoSpaceDE w:val="0"/>
        <w:autoSpaceDN w:val="0"/>
        <w:adjustRightInd w:val="0"/>
        <w:jc w:val="both"/>
        <w:rPr>
          <w:rFonts w:ascii="Times New Roman" w:eastAsia="MS Mincho" w:hAnsi="Times New Roman" w:cs="Arial"/>
          <w:lang w:val="es-ES" w:eastAsia="ja-JP"/>
        </w:rPr>
      </w:pPr>
    </w:p>
    <w:p w14:paraId="4B545459" w14:textId="77777777"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 xml:space="preserve">La lectura es ante todo un proceso mediante el cual el receptor construye el sentido de aquello que lee. Atendiendo a esto, los teóricos de la recepción afirman que el lector convierte en </w:t>
      </w:r>
      <w:r w:rsidRPr="00BA1965">
        <w:rPr>
          <w:rFonts w:ascii="Times New Roman" w:eastAsia="MS Mincho" w:hAnsi="Times New Roman" w:cs="Arial"/>
          <w:b/>
          <w:lang w:val="es-ES" w:eastAsia="ja-JP"/>
        </w:rPr>
        <w:t>significado actual</w:t>
      </w:r>
      <w:r w:rsidRPr="00BA1965">
        <w:rPr>
          <w:rFonts w:ascii="Times New Roman" w:eastAsia="MS Mincho" w:hAnsi="Times New Roman" w:cs="Arial"/>
          <w:lang w:val="es-ES" w:eastAsia="ja-JP"/>
        </w:rPr>
        <w:t xml:space="preserve"> aquello que solo está potencialmente en el texto, a la vez que introduce en el marco de su lectura su propio concepto del mundo.</w:t>
      </w:r>
    </w:p>
    <w:tbl>
      <w:tblPr>
        <w:tblStyle w:val="Tablaconcuadrcula1"/>
        <w:tblW w:w="0" w:type="auto"/>
        <w:tblLayout w:type="fixed"/>
        <w:tblLook w:val="04A0" w:firstRow="1" w:lastRow="0" w:firstColumn="1" w:lastColumn="0" w:noHBand="0" w:noVBand="1"/>
      </w:tblPr>
      <w:tblGrid>
        <w:gridCol w:w="1017"/>
        <w:gridCol w:w="7961"/>
      </w:tblGrid>
      <w:tr w:rsidR="00BA1965" w:rsidRPr="00BA1965" w14:paraId="69DF8E6E" w14:textId="77777777" w:rsidTr="00BA1965">
        <w:tc>
          <w:tcPr>
            <w:tcW w:w="8978" w:type="dxa"/>
            <w:gridSpan w:val="2"/>
            <w:shd w:val="clear" w:color="auto" w:fill="000000"/>
          </w:tcPr>
          <w:p w14:paraId="7D34B3B8" w14:textId="77777777" w:rsidR="00BA1965" w:rsidRPr="00BA1965" w:rsidRDefault="00BA1965" w:rsidP="00BA1965">
            <w:pPr>
              <w:spacing w:after="200"/>
              <w:jc w:val="center"/>
              <w:rPr>
                <w:rFonts w:ascii="Times New Roman" w:eastAsia="Cambria" w:hAnsi="Times New Roman"/>
                <w:b/>
                <w:lang w:eastAsia="en-US"/>
              </w:rPr>
            </w:pPr>
            <w:r w:rsidRPr="00BA1965">
              <w:rPr>
                <w:rFonts w:ascii="Times New Roman" w:eastAsia="Cambria" w:hAnsi="Times New Roman"/>
                <w:b/>
                <w:lang w:eastAsia="en-US"/>
              </w:rPr>
              <w:t>Destacado</w:t>
            </w:r>
          </w:p>
        </w:tc>
      </w:tr>
      <w:tr w:rsidR="00BA1965" w:rsidRPr="00BA1965" w14:paraId="20940E68" w14:textId="77777777" w:rsidTr="006B447F">
        <w:trPr>
          <w:trHeight w:val="108"/>
        </w:trPr>
        <w:tc>
          <w:tcPr>
            <w:tcW w:w="1017" w:type="dxa"/>
          </w:tcPr>
          <w:p w14:paraId="40680414" w14:textId="77777777" w:rsidR="00BA1965" w:rsidRPr="00BA1965" w:rsidRDefault="00BA1965" w:rsidP="00BA1965">
            <w:pPr>
              <w:jc w:val="center"/>
              <w:rPr>
                <w:rFonts w:ascii="Times New Roman" w:eastAsia="Cambria" w:hAnsi="Times New Roman"/>
                <w:b/>
                <w:lang w:eastAsia="en-US"/>
              </w:rPr>
            </w:pPr>
            <w:r w:rsidRPr="00BA1965">
              <w:rPr>
                <w:rFonts w:ascii="Times New Roman" w:eastAsia="Cambria" w:hAnsi="Times New Roman"/>
                <w:b/>
                <w:lang w:eastAsia="en-US"/>
              </w:rPr>
              <w:t>Título</w:t>
            </w:r>
          </w:p>
        </w:tc>
        <w:tc>
          <w:tcPr>
            <w:tcW w:w="7961" w:type="dxa"/>
          </w:tcPr>
          <w:p w14:paraId="71713F3D" w14:textId="77777777" w:rsidR="00BA1965" w:rsidRPr="00BA1965" w:rsidRDefault="00BA1965" w:rsidP="00BA1965">
            <w:pPr>
              <w:rPr>
                <w:rFonts w:ascii="Times New Roman" w:eastAsia="Cambria" w:hAnsi="Times New Roman"/>
                <w:b/>
                <w:lang w:eastAsia="en-US"/>
              </w:rPr>
            </w:pPr>
            <w:r w:rsidRPr="00BA1965">
              <w:rPr>
                <w:rFonts w:ascii="Times New Roman" w:eastAsia="Cambria" w:hAnsi="Times New Roman"/>
                <w:b/>
                <w:lang w:eastAsia="en-US"/>
              </w:rPr>
              <w:t>Identificación estética</w:t>
            </w:r>
          </w:p>
        </w:tc>
      </w:tr>
      <w:tr w:rsidR="00BA1965" w:rsidRPr="00BA1965" w14:paraId="7632862D" w14:textId="77777777" w:rsidTr="006B447F">
        <w:tc>
          <w:tcPr>
            <w:tcW w:w="1017" w:type="dxa"/>
          </w:tcPr>
          <w:p w14:paraId="6AF9805F" w14:textId="77777777" w:rsidR="00BA1965" w:rsidRPr="00BA1965" w:rsidRDefault="00BA1965" w:rsidP="00BA1965">
            <w:pPr>
              <w:spacing w:after="200"/>
              <w:jc w:val="both"/>
              <w:rPr>
                <w:rFonts w:ascii="Times New Roman" w:eastAsia="Cambria" w:hAnsi="Times New Roman"/>
                <w:lang w:eastAsia="en-US"/>
              </w:rPr>
            </w:pPr>
          </w:p>
        </w:tc>
        <w:tc>
          <w:tcPr>
            <w:tcW w:w="7961" w:type="dxa"/>
          </w:tcPr>
          <w:p w14:paraId="00BEBF7E" w14:textId="77777777"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Todo lector relaciona el texto con sus propias ideas sobre el mismo (horizonte de expectativas) y con sus experiencias (horizonte de experiencias); de ello dependerá el grado de identificación que pueda lograr con el texto y con el propio horizonte de expectativas del autor.</w:t>
            </w:r>
          </w:p>
          <w:p w14:paraId="30C4E55E" w14:textId="77777777"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La identificación estética, por tanto, es la relación de diálogo o comunión del lector con el texto; en otras palabras, el poder de abstracción del lector para identificarse con el texto literario y, a través de él, con los contenidos (emociones, sentimientos, ideas, etc.) que el autor desea comunicar.</w:t>
            </w:r>
          </w:p>
          <w:p w14:paraId="0CA02184" w14:textId="77777777"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Entre más cercanos sean los horizontes individuales del lector y los propuestos por el autor (</w:t>
            </w:r>
            <w:r w:rsidRPr="00BA1965">
              <w:rPr>
                <w:rFonts w:ascii="Times New Roman" w:eastAsia="MS Mincho" w:hAnsi="Times New Roman" w:cs="Arial"/>
                <w:b/>
                <w:lang w:val="es-ES" w:eastAsia="ja-JP"/>
              </w:rPr>
              <w:t>fusión de horizontes</w:t>
            </w:r>
            <w:r w:rsidRPr="00BA1965">
              <w:rPr>
                <w:rFonts w:ascii="Times New Roman" w:eastAsia="MS Mincho" w:hAnsi="Times New Roman" w:cs="Arial"/>
                <w:lang w:val="es-ES" w:eastAsia="ja-JP"/>
              </w:rPr>
              <w:t>), mejor y más estrecha será la identificación, y mejor y más amplia su comprensión de la obra.</w:t>
            </w:r>
          </w:p>
        </w:tc>
      </w:tr>
    </w:tbl>
    <w:p w14:paraId="0B525DE8" w14:textId="77777777" w:rsidR="00BA1965" w:rsidRPr="00BA1965" w:rsidRDefault="00BA1965" w:rsidP="00BA1965">
      <w:pPr>
        <w:jc w:val="both"/>
        <w:rPr>
          <w:rFonts w:ascii="Times New Roman" w:eastAsia="Cambria" w:hAnsi="Times New Roman"/>
          <w:b/>
          <w:lang w:eastAsia="en-US"/>
        </w:rPr>
      </w:pPr>
    </w:p>
    <w:p w14:paraId="71E93836" w14:textId="77777777" w:rsidR="00BA1965" w:rsidRPr="00BA1965" w:rsidRDefault="00BA1965" w:rsidP="00BA1965">
      <w:pPr>
        <w:rPr>
          <w:rFonts w:ascii="Times New Roman" w:eastAsia="Cambria" w:hAnsi="Times New Roman"/>
          <w:lang w:eastAsia="en-US"/>
        </w:rPr>
      </w:pPr>
      <w:r w:rsidRPr="00BA1965">
        <w:rPr>
          <w:rFonts w:ascii="Times New Roman" w:eastAsia="Cambria" w:hAnsi="Times New Roman"/>
          <w:lang w:eastAsia="en-US"/>
        </w:rPr>
        <w:t xml:space="preserve">La literatura genera profundos cambios en la </w:t>
      </w:r>
      <w:r w:rsidRPr="00BA1965">
        <w:rPr>
          <w:rFonts w:ascii="Times New Roman" w:eastAsia="Cambria" w:hAnsi="Times New Roman"/>
          <w:b/>
          <w:lang w:eastAsia="en-US"/>
        </w:rPr>
        <w:t xml:space="preserve">vida interior </w:t>
      </w:r>
      <w:r w:rsidRPr="00BA1965">
        <w:rPr>
          <w:rFonts w:ascii="Times New Roman" w:eastAsia="Cambria" w:hAnsi="Times New Roman"/>
          <w:lang w:eastAsia="en-US"/>
        </w:rPr>
        <w:t xml:space="preserve">de los lectores, influye en sus expectativas, moldeando sus comportamientos y preformando su comprensión del mundo. El texto literario le muestra al lector otras posibilidades de ser, le da evidencia de que no existe un derrotero único para vivir y que todo está sujeto a </w:t>
      </w:r>
      <w:r w:rsidRPr="00BA1965">
        <w:rPr>
          <w:rFonts w:ascii="Times New Roman" w:eastAsia="Cambria" w:hAnsi="Times New Roman"/>
          <w:b/>
          <w:lang w:eastAsia="en-US"/>
        </w:rPr>
        <w:t>interpretación</w:t>
      </w:r>
      <w:r w:rsidRPr="00BA1965">
        <w:rPr>
          <w:rFonts w:ascii="Times New Roman" w:eastAsia="Cambria" w:hAnsi="Times New Roman"/>
          <w:lang w:eastAsia="en-US"/>
        </w:rPr>
        <w:t xml:space="preserve"> desde múltiples lugares. Así, literatura y lector se encuentran para el goce estético de este último, pero también, para </w:t>
      </w:r>
      <w:r w:rsidRPr="00BA1965">
        <w:rPr>
          <w:rFonts w:ascii="Times New Roman" w:eastAsia="Cambria" w:hAnsi="Times New Roman"/>
          <w:b/>
          <w:lang w:eastAsia="en-US"/>
        </w:rPr>
        <w:t>tomar decisiones</w:t>
      </w:r>
      <w:r w:rsidRPr="00BA1965">
        <w:rPr>
          <w:rFonts w:ascii="Times New Roman" w:eastAsia="Cambria" w:hAnsi="Times New Roman"/>
          <w:lang w:eastAsia="en-US"/>
        </w:rPr>
        <w:t xml:space="preserve">, </w:t>
      </w:r>
      <w:r w:rsidRPr="00BA1965">
        <w:rPr>
          <w:rFonts w:ascii="Times New Roman" w:eastAsia="Cambria" w:hAnsi="Times New Roman"/>
          <w:b/>
          <w:lang w:eastAsia="en-US"/>
        </w:rPr>
        <w:t>desarrollar criterio</w:t>
      </w:r>
      <w:r w:rsidRPr="00BA1965">
        <w:rPr>
          <w:rFonts w:ascii="Times New Roman" w:eastAsia="Cambria" w:hAnsi="Times New Roman"/>
          <w:lang w:eastAsia="en-US"/>
        </w:rPr>
        <w:t xml:space="preserve">, </w:t>
      </w:r>
      <w:r w:rsidRPr="00BA1965">
        <w:rPr>
          <w:rFonts w:ascii="Times New Roman" w:eastAsia="Cambria" w:hAnsi="Times New Roman"/>
          <w:b/>
          <w:lang w:eastAsia="en-US"/>
        </w:rPr>
        <w:t>forjar identidad</w:t>
      </w:r>
      <w:r w:rsidRPr="00BA1965">
        <w:rPr>
          <w:rFonts w:ascii="Times New Roman" w:eastAsia="Cambria" w:hAnsi="Times New Roman"/>
          <w:lang w:eastAsia="en-US"/>
        </w:rPr>
        <w:t xml:space="preserve"> y </w:t>
      </w:r>
      <w:r w:rsidRPr="00BA1965">
        <w:rPr>
          <w:rFonts w:ascii="Times New Roman" w:eastAsia="Cambria" w:hAnsi="Times New Roman"/>
          <w:b/>
          <w:lang w:eastAsia="en-US"/>
        </w:rPr>
        <w:t>construir sociedad</w:t>
      </w:r>
      <w:r w:rsidRPr="00BA1965">
        <w:rPr>
          <w:rFonts w:ascii="Times New Roman" w:eastAsia="Cambria" w:hAnsi="Times New Roman"/>
          <w:lang w:eastAsia="en-US"/>
        </w:rPr>
        <w:t>.</w:t>
      </w:r>
    </w:p>
    <w:p w14:paraId="1B1E72E5" w14:textId="77777777" w:rsidR="00BA1965" w:rsidRPr="00BA1965" w:rsidRDefault="00BA1965" w:rsidP="00BA1965">
      <w:pPr>
        <w:rPr>
          <w:rFonts w:ascii="Times New Roman" w:eastAsia="Cambria" w:hAnsi="Times New Roman"/>
          <w:lang w:eastAsia="en-US"/>
        </w:rPr>
      </w:pPr>
    </w:p>
    <w:p w14:paraId="7A2A77A8" w14:textId="77777777" w:rsidR="00BA1965" w:rsidRPr="00BA1965" w:rsidRDefault="00BA1965" w:rsidP="00BA1965">
      <w:pPr>
        <w:rPr>
          <w:rFonts w:ascii="Times New Roman" w:eastAsia="Cambria" w:hAnsi="Times New Roman"/>
          <w:lang w:eastAsia="en-US"/>
        </w:rPr>
      </w:pPr>
      <w:r w:rsidRPr="00BA1965">
        <w:rPr>
          <w:rFonts w:ascii="Times New Roman" w:eastAsia="Cambria" w:hAnsi="Times New Roman"/>
          <w:lang w:eastAsia="en-US"/>
        </w:rPr>
        <w:lastRenderedPageBreak/>
        <w:t xml:space="preserve">La literatura cumple una </w:t>
      </w:r>
      <w:r w:rsidRPr="00BA1965">
        <w:rPr>
          <w:rFonts w:ascii="Times New Roman" w:eastAsia="Cambria" w:hAnsi="Times New Roman"/>
          <w:b/>
          <w:lang w:eastAsia="en-US"/>
        </w:rPr>
        <w:t>función social</w:t>
      </w:r>
      <w:r w:rsidRPr="00BA1965">
        <w:rPr>
          <w:rFonts w:ascii="Times New Roman" w:eastAsia="Cambria" w:hAnsi="Times New Roman"/>
          <w:lang w:eastAsia="en-US"/>
        </w:rPr>
        <w:t xml:space="preserve"> </w:t>
      </w:r>
      <w:r w:rsidRPr="00BA1965">
        <w:rPr>
          <w:rFonts w:ascii="Times New Roman" w:eastAsia="Cambria" w:hAnsi="Times New Roman"/>
          <w:b/>
          <w:lang w:eastAsia="en-US"/>
        </w:rPr>
        <w:t xml:space="preserve">real </w:t>
      </w:r>
      <w:r w:rsidRPr="00BA1965">
        <w:rPr>
          <w:rFonts w:ascii="Times New Roman" w:eastAsia="Cambria" w:hAnsi="Times New Roman"/>
          <w:lang w:eastAsia="en-US"/>
        </w:rPr>
        <w:t>cuando, en su recepción, no solo se integra la obra y el horizonte de expectativas –literario– propio del lector, sino también el horizonte de experiencias de su vida cotidiana, de manera que tal experiencia literaria tiene un efecto retroactivo sobre su propio existir y su comportamiento social.</w:t>
      </w:r>
    </w:p>
    <w:p w14:paraId="4A3D5846" w14:textId="77777777" w:rsidR="00BA1965" w:rsidRPr="00BA1965" w:rsidRDefault="00BA1965" w:rsidP="00BA1965">
      <w:pPr>
        <w:jc w:val="both"/>
        <w:rPr>
          <w:rFonts w:ascii="Times New Roman" w:eastAsia="Cambria" w:hAnsi="Times New Roman"/>
          <w:lang w:eastAsia="en-US"/>
        </w:rPr>
      </w:pPr>
    </w:p>
    <w:p w14:paraId="2E70532B" w14:textId="06114FA0"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highlight w:val="yellow"/>
          <w:lang w:eastAsia="en-US"/>
        </w:rPr>
        <w:t>[SECCIÓN 3]</w:t>
      </w:r>
      <w:r w:rsidR="00054F71">
        <w:rPr>
          <w:rFonts w:ascii="Times New Roman" w:eastAsia="Cambria" w:hAnsi="Times New Roman"/>
          <w:b/>
          <w:lang w:eastAsia="en-US"/>
        </w:rPr>
        <w:t xml:space="preserve"> 3.1.3 El distanciamiento entre el receptor y</w:t>
      </w:r>
      <w:r w:rsidRPr="00BA1965">
        <w:rPr>
          <w:rFonts w:ascii="Times New Roman" w:eastAsia="Cambria" w:hAnsi="Times New Roman"/>
          <w:b/>
          <w:lang w:eastAsia="en-US"/>
        </w:rPr>
        <w:t xml:space="preserve"> el discurso</w:t>
      </w:r>
    </w:p>
    <w:p w14:paraId="26335504" w14:textId="77777777" w:rsidR="00BA1965" w:rsidRPr="00BA1965" w:rsidRDefault="00BA1965" w:rsidP="00BA1965">
      <w:pPr>
        <w:rPr>
          <w:rFonts w:ascii="Times New Roman" w:eastAsia="Cambria" w:hAnsi="Times New Roman"/>
          <w:lang w:val="es-ES" w:eastAsia="ja-JP"/>
        </w:rPr>
      </w:pPr>
    </w:p>
    <w:p w14:paraId="1A513D5E" w14:textId="2217680B" w:rsidR="00BA1965" w:rsidRPr="00BA1965" w:rsidRDefault="00BA1965" w:rsidP="00BA1965">
      <w:pPr>
        <w:spacing w:after="200"/>
        <w:rPr>
          <w:rFonts w:ascii="Times New Roman" w:eastAsia="Cambria" w:hAnsi="Times New Roman"/>
          <w:lang w:val="es-ES" w:eastAsia="ja-JP"/>
        </w:rPr>
      </w:pPr>
      <w:r w:rsidRPr="00BA1965">
        <w:rPr>
          <w:rFonts w:ascii="Times New Roman" w:eastAsia="Cambria" w:hAnsi="Times New Roman"/>
          <w:lang w:val="es-ES" w:eastAsia="ja-JP"/>
        </w:rPr>
        <w:t xml:space="preserve">En literatura, como en cualquier otra práctica discursiva, todo texto evoca a otros textos, la obra literaria se genera en un </w:t>
      </w:r>
      <w:r w:rsidRPr="00BA1965">
        <w:rPr>
          <w:rFonts w:ascii="Times New Roman" w:eastAsia="Cambria" w:hAnsi="Times New Roman"/>
          <w:b/>
          <w:lang w:val="es-ES" w:eastAsia="ja-JP"/>
        </w:rPr>
        <w:t>universo literario</w:t>
      </w:r>
      <w:r w:rsidRPr="00BA1965">
        <w:rPr>
          <w:rFonts w:ascii="Times New Roman" w:eastAsia="Cambria" w:hAnsi="Times New Roman"/>
          <w:lang w:val="es-ES" w:eastAsia="ja-JP"/>
        </w:rPr>
        <w:t xml:space="preserve"> poblado de obras ya existentes</w:t>
      </w:r>
      <w:ins w:id="71" w:author="Admincmovil" w:date="2016-06-24T17:34:00Z">
        <w:r w:rsidR="00B64882">
          <w:rPr>
            <w:rFonts w:ascii="Times New Roman" w:eastAsia="Cambria" w:hAnsi="Times New Roman"/>
            <w:lang w:val="es-ES" w:eastAsia="ja-JP"/>
          </w:rPr>
          <w:t>,</w:t>
        </w:r>
      </w:ins>
      <w:r w:rsidRPr="00BA1965">
        <w:rPr>
          <w:rFonts w:ascii="Times New Roman" w:eastAsia="Cambria" w:hAnsi="Times New Roman"/>
          <w:lang w:val="es-ES" w:eastAsia="ja-JP"/>
        </w:rPr>
        <w:t xml:space="preserve"> al cual se integra</w:t>
      </w:r>
      <w:r w:rsidRPr="00BA1965">
        <w:rPr>
          <w:rFonts w:ascii="Times New Roman" w:eastAsia="MS Mincho" w:hAnsi="Times New Roman" w:cs="Arial"/>
          <w:i/>
          <w:lang w:val="es-ES" w:eastAsia="ja-JP"/>
        </w:rPr>
        <w:t xml:space="preserve">. </w:t>
      </w:r>
      <w:proofErr w:type="spellStart"/>
      <w:r w:rsidRPr="00BA1965">
        <w:rPr>
          <w:rFonts w:ascii="Times New Roman" w:eastAsia="Cambria" w:hAnsi="Times New Roman"/>
          <w:lang w:val="es-ES" w:eastAsia="ja-JP"/>
        </w:rPr>
        <w:t>Deconstruir</w:t>
      </w:r>
      <w:proofErr w:type="spellEnd"/>
      <w:r w:rsidRPr="00BA1965">
        <w:rPr>
          <w:rFonts w:ascii="Times New Roman" w:eastAsia="Cambria" w:hAnsi="Times New Roman"/>
          <w:lang w:val="es-ES" w:eastAsia="ja-JP"/>
        </w:rPr>
        <w:t xml:space="preserve"> esos textos, rastrear la presencia de esas otras obras, es tarea del lector. </w:t>
      </w:r>
      <w:ins w:id="72" w:author="Admincmovil" w:date="2016-06-24T17:34:00Z">
        <w:r w:rsidR="00B64882">
          <w:rPr>
            <w:rFonts w:ascii="Times New Roman" w:eastAsia="Cambria" w:hAnsi="Times New Roman"/>
            <w:lang w:val="es-ES" w:eastAsia="ja-JP"/>
          </w:rPr>
          <w:t>As</w:t>
        </w:r>
      </w:ins>
      <w:ins w:id="73" w:author="Admincmovil" w:date="2016-06-24T17:36:00Z">
        <w:r w:rsidR="00B64882">
          <w:rPr>
            <w:rFonts w:ascii="Times New Roman" w:eastAsia="Cambria" w:hAnsi="Times New Roman"/>
            <w:lang w:val="es-ES" w:eastAsia="ja-JP"/>
          </w:rPr>
          <w:t>i</w:t>
        </w:r>
      </w:ins>
      <w:r w:rsidRPr="00BA1965">
        <w:rPr>
          <w:rFonts w:ascii="Times New Roman" w:eastAsia="Cambria" w:hAnsi="Times New Roman"/>
          <w:lang w:val="es-ES" w:eastAsia="ja-JP"/>
        </w:rPr>
        <w:t>mismo</w:t>
      </w:r>
      <w:ins w:id="74" w:author="Admincmovil" w:date="2016-06-24T17:36:00Z">
        <w:r w:rsidR="00B64882">
          <w:rPr>
            <w:rFonts w:ascii="Times New Roman" w:eastAsia="Cambria" w:hAnsi="Times New Roman"/>
            <w:lang w:val="es-ES" w:eastAsia="ja-JP"/>
          </w:rPr>
          <w:t>,</w:t>
        </w:r>
      </w:ins>
      <w:r w:rsidRPr="00BA1965">
        <w:rPr>
          <w:rFonts w:ascii="Times New Roman" w:eastAsia="Cambria" w:hAnsi="Times New Roman"/>
          <w:lang w:val="es-ES" w:eastAsia="ja-JP"/>
        </w:rPr>
        <w:t xml:space="preserve"> es su función valorar el carácter artístico de la obra, en relación con aquellas otras a las que remite y determinar así su valor estético.</w:t>
      </w:r>
    </w:p>
    <w:tbl>
      <w:tblPr>
        <w:tblStyle w:val="Tablaconcuadrcula1"/>
        <w:tblW w:w="0" w:type="auto"/>
        <w:tblLayout w:type="fixed"/>
        <w:tblLook w:val="04A0" w:firstRow="1" w:lastRow="0" w:firstColumn="1" w:lastColumn="0" w:noHBand="0" w:noVBand="1"/>
      </w:tblPr>
      <w:tblGrid>
        <w:gridCol w:w="1017"/>
        <w:gridCol w:w="7961"/>
      </w:tblGrid>
      <w:tr w:rsidR="00BA1965" w:rsidRPr="00BA1965" w14:paraId="15B58838" w14:textId="77777777" w:rsidTr="00BA1965">
        <w:tc>
          <w:tcPr>
            <w:tcW w:w="8978" w:type="dxa"/>
            <w:gridSpan w:val="2"/>
            <w:shd w:val="clear" w:color="auto" w:fill="000000"/>
          </w:tcPr>
          <w:p w14:paraId="39ABFA7E" w14:textId="77777777" w:rsidR="00BA1965" w:rsidRPr="00BA1965" w:rsidRDefault="00BA1965" w:rsidP="00BA1965">
            <w:pPr>
              <w:spacing w:after="200"/>
              <w:jc w:val="center"/>
              <w:rPr>
                <w:rFonts w:ascii="Times New Roman" w:eastAsia="Cambria" w:hAnsi="Times New Roman"/>
                <w:b/>
                <w:lang w:eastAsia="en-US"/>
              </w:rPr>
            </w:pPr>
            <w:r w:rsidRPr="00BA1965">
              <w:rPr>
                <w:rFonts w:ascii="Times New Roman" w:eastAsia="Cambria" w:hAnsi="Times New Roman"/>
                <w:b/>
                <w:lang w:eastAsia="en-US"/>
              </w:rPr>
              <w:t>Destacado</w:t>
            </w:r>
          </w:p>
        </w:tc>
      </w:tr>
      <w:tr w:rsidR="00BA1965" w:rsidRPr="00BA1965" w14:paraId="404C1925" w14:textId="77777777" w:rsidTr="006B447F">
        <w:trPr>
          <w:trHeight w:val="108"/>
        </w:trPr>
        <w:tc>
          <w:tcPr>
            <w:tcW w:w="1017" w:type="dxa"/>
          </w:tcPr>
          <w:p w14:paraId="70379B04" w14:textId="77777777" w:rsidR="00BA1965" w:rsidRPr="00BA1965" w:rsidRDefault="00BA1965" w:rsidP="00BA1965">
            <w:pPr>
              <w:jc w:val="center"/>
              <w:rPr>
                <w:rFonts w:ascii="Times New Roman" w:eastAsia="Cambria" w:hAnsi="Times New Roman"/>
                <w:b/>
                <w:lang w:eastAsia="en-US"/>
              </w:rPr>
            </w:pPr>
            <w:r w:rsidRPr="00BA1965">
              <w:rPr>
                <w:rFonts w:ascii="Times New Roman" w:eastAsia="Cambria" w:hAnsi="Times New Roman"/>
                <w:b/>
                <w:lang w:eastAsia="en-US"/>
              </w:rPr>
              <w:t>Título</w:t>
            </w:r>
          </w:p>
        </w:tc>
        <w:tc>
          <w:tcPr>
            <w:tcW w:w="7961" w:type="dxa"/>
          </w:tcPr>
          <w:p w14:paraId="2042DE05" w14:textId="77777777" w:rsidR="00BA1965" w:rsidRPr="00BA1965" w:rsidRDefault="00BA1965" w:rsidP="00BA1965">
            <w:pPr>
              <w:rPr>
                <w:rFonts w:ascii="Times New Roman" w:eastAsia="Cambria" w:hAnsi="Times New Roman"/>
                <w:b/>
                <w:lang w:eastAsia="en-US"/>
              </w:rPr>
            </w:pPr>
            <w:r w:rsidRPr="00BA1965">
              <w:rPr>
                <w:rFonts w:ascii="Times New Roman" w:eastAsia="Cambria" w:hAnsi="Times New Roman"/>
                <w:b/>
                <w:lang w:eastAsia="en-US"/>
              </w:rPr>
              <w:t>Distancia estética</w:t>
            </w:r>
          </w:p>
        </w:tc>
      </w:tr>
      <w:tr w:rsidR="00BA1965" w:rsidRPr="00BA1965" w14:paraId="06407358" w14:textId="77777777" w:rsidTr="006B447F">
        <w:tc>
          <w:tcPr>
            <w:tcW w:w="1017" w:type="dxa"/>
          </w:tcPr>
          <w:p w14:paraId="426D642D" w14:textId="77777777" w:rsidR="00BA1965" w:rsidRPr="00BA1965" w:rsidRDefault="00BA1965" w:rsidP="00BA1965">
            <w:pPr>
              <w:spacing w:after="200"/>
              <w:jc w:val="both"/>
              <w:rPr>
                <w:rFonts w:ascii="Times New Roman" w:eastAsia="Cambria" w:hAnsi="Times New Roman"/>
                <w:lang w:eastAsia="en-US"/>
              </w:rPr>
            </w:pPr>
          </w:p>
        </w:tc>
        <w:tc>
          <w:tcPr>
            <w:tcW w:w="7961" w:type="dxa"/>
          </w:tcPr>
          <w:p w14:paraId="79A8F3FA" w14:textId="77777777" w:rsidR="00BA1965" w:rsidRPr="00BA1965" w:rsidRDefault="00BA1965" w:rsidP="00BA1965">
            <w:pPr>
              <w:widowControl w:val="0"/>
              <w:autoSpaceDE w:val="0"/>
              <w:autoSpaceDN w:val="0"/>
              <w:adjustRightInd w:val="0"/>
              <w:spacing w:after="200"/>
              <w:rPr>
                <w:rFonts w:ascii="Times New Roman" w:eastAsia="MS Mincho" w:hAnsi="Times New Roman" w:cs="Arial"/>
                <w:lang w:val="es-ES" w:eastAsia="ja-JP"/>
              </w:rPr>
            </w:pPr>
            <w:r w:rsidRPr="00BA1965">
              <w:rPr>
                <w:rFonts w:ascii="Times New Roman" w:eastAsia="MS Mincho" w:hAnsi="Times New Roman" w:cs="Arial"/>
                <w:lang w:val="es-ES" w:eastAsia="ja-JP"/>
              </w:rPr>
              <w:t xml:space="preserve">Se conoce por </w:t>
            </w:r>
            <w:r w:rsidRPr="00BA1965">
              <w:rPr>
                <w:rFonts w:ascii="Times New Roman" w:eastAsia="MS Mincho" w:hAnsi="Times New Roman" w:cs="Arial"/>
                <w:b/>
                <w:lang w:val="es-ES" w:eastAsia="ja-JP"/>
              </w:rPr>
              <w:t>distancia estética</w:t>
            </w:r>
            <w:r w:rsidRPr="00BA1965">
              <w:rPr>
                <w:rFonts w:ascii="Times New Roman" w:eastAsia="MS Mincho" w:hAnsi="Times New Roman" w:cs="Arial"/>
                <w:lang w:val="es-ES" w:eastAsia="ja-JP"/>
              </w:rPr>
              <w:t xml:space="preserve"> a aquella distancia que media entre el horizonte de expectativas del público lector y su cumplimiento en el texto del autor. Esta distancia se pone de manifiesto en la recepción de la obra. </w:t>
            </w:r>
          </w:p>
          <w:p w14:paraId="61A4B1A8" w14:textId="77777777" w:rsidR="00BA1965" w:rsidRPr="00BA1965" w:rsidRDefault="00BA1965" w:rsidP="00BA1965">
            <w:pPr>
              <w:widowControl w:val="0"/>
              <w:autoSpaceDE w:val="0"/>
              <w:autoSpaceDN w:val="0"/>
              <w:adjustRightInd w:val="0"/>
              <w:rPr>
                <w:rFonts w:ascii="Times New Roman" w:eastAsia="MS Mincho" w:hAnsi="Times New Roman"/>
                <w:lang w:val="es-ES" w:eastAsia="ja-JP"/>
              </w:rPr>
            </w:pPr>
            <w:r w:rsidRPr="00BA1965">
              <w:rPr>
                <w:rFonts w:ascii="Times New Roman" w:eastAsia="MS Mincho" w:hAnsi="Times New Roman" w:cs="Arial"/>
                <w:lang w:val="es-ES" w:eastAsia="ja-JP"/>
              </w:rPr>
              <w:t>Los teóricos de la recepción creen que si la distancia estética entre uno y otro aumenta, aumenta también el carácter artístico de la obra</w:t>
            </w:r>
            <w:r w:rsidRPr="00BA1965">
              <w:rPr>
                <w:rFonts w:ascii="Times New Roman" w:eastAsia="MS Mincho" w:hAnsi="Times New Roman"/>
                <w:lang w:val="es-ES" w:eastAsia="ja-JP"/>
              </w:rPr>
              <w:t xml:space="preserve">, pues el arte debe </w:t>
            </w:r>
            <w:r w:rsidRPr="00BA1965">
              <w:rPr>
                <w:rFonts w:ascii="Times New Roman" w:eastAsia="MS Mincho" w:hAnsi="Times New Roman"/>
                <w:b/>
                <w:lang w:val="es-ES" w:eastAsia="ja-JP"/>
              </w:rPr>
              <w:t>innovar</w:t>
            </w:r>
            <w:r w:rsidRPr="00BA1965">
              <w:rPr>
                <w:rFonts w:ascii="Times New Roman" w:eastAsia="MS Mincho" w:hAnsi="Times New Roman"/>
                <w:lang w:val="es-ES" w:eastAsia="ja-JP"/>
              </w:rPr>
              <w:t xml:space="preserve"> siempre, provocar </w:t>
            </w:r>
            <w:r w:rsidRPr="00BA1965">
              <w:rPr>
                <w:rFonts w:ascii="Times New Roman" w:eastAsia="MS Mincho" w:hAnsi="Times New Roman"/>
                <w:b/>
                <w:lang w:val="es-ES" w:eastAsia="ja-JP"/>
              </w:rPr>
              <w:t>rupturas</w:t>
            </w:r>
            <w:r w:rsidRPr="00BA1965">
              <w:rPr>
                <w:rFonts w:ascii="Times New Roman" w:eastAsia="MS Mincho" w:hAnsi="Times New Roman"/>
                <w:lang w:val="es-ES" w:eastAsia="ja-JP"/>
              </w:rPr>
              <w:t>, retar al público y exigir un cambio de horizonte.</w:t>
            </w:r>
          </w:p>
        </w:tc>
      </w:tr>
    </w:tbl>
    <w:p w14:paraId="3A20522A" w14:textId="77777777" w:rsidR="009D53B3" w:rsidRDefault="009D53B3" w:rsidP="00BA1965">
      <w:pPr>
        <w:spacing w:after="200"/>
        <w:rPr>
          <w:ins w:id="75" w:author="mbp" w:date="2016-06-25T16:31:00Z"/>
          <w:rFonts w:ascii="Times New Roman" w:eastAsia="Cambria" w:hAnsi="Times New Roman"/>
          <w:lang w:val="es-ES" w:eastAsia="ja-JP"/>
        </w:rPr>
      </w:pPr>
    </w:p>
    <w:p w14:paraId="7195AD5D" w14:textId="77777777" w:rsidR="00BA1965" w:rsidRPr="00BA1965" w:rsidRDefault="00BA1965" w:rsidP="00BA1965">
      <w:pPr>
        <w:spacing w:after="200"/>
        <w:rPr>
          <w:rFonts w:ascii="Times New Roman" w:eastAsia="Cambria" w:hAnsi="Times New Roman"/>
          <w:lang w:val="es-ES" w:eastAsia="ja-JP"/>
        </w:rPr>
      </w:pPr>
      <w:r w:rsidRPr="00BA1965">
        <w:rPr>
          <w:rFonts w:ascii="Times New Roman" w:eastAsia="Cambria" w:hAnsi="Times New Roman"/>
          <w:lang w:val="es-ES" w:eastAsia="ja-JP"/>
        </w:rPr>
        <w:t xml:space="preserve">La distancia estética se produce por el </w:t>
      </w:r>
      <w:r w:rsidRPr="00BA1965">
        <w:rPr>
          <w:rFonts w:ascii="Times New Roman" w:eastAsia="Cambria" w:hAnsi="Times New Roman"/>
          <w:b/>
          <w:lang w:val="es-ES" w:eastAsia="ja-JP"/>
        </w:rPr>
        <w:t>desajuste</w:t>
      </w:r>
      <w:r w:rsidRPr="00BA1965">
        <w:rPr>
          <w:rFonts w:ascii="Times New Roman" w:eastAsia="Cambria" w:hAnsi="Times New Roman"/>
          <w:lang w:val="es-ES" w:eastAsia="ja-JP"/>
        </w:rPr>
        <w:t xml:space="preserve"> entre las propuestas del autor de la obra y las convenciones o creencias del público y su horizonte de expectativas. Ello puede provocar dos cosas: la irritación o defraudación del lector (que produce un cambio de comportamientos, normas y horizonte) o el rechazo pleno de la obra.</w:t>
      </w:r>
    </w:p>
    <w:p w14:paraId="1628C40C" w14:textId="2073129A" w:rsidR="00BA1965" w:rsidRPr="00BA1965" w:rsidRDefault="00BA1965" w:rsidP="00BA1965">
      <w:pPr>
        <w:spacing w:after="200"/>
        <w:rPr>
          <w:rFonts w:ascii="Times New Roman" w:eastAsia="Cambria" w:hAnsi="Times New Roman"/>
          <w:lang w:val="es-ES" w:eastAsia="ja-JP"/>
        </w:rPr>
      </w:pPr>
      <w:r w:rsidRPr="00BA1965">
        <w:rPr>
          <w:rFonts w:ascii="Times New Roman" w:eastAsia="Cambria" w:hAnsi="Times New Roman"/>
          <w:lang w:val="es-ES" w:eastAsia="ja-JP"/>
        </w:rPr>
        <w:t xml:space="preserve">Según </w:t>
      </w:r>
      <w:proofErr w:type="spellStart"/>
      <w:r w:rsidRPr="00BA1965">
        <w:rPr>
          <w:rFonts w:ascii="Times New Roman" w:eastAsia="Cambria" w:hAnsi="Times New Roman"/>
          <w:lang w:val="es-ES" w:eastAsia="ja-JP"/>
        </w:rPr>
        <w:t>Jauss</w:t>
      </w:r>
      <w:proofErr w:type="spellEnd"/>
      <w:r w:rsidRPr="00BA1965">
        <w:rPr>
          <w:rFonts w:ascii="Times New Roman" w:eastAsia="Cambria" w:hAnsi="Times New Roman"/>
          <w:lang w:val="es-ES" w:eastAsia="ja-JP"/>
        </w:rPr>
        <w:t xml:space="preserve"> (1976): “En la medida en que esta distancia disminuye y en que la conciencia del receptor no le exige volverse hacia el horizonte de una experiencia no conocida, la obra se aproxima a la esfera del ‘arte culinario o de entretenimiento’”. Es decir, </w:t>
      </w:r>
      <w:ins w:id="76" w:author="Admincmovil" w:date="2016-06-24T17:38:00Z">
        <w:r w:rsidR="00B64882">
          <w:rPr>
            <w:rFonts w:ascii="Times New Roman" w:eastAsia="Cambria" w:hAnsi="Times New Roman"/>
            <w:lang w:val="es-ES" w:eastAsia="ja-JP"/>
          </w:rPr>
          <w:t>cuando</w:t>
        </w:r>
        <w:r w:rsidR="00B64882" w:rsidRPr="00BA1965">
          <w:rPr>
            <w:rFonts w:ascii="Times New Roman" w:eastAsia="Cambria" w:hAnsi="Times New Roman"/>
            <w:lang w:val="es-ES" w:eastAsia="ja-JP"/>
          </w:rPr>
          <w:t xml:space="preserve"> </w:t>
        </w:r>
      </w:ins>
      <w:r w:rsidRPr="00BA1965">
        <w:rPr>
          <w:rFonts w:ascii="Times New Roman" w:eastAsia="Cambria" w:hAnsi="Times New Roman"/>
          <w:lang w:val="es-ES" w:eastAsia="ja-JP"/>
        </w:rPr>
        <w:t xml:space="preserve">un texto literario </w:t>
      </w:r>
      <w:r w:rsidRPr="00BA1965">
        <w:rPr>
          <w:rFonts w:ascii="Times New Roman" w:eastAsia="Cambria" w:hAnsi="Times New Roman"/>
          <w:b/>
          <w:lang w:val="es-ES" w:eastAsia="ja-JP"/>
        </w:rPr>
        <w:t>no exija</w:t>
      </w:r>
      <w:r w:rsidRPr="00BA1965">
        <w:rPr>
          <w:rFonts w:ascii="Times New Roman" w:eastAsia="Cambria" w:hAnsi="Times New Roman"/>
          <w:lang w:val="es-ES" w:eastAsia="ja-JP"/>
        </w:rPr>
        <w:t xml:space="preserve"> un cambio de horizonte </w:t>
      </w:r>
      <w:ins w:id="77" w:author="Admincmovil" w:date="2016-06-24T17:39:00Z">
        <w:r w:rsidR="00B64882">
          <w:rPr>
            <w:rFonts w:ascii="Times New Roman" w:eastAsia="Cambria" w:hAnsi="Times New Roman"/>
            <w:lang w:val="es-ES" w:eastAsia="ja-JP"/>
          </w:rPr>
          <w:t>al</w:t>
        </w:r>
        <w:r w:rsidR="00B64882" w:rsidRPr="00BA1965">
          <w:rPr>
            <w:rFonts w:ascii="Times New Roman" w:eastAsia="Cambria" w:hAnsi="Times New Roman"/>
            <w:lang w:val="es-ES" w:eastAsia="ja-JP"/>
          </w:rPr>
          <w:t xml:space="preserve"> </w:t>
        </w:r>
      </w:ins>
      <w:r w:rsidRPr="00BA1965">
        <w:rPr>
          <w:rFonts w:ascii="Times New Roman" w:eastAsia="Cambria" w:hAnsi="Times New Roman"/>
          <w:lang w:val="es-ES" w:eastAsia="ja-JP"/>
        </w:rPr>
        <w:t xml:space="preserve">lector o satisfaga el horizonte (o gusto) habitual del público, debe considerarse una </w:t>
      </w:r>
      <w:r w:rsidRPr="00BA1965">
        <w:rPr>
          <w:rFonts w:ascii="Times New Roman" w:eastAsia="Cambria" w:hAnsi="Times New Roman"/>
          <w:b/>
          <w:lang w:val="es-ES" w:eastAsia="ja-JP"/>
        </w:rPr>
        <w:t>obra sin innovación</w:t>
      </w:r>
      <w:r w:rsidRPr="00BA1965">
        <w:rPr>
          <w:rFonts w:ascii="Times New Roman" w:eastAsia="Cambria" w:hAnsi="Times New Roman"/>
          <w:lang w:val="es-ES" w:eastAsia="ja-JP"/>
        </w:rPr>
        <w:t xml:space="preserve"> y, por tanto, su carácter artístico o valor estético es pobre. </w:t>
      </w:r>
    </w:p>
    <w:p w14:paraId="34F5AC32" w14:textId="77777777" w:rsidR="00BA1965" w:rsidRPr="00BA1965" w:rsidRDefault="00BA1965" w:rsidP="00BA1965">
      <w:pPr>
        <w:spacing w:after="200"/>
        <w:rPr>
          <w:rFonts w:ascii="Times New Roman" w:eastAsia="Cambria" w:hAnsi="Times New Roman"/>
          <w:lang w:val="es-ES" w:eastAsia="ja-JP"/>
        </w:rPr>
      </w:pPr>
      <w:r w:rsidRPr="00BA1965">
        <w:rPr>
          <w:rFonts w:ascii="Times New Roman" w:eastAsia="Cambria" w:hAnsi="Times New Roman"/>
          <w:lang w:val="es-ES" w:eastAsia="ja-JP"/>
        </w:rPr>
        <w:t xml:space="preserve">Según los estetas de la recepción, toda obra literaria debería </w:t>
      </w:r>
      <w:r w:rsidRPr="00BA1965">
        <w:rPr>
          <w:rFonts w:ascii="Times New Roman" w:eastAsia="Cambria" w:hAnsi="Times New Roman"/>
          <w:b/>
          <w:lang w:val="es-ES" w:eastAsia="ja-JP"/>
        </w:rPr>
        <w:t>trastornar</w:t>
      </w:r>
      <w:r w:rsidRPr="00BA1965">
        <w:rPr>
          <w:rFonts w:ascii="Times New Roman" w:eastAsia="Cambria" w:hAnsi="Times New Roman"/>
          <w:lang w:val="es-ES" w:eastAsia="ja-JP"/>
        </w:rPr>
        <w:t xml:space="preserve">, </w:t>
      </w:r>
      <w:r w:rsidRPr="00BA1965">
        <w:rPr>
          <w:rFonts w:ascii="Times New Roman" w:eastAsia="Cambria" w:hAnsi="Times New Roman"/>
          <w:b/>
          <w:lang w:val="es-ES" w:eastAsia="ja-JP"/>
        </w:rPr>
        <w:t xml:space="preserve">alterar </w:t>
      </w:r>
      <w:r w:rsidRPr="00BA1965">
        <w:rPr>
          <w:rFonts w:ascii="Times New Roman" w:eastAsia="Cambria" w:hAnsi="Times New Roman"/>
          <w:lang w:val="es-ES" w:eastAsia="ja-JP"/>
        </w:rPr>
        <w:t xml:space="preserve">o </w:t>
      </w:r>
      <w:r w:rsidRPr="00BA1965">
        <w:rPr>
          <w:rFonts w:ascii="Times New Roman" w:eastAsia="Cambria" w:hAnsi="Times New Roman"/>
          <w:b/>
          <w:lang w:val="es-ES" w:eastAsia="ja-JP"/>
        </w:rPr>
        <w:t>cuestionar</w:t>
      </w:r>
      <w:r w:rsidRPr="00BA1965">
        <w:rPr>
          <w:rFonts w:ascii="Times New Roman" w:eastAsia="Cambria" w:hAnsi="Times New Roman"/>
          <w:lang w:val="es-ES" w:eastAsia="ja-JP"/>
        </w:rPr>
        <w:t xml:space="preserve"> las obras precedentes con las que se relaciona.</w:t>
      </w:r>
    </w:p>
    <w:tbl>
      <w:tblPr>
        <w:tblStyle w:val="Tablaconcuadrcula1"/>
        <w:tblW w:w="0" w:type="auto"/>
        <w:tblLook w:val="04A0" w:firstRow="1" w:lastRow="0" w:firstColumn="1" w:lastColumn="0" w:noHBand="0" w:noVBand="1"/>
      </w:tblPr>
      <w:tblGrid>
        <w:gridCol w:w="1430"/>
        <w:gridCol w:w="7624"/>
      </w:tblGrid>
      <w:tr w:rsidR="00BA1965" w:rsidRPr="00BA1965" w14:paraId="3B1F8D0D" w14:textId="77777777" w:rsidTr="00BA1965">
        <w:tc>
          <w:tcPr>
            <w:tcW w:w="9033" w:type="dxa"/>
            <w:gridSpan w:val="2"/>
            <w:shd w:val="clear" w:color="auto" w:fill="000000"/>
          </w:tcPr>
          <w:p w14:paraId="4FDBB79B"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Practica (recurso de ejercitación)</w:t>
            </w:r>
          </w:p>
        </w:tc>
      </w:tr>
      <w:tr w:rsidR="00BA1965" w:rsidRPr="00BA1965" w14:paraId="0D99F1AB" w14:textId="77777777" w:rsidTr="006B447F">
        <w:tc>
          <w:tcPr>
            <w:tcW w:w="1384" w:type="dxa"/>
          </w:tcPr>
          <w:p w14:paraId="4472FA19"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b/>
                <w:color w:val="000000"/>
                <w:lang w:eastAsia="en-US"/>
              </w:rPr>
              <w:t>Código</w:t>
            </w:r>
          </w:p>
        </w:tc>
        <w:tc>
          <w:tcPr>
            <w:tcW w:w="7649" w:type="dxa"/>
          </w:tcPr>
          <w:p w14:paraId="09F16AC6"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color w:val="000000"/>
                <w:lang w:eastAsia="en-US"/>
              </w:rPr>
              <w:t>LE_10_05_REC130</w:t>
            </w:r>
          </w:p>
        </w:tc>
      </w:tr>
      <w:tr w:rsidR="00BA1965" w:rsidRPr="00BA1965" w14:paraId="46AFDEA2" w14:textId="77777777" w:rsidTr="006B447F">
        <w:tc>
          <w:tcPr>
            <w:tcW w:w="1384" w:type="dxa"/>
          </w:tcPr>
          <w:p w14:paraId="65D8E863"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b/>
                <w:color w:val="000000"/>
                <w:lang w:eastAsia="en-US"/>
              </w:rPr>
              <w:t>Título</w:t>
            </w:r>
          </w:p>
        </w:tc>
        <w:tc>
          <w:tcPr>
            <w:tcW w:w="7649" w:type="dxa"/>
          </w:tcPr>
          <w:p w14:paraId="4D5811CE"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color w:val="000000"/>
                <w:lang w:eastAsia="en-US"/>
              </w:rPr>
              <w:t>Analiza los apartes sobre la teoría de la recepción</w:t>
            </w:r>
          </w:p>
        </w:tc>
      </w:tr>
      <w:tr w:rsidR="00BA1965" w:rsidRPr="00BA1965" w14:paraId="569D6CEB" w14:textId="77777777" w:rsidTr="006B447F">
        <w:tc>
          <w:tcPr>
            <w:tcW w:w="1384" w:type="dxa"/>
          </w:tcPr>
          <w:p w14:paraId="63FCBBAD"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b/>
                <w:color w:val="000000"/>
                <w:lang w:eastAsia="en-US"/>
              </w:rPr>
              <w:t>Descripción</w:t>
            </w:r>
          </w:p>
        </w:tc>
        <w:tc>
          <w:tcPr>
            <w:tcW w:w="7649" w:type="dxa"/>
          </w:tcPr>
          <w:p w14:paraId="71B8B8FB" w14:textId="77777777" w:rsidR="00BA1965" w:rsidRPr="00BA1965" w:rsidRDefault="00BA1965" w:rsidP="00BA1965">
            <w:pPr>
              <w:tabs>
                <w:tab w:val="left" w:pos="1240"/>
              </w:tabs>
              <w:jc w:val="both"/>
              <w:rPr>
                <w:rFonts w:ascii="Times New Roman" w:eastAsia="Cambria" w:hAnsi="Times New Roman"/>
                <w:color w:val="000000"/>
                <w:lang w:eastAsia="en-US"/>
              </w:rPr>
            </w:pPr>
            <w:r w:rsidRPr="00BA1965">
              <w:rPr>
                <w:rFonts w:ascii="Times New Roman" w:eastAsia="Cambria" w:hAnsi="Times New Roman"/>
                <w:color w:val="000000"/>
                <w:lang w:eastAsia="en-US"/>
              </w:rPr>
              <w:t>Actividad para ejercitar la comprensión sobre el problema de la recepción del discurso</w:t>
            </w:r>
          </w:p>
        </w:tc>
      </w:tr>
    </w:tbl>
    <w:p w14:paraId="70685766" w14:textId="77777777" w:rsidR="00BA1965" w:rsidRPr="00BA1965" w:rsidRDefault="00BA1965" w:rsidP="00BA1965">
      <w:pPr>
        <w:jc w:val="both"/>
        <w:rPr>
          <w:rFonts w:ascii="Times New Roman" w:eastAsia="Cambria" w:hAnsi="Times New Roman"/>
          <w:highlight w:val="yellow"/>
          <w:lang w:eastAsia="en-US"/>
        </w:rPr>
      </w:pPr>
    </w:p>
    <w:p w14:paraId="6DEDD0B3" w14:textId="77777777" w:rsidR="00BA1965" w:rsidRPr="00BA1965" w:rsidRDefault="00BA1965" w:rsidP="00BA1965">
      <w:pPr>
        <w:jc w:val="both"/>
        <w:rPr>
          <w:rFonts w:ascii="Times New Roman" w:eastAsia="Cambria" w:hAnsi="Times New Roman"/>
          <w:b/>
          <w:lang w:eastAsia="en-US"/>
        </w:rPr>
      </w:pPr>
      <w:r w:rsidRPr="00BA1965">
        <w:rPr>
          <w:rFonts w:ascii="Times New Roman" w:eastAsia="Cambria" w:hAnsi="Times New Roman"/>
          <w:b/>
          <w:highlight w:val="yellow"/>
          <w:lang w:eastAsia="en-US"/>
        </w:rPr>
        <w:t>[SECCIÓN 2]</w:t>
      </w:r>
      <w:r w:rsidRPr="00BA1965">
        <w:rPr>
          <w:rFonts w:ascii="Times New Roman" w:eastAsia="Cambria" w:hAnsi="Times New Roman"/>
          <w:b/>
          <w:lang w:eastAsia="en-US"/>
        </w:rPr>
        <w:t xml:space="preserve"> 3.2 Consolidación</w:t>
      </w:r>
    </w:p>
    <w:p w14:paraId="576C4B8D" w14:textId="77777777" w:rsidR="00BA1965" w:rsidRPr="00BA1965" w:rsidRDefault="00BA1965" w:rsidP="00BA1965">
      <w:pPr>
        <w:jc w:val="both"/>
        <w:rPr>
          <w:rFonts w:ascii="Times New Roman" w:eastAsia="Cambria" w:hAnsi="Times New Roman"/>
          <w:lang w:eastAsia="en-US"/>
        </w:rPr>
      </w:pPr>
      <w:r w:rsidRPr="00BA1965">
        <w:rPr>
          <w:rFonts w:ascii="Times New Roman" w:eastAsia="Cambria" w:hAnsi="Times New Roman"/>
          <w:lang w:eastAsia="en-US"/>
        </w:rPr>
        <w:lastRenderedPageBreak/>
        <w:t>Consolida tu aprendizaje sobre la teoría de la recepción con la siguiente actividad.</w:t>
      </w:r>
    </w:p>
    <w:p w14:paraId="709B490B" w14:textId="77777777" w:rsidR="00BA1965" w:rsidRPr="00BA1965" w:rsidRDefault="00BA1965" w:rsidP="00BA1965">
      <w:pPr>
        <w:jc w:val="both"/>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BA1965" w:rsidRPr="00BA1965" w14:paraId="2285ADB9" w14:textId="77777777" w:rsidTr="00BA1965">
        <w:tc>
          <w:tcPr>
            <w:tcW w:w="9033" w:type="dxa"/>
            <w:gridSpan w:val="2"/>
            <w:shd w:val="clear" w:color="auto" w:fill="000000"/>
          </w:tcPr>
          <w:p w14:paraId="104E2F9F" w14:textId="77777777" w:rsidR="00BA1965" w:rsidRPr="00BA1965" w:rsidRDefault="00BA1965" w:rsidP="00BA1965">
            <w:pPr>
              <w:jc w:val="center"/>
              <w:rPr>
                <w:rFonts w:ascii="Times New Roman" w:eastAsia="Cambria" w:hAnsi="Times New Roman"/>
                <w:b/>
                <w:color w:val="FFFFFF"/>
                <w:lang w:eastAsia="en-US"/>
              </w:rPr>
            </w:pPr>
            <w:r w:rsidRPr="00BA1965">
              <w:rPr>
                <w:rFonts w:ascii="Times New Roman" w:eastAsia="Cambria" w:hAnsi="Times New Roman"/>
                <w:b/>
                <w:color w:val="FFFFFF"/>
                <w:lang w:eastAsia="en-US"/>
              </w:rPr>
              <w:t>Practica (recurso de ejercitación)</w:t>
            </w:r>
          </w:p>
        </w:tc>
      </w:tr>
      <w:tr w:rsidR="00BA1965" w:rsidRPr="00BA1965" w14:paraId="39115B96" w14:textId="77777777" w:rsidTr="006B447F">
        <w:tc>
          <w:tcPr>
            <w:tcW w:w="1384" w:type="dxa"/>
          </w:tcPr>
          <w:p w14:paraId="7D664634"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b/>
                <w:color w:val="000000"/>
                <w:lang w:eastAsia="en-US"/>
              </w:rPr>
              <w:t>Código</w:t>
            </w:r>
          </w:p>
        </w:tc>
        <w:tc>
          <w:tcPr>
            <w:tcW w:w="7649" w:type="dxa"/>
          </w:tcPr>
          <w:p w14:paraId="57A03B57" w14:textId="77777777" w:rsidR="00BA1965" w:rsidRPr="00BA1965" w:rsidRDefault="00BA1965" w:rsidP="00BA1965">
            <w:pPr>
              <w:jc w:val="both"/>
              <w:rPr>
                <w:rFonts w:ascii="Times New Roman" w:eastAsia="Cambria" w:hAnsi="Times New Roman"/>
                <w:b/>
                <w:color w:val="000000"/>
                <w:lang w:eastAsia="en-US"/>
              </w:rPr>
            </w:pPr>
            <w:r w:rsidRPr="00BA1965">
              <w:rPr>
                <w:rFonts w:ascii="Times New Roman" w:eastAsia="Cambria" w:hAnsi="Times New Roman"/>
                <w:color w:val="000000"/>
                <w:lang w:eastAsia="en-US"/>
              </w:rPr>
              <w:t>LE_10_05_REC140</w:t>
            </w:r>
          </w:p>
        </w:tc>
      </w:tr>
      <w:tr w:rsidR="00BA1965" w:rsidRPr="00BA1965" w14:paraId="5A412090" w14:textId="77777777" w:rsidTr="006B447F">
        <w:tc>
          <w:tcPr>
            <w:tcW w:w="1384" w:type="dxa"/>
          </w:tcPr>
          <w:p w14:paraId="69F3614E"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b/>
                <w:color w:val="000000"/>
                <w:lang w:eastAsia="en-US"/>
              </w:rPr>
              <w:t>Título</w:t>
            </w:r>
          </w:p>
        </w:tc>
        <w:tc>
          <w:tcPr>
            <w:tcW w:w="7649" w:type="dxa"/>
          </w:tcPr>
          <w:p w14:paraId="38E8E90B"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color w:val="000000"/>
                <w:lang w:eastAsia="en-US"/>
              </w:rPr>
              <w:t>Refuerza tu aprendizaje: La recepción del discurso</w:t>
            </w:r>
          </w:p>
        </w:tc>
      </w:tr>
      <w:tr w:rsidR="00BA1965" w:rsidRPr="00BA1965" w14:paraId="269E4839" w14:textId="77777777" w:rsidTr="006B447F">
        <w:tc>
          <w:tcPr>
            <w:tcW w:w="1384" w:type="dxa"/>
          </w:tcPr>
          <w:p w14:paraId="0F8B1ECA" w14:textId="77777777" w:rsidR="00BA1965" w:rsidRPr="00BA1965" w:rsidRDefault="00BA1965" w:rsidP="00BA1965">
            <w:pPr>
              <w:jc w:val="both"/>
              <w:rPr>
                <w:rFonts w:ascii="Times New Roman" w:eastAsia="Cambria" w:hAnsi="Times New Roman"/>
                <w:color w:val="000000"/>
                <w:lang w:eastAsia="en-US"/>
              </w:rPr>
            </w:pPr>
            <w:r w:rsidRPr="00BA1965">
              <w:rPr>
                <w:rFonts w:ascii="Times New Roman" w:eastAsia="Cambria" w:hAnsi="Times New Roman"/>
                <w:b/>
                <w:color w:val="000000"/>
                <w:lang w:eastAsia="en-US"/>
              </w:rPr>
              <w:t>Descripción</w:t>
            </w:r>
          </w:p>
        </w:tc>
        <w:tc>
          <w:tcPr>
            <w:tcW w:w="7649" w:type="dxa"/>
          </w:tcPr>
          <w:p w14:paraId="6728E321" w14:textId="77777777" w:rsidR="00BA1965" w:rsidRPr="00BA1965" w:rsidRDefault="00BA1965" w:rsidP="00BA1965">
            <w:pPr>
              <w:tabs>
                <w:tab w:val="left" w:pos="1373"/>
              </w:tabs>
              <w:jc w:val="both"/>
              <w:rPr>
                <w:rFonts w:ascii="Times New Roman" w:eastAsia="Cambria" w:hAnsi="Times New Roman"/>
                <w:color w:val="000000"/>
                <w:lang w:eastAsia="en-US"/>
              </w:rPr>
            </w:pPr>
            <w:r w:rsidRPr="00BA1965">
              <w:rPr>
                <w:rFonts w:ascii="Times New Roman" w:eastAsia="Cambria" w:hAnsi="Times New Roman"/>
                <w:color w:val="000000"/>
                <w:lang w:eastAsia="en-US"/>
              </w:rPr>
              <w:t>Actividad para afirmar los conocimientos sobre la teoría de la recepción</w:t>
            </w:r>
          </w:p>
        </w:tc>
      </w:tr>
    </w:tbl>
    <w:p w14:paraId="21458761" w14:textId="77777777" w:rsidR="00BA1965" w:rsidRPr="00BA1965" w:rsidRDefault="00BA1965" w:rsidP="00BA1965">
      <w:pPr>
        <w:jc w:val="both"/>
        <w:rPr>
          <w:rFonts w:ascii="Times New Roman" w:eastAsia="Cambria" w:hAnsi="Times New Roman"/>
          <w:highlight w:val="yellow"/>
          <w:lang w:eastAsia="en-US"/>
        </w:rPr>
      </w:pPr>
    </w:p>
    <w:p w14:paraId="772D03D7" w14:textId="77777777" w:rsidR="00991F0F" w:rsidRDefault="00991F0F" w:rsidP="00991F0F">
      <w:pPr>
        <w:tabs>
          <w:tab w:val="right" w:pos="8498"/>
        </w:tabs>
        <w:rPr>
          <w:rFonts w:ascii="Times" w:hAnsi="Times"/>
        </w:rPr>
      </w:pPr>
      <w:r w:rsidRPr="00A05D40">
        <w:rPr>
          <w:rFonts w:ascii="Times" w:hAnsi="Times"/>
          <w:b/>
          <w:highlight w:val="yellow"/>
        </w:rPr>
        <w:t>[SECCIÓN 1]</w:t>
      </w:r>
      <w:r>
        <w:rPr>
          <w:rFonts w:ascii="Times" w:hAnsi="Times"/>
        </w:rPr>
        <w:t xml:space="preserve"> </w:t>
      </w:r>
      <w:r>
        <w:rPr>
          <w:rFonts w:ascii="Times" w:hAnsi="Times"/>
          <w:b/>
        </w:rPr>
        <w:t xml:space="preserve">4 Ortografía: Las palabras multiformes </w:t>
      </w:r>
    </w:p>
    <w:p w14:paraId="14F95827" w14:textId="77777777" w:rsidR="00991F0F" w:rsidRDefault="00991F0F" w:rsidP="00991F0F">
      <w:pPr>
        <w:tabs>
          <w:tab w:val="right" w:pos="8498"/>
        </w:tabs>
        <w:jc w:val="both"/>
        <w:rPr>
          <w:rFonts w:ascii="Times" w:hAnsi="Times"/>
        </w:rPr>
      </w:pPr>
    </w:p>
    <w:p w14:paraId="6889D3DE" w14:textId="799D5A1C" w:rsidR="00991F0F" w:rsidRDefault="00991F0F" w:rsidP="00991F0F">
      <w:pPr>
        <w:tabs>
          <w:tab w:val="right" w:pos="8498"/>
        </w:tabs>
        <w:rPr>
          <w:rFonts w:ascii="Times" w:hAnsi="Times"/>
        </w:rPr>
      </w:pPr>
      <w:r>
        <w:rPr>
          <w:rFonts w:ascii="Times" w:hAnsi="Times"/>
        </w:rPr>
        <w:t xml:space="preserve">¿Qué entiendes por algo que es calificado como </w:t>
      </w:r>
      <w:r w:rsidRPr="00A05D40">
        <w:rPr>
          <w:rFonts w:ascii="Times" w:hAnsi="Times"/>
          <w:i/>
        </w:rPr>
        <w:t>multiforme</w:t>
      </w:r>
      <w:r>
        <w:rPr>
          <w:rFonts w:ascii="Times" w:hAnsi="Times"/>
        </w:rPr>
        <w:t>? ¿Cuáles palabras de la lengua española podrían co</w:t>
      </w:r>
      <w:r w:rsidR="00B120E4">
        <w:rPr>
          <w:rFonts w:ascii="Times" w:hAnsi="Times"/>
        </w:rPr>
        <w:t xml:space="preserve">nsiderarse </w:t>
      </w:r>
      <w:ins w:id="78" w:author="Admincmovil" w:date="2016-06-24T17:40:00Z">
        <w:r w:rsidR="00B2195D">
          <w:rPr>
            <w:rFonts w:ascii="Times" w:hAnsi="Times"/>
          </w:rPr>
          <w:t>como tales</w:t>
        </w:r>
      </w:ins>
      <w:r w:rsidR="00B120E4">
        <w:rPr>
          <w:rFonts w:ascii="Times" w:hAnsi="Times"/>
        </w:rPr>
        <w:t>?</w:t>
      </w:r>
    </w:p>
    <w:p w14:paraId="5823AAFA" w14:textId="77777777" w:rsidR="00B120E4" w:rsidRDefault="00B120E4" w:rsidP="00991F0F">
      <w:pPr>
        <w:tabs>
          <w:tab w:val="right" w:pos="8498"/>
        </w:tabs>
        <w:rPr>
          <w:rFonts w:ascii="Times" w:hAnsi="Times"/>
        </w:rPr>
      </w:pPr>
    </w:p>
    <w:tbl>
      <w:tblPr>
        <w:tblStyle w:val="Tablaconcuadrcula1"/>
        <w:tblW w:w="0" w:type="auto"/>
        <w:tblLayout w:type="fixed"/>
        <w:tblLook w:val="04A0" w:firstRow="1" w:lastRow="0" w:firstColumn="1" w:lastColumn="0" w:noHBand="0" w:noVBand="1"/>
      </w:tblPr>
      <w:tblGrid>
        <w:gridCol w:w="2376"/>
        <w:gridCol w:w="6678"/>
      </w:tblGrid>
      <w:tr w:rsidR="00991F0F" w:rsidRPr="00FA616A" w14:paraId="19966CF1" w14:textId="77777777" w:rsidTr="006B447F">
        <w:tc>
          <w:tcPr>
            <w:tcW w:w="9054" w:type="dxa"/>
            <w:gridSpan w:val="2"/>
            <w:shd w:val="clear" w:color="auto" w:fill="0D0D0D"/>
          </w:tcPr>
          <w:p w14:paraId="0A91E1F7" w14:textId="77777777" w:rsidR="00991F0F" w:rsidRPr="00FA616A" w:rsidRDefault="00991F0F" w:rsidP="006B447F">
            <w:pPr>
              <w:rPr>
                <w:rFonts w:ascii="Times New Roman" w:eastAsia="Cambria" w:hAnsi="Times New Roman"/>
                <w:b/>
                <w:color w:val="FFFFFF"/>
              </w:rPr>
            </w:pPr>
            <w:r w:rsidRPr="00FA616A">
              <w:rPr>
                <w:rFonts w:ascii="Times New Roman" w:eastAsia="Cambria" w:hAnsi="Times New Roman"/>
                <w:b/>
                <w:color w:val="FFFFFF"/>
              </w:rPr>
              <w:t>Imagen (fotografía, gráfica o ilustración)</w:t>
            </w:r>
          </w:p>
        </w:tc>
      </w:tr>
      <w:tr w:rsidR="00991F0F" w:rsidRPr="00FA616A" w14:paraId="64AB84F7" w14:textId="77777777" w:rsidTr="006B447F">
        <w:tc>
          <w:tcPr>
            <w:tcW w:w="2376" w:type="dxa"/>
          </w:tcPr>
          <w:p w14:paraId="3ADE1379" w14:textId="77777777" w:rsidR="00991F0F" w:rsidRPr="00FA616A" w:rsidRDefault="00991F0F" w:rsidP="006B447F">
            <w:pPr>
              <w:rPr>
                <w:rFonts w:ascii="Times New Roman" w:eastAsia="Cambria" w:hAnsi="Times New Roman"/>
                <w:b/>
                <w:color w:val="000000"/>
              </w:rPr>
            </w:pPr>
            <w:r w:rsidRPr="00FA616A">
              <w:rPr>
                <w:rFonts w:ascii="Times New Roman" w:eastAsia="Cambria" w:hAnsi="Times New Roman"/>
                <w:b/>
                <w:color w:val="000000"/>
              </w:rPr>
              <w:t>Código</w:t>
            </w:r>
          </w:p>
        </w:tc>
        <w:tc>
          <w:tcPr>
            <w:tcW w:w="6678" w:type="dxa"/>
          </w:tcPr>
          <w:p w14:paraId="749DCC17" w14:textId="77777777" w:rsidR="00991F0F" w:rsidRPr="00FA616A" w:rsidRDefault="00991F0F" w:rsidP="006B447F">
            <w:pPr>
              <w:rPr>
                <w:rFonts w:ascii="Times New Roman" w:eastAsia="Cambria" w:hAnsi="Times New Roman"/>
                <w:b/>
                <w:color w:val="000000"/>
              </w:rPr>
            </w:pPr>
            <w:r>
              <w:rPr>
                <w:rFonts w:ascii="Times New Roman" w:eastAsia="Cambria" w:hAnsi="Times New Roman"/>
                <w:color w:val="000000"/>
              </w:rPr>
              <w:t>LE_10_05</w:t>
            </w:r>
            <w:r w:rsidRPr="00FA616A">
              <w:rPr>
                <w:rFonts w:ascii="Times New Roman" w:eastAsia="Cambria" w:hAnsi="Times New Roman"/>
                <w:color w:val="000000"/>
              </w:rPr>
              <w:t>_IMG0</w:t>
            </w:r>
            <w:r>
              <w:rPr>
                <w:rFonts w:ascii="Times New Roman" w:eastAsia="Cambria" w:hAnsi="Times New Roman"/>
                <w:color w:val="000000"/>
              </w:rPr>
              <w:t>9</w:t>
            </w:r>
          </w:p>
        </w:tc>
      </w:tr>
      <w:tr w:rsidR="00991F0F" w:rsidRPr="00FA616A" w14:paraId="50E20C54" w14:textId="77777777" w:rsidTr="006B447F">
        <w:tc>
          <w:tcPr>
            <w:tcW w:w="2376" w:type="dxa"/>
          </w:tcPr>
          <w:p w14:paraId="2318E640" w14:textId="77777777" w:rsidR="00991F0F" w:rsidRPr="00FA616A" w:rsidRDefault="00991F0F" w:rsidP="006B447F">
            <w:pPr>
              <w:rPr>
                <w:rFonts w:ascii="Times New Roman" w:eastAsia="Cambria" w:hAnsi="Times New Roman"/>
                <w:color w:val="000000"/>
              </w:rPr>
            </w:pPr>
            <w:r w:rsidRPr="00FA616A">
              <w:rPr>
                <w:rFonts w:ascii="Times New Roman" w:eastAsia="Cambria" w:hAnsi="Times New Roman"/>
                <w:b/>
                <w:color w:val="000000"/>
              </w:rPr>
              <w:t>Descripción</w:t>
            </w:r>
          </w:p>
        </w:tc>
        <w:tc>
          <w:tcPr>
            <w:tcW w:w="6678" w:type="dxa"/>
          </w:tcPr>
          <w:p w14:paraId="0D45FC05" w14:textId="77777777" w:rsidR="00991F0F" w:rsidRPr="00FA616A" w:rsidRDefault="00991F0F" w:rsidP="006B447F">
            <w:pPr>
              <w:rPr>
                <w:rFonts w:ascii="Times New Roman" w:eastAsia="Cambria" w:hAnsi="Times New Roman"/>
                <w:color w:val="000000"/>
              </w:rPr>
            </w:pPr>
            <w:r>
              <w:rPr>
                <w:rFonts w:ascii="Times New Roman" w:eastAsia="Cambria" w:hAnsi="Times New Roman"/>
                <w:color w:val="000000"/>
              </w:rPr>
              <w:t>Cortázar</w:t>
            </w:r>
          </w:p>
        </w:tc>
      </w:tr>
      <w:tr w:rsidR="00991F0F" w:rsidRPr="00FA616A" w14:paraId="26B95359" w14:textId="77777777" w:rsidTr="006B447F">
        <w:tc>
          <w:tcPr>
            <w:tcW w:w="2376" w:type="dxa"/>
          </w:tcPr>
          <w:p w14:paraId="0AFFDB6B" w14:textId="77777777" w:rsidR="00991F0F" w:rsidRPr="00FA616A" w:rsidRDefault="00991F0F" w:rsidP="006B447F">
            <w:pPr>
              <w:rPr>
                <w:rFonts w:ascii="Times New Roman" w:eastAsia="Cambria" w:hAnsi="Times New Roman"/>
                <w:color w:val="000000"/>
              </w:rPr>
            </w:pPr>
            <w:r>
              <w:rPr>
                <w:rFonts w:ascii="Times New Roman" w:eastAsia="Cambria" w:hAnsi="Times New Roman"/>
                <w:b/>
                <w:color w:val="000000"/>
              </w:rPr>
              <w:t>R</w:t>
            </w:r>
            <w:r w:rsidRPr="00FA616A">
              <w:rPr>
                <w:rFonts w:ascii="Times New Roman" w:eastAsia="Cambria" w:hAnsi="Times New Roman"/>
                <w:b/>
                <w:color w:val="000000"/>
              </w:rPr>
              <w:t xml:space="preserve">uta en </w:t>
            </w:r>
            <w:proofErr w:type="spellStart"/>
            <w:r w:rsidRPr="00FA616A">
              <w:rPr>
                <w:rFonts w:ascii="Times New Roman" w:eastAsia="Cambria" w:hAnsi="Times New Roman"/>
                <w:b/>
                <w:color w:val="000000"/>
              </w:rPr>
              <w:t>AulaPlaneta</w:t>
            </w:r>
            <w:proofErr w:type="spellEnd"/>
          </w:p>
        </w:tc>
        <w:tc>
          <w:tcPr>
            <w:tcW w:w="6678" w:type="dxa"/>
          </w:tcPr>
          <w:p w14:paraId="149156BD" w14:textId="77777777" w:rsidR="00991F0F" w:rsidRPr="00FA616A" w:rsidRDefault="00991F0F" w:rsidP="006B447F">
            <w:pPr>
              <w:rPr>
                <w:rFonts w:ascii="Times New Roman" w:eastAsia="Cambria" w:hAnsi="Times New Roman"/>
                <w:color w:val="000000"/>
              </w:rPr>
            </w:pPr>
            <w:r w:rsidRPr="00534A43">
              <w:rPr>
                <w:rFonts w:ascii="Times New Roman" w:eastAsia="Cambria" w:hAnsi="Times New Roman"/>
                <w:color w:val="000000"/>
              </w:rPr>
              <w:t>http://hispanicasaber.planetasaber.com/encyclopedia/default.asp?idpack=13&amp;idpil=AU000714&amp;ruta=Buscador</w:t>
            </w:r>
          </w:p>
        </w:tc>
      </w:tr>
      <w:tr w:rsidR="00991F0F" w:rsidRPr="00FA616A" w14:paraId="3F638172" w14:textId="77777777" w:rsidTr="006B447F">
        <w:tc>
          <w:tcPr>
            <w:tcW w:w="2376" w:type="dxa"/>
          </w:tcPr>
          <w:p w14:paraId="2EBF4A23" w14:textId="77777777" w:rsidR="00991F0F" w:rsidRPr="00FA616A" w:rsidRDefault="00991F0F" w:rsidP="006B447F">
            <w:pPr>
              <w:rPr>
                <w:rFonts w:ascii="Times New Roman" w:eastAsia="Cambria" w:hAnsi="Times New Roman"/>
                <w:color w:val="000000"/>
              </w:rPr>
            </w:pPr>
            <w:r w:rsidRPr="00FA616A">
              <w:rPr>
                <w:rFonts w:ascii="Times New Roman" w:eastAsia="Cambria" w:hAnsi="Times New Roman"/>
                <w:b/>
                <w:color w:val="000000"/>
              </w:rPr>
              <w:t>Pie de imagen</w:t>
            </w:r>
          </w:p>
        </w:tc>
        <w:tc>
          <w:tcPr>
            <w:tcW w:w="6678" w:type="dxa"/>
          </w:tcPr>
          <w:p w14:paraId="7B8BDB28" w14:textId="58D8FED6" w:rsidR="00991F0F" w:rsidRPr="00FA616A" w:rsidRDefault="00991F0F" w:rsidP="00D240BD">
            <w:pPr>
              <w:rPr>
                <w:rFonts w:ascii="Times New Roman" w:eastAsia="Cambria" w:hAnsi="Times New Roman"/>
              </w:rPr>
            </w:pPr>
            <w:r>
              <w:rPr>
                <w:rFonts w:ascii="Times New Roman" w:eastAsia="Cambria" w:hAnsi="Times New Roman"/>
              </w:rPr>
              <w:t xml:space="preserve">Se ha dicho que la novela </w:t>
            </w:r>
            <w:r w:rsidRPr="00B408BB">
              <w:rPr>
                <w:rFonts w:ascii="Times New Roman" w:eastAsia="Cambria" w:hAnsi="Times New Roman"/>
                <w:i/>
              </w:rPr>
              <w:t>Rayuela</w:t>
            </w:r>
            <w:r>
              <w:rPr>
                <w:rFonts w:ascii="Times New Roman" w:eastAsia="Cambria" w:hAnsi="Times New Roman"/>
              </w:rPr>
              <w:t xml:space="preserve"> de Julio Cortázar (imagen) es un texto </w:t>
            </w:r>
            <w:r w:rsidRPr="00B408BB">
              <w:rPr>
                <w:rFonts w:ascii="Times New Roman" w:eastAsia="Cambria" w:hAnsi="Times New Roman"/>
                <w:b/>
              </w:rPr>
              <w:t>multiforme</w:t>
            </w:r>
            <w:r>
              <w:rPr>
                <w:rFonts w:ascii="Times New Roman" w:eastAsia="Cambria" w:hAnsi="Times New Roman"/>
              </w:rPr>
              <w:t>, ya que puede leerse de varias formas: la lectura normal, secuencial y de principio a fin; la lectura “tradicional” propuesta por el autor, en la que se lee hasta el capítulo 56 y se prescinde del resto; la lectura en el orden que desee el lector</w:t>
            </w:r>
            <w:ins w:id="79" w:author="Admincmovil" w:date="2016-06-25T10:57:00Z">
              <w:r w:rsidR="00D240BD">
                <w:rPr>
                  <w:rFonts w:ascii="Times New Roman" w:eastAsia="Cambria" w:hAnsi="Times New Roman"/>
                </w:rPr>
                <w:t>;</w:t>
              </w:r>
            </w:ins>
            <w:r>
              <w:rPr>
                <w:rFonts w:ascii="Times New Roman" w:eastAsia="Cambria" w:hAnsi="Times New Roman"/>
              </w:rPr>
              <w:t xml:space="preserve"> y la lectura de acuerdo al </w:t>
            </w:r>
            <w:r w:rsidRPr="00720DF5">
              <w:rPr>
                <w:rFonts w:ascii="Times New Roman" w:eastAsia="Cambria" w:hAnsi="Times New Roman"/>
                <w:i/>
              </w:rPr>
              <w:t>tablero de dirección</w:t>
            </w:r>
            <w:r>
              <w:rPr>
                <w:rFonts w:ascii="Times New Roman" w:eastAsia="Cambria" w:hAnsi="Times New Roman"/>
              </w:rPr>
              <w:t xml:space="preserve"> al inicio del libro, que salta y alterna capítulos e incluye textos de otros autores a la manera de un collage.</w:t>
            </w:r>
          </w:p>
        </w:tc>
      </w:tr>
    </w:tbl>
    <w:p w14:paraId="2496DEE8" w14:textId="77777777" w:rsidR="009D53B3" w:rsidRDefault="009D53B3" w:rsidP="00991F0F">
      <w:pPr>
        <w:tabs>
          <w:tab w:val="right" w:pos="8498"/>
        </w:tabs>
        <w:rPr>
          <w:ins w:id="80" w:author="mbp" w:date="2016-06-25T16:32:00Z"/>
          <w:rFonts w:ascii="Times" w:hAnsi="Times"/>
        </w:rPr>
      </w:pPr>
    </w:p>
    <w:p w14:paraId="4D30E8E9" w14:textId="570C26C4" w:rsidR="00991F0F" w:rsidRDefault="00991F0F" w:rsidP="00991F0F">
      <w:pPr>
        <w:tabs>
          <w:tab w:val="right" w:pos="8498"/>
        </w:tabs>
        <w:rPr>
          <w:rFonts w:ascii="Times" w:hAnsi="Times"/>
        </w:rPr>
      </w:pPr>
      <w:r w:rsidRPr="00E81844">
        <w:rPr>
          <w:rFonts w:ascii="Times" w:hAnsi="Times"/>
        </w:rPr>
        <w:t xml:space="preserve">Con frecuencia las denominadas palabras multiformes </w:t>
      </w:r>
      <w:r>
        <w:rPr>
          <w:rFonts w:ascii="Times" w:hAnsi="Times"/>
        </w:rPr>
        <w:t xml:space="preserve">son mal empleadas por las personas, lo cual quizás se deba a que se pronuncian similarmente, lo que no implica que tengan los mismos significados. </w:t>
      </w:r>
      <w:ins w:id="81" w:author="Admincmovil" w:date="2016-06-25T10:57:00Z">
        <w:r w:rsidR="008D023D">
          <w:rPr>
            <w:rFonts w:ascii="Times" w:hAnsi="Times"/>
          </w:rPr>
          <w:t>Tal</w:t>
        </w:r>
      </w:ins>
      <w:r>
        <w:rPr>
          <w:rFonts w:ascii="Times" w:hAnsi="Times"/>
        </w:rPr>
        <w:t xml:space="preserve"> es el caso de las palabras multiformes </w:t>
      </w:r>
      <w:r w:rsidRPr="001B06A3">
        <w:rPr>
          <w:rFonts w:ascii="Times" w:hAnsi="Times"/>
          <w:b/>
        </w:rPr>
        <w:t>tónicas</w:t>
      </w:r>
      <w:r w:rsidRPr="001B06A3">
        <w:rPr>
          <w:rFonts w:ascii="Times" w:hAnsi="Times"/>
        </w:rPr>
        <w:t>,</w:t>
      </w:r>
      <w:r>
        <w:rPr>
          <w:rFonts w:ascii="Times" w:hAnsi="Times"/>
        </w:rPr>
        <w:t xml:space="preserve"> que se diferencian de las </w:t>
      </w:r>
      <w:r w:rsidRPr="001B06A3">
        <w:rPr>
          <w:rFonts w:ascii="Times" w:hAnsi="Times"/>
          <w:b/>
        </w:rPr>
        <w:t>átonas</w:t>
      </w:r>
      <w:r>
        <w:rPr>
          <w:rFonts w:ascii="Times" w:hAnsi="Times"/>
        </w:rPr>
        <w:t xml:space="preserve"> en tanto que las primeras se escriben con tilde, mientras que las segundas</w:t>
      </w:r>
      <w:ins w:id="82" w:author="Admincmovil" w:date="2016-06-24T17:41:00Z">
        <w:r w:rsidR="00B2195D">
          <w:rPr>
            <w:rFonts w:ascii="Times" w:hAnsi="Times"/>
          </w:rPr>
          <w:t>,</w:t>
        </w:r>
      </w:ins>
      <w:r>
        <w:rPr>
          <w:rFonts w:ascii="Times" w:hAnsi="Times"/>
        </w:rPr>
        <w:t xml:space="preserve"> no. Por lo tanto, la función de la tilde consiste en salvar la confusión entre estas palabras. </w:t>
      </w:r>
    </w:p>
    <w:p w14:paraId="5F8236C3" w14:textId="0DFEBC72" w:rsidR="00991F0F" w:rsidRDefault="00991F0F" w:rsidP="00991F0F">
      <w:pPr>
        <w:tabs>
          <w:tab w:val="right" w:pos="8498"/>
        </w:tabs>
        <w:rPr>
          <w:ins w:id="83" w:author="mbp" w:date="2016-06-25T16:33:00Z"/>
          <w:rFonts w:ascii="Times" w:hAnsi="Times"/>
        </w:rPr>
      </w:pPr>
      <w:r>
        <w:rPr>
          <w:rFonts w:ascii="Times" w:hAnsi="Times"/>
        </w:rPr>
        <w:t>No olvides que</w:t>
      </w:r>
      <w:r w:rsidR="00B120E4">
        <w:rPr>
          <w:rFonts w:ascii="Times" w:hAnsi="Times"/>
        </w:rPr>
        <w:t>:</w:t>
      </w:r>
    </w:p>
    <w:p w14:paraId="08382086" w14:textId="77777777" w:rsidR="009D53B3" w:rsidRDefault="009D53B3" w:rsidP="00991F0F">
      <w:pPr>
        <w:tabs>
          <w:tab w:val="right" w:pos="8498"/>
        </w:tabs>
        <w:rPr>
          <w:rFonts w:ascii="Times" w:hAnsi="Times"/>
        </w:rPr>
      </w:pPr>
    </w:p>
    <w:p w14:paraId="217BC92F" w14:textId="77777777" w:rsidR="00991F0F" w:rsidRPr="008F60B6" w:rsidRDefault="00991F0F" w:rsidP="00991F0F">
      <w:pPr>
        <w:pStyle w:val="Prrafodelista"/>
        <w:numPr>
          <w:ilvl w:val="0"/>
          <w:numId w:val="15"/>
        </w:numPr>
        <w:tabs>
          <w:tab w:val="right" w:pos="8498"/>
        </w:tabs>
        <w:rPr>
          <w:rFonts w:ascii="Times" w:hAnsi="Times"/>
          <w:i/>
        </w:rPr>
      </w:pPr>
      <w:r>
        <w:rPr>
          <w:rFonts w:ascii="Times" w:hAnsi="Times"/>
        </w:rPr>
        <w:t>L</w:t>
      </w:r>
      <w:r w:rsidRPr="008F60B6">
        <w:rPr>
          <w:rFonts w:ascii="Times" w:hAnsi="Times"/>
        </w:rPr>
        <w:t>as palabras multiformes con el carácter tónico se escriben con tilde</w:t>
      </w:r>
      <w:r>
        <w:rPr>
          <w:rFonts w:ascii="Times" w:hAnsi="Times"/>
        </w:rPr>
        <w:t>.</w:t>
      </w:r>
    </w:p>
    <w:p w14:paraId="24E1CA98" w14:textId="77777777" w:rsidR="00991F0F" w:rsidRPr="008F60B6" w:rsidRDefault="00991F0F" w:rsidP="00991F0F">
      <w:pPr>
        <w:pStyle w:val="Prrafodelista"/>
        <w:numPr>
          <w:ilvl w:val="0"/>
          <w:numId w:val="15"/>
        </w:numPr>
        <w:tabs>
          <w:tab w:val="right" w:pos="8498"/>
        </w:tabs>
        <w:rPr>
          <w:rFonts w:ascii="Times" w:hAnsi="Times"/>
          <w:i/>
        </w:rPr>
      </w:pPr>
      <w:r>
        <w:rPr>
          <w:rFonts w:ascii="Times" w:hAnsi="Times"/>
        </w:rPr>
        <w:t>S</w:t>
      </w:r>
      <w:r w:rsidRPr="008F60B6">
        <w:rPr>
          <w:rFonts w:ascii="Times" w:hAnsi="Times"/>
        </w:rPr>
        <w:t>on a</w:t>
      </w:r>
      <w:r>
        <w:rPr>
          <w:rFonts w:ascii="Times" w:hAnsi="Times"/>
        </w:rPr>
        <w:t>quellas cuyo valor se identifica</w:t>
      </w:r>
      <w:r w:rsidRPr="008F60B6">
        <w:rPr>
          <w:rFonts w:ascii="Times" w:hAnsi="Times"/>
        </w:rPr>
        <w:t xml:space="preserve"> por su carácter </w:t>
      </w:r>
      <w:r>
        <w:rPr>
          <w:rFonts w:ascii="Times" w:hAnsi="Times"/>
        </w:rPr>
        <w:t>interrogativo o exclamativo.</w:t>
      </w:r>
    </w:p>
    <w:p w14:paraId="0525FDBE" w14:textId="77777777" w:rsidR="00991F0F" w:rsidRPr="00B62553" w:rsidRDefault="00991F0F" w:rsidP="00991F0F">
      <w:pPr>
        <w:pStyle w:val="Prrafodelista"/>
        <w:numPr>
          <w:ilvl w:val="0"/>
          <w:numId w:val="15"/>
        </w:numPr>
        <w:tabs>
          <w:tab w:val="right" w:pos="8498"/>
        </w:tabs>
        <w:rPr>
          <w:rFonts w:ascii="Times" w:hAnsi="Times"/>
          <w:i/>
        </w:rPr>
      </w:pPr>
      <w:r>
        <w:rPr>
          <w:rFonts w:ascii="Times" w:hAnsi="Times"/>
        </w:rPr>
        <w:t>P</w:t>
      </w:r>
      <w:r w:rsidRPr="008F60B6">
        <w:rPr>
          <w:rFonts w:ascii="Times" w:hAnsi="Times"/>
        </w:rPr>
        <w:t xml:space="preserve">ueden ser directas o indirectas </w:t>
      </w:r>
      <w:r>
        <w:rPr>
          <w:rFonts w:ascii="Times" w:hAnsi="Times"/>
        </w:rPr>
        <w:t>(</w:t>
      </w:r>
      <w:r w:rsidRPr="008F60B6">
        <w:rPr>
          <w:rFonts w:ascii="Times" w:hAnsi="Times"/>
          <w:i/>
        </w:rPr>
        <w:t>Qué, cómo, quién, cuándo, dónde, adónde, cuánto</w:t>
      </w:r>
      <w:r>
        <w:rPr>
          <w:rFonts w:ascii="Times" w:hAnsi="Times"/>
          <w:i/>
        </w:rPr>
        <w:t xml:space="preserve">), </w:t>
      </w:r>
      <w:r w:rsidRPr="008F60B6">
        <w:rPr>
          <w:rFonts w:ascii="Times" w:hAnsi="Times"/>
        </w:rPr>
        <w:t>a diferen</w:t>
      </w:r>
      <w:r>
        <w:rPr>
          <w:rFonts w:ascii="Times" w:hAnsi="Times"/>
        </w:rPr>
        <w:t>cia de sus homó</w:t>
      </w:r>
      <w:r w:rsidRPr="008F60B6">
        <w:rPr>
          <w:rFonts w:ascii="Times" w:hAnsi="Times"/>
        </w:rPr>
        <w:t xml:space="preserve">logas átonas  </w:t>
      </w:r>
      <w:r>
        <w:rPr>
          <w:rFonts w:ascii="Times" w:hAnsi="Times"/>
        </w:rPr>
        <w:t>(</w:t>
      </w:r>
      <w:r w:rsidRPr="008F60B6">
        <w:rPr>
          <w:rFonts w:ascii="Times" w:hAnsi="Times"/>
          <w:i/>
        </w:rPr>
        <w:t>que, como, quien, cuando, donde</w:t>
      </w:r>
      <w:r>
        <w:rPr>
          <w:rFonts w:ascii="Times" w:hAnsi="Times"/>
          <w:i/>
        </w:rPr>
        <w:t>, cuanto)</w:t>
      </w:r>
      <w:r>
        <w:rPr>
          <w:rFonts w:ascii="Times" w:hAnsi="Times"/>
        </w:rPr>
        <w:t>.</w:t>
      </w:r>
    </w:p>
    <w:p w14:paraId="0090217B" w14:textId="34612AC6" w:rsidR="00B120E4" w:rsidRPr="005D5CC2" w:rsidRDefault="00991F0F" w:rsidP="00991F0F">
      <w:pPr>
        <w:tabs>
          <w:tab w:val="right" w:pos="8498"/>
        </w:tabs>
        <w:rPr>
          <w:rFonts w:ascii="Times" w:hAnsi="Times"/>
        </w:rPr>
      </w:pPr>
      <w:r>
        <w:rPr>
          <w:rFonts w:ascii="Times" w:hAnsi="Times"/>
        </w:rPr>
        <w:t>En el siguiente cuadro encontrarás algunos usos directos e indirectos de palabras multiformes con carácter tónico:</w:t>
      </w:r>
    </w:p>
    <w:p w14:paraId="1A5C1BD3" w14:textId="48F7D445" w:rsidR="00991F0F" w:rsidRDefault="00991F0F" w:rsidP="00B120E4">
      <w:pPr>
        <w:tabs>
          <w:tab w:val="right" w:pos="8498"/>
        </w:tabs>
        <w:jc w:val="center"/>
        <w:rPr>
          <w:ins w:id="84" w:author="mbp" w:date="2016-06-25T16:34:00Z"/>
          <w:rFonts w:ascii="Times" w:hAnsi="Times"/>
        </w:rPr>
      </w:pPr>
    </w:p>
    <w:p w14:paraId="66972D09" w14:textId="77777777" w:rsidR="009D53B3" w:rsidRDefault="009D53B3" w:rsidP="00B120E4">
      <w:pPr>
        <w:tabs>
          <w:tab w:val="right" w:pos="8498"/>
        </w:tabs>
        <w:jc w:val="center"/>
        <w:rPr>
          <w:ins w:id="85" w:author="mbp" w:date="2016-06-25T16:34:00Z"/>
          <w:rFonts w:ascii="Times" w:hAnsi="Times"/>
        </w:rPr>
      </w:pPr>
    </w:p>
    <w:p w14:paraId="50A7A788" w14:textId="77777777" w:rsidR="009D53B3" w:rsidRDefault="009D53B3" w:rsidP="00B120E4">
      <w:pPr>
        <w:tabs>
          <w:tab w:val="right" w:pos="8498"/>
        </w:tabs>
        <w:jc w:val="center"/>
        <w:rPr>
          <w:ins w:id="86" w:author="mbp" w:date="2016-06-25T16:34:00Z"/>
          <w:rFonts w:ascii="Times" w:hAnsi="Times"/>
        </w:rPr>
      </w:pPr>
    </w:p>
    <w:p w14:paraId="4AD2F083" w14:textId="77777777" w:rsidR="009D53B3" w:rsidRDefault="009D53B3" w:rsidP="00B120E4">
      <w:pPr>
        <w:tabs>
          <w:tab w:val="right" w:pos="8498"/>
        </w:tabs>
        <w:jc w:val="center"/>
        <w:rPr>
          <w:ins w:id="87" w:author="mbp" w:date="2016-06-25T16:34:00Z"/>
          <w:rFonts w:ascii="Times" w:hAnsi="Times"/>
        </w:rPr>
      </w:pPr>
    </w:p>
    <w:p w14:paraId="19619ED8" w14:textId="77777777" w:rsidR="009D53B3" w:rsidRDefault="009D53B3" w:rsidP="00B120E4">
      <w:pPr>
        <w:tabs>
          <w:tab w:val="right" w:pos="8498"/>
        </w:tabs>
        <w:jc w:val="center"/>
        <w:rPr>
          <w:ins w:id="88" w:author="mbp" w:date="2016-06-25T16:34:00Z"/>
          <w:rFonts w:ascii="Times" w:hAnsi="Times"/>
        </w:rPr>
      </w:pPr>
    </w:p>
    <w:p w14:paraId="5117825C" w14:textId="77777777" w:rsidR="009D53B3" w:rsidRDefault="009D53B3" w:rsidP="00B120E4">
      <w:pPr>
        <w:tabs>
          <w:tab w:val="right" w:pos="8498"/>
        </w:tabs>
        <w:jc w:val="center"/>
        <w:rPr>
          <w:ins w:id="89" w:author="mbp" w:date="2016-06-25T16:34:00Z"/>
          <w:rFonts w:ascii="Times" w:hAnsi="Times"/>
        </w:rPr>
      </w:pPr>
    </w:p>
    <w:p w14:paraId="6C98E2AE" w14:textId="403D2F83" w:rsidR="009D53B3" w:rsidRPr="00E7631B" w:rsidRDefault="009D53B3" w:rsidP="00B120E4">
      <w:pPr>
        <w:tabs>
          <w:tab w:val="right" w:pos="8498"/>
        </w:tabs>
        <w:jc w:val="center"/>
        <w:rPr>
          <w:rFonts w:ascii="Times" w:hAnsi="Times"/>
        </w:rPr>
      </w:pPr>
      <w:ins w:id="90" w:author="mbp" w:date="2016-06-25T16:34:00Z">
        <w:r>
          <w:rPr>
            <w:rFonts w:ascii="Times" w:hAnsi="Times"/>
          </w:rPr>
          <w:lastRenderedPageBreak/>
          <w:t>Título: Palabras multiformes tónicas</w:t>
        </w:r>
      </w:ins>
    </w:p>
    <w:tbl>
      <w:tblPr>
        <w:tblStyle w:val="Tablaconcuadrcula"/>
        <w:tblW w:w="8825" w:type="dxa"/>
        <w:tblInd w:w="108" w:type="dxa"/>
        <w:tblLook w:val="04A0" w:firstRow="1" w:lastRow="0" w:firstColumn="1" w:lastColumn="0" w:noHBand="0" w:noVBand="1"/>
      </w:tblPr>
      <w:tblGrid>
        <w:gridCol w:w="4413"/>
        <w:gridCol w:w="4421"/>
      </w:tblGrid>
      <w:tr w:rsidR="00991F0F" w14:paraId="0DEFB8CF" w14:textId="77777777" w:rsidTr="006B447F">
        <w:trPr>
          <w:trHeight w:val="2378"/>
        </w:trPr>
        <w:tc>
          <w:tcPr>
            <w:tcW w:w="4408" w:type="dxa"/>
          </w:tcPr>
          <w:tbl>
            <w:tblPr>
              <w:tblStyle w:val="Tablaconcuadrcula"/>
              <w:tblW w:w="4187" w:type="dxa"/>
              <w:tblLook w:val="04A0" w:firstRow="1" w:lastRow="0" w:firstColumn="1" w:lastColumn="0" w:noHBand="0" w:noVBand="1"/>
            </w:tblPr>
            <w:tblGrid>
              <w:gridCol w:w="4187"/>
            </w:tblGrid>
            <w:tr w:rsidR="00991F0F" w14:paraId="65588381" w14:textId="77777777" w:rsidTr="006B447F">
              <w:trPr>
                <w:trHeight w:val="413"/>
              </w:trPr>
              <w:tc>
                <w:tcPr>
                  <w:tcW w:w="4187" w:type="dxa"/>
                </w:tcPr>
                <w:p w14:paraId="5AA41F7A" w14:textId="77777777" w:rsidR="00991F0F" w:rsidRPr="00717D36" w:rsidRDefault="00991F0F" w:rsidP="006B447F">
                  <w:pPr>
                    <w:tabs>
                      <w:tab w:val="right" w:pos="8498"/>
                    </w:tabs>
                    <w:jc w:val="center"/>
                    <w:rPr>
                      <w:rFonts w:ascii="Times" w:hAnsi="Times"/>
                      <w:b/>
                    </w:rPr>
                  </w:pPr>
                  <w:r w:rsidRPr="00717D36">
                    <w:rPr>
                      <w:rFonts w:ascii="Times" w:hAnsi="Times"/>
                      <w:b/>
                    </w:rPr>
                    <w:t>I</w:t>
                  </w:r>
                  <w:r>
                    <w:rPr>
                      <w:rFonts w:ascii="Times" w:hAnsi="Times"/>
                      <w:b/>
                    </w:rPr>
                    <w:t>nterrogativo directo</w:t>
                  </w:r>
                </w:p>
              </w:tc>
            </w:tr>
          </w:tbl>
          <w:p w14:paraId="0FB9D331" w14:textId="77777777" w:rsidR="00991F0F" w:rsidRDefault="00991F0F" w:rsidP="006B447F">
            <w:pPr>
              <w:tabs>
                <w:tab w:val="right" w:pos="8498"/>
              </w:tabs>
              <w:rPr>
                <w:rFonts w:ascii="Times" w:hAnsi="Times"/>
              </w:rPr>
            </w:pPr>
          </w:p>
          <w:p w14:paraId="66E7C4C8" w14:textId="77777777" w:rsidR="00991F0F" w:rsidRDefault="00991F0F" w:rsidP="006B447F">
            <w:pPr>
              <w:tabs>
                <w:tab w:val="right" w:pos="8498"/>
              </w:tabs>
              <w:rPr>
                <w:rFonts w:ascii="Times" w:hAnsi="Times"/>
              </w:rPr>
            </w:pPr>
            <w:r>
              <w:rPr>
                <w:rFonts w:ascii="Times" w:hAnsi="Times"/>
              </w:rPr>
              <w:t>¿Qué piensas del juego de anoche?</w:t>
            </w:r>
          </w:p>
          <w:p w14:paraId="64751F85" w14:textId="77777777" w:rsidR="00991F0F" w:rsidRDefault="00991F0F" w:rsidP="006B447F">
            <w:pPr>
              <w:tabs>
                <w:tab w:val="right" w:pos="8498"/>
              </w:tabs>
              <w:rPr>
                <w:rFonts w:ascii="Times" w:hAnsi="Times"/>
              </w:rPr>
            </w:pPr>
            <w:r>
              <w:rPr>
                <w:rFonts w:ascii="Times" w:hAnsi="Times"/>
              </w:rPr>
              <w:t>¿Cómo se llaman tus padres?</w:t>
            </w:r>
          </w:p>
          <w:p w14:paraId="7C471C9C" w14:textId="77777777" w:rsidR="00991F0F" w:rsidRDefault="00991F0F" w:rsidP="006B447F">
            <w:pPr>
              <w:tabs>
                <w:tab w:val="right" w:pos="8498"/>
              </w:tabs>
              <w:rPr>
                <w:rFonts w:ascii="Times" w:hAnsi="Times"/>
              </w:rPr>
            </w:pPr>
            <w:r>
              <w:rPr>
                <w:rFonts w:ascii="Times" w:hAnsi="Times"/>
              </w:rPr>
              <w:t>¿Quién te ha dicho eso?</w:t>
            </w:r>
          </w:p>
          <w:p w14:paraId="4F219112" w14:textId="77777777" w:rsidR="00991F0F" w:rsidRDefault="00991F0F" w:rsidP="006B447F">
            <w:pPr>
              <w:tabs>
                <w:tab w:val="right" w:pos="8498"/>
              </w:tabs>
              <w:rPr>
                <w:rFonts w:ascii="Times" w:hAnsi="Times"/>
              </w:rPr>
            </w:pPr>
            <w:r>
              <w:rPr>
                <w:rFonts w:ascii="Times" w:hAnsi="Times"/>
              </w:rPr>
              <w:t>¿Cuándo vamos a terminar el trabajo?</w:t>
            </w:r>
          </w:p>
          <w:p w14:paraId="55C737E1" w14:textId="77777777" w:rsidR="00991F0F" w:rsidRDefault="00991F0F" w:rsidP="006B447F">
            <w:pPr>
              <w:tabs>
                <w:tab w:val="right" w:pos="8498"/>
              </w:tabs>
              <w:rPr>
                <w:rFonts w:ascii="Times" w:hAnsi="Times"/>
              </w:rPr>
            </w:pPr>
            <w:r>
              <w:rPr>
                <w:rFonts w:ascii="Times" w:hAnsi="Times"/>
              </w:rPr>
              <w:t>¿Dónde queda esa dirección?</w:t>
            </w:r>
          </w:p>
          <w:p w14:paraId="56B7927F" w14:textId="77777777" w:rsidR="00991F0F" w:rsidRDefault="00991F0F" w:rsidP="006B447F">
            <w:pPr>
              <w:tabs>
                <w:tab w:val="right" w:pos="8498"/>
              </w:tabs>
              <w:rPr>
                <w:rFonts w:ascii="Times" w:hAnsi="Times"/>
              </w:rPr>
            </w:pPr>
            <w:r>
              <w:rPr>
                <w:rFonts w:ascii="Times" w:hAnsi="Times"/>
              </w:rPr>
              <w:t>¿Adónde te fuiste?</w:t>
            </w:r>
          </w:p>
          <w:p w14:paraId="5B7BF138" w14:textId="77777777" w:rsidR="00991F0F" w:rsidRDefault="00991F0F" w:rsidP="006B447F">
            <w:pPr>
              <w:tabs>
                <w:tab w:val="right" w:pos="8498"/>
              </w:tabs>
              <w:rPr>
                <w:rFonts w:ascii="Times" w:hAnsi="Times"/>
              </w:rPr>
            </w:pPr>
            <w:r>
              <w:rPr>
                <w:rFonts w:ascii="Times" w:hAnsi="Times"/>
              </w:rPr>
              <w:t>¿Cuánto dinero te debo?</w:t>
            </w:r>
          </w:p>
        </w:tc>
        <w:tc>
          <w:tcPr>
            <w:tcW w:w="4417" w:type="dxa"/>
          </w:tcPr>
          <w:tbl>
            <w:tblPr>
              <w:tblStyle w:val="Tablaconcuadrcula"/>
              <w:tblW w:w="4195" w:type="dxa"/>
              <w:tblLook w:val="04A0" w:firstRow="1" w:lastRow="0" w:firstColumn="1" w:lastColumn="0" w:noHBand="0" w:noVBand="1"/>
            </w:tblPr>
            <w:tblGrid>
              <w:gridCol w:w="4195"/>
            </w:tblGrid>
            <w:tr w:rsidR="00991F0F" w14:paraId="401F5A82" w14:textId="77777777" w:rsidTr="006B447F">
              <w:trPr>
                <w:trHeight w:val="427"/>
              </w:trPr>
              <w:tc>
                <w:tcPr>
                  <w:tcW w:w="4195" w:type="dxa"/>
                </w:tcPr>
                <w:p w14:paraId="3CE1DE71" w14:textId="77777777" w:rsidR="00991F0F" w:rsidRPr="00717D36" w:rsidRDefault="00991F0F" w:rsidP="006B447F">
                  <w:pPr>
                    <w:tabs>
                      <w:tab w:val="right" w:pos="8498"/>
                    </w:tabs>
                    <w:jc w:val="center"/>
                    <w:rPr>
                      <w:rFonts w:ascii="Times" w:hAnsi="Times"/>
                      <w:b/>
                    </w:rPr>
                  </w:pPr>
                  <w:r w:rsidRPr="00717D36">
                    <w:rPr>
                      <w:rFonts w:ascii="Times" w:hAnsi="Times"/>
                      <w:b/>
                    </w:rPr>
                    <w:t>E</w:t>
                  </w:r>
                  <w:r>
                    <w:rPr>
                      <w:rFonts w:ascii="Times" w:hAnsi="Times"/>
                      <w:b/>
                    </w:rPr>
                    <w:t>xclamativo directo</w:t>
                  </w:r>
                </w:p>
              </w:tc>
            </w:tr>
          </w:tbl>
          <w:p w14:paraId="0DE015AE" w14:textId="77777777" w:rsidR="00991F0F" w:rsidRDefault="00991F0F" w:rsidP="006B447F">
            <w:pPr>
              <w:tabs>
                <w:tab w:val="right" w:pos="8498"/>
              </w:tabs>
              <w:rPr>
                <w:rFonts w:ascii="Times" w:hAnsi="Times"/>
              </w:rPr>
            </w:pPr>
          </w:p>
          <w:p w14:paraId="68AC6FA0" w14:textId="77777777" w:rsidR="00991F0F" w:rsidRDefault="00991F0F" w:rsidP="006B447F">
            <w:pPr>
              <w:tabs>
                <w:tab w:val="right" w:pos="8498"/>
              </w:tabs>
              <w:rPr>
                <w:rFonts w:ascii="Times" w:hAnsi="Times"/>
              </w:rPr>
            </w:pPr>
            <w:r>
              <w:rPr>
                <w:rFonts w:ascii="Times" w:hAnsi="Times"/>
              </w:rPr>
              <w:t>¡Qué frío!</w:t>
            </w:r>
          </w:p>
          <w:p w14:paraId="3A434EE7" w14:textId="77777777" w:rsidR="00991F0F" w:rsidRDefault="00991F0F" w:rsidP="006B447F">
            <w:pPr>
              <w:tabs>
                <w:tab w:val="right" w:pos="8498"/>
              </w:tabs>
              <w:rPr>
                <w:rFonts w:ascii="Times" w:hAnsi="Times"/>
              </w:rPr>
            </w:pPr>
            <w:r>
              <w:rPr>
                <w:rFonts w:ascii="Times" w:hAnsi="Times"/>
              </w:rPr>
              <w:t>¡Cómo quisiera ir de viaje!</w:t>
            </w:r>
          </w:p>
          <w:p w14:paraId="4336BE79" w14:textId="77777777" w:rsidR="00991F0F" w:rsidRDefault="00991F0F" w:rsidP="006B447F">
            <w:pPr>
              <w:tabs>
                <w:tab w:val="right" w:pos="8498"/>
              </w:tabs>
              <w:rPr>
                <w:rFonts w:ascii="Times" w:hAnsi="Times"/>
              </w:rPr>
            </w:pPr>
            <w:r>
              <w:rPr>
                <w:rFonts w:ascii="Times" w:hAnsi="Times"/>
              </w:rPr>
              <w:t>¡Quién no daría todo por ir a la luna!</w:t>
            </w:r>
          </w:p>
          <w:p w14:paraId="2635F788" w14:textId="77777777" w:rsidR="00991F0F" w:rsidRDefault="00991F0F" w:rsidP="006B447F">
            <w:pPr>
              <w:tabs>
                <w:tab w:val="right" w:pos="8498"/>
              </w:tabs>
              <w:rPr>
                <w:rFonts w:ascii="Times" w:hAnsi="Times"/>
              </w:rPr>
            </w:pPr>
            <w:r>
              <w:rPr>
                <w:rFonts w:ascii="Times" w:hAnsi="Times"/>
              </w:rPr>
              <w:t>¡Cuándo se ha visto algo igual!</w:t>
            </w:r>
          </w:p>
          <w:p w14:paraId="7F65F27F" w14:textId="77777777" w:rsidR="00991F0F" w:rsidRDefault="00991F0F" w:rsidP="006B447F">
            <w:pPr>
              <w:tabs>
                <w:tab w:val="right" w:pos="8498"/>
              </w:tabs>
              <w:rPr>
                <w:rFonts w:ascii="Times" w:hAnsi="Times"/>
              </w:rPr>
            </w:pPr>
            <w:r>
              <w:rPr>
                <w:rFonts w:ascii="Times" w:hAnsi="Times"/>
              </w:rPr>
              <w:t>¡Cuánta miseria!</w:t>
            </w:r>
          </w:p>
          <w:p w14:paraId="0514E707" w14:textId="77777777" w:rsidR="00991F0F" w:rsidRDefault="00991F0F" w:rsidP="006B447F">
            <w:pPr>
              <w:tabs>
                <w:tab w:val="right" w:pos="8498"/>
              </w:tabs>
              <w:rPr>
                <w:rFonts w:ascii="Times" w:hAnsi="Times"/>
              </w:rPr>
            </w:pPr>
          </w:p>
        </w:tc>
      </w:tr>
    </w:tbl>
    <w:p w14:paraId="065489A3" w14:textId="77777777" w:rsidR="009D53B3" w:rsidRDefault="009D53B3" w:rsidP="00991F0F">
      <w:pPr>
        <w:tabs>
          <w:tab w:val="right" w:pos="8498"/>
        </w:tabs>
        <w:rPr>
          <w:ins w:id="91" w:author="mbp" w:date="2016-06-25T16:34:00Z"/>
          <w:rFonts w:ascii="Times" w:hAnsi="Times"/>
        </w:rPr>
      </w:pPr>
    </w:p>
    <w:p w14:paraId="2C9BA0AF" w14:textId="13D71E3E" w:rsidR="00991F0F" w:rsidRDefault="00991F0F" w:rsidP="00991F0F">
      <w:pPr>
        <w:tabs>
          <w:tab w:val="right" w:pos="8498"/>
        </w:tabs>
        <w:rPr>
          <w:rFonts w:ascii="Times" w:hAnsi="Times"/>
        </w:rPr>
      </w:pPr>
      <w:r>
        <w:rPr>
          <w:rFonts w:ascii="Times" w:hAnsi="Times"/>
        </w:rPr>
        <w:t>Según la RAE, es importante tener en cuenta que no siempre los enunciados interrogativos y exclamativos se escriben entre signos de interrogación o exclamación. Observa el cuadro:</w:t>
      </w:r>
    </w:p>
    <w:p w14:paraId="69702001" w14:textId="77777777" w:rsidR="00991F0F" w:rsidRDefault="00991F0F" w:rsidP="00991F0F">
      <w:pPr>
        <w:tabs>
          <w:tab w:val="right" w:pos="8498"/>
        </w:tabs>
        <w:rPr>
          <w:rFonts w:ascii="Times" w:hAnsi="Times"/>
        </w:rPr>
      </w:pPr>
    </w:p>
    <w:p w14:paraId="0D88BCAE" w14:textId="77777777" w:rsidR="00991F0F" w:rsidRDefault="00991F0F" w:rsidP="00B120E4">
      <w:pPr>
        <w:tabs>
          <w:tab w:val="right" w:pos="8498"/>
        </w:tabs>
        <w:jc w:val="center"/>
        <w:rPr>
          <w:rFonts w:ascii="Times" w:hAnsi="Times"/>
        </w:rPr>
      </w:pPr>
      <w:r>
        <w:rPr>
          <w:rFonts w:ascii="Times" w:hAnsi="Times"/>
        </w:rPr>
        <w:t>Título: Los enunciados interrogativos y exclamativos</w:t>
      </w:r>
    </w:p>
    <w:tbl>
      <w:tblPr>
        <w:tblStyle w:val="Tablaconcuadrcula"/>
        <w:tblW w:w="8825" w:type="dxa"/>
        <w:tblInd w:w="108" w:type="dxa"/>
        <w:tblLook w:val="04A0" w:firstRow="1" w:lastRow="0" w:firstColumn="1" w:lastColumn="0" w:noHBand="0" w:noVBand="1"/>
      </w:tblPr>
      <w:tblGrid>
        <w:gridCol w:w="4413"/>
        <w:gridCol w:w="4421"/>
      </w:tblGrid>
      <w:tr w:rsidR="00991F0F" w14:paraId="00C0D48A" w14:textId="77777777" w:rsidTr="006B447F">
        <w:trPr>
          <w:trHeight w:val="2378"/>
        </w:trPr>
        <w:tc>
          <w:tcPr>
            <w:tcW w:w="4408" w:type="dxa"/>
          </w:tcPr>
          <w:tbl>
            <w:tblPr>
              <w:tblStyle w:val="Tablaconcuadrcula"/>
              <w:tblW w:w="4187" w:type="dxa"/>
              <w:tblLook w:val="04A0" w:firstRow="1" w:lastRow="0" w:firstColumn="1" w:lastColumn="0" w:noHBand="0" w:noVBand="1"/>
            </w:tblPr>
            <w:tblGrid>
              <w:gridCol w:w="4187"/>
            </w:tblGrid>
            <w:tr w:rsidR="00991F0F" w14:paraId="0FB1E828" w14:textId="77777777" w:rsidTr="006B447F">
              <w:trPr>
                <w:trHeight w:val="413"/>
              </w:trPr>
              <w:tc>
                <w:tcPr>
                  <w:tcW w:w="4187" w:type="dxa"/>
                </w:tcPr>
                <w:p w14:paraId="51BB0B6B" w14:textId="77777777" w:rsidR="00991F0F" w:rsidRPr="00717D36" w:rsidRDefault="00991F0F" w:rsidP="006B447F">
                  <w:pPr>
                    <w:tabs>
                      <w:tab w:val="right" w:pos="8498"/>
                    </w:tabs>
                    <w:jc w:val="center"/>
                    <w:rPr>
                      <w:rFonts w:ascii="Times" w:hAnsi="Times"/>
                      <w:b/>
                    </w:rPr>
                  </w:pPr>
                  <w:r>
                    <w:rPr>
                      <w:rFonts w:ascii="Times" w:hAnsi="Times"/>
                      <w:b/>
                    </w:rPr>
                    <w:t>Interrogativo indirecto</w:t>
                  </w:r>
                </w:p>
              </w:tc>
            </w:tr>
          </w:tbl>
          <w:p w14:paraId="372409AB" w14:textId="77777777" w:rsidR="00991F0F" w:rsidRDefault="00991F0F" w:rsidP="006B447F">
            <w:pPr>
              <w:tabs>
                <w:tab w:val="right" w:pos="8498"/>
              </w:tabs>
              <w:rPr>
                <w:rFonts w:ascii="Times" w:hAnsi="Times"/>
              </w:rPr>
            </w:pPr>
          </w:p>
          <w:p w14:paraId="7C93B55E" w14:textId="77777777" w:rsidR="00991F0F" w:rsidRPr="000C7F14" w:rsidRDefault="00991F0F" w:rsidP="00991F0F">
            <w:pPr>
              <w:pStyle w:val="Prrafodelista"/>
              <w:numPr>
                <w:ilvl w:val="0"/>
                <w:numId w:val="9"/>
              </w:numPr>
              <w:tabs>
                <w:tab w:val="right" w:pos="8498"/>
              </w:tabs>
              <w:rPr>
                <w:rFonts w:ascii="Times" w:hAnsi="Times"/>
              </w:rPr>
            </w:pPr>
            <w:r w:rsidRPr="000C7F14">
              <w:rPr>
                <w:rFonts w:ascii="Times" w:hAnsi="Times"/>
              </w:rPr>
              <w:t>Tu papá quiere saber qué carro te has comprado</w:t>
            </w:r>
            <w:r>
              <w:rPr>
                <w:rFonts w:ascii="Times" w:hAnsi="Times"/>
              </w:rPr>
              <w:t>.</w:t>
            </w:r>
          </w:p>
          <w:p w14:paraId="49A1C598" w14:textId="77777777" w:rsidR="00991F0F" w:rsidRDefault="00991F0F" w:rsidP="00991F0F">
            <w:pPr>
              <w:pStyle w:val="Prrafodelista"/>
              <w:numPr>
                <w:ilvl w:val="0"/>
                <w:numId w:val="9"/>
              </w:numPr>
              <w:tabs>
                <w:tab w:val="right" w:pos="8498"/>
              </w:tabs>
              <w:rPr>
                <w:rFonts w:ascii="Times" w:hAnsi="Times"/>
              </w:rPr>
            </w:pPr>
            <w:r>
              <w:rPr>
                <w:rFonts w:ascii="Times" w:hAnsi="Times"/>
              </w:rPr>
              <w:t>Dime cuánto vas a durar por fuera del país.</w:t>
            </w:r>
          </w:p>
          <w:p w14:paraId="5E26282A" w14:textId="77777777" w:rsidR="00991F0F" w:rsidRDefault="00991F0F" w:rsidP="00991F0F">
            <w:pPr>
              <w:pStyle w:val="Prrafodelista"/>
              <w:numPr>
                <w:ilvl w:val="0"/>
                <w:numId w:val="9"/>
              </w:numPr>
              <w:tabs>
                <w:tab w:val="right" w:pos="8498"/>
              </w:tabs>
              <w:rPr>
                <w:rFonts w:ascii="Times" w:hAnsi="Times"/>
              </w:rPr>
            </w:pPr>
            <w:r>
              <w:rPr>
                <w:rFonts w:ascii="Times" w:hAnsi="Times"/>
              </w:rPr>
              <w:t>A ella le interesa saber dónde es la reunión.</w:t>
            </w:r>
          </w:p>
          <w:p w14:paraId="78DFCC30" w14:textId="77777777" w:rsidR="00991F0F" w:rsidRPr="000C7F14" w:rsidRDefault="00991F0F" w:rsidP="00991F0F">
            <w:pPr>
              <w:pStyle w:val="Prrafodelista"/>
              <w:numPr>
                <w:ilvl w:val="0"/>
                <w:numId w:val="9"/>
              </w:numPr>
              <w:tabs>
                <w:tab w:val="right" w:pos="8498"/>
              </w:tabs>
              <w:rPr>
                <w:rFonts w:ascii="Times" w:hAnsi="Times"/>
              </w:rPr>
            </w:pPr>
            <w:r>
              <w:rPr>
                <w:rFonts w:ascii="Times" w:hAnsi="Times"/>
              </w:rPr>
              <w:t>Me preocupa cómo vas a ir al colegio.</w:t>
            </w:r>
          </w:p>
          <w:p w14:paraId="3CA95416" w14:textId="77777777" w:rsidR="00991F0F" w:rsidRDefault="00991F0F" w:rsidP="006B447F">
            <w:pPr>
              <w:tabs>
                <w:tab w:val="right" w:pos="8498"/>
              </w:tabs>
              <w:rPr>
                <w:rFonts w:ascii="Times" w:hAnsi="Times"/>
              </w:rPr>
            </w:pPr>
          </w:p>
        </w:tc>
        <w:tc>
          <w:tcPr>
            <w:tcW w:w="4417" w:type="dxa"/>
          </w:tcPr>
          <w:tbl>
            <w:tblPr>
              <w:tblStyle w:val="Tablaconcuadrcula"/>
              <w:tblW w:w="4195" w:type="dxa"/>
              <w:tblLook w:val="04A0" w:firstRow="1" w:lastRow="0" w:firstColumn="1" w:lastColumn="0" w:noHBand="0" w:noVBand="1"/>
            </w:tblPr>
            <w:tblGrid>
              <w:gridCol w:w="4195"/>
            </w:tblGrid>
            <w:tr w:rsidR="00991F0F" w14:paraId="221B091C" w14:textId="77777777" w:rsidTr="006B447F">
              <w:trPr>
                <w:trHeight w:val="427"/>
              </w:trPr>
              <w:tc>
                <w:tcPr>
                  <w:tcW w:w="4195" w:type="dxa"/>
                </w:tcPr>
                <w:p w14:paraId="470B9334" w14:textId="77777777" w:rsidR="00991F0F" w:rsidRPr="00717D36" w:rsidRDefault="00991F0F" w:rsidP="006B447F">
                  <w:pPr>
                    <w:tabs>
                      <w:tab w:val="right" w:pos="8498"/>
                    </w:tabs>
                    <w:jc w:val="center"/>
                    <w:rPr>
                      <w:rFonts w:ascii="Times" w:hAnsi="Times"/>
                      <w:b/>
                    </w:rPr>
                  </w:pPr>
                  <w:r>
                    <w:rPr>
                      <w:rFonts w:ascii="Times" w:hAnsi="Times"/>
                      <w:b/>
                    </w:rPr>
                    <w:t>Exclamativo indirecto</w:t>
                  </w:r>
                </w:p>
              </w:tc>
            </w:tr>
          </w:tbl>
          <w:p w14:paraId="02393B23" w14:textId="77777777" w:rsidR="00991F0F" w:rsidRDefault="00991F0F" w:rsidP="006B447F">
            <w:pPr>
              <w:tabs>
                <w:tab w:val="right" w:pos="8498"/>
              </w:tabs>
              <w:rPr>
                <w:rFonts w:ascii="Times" w:hAnsi="Times"/>
              </w:rPr>
            </w:pPr>
          </w:p>
          <w:p w14:paraId="689E5786" w14:textId="77777777" w:rsidR="00991F0F" w:rsidRDefault="00991F0F" w:rsidP="00991F0F">
            <w:pPr>
              <w:pStyle w:val="Prrafodelista"/>
              <w:numPr>
                <w:ilvl w:val="0"/>
                <w:numId w:val="10"/>
              </w:numPr>
              <w:tabs>
                <w:tab w:val="right" w:pos="8498"/>
              </w:tabs>
              <w:rPr>
                <w:rFonts w:ascii="Times" w:hAnsi="Times"/>
              </w:rPr>
            </w:pPr>
            <w:r>
              <w:rPr>
                <w:rFonts w:ascii="Times" w:hAnsi="Times"/>
              </w:rPr>
              <w:t>Mira qué bonito está el día.</w:t>
            </w:r>
          </w:p>
          <w:p w14:paraId="1D909729" w14:textId="77777777" w:rsidR="00991F0F" w:rsidRDefault="00991F0F" w:rsidP="00991F0F">
            <w:pPr>
              <w:pStyle w:val="Prrafodelista"/>
              <w:numPr>
                <w:ilvl w:val="0"/>
                <w:numId w:val="10"/>
              </w:numPr>
              <w:tabs>
                <w:tab w:val="right" w:pos="8498"/>
              </w:tabs>
              <w:rPr>
                <w:rFonts w:ascii="Times" w:hAnsi="Times"/>
              </w:rPr>
            </w:pPr>
            <w:r>
              <w:rPr>
                <w:rFonts w:ascii="Times" w:hAnsi="Times"/>
              </w:rPr>
              <w:t>Hay que ver cuánto dinero tienes.</w:t>
            </w:r>
          </w:p>
          <w:p w14:paraId="4F03C474" w14:textId="77777777" w:rsidR="00991F0F" w:rsidRDefault="00991F0F" w:rsidP="00991F0F">
            <w:pPr>
              <w:pStyle w:val="Prrafodelista"/>
              <w:numPr>
                <w:ilvl w:val="0"/>
                <w:numId w:val="10"/>
              </w:numPr>
              <w:tabs>
                <w:tab w:val="right" w:pos="8498"/>
              </w:tabs>
              <w:rPr>
                <w:rFonts w:ascii="Times" w:hAnsi="Times"/>
              </w:rPr>
            </w:pPr>
            <w:r>
              <w:rPr>
                <w:rFonts w:ascii="Times" w:hAnsi="Times"/>
              </w:rPr>
              <w:t>Es indignante cómo lo tratan.</w:t>
            </w:r>
          </w:p>
          <w:p w14:paraId="5E9477B2" w14:textId="77777777" w:rsidR="00991F0F" w:rsidRPr="000C7F14" w:rsidRDefault="00991F0F" w:rsidP="006B447F">
            <w:pPr>
              <w:tabs>
                <w:tab w:val="right" w:pos="8498"/>
              </w:tabs>
              <w:ind w:left="360"/>
              <w:rPr>
                <w:rFonts w:ascii="Times" w:hAnsi="Times"/>
              </w:rPr>
            </w:pPr>
          </w:p>
        </w:tc>
      </w:tr>
    </w:tbl>
    <w:p w14:paraId="00A662B1" w14:textId="77777777" w:rsidR="00991F0F" w:rsidRDefault="00991F0F" w:rsidP="00991F0F">
      <w:pPr>
        <w:tabs>
          <w:tab w:val="right" w:pos="8498"/>
        </w:tabs>
        <w:rPr>
          <w:rFonts w:ascii="Times" w:hAnsi="Times"/>
        </w:rPr>
      </w:pPr>
    </w:p>
    <w:p w14:paraId="0A24C864" w14:textId="77777777" w:rsidR="00991F0F" w:rsidRDefault="00991F0F" w:rsidP="00991F0F">
      <w:pPr>
        <w:tabs>
          <w:tab w:val="right" w:pos="8498"/>
        </w:tabs>
        <w:rPr>
          <w:rFonts w:ascii="Times" w:hAnsi="Times"/>
        </w:rPr>
      </w:pPr>
      <w:r>
        <w:rPr>
          <w:rFonts w:ascii="Times" w:hAnsi="Times"/>
        </w:rPr>
        <w:t xml:space="preserve">Recuerda que los enunciados interrogativos y exclamativos se denominan así porque aluden al valor de una </w:t>
      </w:r>
      <w:r w:rsidRPr="00E81844">
        <w:rPr>
          <w:rFonts w:ascii="Times" w:hAnsi="Times"/>
        </w:rPr>
        <w:t>incógnita</w:t>
      </w:r>
      <w:r>
        <w:rPr>
          <w:rFonts w:ascii="Times" w:hAnsi="Times"/>
        </w:rPr>
        <w:t xml:space="preserve"> que puede referirse a cosas (</w:t>
      </w:r>
      <w:r w:rsidRPr="00EA3A8C">
        <w:rPr>
          <w:rFonts w:ascii="Times" w:hAnsi="Times"/>
          <w:i/>
        </w:rPr>
        <w:t>qué</w:t>
      </w:r>
      <w:r>
        <w:rPr>
          <w:rFonts w:ascii="Times" w:hAnsi="Times"/>
        </w:rPr>
        <w:t xml:space="preserve">, </w:t>
      </w:r>
      <w:r w:rsidRPr="00EA3A8C">
        <w:rPr>
          <w:rFonts w:ascii="Times" w:hAnsi="Times"/>
          <w:i/>
        </w:rPr>
        <w:t>cuál</w:t>
      </w:r>
      <w:r>
        <w:rPr>
          <w:rFonts w:ascii="Times" w:hAnsi="Times"/>
        </w:rPr>
        <w:t>), personas (</w:t>
      </w:r>
      <w:r w:rsidRPr="00EA3A8C">
        <w:rPr>
          <w:rFonts w:ascii="Times" w:hAnsi="Times"/>
          <w:i/>
        </w:rPr>
        <w:t>quién</w:t>
      </w:r>
      <w:r>
        <w:rPr>
          <w:rFonts w:ascii="Times" w:hAnsi="Times"/>
        </w:rPr>
        <w:t xml:space="preserve">, </w:t>
      </w:r>
      <w:r w:rsidRPr="00EA3A8C">
        <w:rPr>
          <w:rFonts w:ascii="Times" w:hAnsi="Times"/>
          <w:i/>
        </w:rPr>
        <w:t>cuál</w:t>
      </w:r>
      <w:r>
        <w:rPr>
          <w:rFonts w:ascii="Times" w:hAnsi="Times"/>
        </w:rPr>
        <w:t>), lugares (</w:t>
      </w:r>
      <w:r w:rsidRPr="00EA3A8C">
        <w:rPr>
          <w:rFonts w:ascii="Times" w:hAnsi="Times"/>
          <w:i/>
        </w:rPr>
        <w:t>dónde</w:t>
      </w:r>
      <w:r>
        <w:rPr>
          <w:rFonts w:ascii="Times" w:hAnsi="Times"/>
        </w:rPr>
        <w:t>), maneras (</w:t>
      </w:r>
      <w:r w:rsidRPr="00EA3A8C">
        <w:rPr>
          <w:rFonts w:ascii="Times" w:hAnsi="Times"/>
          <w:i/>
        </w:rPr>
        <w:t>cómo</w:t>
      </w:r>
      <w:r>
        <w:rPr>
          <w:rFonts w:ascii="Times" w:hAnsi="Times"/>
        </w:rPr>
        <w:t>), tiempos (</w:t>
      </w:r>
      <w:r w:rsidRPr="00EA3A8C">
        <w:rPr>
          <w:rFonts w:ascii="Times" w:hAnsi="Times"/>
          <w:i/>
        </w:rPr>
        <w:t>cuándo</w:t>
      </w:r>
      <w:r>
        <w:rPr>
          <w:rFonts w:ascii="Times" w:hAnsi="Times"/>
        </w:rPr>
        <w:t>) o cantidades (</w:t>
      </w:r>
      <w:r w:rsidRPr="00EA3A8C">
        <w:rPr>
          <w:rFonts w:ascii="Times" w:hAnsi="Times"/>
          <w:i/>
        </w:rPr>
        <w:t>cuánto</w:t>
      </w:r>
      <w:r>
        <w:rPr>
          <w:rFonts w:ascii="Times" w:hAnsi="Times"/>
        </w:rPr>
        <w:t>). En ambos contextos estas palabras siempre se escriben con tilde.</w:t>
      </w:r>
    </w:p>
    <w:p w14:paraId="40286A1F" w14:textId="77777777" w:rsidR="00991F0F" w:rsidRDefault="00991F0F" w:rsidP="00991F0F">
      <w:pPr>
        <w:tabs>
          <w:tab w:val="right" w:pos="8498"/>
        </w:tabs>
        <w:rPr>
          <w:rFonts w:ascii="Times" w:hAnsi="Times"/>
        </w:rPr>
      </w:pPr>
    </w:p>
    <w:tbl>
      <w:tblPr>
        <w:tblStyle w:val="Tablaconcuadrcula"/>
        <w:tblW w:w="0" w:type="auto"/>
        <w:tblLook w:val="04A0" w:firstRow="1" w:lastRow="0" w:firstColumn="1" w:lastColumn="0" w:noHBand="0" w:noVBand="1"/>
      </w:tblPr>
      <w:tblGrid>
        <w:gridCol w:w="2518"/>
        <w:gridCol w:w="6515"/>
      </w:tblGrid>
      <w:tr w:rsidR="00991F0F" w14:paraId="55D4998F"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7C04E4" w14:textId="77777777" w:rsidR="00991F0F" w:rsidRDefault="00991F0F" w:rsidP="006B447F">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p>
        </w:tc>
      </w:tr>
      <w:tr w:rsidR="00991F0F" w14:paraId="2267B7F5"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3F105" w14:textId="77777777" w:rsidR="00991F0F" w:rsidRDefault="00991F0F" w:rsidP="006B447F">
            <w:pPr>
              <w:rPr>
                <w:rFonts w:ascii="Times New Roman" w:hAnsi="Times New Roman"/>
                <w:b/>
                <w:color w:val="000000"/>
                <w:sz w:val="18"/>
                <w:szCs w:val="18"/>
              </w:rPr>
            </w:pPr>
            <w:r>
              <w:rPr>
                <w:rFonts w:ascii="Times New Roman" w:hAnsi="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22024" w14:textId="77777777" w:rsidR="00991F0F" w:rsidRDefault="00991F0F" w:rsidP="006B447F">
            <w:pPr>
              <w:rPr>
                <w:rFonts w:ascii="Times New Roman" w:hAnsi="Times New Roman"/>
                <w:b/>
                <w:color w:val="000000"/>
                <w:sz w:val="18"/>
                <w:szCs w:val="18"/>
              </w:rPr>
            </w:pPr>
            <w:r>
              <w:rPr>
                <w:rFonts w:ascii="Times New Roman" w:hAnsi="Times New Roman"/>
                <w:color w:val="000000"/>
              </w:rPr>
              <w:t>LE_10_05_CO_REC150</w:t>
            </w:r>
          </w:p>
        </w:tc>
      </w:tr>
      <w:tr w:rsidR="00991F0F" w14:paraId="350A44C1"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8F24C" w14:textId="77777777" w:rsidR="00991F0F" w:rsidRDefault="00991F0F" w:rsidP="006B447F">
            <w:pPr>
              <w:rPr>
                <w:rFonts w:ascii="Times New Roman" w:hAnsi="Times New Roman"/>
                <w:color w:val="000000"/>
              </w:rPr>
            </w:pPr>
            <w:r>
              <w:rPr>
                <w:rFonts w:ascii="Times New Roman" w:hAnsi="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FB3D" w14:textId="77777777" w:rsidR="00991F0F" w:rsidRDefault="00991F0F" w:rsidP="006B447F">
            <w:pPr>
              <w:rPr>
                <w:rFonts w:ascii="Times New Roman" w:hAnsi="Times New Roman"/>
                <w:color w:val="000000"/>
              </w:rPr>
            </w:pPr>
            <w:r w:rsidRPr="005B7275">
              <w:rPr>
                <w:rFonts w:ascii="Times New Roman" w:hAnsi="Times New Roman"/>
                <w:color w:val="000000"/>
                <w:lang w:val="es-CO"/>
              </w:rPr>
              <w:t>Las palabras multiformes</w:t>
            </w:r>
          </w:p>
        </w:tc>
      </w:tr>
      <w:tr w:rsidR="00991F0F" w14:paraId="41A388C2"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C6F76" w14:textId="77777777" w:rsidR="00991F0F" w:rsidRDefault="00991F0F" w:rsidP="006B447F">
            <w:pPr>
              <w:rPr>
                <w:rFonts w:ascii="Times New Roman" w:hAnsi="Times New Roman"/>
                <w:color w:val="000000"/>
              </w:rPr>
            </w:pPr>
            <w:r>
              <w:rPr>
                <w:rFonts w:ascii="Times New Roman" w:hAnsi="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CE96C" w14:textId="77777777" w:rsidR="00991F0F" w:rsidRDefault="00991F0F" w:rsidP="006B447F">
            <w:pPr>
              <w:shd w:val="clear" w:color="auto" w:fill="FFFFFF"/>
              <w:rPr>
                <w:rFonts w:ascii="Times New Roman" w:hAnsi="Times New Roman"/>
                <w:color w:val="000000"/>
              </w:rPr>
            </w:pPr>
            <w:r w:rsidRPr="00D94347">
              <w:rPr>
                <w:rFonts w:ascii="Times New Roman" w:hAnsi="Times New Roman"/>
                <w:color w:val="000000"/>
                <w:lang w:val="es-CO"/>
              </w:rPr>
              <w:t>Interactivo que explica y presenta los casos de palabras con varias formas</w:t>
            </w:r>
          </w:p>
        </w:tc>
      </w:tr>
    </w:tbl>
    <w:p w14:paraId="39C260FB" w14:textId="77777777" w:rsidR="00991F0F" w:rsidRDefault="00991F0F" w:rsidP="00991F0F">
      <w:pPr>
        <w:tabs>
          <w:tab w:val="right" w:pos="8498"/>
        </w:tabs>
        <w:rPr>
          <w:rFonts w:ascii="Times" w:hAnsi="Times"/>
        </w:rPr>
      </w:pPr>
    </w:p>
    <w:p w14:paraId="710F433D" w14:textId="77777777" w:rsidR="00991F0F" w:rsidRPr="00566A78" w:rsidRDefault="00991F0F" w:rsidP="00991F0F">
      <w:pPr>
        <w:tabs>
          <w:tab w:val="right" w:pos="8498"/>
        </w:tabs>
        <w:rPr>
          <w:rFonts w:ascii="Times" w:hAnsi="Times"/>
          <w:b/>
        </w:rPr>
      </w:pPr>
      <w:r>
        <w:rPr>
          <w:rFonts w:ascii="Times" w:hAnsi="Times"/>
          <w:b/>
          <w:highlight w:val="yellow"/>
        </w:rPr>
        <w:t>[SECCIÓN 2</w:t>
      </w:r>
      <w:r w:rsidRPr="00A05D40">
        <w:rPr>
          <w:rFonts w:ascii="Times" w:hAnsi="Times"/>
          <w:b/>
          <w:highlight w:val="yellow"/>
        </w:rPr>
        <w:t>]</w:t>
      </w:r>
      <w:r>
        <w:rPr>
          <w:rFonts w:ascii="Times" w:hAnsi="Times"/>
        </w:rPr>
        <w:t xml:space="preserve"> </w:t>
      </w:r>
      <w:r w:rsidRPr="00566A78">
        <w:rPr>
          <w:rFonts w:ascii="Times" w:hAnsi="Times"/>
          <w:b/>
        </w:rPr>
        <w:t>4.1 Que, qué</w:t>
      </w:r>
    </w:p>
    <w:p w14:paraId="719374FE" w14:textId="77777777" w:rsidR="00991F0F" w:rsidRDefault="00991F0F" w:rsidP="00991F0F">
      <w:pPr>
        <w:tabs>
          <w:tab w:val="right" w:pos="8498"/>
        </w:tabs>
        <w:rPr>
          <w:rFonts w:ascii="Times" w:hAnsi="Times"/>
        </w:rPr>
      </w:pPr>
    </w:p>
    <w:p w14:paraId="40FC1B9A" w14:textId="77777777" w:rsidR="00991F0F" w:rsidRDefault="00991F0F" w:rsidP="00991F0F">
      <w:pPr>
        <w:rPr>
          <w:rFonts w:ascii="Times" w:hAnsi="Times"/>
        </w:rPr>
      </w:pPr>
      <w:r w:rsidRPr="00836045">
        <w:rPr>
          <w:rFonts w:ascii="Times" w:hAnsi="Times"/>
          <w:i/>
        </w:rPr>
        <w:t>Qué</w:t>
      </w:r>
      <w:r w:rsidRPr="001B71D9">
        <w:rPr>
          <w:rFonts w:ascii="Times" w:hAnsi="Times"/>
          <w:i/>
        </w:rPr>
        <w:t xml:space="preserve"> </w:t>
      </w:r>
      <w:r w:rsidRPr="001B71D9">
        <w:rPr>
          <w:rFonts w:ascii="Times" w:hAnsi="Times"/>
        </w:rPr>
        <w:t>es una palabra tónica</w:t>
      </w:r>
      <w:r>
        <w:rPr>
          <w:rFonts w:ascii="Times" w:hAnsi="Times"/>
        </w:rPr>
        <w:t>,</w:t>
      </w:r>
      <w:r w:rsidRPr="001B71D9">
        <w:rPr>
          <w:rFonts w:ascii="Times" w:hAnsi="Times"/>
        </w:rPr>
        <w:t xml:space="preserve"> </w:t>
      </w:r>
      <w:r>
        <w:rPr>
          <w:rFonts w:ascii="Times" w:hAnsi="Times"/>
        </w:rPr>
        <w:t>la cual,</w:t>
      </w:r>
      <w:r w:rsidRPr="001B71D9">
        <w:rPr>
          <w:rFonts w:ascii="Times" w:hAnsi="Times"/>
        </w:rPr>
        <w:t xml:space="preserve"> a diferencia del pronombre relativo o conjunción </w:t>
      </w:r>
      <w:r w:rsidRPr="00836045">
        <w:rPr>
          <w:rFonts w:ascii="Times" w:hAnsi="Times"/>
          <w:i/>
        </w:rPr>
        <w:t>que</w:t>
      </w:r>
      <w:r w:rsidRPr="001B71D9">
        <w:rPr>
          <w:rFonts w:ascii="Times" w:hAnsi="Times"/>
        </w:rPr>
        <w:t xml:space="preserve">, </w:t>
      </w:r>
      <w:r w:rsidRPr="001B71D9">
        <w:rPr>
          <w:rFonts w:ascii="Times" w:hAnsi="Times"/>
          <w:color w:val="000000"/>
          <w:lang w:val="es-CO"/>
        </w:rPr>
        <w:t xml:space="preserve">introduce tanto </w:t>
      </w:r>
      <w:r w:rsidRPr="00E81844">
        <w:rPr>
          <w:rFonts w:ascii="Times" w:hAnsi="Times"/>
          <w:color w:val="000000"/>
          <w:lang w:val="es-CO"/>
        </w:rPr>
        <w:t>enunciados interrogativos directos como oraciones subordinadas</w:t>
      </w:r>
      <w:r w:rsidRPr="001B71D9">
        <w:rPr>
          <w:rFonts w:ascii="Times" w:hAnsi="Times"/>
          <w:color w:val="000000"/>
          <w:lang w:val="es-CO"/>
        </w:rPr>
        <w:t xml:space="preserve"> </w:t>
      </w:r>
      <w:r>
        <w:rPr>
          <w:rFonts w:ascii="Times" w:hAnsi="Times"/>
          <w:color w:val="000000"/>
          <w:lang w:val="es-CO"/>
        </w:rPr>
        <w:t xml:space="preserve">con sentido interrogativo. En este sentido, la palabra </w:t>
      </w:r>
      <w:r w:rsidRPr="00836045">
        <w:rPr>
          <w:rFonts w:ascii="Times" w:hAnsi="Times"/>
          <w:i/>
        </w:rPr>
        <w:t>qué</w:t>
      </w:r>
      <w:r>
        <w:rPr>
          <w:rFonts w:ascii="Times" w:hAnsi="Times"/>
        </w:rPr>
        <w:t xml:space="preserve"> hace las veces de pronombre interrogativo. Por ejemplo:</w:t>
      </w:r>
    </w:p>
    <w:p w14:paraId="22BBA901" w14:textId="77777777" w:rsidR="00991F0F" w:rsidRDefault="00991F0F" w:rsidP="00991F0F">
      <w:pPr>
        <w:pStyle w:val="Prrafodelista"/>
        <w:numPr>
          <w:ilvl w:val="0"/>
          <w:numId w:val="21"/>
        </w:numPr>
        <w:spacing w:after="200"/>
        <w:rPr>
          <w:rFonts w:ascii="Times" w:hAnsi="Times"/>
        </w:rPr>
      </w:pPr>
      <w:r>
        <w:rPr>
          <w:rFonts w:ascii="Times" w:hAnsi="Times"/>
        </w:rPr>
        <w:t>¿</w:t>
      </w:r>
      <w:r w:rsidRPr="00836045">
        <w:rPr>
          <w:rFonts w:ascii="Times" w:hAnsi="Times"/>
          <w:b/>
        </w:rPr>
        <w:t>Qué</w:t>
      </w:r>
      <w:r>
        <w:rPr>
          <w:rFonts w:ascii="Times" w:hAnsi="Times"/>
        </w:rPr>
        <w:t xml:space="preserve"> horas son?</w:t>
      </w:r>
    </w:p>
    <w:p w14:paraId="144F5ED6" w14:textId="77777777" w:rsidR="00991F0F" w:rsidRPr="00836045" w:rsidRDefault="00991F0F" w:rsidP="00991F0F">
      <w:pPr>
        <w:pStyle w:val="Prrafodelista"/>
        <w:numPr>
          <w:ilvl w:val="0"/>
          <w:numId w:val="21"/>
        </w:numPr>
        <w:spacing w:after="200"/>
        <w:rPr>
          <w:rFonts w:ascii="Times" w:hAnsi="Times"/>
        </w:rPr>
      </w:pPr>
      <w:r>
        <w:rPr>
          <w:rFonts w:ascii="Times" w:hAnsi="Times"/>
        </w:rPr>
        <w:lastRenderedPageBreak/>
        <w:t xml:space="preserve">Me pregunto </w:t>
      </w:r>
      <w:r w:rsidRPr="00836045">
        <w:rPr>
          <w:rFonts w:ascii="Times" w:hAnsi="Times"/>
          <w:b/>
        </w:rPr>
        <w:t>qué</w:t>
      </w:r>
      <w:r>
        <w:rPr>
          <w:rFonts w:ascii="Times" w:hAnsi="Times"/>
        </w:rPr>
        <w:t xml:space="preserve"> podría pasar si no llamo a María.</w:t>
      </w:r>
    </w:p>
    <w:p w14:paraId="43F5F88E" w14:textId="77777777" w:rsidR="00991F0F" w:rsidRDefault="00991F0F" w:rsidP="00991F0F">
      <w:pPr>
        <w:rPr>
          <w:rFonts w:ascii="Times" w:hAnsi="Times"/>
          <w:lang w:val="es-CO"/>
        </w:rPr>
      </w:pPr>
      <w:r>
        <w:rPr>
          <w:rFonts w:ascii="Times" w:hAnsi="Times"/>
          <w:lang w:val="es-CO"/>
        </w:rPr>
        <w:t xml:space="preserve">Por el contrario, la palabra </w:t>
      </w:r>
      <w:r w:rsidRPr="00836045">
        <w:rPr>
          <w:rFonts w:ascii="Times" w:hAnsi="Times"/>
          <w:i/>
          <w:lang w:val="es-CO"/>
        </w:rPr>
        <w:t>que</w:t>
      </w:r>
      <w:r w:rsidRPr="009477F4">
        <w:rPr>
          <w:rFonts w:ascii="Times" w:hAnsi="Times"/>
          <w:lang w:val="es-CO"/>
        </w:rPr>
        <w:t xml:space="preserve">, </w:t>
      </w:r>
      <w:r>
        <w:rPr>
          <w:rFonts w:ascii="Times" w:hAnsi="Times"/>
          <w:lang w:val="es-CO"/>
        </w:rPr>
        <w:t xml:space="preserve">del latin </w:t>
      </w:r>
      <w:r>
        <w:rPr>
          <w:rFonts w:ascii="Times" w:hAnsi="Times"/>
          <w:i/>
          <w:lang w:val="es-CO"/>
        </w:rPr>
        <w:t>quid</w:t>
      </w:r>
      <w:r w:rsidRPr="009477F4">
        <w:rPr>
          <w:rFonts w:ascii="Times" w:hAnsi="Times"/>
          <w:lang w:val="es-CO"/>
        </w:rPr>
        <w:t xml:space="preserve">, </w:t>
      </w:r>
      <w:r>
        <w:rPr>
          <w:rFonts w:ascii="Times" w:hAnsi="Times"/>
          <w:lang w:val="es-CO"/>
        </w:rPr>
        <w:t xml:space="preserve">hace las veces de pronombre masculino, femenino o neutro, el cual usualmente se emplea para los efectos de introducir una oración relativa o subordinada, es decir, una oración cuyo significado dependerá de otra oración. Por ejemplo: </w:t>
      </w:r>
    </w:p>
    <w:p w14:paraId="4E4D3DFF" w14:textId="77777777" w:rsidR="00991F0F" w:rsidRDefault="00991F0F" w:rsidP="00991F0F">
      <w:pPr>
        <w:pStyle w:val="Prrafodelista"/>
        <w:numPr>
          <w:ilvl w:val="0"/>
          <w:numId w:val="16"/>
        </w:numPr>
        <w:tabs>
          <w:tab w:val="right" w:pos="8498"/>
        </w:tabs>
        <w:rPr>
          <w:rFonts w:ascii="Times" w:hAnsi="Times"/>
        </w:rPr>
      </w:pPr>
      <w:r>
        <w:rPr>
          <w:rFonts w:ascii="Times" w:hAnsi="Times"/>
        </w:rPr>
        <w:t xml:space="preserve">Realizarán las actividades </w:t>
      </w:r>
      <w:r w:rsidRPr="00836045">
        <w:rPr>
          <w:rFonts w:ascii="Times" w:hAnsi="Times"/>
          <w:b/>
        </w:rPr>
        <w:t>que</w:t>
      </w:r>
      <w:r>
        <w:rPr>
          <w:rFonts w:ascii="Times" w:hAnsi="Times"/>
        </w:rPr>
        <w:t xml:space="preserve"> tu elijas.</w:t>
      </w:r>
    </w:p>
    <w:p w14:paraId="04503462" w14:textId="77777777" w:rsidR="00991F0F" w:rsidRDefault="00991F0F" w:rsidP="00991F0F">
      <w:pPr>
        <w:pStyle w:val="Prrafodelista"/>
        <w:numPr>
          <w:ilvl w:val="0"/>
          <w:numId w:val="16"/>
        </w:numPr>
        <w:tabs>
          <w:tab w:val="right" w:pos="8498"/>
        </w:tabs>
        <w:rPr>
          <w:rFonts w:ascii="Times" w:hAnsi="Times"/>
        </w:rPr>
      </w:pPr>
      <w:r>
        <w:rPr>
          <w:rFonts w:ascii="Times" w:hAnsi="Times"/>
        </w:rPr>
        <w:t>¿Pensó en las represalias</w:t>
      </w:r>
      <w:r w:rsidRPr="00836045">
        <w:rPr>
          <w:rFonts w:ascii="Times" w:hAnsi="Times"/>
          <w:b/>
        </w:rPr>
        <w:t xml:space="preserve"> que</w:t>
      </w:r>
      <w:r>
        <w:rPr>
          <w:rFonts w:ascii="Times" w:hAnsi="Times"/>
        </w:rPr>
        <w:t xml:space="preserve"> se suscitarán?</w:t>
      </w:r>
    </w:p>
    <w:p w14:paraId="13F657CA" w14:textId="77777777" w:rsidR="00991F0F" w:rsidRDefault="00991F0F" w:rsidP="00991F0F">
      <w:pPr>
        <w:pStyle w:val="Prrafodelista"/>
        <w:numPr>
          <w:ilvl w:val="0"/>
          <w:numId w:val="16"/>
        </w:numPr>
        <w:tabs>
          <w:tab w:val="right" w:pos="8498"/>
        </w:tabs>
        <w:rPr>
          <w:rFonts w:ascii="Times" w:hAnsi="Times"/>
        </w:rPr>
      </w:pPr>
      <w:r>
        <w:rPr>
          <w:rFonts w:ascii="Times" w:hAnsi="Times"/>
        </w:rPr>
        <w:t xml:space="preserve">El perro </w:t>
      </w:r>
      <w:r w:rsidRPr="00836045">
        <w:rPr>
          <w:rFonts w:ascii="Times" w:hAnsi="Times"/>
          <w:b/>
        </w:rPr>
        <w:t>que</w:t>
      </w:r>
      <w:r>
        <w:rPr>
          <w:rFonts w:ascii="Times" w:hAnsi="Times"/>
        </w:rPr>
        <w:t xml:space="preserve"> vimos en el camino…</w:t>
      </w:r>
    </w:p>
    <w:p w14:paraId="6C929F18" w14:textId="77777777" w:rsidR="00991F0F" w:rsidRPr="000E729C" w:rsidRDefault="00991F0F" w:rsidP="00991F0F">
      <w:pPr>
        <w:pStyle w:val="Prrafodelista"/>
        <w:numPr>
          <w:ilvl w:val="0"/>
          <w:numId w:val="16"/>
        </w:numPr>
        <w:tabs>
          <w:tab w:val="right" w:pos="8498"/>
        </w:tabs>
        <w:rPr>
          <w:rFonts w:ascii="Times" w:hAnsi="Times"/>
        </w:rPr>
      </w:pPr>
      <w:r>
        <w:rPr>
          <w:rFonts w:ascii="Times" w:hAnsi="Times"/>
        </w:rPr>
        <w:t xml:space="preserve">Las cuentas no cuadran por los gastos </w:t>
      </w:r>
      <w:r w:rsidRPr="00836045">
        <w:rPr>
          <w:rFonts w:ascii="Times" w:hAnsi="Times"/>
          <w:b/>
        </w:rPr>
        <w:t>que</w:t>
      </w:r>
      <w:r>
        <w:rPr>
          <w:rFonts w:ascii="Times" w:hAnsi="Times"/>
        </w:rPr>
        <w:t xml:space="preserve"> no hemos considerado.</w:t>
      </w:r>
    </w:p>
    <w:p w14:paraId="4FEE5D32" w14:textId="77777777" w:rsidR="00991F0F" w:rsidRDefault="00991F0F" w:rsidP="00991F0F">
      <w:pPr>
        <w:tabs>
          <w:tab w:val="right" w:pos="8498"/>
        </w:tabs>
        <w:rPr>
          <w:rFonts w:ascii="Times" w:hAnsi="Times"/>
        </w:rPr>
      </w:pPr>
    </w:p>
    <w:p w14:paraId="067A1C36" w14:textId="77777777" w:rsidR="00991F0F" w:rsidRDefault="00991F0F" w:rsidP="00991F0F">
      <w:pPr>
        <w:tabs>
          <w:tab w:val="right" w:pos="8498"/>
        </w:tabs>
        <w:rPr>
          <w:rFonts w:ascii="Times" w:hAnsi="Times"/>
        </w:rPr>
      </w:pPr>
      <w:r>
        <w:rPr>
          <w:rFonts w:ascii="Times" w:hAnsi="Times"/>
        </w:rPr>
        <w:t xml:space="preserve">Además de ser un pronombre, la palabra </w:t>
      </w:r>
      <w:r w:rsidRPr="00836045">
        <w:rPr>
          <w:rFonts w:ascii="Times" w:hAnsi="Times"/>
          <w:i/>
        </w:rPr>
        <w:t>que</w:t>
      </w:r>
      <w:r>
        <w:rPr>
          <w:rFonts w:ascii="Times" w:hAnsi="Times"/>
        </w:rPr>
        <w:t xml:space="preserve"> también hace las veces de conjunción, por consiguiente, generalmente se emplea para:</w:t>
      </w:r>
    </w:p>
    <w:p w14:paraId="1598FD51" w14:textId="77777777" w:rsidR="00991F0F" w:rsidRDefault="00991F0F" w:rsidP="00991F0F">
      <w:pPr>
        <w:tabs>
          <w:tab w:val="right" w:pos="8498"/>
        </w:tabs>
        <w:rPr>
          <w:rFonts w:ascii="Times" w:hAnsi="Times"/>
        </w:rPr>
      </w:pPr>
    </w:p>
    <w:p w14:paraId="293ABAA9" w14:textId="77777777" w:rsidR="00991F0F" w:rsidRPr="00EA414F" w:rsidRDefault="00991F0F" w:rsidP="00991F0F">
      <w:pPr>
        <w:pStyle w:val="Prrafodelista"/>
        <w:numPr>
          <w:ilvl w:val="0"/>
          <w:numId w:val="17"/>
        </w:numPr>
        <w:rPr>
          <w:rFonts w:ascii="Times" w:hAnsi="Times"/>
          <w:lang w:val="es-CO"/>
        </w:rPr>
      </w:pPr>
      <w:r w:rsidRPr="00EA414F">
        <w:rPr>
          <w:rFonts w:ascii="Times" w:hAnsi="Times"/>
          <w:lang w:val="es-CO"/>
        </w:rPr>
        <w:t>Introducir una</w:t>
      </w:r>
      <w:r>
        <w:rPr>
          <w:rFonts w:ascii="Arial Unicode MS" w:eastAsia="Arial Unicode MS" w:hAnsi="Arial Unicode MS" w:cs="Arial Unicode MS" w:hint="eastAsia"/>
          <w:color w:val="000000"/>
          <w:spacing w:val="4"/>
          <w:shd w:val="clear" w:color="auto" w:fill="FFFFFF"/>
          <w:lang w:val="es-CO"/>
        </w:rPr>
        <w:t xml:space="preserve"> </w:t>
      </w:r>
      <w:r w:rsidRPr="00EA414F">
        <w:rPr>
          <w:rFonts w:ascii="Times" w:hAnsi="Times"/>
          <w:lang w:val="es-CO"/>
        </w:rPr>
        <w:t>oración</w:t>
      </w:r>
      <w:r>
        <w:rPr>
          <w:rFonts w:ascii="Arial Unicode MS" w:eastAsia="Arial Unicode MS" w:hAnsi="Arial Unicode MS" w:cs="Arial Unicode MS" w:hint="eastAsia"/>
          <w:color w:val="000000"/>
          <w:spacing w:val="4"/>
          <w:shd w:val="clear" w:color="auto" w:fill="FFFFFF"/>
          <w:lang w:val="es-CO"/>
        </w:rPr>
        <w:t xml:space="preserve"> </w:t>
      </w:r>
      <w:r w:rsidRPr="00EA414F">
        <w:rPr>
          <w:rFonts w:ascii="Times" w:hAnsi="Times"/>
          <w:lang w:val="es-CO"/>
        </w:rPr>
        <w:t>subordinada</w:t>
      </w:r>
      <w:r>
        <w:rPr>
          <w:rFonts w:ascii="Arial Unicode MS" w:eastAsia="Arial Unicode MS" w:hAnsi="Arial Unicode MS" w:cs="Arial Unicode MS" w:hint="eastAsia"/>
          <w:color w:val="000000"/>
          <w:spacing w:val="4"/>
          <w:shd w:val="clear" w:color="auto" w:fill="FFFFFF"/>
          <w:lang w:val="es-CO"/>
        </w:rPr>
        <w:t xml:space="preserve"> </w:t>
      </w:r>
      <w:r w:rsidRPr="00EA414F">
        <w:rPr>
          <w:rFonts w:ascii="Times" w:hAnsi="Times"/>
          <w:lang w:val="es-CO"/>
        </w:rPr>
        <w:t>sustantiva</w:t>
      </w:r>
      <w:r>
        <w:rPr>
          <w:rFonts w:ascii="Times" w:hAnsi="Times"/>
          <w:lang w:val="es-CO"/>
        </w:rPr>
        <w:t xml:space="preserve">. Por ejemplo: </w:t>
      </w:r>
      <w:r w:rsidRPr="00836045">
        <w:rPr>
          <w:rFonts w:ascii="Times" w:hAnsi="Times"/>
          <w:i/>
          <w:lang w:val="es-CO"/>
        </w:rPr>
        <w:t>debido a estas razones deseo que asistas al evento</w:t>
      </w:r>
      <w:r>
        <w:rPr>
          <w:rFonts w:ascii="Times" w:hAnsi="Times"/>
          <w:lang w:val="es-CO"/>
        </w:rPr>
        <w:t>.</w:t>
      </w:r>
    </w:p>
    <w:p w14:paraId="4D179BA4" w14:textId="77777777" w:rsidR="00991F0F" w:rsidRPr="00533161" w:rsidRDefault="00991F0F" w:rsidP="00991F0F">
      <w:pPr>
        <w:pStyle w:val="Prrafodelista"/>
        <w:numPr>
          <w:ilvl w:val="0"/>
          <w:numId w:val="17"/>
        </w:numPr>
        <w:tabs>
          <w:tab w:val="right" w:pos="8498"/>
        </w:tabs>
        <w:rPr>
          <w:rFonts w:ascii="Times" w:hAnsi="Times"/>
        </w:rPr>
      </w:pPr>
      <w:r>
        <w:rPr>
          <w:rFonts w:ascii="Times" w:hAnsi="Times"/>
        </w:rPr>
        <w:t xml:space="preserve">Introducir un segundo término en oraciones comparativas. </w:t>
      </w:r>
      <w:r>
        <w:rPr>
          <w:rFonts w:ascii="Times" w:hAnsi="Times"/>
          <w:lang w:val="es-CO"/>
        </w:rPr>
        <w:t xml:space="preserve">Por ejemplo: </w:t>
      </w:r>
      <w:r w:rsidRPr="003C4ED5">
        <w:rPr>
          <w:rFonts w:ascii="Times" w:hAnsi="Times"/>
          <w:i/>
          <w:lang w:val="es-CO"/>
        </w:rPr>
        <w:t>más falso que una moneda de cuero</w:t>
      </w:r>
      <w:r>
        <w:rPr>
          <w:rFonts w:ascii="Times" w:hAnsi="Times"/>
          <w:lang w:val="es-CO"/>
        </w:rPr>
        <w:t>.</w:t>
      </w:r>
    </w:p>
    <w:p w14:paraId="1DBACFE7" w14:textId="3EAFE6D9" w:rsidR="00991F0F" w:rsidRPr="00EA414F" w:rsidRDefault="00991F0F" w:rsidP="00991F0F">
      <w:pPr>
        <w:pStyle w:val="Prrafodelista"/>
        <w:numPr>
          <w:ilvl w:val="0"/>
          <w:numId w:val="17"/>
        </w:numPr>
        <w:tabs>
          <w:tab w:val="right" w:pos="8498"/>
        </w:tabs>
        <w:rPr>
          <w:rFonts w:ascii="Times" w:hAnsi="Times"/>
        </w:rPr>
      </w:pPr>
      <w:r>
        <w:rPr>
          <w:rFonts w:ascii="Times" w:hAnsi="Times"/>
        </w:rPr>
        <w:t>Abreviar el enunciado “</w:t>
      </w:r>
      <w:r w:rsidRPr="00533161">
        <w:rPr>
          <w:rFonts w:ascii="Times" w:hAnsi="Times"/>
          <w:i/>
        </w:rPr>
        <w:t xml:space="preserve">para </w:t>
      </w:r>
      <w:ins w:id="92" w:author="Admincmovil" w:date="2016-06-25T11:02:00Z">
        <w:r w:rsidR="006C7C29" w:rsidRPr="00533161">
          <w:rPr>
            <w:rFonts w:ascii="Times" w:hAnsi="Times"/>
            <w:i/>
          </w:rPr>
          <w:t>qu</w:t>
        </w:r>
        <w:r w:rsidR="006C7C29">
          <w:rPr>
            <w:rFonts w:ascii="Times" w:hAnsi="Times"/>
            <w:i/>
          </w:rPr>
          <w:t>e</w:t>
        </w:r>
      </w:ins>
      <w:r>
        <w:rPr>
          <w:rFonts w:ascii="Times" w:hAnsi="Times"/>
        </w:rPr>
        <w:t xml:space="preserve">”. Por ejemplo: </w:t>
      </w:r>
      <w:r w:rsidRPr="003C4ED5">
        <w:rPr>
          <w:rFonts w:ascii="Times" w:hAnsi="Times"/>
          <w:i/>
        </w:rPr>
        <w:t>mi mamá llamó, que la recoja a las 6:00 en la oficina.</w:t>
      </w:r>
    </w:p>
    <w:p w14:paraId="22C684EC" w14:textId="77777777" w:rsidR="00991F0F" w:rsidRPr="00EA414F" w:rsidRDefault="00991F0F" w:rsidP="00991F0F">
      <w:pPr>
        <w:tabs>
          <w:tab w:val="right" w:pos="8498"/>
        </w:tabs>
        <w:rPr>
          <w:rFonts w:ascii="Times" w:hAnsi="Times"/>
        </w:rPr>
      </w:pPr>
    </w:p>
    <w:p w14:paraId="34E60775" w14:textId="77777777" w:rsidR="00991F0F" w:rsidRPr="00566A78" w:rsidRDefault="00991F0F" w:rsidP="00991F0F">
      <w:pPr>
        <w:tabs>
          <w:tab w:val="right" w:pos="8498"/>
        </w:tabs>
        <w:rPr>
          <w:rFonts w:ascii="Times" w:hAnsi="Times"/>
          <w:b/>
        </w:rPr>
      </w:pPr>
      <w:r>
        <w:rPr>
          <w:rFonts w:ascii="Times" w:hAnsi="Times"/>
          <w:b/>
          <w:highlight w:val="yellow"/>
        </w:rPr>
        <w:t>[SECCIÓN 2</w:t>
      </w:r>
      <w:r w:rsidRPr="00A05D40">
        <w:rPr>
          <w:rFonts w:ascii="Times" w:hAnsi="Times"/>
          <w:b/>
          <w:highlight w:val="yellow"/>
        </w:rPr>
        <w:t>]</w:t>
      </w:r>
      <w:r>
        <w:rPr>
          <w:rFonts w:ascii="Times" w:hAnsi="Times"/>
        </w:rPr>
        <w:t xml:space="preserve"> </w:t>
      </w:r>
      <w:r w:rsidRPr="00566A78">
        <w:rPr>
          <w:rFonts w:ascii="Times" w:hAnsi="Times"/>
          <w:b/>
          <w:lang w:val="es-CO"/>
        </w:rPr>
        <w:t>4.2 Como, cómo</w:t>
      </w:r>
    </w:p>
    <w:p w14:paraId="77B8F668" w14:textId="77777777" w:rsidR="00991F0F" w:rsidRDefault="00991F0F" w:rsidP="00991F0F">
      <w:pPr>
        <w:tabs>
          <w:tab w:val="right" w:pos="8498"/>
        </w:tabs>
        <w:rPr>
          <w:rFonts w:ascii="Times" w:hAnsi="Times"/>
          <w:b/>
        </w:rPr>
      </w:pPr>
    </w:p>
    <w:p w14:paraId="0DD1EAFF" w14:textId="77777777" w:rsidR="00991F0F" w:rsidRDefault="00991F0F" w:rsidP="00991F0F">
      <w:pPr>
        <w:tabs>
          <w:tab w:val="right" w:pos="8498"/>
        </w:tabs>
        <w:rPr>
          <w:rFonts w:ascii="Times" w:hAnsi="Times"/>
          <w:bCs/>
          <w:lang w:val="es-CO"/>
        </w:rPr>
      </w:pPr>
      <w:r>
        <w:rPr>
          <w:rFonts w:ascii="Times" w:hAnsi="Times"/>
        </w:rPr>
        <w:t xml:space="preserve">La palabra </w:t>
      </w:r>
      <w:r w:rsidRPr="00EB59AC">
        <w:rPr>
          <w:rFonts w:ascii="Times" w:hAnsi="Times"/>
          <w:i/>
        </w:rPr>
        <w:t>cómo</w:t>
      </w:r>
      <w:r w:rsidRPr="00251EE3">
        <w:rPr>
          <w:rFonts w:ascii="Times" w:hAnsi="Times"/>
        </w:rPr>
        <w:t xml:space="preserve"> se </w:t>
      </w:r>
      <w:r>
        <w:rPr>
          <w:rFonts w:ascii="Times" w:hAnsi="Times"/>
        </w:rPr>
        <w:t xml:space="preserve">escribe con tilde </w:t>
      </w:r>
      <w:r w:rsidRPr="00BB438C">
        <w:rPr>
          <w:rFonts w:ascii="Times" w:hAnsi="Times"/>
          <w:bCs/>
          <w:lang w:val="es-CO"/>
        </w:rPr>
        <w:t xml:space="preserve">cuando tiene </w:t>
      </w:r>
      <w:r>
        <w:rPr>
          <w:rFonts w:ascii="Times" w:hAnsi="Times"/>
          <w:bCs/>
          <w:lang w:val="es-CO"/>
        </w:rPr>
        <w:t xml:space="preserve">un </w:t>
      </w:r>
      <w:r w:rsidRPr="00BB438C">
        <w:rPr>
          <w:rFonts w:ascii="Times" w:hAnsi="Times"/>
          <w:bCs/>
          <w:lang w:val="es-CO"/>
        </w:rPr>
        <w:t>valor interrogativo o exclamativo, mientras que carece d</w:t>
      </w:r>
      <w:r>
        <w:rPr>
          <w:rFonts w:ascii="Times" w:hAnsi="Times"/>
          <w:bCs/>
          <w:lang w:val="es-CO"/>
        </w:rPr>
        <w:t xml:space="preserve">e ella en el resto de los casos. En este sentido, la palabra </w:t>
      </w:r>
      <w:r w:rsidRPr="00EB59AC">
        <w:rPr>
          <w:rFonts w:ascii="Times" w:hAnsi="Times"/>
          <w:bCs/>
          <w:i/>
          <w:lang w:val="es-CO"/>
        </w:rPr>
        <w:t>cómo</w:t>
      </w:r>
      <w:r>
        <w:rPr>
          <w:rFonts w:ascii="Times" w:hAnsi="Times"/>
          <w:bCs/>
          <w:lang w:val="es-CO"/>
        </w:rPr>
        <w:t xml:space="preserve"> tiene un carácter tónico. Por ejemplo:</w:t>
      </w:r>
    </w:p>
    <w:p w14:paraId="4930EBD0" w14:textId="77777777" w:rsidR="00991F0F" w:rsidRDefault="00991F0F" w:rsidP="00991F0F">
      <w:pPr>
        <w:tabs>
          <w:tab w:val="right" w:pos="8498"/>
        </w:tabs>
        <w:rPr>
          <w:rFonts w:ascii="Times" w:hAnsi="Times"/>
          <w:bCs/>
          <w:lang w:val="es-CO"/>
        </w:rPr>
      </w:pPr>
    </w:p>
    <w:p w14:paraId="74D366B9" w14:textId="77777777" w:rsidR="00991F0F" w:rsidRDefault="00991F0F" w:rsidP="00991F0F">
      <w:pPr>
        <w:pStyle w:val="Prrafodelista"/>
        <w:numPr>
          <w:ilvl w:val="0"/>
          <w:numId w:val="18"/>
        </w:numPr>
        <w:tabs>
          <w:tab w:val="right" w:pos="8498"/>
        </w:tabs>
        <w:rPr>
          <w:rFonts w:ascii="Times" w:hAnsi="Times"/>
          <w:lang w:val="es-CO"/>
        </w:rPr>
      </w:pPr>
      <w:r>
        <w:rPr>
          <w:rFonts w:ascii="Times" w:hAnsi="Times"/>
          <w:lang w:val="es-CO"/>
        </w:rPr>
        <w:t>¿</w:t>
      </w:r>
      <w:r w:rsidRPr="00EB59AC">
        <w:rPr>
          <w:rFonts w:ascii="Times" w:hAnsi="Times"/>
          <w:b/>
          <w:lang w:val="es-CO"/>
        </w:rPr>
        <w:t>Cómo</w:t>
      </w:r>
      <w:r>
        <w:rPr>
          <w:rFonts w:ascii="Times" w:hAnsi="Times"/>
          <w:lang w:val="es-CO"/>
        </w:rPr>
        <w:t xml:space="preserve"> lo lograste?</w:t>
      </w:r>
    </w:p>
    <w:p w14:paraId="6D18B114" w14:textId="77777777" w:rsidR="00991F0F" w:rsidRDefault="00991F0F" w:rsidP="00991F0F">
      <w:pPr>
        <w:pStyle w:val="Prrafodelista"/>
        <w:numPr>
          <w:ilvl w:val="0"/>
          <w:numId w:val="18"/>
        </w:numPr>
        <w:tabs>
          <w:tab w:val="right" w:pos="8498"/>
        </w:tabs>
        <w:rPr>
          <w:rFonts w:ascii="Times" w:hAnsi="Times"/>
          <w:lang w:val="es-CO"/>
        </w:rPr>
      </w:pPr>
      <w:r>
        <w:rPr>
          <w:rFonts w:ascii="Times" w:hAnsi="Times"/>
          <w:lang w:val="es-CO"/>
        </w:rPr>
        <w:t>¡</w:t>
      </w:r>
      <w:r w:rsidRPr="00EB59AC">
        <w:rPr>
          <w:rFonts w:ascii="Times" w:hAnsi="Times"/>
          <w:b/>
          <w:lang w:val="es-CO"/>
        </w:rPr>
        <w:t>Cómo</w:t>
      </w:r>
      <w:r>
        <w:rPr>
          <w:rFonts w:ascii="Times" w:hAnsi="Times"/>
          <w:lang w:val="es-CO"/>
        </w:rPr>
        <w:t xml:space="preserve"> se te ocurre!</w:t>
      </w:r>
    </w:p>
    <w:p w14:paraId="674E3F6E" w14:textId="77777777" w:rsidR="00991F0F" w:rsidRDefault="00991F0F" w:rsidP="00991F0F">
      <w:pPr>
        <w:tabs>
          <w:tab w:val="right" w:pos="8498"/>
        </w:tabs>
        <w:rPr>
          <w:rFonts w:ascii="Times" w:hAnsi="Times"/>
          <w:lang w:val="es-CO"/>
        </w:rPr>
      </w:pPr>
    </w:p>
    <w:p w14:paraId="3FE43FD8" w14:textId="77777777" w:rsidR="00991F0F" w:rsidRPr="00EB59AC" w:rsidRDefault="00991F0F" w:rsidP="00991F0F">
      <w:pPr>
        <w:rPr>
          <w:rFonts w:ascii="Times" w:hAnsi="Times"/>
          <w:lang w:val="es-CO"/>
        </w:rPr>
      </w:pPr>
      <w:r w:rsidRPr="00EB59AC">
        <w:rPr>
          <w:rFonts w:ascii="Times" w:hAnsi="Times"/>
          <w:lang w:val="es-CO"/>
        </w:rPr>
        <w:t xml:space="preserve">La palabra </w:t>
      </w:r>
      <w:r w:rsidRPr="00EB59AC">
        <w:rPr>
          <w:rFonts w:ascii="Times" w:hAnsi="Times"/>
          <w:i/>
          <w:iCs/>
          <w:lang w:val="es-CO"/>
        </w:rPr>
        <w:t>como</w:t>
      </w:r>
      <w:r w:rsidRPr="00EB59AC">
        <w:rPr>
          <w:rFonts w:ascii="Times" w:hAnsi="Times"/>
          <w:lang w:val="es-CO"/>
        </w:rPr>
        <w:t>, sin tilde, hace las veces de adverbio, de conjunción o de preposición</w:t>
      </w:r>
      <w:r>
        <w:rPr>
          <w:rFonts w:ascii="Times" w:hAnsi="Times"/>
          <w:lang w:val="es-CO"/>
        </w:rPr>
        <w:t>. P</w:t>
      </w:r>
      <w:r w:rsidRPr="00EB59AC">
        <w:rPr>
          <w:rFonts w:ascii="Times" w:hAnsi="Times"/>
          <w:lang w:val="es-CO"/>
        </w:rPr>
        <w:t>or ejemplo:</w:t>
      </w:r>
    </w:p>
    <w:p w14:paraId="327215FD" w14:textId="77777777" w:rsidR="00991F0F" w:rsidRPr="00EB59AC" w:rsidRDefault="00991F0F" w:rsidP="00991F0F">
      <w:pPr>
        <w:pStyle w:val="Prrafodelista"/>
        <w:numPr>
          <w:ilvl w:val="0"/>
          <w:numId w:val="19"/>
        </w:numPr>
        <w:spacing w:after="200"/>
        <w:rPr>
          <w:rFonts w:ascii="Times" w:hAnsi="Times"/>
          <w:lang w:val="es-CO"/>
        </w:rPr>
      </w:pPr>
      <w:r>
        <w:rPr>
          <w:rFonts w:ascii="Times" w:hAnsi="Times"/>
          <w:lang w:val="es-CO"/>
        </w:rPr>
        <w:t>¡</w:t>
      </w:r>
      <w:r w:rsidRPr="00EB59AC">
        <w:rPr>
          <w:rFonts w:ascii="Times" w:hAnsi="Times"/>
          <w:lang w:val="es-CO"/>
        </w:rPr>
        <w:t xml:space="preserve">Vístete </w:t>
      </w:r>
      <w:r w:rsidRPr="00EB59AC">
        <w:rPr>
          <w:rFonts w:ascii="Times" w:hAnsi="Times"/>
          <w:b/>
          <w:lang w:val="es-CO"/>
        </w:rPr>
        <w:t>como</w:t>
      </w:r>
      <w:r>
        <w:rPr>
          <w:rFonts w:ascii="Times" w:hAnsi="Times"/>
          <w:lang w:val="es-CO"/>
        </w:rPr>
        <w:t xml:space="preserve"> te plazca!</w:t>
      </w:r>
    </w:p>
    <w:p w14:paraId="5DC2608D" w14:textId="7D37E0C1" w:rsidR="00991F0F" w:rsidRPr="00EB59AC" w:rsidRDefault="00991F0F" w:rsidP="00991F0F">
      <w:pPr>
        <w:pStyle w:val="Prrafodelista"/>
        <w:numPr>
          <w:ilvl w:val="0"/>
          <w:numId w:val="19"/>
        </w:numPr>
        <w:spacing w:after="200"/>
        <w:rPr>
          <w:rFonts w:ascii="Times" w:hAnsi="Times"/>
          <w:lang w:val="es-CO"/>
        </w:rPr>
      </w:pPr>
      <w:r w:rsidRPr="00EB59AC">
        <w:rPr>
          <w:rFonts w:ascii="Times" w:hAnsi="Times"/>
          <w:lang w:val="es-CO"/>
        </w:rPr>
        <w:t xml:space="preserve">En las sociedades </w:t>
      </w:r>
      <w:ins w:id="93" w:author="Admincmovil" w:date="2016-06-25T11:03:00Z">
        <w:r w:rsidR="006C7C29" w:rsidRPr="00EB59AC">
          <w:rPr>
            <w:rFonts w:ascii="Times" w:hAnsi="Times"/>
            <w:lang w:val="es-CO"/>
          </w:rPr>
          <w:t>capital</w:t>
        </w:r>
        <w:r w:rsidR="006C7C29">
          <w:rPr>
            <w:rFonts w:ascii="Times" w:hAnsi="Times"/>
            <w:lang w:val="es-CO"/>
          </w:rPr>
          <w:t>is</w:t>
        </w:r>
        <w:r w:rsidR="006C7C29" w:rsidRPr="00EB59AC">
          <w:rPr>
            <w:rFonts w:ascii="Times" w:hAnsi="Times"/>
            <w:lang w:val="es-CO"/>
          </w:rPr>
          <w:t>tas</w:t>
        </w:r>
      </w:ins>
      <w:r w:rsidRPr="00EB59AC">
        <w:rPr>
          <w:rFonts w:ascii="Times" w:hAnsi="Times"/>
          <w:lang w:val="es-CO"/>
        </w:rPr>
        <w:t xml:space="preserve">, tal </w:t>
      </w:r>
      <w:r w:rsidRPr="00EB59AC">
        <w:rPr>
          <w:rFonts w:ascii="Times" w:hAnsi="Times"/>
          <w:b/>
          <w:lang w:val="es-CO"/>
        </w:rPr>
        <w:t>como</w:t>
      </w:r>
      <w:r w:rsidRPr="00EB59AC">
        <w:rPr>
          <w:rFonts w:ascii="Times" w:hAnsi="Times"/>
          <w:lang w:val="es-CO"/>
        </w:rPr>
        <w:t xml:space="preserve"> sucedía en las feudales, la concentración de las tierras en unos pocos </w:t>
      </w:r>
      <w:r>
        <w:rPr>
          <w:rFonts w:ascii="Times" w:hAnsi="Times"/>
          <w:lang w:val="es-CO"/>
        </w:rPr>
        <w:t>es</w:t>
      </w:r>
      <w:r w:rsidRPr="00EB59AC">
        <w:rPr>
          <w:rFonts w:ascii="Times" w:hAnsi="Times"/>
          <w:lang w:val="es-CO"/>
        </w:rPr>
        <w:t xml:space="preserve"> un fenómeno más que evidente</w:t>
      </w:r>
      <w:r>
        <w:rPr>
          <w:rFonts w:ascii="Times" w:hAnsi="Times"/>
          <w:lang w:val="es-CO"/>
        </w:rPr>
        <w:t>.</w:t>
      </w:r>
    </w:p>
    <w:p w14:paraId="04FEF2AB" w14:textId="63B648B8" w:rsidR="00991F0F" w:rsidRPr="00EB59AC" w:rsidRDefault="00991F0F" w:rsidP="00991F0F">
      <w:pPr>
        <w:pStyle w:val="Prrafodelista"/>
        <w:numPr>
          <w:ilvl w:val="0"/>
          <w:numId w:val="19"/>
        </w:numPr>
        <w:spacing w:after="200"/>
        <w:rPr>
          <w:rFonts w:ascii="Times" w:hAnsi="Times"/>
          <w:lang w:val="es-CO"/>
        </w:rPr>
      </w:pPr>
      <w:r w:rsidRPr="00EB59AC">
        <w:rPr>
          <w:rFonts w:ascii="Times" w:hAnsi="Times"/>
          <w:b/>
          <w:lang w:val="es-CO"/>
        </w:rPr>
        <w:t>Como</w:t>
      </w:r>
      <w:r w:rsidRPr="00EB59AC">
        <w:rPr>
          <w:rFonts w:ascii="Times" w:hAnsi="Times"/>
          <w:lang w:val="es-CO"/>
        </w:rPr>
        <w:t xml:space="preserve"> ciudadano se supone que estoy sujeto a una serie de derechos y deberes que limitan tanto mi libertad de acción como la de los demás</w:t>
      </w:r>
      <w:r>
        <w:rPr>
          <w:rFonts w:ascii="Times" w:hAnsi="Times"/>
          <w:lang w:val="es-CO"/>
        </w:rPr>
        <w:t>.</w:t>
      </w:r>
    </w:p>
    <w:p w14:paraId="43B03DBF" w14:textId="77777777" w:rsidR="00991F0F" w:rsidRDefault="00991F0F" w:rsidP="00991F0F">
      <w:pPr>
        <w:tabs>
          <w:tab w:val="right" w:pos="8498"/>
        </w:tabs>
        <w:rPr>
          <w:rFonts w:ascii="Times" w:hAnsi="Times"/>
          <w:b/>
          <w:lang w:val="es-CO"/>
        </w:rPr>
      </w:pPr>
      <w:r>
        <w:rPr>
          <w:rFonts w:ascii="Times" w:hAnsi="Times"/>
          <w:b/>
          <w:highlight w:val="yellow"/>
        </w:rPr>
        <w:t>[SECCIÓN 2</w:t>
      </w:r>
      <w:r w:rsidRPr="00A05D40">
        <w:rPr>
          <w:rFonts w:ascii="Times" w:hAnsi="Times"/>
          <w:b/>
          <w:highlight w:val="yellow"/>
        </w:rPr>
        <w:t>]</w:t>
      </w:r>
      <w:r>
        <w:rPr>
          <w:rFonts w:ascii="Times" w:hAnsi="Times"/>
        </w:rPr>
        <w:t xml:space="preserve"> </w:t>
      </w:r>
      <w:r w:rsidRPr="00566A78">
        <w:rPr>
          <w:rFonts w:ascii="Times" w:hAnsi="Times"/>
          <w:b/>
          <w:lang w:val="es-CO"/>
        </w:rPr>
        <w:t>4.3 Cuando, cuándo</w:t>
      </w:r>
    </w:p>
    <w:p w14:paraId="5B3DA7FE" w14:textId="77777777" w:rsidR="00991F0F" w:rsidRDefault="00991F0F" w:rsidP="00991F0F">
      <w:pPr>
        <w:tabs>
          <w:tab w:val="right" w:pos="8498"/>
        </w:tabs>
        <w:rPr>
          <w:rFonts w:ascii="Times" w:hAnsi="Times"/>
          <w:b/>
          <w:lang w:val="es-CO"/>
        </w:rPr>
      </w:pPr>
    </w:p>
    <w:p w14:paraId="6762B2C8" w14:textId="77777777" w:rsidR="00991F0F" w:rsidRPr="00EB59AC" w:rsidRDefault="00991F0F" w:rsidP="00991F0F">
      <w:pPr>
        <w:rPr>
          <w:rFonts w:ascii="Times" w:hAnsi="Times"/>
          <w:lang w:val="es-CO"/>
        </w:rPr>
      </w:pPr>
      <w:r>
        <w:rPr>
          <w:rFonts w:ascii="Times" w:hAnsi="Times"/>
        </w:rPr>
        <w:t xml:space="preserve">La palabra </w:t>
      </w:r>
      <w:r w:rsidRPr="00EB59AC">
        <w:rPr>
          <w:rFonts w:ascii="Times" w:hAnsi="Times"/>
          <w:i/>
        </w:rPr>
        <w:t>cuándo</w:t>
      </w:r>
      <w:r>
        <w:rPr>
          <w:rFonts w:ascii="Times" w:hAnsi="Times"/>
        </w:rPr>
        <w:t xml:space="preserve">, de manera similar a la palabra </w:t>
      </w:r>
      <w:r w:rsidRPr="00EB59AC">
        <w:rPr>
          <w:rFonts w:ascii="Times" w:hAnsi="Times"/>
          <w:i/>
        </w:rPr>
        <w:t xml:space="preserve">cómo </w:t>
      </w:r>
      <w:r>
        <w:rPr>
          <w:rFonts w:ascii="Times" w:hAnsi="Times"/>
        </w:rPr>
        <w:t xml:space="preserve">y a la palabra </w:t>
      </w:r>
      <w:r w:rsidRPr="00EB59AC">
        <w:rPr>
          <w:rFonts w:ascii="Times" w:hAnsi="Times"/>
          <w:i/>
        </w:rPr>
        <w:t>dónde</w:t>
      </w:r>
      <w:r>
        <w:rPr>
          <w:rFonts w:ascii="Times" w:hAnsi="Times"/>
        </w:rPr>
        <w:t>, se escribe con tilde si, y solo si, posee un sentido interrogativo o exclamativo</w:t>
      </w:r>
      <w:r w:rsidRPr="00EB59AC">
        <w:rPr>
          <w:rFonts w:ascii="Times" w:hAnsi="Times"/>
        </w:rPr>
        <w:t xml:space="preserve">. </w:t>
      </w:r>
      <w:r w:rsidRPr="00EB59AC">
        <w:rPr>
          <w:rFonts w:ascii="Times" w:hAnsi="Times"/>
          <w:lang w:val="es-CO"/>
        </w:rPr>
        <w:t>Estas palabras pueden confundirse con los términos</w:t>
      </w:r>
      <w:r>
        <w:rPr>
          <w:rFonts w:ascii="Times" w:hAnsi="Times"/>
          <w:lang w:val="es-CO"/>
        </w:rPr>
        <w:t xml:space="preserve"> </w:t>
      </w:r>
      <w:r w:rsidRPr="00EB59AC">
        <w:rPr>
          <w:rFonts w:ascii="Times" w:hAnsi="Times"/>
          <w:i/>
          <w:iCs/>
          <w:lang w:val="es-CO"/>
        </w:rPr>
        <w:t>como, cuando</w:t>
      </w:r>
      <w:r>
        <w:rPr>
          <w:rFonts w:ascii="Times" w:hAnsi="Times"/>
          <w:lang w:val="es-CO"/>
        </w:rPr>
        <w:t xml:space="preserve"> </w:t>
      </w:r>
      <w:r w:rsidRPr="00EB59AC">
        <w:rPr>
          <w:rFonts w:ascii="Times" w:hAnsi="Times"/>
          <w:lang w:val="es-CO"/>
        </w:rPr>
        <w:t>y</w:t>
      </w:r>
      <w:r>
        <w:rPr>
          <w:rFonts w:ascii="Times" w:hAnsi="Times"/>
          <w:lang w:val="es-CO"/>
        </w:rPr>
        <w:t xml:space="preserve"> </w:t>
      </w:r>
      <w:r w:rsidRPr="00EB59AC">
        <w:rPr>
          <w:rFonts w:ascii="Times" w:hAnsi="Times"/>
          <w:i/>
          <w:iCs/>
          <w:lang w:val="es-CO"/>
        </w:rPr>
        <w:t>donde</w:t>
      </w:r>
      <w:r w:rsidRPr="00EB59AC">
        <w:rPr>
          <w:rFonts w:ascii="Times" w:hAnsi="Times"/>
          <w:lang w:val="es-CO"/>
        </w:rPr>
        <w:t>, los cuales se pronuncian de manera similar pero se escriben sin tilde. Para diferenciar en qué contextos debes emplear estas palabras con o sin tilde, ten siempre presente que:</w:t>
      </w:r>
    </w:p>
    <w:p w14:paraId="507197FE" w14:textId="63109761" w:rsidR="00991F0F" w:rsidRPr="00EB59AC" w:rsidRDefault="00991F0F" w:rsidP="00991F0F">
      <w:pPr>
        <w:pStyle w:val="Prrafodelista"/>
        <w:numPr>
          <w:ilvl w:val="0"/>
          <w:numId w:val="20"/>
        </w:numPr>
        <w:rPr>
          <w:rFonts w:ascii="Times" w:hAnsi="Times"/>
          <w:lang w:val="es-CO"/>
        </w:rPr>
      </w:pPr>
      <w:r w:rsidRPr="00EB59AC">
        <w:rPr>
          <w:rFonts w:ascii="Times" w:hAnsi="Times"/>
          <w:b/>
          <w:lang w:val="es-CO"/>
        </w:rPr>
        <w:lastRenderedPageBreak/>
        <w:t>Cómo</w:t>
      </w:r>
      <w:r w:rsidRPr="00EB59AC">
        <w:rPr>
          <w:rFonts w:ascii="Times" w:hAnsi="Times"/>
          <w:lang w:val="es-CO"/>
        </w:rPr>
        <w:t xml:space="preserve"> se escribe con tilde cuando equivale a las interrogaciones “</w:t>
      </w:r>
      <w:r>
        <w:rPr>
          <w:rFonts w:ascii="Times" w:hAnsi="Times"/>
          <w:lang w:val="es-CO"/>
        </w:rPr>
        <w:t>¿</w:t>
      </w:r>
      <w:r w:rsidRPr="00EB59AC">
        <w:rPr>
          <w:rFonts w:ascii="Times" w:hAnsi="Times"/>
          <w:lang w:val="es-CO"/>
        </w:rPr>
        <w:t>de qué manera</w:t>
      </w:r>
      <w:r>
        <w:rPr>
          <w:rFonts w:ascii="Times" w:hAnsi="Times"/>
          <w:lang w:val="es-CO"/>
        </w:rPr>
        <w:t>?</w:t>
      </w:r>
      <w:r w:rsidRPr="00EB59AC">
        <w:rPr>
          <w:rFonts w:ascii="Times" w:hAnsi="Times"/>
          <w:lang w:val="es-CO"/>
        </w:rPr>
        <w:t>”, “</w:t>
      </w:r>
      <w:r>
        <w:rPr>
          <w:rFonts w:ascii="Times" w:hAnsi="Times"/>
          <w:lang w:val="es-CO"/>
        </w:rPr>
        <w:t>¿</w:t>
      </w:r>
      <w:r w:rsidRPr="00EB59AC">
        <w:rPr>
          <w:rFonts w:ascii="Times" w:hAnsi="Times"/>
          <w:lang w:val="es-CO"/>
        </w:rPr>
        <w:t>de qué modo</w:t>
      </w:r>
      <w:r>
        <w:rPr>
          <w:rFonts w:ascii="Times" w:hAnsi="Times"/>
          <w:lang w:val="es-CO"/>
        </w:rPr>
        <w:t>?</w:t>
      </w:r>
      <w:r w:rsidRPr="00EB59AC">
        <w:rPr>
          <w:rFonts w:ascii="Times" w:hAnsi="Times"/>
          <w:lang w:val="es-CO"/>
        </w:rPr>
        <w:t>”</w:t>
      </w:r>
      <w:r>
        <w:rPr>
          <w:rFonts w:ascii="Times" w:hAnsi="Times"/>
          <w:lang w:val="es-CO"/>
        </w:rPr>
        <w:t>.</w:t>
      </w:r>
    </w:p>
    <w:p w14:paraId="30E0D659" w14:textId="0E8C4A98" w:rsidR="00991F0F" w:rsidRPr="00EB59AC" w:rsidRDefault="00991F0F" w:rsidP="00991F0F">
      <w:pPr>
        <w:pStyle w:val="Prrafodelista"/>
        <w:numPr>
          <w:ilvl w:val="0"/>
          <w:numId w:val="20"/>
        </w:numPr>
        <w:rPr>
          <w:rFonts w:ascii="Times" w:hAnsi="Times"/>
          <w:lang w:val="es-CO"/>
        </w:rPr>
      </w:pPr>
      <w:r w:rsidRPr="00EB59AC">
        <w:rPr>
          <w:rFonts w:ascii="Times" w:hAnsi="Times"/>
          <w:b/>
          <w:lang w:val="es-CO"/>
        </w:rPr>
        <w:t>Cuándo</w:t>
      </w:r>
      <w:r w:rsidRPr="00EB59AC">
        <w:rPr>
          <w:rFonts w:ascii="Times" w:hAnsi="Times"/>
          <w:lang w:val="es-CO"/>
        </w:rPr>
        <w:t xml:space="preserve"> se escribe con tilde si equivale a la locución “</w:t>
      </w:r>
      <w:r>
        <w:rPr>
          <w:rFonts w:ascii="Times" w:hAnsi="Times"/>
          <w:lang w:val="es-CO"/>
        </w:rPr>
        <w:t>¿</w:t>
      </w:r>
      <w:r w:rsidRPr="00EB59AC">
        <w:rPr>
          <w:rFonts w:ascii="Times" w:hAnsi="Times"/>
          <w:lang w:val="es-CO"/>
        </w:rPr>
        <w:t>en qué momento</w:t>
      </w:r>
      <w:r>
        <w:rPr>
          <w:rFonts w:ascii="Times" w:hAnsi="Times"/>
          <w:lang w:val="es-CO"/>
        </w:rPr>
        <w:t>?</w:t>
      </w:r>
      <w:r w:rsidRPr="00EB59AC">
        <w:rPr>
          <w:rFonts w:ascii="Times" w:hAnsi="Times"/>
          <w:lang w:val="es-CO"/>
        </w:rPr>
        <w:t>”</w:t>
      </w:r>
      <w:ins w:id="94" w:author="Admincmovil" w:date="2016-06-25T11:05:00Z">
        <w:r w:rsidR="006C7C29">
          <w:rPr>
            <w:rFonts w:ascii="Times" w:hAnsi="Times"/>
            <w:lang w:val="es-CO"/>
          </w:rPr>
          <w:t>.</w:t>
        </w:r>
      </w:ins>
    </w:p>
    <w:p w14:paraId="3C8BDD76" w14:textId="77777777" w:rsidR="00991F0F" w:rsidRPr="00EB59AC" w:rsidRDefault="00991F0F" w:rsidP="00991F0F">
      <w:pPr>
        <w:pStyle w:val="Prrafodelista"/>
        <w:numPr>
          <w:ilvl w:val="0"/>
          <w:numId w:val="20"/>
        </w:numPr>
        <w:rPr>
          <w:rFonts w:ascii="Times" w:hAnsi="Times"/>
          <w:lang w:val="es-CO"/>
        </w:rPr>
      </w:pPr>
      <w:r w:rsidRPr="00EB59AC">
        <w:rPr>
          <w:rFonts w:ascii="Times" w:hAnsi="Times"/>
          <w:b/>
          <w:lang w:val="es-CO"/>
        </w:rPr>
        <w:t xml:space="preserve">Dónde </w:t>
      </w:r>
      <w:r w:rsidRPr="00EB59AC">
        <w:rPr>
          <w:rFonts w:ascii="Times" w:hAnsi="Times"/>
          <w:lang w:val="es-CO"/>
        </w:rPr>
        <w:t>se escribe con tilde si equivale a la locución “</w:t>
      </w:r>
      <w:r>
        <w:rPr>
          <w:rFonts w:ascii="Times" w:hAnsi="Times"/>
          <w:lang w:val="es-CO"/>
        </w:rPr>
        <w:t>¿</w:t>
      </w:r>
      <w:r w:rsidRPr="00EB59AC">
        <w:rPr>
          <w:rFonts w:ascii="Times" w:hAnsi="Times"/>
          <w:lang w:val="es-CO"/>
        </w:rPr>
        <w:t>en cuál lugar</w:t>
      </w:r>
      <w:r>
        <w:rPr>
          <w:rFonts w:ascii="Times" w:hAnsi="Times"/>
          <w:lang w:val="es-CO"/>
        </w:rPr>
        <w:t>?</w:t>
      </w:r>
      <w:r w:rsidRPr="00EB59AC">
        <w:rPr>
          <w:rFonts w:ascii="Times" w:hAnsi="Times"/>
          <w:lang w:val="es-CO"/>
        </w:rPr>
        <w:t>”</w:t>
      </w:r>
      <w:r>
        <w:rPr>
          <w:rFonts w:ascii="Times" w:hAnsi="Times"/>
          <w:lang w:val="es-CO"/>
        </w:rPr>
        <w:t>.</w:t>
      </w:r>
    </w:p>
    <w:p w14:paraId="5CBBDC7F" w14:textId="77777777" w:rsidR="00991F0F" w:rsidRPr="00E825B5" w:rsidRDefault="00991F0F" w:rsidP="00991F0F">
      <w:pPr>
        <w:tabs>
          <w:tab w:val="right" w:pos="8498"/>
        </w:tabs>
        <w:rPr>
          <w:rFonts w:ascii="Times" w:hAnsi="Times"/>
          <w:b/>
        </w:rPr>
      </w:pPr>
    </w:p>
    <w:p w14:paraId="2E06CBCE" w14:textId="77777777" w:rsidR="00991F0F" w:rsidRDefault="00991F0F" w:rsidP="00991F0F">
      <w:pPr>
        <w:tabs>
          <w:tab w:val="right" w:pos="8498"/>
        </w:tabs>
        <w:rPr>
          <w:rFonts w:ascii="Times" w:hAnsi="Times"/>
          <w:b/>
        </w:rPr>
      </w:pPr>
      <w:r>
        <w:rPr>
          <w:rFonts w:ascii="Times" w:hAnsi="Times"/>
          <w:b/>
          <w:highlight w:val="yellow"/>
        </w:rPr>
        <w:t>[SECCIÓN 2</w:t>
      </w:r>
      <w:r w:rsidRPr="00A05D40">
        <w:rPr>
          <w:rFonts w:ascii="Times" w:hAnsi="Times"/>
          <w:b/>
          <w:highlight w:val="yellow"/>
        </w:rPr>
        <w:t>]</w:t>
      </w:r>
      <w:r>
        <w:rPr>
          <w:rFonts w:ascii="Times" w:hAnsi="Times"/>
        </w:rPr>
        <w:t xml:space="preserve"> </w:t>
      </w:r>
      <w:r>
        <w:rPr>
          <w:rFonts w:ascii="Times" w:hAnsi="Times"/>
          <w:b/>
        </w:rPr>
        <w:t xml:space="preserve">4.4 </w:t>
      </w:r>
      <w:r w:rsidRPr="00E825B5">
        <w:rPr>
          <w:rFonts w:ascii="Times" w:hAnsi="Times"/>
          <w:b/>
        </w:rPr>
        <w:t>Conque, con que y con qué</w:t>
      </w:r>
    </w:p>
    <w:p w14:paraId="55C5653E" w14:textId="77777777" w:rsidR="00991F0F" w:rsidRDefault="00991F0F" w:rsidP="00991F0F">
      <w:pPr>
        <w:tabs>
          <w:tab w:val="right" w:pos="8498"/>
        </w:tabs>
        <w:rPr>
          <w:rFonts w:ascii="Times" w:hAnsi="Times"/>
          <w:b/>
        </w:rPr>
      </w:pPr>
    </w:p>
    <w:p w14:paraId="10C9D956" w14:textId="77777777" w:rsidR="00991F0F" w:rsidRPr="00E81844" w:rsidRDefault="00991F0F" w:rsidP="00991F0F">
      <w:pPr>
        <w:tabs>
          <w:tab w:val="right" w:pos="8498"/>
        </w:tabs>
        <w:rPr>
          <w:rFonts w:ascii="Times" w:hAnsi="Times"/>
          <w:b/>
        </w:rPr>
      </w:pPr>
      <w:r w:rsidRPr="00E81844">
        <w:rPr>
          <w:rFonts w:ascii="Times" w:hAnsi="Times"/>
          <w:i/>
        </w:rPr>
        <w:t>Conque</w:t>
      </w:r>
      <w:r w:rsidRPr="002D6A74">
        <w:rPr>
          <w:rFonts w:ascii="Times" w:hAnsi="Times"/>
        </w:rPr>
        <w:t xml:space="preserve"> </w:t>
      </w:r>
      <w:r>
        <w:rPr>
          <w:rFonts w:ascii="Times" w:hAnsi="Times"/>
        </w:rPr>
        <w:t>es una palabra átona</w:t>
      </w:r>
      <w:r w:rsidRPr="002D6A74">
        <w:rPr>
          <w:rFonts w:ascii="Times" w:hAnsi="Times"/>
        </w:rPr>
        <w:t xml:space="preserve"> </w:t>
      </w:r>
      <w:r>
        <w:rPr>
          <w:rFonts w:ascii="Times" w:hAnsi="Times"/>
        </w:rPr>
        <w:t xml:space="preserve">que representa una conjunción consecutiva y equivale a esa clase de conjunciones que introducen una consecuencia, entre las que se destacan las siguientes: </w:t>
      </w:r>
      <w:r w:rsidRPr="00E81844">
        <w:rPr>
          <w:rFonts w:ascii="Times" w:hAnsi="Times"/>
          <w:i/>
        </w:rPr>
        <w:t>así que</w:t>
      </w:r>
      <w:r>
        <w:rPr>
          <w:rFonts w:ascii="Times" w:hAnsi="Times"/>
        </w:rPr>
        <w:t xml:space="preserve">, </w:t>
      </w:r>
      <w:r w:rsidRPr="00E81844">
        <w:rPr>
          <w:rFonts w:ascii="Times" w:hAnsi="Times"/>
          <w:i/>
        </w:rPr>
        <w:t>de modo que</w:t>
      </w:r>
      <w:r>
        <w:rPr>
          <w:rFonts w:ascii="Times" w:hAnsi="Times"/>
        </w:rPr>
        <w:t xml:space="preserve">, </w:t>
      </w:r>
      <w:r w:rsidRPr="00E81844">
        <w:rPr>
          <w:rFonts w:ascii="Times" w:hAnsi="Times"/>
          <w:i/>
        </w:rPr>
        <w:t>en consecuencia</w:t>
      </w:r>
      <w:r>
        <w:rPr>
          <w:rFonts w:ascii="Times" w:hAnsi="Times"/>
        </w:rPr>
        <w:t xml:space="preserve">, </w:t>
      </w:r>
      <w:r w:rsidRPr="00E81844">
        <w:rPr>
          <w:rFonts w:ascii="Times" w:hAnsi="Times"/>
          <w:i/>
        </w:rPr>
        <w:t>por lo tanto</w:t>
      </w:r>
      <w:r>
        <w:rPr>
          <w:rFonts w:ascii="Times" w:hAnsi="Times"/>
        </w:rPr>
        <w:t xml:space="preserve"> o </w:t>
      </w:r>
      <w:r w:rsidRPr="00E81844">
        <w:rPr>
          <w:rFonts w:ascii="Times" w:hAnsi="Times"/>
          <w:i/>
        </w:rPr>
        <w:t>por consiguiente</w:t>
      </w:r>
      <w:r>
        <w:rPr>
          <w:rFonts w:ascii="Times" w:hAnsi="Times"/>
        </w:rPr>
        <w:t xml:space="preserve">. </w:t>
      </w:r>
    </w:p>
    <w:p w14:paraId="2AA37B9B" w14:textId="77777777" w:rsidR="00991F0F" w:rsidRDefault="00991F0F" w:rsidP="00991F0F">
      <w:pPr>
        <w:tabs>
          <w:tab w:val="right" w:pos="8498"/>
        </w:tabs>
        <w:rPr>
          <w:rFonts w:ascii="Times" w:hAnsi="Times"/>
        </w:rPr>
      </w:pPr>
      <w:r>
        <w:rPr>
          <w:rFonts w:ascii="Times" w:hAnsi="Times"/>
        </w:rPr>
        <w:t xml:space="preserve">Ten siempre presente que la conjunción </w:t>
      </w:r>
      <w:r w:rsidRPr="00E81844">
        <w:rPr>
          <w:rFonts w:ascii="Times" w:hAnsi="Times"/>
          <w:i/>
        </w:rPr>
        <w:t>conque</w:t>
      </w:r>
      <w:r>
        <w:rPr>
          <w:rFonts w:ascii="Times" w:hAnsi="Times"/>
          <w:b/>
          <w:i/>
        </w:rPr>
        <w:t xml:space="preserve"> </w:t>
      </w:r>
      <w:r>
        <w:rPr>
          <w:rFonts w:ascii="Times" w:hAnsi="Times"/>
        </w:rPr>
        <w:t>se escribe en una sola palabra y se emplea para introducir la consecuencia de lo que acaba de decirse. Por ejemplo:</w:t>
      </w:r>
    </w:p>
    <w:p w14:paraId="5CC9A819" w14:textId="77777777" w:rsidR="00991F0F" w:rsidRDefault="00991F0F" w:rsidP="00991F0F">
      <w:pPr>
        <w:tabs>
          <w:tab w:val="right" w:pos="8498"/>
        </w:tabs>
        <w:rPr>
          <w:rFonts w:ascii="Times" w:hAnsi="Times"/>
        </w:rPr>
      </w:pPr>
    </w:p>
    <w:p w14:paraId="3F42A92A" w14:textId="77777777" w:rsidR="00991F0F" w:rsidRDefault="00991F0F" w:rsidP="00991F0F">
      <w:pPr>
        <w:pStyle w:val="Prrafodelista"/>
        <w:numPr>
          <w:ilvl w:val="0"/>
          <w:numId w:val="11"/>
        </w:numPr>
        <w:tabs>
          <w:tab w:val="right" w:pos="8498"/>
        </w:tabs>
        <w:spacing w:after="200"/>
        <w:rPr>
          <w:rFonts w:ascii="Times" w:hAnsi="Times"/>
        </w:rPr>
      </w:pPr>
      <w:r>
        <w:rPr>
          <w:rFonts w:ascii="Times" w:hAnsi="Times"/>
        </w:rPr>
        <w:t xml:space="preserve">Es tarde, </w:t>
      </w:r>
      <w:r w:rsidRPr="00E81844">
        <w:rPr>
          <w:rFonts w:ascii="Times" w:hAnsi="Times"/>
          <w:b/>
        </w:rPr>
        <w:t>conque</w:t>
      </w:r>
      <w:r>
        <w:rPr>
          <w:rFonts w:ascii="Times" w:hAnsi="Times"/>
        </w:rPr>
        <w:t xml:space="preserve"> apúrate.</w:t>
      </w:r>
    </w:p>
    <w:p w14:paraId="7B60812D" w14:textId="77777777" w:rsidR="00991F0F" w:rsidRDefault="00991F0F" w:rsidP="00991F0F">
      <w:pPr>
        <w:pStyle w:val="Prrafodelista"/>
        <w:numPr>
          <w:ilvl w:val="0"/>
          <w:numId w:val="11"/>
        </w:numPr>
        <w:tabs>
          <w:tab w:val="right" w:pos="8498"/>
        </w:tabs>
        <w:spacing w:after="200"/>
        <w:rPr>
          <w:rFonts w:ascii="Times" w:hAnsi="Times"/>
        </w:rPr>
      </w:pPr>
      <w:r>
        <w:rPr>
          <w:rFonts w:ascii="Times" w:hAnsi="Times"/>
        </w:rPr>
        <w:t>¡</w:t>
      </w:r>
      <w:r w:rsidRPr="00E81844">
        <w:rPr>
          <w:rFonts w:ascii="Times" w:hAnsi="Times"/>
          <w:b/>
        </w:rPr>
        <w:t>Conque</w:t>
      </w:r>
      <w:r>
        <w:rPr>
          <w:rFonts w:ascii="Times" w:hAnsi="Times"/>
        </w:rPr>
        <w:t xml:space="preserve"> esas tenemos!</w:t>
      </w:r>
    </w:p>
    <w:p w14:paraId="4048A225" w14:textId="77777777" w:rsidR="00991F0F" w:rsidRDefault="00991F0F" w:rsidP="00991F0F">
      <w:pPr>
        <w:pStyle w:val="Prrafodelista"/>
        <w:numPr>
          <w:ilvl w:val="0"/>
          <w:numId w:val="11"/>
        </w:numPr>
        <w:tabs>
          <w:tab w:val="right" w:pos="8498"/>
        </w:tabs>
        <w:spacing w:after="200"/>
        <w:rPr>
          <w:rFonts w:ascii="Times" w:hAnsi="Times"/>
        </w:rPr>
      </w:pPr>
      <w:r>
        <w:rPr>
          <w:rFonts w:ascii="Times" w:hAnsi="Times"/>
        </w:rPr>
        <w:t xml:space="preserve">Ese señor es muy peligroso, </w:t>
      </w:r>
      <w:r w:rsidRPr="00E81844">
        <w:rPr>
          <w:rFonts w:ascii="Times" w:hAnsi="Times"/>
          <w:b/>
        </w:rPr>
        <w:t>conque</w:t>
      </w:r>
      <w:r>
        <w:rPr>
          <w:rFonts w:ascii="Times" w:hAnsi="Times"/>
        </w:rPr>
        <w:t xml:space="preserve"> mucho cuidado. </w:t>
      </w:r>
    </w:p>
    <w:p w14:paraId="3D813697" w14:textId="77777777" w:rsidR="00991F0F" w:rsidRDefault="00991F0F" w:rsidP="00991F0F">
      <w:pPr>
        <w:tabs>
          <w:tab w:val="right" w:pos="8498"/>
        </w:tabs>
        <w:rPr>
          <w:rFonts w:ascii="Times" w:hAnsi="Times"/>
        </w:rPr>
      </w:pPr>
      <w:r>
        <w:rPr>
          <w:rFonts w:ascii="Times" w:hAnsi="Times"/>
        </w:rPr>
        <w:t>También puede encabezar oraciones en las que se manifiesta un estado de emoción, sorpresa, ironía o reproche ante una situación que se acaba de conocer. Por ejemplo:</w:t>
      </w:r>
    </w:p>
    <w:p w14:paraId="21180DD5" w14:textId="77777777" w:rsidR="00991F0F" w:rsidRDefault="00991F0F" w:rsidP="00991F0F">
      <w:pPr>
        <w:tabs>
          <w:tab w:val="right" w:pos="8498"/>
        </w:tabs>
        <w:rPr>
          <w:rFonts w:ascii="Times" w:hAnsi="Times"/>
        </w:rPr>
      </w:pPr>
    </w:p>
    <w:p w14:paraId="32D76917" w14:textId="37166157" w:rsidR="00991F0F" w:rsidRDefault="00991F0F" w:rsidP="00991F0F">
      <w:pPr>
        <w:pStyle w:val="Prrafodelista"/>
        <w:numPr>
          <w:ilvl w:val="0"/>
          <w:numId w:val="12"/>
        </w:numPr>
        <w:tabs>
          <w:tab w:val="right" w:pos="8498"/>
        </w:tabs>
        <w:rPr>
          <w:rFonts w:ascii="Times" w:hAnsi="Times"/>
        </w:rPr>
      </w:pPr>
      <w:r>
        <w:rPr>
          <w:rFonts w:ascii="Times" w:hAnsi="Times"/>
        </w:rPr>
        <w:t>Los vi entrar a</w:t>
      </w:r>
      <w:r w:rsidRPr="00F86658">
        <w:rPr>
          <w:rFonts w:ascii="Times" w:hAnsi="Times"/>
        </w:rPr>
        <w:t xml:space="preserve"> esa casa a escondidas. Vaya, </w:t>
      </w:r>
      <w:r w:rsidRPr="00E81844">
        <w:rPr>
          <w:rFonts w:ascii="Times" w:hAnsi="Times"/>
          <w:b/>
        </w:rPr>
        <w:t>conque</w:t>
      </w:r>
      <w:r>
        <w:rPr>
          <w:rFonts w:ascii="Times" w:hAnsi="Times"/>
        </w:rPr>
        <w:t xml:space="preserve"> nos espían…</w:t>
      </w:r>
    </w:p>
    <w:p w14:paraId="0CE7607D" w14:textId="77777777" w:rsidR="00991F0F" w:rsidRPr="00F86658" w:rsidRDefault="00991F0F" w:rsidP="00991F0F">
      <w:pPr>
        <w:pStyle w:val="Prrafodelista"/>
        <w:numPr>
          <w:ilvl w:val="0"/>
          <w:numId w:val="12"/>
        </w:numPr>
        <w:tabs>
          <w:tab w:val="right" w:pos="8498"/>
        </w:tabs>
        <w:rPr>
          <w:rFonts w:ascii="Times" w:hAnsi="Times"/>
        </w:rPr>
      </w:pPr>
      <w:r>
        <w:rPr>
          <w:rFonts w:ascii="Times" w:hAnsi="Times"/>
        </w:rPr>
        <w:t xml:space="preserve">Tú y yo no podemos vivir bajo el mismo techo. ¡Ah, </w:t>
      </w:r>
      <w:r w:rsidRPr="00E81844">
        <w:rPr>
          <w:rFonts w:ascii="Times" w:hAnsi="Times"/>
          <w:b/>
        </w:rPr>
        <w:t>conque</w:t>
      </w:r>
      <w:r>
        <w:rPr>
          <w:rFonts w:ascii="Times" w:hAnsi="Times"/>
        </w:rPr>
        <w:t xml:space="preserve"> eso era!</w:t>
      </w:r>
    </w:p>
    <w:p w14:paraId="236D59AD" w14:textId="77777777" w:rsidR="00991F0F" w:rsidRDefault="00991F0F" w:rsidP="00991F0F">
      <w:pPr>
        <w:tabs>
          <w:tab w:val="right" w:pos="8498"/>
        </w:tabs>
        <w:rPr>
          <w:rFonts w:ascii="Times" w:hAnsi="Times"/>
          <w:b/>
        </w:rPr>
      </w:pPr>
    </w:p>
    <w:p w14:paraId="35161984" w14:textId="77777777" w:rsidR="00991F0F" w:rsidRPr="00EA414F" w:rsidRDefault="00991F0F" w:rsidP="00991F0F">
      <w:pPr>
        <w:tabs>
          <w:tab w:val="right" w:pos="8498"/>
        </w:tabs>
        <w:rPr>
          <w:rFonts w:ascii="Times" w:hAnsi="Times"/>
          <w:b/>
        </w:rPr>
      </w:pPr>
      <w:r w:rsidRPr="00E81844">
        <w:rPr>
          <w:rFonts w:ascii="Times" w:hAnsi="Times"/>
        </w:rPr>
        <w:t>Por otro lado,</w:t>
      </w:r>
      <w:r>
        <w:rPr>
          <w:rFonts w:ascii="Times" w:hAnsi="Times"/>
          <w:b/>
        </w:rPr>
        <w:t xml:space="preserve"> </w:t>
      </w:r>
      <w:r w:rsidRPr="00E81844">
        <w:rPr>
          <w:rFonts w:ascii="Times" w:hAnsi="Times"/>
          <w:i/>
        </w:rPr>
        <w:t>con que</w:t>
      </w:r>
      <w:r>
        <w:rPr>
          <w:rFonts w:ascii="Times" w:hAnsi="Times"/>
          <w:b/>
        </w:rPr>
        <w:t xml:space="preserve"> </w:t>
      </w:r>
      <w:r w:rsidRPr="00EA414F">
        <w:rPr>
          <w:rFonts w:ascii="Times" w:hAnsi="Times"/>
        </w:rPr>
        <w:t>es un enunciado</w:t>
      </w:r>
      <w:r>
        <w:rPr>
          <w:rFonts w:ascii="Times" w:hAnsi="Times"/>
          <w:b/>
        </w:rPr>
        <w:t xml:space="preserve"> </w:t>
      </w:r>
      <w:r>
        <w:rPr>
          <w:rFonts w:ascii="Times" w:hAnsi="Times"/>
        </w:rPr>
        <w:t xml:space="preserve">constituido por la preposición </w:t>
      </w:r>
      <w:r w:rsidRPr="00CC7BC6">
        <w:rPr>
          <w:rFonts w:ascii="Times" w:hAnsi="Times"/>
          <w:i/>
        </w:rPr>
        <w:t>con</w:t>
      </w:r>
      <w:r>
        <w:rPr>
          <w:rFonts w:ascii="Times" w:hAnsi="Times"/>
        </w:rPr>
        <w:t xml:space="preserve"> y el relativo </w:t>
      </w:r>
      <w:r w:rsidRPr="00CC7BC6">
        <w:rPr>
          <w:rFonts w:ascii="Times" w:hAnsi="Times"/>
          <w:i/>
        </w:rPr>
        <w:t>que</w:t>
      </w:r>
      <w:r>
        <w:rPr>
          <w:rFonts w:ascii="Times" w:hAnsi="Times"/>
        </w:rPr>
        <w:t xml:space="preserve">. Ejemplo: </w:t>
      </w:r>
    </w:p>
    <w:p w14:paraId="2BDDA45D" w14:textId="77777777" w:rsidR="00991F0F" w:rsidRDefault="00991F0F" w:rsidP="00991F0F">
      <w:pPr>
        <w:tabs>
          <w:tab w:val="right" w:pos="8498"/>
        </w:tabs>
        <w:rPr>
          <w:rFonts w:ascii="Times" w:hAnsi="Times"/>
        </w:rPr>
      </w:pPr>
    </w:p>
    <w:p w14:paraId="70F73B3B" w14:textId="77777777" w:rsidR="00991F0F" w:rsidRDefault="00991F0F" w:rsidP="00991F0F">
      <w:pPr>
        <w:pStyle w:val="Prrafodelista"/>
        <w:numPr>
          <w:ilvl w:val="0"/>
          <w:numId w:val="13"/>
        </w:numPr>
        <w:tabs>
          <w:tab w:val="right" w:pos="8498"/>
        </w:tabs>
        <w:rPr>
          <w:rFonts w:ascii="Times" w:hAnsi="Times"/>
        </w:rPr>
      </w:pPr>
      <w:r>
        <w:rPr>
          <w:rFonts w:ascii="Times" w:hAnsi="Times"/>
        </w:rPr>
        <w:t xml:space="preserve">La herramienta </w:t>
      </w:r>
      <w:r w:rsidRPr="00E81844">
        <w:rPr>
          <w:rFonts w:ascii="Times" w:hAnsi="Times"/>
          <w:b/>
        </w:rPr>
        <w:t>con que</w:t>
      </w:r>
      <w:r>
        <w:rPr>
          <w:rFonts w:ascii="Times" w:hAnsi="Times"/>
        </w:rPr>
        <w:t xml:space="preserve"> trabajaba tenía poco filo. </w:t>
      </w:r>
    </w:p>
    <w:p w14:paraId="57A83028" w14:textId="78558EA7" w:rsidR="00991F0F" w:rsidRDefault="00991F0F" w:rsidP="00991F0F">
      <w:pPr>
        <w:pStyle w:val="Prrafodelista"/>
        <w:numPr>
          <w:ilvl w:val="0"/>
          <w:numId w:val="13"/>
        </w:numPr>
        <w:tabs>
          <w:tab w:val="right" w:pos="8498"/>
        </w:tabs>
        <w:rPr>
          <w:rFonts w:ascii="Times" w:hAnsi="Times"/>
        </w:rPr>
      </w:pPr>
      <w:r>
        <w:rPr>
          <w:rFonts w:ascii="Times" w:hAnsi="Times"/>
        </w:rPr>
        <w:t>Esas son la</w:t>
      </w:r>
      <w:ins w:id="95" w:author="mbp" w:date="2016-06-25T16:35:00Z">
        <w:r w:rsidR="009D53B3">
          <w:rPr>
            <w:rFonts w:ascii="Times" w:hAnsi="Times"/>
          </w:rPr>
          <w:t>s medias</w:t>
        </w:r>
      </w:ins>
      <w:r>
        <w:rPr>
          <w:rFonts w:ascii="Times" w:hAnsi="Times"/>
        </w:rPr>
        <w:t xml:space="preserve"> </w:t>
      </w:r>
      <w:r w:rsidRPr="00E81844">
        <w:rPr>
          <w:rFonts w:ascii="Times" w:hAnsi="Times"/>
          <w:b/>
        </w:rPr>
        <w:t>con que</w:t>
      </w:r>
      <w:r>
        <w:rPr>
          <w:rFonts w:ascii="Times" w:hAnsi="Times"/>
        </w:rPr>
        <w:t xml:space="preserve"> iré a cine. </w:t>
      </w:r>
    </w:p>
    <w:p w14:paraId="6A4C53C2" w14:textId="77777777" w:rsidR="00991F0F" w:rsidRDefault="00991F0F" w:rsidP="00991F0F">
      <w:pPr>
        <w:tabs>
          <w:tab w:val="right" w:pos="8498"/>
        </w:tabs>
        <w:rPr>
          <w:rFonts w:ascii="Times" w:hAnsi="Times"/>
        </w:rPr>
      </w:pPr>
    </w:p>
    <w:p w14:paraId="0D362288" w14:textId="77777777" w:rsidR="00991F0F" w:rsidRDefault="00991F0F" w:rsidP="00991F0F">
      <w:pPr>
        <w:tabs>
          <w:tab w:val="right" w:pos="8498"/>
        </w:tabs>
        <w:rPr>
          <w:rFonts w:ascii="Times" w:hAnsi="Times"/>
          <w:i/>
        </w:rPr>
      </w:pPr>
      <w:r>
        <w:rPr>
          <w:rFonts w:ascii="Times" w:hAnsi="Times"/>
        </w:rPr>
        <w:t xml:space="preserve">En otros casos, se puede intercalar en la oración la preposición </w:t>
      </w:r>
      <w:r w:rsidRPr="0014061D">
        <w:rPr>
          <w:rFonts w:ascii="Times" w:hAnsi="Times"/>
          <w:i/>
        </w:rPr>
        <w:t>con</w:t>
      </w:r>
      <w:r>
        <w:rPr>
          <w:rFonts w:ascii="Times" w:hAnsi="Times"/>
        </w:rPr>
        <w:t xml:space="preserve"> y el relativo </w:t>
      </w:r>
      <w:r w:rsidRPr="0014061D">
        <w:rPr>
          <w:rFonts w:ascii="Times" w:hAnsi="Times"/>
          <w:i/>
        </w:rPr>
        <w:t>que</w:t>
      </w:r>
      <w:r>
        <w:rPr>
          <w:rFonts w:ascii="Times" w:hAnsi="Times"/>
          <w:i/>
        </w:rPr>
        <w:t>.</w:t>
      </w:r>
    </w:p>
    <w:p w14:paraId="70D761D8" w14:textId="77777777" w:rsidR="00991F0F" w:rsidRDefault="00991F0F" w:rsidP="00991F0F">
      <w:pPr>
        <w:tabs>
          <w:tab w:val="right" w:pos="8498"/>
        </w:tabs>
        <w:rPr>
          <w:rFonts w:ascii="Times" w:hAnsi="Times"/>
          <w:i/>
        </w:rPr>
      </w:pPr>
    </w:p>
    <w:p w14:paraId="11D17C47" w14:textId="78023F6E" w:rsidR="00991F0F" w:rsidRDefault="00991F0F" w:rsidP="00991F0F">
      <w:pPr>
        <w:pStyle w:val="Prrafodelista"/>
        <w:numPr>
          <w:ilvl w:val="0"/>
          <w:numId w:val="14"/>
        </w:numPr>
        <w:tabs>
          <w:tab w:val="right" w:pos="8498"/>
        </w:tabs>
        <w:rPr>
          <w:rFonts w:ascii="Times" w:hAnsi="Times"/>
        </w:rPr>
      </w:pPr>
      <w:r>
        <w:rPr>
          <w:rFonts w:ascii="Times" w:hAnsi="Times"/>
        </w:rPr>
        <w:t xml:space="preserve">Este es el libro </w:t>
      </w:r>
      <w:r w:rsidRPr="00E81844">
        <w:rPr>
          <w:rFonts w:ascii="Times" w:hAnsi="Times"/>
          <w:b/>
        </w:rPr>
        <w:t>con el que</w:t>
      </w:r>
      <w:r>
        <w:rPr>
          <w:rFonts w:ascii="Times" w:hAnsi="Times"/>
        </w:rPr>
        <w:t xml:space="preserve"> Gabriel García Márquez se ganó el</w:t>
      </w:r>
      <w:r w:rsidR="006C7C29">
        <w:rPr>
          <w:rFonts w:ascii="Times" w:hAnsi="Times"/>
        </w:rPr>
        <w:t xml:space="preserve"> nobel</w:t>
      </w:r>
      <w:r>
        <w:rPr>
          <w:rFonts w:ascii="Times" w:hAnsi="Times"/>
        </w:rPr>
        <w:t xml:space="preserve">. </w:t>
      </w:r>
    </w:p>
    <w:p w14:paraId="2C997D58" w14:textId="77777777" w:rsidR="00991F0F" w:rsidRPr="00E81844" w:rsidRDefault="00991F0F" w:rsidP="00991F0F">
      <w:pPr>
        <w:pStyle w:val="Prrafodelista"/>
        <w:tabs>
          <w:tab w:val="right" w:pos="8498"/>
        </w:tabs>
        <w:rPr>
          <w:rFonts w:ascii="Times" w:hAnsi="Times"/>
        </w:rPr>
      </w:pPr>
    </w:p>
    <w:p w14:paraId="176A72BC" w14:textId="77777777" w:rsidR="00991F0F" w:rsidRDefault="00991F0F" w:rsidP="00991F0F">
      <w:pPr>
        <w:tabs>
          <w:tab w:val="right" w:pos="8498"/>
        </w:tabs>
        <w:rPr>
          <w:rFonts w:ascii="Times" w:hAnsi="Times"/>
        </w:rPr>
      </w:pPr>
      <w:r>
        <w:rPr>
          <w:rFonts w:ascii="Times" w:hAnsi="Times"/>
        </w:rPr>
        <w:t xml:space="preserve">A su vez, el enunciado </w:t>
      </w:r>
      <w:r w:rsidRPr="00E81844">
        <w:rPr>
          <w:rFonts w:ascii="Times" w:hAnsi="Times"/>
          <w:i/>
        </w:rPr>
        <w:t>con qué</w:t>
      </w:r>
      <w:r w:rsidRPr="000E729C">
        <w:rPr>
          <w:rFonts w:ascii="Times" w:hAnsi="Times"/>
        </w:rPr>
        <w:t xml:space="preserve">, </w:t>
      </w:r>
      <w:r>
        <w:rPr>
          <w:rFonts w:ascii="Times" w:hAnsi="Times"/>
        </w:rPr>
        <w:t xml:space="preserve">a diferencia de los anteriores, está constituido por la preposición </w:t>
      </w:r>
      <w:r w:rsidRPr="006C7A7A">
        <w:rPr>
          <w:rFonts w:ascii="Times" w:hAnsi="Times"/>
          <w:i/>
        </w:rPr>
        <w:t xml:space="preserve">con </w:t>
      </w:r>
      <w:r>
        <w:rPr>
          <w:rFonts w:ascii="Times" w:hAnsi="Times"/>
        </w:rPr>
        <w:t xml:space="preserve">y el interrogativo o exclamativo </w:t>
      </w:r>
      <w:r w:rsidRPr="006C7A7A">
        <w:rPr>
          <w:rFonts w:ascii="Times" w:hAnsi="Times"/>
          <w:i/>
        </w:rPr>
        <w:t>qué</w:t>
      </w:r>
      <w:r>
        <w:rPr>
          <w:rFonts w:ascii="Times" w:hAnsi="Times"/>
        </w:rPr>
        <w:t xml:space="preserve"> y puede aparecer tanto en oraciones interrogativas o exclamativas directas, como en oraciones interrogativas o exclamativas indirectas. En este sentido, es útil recordar que el interrogativo o exclamativo </w:t>
      </w:r>
      <w:r w:rsidRPr="006C7A7A">
        <w:rPr>
          <w:rFonts w:ascii="Times" w:hAnsi="Times"/>
          <w:i/>
        </w:rPr>
        <w:t>qué</w:t>
      </w:r>
      <w:r>
        <w:rPr>
          <w:rFonts w:ascii="Times" w:hAnsi="Times"/>
        </w:rPr>
        <w:t xml:space="preserve"> siempre es tónico y lleva tilde. </w:t>
      </w:r>
      <w:r>
        <w:rPr>
          <w:rFonts w:ascii="Times" w:hAnsi="Times"/>
          <w:i/>
        </w:rPr>
        <w:t xml:space="preserve"> </w:t>
      </w:r>
    </w:p>
    <w:p w14:paraId="69C06100" w14:textId="77777777" w:rsidR="00991F0F" w:rsidRDefault="00991F0F" w:rsidP="00991F0F">
      <w:pPr>
        <w:tabs>
          <w:tab w:val="right" w:pos="8498"/>
        </w:tabs>
        <w:rPr>
          <w:rFonts w:ascii="Times" w:hAnsi="Times"/>
          <w:i/>
        </w:rPr>
      </w:pPr>
    </w:p>
    <w:p w14:paraId="14561A83" w14:textId="054E924F" w:rsidR="00991F0F" w:rsidRPr="00091F20" w:rsidRDefault="00991F0F" w:rsidP="00991F0F">
      <w:pPr>
        <w:tabs>
          <w:tab w:val="right" w:pos="8498"/>
        </w:tabs>
        <w:rPr>
          <w:rFonts w:ascii="Times" w:hAnsi="Times"/>
          <w:b/>
          <w:i/>
        </w:rPr>
      </w:pPr>
      <w:r>
        <w:rPr>
          <w:rFonts w:ascii="Times" w:hAnsi="Times"/>
        </w:rPr>
        <w:t>Por último, no olvides que la locución</w:t>
      </w:r>
      <w:r w:rsidRPr="00E81844">
        <w:rPr>
          <w:rFonts w:ascii="Times" w:hAnsi="Times"/>
          <w:i/>
        </w:rPr>
        <w:t xml:space="preserve"> conque</w:t>
      </w:r>
      <w:r>
        <w:rPr>
          <w:rFonts w:ascii="Times" w:hAnsi="Times"/>
          <w:b/>
          <w:i/>
        </w:rPr>
        <w:t xml:space="preserve"> </w:t>
      </w:r>
      <w:r>
        <w:rPr>
          <w:rFonts w:ascii="Times" w:hAnsi="Times"/>
        </w:rPr>
        <w:t xml:space="preserve">expresa consecuencia y puede remplazarse por los enunciados </w:t>
      </w:r>
      <w:r w:rsidRPr="003638FF">
        <w:rPr>
          <w:rFonts w:ascii="Times" w:hAnsi="Times"/>
          <w:i/>
        </w:rPr>
        <w:t>así que</w:t>
      </w:r>
      <w:r>
        <w:rPr>
          <w:rFonts w:ascii="Times" w:hAnsi="Times"/>
        </w:rPr>
        <w:t xml:space="preserve">, </w:t>
      </w:r>
      <w:r w:rsidRPr="003638FF">
        <w:rPr>
          <w:rFonts w:ascii="Times" w:hAnsi="Times"/>
          <w:i/>
        </w:rPr>
        <w:t>de modo que</w:t>
      </w:r>
      <w:r>
        <w:rPr>
          <w:rFonts w:ascii="Times" w:hAnsi="Times"/>
        </w:rPr>
        <w:t xml:space="preserve">, en cambio, la locución </w:t>
      </w:r>
      <w:r w:rsidRPr="00E81844">
        <w:rPr>
          <w:rFonts w:ascii="Times" w:hAnsi="Times"/>
          <w:i/>
        </w:rPr>
        <w:t>con qué</w:t>
      </w:r>
      <w:r>
        <w:rPr>
          <w:rFonts w:ascii="Times" w:hAnsi="Times"/>
        </w:rPr>
        <w:t xml:space="preserve"> puede remplazarse por los enunciados: </w:t>
      </w:r>
      <w:r w:rsidRPr="009279FA">
        <w:rPr>
          <w:rFonts w:ascii="Times" w:hAnsi="Times"/>
          <w:i/>
        </w:rPr>
        <w:t>con el cual</w:t>
      </w:r>
      <w:r>
        <w:rPr>
          <w:rFonts w:ascii="Times" w:hAnsi="Times"/>
        </w:rPr>
        <w:t xml:space="preserve">, </w:t>
      </w:r>
      <w:r>
        <w:rPr>
          <w:rFonts w:ascii="Times" w:hAnsi="Times"/>
          <w:i/>
        </w:rPr>
        <w:t>con la cual</w:t>
      </w:r>
      <w:r>
        <w:rPr>
          <w:rFonts w:ascii="Times" w:hAnsi="Times"/>
        </w:rPr>
        <w:t xml:space="preserve"> y sus plurales. Además, ten en cuenta que el enunciado </w:t>
      </w:r>
      <w:r w:rsidRPr="00E81844">
        <w:rPr>
          <w:rFonts w:ascii="Times" w:hAnsi="Times"/>
          <w:i/>
        </w:rPr>
        <w:t>con qué</w:t>
      </w:r>
      <w:r>
        <w:rPr>
          <w:rFonts w:ascii="Times" w:hAnsi="Times"/>
          <w:b/>
          <w:i/>
        </w:rPr>
        <w:t xml:space="preserve"> </w:t>
      </w:r>
      <w:r>
        <w:rPr>
          <w:rFonts w:ascii="Times" w:hAnsi="Times"/>
        </w:rPr>
        <w:t xml:space="preserve">se utiliza en las preguntas, mientras que el enunciado </w:t>
      </w:r>
      <w:r w:rsidRPr="00E81844">
        <w:rPr>
          <w:rFonts w:ascii="Times" w:hAnsi="Times"/>
          <w:i/>
        </w:rPr>
        <w:t>con que</w:t>
      </w:r>
      <w:r>
        <w:rPr>
          <w:rFonts w:ascii="Times" w:hAnsi="Times"/>
        </w:rPr>
        <w:t xml:space="preserve"> en exclamaciones. </w:t>
      </w:r>
    </w:p>
    <w:p w14:paraId="4643E171" w14:textId="77777777" w:rsidR="00991F0F" w:rsidRDefault="00991F0F" w:rsidP="00991F0F">
      <w:pPr>
        <w:tabs>
          <w:tab w:val="right" w:pos="8498"/>
        </w:tabs>
        <w:rPr>
          <w:rFonts w:ascii="Times" w:hAnsi="Times"/>
          <w:b/>
        </w:rPr>
      </w:pPr>
    </w:p>
    <w:tbl>
      <w:tblPr>
        <w:tblStyle w:val="Tablaconcuadrcula"/>
        <w:tblW w:w="0" w:type="auto"/>
        <w:tblLook w:val="04A0" w:firstRow="1" w:lastRow="0" w:firstColumn="1" w:lastColumn="0" w:noHBand="0" w:noVBand="1"/>
      </w:tblPr>
      <w:tblGrid>
        <w:gridCol w:w="2518"/>
        <w:gridCol w:w="6515"/>
      </w:tblGrid>
      <w:tr w:rsidR="00991F0F" w:rsidRPr="005D1738" w14:paraId="0683FFBD" w14:textId="77777777" w:rsidTr="006B447F">
        <w:tc>
          <w:tcPr>
            <w:tcW w:w="9033" w:type="dxa"/>
            <w:gridSpan w:val="2"/>
            <w:shd w:val="clear" w:color="auto" w:fill="000000" w:themeFill="text1"/>
          </w:tcPr>
          <w:p w14:paraId="352C7B53" w14:textId="77777777" w:rsidR="00991F0F" w:rsidRPr="005D1738" w:rsidRDefault="00991F0F" w:rsidP="006B447F">
            <w:pPr>
              <w:jc w:val="center"/>
              <w:rPr>
                <w:rFonts w:ascii="Times New Roman" w:hAnsi="Times New Roman"/>
                <w:b/>
                <w:color w:val="FFFFFF" w:themeColor="background1"/>
              </w:rPr>
            </w:pPr>
            <w:r w:rsidRPr="005D1738">
              <w:rPr>
                <w:rFonts w:ascii="Times New Roman" w:hAnsi="Times New Roman"/>
                <w:b/>
                <w:color w:val="FFFFFF" w:themeColor="background1"/>
              </w:rPr>
              <w:t>Practica</w:t>
            </w:r>
            <w:r>
              <w:rPr>
                <w:rFonts w:ascii="Times New Roman" w:hAnsi="Times New Roman"/>
                <w:b/>
                <w:color w:val="FFFFFF" w:themeColor="background1"/>
              </w:rPr>
              <w:t xml:space="preserve"> (recurso de ejercitación)</w:t>
            </w:r>
          </w:p>
        </w:tc>
      </w:tr>
      <w:tr w:rsidR="00991F0F" w14:paraId="5B75BACF" w14:textId="77777777" w:rsidTr="006B447F">
        <w:tc>
          <w:tcPr>
            <w:tcW w:w="2518" w:type="dxa"/>
          </w:tcPr>
          <w:p w14:paraId="10F6AE4F" w14:textId="77777777" w:rsidR="00991F0F" w:rsidRPr="00053744" w:rsidRDefault="00991F0F" w:rsidP="006B447F">
            <w:pPr>
              <w:rPr>
                <w:rFonts w:ascii="Times New Roman" w:hAnsi="Times New Roman"/>
                <w:b/>
                <w:color w:val="000000"/>
                <w:sz w:val="18"/>
                <w:szCs w:val="18"/>
              </w:rPr>
            </w:pPr>
            <w:r>
              <w:rPr>
                <w:rFonts w:ascii="Times New Roman" w:hAnsi="Times New Roman"/>
                <w:b/>
                <w:color w:val="000000"/>
                <w:sz w:val="18"/>
                <w:szCs w:val="18"/>
              </w:rPr>
              <w:lastRenderedPageBreak/>
              <w:t>Código</w:t>
            </w:r>
          </w:p>
        </w:tc>
        <w:tc>
          <w:tcPr>
            <w:tcW w:w="6515" w:type="dxa"/>
          </w:tcPr>
          <w:p w14:paraId="6289CC76" w14:textId="77777777" w:rsidR="00991F0F" w:rsidRPr="00053744" w:rsidRDefault="00991F0F" w:rsidP="006B447F">
            <w:pPr>
              <w:rPr>
                <w:rFonts w:ascii="Times New Roman" w:hAnsi="Times New Roman"/>
                <w:b/>
                <w:color w:val="000000"/>
                <w:sz w:val="18"/>
                <w:szCs w:val="18"/>
              </w:rPr>
            </w:pPr>
            <w:r>
              <w:rPr>
                <w:rFonts w:ascii="Times New Roman" w:hAnsi="Times New Roman"/>
                <w:color w:val="000000"/>
              </w:rPr>
              <w:t>LE_10_05_CO_REC160</w:t>
            </w:r>
          </w:p>
        </w:tc>
      </w:tr>
      <w:tr w:rsidR="00991F0F" w14:paraId="124646F4" w14:textId="77777777" w:rsidTr="006B447F">
        <w:tc>
          <w:tcPr>
            <w:tcW w:w="2518" w:type="dxa"/>
          </w:tcPr>
          <w:p w14:paraId="4E8C7F46" w14:textId="77777777" w:rsidR="00991F0F" w:rsidRDefault="00991F0F" w:rsidP="006B447F">
            <w:pPr>
              <w:rPr>
                <w:rFonts w:ascii="Times New Roman" w:hAnsi="Times New Roman"/>
                <w:color w:val="000000"/>
              </w:rPr>
            </w:pPr>
            <w:r>
              <w:rPr>
                <w:rFonts w:ascii="Times New Roman" w:hAnsi="Times New Roman"/>
                <w:b/>
                <w:color w:val="000000"/>
                <w:sz w:val="18"/>
                <w:szCs w:val="18"/>
              </w:rPr>
              <w:t>Título</w:t>
            </w:r>
          </w:p>
        </w:tc>
        <w:tc>
          <w:tcPr>
            <w:tcW w:w="6515" w:type="dxa"/>
          </w:tcPr>
          <w:p w14:paraId="7EFB85BB" w14:textId="77777777" w:rsidR="00991F0F" w:rsidRDefault="00991F0F" w:rsidP="006B447F">
            <w:pPr>
              <w:rPr>
                <w:rFonts w:ascii="Times New Roman" w:hAnsi="Times New Roman"/>
                <w:color w:val="000000"/>
              </w:rPr>
            </w:pPr>
            <w:r w:rsidRPr="0033269E">
              <w:rPr>
                <w:rFonts w:ascii="Times New Roman" w:hAnsi="Times New Roman"/>
                <w:color w:val="000000"/>
                <w:lang w:val="es-CO"/>
              </w:rPr>
              <w:t>Selecciona la palabra multiforme adecuada</w:t>
            </w:r>
          </w:p>
        </w:tc>
      </w:tr>
      <w:tr w:rsidR="00991F0F" w14:paraId="415C0561" w14:textId="77777777" w:rsidTr="006B447F">
        <w:tc>
          <w:tcPr>
            <w:tcW w:w="2518" w:type="dxa"/>
          </w:tcPr>
          <w:p w14:paraId="2D1CC766" w14:textId="77777777" w:rsidR="00991F0F" w:rsidRDefault="00991F0F" w:rsidP="006B447F">
            <w:pPr>
              <w:rPr>
                <w:rFonts w:ascii="Times New Roman" w:hAnsi="Times New Roman"/>
                <w:color w:val="000000"/>
              </w:rPr>
            </w:pPr>
            <w:r w:rsidRPr="00053744">
              <w:rPr>
                <w:rFonts w:ascii="Times New Roman" w:hAnsi="Times New Roman"/>
                <w:b/>
                <w:color w:val="000000"/>
                <w:sz w:val="18"/>
                <w:szCs w:val="18"/>
              </w:rPr>
              <w:t>Descripción</w:t>
            </w:r>
          </w:p>
        </w:tc>
        <w:tc>
          <w:tcPr>
            <w:tcW w:w="6515" w:type="dxa"/>
          </w:tcPr>
          <w:p w14:paraId="441A55D8" w14:textId="77777777" w:rsidR="00991F0F" w:rsidRDefault="00991F0F" w:rsidP="006B447F">
            <w:pPr>
              <w:rPr>
                <w:rFonts w:ascii="Times New Roman" w:hAnsi="Times New Roman"/>
                <w:color w:val="000000"/>
              </w:rPr>
            </w:pPr>
            <w:r w:rsidRPr="0033269E">
              <w:rPr>
                <w:rFonts w:ascii="Times New Roman" w:hAnsi="Times New Roman"/>
                <w:color w:val="000000"/>
                <w:lang w:val="es-CO"/>
              </w:rPr>
              <w:t>Actividad para ejercitar el uso de palabras con varias formas</w:t>
            </w:r>
          </w:p>
        </w:tc>
      </w:tr>
    </w:tbl>
    <w:p w14:paraId="02471FC7" w14:textId="77777777" w:rsidR="00991F0F" w:rsidRPr="0033269E" w:rsidRDefault="00991F0F" w:rsidP="00991F0F">
      <w:pPr>
        <w:tabs>
          <w:tab w:val="right" w:pos="8498"/>
        </w:tabs>
        <w:rPr>
          <w:rFonts w:ascii="Times" w:hAnsi="Times"/>
          <w:b/>
        </w:rPr>
      </w:pPr>
    </w:p>
    <w:p w14:paraId="7D9AB7FB" w14:textId="77777777" w:rsidR="00991F0F" w:rsidRPr="00E81844" w:rsidRDefault="00991F0F" w:rsidP="00991F0F">
      <w:pPr>
        <w:tabs>
          <w:tab w:val="right" w:pos="8498"/>
        </w:tabs>
        <w:rPr>
          <w:rFonts w:ascii="Times" w:hAnsi="Times"/>
          <w:b/>
        </w:rPr>
      </w:pPr>
      <w:r>
        <w:rPr>
          <w:rFonts w:ascii="Times" w:hAnsi="Times"/>
          <w:b/>
          <w:highlight w:val="yellow"/>
        </w:rPr>
        <w:t>[SECCIÓN 2</w:t>
      </w:r>
      <w:r w:rsidRPr="00A05D40">
        <w:rPr>
          <w:rFonts w:ascii="Times" w:hAnsi="Times"/>
          <w:b/>
          <w:highlight w:val="yellow"/>
        </w:rPr>
        <w:t>]</w:t>
      </w:r>
      <w:r>
        <w:rPr>
          <w:rFonts w:ascii="Times" w:hAnsi="Times"/>
        </w:rPr>
        <w:t xml:space="preserve"> </w:t>
      </w:r>
      <w:r w:rsidRPr="00751FA1">
        <w:rPr>
          <w:rFonts w:ascii="Times" w:hAnsi="Times"/>
          <w:b/>
          <w:lang w:val="es-CO"/>
        </w:rPr>
        <w:t>4.5 Consolidación</w:t>
      </w:r>
    </w:p>
    <w:p w14:paraId="33911C36" w14:textId="77777777" w:rsidR="00991F0F" w:rsidRPr="00E81844" w:rsidRDefault="00991F0F" w:rsidP="00991F0F">
      <w:pPr>
        <w:spacing w:after="200"/>
        <w:rPr>
          <w:rFonts w:ascii="Times New Roman" w:eastAsia="Batang" w:hAnsi="Times New Roman"/>
        </w:rPr>
      </w:pPr>
      <w:r>
        <w:rPr>
          <w:rFonts w:ascii="Times New Roman" w:eastAsia="Batang" w:hAnsi="Times New Roman"/>
        </w:rPr>
        <w:t>Actividad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991F0F" w:rsidRPr="005D1738" w14:paraId="0E1B3A33" w14:textId="77777777" w:rsidTr="006B447F">
        <w:tc>
          <w:tcPr>
            <w:tcW w:w="9033" w:type="dxa"/>
            <w:gridSpan w:val="2"/>
            <w:shd w:val="clear" w:color="auto" w:fill="000000" w:themeFill="text1"/>
          </w:tcPr>
          <w:p w14:paraId="60F4101E" w14:textId="77777777" w:rsidR="00991F0F" w:rsidRPr="005D1738" w:rsidRDefault="00991F0F" w:rsidP="006B447F">
            <w:pPr>
              <w:jc w:val="center"/>
              <w:rPr>
                <w:rFonts w:ascii="Times New Roman" w:hAnsi="Times New Roman"/>
                <w:b/>
                <w:color w:val="FFFFFF" w:themeColor="background1"/>
              </w:rPr>
            </w:pPr>
            <w:r w:rsidRPr="005D1738">
              <w:rPr>
                <w:rFonts w:ascii="Times New Roman" w:hAnsi="Times New Roman"/>
                <w:b/>
                <w:color w:val="FFFFFF" w:themeColor="background1"/>
              </w:rPr>
              <w:t>Practica</w:t>
            </w:r>
            <w:r>
              <w:rPr>
                <w:rFonts w:ascii="Times New Roman" w:hAnsi="Times New Roman"/>
                <w:b/>
                <w:color w:val="FFFFFF" w:themeColor="background1"/>
              </w:rPr>
              <w:t xml:space="preserve"> (recurso de ejercitación)</w:t>
            </w:r>
          </w:p>
        </w:tc>
      </w:tr>
      <w:tr w:rsidR="00991F0F" w14:paraId="44C4AE89" w14:textId="77777777" w:rsidTr="006B447F">
        <w:tc>
          <w:tcPr>
            <w:tcW w:w="2518" w:type="dxa"/>
          </w:tcPr>
          <w:p w14:paraId="45946E33" w14:textId="77777777" w:rsidR="00991F0F" w:rsidRPr="00053744" w:rsidRDefault="00991F0F" w:rsidP="006B447F">
            <w:pPr>
              <w:rPr>
                <w:rFonts w:ascii="Times New Roman" w:hAnsi="Times New Roman"/>
                <w:b/>
                <w:color w:val="000000"/>
                <w:sz w:val="18"/>
                <w:szCs w:val="18"/>
              </w:rPr>
            </w:pPr>
            <w:r>
              <w:rPr>
                <w:rFonts w:ascii="Times New Roman" w:hAnsi="Times New Roman"/>
                <w:b/>
                <w:color w:val="000000"/>
                <w:sz w:val="18"/>
                <w:szCs w:val="18"/>
              </w:rPr>
              <w:t>Código</w:t>
            </w:r>
          </w:p>
        </w:tc>
        <w:tc>
          <w:tcPr>
            <w:tcW w:w="6515" w:type="dxa"/>
          </w:tcPr>
          <w:p w14:paraId="6A5472CA" w14:textId="77777777" w:rsidR="00991F0F" w:rsidRPr="00053744" w:rsidRDefault="00991F0F" w:rsidP="006B447F">
            <w:pPr>
              <w:rPr>
                <w:rFonts w:ascii="Times New Roman" w:hAnsi="Times New Roman"/>
                <w:b/>
                <w:color w:val="000000"/>
                <w:sz w:val="18"/>
                <w:szCs w:val="18"/>
              </w:rPr>
            </w:pPr>
            <w:r>
              <w:rPr>
                <w:rFonts w:ascii="Times New Roman" w:hAnsi="Times New Roman"/>
                <w:color w:val="000000"/>
              </w:rPr>
              <w:t>LE_10_05_CO_REC170</w:t>
            </w:r>
          </w:p>
        </w:tc>
      </w:tr>
      <w:tr w:rsidR="00991F0F" w14:paraId="69A776B0" w14:textId="77777777" w:rsidTr="006B447F">
        <w:tc>
          <w:tcPr>
            <w:tcW w:w="2518" w:type="dxa"/>
          </w:tcPr>
          <w:p w14:paraId="4868A0F9" w14:textId="77777777" w:rsidR="00991F0F" w:rsidRDefault="00991F0F" w:rsidP="006B447F">
            <w:pPr>
              <w:rPr>
                <w:rFonts w:ascii="Times New Roman" w:hAnsi="Times New Roman"/>
                <w:color w:val="000000"/>
              </w:rPr>
            </w:pPr>
            <w:r>
              <w:rPr>
                <w:rFonts w:ascii="Times New Roman" w:hAnsi="Times New Roman"/>
                <w:b/>
                <w:color w:val="000000"/>
                <w:sz w:val="18"/>
                <w:szCs w:val="18"/>
              </w:rPr>
              <w:t>Título</w:t>
            </w:r>
          </w:p>
        </w:tc>
        <w:tc>
          <w:tcPr>
            <w:tcW w:w="6515" w:type="dxa"/>
          </w:tcPr>
          <w:p w14:paraId="70F45D2D" w14:textId="77777777" w:rsidR="00991F0F" w:rsidRDefault="00991F0F" w:rsidP="006B447F">
            <w:pPr>
              <w:rPr>
                <w:rFonts w:ascii="Times New Roman" w:hAnsi="Times New Roman"/>
                <w:color w:val="000000"/>
              </w:rPr>
            </w:pPr>
            <w:r w:rsidRPr="00751FA1">
              <w:rPr>
                <w:rFonts w:ascii="Times New Roman" w:hAnsi="Times New Roman"/>
                <w:color w:val="000000"/>
                <w:lang w:val="es-CO"/>
              </w:rPr>
              <w:t>Refuerza tu aprendizaje: Las palabras multiformes</w:t>
            </w:r>
          </w:p>
        </w:tc>
      </w:tr>
      <w:tr w:rsidR="00991F0F" w14:paraId="140A5F84" w14:textId="77777777" w:rsidTr="006B447F">
        <w:tc>
          <w:tcPr>
            <w:tcW w:w="2518" w:type="dxa"/>
          </w:tcPr>
          <w:p w14:paraId="58813B24" w14:textId="77777777" w:rsidR="00991F0F" w:rsidRDefault="00991F0F" w:rsidP="006B447F">
            <w:pPr>
              <w:rPr>
                <w:rFonts w:ascii="Times New Roman" w:hAnsi="Times New Roman"/>
                <w:color w:val="000000"/>
              </w:rPr>
            </w:pPr>
            <w:r w:rsidRPr="00053744">
              <w:rPr>
                <w:rFonts w:ascii="Times New Roman" w:hAnsi="Times New Roman"/>
                <w:b/>
                <w:color w:val="000000"/>
                <w:sz w:val="18"/>
                <w:szCs w:val="18"/>
              </w:rPr>
              <w:t>Descripción</w:t>
            </w:r>
          </w:p>
        </w:tc>
        <w:tc>
          <w:tcPr>
            <w:tcW w:w="6515" w:type="dxa"/>
          </w:tcPr>
          <w:p w14:paraId="70C6C1EC" w14:textId="77777777" w:rsidR="00991F0F" w:rsidRDefault="00991F0F" w:rsidP="006B447F">
            <w:pPr>
              <w:rPr>
                <w:rFonts w:ascii="Times New Roman" w:hAnsi="Times New Roman"/>
                <w:color w:val="000000"/>
              </w:rPr>
            </w:pPr>
            <w:r w:rsidRPr="00751FA1">
              <w:rPr>
                <w:rFonts w:ascii="Times New Roman" w:hAnsi="Times New Roman"/>
                <w:color w:val="000000"/>
                <w:lang w:val="es-CO"/>
              </w:rPr>
              <w:t>Actividad para afianzar los contenidos sobre las palabras con varias formas</w:t>
            </w:r>
          </w:p>
        </w:tc>
      </w:tr>
    </w:tbl>
    <w:p w14:paraId="6CFF0A44" w14:textId="77777777" w:rsidR="00991F0F" w:rsidRDefault="00991F0F" w:rsidP="00991F0F">
      <w:pPr>
        <w:tabs>
          <w:tab w:val="right" w:pos="8498"/>
        </w:tabs>
        <w:rPr>
          <w:rFonts w:ascii="Times" w:hAnsi="Times"/>
        </w:rPr>
      </w:pPr>
    </w:p>
    <w:p w14:paraId="39E295AD" w14:textId="77777777" w:rsidR="00C534CC" w:rsidRPr="00F758C9" w:rsidRDefault="00C534CC" w:rsidP="00C534CC">
      <w:pPr>
        <w:rPr>
          <w:rFonts w:ascii="Times New Roman" w:hAnsi="Times New Roman"/>
          <w:b/>
        </w:rPr>
      </w:pPr>
      <w:r w:rsidRPr="00EB500E">
        <w:rPr>
          <w:rFonts w:ascii="Times New Roman" w:hAnsi="Times New Roman"/>
          <w:b/>
          <w:highlight w:val="yellow"/>
          <w:lang w:val="es-CO"/>
        </w:rPr>
        <w:t>[SECCIÓN 1]</w:t>
      </w:r>
      <w:r w:rsidRPr="00EB500E">
        <w:rPr>
          <w:rFonts w:ascii="Times New Roman" w:hAnsi="Times New Roman"/>
          <w:b/>
          <w:lang w:val="es-CO"/>
        </w:rPr>
        <w:t xml:space="preserve"> </w:t>
      </w:r>
      <w:r>
        <w:rPr>
          <w:rFonts w:ascii="Times New Roman" w:hAnsi="Times New Roman"/>
          <w:b/>
        </w:rPr>
        <w:t>5 Lectura c</w:t>
      </w:r>
      <w:r w:rsidRPr="00F758C9">
        <w:rPr>
          <w:rFonts w:ascii="Times New Roman" w:hAnsi="Times New Roman"/>
          <w:b/>
        </w:rPr>
        <w:t>rítica: la monografía</w:t>
      </w:r>
    </w:p>
    <w:p w14:paraId="4494EF2E" w14:textId="77777777" w:rsidR="00C534CC" w:rsidRDefault="00C534CC" w:rsidP="00C534CC">
      <w:pPr>
        <w:rPr>
          <w:rFonts w:ascii="Times New Roman" w:hAnsi="Times New Roman"/>
          <w:b/>
        </w:rPr>
      </w:pPr>
    </w:p>
    <w:p w14:paraId="20A88FAE" w14:textId="324F9B12" w:rsidR="00C534CC" w:rsidRPr="004A4692" w:rsidRDefault="00C534CC" w:rsidP="00C534CC">
      <w:pPr>
        <w:rPr>
          <w:rFonts w:ascii="Times New Roman" w:hAnsi="Times New Roman"/>
        </w:rPr>
      </w:pPr>
      <w:r>
        <w:rPr>
          <w:rFonts w:ascii="Times New Roman" w:hAnsi="Times New Roman"/>
        </w:rPr>
        <w:t xml:space="preserve">Imagina que eres un investigador en cualquier rama de las ciencias humanas o naturales y </w:t>
      </w:r>
      <w:ins w:id="96" w:author="Admincmovil" w:date="2016-06-24T17:49:00Z">
        <w:r w:rsidR="00B2195D">
          <w:rPr>
            <w:rFonts w:ascii="Times New Roman" w:hAnsi="Times New Roman"/>
          </w:rPr>
          <w:t xml:space="preserve">has </w:t>
        </w:r>
      </w:ins>
      <w:r>
        <w:rPr>
          <w:rFonts w:ascii="Times New Roman" w:hAnsi="Times New Roman"/>
        </w:rPr>
        <w:t xml:space="preserve">llevado a cabo una </w:t>
      </w:r>
      <w:r w:rsidRPr="00671238">
        <w:rPr>
          <w:rFonts w:ascii="Times New Roman" w:hAnsi="Times New Roman"/>
          <w:b/>
        </w:rPr>
        <w:t>investigación profunda</w:t>
      </w:r>
      <w:r>
        <w:rPr>
          <w:rFonts w:ascii="Times New Roman" w:hAnsi="Times New Roman"/>
        </w:rPr>
        <w:t xml:space="preserve"> sobre un tema específico. ¿Cómo podrías presentar de manera rigurosa y exhaustiva el desarrollo y las conclusiones de tu estudio al resto de la comunidad científica? ¿Cuáles serían las principales cualidades de un </w:t>
      </w:r>
      <w:r w:rsidRPr="00544DCE">
        <w:rPr>
          <w:rFonts w:ascii="Times New Roman" w:hAnsi="Times New Roman"/>
          <w:b/>
        </w:rPr>
        <w:t>texto</w:t>
      </w:r>
      <w:r>
        <w:rPr>
          <w:rFonts w:ascii="Times New Roman" w:hAnsi="Times New Roman"/>
        </w:rPr>
        <w:t xml:space="preserve"> que te sirviera para socializar tu investigación?</w:t>
      </w:r>
    </w:p>
    <w:p w14:paraId="7D9CC320" w14:textId="77777777" w:rsidR="00C534CC" w:rsidRPr="00F758C9" w:rsidRDefault="00C534CC" w:rsidP="00C534CC">
      <w:pPr>
        <w:rPr>
          <w:rFonts w:ascii="Times New Roman" w:hAnsi="Times New Roman"/>
          <w:b/>
        </w:rPr>
      </w:pPr>
    </w:p>
    <w:p w14:paraId="01F69652" w14:textId="77777777" w:rsidR="00C534CC" w:rsidRDefault="00C534CC" w:rsidP="00C534CC">
      <w:pPr>
        <w:rPr>
          <w:rFonts w:ascii="Times New Roman" w:hAnsi="Times New Roman"/>
        </w:rPr>
      </w:pPr>
      <w:r>
        <w:rPr>
          <w:rFonts w:ascii="Times New Roman" w:hAnsi="Times New Roman"/>
        </w:rPr>
        <w:t xml:space="preserve">Mediante una monografía se presenta de forma </w:t>
      </w:r>
      <w:r w:rsidRPr="00671238">
        <w:rPr>
          <w:rFonts w:ascii="Times New Roman" w:hAnsi="Times New Roman"/>
          <w:b/>
        </w:rPr>
        <w:t>escrita</w:t>
      </w:r>
      <w:r>
        <w:rPr>
          <w:rFonts w:ascii="Times New Roman" w:hAnsi="Times New Roman"/>
        </w:rPr>
        <w:t xml:space="preserve">, </w:t>
      </w:r>
      <w:r w:rsidRPr="00671238">
        <w:rPr>
          <w:rFonts w:ascii="Times New Roman" w:hAnsi="Times New Roman"/>
          <w:b/>
        </w:rPr>
        <w:t>sistemática</w:t>
      </w:r>
      <w:r>
        <w:rPr>
          <w:rFonts w:ascii="Times New Roman" w:hAnsi="Times New Roman"/>
        </w:rPr>
        <w:t xml:space="preserve"> y </w:t>
      </w:r>
      <w:r w:rsidRPr="00671238">
        <w:rPr>
          <w:rFonts w:ascii="Times New Roman" w:hAnsi="Times New Roman"/>
          <w:b/>
        </w:rPr>
        <w:t>completa</w:t>
      </w:r>
      <w:r>
        <w:rPr>
          <w:rFonts w:ascii="Times New Roman" w:hAnsi="Times New Roman"/>
        </w:rPr>
        <w:t xml:space="preserve"> el tratamiento de un tema particular en el campo académico y científico. Por lo tanto, se trata de una clase de texto que requiere cuidado y trabajo, pues debe contar con </w:t>
      </w:r>
      <w:r w:rsidRPr="008D312D">
        <w:rPr>
          <w:rFonts w:ascii="Times New Roman" w:hAnsi="Times New Roman"/>
        </w:rPr>
        <w:t>una extensión mínima, presentar estudios pormenorizados y varias perspectivas o ángulos de la ma</w:t>
      </w:r>
      <w:r>
        <w:rPr>
          <w:rFonts w:ascii="Times New Roman" w:hAnsi="Times New Roman"/>
        </w:rPr>
        <w:t xml:space="preserve">teria tratada, así como una </w:t>
      </w:r>
      <w:r w:rsidRPr="008D312D">
        <w:rPr>
          <w:rFonts w:ascii="Times New Roman" w:hAnsi="Times New Roman"/>
        </w:rPr>
        <w:t>metodología específica</w:t>
      </w:r>
      <w:r>
        <w:rPr>
          <w:rFonts w:ascii="Times New Roman" w:hAnsi="Times New Roman"/>
        </w:rPr>
        <w:t xml:space="preserve"> y un </w:t>
      </w:r>
      <w:r w:rsidRPr="008D312D">
        <w:rPr>
          <w:rFonts w:ascii="Times New Roman" w:hAnsi="Times New Roman"/>
        </w:rPr>
        <w:t>aporte significativo.</w:t>
      </w:r>
      <w:r>
        <w:rPr>
          <w:rFonts w:ascii="Times New Roman" w:hAnsi="Times New Roman"/>
        </w:rPr>
        <w:t xml:space="preserve"> </w:t>
      </w:r>
    </w:p>
    <w:p w14:paraId="6BF16648" w14:textId="77777777" w:rsidR="00C534CC" w:rsidRDefault="00C534CC" w:rsidP="00C534CC">
      <w:pPr>
        <w:rPr>
          <w:rFonts w:ascii="Times New Roman" w:hAnsi="Times New Roman"/>
        </w:rPr>
      </w:pPr>
    </w:p>
    <w:p w14:paraId="26EDD597" w14:textId="77777777" w:rsidR="00C534CC" w:rsidRDefault="00C534CC" w:rsidP="00C534CC">
      <w:pPr>
        <w:rPr>
          <w:rFonts w:ascii="Times New Roman" w:hAnsi="Times New Roman"/>
        </w:rPr>
      </w:pPr>
      <w:r>
        <w:rPr>
          <w:rFonts w:ascii="Times New Roman" w:hAnsi="Times New Roman"/>
        </w:rPr>
        <w:t>Pues bien, en esta sección estudiaremos las características de esta tipología textual, tipología que muy seguramente deberás utilizar en algún momento de tu vida universitaria o profesional.</w:t>
      </w:r>
    </w:p>
    <w:p w14:paraId="0D27CEF6" w14:textId="77777777" w:rsidR="00C534CC" w:rsidRPr="00F758C9" w:rsidRDefault="00C534CC" w:rsidP="00C534CC">
      <w:pPr>
        <w:rPr>
          <w:rFonts w:ascii="Times New Roman" w:hAnsi="Times New Roman"/>
          <w:b/>
        </w:rPr>
      </w:pPr>
    </w:p>
    <w:p w14:paraId="4B3B6352" w14:textId="77777777" w:rsidR="00C534CC" w:rsidRPr="00F758C9" w:rsidRDefault="00C534CC" w:rsidP="00C534CC">
      <w:pPr>
        <w:rPr>
          <w:rFonts w:ascii="Times New Roman" w:hAnsi="Times New Roman"/>
          <w:b/>
        </w:rPr>
      </w:pPr>
      <w:r>
        <w:rPr>
          <w:rFonts w:ascii="Times New Roman" w:hAnsi="Times New Roman"/>
          <w:b/>
          <w:highlight w:val="yellow"/>
          <w:lang w:val="es-CO"/>
        </w:rPr>
        <w:t>[SECCIÓN 2</w:t>
      </w:r>
      <w:r w:rsidRPr="00EB500E">
        <w:rPr>
          <w:rFonts w:ascii="Times New Roman" w:hAnsi="Times New Roman"/>
          <w:b/>
          <w:highlight w:val="yellow"/>
          <w:lang w:val="es-CO"/>
        </w:rPr>
        <w:t>]</w:t>
      </w:r>
      <w:r w:rsidRPr="00EB500E">
        <w:rPr>
          <w:rFonts w:ascii="Times New Roman" w:hAnsi="Times New Roman"/>
          <w:b/>
          <w:lang w:val="es-CO"/>
        </w:rPr>
        <w:t xml:space="preserve"> </w:t>
      </w:r>
      <w:r w:rsidRPr="00F758C9">
        <w:rPr>
          <w:rFonts w:ascii="Times New Roman" w:hAnsi="Times New Roman"/>
          <w:b/>
        </w:rPr>
        <w:t>5.1 La intención comunicativa de la monografía</w:t>
      </w:r>
    </w:p>
    <w:p w14:paraId="405E2438" w14:textId="77777777" w:rsidR="00C534CC" w:rsidRPr="00F758C9" w:rsidRDefault="00C534CC" w:rsidP="00C534CC">
      <w:pPr>
        <w:rPr>
          <w:rFonts w:ascii="Times New Roman" w:hAnsi="Times New Roman"/>
        </w:rPr>
      </w:pPr>
    </w:p>
    <w:p w14:paraId="76A0539A" w14:textId="32FCC81F" w:rsidR="00C534CC" w:rsidRDefault="00C534CC" w:rsidP="00C534CC">
      <w:pPr>
        <w:rPr>
          <w:rFonts w:ascii="Times New Roman" w:hAnsi="Times New Roman"/>
        </w:rPr>
      </w:pPr>
      <w:r>
        <w:rPr>
          <w:rFonts w:ascii="Times New Roman" w:hAnsi="Times New Roman"/>
        </w:rPr>
        <w:t xml:space="preserve">Aunque no es el único motivo por el cual alguien escribe una monografía, normalmente los graduandos universitarios, incluso los escolares, deben presentar un trabajo monográfico como </w:t>
      </w:r>
      <w:r w:rsidRPr="00544DCE">
        <w:rPr>
          <w:rFonts w:ascii="Times New Roman" w:hAnsi="Times New Roman"/>
          <w:b/>
        </w:rPr>
        <w:t>requisito de grado</w:t>
      </w:r>
      <w:r>
        <w:rPr>
          <w:rFonts w:ascii="Times New Roman" w:hAnsi="Times New Roman"/>
        </w:rPr>
        <w:t xml:space="preserve">. Tal requerimiento tradicional se concibe como una </w:t>
      </w:r>
      <w:r w:rsidRPr="00C7531A">
        <w:rPr>
          <w:rFonts w:ascii="Times New Roman" w:hAnsi="Times New Roman"/>
          <w:b/>
        </w:rPr>
        <w:t>prueba</w:t>
      </w:r>
      <w:r>
        <w:rPr>
          <w:rFonts w:ascii="Times New Roman" w:hAnsi="Times New Roman"/>
        </w:rPr>
        <w:t xml:space="preserve"> de las cualidades del graduando y tiene su origen en las prácticas educativas de la Edad Media, época en la que se fundaron las primeras universidades. </w:t>
      </w:r>
    </w:p>
    <w:p w14:paraId="7FB44449" w14:textId="77777777" w:rsidR="00C534CC"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534CC" w:rsidRPr="00F758C9" w14:paraId="16ED6252" w14:textId="77777777" w:rsidTr="006B447F">
        <w:tc>
          <w:tcPr>
            <w:tcW w:w="9033" w:type="dxa"/>
            <w:gridSpan w:val="2"/>
            <w:shd w:val="clear" w:color="auto" w:fill="0D0D0D" w:themeFill="text1" w:themeFillTint="F2"/>
          </w:tcPr>
          <w:p w14:paraId="41ACA2C6" w14:textId="77777777" w:rsidR="00C534CC" w:rsidRPr="00F758C9" w:rsidRDefault="00C534CC" w:rsidP="006B447F">
            <w:pPr>
              <w:jc w:val="center"/>
              <w:rPr>
                <w:rFonts w:ascii="Times New Roman" w:hAnsi="Times New Roman"/>
                <w:b/>
                <w:color w:val="FFFFFF" w:themeColor="background1"/>
              </w:rPr>
            </w:pPr>
            <w:r w:rsidRPr="00F758C9">
              <w:rPr>
                <w:rFonts w:ascii="Times New Roman" w:hAnsi="Times New Roman"/>
                <w:b/>
                <w:color w:val="FFFFFF" w:themeColor="background1"/>
              </w:rPr>
              <w:t>Imagen (fotografía, gráfica o ilustración)</w:t>
            </w:r>
          </w:p>
        </w:tc>
      </w:tr>
      <w:tr w:rsidR="00C534CC" w:rsidRPr="00F758C9" w14:paraId="5723A957" w14:textId="77777777" w:rsidTr="006B447F">
        <w:tc>
          <w:tcPr>
            <w:tcW w:w="2518" w:type="dxa"/>
          </w:tcPr>
          <w:p w14:paraId="2BE195D8" w14:textId="77777777" w:rsidR="00C534CC" w:rsidRPr="00F758C9" w:rsidRDefault="00C534CC" w:rsidP="006B447F">
            <w:pPr>
              <w:rPr>
                <w:rFonts w:ascii="Times New Roman" w:hAnsi="Times New Roman"/>
                <w:b/>
                <w:color w:val="000000"/>
              </w:rPr>
            </w:pPr>
            <w:r w:rsidRPr="00F758C9">
              <w:rPr>
                <w:rFonts w:ascii="Times New Roman" w:hAnsi="Times New Roman"/>
                <w:b/>
                <w:color w:val="000000"/>
              </w:rPr>
              <w:t>Código</w:t>
            </w:r>
          </w:p>
        </w:tc>
        <w:tc>
          <w:tcPr>
            <w:tcW w:w="6515" w:type="dxa"/>
          </w:tcPr>
          <w:p w14:paraId="083E3FD6" w14:textId="77777777" w:rsidR="00C534CC" w:rsidRPr="00F758C9" w:rsidRDefault="00C534CC" w:rsidP="006B447F">
            <w:pPr>
              <w:rPr>
                <w:rFonts w:ascii="Times New Roman" w:hAnsi="Times New Roman"/>
                <w:b/>
                <w:color w:val="000000"/>
              </w:rPr>
            </w:pPr>
            <w:r w:rsidRPr="00F758C9">
              <w:rPr>
                <w:rFonts w:ascii="Times New Roman" w:hAnsi="Times New Roman"/>
                <w:color w:val="000000"/>
              </w:rPr>
              <w:t>LE_10_05_IMG</w:t>
            </w:r>
            <w:r>
              <w:rPr>
                <w:rFonts w:ascii="Times New Roman" w:hAnsi="Times New Roman"/>
                <w:color w:val="000000"/>
              </w:rPr>
              <w:t>10</w:t>
            </w:r>
          </w:p>
        </w:tc>
      </w:tr>
      <w:tr w:rsidR="00C534CC" w:rsidRPr="00F758C9" w14:paraId="5CEBF7BC" w14:textId="77777777" w:rsidTr="006B447F">
        <w:tc>
          <w:tcPr>
            <w:tcW w:w="2518" w:type="dxa"/>
          </w:tcPr>
          <w:p w14:paraId="0E245C14"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Descripción</w:t>
            </w:r>
          </w:p>
        </w:tc>
        <w:tc>
          <w:tcPr>
            <w:tcW w:w="6515" w:type="dxa"/>
          </w:tcPr>
          <w:p w14:paraId="23ED2D34" w14:textId="77777777" w:rsidR="00C534CC" w:rsidRPr="00F758C9" w:rsidRDefault="00C534CC" w:rsidP="006B447F">
            <w:pPr>
              <w:rPr>
                <w:rFonts w:ascii="Times New Roman" w:hAnsi="Times New Roman"/>
                <w:color w:val="000000"/>
              </w:rPr>
            </w:pPr>
            <w:r>
              <w:rPr>
                <w:rFonts w:ascii="Times New Roman" w:hAnsi="Times New Roman"/>
                <w:color w:val="000000"/>
              </w:rPr>
              <w:t>Grado</w:t>
            </w:r>
          </w:p>
        </w:tc>
      </w:tr>
      <w:tr w:rsidR="00C534CC" w:rsidRPr="00F758C9" w14:paraId="624B3808" w14:textId="77777777" w:rsidTr="006B447F">
        <w:tc>
          <w:tcPr>
            <w:tcW w:w="2518" w:type="dxa"/>
          </w:tcPr>
          <w:p w14:paraId="638BCAF3"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 xml:space="preserve">Código </w:t>
            </w:r>
            <w:proofErr w:type="spellStart"/>
            <w:r w:rsidRPr="00F758C9">
              <w:rPr>
                <w:rFonts w:ascii="Times New Roman" w:hAnsi="Times New Roman"/>
                <w:b/>
                <w:color w:val="000000"/>
              </w:rPr>
              <w:t>Shutterstock</w:t>
            </w:r>
            <w:proofErr w:type="spellEnd"/>
            <w:r w:rsidRPr="00F758C9">
              <w:rPr>
                <w:rFonts w:ascii="Times New Roman" w:hAnsi="Times New Roman"/>
                <w:b/>
                <w:color w:val="000000"/>
              </w:rPr>
              <w:t xml:space="preserve"> </w:t>
            </w:r>
          </w:p>
        </w:tc>
        <w:tc>
          <w:tcPr>
            <w:tcW w:w="6515" w:type="dxa"/>
          </w:tcPr>
          <w:p w14:paraId="04F5BC73" w14:textId="77777777" w:rsidR="00C534CC" w:rsidRPr="00F758C9" w:rsidRDefault="00C534CC" w:rsidP="006B447F">
            <w:pPr>
              <w:rPr>
                <w:rFonts w:ascii="Times New Roman" w:hAnsi="Times New Roman"/>
                <w:color w:val="000000"/>
              </w:rPr>
            </w:pPr>
            <w:proofErr w:type="spellStart"/>
            <w:r w:rsidRPr="00F758C9">
              <w:rPr>
                <w:rFonts w:ascii="Times New Roman" w:hAnsi="Times New Roman"/>
                <w:color w:val="000000"/>
              </w:rPr>
              <w:t>Shutterstock</w:t>
            </w:r>
            <w:proofErr w:type="spellEnd"/>
            <w:r w:rsidRPr="00F758C9">
              <w:rPr>
                <w:rFonts w:ascii="Times New Roman" w:hAnsi="Times New Roman"/>
                <w:color w:val="000000"/>
              </w:rPr>
              <w:t xml:space="preserve"> </w:t>
            </w:r>
            <w:r w:rsidRPr="00C7531A">
              <w:rPr>
                <w:rFonts w:ascii="Times New Roman" w:hAnsi="Times New Roman"/>
                <w:color w:val="000000"/>
              </w:rPr>
              <w:t>188674772</w:t>
            </w:r>
          </w:p>
        </w:tc>
      </w:tr>
      <w:tr w:rsidR="00C534CC" w:rsidRPr="00F758C9" w14:paraId="5CB1B34D" w14:textId="77777777" w:rsidTr="006B447F">
        <w:tc>
          <w:tcPr>
            <w:tcW w:w="2518" w:type="dxa"/>
          </w:tcPr>
          <w:p w14:paraId="7AB163D8"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Pie de imagen</w:t>
            </w:r>
          </w:p>
        </w:tc>
        <w:tc>
          <w:tcPr>
            <w:tcW w:w="6515" w:type="dxa"/>
          </w:tcPr>
          <w:p w14:paraId="0250469D" w14:textId="468EA639" w:rsidR="00C534CC" w:rsidRPr="00F758C9" w:rsidRDefault="00C534CC" w:rsidP="006B447F">
            <w:pPr>
              <w:rPr>
                <w:rFonts w:ascii="Times New Roman" w:hAnsi="Times New Roman"/>
                <w:color w:val="000000"/>
              </w:rPr>
            </w:pPr>
            <w:r>
              <w:rPr>
                <w:rFonts w:ascii="Times New Roman" w:hAnsi="Times New Roman"/>
                <w:color w:val="000000"/>
              </w:rPr>
              <w:t xml:space="preserve">La presentación de una tesis o monografía, junto con su respectiva sustentación oral, constituye uno de los habituales requisitos de grado de las diversas carreras universitarias. Cada </w:t>
            </w:r>
            <w:r>
              <w:rPr>
                <w:rFonts w:ascii="Times New Roman" w:hAnsi="Times New Roman"/>
                <w:color w:val="000000"/>
              </w:rPr>
              <w:lastRenderedPageBreak/>
              <w:t xml:space="preserve">vez es más común que los colegios también exijan a sus graduandos bachilleres un tipo de texto monográfico más sencillo, la tesina, que si bien </w:t>
            </w:r>
            <w:ins w:id="97" w:author="Admincmovil" w:date="2016-06-24T17:50:00Z">
              <w:r w:rsidR="007476DD">
                <w:rPr>
                  <w:rFonts w:ascii="Times New Roman" w:hAnsi="Times New Roman"/>
                  <w:color w:val="000000"/>
                </w:rPr>
                <w:t xml:space="preserve">es </w:t>
              </w:r>
            </w:ins>
            <w:r>
              <w:rPr>
                <w:rFonts w:ascii="Times New Roman" w:hAnsi="Times New Roman"/>
                <w:color w:val="000000"/>
              </w:rPr>
              <w:t xml:space="preserve">más breve y menos exigente, permite a los escolares entrenarse en la investigación y redacción de esta clase de texto. </w:t>
            </w:r>
          </w:p>
        </w:tc>
      </w:tr>
    </w:tbl>
    <w:p w14:paraId="283868A5" w14:textId="77777777" w:rsidR="00C534CC" w:rsidRDefault="00C534CC" w:rsidP="00C534CC">
      <w:pPr>
        <w:rPr>
          <w:rFonts w:ascii="Times New Roman" w:hAnsi="Times New Roman"/>
        </w:rPr>
      </w:pPr>
    </w:p>
    <w:p w14:paraId="171339FE" w14:textId="77777777" w:rsidR="00C534CC" w:rsidRDefault="00C534CC" w:rsidP="00C534CC">
      <w:pPr>
        <w:rPr>
          <w:rFonts w:ascii="Times New Roman" w:hAnsi="Times New Roman"/>
        </w:rPr>
      </w:pPr>
      <w:r>
        <w:rPr>
          <w:rFonts w:ascii="Times New Roman" w:hAnsi="Times New Roman"/>
        </w:rPr>
        <w:t xml:space="preserve">Las primeras universidades en la Edad Media asimilaron muchas </w:t>
      </w:r>
      <w:r w:rsidRPr="00952EAA">
        <w:rPr>
          <w:rFonts w:ascii="Times New Roman" w:hAnsi="Times New Roman"/>
          <w:b/>
        </w:rPr>
        <w:t>estrategias de enseñanza</w:t>
      </w:r>
      <w:r>
        <w:rPr>
          <w:rFonts w:ascii="Times New Roman" w:hAnsi="Times New Roman"/>
        </w:rPr>
        <w:t xml:space="preserve"> propias de la formación en los oficios artesanales como la carpintería o la alfarería. En tales oficios el aprendiz debía convivir un tiempo con su maestro para aprender de él, y llegado el momento, tenía que producir una pieza con la cual </w:t>
      </w:r>
      <w:r w:rsidRPr="00952EAA">
        <w:rPr>
          <w:rFonts w:ascii="Times New Roman" w:hAnsi="Times New Roman"/>
          <w:b/>
        </w:rPr>
        <w:t>demostraba por vía de ejemplo</w:t>
      </w:r>
      <w:r>
        <w:rPr>
          <w:rFonts w:ascii="Times New Roman" w:hAnsi="Times New Roman"/>
        </w:rPr>
        <w:t xml:space="preserve"> que dominaba las artes de su oficio. Así, en las universidades medievales, también los estudiantes convivían con sus maestros, aprendían de ellos y al final elaboraban un trabajo que daba fe de su aprendizaje. </w:t>
      </w:r>
    </w:p>
    <w:p w14:paraId="57A473A7" w14:textId="7CDA32F9" w:rsidR="00C534CC" w:rsidRDefault="005F46C8" w:rsidP="00C534CC">
      <w:pPr>
        <w:rPr>
          <w:rFonts w:ascii="Times New Roman" w:hAnsi="Times New Roman"/>
        </w:rPr>
      </w:pPr>
      <w:ins w:id="98" w:author="Admincmovil" w:date="2016-06-25T11:26:00Z">
        <w:r>
          <w:rPr>
            <w:rFonts w:ascii="Times New Roman" w:hAnsi="Times New Roman"/>
          </w:rPr>
          <w:t xml:space="preserve">En la actualidad, la </w:t>
        </w:r>
      </w:ins>
      <w:r w:rsidR="00C534CC">
        <w:rPr>
          <w:rFonts w:ascii="Times New Roman" w:hAnsi="Times New Roman"/>
        </w:rPr>
        <w:t>monografía de grado tiene ese mismo propósito, ya que</w:t>
      </w:r>
      <w:ins w:id="99" w:author="Admincmovil" w:date="2016-06-24T17:51:00Z">
        <w:r w:rsidR="007476DD">
          <w:rPr>
            <w:rFonts w:ascii="Times New Roman" w:hAnsi="Times New Roman"/>
          </w:rPr>
          <w:t>,</w:t>
        </w:r>
      </w:ins>
      <w:r w:rsidR="00C534CC">
        <w:rPr>
          <w:rFonts w:ascii="Times New Roman" w:hAnsi="Times New Roman"/>
        </w:rPr>
        <w:t xml:space="preserve"> a través de su realización, el autor demuestra unos conocimientos tanto </w:t>
      </w:r>
      <w:r w:rsidR="00C534CC" w:rsidRPr="00AD3432">
        <w:rPr>
          <w:rFonts w:ascii="Times New Roman" w:hAnsi="Times New Roman"/>
          <w:b/>
        </w:rPr>
        <w:t>metodológicos</w:t>
      </w:r>
      <w:r w:rsidR="00C534CC">
        <w:rPr>
          <w:rFonts w:ascii="Times New Roman" w:hAnsi="Times New Roman"/>
        </w:rPr>
        <w:t xml:space="preserve"> como </w:t>
      </w:r>
      <w:r w:rsidR="00C534CC" w:rsidRPr="00AD3432">
        <w:rPr>
          <w:rFonts w:ascii="Times New Roman" w:hAnsi="Times New Roman"/>
          <w:b/>
        </w:rPr>
        <w:t>particulares</w:t>
      </w:r>
      <w:r w:rsidR="00C534CC">
        <w:rPr>
          <w:rFonts w:ascii="Times New Roman" w:hAnsi="Times New Roman"/>
        </w:rPr>
        <w:t xml:space="preserve"> que obliga</w:t>
      </w:r>
      <w:ins w:id="100" w:author="mbp" w:date="2016-06-25T16:38:00Z">
        <w:r w:rsidR="009D53B3">
          <w:rPr>
            <w:rFonts w:ascii="Times New Roman" w:hAnsi="Times New Roman"/>
          </w:rPr>
          <w:t xml:space="preserve"> </w:t>
        </w:r>
      </w:ins>
      <w:r w:rsidR="00C534CC">
        <w:rPr>
          <w:rFonts w:ascii="Times New Roman" w:hAnsi="Times New Roman"/>
        </w:rPr>
        <w:t xml:space="preserve">el área o ámbito en el que se desempeñará, al tiempo que manifiesta su capacidad para trabajar científicamente de forma independiente. </w:t>
      </w:r>
    </w:p>
    <w:p w14:paraId="5AF5B837" w14:textId="77777777" w:rsidR="00C534CC"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534CC" w:rsidRPr="00BE2062" w14:paraId="30B44990" w14:textId="77777777" w:rsidTr="006B447F">
        <w:tc>
          <w:tcPr>
            <w:tcW w:w="8978" w:type="dxa"/>
            <w:gridSpan w:val="2"/>
            <w:shd w:val="clear" w:color="auto" w:fill="000000" w:themeFill="text1"/>
          </w:tcPr>
          <w:p w14:paraId="1FA8FB10" w14:textId="77777777" w:rsidR="00C534CC" w:rsidRPr="00BE2062" w:rsidRDefault="00C534CC" w:rsidP="006B447F">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C534CC" w:rsidRPr="00BE2062" w14:paraId="673BC87E" w14:textId="77777777" w:rsidTr="006B447F">
        <w:tc>
          <w:tcPr>
            <w:tcW w:w="2518" w:type="dxa"/>
          </w:tcPr>
          <w:p w14:paraId="0F76EE5C" w14:textId="77777777" w:rsidR="00C534CC" w:rsidRPr="00BE2062" w:rsidRDefault="00C534CC" w:rsidP="006B447F">
            <w:pPr>
              <w:rPr>
                <w:rFonts w:ascii="Times New Roman" w:hAnsi="Times New Roman"/>
                <w:b/>
              </w:rPr>
            </w:pPr>
            <w:r w:rsidRPr="00BE2062">
              <w:rPr>
                <w:rFonts w:ascii="Times New Roman" w:hAnsi="Times New Roman"/>
                <w:b/>
              </w:rPr>
              <w:t>Contenido</w:t>
            </w:r>
          </w:p>
        </w:tc>
        <w:tc>
          <w:tcPr>
            <w:tcW w:w="6460" w:type="dxa"/>
          </w:tcPr>
          <w:p w14:paraId="60A2F91D" w14:textId="77777777" w:rsidR="00C534CC" w:rsidRPr="00212619" w:rsidRDefault="00C534CC" w:rsidP="006B447F">
            <w:pPr>
              <w:rPr>
                <w:rFonts w:ascii="Times New Roman" w:hAnsi="Times New Roman"/>
              </w:rPr>
            </w:pPr>
            <w:r w:rsidRPr="00212619">
              <w:rPr>
                <w:rFonts w:ascii="Times New Roman" w:hAnsi="Times New Roman"/>
              </w:rPr>
              <w:t xml:space="preserve">La monografía es un </w:t>
            </w:r>
            <w:r w:rsidRPr="00212619">
              <w:rPr>
                <w:rFonts w:ascii="Times New Roman" w:hAnsi="Times New Roman"/>
                <w:b/>
              </w:rPr>
              <w:t>texto académico</w:t>
            </w:r>
            <w:r w:rsidRPr="00212619">
              <w:rPr>
                <w:rFonts w:ascii="Times New Roman" w:hAnsi="Times New Roman"/>
              </w:rPr>
              <w:t xml:space="preserve"> que busca presentar el estudio o investigación que se realiza de forma exhaustiva sobre un </w:t>
            </w:r>
            <w:r w:rsidRPr="00212619">
              <w:rPr>
                <w:rFonts w:ascii="Times New Roman" w:hAnsi="Times New Roman"/>
                <w:b/>
              </w:rPr>
              <w:t>tema particular</w:t>
            </w:r>
            <w:r w:rsidRPr="00212619">
              <w:rPr>
                <w:rFonts w:ascii="Times New Roman" w:hAnsi="Times New Roman"/>
              </w:rPr>
              <w:t>. Se desarrolla en forma lógica, ordenada y sistemática, con el fin primordial de transmitir y compartir con otros los resultados de la información obtenida en la investigación.</w:t>
            </w:r>
          </w:p>
        </w:tc>
      </w:tr>
    </w:tbl>
    <w:p w14:paraId="7B876662" w14:textId="77777777" w:rsidR="00C534CC" w:rsidRPr="00F758C9" w:rsidRDefault="00C534CC" w:rsidP="00C534CC">
      <w:pPr>
        <w:rPr>
          <w:rFonts w:ascii="Times New Roman" w:hAnsi="Times New Roman"/>
        </w:rPr>
      </w:pPr>
    </w:p>
    <w:p w14:paraId="146FAAED" w14:textId="2E31BC28" w:rsidR="00C534CC" w:rsidRDefault="00C534CC" w:rsidP="00C534CC">
      <w:pPr>
        <w:rPr>
          <w:rFonts w:ascii="Times New Roman" w:hAnsi="Times New Roman"/>
        </w:rPr>
      </w:pPr>
      <w:r>
        <w:rPr>
          <w:rFonts w:ascii="Times New Roman" w:hAnsi="Times New Roman"/>
        </w:rPr>
        <w:t xml:space="preserve">Entre las </w:t>
      </w:r>
      <w:r w:rsidRPr="006B447F">
        <w:rPr>
          <w:rFonts w:ascii="Times New Roman" w:hAnsi="Times New Roman"/>
          <w:b/>
        </w:rPr>
        <w:t>competencias</w:t>
      </w:r>
      <w:r>
        <w:rPr>
          <w:rFonts w:ascii="Times New Roman" w:hAnsi="Times New Roman"/>
        </w:rPr>
        <w:t xml:space="preserve"> que por lo general se adquieren al realizar una monografía</w:t>
      </w:r>
      <w:ins w:id="101" w:author="Admincmovil" w:date="2016-06-25T11:28:00Z">
        <w:r w:rsidR="005F46C8">
          <w:rPr>
            <w:rFonts w:ascii="Times New Roman" w:hAnsi="Times New Roman"/>
          </w:rPr>
          <w:t>,</w:t>
        </w:r>
      </w:ins>
      <w:r>
        <w:rPr>
          <w:rFonts w:ascii="Times New Roman" w:hAnsi="Times New Roman"/>
        </w:rPr>
        <w:t xml:space="preserve"> se encuentran:</w:t>
      </w:r>
    </w:p>
    <w:p w14:paraId="1AFCFA2D" w14:textId="77777777" w:rsidR="00C534CC" w:rsidRDefault="00C534CC" w:rsidP="00C534CC">
      <w:pPr>
        <w:rPr>
          <w:rFonts w:ascii="Times New Roman" w:hAnsi="Times New Roman"/>
        </w:rPr>
      </w:pPr>
    </w:p>
    <w:p w14:paraId="76164D09" w14:textId="3E4F7710" w:rsidR="00C534CC" w:rsidRDefault="006B447F" w:rsidP="00C534CC">
      <w:pPr>
        <w:pStyle w:val="Prrafodelista"/>
        <w:numPr>
          <w:ilvl w:val="0"/>
          <w:numId w:val="23"/>
        </w:numPr>
        <w:rPr>
          <w:rFonts w:ascii="Times New Roman" w:hAnsi="Times New Roman"/>
        </w:rPr>
      </w:pPr>
      <w:r>
        <w:rPr>
          <w:rFonts w:ascii="Times New Roman" w:hAnsi="Times New Roman"/>
        </w:rPr>
        <w:t>Aprender a d</w:t>
      </w:r>
      <w:r w:rsidR="00C534CC">
        <w:rPr>
          <w:rFonts w:ascii="Times New Roman" w:hAnsi="Times New Roman"/>
        </w:rPr>
        <w:t>elimitar un problema o tema de investigación.</w:t>
      </w:r>
    </w:p>
    <w:p w14:paraId="5096576B" w14:textId="1A57500C" w:rsidR="00C534CC" w:rsidRDefault="006B447F" w:rsidP="00C534CC">
      <w:pPr>
        <w:pStyle w:val="Prrafodelista"/>
        <w:numPr>
          <w:ilvl w:val="0"/>
          <w:numId w:val="23"/>
        </w:numPr>
        <w:rPr>
          <w:rFonts w:ascii="Times New Roman" w:hAnsi="Times New Roman"/>
        </w:rPr>
      </w:pPr>
      <w:r>
        <w:rPr>
          <w:rFonts w:ascii="Times New Roman" w:hAnsi="Times New Roman"/>
        </w:rPr>
        <w:t>Saber r</w:t>
      </w:r>
      <w:r w:rsidR="00C534CC">
        <w:rPr>
          <w:rFonts w:ascii="Times New Roman" w:hAnsi="Times New Roman"/>
        </w:rPr>
        <w:t>eunir información de consulta y ubicar sus fuentes.</w:t>
      </w:r>
    </w:p>
    <w:p w14:paraId="32A4752B" w14:textId="5F5E0307" w:rsidR="00C534CC" w:rsidRDefault="00A66AAE" w:rsidP="00C534CC">
      <w:pPr>
        <w:pStyle w:val="Prrafodelista"/>
        <w:numPr>
          <w:ilvl w:val="0"/>
          <w:numId w:val="23"/>
        </w:numPr>
        <w:rPr>
          <w:rFonts w:ascii="Times New Roman" w:hAnsi="Times New Roman"/>
        </w:rPr>
      </w:pPr>
      <w:r>
        <w:rPr>
          <w:rFonts w:ascii="Times New Roman" w:hAnsi="Times New Roman"/>
        </w:rPr>
        <w:t>Poder c</w:t>
      </w:r>
      <w:r w:rsidR="00C534CC">
        <w:rPr>
          <w:rFonts w:ascii="Times New Roman" w:hAnsi="Times New Roman"/>
        </w:rPr>
        <w:t>lasificar los materiales.</w:t>
      </w:r>
    </w:p>
    <w:p w14:paraId="6A2FCF88" w14:textId="77777777" w:rsidR="00C534CC" w:rsidRDefault="00C534CC" w:rsidP="00C534CC">
      <w:pPr>
        <w:pStyle w:val="Prrafodelista"/>
        <w:numPr>
          <w:ilvl w:val="0"/>
          <w:numId w:val="23"/>
        </w:numPr>
        <w:rPr>
          <w:rFonts w:ascii="Times New Roman" w:hAnsi="Times New Roman"/>
        </w:rPr>
      </w:pPr>
      <w:r>
        <w:rPr>
          <w:rFonts w:ascii="Times New Roman" w:hAnsi="Times New Roman"/>
        </w:rPr>
        <w:t>Establecer contactos con personalidades e instituciones académicas.</w:t>
      </w:r>
    </w:p>
    <w:p w14:paraId="4739773D" w14:textId="0786D0EE" w:rsidR="00C534CC" w:rsidRPr="00D82A8E" w:rsidRDefault="00A66AAE" w:rsidP="00C534CC">
      <w:pPr>
        <w:pStyle w:val="Prrafodelista"/>
        <w:numPr>
          <w:ilvl w:val="0"/>
          <w:numId w:val="23"/>
        </w:numPr>
        <w:rPr>
          <w:rFonts w:ascii="Times New Roman" w:hAnsi="Times New Roman"/>
        </w:rPr>
      </w:pPr>
      <w:r>
        <w:rPr>
          <w:rFonts w:ascii="Times New Roman" w:hAnsi="Times New Roman"/>
        </w:rPr>
        <w:t>Aprender a c</w:t>
      </w:r>
      <w:r w:rsidR="00C534CC">
        <w:rPr>
          <w:rFonts w:ascii="Times New Roman" w:hAnsi="Times New Roman"/>
        </w:rPr>
        <w:t>omunicar los resultados de forma escrita y expresarse oralmente ante un jurado.</w:t>
      </w:r>
    </w:p>
    <w:p w14:paraId="02A0290B" w14:textId="77777777" w:rsidR="00C534CC"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534CC" w:rsidRPr="0037754F" w14:paraId="76203329" w14:textId="77777777" w:rsidTr="006B447F">
        <w:tc>
          <w:tcPr>
            <w:tcW w:w="8978" w:type="dxa"/>
            <w:gridSpan w:val="2"/>
            <w:shd w:val="clear" w:color="auto" w:fill="000000" w:themeFill="text1"/>
          </w:tcPr>
          <w:p w14:paraId="55534238" w14:textId="77777777" w:rsidR="00C534CC" w:rsidRPr="0037754F" w:rsidRDefault="00C534CC" w:rsidP="006B447F">
            <w:pPr>
              <w:jc w:val="center"/>
              <w:rPr>
                <w:rFonts w:ascii="Times New Roman" w:hAnsi="Times New Roman"/>
                <w:b/>
                <w:lang w:val="es-MX"/>
              </w:rPr>
            </w:pPr>
            <w:r w:rsidRPr="0037754F">
              <w:rPr>
                <w:rFonts w:ascii="Times New Roman" w:hAnsi="Times New Roman"/>
                <w:b/>
                <w:lang w:val="es-MX"/>
              </w:rPr>
              <w:t>Destacado</w:t>
            </w:r>
          </w:p>
        </w:tc>
      </w:tr>
      <w:tr w:rsidR="00C534CC" w:rsidRPr="0037754F" w14:paraId="34EDCB1C" w14:textId="77777777" w:rsidTr="006B447F">
        <w:tc>
          <w:tcPr>
            <w:tcW w:w="2518" w:type="dxa"/>
          </w:tcPr>
          <w:p w14:paraId="4C57B46A" w14:textId="77777777" w:rsidR="00C534CC" w:rsidRPr="0037754F" w:rsidRDefault="00C534CC" w:rsidP="006B447F">
            <w:pPr>
              <w:rPr>
                <w:rFonts w:ascii="Times New Roman" w:hAnsi="Times New Roman"/>
                <w:b/>
                <w:lang w:val="es-MX"/>
              </w:rPr>
            </w:pPr>
            <w:r w:rsidRPr="0037754F">
              <w:rPr>
                <w:rFonts w:ascii="Times New Roman" w:hAnsi="Times New Roman"/>
                <w:b/>
                <w:lang w:val="es-MX"/>
              </w:rPr>
              <w:t>Título</w:t>
            </w:r>
          </w:p>
        </w:tc>
        <w:tc>
          <w:tcPr>
            <w:tcW w:w="6460" w:type="dxa"/>
          </w:tcPr>
          <w:p w14:paraId="5BB11E8C" w14:textId="77777777" w:rsidR="00C534CC" w:rsidRPr="00212619" w:rsidRDefault="00C534CC" w:rsidP="006B447F">
            <w:pPr>
              <w:rPr>
                <w:rFonts w:ascii="Times New Roman" w:hAnsi="Times New Roman"/>
              </w:rPr>
            </w:pPr>
            <w:r w:rsidRPr="00212619">
              <w:rPr>
                <w:rFonts w:ascii="Times New Roman" w:hAnsi="Times New Roman"/>
              </w:rPr>
              <w:t xml:space="preserve">La etimología de </w:t>
            </w:r>
            <w:r w:rsidRPr="00212619">
              <w:rPr>
                <w:rFonts w:ascii="Times New Roman" w:hAnsi="Times New Roman"/>
                <w:i/>
              </w:rPr>
              <w:t>monografía</w:t>
            </w:r>
          </w:p>
        </w:tc>
      </w:tr>
      <w:tr w:rsidR="00C534CC" w:rsidRPr="0037754F" w14:paraId="3AB27D3B" w14:textId="77777777" w:rsidTr="006B447F">
        <w:tc>
          <w:tcPr>
            <w:tcW w:w="2518" w:type="dxa"/>
          </w:tcPr>
          <w:p w14:paraId="2195BA61" w14:textId="77777777" w:rsidR="00C534CC" w:rsidRPr="0037754F" w:rsidRDefault="00C534CC" w:rsidP="006B447F">
            <w:pPr>
              <w:rPr>
                <w:rFonts w:ascii="Times New Roman" w:hAnsi="Times New Roman"/>
                <w:lang w:val="es-MX"/>
              </w:rPr>
            </w:pPr>
            <w:r w:rsidRPr="0037754F">
              <w:rPr>
                <w:rFonts w:ascii="Times New Roman" w:hAnsi="Times New Roman"/>
                <w:b/>
                <w:lang w:val="es-MX"/>
              </w:rPr>
              <w:t>Contenido</w:t>
            </w:r>
          </w:p>
        </w:tc>
        <w:tc>
          <w:tcPr>
            <w:tcW w:w="6460" w:type="dxa"/>
          </w:tcPr>
          <w:p w14:paraId="081BE07A" w14:textId="77777777" w:rsidR="00C534CC" w:rsidRPr="00212619" w:rsidRDefault="00C534CC" w:rsidP="006B447F">
            <w:pPr>
              <w:rPr>
                <w:rFonts w:ascii="Times New Roman" w:hAnsi="Times New Roman"/>
              </w:rPr>
            </w:pPr>
            <w:r w:rsidRPr="00212619">
              <w:rPr>
                <w:rFonts w:ascii="Times New Roman" w:hAnsi="Times New Roman"/>
              </w:rPr>
              <w:t xml:space="preserve">La palabra </w:t>
            </w:r>
            <w:r w:rsidRPr="00212619">
              <w:rPr>
                <w:rFonts w:ascii="Times New Roman" w:hAnsi="Times New Roman"/>
                <w:i/>
              </w:rPr>
              <w:t>monografía</w:t>
            </w:r>
            <w:r w:rsidRPr="00212619">
              <w:rPr>
                <w:rFonts w:ascii="Times New Roman" w:hAnsi="Times New Roman"/>
              </w:rPr>
              <w:t xml:space="preserve"> proviene del griego </w:t>
            </w:r>
            <w:r w:rsidRPr="00212619">
              <w:rPr>
                <w:rFonts w:ascii="Times New Roman" w:hAnsi="Times New Roman"/>
                <w:i/>
              </w:rPr>
              <w:t>mono</w:t>
            </w:r>
            <w:r w:rsidRPr="00212619">
              <w:rPr>
                <w:rFonts w:ascii="Times New Roman" w:hAnsi="Times New Roman"/>
              </w:rPr>
              <w:t xml:space="preserve"> (uno, único) y </w:t>
            </w:r>
            <w:proofErr w:type="spellStart"/>
            <w:r w:rsidRPr="00212619">
              <w:rPr>
                <w:rFonts w:ascii="Times New Roman" w:hAnsi="Times New Roman"/>
                <w:i/>
              </w:rPr>
              <w:t>grapho</w:t>
            </w:r>
            <w:proofErr w:type="spellEnd"/>
            <w:r w:rsidRPr="00212619">
              <w:rPr>
                <w:rFonts w:ascii="Times New Roman" w:hAnsi="Times New Roman"/>
              </w:rPr>
              <w:t xml:space="preserve"> (escritura). Por lo tanto, la etimología habla de un escrito sobre una </w:t>
            </w:r>
            <w:r w:rsidRPr="00212619">
              <w:rPr>
                <w:rFonts w:ascii="Times New Roman" w:hAnsi="Times New Roman"/>
                <w:b/>
              </w:rPr>
              <w:t>única temática</w:t>
            </w:r>
            <w:r w:rsidRPr="00212619">
              <w:rPr>
                <w:rFonts w:ascii="Times New Roman" w:hAnsi="Times New Roman"/>
              </w:rPr>
              <w:t xml:space="preserve">, lo que empalma con el objetivo de este documento académico, más interesado en </w:t>
            </w:r>
            <w:r w:rsidRPr="00212619">
              <w:rPr>
                <w:rFonts w:ascii="Times New Roman" w:hAnsi="Times New Roman"/>
                <w:b/>
              </w:rPr>
              <w:t>profundizar</w:t>
            </w:r>
            <w:r w:rsidRPr="00212619">
              <w:rPr>
                <w:rFonts w:ascii="Times New Roman" w:hAnsi="Times New Roman"/>
              </w:rPr>
              <w:t xml:space="preserve"> tanto como sea posible en un tema específico, que abarcar varios de ellos desde una perspectiva panorámica y superficial. El diccionario de la RAE define la monografía como “la descripción y tratado especial de determinada parte de una </w:t>
            </w:r>
            <w:r w:rsidRPr="00212619">
              <w:rPr>
                <w:rFonts w:ascii="Times New Roman" w:hAnsi="Times New Roman"/>
              </w:rPr>
              <w:lastRenderedPageBreak/>
              <w:t>ciencia o asunto particular”.</w:t>
            </w:r>
          </w:p>
          <w:p w14:paraId="307F5581" w14:textId="77777777" w:rsidR="00C534CC" w:rsidRPr="00212619" w:rsidRDefault="00C534CC" w:rsidP="006B447F">
            <w:pPr>
              <w:rPr>
                <w:rFonts w:ascii="Times New Roman" w:hAnsi="Times New Roman"/>
              </w:rPr>
            </w:pPr>
          </w:p>
          <w:p w14:paraId="1FFFFDA6" w14:textId="450C14C9" w:rsidR="00C534CC" w:rsidRPr="00212619" w:rsidRDefault="00C534CC" w:rsidP="006B447F">
            <w:pPr>
              <w:rPr>
                <w:rFonts w:ascii="Times New Roman" w:hAnsi="Times New Roman"/>
              </w:rPr>
            </w:pPr>
            <w:r w:rsidRPr="00212619">
              <w:rPr>
                <w:rFonts w:ascii="Times New Roman" w:hAnsi="Times New Roman"/>
              </w:rPr>
              <w:t xml:space="preserve">En un sentido amplio, el término monografía se usa para denominar escritos de naturaleza </w:t>
            </w:r>
            <w:r w:rsidRPr="00212619">
              <w:rPr>
                <w:rFonts w:ascii="Times New Roman" w:hAnsi="Times New Roman"/>
                <w:b/>
              </w:rPr>
              <w:t>argumentativa</w:t>
            </w:r>
            <w:r w:rsidRPr="00212619">
              <w:rPr>
                <w:rFonts w:ascii="Times New Roman" w:hAnsi="Times New Roman"/>
              </w:rPr>
              <w:t xml:space="preserve"> y función</w:t>
            </w:r>
            <w:r w:rsidRPr="00212619">
              <w:rPr>
                <w:rFonts w:ascii="Times New Roman" w:hAnsi="Times New Roman"/>
                <w:b/>
              </w:rPr>
              <w:t xml:space="preserve"> informativa</w:t>
            </w:r>
            <w:r w:rsidRPr="00212619">
              <w:rPr>
                <w:rFonts w:ascii="Times New Roman" w:hAnsi="Times New Roman"/>
              </w:rPr>
              <w:t xml:space="preserve"> que presentan y organizan datos sobre un tema</w:t>
            </w:r>
            <w:ins w:id="102" w:author="Admincmovil" w:date="2016-06-25T11:30:00Z">
              <w:r w:rsidR="005F46C8">
                <w:rPr>
                  <w:rFonts w:ascii="Times New Roman" w:hAnsi="Times New Roman"/>
                </w:rPr>
                <w:t>,</w:t>
              </w:r>
            </w:ins>
            <w:r w:rsidRPr="00212619">
              <w:rPr>
                <w:rFonts w:ascii="Times New Roman" w:hAnsi="Times New Roman"/>
              </w:rPr>
              <w:t xml:space="preserve"> recogidos de diversas fuentes.</w:t>
            </w:r>
          </w:p>
        </w:tc>
      </w:tr>
    </w:tbl>
    <w:p w14:paraId="6C7B158D" w14:textId="77777777" w:rsidR="00C534CC" w:rsidRDefault="00C534CC" w:rsidP="00C534CC">
      <w:pPr>
        <w:rPr>
          <w:rFonts w:ascii="Times New Roman" w:hAnsi="Times New Roman"/>
        </w:rPr>
      </w:pPr>
    </w:p>
    <w:p w14:paraId="48F6A940" w14:textId="7B863D14" w:rsidR="00C534CC" w:rsidRDefault="00C534CC" w:rsidP="00C534CC">
      <w:pPr>
        <w:rPr>
          <w:rFonts w:ascii="Times New Roman" w:hAnsi="Times New Roman"/>
        </w:rPr>
      </w:pPr>
      <w:r>
        <w:rPr>
          <w:rFonts w:ascii="Times New Roman" w:hAnsi="Times New Roman"/>
        </w:rPr>
        <w:t xml:space="preserve">Ciertamente, bajo el rótulo de ‘monografía’ se encuentra un </w:t>
      </w:r>
      <w:r w:rsidRPr="00D45DDE">
        <w:rPr>
          <w:rFonts w:ascii="Times New Roman" w:hAnsi="Times New Roman"/>
          <w:b/>
        </w:rPr>
        <w:t xml:space="preserve">espectro bastante amplio </w:t>
      </w:r>
      <w:r>
        <w:rPr>
          <w:rFonts w:ascii="Times New Roman" w:hAnsi="Times New Roman"/>
        </w:rPr>
        <w:t>de textos, pues los tipos y formas de la monografía son tan variados como las diversas ciencias y sus métodos. Una que versa sobre un tema jurídico difiere verdaderamente de una perteneciente al campo de la matemática, el periodismo, la filosofía o la literatura. En general</w:t>
      </w:r>
      <w:ins w:id="103" w:author="Admincmovil" w:date="2016-06-25T11:30:00Z">
        <w:r w:rsidR="005F46C8">
          <w:rPr>
            <w:rFonts w:ascii="Times New Roman" w:hAnsi="Times New Roman"/>
          </w:rPr>
          <w:t>,</w:t>
        </w:r>
      </w:ins>
      <w:r>
        <w:rPr>
          <w:rFonts w:ascii="Times New Roman" w:hAnsi="Times New Roman"/>
        </w:rPr>
        <w:t xml:space="preserve"> pueden diferenciarse tres tipos:</w:t>
      </w:r>
    </w:p>
    <w:p w14:paraId="39C7CCCC" w14:textId="77777777" w:rsidR="00C534CC" w:rsidRDefault="00C534CC" w:rsidP="00C534CC">
      <w:pPr>
        <w:rPr>
          <w:rFonts w:ascii="Times New Roman" w:hAnsi="Times New Roman"/>
        </w:rPr>
      </w:pPr>
    </w:p>
    <w:p w14:paraId="41089210" w14:textId="77777777" w:rsidR="00C534CC" w:rsidRDefault="00C534CC" w:rsidP="00C534CC">
      <w:pPr>
        <w:pStyle w:val="Prrafodelista"/>
        <w:numPr>
          <w:ilvl w:val="0"/>
          <w:numId w:val="24"/>
        </w:numPr>
        <w:rPr>
          <w:rFonts w:ascii="Times New Roman" w:hAnsi="Times New Roman"/>
        </w:rPr>
      </w:pPr>
      <w:r>
        <w:rPr>
          <w:rFonts w:ascii="Times New Roman" w:hAnsi="Times New Roman"/>
        </w:rPr>
        <w:t xml:space="preserve">Compilación: busca sobre todo </w:t>
      </w:r>
      <w:r w:rsidRPr="008834BA">
        <w:rPr>
          <w:rFonts w:ascii="Times New Roman" w:hAnsi="Times New Roman"/>
          <w:b/>
        </w:rPr>
        <w:t>recopilar</w:t>
      </w:r>
      <w:r>
        <w:rPr>
          <w:rFonts w:ascii="Times New Roman" w:hAnsi="Times New Roman"/>
        </w:rPr>
        <w:t xml:space="preserve"> los diversos aportes de autores destacados sobre un tema, actualizando críticamente la bibliografía y las fuentes sobre el particular, analizando las diversas posiciones, para presentar finalmente una conclusión personal.</w:t>
      </w:r>
    </w:p>
    <w:p w14:paraId="00D8557F" w14:textId="77777777" w:rsidR="00C534CC" w:rsidRDefault="00C534CC" w:rsidP="00C534CC">
      <w:pPr>
        <w:pStyle w:val="Prrafodelista"/>
        <w:rPr>
          <w:rFonts w:ascii="Times New Roman" w:hAnsi="Times New Roman"/>
        </w:rPr>
      </w:pPr>
    </w:p>
    <w:p w14:paraId="065488E9" w14:textId="77777777" w:rsidR="00C534CC" w:rsidRDefault="00C534CC" w:rsidP="00C534CC">
      <w:pPr>
        <w:pStyle w:val="Prrafodelista"/>
        <w:numPr>
          <w:ilvl w:val="0"/>
          <w:numId w:val="24"/>
        </w:numPr>
        <w:rPr>
          <w:rFonts w:ascii="Times New Roman" w:hAnsi="Times New Roman"/>
        </w:rPr>
      </w:pPr>
      <w:r>
        <w:rPr>
          <w:rFonts w:ascii="Times New Roman" w:hAnsi="Times New Roman"/>
        </w:rPr>
        <w:t xml:space="preserve">Investigación: aunque también recoge los principales aportes, la novedad o la poca exploración del tema elegido implica gran </w:t>
      </w:r>
      <w:r w:rsidRPr="00481263">
        <w:rPr>
          <w:rFonts w:ascii="Times New Roman" w:hAnsi="Times New Roman"/>
          <w:b/>
        </w:rPr>
        <w:t>originalidad</w:t>
      </w:r>
      <w:r>
        <w:rPr>
          <w:rFonts w:ascii="Times New Roman" w:hAnsi="Times New Roman"/>
        </w:rPr>
        <w:t xml:space="preserve"> en el estudio y valentía para adentrarse en el terreno de “lo desconocido” en determinada materia.</w:t>
      </w:r>
    </w:p>
    <w:p w14:paraId="741506B8" w14:textId="77777777" w:rsidR="00C534CC" w:rsidRDefault="00C534CC" w:rsidP="00C534CC">
      <w:pPr>
        <w:pStyle w:val="Prrafodelista"/>
        <w:rPr>
          <w:rFonts w:ascii="Times New Roman" w:hAnsi="Times New Roman"/>
        </w:rPr>
      </w:pPr>
    </w:p>
    <w:p w14:paraId="65AFAF65" w14:textId="59E28752" w:rsidR="00C534CC" w:rsidRPr="008834BA" w:rsidRDefault="00C534CC" w:rsidP="00C534CC">
      <w:pPr>
        <w:pStyle w:val="Prrafodelista"/>
        <w:numPr>
          <w:ilvl w:val="0"/>
          <w:numId w:val="24"/>
        </w:numPr>
        <w:rPr>
          <w:rFonts w:ascii="Times New Roman" w:hAnsi="Times New Roman"/>
        </w:rPr>
      </w:pPr>
      <w:r>
        <w:rPr>
          <w:rFonts w:ascii="Times New Roman" w:hAnsi="Times New Roman"/>
        </w:rPr>
        <w:t>Análisis de experiencias: frecuente en las carreras que exigen una práctica, por ejemplo</w:t>
      </w:r>
      <w:ins w:id="104" w:author="Admincmovil" w:date="2016-06-24T17:54:00Z">
        <w:r w:rsidR="007476DD">
          <w:rPr>
            <w:rFonts w:ascii="Times New Roman" w:hAnsi="Times New Roman"/>
          </w:rPr>
          <w:t>,</w:t>
        </w:r>
      </w:ins>
      <w:r>
        <w:rPr>
          <w:rFonts w:ascii="Times New Roman" w:hAnsi="Times New Roman"/>
        </w:rPr>
        <w:t xml:space="preserve"> las residencias en medicina</w:t>
      </w:r>
      <w:ins w:id="105" w:author="Admincmovil" w:date="2016-06-24T18:01:00Z">
        <w:r w:rsidR="00F27FEA">
          <w:rPr>
            <w:rFonts w:ascii="Times New Roman" w:hAnsi="Times New Roman"/>
          </w:rPr>
          <w:t xml:space="preserve">; </w:t>
        </w:r>
      </w:ins>
      <w:r>
        <w:rPr>
          <w:rFonts w:ascii="Times New Roman" w:hAnsi="Times New Roman"/>
        </w:rPr>
        <w:t>se caracteriza</w:t>
      </w:r>
      <w:ins w:id="106" w:author="Admincmovil" w:date="2016-06-24T18:01:00Z">
        <w:r w:rsidR="00F27FEA">
          <w:rPr>
            <w:rFonts w:ascii="Times New Roman" w:hAnsi="Times New Roman"/>
          </w:rPr>
          <w:t>n</w:t>
        </w:r>
      </w:ins>
      <w:r>
        <w:rPr>
          <w:rFonts w:ascii="Times New Roman" w:hAnsi="Times New Roman"/>
        </w:rPr>
        <w:t xml:space="preserve"> por </w:t>
      </w:r>
      <w:r w:rsidRPr="002C14CD">
        <w:rPr>
          <w:rFonts w:ascii="Times New Roman" w:hAnsi="Times New Roman"/>
          <w:b/>
        </w:rPr>
        <w:t xml:space="preserve">analizar </w:t>
      </w:r>
      <w:r w:rsidRPr="002C14CD">
        <w:rPr>
          <w:rFonts w:ascii="Times New Roman" w:hAnsi="Times New Roman"/>
        </w:rPr>
        <w:t>la experiencia</w:t>
      </w:r>
      <w:r>
        <w:rPr>
          <w:rFonts w:ascii="Times New Roman" w:hAnsi="Times New Roman"/>
        </w:rPr>
        <w:t xml:space="preserve"> y sacar las conclusiones y enseñanzas que aporta.</w:t>
      </w:r>
    </w:p>
    <w:p w14:paraId="1FE89B85" w14:textId="77777777" w:rsidR="00C534CC" w:rsidRPr="00F758C9" w:rsidRDefault="00C534CC" w:rsidP="00C534CC">
      <w:pPr>
        <w:rPr>
          <w:rFonts w:ascii="Times New Roman" w:hAnsi="Times New Roman"/>
        </w:rPr>
      </w:pPr>
    </w:p>
    <w:p w14:paraId="39A31163" w14:textId="3B2534F2" w:rsidR="00C534CC" w:rsidRDefault="00C534CC" w:rsidP="00C534CC">
      <w:pPr>
        <w:rPr>
          <w:rFonts w:ascii="Times New Roman" w:hAnsi="Times New Roman"/>
        </w:rPr>
      </w:pPr>
      <w:r w:rsidRPr="00F758C9">
        <w:rPr>
          <w:rFonts w:ascii="Times New Roman" w:hAnsi="Times New Roman"/>
        </w:rPr>
        <w:t xml:space="preserve">La </w:t>
      </w:r>
      <w:r>
        <w:rPr>
          <w:rFonts w:ascii="Times New Roman" w:hAnsi="Times New Roman"/>
        </w:rPr>
        <w:t>intención de la monografía consiste</w:t>
      </w:r>
      <w:ins w:id="107" w:author="Admincmovil" w:date="2016-06-24T18:01:00Z">
        <w:r w:rsidR="00F27FEA">
          <w:rPr>
            <w:rFonts w:ascii="Times New Roman" w:hAnsi="Times New Roman"/>
          </w:rPr>
          <w:t>,</w:t>
        </w:r>
      </w:ins>
      <w:r>
        <w:rPr>
          <w:rFonts w:ascii="Times New Roman" w:hAnsi="Times New Roman"/>
        </w:rPr>
        <w:t xml:space="preserve"> pues</w:t>
      </w:r>
      <w:ins w:id="108" w:author="Admincmovil" w:date="2016-06-24T18:01:00Z">
        <w:r w:rsidR="00F27FEA">
          <w:rPr>
            <w:rFonts w:ascii="Times New Roman" w:hAnsi="Times New Roman"/>
          </w:rPr>
          <w:t>,</w:t>
        </w:r>
      </w:ins>
      <w:r>
        <w:rPr>
          <w:rFonts w:ascii="Times New Roman" w:hAnsi="Times New Roman"/>
        </w:rPr>
        <w:t xml:space="preserve"> en presentar una</w:t>
      </w:r>
      <w:r w:rsidRPr="00F758C9">
        <w:rPr>
          <w:rFonts w:ascii="Times New Roman" w:hAnsi="Times New Roman"/>
        </w:rPr>
        <w:t xml:space="preserve"> información </w:t>
      </w:r>
      <w:r>
        <w:rPr>
          <w:rFonts w:ascii="Times New Roman" w:hAnsi="Times New Roman"/>
        </w:rPr>
        <w:t>con el</w:t>
      </w:r>
      <w:r w:rsidRPr="00F758C9">
        <w:rPr>
          <w:rFonts w:ascii="Times New Roman" w:hAnsi="Times New Roman"/>
        </w:rPr>
        <w:t xml:space="preserve"> carácter de </w:t>
      </w:r>
      <w:r w:rsidRPr="001E06B9">
        <w:rPr>
          <w:rFonts w:ascii="Times New Roman" w:hAnsi="Times New Roman"/>
          <w:b/>
        </w:rPr>
        <w:t>seriedad</w:t>
      </w:r>
      <w:r w:rsidRPr="001E06B9">
        <w:rPr>
          <w:rFonts w:ascii="Times New Roman" w:hAnsi="Times New Roman"/>
        </w:rPr>
        <w:t xml:space="preserve"> y </w:t>
      </w:r>
      <w:r w:rsidRPr="001E06B9">
        <w:rPr>
          <w:rFonts w:ascii="Times New Roman" w:hAnsi="Times New Roman"/>
          <w:b/>
        </w:rPr>
        <w:t>confiabilidad</w:t>
      </w:r>
      <w:r w:rsidRPr="00F758C9">
        <w:rPr>
          <w:rFonts w:ascii="Times New Roman" w:hAnsi="Times New Roman"/>
        </w:rPr>
        <w:t xml:space="preserve"> que </w:t>
      </w:r>
      <w:r>
        <w:rPr>
          <w:rFonts w:ascii="Times New Roman" w:hAnsi="Times New Roman"/>
        </w:rPr>
        <w:t>confiere el ejercicio científico o académico en determinada área. En este sentido, se debe inscribir en una suerte de tradición investigativa o metodológica que permita a otras personas del mismo ámbito entender y dialogar con los contenidos transmitidos, ya sea para ampliar la investigación, verificar las hipótesis planteadas o ponerlas en tela de juicio.</w:t>
      </w:r>
    </w:p>
    <w:tbl>
      <w:tblPr>
        <w:tblStyle w:val="Tablaconcuadrcula"/>
        <w:tblpPr w:leftFromText="141" w:rightFromText="141" w:vertAnchor="text" w:horzAnchor="page" w:tblpX="1810" w:tblpY="159"/>
        <w:tblW w:w="9033" w:type="dxa"/>
        <w:tblLook w:val="04A0" w:firstRow="1" w:lastRow="0" w:firstColumn="1" w:lastColumn="0" w:noHBand="0" w:noVBand="1"/>
      </w:tblPr>
      <w:tblGrid>
        <w:gridCol w:w="2518"/>
        <w:gridCol w:w="6515"/>
      </w:tblGrid>
      <w:tr w:rsidR="00C534CC" w:rsidRPr="00F758C9" w14:paraId="62A469B2"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DED529" w14:textId="77777777" w:rsidR="00C534CC" w:rsidRPr="00F758C9" w:rsidRDefault="00C534CC" w:rsidP="006B447F">
            <w:pPr>
              <w:jc w:val="center"/>
              <w:rPr>
                <w:rFonts w:ascii="Times New Roman" w:hAnsi="Times New Roman"/>
                <w:b/>
                <w:color w:val="FFFFFF" w:themeColor="background1"/>
              </w:rPr>
            </w:pPr>
            <w:r w:rsidRPr="00F758C9">
              <w:rPr>
                <w:rFonts w:ascii="Times New Roman" w:hAnsi="Times New Roman"/>
                <w:b/>
                <w:color w:val="FFFFFF" w:themeColor="background1"/>
              </w:rPr>
              <w:t>Profundiza (recurso de exposición)</w:t>
            </w:r>
          </w:p>
        </w:tc>
      </w:tr>
      <w:tr w:rsidR="00C534CC" w:rsidRPr="00F758C9" w14:paraId="1CC7A53E"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7CFC4" w14:textId="77777777" w:rsidR="00C534CC" w:rsidRPr="00F758C9" w:rsidRDefault="00C534CC" w:rsidP="006B447F">
            <w:pPr>
              <w:rPr>
                <w:rFonts w:ascii="Times New Roman" w:hAnsi="Times New Roman"/>
                <w:b/>
                <w:color w:val="000000"/>
              </w:rPr>
            </w:pPr>
            <w:r w:rsidRPr="00F758C9">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A86F2" w14:textId="77777777" w:rsidR="00C534CC" w:rsidRPr="00F758C9" w:rsidRDefault="00C534CC" w:rsidP="006B447F">
            <w:pPr>
              <w:rPr>
                <w:rFonts w:ascii="Times New Roman" w:hAnsi="Times New Roman"/>
                <w:b/>
                <w:color w:val="000000"/>
              </w:rPr>
            </w:pPr>
            <w:r w:rsidRPr="00F758C9">
              <w:rPr>
                <w:rFonts w:ascii="Times New Roman" w:hAnsi="Times New Roman"/>
                <w:color w:val="000000"/>
              </w:rPr>
              <w:t>LE_10_05_REC180</w:t>
            </w:r>
          </w:p>
        </w:tc>
      </w:tr>
      <w:tr w:rsidR="00C534CC" w:rsidRPr="00F758C9" w14:paraId="5A1CF625"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AFF43"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F689C" w14:textId="77777777" w:rsidR="00C534CC" w:rsidRPr="00F758C9" w:rsidRDefault="00C534CC" w:rsidP="006B447F">
            <w:pPr>
              <w:rPr>
                <w:rFonts w:ascii="Times New Roman" w:hAnsi="Times New Roman"/>
                <w:color w:val="000000"/>
              </w:rPr>
            </w:pPr>
            <w:r>
              <w:rPr>
                <w:rFonts w:ascii="Times New Roman" w:hAnsi="Times New Roman"/>
                <w:color w:val="000000"/>
              </w:rPr>
              <w:t>La m</w:t>
            </w:r>
            <w:r w:rsidRPr="00F758C9">
              <w:rPr>
                <w:rFonts w:ascii="Times New Roman" w:hAnsi="Times New Roman"/>
                <w:color w:val="000000"/>
              </w:rPr>
              <w:t xml:space="preserve">onografía </w:t>
            </w:r>
          </w:p>
        </w:tc>
      </w:tr>
      <w:tr w:rsidR="00C534CC" w:rsidRPr="00F758C9" w14:paraId="587DEEB3"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BE29A"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0FCC5" w14:textId="77777777" w:rsidR="00C534CC" w:rsidRPr="00F758C9" w:rsidRDefault="00C534CC" w:rsidP="006B447F">
            <w:pPr>
              <w:shd w:val="clear" w:color="auto" w:fill="FFFFFF"/>
              <w:rPr>
                <w:rFonts w:ascii="Times New Roman" w:hAnsi="Times New Roman"/>
                <w:color w:val="000000"/>
              </w:rPr>
            </w:pPr>
            <w:r w:rsidRPr="00F758C9">
              <w:rPr>
                <w:rFonts w:ascii="Times New Roman" w:hAnsi="Times New Roman"/>
                <w:color w:val="000000"/>
              </w:rPr>
              <w:t>Interactivo que presenta un fragmento de un texto monográfico</w:t>
            </w:r>
          </w:p>
        </w:tc>
      </w:tr>
    </w:tbl>
    <w:p w14:paraId="723B40C3" w14:textId="77777777" w:rsidR="00C534CC" w:rsidRPr="00F758C9" w:rsidRDefault="00C534CC" w:rsidP="00C534CC">
      <w:pPr>
        <w:rPr>
          <w:rFonts w:ascii="Times New Roman" w:hAnsi="Times New Roman"/>
        </w:rPr>
      </w:pPr>
    </w:p>
    <w:p w14:paraId="66305CB8" w14:textId="77777777" w:rsidR="00C534CC" w:rsidRPr="00F758C9" w:rsidRDefault="00C534CC" w:rsidP="00C534CC">
      <w:pPr>
        <w:rPr>
          <w:rFonts w:ascii="Times New Roman" w:hAnsi="Times New Roman"/>
          <w:b/>
        </w:rPr>
      </w:pPr>
      <w:r>
        <w:rPr>
          <w:rFonts w:ascii="Times New Roman" w:hAnsi="Times New Roman"/>
          <w:b/>
          <w:highlight w:val="yellow"/>
          <w:lang w:val="es-CO"/>
        </w:rPr>
        <w:t>[SECCIÓN 2</w:t>
      </w:r>
      <w:r w:rsidRPr="00EB500E">
        <w:rPr>
          <w:rFonts w:ascii="Times New Roman" w:hAnsi="Times New Roman"/>
          <w:b/>
          <w:highlight w:val="yellow"/>
          <w:lang w:val="es-CO"/>
        </w:rPr>
        <w:t>]</w:t>
      </w:r>
      <w:r w:rsidRPr="00EB500E">
        <w:rPr>
          <w:rFonts w:ascii="Times New Roman" w:hAnsi="Times New Roman"/>
          <w:b/>
          <w:lang w:val="es-CO"/>
        </w:rPr>
        <w:t xml:space="preserve"> </w:t>
      </w:r>
      <w:r w:rsidRPr="00F758C9">
        <w:rPr>
          <w:rFonts w:ascii="Times New Roman" w:hAnsi="Times New Roman"/>
          <w:b/>
        </w:rPr>
        <w:t xml:space="preserve">5.2 Las características de una monografía </w:t>
      </w:r>
    </w:p>
    <w:p w14:paraId="6861DDA0" w14:textId="77777777" w:rsidR="00C534CC" w:rsidRPr="00F758C9" w:rsidRDefault="00C534CC" w:rsidP="00C534CC">
      <w:pPr>
        <w:rPr>
          <w:rFonts w:ascii="Times New Roman" w:hAnsi="Times New Roman"/>
        </w:rPr>
      </w:pPr>
    </w:p>
    <w:p w14:paraId="0D803AB7" w14:textId="7BE03588" w:rsidR="00C534CC" w:rsidRDefault="00C534CC" w:rsidP="00C534CC">
      <w:pPr>
        <w:rPr>
          <w:rFonts w:ascii="Times New Roman" w:hAnsi="Times New Roman"/>
        </w:rPr>
      </w:pPr>
      <w:r>
        <w:rPr>
          <w:rFonts w:ascii="Times New Roman" w:hAnsi="Times New Roman"/>
        </w:rPr>
        <w:t xml:space="preserve">Al caracterizar los textos monográficos se debe tener en cuenta que muchos de sus aspectos dependen de la </w:t>
      </w:r>
      <w:r w:rsidRPr="009E2FF6">
        <w:rPr>
          <w:rFonts w:ascii="Times New Roman" w:hAnsi="Times New Roman"/>
          <w:b/>
        </w:rPr>
        <w:t>disciplina</w:t>
      </w:r>
      <w:r>
        <w:rPr>
          <w:rFonts w:ascii="Times New Roman" w:hAnsi="Times New Roman"/>
        </w:rPr>
        <w:t xml:space="preserve"> </w:t>
      </w:r>
      <w:r w:rsidRPr="009E2FF6">
        <w:rPr>
          <w:rFonts w:ascii="Times New Roman" w:hAnsi="Times New Roman"/>
          <w:b/>
        </w:rPr>
        <w:t>en la que se lleva a cabo la investigación</w:t>
      </w:r>
      <w:r>
        <w:rPr>
          <w:rFonts w:ascii="Times New Roman" w:hAnsi="Times New Roman"/>
        </w:rPr>
        <w:t xml:space="preserve">. Así por ejemplo, una monografía sobre la influencia del modelo ético del matrimonio Curie </w:t>
      </w:r>
      <w:r w:rsidR="00473A6B">
        <w:rPr>
          <w:rFonts w:ascii="Times New Roman" w:hAnsi="Times New Roman"/>
        </w:rPr>
        <w:t>en la sociedad científica</w:t>
      </w:r>
      <w:r>
        <w:rPr>
          <w:rFonts w:ascii="Times New Roman" w:hAnsi="Times New Roman"/>
        </w:rPr>
        <w:t xml:space="preserve">, hará uso de un lenguaje diferente al que se presentaría en una sobre los rituales funerarios en las comunidades indígenas precolombinas. </w:t>
      </w:r>
    </w:p>
    <w:p w14:paraId="0B592E10" w14:textId="77777777" w:rsidR="00C534CC" w:rsidRDefault="00C534CC" w:rsidP="00C534CC">
      <w:pPr>
        <w:rPr>
          <w:rFonts w:ascii="Times New Roman" w:hAnsi="Times New Roman"/>
        </w:rPr>
      </w:pPr>
    </w:p>
    <w:p w14:paraId="7748DC66" w14:textId="77777777" w:rsidR="00C534CC" w:rsidRDefault="00C534CC" w:rsidP="00C534CC">
      <w:pPr>
        <w:rPr>
          <w:rFonts w:ascii="Times New Roman" w:hAnsi="Times New Roman"/>
        </w:rPr>
      </w:pPr>
      <w:r>
        <w:rPr>
          <w:rFonts w:ascii="Times New Roman" w:hAnsi="Times New Roman"/>
        </w:rPr>
        <w:lastRenderedPageBreak/>
        <w:t xml:space="preserve">Existen, no obstante, algunos rasgos, reglas, tradiciones o particularidades que resultarán más o menos comunes en ambos casos, lo que permite establecer un </w:t>
      </w:r>
      <w:r w:rsidRPr="00826BCD">
        <w:rPr>
          <w:rFonts w:ascii="Times New Roman" w:hAnsi="Times New Roman"/>
          <w:b/>
        </w:rPr>
        <w:t>modelo estándar</w:t>
      </w:r>
      <w:r>
        <w:rPr>
          <w:rFonts w:ascii="Times New Roman" w:hAnsi="Times New Roman"/>
        </w:rPr>
        <w:t>, modelo que se hará más detallado a medida que la rama del estudio se especializa.</w:t>
      </w:r>
    </w:p>
    <w:p w14:paraId="413C24EC" w14:textId="77777777" w:rsidR="00C534CC" w:rsidRDefault="00C534CC" w:rsidP="00C534CC">
      <w:pPr>
        <w:rPr>
          <w:rFonts w:ascii="Times New Roman" w:hAnsi="Times New Roman"/>
        </w:rPr>
      </w:pPr>
    </w:p>
    <w:p w14:paraId="3B6152EB" w14:textId="3A199B2B" w:rsidR="00C534CC" w:rsidRDefault="008C3C4F" w:rsidP="00C534CC">
      <w:pPr>
        <w:rPr>
          <w:rFonts w:ascii="Times New Roman" w:hAnsi="Times New Roman"/>
        </w:rPr>
      </w:pPr>
      <w:ins w:id="109" w:author="Admincmovil" w:date="2016-06-25T11:35:00Z">
        <w:r>
          <w:rPr>
            <w:rFonts w:ascii="Times New Roman" w:hAnsi="Times New Roman"/>
          </w:rPr>
          <w:t xml:space="preserve">A veces, en las universidades ocurre </w:t>
        </w:r>
      </w:ins>
      <w:r w:rsidR="00C534CC">
        <w:rPr>
          <w:rFonts w:ascii="Times New Roman" w:hAnsi="Times New Roman"/>
        </w:rPr>
        <w:t xml:space="preserve">que los autores de algunas monografías de grado se sienten inclinados a proponer trabajos vanguardistas que se salen de los modelos típicos de monografía, pues piensan que deben realizar una “obra maestra” que deje huella en la historia. En este caso particular, no resulta recomendable tal actitud, ya que una de las características principales de la monografía de grado es que debe demostrar un </w:t>
      </w:r>
      <w:r w:rsidR="00C534CC" w:rsidRPr="007B6408">
        <w:rPr>
          <w:rFonts w:ascii="Times New Roman" w:hAnsi="Times New Roman"/>
        </w:rPr>
        <w:t>conocimiento del</w:t>
      </w:r>
      <w:r w:rsidR="00C534CC" w:rsidRPr="00BC3BCD">
        <w:rPr>
          <w:rFonts w:ascii="Times New Roman" w:hAnsi="Times New Roman"/>
          <w:b/>
        </w:rPr>
        <w:t xml:space="preserve"> modelo típico</w:t>
      </w:r>
      <w:r w:rsidR="00C534CC">
        <w:rPr>
          <w:rFonts w:ascii="Times New Roman" w:hAnsi="Times New Roman"/>
        </w:rPr>
        <w:t xml:space="preserve"> de trabajo académico profesional; la monografía debe reflejar el “estado del arte” vigente, no la superación o evolución del modelo, para lo cual habrá seguramente otras oportunidades.</w:t>
      </w:r>
    </w:p>
    <w:p w14:paraId="1FB6CB67" w14:textId="77777777" w:rsidR="00C534CC" w:rsidRDefault="00C534CC" w:rsidP="00C534CC">
      <w:pPr>
        <w:rPr>
          <w:rFonts w:ascii="Times New Roman" w:hAnsi="Times New Roman"/>
        </w:rPr>
      </w:pPr>
    </w:p>
    <w:p w14:paraId="42A5F394" w14:textId="77777777" w:rsidR="00C534CC" w:rsidRDefault="00C534CC" w:rsidP="00C534CC">
      <w:pPr>
        <w:rPr>
          <w:rFonts w:ascii="Times New Roman" w:hAnsi="Times New Roman"/>
        </w:rPr>
      </w:pPr>
      <w:r>
        <w:rPr>
          <w:rFonts w:ascii="Times New Roman" w:hAnsi="Times New Roman"/>
        </w:rPr>
        <w:t>Entre otras características principales de la monografía se encuentran:</w:t>
      </w:r>
    </w:p>
    <w:p w14:paraId="737E4157" w14:textId="77777777" w:rsidR="00C534CC" w:rsidRDefault="00C534CC" w:rsidP="00C534CC">
      <w:pPr>
        <w:rPr>
          <w:rFonts w:ascii="Times New Roman" w:hAnsi="Times New Roman"/>
        </w:rPr>
      </w:pPr>
    </w:p>
    <w:p w14:paraId="4D9D98DF" w14:textId="77777777" w:rsidR="00C534CC" w:rsidRDefault="00C534CC" w:rsidP="00C534CC">
      <w:pPr>
        <w:pStyle w:val="Prrafodelista"/>
        <w:numPr>
          <w:ilvl w:val="0"/>
          <w:numId w:val="25"/>
        </w:numPr>
        <w:rPr>
          <w:rFonts w:ascii="Times New Roman" w:hAnsi="Times New Roman"/>
        </w:rPr>
      </w:pPr>
      <w:r w:rsidRPr="00BC3BCD">
        <w:rPr>
          <w:rFonts w:ascii="Times New Roman" w:hAnsi="Times New Roman"/>
        </w:rPr>
        <w:t xml:space="preserve">Un tema perfectamente delimitado, lo que asegura un examen </w:t>
      </w:r>
      <w:r w:rsidRPr="00BC3BCD">
        <w:rPr>
          <w:rFonts w:ascii="Times New Roman" w:hAnsi="Times New Roman"/>
          <w:b/>
        </w:rPr>
        <w:t>profundo</w:t>
      </w:r>
      <w:r w:rsidRPr="00BC3BCD">
        <w:rPr>
          <w:rFonts w:ascii="Times New Roman" w:hAnsi="Times New Roman"/>
        </w:rPr>
        <w:t xml:space="preserve">, </w:t>
      </w:r>
      <w:r w:rsidRPr="00BC3BCD">
        <w:rPr>
          <w:rFonts w:ascii="Times New Roman" w:hAnsi="Times New Roman"/>
          <w:b/>
        </w:rPr>
        <w:t>cuidadoso</w:t>
      </w:r>
      <w:r w:rsidRPr="00BC3BCD">
        <w:rPr>
          <w:rFonts w:ascii="Times New Roman" w:hAnsi="Times New Roman"/>
        </w:rPr>
        <w:t xml:space="preserve"> y </w:t>
      </w:r>
      <w:r w:rsidRPr="00BC3BCD">
        <w:rPr>
          <w:rFonts w:ascii="Times New Roman" w:hAnsi="Times New Roman"/>
          <w:b/>
        </w:rPr>
        <w:t>detallado</w:t>
      </w:r>
      <w:r w:rsidRPr="00BC3BCD">
        <w:rPr>
          <w:rFonts w:ascii="Times New Roman" w:hAnsi="Times New Roman"/>
        </w:rPr>
        <w:t>, pero no por eso amplio. Así, se deben evitar introducciones o contextualizaciones innecesarias</w:t>
      </w:r>
      <w:r>
        <w:rPr>
          <w:rFonts w:ascii="Times New Roman" w:hAnsi="Times New Roman"/>
        </w:rPr>
        <w:t xml:space="preserve"> y</w:t>
      </w:r>
      <w:r w:rsidRPr="00BC3BCD">
        <w:rPr>
          <w:rFonts w:ascii="Times New Roman" w:hAnsi="Times New Roman"/>
        </w:rPr>
        <w:t xml:space="preserve"> discusiones perifé</w:t>
      </w:r>
      <w:r>
        <w:rPr>
          <w:rFonts w:ascii="Times New Roman" w:hAnsi="Times New Roman"/>
        </w:rPr>
        <w:t>ricas o globalizantes.</w:t>
      </w:r>
    </w:p>
    <w:p w14:paraId="31FE7D00" w14:textId="77777777" w:rsidR="00C534CC" w:rsidRPr="00BC3BCD" w:rsidRDefault="00C534CC" w:rsidP="00C534CC">
      <w:pPr>
        <w:pStyle w:val="Prrafodelista"/>
        <w:rPr>
          <w:rFonts w:ascii="Times New Roman" w:hAnsi="Times New Roman"/>
        </w:rPr>
      </w:pPr>
    </w:p>
    <w:p w14:paraId="0B0E489D" w14:textId="77777777" w:rsidR="00C534CC" w:rsidRDefault="00C534CC" w:rsidP="00C534CC">
      <w:pPr>
        <w:pStyle w:val="Prrafodelista"/>
        <w:numPr>
          <w:ilvl w:val="0"/>
          <w:numId w:val="25"/>
        </w:numPr>
        <w:rPr>
          <w:rFonts w:ascii="Times New Roman" w:hAnsi="Times New Roman"/>
        </w:rPr>
      </w:pPr>
      <w:r>
        <w:rPr>
          <w:rFonts w:ascii="Times New Roman" w:hAnsi="Times New Roman"/>
        </w:rPr>
        <w:t xml:space="preserve">Una revisión exhaustiva de la bibliografía existente sobre el tema elegido. Aunque debe hacerse patente la consulta de fuentes con citas o perífrasis, no es conveniente repetir sin más la información, por lo cual hay saber utilizar la estrategia de </w:t>
      </w:r>
      <w:r w:rsidRPr="00BD1956">
        <w:rPr>
          <w:rFonts w:ascii="Times New Roman" w:hAnsi="Times New Roman"/>
          <w:b/>
        </w:rPr>
        <w:t>resumir</w:t>
      </w:r>
      <w:r>
        <w:rPr>
          <w:rFonts w:ascii="Times New Roman" w:hAnsi="Times New Roman"/>
        </w:rPr>
        <w:t>.</w:t>
      </w:r>
    </w:p>
    <w:p w14:paraId="3E0459D2" w14:textId="77777777" w:rsidR="00C534CC" w:rsidRPr="00BD1956" w:rsidRDefault="00C534CC" w:rsidP="00C534CC">
      <w:pPr>
        <w:rPr>
          <w:rFonts w:ascii="Times New Roman" w:hAnsi="Times New Roman"/>
        </w:rPr>
      </w:pPr>
    </w:p>
    <w:p w14:paraId="47F69C43" w14:textId="03629F09" w:rsidR="00C534CC" w:rsidRDefault="00C534CC" w:rsidP="00C534CC">
      <w:pPr>
        <w:pStyle w:val="Prrafodelista"/>
        <w:numPr>
          <w:ilvl w:val="0"/>
          <w:numId w:val="25"/>
        </w:numPr>
        <w:rPr>
          <w:rFonts w:ascii="Times New Roman" w:hAnsi="Times New Roman"/>
        </w:rPr>
      </w:pPr>
      <w:r>
        <w:rPr>
          <w:rFonts w:ascii="Times New Roman" w:hAnsi="Times New Roman"/>
        </w:rPr>
        <w:t xml:space="preserve">Una extensión particular, tanto mínima como máxima. Dicha extensión varía mucho de acuerdo al </w:t>
      </w:r>
      <w:r w:rsidRPr="00FD0FB5">
        <w:rPr>
          <w:rFonts w:ascii="Times New Roman" w:hAnsi="Times New Roman"/>
          <w:b/>
        </w:rPr>
        <w:t>ámbito de estudio</w:t>
      </w:r>
      <w:r>
        <w:rPr>
          <w:rFonts w:ascii="Times New Roman" w:hAnsi="Times New Roman"/>
        </w:rPr>
        <w:t xml:space="preserve"> del trabajo; </w:t>
      </w:r>
      <w:proofErr w:type="spellStart"/>
      <w:r>
        <w:rPr>
          <w:rFonts w:ascii="Times New Roman" w:hAnsi="Times New Roman"/>
        </w:rPr>
        <w:t>Umberto</w:t>
      </w:r>
      <w:proofErr w:type="spellEnd"/>
      <w:r>
        <w:rPr>
          <w:rFonts w:ascii="Times New Roman" w:hAnsi="Times New Roman"/>
        </w:rPr>
        <w:t xml:space="preserve"> Eco en </w:t>
      </w:r>
      <w:r>
        <w:rPr>
          <w:rFonts w:ascii="Times New Roman" w:hAnsi="Times New Roman"/>
          <w:i/>
        </w:rPr>
        <w:t>Cómo se hace</w:t>
      </w:r>
      <w:r w:rsidRPr="00FD0FB5">
        <w:rPr>
          <w:rFonts w:ascii="Times New Roman" w:hAnsi="Times New Roman"/>
          <w:i/>
        </w:rPr>
        <w:t xml:space="preserve"> una tesis</w:t>
      </w:r>
      <w:ins w:id="110" w:author="Admincmovil" w:date="2016-06-24T18:04:00Z">
        <w:r w:rsidR="00F27FEA">
          <w:rPr>
            <w:rFonts w:ascii="Times New Roman" w:hAnsi="Times New Roman"/>
          </w:rPr>
          <w:t xml:space="preserve">, </w:t>
        </w:r>
      </w:ins>
      <w:r>
        <w:rPr>
          <w:rFonts w:ascii="Times New Roman" w:hAnsi="Times New Roman"/>
        </w:rPr>
        <w:t>habla de 100 a 200 páginas redactadas por una o varias personas para las tesis doctorales. Hoy en día, lo habitual es que una tesis para pregrado oscile entre 50 y 80 páginas, para lo cual el estudiante dispone de un lapso de cuatro a seis meses.</w:t>
      </w:r>
    </w:p>
    <w:p w14:paraId="5AD5A169" w14:textId="77777777" w:rsidR="00C534CC" w:rsidRPr="00FD0FB5"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534CC" w:rsidRPr="0037754F" w14:paraId="5E89D9D8" w14:textId="77777777" w:rsidTr="006B447F">
        <w:tc>
          <w:tcPr>
            <w:tcW w:w="8978" w:type="dxa"/>
            <w:gridSpan w:val="2"/>
            <w:shd w:val="clear" w:color="auto" w:fill="000000" w:themeFill="text1"/>
          </w:tcPr>
          <w:p w14:paraId="509E28A3" w14:textId="77777777" w:rsidR="00C534CC" w:rsidRPr="0037754F" w:rsidRDefault="00C534CC" w:rsidP="006B447F">
            <w:pPr>
              <w:jc w:val="center"/>
              <w:rPr>
                <w:rFonts w:ascii="Times New Roman" w:hAnsi="Times New Roman"/>
                <w:b/>
                <w:lang w:val="es-MX"/>
              </w:rPr>
            </w:pPr>
            <w:r w:rsidRPr="0037754F">
              <w:rPr>
                <w:rFonts w:ascii="Times New Roman" w:hAnsi="Times New Roman"/>
                <w:b/>
                <w:lang w:val="es-MX"/>
              </w:rPr>
              <w:t>Destacado</w:t>
            </w:r>
          </w:p>
        </w:tc>
      </w:tr>
      <w:tr w:rsidR="00C534CC" w:rsidRPr="0037754F" w14:paraId="04185413" w14:textId="77777777" w:rsidTr="006B447F">
        <w:tc>
          <w:tcPr>
            <w:tcW w:w="2518" w:type="dxa"/>
          </w:tcPr>
          <w:p w14:paraId="69770B22" w14:textId="77777777" w:rsidR="00C534CC" w:rsidRPr="0037754F" w:rsidRDefault="00C534CC" w:rsidP="006B447F">
            <w:pPr>
              <w:rPr>
                <w:rFonts w:ascii="Times New Roman" w:hAnsi="Times New Roman"/>
                <w:b/>
                <w:lang w:val="es-MX"/>
              </w:rPr>
            </w:pPr>
            <w:r w:rsidRPr="0037754F">
              <w:rPr>
                <w:rFonts w:ascii="Times New Roman" w:hAnsi="Times New Roman"/>
                <w:b/>
                <w:lang w:val="es-MX"/>
              </w:rPr>
              <w:t>Título</w:t>
            </w:r>
          </w:p>
        </w:tc>
        <w:tc>
          <w:tcPr>
            <w:tcW w:w="6460" w:type="dxa"/>
          </w:tcPr>
          <w:p w14:paraId="16F30520" w14:textId="77777777" w:rsidR="00C534CC" w:rsidRPr="00212619" w:rsidRDefault="00C534CC" w:rsidP="006B447F">
            <w:pPr>
              <w:rPr>
                <w:rFonts w:ascii="Times New Roman" w:hAnsi="Times New Roman"/>
                <w:i/>
              </w:rPr>
            </w:pPr>
            <w:r w:rsidRPr="00212619">
              <w:rPr>
                <w:rFonts w:ascii="Times New Roman" w:hAnsi="Times New Roman"/>
                <w:i/>
              </w:rPr>
              <w:t xml:space="preserve">Cómo se hace una tesis: técnicas y procedimientos de estudio, investigación y escritura </w:t>
            </w:r>
            <w:r w:rsidRPr="00212619">
              <w:rPr>
                <w:rFonts w:ascii="Times New Roman" w:hAnsi="Times New Roman"/>
              </w:rPr>
              <w:t>de</w:t>
            </w:r>
            <w:r w:rsidRPr="00212619">
              <w:rPr>
                <w:rFonts w:ascii="Times New Roman" w:hAnsi="Times New Roman"/>
                <w:i/>
              </w:rPr>
              <w:t xml:space="preserve"> </w:t>
            </w:r>
            <w:proofErr w:type="spellStart"/>
            <w:r w:rsidRPr="00212619">
              <w:rPr>
                <w:rFonts w:ascii="Times New Roman" w:hAnsi="Times New Roman"/>
              </w:rPr>
              <w:t>Umberto</w:t>
            </w:r>
            <w:proofErr w:type="spellEnd"/>
            <w:r w:rsidRPr="00212619">
              <w:rPr>
                <w:rFonts w:ascii="Times New Roman" w:hAnsi="Times New Roman"/>
              </w:rPr>
              <w:t xml:space="preserve"> Eco</w:t>
            </w:r>
          </w:p>
        </w:tc>
      </w:tr>
      <w:tr w:rsidR="00C534CC" w:rsidRPr="0037754F" w14:paraId="1FF4C07C" w14:textId="77777777" w:rsidTr="006B447F">
        <w:tc>
          <w:tcPr>
            <w:tcW w:w="2518" w:type="dxa"/>
          </w:tcPr>
          <w:p w14:paraId="345E2044" w14:textId="77777777" w:rsidR="00C534CC" w:rsidRPr="0037754F" w:rsidRDefault="00C534CC" w:rsidP="006B447F">
            <w:pPr>
              <w:rPr>
                <w:rFonts w:ascii="Times New Roman" w:hAnsi="Times New Roman"/>
                <w:lang w:val="es-MX"/>
              </w:rPr>
            </w:pPr>
            <w:r w:rsidRPr="0037754F">
              <w:rPr>
                <w:rFonts w:ascii="Times New Roman" w:hAnsi="Times New Roman"/>
                <w:b/>
                <w:lang w:val="es-MX"/>
              </w:rPr>
              <w:t>Contenido</w:t>
            </w:r>
          </w:p>
        </w:tc>
        <w:tc>
          <w:tcPr>
            <w:tcW w:w="6460" w:type="dxa"/>
          </w:tcPr>
          <w:p w14:paraId="5575B6DB" w14:textId="1D1A2CDB" w:rsidR="00C534CC" w:rsidRPr="00212619" w:rsidRDefault="00C534CC" w:rsidP="008C3C4F">
            <w:pPr>
              <w:rPr>
                <w:rFonts w:ascii="Times New Roman" w:hAnsi="Times New Roman"/>
              </w:rPr>
            </w:pPr>
            <w:r w:rsidRPr="00212619">
              <w:rPr>
                <w:rFonts w:ascii="Times New Roman" w:hAnsi="Times New Roman"/>
              </w:rPr>
              <w:t xml:space="preserve">Este texto del académico italiano busca orientar sobre la </w:t>
            </w:r>
            <w:r w:rsidRPr="00212619">
              <w:rPr>
                <w:rFonts w:ascii="Times New Roman" w:hAnsi="Times New Roman"/>
                <w:b/>
              </w:rPr>
              <w:t>investigación académica</w:t>
            </w:r>
            <w:r w:rsidRPr="00212619">
              <w:rPr>
                <w:rFonts w:ascii="Times New Roman" w:hAnsi="Times New Roman"/>
              </w:rPr>
              <w:t xml:space="preserve"> y sus </w:t>
            </w:r>
            <w:r w:rsidRPr="00212619">
              <w:rPr>
                <w:rFonts w:ascii="Times New Roman" w:hAnsi="Times New Roman"/>
                <w:b/>
              </w:rPr>
              <w:t>métodos</w:t>
            </w:r>
            <w:r w:rsidRPr="00212619">
              <w:rPr>
                <w:rFonts w:ascii="Times New Roman" w:hAnsi="Times New Roman"/>
              </w:rPr>
              <w:t xml:space="preserve">, especialmente en lo que tiene que ver </w:t>
            </w:r>
            <w:ins w:id="111" w:author="Admincmovil" w:date="2016-06-24T18:05:00Z">
              <w:r w:rsidR="00F27FEA">
                <w:rPr>
                  <w:rFonts w:ascii="Times New Roman" w:hAnsi="Times New Roman"/>
                </w:rPr>
                <w:t>con</w:t>
              </w:r>
              <w:r w:rsidR="00F27FEA" w:rsidRPr="00212619">
                <w:rPr>
                  <w:rFonts w:ascii="Times New Roman" w:hAnsi="Times New Roman"/>
                </w:rPr>
                <w:t xml:space="preserve"> </w:t>
              </w:r>
            </w:ins>
            <w:r w:rsidRPr="00212619">
              <w:rPr>
                <w:rFonts w:ascii="Times New Roman" w:hAnsi="Times New Roman"/>
              </w:rPr>
              <w:t>la redacción de monografías. Allí</w:t>
            </w:r>
            <w:ins w:id="112" w:author="Admincmovil" w:date="2016-06-24T18:05:00Z">
              <w:r w:rsidR="00F27FEA">
                <w:rPr>
                  <w:rFonts w:ascii="Times New Roman" w:hAnsi="Times New Roman"/>
                </w:rPr>
                <w:t>,</w:t>
              </w:r>
            </w:ins>
            <w:r w:rsidRPr="00212619">
              <w:rPr>
                <w:rFonts w:ascii="Times New Roman" w:hAnsi="Times New Roman"/>
              </w:rPr>
              <w:t xml:space="preserve"> ensaya una definición de tesis cuando dice que es la “…elaboración crítica de una experiencia, como adquisición de una capacidad (buena para la vida futura) para localizar los problemas, para afrontarlos con método, para exponerlos</w:t>
            </w:r>
            <w:r w:rsidR="00CD531B">
              <w:rPr>
                <w:rFonts w:ascii="Times New Roman" w:hAnsi="Times New Roman"/>
              </w:rPr>
              <w:t xml:space="preserve"> </w:t>
            </w:r>
            <w:r w:rsidRPr="00212619">
              <w:rPr>
                <w:rFonts w:ascii="Times New Roman" w:hAnsi="Times New Roman"/>
              </w:rPr>
              <w:t>siguiendo ciertas técnicas de comunicación”</w:t>
            </w:r>
            <w:ins w:id="113" w:author="Admincmovil" w:date="2016-06-25T11:39:00Z">
              <w:r w:rsidR="008C3C4F">
                <w:rPr>
                  <w:rFonts w:ascii="Times New Roman" w:hAnsi="Times New Roman"/>
                </w:rPr>
                <w:t>.</w:t>
              </w:r>
            </w:ins>
          </w:p>
        </w:tc>
      </w:tr>
    </w:tbl>
    <w:p w14:paraId="0B890F1F" w14:textId="77777777" w:rsidR="00C534CC" w:rsidRPr="00F758C9" w:rsidRDefault="00C534CC" w:rsidP="00C534CC">
      <w:pPr>
        <w:rPr>
          <w:rFonts w:ascii="Times New Roman" w:hAnsi="Times New Roman"/>
        </w:rPr>
      </w:pPr>
    </w:p>
    <w:p w14:paraId="2415C2F9" w14:textId="77777777" w:rsidR="00C534CC" w:rsidRPr="00F758C9" w:rsidRDefault="00C534CC" w:rsidP="00C534CC">
      <w:pPr>
        <w:rPr>
          <w:rFonts w:ascii="Times New Roman" w:hAnsi="Times New Roman"/>
          <w:b/>
        </w:rPr>
      </w:pPr>
      <w:r>
        <w:rPr>
          <w:rFonts w:ascii="Times New Roman" w:hAnsi="Times New Roman"/>
          <w:b/>
          <w:highlight w:val="yellow"/>
          <w:lang w:val="es-CO"/>
        </w:rPr>
        <w:t>[SECCIÓN 2</w:t>
      </w:r>
      <w:r w:rsidRPr="00EB500E">
        <w:rPr>
          <w:rFonts w:ascii="Times New Roman" w:hAnsi="Times New Roman"/>
          <w:b/>
          <w:highlight w:val="yellow"/>
          <w:lang w:val="es-CO"/>
        </w:rPr>
        <w:t>]</w:t>
      </w:r>
      <w:r w:rsidRPr="00EB500E">
        <w:rPr>
          <w:rFonts w:ascii="Times New Roman" w:hAnsi="Times New Roman"/>
          <w:b/>
          <w:lang w:val="es-CO"/>
        </w:rPr>
        <w:t xml:space="preserve"> </w:t>
      </w:r>
      <w:r w:rsidRPr="00F758C9">
        <w:rPr>
          <w:rFonts w:ascii="Times New Roman" w:hAnsi="Times New Roman"/>
          <w:b/>
        </w:rPr>
        <w:t xml:space="preserve">5.3 Estrategia de lectura: resumir </w:t>
      </w:r>
    </w:p>
    <w:p w14:paraId="71E59276" w14:textId="77777777" w:rsidR="00C534CC" w:rsidRPr="00F758C9" w:rsidRDefault="00C534CC" w:rsidP="00C534CC">
      <w:pPr>
        <w:rPr>
          <w:rFonts w:ascii="Times New Roman" w:hAnsi="Times New Roman"/>
        </w:rPr>
      </w:pPr>
    </w:p>
    <w:p w14:paraId="0F30A810" w14:textId="77777777" w:rsidR="00C534CC" w:rsidRDefault="00C534CC" w:rsidP="00C534CC">
      <w:pPr>
        <w:rPr>
          <w:rFonts w:ascii="Times New Roman" w:hAnsi="Times New Roman"/>
        </w:rPr>
      </w:pPr>
      <w:r>
        <w:rPr>
          <w:rFonts w:ascii="Times New Roman" w:hAnsi="Times New Roman"/>
        </w:rPr>
        <w:t xml:space="preserve">Las personas que se han enfrentado a la tarea de realizar una monografía saben que el proceso investigativo implica </w:t>
      </w:r>
      <w:r w:rsidRPr="00B20BE0">
        <w:rPr>
          <w:rFonts w:ascii="Times New Roman" w:hAnsi="Times New Roman"/>
          <w:b/>
        </w:rPr>
        <w:t>consultar</w:t>
      </w:r>
      <w:r>
        <w:rPr>
          <w:rFonts w:ascii="Times New Roman" w:hAnsi="Times New Roman"/>
        </w:rPr>
        <w:t xml:space="preserve">, </w:t>
      </w:r>
      <w:r w:rsidRPr="00B20BE0">
        <w:rPr>
          <w:rFonts w:ascii="Times New Roman" w:hAnsi="Times New Roman"/>
          <w:b/>
        </w:rPr>
        <w:t>analizar</w:t>
      </w:r>
      <w:r>
        <w:rPr>
          <w:rFonts w:ascii="Times New Roman" w:hAnsi="Times New Roman"/>
        </w:rPr>
        <w:t xml:space="preserve">, </w:t>
      </w:r>
      <w:r w:rsidRPr="00B20BE0">
        <w:rPr>
          <w:rFonts w:ascii="Times New Roman" w:hAnsi="Times New Roman"/>
          <w:b/>
        </w:rPr>
        <w:t>comparar</w:t>
      </w:r>
      <w:r>
        <w:rPr>
          <w:rFonts w:ascii="Times New Roman" w:hAnsi="Times New Roman"/>
        </w:rPr>
        <w:t xml:space="preserve"> y </w:t>
      </w:r>
      <w:r w:rsidRPr="00B20BE0">
        <w:rPr>
          <w:rFonts w:ascii="Times New Roman" w:hAnsi="Times New Roman"/>
          <w:b/>
        </w:rPr>
        <w:t>clasificar</w:t>
      </w:r>
      <w:r>
        <w:rPr>
          <w:rFonts w:ascii="Times New Roman" w:hAnsi="Times New Roman"/>
        </w:rPr>
        <w:t xml:space="preserve"> una gran </w:t>
      </w:r>
      <w:r>
        <w:rPr>
          <w:rFonts w:ascii="Times New Roman" w:hAnsi="Times New Roman"/>
        </w:rPr>
        <w:lastRenderedPageBreak/>
        <w:t xml:space="preserve">cantidad de información procedente de diversas fuentes. Para evitar la confusión y el agobio que un manejo desordenado del material de consulta puede producir, es habitual que se haga uso de la estrategia de </w:t>
      </w:r>
      <w:r w:rsidRPr="00B20BE0">
        <w:rPr>
          <w:rFonts w:ascii="Times New Roman" w:hAnsi="Times New Roman"/>
          <w:b/>
        </w:rPr>
        <w:t>resumir</w:t>
      </w:r>
      <w:r>
        <w:rPr>
          <w:rFonts w:ascii="Times New Roman" w:hAnsi="Times New Roman"/>
        </w:rPr>
        <w:t xml:space="preserve"> las lecturas.</w:t>
      </w:r>
    </w:p>
    <w:p w14:paraId="58AC3691" w14:textId="77777777" w:rsidR="00C534CC"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534CC" w:rsidRPr="00F758C9" w14:paraId="27E1CAED" w14:textId="77777777" w:rsidTr="006B447F">
        <w:tc>
          <w:tcPr>
            <w:tcW w:w="9033" w:type="dxa"/>
            <w:gridSpan w:val="2"/>
            <w:shd w:val="clear" w:color="auto" w:fill="0D0D0D" w:themeFill="text1" w:themeFillTint="F2"/>
          </w:tcPr>
          <w:p w14:paraId="61B640D3" w14:textId="77777777" w:rsidR="00C534CC" w:rsidRPr="00F758C9" w:rsidRDefault="00C534CC" w:rsidP="006B447F">
            <w:pPr>
              <w:jc w:val="center"/>
              <w:rPr>
                <w:rFonts w:ascii="Times New Roman" w:hAnsi="Times New Roman"/>
                <w:b/>
                <w:color w:val="FFFFFF" w:themeColor="background1"/>
              </w:rPr>
            </w:pPr>
            <w:r w:rsidRPr="00F758C9">
              <w:rPr>
                <w:rFonts w:ascii="Times New Roman" w:hAnsi="Times New Roman"/>
                <w:b/>
                <w:color w:val="FFFFFF" w:themeColor="background1"/>
              </w:rPr>
              <w:t>Imagen (fotografía, gráfica o ilustración)</w:t>
            </w:r>
          </w:p>
        </w:tc>
      </w:tr>
      <w:tr w:rsidR="00C534CC" w:rsidRPr="00F758C9" w14:paraId="18E757F2" w14:textId="77777777" w:rsidTr="006B447F">
        <w:tc>
          <w:tcPr>
            <w:tcW w:w="2518" w:type="dxa"/>
          </w:tcPr>
          <w:p w14:paraId="1C32ABA2" w14:textId="77777777" w:rsidR="00C534CC" w:rsidRPr="00F758C9" w:rsidRDefault="00C534CC" w:rsidP="006B447F">
            <w:pPr>
              <w:rPr>
                <w:rFonts w:ascii="Times New Roman" w:hAnsi="Times New Roman"/>
                <w:b/>
                <w:color w:val="000000"/>
              </w:rPr>
            </w:pPr>
            <w:r w:rsidRPr="00F758C9">
              <w:rPr>
                <w:rFonts w:ascii="Times New Roman" w:hAnsi="Times New Roman"/>
                <w:b/>
                <w:color w:val="000000"/>
              </w:rPr>
              <w:t>Código</w:t>
            </w:r>
          </w:p>
        </w:tc>
        <w:tc>
          <w:tcPr>
            <w:tcW w:w="6515" w:type="dxa"/>
          </w:tcPr>
          <w:p w14:paraId="5EEF2EE8" w14:textId="77777777" w:rsidR="00C534CC" w:rsidRPr="00F758C9" w:rsidRDefault="00C534CC" w:rsidP="006B447F">
            <w:pPr>
              <w:rPr>
                <w:rFonts w:ascii="Times New Roman" w:hAnsi="Times New Roman"/>
                <w:b/>
                <w:color w:val="000000"/>
              </w:rPr>
            </w:pPr>
            <w:r w:rsidRPr="00F758C9">
              <w:rPr>
                <w:rFonts w:ascii="Times New Roman" w:hAnsi="Times New Roman"/>
                <w:color w:val="000000"/>
              </w:rPr>
              <w:t>LE_10_03_IMG</w:t>
            </w:r>
            <w:r>
              <w:rPr>
                <w:rFonts w:ascii="Times New Roman" w:hAnsi="Times New Roman"/>
                <w:color w:val="000000"/>
              </w:rPr>
              <w:t>11</w:t>
            </w:r>
          </w:p>
        </w:tc>
      </w:tr>
      <w:tr w:rsidR="00C534CC" w:rsidRPr="00F758C9" w14:paraId="7E2B128B" w14:textId="77777777" w:rsidTr="006B447F">
        <w:tc>
          <w:tcPr>
            <w:tcW w:w="2518" w:type="dxa"/>
          </w:tcPr>
          <w:p w14:paraId="7E259456"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Descripción</w:t>
            </w:r>
          </w:p>
        </w:tc>
        <w:tc>
          <w:tcPr>
            <w:tcW w:w="6515" w:type="dxa"/>
          </w:tcPr>
          <w:p w14:paraId="02B894A4" w14:textId="77777777" w:rsidR="00C534CC" w:rsidRPr="00F758C9" w:rsidRDefault="00C534CC" w:rsidP="006B447F">
            <w:pPr>
              <w:rPr>
                <w:rFonts w:ascii="Times New Roman" w:hAnsi="Times New Roman"/>
                <w:color w:val="000000"/>
              </w:rPr>
            </w:pPr>
            <w:r>
              <w:rPr>
                <w:rFonts w:ascii="Times New Roman" w:hAnsi="Times New Roman"/>
                <w:color w:val="000000"/>
              </w:rPr>
              <w:t>Embudo</w:t>
            </w:r>
          </w:p>
        </w:tc>
      </w:tr>
      <w:tr w:rsidR="00C534CC" w:rsidRPr="00F758C9" w14:paraId="7F760F50" w14:textId="77777777" w:rsidTr="006B447F">
        <w:tc>
          <w:tcPr>
            <w:tcW w:w="2518" w:type="dxa"/>
          </w:tcPr>
          <w:p w14:paraId="55735CD4"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 xml:space="preserve">Código </w:t>
            </w:r>
            <w:proofErr w:type="spellStart"/>
            <w:r w:rsidRPr="00F758C9">
              <w:rPr>
                <w:rFonts w:ascii="Times New Roman" w:hAnsi="Times New Roman"/>
                <w:b/>
                <w:color w:val="000000"/>
              </w:rPr>
              <w:t>Shutterstock</w:t>
            </w:r>
            <w:proofErr w:type="spellEnd"/>
            <w:r w:rsidRPr="00F758C9">
              <w:rPr>
                <w:rFonts w:ascii="Times New Roman" w:hAnsi="Times New Roman"/>
                <w:b/>
                <w:color w:val="000000"/>
              </w:rPr>
              <w:t xml:space="preserve"> </w:t>
            </w:r>
          </w:p>
        </w:tc>
        <w:tc>
          <w:tcPr>
            <w:tcW w:w="6515" w:type="dxa"/>
          </w:tcPr>
          <w:p w14:paraId="45BD0503" w14:textId="77777777" w:rsidR="00C534CC" w:rsidRPr="00F758C9" w:rsidRDefault="00C534CC" w:rsidP="006B447F">
            <w:pPr>
              <w:rPr>
                <w:rFonts w:ascii="Times New Roman" w:hAnsi="Times New Roman"/>
                <w:color w:val="000000"/>
              </w:rPr>
            </w:pPr>
            <w:proofErr w:type="spellStart"/>
            <w:r>
              <w:rPr>
                <w:rFonts w:ascii="Times New Roman" w:hAnsi="Times New Roman"/>
                <w:color w:val="000000"/>
              </w:rPr>
              <w:t>Shutterstock</w:t>
            </w:r>
            <w:proofErr w:type="spellEnd"/>
            <w:r>
              <w:rPr>
                <w:rFonts w:ascii="Times New Roman" w:hAnsi="Times New Roman"/>
                <w:color w:val="000000"/>
              </w:rPr>
              <w:t xml:space="preserve"> </w:t>
            </w:r>
            <w:r w:rsidRPr="00F26F0C">
              <w:rPr>
                <w:rFonts w:ascii="Times New Roman" w:hAnsi="Times New Roman"/>
                <w:color w:val="000000"/>
              </w:rPr>
              <w:t>230957659</w:t>
            </w:r>
          </w:p>
        </w:tc>
      </w:tr>
      <w:tr w:rsidR="00C534CC" w:rsidRPr="00F758C9" w14:paraId="6AE989A7" w14:textId="77777777" w:rsidTr="006B447F">
        <w:tc>
          <w:tcPr>
            <w:tcW w:w="2518" w:type="dxa"/>
          </w:tcPr>
          <w:p w14:paraId="6F367E59"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Pie de imagen</w:t>
            </w:r>
          </w:p>
        </w:tc>
        <w:tc>
          <w:tcPr>
            <w:tcW w:w="6515" w:type="dxa"/>
          </w:tcPr>
          <w:p w14:paraId="189A1A24" w14:textId="528AF3FC" w:rsidR="00C534CC" w:rsidRPr="00212619" w:rsidRDefault="00C534CC" w:rsidP="006B447F">
            <w:pPr>
              <w:rPr>
                <w:rFonts w:ascii="Times New Roman" w:hAnsi="Times New Roman"/>
                <w:color w:val="000000"/>
              </w:rPr>
            </w:pPr>
            <w:r w:rsidRPr="00212619">
              <w:rPr>
                <w:rFonts w:ascii="Times New Roman" w:hAnsi="Times New Roman"/>
              </w:rPr>
              <w:t xml:space="preserve">El resumen es una de las herramientas principales en cualquier disciplina e incluso en cualquier momento en el que la información abunda y debe de ser filtrada. </w:t>
            </w:r>
            <w:r>
              <w:rPr>
                <w:rFonts w:ascii="Times New Roman" w:hAnsi="Times New Roman"/>
              </w:rPr>
              <w:t>Resumir permite</w:t>
            </w:r>
            <w:r w:rsidRPr="00212619">
              <w:rPr>
                <w:rFonts w:ascii="Times New Roman" w:hAnsi="Times New Roman"/>
                <w:color w:val="000000"/>
              </w:rPr>
              <w:t xml:space="preserve"> discernir entre aquello que es im</w:t>
            </w:r>
            <w:r>
              <w:rPr>
                <w:rFonts w:ascii="Times New Roman" w:hAnsi="Times New Roman"/>
                <w:color w:val="000000"/>
              </w:rPr>
              <w:t>portante y aquello que no lo es</w:t>
            </w:r>
            <w:ins w:id="114" w:author="Admincmovil" w:date="2016-06-24T18:06:00Z">
              <w:r w:rsidR="00F27FEA">
                <w:rPr>
                  <w:rFonts w:ascii="Times New Roman" w:hAnsi="Times New Roman"/>
                  <w:color w:val="000000"/>
                </w:rPr>
                <w:t>,</w:t>
              </w:r>
            </w:ins>
            <w:r>
              <w:rPr>
                <w:rFonts w:ascii="Times New Roman" w:hAnsi="Times New Roman"/>
                <w:color w:val="000000"/>
              </w:rPr>
              <w:t xml:space="preserve"> y producir una forma abreviada o esencial del contenido para que sea más fácil de manejar.</w:t>
            </w:r>
          </w:p>
        </w:tc>
      </w:tr>
    </w:tbl>
    <w:p w14:paraId="44209364" w14:textId="77777777" w:rsidR="00C534CC" w:rsidRDefault="00C534CC" w:rsidP="00C534CC">
      <w:pPr>
        <w:rPr>
          <w:rFonts w:ascii="Times New Roman" w:hAnsi="Times New Roman"/>
        </w:rPr>
      </w:pPr>
    </w:p>
    <w:p w14:paraId="1C52BCD0" w14:textId="2C9EBA21" w:rsidR="00C534CC" w:rsidRDefault="00C534CC" w:rsidP="00C534CC">
      <w:pPr>
        <w:rPr>
          <w:rFonts w:ascii="Times New Roman" w:hAnsi="Times New Roman"/>
        </w:rPr>
      </w:pPr>
      <w:r>
        <w:rPr>
          <w:rFonts w:ascii="Times New Roman" w:hAnsi="Times New Roman"/>
        </w:rPr>
        <w:t xml:space="preserve">El resumen debe considerarse una </w:t>
      </w:r>
      <w:r w:rsidRPr="0099701C">
        <w:rPr>
          <w:rFonts w:ascii="Times New Roman" w:hAnsi="Times New Roman"/>
          <w:b/>
        </w:rPr>
        <w:t xml:space="preserve">técnica de síntesis </w:t>
      </w:r>
      <w:r w:rsidRPr="0099701C">
        <w:rPr>
          <w:rFonts w:ascii="Times New Roman" w:hAnsi="Times New Roman"/>
        </w:rPr>
        <w:t xml:space="preserve">que </w:t>
      </w:r>
      <w:r>
        <w:rPr>
          <w:rFonts w:ascii="Times New Roman" w:hAnsi="Times New Roman"/>
        </w:rPr>
        <w:t xml:space="preserve">consiste en reducir un material (generalmente un texto) a sus ideas principales y siguiendo la conexión entre ellas y su desarrollo. Además, en los procesos de aprendizaje es bastante notable que la estrategia de resumir favorece en gran medida la </w:t>
      </w:r>
      <w:r w:rsidRPr="00BD5DDC">
        <w:rPr>
          <w:rFonts w:ascii="Times New Roman" w:hAnsi="Times New Roman"/>
          <w:b/>
        </w:rPr>
        <w:t>comprensión</w:t>
      </w:r>
      <w:r>
        <w:rPr>
          <w:rFonts w:ascii="Times New Roman" w:hAnsi="Times New Roman"/>
        </w:rPr>
        <w:t xml:space="preserve"> de los temas; </w:t>
      </w:r>
      <w:r w:rsidR="00473A6B">
        <w:rPr>
          <w:rFonts w:ascii="Times New Roman" w:hAnsi="Times New Roman"/>
        </w:rPr>
        <w:t>la organización</w:t>
      </w:r>
      <w:r w:rsidRPr="00BD5DDC">
        <w:rPr>
          <w:rFonts w:ascii="Times New Roman" w:hAnsi="Times New Roman"/>
        </w:rPr>
        <w:t xml:space="preserve"> del pensamiento </w:t>
      </w:r>
      <w:r w:rsidR="00473A6B">
        <w:rPr>
          <w:rFonts w:ascii="Times New Roman" w:hAnsi="Times New Roman"/>
        </w:rPr>
        <w:t xml:space="preserve">y la reflexión </w:t>
      </w:r>
      <w:r w:rsidRPr="00BD5DDC">
        <w:rPr>
          <w:rFonts w:ascii="Times New Roman" w:hAnsi="Times New Roman"/>
        </w:rPr>
        <w:t>que requiere la</w:t>
      </w:r>
      <w:r>
        <w:rPr>
          <w:rFonts w:ascii="Times New Roman" w:hAnsi="Times New Roman"/>
        </w:rPr>
        <w:t xml:space="preserve"> </w:t>
      </w:r>
      <w:r w:rsidRPr="00BD5DDC">
        <w:rPr>
          <w:rFonts w:ascii="Times New Roman" w:hAnsi="Times New Roman"/>
        </w:rPr>
        <w:t xml:space="preserve">escritura </w:t>
      </w:r>
      <w:r>
        <w:rPr>
          <w:rFonts w:ascii="Times New Roman" w:hAnsi="Times New Roman"/>
        </w:rPr>
        <w:t xml:space="preserve">sintética </w:t>
      </w:r>
      <w:r w:rsidRPr="00BD5DDC">
        <w:rPr>
          <w:rFonts w:ascii="Times New Roman" w:hAnsi="Times New Roman"/>
        </w:rPr>
        <w:t xml:space="preserve">es </w:t>
      </w:r>
      <w:r>
        <w:rPr>
          <w:rFonts w:ascii="Times New Roman" w:hAnsi="Times New Roman"/>
        </w:rPr>
        <w:t xml:space="preserve">un </w:t>
      </w:r>
      <w:r w:rsidR="00473A6B">
        <w:rPr>
          <w:rFonts w:ascii="Times New Roman" w:hAnsi="Times New Roman"/>
          <w:b/>
        </w:rPr>
        <w:t>estímulo para el entendimiento</w:t>
      </w:r>
      <w:r>
        <w:rPr>
          <w:rFonts w:ascii="Times New Roman" w:hAnsi="Times New Roman"/>
        </w:rPr>
        <w:t>, por ello es normal que una temática intrincada se haga inteligible cuando intentamos resumirla y llevarla a nuestras propias palabras.</w:t>
      </w:r>
    </w:p>
    <w:p w14:paraId="2D2235D4" w14:textId="77777777" w:rsidR="00C534CC" w:rsidRPr="00F758C9"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534CC" w:rsidRPr="00F758C9" w14:paraId="558049FB" w14:textId="77777777" w:rsidTr="006B447F">
        <w:tc>
          <w:tcPr>
            <w:tcW w:w="8978" w:type="dxa"/>
            <w:gridSpan w:val="2"/>
            <w:shd w:val="clear" w:color="auto" w:fill="000000" w:themeFill="text1"/>
          </w:tcPr>
          <w:p w14:paraId="1477DDAF" w14:textId="77777777" w:rsidR="00C534CC" w:rsidRPr="00F758C9" w:rsidRDefault="00C534CC" w:rsidP="006B447F">
            <w:pPr>
              <w:rPr>
                <w:rFonts w:ascii="Times New Roman" w:hAnsi="Times New Roman"/>
                <w:b/>
                <w:color w:val="FFFFFF" w:themeColor="background1"/>
              </w:rPr>
            </w:pPr>
            <w:r w:rsidRPr="00F758C9">
              <w:rPr>
                <w:rFonts w:ascii="Times New Roman" w:hAnsi="Times New Roman"/>
                <w:b/>
                <w:color w:val="FFFFFF" w:themeColor="background1"/>
              </w:rPr>
              <w:t>Recuerda</w:t>
            </w:r>
          </w:p>
        </w:tc>
      </w:tr>
      <w:tr w:rsidR="00C534CC" w:rsidRPr="00F758C9" w14:paraId="41EAC7CA" w14:textId="77777777" w:rsidTr="006B447F">
        <w:tc>
          <w:tcPr>
            <w:tcW w:w="2518" w:type="dxa"/>
          </w:tcPr>
          <w:p w14:paraId="35A2FFFF" w14:textId="77777777" w:rsidR="00C534CC" w:rsidRPr="00F758C9" w:rsidRDefault="00C534CC" w:rsidP="006B447F">
            <w:pPr>
              <w:rPr>
                <w:rFonts w:ascii="Times New Roman" w:hAnsi="Times New Roman"/>
                <w:b/>
              </w:rPr>
            </w:pPr>
            <w:r w:rsidRPr="00F758C9">
              <w:rPr>
                <w:rFonts w:ascii="Times New Roman" w:hAnsi="Times New Roman"/>
                <w:b/>
              </w:rPr>
              <w:t>Contenido</w:t>
            </w:r>
          </w:p>
        </w:tc>
        <w:tc>
          <w:tcPr>
            <w:tcW w:w="6460" w:type="dxa"/>
          </w:tcPr>
          <w:p w14:paraId="49439CFF" w14:textId="3E12F449" w:rsidR="00C534CC" w:rsidRPr="00F5763E" w:rsidRDefault="00C534CC" w:rsidP="005A7E8C">
            <w:pPr>
              <w:rPr>
                <w:rFonts w:ascii="Times New Roman" w:hAnsi="Times New Roman"/>
                <w:iCs/>
                <w:lang w:val="es-CO"/>
              </w:rPr>
            </w:pPr>
            <w:r>
              <w:rPr>
                <w:rFonts w:ascii="Times New Roman" w:hAnsi="Times New Roman"/>
              </w:rPr>
              <w:t xml:space="preserve">El verbo </w:t>
            </w:r>
            <w:r w:rsidRPr="00822747">
              <w:rPr>
                <w:rFonts w:ascii="Times New Roman" w:hAnsi="Times New Roman"/>
                <w:i/>
              </w:rPr>
              <w:t>resumir</w:t>
            </w:r>
            <w:r>
              <w:rPr>
                <w:rFonts w:ascii="Times New Roman" w:hAnsi="Times New Roman"/>
              </w:rPr>
              <w:t xml:space="preserve"> proviene del latín </w:t>
            </w:r>
            <w:r w:rsidRPr="00822747">
              <w:rPr>
                <w:rFonts w:ascii="Times New Roman" w:hAnsi="Times New Roman"/>
                <w:i/>
                <w:iCs/>
                <w:lang w:val="es-CO"/>
              </w:rPr>
              <w:t>resumĕre</w:t>
            </w:r>
            <w:r>
              <w:rPr>
                <w:rFonts w:ascii="Times New Roman" w:hAnsi="Times New Roman"/>
                <w:iCs/>
                <w:lang w:val="es-CO"/>
              </w:rPr>
              <w:t xml:space="preserve">, que significa ‘tomar algo de nuevo, ‘reanudar’ o ‘reabsorver’. El componente </w:t>
            </w:r>
            <w:r w:rsidRPr="0018194E">
              <w:rPr>
                <w:rFonts w:ascii="Times New Roman" w:hAnsi="Times New Roman"/>
                <w:i/>
                <w:iCs/>
                <w:lang w:val="es-CO"/>
              </w:rPr>
              <w:t>re-</w:t>
            </w:r>
            <w:r>
              <w:rPr>
                <w:rFonts w:ascii="Times New Roman" w:hAnsi="Times New Roman"/>
                <w:iCs/>
                <w:lang w:val="es-CO"/>
              </w:rPr>
              <w:t xml:space="preserve"> (hacia atrás, de nuevo) se añade a </w:t>
            </w:r>
            <w:r w:rsidRPr="00822747">
              <w:rPr>
                <w:rFonts w:ascii="Times New Roman" w:hAnsi="Times New Roman"/>
                <w:i/>
                <w:iCs/>
                <w:lang w:val="es-CO"/>
              </w:rPr>
              <w:t>sumĕre</w:t>
            </w:r>
            <w:r>
              <w:rPr>
                <w:rFonts w:ascii="Times New Roman" w:hAnsi="Times New Roman"/>
                <w:i/>
                <w:iCs/>
                <w:lang w:val="es-CO"/>
              </w:rPr>
              <w:t xml:space="preserve"> </w:t>
            </w:r>
            <w:r>
              <w:rPr>
                <w:rFonts w:ascii="Times New Roman" w:hAnsi="Times New Roman"/>
                <w:iCs/>
                <w:lang w:val="es-CO"/>
              </w:rPr>
              <w:t xml:space="preserve">(tomar, sumergir, hundir). Así, es comprensible que la definición del diccionario de la RAE para </w:t>
            </w:r>
            <w:r w:rsidRPr="0000751B">
              <w:rPr>
                <w:rFonts w:ascii="Times New Roman" w:hAnsi="Times New Roman"/>
                <w:b/>
                <w:iCs/>
                <w:lang w:val="es-CO"/>
              </w:rPr>
              <w:t>resumir</w:t>
            </w:r>
            <w:r>
              <w:rPr>
                <w:rFonts w:ascii="Times New Roman" w:hAnsi="Times New Roman"/>
                <w:iCs/>
                <w:lang w:val="es-CO"/>
              </w:rPr>
              <w:t xml:space="preserve"> sea: “</w:t>
            </w:r>
            <w:r w:rsidRPr="0000751B">
              <w:rPr>
                <w:rFonts w:ascii="Times New Roman" w:hAnsi="Times New Roman"/>
                <w:iCs/>
                <w:lang w:val="es-CO"/>
              </w:rPr>
              <w:t>Reducir a términos breves y precisos, o considerar tan solo y repetir abreviadamente lo esencial de un asunto o materia</w:t>
            </w:r>
            <w:r>
              <w:rPr>
                <w:rFonts w:ascii="Times New Roman" w:hAnsi="Times New Roman"/>
                <w:iCs/>
                <w:lang w:val="es-CO"/>
              </w:rPr>
              <w:t>”</w:t>
            </w:r>
            <w:ins w:id="115" w:author="Admincmovil" w:date="2016-06-25T11:42:00Z">
              <w:r w:rsidR="005A7E8C">
                <w:rPr>
                  <w:rFonts w:ascii="Times New Roman" w:hAnsi="Times New Roman"/>
                  <w:iCs/>
                  <w:lang w:val="es-CO"/>
                </w:rPr>
                <w:t>.</w:t>
              </w:r>
            </w:ins>
          </w:p>
        </w:tc>
      </w:tr>
    </w:tbl>
    <w:p w14:paraId="66FF7276" w14:textId="77777777" w:rsidR="00C534CC" w:rsidRPr="00F758C9" w:rsidRDefault="00C534CC" w:rsidP="00C534CC">
      <w:pPr>
        <w:rPr>
          <w:rFonts w:ascii="Times New Roman" w:hAnsi="Times New Roman"/>
        </w:rPr>
      </w:pPr>
    </w:p>
    <w:p w14:paraId="70D71026" w14:textId="77777777" w:rsidR="00C534CC" w:rsidRPr="00F758C9" w:rsidRDefault="00C534CC" w:rsidP="00C534CC">
      <w:pPr>
        <w:rPr>
          <w:rFonts w:ascii="Times New Roman" w:hAnsi="Times New Roman"/>
        </w:rPr>
      </w:pPr>
      <w:r>
        <w:rPr>
          <w:rFonts w:ascii="Times New Roman" w:hAnsi="Times New Roman"/>
        </w:rPr>
        <w:t>P</w:t>
      </w:r>
      <w:r w:rsidRPr="00F758C9">
        <w:rPr>
          <w:rFonts w:ascii="Times New Roman" w:hAnsi="Times New Roman"/>
        </w:rPr>
        <w:t>ara realizar un r</w:t>
      </w:r>
      <w:r>
        <w:rPr>
          <w:rFonts w:ascii="Times New Roman" w:hAnsi="Times New Roman"/>
        </w:rPr>
        <w:t>esumen se sugieren los siguientes pasos</w:t>
      </w:r>
      <w:r w:rsidRPr="00F758C9">
        <w:rPr>
          <w:rFonts w:ascii="Times New Roman" w:hAnsi="Times New Roman"/>
        </w:rPr>
        <w:t>:</w:t>
      </w:r>
    </w:p>
    <w:p w14:paraId="0593889B" w14:textId="77777777" w:rsidR="00C534CC" w:rsidRPr="00F758C9" w:rsidRDefault="00C534CC" w:rsidP="00C534CC">
      <w:pPr>
        <w:rPr>
          <w:rFonts w:ascii="Times New Roman" w:hAnsi="Times New Roman"/>
        </w:rPr>
      </w:pPr>
    </w:p>
    <w:p w14:paraId="07EC4D19" w14:textId="0FC5EC52" w:rsidR="00C534CC" w:rsidRDefault="00C534CC" w:rsidP="00C534CC">
      <w:pPr>
        <w:pStyle w:val="Prrafodelista"/>
        <w:numPr>
          <w:ilvl w:val="0"/>
          <w:numId w:val="22"/>
        </w:numPr>
        <w:rPr>
          <w:rFonts w:ascii="Times New Roman" w:hAnsi="Times New Roman"/>
        </w:rPr>
      </w:pPr>
      <w:r w:rsidRPr="000A101D">
        <w:rPr>
          <w:rFonts w:ascii="Times New Roman" w:hAnsi="Times New Roman"/>
          <w:b/>
        </w:rPr>
        <w:t>Hacer una primera lectura</w:t>
      </w:r>
      <w:r w:rsidRPr="000A101D">
        <w:rPr>
          <w:rFonts w:ascii="Times New Roman" w:hAnsi="Times New Roman"/>
        </w:rPr>
        <w:t>. Es importante que des toda tu atención al texto para que no se produzcan elipsis en tu asimilación del contenido. Hazlo a tu ritmo</w:t>
      </w:r>
      <w:ins w:id="116" w:author="Admincmovil" w:date="2016-06-25T11:43:00Z">
        <w:r w:rsidR="00DF1FA3">
          <w:rPr>
            <w:rFonts w:ascii="Times New Roman" w:hAnsi="Times New Roman"/>
          </w:rPr>
          <w:t>,</w:t>
        </w:r>
      </w:ins>
      <w:r w:rsidRPr="000A101D">
        <w:rPr>
          <w:rFonts w:ascii="Times New Roman" w:hAnsi="Times New Roman"/>
        </w:rPr>
        <w:t xml:space="preserve"> tratando de que el r</w:t>
      </w:r>
      <w:r>
        <w:rPr>
          <w:rFonts w:ascii="Times New Roman" w:hAnsi="Times New Roman"/>
        </w:rPr>
        <w:t>uido de tu mente no interfiera.</w:t>
      </w:r>
    </w:p>
    <w:p w14:paraId="0F5660B2" w14:textId="77777777" w:rsidR="00C534CC" w:rsidRPr="000A101D" w:rsidRDefault="00C534CC" w:rsidP="00C534CC">
      <w:pPr>
        <w:pStyle w:val="Prrafodelista"/>
        <w:rPr>
          <w:rFonts w:ascii="Times New Roman" w:hAnsi="Times New Roman"/>
        </w:rPr>
      </w:pPr>
    </w:p>
    <w:p w14:paraId="7FC8515F" w14:textId="77777777" w:rsidR="00C534CC" w:rsidRPr="00F758C9" w:rsidRDefault="00C534CC" w:rsidP="00C534CC">
      <w:pPr>
        <w:pStyle w:val="Prrafodelista"/>
        <w:numPr>
          <w:ilvl w:val="0"/>
          <w:numId w:val="22"/>
        </w:numPr>
        <w:rPr>
          <w:rFonts w:ascii="Times New Roman" w:hAnsi="Times New Roman"/>
        </w:rPr>
      </w:pPr>
      <w:r w:rsidRPr="000A101D">
        <w:rPr>
          <w:rFonts w:ascii="Times New Roman" w:hAnsi="Times New Roman"/>
          <w:b/>
        </w:rPr>
        <w:t>Entender el significado</w:t>
      </w:r>
      <w:r>
        <w:rPr>
          <w:rFonts w:ascii="Times New Roman" w:hAnsi="Times New Roman"/>
        </w:rPr>
        <w:t xml:space="preserve">. Suspende de cuando en cuando la lectura para revisar tus pensamientos y asegurarte de que sigues el curso del texto. Ve párrafo a párrafo, y de ser necesario, vuelve a leer apartes que no comprendas. </w:t>
      </w:r>
    </w:p>
    <w:p w14:paraId="42E69901" w14:textId="77777777" w:rsidR="00C534CC" w:rsidRPr="00F758C9" w:rsidRDefault="00C534CC" w:rsidP="00C534CC">
      <w:pPr>
        <w:rPr>
          <w:rFonts w:ascii="Times New Roman" w:hAnsi="Times New Roman"/>
        </w:rPr>
      </w:pPr>
    </w:p>
    <w:p w14:paraId="23889FFE" w14:textId="3FC96CEF" w:rsidR="00C534CC" w:rsidRDefault="00C534CC" w:rsidP="00C534CC">
      <w:pPr>
        <w:pStyle w:val="Prrafodelista"/>
        <w:numPr>
          <w:ilvl w:val="0"/>
          <w:numId w:val="22"/>
        </w:numPr>
        <w:rPr>
          <w:rFonts w:ascii="Times New Roman" w:hAnsi="Times New Roman"/>
        </w:rPr>
      </w:pPr>
      <w:r w:rsidRPr="00EA4E90">
        <w:rPr>
          <w:rFonts w:ascii="Times New Roman" w:hAnsi="Times New Roman"/>
          <w:b/>
        </w:rPr>
        <w:t>Subraya</w:t>
      </w:r>
      <w:r>
        <w:rPr>
          <w:rFonts w:ascii="Times New Roman" w:hAnsi="Times New Roman"/>
          <w:b/>
        </w:rPr>
        <w:t>r</w:t>
      </w:r>
      <w:r w:rsidRPr="00EA4E90">
        <w:rPr>
          <w:rFonts w:ascii="Times New Roman" w:hAnsi="Times New Roman"/>
          <w:b/>
        </w:rPr>
        <w:t xml:space="preserve"> o resalta</w:t>
      </w:r>
      <w:r>
        <w:rPr>
          <w:rFonts w:ascii="Times New Roman" w:hAnsi="Times New Roman"/>
          <w:b/>
        </w:rPr>
        <w:t>r</w:t>
      </w:r>
      <w:r w:rsidRPr="00EA4E90">
        <w:rPr>
          <w:rFonts w:ascii="Times New Roman" w:hAnsi="Times New Roman"/>
          <w:b/>
        </w:rPr>
        <w:t xml:space="preserve"> las ideas importantes</w:t>
      </w:r>
      <w:r w:rsidRPr="00EA4E90">
        <w:rPr>
          <w:rFonts w:ascii="Times New Roman" w:hAnsi="Times New Roman"/>
        </w:rPr>
        <w:t>. A medida que avanzas en la lectura</w:t>
      </w:r>
      <w:ins w:id="117" w:author="Admincmovil" w:date="2016-06-25T11:44:00Z">
        <w:r w:rsidR="00DF1FA3">
          <w:rPr>
            <w:rFonts w:ascii="Times New Roman" w:hAnsi="Times New Roman"/>
          </w:rPr>
          <w:t>,</w:t>
        </w:r>
      </w:ins>
      <w:r w:rsidRPr="00EA4E90">
        <w:rPr>
          <w:rFonts w:ascii="Times New Roman" w:hAnsi="Times New Roman"/>
        </w:rPr>
        <w:t xml:space="preserve"> debes actuar como una especie de escáner que busca información relevante. </w:t>
      </w:r>
      <w:r>
        <w:rPr>
          <w:rFonts w:ascii="Times New Roman" w:hAnsi="Times New Roman"/>
        </w:rPr>
        <w:t>La relevancia de las ideas</w:t>
      </w:r>
      <w:r w:rsidRPr="00EA4E90">
        <w:rPr>
          <w:rFonts w:ascii="Times New Roman" w:hAnsi="Times New Roman"/>
        </w:rPr>
        <w:t xml:space="preserve"> </w:t>
      </w:r>
      <w:r>
        <w:rPr>
          <w:rFonts w:ascii="Times New Roman" w:hAnsi="Times New Roman"/>
        </w:rPr>
        <w:t xml:space="preserve">depende </w:t>
      </w:r>
      <w:r w:rsidRPr="00EA4E90">
        <w:rPr>
          <w:rFonts w:ascii="Times New Roman" w:hAnsi="Times New Roman"/>
        </w:rPr>
        <w:t>de los propósitos de tu lectura</w:t>
      </w:r>
      <w:r>
        <w:rPr>
          <w:rFonts w:ascii="Times New Roman" w:hAnsi="Times New Roman"/>
        </w:rPr>
        <w:t xml:space="preserve"> o investigación, pero </w:t>
      </w:r>
      <w:r>
        <w:rPr>
          <w:rFonts w:ascii="Times New Roman" w:hAnsi="Times New Roman"/>
        </w:rPr>
        <w:lastRenderedPageBreak/>
        <w:t>también</w:t>
      </w:r>
      <w:r w:rsidRPr="00EA4E90">
        <w:rPr>
          <w:rFonts w:ascii="Times New Roman" w:hAnsi="Times New Roman"/>
        </w:rPr>
        <w:t xml:space="preserve"> de tu juicio crítico</w:t>
      </w:r>
      <w:r>
        <w:rPr>
          <w:rFonts w:ascii="Times New Roman" w:hAnsi="Times New Roman"/>
        </w:rPr>
        <w:t xml:space="preserve"> y agudeza. En cuanto halles un concepto o reflexión significativos, destácalos de alguna manera.</w:t>
      </w:r>
    </w:p>
    <w:p w14:paraId="4B6EAAF0" w14:textId="77777777" w:rsidR="00C534CC" w:rsidRPr="00F758C9" w:rsidRDefault="00C534CC" w:rsidP="00C534CC">
      <w:pPr>
        <w:rPr>
          <w:rFonts w:ascii="Times New Roman" w:hAnsi="Times New Roman"/>
        </w:rPr>
      </w:pPr>
    </w:p>
    <w:p w14:paraId="6FA0A6F4" w14:textId="77777777" w:rsidR="00C534CC" w:rsidRDefault="00C534CC" w:rsidP="00C534CC">
      <w:pPr>
        <w:pStyle w:val="Prrafodelista"/>
        <w:numPr>
          <w:ilvl w:val="0"/>
          <w:numId w:val="22"/>
        </w:numPr>
        <w:rPr>
          <w:rFonts w:ascii="Times New Roman" w:hAnsi="Times New Roman"/>
        </w:rPr>
      </w:pPr>
      <w:r w:rsidRPr="00F5763E">
        <w:rPr>
          <w:rFonts w:ascii="Times New Roman" w:hAnsi="Times New Roman"/>
          <w:b/>
        </w:rPr>
        <w:t>Parafrasear el texto</w:t>
      </w:r>
      <w:r>
        <w:rPr>
          <w:rFonts w:ascii="Times New Roman" w:hAnsi="Times New Roman"/>
        </w:rPr>
        <w:t>. A partir de las ideas que has subrayado, escribe un nuevo texto más sintético, procurando que se mantenga la ilación del contenido para que no se pierda el sentido del original. Este segundo texto será el resumen del primero.</w:t>
      </w:r>
    </w:p>
    <w:p w14:paraId="0131E2D1" w14:textId="77777777" w:rsidR="00C534CC" w:rsidRPr="00F5763E" w:rsidRDefault="00C534CC" w:rsidP="00C534CC">
      <w:pPr>
        <w:rPr>
          <w:rFonts w:ascii="Times New Roman" w:hAnsi="Times New Roman"/>
        </w:rPr>
      </w:pPr>
    </w:p>
    <w:p w14:paraId="71D72F49" w14:textId="77777777" w:rsidR="00C534CC" w:rsidRPr="00DA0AF2" w:rsidRDefault="00C534CC" w:rsidP="00C534CC">
      <w:pPr>
        <w:pStyle w:val="Prrafodelista"/>
        <w:numPr>
          <w:ilvl w:val="0"/>
          <w:numId w:val="22"/>
        </w:numPr>
        <w:rPr>
          <w:rFonts w:ascii="Times New Roman" w:hAnsi="Times New Roman"/>
        </w:rPr>
      </w:pPr>
      <w:r w:rsidRPr="00D72E11">
        <w:rPr>
          <w:rFonts w:ascii="Times New Roman" w:hAnsi="Times New Roman"/>
          <w:b/>
        </w:rPr>
        <w:t>Releer el resumen</w:t>
      </w:r>
      <w:r>
        <w:rPr>
          <w:rFonts w:ascii="Times New Roman" w:hAnsi="Times New Roman"/>
        </w:rPr>
        <w:t xml:space="preserve">. Comprueba que el texto resultante tenga unidad y sentido, que sea conciso y no presente datos irrelevantes. </w:t>
      </w:r>
    </w:p>
    <w:p w14:paraId="673DE8AC" w14:textId="77777777" w:rsidR="00C534CC" w:rsidRPr="00F758C9" w:rsidRDefault="00C534CC" w:rsidP="00C534CC">
      <w:pPr>
        <w:rPr>
          <w:rFonts w:ascii="Times New Roman" w:hAnsi="Times New Roman"/>
        </w:rPr>
      </w:pPr>
    </w:p>
    <w:p w14:paraId="4D13FC1B" w14:textId="2D64DD4C" w:rsidR="00C534CC" w:rsidRPr="00F758C9" w:rsidRDefault="00C534CC" w:rsidP="00C534CC">
      <w:pPr>
        <w:rPr>
          <w:rFonts w:ascii="Times New Roman" w:hAnsi="Times New Roman"/>
        </w:rPr>
      </w:pPr>
      <w:r>
        <w:rPr>
          <w:rFonts w:ascii="Times New Roman" w:hAnsi="Times New Roman"/>
        </w:rPr>
        <w:t xml:space="preserve">Un buen resumen es una herramienta que facilita el manejo de la información, ya que reduce los contenidos a sus </w:t>
      </w:r>
      <w:r w:rsidRPr="00747906">
        <w:rPr>
          <w:rFonts w:ascii="Times New Roman" w:hAnsi="Times New Roman"/>
          <w:b/>
        </w:rPr>
        <w:t>elementos fundamentales</w:t>
      </w:r>
      <w:r>
        <w:rPr>
          <w:rFonts w:ascii="Times New Roman" w:hAnsi="Times New Roman"/>
        </w:rPr>
        <w:t xml:space="preserve">, lo que implica una menor cantidad de aspectos a considerar, evaluar o comparar. No obstante, dicha reducción no debe ser tal que suprima ideas centrales, así que el </w:t>
      </w:r>
      <w:r w:rsidR="00B35E2A">
        <w:rPr>
          <w:rFonts w:ascii="Times New Roman" w:hAnsi="Times New Roman"/>
        </w:rPr>
        <w:t>nuevo texto</w:t>
      </w:r>
      <w:r>
        <w:rPr>
          <w:rFonts w:ascii="Times New Roman" w:hAnsi="Times New Roman"/>
        </w:rPr>
        <w:t xml:space="preserve"> ha de resultar</w:t>
      </w:r>
      <w:r w:rsidRPr="00F758C9">
        <w:rPr>
          <w:rFonts w:ascii="Times New Roman" w:hAnsi="Times New Roman"/>
        </w:rPr>
        <w:t xml:space="preserve"> coherente </w:t>
      </w:r>
      <w:r>
        <w:rPr>
          <w:rFonts w:ascii="Times New Roman" w:hAnsi="Times New Roman"/>
        </w:rPr>
        <w:t>e interpretable</w:t>
      </w:r>
      <w:ins w:id="118" w:author="Admincmovil" w:date="2016-06-25T11:45:00Z">
        <w:r w:rsidR="00DF1FA3">
          <w:rPr>
            <w:rFonts w:ascii="Times New Roman" w:hAnsi="Times New Roman"/>
          </w:rPr>
          <w:t>,</w:t>
        </w:r>
      </w:ins>
      <w:r w:rsidRPr="00F758C9">
        <w:rPr>
          <w:rFonts w:ascii="Times New Roman" w:hAnsi="Times New Roman"/>
        </w:rPr>
        <w:t xml:space="preserve"> aún si no </w:t>
      </w:r>
      <w:r>
        <w:rPr>
          <w:rFonts w:ascii="Times New Roman" w:hAnsi="Times New Roman"/>
        </w:rPr>
        <w:t>se ha leído el documento</w:t>
      </w:r>
      <w:r w:rsidRPr="00F758C9">
        <w:rPr>
          <w:rFonts w:ascii="Times New Roman" w:hAnsi="Times New Roman"/>
        </w:rPr>
        <w:t xml:space="preserve"> original.</w:t>
      </w:r>
    </w:p>
    <w:p w14:paraId="12BB67AF" w14:textId="77777777" w:rsidR="00C534CC" w:rsidRPr="00F758C9"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534CC" w:rsidRPr="00F758C9" w14:paraId="2C2D52C1"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A85702D" w14:textId="77777777" w:rsidR="00C534CC" w:rsidRPr="00F758C9" w:rsidRDefault="00C534CC" w:rsidP="006B447F">
            <w:pPr>
              <w:jc w:val="center"/>
              <w:rPr>
                <w:rFonts w:ascii="Times New Roman" w:hAnsi="Times New Roman"/>
                <w:b/>
                <w:color w:val="FFFFFF" w:themeColor="background1"/>
              </w:rPr>
            </w:pPr>
            <w:r w:rsidRPr="00F758C9">
              <w:rPr>
                <w:rFonts w:ascii="Times New Roman" w:hAnsi="Times New Roman"/>
                <w:b/>
                <w:color w:val="FFFFFF" w:themeColor="background1"/>
              </w:rPr>
              <w:t>Practica (recurso de ejercitación)</w:t>
            </w:r>
          </w:p>
        </w:tc>
      </w:tr>
      <w:tr w:rsidR="00C534CC" w:rsidRPr="00F758C9" w14:paraId="240D5121"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C78DF" w14:textId="77777777" w:rsidR="00C534CC" w:rsidRPr="00F758C9" w:rsidRDefault="00C534CC" w:rsidP="006B447F">
            <w:pPr>
              <w:rPr>
                <w:rFonts w:ascii="Times New Roman" w:hAnsi="Times New Roman"/>
                <w:b/>
                <w:color w:val="000000"/>
              </w:rPr>
            </w:pPr>
            <w:r w:rsidRPr="00F758C9">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5FD24" w14:textId="77777777" w:rsidR="00C534CC" w:rsidRPr="00F758C9" w:rsidRDefault="00C534CC" w:rsidP="006B447F">
            <w:pPr>
              <w:rPr>
                <w:rFonts w:ascii="Times New Roman" w:hAnsi="Times New Roman"/>
                <w:b/>
                <w:color w:val="000000"/>
              </w:rPr>
            </w:pPr>
            <w:r w:rsidRPr="00F758C9">
              <w:rPr>
                <w:rFonts w:ascii="Times New Roman" w:hAnsi="Times New Roman"/>
                <w:color w:val="000000"/>
              </w:rPr>
              <w:t>LE_10_05_REC190</w:t>
            </w:r>
          </w:p>
        </w:tc>
      </w:tr>
      <w:tr w:rsidR="00C534CC" w:rsidRPr="00F758C9" w14:paraId="408A549A"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E2CFD"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0C31F" w14:textId="77777777" w:rsidR="00C534CC" w:rsidRPr="00F758C9" w:rsidRDefault="00C534CC" w:rsidP="006B447F">
            <w:pPr>
              <w:rPr>
                <w:rFonts w:ascii="Times New Roman" w:hAnsi="Times New Roman"/>
                <w:color w:val="000000"/>
              </w:rPr>
            </w:pPr>
            <w:r w:rsidRPr="00F758C9">
              <w:rPr>
                <w:rFonts w:ascii="Times New Roman" w:hAnsi="Times New Roman"/>
                <w:color w:val="000000"/>
              </w:rPr>
              <w:t>Resume los textos</w:t>
            </w:r>
          </w:p>
        </w:tc>
      </w:tr>
      <w:tr w:rsidR="00C534CC" w:rsidRPr="00F758C9" w14:paraId="199CF60E"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DC77B5"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91379" w14:textId="77777777" w:rsidR="00C534CC" w:rsidRPr="00F758C9" w:rsidRDefault="00C534CC" w:rsidP="006B447F">
            <w:pPr>
              <w:shd w:val="clear" w:color="auto" w:fill="FFFFFF"/>
              <w:rPr>
                <w:rFonts w:ascii="Times New Roman" w:hAnsi="Times New Roman"/>
                <w:color w:val="000000"/>
              </w:rPr>
            </w:pPr>
            <w:r w:rsidRPr="00F758C9">
              <w:rPr>
                <w:rFonts w:ascii="Times New Roman" w:hAnsi="Times New Roman"/>
                <w:color w:val="000000"/>
              </w:rPr>
              <w:t>Actividad para ejercitar la estrategia de resumir</w:t>
            </w:r>
          </w:p>
        </w:tc>
      </w:tr>
    </w:tbl>
    <w:p w14:paraId="35983C8C" w14:textId="77777777" w:rsidR="00C534CC" w:rsidRPr="00F758C9" w:rsidRDefault="00C534CC" w:rsidP="00C534CC">
      <w:pPr>
        <w:rPr>
          <w:rFonts w:ascii="Times New Roman" w:hAnsi="Times New Roman"/>
        </w:rPr>
      </w:pPr>
    </w:p>
    <w:p w14:paraId="2C5788F3" w14:textId="77777777" w:rsidR="00C534CC" w:rsidRDefault="00C534CC" w:rsidP="00C534CC">
      <w:pPr>
        <w:rPr>
          <w:rFonts w:ascii="Times New Roman" w:hAnsi="Times New Roman"/>
          <w:b/>
        </w:rPr>
      </w:pPr>
      <w:r>
        <w:rPr>
          <w:rFonts w:ascii="Times New Roman" w:hAnsi="Times New Roman"/>
          <w:b/>
          <w:highlight w:val="yellow"/>
          <w:lang w:val="es-CO"/>
        </w:rPr>
        <w:t>[SECCIÓN 2</w:t>
      </w:r>
      <w:r w:rsidRPr="00EB500E">
        <w:rPr>
          <w:rFonts w:ascii="Times New Roman" w:hAnsi="Times New Roman"/>
          <w:b/>
          <w:highlight w:val="yellow"/>
          <w:lang w:val="es-CO"/>
        </w:rPr>
        <w:t>]</w:t>
      </w:r>
      <w:r w:rsidRPr="00EB500E">
        <w:rPr>
          <w:rFonts w:ascii="Times New Roman" w:hAnsi="Times New Roman"/>
          <w:b/>
          <w:lang w:val="es-CO"/>
        </w:rPr>
        <w:t xml:space="preserve"> </w:t>
      </w:r>
      <w:r w:rsidRPr="00F758C9">
        <w:rPr>
          <w:rFonts w:ascii="Times New Roman" w:hAnsi="Times New Roman"/>
          <w:b/>
        </w:rPr>
        <w:t>5.4. Consolidación</w:t>
      </w:r>
    </w:p>
    <w:p w14:paraId="352D8DB2" w14:textId="77777777" w:rsidR="00C534CC" w:rsidRDefault="00C534CC" w:rsidP="00C534CC">
      <w:pPr>
        <w:rPr>
          <w:rFonts w:ascii="Times New Roman" w:hAnsi="Times New Roman"/>
        </w:rPr>
      </w:pPr>
    </w:p>
    <w:p w14:paraId="2FA1C114" w14:textId="77777777" w:rsidR="00C534CC" w:rsidRPr="003E7B5F" w:rsidRDefault="00C534CC" w:rsidP="00C534CC">
      <w:pPr>
        <w:rPr>
          <w:rFonts w:ascii="Times New Roman" w:hAnsi="Times New Roman"/>
        </w:rPr>
      </w:pPr>
      <w:r w:rsidRPr="003E7B5F">
        <w:rPr>
          <w:rFonts w:ascii="Times New Roman" w:hAnsi="Times New Roman"/>
        </w:rPr>
        <w:t>A</w:t>
      </w:r>
      <w:r>
        <w:rPr>
          <w:rFonts w:ascii="Times New Roman" w:hAnsi="Times New Roman"/>
        </w:rPr>
        <w:t>ctividad para reforzar tu comprensión de la monografía.</w:t>
      </w:r>
    </w:p>
    <w:p w14:paraId="6B78E6D1" w14:textId="77777777" w:rsidR="00C534CC" w:rsidRPr="00F758C9" w:rsidRDefault="00C534CC" w:rsidP="00C534C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534CC" w:rsidRPr="00F758C9" w14:paraId="4A885587" w14:textId="77777777" w:rsidTr="006B447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83BD5DE" w14:textId="77777777" w:rsidR="00C534CC" w:rsidRPr="00F758C9" w:rsidRDefault="00C534CC" w:rsidP="006B447F">
            <w:pPr>
              <w:rPr>
                <w:rFonts w:ascii="Times New Roman" w:hAnsi="Times New Roman"/>
                <w:b/>
                <w:color w:val="FFFFFF" w:themeColor="background1"/>
              </w:rPr>
            </w:pPr>
            <w:r w:rsidRPr="00F758C9">
              <w:rPr>
                <w:rFonts w:ascii="Times New Roman" w:hAnsi="Times New Roman"/>
                <w:b/>
                <w:color w:val="FFFFFF" w:themeColor="background1"/>
              </w:rPr>
              <w:t>Practica (recurso de ejercitación)</w:t>
            </w:r>
          </w:p>
        </w:tc>
      </w:tr>
      <w:tr w:rsidR="00C534CC" w:rsidRPr="00F758C9" w14:paraId="2788EF92"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5F881" w14:textId="77777777" w:rsidR="00C534CC" w:rsidRPr="00F758C9" w:rsidRDefault="00C534CC" w:rsidP="006B447F">
            <w:pPr>
              <w:rPr>
                <w:rFonts w:ascii="Times New Roman" w:hAnsi="Times New Roman"/>
                <w:b/>
                <w:color w:val="000000"/>
              </w:rPr>
            </w:pPr>
            <w:r w:rsidRPr="00F758C9">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B4C3E" w14:textId="77777777" w:rsidR="00C534CC" w:rsidRPr="00F758C9" w:rsidRDefault="00C534CC" w:rsidP="006B447F">
            <w:pPr>
              <w:rPr>
                <w:rFonts w:ascii="Times New Roman" w:hAnsi="Times New Roman"/>
                <w:b/>
                <w:color w:val="000000"/>
              </w:rPr>
            </w:pPr>
            <w:r>
              <w:rPr>
                <w:rFonts w:ascii="Times New Roman" w:hAnsi="Times New Roman"/>
                <w:color w:val="000000"/>
              </w:rPr>
              <w:t>LE_10_05</w:t>
            </w:r>
            <w:r w:rsidRPr="00F758C9">
              <w:rPr>
                <w:rFonts w:ascii="Times New Roman" w:hAnsi="Times New Roman"/>
                <w:color w:val="000000"/>
              </w:rPr>
              <w:t>_REC200</w:t>
            </w:r>
          </w:p>
        </w:tc>
      </w:tr>
      <w:tr w:rsidR="00C534CC" w:rsidRPr="00F758C9" w14:paraId="66DC6F0C"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B700E"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6B5E3" w14:textId="77777777" w:rsidR="00C534CC" w:rsidRPr="00F758C9" w:rsidRDefault="00C534CC" w:rsidP="006B447F">
            <w:pPr>
              <w:rPr>
                <w:rFonts w:ascii="Times New Roman" w:hAnsi="Times New Roman"/>
                <w:color w:val="000000"/>
              </w:rPr>
            </w:pPr>
            <w:r w:rsidRPr="00F758C9">
              <w:rPr>
                <w:rFonts w:ascii="Times New Roman" w:hAnsi="Times New Roman"/>
                <w:color w:val="000000"/>
              </w:rPr>
              <w:t xml:space="preserve">Refuerza tu aprendizaje: </w:t>
            </w:r>
            <w:r>
              <w:rPr>
                <w:rFonts w:ascii="Times New Roman" w:hAnsi="Times New Roman"/>
                <w:color w:val="000000"/>
              </w:rPr>
              <w:t>La m</w:t>
            </w:r>
            <w:r w:rsidRPr="00F758C9">
              <w:rPr>
                <w:rFonts w:ascii="Times New Roman" w:hAnsi="Times New Roman"/>
                <w:color w:val="000000"/>
              </w:rPr>
              <w:t>onografía</w:t>
            </w:r>
          </w:p>
        </w:tc>
      </w:tr>
      <w:tr w:rsidR="00C534CC" w:rsidRPr="00F758C9" w14:paraId="5E41858A" w14:textId="77777777" w:rsidTr="006B447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D184B" w14:textId="77777777" w:rsidR="00C534CC" w:rsidRPr="00F758C9" w:rsidRDefault="00C534CC" w:rsidP="006B447F">
            <w:pPr>
              <w:rPr>
                <w:rFonts w:ascii="Times New Roman" w:hAnsi="Times New Roman"/>
                <w:color w:val="000000"/>
              </w:rPr>
            </w:pPr>
            <w:r w:rsidRPr="00F758C9">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9D587" w14:textId="77777777" w:rsidR="00C534CC" w:rsidRPr="00F758C9" w:rsidRDefault="00C534CC" w:rsidP="006B447F">
            <w:pPr>
              <w:shd w:val="clear" w:color="auto" w:fill="FFFFFF"/>
              <w:rPr>
                <w:rFonts w:ascii="Times New Roman" w:hAnsi="Times New Roman"/>
                <w:color w:val="000000"/>
              </w:rPr>
            </w:pPr>
            <w:r w:rsidRPr="00F758C9">
              <w:rPr>
                <w:rFonts w:ascii="Times New Roman" w:hAnsi="Times New Roman"/>
                <w:color w:val="000000"/>
              </w:rPr>
              <w:t>Actividad para afirmar la comprensión del texto monográfico</w:t>
            </w:r>
          </w:p>
        </w:tc>
      </w:tr>
    </w:tbl>
    <w:p w14:paraId="12ACF5BF" w14:textId="77777777" w:rsidR="00C534CC" w:rsidRPr="00F758C9" w:rsidRDefault="00C534CC" w:rsidP="00C534CC">
      <w:pPr>
        <w:rPr>
          <w:rFonts w:ascii="Times New Roman" w:hAnsi="Times New Roman"/>
        </w:rPr>
      </w:pPr>
    </w:p>
    <w:p w14:paraId="5BEA8107" w14:textId="77777777" w:rsidR="00926B5F" w:rsidRPr="00457E6A" w:rsidRDefault="00926B5F" w:rsidP="00926B5F">
      <w:pPr>
        <w:rPr>
          <w:rFonts w:ascii="Times New Roman" w:hAnsi="Times New Roman"/>
          <w:b/>
        </w:rPr>
      </w:pPr>
      <w:r w:rsidRPr="00EB500E">
        <w:rPr>
          <w:rFonts w:ascii="Times New Roman" w:hAnsi="Times New Roman"/>
          <w:b/>
          <w:highlight w:val="yellow"/>
          <w:lang w:val="es-CO"/>
        </w:rPr>
        <w:t>[SECCIÓN 1]</w:t>
      </w:r>
      <w:r w:rsidRPr="00EB500E">
        <w:rPr>
          <w:rFonts w:ascii="Times New Roman" w:hAnsi="Times New Roman"/>
          <w:b/>
          <w:lang w:val="es-CO"/>
        </w:rPr>
        <w:t xml:space="preserve"> </w:t>
      </w:r>
      <w:r>
        <w:rPr>
          <w:rFonts w:ascii="Times New Roman" w:hAnsi="Times New Roman"/>
          <w:b/>
        </w:rPr>
        <w:t>6 Producción e</w:t>
      </w:r>
      <w:r w:rsidRPr="00457E6A">
        <w:rPr>
          <w:rFonts w:ascii="Times New Roman" w:hAnsi="Times New Roman"/>
          <w:b/>
        </w:rPr>
        <w:t>scrita: la monografía</w:t>
      </w:r>
    </w:p>
    <w:p w14:paraId="4E64CCE6" w14:textId="77777777" w:rsidR="00926B5F" w:rsidRPr="00457E6A" w:rsidRDefault="00926B5F" w:rsidP="00926B5F">
      <w:pPr>
        <w:rPr>
          <w:rFonts w:ascii="Times New Roman" w:hAnsi="Times New Roman"/>
          <w:b/>
        </w:rPr>
      </w:pPr>
    </w:p>
    <w:p w14:paraId="0C1567DA" w14:textId="77777777" w:rsidR="00926B5F" w:rsidRDefault="00926B5F" w:rsidP="00926B5F">
      <w:pPr>
        <w:rPr>
          <w:rFonts w:ascii="Times New Roman" w:hAnsi="Times New Roman"/>
        </w:rPr>
      </w:pPr>
      <w:r>
        <w:rPr>
          <w:rFonts w:ascii="Times New Roman" w:hAnsi="Times New Roman"/>
        </w:rPr>
        <w:t xml:space="preserve">La significación que se asigna a la monografía en la formación universitaria o escolar, no debe hacerte creer que producir un trabajo de este tipo es una tarea demasiado difícil o pesada. Sí requiere cierta </w:t>
      </w:r>
      <w:r w:rsidRPr="00D06CDA">
        <w:rPr>
          <w:rFonts w:ascii="Times New Roman" w:hAnsi="Times New Roman"/>
          <w:b/>
        </w:rPr>
        <w:t>dedicación</w:t>
      </w:r>
      <w:r>
        <w:rPr>
          <w:rFonts w:ascii="Times New Roman" w:hAnsi="Times New Roman"/>
        </w:rPr>
        <w:t xml:space="preserve"> y </w:t>
      </w:r>
      <w:r w:rsidRPr="00D06CDA">
        <w:rPr>
          <w:rFonts w:ascii="Times New Roman" w:hAnsi="Times New Roman"/>
          <w:b/>
        </w:rPr>
        <w:t>organización</w:t>
      </w:r>
      <w:r>
        <w:rPr>
          <w:rFonts w:ascii="Times New Roman" w:hAnsi="Times New Roman"/>
        </w:rPr>
        <w:t xml:space="preserve">, pero una vez realizada una primera monografía, la segunda y subsiguientes resultan bastante más sencillas, de suerte que personas dedicadas enteramente a la vida científica o académica producen varios textos monográficos regularmente. En este punto, la monografía ya no constituye una verificación de las cualidades del autor, sino una </w:t>
      </w:r>
      <w:r w:rsidRPr="00D06CDA">
        <w:rPr>
          <w:rFonts w:ascii="Times New Roman" w:hAnsi="Times New Roman"/>
          <w:b/>
        </w:rPr>
        <w:t>herramienta</w:t>
      </w:r>
      <w:r>
        <w:rPr>
          <w:rFonts w:ascii="Times New Roman" w:hAnsi="Times New Roman"/>
        </w:rPr>
        <w:t xml:space="preserve"> para transmitir e intercambiar </w:t>
      </w:r>
      <w:r w:rsidRPr="00D06CDA">
        <w:rPr>
          <w:rFonts w:ascii="Times New Roman" w:hAnsi="Times New Roman"/>
          <w:b/>
        </w:rPr>
        <w:t>conocimientos</w:t>
      </w:r>
      <w:r>
        <w:rPr>
          <w:rFonts w:ascii="Times New Roman" w:hAnsi="Times New Roman"/>
        </w:rPr>
        <w:t>.</w:t>
      </w:r>
    </w:p>
    <w:p w14:paraId="2C3DD6EF" w14:textId="77777777" w:rsidR="00926B5F" w:rsidRDefault="00926B5F" w:rsidP="00926B5F">
      <w:pPr>
        <w:rPr>
          <w:rFonts w:ascii="Times New Roman" w:hAnsi="Times New Roman"/>
        </w:rPr>
      </w:pPr>
    </w:p>
    <w:p w14:paraId="5B6B6644" w14:textId="37BEDB78" w:rsidR="00926B5F" w:rsidRDefault="00926B5F" w:rsidP="00926B5F">
      <w:pPr>
        <w:rPr>
          <w:rFonts w:ascii="Times New Roman" w:hAnsi="Times New Roman"/>
        </w:rPr>
      </w:pPr>
      <w:r w:rsidRPr="00457E6A">
        <w:rPr>
          <w:rFonts w:ascii="Times New Roman" w:hAnsi="Times New Roman"/>
        </w:rPr>
        <w:t xml:space="preserve">¿Sientes </w:t>
      </w:r>
      <w:r w:rsidRPr="003702DA">
        <w:rPr>
          <w:rFonts w:ascii="Times New Roman" w:hAnsi="Times New Roman"/>
          <w:b/>
        </w:rPr>
        <w:t>entusiasmo</w:t>
      </w:r>
      <w:r w:rsidRPr="00457E6A">
        <w:rPr>
          <w:rFonts w:ascii="Times New Roman" w:hAnsi="Times New Roman"/>
        </w:rPr>
        <w:t xml:space="preserve"> </w:t>
      </w:r>
      <w:r>
        <w:rPr>
          <w:rFonts w:ascii="Times New Roman" w:hAnsi="Times New Roman"/>
        </w:rPr>
        <w:t xml:space="preserve">por alguna rama del saber? ¿Existen temas que te </w:t>
      </w:r>
      <w:r w:rsidRPr="003702DA">
        <w:rPr>
          <w:rFonts w:ascii="Times New Roman" w:hAnsi="Times New Roman"/>
          <w:b/>
        </w:rPr>
        <w:t xml:space="preserve">apasionan </w:t>
      </w:r>
      <w:r>
        <w:rPr>
          <w:rFonts w:ascii="Times New Roman" w:hAnsi="Times New Roman"/>
        </w:rPr>
        <w:t>intelectualmente y quisieras estudiar con profundidad? Entonces</w:t>
      </w:r>
      <w:ins w:id="119" w:author="Admincmovil" w:date="2016-06-24T18:10:00Z">
        <w:r w:rsidR="00F27FEA">
          <w:rPr>
            <w:rFonts w:ascii="Times New Roman" w:hAnsi="Times New Roman"/>
          </w:rPr>
          <w:t>,</w:t>
        </w:r>
      </w:ins>
      <w:r>
        <w:rPr>
          <w:rFonts w:ascii="Times New Roman" w:hAnsi="Times New Roman"/>
        </w:rPr>
        <w:t xml:space="preserve"> seguramente el ejercicio de escribir una monografía te resultará interesante, incluso satisfactorio. Por lo demás, intelectuales e investigadores han compartido sus experiencias elaborando estos textos; a continuación te presentamos algunas de sus principales indicaciones.</w:t>
      </w:r>
    </w:p>
    <w:p w14:paraId="423F1791" w14:textId="77777777" w:rsidR="00926B5F" w:rsidRPr="00457E6A" w:rsidRDefault="00926B5F" w:rsidP="00926B5F">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926B5F" w:rsidRPr="00457E6A" w14:paraId="5B9F106E" w14:textId="77777777" w:rsidTr="00A64015">
        <w:tc>
          <w:tcPr>
            <w:tcW w:w="9033" w:type="dxa"/>
            <w:gridSpan w:val="2"/>
            <w:shd w:val="clear" w:color="auto" w:fill="0D0D0D" w:themeFill="text1" w:themeFillTint="F2"/>
          </w:tcPr>
          <w:p w14:paraId="0977FFDA" w14:textId="77777777" w:rsidR="00926B5F" w:rsidRPr="00457E6A" w:rsidRDefault="00926B5F" w:rsidP="00A64015">
            <w:pPr>
              <w:rPr>
                <w:rFonts w:ascii="Times New Roman" w:hAnsi="Times New Roman"/>
                <w:b/>
                <w:color w:val="FFFFFF" w:themeColor="background1"/>
              </w:rPr>
            </w:pPr>
            <w:r w:rsidRPr="00457E6A">
              <w:rPr>
                <w:rFonts w:ascii="Times New Roman" w:hAnsi="Times New Roman"/>
                <w:b/>
                <w:color w:val="FFFFFF" w:themeColor="background1"/>
              </w:rPr>
              <w:t>Imagen (fotografía, gráfica o ilustración)</w:t>
            </w:r>
          </w:p>
        </w:tc>
      </w:tr>
      <w:tr w:rsidR="00926B5F" w:rsidRPr="00457E6A" w14:paraId="54145BE8" w14:textId="77777777" w:rsidTr="00A64015">
        <w:tc>
          <w:tcPr>
            <w:tcW w:w="2518" w:type="dxa"/>
          </w:tcPr>
          <w:p w14:paraId="00463BAF" w14:textId="77777777" w:rsidR="00926B5F" w:rsidRPr="00457E6A" w:rsidRDefault="00926B5F" w:rsidP="00A64015">
            <w:pPr>
              <w:rPr>
                <w:rFonts w:ascii="Times New Roman" w:hAnsi="Times New Roman"/>
                <w:b/>
                <w:color w:val="000000"/>
              </w:rPr>
            </w:pPr>
            <w:r w:rsidRPr="00457E6A">
              <w:rPr>
                <w:rFonts w:ascii="Times New Roman" w:hAnsi="Times New Roman"/>
                <w:b/>
                <w:color w:val="000000"/>
              </w:rPr>
              <w:t>Código</w:t>
            </w:r>
          </w:p>
        </w:tc>
        <w:tc>
          <w:tcPr>
            <w:tcW w:w="6515" w:type="dxa"/>
          </w:tcPr>
          <w:p w14:paraId="216C5562" w14:textId="77777777" w:rsidR="00926B5F" w:rsidRPr="00457E6A" w:rsidRDefault="00926B5F" w:rsidP="00A64015">
            <w:pPr>
              <w:rPr>
                <w:rFonts w:ascii="Times New Roman" w:hAnsi="Times New Roman"/>
                <w:b/>
                <w:color w:val="000000"/>
              </w:rPr>
            </w:pPr>
            <w:r>
              <w:rPr>
                <w:rFonts w:ascii="Times New Roman" w:hAnsi="Times New Roman"/>
                <w:color w:val="000000"/>
              </w:rPr>
              <w:t>LE_10_05_IMG12</w:t>
            </w:r>
          </w:p>
        </w:tc>
      </w:tr>
      <w:tr w:rsidR="00926B5F" w:rsidRPr="00457E6A" w14:paraId="29D93B7B" w14:textId="77777777" w:rsidTr="00A64015">
        <w:tc>
          <w:tcPr>
            <w:tcW w:w="2518" w:type="dxa"/>
          </w:tcPr>
          <w:p w14:paraId="2C16AA33"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Descripción</w:t>
            </w:r>
          </w:p>
        </w:tc>
        <w:tc>
          <w:tcPr>
            <w:tcW w:w="6515" w:type="dxa"/>
          </w:tcPr>
          <w:p w14:paraId="7C8C34F9" w14:textId="77777777" w:rsidR="00926B5F" w:rsidRPr="00457E6A" w:rsidRDefault="00926B5F" w:rsidP="00A64015">
            <w:pPr>
              <w:rPr>
                <w:rFonts w:ascii="Times New Roman" w:hAnsi="Times New Roman"/>
                <w:color w:val="000000"/>
              </w:rPr>
            </w:pPr>
            <w:r>
              <w:rPr>
                <w:rFonts w:ascii="Times New Roman" w:hAnsi="Times New Roman"/>
                <w:color w:val="000000"/>
              </w:rPr>
              <w:t>Profesor y estudiante</w:t>
            </w:r>
          </w:p>
        </w:tc>
      </w:tr>
      <w:tr w:rsidR="00926B5F" w:rsidRPr="00457E6A" w14:paraId="523D7AA7" w14:textId="77777777" w:rsidTr="00A64015">
        <w:tc>
          <w:tcPr>
            <w:tcW w:w="2518" w:type="dxa"/>
          </w:tcPr>
          <w:p w14:paraId="0DCB9D73"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 xml:space="preserve">Código </w:t>
            </w:r>
            <w:proofErr w:type="spellStart"/>
            <w:r w:rsidRPr="00457E6A">
              <w:rPr>
                <w:rFonts w:ascii="Times New Roman" w:hAnsi="Times New Roman"/>
                <w:b/>
                <w:color w:val="000000"/>
              </w:rPr>
              <w:t>Shutterstock</w:t>
            </w:r>
            <w:proofErr w:type="spellEnd"/>
          </w:p>
        </w:tc>
        <w:tc>
          <w:tcPr>
            <w:tcW w:w="6515" w:type="dxa"/>
          </w:tcPr>
          <w:p w14:paraId="57640E5B" w14:textId="77777777" w:rsidR="00926B5F" w:rsidRPr="00C935CB" w:rsidRDefault="00926B5F" w:rsidP="00A64015">
            <w:pPr>
              <w:rPr>
                <w:rFonts w:ascii="Times New Roman" w:hAnsi="Times New Roman"/>
                <w:color w:val="000000"/>
              </w:rPr>
            </w:pPr>
            <w:proofErr w:type="spellStart"/>
            <w:r>
              <w:rPr>
                <w:rFonts w:ascii="Times New Roman" w:hAnsi="Times New Roman"/>
                <w:color w:val="000000"/>
              </w:rPr>
              <w:t>Shutterstock</w:t>
            </w:r>
            <w:proofErr w:type="spellEnd"/>
            <w:r>
              <w:rPr>
                <w:rFonts w:ascii="Times New Roman" w:hAnsi="Times New Roman"/>
                <w:color w:val="000000"/>
              </w:rPr>
              <w:t xml:space="preserve"> </w:t>
            </w:r>
            <w:r w:rsidRPr="00C935CB">
              <w:rPr>
                <w:rFonts w:ascii="Times New Roman" w:hAnsi="Times New Roman"/>
                <w:color w:val="000000"/>
                <w:lang w:val="es-CO"/>
              </w:rPr>
              <w:t>332481218</w:t>
            </w:r>
          </w:p>
          <w:p w14:paraId="3487A123" w14:textId="77777777" w:rsidR="00926B5F" w:rsidRPr="00457E6A" w:rsidRDefault="00926B5F" w:rsidP="00A64015">
            <w:pPr>
              <w:rPr>
                <w:rFonts w:ascii="Times New Roman" w:hAnsi="Times New Roman"/>
                <w:color w:val="000000"/>
              </w:rPr>
            </w:pPr>
          </w:p>
        </w:tc>
      </w:tr>
      <w:tr w:rsidR="00926B5F" w:rsidRPr="00457E6A" w14:paraId="5A3D9E94" w14:textId="77777777" w:rsidTr="00A64015">
        <w:tc>
          <w:tcPr>
            <w:tcW w:w="2518" w:type="dxa"/>
          </w:tcPr>
          <w:p w14:paraId="1B9748B0"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Pie de imagen</w:t>
            </w:r>
          </w:p>
        </w:tc>
        <w:tc>
          <w:tcPr>
            <w:tcW w:w="6515" w:type="dxa"/>
          </w:tcPr>
          <w:p w14:paraId="15CC509F" w14:textId="77777777" w:rsidR="00926B5F" w:rsidRPr="00457E6A" w:rsidRDefault="00926B5F" w:rsidP="00A64015">
            <w:pPr>
              <w:rPr>
                <w:rFonts w:ascii="Times New Roman" w:hAnsi="Times New Roman"/>
                <w:color w:val="000000"/>
              </w:rPr>
            </w:pPr>
            <w:r>
              <w:rPr>
                <w:rFonts w:ascii="Times New Roman" w:hAnsi="Times New Roman"/>
                <w:color w:val="000000"/>
              </w:rPr>
              <w:t>Cuando un estudiante universitario se prepara para realizar su monografía de grado, lo más común es que se le asigne un tutor o director de tesis. Siendo un profesional en su disciplina, la función del tutor es orientar al graduando sobre el manejo del tema y ayudarlo a resolver problemas técnicos o conceptuales.</w:t>
            </w:r>
          </w:p>
        </w:tc>
      </w:tr>
    </w:tbl>
    <w:p w14:paraId="08F98429" w14:textId="77777777" w:rsidR="00926B5F" w:rsidRDefault="00926B5F" w:rsidP="00926B5F">
      <w:pPr>
        <w:rPr>
          <w:rFonts w:ascii="Times New Roman" w:hAnsi="Times New Roman"/>
        </w:rPr>
      </w:pPr>
    </w:p>
    <w:p w14:paraId="674FDE0D" w14:textId="410198DB" w:rsidR="00926B5F" w:rsidRDefault="00926B5F" w:rsidP="00926B5F">
      <w:pPr>
        <w:rPr>
          <w:rFonts w:ascii="Times New Roman" w:hAnsi="Times New Roman"/>
        </w:rPr>
      </w:pPr>
      <w:r>
        <w:rPr>
          <w:rFonts w:ascii="Times New Roman" w:hAnsi="Times New Roman"/>
        </w:rPr>
        <w:t xml:space="preserve">El primer asunto que ocupa al autor de una monografía es la </w:t>
      </w:r>
      <w:r w:rsidRPr="00891EFA">
        <w:rPr>
          <w:rFonts w:ascii="Times New Roman" w:hAnsi="Times New Roman"/>
          <w:b/>
        </w:rPr>
        <w:t>selección del tema</w:t>
      </w:r>
      <w:r>
        <w:rPr>
          <w:rFonts w:ascii="Times New Roman" w:hAnsi="Times New Roman"/>
        </w:rPr>
        <w:t xml:space="preserve">. A veces el director se encarga de asignarlo, pero normalmente el estudiante goza de libertad para elegir, para lo cual es conveniente que, como sugiere </w:t>
      </w:r>
      <w:proofErr w:type="spellStart"/>
      <w:r>
        <w:rPr>
          <w:rFonts w:ascii="Times New Roman" w:hAnsi="Times New Roman"/>
        </w:rPr>
        <w:t>Umberto</w:t>
      </w:r>
      <w:proofErr w:type="spellEnd"/>
      <w:r>
        <w:rPr>
          <w:rFonts w:ascii="Times New Roman" w:hAnsi="Times New Roman"/>
        </w:rPr>
        <w:t xml:space="preserve"> Eco, tenga en </w:t>
      </w:r>
      <w:ins w:id="120" w:author="Admincmovil" w:date="2016-06-24T18:10:00Z">
        <w:r w:rsidR="00F27FEA">
          <w:rPr>
            <w:rFonts w:ascii="Times New Roman" w:hAnsi="Times New Roman"/>
          </w:rPr>
          <w:t xml:space="preserve">cuenta </w:t>
        </w:r>
      </w:ins>
      <w:r>
        <w:rPr>
          <w:rFonts w:ascii="Times New Roman" w:hAnsi="Times New Roman"/>
        </w:rPr>
        <w:t>las siguientes pautas:</w:t>
      </w:r>
    </w:p>
    <w:p w14:paraId="7E068BA9" w14:textId="52106587" w:rsidR="00926B5F" w:rsidRPr="00CB1FAE" w:rsidRDefault="00926B5F" w:rsidP="00CB1FAE">
      <w:pPr>
        <w:pStyle w:val="Prrafodelista"/>
        <w:numPr>
          <w:ilvl w:val="0"/>
          <w:numId w:val="27"/>
        </w:numPr>
        <w:rPr>
          <w:rFonts w:ascii="Times New Roman" w:hAnsi="Times New Roman"/>
        </w:rPr>
      </w:pPr>
      <w:r>
        <w:rPr>
          <w:rFonts w:ascii="Times New Roman" w:hAnsi="Times New Roman"/>
        </w:rPr>
        <w:t xml:space="preserve">El tema debe responder a sus </w:t>
      </w:r>
      <w:r w:rsidRPr="00CB1FAE">
        <w:rPr>
          <w:rFonts w:ascii="Times New Roman" w:hAnsi="Times New Roman"/>
        </w:rPr>
        <w:t>intereses.</w:t>
      </w:r>
    </w:p>
    <w:p w14:paraId="5C28C4A9" w14:textId="1DC92DF5" w:rsidR="00926B5F" w:rsidRDefault="00926B5F" w:rsidP="00926B5F">
      <w:pPr>
        <w:pStyle w:val="Prrafodelista"/>
        <w:numPr>
          <w:ilvl w:val="0"/>
          <w:numId w:val="27"/>
        </w:numPr>
        <w:rPr>
          <w:rFonts w:ascii="Times New Roman" w:hAnsi="Times New Roman"/>
        </w:rPr>
      </w:pPr>
      <w:r>
        <w:rPr>
          <w:rFonts w:ascii="Times New Roman" w:hAnsi="Times New Roman"/>
        </w:rPr>
        <w:t>Es necesario que las fuentes a las que va a recurrir sean accesibles, es decir que estén a su alcance físico.</w:t>
      </w:r>
    </w:p>
    <w:p w14:paraId="230D6163" w14:textId="4365B5AB" w:rsidR="00926B5F" w:rsidRDefault="00926B5F" w:rsidP="00926B5F">
      <w:pPr>
        <w:pStyle w:val="Prrafodelista"/>
        <w:numPr>
          <w:ilvl w:val="0"/>
          <w:numId w:val="27"/>
        </w:numPr>
        <w:rPr>
          <w:rFonts w:ascii="Times New Roman" w:hAnsi="Times New Roman"/>
        </w:rPr>
      </w:pPr>
      <w:r>
        <w:rPr>
          <w:rFonts w:ascii="Times New Roman" w:hAnsi="Times New Roman"/>
        </w:rPr>
        <w:t xml:space="preserve">Las fuentes deben </w:t>
      </w:r>
      <w:ins w:id="121" w:author="Admincmovil" w:date="2016-06-25T11:49:00Z">
        <w:r w:rsidR="00DF1FA3">
          <w:rPr>
            <w:rFonts w:ascii="Times New Roman" w:hAnsi="Times New Roman"/>
          </w:rPr>
          <w:t>resultar</w:t>
        </w:r>
      </w:ins>
      <w:ins w:id="122" w:author="mbp" w:date="2016-06-25T16:41:00Z">
        <w:r w:rsidR="00CB1FAE">
          <w:rPr>
            <w:rFonts w:ascii="Times New Roman" w:hAnsi="Times New Roman"/>
          </w:rPr>
          <w:t>l</w:t>
        </w:r>
      </w:ins>
      <w:ins w:id="123" w:author="Admincmovil" w:date="2016-06-25T11:49:00Z">
        <w:r w:rsidR="00DF1FA3">
          <w:rPr>
            <w:rFonts w:ascii="Times New Roman" w:hAnsi="Times New Roman"/>
          </w:rPr>
          <w:t xml:space="preserve">e </w:t>
        </w:r>
      </w:ins>
      <w:r>
        <w:rPr>
          <w:rFonts w:ascii="Times New Roman" w:hAnsi="Times New Roman"/>
        </w:rPr>
        <w:t>manejables, pues corresponden a su nivel cultural e intelectual.</w:t>
      </w:r>
    </w:p>
    <w:p w14:paraId="535DCC36" w14:textId="77777777" w:rsidR="00926B5F" w:rsidRPr="00F07610" w:rsidRDefault="00926B5F" w:rsidP="00926B5F">
      <w:pPr>
        <w:pStyle w:val="Prrafodelista"/>
        <w:numPr>
          <w:ilvl w:val="0"/>
          <w:numId w:val="27"/>
        </w:numPr>
        <w:rPr>
          <w:rFonts w:ascii="Times New Roman" w:hAnsi="Times New Roman"/>
        </w:rPr>
      </w:pPr>
      <w:r>
        <w:rPr>
          <w:rFonts w:ascii="Times New Roman" w:hAnsi="Times New Roman"/>
        </w:rPr>
        <w:t>Debe existir dominio sobre la metodología que se pretende emplear.</w:t>
      </w:r>
    </w:p>
    <w:p w14:paraId="507004C4" w14:textId="77777777" w:rsidR="00926B5F" w:rsidRDefault="00926B5F" w:rsidP="00926B5F">
      <w:pPr>
        <w:rPr>
          <w:rFonts w:ascii="Times New Roman" w:hAnsi="Times New Roman"/>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926B5F" w:rsidRPr="00EB500E" w14:paraId="1321836C" w14:textId="77777777" w:rsidTr="00A64015">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473A22D" w14:textId="77777777" w:rsidR="00926B5F" w:rsidRPr="00EB500E" w:rsidRDefault="00926B5F" w:rsidP="00A64015">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t>Destacado</w:t>
            </w:r>
          </w:p>
        </w:tc>
      </w:tr>
      <w:tr w:rsidR="00926B5F" w:rsidRPr="00EB500E" w14:paraId="19706F11" w14:textId="77777777" w:rsidTr="00A64015">
        <w:trPr>
          <w:trHeight w:val="359"/>
        </w:trPr>
        <w:tc>
          <w:tcPr>
            <w:tcW w:w="2470" w:type="dxa"/>
            <w:tcBorders>
              <w:top w:val="single" w:sz="4" w:space="0" w:color="000000"/>
              <w:left w:val="single" w:sz="4" w:space="0" w:color="000000"/>
              <w:bottom w:val="single" w:sz="4" w:space="0" w:color="000000"/>
              <w:right w:val="single" w:sz="4" w:space="0" w:color="000000"/>
            </w:tcBorders>
            <w:hideMark/>
          </w:tcPr>
          <w:p w14:paraId="07BB8F71" w14:textId="77777777" w:rsidR="00926B5F" w:rsidRPr="00EB500E" w:rsidRDefault="00926B5F" w:rsidP="00A64015">
            <w:pPr>
              <w:spacing w:line="256" w:lineRule="auto"/>
              <w:rPr>
                <w:rFonts w:ascii="Times New Roman" w:eastAsia="Batang" w:hAnsi="Times New Roman"/>
                <w:b/>
              </w:rPr>
            </w:pPr>
            <w:r w:rsidRPr="00EB500E">
              <w:rPr>
                <w:rFonts w:ascii="Times New Roman" w:eastAsia="Batang" w:hAnsi="Times New Roman"/>
                <w:b/>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417AA749" w14:textId="77777777" w:rsidR="00926B5F" w:rsidRPr="000040DC" w:rsidRDefault="00926B5F" w:rsidP="00A64015">
            <w:pPr>
              <w:spacing w:line="256" w:lineRule="auto"/>
              <w:rPr>
                <w:rFonts w:ascii="Times New Roman" w:eastAsia="Batang" w:hAnsi="Times New Roman"/>
              </w:rPr>
            </w:pPr>
            <w:r w:rsidRPr="000040DC">
              <w:rPr>
                <w:rFonts w:ascii="Times New Roman" w:eastAsia="Batang" w:hAnsi="Times New Roman"/>
              </w:rPr>
              <w:t>El anteproyecto de la monografía</w:t>
            </w:r>
          </w:p>
        </w:tc>
      </w:tr>
      <w:tr w:rsidR="00926B5F" w:rsidRPr="00EB500E" w14:paraId="26D9155E" w14:textId="77777777" w:rsidTr="00A64015">
        <w:tc>
          <w:tcPr>
            <w:tcW w:w="2470" w:type="dxa"/>
            <w:tcBorders>
              <w:top w:val="single" w:sz="4" w:space="0" w:color="000000"/>
              <w:left w:val="single" w:sz="4" w:space="0" w:color="000000"/>
              <w:bottom w:val="single" w:sz="4" w:space="0" w:color="000000"/>
              <w:right w:val="single" w:sz="4" w:space="0" w:color="000000"/>
            </w:tcBorders>
            <w:hideMark/>
          </w:tcPr>
          <w:p w14:paraId="0961A6F6" w14:textId="77777777" w:rsidR="00926B5F" w:rsidRPr="00EB500E" w:rsidRDefault="00926B5F" w:rsidP="00A64015">
            <w:pPr>
              <w:spacing w:line="256" w:lineRule="auto"/>
              <w:rPr>
                <w:rFonts w:ascii="Times New Roman" w:eastAsia="Batang" w:hAnsi="Times New Roman"/>
              </w:rPr>
            </w:pPr>
            <w:r w:rsidRPr="00EB500E">
              <w:rPr>
                <w:rFonts w:ascii="Times New Roman" w:eastAsia="Batang" w:hAnsi="Times New Roman"/>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024EDF4C" w14:textId="77777777" w:rsidR="00926B5F" w:rsidRPr="00EB500E" w:rsidRDefault="00926B5F" w:rsidP="00A64015">
            <w:pPr>
              <w:spacing w:line="256" w:lineRule="auto"/>
              <w:rPr>
                <w:rFonts w:ascii="Times New Roman" w:eastAsia="Batang" w:hAnsi="Times New Roman"/>
              </w:rPr>
            </w:pPr>
            <w:r>
              <w:rPr>
                <w:rFonts w:ascii="Times New Roman" w:eastAsia="Batang" w:hAnsi="Times New Roman"/>
              </w:rPr>
              <w:t xml:space="preserve">Con la intención de contribuir a la delimitación del tema, es común que antes de iniciar la investigación, el autor de una monografía redacte un </w:t>
            </w:r>
            <w:r w:rsidRPr="00116355">
              <w:rPr>
                <w:rFonts w:ascii="Times New Roman" w:eastAsia="Batang" w:hAnsi="Times New Roman"/>
                <w:b/>
              </w:rPr>
              <w:t>anteproyecto</w:t>
            </w:r>
            <w:r>
              <w:rPr>
                <w:rFonts w:ascii="Times New Roman" w:eastAsia="Batang" w:hAnsi="Times New Roman"/>
              </w:rPr>
              <w:t xml:space="preserve">. Este documento, por lo regular no más extenso de cuatro páginas, formula el </w:t>
            </w:r>
            <w:r w:rsidRPr="00116355">
              <w:rPr>
                <w:rFonts w:ascii="Times New Roman" w:eastAsia="Batang" w:hAnsi="Times New Roman"/>
                <w:b/>
              </w:rPr>
              <w:t>objeto de estudio</w:t>
            </w:r>
            <w:r>
              <w:rPr>
                <w:rFonts w:ascii="Times New Roman" w:eastAsia="Batang" w:hAnsi="Times New Roman"/>
              </w:rPr>
              <w:t xml:space="preserve"> y permite organizar el trabajo posterior, lo que previene que la labor investigativa se torne innecesariamente ardua. Por lo general, las primeras ideas sobre el tema de una monografía tienden a ser muy amplias; la redacción del anteproyecto facilita la restricción del campo de estudio y la concreción de intenciones dilatadas, para pasar, por ejemplo, del tema ‘la mujer en la literatura’ a ‘la influencia de </w:t>
            </w:r>
            <w:proofErr w:type="spellStart"/>
            <w:r w:rsidRPr="0093005E">
              <w:rPr>
                <w:rFonts w:ascii="Times New Roman" w:eastAsia="Batang" w:hAnsi="Times New Roman"/>
              </w:rPr>
              <w:t>Clarice</w:t>
            </w:r>
            <w:proofErr w:type="spellEnd"/>
            <w:r w:rsidRPr="0093005E">
              <w:rPr>
                <w:rFonts w:ascii="Times New Roman" w:eastAsia="Batang" w:hAnsi="Times New Roman"/>
              </w:rPr>
              <w:t xml:space="preserve"> </w:t>
            </w:r>
            <w:proofErr w:type="spellStart"/>
            <w:r w:rsidRPr="0093005E">
              <w:rPr>
                <w:rFonts w:ascii="Times New Roman" w:eastAsia="Batang" w:hAnsi="Times New Roman"/>
              </w:rPr>
              <w:t>Lispector</w:t>
            </w:r>
            <w:proofErr w:type="spellEnd"/>
            <w:r>
              <w:rPr>
                <w:rFonts w:ascii="Times New Roman" w:eastAsia="Batang" w:hAnsi="Times New Roman"/>
              </w:rPr>
              <w:t xml:space="preserve"> en la literatura brasileña contemporánea’.</w:t>
            </w:r>
          </w:p>
        </w:tc>
      </w:tr>
    </w:tbl>
    <w:p w14:paraId="711577D0" w14:textId="77777777" w:rsidR="00926B5F" w:rsidRPr="00457E6A" w:rsidRDefault="00926B5F" w:rsidP="00926B5F">
      <w:pPr>
        <w:rPr>
          <w:rFonts w:ascii="Times New Roman" w:hAnsi="Times New Roman"/>
        </w:rPr>
      </w:pPr>
    </w:p>
    <w:p w14:paraId="5FA24E09" w14:textId="77777777" w:rsidR="00926B5F" w:rsidRPr="00457E6A" w:rsidRDefault="00926B5F" w:rsidP="00926B5F">
      <w:pPr>
        <w:rPr>
          <w:rFonts w:ascii="Times New Roman" w:hAnsi="Times New Roman"/>
          <w:b/>
        </w:rPr>
      </w:pPr>
      <w:r>
        <w:rPr>
          <w:rFonts w:ascii="Times New Roman" w:hAnsi="Times New Roman"/>
          <w:b/>
          <w:highlight w:val="yellow"/>
          <w:lang w:val="es-CO"/>
        </w:rPr>
        <w:t>[SECCIÓN 2</w:t>
      </w:r>
      <w:r w:rsidRPr="00EB500E">
        <w:rPr>
          <w:rFonts w:ascii="Times New Roman" w:hAnsi="Times New Roman"/>
          <w:b/>
          <w:highlight w:val="yellow"/>
          <w:lang w:val="es-CO"/>
        </w:rPr>
        <w:t>]</w:t>
      </w:r>
      <w:r w:rsidRPr="00EB500E">
        <w:rPr>
          <w:rFonts w:ascii="Times New Roman" w:hAnsi="Times New Roman"/>
          <w:b/>
          <w:lang w:val="es-CO"/>
        </w:rPr>
        <w:t xml:space="preserve"> </w:t>
      </w:r>
      <w:r>
        <w:rPr>
          <w:rFonts w:ascii="Times New Roman" w:hAnsi="Times New Roman"/>
          <w:b/>
        </w:rPr>
        <w:t xml:space="preserve">6.1 </w:t>
      </w:r>
      <w:r w:rsidRPr="00457E6A">
        <w:rPr>
          <w:rFonts w:ascii="Times New Roman" w:hAnsi="Times New Roman"/>
          <w:b/>
        </w:rPr>
        <w:t>La estructura de la monografía</w:t>
      </w:r>
    </w:p>
    <w:p w14:paraId="7098A9A0" w14:textId="77777777" w:rsidR="00926B5F" w:rsidRPr="00457E6A" w:rsidRDefault="00926B5F" w:rsidP="00926B5F">
      <w:pPr>
        <w:rPr>
          <w:rFonts w:ascii="Times New Roman" w:hAnsi="Times New Roman"/>
        </w:rPr>
      </w:pPr>
    </w:p>
    <w:p w14:paraId="2BB050B8" w14:textId="5363A302" w:rsidR="00926B5F" w:rsidRDefault="00926B5F" w:rsidP="00926B5F">
      <w:pPr>
        <w:rPr>
          <w:rFonts w:ascii="Times New Roman" w:hAnsi="Times New Roman"/>
        </w:rPr>
      </w:pPr>
      <w:r>
        <w:rPr>
          <w:rFonts w:ascii="Times New Roman" w:hAnsi="Times New Roman"/>
        </w:rPr>
        <w:t>Al igual que las temáticas, las estructuras de las</w:t>
      </w:r>
      <w:r w:rsidRPr="00457E6A">
        <w:rPr>
          <w:rFonts w:ascii="Times New Roman" w:hAnsi="Times New Roman"/>
        </w:rPr>
        <w:t xml:space="preserve"> monografía</w:t>
      </w:r>
      <w:r>
        <w:rPr>
          <w:rFonts w:ascii="Times New Roman" w:hAnsi="Times New Roman"/>
        </w:rPr>
        <w:t xml:space="preserve">s son diversas, pues dependen de la </w:t>
      </w:r>
      <w:r w:rsidRPr="00D734F3">
        <w:rPr>
          <w:rFonts w:ascii="Times New Roman" w:hAnsi="Times New Roman"/>
          <w:b/>
        </w:rPr>
        <w:t>perspectiva</w:t>
      </w:r>
      <w:r>
        <w:rPr>
          <w:rFonts w:ascii="Times New Roman" w:hAnsi="Times New Roman"/>
        </w:rPr>
        <w:t xml:space="preserve"> con la cual el autor aborda la investigación y de ciertas particularidades propias de la disciplina a la que pertenece. A grandes rasgos</w:t>
      </w:r>
      <w:ins w:id="124" w:author="Admincmovil" w:date="2016-06-24T18:12:00Z">
        <w:r w:rsidR="00A50C4B">
          <w:rPr>
            <w:rFonts w:ascii="Times New Roman" w:hAnsi="Times New Roman"/>
          </w:rPr>
          <w:t>,</w:t>
        </w:r>
      </w:ins>
      <w:r>
        <w:rPr>
          <w:rFonts w:ascii="Times New Roman" w:hAnsi="Times New Roman"/>
        </w:rPr>
        <w:t xml:space="preserve"> podemos hablar de una estructura tripartita constituida por una </w:t>
      </w:r>
      <w:r w:rsidRPr="005021DD">
        <w:rPr>
          <w:rFonts w:ascii="Times New Roman" w:hAnsi="Times New Roman"/>
          <w:b/>
        </w:rPr>
        <w:t>introducción</w:t>
      </w:r>
      <w:r>
        <w:rPr>
          <w:rFonts w:ascii="Times New Roman" w:hAnsi="Times New Roman"/>
        </w:rPr>
        <w:t xml:space="preserve">, que presenta la finalidad del trabajo y su justificación; el </w:t>
      </w:r>
      <w:r>
        <w:rPr>
          <w:rFonts w:ascii="Times New Roman" w:hAnsi="Times New Roman"/>
          <w:b/>
        </w:rPr>
        <w:t>cuerpo</w:t>
      </w:r>
      <w:r>
        <w:rPr>
          <w:rFonts w:ascii="Times New Roman" w:hAnsi="Times New Roman"/>
        </w:rPr>
        <w:t xml:space="preserve">, que plantea una hipótesis y la desarrolla; la </w:t>
      </w:r>
      <w:r w:rsidRPr="005021DD">
        <w:rPr>
          <w:rFonts w:ascii="Times New Roman" w:hAnsi="Times New Roman"/>
          <w:b/>
        </w:rPr>
        <w:t>conclusión</w:t>
      </w:r>
      <w:r>
        <w:rPr>
          <w:rFonts w:ascii="Times New Roman" w:hAnsi="Times New Roman"/>
        </w:rPr>
        <w:t xml:space="preserve">, que </w:t>
      </w:r>
      <w:r>
        <w:rPr>
          <w:rFonts w:ascii="Times New Roman" w:hAnsi="Times New Roman"/>
        </w:rPr>
        <w:lastRenderedPageBreak/>
        <w:t>expone los resultados y propone nuevos rumbos de investigación que podría tomar el tema tratado.</w:t>
      </w:r>
    </w:p>
    <w:p w14:paraId="26156468" w14:textId="77777777" w:rsidR="00926B5F" w:rsidRDefault="00926B5F" w:rsidP="00926B5F">
      <w:pPr>
        <w:rPr>
          <w:rFonts w:ascii="Times New Roman" w:hAnsi="Times New Roman"/>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926B5F" w:rsidRPr="00EB500E" w14:paraId="7A33A0B3" w14:textId="77777777" w:rsidTr="00A64015">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DB9C126" w14:textId="77777777" w:rsidR="00926B5F" w:rsidRPr="00EB500E" w:rsidRDefault="00926B5F" w:rsidP="00A64015">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t>Destacado</w:t>
            </w:r>
          </w:p>
        </w:tc>
      </w:tr>
      <w:tr w:rsidR="00926B5F" w:rsidRPr="00EB500E" w14:paraId="73563954" w14:textId="77777777" w:rsidTr="00A64015">
        <w:trPr>
          <w:trHeight w:val="359"/>
        </w:trPr>
        <w:tc>
          <w:tcPr>
            <w:tcW w:w="2470" w:type="dxa"/>
            <w:tcBorders>
              <w:top w:val="single" w:sz="4" w:space="0" w:color="000000"/>
              <w:left w:val="single" w:sz="4" w:space="0" w:color="000000"/>
              <w:bottom w:val="single" w:sz="4" w:space="0" w:color="000000"/>
              <w:right w:val="single" w:sz="4" w:space="0" w:color="000000"/>
            </w:tcBorders>
            <w:hideMark/>
          </w:tcPr>
          <w:p w14:paraId="29A8E153" w14:textId="77777777" w:rsidR="00926B5F" w:rsidRPr="00EB500E" w:rsidRDefault="00926B5F" w:rsidP="00A64015">
            <w:pPr>
              <w:spacing w:line="256" w:lineRule="auto"/>
              <w:rPr>
                <w:rFonts w:ascii="Times New Roman" w:eastAsia="Batang" w:hAnsi="Times New Roman"/>
                <w:b/>
              </w:rPr>
            </w:pPr>
            <w:r w:rsidRPr="00EB500E">
              <w:rPr>
                <w:rFonts w:ascii="Times New Roman" w:eastAsia="Batang" w:hAnsi="Times New Roman"/>
                <w:b/>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4ED8EF04" w14:textId="77777777" w:rsidR="00926B5F" w:rsidRPr="000040DC" w:rsidRDefault="00926B5F" w:rsidP="00A64015">
            <w:pPr>
              <w:spacing w:line="256" w:lineRule="auto"/>
              <w:rPr>
                <w:rFonts w:ascii="Times New Roman" w:eastAsia="Batang" w:hAnsi="Times New Roman"/>
              </w:rPr>
            </w:pPr>
            <w:r>
              <w:rPr>
                <w:rFonts w:ascii="Times New Roman" w:eastAsia="Batang" w:hAnsi="Times New Roman"/>
              </w:rPr>
              <w:t>La estructura más usual para una monografía propia de las ciencias humanas es la siguiente:</w:t>
            </w:r>
          </w:p>
        </w:tc>
      </w:tr>
      <w:tr w:rsidR="00926B5F" w:rsidRPr="00EB500E" w14:paraId="2DADF442" w14:textId="77777777" w:rsidTr="00A64015">
        <w:tc>
          <w:tcPr>
            <w:tcW w:w="2470" w:type="dxa"/>
            <w:tcBorders>
              <w:top w:val="single" w:sz="4" w:space="0" w:color="000000"/>
              <w:left w:val="single" w:sz="4" w:space="0" w:color="000000"/>
              <w:bottom w:val="single" w:sz="4" w:space="0" w:color="000000"/>
              <w:right w:val="single" w:sz="4" w:space="0" w:color="000000"/>
            </w:tcBorders>
            <w:hideMark/>
          </w:tcPr>
          <w:p w14:paraId="4DE2334A" w14:textId="77777777" w:rsidR="00926B5F" w:rsidRPr="00EB500E" w:rsidRDefault="00926B5F" w:rsidP="00A64015">
            <w:pPr>
              <w:spacing w:line="256" w:lineRule="auto"/>
              <w:rPr>
                <w:rFonts w:ascii="Times New Roman" w:eastAsia="Batang" w:hAnsi="Times New Roman"/>
              </w:rPr>
            </w:pPr>
            <w:r w:rsidRPr="00EB500E">
              <w:rPr>
                <w:rFonts w:ascii="Times New Roman" w:eastAsia="Batang" w:hAnsi="Times New Roman"/>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79D68DBF" w14:textId="77777777" w:rsidR="00926B5F" w:rsidRPr="003F361F" w:rsidRDefault="00926B5F" w:rsidP="00A64015">
            <w:pPr>
              <w:pStyle w:val="Prrafodelista"/>
              <w:rPr>
                <w:rFonts w:ascii="Times New Roman" w:hAnsi="Times New Roman"/>
              </w:rPr>
            </w:pPr>
          </w:p>
          <w:p w14:paraId="3708DFDC" w14:textId="77777777" w:rsidR="00926B5F" w:rsidRDefault="00926B5F" w:rsidP="00926B5F">
            <w:pPr>
              <w:pStyle w:val="Prrafodelista"/>
              <w:numPr>
                <w:ilvl w:val="0"/>
                <w:numId w:val="26"/>
              </w:numPr>
              <w:rPr>
                <w:rFonts w:ascii="Times New Roman" w:hAnsi="Times New Roman"/>
              </w:rPr>
            </w:pPr>
            <w:r w:rsidRPr="00DE6058">
              <w:rPr>
                <w:rFonts w:ascii="Times New Roman" w:hAnsi="Times New Roman"/>
                <w:b/>
              </w:rPr>
              <w:t>Portada</w:t>
            </w:r>
            <w:r>
              <w:rPr>
                <w:rFonts w:ascii="Times New Roman" w:hAnsi="Times New Roman"/>
              </w:rPr>
              <w:t>: presenta el título de la investigación, el autor o autores, la institución y el tutor.</w:t>
            </w:r>
          </w:p>
          <w:p w14:paraId="6A80BDFB" w14:textId="77777777" w:rsidR="00926B5F" w:rsidRPr="00E600CF" w:rsidRDefault="00926B5F" w:rsidP="00A64015">
            <w:pPr>
              <w:pStyle w:val="Prrafodelista"/>
              <w:rPr>
                <w:rFonts w:ascii="Times New Roman" w:hAnsi="Times New Roman"/>
              </w:rPr>
            </w:pPr>
          </w:p>
          <w:p w14:paraId="680535D3" w14:textId="77777777" w:rsidR="00926B5F" w:rsidRDefault="00926B5F" w:rsidP="00926B5F">
            <w:pPr>
              <w:pStyle w:val="Prrafodelista"/>
              <w:numPr>
                <w:ilvl w:val="0"/>
                <w:numId w:val="26"/>
              </w:numPr>
              <w:rPr>
                <w:rFonts w:ascii="Times New Roman" w:hAnsi="Times New Roman"/>
              </w:rPr>
            </w:pPr>
            <w:r w:rsidRPr="00DE6058">
              <w:rPr>
                <w:rFonts w:ascii="Times New Roman" w:hAnsi="Times New Roman"/>
                <w:b/>
              </w:rPr>
              <w:t>Dedicatoria</w:t>
            </w:r>
            <w:r w:rsidRPr="00457E6A">
              <w:rPr>
                <w:rFonts w:ascii="Times New Roman" w:hAnsi="Times New Roman"/>
              </w:rPr>
              <w:t xml:space="preserve"> (opcional).</w:t>
            </w:r>
          </w:p>
          <w:p w14:paraId="2AEED238" w14:textId="77777777" w:rsidR="00926B5F" w:rsidRPr="00E600CF" w:rsidRDefault="00926B5F" w:rsidP="00A64015">
            <w:pPr>
              <w:pStyle w:val="Prrafodelista"/>
              <w:rPr>
                <w:rFonts w:ascii="Times New Roman" w:hAnsi="Times New Roman"/>
              </w:rPr>
            </w:pPr>
          </w:p>
          <w:p w14:paraId="27037DC5" w14:textId="77777777" w:rsidR="00926B5F" w:rsidRDefault="00926B5F" w:rsidP="00926B5F">
            <w:pPr>
              <w:pStyle w:val="Prrafodelista"/>
              <w:numPr>
                <w:ilvl w:val="0"/>
                <w:numId w:val="26"/>
              </w:numPr>
              <w:rPr>
                <w:rFonts w:ascii="Times New Roman" w:hAnsi="Times New Roman"/>
              </w:rPr>
            </w:pPr>
            <w:r>
              <w:rPr>
                <w:rFonts w:ascii="Times New Roman" w:hAnsi="Times New Roman"/>
                <w:b/>
              </w:rPr>
              <w:t>Índice</w:t>
            </w:r>
            <w:r w:rsidRPr="00457E6A">
              <w:rPr>
                <w:rFonts w:ascii="Times New Roman" w:hAnsi="Times New Roman"/>
              </w:rPr>
              <w:t xml:space="preserve">: </w:t>
            </w:r>
            <w:r>
              <w:rPr>
                <w:rFonts w:ascii="Times New Roman" w:hAnsi="Times New Roman"/>
              </w:rPr>
              <w:t>lista las diferentes secciones y capítulos del texto para facilitar su localización al lector.</w:t>
            </w:r>
          </w:p>
          <w:p w14:paraId="4BFCB6B9" w14:textId="77777777" w:rsidR="00926B5F" w:rsidRPr="00457E6A" w:rsidRDefault="00926B5F" w:rsidP="00A64015">
            <w:pPr>
              <w:pStyle w:val="Prrafodelista"/>
              <w:rPr>
                <w:rFonts w:ascii="Times New Roman" w:hAnsi="Times New Roman"/>
              </w:rPr>
            </w:pPr>
          </w:p>
          <w:p w14:paraId="38FAADFA" w14:textId="391112E3" w:rsidR="00926B5F" w:rsidRPr="00F8664F" w:rsidRDefault="00926B5F" w:rsidP="00926B5F">
            <w:pPr>
              <w:pStyle w:val="Prrafodelista"/>
              <w:numPr>
                <w:ilvl w:val="0"/>
                <w:numId w:val="26"/>
              </w:numPr>
              <w:rPr>
                <w:rFonts w:ascii="Times New Roman" w:hAnsi="Times New Roman"/>
              </w:rPr>
            </w:pPr>
            <w:r w:rsidRPr="00F8664F">
              <w:rPr>
                <w:rFonts w:ascii="Times New Roman" w:hAnsi="Times New Roman"/>
                <w:b/>
              </w:rPr>
              <w:t>Introducción</w:t>
            </w:r>
            <w:r>
              <w:rPr>
                <w:rFonts w:ascii="Times New Roman" w:hAnsi="Times New Roman"/>
              </w:rPr>
              <w:t xml:space="preserve">: plantea la tesis o problema, la metodología a implementar, los objetivos, las </w:t>
            </w:r>
            <w:r w:rsidRPr="00457E6A">
              <w:rPr>
                <w:rFonts w:ascii="Times New Roman" w:hAnsi="Times New Roman"/>
              </w:rPr>
              <w:t xml:space="preserve">herramientas </w:t>
            </w:r>
            <w:r>
              <w:rPr>
                <w:rFonts w:ascii="Times New Roman" w:hAnsi="Times New Roman"/>
              </w:rPr>
              <w:t xml:space="preserve">teóricas </w:t>
            </w:r>
            <w:r w:rsidRPr="00457E6A">
              <w:rPr>
                <w:rFonts w:ascii="Times New Roman" w:hAnsi="Times New Roman"/>
              </w:rPr>
              <w:t>y</w:t>
            </w:r>
            <w:ins w:id="125" w:author="Admincmovil" w:date="2016-06-25T11:52:00Z">
              <w:r w:rsidR="00DF1FA3">
                <w:rPr>
                  <w:rFonts w:ascii="Times New Roman" w:hAnsi="Times New Roman"/>
                </w:rPr>
                <w:t>,</w:t>
              </w:r>
            </w:ins>
            <w:r w:rsidRPr="00457E6A">
              <w:rPr>
                <w:rFonts w:ascii="Times New Roman" w:hAnsi="Times New Roman"/>
              </w:rPr>
              <w:t xml:space="preserve"> </w:t>
            </w:r>
            <w:r>
              <w:rPr>
                <w:rFonts w:ascii="Times New Roman" w:hAnsi="Times New Roman"/>
              </w:rPr>
              <w:t>en general</w:t>
            </w:r>
            <w:ins w:id="126" w:author="Admincmovil" w:date="2016-06-25T11:52:00Z">
              <w:r w:rsidR="00DF1FA3">
                <w:rPr>
                  <w:rFonts w:ascii="Times New Roman" w:hAnsi="Times New Roman"/>
                </w:rPr>
                <w:t>,</w:t>
              </w:r>
            </w:ins>
            <w:r>
              <w:rPr>
                <w:rFonts w:ascii="Times New Roman" w:hAnsi="Times New Roman"/>
              </w:rPr>
              <w:t xml:space="preserve"> toda aquella información que justifica la investigación. </w:t>
            </w:r>
            <w:ins w:id="127" w:author="Admincmovil" w:date="2016-06-25T11:53:00Z">
              <w:r w:rsidR="00DF1FA3">
                <w:rPr>
                  <w:rFonts w:ascii="Times New Roman" w:hAnsi="Times New Roman"/>
                </w:rPr>
                <w:t xml:space="preserve">También, es </w:t>
              </w:r>
            </w:ins>
            <w:r>
              <w:rPr>
                <w:rFonts w:ascii="Times New Roman" w:hAnsi="Times New Roman"/>
              </w:rPr>
              <w:t xml:space="preserve">posible ofrecer al lector </w:t>
            </w:r>
            <w:r w:rsidRPr="00457E6A">
              <w:rPr>
                <w:rFonts w:ascii="Times New Roman" w:hAnsi="Times New Roman"/>
              </w:rPr>
              <w:t>un breve r</w:t>
            </w:r>
            <w:r>
              <w:rPr>
                <w:rFonts w:ascii="Times New Roman" w:hAnsi="Times New Roman"/>
              </w:rPr>
              <w:t>ecuento de los temas o subtemas que se tratarán y su secuencia</w:t>
            </w:r>
            <w:r w:rsidRPr="00457E6A">
              <w:rPr>
                <w:rFonts w:ascii="Times New Roman" w:hAnsi="Times New Roman"/>
              </w:rPr>
              <w:t>.</w:t>
            </w:r>
          </w:p>
          <w:p w14:paraId="03F11056" w14:textId="77777777" w:rsidR="00926B5F" w:rsidRPr="00F8664F" w:rsidRDefault="00926B5F" w:rsidP="00A64015">
            <w:pPr>
              <w:pStyle w:val="Prrafodelista"/>
              <w:rPr>
                <w:rFonts w:ascii="Times New Roman" w:hAnsi="Times New Roman"/>
              </w:rPr>
            </w:pPr>
          </w:p>
          <w:p w14:paraId="520C75C7" w14:textId="77777777" w:rsidR="00926B5F" w:rsidRPr="00156F77" w:rsidRDefault="00926B5F" w:rsidP="00926B5F">
            <w:pPr>
              <w:pStyle w:val="Prrafodelista"/>
              <w:numPr>
                <w:ilvl w:val="0"/>
                <w:numId w:val="26"/>
              </w:numPr>
              <w:rPr>
                <w:rFonts w:ascii="Times New Roman" w:hAnsi="Times New Roman"/>
              </w:rPr>
            </w:pPr>
            <w:r w:rsidRPr="00156F77">
              <w:rPr>
                <w:rFonts w:ascii="Times New Roman" w:hAnsi="Times New Roman"/>
                <w:b/>
              </w:rPr>
              <w:t>Cuerpo</w:t>
            </w:r>
            <w:r w:rsidRPr="00156F77">
              <w:rPr>
                <w:rFonts w:ascii="Times New Roman" w:hAnsi="Times New Roman"/>
              </w:rPr>
              <w:t xml:space="preserve"> o </w:t>
            </w:r>
            <w:r w:rsidRPr="00156F77">
              <w:rPr>
                <w:rFonts w:ascii="Times New Roman" w:hAnsi="Times New Roman"/>
                <w:b/>
              </w:rPr>
              <w:t>contenido</w:t>
            </w:r>
            <w:r w:rsidRPr="00156F77">
              <w:rPr>
                <w:rFonts w:ascii="Times New Roman" w:hAnsi="Times New Roman"/>
              </w:rPr>
              <w:t xml:space="preserve">: desarrolla la hipótesis mediante descripciones, datos, análisis, tablas, argumentos, etc., ya propios o de fuentes diversas. Suele dividirse a su vez en varias secciones que se organizan de </w:t>
            </w:r>
            <w:r>
              <w:rPr>
                <w:rFonts w:ascii="Times New Roman" w:hAnsi="Times New Roman"/>
              </w:rPr>
              <w:t>lo general a lo particular.</w:t>
            </w:r>
          </w:p>
          <w:p w14:paraId="430F3885" w14:textId="77777777" w:rsidR="00926B5F" w:rsidRPr="00156F77" w:rsidRDefault="00926B5F" w:rsidP="00A64015">
            <w:pPr>
              <w:pStyle w:val="Prrafodelista"/>
              <w:rPr>
                <w:rFonts w:ascii="Times New Roman" w:hAnsi="Times New Roman"/>
              </w:rPr>
            </w:pPr>
          </w:p>
          <w:p w14:paraId="39F82F5E" w14:textId="77777777" w:rsidR="00926B5F" w:rsidRPr="00CE29D9" w:rsidRDefault="00926B5F" w:rsidP="00926B5F">
            <w:pPr>
              <w:pStyle w:val="Prrafodelista"/>
              <w:numPr>
                <w:ilvl w:val="0"/>
                <w:numId w:val="26"/>
              </w:numPr>
              <w:rPr>
                <w:rFonts w:ascii="Times New Roman" w:hAnsi="Times New Roman"/>
              </w:rPr>
            </w:pPr>
            <w:r w:rsidRPr="00156F77">
              <w:rPr>
                <w:rFonts w:ascii="Times New Roman" w:hAnsi="Times New Roman"/>
                <w:b/>
              </w:rPr>
              <w:t>Conclusiones</w:t>
            </w:r>
            <w:r w:rsidRPr="00457E6A">
              <w:rPr>
                <w:rFonts w:ascii="Times New Roman" w:hAnsi="Times New Roman"/>
              </w:rPr>
              <w:t xml:space="preserve">: </w:t>
            </w:r>
            <w:r>
              <w:rPr>
                <w:rFonts w:ascii="Times New Roman" w:hAnsi="Times New Roman"/>
              </w:rPr>
              <w:t>ofrece las consecuencias que se desprenden de la investigación. Normalmente,</w:t>
            </w:r>
            <w:r w:rsidRPr="00457E6A">
              <w:rPr>
                <w:rFonts w:ascii="Times New Roman" w:hAnsi="Times New Roman"/>
              </w:rPr>
              <w:t xml:space="preserve"> hay una gran conclusión</w:t>
            </w:r>
            <w:r>
              <w:rPr>
                <w:rFonts w:ascii="Times New Roman" w:hAnsi="Times New Roman"/>
              </w:rPr>
              <w:t xml:space="preserve"> de la cual se desprenden otras, y la verificación (o no verificación) de la hipótesis abre la posibilidad de futuras investigaciones.</w:t>
            </w:r>
          </w:p>
          <w:p w14:paraId="013DF5F4" w14:textId="77777777" w:rsidR="00926B5F" w:rsidRPr="00CE29D9" w:rsidRDefault="00926B5F" w:rsidP="00A64015">
            <w:pPr>
              <w:pStyle w:val="Prrafodelista"/>
              <w:rPr>
                <w:rFonts w:ascii="Times New Roman" w:hAnsi="Times New Roman"/>
              </w:rPr>
            </w:pPr>
          </w:p>
          <w:p w14:paraId="41114C16" w14:textId="77777777" w:rsidR="00926B5F" w:rsidRDefault="00926B5F" w:rsidP="00926B5F">
            <w:pPr>
              <w:pStyle w:val="Prrafodelista"/>
              <w:numPr>
                <w:ilvl w:val="0"/>
                <w:numId w:val="26"/>
              </w:numPr>
              <w:rPr>
                <w:rFonts w:ascii="Times New Roman" w:hAnsi="Times New Roman"/>
              </w:rPr>
            </w:pPr>
            <w:r w:rsidRPr="00CE29D9">
              <w:rPr>
                <w:rFonts w:ascii="Times New Roman" w:hAnsi="Times New Roman"/>
                <w:b/>
              </w:rPr>
              <w:t>Bibliografía</w:t>
            </w:r>
            <w:r>
              <w:rPr>
                <w:rFonts w:ascii="Times New Roman" w:hAnsi="Times New Roman"/>
              </w:rPr>
              <w:t>: lista las fuentes documentales del trabajo.</w:t>
            </w:r>
            <w:r w:rsidRPr="00457E6A">
              <w:rPr>
                <w:rFonts w:ascii="Times New Roman" w:hAnsi="Times New Roman"/>
              </w:rPr>
              <w:t xml:space="preserve"> </w:t>
            </w:r>
            <w:r>
              <w:rPr>
                <w:rFonts w:ascii="Times New Roman" w:hAnsi="Times New Roman"/>
              </w:rPr>
              <w:t>S</w:t>
            </w:r>
            <w:r w:rsidRPr="00457E6A">
              <w:rPr>
                <w:rFonts w:ascii="Times New Roman" w:hAnsi="Times New Roman"/>
              </w:rPr>
              <w:t>e presentan</w:t>
            </w:r>
            <w:r>
              <w:rPr>
                <w:rFonts w:ascii="Times New Roman" w:hAnsi="Times New Roman"/>
              </w:rPr>
              <w:t xml:space="preserve"> alfabéticamente</w:t>
            </w:r>
            <w:r w:rsidRPr="00457E6A">
              <w:rPr>
                <w:rFonts w:ascii="Times New Roman" w:hAnsi="Times New Roman"/>
              </w:rPr>
              <w:t>.</w:t>
            </w:r>
          </w:p>
          <w:p w14:paraId="4FA0B58B" w14:textId="77777777" w:rsidR="00926B5F" w:rsidRPr="00E600CF" w:rsidRDefault="00926B5F" w:rsidP="00A64015">
            <w:pPr>
              <w:rPr>
                <w:rFonts w:ascii="Times New Roman" w:hAnsi="Times New Roman"/>
              </w:rPr>
            </w:pPr>
          </w:p>
          <w:p w14:paraId="63617AB9" w14:textId="77777777" w:rsidR="00926B5F" w:rsidRPr="00CE29D9" w:rsidRDefault="00926B5F" w:rsidP="00926B5F">
            <w:pPr>
              <w:pStyle w:val="Prrafodelista"/>
              <w:numPr>
                <w:ilvl w:val="0"/>
                <w:numId w:val="26"/>
              </w:numPr>
              <w:rPr>
                <w:rFonts w:ascii="Times New Roman" w:hAnsi="Times New Roman"/>
              </w:rPr>
            </w:pPr>
            <w:r w:rsidRPr="00CE29D9">
              <w:rPr>
                <w:rFonts w:ascii="Times New Roman" w:hAnsi="Times New Roman"/>
                <w:b/>
              </w:rPr>
              <w:t>Apéndices</w:t>
            </w:r>
            <w:r>
              <w:rPr>
                <w:rFonts w:ascii="Times New Roman" w:hAnsi="Times New Roman"/>
              </w:rPr>
              <w:t xml:space="preserve"> (opcionales): presenta información complementaria o adicional.</w:t>
            </w:r>
          </w:p>
        </w:tc>
      </w:tr>
    </w:tbl>
    <w:p w14:paraId="058054C8" w14:textId="77777777" w:rsidR="00926B5F" w:rsidRPr="00EB75FD" w:rsidRDefault="00926B5F" w:rsidP="00926B5F">
      <w:pPr>
        <w:rPr>
          <w:rFonts w:ascii="Times New Roman" w:hAnsi="Times New Roman"/>
        </w:rPr>
      </w:pPr>
      <w:r w:rsidRPr="00EB75FD">
        <w:rPr>
          <w:rFonts w:ascii="Times New Roman" w:hAnsi="Times New Roman"/>
        </w:rPr>
        <w:t xml:space="preserve"> </w:t>
      </w:r>
    </w:p>
    <w:tbl>
      <w:tblPr>
        <w:tblStyle w:val="Tablaconcuadrcula"/>
        <w:tblW w:w="0" w:type="auto"/>
        <w:tblLook w:val="04A0" w:firstRow="1" w:lastRow="0" w:firstColumn="1" w:lastColumn="0" w:noHBand="0" w:noVBand="1"/>
      </w:tblPr>
      <w:tblGrid>
        <w:gridCol w:w="2518"/>
        <w:gridCol w:w="6515"/>
      </w:tblGrid>
      <w:tr w:rsidR="00926B5F" w:rsidRPr="00457E6A" w14:paraId="0BEBAE00" w14:textId="77777777" w:rsidTr="00A6401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41371A" w14:textId="77777777" w:rsidR="00926B5F" w:rsidRPr="00457E6A" w:rsidRDefault="00926B5F" w:rsidP="00A64015">
            <w:pPr>
              <w:rPr>
                <w:rFonts w:ascii="Times New Roman" w:hAnsi="Times New Roman"/>
                <w:b/>
                <w:color w:val="FFFFFF" w:themeColor="background1"/>
              </w:rPr>
            </w:pPr>
            <w:r w:rsidRPr="00457E6A">
              <w:rPr>
                <w:rFonts w:ascii="Times New Roman" w:hAnsi="Times New Roman"/>
                <w:b/>
                <w:color w:val="FFFFFF" w:themeColor="background1"/>
              </w:rPr>
              <w:t>Practica (recurso de ejercitación)</w:t>
            </w:r>
          </w:p>
        </w:tc>
      </w:tr>
      <w:tr w:rsidR="00926B5F" w:rsidRPr="00457E6A" w14:paraId="149885DA"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EE966" w14:textId="77777777" w:rsidR="00926B5F" w:rsidRPr="00457E6A" w:rsidRDefault="00926B5F" w:rsidP="00A64015">
            <w:pPr>
              <w:rPr>
                <w:rFonts w:ascii="Times New Roman" w:hAnsi="Times New Roman"/>
                <w:b/>
                <w:color w:val="000000"/>
              </w:rPr>
            </w:pPr>
            <w:r w:rsidRPr="00457E6A">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CDF1E" w14:textId="77777777" w:rsidR="00926B5F" w:rsidRPr="00457E6A" w:rsidRDefault="00926B5F" w:rsidP="00A64015">
            <w:pPr>
              <w:rPr>
                <w:rFonts w:ascii="Times New Roman" w:hAnsi="Times New Roman"/>
                <w:b/>
                <w:color w:val="000000"/>
              </w:rPr>
            </w:pPr>
            <w:r w:rsidRPr="00457E6A">
              <w:rPr>
                <w:rFonts w:ascii="Times New Roman" w:hAnsi="Times New Roman"/>
                <w:color w:val="000000"/>
              </w:rPr>
              <w:t>LE_10_05_REC210</w:t>
            </w:r>
          </w:p>
        </w:tc>
      </w:tr>
      <w:tr w:rsidR="00926B5F" w:rsidRPr="00457E6A" w14:paraId="69682A22"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53AABA"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973B1" w14:textId="77777777" w:rsidR="00926B5F" w:rsidRPr="00457E6A" w:rsidRDefault="00926B5F" w:rsidP="00A64015">
            <w:pPr>
              <w:rPr>
                <w:rFonts w:ascii="Times New Roman" w:hAnsi="Times New Roman"/>
                <w:color w:val="000000"/>
              </w:rPr>
            </w:pPr>
            <w:r w:rsidRPr="00457E6A">
              <w:rPr>
                <w:rFonts w:ascii="Times New Roman" w:hAnsi="Times New Roman"/>
                <w:color w:val="000000"/>
              </w:rPr>
              <w:t>Identifica las partes de una monografía</w:t>
            </w:r>
          </w:p>
        </w:tc>
      </w:tr>
      <w:tr w:rsidR="00926B5F" w:rsidRPr="00457E6A" w14:paraId="3A62A76A"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55C93"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D67C5" w14:textId="77777777" w:rsidR="00926B5F" w:rsidRPr="00457E6A" w:rsidRDefault="00926B5F" w:rsidP="00A64015">
            <w:pPr>
              <w:shd w:val="clear" w:color="auto" w:fill="FFFFFF"/>
              <w:rPr>
                <w:rFonts w:ascii="Times New Roman" w:hAnsi="Times New Roman"/>
                <w:color w:val="000000"/>
              </w:rPr>
            </w:pPr>
            <w:r w:rsidRPr="00457E6A">
              <w:rPr>
                <w:rFonts w:ascii="Times New Roman" w:hAnsi="Times New Roman"/>
                <w:color w:val="000000"/>
              </w:rPr>
              <w:t>Actividad para reconocer la estructura de una monografía</w:t>
            </w:r>
          </w:p>
        </w:tc>
      </w:tr>
    </w:tbl>
    <w:p w14:paraId="75BD65D8" w14:textId="77777777" w:rsidR="00926B5F" w:rsidRPr="00457E6A" w:rsidRDefault="00926B5F" w:rsidP="00926B5F">
      <w:pPr>
        <w:rPr>
          <w:rFonts w:ascii="Times New Roman" w:hAnsi="Times New Roman"/>
        </w:rPr>
      </w:pPr>
    </w:p>
    <w:p w14:paraId="7DF91596" w14:textId="77777777" w:rsidR="00926B5F" w:rsidRPr="00457E6A" w:rsidRDefault="00926B5F" w:rsidP="00926B5F">
      <w:pPr>
        <w:rPr>
          <w:rFonts w:ascii="Times New Roman" w:hAnsi="Times New Roman"/>
          <w:b/>
        </w:rPr>
      </w:pPr>
      <w:r>
        <w:rPr>
          <w:rFonts w:ascii="Times New Roman" w:hAnsi="Times New Roman"/>
          <w:b/>
          <w:highlight w:val="yellow"/>
          <w:lang w:val="es-CO"/>
        </w:rPr>
        <w:t>[SECCIÓN 2</w:t>
      </w:r>
      <w:r w:rsidRPr="00EB500E">
        <w:rPr>
          <w:rFonts w:ascii="Times New Roman" w:hAnsi="Times New Roman"/>
          <w:b/>
          <w:highlight w:val="yellow"/>
          <w:lang w:val="es-CO"/>
        </w:rPr>
        <w:t>]</w:t>
      </w:r>
      <w:r w:rsidRPr="00EB500E">
        <w:rPr>
          <w:rFonts w:ascii="Times New Roman" w:hAnsi="Times New Roman"/>
          <w:b/>
          <w:lang w:val="es-CO"/>
        </w:rPr>
        <w:t xml:space="preserve"> </w:t>
      </w:r>
      <w:r w:rsidRPr="00457E6A">
        <w:rPr>
          <w:rFonts w:ascii="Times New Roman" w:hAnsi="Times New Roman"/>
          <w:b/>
        </w:rPr>
        <w:t>6.2 Escribe los objetivos y la introducción de una monografía</w:t>
      </w:r>
    </w:p>
    <w:p w14:paraId="57BE2117" w14:textId="77777777" w:rsidR="00926B5F" w:rsidRDefault="00926B5F" w:rsidP="00926B5F">
      <w:pPr>
        <w:rPr>
          <w:rFonts w:ascii="Times New Roman" w:hAnsi="Times New Roman"/>
        </w:rPr>
      </w:pPr>
    </w:p>
    <w:p w14:paraId="3408441A" w14:textId="730055CF" w:rsidR="00926B5F" w:rsidRDefault="00926B5F" w:rsidP="00926B5F">
      <w:pPr>
        <w:rPr>
          <w:rFonts w:ascii="Times New Roman" w:hAnsi="Times New Roman"/>
        </w:rPr>
      </w:pPr>
      <w:r>
        <w:rPr>
          <w:rFonts w:ascii="Times New Roman" w:hAnsi="Times New Roman"/>
        </w:rPr>
        <w:t>De acuerdo a la experiencia de personalidades duchas en la redacción de monografías, no es conveniente detenerse demasiado en la consulta de información o la preparación preliminar, pues</w:t>
      </w:r>
      <w:ins w:id="128" w:author="Admincmovil" w:date="2016-06-24T18:14:00Z">
        <w:r w:rsidR="00A50C4B">
          <w:rPr>
            <w:rFonts w:ascii="Times New Roman" w:hAnsi="Times New Roman"/>
          </w:rPr>
          <w:t>,</w:t>
        </w:r>
      </w:ins>
      <w:r>
        <w:rPr>
          <w:rFonts w:ascii="Times New Roman" w:hAnsi="Times New Roman"/>
        </w:rPr>
        <w:t xml:space="preserve"> en realidad, la </w:t>
      </w:r>
      <w:r w:rsidRPr="003D3411">
        <w:rPr>
          <w:rFonts w:ascii="Times New Roman" w:hAnsi="Times New Roman"/>
          <w:b/>
        </w:rPr>
        <w:t>reflexión</w:t>
      </w:r>
      <w:r>
        <w:rPr>
          <w:rFonts w:ascii="Times New Roman" w:hAnsi="Times New Roman"/>
        </w:rPr>
        <w:t xml:space="preserve"> y </w:t>
      </w:r>
      <w:r w:rsidRPr="003D3411">
        <w:rPr>
          <w:rFonts w:ascii="Times New Roman" w:hAnsi="Times New Roman"/>
          <w:b/>
        </w:rPr>
        <w:t>aclaración de las temáticas</w:t>
      </w:r>
      <w:r w:rsidRPr="0020400F">
        <w:rPr>
          <w:rFonts w:ascii="Times New Roman" w:hAnsi="Times New Roman"/>
          <w:b/>
        </w:rPr>
        <w:t xml:space="preserve"> </w:t>
      </w:r>
      <w:r w:rsidRPr="003D3411">
        <w:rPr>
          <w:rFonts w:ascii="Times New Roman" w:hAnsi="Times New Roman"/>
        </w:rPr>
        <w:t>es</w:t>
      </w:r>
      <w:r>
        <w:rPr>
          <w:rFonts w:ascii="Times New Roman" w:hAnsi="Times New Roman"/>
        </w:rPr>
        <w:t xml:space="preserve"> un proceso que se produce paralelo a la </w:t>
      </w:r>
      <w:r w:rsidRPr="003D3411">
        <w:rPr>
          <w:rFonts w:ascii="Times New Roman" w:hAnsi="Times New Roman"/>
          <w:b/>
        </w:rPr>
        <w:t>escritura del texto</w:t>
      </w:r>
      <w:r>
        <w:rPr>
          <w:rFonts w:ascii="Times New Roman" w:hAnsi="Times New Roman"/>
        </w:rPr>
        <w:t>; solo cuando tratamos de plasmar por escrito los conceptos, ideas o argumentos</w:t>
      </w:r>
      <w:ins w:id="129" w:author="Admincmovil" w:date="2016-06-25T11:57:00Z">
        <w:r w:rsidR="00C029A6">
          <w:rPr>
            <w:rFonts w:ascii="Times New Roman" w:hAnsi="Times New Roman"/>
          </w:rPr>
          <w:t>,</w:t>
        </w:r>
      </w:ins>
      <w:r>
        <w:rPr>
          <w:rFonts w:ascii="Times New Roman" w:hAnsi="Times New Roman"/>
        </w:rPr>
        <w:t xml:space="preserve"> enfrentamos las verdaderas problemáticas que plantean y encontramos sus soluciones. Es recomendable diseñar un </w:t>
      </w:r>
      <w:r w:rsidRPr="00D16E39">
        <w:rPr>
          <w:rFonts w:ascii="Times New Roman" w:hAnsi="Times New Roman"/>
          <w:b/>
        </w:rPr>
        <w:t>plan de trabajo</w:t>
      </w:r>
      <w:r>
        <w:rPr>
          <w:rFonts w:ascii="Times New Roman" w:hAnsi="Times New Roman"/>
        </w:rPr>
        <w:t xml:space="preserve"> de acuerdo a las etapas que te presentamos, pero sin casarse demasiado con él, ya que a menudo debe ser modificado y reformulado durante el proceso de escritura.</w:t>
      </w:r>
    </w:p>
    <w:p w14:paraId="3C295DA1" w14:textId="77777777" w:rsidR="00926B5F" w:rsidRDefault="00926B5F" w:rsidP="00926B5F">
      <w:pPr>
        <w:rPr>
          <w:rFonts w:ascii="Times New Roman" w:hAnsi="Times New Roman"/>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926B5F" w:rsidRPr="00EB500E" w14:paraId="1F766BCA" w14:textId="77777777" w:rsidTr="00A64015">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9F9CE92" w14:textId="77777777" w:rsidR="00926B5F" w:rsidRPr="00EB500E" w:rsidRDefault="00926B5F" w:rsidP="00A64015">
            <w:pPr>
              <w:spacing w:line="256" w:lineRule="auto"/>
              <w:jc w:val="center"/>
              <w:rPr>
                <w:rFonts w:ascii="Times New Roman" w:eastAsia="Batang" w:hAnsi="Times New Roman"/>
                <w:b/>
                <w:color w:val="FFFFFF"/>
                <w:lang w:val="es-MX" w:eastAsia="en-US"/>
              </w:rPr>
            </w:pPr>
            <w:r w:rsidRPr="00EB500E">
              <w:rPr>
                <w:rFonts w:ascii="Times New Roman" w:eastAsia="Batang" w:hAnsi="Times New Roman"/>
                <w:b/>
                <w:color w:val="FFFFFF"/>
              </w:rPr>
              <w:t>Destacado</w:t>
            </w:r>
          </w:p>
        </w:tc>
      </w:tr>
      <w:tr w:rsidR="00926B5F" w:rsidRPr="00EB500E" w14:paraId="2991C3A1" w14:textId="77777777" w:rsidTr="00A64015">
        <w:trPr>
          <w:trHeight w:val="359"/>
        </w:trPr>
        <w:tc>
          <w:tcPr>
            <w:tcW w:w="2470" w:type="dxa"/>
            <w:tcBorders>
              <w:top w:val="single" w:sz="4" w:space="0" w:color="000000"/>
              <w:left w:val="single" w:sz="4" w:space="0" w:color="000000"/>
              <w:bottom w:val="single" w:sz="4" w:space="0" w:color="000000"/>
              <w:right w:val="single" w:sz="4" w:space="0" w:color="000000"/>
            </w:tcBorders>
            <w:hideMark/>
          </w:tcPr>
          <w:p w14:paraId="1D11F96E" w14:textId="77777777" w:rsidR="00926B5F" w:rsidRPr="00EB500E" w:rsidRDefault="00926B5F" w:rsidP="00A64015">
            <w:pPr>
              <w:spacing w:line="256" w:lineRule="auto"/>
              <w:rPr>
                <w:rFonts w:ascii="Times New Roman" w:eastAsia="Batang" w:hAnsi="Times New Roman"/>
                <w:b/>
              </w:rPr>
            </w:pPr>
            <w:r w:rsidRPr="00EB500E">
              <w:rPr>
                <w:rFonts w:ascii="Times New Roman" w:eastAsia="Batang" w:hAnsi="Times New Roman"/>
                <w:b/>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559AAAA8" w14:textId="77777777" w:rsidR="00926B5F" w:rsidRPr="000040DC" w:rsidRDefault="00926B5F" w:rsidP="00A64015">
            <w:pPr>
              <w:spacing w:line="256" w:lineRule="auto"/>
              <w:rPr>
                <w:rFonts w:ascii="Times New Roman" w:eastAsia="Batang" w:hAnsi="Times New Roman"/>
              </w:rPr>
            </w:pPr>
            <w:r>
              <w:rPr>
                <w:rFonts w:ascii="Times New Roman" w:eastAsia="Batang" w:hAnsi="Times New Roman"/>
              </w:rPr>
              <w:t>Etapas para realizar una monografía</w:t>
            </w:r>
          </w:p>
        </w:tc>
      </w:tr>
      <w:tr w:rsidR="00926B5F" w:rsidRPr="00EB500E" w14:paraId="41566AD3" w14:textId="77777777" w:rsidTr="00A64015">
        <w:tc>
          <w:tcPr>
            <w:tcW w:w="2470" w:type="dxa"/>
            <w:tcBorders>
              <w:top w:val="single" w:sz="4" w:space="0" w:color="000000"/>
              <w:left w:val="single" w:sz="4" w:space="0" w:color="000000"/>
              <w:bottom w:val="single" w:sz="4" w:space="0" w:color="000000"/>
              <w:right w:val="single" w:sz="4" w:space="0" w:color="000000"/>
            </w:tcBorders>
            <w:hideMark/>
          </w:tcPr>
          <w:p w14:paraId="580AADBC" w14:textId="77777777" w:rsidR="00926B5F" w:rsidRPr="00EB500E" w:rsidRDefault="00926B5F" w:rsidP="00A64015">
            <w:pPr>
              <w:spacing w:line="256" w:lineRule="auto"/>
              <w:rPr>
                <w:rFonts w:ascii="Times New Roman" w:eastAsia="Batang" w:hAnsi="Times New Roman"/>
              </w:rPr>
            </w:pPr>
            <w:r w:rsidRPr="00EB500E">
              <w:rPr>
                <w:rFonts w:ascii="Times New Roman" w:eastAsia="Batang" w:hAnsi="Times New Roman"/>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2CB7F29E" w14:textId="77777777" w:rsidR="00926B5F" w:rsidRPr="00D16E39" w:rsidRDefault="00926B5F" w:rsidP="00926B5F">
            <w:pPr>
              <w:pStyle w:val="Prrafodelista"/>
              <w:numPr>
                <w:ilvl w:val="0"/>
                <w:numId w:val="28"/>
              </w:numPr>
              <w:rPr>
                <w:rFonts w:ascii="Times New Roman" w:hAnsi="Times New Roman"/>
              </w:rPr>
            </w:pPr>
            <w:r w:rsidRPr="00D16E39">
              <w:rPr>
                <w:rFonts w:ascii="Times New Roman" w:hAnsi="Times New Roman"/>
              </w:rPr>
              <w:t>Selección del tema</w:t>
            </w:r>
            <w:r>
              <w:rPr>
                <w:rFonts w:ascii="Times New Roman" w:hAnsi="Times New Roman"/>
              </w:rPr>
              <w:t>.</w:t>
            </w:r>
          </w:p>
          <w:p w14:paraId="27E371C4" w14:textId="77777777" w:rsidR="00926B5F" w:rsidRDefault="00926B5F" w:rsidP="00926B5F">
            <w:pPr>
              <w:pStyle w:val="Prrafodelista"/>
              <w:numPr>
                <w:ilvl w:val="0"/>
                <w:numId w:val="28"/>
              </w:numPr>
              <w:rPr>
                <w:rFonts w:ascii="Times New Roman" w:hAnsi="Times New Roman"/>
              </w:rPr>
            </w:pPr>
            <w:r>
              <w:rPr>
                <w:rFonts w:ascii="Times New Roman" w:hAnsi="Times New Roman"/>
              </w:rPr>
              <w:t>Primera búsqueda, consulta y valoración de fuentes bibliográficas.</w:t>
            </w:r>
          </w:p>
          <w:p w14:paraId="5B9021ED" w14:textId="77777777" w:rsidR="00926B5F" w:rsidRDefault="00926B5F" w:rsidP="00926B5F">
            <w:pPr>
              <w:pStyle w:val="Prrafodelista"/>
              <w:numPr>
                <w:ilvl w:val="0"/>
                <w:numId w:val="28"/>
              </w:numPr>
              <w:rPr>
                <w:rFonts w:ascii="Times New Roman" w:hAnsi="Times New Roman"/>
              </w:rPr>
            </w:pPr>
            <w:r>
              <w:rPr>
                <w:rFonts w:ascii="Times New Roman" w:hAnsi="Times New Roman"/>
              </w:rPr>
              <w:t>Presentación del anteproyecto con los objetivos de la investigación. Delimitación del tema.</w:t>
            </w:r>
          </w:p>
          <w:p w14:paraId="43726401" w14:textId="77777777" w:rsidR="00926B5F" w:rsidRDefault="00926B5F" w:rsidP="00926B5F">
            <w:pPr>
              <w:pStyle w:val="Prrafodelista"/>
              <w:numPr>
                <w:ilvl w:val="0"/>
                <w:numId w:val="28"/>
              </w:numPr>
              <w:rPr>
                <w:rFonts w:ascii="Times New Roman" w:hAnsi="Times New Roman"/>
              </w:rPr>
            </w:pPr>
            <w:r>
              <w:rPr>
                <w:rFonts w:ascii="Times New Roman" w:hAnsi="Times New Roman"/>
              </w:rPr>
              <w:t>Realización del plan de trabajo y de lecturas complementarias.</w:t>
            </w:r>
          </w:p>
          <w:p w14:paraId="16734B37" w14:textId="77777777" w:rsidR="00926B5F" w:rsidRDefault="00926B5F" w:rsidP="00926B5F">
            <w:pPr>
              <w:pStyle w:val="Prrafodelista"/>
              <w:numPr>
                <w:ilvl w:val="0"/>
                <w:numId w:val="28"/>
              </w:numPr>
              <w:rPr>
                <w:rFonts w:ascii="Times New Roman" w:hAnsi="Times New Roman"/>
              </w:rPr>
            </w:pPr>
            <w:r>
              <w:rPr>
                <w:rFonts w:ascii="Times New Roman" w:hAnsi="Times New Roman"/>
              </w:rPr>
              <w:t>Redacción de una primera versión del texto y evaluación intermedia (conjuntamente con el tutor).</w:t>
            </w:r>
          </w:p>
          <w:p w14:paraId="60193014" w14:textId="77777777" w:rsidR="00926B5F" w:rsidRPr="00D16E39" w:rsidRDefault="00926B5F" w:rsidP="00926B5F">
            <w:pPr>
              <w:pStyle w:val="Prrafodelista"/>
              <w:numPr>
                <w:ilvl w:val="0"/>
                <w:numId w:val="28"/>
              </w:numPr>
              <w:rPr>
                <w:rFonts w:ascii="Times New Roman" w:hAnsi="Times New Roman"/>
              </w:rPr>
            </w:pPr>
            <w:r>
              <w:rPr>
                <w:rFonts w:ascii="Times New Roman" w:hAnsi="Times New Roman"/>
              </w:rPr>
              <w:t>Redacción definitiva y presentación.</w:t>
            </w:r>
          </w:p>
        </w:tc>
      </w:tr>
    </w:tbl>
    <w:p w14:paraId="2B4CE849" w14:textId="77777777" w:rsidR="00926B5F" w:rsidRDefault="00926B5F" w:rsidP="00926B5F">
      <w:pPr>
        <w:rPr>
          <w:rFonts w:ascii="Times New Roman" w:hAnsi="Times New Roman"/>
        </w:rPr>
      </w:pPr>
    </w:p>
    <w:p w14:paraId="407804DF" w14:textId="45B0566C" w:rsidR="00926B5F" w:rsidRDefault="00926B5F" w:rsidP="00926B5F">
      <w:pPr>
        <w:rPr>
          <w:rFonts w:ascii="Times New Roman" w:hAnsi="Times New Roman"/>
        </w:rPr>
      </w:pPr>
      <w:r>
        <w:rPr>
          <w:rFonts w:ascii="Times New Roman" w:hAnsi="Times New Roman"/>
        </w:rPr>
        <w:t>Puesto que escribir una monografía es un proceso a largo plazo, no te solicitaremos la redacción de una completa, pero sí</w:t>
      </w:r>
      <w:ins w:id="130" w:author="Admincmovil" w:date="2016-06-25T11:59:00Z">
        <w:r w:rsidR="00AF5393">
          <w:rPr>
            <w:rFonts w:ascii="Times New Roman" w:hAnsi="Times New Roman"/>
          </w:rPr>
          <w:t>,</w:t>
        </w:r>
      </w:ins>
      <w:r>
        <w:rPr>
          <w:rFonts w:ascii="Times New Roman" w:hAnsi="Times New Roman"/>
        </w:rPr>
        <w:t xml:space="preserve"> los </w:t>
      </w:r>
      <w:r w:rsidRPr="00C20BF4">
        <w:rPr>
          <w:rFonts w:ascii="Times New Roman" w:hAnsi="Times New Roman"/>
          <w:b/>
        </w:rPr>
        <w:t>objetivos</w:t>
      </w:r>
      <w:r>
        <w:rPr>
          <w:rFonts w:ascii="Times New Roman" w:hAnsi="Times New Roman"/>
        </w:rPr>
        <w:t xml:space="preserve"> y la </w:t>
      </w:r>
      <w:r w:rsidRPr="00C20BF4">
        <w:rPr>
          <w:rFonts w:ascii="Times New Roman" w:hAnsi="Times New Roman"/>
          <w:b/>
        </w:rPr>
        <w:t>introducción</w:t>
      </w:r>
      <w:ins w:id="131" w:author="Admincmovil" w:date="2016-06-25T12:15:00Z">
        <w:r w:rsidR="007A1918">
          <w:rPr>
            <w:rFonts w:ascii="Times New Roman" w:hAnsi="Times New Roman"/>
          </w:rPr>
          <w:t xml:space="preserve">; </w:t>
        </w:r>
      </w:ins>
      <w:r>
        <w:rPr>
          <w:rFonts w:ascii="Times New Roman" w:hAnsi="Times New Roman"/>
        </w:rPr>
        <w:t xml:space="preserve">es decir, las secciones que corresponden a la selección de un tema investigativo, la postulación de una hipótesis y una metodología, y una primera consulta bibliográfica. </w:t>
      </w:r>
    </w:p>
    <w:p w14:paraId="575FBC5F" w14:textId="77777777" w:rsidR="00926B5F" w:rsidRDefault="00926B5F" w:rsidP="00926B5F">
      <w:pPr>
        <w:rPr>
          <w:rFonts w:ascii="Times New Roman" w:hAnsi="Times New Roman"/>
        </w:rPr>
      </w:pPr>
    </w:p>
    <w:p w14:paraId="0ECA6ECB" w14:textId="77777777" w:rsidR="00926B5F" w:rsidRDefault="00926B5F" w:rsidP="00926B5F">
      <w:pPr>
        <w:rPr>
          <w:ins w:id="132" w:author="mbp" w:date="2016-06-25T16:42:00Z"/>
          <w:rFonts w:ascii="Times New Roman" w:hAnsi="Times New Roman"/>
        </w:rPr>
      </w:pPr>
      <w:r>
        <w:rPr>
          <w:rFonts w:ascii="Times New Roman" w:hAnsi="Times New Roman"/>
        </w:rPr>
        <w:t>Información</w:t>
      </w:r>
      <w:r w:rsidRPr="009B368B">
        <w:rPr>
          <w:rFonts w:ascii="Times New Roman" w:hAnsi="Times New Roman"/>
        </w:rPr>
        <w:t xml:space="preserve"> </w:t>
      </w:r>
      <w:r>
        <w:rPr>
          <w:rFonts w:ascii="Times New Roman" w:hAnsi="Times New Roman"/>
        </w:rPr>
        <w:t>adicional sobre los objetivos y la introducción de una monografía:</w:t>
      </w:r>
    </w:p>
    <w:p w14:paraId="18F0529D" w14:textId="77777777" w:rsidR="00CB1FAE" w:rsidRPr="009B368B" w:rsidRDefault="00CB1FAE" w:rsidP="00926B5F">
      <w:pPr>
        <w:rPr>
          <w:rFonts w:ascii="Times New Roman" w:hAnsi="Times New Roman"/>
        </w:rPr>
      </w:pPr>
    </w:p>
    <w:p w14:paraId="070912E7" w14:textId="77777777" w:rsidR="00926B5F" w:rsidRPr="00CB1FAE" w:rsidRDefault="00926B5F" w:rsidP="00CB1FAE">
      <w:pPr>
        <w:pStyle w:val="Prrafodelista"/>
        <w:numPr>
          <w:ilvl w:val="0"/>
          <w:numId w:val="29"/>
        </w:numPr>
        <w:ind w:left="284"/>
        <w:rPr>
          <w:rFonts w:ascii="Times New Roman" w:hAnsi="Times New Roman"/>
        </w:rPr>
      </w:pPr>
      <w:r w:rsidRPr="00CB1FAE">
        <w:rPr>
          <w:rFonts w:ascii="Times New Roman" w:hAnsi="Times New Roman"/>
        </w:rPr>
        <w:t>¿Qué son los objetivos de la monografía?</w:t>
      </w:r>
    </w:p>
    <w:p w14:paraId="0226E164" w14:textId="112A7014" w:rsidR="00926B5F" w:rsidRPr="0072227E" w:rsidRDefault="00926B5F" w:rsidP="00926B5F">
      <w:pPr>
        <w:rPr>
          <w:rFonts w:ascii="Times New Roman" w:hAnsi="Times New Roman"/>
        </w:rPr>
      </w:pPr>
      <w:r>
        <w:rPr>
          <w:rFonts w:ascii="Times New Roman" w:hAnsi="Times New Roman"/>
        </w:rPr>
        <w:t>Son las metas, finalidades, consecuencias o resultados que se plantea el autor de manera preliminar a la investigación. Constituyen</w:t>
      </w:r>
      <w:ins w:id="133" w:author="Admincmovil" w:date="2016-06-24T18:15:00Z">
        <w:r w:rsidR="00A50C4B">
          <w:rPr>
            <w:rFonts w:ascii="Times New Roman" w:hAnsi="Times New Roman"/>
          </w:rPr>
          <w:t>,</w:t>
        </w:r>
      </w:ins>
      <w:r>
        <w:rPr>
          <w:rFonts w:ascii="Times New Roman" w:hAnsi="Times New Roman"/>
        </w:rPr>
        <w:t xml:space="preserve"> pues</w:t>
      </w:r>
      <w:ins w:id="134" w:author="Admincmovil" w:date="2016-06-24T18:15:00Z">
        <w:r w:rsidR="00A50C4B">
          <w:rPr>
            <w:rFonts w:ascii="Times New Roman" w:hAnsi="Times New Roman"/>
          </w:rPr>
          <w:t>,</w:t>
        </w:r>
      </w:ins>
      <w:r>
        <w:rPr>
          <w:rFonts w:ascii="Times New Roman" w:hAnsi="Times New Roman"/>
        </w:rPr>
        <w:t xml:space="preserve"> lo que espera obtener de ella. Mantienen una relación estrecha con las </w:t>
      </w:r>
      <w:r w:rsidRPr="0072227E">
        <w:rPr>
          <w:rFonts w:ascii="Times New Roman" w:hAnsi="Times New Roman"/>
          <w:b/>
        </w:rPr>
        <w:t>conclusiones</w:t>
      </w:r>
      <w:r>
        <w:rPr>
          <w:rFonts w:ascii="Times New Roman" w:hAnsi="Times New Roman"/>
        </w:rPr>
        <w:t xml:space="preserve">, solo que estas consisten en los resultados </w:t>
      </w:r>
      <w:r w:rsidRPr="00571F1F">
        <w:rPr>
          <w:rFonts w:ascii="Times New Roman" w:hAnsi="Times New Roman"/>
          <w:i/>
        </w:rPr>
        <w:t>reales</w:t>
      </w:r>
      <w:r>
        <w:rPr>
          <w:rFonts w:ascii="Times New Roman" w:hAnsi="Times New Roman"/>
        </w:rPr>
        <w:t xml:space="preserve">, mientras que los </w:t>
      </w:r>
      <w:r w:rsidRPr="0072227E">
        <w:rPr>
          <w:rFonts w:ascii="Times New Roman" w:hAnsi="Times New Roman"/>
          <w:b/>
        </w:rPr>
        <w:t>objetivos</w:t>
      </w:r>
      <w:r>
        <w:rPr>
          <w:rFonts w:ascii="Times New Roman" w:hAnsi="Times New Roman"/>
        </w:rPr>
        <w:t xml:space="preserve"> son los resultados </w:t>
      </w:r>
      <w:r w:rsidRPr="00571F1F">
        <w:rPr>
          <w:rFonts w:ascii="Times New Roman" w:hAnsi="Times New Roman"/>
          <w:i/>
        </w:rPr>
        <w:t>posibles</w:t>
      </w:r>
      <w:r>
        <w:rPr>
          <w:rFonts w:ascii="Times New Roman" w:hAnsi="Times New Roman"/>
        </w:rPr>
        <w:t>.</w:t>
      </w:r>
    </w:p>
    <w:p w14:paraId="28A17905" w14:textId="77777777" w:rsidR="00926B5F" w:rsidRDefault="00926B5F" w:rsidP="00926B5F">
      <w:pPr>
        <w:rPr>
          <w:rFonts w:ascii="Times New Roman" w:hAnsi="Times New Roman"/>
        </w:rPr>
      </w:pPr>
    </w:p>
    <w:p w14:paraId="55AC776E" w14:textId="77777777" w:rsidR="00926B5F" w:rsidRPr="00CB1FAE" w:rsidRDefault="00926B5F" w:rsidP="00CB1FAE">
      <w:pPr>
        <w:pStyle w:val="Prrafodelista"/>
        <w:numPr>
          <w:ilvl w:val="0"/>
          <w:numId w:val="29"/>
        </w:numPr>
        <w:ind w:left="284"/>
        <w:rPr>
          <w:rFonts w:ascii="Times New Roman" w:hAnsi="Times New Roman"/>
        </w:rPr>
      </w:pPr>
      <w:r w:rsidRPr="00CB1FAE">
        <w:rPr>
          <w:rFonts w:ascii="Times New Roman" w:hAnsi="Times New Roman"/>
        </w:rPr>
        <w:t>¿Qué es la introducción de la monografía?</w:t>
      </w:r>
    </w:p>
    <w:p w14:paraId="3128D4F9" w14:textId="513E0A51" w:rsidR="00926B5F" w:rsidRDefault="00926B5F" w:rsidP="00926B5F">
      <w:pPr>
        <w:rPr>
          <w:ins w:id="135" w:author="mbp" w:date="2016-06-25T16:43:00Z"/>
          <w:rFonts w:ascii="Times New Roman" w:hAnsi="Times New Roman"/>
        </w:rPr>
      </w:pPr>
      <w:r>
        <w:rPr>
          <w:rFonts w:ascii="Times New Roman" w:hAnsi="Times New Roman"/>
        </w:rPr>
        <w:t xml:space="preserve">Recuerda que la función de la introducción es presentar la hipótesis o problema que ocupa a la investigación. Conviene entonces explicar los motivos por los cuales ella se realiza, los aportes que puede generar y describir brevemente cómo fue el proceso de elección del tema. Asimismo, debe incluir referencias al enfoque desde el cual se aborda el estudio, lo que implica mencionar obras, autores y conceptos a manera de </w:t>
      </w:r>
      <w:r w:rsidRPr="007E4B07">
        <w:rPr>
          <w:rFonts w:ascii="Times New Roman" w:hAnsi="Times New Roman"/>
          <w:b/>
        </w:rPr>
        <w:t>marco</w:t>
      </w:r>
      <w:r>
        <w:rPr>
          <w:rFonts w:ascii="Times New Roman" w:hAnsi="Times New Roman"/>
        </w:rPr>
        <w:t xml:space="preserve"> y </w:t>
      </w:r>
      <w:r w:rsidRPr="007E4B07">
        <w:rPr>
          <w:rFonts w:ascii="Times New Roman" w:hAnsi="Times New Roman"/>
          <w:b/>
        </w:rPr>
        <w:t>fundamento teórico</w:t>
      </w:r>
      <w:r>
        <w:rPr>
          <w:rFonts w:ascii="Times New Roman" w:hAnsi="Times New Roman"/>
        </w:rPr>
        <w:t>.</w:t>
      </w:r>
    </w:p>
    <w:p w14:paraId="5DD0CBC1" w14:textId="77777777" w:rsidR="00CB1FAE" w:rsidRPr="00457E6A" w:rsidRDefault="00CB1FAE" w:rsidP="00926B5F">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926B5F" w:rsidRPr="00457E6A" w14:paraId="5659BFB7" w14:textId="77777777" w:rsidTr="00A6401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67F2276" w14:textId="77777777" w:rsidR="00926B5F" w:rsidRPr="00457E6A" w:rsidRDefault="00926B5F" w:rsidP="00A64015">
            <w:pPr>
              <w:rPr>
                <w:rFonts w:ascii="Times New Roman" w:hAnsi="Times New Roman"/>
                <w:b/>
                <w:color w:val="FFFFFF" w:themeColor="background1"/>
              </w:rPr>
            </w:pPr>
            <w:r w:rsidRPr="00457E6A">
              <w:rPr>
                <w:rFonts w:ascii="Times New Roman" w:hAnsi="Times New Roman"/>
                <w:b/>
                <w:color w:val="FFFFFF" w:themeColor="background1"/>
              </w:rPr>
              <w:t>Profundiza (recurso de exposición)</w:t>
            </w:r>
          </w:p>
        </w:tc>
      </w:tr>
      <w:tr w:rsidR="00926B5F" w:rsidRPr="00457E6A" w14:paraId="1204C272"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CA7D2" w14:textId="77777777" w:rsidR="00926B5F" w:rsidRPr="00457E6A" w:rsidRDefault="00926B5F" w:rsidP="00A64015">
            <w:pPr>
              <w:rPr>
                <w:rFonts w:ascii="Times New Roman" w:hAnsi="Times New Roman"/>
                <w:b/>
                <w:color w:val="000000"/>
              </w:rPr>
            </w:pPr>
            <w:r w:rsidRPr="00457E6A">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F030D" w14:textId="77777777" w:rsidR="00926B5F" w:rsidRPr="00457E6A" w:rsidRDefault="00926B5F" w:rsidP="00A64015">
            <w:pPr>
              <w:rPr>
                <w:rFonts w:ascii="Times New Roman" w:hAnsi="Times New Roman"/>
                <w:b/>
                <w:color w:val="000000"/>
              </w:rPr>
            </w:pPr>
            <w:r w:rsidRPr="00457E6A">
              <w:rPr>
                <w:rFonts w:ascii="Times New Roman" w:hAnsi="Times New Roman"/>
                <w:color w:val="000000"/>
              </w:rPr>
              <w:t>LE_10_05_REC230</w:t>
            </w:r>
          </w:p>
        </w:tc>
      </w:tr>
      <w:tr w:rsidR="00926B5F" w:rsidRPr="00457E6A" w14:paraId="236E2C17"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45626"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9CC44" w14:textId="77777777" w:rsidR="00926B5F" w:rsidRPr="00457E6A" w:rsidRDefault="00926B5F" w:rsidP="00A64015">
            <w:pPr>
              <w:rPr>
                <w:rFonts w:ascii="Times New Roman" w:hAnsi="Times New Roman"/>
                <w:color w:val="000000"/>
              </w:rPr>
            </w:pPr>
            <w:r w:rsidRPr="00457E6A">
              <w:rPr>
                <w:rFonts w:ascii="Times New Roman" w:hAnsi="Times New Roman"/>
                <w:color w:val="000000"/>
              </w:rPr>
              <w:t>Escribe los objetivos y la introducción de una monografía</w:t>
            </w:r>
          </w:p>
        </w:tc>
      </w:tr>
      <w:tr w:rsidR="00926B5F" w:rsidRPr="00457E6A" w14:paraId="5210C352"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E2A99"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50AEB" w14:textId="77777777" w:rsidR="00926B5F" w:rsidRPr="00457E6A" w:rsidRDefault="00926B5F" w:rsidP="00A64015">
            <w:pPr>
              <w:shd w:val="clear" w:color="auto" w:fill="FFFFFF"/>
              <w:rPr>
                <w:rFonts w:ascii="Times New Roman" w:hAnsi="Times New Roman"/>
                <w:color w:val="000000"/>
              </w:rPr>
            </w:pPr>
            <w:r w:rsidRPr="00457E6A">
              <w:rPr>
                <w:rFonts w:ascii="Times New Roman" w:hAnsi="Times New Roman"/>
                <w:color w:val="000000"/>
              </w:rPr>
              <w:t>Interactivo que orienta en la producción del inicio de una monografía</w:t>
            </w:r>
          </w:p>
        </w:tc>
      </w:tr>
    </w:tbl>
    <w:p w14:paraId="6821F47B" w14:textId="77777777" w:rsidR="00926B5F" w:rsidRPr="00457E6A" w:rsidRDefault="00926B5F" w:rsidP="00926B5F">
      <w:pPr>
        <w:rPr>
          <w:rFonts w:ascii="Times New Roman" w:hAnsi="Times New Roman"/>
        </w:rPr>
      </w:pPr>
    </w:p>
    <w:p w14:paraId="7F1C473F" w14:textId="1066C270" w:rsidR="00926B5F" w:rsidRDefault="00926B5F" w:rsidP="00926B5F">
      <w:pPr>
        <w:rPr>
          <w:ins w:id="136" w:author="mbp" w:date="2016-06-25T16:44:00Z"/>
          <w:rFonts w:ascii="Times New Roman" w:hAnsi="Times New Roman"/>
          <w:b/>
        </w:rPr>
      </w:pPr>
      <w:r>
        <w:rPr>
          <w:rFonts w:ascii="Times New Roman" w:hAnsi="Times New Roman"/>
          <w:b/>
          <w:highlight w:val="yellow"/>
          <w:lang w:val="es-CO"/>
        </w:rPr>
        <w:t>[SECCIÓN 2</w:t>
      </w:r>
      <w:r w:rsidRPr="00EB500E">
        <w:rPr>
          <w:rFonts w:ascii="Times New Roman" w:hAnsi="Times New Roman"/>
          <w:b/>
          <w:highlight w:val="yellow"/>
          <w:lang w:val="es-CO"/>
        </w:rPr>
        <w:t>]</w:t>
      </w:r>
      <w:r w:rsidRPr="00EB500E">
        <w:rPr>
          <w:rFonts w:ascii="Times New Roman" w:hAnsi="Times New Roman"/>
          <w:b/>
          <w:lang w:val="es-CO"/>
        </w:rPr>
        <w:t xml:space="preserve"> </w:t>
      </w:r>
      <w:r w:rsidRPr="00457E6A">
        <w:rPr>
          <w:rFonts w:ascii="Times New Roman" w:hAnsi="Times New Roman"/>
          <w:b/>
        </w:rPr>
        <w:t>6.3 Consolidación</w:t>
      </w:r>
    </w:p>
    <w:p w14:paraId="2E25967D" w14:textId="77777777" w:rsidR="00CB1FAE" w:rsidRPr="00457E6A" w:rsidRDefault="00CB1FAE" w:rsidP="00926B5F">
      <w:pPr>
        <w:rPr>
          <w:rFonts w:ascii="Times New Roman" w:hAnsi="Times New Roman"/>
          <w:b/>
        </w:rPr>
      </w:pPr>
    </w:p>
    <w:p w14:paraId="6D0696D3" w14:textId="0E5C9257" w:rsidR="00926B5F" w:rsidRDefault="00926B5F" w:rsidP="00926B5F">
      <w:pPr>
        <w:rPr>
          <w:ins w:id="137" w:author="mbp" w:date="2016-06-25T16:44:00Z"/>
          <w:rFonts w:ascii="Times New Roman" w:hAnsi="Times New Roman"/>
        </w:rPr>
      </w:pPr>
      <w:r>
        <w:rPr>
          <w:rFonts w:ascii="Times New Roman" w:hAnsi="Times New Roman"/>
        </w:rPr>
        <w:t>Profundiza en los conocimientos de esta unidad por medio de esta actividad.</w:t>
      </w:r>
    </w:p>
    <w:p w14:paraId="730AF80C" w14:textId="77777777" w:rsidR="00CB1FAE" w:rsidRPr="00457E6A" w:rsidRDefault="00CB1FAE" w:rsidP="00926B5F">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926B5F" w:rsidRPr="00457E6A" w14:paraId="795C5F57" w14:textId="77777777" w:rsidTr="00A6401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0D51391" w14:textId="77777777" w:rsidR="00926B5F" w:rsidRPr="00457E6A" w:rsidRDefault="00926B5F" w:rsidP="00A64015">
            <w:pPr>
              <w:rPr>
                <w:rFonts w:ascii="Times New Roman" w:hAnsi="Times New Roman"/>
                <w:b/>
                <w:color w:val="FFFFFF" w:themeColor="background1"/>
              </w:rPr>
            </w:pPr>
            <w:r w:rsidRPr="00457E6A">
              <w:rPr>
                <w:rFonts w:ascii="Times New Roman" w:hAnsi="Times New Roman"/>
                <w:b/>
                <w:color w:val="FFFFFF" w:themeColor="background1"/>
              </w:rPr>
              <w:t>Practica (recurso de ejercitación)</w:t>
            </w:r>
          </w:p>
        </w:tc>
      </w:tr>
      <w:tr w:rsidR="00926B5F" w:rsidRPr="00457E6A" w14:paraId="1B36B8AF"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27940" w14:textId="77777777" w:rsidR="00926B5F" w:rsidRPr="00457E6A" w:rsidRDefault="00926B5F" w:rsidP="00A64015">
            <w:pPr>
              <w:rPr>
                <w:rFonts w:ascii="Times New Roman" w:hAnsi="Times New Roman"/>
                <w:b/>
                <w:color w:val="000000"/>
              </w:rPr>
            </w:pPr>
            <w:r w:rsidRPr="00457E6A">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274C7" w14:textId="77777777" w:rsidR="00926B5F" w:rsidRPr="00457E6A" w:rsidRDefault="00926B5F" w:rsidP="00A64015">
            <w:pPr>
              <w:rPr>
                <w:rFonts w:ascii="Times New Roman" w:hAnsi="Times New Roman"/>
                <w:b/>
                <w:color w:val="000000"/>
              </w:rPr>
            </w:pPr>
            <w:r w:rsidRPr="00457E6A">
              <w:rPr>
                <w:rFonts w:ascii="Times New Roman" w:hAnsi="Times New Roman"/>
                <w:color w:val="000000"/>
              </w:rPr>
              <w:t>LE_10_05_REC230</w:t>
            </w:r>
          </w:p>
        </w:tc>
      </w:tr>
      <w:tr w:rsidR="00926B5F" w:rsidRPr="00457E6A" w14:paraId="4C91CCCC"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7C281"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D99CB" w14:textId="77777777" w:rsidR="00926B5F" w:rsidRPr="00457E6A" w:rsidRDefault="00926B5F" w:rsidP="00A64015">
            <w:pPr>
              <w:rPr>
                <w:rFonts w:ascii="Times New Roman" w:hAnsi="Times New Roman"/>
                <w:color w:val="000000"/>
              </w:rPr>
            </w:pPr>
            <w:r w:rsidRPr="00457E6A">
              <w:rPr>
                <w:rFonts w:ascii="Times New Roman" w:hAnsi="Times New Roman"/>
                <w:color w:val="000000"/>
              </w:rPr>
              <w:t>Refuerza tu aprendizaje: Escribe una parte de una monografía</w:t>
            </w:r>
          </w:p>
        </w:tc>
      </w:tr>
      <w:tr w:rsidR="00926B5F" w:rsidRPr="00457E6A" w14:paraId="1A940B39" w14:textId="77777777" w:rsidTr="00A6401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A95F7" w14:textId="77777777" w:rsidR="00926B5F" w:rsidRPr="00457E6A" w:rsidRDefault="00926B5F" w:rsidP="00A64015">
            <w:pPr>
              <w:rPr>
                <w:rFonts w:ascii="Times New Roman" w:hAnsi="Times New Roman"/>
                <w:color w:val="000000"/>
              </w:rPr>
            </w:pPr>
            <w:r w:rsidRPr="00457E6A">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7CEC3" w14:textId="77777777" w:rsidR="00926B5F" w:rsidRPr="00457E6A" w:rsidRDefault="00926B5F" w:rsidP="00A64015">
            <w:pPr>
              <w:shd w:val="clear" w:color="auto" w:fill="FFFFFF"/>
              <w:rPr>
                <w:rFonts w:ascii="Times New Roman" w:hAnsi="Times New Roman"/>
                <w:color w:val="000000"/>
              </w:rPr>
            </w:pPr>
            <w:r w:rsidRPr="00457E6A">
              <w:rPr>
                <w:rFonts w:ascii="Times New Roman" w:hAnsi="Times New Roman"/>
                <w:color w:val="000000"/>
              </w:rPr>
              <w:t>Actividad para afianzar los conocimientos en cuanto a la producción de una monografía</w:t>
            </w:r>
          </w:p>
        </w:tc>
      </w:tr>
    </w:tbl>
    <w:p w14:paraId="32953689" w14:textId="77777777" w:rsidR="000C4097" w:rsidRDefault="000C4097">
      <w:pPr>
        <w:rPr>
          <w:ins w:id="138" w:author="mbp" w:date="2016-06-25T16:44:00Z"/>
          <w:rFonts w:ascii="Times New Roman" w:hAnsi="Times New Roman"/>
        </w:rPr>
      </w:pPr>
    </w:p>
    <w:p w14:paraId="602ED03B" w14:textId="77777777" w:rsidR="00D87CFF" w:rsidRDefault="00D87CFF" w:rsidP="00D87CFF">
      <w:pPr>
        <w:rPr>
          <w:rFonts w:ascii="Times New Roman" w:hAnsi="Times New Roman"/>
          <w:b/>
          <w:lang w:val="es-CO"/>
        </w:rPr>
      </w:pPr>
      <w:ins w:id="139" w:author="mbp" w:date="2016-06-25T16:44:00Z">
        <w:r w:rsidRPr="00B850AB">
          <w:rPr>
            <w:rFonts w:ascii="Times New Roman" w:hAnsi="Times New Roman"/>
            <w:b/>
            <w:highlight w:val="yellow"/>
            <w:lang w:val="es-CO"/>
          </w:rPr>
          <w:t>[SECCIÓN 1]</w:t>
        </w:r>
        <w:r w:rsidRPr="00B850AB">
          <w:rPr>
            <w:rFonts w:ascii="Times New Roman" w:hAnsi="Times New Roman"/>
            <w:b/>
            <w:lang w:val="es-CO"/>
          </w:rPr>
          <w:t xml:space="preserve"> 7 Competencias </w:t>
        </w:r>
      </w:ins>
    </w:p>
    <w:p w14:paraId="5DA95B31" w14:textId="77777777" w:rsidR="002C120B" w:rsidRDefault="002C120B" w:rsidP="00D87CFF">
      <w:pPr>
        <w:rPr>
          <w:rFonts w:ascii="Times New Roman" w:hAnsi="Times New Roman"/>
          <w:b/>
          <w:lang w:val="es-CO"/>
        </w:rPr>
      </w:pPr>
    </w:p>
    <w:p w14:paraId="451C4164" w14:textId="0D98630A" w:rsidR="002C120B" w:rsidRPr="002C120B" w:rsidRDefault="002C120B" w:rsidP="002C120B">
      <w:pPr>
        <w:rPr>
          <w:ins w:id="140" w:author="mbp" w:date="2016-06-25T16:44:00Z"/>
          <w:rFonts w:ascii="Times New Roman" w:hAnsi="Times New Roman"/>
          <w:lang w:val="es-CO"/>
        </w:rPr>
      </w:pPr>
      <w:r w:rsidRPr="002C120B">
        <w:rPr>
          <w:rFonts w:ascii="Times New Roman" w:hAnsi="Times New Roman"/>
          <w:lang w:val="es-CO"/>
        </w:rPr>
        <w:t>Desarrolla tus competencias y afianza tus conocimientos con el siguiente recurso.</w:t>
      </w:r>
    </w:p>
    <w:p w14:paraId="7EF748FD" w14:textId="77777777" w:rsidR="00D87CFF" w:rsidRDefault="00D87CFF" w:rsidP="00D87CFF">
      <w:pPr>
        <w:rPr>
          <w:ins w:id="141" w:author="mbp" w:date="2016-06-25T16:44:00Z"/>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D87CFF" w:rsidRPr="00E23434" w14:paraId="00B615A7" w14:textId="77777777" w:rsidTr="00D87CFF">
        <w:trPr>
          <w:ins w:id="142" w:author="mbp" w:date="2016-06-25T16:44:00Z"/>
        </w:trPr>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FB7FEC7" w14:textId="77777777" w:rsidR="00D87CFF" w:rsidRPr="00E23434" w:rsidRDefault="00D87CFF" w:rsidP="00D87CFF">
            <w:pPr>
              <w:jc w:val="center"/>
              <w:rPr>
                <w:ins w:id="143" w:author="mbp" w:date="2016-06-25T16:44:00Z"/>
                <w:rFonts w:ascii="Times New Roman" w:hAnsi="Times New Roman"/>
                <w:b/>
                <w:color w:val="FFFFFF" w:themeColor="background1"/>
              </w:rPr>
            </w:pPr>
            <w:ins w:id="144" w:author="mbp" w:date="2016-06-25T16:44:00Z">
              <w:r w:rsidRPr="00E23434">
                <w:rPr>
                  <w:rFonts w:ascii="Times New Roman" w:hAnsi="Times New Roman"/>
                  <w:b/>
                  <w:color w:val="FFFFFF" w:themeColor="background1"/>
                </w:rPr>
                <w:t>Practica (recurso de ejercitación)</w:t>
              </w:r>
            </w:ins>
          </w:p>
        </w:tc>
      </w:tr>
      <w:tr w:rsidR="00D87CFF" w:rsidRPr="00E23434" w14:paraId="327E7BBB" w14:textId="77777777" w:rsidTr="00D87CFF">
        <w:trPr>
          <w:ins w:id="145" w:author="mbp" w:date="2016-06-25T16:44:00Z"/>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956CC" w14:textId="77777777" w:rsidR="00D87CFF" w:rsidRPr="00E23434" w:rsidRDefault="00D87CFF" w:rsidP="00D87CFF">
            <w:pPr>
              <w:rPr>
                <w:ins w:id="146" w:author="mbp" w:date="2016-06-25T16:44:00Z"/>
                <w:rFonts w:ascii="Times New Roman" w:hAnsi="Times New Roman"/>
                <w:b/>
                <w:color w:val="000000"/>
              </w:rPr>
            </w:pPr>
            <w:ins w:id="147" w:author="mbp" w:date="2016-06-25T16:44:00Z">
              <w:r w:rsidRPr="00E23434">
                <w:rPr>
                  <w:rFonts w:ascii="Times New Roman" w:hAnsi="Times New Roman"/>
                  <w:b/>
                  <w:color w:val="000000"/>
                </w:rPr>
                <w:t>Código</w:t>
              </w:r>
            </w:ins>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3B39E" w14:textId="09DE5DB7" w:rsidR="00D87CFF" w:rsidRPr="00E23434" w:rsidRDefault="00D87CFF" w:rsidP="00D87CFF">
            <w:pPr>
              <w:rPr>
                <w:ins w:id="148" w:author="mbp" w:date="2016-06-25T16:44:00Z"/>
                <w:rFonts w:ascii="Times New Roman" w:hAnsi="Times New Roman"/>
                <w:b/>
                <w:color w:val="000000"/>
              </w:rPr>
            </w:pPr>
            <w:ins w:id="149" w:author="mbp" w:date="2016-06-25T16:44:00Z">
              <w:r w:rsidRPr="00E23434">
                <w:rPr>
                  <w:rFonts w:ascii="Times New Roman" w:hAnsi="Times New Roman"/>
                  <w:color w:val="000000"/>
                </w:rPr>
                <w:t>LE_10</w:t>
              </w:r>
              <w:r>
                <w:rPr>
                  <w:rFonts w:ascii="Times New Roman" w:hAnsi="Times New Roman"/>
                  <w:color w:val="000000"/>
                </w:rPr>
                <w:t>_03_REC2</w:t>
              </w:r>
            </w:ins>
            <w:r>
              <w:rPr>
                <w:rFonts w:ascii="Times New Roman" w:hAnsi="Times New Roman"/>
                <w:color w:val="000000"/>
              </w:rPr>
              <w:t>4</w:t>
            </w:r>
            <w:ins w:id="150" w:author="mbp" w:date="2016-06-25T16:44:00Z">
              <w:r w:rsidRPr="00E23434">
                <w:rPr>
                  <w:rFonts w:ascii="Times New Roman" w:hAnsi="Times New Roman"/>
                  <w:color w:val="000000"/>
                </w:rPr>
                <w:t>0</w:t>
              </w:r>
            </w:ins>
          </w:p>
        </w:tc>
      </w:tr>
      <w:tr w:rsidR="00D87CFF" w:rsidRPr="00E23434" w14:paraId="1B6B48B6" w14:textId="77777777" w:rsidTr="00D87CFF">
        <w:trPr>
          <w:ins w:id="151" w:author="mbp" w:date="2016-06-25T16:44:00Z"/>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5D8BC7" w14:textId="77777777" w:rsidR="00D87CFF" w:rsidRPr="00E23434" w:rsidRDefault="00D87CFF" w:rsidP="00D87CFF">
            <w:pPr>
              <w:rPr>
                <w:ins w:id="152" w:author="mbp" w:date="2016-06-25T16:44:00Z"/>
                <w:rFonts w:ascii="Times New Roman" w:hAnsi="Times New Roman"/>
                <w:color w:val="000000"/>
              </w:rPr>
            </w:pPr>
            <w:ins w:id="153" w:author="mbp" w:date="2016-06-25T16:44:00Z">
              <w:r w:rsidRPr="00E23434">
                <w:rPr>
                  <w:rFonts w:ascii="Times New Roman" w:hAnsi="Times New Roman"/>
                  <w:b/>
                  <w:color w:val="000000"/>
                </w:rPr>
                <w:t>Título</w:t>
              </w:r>
            </w:ins>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818C6" w14:textId="5EBB69C4" w:rsidR="00D87CFF" w:rsidRPr="00E23434" w:rsidRDefault="00D63CF9" w:rsidP="00D63CF9">
            <w:pPr>
              <w:rPr>
                <w:ins w:id="154" w:author="mbp" w:date="2016-06-25T16:44:00Z"/>
                <w:rFonts w:ascii="Times New Roman" w:hAnsi="Times New Roman"/>
                <w:color w:val="000000"/>
              </w:rPr>
            </w:pPr>
            <w:r w:rsidRPr="00D63CF9">
              <w:rPr>
                <w:rFonts w:ascii="Times New Roman" w:hAnsi="Times New Roman"/>
                <w:color w:val="000000"/>
              </w:rPr>
              <w:t>Proyecto: investiga sobre Federico García Lorca</w:t>
            </w:r>
          </w:p>
        </w:tc>
      </w:tr>
      <w:tr w:rsidR="00D87CFF" w:rsidRPr="00E23434" w14:paraId="2E6C1621" w14:textId="77777777" w:rsidTr="00D87CFF">
        <w:trPr>
          <w:ins w:id="155" w:author="mbp" w:date="2016-06-25T16:44:00Z"/>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12D5A" w14:textId="77777777" w:rsidR="00D87CFF" w:rsidRPr="00E23434" w:rsidRDefault="00D87CFF" w:rsidP="00D87CFF">
            <w:pPr>
              <w:rPr>
                <w:ins w:id="156" w:author="mbp" w:date="2016-06-25T16:44:00Z"/>
                <w:rFonts w:ascii="Times New Roman" w:hAnsi="Times New Roman"/>
                <w:color w:val="000000"/>
              </w:rPr>
            </w:pPr>
            <w:ins w:id="157" w:author="mbp" w:date="2016-06-25T16:44:00Z">
              <w:r w:rsidRPr="00E23434">
                <w:rPr>
                  <w:rFonts w:ascii="Times New Roman" w:hAnsi="Times New Roman"/>
                  <w:b/>
                  <w:color w:val="000000"/>
                </w:rPr>
                <w:t>Descripción</w:t>
              </w:r>
            </w:ins>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5E196" w14:textId="6A2ADB4E" w:rsidR="00D87CFF" w:rsidRPr="00E23434" w:rsidRDefault="00D63CF9" w:rsidP="00D87CFF">
            <w:pPr>
              <w:shd w:val="clear" w:color="auto" w:fill="FFFFFF"/>
              <w:rPr>
                <w:ins w:id="158" w:author="mbp" w:date="2016-06-25T16:44:00Z"/>
                <w:rFonts w:ascii="Times New Roman" w:hAnsi="Times New Roman"/>
                <w:color w:val="000000"/>
              </w:rPr>
            </w:pPr>
            <w:r w:rsidRPr="00D63CF9">
              <w:rPr>
                <w:rFonts w:ascii="Times New Roman" w:hAnsi="Times New Roman"/>
                <w:color w:val="000000"/>
              </w:rPr>
              <w:t>Actividad para estudiar la vida y obra del escritor granadino</w:t>
            </w:r>
          </w:p>
        </w:tc>
      </w:tr>
    </w:tbl>
    <w:p w14:paraId="0399B347" w14:textId="77777777" w:rsidR="00D87CFF" w:rsidRPr="0089370D" w:rsidRDefault="00D87CFF" w:rsidP="00D87CFF">
      <w:pPr>
        <w:rPr>
          <w:ins w:id="159" w:author="mbp" w:date="2016-06-25T16:44:00Z"/>
          <w:rFonts w:ascii="Times New Roman" w:hAnsi="Times New Roman"/>
        </w:rPr>
      </w:pPr>
    </w:p>
    <w:p w14:paraId="3A7F629D" w14:textId="77777777" w:rsidR="00D87CFF" w:rsidRPr="00B850AB" w:rsidRDefault="00D87CFF" w:rsidP="00D87CFF">
      <w:pPr>
        <w:rPr>
          <w:ins w:id="160" w:author="mbp" w:date="2016-06-25T16:44:00Z"/>
          <w:rFonts w:ascii="Times New Roman" w:hAnsi="Times New Roman"/>
          <w:b/>
          <w:bCs/>
          <w:lang w:val="es-CO"/>
        </w:rPr>
      </w:pPr>
      <w:ins w:id="161" w:author="mbp" w:date="2016-06-25T16:44:00Z">
        <w:r w:rsidRPr="00B850AB">
          <w:rPr>
            <w:rFonts w:ascii="Times New Roman" w:hAnsi="Times New Roman"/>
            <w:b/>
            <w:highlight w:val="yellow"/>
            <w:lang w:val="es-CO"/>
          </w:rPr>
          <w:t>[SECCIÓN 1]</w:t>
        </w:r>
        <w:r w:rsidRPr="00B850AB">
          <w:rPr>
            <w:rFonts w:ascii="Times New Roman" w:hAnsi="Times New Roman"/>
            <w:lang w:val="es-CO"/>
          </w:rPr>
          <w:t xml:space="preserve"> </w:t>
        </w:r>
        <w:r w:rsidRPr="00B850AB">
          <w:rPr>
            <w:rFonts w:ascii="Times New Roman" w:hAnsi="Times New Roman"/>
            <w:b/>
            <w:bCs/>
            <w:lang w:val="es-CO"/>
          </w:rPr>
          <w:t>Fin de tema</w:t>
        </w:r>
      </w:ins>
    </w:p>
    <w:p w14:paraId="43F7073D" w14:textId="77777777" w:rsidR="00D87CFF" w:rsidRPr="00B850AB" w:rsidRDefault="00D87CFF" w:rsidP="00D87CFF">
      <w:pPr>
        <w:rPr>
          <w:ins w:id="162" w:author="mbp" w:date="2016-06-25T16:44:00Z"/>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87CFF" w:rsidRPr="00B850AB" w14:paraId="2A7926B6" w14:textId="77777777" w:rsidTr="00D87CFF">
        <w:trPr>
          <w:ins w:id="163" w:author="mbp" w:date="2016-06-25T16:44:00Z"/>
        </w:trPr>
        <w:tc>
          <w:tcPr>
            <w:tcW w:w="9033" w:type="dxa"/>
            <w:gridSpan w:val="2"/>
            <w:shd w:val="clear" w:color="auto" w:fill="000000"/>
          </w:tcPr>
          <w:p w14:paraId="76DD7FB4" w14:textId="77777777" w:rsidR="00D87CFF" w:rsidRPr="00B850AB" w:rsidRDefault="00D87CFF" w:rsidP="00D87CFF">
            <w:pPr>
              <w:rPr>
                <w:ins w:id="164" w:author="mbp" w:date="2016-06-25T16:44:00Z"/>
                <w:rFonts w:ascii="Times New Roman" w:hAnsi="Times New Roman"/>
                <w:b/>
                <w:lang w:val="es-CO"/>
              </w:rPr>
            </w:pPr>
            <w:ins w:id="165" w:author="mbp" w:date="2016-06-25T16:44:00Z">
              <w:r w:rsidRPr="00B850AB">
                <w:rPr>
                  <w:rFonts w:ascii="Times New Roman" w:hAnsi="Times New Roman"/>
                  <w:b/>
                  <w:lang w:val="es-CO"/>
                </w:rPr>
                <w:t>Mapa conceptual</w:t>
              </w:r>
            </w:ins>
          </w:p>
        </w:tc>
      </w:tr>
      <w:tr w:rsidR="00D87CFF" w:rsidRPr="00B850AB" w14:paraId="13F4A9BA" w14:textId="77777777" w:rsidTr="00D87CFF">
        <w:trPr>
          <w:ins w:id="166" w:author="mbp" w:date="2016-06-25T16:44:00Z"/>
        </w:trPr>
        <w:tc>
          <w:tcPr>
            <w:tcW w:w="2518" w:type="dxa"/>
          </w:tcPr>
          <w:p w14:paraId="04CED396" w14:textId="77777777" w:rsidR="00D87CFF" w:rsidRPr="00B850AB" w:rsidRDefault="00D87CFF" w:rsidP="00D87CFF">
            <w:pPr>
              <w:rPr>
                <w:ins w:id="167" w:author="mbp" w:date="2016-06-25T16:44:00Z"/>
                <w:rFonts w:ascii="Times New Roman" w:hAnsi="Times New Roman"/>
                <w:b/>
                <w:lang w:val="es-CO"/>
              </w:rPr>
            </w:pPr>
            <w:ins w:id="168" w:author="mbp" w:date="2016-06-25T16:44:00Z">
              <w:r w:rsidRPr="00B850AB">
                <w:rPr>
                  <w:rFonts w:ascii="Times New Roman" w:hAnsi="Times New Roman"/>
                  <w:b/>
                  <w:lang w:val="es-CO"/>
                </w:rPr>
                <w:t>Código</w:t>
              </w:r>
            </w:ins>
          </w:p>
        </w:tc>
        <w:tc>
          <w:tcPr>
            <w:tcW w:w="6515" w:type="dxa"/>
          </w:tcPr>
          <w:p w14:paraId="0D97CF34" w14:textId="79338C9D" w:rsidR="00D87CFF" w:rsidRPr="00B850AB" w:rsidRDefault="00D87CFF" w:rsidP="00D87CFF">
            <w:pPr>
              <w:rPr>
                <w:ins w:id="169" w:author="mbp" w:date="2016-06-25T16:44:00Z"/>
                <w:rFonts w:ascii="Times New Roman" w:hAnsi="Times New Roman"/>
                <w:b/>
                <w:lang w:val="es-CO"/>
              </w:rPr>
            </w:pPr>
            <w:ins w:id="170" w:author="mbp" w:date="2016-06-25T16:44:00Z">
              <w:r>
                <w:rPr>
                  <w:rFonts w:ascii="Times New Roman" w:hAnsi="Times New Roman"/>
                  <w:lang w:val="es-CO"/>
                </w:rPr>
                <w:t>LE_10_0</w:t>
              </w:r>
            </w:ins>
            <w:r>
              <w:rPr>
                <w:rFonts w:ascii="Times New Roman" w:hAnsi="Times New Roman"/>
                <w:lang w:val="es-CO"/>
              </w:rPr>
              <w:t>5</w:t>
            </w:r>
            <w:ins w:id="171" w:author="mbp" w:date="2016-06-25T16:44:00Z">
              <w:r>
                <w:rPr>
                  <w:rFonts w:ascii="Times New Roman" w:hAnsi="Times New Roman"/>
                  <w:lang w:val="es-CO"/>
                </w:rPr>
                <w:t>_REC2</w:t>
              </w:r>
            </w:ins>
            <w:r>
              <w:rPr>
                <w:rFonts w:ascii="Times New Roman" w:hAnsi="Times New Roman"/>
                <w:lang w:val="es-CO"/>
              </w:rPr>
              <w:t>5</w:t>
            </w:r>
            <w:ins w:id="172" w:author="mbp" w:date="2016-06-25T16:44:00Z">
              <w:r w:rsidRPr="00B850AB">
                <w:rPr>
                  <w:rFonts w:ascii="Times New Roman" w:hAnsi="Times New Roman"/>
                  <w:lang w:val="es-CO"/>
                </w:rPr>
                <w:t>0</w:t>
              </w:r>
            </w:ins>
          </w:p>
        </w:tc>
      </w:tr>
      <w:tr w:rsidR="00D87CFF" w:rsidRPr="00B850AB" w14:paraId="2C982DC1" w14:textId="77777777" w:rsidTr="00D87CFF">
        <w:trPr>
          <w:ins w:id="173" w:author="mbp" w:date="2016-06-25T16:44:00Z"/>
        </w:trPr>
        <w:tc>
          <w:tcPr>
            <w:tcW w:w="2518" w:type="dxa"/>
          </w:tcPr>
          <w:p w14:paraId="2C200203" w14:textId="77777777" w:rsidR="00D87CFF" w:rsidRPr="00B850AB" w:rsidRDefault="00D87CFF" w:rsidP="00D87CFF">
            <w:pPr>
              <w:rPr>
                <w:ins w:id="174" w:author="mbp" w:date="2016-06-25T16:44:00Z"/>
                <w:rFonts w:ascii="Times New Roman" w:hAnsi="Times New Roman"/>
                <w:lang w:val="es-CO"/>
              </w:rPr>
            </w:pPr>
            <w:ins w:id="175" w:author="mbp" w:date="2016-06-25T16:44:00Z">
              <w:r w:rsidRPr="00B850AB">
                <w:rPr>
                  <w:rFonts w:ascii="Times New Roman" w:hAnsi="Times New Roman"/>
                  <w:b/>
                  <w:lang w:val="es-CO"/>
                </w:rPr>
                <w:t>Título</w:t>
              </w:r>
            </w:ins>
          </w:p>
        </w:tc>
        <w:tc>
          <w:tcPr>
            <w:tcW w:w="6515" w:type="dxa"/>
          </w:tcPr>
          <w:p w14:paraId="62FA04D4" w14:textId="77777777" w:rsidR="00D87CFF" w:rsidRPr="00B850AB" w:rsidRDefault="00D87CFF" w:rsidP="00D87CFF">
            <w:pPr>
              <w:rPr>
                <w:ins w:id="176" w:author="mbp" w:date="2016-06-25T16:44:00Z"/>
                <w:rFonts w:ascii="Times New Roman" w:hAnsi="Times New Roman"/>
                <w:lang w:val="es-CO"/>
              </w:rPr>
            </w:pPr>
            <w:ins w:id="177" w:author="mbp" w:date="2016-06-25T16:44:00Z">
              <w:r w:rsidRPr="00B850AB">
                <w:rPr>
                  <w:rFonts w:ascii="Times New Roman" w:hAnsi="Times New Roman"/>
                  <w:lang w:val="es-CO"/>
                </w:rPr>
                <w:t>Mapa conceptual</w:t>
              </w:r>
            </w:ins>
          </w:p>
        </w:tc>
      </w:tr>
      <w:tr w:rsidR="00D87CFF" w:rsidRPr="00B850AB" w14:paraId="72662AAB" w14:textId="77777777" w:rsidTr="00D87CFF">
        <w:trPr>
          <w:ins w:id="178" w:author="mbp" w:date="2016-06-25T16:44:00Z"/>
        </w:trPr>
        <w:tc>
          <w:tcPr>
            <w:tcW w:w="2518" w:type="dxa"/>
          </w:tcPr>
          <w:p w14:paraId="65201ECD" w14:textId="77777777" w:rsidR="00D87CFF" w:rsidRPr="00B850AB" w:rsidRDefault="00D87CFF" w:rsidP="00D87CFF">
            <w:pPr>
              <w:rPr>
                <w:ins w:id="179" w:author="mbp" w:date="2016-06-25T16:44:00Z"/>
                <w:rFonts w:ascii="Times New Roman" w:hAnsi="Times New Roman"/>
                <w:lang w:val="es-CO"/>
              </w:rPr>
            </w:pPr>
            <w:ins w:id="180" w:author="mbp" w:date="2016-06-25T16:44:00Z">
              <w:r w:rsidRPr="00B850AB">
                <w:rPr>
                  <w:rFonts w:ascii="Times New Roman" w:hAnsi="Times New Roman"/>
                  <w:b/>
                  <w:lang w:val="es-CO"/>
                </w:rPr>
                <w:t>Descripción</w:t>
              </w:r>
            </w:ins>
          </w:p>
        </w:tc>
        <w:tc>
          <w:tcPr>
            <w:tcW w:w="6515" w:type="dxa"/>
          </w:tcPr>
          <w:p w14:paraId="1C4A8893" w14:textId="243B9DAE" w:rsidR="00D87CFF" w:rsidRPr="00B850AB" w:rsidRDefault="00D87CFF" w:rsidP="00D87CFF">
            <w:pPr>
              <w:rPr>
                <w:ins w:id="181" w:author="mbp" w:date="2016-06-25T16:44:00Z"/>
                <w:rFonts w:ascii="Times New Roman" w:hAnsi="Times New Roman"/>
                <w:lang w:val="es-CO"/>
              </w:rPr>
            </w:pPr>
            <w:ins w:id="182" w:author="mbp" w:date="2016-06-25T16:44:00Z">
              <w:r w:rsidRPr="00D36402">
                <w:rPr>
                  <w:rFonts w:ascii="Times New Roman" w:hAnsi="Times New Roman"/>
                  <w:lang w:val="es-CO"/>
                </w:rPr>
                <w:t xml:space="preserve">Mapa conceptual del tema </w:t>
              </w:r>
            </w:ins>
            <w:r w:rsidR="00A50E09">
              <w:rPr>
                <w:rFonts w:ascii="Times New Roman" w:hAnsi="Times New Roman"/>
                <w:lang w:val="es-CO"/>
              </w:rPr>
              <w:t>La monografía</w:t>
            </w:r>
          </w:p>
        </w:tc>
      </w:tr>
    </w:tbl>
    <w:p w14:paraId="547FD5F6" w14:textId="77777777" w:rsidR="00D87CFF" w:rsidRPr="00B850AB" w:rsidRDefault="00D87CFF" w:rsidP="00D87CFF">
      <w:pPr>
        <w:rPr>
          <w:ins w:id="183" w:author="mbp" w:date="2016-06-25T16:44:00Z"/>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87CFF" w:rsidRPr="00B850AB" w14:paraId="7FE506D2" w14:textId="77777777" w:rsidTr="00D87CFF">
        <w:trPr>
          <w:ins w:id="184" w:author="mbp" w:date="2016-06-25T16:44:00Z"/>
        </w:trPr>
        <w:tc>
          <w:tcPr>
            <w:tcW w:w="9033" w:type="dxa"/>
            <w:gridSpan w:val="2"/>
            <w:shd w:val="clear" w:color="auto" w:fill="000000"/>
          </w:tcPr>
          <w:p w14:paraId="47401150" w14:textId="77777777" w:rsidR="00D87CFF" w:rsidRPr="00B850AB" w:rsidRDefault="00D87CFF" w:rsidP="00D87CFF">
            <w:pPr>
              <w:rPr>
                <w:ins w:id="185" w:author="mbp" w:date="2016-06-25T16:44:00Z"/>
                <w:rFonts w:ascii="Times New Roman" w:hAnsi="Times New Roman"/>
                <w:b/>
                <w:lang w:val="es-CO"/>
              </w:rPr>
            </w:pPr>
            <w:ins w:id="186" w:author="mbp" w:date="2016-06-25T16:44:00Z">
              <w:r w:rsidRPr="00B850AB">
                <w:rPr>
                  <w:rFonts w:ascii="Times New Roman" w:hAnsi="Times New Roman"/>
                  <w:b/>
                  <w:lang w:val="es-CO"/>
                </w:rPr>
                <w:t>Evaluación: recurso nuevo</w:t>
              </w:r>
            </w:ins>
          </w:p>
        </w:tc>
      </w:tr>
      <w:tr w:rsidR="00D87CFF" w:rsidRPr="00B850AB" w14:paraId="4CBADEE4" w14:textId="77777777" w:rsidTr="00D87CFF">
        <w:trPr>
          <w:ins w:id="187" w:author="mbp" w:date="2016-06-25T16:44:00Z"/>
        </w:trPr>
        <w:tc>
          <w:tcPr>
            <w:tcW w:w="2518" w:type="dxa"/>
          </w:tcPr>
          <w:p w14:paraId="1043A18D" w14:textId="77777777" w:rsidR="00D87CFF" w:rsidRPr="00B850AB" w:rsidRDefault="00D87CFF" w:rsidP="00D87CFF">
            <w:pPr>
              <w:rPr>
                <w:ins w:id="188" w:author="mbp" w:date="2016-06-25T16:44:00Z"/>
                <w:rFonts w:ascii="Times New Roman" w:hAnsi="Times New Roman"/>
                <w:b/>
                <w:lang w:val="es-CO"/>
              </w:rPr>
            </w:pPr>
            <w:ins w:id="189" w:author="mbp" w:date="2016-06-25T16:44:00Z">
              <w:r w:rsidRPr="00B850AB">
                <w:rPr>
                  <w:rFonts w:ascii="Times New Roman" w:hAnsi="Times New Roman"/>
                  <w:b/>
                  <w:lang w:val="es-CO"/>
                </w:rPr>
                <w:t>Código</w:t>
              </w:r>
            </w:ins>
          </w:p>
        </w:tc>
        <w:tc>
          <w:tcPr>
            <w:tcW w:w="6515" w:type="dxa"/>
          </w:tcPr>
          <w:p w14:paraId="0D994A0F" w14:textId="54462951" w:rsidR="00D87CFF" w:rsidRPr="00B850AB" w:rsidRDefault="00D87CFF" w:rsidP="00D87CFF">
            <w:pPr>
              <w:rPr>
                <w:ins w:id="190" w:author="mbp" w:date="2016-06-25T16:44:00Z"/>
                <w:rFonts w:ascii="Times New Roman" w:hAnsi="Times New Roman"/>
                <w:b/>
                <w:lang w:val="es-CO"/>
              </w:rPr>
            </w:pPr>
            <w:ins w:id="191" w:author="mbp" w:date="2016-06-25T16:44:00Z">
              <w:r>
                <w:rPr>
                  <w:rFonts w:ascii="Times New Roman" w:hAnsi="Times New Roman"/>
                  <w:lang w:val="es-CO"/>
                </w:rPr>
                <w:t>LE_10_0</w:t>
              </w:r>
            </w:ins>
            <w:r w:rsidR="00A50E09">
              <w:rPr>
                <w:rFonts w:ascii="Times New Roman" w:hAnsi="Times New Roman"/>
                <w:lang w:val="es-CO"/>
              </w:rPr>
              <w:t>5</w:t>
            </w:r>
            <w:ins w:id="192" w:author="mbp" w:date="2016-06-25T16:44:00Z">
              <w:r w:rsidRPr="00B850AB">
                <w:rPr>
                  <w:rFonts w:ascii="Times New Roman" w:hAnsi="Times New Roman"/>
                  <w:lang w:val="es-CO"/>
                </w:rPr>
                <w:t>_REC</w:t>
              </w:r>
              <w:r>
                <w:rPr>
                  <w:rFonts w:ascii="Times New Roman" w:hAnsi="Times New Roman"/>
                  <w:lang w:val="es-CO"/>
                </w:rPr>
                <w:t>2</w:t>
              </w:r>
            </w:ins>
            <w:r w:rsidR="00A50E09">
              <w:rPr>
                <w:rFonts w:ascii="Times New Roman" w:hAnsi="Times New Roman"/>
                <w:lang w:val="es-CO"/>
              </w:rPr>
              <w:t>6</w:t>
            </w:r>
            <w:ins w:id="193" w:author="mbp" w:date="2016-06-25T16:44:00Z">
              <w:r w:rsidRPr="00B850AB">
                <w:rPr>
                  <w:rFonts w:ascii="Times New Roman" w:hAnsi="Times New Roman"/>
                  <w:lang w:val="es-CO"/>
                </w:rPr>
                <w:t>0</w:t>
              </w:r>
            </w:ins>
          </w:p>
        </w:tc>
      </w:tr>
      <w:tr w:rsidR="00D87CFF" w:rsidRPr="00B850AB" w14:paraId="1E293733" w14:textId="77777777" w:rsidTr="00D87CFF">
        <w:trPr>
          <w:ins w:id="194" w:author="mbp" w:date="2016-06-25T16:44:00Z"/>
        </w:trPr>
        <w:tc>
          <w:tcPr>
            <w:tcW w:w="2518" w:type="dxa"/>
          </w:tcPr>
          <w:p w14:paraId="3805A892" w14:textId="77777777" w:rsidR="00D87CFF" w:rsidRPr="00B850AB" w:rsidRDefault="00D87CFF" w:rsidP="00D87CFF">
            <w:pPr>
              <w:rPr>
                <w:ins w:id="195" w:author="mbp" w:date="2016-06-25T16:44:00Z"/>
                <w:rFonts w:ascii="Times New Roman" w:hAnsi="Times New Roman"/>
                <w:lang w:val="es-CO"/>
              </w:rPr>
            </w:pPr>
            <w:ins w:id="196" w:author="mbp" w:date="2016-06-25T16:44:00Z">
              <w:r w:rsidRPr="00B850AB">
                <w:rPr>
                  <w:rFonts w:ascii="Times New Roman" w:hAnsi="Times New Roman"/>
                  <w:b/>
                  <w:lang w:val="es-CO"/>
                </w:rPr>
                <w:t>Título</w:t>
              </w:r>
            </w:ins>
          </w:p>
        </w:tc>
        <w:tc>
          <w:tcPr>
            <w:tcW w:w="6515" w:type="dxa"/>
          </w:tcPr>
          <w:p w14:paraId="4C20B76A" w14:textId="77777777" w:rsidR="00D87CFF" w:rsidRPr="00B850AB" w:rsidRDefault="00D87CFF" w:rsidP="00D87CFF">
            <w:pPr>
              <w:rPr>
                <w:ins w:id="197" w:author="mbp" w:date="2016-06-25T16:44:00Z"/>
                <w:rFonts w:ascii="Times New Roman" w:hAnsi="Times New Roman"/>
                <w:lang w:val="es-CO"/>
              </w:rPr>
            </w:pPr>
            <w:ins w:id="198" w:author="mbp" w:date="2016-06-25T16:44:00Z">
              <w:r w:rsidRPr="00B850AB">
                <w:rPr>
                  <w:rFonts w:ascii="Times New Roman" w:hAnsi="Times New Roman"/>
                  <w:lang w:val="es-CO"/>
                </w:rPr>
                <w:t>Evaluación</w:t>
              </w:r>
            </w:ins>
          </w:p>
        </w:tc>
      </w:tr>
      <w:tr w:rsidR="00D87CFF" w:rsidRPr="00B850AB" w14:paraId="63FB37EE" w14:textId="77777777" w:rsidTr="00D87CFF">
        <w:trPr>
          <w:ins w:id="199" w:author="mbp" w:date="2016-06-25T16:44:00Z"/>
        </w:trPr>
        <w:tc>
          <w:tcPr>
            <w:tcW w:w="2518" w:type="dxa"/>
          </w:tcPr>
          <w:p w14:paraId="2E376344" w14:textId="77777777" w:rsidR="00D87CFF" w:rsidRPr="00B850AB" w:rsidRDefault="00D87CFF" w:rsidP="00D87CFF">
            <w:pPr>
              <w:rPr>
                <w:ins w:id="200" w:author="mbp" w:date="2016-06-25T16:44:00Z"/>
                <w:rFonts w:ascii="Times New Roman" w:hAnsi="Times New Roman"/>
                <w:lang w:val="es-CO"/>
              </w:rPr>
            </w:pPr>
            <w:ins w:id="201" w:author="mbp" w:date="2016-06-25T16:44:00Z">
              <w:r w:rsidRPr="00B850AB">
                <w:rPr>
                  <w:rFonts w:ascii="Times New Roman" w:hAnsi="Times New Roman"/>
                  <w:b/>
                  <w:lang w:val="es-CO"/>
                </w:rPr>
                <w:t>Descripción</w:t>
              </w:r>
            </w:ins>
          </w:p>
        </w:tc>
        <w:tc>
          <w:tcPr>
            <w:tcW w:w="6515" w:type="dxa"/>
          </w:tcPr>
          <w:p w14:paraId="1DE7E2F9" w14:textId="2687ACFD" w:rsidR="00D87CFF" w:rsidRPr="00B850AB" w:rsidRDefault="00D87CFF" w:rsidP="00A50E09">
            <w:pPr>
              <w:rPr>
                <w:ins w:id="202" w:author="mbp" w:date="2016-06-25T16:44:00Z"/>
                <w:rFonts w:ascii="Times New Roman" w:hAnsi="Times New Roman"/>
                <w:lang w:val="es-CO"/>
              </w:rPr>
            </w:pPr>
            <w:ins w:id="203" w:author="mbp" w:date="2016-06-25T16:44:00Z">
              <w:r w:rsidRPr="00B850AB">
                <w:rPr>
                  <w:rFonts w:ascii="Times New Roman" w:hAnsi="Times New Roman"/>
                  <w:lang w:val="es-CO"/>
                </w:rPr>
                <w:t xml:space="preserve">Actividad para evaluar los conocimientos del estudiante sobre el tema </w:t>
              </w:r>
            </w:ins>
            <w:r w:rsidR="00A50E09">
              <w:rPr>
                <w:rFonts w:ascii="Times New Roman" w:hAnsi="Times New Roman"/>
                <w:lang w:val="es-CO"/>
              </w:rPr>
              <w:t>La monografía</w:t>
            </w:r>
          </w:p>
        </w:tc>
      </w:tr>
    </w:tbl>
    <w:p w14:paraId="379D9E9F" w14:textId="77777777" w:rsidR="00D87CFF" w:rsidRPr="00B850AB" w:rsidRDefault="00D87CFF" w:rsidP="00D87CFF">
      <w:pPr>
        <w:rPr>
          <w:ins w:id="204" w:author="mbp" w:date="2016-06-25T16:44:00Z"/>
          <w:rFonts w:ascii="Times New Roman" w:hAnsi="Times New Roman"/>
          <w:b/>
          <w:bCs/>
          <w:lang w:val="es-CO"/>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D87CFF" w:rsidRPr="00B850AB" w14:paraId="51E53FA1" w14:textId="77777777" w:rsidTr="00D87CFF">
        <w:trPr>
          <w:ins w:id="205" w:author="mbp" w:date="2016-06-25T16:44:00Z"/>
        </w:trPr>
        <w:tc>
          <w:tcPr>
            <w:tcW w:w="9918" w:type="dxa"/>
            <w:gridSpan w:val="3"/>
            <w:shd w:val="clear" w:color="auto" w:fill="000000"/>
          </w:tcPr>
          <w:p w14:paraId="34DB0896" w14:textId="77777777" w:rsidR="00D87CFF" w:rsidRPr="00B850AB" w:rsidRDefault="00D87CFF" w:rsidP="00D87CFF">
            <w:pPr>
              <w:rPr>
                <w:ins w:id="206" w:author="mbp" w:date="2016-06-25T16:44:00Z"/>
                <w:rFonts w:ascii="Times New Roman" w:hAnsi="Times New Roman"/>
                <w:b/>
                <w:lang w:val="es-CO"/>
              </w:rPr>
            </w:pPr>
            <w:ins w:id="207" w:author="mbp" w:date="2016-06-25T16:44:00Z">
              <w:r w:rsidRPr="00B850AB">
                <w:rPr>
                  <w:rFonts w:ascii="Times New Roman" w:hAnsi="Times New Roman"/>
                  <w:b/>
                  <w:lang w:val="es-CO"/>
                </w:rPr>
                <w:t>Webs de referencia</w:t>
              </w:r>
            </w:ins>
          </w:p>
        </w:tc>
      </w:tr>
      <w:tr w:rsidR="00D87CFF" w:rsidRPr="00B850AB" w14:paraId="4DF69A2E" w14:textId="77777777" w:rsidTr="00D87CFF">
        <w:trPr>
          <w:ins w:id="208" w:author="mbp" w:date="2016-06-25T16:44:00Z"/>
        </w:trPr>
        <w:tc>
          <w:tcPr>
            <w:tcW w:w="1129" w:type="dxa"/>
          </w:tcPr>
          <w:p w14:paraId="62C6D4DC" w14:textId="77777777" w:rsidR="00D87CFF" w:rsidRPr="00B850AB" w:rsidRDefault="00D87CFF" w:rsidP="00D87CFF">
            <w:pPr>
              <w:rPr>
                <w:ins w:id="209" w:author="mbp" w:date="2016-06-25T16:44:00Z"/>
                <w:rFonts w:ascii="Times New Roman" w:hAnsi="Times New Roman"/>
                <w:b/>
                <w:lang w:val="es-CO"/>
              </w:rPr>
            </w:pPr>
            <w:ins w:id="210" w:author="mbp" w:date="2016-06-25T16:44:00Z">
              <w:r w:rsidRPr="00B850AB">
                <w:rPr>
                  <w:rFonts w:ascii="Times New Roman" w:hAnsi="Times New Roman"/>
                  <w:b/>
                  <w:lang w:val="es-CO"/>
                </w:rPr>
                <w:t>Código</w:t>
              </w:r>
            </w:ins>
          </w:p>
        </w:tc>
        <w:tc>
          <w:tcPr>
            <w:tcW w:w="8789" w:type="dxa"/>
            <w:gridSpan w:val="2"/>
          </w:tcPr>
          <w:p w14:paraId="00E0DFCE" w14:textId="77777777" w:rsidR="00D87CFF" w:rsidRPr="00B850AB" w:rsidRDefault="00D87CFF" w:rsidP="00D87CFF">
            <w:pPr>
              <w:rPr>
                <w:ins w:id="211" w:author="mbp" w:date="2016-06-25T16:44:00Z"/>
                <w:rFonts w:ascii="Times New Roman" w:hAnsi="Times New Roman"/>
                <w:b/>
                <w:lang w:val="es-CO"/>
              </w:rPr>
            </w:pPr>
            <w:ins w:id="212" w:author="mbp" w:date="2016-06-25T16:44:00Z">
              <w:r>
                <w:rPr>
                  <w:rFonts w:ascii="Times New Roman" w:hAnsi="Times New Roman"/>
                  <w:lang w:val="es-CO"/>
                </w:rPr>
                <w:t>LE_10_03_REC28</w:t>
              </w:r>
              <w:r w:rsidRPr="00B850AB">
                <w:rPr>
                  <w:rFonts w:ascii="Times New Roman" w:hAnsi="Times New Roman"/>
                  <w:lang w:val="es-CO"/>
                </w:rPr>
                <w:t>0</w:t>
              </w:r>
            </w:ins>
          </w:p>
        </w:tc>
      </w:tr>
      <w:tr w:rsidR="00D87CFF" w:rsidRPr="00B850AB" w14:paraId="65A35D44" w14:textId="77777777" w:rsidTr="00D87CFF">
        <w:trPr>
          <w:trHeight w:val="275"/>
          <w:ins w:id="213" w:author="mbp" w:date="2016-06-25T16:44:00Z"/>
        </w:trPr>
        <w:tc>
          <w:tcPr>
            <w:tcW w:w="1129" w:type="dxa"/>
          </w:tcPr>
          <w:p w14:paraId="0885C755" w14:textId="77777777" w:rsidR="00D87CFF" w:rsidRPr="00B850AB" w:rsidRDefault="00D87CFF" w:rsidP="00D87CFF">
            <w:pPr>
              <w:rPr>
                <w:ins w:id="214" w:author="mbp" w:date="2016-06-25T16:44:00Z"/>
                <w:rFonts w:ascii="Times New Roman" w:hAnsi="Times New Roman"/>
                <w:lang w:val="es-CO"/>
              </w:rPr>
            </w:pPr>
            <w:ins w:id="215" w:author="mbp" w:date="2016-06-25T16:44:00Z">
              <w:r w:rsidRPr="00B850AB">
                <w:rPr>
                  <w:rFonts w:ascii="Times New Roman" w:hAnsi="Times New Roman"/>
                  <w:b/>
                  <w:lang w:val="es-CO"/>
                </w:rPr>
                <w:t>Web 01</w:t>
              </w:r>
            </w:ins>
          </w:p>
        </w:tc>
        <w:tc>
          <w:tcPr>
            <w:tcW w:w="2127" w:type="dxa"/>
          </w:tcPr>
          <w:p w14:paraId="0F3CC70C" w14:textId="2F842265" w:rsidR="00D87CFF" w:rsidRPr="00B850AB" w:rsidRDefault="00D87CFF" w:rsidP="00D87CFF">
            <w:pPr>
              <w:rPr>
                <w:ins w:id="216" w:author="mbp" w:date="2016-06-25T16:44:00Z"/>
                <w:rFonts w:ascii="Times New Roman" w:hAnsi="Times New Roman"/>
                <w:lang w:val="es-CO"/>
              </w:rPr>
            </w:pPr>
            <w:ins w:id="217" w:author="mbp" w:date="2016-06-25T16:44:00Z">
              <w:r>
                <w:rPr>
                  <w:rFonts w:ascii="Times New Roman" w:hAnsi="Times New Roman"/>
                  <w:lang w:val="es-ES"/>
                </w:rPr>
                <w:t>Consulta sobre</w:t>
              </w:r>
            </w:ins>
            <w:r w:rsidR="00F64EBC">
              <w:rPr>
                <w:rFonts w:ascii="Times New Roman" w:hAnsi="Times New Roman"/>
                <w:lang w:val="es-ES"/>
              </w:rPr>
              <w:t xml:space="preserve"> la vida y obra de Federico García Lorca.</w:t>
            </w:r>
          </w:p>
        </w:tc>
        <w:tc>
          <w:tcPr>
            <w:tcW w:w="6662" w:type="dxa"/>
          </w:tcPr>
          <w:p w14:paraId="29ACCF8F" w14:textId="2AB3D47E" w:rsidR="00D87CFF" w:rsidRPr="00B850AB" w:rsidRDefault="00F64EBC" w:rsidP="00F64EBC">
            <w:pPr>
              <w:rPr>
                <w:ins w:id="218" w:author="mbp" w:date="2016-06-25T16:44:00Z"/>
                <w:rFonts w:ascii="Times New Roman" w:hAnsi="Times New Roman"/>
                <w:lang w:val="es-CO"/>
              </w:rPr>
            </w:pPr>
            <w:r w:rsidRPr="00F64EBC">
              <w:rPr>
                <w:rFonts w:ascii="Times New Roman" w:hAnsi="Times New Roman"/>
                <w:lang w:val="es-CO"/>
              </w:rPr>
              <w:t>http://www.cervantesvirtual.com/bib/bib_autor/garcialorca/</w:t>
            </w:r>
          </w:p>
        </w:tc>
      </w:tr>
      <w:tr w:rsidR="00D87CFF" w:rsidRPr="00B850AB" w14:paraId="5BE75C3A" w14:textId="77777777" w:rsidTr="00D87CFF">
        <w:trPr>
          <w:trHeight w:val="275"/>
          <w:ins w:id="219" w:author="mbp" w:date="2016-06-25T16:44:00Z"/>
        </w:trPr>
        <w:tc>
          <w:tcPr>
            <w:tcW w:w="1129" w:type="dxa"/>
          </w:tcPr>
          <w:p w14:paraId="473DDC02" w14:textId="77777777" w:rsidR="00D87CFF" w:rsidRPr="00B850AB" w:rsidRDefault="00D87CFF" w:rsidP="00D87CFF">
            <w:pPr>
              <w:rPr>
                <w:ins w:id="220" w:author="mbp" w:date="2016-06-25T16:44:00Z"/>
                <w:rFonts w:ascii="Times New Roman" w:hAnsi="Times New Roman"/>
                <w:b/>
                <w:lang w:val="es-CO"/>
              </w:rPr>
            </w:pPr>
            <w:ins w:id="221" w:author="mbp" w:date="2016-06-25T16:44:00Z">
              <w:r w:rsidRPr="00B850AB">
                <w:rPr>
                  <w:rFonts w:ascii="Times New Roman" w:hAnsi="Times New Roman"/>
                  <w:b/>
                  <w:lang w:val="es-CO"/>
                </w:rPr>
                <w:t>Web 02</w:t>
              </w:r>
            </w:ins>
          </w:p>
        </w:tc>
        <w:tc>
          <w:tcPr>
            <w:tcW w:w="2127" w:type="dxa"/>
          </w:tcPr>
          <w:p w14:paraId="2B2E1E8E" w14:textId="7B28588D" w:rsidR="00D87CFF" w:rsidRPr="00B850AB" w:rsidRDefault="00F64EBC" w:rsidP="00D87CFF">
            <w:pPr>
              <w:rPr>
                <w:ins w:id="222" w:author="mbp" w:date="2016-06-25T16:44:00Z"/>
                <w:rFonts w:ascii="Times New Roman" w:hAnsi="Times New Roman"/>
                <w:lang w:val="es-CO"/>
              </w:rPr>
            </w:pPr>
            <w:r>
              <w:rPr>
                <w:rFonts w:ascii="Times New Roman" w:hAnsi="Times New Roman"/>
                <w:lang w:val="es-CO"/>
              </w:rPr>
              <w:t>Realiza ejercicios sobre palabras multiformes.</w:t>
            </w:r>
          </w:p>
        </w:tc>
        <w:tc>
          <w:tcPr>
            <w:tcW w:w="6662" w:type="dxa"/>
          </w:tcPr>
          <w:p w14:paraId="235701A8" w14:textId="15BDE46C" w:rsidR="00D87CFF" w:rsidRPr="00B850AB" w:rsidRDefault="00F64EBC" w:rsidP="00F64EBC">
            <w:pPr>
              <w:rPr>
                <w:ins w:id="223" w:author="mbp" w:date="2016-06-25T16:44:00Z"/>
                <w:rFonts w:ascii="Times New Roman" w:hAnsi="Times New Roman"/>
                <w:lang w:val="es-CO"/>
              </w:rPr>
            </w:pPr>
            <w:r w:rsidRPr="00F64EBC">
              <w:rPr>
                <w:rFonts w:ascii="Times New Roman" w:hAnsi="Times New Roman"/>
                <w:lang w:val="es-CO"/>
              </w:rPr>
              <w:lastRenderedPageBreak/>
              <w:t>http://ejerciciode.com/ejercicios-de-palabras-multiformes/</w:t>
            </w:r>
          </w:p>
        </w:tc>
      </w:tr>
      <w:tr w:rsidR="00D87CFF" w:rsidRPr="00B850AB" w14:paraId="70B5C11E" w14:textId="77777777" w:rsidTr="00D87CFF">
        <w:trPr>
          <w:trHeight w:val="1255"/>
          <w:ins w:id="224" w:author="mbp" w:date="2016-06-25T16:44:00Z"/>
        </w:trPr>
        <w:tc>
          <w:tcPr>
            <w:tcW w:w="1129" w:type="dxa"/>
            <w:tcBorders>
              <w:bottom w:val="single" w:sz="4" w:space="0" w:color="auto"/>
            </w:tcBorders>
          </w:tcPr>
          <w:p w14:paraId="55CA00E0" w14:textId="77777777" w:rsidR="00D87CFF" w:rsidRPr="00B850AB" w:rsidRDefault="00D87CFF" w:rsidP="00D87CFF">
            <w:pPr>
              <w:rPr>
                <w:ins w:id="225" w:author="mbp" w:date="2016-06-25T16:44:00Z"/>
                <w:rFonts w:ascii="Times New Roman" w:hAnsi="Times New Roman"/>
                <w:b/>
                <w:lang w:val="es-CO"/>
              </w:rPr>
            </w:pPr>
            <w:ins w:id="226" w:author="mbp" w:date="2016-06-25T16:44:00Z">
              <w:r w:rsidRPr="00B850AB">
                <w:rPr>
                  <w:rFonts w:ascii="Times New Roman" w:hAnsi="Times New Roman"/>
                  <w:b/>
                  <w:lang w:val="es-CO"/>
                </w:rPr>
                <w:lastRenderedPageBreak/>
                <w:t>Web 03</w:t>
              </w:r>
            </w:ins>
          </w:p>
        </w:tc>
        <w:tc>
          <w:tcPr>
            <w:tcW w:w="2127" w:type="dxa"/>
            <w:tcBorders>
              <w:bottom w:val="single" w:sz="4" w:space="0" w:color="auto"/>
            </w:tcBorders>
          </w:tcPr>
          <w:p w14:paraId="4190691E" w14:textId="0392CAB9" w:rsidR="00D87CFF" w:rsidRPr="00B850AB" w:rsidRDefault="00F64EBC" w:rsidP="00D87CFF">
            <w:pPr>
              <w:rPr>
                <w:ins w:id="227" w:author="mbp" w:date="2016-06-25T16:44:00Z"/>
                <w:rFonts w:ascii="Times New Roman" w:hAnsi="Times New Roman"/>
                <w:lang w:val="es-CO"/>
              </w:rPr>
            </w:pPr>
            <w:r>
              <w:rPr>
                <w:rFonts w:ascii="Times New Roman" w:hAnsi="Times New Roman"/>
                <w:lang w:val="es-CO"/>
              </w:rPr>
              <w:t>Profundiza sobre la características de la monografía</w:t>
            </w:r>
            <w:ins w:id="228" w:author="mbp" w:date="2016-06-25T16:44:00Z">
              <w:r w:rsidR="00D87CFF">
                <w:rPr>
                  <w:rFonts w:ascii="Times New Roman" w:hAnsi="Times New Roman"/>
                  <w:lang w:val="es-CO"/>
                </w:rPr>
                <w:t>.</w:t>
              </w:r>
            </w:ins>
          </w:p>
        </w:tc>
        <w:tc>
          <w:tcPr>
            <w:tcW w:w="6662" w:type="dxa"/>
            <w:tcBorders>
              <w:bottom w:val="single" w:sz="4" w:space="0" w:color="auto"/>
            </w:tcBorders>
          </w:tcPr>
          <w:p w14:paraId="5C1D7246" w14:textId="1853E2A1" w:rsidR="00D87CFF" w:rsidRPr="00B850AB" w:rsidRDefault="00F64EBC" w:rsidP="00D87CFF">
            <w:pPr>
              <w:rPr>
                <w:ins w:id="229" w:author="mbp" w:date="2016-06-25T16:44:00Z"/>
                <w:rFonts w:ascii="Times New Roman" w:hAnsi="Times New Roman"/>
                <w:lang w:val="es-CO"/>
              </w:rPr>
            </w:pPr>
            <w:r w:rsidRPr="00F64EBC">
              <w:rPr>
                <w:rFonts w:ascii="Times New Roman" w:hAnsi="Times New Roman"/>
                <w:lang w:val="es-CO"/>
              </w:rPr>
              <w:t>http://www.suagm.edu/umet/biblioteca/pdf/monografia2.pdf</w:t>
            </w:r>
          </w:p>
        </w:tc>
      </w:tr>
      <w:tr w:rsidR="00D87CFF" w:rsidRPr="00B850AB" w14:paraId="7B582C4A" w14:textId="77777777" w:rsidTr="00D87CFF">
        <w:trPr>
          <w:trHeight w:val="1272"/>
          <w:ins w:id="230" w:author="mbp" w:date="2016-06-25T16:44:00Z"/>
        </w:trPr>
        <w:tc>
          <w:tcPr>
            <w:tcW w:w="1129" w:type="dxa"/>
            <w:tcBorders>
              <w:top w:val="single" w:sz="4" w:space="0" w:color="auto"/>
            </w:tcBorders>
          </w:tcPr>
          <w:p w14:paraId="07BE8600" w14:textId="77777777" w:rsidR="00D87CFF" w:rsidRPr="00B850AB" w:rsidRDefault="00D87CFF" w:rsidP="00D87CFF">
            <w:pPr>
              <w:rPr>
                <w:ins w:id="231" w:author="mbp" w:date="2016-06-25T16:44:00Z"/>
                <w:rFonts w:ascii="Times New Roman" w:hAnsi="Times New Roman"/>
                <w:b/>
                <w:lang w:val="es-CO"/>
              </w:rPr>
            </w:pPr>
            <w:ins w:id="232" w:author="mbp" w:date="2016-06-25T16:44:00Z">
              <w:r w:rsidRPr="00B850AB">
                <w:rPr>
                  <w:rFonts w:ascii="Times New Roman" w:hAnsi="Times New Roman"/>
                  <w:b/>
                  <w:lang w:val="es-CO"/>
                </w:rPr>
                <w:t>Web 04</w:t>
              </w:r>
            </w:ins>
          </w:p>
        </w:tc>
        <w:tc>
          <w:tcPr>
            <w:tcW w:w="2127" w:type="dxa"/>
            <w:tcBorders>
              <w:top w:val="single" w:sz="4" w:space="0" w:color="auto"/>
            </w:tcBorders>
          </w:tcPr>
          <w:p w14:paraId="33276945" w14:textId="3FDB7EC9" w:rsidR="00D87CFF" w:rsidRPr="00B850AB" w:rsidRDefault="00F674C4" w:rsidP="00D87CFF">
            <w:pPr>
              <w:rPr>
                <w:ins w:id="233" w:author="mbp" w:date="2016-06-25T16:44:00Z"/>
                <w:rFonts w:ascii="Times New Roman" w:hAnsi="Times New Roman"/>
                <w:lang w:val="es-CO"/>
              </w:rPr>
            </w:pPr>
            <w:r>
              <w:rPr>
                <w:rFonts w:ascii="Times New Roman" w:hAnsi="Times New Roman"/>
                <w:lang w:val="es-CO"/>
              </w:rPr>
              <w:t>Aproxímate a la estética de la recepción</w:t>
            </w:r>
            <w:r w:rsidR="008B26FD">
              <w:rPr>
                <w:rFonts w:ascii="Times New Roman" w:hAnsi="Times New Roman"/>
                <w:lang w:val="es-CO"/>
              </w:rPr>
              <w:t xml:space="preserve"> y su relación con la obra musical</w:t>
            </w:r>
            <w:r>
              <w:rPr>
                <w:rFonts w:ascii="Times New Roman" w:hAnsi="Times New Roman"/>
                <w:lang w:val="es-CO"/>
              </w:rPr>
              <w:t>.</w:t>
            </w:r>
          </w:p>
        </w:tc>
        <w:tc>
          <w:tcPr>
            <w:tcW w:w="6662" w:type="dxa"/>
            <w:tcBorders>
              <w:top w:val="single" w:sz="4" w:space="0" w:color="auto"/>
            </w:tcBorders>
          </w:tcPr>
          <w:p w14:paraId="09FE498C" w14:textId="6F77735A" w:rsidR="00D87CFF" w:rsidRPr="00B850AB" w:rsidRDefault="008B26FD" w:rsidP="008B26FD">
            <w:pPr>
              <w:rPr>
                <w:ins w:id="234" w:author="mbp" w:date="2016-06-25T16:44:00Z"/>
                <w:rFonts w:ascii="Times New Roman" w:hAnsi="Times New Roman"/>
                <w:lang w:val="es-CO"/>
              </w:rPr>
            </w:pPr>
            <w:r w:rsidRPr="008B26FD">
              <w:rPr>
                <w:rFonts w:ascii="Times New Roman" w:hAnsi="Times New Roman"/>
                <w:lang w:val="es-CO"/>
              </w:rPr>
              <w:t>http://www.csmcordoba.com/revista-musicalia/musicalia-numero-2/190-aproximacion-a-la-teoria-de-la-recepcion-y-su-interrelacion-con-la-obra-musical</w:t>
            </w:r>
          </w:p>
        </w:tc>
      </w:tr>
    </w:tbl>
    <w:p w14:paraId="00A80813" w14:textId="77777777" w:rsidR="00D87CFF" w:rsidRPr="00B850AB" w:rsidRDefault="00D87CFF" w:rsidP="00D87CFF">
      <w:pPr>
        <w:rPr>
          <w:ins w:id="235" w:author="mbp" w:date="2016-06-25T16:44:00Z"/>
          <w:rFonts w:ascii="Times New Roman" w:hAnsi="Times New Roman"/>
          <w:lang w:val="es-CO"/>
        </w:rPr>
      </w:pPr>
    </w:p>
    <w:p w14:paraId="494A77AD" w14:textId="77777777" w:rsidR="00D87CFF" w:rsidRPr="00B850AB" w:rsidRDefault="00D87CFF" w:rsidP="00D87CFF">
      <w:pPr>
        <w:rPr>
          <w:ins w:id="236" w:author="mbp" w:date="2016-06-25T16:44:00Z"/>
          <w:rFonts w:ascii="Times New Roman" w:hAnsi="Times New Roman"/>
          <w:lang w:val="es-CO"/>
        </w:rPr>
      </w:pPr>
    </w:p>
    <w:p w14:paraId="48DDF939" w14:textId="77777777" w:rsidR="00D87CFF" w:rsidRPr="00B850AB" w:rsidRDefault="00D87CFF" w:rsidP="00D87CFF">
      <w:pPr>
        <w:rPr>
          <w:ins w:id="237" w:author="mbp" w:date="2016-06-25T16:44:00Z"/>
          <w:rFonts w:ascii="Times New Roman" w:hAnsi="Times New Roman"/>
          <w:lang w:val="es-CO"/>
        </w:rPr>
      </w:pPr>
      <w:bookmarkStart w:id="238" w:name="_GoBack"/>
      <w:bookmarkEnd w:id="238"/>
    </w:p>
    <w:p w14:paraId="06AEC8B1" w14:textId="77777777" w:rsidR="00D87CFF" w:rsidRPr="00B850AB" w:rsidRDefault="00D87CFF" w:rsidP="00D87CFF">
      <w:pPr>
        <w:rPr>
          <w:ins w:id="239" w:author="mbp" w:date="2016-06-25T16:44:00Z"/>
          <w:rFonts w:ascii="Times New Roman" w:hAnsi="Times New Roman"/>
          <w:lang w:val="es-CO"/>
        </w:rPr>
      </w:pPr>
    </w:p>
    <w:p w14:paraId="7A55DEA0" w14:textId="77777777" w:rsidR="00D87CFF" w:rsidRPr="00B850AB" w:rsidRDefault="00D87CFF" w:rsidP="00D87CFF">
      <w:pPr>
        <w:rPr>
          <w:ins w:id="240" w:author="mbp" w:date="2016-06-25T16:44:00Z"/>
          <w:rFonts w:ascii="Times New Roman" w:hAnsi="Times New Roman"/>
          <w:lang w:val="es-CO"/>
        </w:rPr>
      </w:pPr>
    </w:p>
    <w:p w14:paraId="13D4A79C" w14:textId="77777777" w:rsidR="00D87CFF" w:rsidRPr="00EB500E" w:rsidRDefault="00D87CFF">
      <w:pPr>
        <w:rPr>
          <w:rFonts w:ascii="Times New Roman" w:hAnsi="Times New Roman"/>
        </w:rPr>
      </w:pPr>
    </w:p>
    <w:sectPr w:rsidR="00D87CFF" w:rsidRPr="00EB50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Modern No. 20">
    <w:panose1 w:val="020707040705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28A"/>
    <w:multiLevelType w:val="hybridMultilevel"/>
    <w:tmpl w:val="17EAD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0B3AEB"/>
    <w:multiLevelType w:val="hybridMultilevel"/>
    <w:tmpl w:val="02F27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FC757E"/>
    <w:multiLevelType w:val="hybridMultilevel"/>
    <w:tmpl w:val="59CE8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615B1E"/>
    <w:multiLevelType w:val="hybridMultilevel"/>
    <w:tmpl w:val="88E68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A84504"/>
    <w:multiLevelType w:val="multilevel"/>
    <w:tmpl w:val="F36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E43E4C"/>
    <w:multiLevelType w:val="hybridMultilevel"/>
    <w:tmpl w:val="6F00E6DA"/>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6">
    <w:nsid w:val="20D2564D"/>
    <w:multiLevelType w:val="hybridMultilevel"/>
    <w:tmpl w:val="FD5C5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D5508E"/>
    <w:multiLevelType w:val="hybridMultilevel"/>
    <w:tmpl w:val="28F8F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EA2DF1"/>
    <w:multiLevelType w:val="hybridMultilevel"/>
    <w:tmpl w:val="FDE268B6"/>
    <w:lvl w:ilvl="0" w:tplc="C01ECB62">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26611A2C"/>
    <w:multiLevelType w:val="hybridMultilevel"/>
    <w:tmpl w:val="B998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D3A0D"/>
    <w:multiLevelType w:val="hybridMultilevel"/>
    <w:tmpl w:val="A5426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5968D9"/>
    <w:multiLevelType w:val="hybridMultilevel"/>
    <w:tmpl w:val="2A021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EF1199"/>
    <w:multiLevelType w:val="hybridMultilevel"/>
    <w:tmpl w:val="7F56A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873952"/>
    <w:multiLevelType w:val="hybridMultilevel"/>
    <w:tmpl w:val="82BA8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DD7303"/>
    <w:multiLevelType w:val="hybridMultilevel"/>
    <w:tmpl w:val="39341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3E16252"/>
    <w:multiLevelType w:val="hybridMultilevel"/>
    <w:tmpl w:val="314A4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5420E60"/>
    <w:multiLevelType w:val="hybridMultilevel"/>
    <w:tmpl w:val="6B6ED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50248A"/>
    <w:multiLevelType w:val="hybridMultilevel"/>
    <w:tmpl w:val="1A348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69D0B7D"/>
    <w:multiLevelType w:val="hybridMultilevel"/>
    <w:tmpl w:val="7CFE8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1D72DB8"/>
    <w:multiLevelType w:val="hybridMultilevel"/>
    <w:tmpl w:val="39FCE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2360E05"/>
    <w:multiLevelType w:val="hybridMultilevel"/>
    <w:tmpl w:val="0D8AD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D85956"/>
    <w:multiLevelType w:val="hybridMultilevel"/>
    <w:tmpl w:val="E1BA4FD8"/>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2">
    <w:nsid w:val="700E248C"/>
    <w:multiLevelType w:val="hybridMultilevel"/>
    <w:tmpl w:val="85408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0343D53"/>
    <w:multiLevelType w:val="hybridMultilevel"/>
    <w:tmpl w:val="91DA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582413C"/>
    <w:multiLevelType w:val="hybridMultilevel"/>
    <w:tmpl w:val="9D5EBB46"/>
    <w:lvl w:ilvl="0" w:tplc="0C0A0001">
      <w:start w:val="1"/>
      <w:numFmt w:val="bullet"/>
      <w:lvlText w:val=""/>
      <w:lvlJc w:val="left"/>
      <w:pPr>
        <w:ind w:left="877" w:hanging="360"/>
      </w:pPr>
      <w:rPr>
        <w:rFonts w:ascii="Symbol" w:hAnsi="Symbol" w:hint="default"/>
      </w:rPr>
    </w:lvl>
    <w:lvl w:ilvl="1" w:tplc="0C0A0003" w:tentative="1">
      <w:start w:val="1"/>
      <w:numFmt w:val="bullet"/>
      <w:lvlText w:val="o"/>
      <w:lvlJc w:val="left"/>
      <w:pPr>
        <w:ind w:left="1597" w:hanging="360"/>
      </w:pPr>
      <w:rPr>
        <w:rFonts w:ascii="Courier New" w:hAnsi="Courier New" w:hint="default"/>
      </w:rPr>
    </w:lvl>
    <w:lvl w:ilvl="2" w:tplc="0C0A0005" w:tentative="1">
      <w:start w:val="1"/>
      <w:numFmt w:val="bullet"/>
      <w:lvlText w:val=""/>
      <w:lvlJc w:val="left"/>
      <w:pPr>
        <w:ind w:left="2317" w:hanging="360"/>
      </w:pPr>
      <w:rPr>
        <w:rFonts w:ascii="Wingdings" w:hAnsi="Wingdings" w:hint="default"/>
      </w:rPr>
    </w:lvl>
    <w:lvl w:ilvl="3" w:tplc="0C0A0001" w:tentative="1">
      <w:start w:val="1"/>
      <w:numFmt w:val="bullet"/>
      <w:lvlText w:val=""/>
      <w:lvlJc w:val="left"/>
      <w:pPr>
        <w:ind w:left="3037" w:hanging="360"/>
      </w:pPr>
      <w:rPr>
        <w:rFonts w:ascii="Symbol" w:hAnsi="Symbol" w:hint="default"/>
      </w:rPr>
    </w:lvl>
    <w:lvl w:ilvl="4" w:tplc="0C0A0003" w:tentative="1">
      <w:start w:val="1"/>
      <w:numFmt w:val="bullet"/>
      <w:lvlText w:val="o"/>
      <w:lvlJc w:val="left"/>
      <w:pPr>
        <w:ind w:left="3757" w:hanging="360"/>
      </w:pPr>
      <w:rPr>
        <w:rFonts w:ascii="Courier New" w:hAnsi="Courier New" w:hint="default"/>
      </w:rPr>
    </w:lvl>
    <w:lvl w:ilvl="5" w:tplc="0C0A0005" w:tentative="1">
      <w:start w:val="1"/>
      <w:numFmt w:val="bullet"/>
      <w:lvlText w:val=""/>
      <w:lvlJc w:val="left"/>
      <w:pPr>
        <w:ind w:left="4477" w:hanging="360"/>
      </w:pPr>
      <w:rPr>
        <w:rFonts w:ascii="Wingdings" w:hAnsi="Wingdings" w:hint="default"/>
      </w:rPr>
    </w:lvl>
    <w:lvl w:ilvl="6" w:tplc="0C0A0001" w:tentative="1">
      <w:start w:val="1"/>
      <w:numFmt w:val="bullet"/>
      <w:lvlText w:val=""/>
      <w:lvlJc w:val="left"/>
      <w:pPr>
        <w:ind w:left="5197" w:hanging="360"/>
      </w:pPr>
      <w:rPr>
        <w:rFonts w:ascii="Symbol" w:hAnsi="Symbol" w:hint="default"/>
      </w:rPr>
    </w:lvl>
    <w:lvl w:ilvl="7" w:tplc="0C0A0003" w:tentative="1">
      <w:start w:val="1"/>
      <w:numFmt w:val="bullet"/>
      <w:lvlText w:val="o"/>
      <w:lvlJc w:val="left"/>
      <w:pPr>
        <w:ind w:left="5917" w:hanging="360"/>
      </w:pPr>
      <w:rPr>
        <w:rFonts w:ascii="Courier New" w:hAnsi="Courier New" w:hint="default"/>
      </w:rPr>
    </w:lvl>
    <w:lvl w:ilvl="8" w:tplc="0C0A0005" w:tentative="1">
      <w:start w:val="1"/>
      <w:numFmt w:val="bullet"/>
      <w:lvlText w:val=""/>
      <w:lvlJc w:val="left"/>
      <w:pPr>
        <w:ind w:left="6637" w:hanging="360"/>
      </w:pPr>
      <w:rPr>
        <w:rFonts w:ascii="Wingdings" w:hAnsi="Wingdings" w:hint="default"/>
      </w:rPr>
    </w:lvl>
  </w:abstractNum>
  <w:abstractNum w:abstractNumId="25">
    <w:nsid w:val="78551E66"/>
    <w:multiLevelType w:val="hybridMultilevel"/>
    <w:tmpl w:val="47AC1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B7178A2"/>
    <w:multiLevelType w:val="hybridMultilevel"/>
    <w:tmpl w:val="509CD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E652FA7"/>
    <w:multiLevelType w:val="hybridMultilevel"/>
    <w:tmpl w:val="A0D0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F1D4A82"/>
    <w:multiLevelType w:val="multilevel"/>
    <w:tmpl w:val="2C54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7"/>
  </w:num>
  <w:num w:numId="4">
    <w:abstractNumId w:val="23"/>
  </w:num>
  <w:num w:numId="5">
    <w:abstractNumId w:val="27"/>
  </w:num>
  <w:num w:numId="6">
    <w:abstractNumId w:val="10"/>
  </w:num>
  <w:num w:numId="7">
    <w:abstractNumId w:val="4"/>
  </w:num>
  <w:num w:numId="8">
    <w:abstractNumId w:val="28"/>
  </w:num>
  <w:num w:numId="9">
    <w:abstractNumId w:val="15"/>
  </w:num>
  <w:num w:numId="10">
    <w:abstractNumId w:val="3"/>
  </w:num>
  <w:num w:numId="11">
    <w:abstractNumId w:val="7"/>
  </w:num>
  <w:num w:numId="12">
    <w:abstractNumId w:val="6"/>
  </w:num>
  <w:num w:numId="13">
    <w:abstractNumId w:val="20"/>
  </w:num>
  <w:num w:numId="14">
    <w:abstractNumId w:val="9"/>
  </w:num>
  <w:num w:numId="15">
    <w:abstractNumId w:val="5"/>
  </w:num>
  <w:num w:numId="16">
    <w:abstractNumId w:val="11"/>
  </w:num>
  <w:num w:numId="17">
    <w:abstractNumId w:val="22"/>
  </w:num>
  <w:num w:numId="18">
    <w:abstractNumId w:val="19"/>
  </w:num>
  <w:num w:numId="19">
    <w:abstractNumId w:val="24"/>
  </w:num>
  <w:num w:numId="20">
    <w:abstractNumId w:val="21"/>
  </w:num>
  <w:num w:numId="21">
    <w:abstractNumId w:val="13"/>
  </w:num>
  <w:num w:numId="22">
    <w:abstractNumId w:val="26"/>
  </w:num>
  <w:num w:numId="23">
    <w:abstractNumId w:val="14"/>
  </w:num>
  <w:num w:numId="24">
    <w:abstractNumId w:val="1"/>
  </w:num>
  <w:num w:numId="25">
    <w:abstractNumId w:val="0"/>
  </w:num>
  <w:num w:numId="26">
    <w:abstractNumId w:val="16"/>
  </w:num>
  <w:num w:numId="27">
    <w:abstractNumId w:val="12"/>
  </w:num>
  <w:num w:numId="28">
    <w:abstractNumId w:val="2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revisionView w:markup="0"/>
  <w:doNotTrackMov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F59"/>
    <w:rsid w:val="000046DC"/>
    <w:rsid w:val="00054F71"/>
    <w:rsid w:val="00071EFD"/>
    <w:rsid w:val="000A3931"/>
    <w:rsid w:val="000A3C10"/>
    <w:rsid w:val="000C4097"/>
    <w:rsid w:val="00174B96"/>
    <w:rsid w:val="001873DA"/>
    <w:rsid w:val="001C6C8A"/>
    <w:rsid w:val="002665A1"/>
    <w:rsid w:val="00293A7E"/>
    <w:rsid w:val="002C120B"/>
    <w:rsid w:val="00304F6B"/>
    <w:rsid w:val="00315F61"/>
    <w:rsid w:val="00387880"/>
    <w:rsid w:val="003F7027"/>
    <w:rsid w:val="00407432"/>
    <w:rsid w:val="0043738C"/>
    <w:rsid w:val="00473A6B"/>
    <w:rsid w:val="004D4A29"/>
    <w:rsid w:val="004E064C"/>
    <w:rsid w:val="005027EB"/>
    <w:rsid w:val="005039D7"/>
    <w:rsid w:val="00556E90"/>
    <w:rsid w:val="005A7E8C"/>
    <w:rsid w:val="005B3840"/>
    <w:rsid w:val="005F46C8"/>
    <w:rsid w:val="005F4AF4"/>
    <w:rsid w:val="005F55E4"/>
    <w:rsid w:val="006164CF"/>
    <w:rsid w:val="00624112"/>
    <w:rsid w:val="0066149A"/>
    <w:rsid w:val="006715EB"/>
    <w:rsid w:val="006B447F"/>
    <w:rsid w:val="006C7C29"/>
    <w:rsid w:val="0071721A"/>
    <w:rsid w:val="00725686"/>
    <w:rsid w:val="0073620D"/>
    <w:rsid w:val="007476DD"/>
    <w:rsid w:val="007A1918"/>
    <w:rsid w:val="007D2B52"/>
    <w:rsid w:val="007E6EE8"/>
    <w:rsid w:val="008004F2"/>
    <w:rsid w:val="008A1EC4"/>
    <w:rsid w:val="008B26FD"/>
    <w:rsid w:val="008B4F43"/>
    <w:rsid w:val="008C3C4F"/>
    <w:rsid w:val="008D023D"/>
    <w:rsid w:val="00926B5F"/>
    <w:rsid w:val="00931C23"/>
    <w:rsid w:val="009451FE"/>
    <w:rsid w:val="00991F0F"/>
    <w:rsid w:val="009B642C"/>
    <w:rsid w:val="009D53B3"/>
    <w:rsid w:val="009F7000"/>
    <w:rsid w:val="00A50C4B"/>
    <w:rsid w:val="00A50E09"/>
    <w:rsid w:val="00A55C86"/>
    <w:rsid w:val="00A5666C"/>
    <w:rsid w:val="00A64015"/>
    <w:rsid w:val="00A66AAE"/>
    <w:rsid w:val="00AA1D7C"/>
    <w:rsid w:val="00AE07C7"/>
    <w:rsid w:val="00AE73EB"/>
    <w:rsid w:val="00AF5393"/>
    <w:rsid w:val="00B120E4"/>
    <w:rsid w:val="00B12C3B"/>
    <w:rsid w:val="00B16E83"/>
    <w:rsid w:val="00B2195D"/>
    <w:rsid w:val="00B26F59"/>
    <w:rsid w:val="00B34DDE"/>
    <w:rsid w:val="00B35E2A"/>
    <w:rsid w:val="00B52AA4"/>
    <w:rsid w:val="00B64882"/>
    <w:rsid w:val="00BA1965"/>
    <w:rsid w:val="00BA4A6E"/>
    <w:rsid w:val="00C029A6"/>
    <w:rsid w:val="00C037EE"/>
    <w:rsid w:val="00C534CC"/>
    <w:rsid w:val="00C9608B"/>
    <w:rsid w:val="00CB1FAE"/>
    <w:rsid w:val="00CD531B"/>
    <w:rsid w:val="00CE79DF"/>
    <w:rsid w:val="00CF30C3"/>
    <w:rsid w:val="00D240BD"/>
    <w:rsid w:val="00D36A92"/>
    <w:rsid w:val="00D63CF9"/>
    <w:rsid w:val="00D65209"/>
    <w:rsid w:val="00D87CFF"/>
    <w:rsid w:val="00DB2796"/>
    <w:rsid w:val="00DF1FA3"/>
    <w:rsid w:val="00E26567"/>
    <w:rsid w:val="00E6451A"/>
    <w:rsid w:val="00EA6A32"/>
    <w:rsid w:val="00EB500E"/>
    <w:rsid w:val="00F075D3"/>
    <w:rsid w:val="00F12D9A"/>
    <w:rsid w:val="00F27FEA"/>
    <w:rsid w:val="00F340D2"/>
    <w:rsid w:val="00F62D17"/>
    <w:rsid w:val="00F64EBC"/>
    <w:rsid w:val="00F674C4"/>
    <w:rsid w:val="00F757BB"/>
    <w:rsid w:val="00F93ED0"/>
    <w:rsid w:val="00FA628A"/>
    <w:rsid w:val="00FC78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D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59"/>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6F59"/>
    <w:pPr>
      <w:spacing w:before="100" w:beforeAutospacing="1" w:after="100" w:afterAutospacing="1"/>
    </w:pPr>
    <w:rPr>
      <w:rFonts w:ascii="Times New Roman" w:eastAsia="Calibri" w:hAnsi="Times New Roman"/>
      <w:lang w:val="es-ES"/>
    </w:rPr>
  </w:style>
  <w:style w:type="paragraph" w:styleId="Prrafodelista">
    <w:name w:val="List Paragraph"/>
    <w:basedOn w:val="Normal"/>
    <w:uiPriority w:val="34"/>
    <w:qFormat/>
    <w:rsid w:val="00B26F59"/>
    <w:pPr>
      <w:ind w:left="720"/>
      <w:contextualSpacing/>
    </w:pPr>
  </w:style>
  <w:style w:type="character" w:styleId="Hipervnculo">
    <w:name w:val="Hyperlink"/>
    <w:basedOn w:val="Fuentedeprrafopredeter"/>
    <w:uiPriority w:val="99"/>
    <w:unhideWhenUsed/>
    <w:rsid w:val="004E064C"/>
    <w:rPr>
      <w:color w:val="0563C1" w:themeColor="hyperlink"/>
      <w:u w:val="single"/>
    </w:rPr>
  </w:style>
  <w:style w:type="table" w:styleId="Tablaconcuadrcula">
    <w:name w:val="Table Grid"/>
    <w:basedOn w:val="Tablanormal"/>
    <w:rsid w:val="000046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BA1965"/>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64015"/>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015"/>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AA1D7C"/>
    <w:rPr>
      <w:sz w:val="16"/>
      <w:szCs w:val="16"/>
    </w:rPr>
  </w:style>
  <w:style w:type="paragraph" w:styleId="Textocomentario">
    <w:name w:val="annotation text"/>
    <w:basedOn w:val="Normal"/>
    <w:link w:val="TextocomentarioCar"/>
    <w:uiPriority w:val="99"/>
    <w:semiHidden/>
    <w:unhideWhenUsed/>
    <w:rsid w:val="00AA1D7C"/>
    <w:rPr>
      <w:sz w:val="20"/>
      <w:szCs w:val="20"/>
    </w:rPr>
  </w:style>
  <w:style w:type="character" w:customStyle="1" w:styleId="TextocomentarioCar">
    <w:name w:val="Texto comentario Car"/>
    <w:basedOn w:val="Fuentedeprrafopredeter"/>
    <w:link w:val="Textocomentario"/>
    <w:uiPriority w:val="99"/>
    <w:semiHidden/>
    <w:rsid w:val="00AA1D7C"/>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AA1D7C"/>
    <w:rPr>
      <w:b/>
      <w:bCs/>
    </w:rPr>
  </w:style>
  <w:style w:type="character" w:customStyle="1" w:styleId="AsuntodelcomentarioCar">
    <w:name w:val="Asunto del comentario Car"/>
    <w:basedOn w:val="TextocomentarioCar"/>
    <w:link w:val="Asuntodelcomentario"/>
    <w:uiPriority w:val="99"/>
    <w:semiHidden/>
    <w:rsid w:val="00AA1D7C"/>
    <w:rPr>
      <w:rFonts w:ascii="Calibri" w:eastAsia="Times New Roman" w:hAnsi="Calibri" w:cs="Times New Roman"/>
      <w:b/>
      <w:bC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59"/>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6F59"/>
    <w:pPr>
      <w:spacing w:before="100" w:beforeAutospacing="1" w:after="100" w:afterAutospacing="1"/>
    </w:pPr>
    <w:rPr>
      <w:rFonts w:ascii="Times New Roman" w:eastAsia="Calibri" w:hAnsi="Times New Roman"/>
      <w:lang w:val="es-ES"/>
    </w:rPr>
  </w:style>
  <w:style w:type="paragraph" w:styleId="Prrafodelista">
    <w:name w:val="List Paragraph"/>
    <w:basedOn w:val="Normal"/>
    <w:uiPriority w:val="34"/>
    <w:qFormat/>
    <w:rsid w:val="00B26F59"/>
    <w:pPr>
      <w:ind w:left="720"/>
      <w:contextualSpacing/>
    </w:pPr>
  </w:style>
  <w:style w:type="character" w:styleId="Hipervnculo">
    <w:name w:val="Hyperlink"/>
    <w:basedOn w:val="Fuentedeprrafopredeter"/>
    <w:uiPriority w:val="99"/>
    <w:unhideWhenUsed/>
    <w:rsid w:val="004E064C"/>
    <w:rPr>
      <w:color w:val="0563C1" w:themeColor="hyperlink"/>
      <w:u w:val="single"/>
    </w:rPr>
  </w:style>
  <w:style w:type="table" w:styleId="Tablaconcuadrcula">
    <w:name w:val="Table Grid"/>
    <w:basedOn w:val="Tablanormal"/>
    <w:rsid w:val="000046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BA1965"/>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64015"/>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015"/>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AA1D7C"/>
    <w:rPr>
      <w:sz w:val="16"/>
      <w:szCs w:val="16"/>
    </w:rPr>
  </w:style>
  <w:style w:type="paragraph" w:styleId="Textocomentario">
    <w:name w:val="annotation text"/>
    <w:basedOn w:val="Normal"/>
    <w:link w:val="TextocomentarioCar"/>
    <w:uiPriority w:val="99"/>
    <w:semiHidden/>
    <w:unhideWhenUsed/>
    <w:rsid w:val="00AA1D7C"/>
    <w:rPr>
      <w:sz w:val="20"/>
      <w:szCs w:val="20"/>
    </w:rPr>
  </w:style>
  <w:style w:type="character" w:customStyle="1" w:styleId="TextocomentarioCar">
    <w:name w:val="Texto comentario Car"/>
    <w:basedOn w:val="Fuentedeprrafopredeter"/>
    <w:link w:val="Textocomentario"/>
    <w:uiPriority w:val="99"/>
    <w:semiHidden/>
    <w:rsid w:val="00AA1D7C"/>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AA1D7C"/>
    <w:rPr>
      <w:b/>
      <w:bCs/>
    </w:rPr>
  </w:style>
  <w:style w:type="character" w:customStyle="1" w:styleId="AsuntodelcomentarioCar">
    <w:name w:val="Asunto del comentario Car"/>
    <w:basedOn w:val="TextocomentarioCar"/>
    <w:link w:val="Asuntodelcomentario"/>
    <w:uiPriority w:val="99"/>
    <w:semiHidden/>
    <w:rsid w:val="00AA1D7C"/>
    <w:rPr>
      <w:rFonts w:ascii="Calibri" w:eastAsia="Times New Roman" w:hAnsi="Calibri"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90499">
      <w:bodyDiv w:val="1"/>
      <w:marLeft w:val="0"/>
      <w:marRight w:val="0"/>
      <w:marTop w:val="0"/>
      <w:marBottom w:val="0"/>
      <w:divBdr>
        <w:top w:val="none" w:sz="0" w:space="0" w:color="auto"/>
        <w:left w:val="none" w:sz="0" w:space="0" w:color="auto"/>
        <w:bottom w:val="none" w:sz="0" w:space="0" w:color="auto"/>
        <w:right w:val="none" w:sz="0" w:space="0" w:color="auto"/>
      </w:divBdr>
      <w:divsChild>
        <w:div w:id="1553073588">
          <w:marLeft w:val="0"/>
          <w:marRight w:val="0"/>
          <w:marTop w:val="0"/>
          <w:marBottom w:val="0"/>
          <w:divBdr>
            <w:top w:val="none" w:sz="0" w:space="0" w:color="auto"/>
            <w:left w:val="none" w:sz="0" w:space="0" w:color="auto"/>
            <w:bottom w:val="none" w:sz="0" w:space="0" w:color="auto"/>
            <w:right w:val="none" w:sz="0" w:space="0" w:color="auto"/>
          </w:divBdr>
        </w:div>
        <w:div w:id="802118516">
          <w:marLeft w:val="0"/>
          <w:marRight w:val="0"/>
          <w:marTop w:val="0"/>
          <w:marBottom w:val="0"/>
          <w:divBdr>
            <w:top w:val="none" w:sz="0" w:space="0" w:color="auto"/>
            <w:left w:val="none" w:sz="0" w:space="0" w:color="auto"/>
            <w:bottom w:val="none" w:sz="0" w:space="0" w:color="auto"/>
            <w:right w:val="none" w:sz="0" w:space="0" w:color="auto"/>
          </w:divBdr>
          <w:divsChild>
            <w:div w:id="1524441779">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 w:id="715084895">
      <w:bodyDiv w:val="1"/>
      <w:marLeft w:val="0"/>
      <w:marRight w:val="0"/>
      <w:marTop w:val="0"/>
      <w:marBottom w:val="0"/>
      <w:divBdr>
        <w:top w:val="none" w:sz="0" w:space="0" w:color="auto"/>
        <w:left w:val="none" w:sz="0" w:space="0" w:color="auto"/>
        <w:bottom w:val="none" w:sz="0" w:space="0" w:color="auto"/>
        <w:right w:val="none" w:sz="0" w:space="0" w:color="auto"/>
      </w:divBdr>
    </w:div>
    <w:div w:id="732116736">
      <w:bodyDiv w:val="1"/>
      <w:marLeft w:val="0"/>
      <w:marRight w:val="0"/>
      <w:marTop w:val="0"/>
      <w:marBottom w:val="0"/>
      <w:divBdr>
        <w:top w:val="none" w:sz="0" w:space="0" w:color="auto"/>
        <w:left w:val="none" w:sz="0" w:space="0" w:color="auto"/>
        <w:bottom w:val="none" w:sz="0" w:space="0" w:color="auto"/>
        <w:right w:val="none" w:sz="0" w:space="0" w:color="auto"/>
      </w:divBdr>
    </w:div>
    <w:div w:id="92387907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7">
          <w:marLeft w:val="0"/>
          <w:marRight w:val="0"/>
          <w:marTop w:val="0"/>
          <w:marBottom w:val="0"/>
          <w:divBdr>
            <w:top w:val="none" w:sz="0" w:space="0" w:color="auto"/>
            <w:left w:val="none" w:sz="0" w:space="0" w:color="auto"/>
            <w:bottom w:val="none" w:sz="0" w:space="0" w:color="auto"/>
            <w:right w:val="none" w:sz="0" w:space="0" w:color="auto"/>
          </w:divBdr>
        </w:div>
        <w:div w:id="1532376446">
          <w:marLeft w:val="0"/>
          <w:marRight w:val="0"/>
          <w:marTop w:val="0"/>
          <w:marBottom w:val="0"/>
          <w:divBdr>
            <w:top w:val="none" w:sz="0" w:space="0" w:color="auto"/>
            <w:left w:val="none" w:sz="0" w:space="0" w:color="auto"/>
            <w:bottom w:val="none" w:sz="0" w:space="0" w:color="auto"/>
            <w:right w:val="none" w:sz="0" w:space="0" w:color="auto"/>
          </w:divBdr>
          <w:divsChild>
            <w:div w:id="303200840">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 w:id="965698253">
      <w:bodyDiv w:val="1"/>
      <w:marLeft w:val="0"/>
      <w:marRight w:val="0"/>
      <w:marTop w:val="0"/>
      <w:marBottom w:val="0"/>
      <w:divBdr>
        <w:top w:val="none" w:sz="0" w:space="0" w:color="auto"/>
        <w:left w:val="none" w:sz="0" w:space="0" w:color="auto"/>
        <w:bottom w:val="none" w:sz="0" w:space="0" w:color="auto"/>
        <w:right w:val="none" w:sz="0" w:space="0" w:color="auto"/>
      </w:divBdr>
    </w:div>
    <w:div w:id="1038772150">
      <w:bodyDiv w:val="1"/>
      <w:marLeft w:val="0"/>
      <w:marRight w:val="0"/>
      <w:marTop w:val="0"/>
      <w:marBottom w:val="0"/>
      <w:divBdr>
        <w:top w:val="none" w:sz="0" w:space="0" w:color="auto"/>
        <w:left w:val="none" w:sz="0" w:space="0" w:color="auto"/>
        <w:bottom w:val="none" w:sz="0" w:space="0" w:color="auto"/>
        <w:right w:val="none" w:sz="0" w:space="0" w:color="auto"/>
      </w:divBdr>
    </w:div>
    <w:div w:id="1138182414">
      <w:bodyDiv w:val="1"/>
      <w:marLeft w:val="0"/>
      <w:marRight w:val="0"/>
      <w:marTop w:val="0"/>
      <w:marBottom w:val="0"/>
      <w:divBdr>
        <w:top w:val="none" w:sz="0" w:space="0" w:color="auto"/>
        <w:left w:val="none" w:sz="0" w:space="0" w:color="auto"/>
        <w:bottom w:val="none" w:sz="0" w:space="0" w:color="auto"/>
        <w:right w:val="none" w:sz="0" w:space="0" w:color="auto"/>
      </w:divBdr>
    </w:div>
    <w:div w:id="1261572664">
      <w:bodyDiv w:val="1"/>
      <w:marLeft w:val="0"/>
      <w:marRight w:val="0"/>
      <w:marTop w:val="0"/>
      <w:marBottom w:val="0"/>
      <w:divBdr>
        <w:top w:val="none" w:sz="0" w:space="0" w:color="auto"/>
        <w:left w:val="none" w:sz="0" w:space="0" w:color="auto"/>
        <w:bottom w:val="none" w:sz="0" w:space="0" w:color="auto"/>
        <w:right w:val="none" w:sz="0" w:space="0" w:color="auto"/>
      </w:divBdr>
    </w:div>
    <w:div w:id="1403137647">
      <w:bodyDiv w:val="1"/>
      <w:marLeft w:val="0"/>
      <w:marRight w:val="0"/>
      <w:marTop w:val="0"/>
      <w:marBottom w:val="0"/>
      <w:divBdr>
        <w:top w:val="none" w:sz="0" w:space="0" w:color="auto"/>
        <w:left w:val="none" w:sz="0" w:space="0" w:color="auto"/>
        <w:bottom w:val="none" w:sz="0" w:space="0" w:color="auto"/>
        <w:right w:val="none" w:sz="0" w:space="0" w:color="auto"/>
      </w:divBdr>
    </w:div>
    <w:div w:id="1435855999">
      <w:bodyDiv w:val="1"/>
      <w:marLeft w:val="0"/>
      <w:marRight w:val="0"/>
      <w:marTop w:val="0"/>
      <w:marBottom w:val="0"/>
      <w:divBdr>
        <w:top w:val="none" w:sz="0" w:space="0" w:color="auto"/>
        <w:left w:val="none" w:sz="0" w:space="0" w:color="auto"/>
        <w:bottom w:val="none" w:sz="0" w:space="0" w:color="auto"/>
        <w:right w:val="none" w:sz="0" w:space="0" w:color="auto"/>
      </w:divBdr>
    </w:div>
    <w:div w:id="1516335919">
      <w:bodyDiv w:val="1"/>
      <w:marLeft w:val="0"/>
      <w:marRight w:val="0"/>
      <w:marTop w:val="0"/>
      <w:marBottom w:val="0"/>
      <w:divBdr>
        <w:top w:val="none" w:sz="0" w:space="0" w:color="auto"/>
        <w:left w:val="none" w:sz="0" w:space="0" w:color="auto"/>
        <w:bottom w:val="none" w:sz="0" w:space="0" w:color="auto"/>
        <w:right w:val="none" w:sz="0" w:space="0" w:color="auto"/>
      </w:divBdr>
    </w:div>
    <w:div w:id="1885480702">
      <w:bodyDiv w:val="1"/>
      <w:marLeft w:val="0"/>
      <w:marRight w:val="0"/>
      <w:marTop w:val="0"/>
      <w:marBottom w:val="0"/>
      <w:divBdr>
        <w:top w:val="none" w:sz="0" w:space="0" w:color="auto"/>
        <w:left w:val="none" w:sz="0" w:space="0" w:color="auto"/>
        <w:bottom w:val="none" w:sz="0" w:space="0" w:color="auto"/>
        <w:right w:val="none" w:sz="0" w:space="0" w:color="auto"/>
      </w:divBdr>
    </w:div>
    <w:div w:id="2106030973">
      <w:bodyDiv w:val="1"/>
      <w:marLeft w:val="0"/>
      <w:marRight w:val="0"/>
      <w:marTop w:val="0"/>
      <w:marBottom w:val="0"/>
      <w:divBdr>
        <w:top w:val="none" w:sz="0" w:space="0" w:color="auto"/>
        <w:left w:val="none" w:sz="0" w:space="0" w:color="auto"/>
        <w:bottom w:val="none" w:sz="0" w:space="0" w:color="auto"/>
        <w:right w:val="none" w:sz="0" w:space="0" w:color="auto"/>
      </w:divBdr>
    </w:div>
    <w:div w:id="2114593750">
      <w:bodyDiv w:val="1"/>
      <w:marLeft w:val="0"/>
      <w:marRight w:val="0"/>
      <w:marTop w:val="0"/>
      <w:marBottom w:val="0"/>
      <w:divBdr>
        <w:top w:val="none" w:sz="0" w:space="0" w:color="auto"/>
        <w:left w:val="none" w:sz="0" w:space="0" w:color="auto"/>
        <w:bottom w:val="none" w:sz="0" w:space="0" w:color="auto"/>
        <w:right w:val="none" w:sz="0" w:space="0" w:color="auto"/>
      </w:divBdr>
    </w:div>
    <w:div w:id="214441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juegosdepalabras.com/greguerias.htm" TargetMode="External"/><Relationship Id="rId8" Type="http://schemas.openxmlformats.org/officeDocument/2006/relationships/hyperlink" Target="https://www.youtube.com/watch?v=o7xTjeLG5S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12601-9D8F-C548-97C4-EC19C755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34</Pages>
  <Words>11642</Words>
  <Characters>64036</Characters>
  <Application>Microsoft Macintosh Word</Application>
  <DocSecurity>0</DocSecurity>
  <Lines>533</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mbp</cp:lastModifiedBy>
  <cp:revision>39</cp:revision>
  <dcterms:created xsi:type="dcterms:W3CDTF">2016-06-24T20:41:00Z</dcterms:created>
  <dcterms:modified xsi:type="dcterms:W3CDTF">2016-06-25T22:44:00Z</dcterms:modified>
</cp:coreProperties>
</file>