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78223D" w:rsidRPr="00334496" w14:paraId="4D7F9128" w14:textId="77777777" w:rsidTr="00E5310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977A90"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5A960"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La literatura española de la dictadura y de la democracia</w:t>
            </w:r>
          </w:p>
        </w:tc>
      </w:tr>
      <w:tr w:rsidR="0078223D" w:rsidRPr="00334496" w14:paraId="14F61F5E" w14:textId="77777777" w:rsidTr="00E5310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F077BC"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E36B8"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LE_10_06_CO</w:t>
            </w:r>
          </w:p>
        </w:tc>
      </w:tr>
      <w:tr w:rsidR="0078223D" w:rsidRPr="00334496" w14:paraId="7993F29C" w14:textId="77777777" w:rsidTr="00E5310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1E09A1" w14:textId="77777777" w:rsidR="0078223D" w:rsidRPr="00334496" w:rsidRDefault="0078223D" w:rsidP="00E5310E">
            <w:pPr>
              <w:spacing w:after="160" w:line="259" w:lineRule="auto"/>
              <w:rPr>
                <w:rFonts w:ascii="Times New Roman" w:hAnsi="Times New Roman" w:cs="Times New Roman"/>
              </w:rPr>
            </w:pPr>
            <w:r w:rsidRPr="00334496">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E0ADF" w14:textId="0E4F8021" w:rsidR="0078223D" w:rsidRPr="00334496" w:rsidRDefault="00AA3C54" w:rsidP="00E5310E">
            <w:pPr>
              <w:spacing w:after="160" w:line="259" w:lineRule="auto"/>
              <w:rPr>
                <w:rFonts w:ascii="Times New Roman" w:hAnsi="Times New Roman" w:cs="Times New Roman"/>
              </w:rPr>
            </w:pPr>
            <w:r>
              <w:rPr>
                <w:rFonts w:ascii="Times New Roman" w:hAnsi="Times New Roman" w:cs="Times New Roman"/>
              </w:rPr>
              <w:t>A</w:t>
            </w:r>
            <w:ins w:id="0" w:author="mbp" w:date="2016-07-07T15:13:00Z">
              <w:r w:rsidR="00592931">
                <w:rPr>
                  <w:rFonts w:ascii="Times New Roman" w:hAnsi="Times New Roman" w:cs="Times New Roman"/>
                </w:rPr>
                <w:t>cércate</w:t>
              </w:r>
            </w:ins>
            <w:r>
              <w:rPr>
                <w:rFonts w:ascii="Times New Roman" w:hAnsi="Times New Roman" w:cs="Times New Roman"/>
              </w:rPr>
              <w:t xml:space="preserve"> a la literatura española de</w:t>
            </w:r>
            <w:r w:rsidR="00B90F8C">
              <w:rPr>
                <w:rFonts w:ascii="Times New Roman" w:hAnsi="Times New Roman" w:cs="Times New Roman"/>
              </w:rPr>
              <w:t>l franquismo y la de la etapa democrática</w:t>
            </w:r>
            <w:r>
              <w:rPr>
                <w:rFonts w:ascii="Times New Roman" w:hAnsi="Times New Roman" w:cs="Times New Roman"/>
              </w:rPr>
              <w:t>; aprende a identificar los eufemismos y las palabras tabú, participa en un programa de entrevistas y analiza los discursos argumentativos en los medios de comunicación.</w:t>
            </w:r>
          </w:p>
        </w:tc>
      </w:tr>
    </w:tbl>
    <w:p w14:paraId="3BCF5690" w14:textId="77777777" w:rsidR="0078223D" w:rsidRPr="00334496" w:rsidRDefault="0078223D" w:rsidP="0078223D">
      <w:pPr>
        <w:rPr>
          <w:rFonts w:ascii="Times New Roman" w:hAnsi="Times New Roman" w:cs="Times New Roman"/>
        </w:rPr>
      </w:pPr>
    </w:p>
    <w:p w14:paraId="1C38B0F3" w14:textId="414CE37F" w:rsidR="0078223D" w:rsidRDefault="0078223D" w:rsidP="0078223D">
      <w:pPr>
        <w:rPr>
          <w:rFonts w:ascii="Times New Roman" w:hAnsi="Times New Roman" w:cs="Times New Roman"/>
          <w:b/>
        </w:rPr>
      </w:pPr>
      <w:r w:rsidRPr="00334496">
        <w:rPr>
          <w:rFonts w:ascii="Times New Roman" w:hAnsi="Times New Roman" w:cs="Times New Roman"/>
          <w:b/>
          <w:highlight w:val="yellow"/>
        </w:rPr>
        <w:t>[SECCIÓN 1]</w:t>
      </w:r>
      <w:r w:rsidRPr="00334496">
        <w:rPr>
          <w:rFonts w:ascii="Times New Roman" w:hAnsi="Times New Roman" w:cs="Times New Roman"/>
          <w:b/>
        </w:rPr>
        <w:t xml:space="preserve"> 1 Lectura: </w:t>
      </w:r>
      <w:ins w:id="1" w:author="Marco Fidel Santiago Cardona Giraldo" w:date="2016-07-06T18:44:00Z">
        <w:r w:rsidR="007C3021">
          <w:rPr>
            <w:rFonts w:ascii="Times New Roman" w:hAnsi="Times New Roman" w:cs="Times New Roman"/>
            <w:b/>
          </w:rPr>
          <w:t xml:space="preserve">la </w:t>
        </w:r>
      </w:ins>
      <w:r w:rsidRPr="00334496">
        <w:rPr>
          <w:rFonts w:ascii="Times New Roman" w:hAnsi="Times New Roman" w:cs="Times New Roman"/>
          <w:b/>
        </w:rPr>
        <w:t>literatura española de la dictadura</w:t>
      </w:r>
    </w:p>
    <w:p w14:paraId="27D07808" w14:textId="77777777" w:rsidR="00F5335F" w:rsidRPr="00334496" w:rsidRDefault="00F5335F" w:rsidP="0078223D">
      <w:pPr>
        <w:rPr>
          <w:rFonts w:ascii="Times New Roman" w:hAnsi="Times New Roman" w:cs="Times New Roman"/>
          <w:b/>
        </w:rPr>
      </w:pPr>
    </w:p>
    <w:p w14:paraId="45E91D90" w14:textId="43403334" w:rsidR="0078223D" w:rsidRPr="00334496" w:rsidRDefault="0078223D" w:rsidP="0078223D">
      <w:pPr>
        <w:rPr>
          <w:rFonts w:ascii="Times New Roman" w:hAnsi="Times New Roman" w:cs="Times New Roman"/>
        </w:rPr>
      </w:pPr>
      <w:r w:rsidRPr="00334496">
        <w:rPr>
          <w:rFonts w:ascii="Times New Roman" w:hAnsi="Times New Roman" w:cs="Times New Roman"/>
        </w:rPr>
        <w:t>En España, ¿qué años comprendió el periodo de la dictadura?, ¿</w:t>
      </w:r>
      <w:ins w:id="2" w:author="Marco Fidel Santiago Cardona Giraldo" w:date="2016-07-06T18:47:00Z">
        <w:r w:rsidR="007C3021">
          <w:rPr>
            <w:rFonts w:ascii="Times New Roman" w:hAnsi="Times New Roman" w:cs="Times New Roman"/>
          </w:rPr>
          <w:t>cómo influyó</w:t>
        </w:r>
      </w:ins>
      <w:r w:rsidRPr="00334496">
        <w:rPr>
          <w:rFonts w:ascii="Times New Roman" w:hAnsi="Times New Roman" w:cs="Times New Roman"/>
        </w:rPr>
        <w:t xml:space="preserve"> esa situación política en </w:t>
      </w:r>
      <w:r>
        <w:rPr>
          <w:rFonts w:ascii="Times New Roman" w:hAnsi="Times New Roman" w:cs="Times New Roman"/>
        </w:rPr>
        <w:t>los intelectuales de la época? M</w:t>
      </w:r>
      <w:r w:rsidRPr="00334496">
        <w:rPr>
          <w:rFonts w:ascii="Times New Roman" w:hAnsi="Times New Roman" w:cs="Times New Roman"/>
        </w:rPr>
        <w:t xml:space="preserve">enciona algunos casos concretos para explicar tu respuesta. </w:t>
      </w:r>
    </w:p>
    <w:p w14:paraId="1B1FFB80" w14:textId="77777777" w:rsidR="0078223D" w:rsidRPr="00334496" w:rsidRDefault="0078223D" w:rsidP="0078223D">
      <w:pPr>
        <w:rPr>
          <w:rFonts w:ascii="Times New Roman" w:hAnsi="Times New Roman" w:cs="Times New Roman"/>
          <w:b/>
        </w:rPr>
      </w:pPr>
    </w:p>
    <w:tbl>
      <w:tblPr>
        <w:tblStyle w:val="Tablaconcuadrcula"/>
        <w:tblW w:w="8714" w:type="dxa"/>
        <w:tblLook w:val="04A0" w:firstRow="1" w:lastRow="0" w:firstColumn="1" w:lastColumn="0" w:noHBand="0" w:noVBand="1"/>
      </w:tblPr>
      <w:tblGrid>
        <w:gridCol w:w="1453"/>
        <w:gridCol w:w="7601"/>
      </w:tblGrid>
      <w:tr w:rsidR="0078223D" w:rsidRPr="00334496" w14:paraId="60726327" w14:textId="77777777" w:rsidTr="00E5310E">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5001D57"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Imagen (fotografía, gráfica o ilustración)</w:t>
            </w:r>
          </w:p>
        </w:tc>
      </w:tr>
      <w:tr w:rsidR="0078223D" w:rsidRPr="00334496" w14:paraId="3E2190AF"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52B320"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AE91F1"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LE_10_06_IMG01</w:t>
            </w:r>
          </w:p>
        </w:tc>
      </w:tr>
      <w:tr w:rsidR="0078223D" w:rsidRPr="00334496" w14:paraId="20492C3A"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8B86404"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1AA25" w14:textId="77777777" w:rsidR="0078223D" w:rsidRPr="00334496" w:rsidRDefault="0078223D" w:rsidP="00E5310E">
            <w:pPr>
              <w:spacing w:after="160" w:line="259" w:lineRule="auto"/>
              <w:rPr>
                <w:rFonts w:ascii="Times New Roman" w:hAnsi="Times New Roman" w:cs="Times New Roman"/>
                <w:sz w:val="24"/>
                <w:szCs w:val="24"/>
              </w:rPr>
            </w:pPr>
          </w:p>
        </w:tc>
      </w:tr>
      <w:tr w:rsidR="0078223D" w:rsidRPr="00334496" w14:paraId="384FED64"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2327E4B"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 xml:space="preserve">la ruta en </w:t>
            </w:r>
            <w:proofErr w:type="spellStart"/>
            <w:r w:rsidRPr="00334496">
              <w:rPr>
                <w:rFonts w:ascii="Times New Roman" w:hAnsi="Times New Roman" w:cs="Times New Roman"/>
                <w:b/>
                <w:sz w:val="24"/>
                <w:szCs w:val="24"/>
              </w:rPr>
              <w:t>AulaPlaneta</w:t>
            </w:r>
            <w:proofErr w:type="spellEnd"/>
            <w:r w:rsidRPr="00334496">
              <w:rPr>
                <w:rFonts w:ascii="Times New Roman" w:hAnsi="Times New Roman" w:cs="Times New Roman"/>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23D930" w14:textId="77777777" w:rsidR="0078223D" w:rsidRPr="00334496" w:rsidRDefault="0078223D" w:rsidP="00E5310E">
            <w:pPr>
              <w:rPr>
                <w:rFonts w:ascii="Times New Roman" w:hAnsi="Times New Roman" w:cs="Times New Roman"/>
                <w:sz w:val="18"/>
                <w:szCs w:val="18"/>
              </w:rPr>
            </w:pPr>
            <w:r w:rsidRPr="00334496">
              <w:rPr>
                <w:rFonts w:ascii="Times New Roman" w:hAnsi="Times New Roman" w:cs="Times New Roman"/>
                <w:sz w:val="18"/>
                <w:szCs w:val="18"/>
              </w:rPr>
              <w:t>http://hispanicasaber.planetasaber.com/encyclopedia/default.asp?idpack=13&amp;idpil=AU000711&amp;ruta=Buscador</w:t>
            </w:r>
          </w:p>
        </w:tc>
      </w:tr>
      <w:tr w:rsidR="0078223D" w:rsidRPr="00334496" w14:paraId="46A3E879" w14:textId="77777777" w:rsidTr="00E5310E">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D52DED5"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3B727D" w14:textId="77777777" w:rsidR="0078223D" w:rsidRPr="00334496" w:rsidRDefault="0078223D" w:rsidP="00E5310E">
            <w:pPr>
              <w:spacing w:after="160" w:line="259" w:lineRule="auto"/>
              <w:rPr>
                <w:rFonts w:ascii="Times New Roman" w:hAnsi="Times New Roman" w:cs="Times New Roman"/>
                <w:sz w:val="24"/>
                <w:szCs w:val="24"/>
                <w:lang w:val="es-ES"/>
              </w:rPr>
            </w:pPr>
            <w:r w:rsidRPr="00334496">
              <w:rPr>
                <w:rFonts w:ascii="Times New Roman" w:hAnsi="Times New Roman" w:cs="Times New Roman"/>
                <w:sz w:val="24"/>
                <w:szCs w:val="24"/>
                <w:lang w:val="es-ES"/>
              </w:rPr>
              <w:t xml:space="preserve">Camilo José Cela fue uno de los escritores representativos del periodo de la dictadura en España. Algunas de sus obras son </w:t>
            </w:r>
            <w:r w:rsidRPr="00334496">
              <w:rPr>
                <w:rFonts w:ascii="Times New Roman" w:hAnsi="Times New Roman" w:cs="Times New Roman"/>
                <w:i/>
                <w:sz w:val="24"/>
                <w:szCs w:val="24"/>
                <w:lang w:val="es-ES"/>
              </w:rPr>
              <w:t>La familia de Pascual</w:t>
            </w:r>
            <w:r w:rsidRPr="00334496">
              <w:rPr>
                <w:rFonts w:ascii="Times New Roman" w:hAnsi="Times New Roman" w:cs="Times New Roman"/>
                <w:sz w:val="24"/>
                <w:szCs w:val="24"/>
                <w:lang w:val="es-ES"/>
              </w:rPr>
              <w:t xml:space="preserve"> </w:t>
            </w:r>
            <w:r w:rsidRPr="00334496">
              <w:rPr>
                <w:rFonts w:ascii="Times New Roman" w:hAnsi="Times New Roman" w:cs="Times New Roman"/>
                <w:i/>
                <w:sz w:val="24"/>
                <w:szCs w:val="24"/>
                <w:lang w:val="es-ES"/>
              </w:rPr>
              <w:t>Duarte</w:t>
            </w:r>
            <w:r w:rsidRPr="00334496">
              <w:rPr>
                <w:rFonts w:ascii="Times New Roman" w:hAnsi="Times New Roman" w:cs="Times New Roman"/>
                <w:sz w:val="24"/>
                <w:szCs w:val="24"/>
                <w:lang w:val="es-ES"/>
              </w:rPr>
              <w:t xml:space="preserve">, </w:t>
            </w:r>
            <w:r w:rsidRPr="00334496">
              <w:rPr>
                <w:rFonts w:ascii="Times New Roman" w:hAnsi="Times New Roman" w:cs="Times New Roman"/>
                <w:i/>
                <w:sz w:val="24"/>
                <w:szCs w:val="24"/>
                <w:lang w:val="es-ES"/>
              </w:rPr>
              <w:t>La colmena</w:t>
            </w:r>
            <w:r w:rsidRPr="00334496">
              <w:rPr>
                <w:rFonts w:ascii="Times New Roman" w:hAnsi="Times New Roman" w:cs="Times New Roman"/>
                <w:sz w:val="24"/>
                <w:szCs w:val="24"/>
                <w:lang w:val="es-ES"/>
              </w:rPr>
              <w:t xml:space="preserve"> y </w:t>
            </w:r>
            <w:r w:rsidRPr="00334496">
              <w:rPr>
                <w:rFonts w:ascii="Times New Roman" w:hAnsi="Times New Roman" w:cs="Times New Roman"/>
                <w:i/>
                <w:sz w:val="24"/>
                <w:szCs w:val="24"/>
                <w:lang w:val="es-ES"/>
              </w:rPr>
              <w:t>Mazurca para dos muertos</w:t>
            </w:r>
            <w:r w:rsidRPr="00334496">
              <w:rPr>
                <w:rFonts w:ascii="Times New Roman" w:hAnsi="Times New Roman" w:cs="Times New Roman"/>
                <w:sz w:val="24"/>
                <w:szCs w:val="24"/>
                <w:lang w:val="es-ES"/>
              </w:rPr>
              <w:t xml:space="preserve">. En 1989, fue galardonado con el Premio Nobel de Literatura.  </w:t>
            </w:r>
          </w:p>
        </w:tc>
      </w:tr>
    </w:tbl>
    <w:p w14:paraId="191A333D" w14:textId="77777777" w:rsidR="0078223D" w:rsidRPr="00334496" w:rsidRDefault="0078223D" w:rsidP="0078223D">
      <w:pPr>
        <w:rPr>
          <w:rFonts w:ascii="Times New Roman" w:hAnsi="Times New Roman" w:cs="Times New Roman"/>
        </w:rPr>
      </w:pPr>
    </w:p>
    <w:tbl>
      <w:tblPr>
        <w:tblStyle w:val="Tablaconcuadrcula"/>
        <w:tblW w:w="8715" w:type="dxa"/>
        <w:tblLook w:val="04A0" w:firstRow="1" w:lastRow="0" w:firstColumn="1" w:lastColumn="0" w:noHBand="0" w:noVBand="1"/>
      </w:tblPr>
      <w:tblGrid>
        <w:gridCol w:w="2470"/>
        <w:gridCol w:w="6245"/>
      </w:tblGrid>
      <w:tr w:rsidR="0078223D" w:rsidRPr="00334496" w14:paraId="4DEBFA35" w14:textId="77777777" w:rsidTr="00E5310E">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2C775D"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Destacado</w:t>
            </w:r>
          </w:p>
        </w:tc>
      </w:tr>
      <w:tr w:rsidR="0078223D" w:rsidRPr="00334496" w14:paraId="44D6C6B1" w14:textId="77777777" w:rsidTr="00E5310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EAB1C5"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2CFB2"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 xml:space="preserve">La dictadura española </w:t>
            </w:r>
          </w:p>
        </w:tc>
      </w:tr>
      <w:tr w:rsidR="0078223D" w:rsidRPr="00334496" w14:paraId="52CAC8E7" w14:textId="77777777" w:rsidTr="00E5310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144D8"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260B1CCA" w14:textId="10F920A5" w:rsidR="0078223D" w:rsidRPr="00334496" w:rsidRDefault="0078223D" w:rsidP="00E5310E">
            <w:pPr>
              <w:spacing w:after="160" w:line="259" w:lineRule="auto"/>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Se conoce con el nombre </w:t>
            </w:r>
            <w:r>
              <w:rPr>
                <w:rFonts w:ascii="Times New Roman" w:hAnsi="Times New Roman" w:cs="Times New Roman"/>
                <w:sz w:val="24"/>
                <w:szCs w:val="24"/>
                <w:lang w:val="es-CO"/>
              </w:rPr>
              <w:t xml:space="preserve">de </w:t>
            </w:r>
            <w:r w:rsidRPr="00334496">
              <w:rPr>
                <w:rFonts w:ascii="Times New Roman" w:hAnsi="Times New Roman" w:cs="Times New Roman"/>
                <w:b/>
                <w:sz w:val="24"/>
                <w:szCs w:val="24"/>
                <w:lang w:val="es-CO"/>
              </w:rPr>
              <w:t>franquismo</w:t>
            </w:r>
            <w:r>
              <w:rPr>
                <w:rFonts w:ascii="Times New Roman" w:hAnsi="Times New Roman" w:cs="Times New Roman"/>
                <w:sz w:val="24"/>
                <w:szCs w:val="24"/>
                <w:lang w:val="es-CO"/>
              </w:rPr>
              <w:t xml:space="preserve"> </w:t>
            </w:r>
            <w:r w:rsidRPr="00334496">
              <w:rPr>
                <w:rFonts w:ascii="Times New Roman" w:hAnsi="Times New Roman" w:cs="Times New Roman"/>
                <w:sz w:val="24"/>
                <w:szCs w:val="24"/>
                <w:lang w:val="es-CO"/>
              </w:rPr>
              <w:t xml:space="preserve">al </w:t>
            </w:r>
            <w:ins w:id="3" w:author="Marco Fidel Santiago Cardona Giraldo" w:date="2016-07-06T18:51:00Z">
              <w:r w:rsidR="00E338EF" w:rsidRPr="00334496">
                <w:rPr>
                  <w:rFonts w:ascii="Times New Roman" w:hAnsi="Times New Roman" w:cs="Times New Roman"/>
                  <w:sz w:val="24"/>
                  <w:szCs w:val="24"/>
                  <w:lang w:val="es-CO"/>
                </w:rPr>
                <w:t>per</w:t>
              </w:r>
              <w:r w:rsidR="00E338EF">
                <w:rPr>
                  <w:rFonts w:ascii="Times New Roman" w:hAnsi="Times New Roman" w:cs="Times New Roman"/>
                  <w:sz w:val="24"/>
                  <w:szCs w:val="24"/>
                  <w:lang w:val="es-CO"/>
                </w:rPr>
                <w:t>i</w:t>
              </w:r>
              <w:r w:rsidR="00E338EF" w:rsidRPr="00334496">
                <w:rPr>
                  <w:rFonts w:ascii="Times New Roman" w:hAnsi="Times New Roman" w:cs="Times New Roman"/>
                  <w:sz w:val="24"/>
                  <w:szCs w:val="24"/>
                  <w:lang w:val="es-CO"/>
                </w:rPr>
                <w:t xml:space="preserve">odo </w:t>
              </w:r>
            </w:ins>
            <w:r w:rsidRPr="00334496">
              <w:rPr>
                <w:rFonts w:ascii="Times New Roman" w:hAnsi="Times New Roman" w:cs="Times New Roman"/>
                <w:sz w:val="24"/>
                <w:szCs w:val="24"/>
                <w:lang w:val="es-CO"/>
              </w:rPr>
              <w:t>de la historia d</w:t>
            </w:r>
            <w:r>
              <w:rPr>
                <w:rFonts w:ascii="Times New Roman" w:hAnsi="Times New Roman" w:cs="Times New Roman"/>
                <w:sz w:val="24"/>
                <w:szCs w:val="24"/>
                <w:lang w:val="es-CO"/>
              </w:rPr>
              <w:t>e España comprendido entre el 1</w:t>
            </w:r>
            <w:r w:rsidRPr="00334496">
              <w:rPr>
                <w:rFonts w:ascii="Times New Roman" w:hAnsi="Times New Roman" w:cs="Times New Roman"/>
                <w:sz w:val="24"/>
                <w:szCs w:val="24"/>
                <w:lang w:val="es-CO"/>
              </w:rPr>
              <w:t xml:space="preserve"> de abril de 1939 y el 20 de noviembre de 1975, que se caracterizó por el gobierno personal del general Francisco Franco Bahamonde (1892-1975), jefe militar de los vencedores de la Guerra Civil (1936-1939). </w:t>
            </w:r>
          </w:p>
          <w:p w14:paraId="135C30D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lang w:val="es-CO"/>
              </w:rPr>
              <w:t xml:space="preserve">Los escritores de la época evidencian en sus obras aspectos de ese panorama político, algunos de ellos, como Juan Ramón Jiménez, Max Aub, Rafael Alberti y Luis Cernuda, desde el exilio. </w:t>
            </w:r>
          </w:p>
        </w:tc>
      </w:tr>
    </w:tbl>
    <w:p w14:paraId="488A181D" w14:textId="77777777" w:rsidR="0078223D" w:rsidRPr="00334496" w:rsidRDefault="0078223D" w:rsidP="0078223D">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78223D" w:rsidRPr="00334496" w14:paraId="18B18A10" w14:textId="77777777" w:rsidTr="00E5310E">
        <w:tc>
          <w:tcPr>
            <w:tcW w:w="8828" w:type="dxa"/>
          </w:tcPr>
          <w:p w14:paraId="74CBF456" w14:textId="77777777" w:rsidR="0078223D" w:rsidRPr="00334496" w:rsidRDefault="0078223D" w:rsidP="00E5310E">
            <w:pPr>
              <w:rPr>
                <w:rFonts w:ascii="Times New Roman" w:hAnsi="Times New Roman" w:cs="Times New Roman"/>
                <w:b/>
                <w:sz w:val="24"/>
                <w:szCs w:val="24"/>
                <w:lang w:val="es-CO"/>
              </w:rPr>
            </w:pPr>
            <w:r w:rsidRPr="00334496">
              <w:rPr>
                <w:rFonts w:ascii="Times New Roman" w:hAnsi="Times New Roman" w:cs="Times New Roman"/>
                <w:b/>
                <w:sz w:val="24"/>
                <w:szCs w:val="24"/>
                <w:lang w:val="es-CO"/>
              </w:rPr>
              <w:lastRenderedPageBreak/>
              <w:t xml:space="preserve">La familia de Pascual Duarte </w:t>
            </w:r>
          </w:p>
          <w:p w14:paraId="4F698559" w14:textId="77777777" w:rsidR="0078223D" w:rsidRPr="00334496" w:rsidRDefault="0078223D" w:rsidP="00E5310E">
            <w:pPr>
              <w:rPr>
                <w:rFonts w:ascii="Times New Roman" w:hAnsi="Times New Roman" w:cs="Times New Roman"/>
                <w:sz w:val="24"/>
                <w:szCs w:val="24"/>
                <w:lang w:val="es-CO"/>
              </w:rPr>
            </w:pPr>
          </w:p>
          <w:p w14:paraId="1E2D75C9"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Yo, señor, no soy malo, aunque no me faltarían motivos para serlo. Los mismos cueros tenemos todos los mortales al nacer y sin embargo, cuando vamos creciendo, el destino se complace en variarnos como si fuésemos de cera y en destinarnos por sendas diferentes al mismo fin: la muerte. Hay hombres a quienes se les ordena marchar por el camino de las flores, y hombres a quienes se les manda tirar por el camino de los cardos y de las chumberas. Aquellos gozan de un mirar sereno y al aroma de su felicidad sonríen con la cara del inocente; estos otros sufren del sol violento de la llanura y arrugan el ceño como las alimañas por defenderse. Hay mucha diferencia entre adornarse las carnes con arrebol y colonia, y hacerlo con tatuajes que después nadie ha de borrar ya.</w:t>
            </w:r>
          </w:p>
          <w:p w14:paraId="510C5A50" w14:textId="77777777" w:rsidR="0078223D" w:rsidRPr="00334496" w:rsidRDefault="0078223D" w:rsidP="00E5310E">
            <w:pPr>
              <w:rPr>
                <w:rFonts w:ascii="Times New Roman" w:hAnsi="Times New Roman" w:cs="Times New Roman"/>
                <w:sz w:val="24"/>
                <w:szCs w:val="24"/>
                <w:lang w:val="es-CO"/>
              </w:rPr>
            </w:pPr>
          </w:p>
          <w:p w14:paraId="61F1950A" w14:textId="3C37D03E"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Nací hace ya muchos años, lo menos cincuenta y cinco, en un pueblo perdido por la provincia de Badajoz; el pueblo estaba a unas dos leguas de Almendralejo, agachado sobre una carretera lisa y larga como un día sin pan, lisa y larga como los días </w:t>
            </w:r>
            <w:ins w:id="4" w:author="Marco Fidel Santiago Cardona Giraldo" w:date="2016-07-06T19:03:00Z">
              <w:r w:rsidR="002703F8">
                <w:rPr>
                  <w:rFonts w:ascii="Times New Roman" w:hAnsi="Times New Roman" w:cs="Times New Roman"/>
                  <w:sz w:val="24"/>
                  <w:szCs w:val="24"/>
                  <w:lang w:val="es-CO"/>
                </w:rPr>
                <w:t>–</w:t>
              </w:r>
            </w:ins>
            <w:r w:rsidRPr="00334496">
              <w:rPr>
                <w:rFonts w:ascii="Times New Roman" w:hAnsi="Times New Roman" w:cs="Times New Roman"/>
                <w:sz w:val="24"/>
                <w:szCs w:val="24"/>
                <w:lang w:val="es-CO"/>
              </w:rPr>
              <w:t>de una lisura y una largura como usted para su bien, no puede ni figurarse</w:t>
            </w:r>
            <w:ins w:id="5" w:author="Marco Fidel Santiago Cardona Giraldo" w:date="2016-07-06T19:03:00Z">
              <w:r w:rsidR="002703F8">
                <w:rPr>
                  <w:rFonts w:ascii="Times New Roman" w:hAnsi="Times New Roman" w:cs="Times New Roman"/>
                  <w:sz w:val="24"/>
                  <w:szCs w:val="24"/>
                  <w:lang w:val="es-CO"/>
                </w:rPr>
                <w:t>–</w:t>
              </w:r>
              <w:r w:rsidR="002703F8" w:rsidRPr="00334496">
                <w:rPr>
                  <w:rFonts w:ascii="Times New Roman" w:hAnsi="Times New Roman" w:cs="Times New Roman"/>
                  <w:sz w:val="24"/>
                  <w:szCs w:val="24"/>
                  <w:lang w:val="es-CO"/>
                </w:rPr>
                <w:t xml:space="preserve"> </w:t>
              </w:r>
            </w:ins>
            <w:r w:rsidRPr="00334496">
              <w:rPr>
                <w:rFonts w:ascii="Times New Roman" w:hAnsi="Times New Roman" w:cs="Times New Roman"/>
                <w:sz w:val="24"/>
                <w:szCs w:val="24"/>
                <w:lang w:val="es-CO"/>
              </w:rPr>
              <w:t xml:space="preserve">de un condenado a muerte. Era un pueblo caliente y soleado, bastante rico en olivos y guarros (con perdón), con las casas pintadas tan blancas, que aún me duele la vista al recordarlas, con una plaza toda de losas, con una hermosa fuente de tres caños en medio de la plaza. </w:t>
            </w:r>
          </w:p>
          <w:p w14:paraId="0BEF82A4" w14:textId="77777777" w:rsidR="0078223D" w:rsidRPr="00334496" w:rsidRDefault="0078223D" w:rsidP="00E5310E">
            <w:pPr>
              <w:rPr>
                <w:rFonts w:ascii="Times New Roman" w:hAnsi="Times New Roman" w:cs="Times New Roman"/>
                <w:sz w:val="24"/>
                <w:szCs w:val="24"/>
                <w:lang w:val="es-CO"/>
              </w:rPr>
            </w:pPr>
          </w:p>
          <w:p w14:paraId="7E739787" w14:textId="45CAE913"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Hacía ya varios años, cuando del pueblo salí, que no manaba el agua de las bocas y sin embargo, ¡qué airosa!, ¡qué elegante!, nos parecía a todos la fuente con su remate figura</w:t>
            </w:r>
            <w:ins w:id="6" w:author="Marco Fidel Santiago Cardona Giraldo" w:date="2016-07-06T19:05:00Z">
              <w:r w:rsidR="00474B8B">
                <w:rPr>
                  <w:rFonts w:ascii="Times New Roman" w:hAnsi="Times New Roman" w:cs="Times New Roman"/>
                  <w:sz w:val="24"/>
                  <w:szCs w:val="24"/>
                  <w:lang w:val="es-CO"/>
                </w:rPr>
                <w:t>n</w:t>
              </w:r>
            </w:ins>
            <w:r w:rsidRPr="00334496">
              <w:rPr>
                <w:rFonts w:ascii="Times New Roman" w:hAnsi="Times New Roman" w:cs="Times New Roman"/>
                <w:sz w:val="24"/>
                <w:szCs w:val="24"/>
                <w:lang w:val="es-CO"/>
              </w:rPr>
              <w:t xml:space="preserve">do un niño desnudo, con su bañera toda rizada al borde como las conchas de los romeros. </w:t>
            </w:r>
          </w:p>
          <w:p w14:paraId="338920F6" w14:textId="77777777" w:rsidR="0078223D" w:rsidRPr="00334496" w:rsidRDefault="0078223D" w:rsidP="00E5310E">
            <w:pPr>
              <w:rPr>
                <w:rFonts w:ascii="Times New Roman" w:hAnsi="Times New Roman" w:cs="Times New Roman"/>
                <w:sz w:val="24"/>
                <w:szCs w:val="24"/>
                <w:lang w:val="es-CO"/>
              </w:rPr>
            </w:pPr>
          </w:p>
          <w:p w14:paraId="2EC24E37"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En la plaza estaba el ayuntamiento que era grande y cuadrado como un cajón de tabaco, con una torre en medio, y en la torre un reloj, blanco como una hostia, parado siempre en las nueve como si el pueblo no necesitase de su servicio, sino solo de su adorno. En el pueblo, como es natural, había casas buenas y casas malas, que son, como pasa con todo, las que más abundan; había una de dos pisos, la de don Jesús, que daba gozo de verla con su recibidor todo lleno de azulejos y macetas. </w:t>
            </w:r>
          </w:p>
          <w:p w14:paraId="6F3F6D71" w14:textId="77777777" w:rsidR="0078223D" w:rsidRPr="00334496" w:rsidRDefault="0078223D" w:rsidP="00E5310E">
            <w:pPr>
              <w:rPr>
                <w:rFonts w:ascii="Times New Roman" w:hAnsi="Times New Roman" w:cs="Times New Roman"/>
                <w:sz w:val="24"/>
                <w:szCs w:val="24"/>
                <w:lang w:val="es-CO"/>
              </w:rPr>
            </w:pPr>
          </w:p>
          <w:p w14:paraId="6F56839B"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Don Jesús había sido siempre muy partidario de las plantas, y para mí que tenía ordenado al ama que vigilase los geranios, y los heliotropos, y las palmas, y la yerbabuena, con el mismo cariño que si fuesen hijos, porque la vieja andaba siempre correteando con un cazo en la mano, regando los tiestos con un mimo que a no dudar agradecían los tallos, tales eran su lozanía y su verdor. La casa de don Jesús estaba también en la plaza y, cosa rara para el capital del dueño que no reparaba en gastar, se diferenciaba de las demás, además de en todo lo bueno que llevo dicho, en una cosa en la que todos le ganaban: en la fachada, que aparecía del color natural de la piedra, que tan ordinario hace, y no enjalbegada como hasta la del más pobre estaba; sus motivos tendría. Sobre el portal había unas piedras de escudo, de mucho valer, según dicen, terminadas en unas cabezas de guerreros de la antigüedad, con su cabezal y sus plumas, que miraban, una para el levante y otra para el poniente, como si quisieran representar que estaban vigilando lo que de un lado o de otro podríales venir. </w:t>
            </w:r>
          </w:p>
          <w:p w14:paraId="6503BF60" w14:textId="77777777" w:rsidR="0078223D" w:rsidRPr="00334496" w:rsidRDefault="0078223D" w:rsidP="00E5310E">
            <w:pPr>
              <w:rPr>
                <w:rFonts w:ascii="Times New Roman" w:hAnsi="Times New Roman" w:cs="Times New Roman"/>
                <w:sz w:val="24"/>
                <w:szCs w:val="24"/>
                <w:lang w:val="es-CO"/>
              </w:rPr>
            </w:pPr>
          </w:p>
          <w:p w14:paraId="24C68064" w14:textId="77777777" w:rsidR="0078223D" w:rsidRDefault="0078223D" w:rsidP="00E5310E">
            <w:pPr>
              <w:rPr>
                <w:ins w:id="7" w:author="Marco Fidel Santiago Cardona Giraldo" w:date="2016-07-06T19:11:00Z"/>
                <w:rFonts w:ascii="Times New Roman" w:hAnsi="Times New Roman" w:cs="Times New Roman"/>
                <w:sz w:val="24"/>
                <w:szCs w:val="24"/>
                <w:lang w:val="es-CO"/>
              </w:rPr>
            </w:pPr>
            <w:r w:rsidRPr="00334496">
              <w:rPr>
                <w:rFonts w:ascii="Times New Roman" w:hAnsi="Times New Roman" w:cs="Times New Roman"/>
                <w:sz w:val="24"/>
                <w:szCs w:val="24"/>
                <w:lang w:val="es-CO"/>
              </w:rPr>
              <w:t xml:space="preserve">Detrás de la plaza, y por la parte de la casa de don Jesús, estaba la parroquial con su </w:t>
            </w:r>
            <w:r w:rsidRPr="00334496">
              <w:rPr>
                <w:rFonts w:ascii="Times New Roman" w:hAnsi="Times New Roman" w:cs="Times New Roman"/>
                <w:sz w:val="24"/>
                <w:szCs w:val="24"/>
                <w:lang w:val="es-CO"/>
              </w:rPr>
              <w:lastRenderedPageBreak/>
              <w:t>campanario de piedra y su esquilón que sonaba de una manera que no podría contar, pero que se me viene a la memoria como si estuviese sonando por estas esquinas. La torre del campanario era del mismo alto que la del reloj y en verano, cuando venían las cigüeñas, ya sabían en qué torre habían estado el verano anterior; la cigüeña cojita, que aún aguantó dos inviernos, era del nido de la parroquial, de donde hubo de caerse, aún muy tierna, asustada por el gavilán.</w:t>
            </w:r>
          </w:p>
          <w:p w14:paraId="6E3847DA" w14:textId="77777777" w:rsidR="004168F1" w:rsidRDefault="004168F1" w:rsidP="00E5310E">
            <w:pPr>
              <w:rPr>
                <w:ins w:id="8" w:author="Marco Fidel Santiago Cardona Giraldo" w:date="2016-07-06T19:11:00Z"/>
                <w:rFonts w:ascii="Times New Roman" w:hAnsi="Times New Roman" w:cs="Times New Roman"/>
                <w:sz w:val="24"/>
                <w:szCs w:val="24"/>
                <w:lang w:val="es-CO"/>
              </w:rPr>
            </w:pPr>
          </w:p>
          <w:p w14:paraId="5BD1BFA2" w14:textId="442D9B0E" w:rsidR="004168F1" w:rsidRPr="004168F1" w:rsidRDefault="004168F1" w:rsidP="00E5310E">
            <w:pPr>
              <w:rPr>
                <w:rFonts w:ascii="Times New Roman" w:hAnsi="Times New Roman" w:cs="Times New Roman"/>
                <w:sz w:val="24"/>
                <w:szCs w:val="24"/>
                <w:lang w:val="es-ES"/>
              </w:rPr>
            </w:pPr>
            <w:ins w:id="9" w:author="Marco Fidel Santiago Cardona Giraldo" w:date="2016-07-06T19:11:00Z">
              <w:r>
                <w:rPr>
                  <w:rFonts w:ascii="Times New Roman" w:hAnsi="Times New Roman" w:cs="Times New Roman"/>
                  <w:sz w:val="24"/>
                  <w:szCs w:val="24"/>
                  <w:lang w:val="es-CO"/>
                </w:rPr>
                <w:t xml:space="preserve">Camilo José Cela, </w:t>
              </w:r>
            </w:ins>
            <w:ins w:id="10" w:author="Marco Fidel Santiago Cardona Giraldo" w:date="2016-07-06T19:12:00Z">
              <w:r>
                <w:rPr>
                  <w:rFonts w:ascii="Times New Roman" w:hAnsi="Times New Roman" w:cs="Times New Roman"/>
                  <w:i/>
                  <w:sz w:val="24"/>
                  <w:szCs w:val="24"/>
                  <w:lang w:val="es-CO"/>
                </w:rPr>
                <w:t>La familia de Pascual Duarte</w:t>
              </w:r>
              <w:r>
                <w:rPr>
                  <w:rFonts w:ascii="Times New Roman" w:hAnsi="Times New Roman" w:cs="Times New Roman"/>
                  <w:sz w:val="24"/>
                  <w:szCs w:val="24"/>
                  <w:lang w:val="es-CO"/>
                </w:rPr>
                <w:t>.</w:t>
              </w:r>
            </w:ins>
          </w:p>
        </w:tc>
      </w:tr>
    </w:tbl>
    <w:p w14:paraId="6E0A43FA" w14:textId="77777777" w:rsidR="0078223D" w:rsidRPr="00334496" w:rsidRDefault="0078223D" w:rsidP="0078223D">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78223D" w:rsidRPr="00334496" w14:paraId="1C6039FA" w14:textId="77777777" w:rsidTr="00E5310E">
        <w:tc>
          <w:tcPr>
            <w:tcW w:w="8828" w:type="dxa"/>
            <w:shd w:val="clear" w:color="auto" w:fill="auto"/>
          </w:tcPr>
          <w:p w14:paraId="1ADEC88E"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¿Qué sabes sobre el tema?</w:t>
            </w:r>
          </w:p>
          <w:p w14:paraId="6FC0B771" w14:textId="64087D39" w:rsidR="0078223D" w:rsidRPr="00334496" w:rsidRDefault="00592931" w:rsidP="00E5310E">
            <w:pPr>
              <w:spacing w:after="160" w:line="259" w:lineRule="auto"/>
              <w:rPr>
                <w:rFonts w:ascii="Times New Roman" w:hAnsi="Times New Roman" w:cs="Times New Roman"/>
                <w:sz w:val="24"/>
                <w:szCs w:val="24"/>
              </w:rPr>
            </w:pPr>
            <w:ins w:id="11" w:author="mbp" w:date="2016-07-07T15:14:00Z">
              <w:r>
                <w:rPr>
                  <w:rFonts w:ascii="Times New Roman" w:hAnsi="Times New Roman" w:cs="Times New Roman"/>
                  <w:sz w:val="24"/>
                  <w:szCs w:val="24"/>
                </w:rPr>
                <w:t>Con base en la lectura, r</w:t>
              </w:r>
            </w:ins>
            <w:r w:rsidR="0078223D" w:rsidRPr="00334496">
              <w:rPr>
                <w:rFonts w:ascii="Times New Roman" w:hAnsi="Times New Roman" w:cs="Times New Roman"/>
                <w:sz w:val="24"/>
                <w:szCs w:val="24"/>
              </w:rPr>
              <w:t xml:space="preserve">ealiza las actividades que te introducirán en los temas de esta unidad. </w:t>
            </w:r>
          </w:p>
          <w:p w14:paraId="4F4A4B4F"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rPr>
              <w:t xml:space="preserve">• ¿Qué saltos temporales se dan en el fragmento </w:t>
            </w:r>
            <w:r w:rsidRPr="00334496">
              <w:rPr>
                <w:rFonts w:ascii="Times New Roman" w:hAnsi="Times New Roman" w:cs="Times New Roman"/>
                <w:i/>
                <w:sz w:val="24"/>
                <w:szCs w:val="24"/>
                <w:lang w:val="es-CO"/>
              </w:rPr>
              <w:t>La familia de Pascual Duarte</w:t>
            </w:r>
            <w:r w:rsidRPr="00334496">
              <w:rPr>
                <w:rFonts w:ascii="Times New Roman" w:hAnsi="Times New Roman" w:cs="Times New Roman"/>
                <w:sz w:val="24"/>
                <w:szCs w:val="24"/>
              </w:rPr>
              <w:t>?, ¿con qué propósitos?</w:t>
            </w:r>
          </w:p>
          <w:p w14:paraId="7037E6D8"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rPr>
              <w:t>• En el relato se incluyen descripciones. ¿Este recurso agiliza o ralentiza la narración? Explica tu respuesta.</w:t>
            </w:r>
          </w:p>
          <w:p w14:paraId="2B9FE1CF"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rPr>
              <w:t>• ¿Qué clase de hombres diferencia el narr</w:t>
            </w:r>
            <w:r>
              <w:rPr>
                <w:rFonts w:ascii="Times New Roman" w:hAnsi="Times New Roman" w:cs="Times New Roman"/>
                <w:sz w:val="24"/>
                <w:szCs w:val="24"/>
              </w:rPr>
              <w:t>ador?, ¿cómo es cada una de ello</w:t>
            </w:r>
            <w:r w:rsidRPr="00334496">
              <w:rPr>
                <w:rFonts w:ascii="Times New Roman" w:hAnsi="Times New Roman" w:cs="Times New Roman"/>
                <w:sz w:val="24"/>
                <w:szCs w:val="24"/>
              </w:rPr>
              <w:t>s?, ¿cómo se relacionan sus ideas al respecto con la creencia en el destino?</w:t>
            </w:r>
          </w:p>
          <w:p w14:paraId="2FA6870F" w14:textId="77777777" w:rsidR="0078223D" w:rsidRPr="00334496" w:rsidRDefault="0078223D" w:rsidP="00E5310E">
            <w:pPr>
              <w:spacing w:after="160" w:line="259" w:lineRule="auto"/>
              <w:rPr>
                <w:rFonts w:ascii="Times New Roman" w:hAnsi="Times New Roman" w:cs="Times New Roman"/>
                <w:sz w:val="24"/>
                <w:szCs w:val="24"/>
                <w:lang w:val="es-CO"/>
              </w:rPr>
            </w:pPr>
            <w:r w:rsidRPr="00334496">
              <w:rPr>
                <w:rFonts w:ascii="Times New Roman" w:hAnsi="Times New Roman" w:cs="Times New Roman"/>
                <w:sz w:val="24"/>
                <w:szCs w:val="24"/>
                <w:lang w:val="es-CO"/>
              </w:rPr>
              <w:t>• Emplea eufemismos para reemplazar las palabras destacadas en las siguientes oraciones.</w:t>
            </w:r>
          </w:p>
          <w:p w14:paraId="22982185" w14:textId="77777777" w:rsidR="0078223D" w:rsidRPr="00334496" w:rsidRDefault="0078223D" w:rsidP="0078223D">
            <w:pPr>
              <w:pStyle w:val="Prrafodelista"/>
              <w:numPr>
                <w:ilvl w:val="0"/>
                <w:numId w:val="44"/>
              </w:numPr>
              <w:rPr>
                <w:rFonts w:ascii="Times New Roman" w:hAnsi="Times New Roman" w:cs="Times New Roman"/>
                <w:sz w:val="24"/>
                <w:szCs w:val="24"/>
              </w:rPr>
            </w:pPr>
            <w:r w:rsidRPr="00334496">
              <w:rPr>
                <w:rFonts w:ascii="Times New Roman" w:hAnsi="Times New Roman" w:cs="Times New Roman"/>
                <w:sz w:val="24"/>
                <w:szCs w:val="24"/>
                <w:lang w:val="es-CO"/>
              </w:rPr>
              <w:t xml:space="preserve">Los mismos </w:t>
            </w:r>
            <w:r w:rsidRPr="00334496">
              <w:rPr>
                <w:rFonts w:ascii="Times New Roman" w:hAnsi="Times New Roman" w:cs="Times New Roman"/>
                <w:sz w:val="24"/>
                <w:szCs w:val="24"/>
                <w:u w:val="single"/>
                <w:lang w:val="es-CO"/>
              </w:rPr>
              <w:t>cueros</w:t>
            </w:r>
            <w:r w:rsidRPr="00334496">
              <w:rPr>
                <w:rFonts w:ascii="Times New Roman" w:hAnsi="Times New Roman" w:cs="Times New Roman"/>
                <w:sz w:val="24"/>
                <w:szCs w:val="24"/>
                <w:lang w:val="es-CO"/>
              </w:rPr>
              <w:t xml:space="preserve"> tenemos todos los mortales al nacer.</w:t>
            </w:r>
          </w:p>
          <w:p w14:paraId="414AA157" w14:textId="77777777" w:rsidR="0078223D" w:rsidRPr="00334496" w:rsidRDefault="0078223D" w:rsidP="0078223D">
            <w:pPr>
              <w:pStyle w:val="Prrafodelista"/>
              <w:numPr>
                <w:ilvl w:val="0"/>
                <w:numId w:val="44"/>
              </w:numPr>
              <w:rPr>
                <w:rFonts w:ascii="Times New Roman" w:hAnsi="Times New Roman" w:cs="Times New Roman"/>
                <w:sz w:val="24"/>
                <w:szCs w:val="24"/>
              </w:rPr>
            </w:pPr>
            <w:r w:rsidRPr="00334496">
              <w:rPr>
                <w:rFonts w:ascii="Times New Roman" w:hAnsi="Times New Roman" w:cs="Times New Roman"/>
                <w:sz w:val="24"/>
                <w:szCs w:val="24"/>
                <w:lang w:val="es-CO"/>
              </w:rPr>
              <w:t xml:space="preserve">Era un pueblo caliente y soleado, bastante rico en olivos y </w:t>
            </w:r>
            <w:r w:rsidRPr="00334496">
              <w:rPr>
                <w:rFonts w:ascii="Times New Roman" w:hAnsi="Times New Roman" w:cs="Times New Roman"/>
                <w:sz w:val="24"/>
                <w:szCs w:val="24"/>
                <w:u w:val="single"/>
                <w:lang w:val="es-CO"/>
              </w:rPr>
              <w:t>guarros</w:t>
            </w:r>
            <w:r w:rsidRPr="00334496">
              <w:rPr>
                <w:rFonts w:ascii="Times New Roman" w:hAnsi="Times New Roman" w:cs="Times New Roman"/>
                <w:sz w:val="24"/>
                <w:szCs w:val="24"/>
                <w:lang w:val="es-CO"/>
              </w:rPr>
              <w:t>.</w:t>
            </w:r>
          </w:p>
          <w:p w14:paraId="671C5F05" w14:textId="77777777" w:rsidR="0078223D" w:rsidRPr="00334496" w:rsidRDefault="0078223D" w:rsidP="00E5310E">
            <w:pPr>
              <w:pStyle w:val="Prrafodelista"/>
              <w:rPr>
                <w:rFonts w:ascii="Times New Roman" w:hAnsi="Times New Roman" w:cs="Times New Roman"/>
                <w:sz w:val="24"/>
                <w:szCs w:val="24"/>
              </w:rPr>
            </w:pPr>
          </w:p>
          <w:p w14:paraId="4676298B" w14:textId="75E3ED1B" w:rsidR="0078223D" w:rsidRPr="00334496" w:rsidRDefault="0078223D" w:rsidP="00E5310E">
            <w:pPr>
              <w:spacing w:after="160" w:line="259" w:lineRule="auto"/>
              <w:rPr>
                <w:rFonts w:ascii="Times New Roman" w:hAnsi="Times New Roman" w:cs="Times New Roman"/>
                <w:sz w:val="24"/>
                <w:szCs w:val="24"/>
                <w:lang w:val="es-CO"/>
              </w:rPr>
            </w:pPr>
            <w:r w:rsidRPr="00334496">
              <w:rPr>
                <w:rFonts w:ascii="Times New Roman" w:hAnsi="Times New Roman" w:cs="Times New Roman"/>
                <w:sz w:val="24"/>
                <w:szCs w:val="24"/>
                <w:lang w:val="es-CO"/>
              </w:rPr>
              <w:t>• ¿Qué clases de entrevistas conoces?, ¿qué tipos de preguntas se pueden plantear?, ¿con qué intenciones?</w:t>
            </w:r>
            <w:ins w:id="12" w:author="mbp" w:date="2016-07-07T15:15:00Z">
              <w:r w:rsidR="00592931">
                <w:rPr>
                  <w:rFonts w:ascii="Times New Roman" w:hAnsi="Times New Roman" w:cs="Times New Roman"/>
                  <w:sz w:val="24"/>
                  <w:szCs w:val="24"/>
                  <w:lang w:val="es-CO"/>
                </w:rPr>
                <w:t xml:space="preserve">, </w:t>
              </w:r>
              <w:r w:rsidR="00592931" w:rsidRPr="00592931">
                <w:rPr>
                  <w:rFonts w:ascii="Times New Roman" w:hAnsi="Times New Roman" w:cs="Times New Roman"/>
                  <w:sz w:val="24"/>
                  <w:szCs w:val="24"/>
                  <w:lang w:val="es-CO"/>
                </w:rPr>
                <w:t>¿cómo prepararías una entrevista a un escritor como Camilo José Cela?</w:t>
              </w:r>
            </w:ins>
          </w:p>
          <w:p w14:paraId="3E249476" w14:textId="16116BB0"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sz w:val="24"/>
                <w:szCs w:val="24"/>
                <w:lang w:val="es-CO"/>
              </w:rPr>
              <w:t xml:space="preserve">• Menciona tres géneros periodísticos orientados a generar opinión. </w:t>
            </w:r>
            <w:ins w:id="13" w:author="mbp" w:date="2016-07-07T15:16:00Z">
              <w:r w:rsidR="00592931" w:rsidRPr="00592931">
                <w:rPr>
                  <w:rFonts w:ascii="Times New Roman" w:hAnsi="Times New Roman" w:cs="Times New Roman"/>
                  <w:sz w:val="24"/>
                  <w:szCs w:val="24"/>
                  <w:lang w:val="es-CO"/>
                </w:rPr>
                <w:t xml:space="preserve">Luego, explica cuál emplearías para animar a los lectores a leer </w:t>
              </w:r>
              <w:r w:rsidR="00592931" w:rsidRPr="00592931">
                <w:rPr>
                  <w:rFonts w:ascii="Times New Roman" w:hAnsi="Times New Roman" w:cs="Times New Roman"/>
                  <w:i/>
                  <w:sz w:val="24"/>
                  <w:szCs w:val="24"/>
                  <w:lang w:val="es-CO"/>
                </w:rPr>
                <w:t>La familia de Pascual Duarte</w:t>
              </w:r>
              <w:r w:rsidR="00592931" w:rsidRPr="00592931">
                <w:rPr>
                  <w:rFonts w:ascii="Times New Roman" w:hAnsi="Times New Roman" w:cs="Times New Roman"/>
                  <w:sz w:val="24"/>
                  <w:szCs w:val="24"/>
                  <w:lang w:val="es-CO"/>
                </w:rPr>
                <w:t>.</w:t>
              </w:r>
            </w:ins>
          </w:p>
        </w:tc>
      </w:tr>
    </w:tbl>
    <w:p w14:paraId="329CEDC2" w14:textId="77777777" w:rsidR="0078223D" w:rsidRPr="00334496" w:rsidRDefault="0078223D" w:rsidP="0078223D">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8223D" w:rsidRPr="00334496" w14:paraId="1CA4D072"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59FF52"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1352EF4F"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D6F37"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08DF6"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LE_10_06_REC10</w:t>
            </w:r>
          </w:p>
        </w:tc>
      </w:tr>
      <w:tr w:rsidR="0078223D" w:rsidRPr="00334496" w14:paraId="52909247"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3747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50CC"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Literatura: examina textos de la dictadura y de la democracia</w:t>
            </w:r>
          </w:p>
        </w:tc>
      </w:tr>
      <w:tr w:rsidR="0078223D" w:rsidRPr="00334496" w14:paraId="37F3DBC5"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8846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C8915"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Actividad diagnóstica sobre la literatura de ambas épocas</w:t>
            </w:r>
          </w:p>
        </w:tc>
      </w:tr>
    </w:tbl>
    <w:p w14:paraId="2142F933" w14:textId="77777777" w:rsidR="0078223D" w:rsidRPr="00334496" w:rsidRDefault="0078223D" w:rsidP="0078223D">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8223D" w:rsidRPr="00334496" w14:paraId="4C9814C9"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5ECAD5"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7B9CADD0"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6240D5"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DEEBE"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LE_10_06_REC20</w:t>
            </w:r>
          </w:p>
        </w:tc>
      </w:tr>
      <w:tr w:rsidR="0078223D" w:rsidRPr="00334496" w14:paraId="1FF084BE"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4F225"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A5520"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Semántica: asocia tabús con sus eufemismos</w:t>
            </w:r>
          </w:p>
        </w:tc>
      </w:tr>
      <w:tr w:rsidR="0078223D" w:rsidRPr="00334496" w14:paraId="7B269F42"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137E0"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977D3"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Actividad diagnóstica sobre las palabras tabú y los eufemismos</w:t>
            </w:r>
          </w:p>
        </w:tc>
      </w:tr>
    </w:tbl>
    <w:p w14:paraId="13B89D5E" w14:textId="77777777" w:rsidR="0078223D" w:rsidRPr="00334496" w:rsidRDefault="0078223D" w:rsidP="0078223D">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8223D" w:rsidRPr="00334496" w14:paraId="58869650"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C79D253"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7D0445D8"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4164F0"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A17E9"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LE_10_06_REC30</w:t>
            </w:r>
          </w:p>
        </w:tc>
      </w:tr>
      <w:tr w:rsidR="0078223D" w:rsidRPr="00334496" w14:paraId="49F86A99"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86795"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A7932"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Expresión oral: responde las preguntas sobre el programa de entrevistas</w:t>
            </w:r>
          </w:p>
        </w:tc>
      </w:tr>
      <w:tr w:rsidR="0078223D" w:rsidRPr="00334496" w14:paraId="3B4F187F"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E5E1A"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CE236"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Actividad diagnóstica sobre este formato televisivo</w:t>
            </w:r>
          </w:p>
        </w:tc>
      </w:tr>
    </w:tbl>
    <w:p w14:paraId="646B82AC" w14:textId="77777777" w:rsidR="0078223D" w:rsidRPr="00334496" w:rsidRDefault="0078223D" w:rsidP="0078223D">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78223D" w:rsidRPr="00334496" w14:paraId="6AF9602A" w14:textId="77777777" w:rsidTr="00E5310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80E5B7"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Practica: (recurso de ejercitación)</w:t>
            </w:r>
          </w:p>
        </w:tc>
      </w:tr>
      <w:tr w:rsidR="0078223D" w:rsidRPr="00334496" w14:paraId="07C0B17F"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B1E6B"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AF61F" w14:textId="77777777" w:rsidR="0078223D" w:rsidRPr="00334496" w:rsidRDefault="0078223D" w:rsidP="00E5310E">
            <w:pPr>
              <w:spacing w:after="160" w:line="259" w:lineRule="auto"/>
              <w:rPr>
                <w:rFonts w:ascii="Times New Roman" w:hAnsi="Times New Roman" w:cs="Times New Roman"/>
                <w:b/>
                <w:sz w:val="24"/>
                <w:szCs w:val="24"/>
              </w:rPr>
            </w:pPr>
            <w:r w:rsidRPr="00334496">
              <w:rPr>
                <w:rFonts w:ascii="Times New Roman" w:hAnsi="Times New Roman" w:cs="Times New Roman"/>
                <w:sz w:val="24"/>
                <w:szCs w:val="24"/>
              </w:rPr>
              <w:t>LE_10_06_REC40</w:t>
            </w:r>
          </w:p>
        </w:tc>
      </w:tr>
      <w:tr w:rsidR="0078223D" w:rsidRPr="00334496" w14:paraId="1E9D871A"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60B63"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F9BED"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Comunicación: clasifica los textos argumentativos</w:t>
            </w:r>
          </w:p>
        </w:tc>
      </w:tr>
      <w:tr w:rsidR="0078223D" w:rsidRPr="00334496" w14:paraId="66A2E5E3" w14:textId="77777777" w:rsidTr="00E5310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4A62C" w14:textId="77777777" w:rsidR="0078223D" w:rsidRPr="00334496" w:rsidRDefault="0078223D" w:rsidP="00E5310E">
            <w:pPr>
              <w:spacing w:after="160" w:line="259" w:lineRule="auto"/>
              <w:rPr>
                <w:rFonts w:ascii="Times New Roman" w:hAnsi="Times New Roman" w:cs="Times New Roman"/>
                <w:sz w:val="24"/>
                <w:szCs w:val="24"/>
              </w:rPr>
            </w:pPr>
            <w:r w:rsidRPr="00334496">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7A286" w14:textId="77777777" w:rsidR="0078223D" w:rsidRPr="00334496" w:rsidRDefault="0078223D" w:rsidP="00E5310E">
            <w:pPr>
              <w:rPr>
                <w:rFonts w:ascii="Times New Roman" w:hAnsi="Times New Roman" w:cs="Times New Roman"/>
                <w:sz w:val="24"/>
                <w:szCs w:val="24"/>
                <w:lang w:val="es-CO"/>
              </w:rPr>
            </w:pPr>
            <w:r w:rsidRPr="00334496">
              <w:rPr>
                <w:rFonts w:ascii="Times New Roman" w:hAnsi="Times New Roman" w:cs="Times New Roman"/>
                <w:sz w:val="24"/>
                <w:szCs w:val="24"/>
                <w:lang w:val="es-CO"/>
              </w:rPr>
              <w:t>Actividad diagnóstica sobre los discursos argumentativos en los medios</w:t>
            </w:r>
          </w:p>
        </w:tc>
      </w:tr>
    </w:tbl>
    <w:p w14:paraId="4B120004" w14:textId="77777777" w:rsidR="0078223D" w:rsidRDefault="0078223D" w:rsidP="00000D0E">
      <w:pPr>
        <w:rPr>
          <w:rFonts w:ascii="Times New Roman" w:hAnsi="Times New Roman" w:cs="Times New Roman"/>
          <w:b/>
          <w:highlight w:val="yellow"/>
        </w:rPr>
      </w:pPr>
    </w:p>
    <w:p w14:paraId="609C2746" w14:textId="70A0EA06" w:rsidR="00FD5144" w:rsidRPr="00000D0E" w:rsidRDefault="00000D0E" w:rsidP="00000D0E">
      <w:pPr>
        <w:rPr>
          <w:rFonts w:ascii="Times New Roman" w:hAnsi="Times New Roman" w:cs="Times New Roman"/>
          <w:b/>
        </w:rPr>
      </w:pPr>
      <w:r w:rsidRPr="00000D0E">
        <w:rPr>
          <w:rFonts w:ascii="Times New Roman" w:hAnsi="Times New Roman" w:cs="Times New Roman"/>
          <w:b/>
          <w:highlight w:val="yellow"/>
        </w:rPr>
        <w:t>[SECCIÓN 1]</w:t>
      </w:r>
      <w:r>
        <w:rPr>
          <w:rFonts w:ascii="Times New Roman" w:hAnsi="Times New Roman" w:cs="Times New Roman"/>
          <w:b/>
        </w:rPr>
        <w:t xml:space="preserve"> 2 La l</w:t>
      </w:r>
      <w:r w:rsidR="00193EEB" w:rsidRPr="00000D0E">
        <w:rPr>
          <w:rFonts w:ascii="Times New Roman" w:hAnsi="Times New Roman" w:cs="Times New Roman"/>
          <w:b/>
        </w:rPr>
        <w:t xml:space="preserve">iteratura </w:t>
      </w:r>
      <w:r>
        <w:rPr>
          <w:rFonts w:ascii="Times New Roman" w:hAnsi="Times New Roman" w:cs="Times New Roman"/>
          <w:b/>
        </w:rPr>
        <w:t>española de la dictadura y de la d</w:t>
      </w:r>
      <w:r w:rsidR="005E5250" w:rsidRPr="00000D0E">
        <w:rPr>
          <w:rFonts w:ascii="Times New Roman" w:hAnsi="Times New Roman" w:cs="Times New Roman"/>
          <w:b/>
        </w:rPr>
        <w:t>emocracia</w:t>
      </w:r>
    </w:p>
    <w:p w14:paraId="722809C0" w14:textId="77777777" w:rsidR="003B35A2" w:rsidRPr="00000D0E" w:rsidRDefault="003B35A2" w:rsidP="00000D0E">
      <w:pPr>
        <w:rPr>
          <w:rFonts w:ascii="Times New Roman" w:hAnsi="Times New Roman" w:cs="Times New Roman"/>
          <w:b/>
        </w:rPr>
      </w:pPr>
    </w:p>
    <w:p w14:paraId="41F5C7BD" w14:textId="4B172F4F" w:rsidR="003E0256" w:rsidRDefault="003B35A2" w:rsidP="00000D0E">
      <w:pPr>
        <w:rPr>
          <w:rFonts w:ascii="Times New Roman" w:hAnsi="Times New Roman" w:cs="Times New Roman"/>
        </w:rPr>
      </w:pPr>
      <w:r w:rsidRPr="00000D0E">
        <w:rPr>
          <w:rFonts w:ascii="Times New Roman" w:hAnsi="Times New Roman" w:cs="Times New Roman"/>
        </w:rPr>
        <w:t xml:space="preserve">¿Cómo crees que una guerra </w:t>
      </w:r>
      <w:ins w:id="14" w:author="Marco Fidel Santiago Cardona Giraldo" w:date="2016-07-06T19:19:00Z">
        <w:r w:rsidR="002503B7" w:rsidRPr="00000D0E">
          <w:rPr>
            <w:rFonts w:ascii="Times New Roman" w:hAnsi="Times New Roman" w:cs="Times New Roman"/>
          </w:rPr>
          <w:t xml:space="preserve">afecta </w:t>
        </w:r>
      </w:ins>
      <w:r w:rsidRPr="00000D0E">
        <w:rPr>
          <w:rFonts w:ascii="Times New Roman" w:hAnsi="Times New Roman" w:cs="Times New Roman"/>
        </w:rPr>
        <w:t>las obras literarias</w:t>
      </w:r>
      <w:r w:rsidR="003E0256">
        <w:rPr>
          <w:rFonts w:ascii="Times New Roman" w:hAnsi="Times New Roman" w:cs="Times New Roman"/>
        </w:rPr>
        <w:t xml:space="preserve"> </w:t>
      </w:r>
      <w:ins w:id="15" w:author="Marco Fidel Santiago Cardona Giraldo" w:date="2016-07-06T19:20:00Z">
        <w:r w:rsidR="002503B7">
          <w:rPr>
            <w:rFonts w:ascii="Times New Roman" w:hAnsi="Times New Roman" w:cs="Times New Roman"/>
          </w:rPr>
          <w:t>escritas</w:t>
        </w:r>
      </w:ins>
      <w:r w:rsidR="003E0256">
        <w:rPr>
          <w:rFonts w:ascii="Times New Roman" w:hAnsi="Times New Roman" w:cs="Times New Roman"/>
        </w:rPr>
        <w:t xml:space="preserve"> durante el peri</w:t>
      </w:r>
      <w:r w:rsidRPr="00000D0E">
        <w:rPr>
          <w:rFonts w:ascii="Times New Roman" w:hAnsi="Times New Roman" w:cs="Times New Roman"/>
        </w:rPr>
        <w:t xml:space="preserve">odo de </w:t>
      </w:r>
      <w:r w:rsidRPr="00D14065">
        <w:rPr>
          <w:rFonts w:ascii="Times New Roman" w:hAnsi="Times New Roman" w:cs="Times New Roman"/>
          <w:b/>
        </w:rPr>
        <w:t>posguerra</w:t>
      </w:r>
      <w:r w:rsidR="003E0256">
        <w:rPr>
          <w:rFonts w:ascii="Times New Roman" w:hAnsi="Times New Roman" w:cs="Times New Roman"/>
        </w:rPr>
        <w:t>, siendo tal periodo el de una</w:t>
      </w:r>
      <w:r w:rsidR="003E0256" w:rsidRPr="00D14065">
        <w:rPr>
          <w:rFonts w:ascii="Times New Roman" w:hAnsi="Times New Roman" w:cs="Times New Roman"/>
        </w:rPr>
        <w:t xml:space="preserve"> dictadura</w:t>
      </w:r>
      <w:r w:rsidRPr="00000D0E">
        <w:rPr>
          <w:rFonts w:ascii="Times New Roman" w:hAnsi="Times New Roman" w:cs="Times New Roman"/>
        </w:rPr>
        <w:t>? ¿Conoces ejemplos de obras que manifiesten los sentimi</w:t>
      </w:r>
      <w:r w:rsidR="00D14065">
        <w:rPr>
          <w:rFonts w:ascii="Times New Roman" w:hAnsi="Times New Roman" w:cs="Times New Roman"/>
        </w:rPr>
        <w:t xml:space="preserve">entos provocados por el </w:t>
      </w:r>
      <w:r w:rsidR="00D14065" w:rsidRPr="00D14065">
        <w:rPr>
          <w:rFonts w:ascii="Times New Roman" w:hAnsi="Times New Roman" w:cs="Times New Roman"/>
          <w:b/>
        </w:rPr>
        <w:t>horror</w:t>
      </w:r>
      <w:r w:rsidRPr="00000D0E">
        <w:rPr>
          <w:rFonts w:ascii="Times New Roman" w:hAnsi="Times New Roman" w:cs="Times New Roman"/>
        </w:rPr>
        <w:t xml:space="preserve"> de una guerra? </w:t>
      </w:r>
      <w:r w:rsidR="003E0256">
        <w:rPr>
          <w:rFonts w:ascii="Times New Roman" w:hAnsi="Times New Roman" w:cs="Times New Roman"/>
        </w:rPr>
        <w:t xml:space="preserve">¿Qué cambios </w:t>
      </w:r>
      <w:r w:rsidR="00D14065">
        <w:rPr>
          <w:rFonts w:ascii="Times New Roman" w:hAnsi="Times New Roman" w:cs="Times New Roman"/>
        </w:rPr>
        <w:t xml:space="preserve">se producirían en las letras al terminar una </w:t>
      </w:r>
      <w:r w:rsidR="00D14065" w:rsidRPr="00D14065">
        <w:rPr>
          <w:rFonts w:ascii="Times New Roman" w:hAnsi="Times New Roman" w:cs="Times New Roman"/>
          <w:b/>
        </w:rPr>
        <w:t>dictadura represora</w:t>
      </w:r>
      <w:r w:rsidR="00D14065">
        <w:rPr>
          <w:rFonts w:ascii="Times New Roman" w:hAnsi="Times New Roman" w:cs="Times New Roman"/>
        </w:rPr>
        <w:t xml:space="preserve"> de casi cuarenta años</w:t>
      </w:r>
      <w:r w:rsidR="003E0256">
        <w:rPr>
          <w:rFonts w:ascii="Times New Roman" w:hAnsi="Times New Roman" w:cs="Times New Roman"/>
        </w:rPr>
        <w:t>?</w:t>
      </w:r>
      <w:r w:rsidR="00D14065">
        <w:rPr>
          <w:rFonts w:ascii="Times New Roman" w:hAnsi="Times New Roman" w:cs="Times New Roman"/>
        </w:rPr>
        <w:t xml:space="preserve"> </w:t>
      </w:r>
      <w:r w:rsidR="00D14065" w:rsidRPr="00000D0E">
        <w:rPr>
          <w:rFonts w:ascii="Times New Roman" w:hAnsi="Times New Roman" w:cs="Times New Roman"/>
        </w:rPr>
        <w:t>¿Encuen</w:t>
      </w:r>
      <w:r w:rsidR="00D14065">
        <w:rPr>
          <w:rFonts w:ascii="Times New Roman" w:hAnsi="Times New Roman" w:cs="Times New Roman"/>
        </w:rPr>
        <w:t>tras alguna relación entre esta</w:t>
      </w:r>
      <w:r w:rsidR="00D14065" w:rsidRPr="00000D0E">
        <w:rPr>
          <w:rFonts w:ascii="Times New Roman" w:hAnsi="Times New Roman" w:cs="Times New Roman"/>
        </w:rPr>
        <w:t xml:space="preserve"> época</w:t>
      </w:r>
      <w:r w:rsidR="00D14065">
        <w:rPr>
          <w:rFonts w:ascii="Times New Roman" w:hAnsi="Times New Roman" w:cs="Times New Roman"/>
        </w:rPr>
        <w:t xml:space="preserve"> en España</w:t>
      </w:r>
      <w:r w:rsidR="00D92228">
        <w:rPr>
          <w:rFonts w:ascii="Times New Roman" w:hAnsi="Times New Roman" w:cs="Times New Roman"/>
        </w:rPr>
        <w:t xml:space="preserve"> y el proceso que</w:t>
      </w:r>
      <w:r w:rsidR="00D14065" w:rsidRPr="00000D0E">
        <w:rPr>
          <w:rFonts w:ascii="Times New Roman" w:hAnsi="Times New Roman" w:cs="Times New Roman"/>
        </w:rPr>
        <w:t xml:space="preserve"> actual</w:t>
      </w:r>
      <w:r w:rsidR="00D92228">
        <w:rPr>
          <w:rFonts w:ascii="Times New Roman" w:hAnsi="Times New Roman" w:cs="Times New Roman"/>
        </w:rPr>
        <w:t>mente vive</w:t>
      </w:r>
      <w:r w:rsidR="00D14065" w:rsidRPr="00000D0E">
        <w:rPr>
          <w:rFonts w:ascii="Times New Roman" w:hAnsi="Times New Roman" w:cs="Times New Roman"/>
        </w:rPr>
        <w:t xml:space="preserve"> Colombia?</w:t>
      </w:r>
    </w:p>
    <w:p w14:paraId="496D9E9B" w14:textId="77777777" w:rsidR="003E0256" w:rsidRDefault="003E0256" w:rsidP="00000D0E">
      <w:pPr>
        <w:rPr>
          <w:rFonts w:ascii="Times New Roman" w:hAnsi="Times New Roman" w:cs="Times New Roman"/>
        </w:rPr>
      </w:pPr>
    </w:p>
    <w:p w14:paraId="00E8E779" w14:textId="50698B43" w:rsidR="002E24D7" w:rsidRDefault="00D92228" w:rsidP="00000D0E">
      <w:pPr>
        <w:rPr>
          <w:rFonts w:ascii="Times New Roman" w:hAnsi="Times New Roman" w:cs="Times New Roman"/>
        </w:rPr>
      </w:pPr>
      <w:r>
        <w:rPr>
          <w:rFonts w:ascii="Times New Roman" w:hAnsi="Times New Roman" w:cs="Times New Roman"/>
        </w:rPr>
        <w:t xml:space="preserve">La literatura española de la dictadura y de la democracia, sin duda, es una demostración patente de la trascendental influencia </w:t>
      </w:r>
      <w:ins w:id="16" w:author="Marco Fidel Santiago Cardona Giraldo" w:date="2016-07-06T19:28:00Z">
        <w:r w:rsidR="00CC6A88">
          <w:rPr>
            <w:rFonts w:ascii="Times New Roman" w:hAnsi="Times New Roman" w:cs="Times New Roman"/>
          </w:rPr>
          <w:t>d</w:t>
        </w:r>
      </w:ins>
      <w:r>
        <w:rPr>
          <w:rFonts w:ascii="Times New Roman" w:hAnsi="Times New Roman" w:cs="Times New Roman"/>
        </w:rPr>
        <w:t xml:space="preserve">el contexto histórico y social en la </w:t>
      </w:r>
      <w:r w:rsidRPr="00D92228">
        <w:rPr>
          <w:rFonts w:ascii="Times New Roman" w:hAnsi="Times New Roman" w:cs="Times New Roman"/>
          <w:b/>
        </w:rPr>
        <w:t>producción literaria</w:t>
      </w:r>
      <w:r w:rsidR="007A7A7D">
        <w:rPr>
          <w:rFonts w:ascii="Times New Roman" w:hAnsi="Times New Roman" w:cs="Times New Roman"/>
        </w:rPr>
        <w:t xml:space="preserve"> de una época, y </w:t>
      </w:r>
      <w:ins w:id="17" w:author="Marco Fidel Santiago Cardona Giraldo" w:date="2016-07-06T19:30:00Z">
        <w:r w:rsidR="00CC6A88">
          <w:rPr>
            <w:rFonts w:ascii="Times New Roman" w:hAnsi="Times New Roman" w:cs="Times New Roman"/>
          </w:rPr>
          <w:t xml:space="preserve">de </w:t>
        </w:r>
      </w:ins>
      <w:r w:rsidR="007A7A7D">
        <w:rPr>
          <w:rFonts w:ascii="Times New Roman" w:hAnsi="Times New Roman" w:cs="Times New Roman"/>
        </w:rPr>
        <w:t>que</w:t>
      </w:r>
      <w:r>
        <w:rPr>
          <w:rFonts w:ascii="Times New Roman" w:hAnsi="Times New Roman" w:cs="Times New Roman"/>
        </w:rPr>
        <w:t xml:space="preserve"> en verdad </w:t>
      </w:r>
      <w:r w:rsidR="007A7A7D">
        <w:rPr>
          <w:rFonts w:ascii="Times New Roman" w:hAnsi="Times New Roman" w:cs="Times New Roman"/>
        </w:rPr>
        <w:t xml:space="preserve">no es posible entender las manifestaciones culturales y artísticas sin tener en cuenta la situación en la que se inscriben. </w:t>
      </w:r>
    </w:p>
    <w:p w14:paraId="046357B2" w14:textId="77777777" w:rsidR="003B35A2" w:rsidRPr="00000D0E" w:rsidRDefault="003B35A2" w:rsidP="00000D0E">
      <w:pPr>
        <w:rPr>
          <w:rFonts w:ascii="Times New Roman" w:hAnsi="Times New Roman" w:cs="Times New Roman"/>
          <w:b/>
        </w:rPr>
      </w:pPr>
    </w:p>
    <w:p w14:paraId="2706958D" w14:textId="2E6C6FB2" w:rsidR="00923BC8" w:rsidRPr="00000D0E" w:rsidRDefault="00000D0E"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2</w:t>
      </w:r>
      <w:r w:rsidRPr="00000D0E">
        <w:rPr>
          <w:rFonts w:ascii="Times New Roman" w:hAnsi="Times New Roman" w:cs="Times New Roman"/>
          <w:b/>
          <w:highlight w:val="yellow"/>
        </w:rPr>
        <w:t>]</w:t>
      </w:r>
      <w:r>
        <w:rPr>
          <w:rFonts w:ascii="Times New Roman" w:hAnsi="Times New Roman" w:cs="Times New Roman"/>
          <w:b/>
        </w:rPr>
        <w:t xml:space="preserve"> </w:t>
      </w:r>
      <w:r w:rsidR="008B34A2" w:rsidRPr="00000D0E">
        <w:rPr>
          <w:rFonts w:ascii="Times New Roman" w:hAnsi="Times New Roman" w:cs="Times New Roman"/>
          <w:b/>
        </w:rPr>
        <w:t>2</w:t>
      </w:r>
      <w:r w:rsidR="00E547E4" w:rsidRPr="00000D0E">
        <w:rPr>
          <w:rFonts w:ascii="Times New Roman" w:hAnsi="Times New Roman" w:cs="Times New Roman"/>
          <w:b/>
        </w:rPr>
        <w:t xml:space="preserve">.1 </w:t>
      </w:r>
      <w:r w:rsidR="00B37986" w:rsidRPr="00000D0E">
        <w:rPr>
          <w:rFonts w:ascii="Times New Roman" w:hAnsi="Times New Roman" w:cs="Times New Roman"/>
          <w:b/>
        </w:rPr>
        <w:t>Los contextos histórico, social y cultural</w:t>
      </w:r>
      <w:r w:rsidR="00620A6D" w:rsidRPr="00000D0E">
        <w:rPr>
          <w:rFonts w:ascii="Times New Roman" w:hAnsi="Times New Roman" w:cs="Times New Roman"/>
          <w:b/>
        </w:rPr>
        <w:t xml:space="preserve"> </w:t>
      </w:r>
    </w:p>
    <w:p w14:paraId="7DDFE2D9" w14:textId="77777777" w:rsidR="00DC2571" w:rsidRPr="00000D0E" w:rsidRDefault="00DC2571" w:rsidP="00000D0E">
      <w:pPr>
        <w:rPr>
          <w:rFonts w:ascii="Times New Roman" w:hAnsi="Times New Roman" w:cs="Times New Roman"/>
        </w:rPr>
      </w:pPr>
    </w:p>
    <w:p w14:paraId="67C204C8" w14:textId="4BA08470" w:rsidR="00B84C82" w:rsidRDefault="00651840" w:rsidP="00000D0E">
      <w:pPr>
        <w:rPr>
          <w:rFonts w:ascii="Times New Roman" w:hAnsi="Times New Roman" w:cs="Times New Roman"/>
        </w:rPr>
      </w:pPr>
      <w:r w:rsidRPr="00651840">
        <w:rPr>
          <w:rFonts w:ascii="Times New Roman" w:hAnsi="Times New Roman" w:cs="Times New Roman"/>
        </w:rPr>
        <w:t xml:space="preserve">La </w:t>
      </w:r>
      <w:r w:rsidRPr="000B3F9B">
        <w:rPr>
          <w:rFonts w:ascii="Times New Roman" w:hAnsi="Times New Roman" w:cs="Times New Roman"/>
          <w:b/>
        </w:rPr>
        <w:t>Guerra</w:t>
      </w:r>
      <w:ins w:id="18" w:author="Marco Fidel Santiago Cardona Giraldo" w:date="2016-07-06T19:33:00Z">
        <w:r w:rsidR="00CC6A88" w:rsidRPr="000B3F9B">
          <w:rPr>
            <w:rFonts w:ascii="Times New Roman" w:hAnsi="Times New Roman" w:cs="Times New Roman"/>
            <w:b/>
          </w:rPr>
          <w:t xml:space="preserve"> </w:t>
        </w:r>
      </w:ins>
      <w:r w:rsidRPr="000B3F9B">
        <w:rPr>
          <w:rFonts w:ascii="Times New Roman" w:hAnsi="Times New Roman" w:cs="Times New Roman"/>
          <w:b/>
        </w:rPr>
        <w:t>Civil</w:t>
      </w:r>
      <w:r w:rsidRPr="00651840">
        <w:rPr>
          <w:rFonts w:ascii="Times New Roman" w:hAnsi="Times New Roman" w:cs="Times New Roman"/>
        </w:rPr>
        <w:t xml:space="preserve"> </w:t>
      </w:r>
      <w:r w:rsidRPr="00592931">
        <w:rPr>
          <w:rFonts w:ascii="Times New Roman" w:hAnsi="Times New Roman" w:cs="Times New Roman"/>
          <w:b/>
        </w:rPr>
        <w:t>española</w:t>
      </w:r>
      <w:r w:rsidRPr="00651840">
        <w:rPr>
          <w:rFonts w:ascii="Times New Roman" w:hAnsi="Times New Roman" w:cs="Times New Roman"/>
        </w:rPr>
        <w:t xml:space="preserve"> y la posguerra marcaron a las generacione</w:t>
      </w:r>
      <w:r>
        <w:rPr>
          <w:rFonts w:ascii="Times New Roman" w:hAnsi="Times New Roman" w:cs="Times New Roman"/>
        </w:rPr>
        <w:t>s literarias posteriores a 1936.</w:t>
      </w:r>
      <w:r w:rsidRPr="00651840">
        <w:rPr>
          <w:rFonts w:ascii="Times New Roman" w:hAnsi="Times New Roman" w:cs="Times New Roman"/>
        </w:rPr>
        <w:t xml:space="preserve"> Federico García Lorca había sido asesinado (1936), Antonio Machado había muerto en el exilio (1939), Miguel Hernández murió en prisión (1942) y otros autores como Juan Ramón Jiménez, Max </w:t>
      </w:r>
      <w:proofErr w:type="spellStart"/>
      <w:r w:rsidRPr="00651840">
        <w:rPr>
          <w:rFonts w:ascii="Times New Roman" w:hAnsi="Times New Roman" w:cs="Times New Roman"/>
        </w:rPr>
        <w:t>Aub</w:t>
      </w:r>
      <w:proofErr w:type="spellEnd"/>
      <w:r w:rsidRPr="00651840">
        <w:rPr>
          <w:rFonts w:ascii="Times New Roman" w:hAnsi="Times New Roman" w:cs="Times New Roman"/>
        </w:rPr>
        <w:t>, Rafael Alberti y Luis Cernuda tuvieron que exiliarse.</w:t>
      </w:r>
      <w:r>
        <w:rPr>
          <w:rFonts w:ascii="Times New Roman" w:hAnsi="Times New Roman" w:cs="Times New Roman"/>
        </w:rPr>
        <w:t xml:space="preserve"> Es evidente que el adve</w:t>
      </w:r>
      <w:r w:rsidR="00B84C82">
        <w:rPr>
          <w:rFonts w:ascii="Times New Roman" w:hAnsi="Times New Roman" w:cs="Times New Roman"/>
        </w:rPr>
        <w:t>nimiento de la dictadura significó</w:t>
      </w:r>
      <w:r>
        <w:rPr>
          <w:rFonts w:ascii="Times New Roman" w:hAnsi="Times New Roman" w:cs="Times New Roman"/>
        </w:rPr>
        <w:t xml:space="preserve"> </w:t>
      </w:r>
      <w:r w:rsidR="00B84C82">
        <w:rPr>
          <w:rFonts w:ascii="Times New Roman" w:hAnsi="Times New Roman" w:cs="Times New Roman"/>
        </w:rPr>
        <w:t xml:space="preserve">un </w:t>
      </w:r>
      <w:r w:rsidR="00B84C82" w:rsidRPr="00592931">
        <w:rPr>
          <w:rFonts w:ascii="Times New Roman" w:hAnsi="Times New Roman" w:cs="Times New Roman"/>
          <w:b/>
        </w:rPr>
        <w:t xml:space="preserve">obstáculo para la </w:t>
      </w:r>
      <w:r w:rsidR="00B84C82" w:rsidRPr="00B84C82">
        <w:rPr>
          <w:rFonts w:ascii="Times New Roman" w:hAnsi="Times New Roman" w:cs="Times New Roman"/>
          <w:b/>
        </w:rPr>
        <w:t xml:space="preserve">libre expresión </w:t>
      </w:r>
      <w:r w:rsidR="00894FA8">
        <w:rPr>
          <w:rFonts w:ascii="Times New Roman" w:hAnsi="Times New Roman" w:cs="Times New Roman"/>
        </w:rPr>
        <w:t>del arte y la cultura, siendo la</w:t>
      </w:r>
      <w:r w:rsidR="00894FA8" w:rsidRPr="00894FA8">
        <w:rPr>
          <w:rFonts w:ascii="Times New Roman" w:hAnsi="Times New Roman" w:cs="Times New Roman"/>
          <w:b/>
        </w:rPr>
        <w:t xml:space="preserve"> censura</w:t>
      </w:r>
      <w:r w:rsidR="00894FA8">
        <w:rPr>
          <w:rFonts w:ascii="Times New Roman" w:hAnsi="Times New Roman" w:cs="Times New Roman"/>
        </w:rPr>
        <w:t xml:space="preserve"> uno de los mecanismos más dicientes.</w:t>
      </w:r>
    </w:p>
    <w:p w14:paraId="19D48D16" w14:textId="77777777" w:rsidR="007A7A7D" w:rsidRDefault="007A7A7D"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08"/>
        <w:gridCol w:w="7646"/>
      </w:tblGrid>
      <w:tr w:rsidR="007A7A7D" w:rsidRPr="00000D0E" w14:paraId="096BAAD0" w14:textId="77777777" w:rsidTr="007A7A7D">
        <w:tc>
          <w:tcPr>
            <w:tcW w:w="8897" w:type="dxa"/>
            <w:gridSpan w:val="2"/>
            <w:shd w:val="clear" w:color="auto" w:fill="0D0D0D" w:themeFill="text1" w:themeFillTint="F2"/>
          </w:tcPr>
          <w:p w14:paraId="65B26F7B" w14:textId="77777777" w:rsidR="007A7A7D" w:rsidRPr="00000D0E" w:rsidRDefault="007A7A7D" w:rsidP="007A7A7D">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7A7A7D" w:rsidRPr="00000D0E" w14:paraId="2F09DE96" w14:textId="77777777" w:rsidTr="007A7A7D">
        <w:tc>
          <w:tcPr>
            <w:tcW w:w="2518" w:type="dxa"/>
          </w:tcPr>
          <w:p w14:paraId="02849AF9" w14:textId="77777777" w:rsidR="007A7A7D" w:rsidRPr="00000D0E" w:rsidRDefault="007A7A7D" w:rsidP="007A7A7D">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3439F8C8" w14:textId="6002704C" w:rsidR="007A7A7D" w:rsidRPr="00000D0E" w:rsidRDefault="007A7A7D" w:rsidP="007A7A7D">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2</w:t>
            </w:r>
          </w:p>
        </w:tc>
      </w:tr>
      <w:tr w:rsidR="007A7A7D" w:rsidRPr="00000D0E" w14:paraId="6D4A3446" w14:textId="77777777" w:rsidTr="007A7A7D">
        <w:tc>
          <w:tcPr>
            <w:tcW w:w="2518" w:type="dxa"/>
          </w:tcPr>
          <w:p w14:paraId="28ACE760" w14:textId="77777777" w:rsidR="007A7A7D" w:rsidRPr="00000D0E" w:rsidRDefault="007A7A7D" w:rsidP="007A7A7D">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0C352146" w14:textId="77777777" w:rsidR="007A7A7D" w:rsidRPr="00000D0E" w:rsidRDefault="007A7A7D" w:rsidP="007A7A7D">
            <w:pPr>
              <w:rPr>
                <w:rFonts w:ascii="Times New Roman" w:hAnsi="Times New Roman" w:cs="Times New Roman"/>
                <w:color w:val="000000"/>
                <w:sz w:val="24"/>
                <w:szCs w:val="24"/>
              </w:rPr>
            </w:pPr>
            <w:r w:rsidRPr="00000D0E">
              <w:rPr>
                <w:rFonts w:ascii="Times New Roman" w:hAnsi="Times New Roman" w:cs="Times New Roman"/>
                <w:color w:val="000000"/>
                <w:sz w:val="24"/>
                <w:szCs w:val="24"/>
              </w:rPr>
              <w:t xml:space="preserve">Guerra civil española  </w:t>
            </w:r>
          </w:p>
        </w:tc>
      </w:tr>
      <w:tr w:rsidR="007A7A7D" w:rsidRPr="00000D0E" w14:paraId="3B0EE23D" w14:textId="77777777" w:rsidTr="007A7A7D">
        <w:tc>
          <w:tcPr>
            <w:tcW w:w="2518" w:type="dxa"/>
          </w:tcPr>
          <w:p w14:paraId="52C443F6" w14:textId="6F1B36D2" w:rsidR="007A7A7D" w:rsidRPr="00000D0E" w:rsidRDefault="00163397" w:rsidP="007A7A7D">
            <w:pPr>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Ruta </w:t>
            </w:r>
            <w:proofErr w:type="spellStart"/>
            <w:r>
              <w:rPr>
                <w:rFonts w:ascii="Times New Roman" w:hAnsi="Times New Roman" w:cs="Times New Roman"/>
                <w:b/>
                <w:color w:val="000000"/>
                <w:sz w:val="24"/>
                <w:szCs w:val="24"/>
              </w:rPr>
              <w:t>AulaPlaneta</w:t>
            </w:r>
            <w:proofErr w:type="spellEnd"/>
          </w:p>
        </w:tc>
        <w:tc>
          <w:tcPr>
            <w:tcW w:w="6379" w:type="dxa"/>
          </w:tcPr>
          <w:p w14:paraId="4E7008D0" w14:textId="797E0DB5" w:rsidR="007A7A7D" w:rsidRPr="00163397" w:rsidRDefault="00163397" w:rsidP="00163397">
            <w:pPr>
              <w:rPr>
                <w:rFonts w:ascii="Times New Roman" w:hAnsi="Times New Roman" w:cs="Times New Roman"/>
                <w:color w:val="000000"/>
                <w:sz w:val="18"/>
                <w:szCs w:val="18"/>
              </w:rPr>
            </w:pPr>
            <w:r w:rsidRPr="00163397">
              <w:rPr>
                <w:rFonts w:ascii="Times New Roman" w:hAnsi="Times New Roman" w:cs="Times New Roman"/>
                <w:color w:val="000000"/>
                <w:sz w:val="18"/>
                <w:szCs w:val="18"/>
              </w:rPr>
              <w:t>http://hispanicasaber.planetasaber.com/encyclopedia/default.asp?idpack=9&amp;idpil=0017ZS01&amp;ruta=Buscador</w:t>
            </w:r>
          </w:p>
        </w:tc>
      </w:tr>
      <w:tr w:rsidR="007A7A7D" w:rsidRPr="00000D0E" w14:paraId="3B6AA866" w14:textId="77777777" w:rsidTr="007A7A7D">
        <w:tc>
          <w:tcPr>
            <w:tcW w:w="2518" w:type="dxa"/>
          </w:tcPr>
          <w:p w14:paraId="450A0D5C" w14:textId="77777777" w:rsidR="007A7A7D" w:rsidRPr="00000D0E" w:rsidRDefault="007A7A7D" w:rsidP="007A7A7D">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2DAF5C0A" w14:textId="171A718A" w:rsidR="007A7A7D" w:rsidRPr="00000D0E" w:rsidRDefault="00163397" w:rsidP="007A7A7D">
            <w:pPr>
              <w:rPr>
                <w:rFonts w:ascii="Times New Roman" w:hAnsi="Times New Roman" w:cs="Times New Roman"/>
                <w:color w:val="000000"/>
                <w:sz w:val="24"/>
                <w:szCs w:val="24"/>
              </w:rPr>
            </w:pPr>
            <w:r w:rsidRPr="00163397">
              <w:rPr>
                <w:rFonts w:ascii="Times New Roman" w:hAnsi="Times New Roman" w:cs="Times New Roman"/>
                <w:color w:val="000000"/>
                <w:sz w:val="24"/>
                <w:szCs w:val="24"/>
              </w:rPr>
              <w:t>Dos niños saludan al retrato de Francisco Franco en 1939. Después de la Guerra Civil</w:t>
            </w:r>
            <w:ins w:id="19" w:author="Marco Fidel Santiago Cardona Giraldo" w:date="2016-07-06T19:34:00Z">
              <w:r w:rsidR="00A87C98">
                <w:rPr>
                  <w:rFonts w:ascii="Times New Roman" w:hAnsi="Times New Roman" w:cs="Times New Roman"/>
                  <w:color w:val="000000"/>
                  <w:sz w:val="24"/>
                  <w:szCs w:val="24"/>
                </w:rPr>
                <w:t>,</w:t>
              </w:r>
            </w:ins>
            <w:r w:rsidRPr="00163397">
              <w:rPr>
                <w:rFonts w:ascii="Times New Roman" w:hAnsi="Times New Roman" w:cs="Times New Roman"/>
                <w:color w:val="000000"/>
                <w:sz w:val="24"/>
                <w:szCs w:val="24"/>
              </w:rPr>
              <w:t xml:space="preserve"> la maquinaria propagandística del franquismo imitó las diversas manifestaciones de la fascista. La abundancia de carteles, la exaltación patriótica, el desmesurado culto al líder, los saludos </w:t>
            </w:r>
            <w:r>
              <w:rPr>
                <w:rFonts w:ascii="Times New Roman" w:hAnsi="Times New Roman" w:cs="Times New Roman"/>
                <w:color w:val="000000"/>
                <w:sz w:val="24"/>
                <w:szCs w:val="24"/>
              </w:rPr>
              <w:t>de brazo en alto y los frecuentes desfiles</w:t>
            </w:r>
            <w:r w:rsidRPr="00163397">
              <w:rPr>
                <w:rFonts w:ascii="Times New Roman" w:hAnsi="Times New Roman" w:cs="Times New Roman"/>
                <w:color w:val="000000"/>
                <w:sz w:val="24"/>
                <w:szCs w:val="24"/>
              </w:rPr>
              <w:t xml:space="preserve"> militares fueron algunos de los instrumentos y signos utilizados.</w:t>
            </w:r>
          </w:p>
        </w:tc>
      </w:tr>
    </w:tbl>
    <w:p w14:paraId="4D6F966F" w14:textId="77777777" w:rsidR="00D32FB4" w:rsidRPr="00000D0E" w:rsidRDefault="00D32FB4" w:rsidP="00000D0E">
      <w:pPr>
        <w:rPr>
          <w:rFonts w:ascii="Times New Roman" w:hAnsi="Times New Roman" w:cs="Times New Roman"/>
        </w:rPr>
      </w:pPr>
    </w:p>
    <w:p w14:paraId="4CEB1177" w14:textId="0BF2D4E5" w:rsidR="00D32FB4" w:rsidRPr="00000D0E" w:rsidRDefault="00000D0E"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2.1.</w:t>
      </w:r>
      <w:r w:rsidR="00933CC0">
        <w:rPr>
          <w:rFonts w:ascii="Times New Roman" w:hAnsi="Times New Roman" w:cs="Times New Roman"/>
          <w:b/>
        </w:rPr>
        <w:t>1 Contexto</w:t>
      </w:r>
      <w:ins w:id="20" w:author="Marco Fidel Santiago Cardona Giraldo" w:date="2016-07-06T19:35:00Z">
        <w:r w:rsidR="00A87C98">
          <w:rPr>
            <w:rFonts w:ascii="Times New Roman" w:hAnsi="Times New Roman" w:cs="Times New Roman"/>
            <w:b/>
          </w:rPr>
          <w:t xml:space="preserve"> </w:t>
        </w:r>
      </w:ins>
      <w:r w:rsidR="00933CC0">
        <w:rPr>
          <w:rFonts w:ascii="Times New Roman" w:hAnsi="Times New Roman" w:cs="Times New Roman"/>
          <w:b/>
        </w:rPr>
        <w:t>h</w:t>
      </w:r>
      <w:r w:rsidR="00D32FB4" w:rsidRPr="00000D0E">
        <w:rPr>
          <w:rFonts w:ascii="Times New Roman" w:hAnsi="Times New Roman" w:cs="Times New Roman"/>
          <w:b/>
        </w:rPr>
        <w:t xml:space="preserve">istórico </w:t>
      </w:r>
    </w:p>
    <w:p w14:paraId="4963ADCA" w14:textId="77777777" w:rsidR="00D32FB4" w:rsidRPr="00000D0E" w:rsidRDefault="00D32FB4" w:rsidP="00000D0E">
      <w:pPr>
        <w:rPr>
          <w:rFonts w:ascii="Times New Roman" w:hAnsi="Times New Roman" w:cs="Times New Roman"/>
          <w:b/>
        </w:rPr>
      </w:pPr>
    </w:p>
    <w:p w14:paraId="75082171" w14:textId="3FFABFAD" w:rsidR="003B6B20" w:rsidRDefault="00130DAA" w:rsidP="00000D0E">
      <w:pPr>
        <w:rPr>
          <w:rFonts w:ascii="Times New Roman" w:hAnsi="Times New Roman" w:cs="Times New Roman"/>
        </w:rPr>
      </w:pPr>
      <w:r w:rsidRPr="00000D0E">
        <w:rPr>
          <w:rFonts w:ascii="Times New Roman" w:hAnsi="Times New Roman" w:cs="Times New Roman"/>
        </w:rPr>
        <w:t xml:space="preserve">La literatura que se da entre los años 1939 y 1975 es conocida como la </w:t>
      </w:r>
      <w:r w:rsidR="000A0374" w:rsidRPr="00933CC0">
        <w:rPr>
          <w:rFonts w:ascii="Times New Roman" w:hAnsi="Times New Roman" w:cs="Times New Roman"/>
          <w:b/>
        </w:rPr>
        <w:t>literatura de la dictadura</w:t>
      </w:r>
      <w:r w:rsidR="00933CC0">
        <w:rPr>
          <w:rFonts w:ascii="Times New Roman" w:hAnsi="Times New Roman" w:cs="Times New Roman"/>
        </w:rPr>
        <w:t>, pues</w:t>
      </w:r>
      <w:r w:rsidRPr="00000D0E">
        <w:rPr>
          <w:rFonts w:ascii="Times New Roman" w:hAnsi="Times New Roman" w:cs="Times New Roman"/>
        </w:rPr>
        <w:t xml:space="preserve"> 1939 fue el año en que terminó la Guerra</w:t>
      </w:r>
      <w:ins w:id="21" w:author="Marco Fidel Santiago Cardona Giraldo" w:date="2016-07-06T19:35:00Z">
        <w:r w:rsidR="00A87C98" w:rsidRPr="00000D0E">
          <w:rPr>
            <w:rFonts w:ascii="Times New Roman" w:hAnsi="Times New Roman" w:cs="Times New Roman"/>
          </w:rPr>
          <w:t xml:space="preserve"> </w:t>
        </w:r>
      </w:ins>
      <w:r w:rsidRPr="00000D0E">
        <w:rPr>
          <w:rFonts w:ascii="Times New Roman" w:hAnsi="Times New Roman" w:cs="Times New Roman"/>
        </w:rPr>
        <w:t>Civil española</w:t>
      </w:r>
      <w:r w:rsidR="00933CC0">
        <w:rPr>
          <w:rFonts w:ascii="Times New Roman" w:hAnsi="Times New Roman" w:cs="Times New Roman"/>
        </w:rPr>
        <w:t xml:space="preserve"> </w:t>
      </w:r>
      <w:r w:rsidRPr="00000D0E">
        <w:rPr>
          <w:rFonts w:ascii="Times New Roman" w:hAnsi="Times New Roman" w:cs="Times New Roman"/>
        </w:rPr>
        <w:t>y empezó la dictadura del general Francisco Franco</w:t>
      </w:r>
      <w:ins w:id="22" w:author="Marco Fidel Santiago Cardona Giraldo" w:date="2016-07-06T19:35:00Z">
        <w:r w:rsidR="00A87C98">
          <w:rPr>
            <w:rFonts w:ascii="Times New Roman" w:hAnsi="Times New Roman" w:cs="Times New Roman"/>
          </w:rPr>
          <w:t>, que se extendi</w:t>
        </w:r>
      </w:ins>
      <w:ins w:id="23" w:author="Marco Fidel Santiago Cardona Giraldo" w:date="2016-07-06T19:36:00Z">
        <w:r w:rsidR="00A87C98">
          <w:rPr>
            <w:rFonts w:ascii="Times New Roman" w:hAnsi="Times New Roman" w:cs="Times New Roman"/>
          </w:rPr>
          <w:t>ó</w:t>
        </w:r>
      </w:ins>
      <w:r w:rsidRPr="00000D0E">
        <w:rPr>
          <w:rFonts w:ascii="Times New Roman" w:hAnsi="Times New Roman" w:cs="Times New Roman"/>
        </w:rPr>
        <w:t xml:space="preserve"> hasta su muerte, en 1975.</w:t>
      </w:r>
      <w:r w:rsidR="00933CC0">
        <w:rPr>
          <w:rFonts w:ascii="Times New Roman" w:hAnsi="Times New Roman" w:cs="Times New Roman"/>
        </w:rPr>
        <w:t xml:space="preserve"> </w:t>
      </w:r>
    </w:p>
    <w:p w14:paraId="47F3CACD" w14:textId="77777777" w:rsidR="00DD1C45" w:rsidRDefault="00DD1C45" w:rsidP="00000D0E">
      <w:pPr>
        <w:rPr>
          <w:rFonts w:ascii="Times New Roman" w:hAnsi="Times New Roman" w:cs="Times New Roman"/>
        </w:rPr>
      </w:pPr>
    </w:p>
    <w:p w14:paraId="6EB7EFD0" w14:textId="2071808B" w:rsidR="00DD1C45" w:rsidRPr="00000D0E" w:rsidRDefault="00DD1C45" w:rsidP="00000D0E">
      <w:pPr>
        <w:rPr>
          <w:rFonts w:ascii="Times New Roman" w:hAnsi="Times New Roman" w:cs="Times New Roman"/>
        </w:rPr>
      </w:pPr>
      <w:r>
        <w:rPr>
          <w:rFonts w:ascii="Times New Roman" w:hAnsi="Times New Roman" w:cs="Times New Roman"/>
        </w:rPr>
        <w:t>Al estallar la Segunda Guerra Mundial, España adoptó oficialmente una postura neutral; sin embargo, mantuvo una posición favorable hacia la Alemania nazi, pues veía con buenos ojos una derrota del régimen comunista de la Unión Soviética. Por esta razón, incluso llegó a conformarse un cuerpo de voluntarios españoles que sirvió al ejército alemán durante dos</w:t>
      </w:r>
      <w:r w:rsidR="00172098">
        <w:rPr>
          <w:rFonts w:ascii="Times New Roman" w:hAnsi="Times New Roman" w:cs="Times New Roman"/>
        </w:rPr>
        <w:t xml:space="preserve"> años. Tras la derrota de</w:t>
      </w:r>
      <w:r w:rsidR="00A74862">
        <w:rPr>
          <w:rFonts w:ascii="Times New Roman" w:hAnsi="Times New Roman" w:cs="Times New Roman"/>
        </w:rPr>
        <w:t xml:space="preserve"> </w:t>
      </w:r>
      <w:r w:rsidR="00172098">
        <w:rPr>
          <w:rFonts w:ascii="Times New Roman" w:hAnsi="Times New Roman" w:cs="Times New Roman"/>
        </w:rPr>
        <w:t>l</w:t>
      </w:r>
      <w:r w:rsidR="00A74862">
        <w:rPr>
          <w:rFonts w:ascii="Times New Roman" w:hAnsi="Times New Roman" w:cs="Times New Roman"/>
        </w:rPr>
        <w:t>as potencias del</w:t>
      </w:r>
      <w:r w:rsidR="00172098">
        <w:rPr>
          <w:rFonts w:ascii="Times New Roman" w:hAnsi="Times New Roman" w:cs="Times New Roman"/>
        </w:rPr>
        <w:t xml:space="preserve"> Eje en 1945, esta colaboración le valió a España un </w:t>
      </w:r>
      <w:r w:rsidR="00172098" w:rsidRPr="00172098">
        <w:rPr>
          <w:rFonts w:ascii="Times New Roman" w:hAnsi="Times New Roman" w:cs="Times New Roman"/>
          <w:b/>
        </w:rPr>
        <w:t>aislamiento internacional</w:t>
      </w:r>
      <w:r w:rsidR="00172098">
        <w:rPr>
          <w:rFonts w:ascii="Times New Roman" w:hAnsi="Times New Roman" w:cs="Times New Roman"/>
        </w:rPr>
        <w:t xml:space="preserve"> promovido por los aliados, lo que derivó en una política económica </w:t>
      </w:r>
      <w:r w:rsidR="00342B85">
        <w:rPr>
          <w:rFonts w:ascii="Times New Roman" w:hAnsi="Times New Roman" w:cs="Times New Roman"/>
        </w:rPr>
        <w:t>insuficiente basada en el autoabastecimiento.</w:t>
      </w:r>
    </w:p>
    <w:p w14:paraId="62EA04F1" w14:textId="77777777" w:rsidR="003B6B20" w:rsidRPr="00000D0E" w:rsidRDefault="003B6B20" w:rsidP="00000D0E">
      <w:pPr>
        <w:rPr>
          <w:rFonts w:ascii="Times New Roman" w:hAnsi="Times New Roman" w:cs="Times New Roman"/>
        </w:rPr>
      </w:pPr>
    </w:p>
    <w:p w14:paraId="4EBB1BA7" w14:textId="1974F20D" w:rsidR="00CA7DDC" w:rsidRDefault="00A74862" w:rsidP="00000D0E">
      <w:pPr>
        <w:rPr>
          <w:rFonts w:ascii="Times New Roman" w:hAnsi="Times New Roman" w:cs="Times New Roman"/>
        </w:rPr>
      </w:pPr>
      <w:r>
        <w:rPr>
          <w:rFonts w:ascii="Times New Roman" w:hAnsi="Times New Roman" w:cs="Times New Roman"/>
        </w:rPr>
        <w:t>Al</w:t>
      </w:r>
      <w:r w:rsidR="00342B85">
        <w:rPr>
          <w:rFonts w:ascii="Times New Roman" w:hAnsi="Times New Roman" w:cs="Times New Roman"/>
        </w:rPr>
        <w:t xml:space="preserve"> comenzar la </w:t>
      </w:r>
      <w:r w:rsidR="00342B85" w:rsidRPr="000B3F9B">
        <w:rPr>
          <w:rFonts w:ascii="Times New Roman" w:hAnsi="Times New Roman" w:cs="Times New Roman"/>
          <w:b/>
        </w:rPr>
        <w:t>Guerra Fría</w:t>
      </w:r>
      <w:r w:rsidR="00342B85">
        <w:rPr>
          <w:rFonts w:ascii="Times New Roman" w:hAnsi="Times New Roman" w:cs="Times New Roman"/>
        </w:rPr>
        <w:t>, el gobierno franquista</w:t>
      </w:r>
      <w:r>
        <w:rPr>
          <w:rFonts w:ascii="Times New Roman" w:hAnsi="Times New Roman" w:cs="Times New Roman"/>
        </w:rPr>
        <w:t xml:space="preserve"> se volvería un aliado estratégico de Estados Unidos, lo que le permitiría </w:t>
      </w:r>
      <w:r w:rsidR="00342B85">
        <w:rPr>
          <w:rFonts w:ascii="Times New Roman" w:hAnsi="Times New Roman" w:cs="Times New Roman"/>
        </w:rPr>
        <w:t xml:space="preserve">a España </w:t>
      </w:r>
      <w:r>
        <w:rPr>
          <w:rFonts w:ascii="Times New Roman" w:hAnsi="Times New Roman" w:cs="Times New Roman"/>
        </w:rPr>
        <w:t xml:space="preserve">salir eventualmente del aislamiento internacional y encaminarse hacia el </w:t>
      </w:r>
      <w:r w:rsidR="00342B85">
        <w:rPr>
          <w:rFonts w:ascii="Times New Roman" w:hAnsi="Times New Roman" w:cs="Times New Roman"/>
        </w:rPr>
        <w:t xml:space="preserve">denominado </w:t>
      </w:r>
      <w:r w:rsidR="00342B85" w:rsidRPr="00342B85">
        <w:rPr>
          <w:rFonts w:ascii="Times New Roman" w:hAnsi="Times New Roman" w:cs="Times New Roman"/>
          <w:b/>
        </w:rPr>
        <w:t>desarrollismo</w:t>
      </w:r>
      <w:r w:rsidR="00342B85" w:rsidRPr="00342B85">
        <w:rPr>
          <w:rFonts w:ascii="Times New Roman" w:hAnsi="Times New Roman" w:cs="Times New Roman"/>
        </w:rPr>
        <w:t>,</w:t>
      </w:r>
      <w:r w:rsidR="00342B85">
        <w:rPr>
          <w:rFonts w:ascii="Times New Roman" w:hAnsi="Times New Roman" w:cs="Times New Roman"/>
        </w:rPr>
        <w:t xml:space="preserve"> que mejoraría notablemente la economía del país, aunque las libertades individuales y políticas no prosperaran del mismo modo. Solo hasta la muerte de Franco se verían progresos</w:t>
      </w:r>
      <w:r w:rsidR="0070245E">
        <w:rPr>
          <w:rFonts w:ascii="Times New Roman" w:hAnsi="Times New Roman" w:cs="Times New Roman"/>
        </w:rPr>
        <w:t xml:space="preserve"> reales</w:t>
      </w:r>
      <w:r w:rsidR="00342B85">
        <w:rPr>
          <w:rFonts w:ascii="Times New Roman" w:hAnsi="Times New Roman" w:cs="Times New Roman"/>
        </w:rPr>
        <w:t xml:space="preserve"> en esos rubros.</w:t>
      </w:r>
    </w:p>
    <w:p w14:paraId="3FA79D12" w14:textId="77777777" w:rsidR="00342B85" w:rsidRPr="00000D0E" w:rsidRDefault="00342B85" w:rsidP="00000D0E">
      <w:pPr>
        <w:rPr>
          <w:rFonts w:ascii="Times New Roman" w:hAnsi="Times New Roman" w:cs="Times New Roman"/>
        </w:rPr>
      </w:pPr>
    </w:p>
    <w:p w14:paraId="01BEEE6B" w14:textId="1E29F3D2" w:rsidR="002343B1" w:rsidRPr="00000D0E" w:rsidRDefault="00ED03F1" w:rsidP="00000D0E">
      <w:pPr>
        <w:rPr>
          <w:rFonts w:ascii="Times New Roman" w:hAnsi="Times New Roman" w:cs="Times New Roman"/>
        </w:rPr>
      </w:pPr>
      <w:r w:rsidRPr="00000D0E">
        <w:rPr>
          <w:rFonts w:ascii="Times New Roman" w:hAnsi="Times New Roman" w:cs="Times New Roman"/>
        </w:rPr>
        <w:t xml:space="preserve">La </w:t>
      </w:r>
      <w:r w:rsidRPr="00334AC5">
        <w:rPr>
          <w:rFonts w:ascii="Times New Roman" w:hAnsi="Times New Roman" w:cs="Times New Roman"/>
          <w:b/>
        </w:rPr>
        <w:t>literatura de la democracia</w:t>
      </w:r>
      <w:r w:rsidRPr="00000D0E">
        <w:rPr>
          <w:rFonts w:ascii="Times New Roman" w:hAnsi="Times New Roman" w:cs="Times New Roman"/>
        </w:rPr>
        <w:t xml:space="preserve"> comprende todas las obras </w:t>
      </w:r>
      <w:r w:rsidR="00334AC5">
        <w:rPr>
          <w:rFonts w:ascii="Times New Roman" w:hAnsi="Times New Roman" w:cs="Times New Roman"/>
        </w:rPr>
        <w:t>literarias escritas desde 1975 (el fin de la dictadura)</w:t>
      </w:r>
      <w:r w:rsidRPr="00000D0E">
        <w:rPr>
          <w:rFonts w:ascii="Times New Roman" w:hAnsi="Times New Roman" w:cs="Times New Roman"/>
        </w:rPr>
        <w:t xml:space="preserve"> hasta la actualidad. </w:t>
      </w:r>
      <w:r w:rsidR="00161FBF" w:rsidRPr="00000D0E">
        <w:rPr>
          <w:rFonts w:ascii="Times New Roman" w:hAnsi="Times New Roman" w:cs="Times New Roman"/>
        </w:rPr>
        <w:t>Durante las últimas tres décadas se han producido importantes cambios en el campo de la política, la sociedad y la cultura</w:t>
      </w:r>
      <w:r w:rsidR="00334AC5">
        <w:rPr>
          <w:rFonts w:ascii="Times New Roman" w:hAnsi="Times New Roman" w:cs="Times New Roman"/>
        </w:rPr>
        <w:t xml:space="preserve"> españolas que han afectado directamente </w:t>
      </w:r>
      <w:ins w:id="24" w:author="mbp" w:date="2016-07-07T15:24:00Z">
        <w:r w:rsidR="00592931" w:rsidRPr="00592931">
          <w:rPr>
            <w:rFonts w:ascii="Times New Roman" w:hAnsi="Times New Roman" w:cs="Times New Roman"/>
          </w:rPr>
          <w:t>la producción literaria</w:t>
        </w:r>
      </w:ins>
      <w:r w:rsidR="00342B85">
        <w:rPr>
          <w:rFonts w:ascii="Times New Roman" w:hAnsi="Times New Roman" w:cs="Times New Roman"/>
        </w:rPr>
        <w:t>.</w:t>
      </w:r>
    </w:p>
    <w:p w14:paraId="6A5C6386" w14:textId="77777777" w:rsidR="00F66613" w:rsidRPr="00000D0E" w:rsidRDefault="00F66613" w:rsidP="00000D0E">
      <w:pPr>
        <w:rPr>
          <w:rFonts w:ascii="Times New Roman" w:hAnsi="Times New Roman" w:cs="Times New Roman"/>
        </w:rPr>
      </w:pPr>
    </w:p>
    <w:p w14:paraId="6EB306AB" w14:textId="0881A221" w:rsidR="001E4C1D" w:rsidRPr="00000D0E" w:rsidRDefault="00AB3CFB"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2.1.2 Contexto</w:t>
      </w:r>
      <w:ins w:id="25" w:author="Marco Fidel Santiago Cardona Giraldo" w:date="2016-07-06T19:43:00Z">
        <w:r w:rsidR="009A1939">
          <w:rPr>
            <w:rFonts w:ascii="Times New Roman" w:hAnsi="Times New Roman" w:cs="Times New Roman"/>
            <w:b/>
          </w:rPr>
          <w:t xml:space="preserve"> </w:t>
        </w:r>
      </w:ins>
      <w:r>
        <w:rPr>
          <w:rFonts w:ascii="Times New Roman" w:hAnsi="Times New Roman" w:cs="Times New Roman"/>
          <w:b/>
        </w:rPr>
        <w:t>s</w:t>
      </w:r>
      <w:r w:rsidR="00691FCA" w:rsidRPr="00000D0E">
        <w:rPr>
          <w:rFonts w:ascii="Times New Roman" w:hAnsi="Times New Roman" w:cs="Times New Roman"/>
          <w:b/>
        </w:rPr>
        <w:t>ocial</w:t>
      </w:r>
    </w:p>
    <w:p w14:paraId="5F02AF6F" w14:textId="77777777" w:rsidR="00383943" w:rsidRPr="00000D0E" w:rsidRDefault="00383943" w:rsidP="00000D0E">
      <w:pPr>
        <w:rPr>
          <w:rFonts w:ascii="Times New Roman" w:hAnsi="Times New Roman" w:cs="Times New Roman"/>
        </w:rPr>
      </w:pPr>
    </w:p>
    <w:p w14:paraId="12C953AD" w14:textId="68EF1F49" w:rsidR="00455BD5" w:rsidRPr="00000D0E" w:rsidRDefault="00455BD5" w:rsidP="00000D0E">
      <w:pPr>
        <w:rPr>
          <w:rFonts w:ascii="Times New Roman" w:hAnsi="Times New Roman" w:cs="Times New Roman"/>
        </w:rPr>
      </w:pPr>
      <w:r w:rsidRPr="00000D0E">
        <w:rPr>
          <w:rFonts w:ascii="Times New Roman" w:hAnsi="Times New Roman" w:cs="Times New Roman"/>
        </w:rPr>
        <w:t xml:space="preserve">La </w:t>
      </w:r>
      <w:r w:rsidRPr="00147003">
        <w:rPr>
          <w:rFonts w:ascii="Times New Roman" w:hAnsi="Times New Roman" w:cs="Times New Roman"/>
          <w:b/>
        </w:rPr>
        <w:t>dictadura franquista</w:t>
      </w:r>
      <w:r w:rsidRPr="00000D0E">
        <w:rPr>
          <w:rFonts w:ascii="Times New Roman" w:hAnsi="Times New Roman" w:cs="Times New Roman"/>
        </w:rPr>
        <w:t xml:space="preserve"> que se instauró tras la </w:t>
      </w:r>
      <w:r w:rsidRPr="00147003">
        <w:rPr>
          <w:rFonts w:ascii="Times New Roman" w:hAnsi="Times New Roman" w:cs="Times New Roman"/>
          <w:b/>
        </w:rPr>
        <w:t>Guerra</w:t>
      </w:r>
      <w:ins w:id="26" w:author="Marco Fidel Santiago Cardona Giraldo" w:date="2016-07-06T19:44:00Z">
        <w:r w:rsidR="00023756" w:rsidRPr="00147003">
          <w:rPr>
            <w:rFonts w:ascii="Times New Roman" w:hAnsi="Times New Roman" w:cs="Times New Roman"/>
            <w:b/>
          </w:rPr>
          <w:t xml:space="preserve"> </w:t>
        </w:r>
      </w:ins>
      <w:r w:rsidRPr="00147003">
        <w:rPr>
          <w:rFonts w:ascii="Times New Roman" w:hAnsi="Times New Roman" w:cs="Times New Roman"/>
          <w:b/>
        </w:rPr>
        <w:t>Civil</w:t>
      </w:r>
      <w:ins w:id="27" w:author="Marco Fidel Santiago Cardona Giraldo" w:date="2016-07-06T19:44:00Z">
        <w:r w:rsidR="00023756">
          <w:rPr>
            <w:rFonts w:ascii="Times New Roman" w:hAnsi="Times New Roman" w:cs="Times New Roman"/>
          </w:rPr>
          <w:t xml:space="preserve"> </w:t>
        </w:r>
      </w:ins>
      <w:r w:rsidRPr="00000D0E">
        <w:rPr>
          <w:rFonts w:ascii="Times New Roman" w:hAnsi="Times New Roman" w:cs="Times New Roman"/>
        </w:rPr>
        <w:t xml:space="preserve">(1936-1939) abarcó un largo </w:t>
      </w:r>
      <w:ins w:id="28" w:author="Marco Fidel Santiago Cardona Giraldo" w:date="2016-07-06T19:43:00Z">
        <w:r w:rsidR="009A1939" w:rsidRPr="00000D0E">
          <w:rPr>
            <w:rFonts w:ascii="Times New Roman" w:hAnsi="Times New Roman" w:cs="Times New Roman"/>
          </w:rPr>
          <w:t>per</w:t>
        </w:r>
        <w:r w:rsidR="009A1939">
          <w:rPr>
            <w:rFonts w:ascii="Times New Roman" w:hAnsi="Times New Roman" w:cs="Times New Roman"/>
          </w:rPr>
          <w:t>i</w:t>
        </w:r>
        <w:r w:rsidR="009A1939" w:rsidRPr="00000D0E">
          <w:rPr>
            <w:rFonts w:ascii="Times New Roman" w:hAnsi="Times New Roman" w:cs="Times New Roman"/>
          </w:rPr>
          <w:t xml:space="preserve">odo </w:t>
        </w:r>
      </w:ins>
      <w:r w:rsidRPr="00000D0E">
        <w:rPr>
          <w:rFonts w:ascii="Times New Roman" w:hAnsi="Times New Roman" w:cs="Times New Roman"/>
        </w:rPr>
        <w:t>de tiempo: de 1939 a 1975. Por ello, no debe</w:t>
      </w:r>
      <w:r w:rsidR="00147003">
        <w:rPr>
          <w:rFonts w:ascii="Times New Roman" w:hAnsi="Times New Roman" w:cs="Times New Roman"/>
        </w:rPr>
        <w:t>n pensarse</w:t>
      </w:r>
      <w:r w:rsidRPr="00000D0E">
        <w:rPr>
          <w:rFonts w:ascii="Times New Roman" w:hAnsi="Times New Roman" w:cs="Times New Roman"/>
        </w:rPr>
        <w:t xml:space="preserve"> estos años como</w:t>
      </w:r>
      <w:r w:rsidR="00147003">
        <w:rPr>
          <w:rFonts w:ascii="Times New Roman" w:hAnsi="Times New Roman" w:cs="Times New Roman"/>
        </w:rPr>
        <w:t xml:space="preserve"> una etapa homogénea y sin transformaciones</w:t>
      </w:r>
      <w:r w:rsidRPr="00000D0E">
        <w:rPr>
          <w:rFonts w:ascii="Times New Roman" w:hAnsi="Times New Roman" w:cs="Times New Roman"/>
        </w:rPr>
        <w:t xml:space="preserve"> en</w:t>
      </w:r>
      <w:r w:rsidR="00147003">
        <w:rPr>
          <w:rFonts w:ascii="Times New Roman" w:hAnsi="Times New Roman" w:cs="Times New Roman"/>
        </w:rPr>
        <w:t xml:space="preserve"> cuanto a</w:t>
      </w:r>
      <w:r w:rsidRPr="00000D0E">
        <w:rPr>
          <w:rFonts w:ascii="Times New Roman" w:hAnsi="Times New Roman" w:cs="Times New Roman"/>
        </w:rPr>
        <w:t xml:space="preserve"> </w:t>
      </w:r>
      <w:r w:rsidR="00147003">
        <w:rPr>
          <w:rFonts w:ascii="Times New Roman" w:hAnsi="Times New Roman" w:cs="Times New Roman"/>
        </w:rPr>
        <w:t>los lineamientos políticos de</w:t>
      </w:r>
      <w:r w:rsidRPr="00000D0E">
        <w:rPr>
          <w:rFonts w:ascii="Times New Roman" w:hAnsi="Times New Roman" w:cs="Times New Roman"/>
        </w:rPr>
        <w:t>l régimen.</w:t>
      </w:r>
    </w:p>
    <w:p w14:paraId="2EB168E7" w14:textId="77777777" w:rsidR="00455BD5" w:rsidRPr="00000D0E" w:rsidRDefault="00455BD5" w:rsidP="00000D0E">
      <w:pPr>
        <w:rPr>
          <w:rFonts w:ascii="Times New Roman" w:hAnsi="Times New Roman" w:cs="Times New Roman"/>
        </w:rPr>
      </w:pPr>
    </w:p>
    <w:p w14:paraId="35E13149" w14:textId="0F4B0FD0" w:rsidR="00455BD5" w:rsidRPr="00000D0E" w:rsidRDefault="00147003" w:rsidP="00000D0E">
      <w:pPr>
        <w:rPr>
          <w:rFonts w:ascii="Times New Roman" w:hAnsi="Times New Roman" w:cs="Times New Roman"/>
        </w:rPr>
      </w:pPr>
      <w:r>
        <w:rPr>
          <w:rFonts w:ascii="Times New Roman" w:hAnsi="Times New Roman" w:cs="Times New Roman"/>
        </w:rPr>
        <w:t>A lo largo del tiempo que duraría la dictadura</w:t>
      </w:r>
      <w:r w:rsidR="00455BD5" w:rsidRPr="00000D0E">
        <w:rPr>
          <w:rFonts w:ascii="Times New Roman" w:hAnsi="Times New Roman" w:cs="Times New Roman"/>
        </w:rPr>
        <w:t xml:space="preserve">, </w:t>
      </w:r>
      <w:ins w:id="29" w:author="Marco Fidel Santiago Cardona Giraldo" w:date="2016-07-06T19:45:00Z">
        <w:r w:rsidR="00023756">
          <w:rPr>
            <w:rFonts w:ascii="Times New Roman" w:hAnsi="Times New Roman" w:cs="Times New Roman"/>
          </w:rPr>
          <w:t>los</w:t>
        </w:r>
        <w:r w:rsidR="00023756" w:rsidRPr="00000D0E">
          <w:rPr>
            <w:rFonts w:ascii="Times New Roman" w:hAnsi="Times New Roman" w:cs="Times New Roman"/>
          </w:rPr>
          <w:t xml:space="preserve"> </w:t>
        </w:r>
      </w:ins>
      <w:r w:rsidR="00455BD5" w:rsidRPr="00000D0E">
        <w:rPr>
          <w:rFonts w:ascii="Times New Roman" w:hAnsi="Times New Roman" w:cs="Times New Roman"/>
        </w:rPr>
        <w:t>contexto</w:t>
      </w:r>
      <w:ins w:id="30" w:author="Marco Fidel Santiago Cardona Giraldo" w:date="2016-07-06T19:45:00Z">
        <w:r w:rsidR="00023756">
          <w:rPr>
            <w:rFonts w:ascii="Times New Roman" w:hAnsi="Times New Roman" w:cs="Times New Roman"/>
          </w:rPr>
          <w:t>s</w:t>
        </w:r>
      </w:ins>
      <w:r w:rsidR="00455BD5" w:rsidRPr="00000D0E">
        <w:rPr>
          <w:rFonts w:ascii="Times New Roman" w:hAnsi="Times New Roman" w:cs="Times New Roman"/>
        </w:rPr>
        <w:t xml:space="preserve"> político, social, económico y cultural españo</w:t>
      </w:r>
      <w:r>
        <w:rPr>
          <w:rFonts w:ascii="Times New Roman" w:hAnsi="Times New Roman" w:cs="Times New Roman"/>
        </w:rPr>
        <w:t>l</w:t>
      </w:r>
      <w:ins w:id="31" w:author="Marco Fidel Santiago Cardona Giraldo" w:date="2016-07-06T19:45:00Z">
        <w:r w:rsidR="00023756">
          <w:rPr>
            <w:rFonts w:ascii="Times New Roman" w:hAnsi="Times New Roman" w:cs="Times New Roman"/>
          </w:rPr>
          <w:t>es</w:t>
        </w:r>
      </w:ins>
      <w:r>
        <w:rPr>
          <w:rFonts w:ascii="Times New Roman" w:hAnsi="Times New Roman" w:cs="Times New Roman"/>
        </w:rPr>
        <w:t xml:space="preserve"> </w:t>
      </w:r>
      <w:ins w:id="32" w:author="Marco Fidel Santiago Cardona Giraldo" w:date="2016-07-06T19:45:00Z">
        <w:r w:rsidR="00023756">
          <w:rPr>
            <w:rFonts w:ascii="Times New Roman" w:hAnsi="Times New Roman" w:cs="Times New Roman"/>
          </w:rPr>
          <w:t xml:space="preserve">sufrieron </w:t>
        </w:r>
      </w:ins>
      <w:r>
        <w:rPr>
          <w:rFonts w:ascii="Times New Roman" w:hAnsi="Times New Roman" w:cs="Times New Roman"/>
        </w:rPr>
        <w:t>cambios</w:t>
      </w:r>
      <w:r w:rsidR="00455BD5" w:rsidRPr="00000D0E">
        <w:rPr>
          <w:rFonts w:ascii="Times New Roman" w:hAnsi="Times New Roman" w:cs="Times New Roman"/>
        </w:rPr>
        <w:t xml:space="preserve"> importantes</w:t>
      </w:r>
      <w:r>
        <w:rPr>
          <w:rFonts w:ascii="Times New Roman" w:hAnsi="Times New Roman" w:cs="Times New Roman"/>
        </w:rPr>
        <w:t>, en parte</w:t>
      </w:r>
      <w:r w:rsidR="00455BD5" w:rsidRPr="00000D0E">
        <w:rPr>
          <w:rFonts w:ascii="Times New Roman" w:hAnsi="Times New Roman" w:cs="Times New Roman"/>
        </w:rPr>
        <w:t xml:space="preserve"> gracias a la llegada de las ideas europeas y </w:t>
      </w:r>
      <w:r>
        <w:rPr>
          <w:rFonts w:ascii="Times New Roman" w:hAnsi="Times New Roman" w:cs="Times New Roman"/>
        </w:rPr>
        <w:t xml:space="preserve">a </w:t>
      </w:r>
      <w:r w:rsidR="00455BD5" w:rsidRPr="00000D0E">
        <w:rPr>
          <w:rFonts w:ascii="Times New Roman" w:hAnsi="Times New Roman" w:cs="Times New Roman"/>
        </w:rPr>
        <w:t>la influencia política de países como Estados Unidos.</w:t>
      </w:r>
    </w:p>
    <w:p w14:paraId="671220CF" w14:textId="77777777" w:rsidR="00455BD5" w:rsidRPr="00000D0E" w:rsidRDefault="00455BD5" w:rsidP="00000D0E">
      <w:pPr>
        <w:rPr>
          <w:rFonts w:ascii="Times New Roman" w:hAnsi="Times New Roman" w:cs="Times New Roman"/>
        </w:rPr>
      </w:pPr>
    </w:p>
    <w:p w14:paraId="1B2C805C" w14:textId="77777777" w:rsidR="00455BD5" w:rsidRPr="00000D0E" w:rsidRDefault="00455BD5" w:rsidP="00000D0E">
      <w:pPr>
        <w:rPr>
          <w:rFonts w:ascii="Times New Roman" w:hAnsi="Times New Roman" w:cs="Times New Roman"/>
        </w:rPr>
      </w:pPr>
      <w:r w:rsidRPr="00000D0E">
        <w:rPr>
          <w:rFonts w:ascii="Times New Roman" w:hAnsi="Times New Roman" w:cs="Times New Roman"/>
        </w:rPr>
        <w:t>La dictadura puede dividirse en cuatro fases:</w:t>
      </w:r>
    </w:p>
    <w:p w14:paraId="3D819C8F" w14:textId="77777777" w:rsidR="00455BD5" w:rsidRPr="00000D0E" w:rsidRDefault="00455BD5" w:rsidP="00000D0E">
      <w:pPr>
        <w:rPr>
          <w:rFonts w:ascii="Times New Roman" w:hAnsi="Times New Roman" w:cs="Times New Roman"/>
        </w:rPr>
      </w:pPr>
    </w:p>
    <w:p w14:paraId="3060015A" w14:textId="77777777" w:rsidR="00455BD5" w:rsidRPr="00000D0E" w:rsidRDefault="00455BD5" w:rsidP="00147003">
      <w:pPr>
        <w:pStyle w:val="Prrafodelista"/>
        <w:numPr>
          <w:ilvl w:val="0"/>
          <w:numId w:val="30"/>
        </w:numPr>
        <w:rPr>
          <w:rFonts w:ascii="Times New Roman" w:hAnsi="Times New Roman" w:cs="Times New Roman"/>
        </w:rPr>
      </w:pPr>
      <w:r w:rsidRPr="00147003">
        <w:rPr>
          <w:rFonts w:ascii="Times New Roman" w:hAnsi="Times New Roman" w:cs="Times New Roman"/>
          <w:b/>
        </w:rPr>
        <w:t>1940-1950</w:t>
      </w:r>
      <w:r w:rsidRPr="00000D0E">
        <w:rPr>
          <w:rFonts w:ascii="Times New Roman" w:hAnsi="Times New Roman" w:cs="Times New Roman"/>
        </w:rPr>
        <w:t xml:space="preserve">: fue una etapa de hambre, miseria y aislamiento social. Se instauró una gran represión y muchos españoles, entre ellos políticos y artistas, tuvieron que </w:t>
      </w:r>
      <w:r w:rsidRPr="00147003">
        <w:rPr>
          <w:rFonts w:ascii="Times New Roman" w:hAnsi="Times New Roman" w:cs="Times New Roman"/>
          <w:b/>
        </w:rPr>
        <w:t>exiliarse</w:t>
      </w:r>
      <w:r w:rsidRPr="00000D0E">
        <w:rPr>
          <w:rFonts w:ascii="Times New Roman" w:hAnsi="Times New Roman" w:cs="Times New Roman"/>
        </w:rPr>
        <w:t xml:space="preserve">. La </w:t>
      </w:r>
      <w:r w:rsidRPr="00147003">
        <w:rPr>
          <w:rFonts w:ascii="Times New Roman" w:hAnsi="Times New Roman" w:cs="Times New Roman"/>
          <w:b/>
        </w:rPr>
        <w:t>censura</w:t>
      </w:r>
      <w:r w:rsidRPr="00000D0E">
        <w:rPr>
          <w:rFonts w:ascii="Times New Roman" w:hAnsi="Times New Roman" w:cs="Times New Roman"/>
        </w:rPr>
        <w:t xml:space="preserve"> se implantó de forma rígida. </w:t>
      </w:r>
    </w:p>
    <w:p w14:paraId="75A5F6AF" w14:textId="77777777" w:rsidR="00455BD5" w:rsidRPr="00000D0E" w:rsidRDefault="00455BD5" w:rsidP="00000D0E">
      <w:pPr>
        <w:rPr>
          <w:rFonts w:ascii="Times New Roman" w:hAnsi="Times New Roman" w:cs="Times New Roman"/>
        </w:rPr>
      </w:pPr>
    </w:p>
    <w:p w14:paraId="7AF58365" w14:textId="77777777" w:rsidR="00455BD5" w:rsidRPr="00000D0E" w:rsidRDefault="00455BD5" w:rsidP="00147003">
      <w:pPr>
        <w:pStyle w:val="Prrafodelista"/>
        <w:numPr>
          <w:ilvl w:val="0"/>
          <w:numId w:val="30"/>
        </w:numPr>
        <w:rPr>
          <w:rFonts w:ascii="Times New Roman" w:hAnsi="Times New Roman" w:cs="Times New Roman"/>
        </w:rPr>
      </w:pPr>
      <w:r w:rsidRPr="004A63BC">
        <w:rPr>
          <w:rFonts w:ascii="Times New Roman" w:hAnsi="Times New Roman" w:cs="Times New Roman"/>
          <w:b/>
        </w:rPr>
        <w:t>1950-1960</w:t>
      </w:r>
      <w:r w:rsidRPr="00000D0E">
        <w:rPr>
          <w:rFonts w:ascii="Times New Roman" w:hAnsi="Times New Roman" w:cs="Times New Roman"/>
        </w:rPr>
        <w:t xml:space="preserve">: España ingresó en la </w:t>
      </w:r>
      <w:r w:rsidRPr="004A63BC">
        <w:rPr>
          <w:rFonts w:ascii="Times New Roman" w:hAnsi="Times New Roman" w:cs="Times New Roman"/>
          <w:b/>
        </w:rPr>
        <w:t>ONU</w:t>
      </w:r>
      <w:r w:rsidRPr="00000D0E">
        <w:rPr>
          <w:rFonts w:ascii="Times New Roman" w:hAnsi="Times New Roman" w:cs="Times New Roman"/>
        </w:rPr>
        <w:t xml:space="preserve"> (1955) y recibió ayudas económicas. Por otro lado, se consolidaron los movimientos de oposición clandestinos.</w:t>
      </w:r>
    </w:p>
    <w:p w14:paraId="276200CF" w14:textId="77777777" w:rsidR="00455BD5" w:rsidRPr="00000D0E" w:rsidRDefault="00455BD5" w:rsidP="00000D0E">
      <w:pPr>
        <w:rPr>
          <w:rFonts w:ascii="Times New Roman" w:hAnsi="Times New Roman" w:cs="Times New Roman"/>
        </w:rPr>
      </w:pPr>
    </w:p>
    <w:p w14:paraId="75C5BD18" w14:textId="2BCE808D" w:rsidR="00455BD5" w:rsidRPr="00000D0E" w:rsidRDefault="00455BD5" w:rsidP="00147003">
      <w:pPr>
        <w:pStyle w:val="Prrafodelista"/>
        <w:numPr>
          <w:ilvl w:val="0"/>
          <w:numId w:val="30"/>
        </w:numPr>
        <w:rPr>
          <w:rFonts w:ascii="Times New Roman" w:hAnsi="Times New Roman" w:cs="Times New Roman"/>
        </w:rPr>
      </w:pPr>
      <w:r w:rsidRPr="004A63BC">
        <w:rPr>
          <w:rFonts w:ascii="Times New Roman" w:hAnsi="Times New Roman" w:cs="Times New Roman"/>
          <w:b/>
        </w:rPr>
        <w:t>1960-1970</w:t>
      </w:r>
      <w:r w:rsidRPr="00000D0E">
        <w:rPr>
          <w:rFonts w:ascii="Times New Roman" w:hAnsi="Times New Roman" w:cs="Times New Roman"/>
        </w:rPr>
        <w:t>: se iniciaron algunos plan</w:t>
      </w:r>
      <w:r w:rsidR="004A63BC">
        <w:rPr>
          <w:rFonts w:ascii="Times New Roman" w:hAnsi="Times New Roman" w:cs="Times New Roman"/>
        </w:rPr>
        <w:t xml:space="preserve">es para estabilizar la economía, como el </w:t>
      </w:r>
      <w:r w:rsidR="004A63BC" w:rsidRPr="004A63BC">
        <w:rPr>
          <w:rFonts w:ascii="Times New Roman" w:hAnsi="Times New Roman" w:cs="Times New Roman"/>
          <w:b/>
        </w:rPr>
        <w:t>desarrollismo</w:t>
      </w:r>
      <w:r w:rsidR="004A63BC">
        <w:rPr>
          <w:rFonts w:ascii="Times New Roman" w:hAnsi="Times New Roman" w:cs="Times New Roman"/>
        </w:rPr>
        <w:t xml:space="preserve">. </w:t>
      </w:r>
    </w:p>
    <w:p w14:paraId="5BB7AD54" w14:textId="77777777" w:rsidR="00455BD5" w:rsidRPr="00000D0E" w:rsidRDefault="00455BD5" w:rsidP="00000D0E">
      <w:pPr>
        <w:rPr>
          <w:rFonts w:ascii="Times New Roman" w:hAnsi="Times New Roman" w:cs="Times New Roman"/>
        </w:rPr>
      </w:pPr>
    </w:p>
    <w:p w14:paraId="2971EF6A" w14:textId="4DAA5C61" w:rsidR="001E4C1D" w:rsidRPr="00000D0E" w:rsidRDefault="00455BD5" w:rsidP="00147003">
      <w:pPr>
        <w:pStyle w:val="Prrafodelista"/>
        <w:numPr>
          <w:ilvl w:val="0"/>
          <w:numId w:val="30"/>
        </w:numPr>
        <w:rPr>
          <w:rFonts w:ascii="Times New Roman" w:hAnsi="Times New Roman" w:cs="Times New Roman"/>
        </w:rPr>
      </w:pPr>
      <w:r w:rsidRPr="004A63BC">
        <w:rPr>
          <w:rFonts w:ascii="Times New Roman" w:hAnsi="Times New Roman" w:cs="Times New Roman"/>
          <w:b/>
        </w:rPr>
        <w:t>1970-1975</w:t>
      </w:r>
      <w:r w:rsidRPr="00000D0E">
        <w:rPr>
          <w:rFonts w:ascii="Times New Roman" w:hAnsi="Times New Roman" w:cs="Times New Roman"/>
        </w:rPr>
        <w:t xml:space="preserve">: a pesar de la dictadura, </w:t>
      </w:r>
      <w:ins w:id="33" w:author="Marco Fidel Santiago Cardona Giraldo" w:date="2016-07-06T19:48:00Z">
        <w:r w:rsidR="00023756">
          <w:rPr>
            <w:rFonts w:ascii="Times New Roman" w:hAnsi="Times New Roman" w:cs="Times New Roman"/>
          </w:rPr>
          <w:t>comenzó a darse cierta</w:t>
        </w:r>
      </w:ins>
      <w:r w:rsidRPr="00000D0E">
        <w:rPr>
          <w:rFonts w:ascii="Times New Roman" w:hAnsi="Times New Roman" w:cs="Times New Roman"/>
        </w:rPr>
        <w:t xml:space="preserve"> influencia del exterior.</w:t>
      </w:r>
    </w:p>
    <w:p w14:paraId="25185B41" w14:textId="77777777" w:rsidR="00EF7E7A" w:rsidRDefault="00EF7E7A"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A63BC" w:rsidRPr="00000D0E" w14:paraId="3691723E" w14:textId="77777777" w:rsidTr="004A63B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0F2F2B" w14:textId="77777777" w:rsidR="004A63BC" w:rsidRPr="00000D0E" w:rsidRDefault="004A63BC" w:rsidP="004A63BC">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4A63BC" w:rsidRPr="00000D0E" w14:paraId="42C4F96F" w14:textId="77777777" w:rsidTr="004A63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88467" w14:textId="77777777" w:rsidR="004A63BC" w:rsidRPr="00000D0E" w:rsidRDefault="004A63BC" w:rsidP="004A63BC">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C08A9" w14:textId="77777777" w:rsidR="004A63BC" w:rsidRPr="00000D0E" w:rsidRDefault="004A63BC" w:rsidP="004A63BC">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LE_10_06_REC50</w:t>
            </w:r>
          </w:p>
        </w:tc>
      </w:tr>
      <w:tr w:rsidR="004A63BC" w:rsidRPr="00000D0E" w14:paraId="273116C3" w14:textId="77777777" w:rsidTr="004A63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A20074" w14:textId="77777777" w:rsidR="004A63BC" w:rsidRPr="00000D0E" w:rsidRDefault="004A63BC" w:rsidP="004A63B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81B02" w14:textId="77777777" w:rsidR="004A63BC" w:rsidRPr="00000D0E" w:rsidRDefault="004A63BC" w:rsidP="004A63B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La vida en España durante la dictadura</w:t>
            </w:r>
          </w:p>
        </w:tc>
      </w:tr>
      <w:tr w:rsidR="004A63BC" w:rsidRPr="00000D0E" w14:paraId="1E19ED0B" w14:textId="77777777" w:rsidTr="004A63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2F435" w14:textId="77777777" w:rsidR="004A63BC" w:rsidRPr="00000D0E" w:rsidRDefault="004A63BC" w:rsidP="004A63B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F6607" w14:textId="77777777" w:rsidR="004A63BC" w:rsidRPr="00000D0E" w:rsidRDefault="004A63BC" w:rsidP="004A63BC">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permite analizar los sucesos más importantes que se dieron en España durante la dictadura</w:t>
            </w:r>
          </w:p>
        </w:tc>
      </w:tr>
    </w:tbl>
    <w:p w14:paraId="1BA6C976" w14:textId="77777777" w:rsidR="00344DAF" w:rsidRDefault="00344DAF" w:rsidP="00000D0E">
      <w:pPr>
        <w:rPr>
          <w:ins w:id="34" w:author="mbp" w:date="2016-07-07T15:26:00Z"/>
          <w:rFonts w:ascii="Times New Roman" w:hAnsi="Times New Roman" w:cs="Times New Roman"/>
        </w:rPr>
      </w:pPr>
    </w:p>
    <w:p w14:paraId="3966950D" w14:textId="77777777" w:rsidR="000B4ED9" w:rsidRDefault="000B4ED9" w:rsidP="00000D0E">
      <w:pPr>
        <w:rPr>
          <w:rFonts w:ascii="Times New Roman" w:hAnsi="Times New Roman" w:cs="Times New Roman"/>
        </w:rPr>
      </w:pPr>
      <w:r w:rsidRPr="00000D0E">
        <w:rPr>
          <w:rFonts w:ascii="Times New Roman" w:hAnsi="Times New Roman" w:cs="Times New Roman"/>
        </w:rPr>
        <w:t>El fin de la dictadura franquista que había perdurado durante cuatro décadas supuso un cambio político radical y permitió la apertura social y cultural. Los sucesos que más destacaron fueron:</w:t>
      </w:r>
    </w:p>
    <w:p w14:paraId="31A761FA" w14:textId="77777777" w:rsidR="0085796A" w:rsidRPr="00000D0E" w:rsidRDefault="0085796A" w:rsidP="00000D0E">
      <w:pPr>
        <w:rPr>
          <w:rFonts w:ascii="Times New Roman" w:hAnsi="Times New Roman" w:cs="Times New Roman"/>
        </w:rPr>
      </w:pPr>
    </w:p>
    <w:p w14:paraId="19484B25" w14:textId="688B6DA2" w:rsidR="000B4ED9" w:rsidRPr="0085796A" w:rsidRDefault="000B4ED9" w:rsidP="0085796A">
      <w:pPr>
        <w:pStyle w:val="Prrafodelista"/>
        <w:numPr>
          <w:ilvl w:val="0"/>
          <w:numId w:val="31"/>
        </w:numPr>
        <w:rPr>
          <w:rFonts w:ascii="Times New Roman" w:hAnsi="Times New Roman" w:cs="Times New Roman"/>
        </w:rPr>
      </w:pPr>
      <w:r w:rsidRPr="0085796A">
        <w:rPr>
          <w:rFonts w:ascii="Times New Roman" w:hAnsi="Times New Roman" w:cs="Times New Roman"/>
        </w:rPr>
        <w:t xml:space="preserve">La </w:t>
      </w:r>
      <w:ins w:id="35" w:author="Marco Fidel Santiago Cardona Giraldo" w:date="2016-07-06T19:51:00Z">
        <w:r w:rsidR="00023756">
          <w:rPr>
            <w:rFonts w:ascii="Times New Roman" w:hAnsi="Times New Roman" w:cs="Times New Roman"/>
            <w:b/>
          </w:rPr>
          <w:t>t</w:t>
        </w:r>
        <w:r w:rsidR="00023756" w:rsidRPr="0085796A">
          <w:rPr>
            <w:rFonts w:ascii="Times New Roman" w:hAnsi="Times New Roman" w:cs="Times New Roman"/>
            <w:b/>
          </w:rPr>
          <w:t xml:space="preserve">ransición </w:t>
        </w:r>
      </w:ins>
      <w:r w:rsidRPr="0085796A">
        <w:rPr>
          <w:rFonts w:ascii="Times New Roman" w:hAnsi="Times New Roman" w:cs="Times New Roman"/>
          <w:b/>
        </w:rPr>
        <w:t>democrática</w:t>
      </w:r>
      <w:r w:rsidRPr="0085796A">
        <w:rPr>
          <w:rFonts w:ascii="Times New Roman" w:hAnsi="Times New Roman" w:cs="Times New Roman"/>
        </w:rPr>
        <w:t xml:space="preserve"> (1975-1978) que culmina con la aprobación de la Ley de Amnistía de 1977 y la </w:t>
      </w:r>
      <w:r w:rsidRPr="00595E15">
        <w:rPr>
          <w:rFonts w:ascii="Times New Roman" w:hAnsi="Times New Roman" w:cs="Times New Roman"/>
          <w:b/>
        </w:rPr>
        <w:t>Constitución española</w:t>
      </w:r>
      <w:r w:rsidRPr="0085796A">
        <w:rPr>
          <w:rFonts w:ascii="Times New Roman" w:hAnsi="Times New Roman" w:cs="Times New Roman"/>
        </w:rPr>
        <w:t xml:space="preserve"> de 1978.</w:t>
      </w:r>
    </w:p>
    <w:p w14:paraId="54A4EC5A" w14:textId="77777777" w:rsidR="000B4ED9" w:rsidRPr="00000D0E" w:rsidRDefault="000B4ED9" w:rsidP="00000D0E">
      <w:pPr>
        <w:rPr>
          <w:rFonts w:ascii="Times New Roman" w:hAnsi="Times New Roman" w:cs="Times New Roman"/>
        </w:rPr>
      </w:pPr>
    </w:p>
    <w:p w14:paraId="560C1C93"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El desarrollo de las </w:t>
      </w:r>
      <w:r w:rsidRPr="00595E15">
        <w:rPr>
          <w:rFonts w:ascii="Times New Roman" w:hAnsi="Times New Roman" w:cs="Times New Roman"/>
          <w:b/>
        </w:rPr>
        <w:t>comunidades autónomas</w:t>
      </w:r>
      <w:r w:rsidRPr="00000D0E">
        <w:rPr>
          <w:rFonts w:ascii="Times New Roman" w:hAnsi="Times New Roman" w:cs="Times New Roman"/>
        </w:rPr>
        <w:t>.</w:t>
      </w:r>
    </w:p>
    <w:p w14:paraId="0910ACCB" w14:textId="77777777" w:rsidR="000B4ED9" w:rsidRPr="00000D0E" w:rsidRDefault="000B4ED9" w:rsidP="00000D0E">
      <w:pPr>
        <w:rPr>
          <w:rFonts w:ascii="Times New Roman" w:hAnsi="Times New Roman" w:cs="Times New Roman"/>
        </w:rPr>
      </w:pPr>
    </w:p>
    <w:p w14:paraId="5FC19B72" w14:textId="32026A73"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La entrada en la </w:t>
      </w:r>
      <w:r w:rsidRPr="00595E15">
        <w:rPr>
          <w:rFonts w:ascii="Times New Roman" w:hAnsi="Times New Roman" w:cs="Times New Roman"/>
          <w:b/>
        </w:rPr>
        <w:t>OTAN</w:t>
      </w:r>
      <w:r w:rsidRPr="00000D0E">
        <w:rPr>
          <w:rFonts w:ascii="Times New Roman" w:hAnsi="Times New Roman" w:cs="Times New Roman"/>
        </w:rPr>
        <w:t xml:space="preserve"> (1982) y la </w:t>
      </w:r>
      <w:ins w:id="36" w:author="mbp" w:date="2016-07-07T15:26:00Z">
        <w:r w:rsidR="00344DAF">
          <w:rPr>
            <w:rFonts w:ascii="Times New Roman" w:hAnsi="Times New Roman" w:cs="Times New Roman"/>
            <w:b/>
          </w:rPr>
          <w:t>Unión Europea</w:t>
        </w:r>
      </w:ins>
      <w:r w:rsidRPr="00000D0E">
        <w:rPr>
          <w:rFonts w:ascii="Times New Roman" w:hAnsi="Times New Roman" w:cs="Times New Roman"/>
        </w:rPr>
        <w:t xml:space="preserve"> (1986).</w:t>
      </w:r>
    </w:p>
    <w:p w14:paraId="2BCABF4D" w14:textId="77777777" w:rsidR="000B4ED9" w:rsidRPr="00000D0E" w:rsidRDefault="000B4ED9" w:rsidP="00000D0E">
      <w:pPr>
        <w:rPr>
          <w:rFonts w:ascii="Times New Roman" w:hAnsi="Times New Roman" w:cs="Times New Roman"/>
        </w:rPr>
      </w:pPr>
    </w:p>
    <w:p w14:paraId="1C19BC53"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La alternancia de partidos políticos como la </w:t>
      </w:r>
      <w:r w:rsidRPr="00595E15">
        <w:rPr>
          <w:rFonts w:ascii="Times New Roman" w:hAnsi="Times New Roman" w:cs="Times New Roman"/>
          <w:b/>
        </w:rPr>
        <w:t>UCD</w:t>
      </w:r>
      <w:r w:rsidRPr="00000D0E">
        <w:rPr>
          <w:rFonts w:ascii="Times New Roman" w:hAnsi="Times New Roman" w:cs="Times New Roman"/>
        </w:rPr>
        <w:t xml:space="preserve">, el </w:t>
      </w:r>
      <w:r w:rsidRPr="00595E15">
        <w:rPr>
          <w:rFonts w:ascii="Times New Roman" w:hAnsi="Times New Roman" w:cs="Times New Roman"/>
          <w:b/>
        </w:rPr>
        <w:t>PSOE</w:t>
      </w:r>
      <w:r w:rsidRPr="00000D0E">
        <w:rPr>
          <w:rFonts w:ascii="Times New Roman" w:hAnsi="Times New Roman" w:cs="Times New Roman"/>
        </w:rPr>
        <w:t xml:space="preserve"> y el </w:t>
      </w:r>
      <w:r w:rsidRPr="00595E15">
        <w:rPr>
          <w:rFonts w:ascii="Times New Roman" w:hAnsi="Times New Roman" w:cs="Times New Roman"/>
          <w:b/>
        </w:rPr>
        <w:t>PP</w:t>
      </w:r>
      <w:r w:rsidRPr="00000D0E">
        <w:rPr>
          <w:rFonts w:ascii="Times New Roman" w:hAnsi="Times New Roman" w:cs="Times New Roman"/>
        </w:rPr>
        <w:t xml:space="preserve"> en el gobierno.</w:t>
      </w:r>
    </w:p>
    <w:p w14:paraId="04874D7F" w14:textId="77777777" w:rsidR="000B4ED9" w:rsidRPr="00000D0E" w:rsidRDefault="000B4ED9" w:rsidP="00000D0E">
      <w:pPr>
        <w:rPr>
          <w:rFonts w:ascii="Times New Roman" w:hAnsi="Times New Roman" w:cs="Times New Roman"/>
        </w:rPr>
      </w:pPr>
    </w:p>
    <w:p w14:paraId="55B4C146"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El desarrollo del </w:t>
      </w:r>
      <w:r w:rsidRPr="00595E15">
        <w:rPr>
          <w:rFonts w:ascii="Times New Roman" w:hAnsi="Times New Roman" w:cs="Times New Roman"/>
          <w:b/>
        </w:rPr>
        <w:t>estado del bienestar</w:t>
      </w:r>
      <w:r w:rsidRPr="00000D0E">
        <w:rPr>
          <w:rFonts w:ascii="Times New Roman" w:hAnsi="Times New Roman" w:cs="Times New Roman"/>
        </w:rPr>
        <w:t>.</w:t>
      </w:r>
    </w:p>
    <w:p w14:paraId="28AD2CAB" w14:textId="77777777" w:rsidR="000B4ED9" w:rsidRPr="00000D0E" w:rsidRDefault="000B4ED9" w:rsidP="00000D0E">
      <w:pPr>
        <w:rPr>
          <w:rFonts w:ascii="Times New Roman" w:hAnsi="Times New Roman" w:cs="Times New Roman"/>
        </w:rPr>
      </w:pPr>
    </w:p>
    <w:p w14:paraId="0F7C15AF" w14:textId="77777777"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Las leyes de la </w:t>
      </w:r>
      <w:r w:rsidRPr="0070245E">
        <w:rPr>
          <w:rFonts w:ascii="Times New Roman" w:hAnsi="Times New Roman" w:cs="Times New Roman"/>
          <w:b/>
        </w:rPr>
        <w:t>igualdad de género</w:t>
      </w:r>
      <w:r w:rsidRPr="00000D0E">
        <w:rPr>
          <w:rFonts w:ascii="Times New Roman" w:hAnsi="Times New Roman" w:cs="Times New Roman"/>
        </w:rPr>
        <w:t xml:space="preserve"> y la incorporación definitiva de la mujer en el ámbito laboral.</w:t>
      </w:r>
    </w:p>
    <w:p w14:paraId="2FFD86FF" w14:textId="77777777" w:rsidR="000B4ED9" w:rsidRPr="00000D0E" w:rsidRDefault="000B4ED9" w:rsidP="00000D0E">
      <w:pPr>
        <w:rPr>
          <w:rFonts w:ascii="Times New Roman" w:hAnsi="Times New Roman" w:cs="Times New Roman"/>
        </w:rPr>
      </w:pPr>
    </w:p>
    <w:p w14:paraId="16975CF0" w14:textId="2658994B" w:rsidR="000B4ED9" w:rsidRPr="00000D0E"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 xml:space="preserve">El auge de los sectores del </w:t>
      </w:r>
      <w:r w:rsidRPr="00595E15">
        <w:rPr>
          <w:rFonts w:ascii="Times New Roman" w:hAnsi="Times New Roman" w:cs="Times New Roman"/>
          <w:b/>
        </w:rPr>
        <w:t>turismo</w:t>
      </w:r>
      <w:r w:rsidRPr="00000D0E">
        <w:rPr>
          <w:rFonts w:ascii="Times New Roman" w:hAnsi="Times New Roman" w:cs="Times New Roman"/>
        </w:rPr>
        <w:t xml:space="preserve"> y la </w:t>
      </w:r>
      <w:r w:rsidRPr="00595E15">
        <w:rPr>
          <w:rFonts w:ascii="Times New Roman" w:hAnsi="Times New Roman" w:cs="Times New Roman"/>
          <w:b/>
        </w:rPr>
        <w:t>construcción</w:t>
      </w:r>
      <w:r w:rsidRPr="00000D0E">
        <w:rPr>
          <w:rFonts w:ascii="Times New Roman" w:hAnsi="Times New Roman" w:cs="Times New Roman"/>
        </w:rPr>
        <w:t>.</w:t>
      </w:r>
    </w:p>
    <w:p w14:paraId="5582A18A" w14:textId="77777777" w:rsidR="000B4ED9" w:rsidRPr="00000D0E" w:rsidRDefault="000B4ED9" w:rsidP="00000D0E">
      <w:pPr>
        <w:rPr>
          <w:rFonts w:ascii="Times New Roman" w:hAnsi="Times New Roman" w:cs="Times New Roman"/>
        </w:rPr>
      </w:pPr>
    </w:p>
    <w:p w14:paraId="19B08814" w14:textId="47D51B3C" w:rsidR="00EF7E7A" w:rsidRDefault="000B4ED9" w:rsidP="00000D0E">
      <w:pPr>
        <w:pStyle w:val="Prrafodelista"/>
        <w:numPr>
          <w:ilvl w:val="0"/>
          <w:numId w:val="16"/>
        </w:numPr>
        <w:rPr>
          <w:rFonts w:ascii="Times New Roman" w:hAnsi="Times New Roman" w:cs="Times New Roman"/>
        </w:rPr>
      </w:pPr>
      <w:r w:rsidRPr="00000D0E">
        <w:rPr>
          <w:rFonts w:ascii="Times New Roman" w:hAnsi="Times New Roman" w:cs="Times New Roman"/>
        </w:rPr>
        <w:t>La grave crisis económica mundial (2008).</w:t>
      </w:r>
    </w:p>
    <w:p w14:paraId="2345114A" w14:textId="77777777" w:rsidR="00595E15" w:rsidRDefault="00595E1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595E15" w:rsidRPr="005D1738" w14:paraId="1DE5D22A" w14:textId="77777777" w:rsidTr="00595E15">
        <w:tc>
          <w:tcPr>
            <w:tcW w:w="8978" w:type="dxa"/>
            <w:gridSpan w:val="2"/>
            <w:shd w:val="clear" w:color="auto" w:fill="000000" w:themeFill="text1"/>
          </w:tcPr>
          <w:p w14:paraId="47658D2D" w14:textId="77777777" w:rsidR="00595E15" w:rsidRPr="005D1738" w:rsidRDefault="00595E15" w:rsidP="00595E15">
            <w:pPr>
              <w:jc w:val="center"/>
              <w:rPr>
                <w:rFonts w:ascii="Times New Roman" w:hAnsi="Times New Roman"/>
                <w:b/>
                <w:color w:val="FFFFFF" w:themeColor="background1"/>
              </w:rPr>
            </w:pPr>
            <w:r w:rsidRPr="005D1738">
              <w:rPr>
                <w:rFonts w:ascii="Times New Roman" w:hAnsi="Times New Roman"/>
                <w:b/>
                <w:color w:val="FFFFFF" w:themeColor="background1"/>
              </w:rPr>
              <w:t>Recuerda</w:t>
            </w:r>
          </w:p>
        </w:tc>
      </w:tr>
      <w:tr w:rsidR="00595E15" w:rsidRPr="00726376" w14:paraId="5C8F4439" w14:textId="77777777" w:rsidTr="00595E15">
        <w:tc>
          <w:tcPr>
            <w:tcW w:w="2518" w:type="dxa"/>
          </w:tcPr>
          <w:p w14:paraId="14BC4E6E" w14:textId="77777777" w:rsidR="00595E15" w:rsidRPr="00C22ADA" w:rsidRDefault="00595E15" w:rsidP="00595E15">
            <w:pPr>
              <w:rPr>
                <w:rFonts w:ascii="Times" w:hAnsi="Times"/>
                <w:b/>
              </w:rPr>
            </w:pPr>
            <w:r w:rsidRPr="00C22ADA">
              <w:rPr>
                <w:rFonts w:ascii="Times" w:hAnsi="Times"/>
                <w:b/>
              </w:rPr>
              <w:t>Contenido</w:t>
            </w:r>
          </w:p>
        </w:tc>
        <w:tc>
          <w:tcPr>
            <w:tcW w:w="6460" w:type="dxa"/>
          </w:tcPr>
          <w:p w14:paraId="144956AF" w14:textId="6F21F4AB" w:rsidR="00595E15" w:rsidRPr="00595E15" w:rsidRDefault="00595E15" w:rsidP="00084C06">
            <w:pPr>
              <w:rPr>
                <w:rFonts w:ascii="Times New Roman" w:hAnsi="Times New Roman" w:cs="Times New Roman"/>
              </w:rPr>
            </w:pPr>
            <w:r w:rsidRPr="00000D0E">
              <w:rPr>
                <w:rFonts w:ascii="Times New Roman" w:hAnsi="Times New Roman" w:cs="Times New Roman"/>
                <w:sz w:val="24"/>
                <w:szCs w:val="24"/>
              </w:rPr>
              <w:t>A la muerte de Franco en 1975, con el rey Juan Carlos I como jefe de Estado</w:t>
            </w:r>
            <w:ins w:id="37" w:author="Marco Fidel Santiago Cardona Giraldo" w:date="2016-07-06T19:51:00Z">
              <w:r w:rsidR="00084C06">
                <w:rPr>
                  <w:rFonts w:ascii="Times New Roman" w:hAnsi="Times New Roman" w:cs="Times New Roman"/>
                  <w:sz w:val="24"/>
                  <w:szCs w:val="24"/>
                </w:rPr>
                <w:t>,</w:t>
              </w:r>
            </w:ins>
            <w:r w:rsidRPr="00000D0E">
              <w:rPr>
                <w:rFonts w:ascii="Times New Roman" w:hAnsi="Times New Roman" w:cs="Times New Roman"/>
                <w:sz w:val="24"/>
                <w:szCs w:val="24"/>
              </w:rPr>
              <w:t xml:space="preserve"> empezó el per</w:t>
            </w:r>
            <w:ins w:id="38" w:author="Marco Fidel Santiago Cardona Giraldo" w:date="2016-07-06T19:52:00Z">
              <w:r w:rsidR="00084C06">
                <w:rPr>
                  <w:rFonts w:ascii="Times New Roman" w:hAnsi="Times New Roman" w:cs="Times New Roman"/>
                  <w:sz w:val="24"/>
                  <w:szCs w:val="24"/>
                </w:rPr>
                <w:t>i</w:t>
              </w:r>
            </w:ins>
            <w:r w:rsidRPr="00000D0E">
              <w:rPr>
                <w:rFonts w:ascii="Times New Roman" w:hAnsi="Times New Roman" w:cs="Times New Roman"/>
                <w:sz w:val="24"/>
                <w:szCs w:val="24"/>
              </w:rPr>
              <w:t xml:space="preserve">odo de la </w:t>
            </w:r>
            <w:ins w:id="39" w:author="Marco Fidel Santiago Cardona Giraldo" w:date="2016-07-06T19:52:00Z">
              <w:r w:rsidR="00084C06">
                <w:rPr>
                  <w:rFonts w:ascii="Times New Roman" w:hAnsi="Times New Roman" w:cs="Times New Roman"/>
                  <w:b/>
                  <w:sz w:val="24"/>
                  <w:szCs w:val="24"/>
                </w:rPr>
                <w:t>t</w:t>
              </w:r>
              <w:r w:rsidR="00084C06" w:rsidRPr="00595E15">
                <w:rPr>
                  <w:rFonts w:ascii="Times New Roman" w:hAnsi="Times New Roman" w:cs="Times New Roman"/>
                  <w:b/>
                  <w:sz w:val="24"/>
                  <w:szCs w:val="24"/>
                </w:rPr>
                <w:t xml:space="preserve">ransición </w:t>
              </w:r>
            </w:ins>
            <w:r w:rsidRPr="00595E15">
              <w:rPr>
                <w:rFonts w:ascii="Times New Roman" w:hAnsi="Times New Roman" w:cs="Times New Roman"/>
                <w:b/>
                <w:sz w:val="24"/>
                <w:szCs w:val="24"/>
              </w:rPr>
              <w:t>democrática</w:t>
            </w:r>
            <w:r w:rsidRPr="00000D0E">
              <w:rPr>
                <w:rFonts w:ascii="Times New Roman" w:hAnsi="Times New Roman" w:cs="Times New Roman"/>
                <w:sz w:val="24"/>
                <w:szCs w:val="24"/>
              </w:rPr>
              <w:t>, que daría paso al inicio de la democracia en 1977 y al comienzo de un</w:t>
            </w:r>
            <w:ins w:id="40" w:author="Marco Fidel Santiago Cardona Giraldo" w:date="2016-07-06T19:52:00Z">
              <w:r w:rsidR="00084C06">
                <w:rPr>
                  <w:rFonts w:ascii="Times New Roman" w:hAnsi="Times New Roman" w:cs="Times New Roman"/>
                  <w:sz w:val="24"/>
                  <w:szCs w:val="24"/>
                </w:rPr>
                <w:t>a</w:t>
              </w:r>
            </w:ins>
            <w:r w:rsidRPr="00000D0E">
              <w:rPr>
                <w:rFonts w:ascii="Times New Roman" w:hAnsi="Times New Roman" w:cs="Times New Roman"/>
                <w:sz w:val="24"/>
                <w:szCs w:val="24"/>
              </w:rPr>
              <w:t xml:space="preserve"> </w:t>
            </w:r>
            <w:ins w:id="41" w:author="Marco Fidel Santiago Cardona Giraldo" w:date="2016-07-06T19:52:00Z">
              <w:r w:rsidR="00084C06">
                <w:rPr>
                  <w:rFonts w:ascii="Times New Roman" w:hAnsi="Times New Roman" w:cs="Times New Roman"/>
                  <w:sz w:val="24"/>
                  <w:szCs w:val="24"/>
                </w:rPr>
                <w:t>etapa</w:t>
              </w:r>
              <w:r w:rsidR="00084C06" w:rsidRPr="00000D0E">
                <w:rPr>
                  <w:rFonts w:ascii="Times New Roman" w:hAnsi="Times New Roman" w:cs="Times New Roman"/>
                  <w:sz w:val="24"/>
                  <w:szCs w:val="24"/>
                </w:rPr>
                <w:t xml:space="preserve"> caracterizad</w:t>
              </w:r>
              <w:r w:rsidR="00084C06">
                <w:rPr>
                  <w:rFonts w:ascii="Times New Roman" w:hAnsi="Times New Roman" w:cs="Times New Roman"/>
                  <w:sz w:val="24"/>
                  <w:szCs w:val="24"/>
                </w:rPr>
                <w:t>a</w:t>
              </w:r>
              <w:r w:rsidR="00084C06" w:rsidRPr="00000D0E">
                <w:rPr>
                  <w:rFonts w:ascii="Times New Roman" w:hAnsi="Times New Roman" w:cs="Times New Roman"/>
                  <w:sz w:val="24"/>
                  <w:szCs w:val="24"/>
                </w:rPr>
                <w:t xml:space="preserve"> </w:t>
              </w:r>
            </w:ins>
            <w:r w:rsidRPr="00000D0E">
              <w:rPr>
                <w:rFonts w:ascii="Times New Roman" w:hAnsi="Times New Roman" w:cs="Times New Roman"/>
                <w:sz w:val="24"/>
                <w:szCs w:val="24"/>
              </w:rPr>
              <w:t xml:space="preserve">por la </w:t>
            </w:r>
            <w:r w:rsidRPr="00595E15">
              <w:rPr>
                <w:rFonts w:ascii="Times New Roman" w:hAnsi="Times New Roman" w:cs="Times New Roman"/>
                <w:b/>
                <w:sz w:val="24"/>
                <w:szCs w:val="24"/>
              </w:rPr>
              <w:t xml:space="preserve">alternancia en </w:t>
            </w:r>
            <w:r w:rsidRPr="00595E15">
              <w:rPr>
                <w:rFonts w:ascii="Times New Roman" w:hAnsi="Times New Roman" w:cs="Times New Roman"/>
                <w:b/>
                <w:sz w:val="24"/>
                <w:szCs w:val="24"/>
              </w:rPr>
              <w:lastRenderedPageBreak/>
              <w:t>el poder</w:t>
            </w:r>
            <w:r>
              <w:rPr>
                <w:rFonts w:ascii="Times New Roman" w:hAnsi="Times New Roman" w:cs="Times New Roman"/>
                <w:sz w:val="24"/>
                <w:szCs w:val="24"/>
              </w:rPr>
              <w:t xml:space="preserve"> entre partidos de derecha</w:t>
            </w:r>
            <w:r w:rsidRPr="00000D0E">
              <w:rPr>
                <w:rFonts w:ascii="Times New Roman" w:hAnsi="Times New Roman" w:cs="Times New Roman"/>
                <w:sz w:val="24"/>
                <w:szCs w:val="24"/>
              </w:rPr>
              <w:t xml:space="preserve"> e </w:t>
            </w:r>
            <w:r>
              <w:rPr>
                <w:rFonts w:ascii="Times New Roman" w:hAnsi="Times New Roman" w:cs="Times New Roman"/>
                <w:sz w:val="24"/>
                <w:szCs w:val="24"/>
              </w:rPr>
              <w:t>izquierda</w:t>
            </w:r>
            <w:r w:rsidRPr="00000D0E">
              <w:rPr>
                <w:rFonts w:ascii="Times New Roman" w:hAnsi="Times New Roman" w:cs="Times New Roman"/>
                <w:sz w:val="24"/>
                <w:szCs w:val="24"/>
              </w:rPr>
              <w:t xml:space="preserve"> (UCD, PSOE y PP) y, desde 1982, solo del PSOE y PP.</w:t>
            </w:r>
          </w:p>
        </w:tc>
      </w:tr>
    </w:tbl>
    <w:p w14:paraId="4647B131" w14:textId="77777777" w:rsidR="00595E15" w:rsidRPr="00000D0E" w:rsidRDefault="00595E15" w:rsidP="00000D0E">
      <w:pPr>
        <w:rPr>
          <w:rFonts w:ascii="Times New Roman" w:hAnsi="Times New Roman" w:cs="Times New Roman"/>
        </w:rPr>
      </w:pPr>
    </w:p>
    <w:p w14:paraId="1F8B040F" w14:textId="17391554" w:rsidR="000E1102" w:rsidRPr="00000D0E" w:rsidRDefault="000E1102" w:rsidP="00000D0E">
      <w:pPr>
        <w:rPr>
          <w:rFonts w:ascii="Times New Roman" w:hAnsi="Times New Roman" w:cs="Times New Roman"/>
        </w:rPr>
      </w:pPr>
      <w:r w:rsidRPr="00000D0E">
        <w:rPr>
          <w:rFonts w:ascii="Times New Roman" w:hAnsi="Times New Roman" w:cs="Times New Roman"/>
        </w:rPr>
        <w:t xml:space="preserve">En 1978 se aprobó la </w:t>
      </w:r>
      <w:r w:rsidRPr="00595E15">
        <w:rPr>
          <w:rFonts w:ascii="Times New Roman" w:hAnsi="Times New Roman" w:cs="Times New Roman"/>
          <w:b/>
        </w:rPr>
        <w:t>Constitución española</w:t>
      </w:r>
      <w:r w:rsidRPr="00000D0E">
        <w:rPr>
          <w:rFonts w:ascii="Times New Roman" w:hAnsi="Times New Roman" w:cs="Times New Roman"/>
        </w:rPr>
        <w:t xml:space="preserve">, y poco tiempo después empezaron a desarrollarse las </w:t>
      </w:r>
      <w:r w:rsidRPr="00755265">
        <w:rPr>
          <w:rFonts w:ascii="Times New Roman" w:hAnsi="Times New Roman" w:cs="Times New Roman"/>
          <w:b/>
        </w:rPr>
        <w:t xml:space="preserve">comunidades autónomas </w:t>
      </w:r>
      <w:r w:rsidR="00755265">
        <w:rPr>
          <w:rFonts w:ascii="Times New Roman" w:hAnsi="Times New Roman" w:cs="Times New Roman"/>
        </w:rPr>
        <w:t>con el fin de</w:t>
      </w:r>
      <w:r w:rsidRPr="00000D0E">
        <w:rPr>
          <w:rFonts w:ascii="Times New Roman" w:hAnsi="Times New Roman" w:cs="Times New Roman"/>
        </w:rPr>
        <w:t xml:space="preserve"> encajar en España las identidades culturales y nacionales vasca, catalana y gallega, y responder al deseo de autogobierno de las dos primeras, lo que significaba una </w:t>
      </w:r>
      <w:r w:rsidRPr="00755265">
        <w:rPr>
          <w:rFonts w:ascii="Times New Roman" w:hAnsi="Times New Roman" w:cs="Times New Roman"/>
          <w:b/>
        </w:rPr>
        <w:t>descentralización del Estado</w:t>
      </w:r>
      <w:r w:rsidRPr="00000D0E">
        <w:rPr>
          <w:rFonts w:ascii="Times New Roman" w:hAnsi="Times New Roman" w:cs="Times New Roman"/>
        </w:rPr>
        <w:t xml:space="preserve"> y una nueva organización polít</w:t>
      </w:r>
      <w:r w:rsidR="00755265">
        <w:rPr>
          <w:rFonts w:ascii="Times New Roman" w:hAnsi="Times New Roman" w:cs="Times New Roman"/>
        </w:rPr>
        <w:t>ica y territorial que perdura hasta</w:t>
      </w:r>
      <w:r w:rsidRPr="00000D0E">
        <w:rPr>
          <w:rFonts w:ascii="Times New Roman" w:hAnsi="Times New Roman" w:cs="Times New Roman"/>
        </w:rPr>
        <w:t xml:space="preserve"> nuestros días.</w:t>
      </w:r>
    </w:p>
    <w:p w14:paraId="0ACF34E3" w14:textId="77777777" w:rsidR="000E1102" w:rsidRPr="00000D0E" w:rsidRDefault="000E1102" w:rsidP="00000D0E">
      <w:pPr>
        <w:rPr>
          <w:rFonts w:ascii="Times New Roman" w:hAnsi="Times New Roman" w:cs="Times New Roman"/>
        </w:rPr>
      </w:pPr>
    </w:p>
    <w:p w14:paraId="33277E14" w14:textId="36769405" w:rsidR="000E1102" w:rsidRPr="00000D0E" w:rsidRDefault="000E1102" w:rsidP="00000D0E">
      <w:pPr>
        <w:rPr>
          <w:rFonts w:ascii="Times New Roman" w:hAnsi="Times New Roman" w:cs="Times New Roman"/>
        </w:rPr>
      </w:pPr>
      <w:r w:rsidRPr="00000D0E">
        <w:rPr>
          <w:rFonts w:ascii="Times New Roman" w:hAnsi="Times New Roman" w:cs="Times New Roman"/>
        </w:rPr>
        <w:t xml:space="preserve">En cuanto al ámbito internacional, España ingresó en la </w:t>
      </w:r>
      <w:r w:rsidRPr="00755265">
        <w:rPr>
          <w:rFonts w:ascii="Times New Roman" w:hAnsi="Times New Roman" w:cs="Times New Roman"/>
          <w:b/>
        </w:rPr>
        <w:t>OTAN</w:t>
      </w:r>
      <w:r w:rsidRPr="00000D0E">
        <w:rPr>
          <w:rFonts w:ascii="Times New Roman" w:hAnsi="Times New Roman" w:cs="Times New Roman"/>
        </w:rPr>
        <w:t xml:space="preserve"> en 1982 y, cuatro años después, en</w:t>
      </w:r>
      <w:r w:rsidR="00755265">
        <w:rPr>
          <w:rFonts w:ascii="Times New Roman" w:hAnsi="Times New Roman" w:cs="Times New Roman"/>
        </w:rPr>
        <w:t xml:space="preserve"> la Comunidad Económica Europea</w:t>
      </w:r>
      <w:r w:rsidRPr="00000D0E">
        <w:rPr>
          <w:rFonts w:ascii="Times New Roman" w:hAnsi="Times New Roman" w:cs="Times New Roman"/>
        </w:rPr>
        <w:t xml:space="preserve"> </w:t>
      </w:r>
      <w:r w:rsidR="00755265">
        <w:rPr>
          <w:rFonts w:ascii="Times New Roman" w:hAnsi="Times New Roman" w:cs="Times New Roman"/>
        </w:rPr>
        <w:t>(</w:t>
      </w:r>
      <w:r w:rsidRPr="00000D0E">
        <w:rPr>
          <w:rFonts w:ascii="Times New Roman" w:hAnsi="Times New Roman" w:cs="Times New Roman"/>
        </w:rPr>
        <w:t xml:space="preserve">actual </w:t>
      </w:r>
      <w:r w:rsidRPr="00755265">
        <w:rPr>
          <w:rFonts w:ascii="Times New Roman" w:hAnsi="Times New Roman" w:cs="Times New Roman"/>
          <w:b/>
        </w:rPr>
        <w:t>UE</w:t>
      </w:r>
      <w:r w:rsidR="00755265" w:rsidRPr="00755265">
        <w:rPr>
          <w:rFonts w:ascii="Times New Roman" w:hAnsi="Times New Roman" w:cs="Times New Roman"/>
        </w:rPr>
        <w:t>)</w:t>
      </w:r>
      <w:r w:rsidRPr="00000D0E">
        <w:rPr>
          <w:rFonts w:ascii="Times New Roman" w:hAnsi="Times New Roman" w:cs="Times New Roman"/>
        </w:rPr>
        <w:t xml:space="preserve">. En el 2002, el </w:t>
      </w:r>
      <w:r w:rsidRPr="00755265">
        <w:rPr>
          <w:rFonts w:ascii="Times New Roman" w:hAnsi="Times New Roman" w:cs="Times New Roman"/>
          <w:b/>
        </w:rPr>
        <w:t>euro</w:t>
      </w:r>
      <w:r w:rsidRPr="00000D0E">
        <w:rPr>
          <w:rFonts w:ascii="Times New Roman" w:hAnsi="Times New Roman" w:cs="Times New Roman"/>
        </w:rPr>
        <w:t xml:space="preserve">, la nueva moneda común a la mayoría de países de la UE, fue puesta en circulación. Desde finales de la dictadura, España había empezado a abrirse a los cambios europeos y a desarrollar el sector del turismo, una tendencia que </w:t>
      </w:r>
      <w:r w:rsidR="0070245E">
        <w:rPr>
          <w:rFonts w:ascii="Times New Roman" w:hAnsi="Times New Roman" w:cs="Times New Roman"/>
        </w:rPr>
        <w:t xml:space="preserve">se </w:t>
      </w:r>
      <w:r w:rsidRPr="00000D0E">
        <w:rPr>
          <w:rFonts w:ascii="Times New Roman" w:hAnsi="Times New Roman" w:cs="Times New Roman"/>
        </w:rPr>
        <w:t>incrementaría en los siguientes años</w:t>
      </w:r>
      <w:r w:rsidR="00755265">
        <w:rPr>
          <w:rFonts w:ascii="Times New Roman" w:hAnsi="Times New Roman" w:cs="Times New Roman"/>
        </w:rPr>
        <w:t xml:space="preserve">, de tal suerte que hoy en día el territorio español es </w:t>
      </w:r>
      <w:r w:rsidRPr="00000D0E">
        <w:rPr>
          <w:rFonts w:ascii="Times New Roman" w:hAnsi="Times New Roman" w:cs="Times New Roman"/>
        </w:rPr>
        <w:t>uno de los principales destinos turísticos del mundo.</w:t>
      </w:r>
    </w:p>
    <w:p w14:paraId="4A2CA635" w14:textId="77777777" w:rsidR="000E1102" w:rsidRPr="00000D0E" w:rsidRDefault="000E1102" w:rsidP="00000D0E">
      <w:pPr>
        <w:rPr>
          <w:rFonts w:ascii="Times New Roman" w:hAnsi="Times New Roman" w:cs="Times New Roman"/>
        </w:rPr>
      </w:pPr>
    </w:p>
    <w:p w14:paraId="0D1C9BD0" w14:textId="0CFBB2DF" w:rsidR="000E1102" w:rsidRPr="00000D0E" w:rsidRDefault="000E1102" w:rsidP="00000D0E">
      <w:pPr>
        <w:rPr>
          <w:rFonts w:ascii="Times New Roman" w:hAnsi="Times New Roman" w:cs="Times New Roman"/>
        </w:rPr>
      </w:pPr>
      <w:r w:rsidRPr="00000D0E">
        <w:rPr>
          <w:rFonts w:ascii="Times New Roman" w:hAnsi="Times New Roman" w:cs="Times New Roman"/>
        </w:rPr>
        <w:t>En paralelo a esta apertura</w:t>
      </w:r>
      <w:ins w:id="42" w:author="Marco Fidel Santiago Cardona Giraldo" w:date="2016-07-06T19:58:00Z">
        <w:r w:rsidR="00880705">
          <w:rPr>
            <w:rFonts w:ascii="Times New Roman" w:hAnsi="Times New Roman" w:cs="Times New Roman"/>
          </w:rPr>
          <w:t>,</w:t>
        </w:r>
      </w:ins>
      <w:r w:rsidRPr="00000D0E">
        <w:rPr>
          <w:rFonts w:ascii="Times New Roman" w:hAnsi="Times New Roman" w:cs="Times New Roman"/>
        </w:rPr>
        <w:t xml:space="preserve"> se produjo la incorporación de la </w:t>
      </w:r>
      <w:r w:rsidRPr="00755265">
        <w:rPr>
          <w:rFonts w:ascii="Times New Roman" w:hAnsi="Times New Roman" w:cs="Times New Roman"/>
          <w:b/>
        </w:rPr>
        <w:t>mujer</w:t>
      </w:r>
      <w:r w:rsidRPr="00000D0E">
        <w:rPr>
          <w:rFonts w:ascii="Times New Roman" w:hAnsi="Times New Roman" w:cs="Times New Roman"/>
        </w:rPr>
        <w:t xml:space="preserve"> al </w:t>
      </w:r>
      <w:r w:rsidRPr="00755265">
        <w:rPr>
          <w:rFonts w:ascii="Times New Roman" w:hAnsi="Times New Roman" w:cs="Times New Roman"/>
          <w:b/>
        </w:rPr>
        <w:t xml:space="preserve">ámbito laboral </w:t>
      </w:r>
      <w:r w:rsidRPr="00000D0E">
        <w:rPr>
          <w:rFonts w:ascii="Times New Roman" w:hAnsi="Times New Roman" w:cs="Times New Roman"/>
        </w:rPr>
        <w:t xml:space="preserve">y el desarrollo del </w:t>
      </w:r>
      <w:r w:rsidRPr="00755265">
        <w:rPr>
          <w:rFonts w:ascii="Times New Roman" w:hAnsi="Times New Roman" w:cs="Times New Roman"/>
          <w:b/>
        </w:rPr>
        <w:t>estado del bienestar</w:t>
      </w:r>
      <w:r w:rsidRPr="00000D0E">
        <w:rPr>
          <w:rFonts w:ascii="Times New Roman" w:hAnsi="Times New Roman" w:cs="Times New Roman"/>
        </w:rPr>
        <w:t>, es decir, un modelo social que consiste en garantizar el acceso a servicios básicos como la educación y la sanidad a todos los ciudadanos y que se sufraga mediante las contribuciones.</w:t>
      </w:r>
    </w:p>
    <w:p w14:paraId="2DF10C82" w14:textId="77777777" w:rsidR="000E1102" w:rsidRPr="00000D0E" w:rsidRDefault="000E1102" w:rsidP="00000D0E">
      <w:pPr>
        <w:rPr>
          <w:rFonts w:ascii="Times New Roman" w:hAnsi="Times New Roman" w:cs="Times New Roman"/>
        </w:rPr>
      </w:pPr>
    </w:p>
    <w:p w14:paraId="319B1862" w14:textId="03F3F5B6" w:rsidR="000B4ED9" w:rsidRDefault="000E1102" w:rsidP="00000D0E">
      <w:pPr>
        <w:rPr>
          <w:rFonts w:ascii="Times New Roman" w:hAnsi="Times New Roman" w:cs="Times New Roman"/>
        </w:rPr>
      </w:pPr>
      <w:r w:rsidRPr="00000D0E">
        <w:rPr>
          <w:rFonts w:ascii="Times New Roman" w:hAnsi="Times New Roman" w:cs="Times New Roman"/>
        </w:rPr>
        <w:t xml:space="preserve">Este </w:t>
      </w:r>
      <w:ins w:id="43" w:author="Marco Fidel Santiago Cardona Giraldo" w:date="2016-07-06T19:59:00Z">
        <w:r w:rsidR="00880705" w:rsidRPr="00000D0E">
          <w:rPr>
            <w:rFonts w:ascii="Times New Roman" w:hAnsi="Times New Roman" w:cs="Times New Roman"/>
          </w:rPr>
          <w:t>per</w:t>
        </w:r>
        <w:r w:rsidR="00880705">
          <w:rPr>
            <w:rFonts w:ascii="Times New Roman" w:hAnsi="Times New Roman" w:cs="Times New Roman"/>
          </w:rPr>
          <w:t>i</w:t>
        </w:r>
        <w:r w:rsidR="00880705" w:rsidRPr="00000D0E">
          <w:rPr>
            <w:rFonts w:ascii="Times New Roman" w:hAnsi="Times New Roman" w:cs="Times New Roman"/>
          </w:rPr>
          <w:t xml:space="preserve">odo </w:t>
        </w:r>
      </w:ins>
      <w:r w:rsidRPr="00000D0E">
        <w:rPr>
          <w:rFonts w:ascii="Times New Roman" w:hAnsi="Times New Roman" w:cs="Times New Roman"/>
        </w:rPr>
        <w:t>de bonanza se vio afectado por algunas crisis</w:t>
      </w:r>
      <w:ins w:id="44" w:author="Marco Fidel Santiago Cardona Giraldo" w:date="2016-07-06T20:00:00Z">
        <w:r w:rsidR="00880705">
          <w:rPr>
            <w:rFonts w:ascii="Times New Roman" w:hAnsi="Times New Roman" w:cs="Times New Roman"/>
          </w:rPr>
          <w:t>,</w:t>
        </w:r>
      </w:ins>
      <w:r w:rsidRPr="00000D0E">
        <w:rPr>
          <w:rFonts w:ascii="Times New Roman" w:hAnsi="Times New Roman" w:cs="Times New Roman"/>
        </w:rPr>
        <w:t xml:space="preserve"> como la del petróleo de la década de 1970 o la crisis </w:t>
      </w:r>
      <w:r w:rsidRPr="00755265">
        <w:rPr>
          <w:rFonts w:ascii="Times New Roman" w:hAnsi="Times New Roman" w:cs="Times New Roman"/>
          <w:b/>
        </w:rPr>
        <w:t>económica mundial</w:t>
      </w:r>
      <w:r w:rsidRPr="00000D0E">
        <w:rPr>
          <w:rFonts w:ascii="Times New Roman" w:hAnsi="Times New Roman" w:cs="Times New Roman"/>
        </w:rPr>
        <w:t xml:space="preserve"> iniciada en 2008 y derivada de la quiebra del sector inmobiliario y el colapso del sistema financiero.</w:t>
      </w:r>
    </w:p>
    <w:p w14:paraId="61B93716" w14:textId="77777777" w:rsidR="00A21540" w:rsidRDefault="00A21540" w:rsidP="00000D0E">
      <w:pPr>
        <w:rPr>
          <w:rFonts w:ascii="Times New Roman" w:hAnsi="Times New Roman" w:cs="Times New Roman"/>
        </w:rPr>
      </w:pPr>
    </w:p>
    <w:p w14:paraId="19833DE8" w14:textId="3D0E3C99" w:rsidR="00A21540" w:rsidRPr="00000D0E" w:rsidRDefault="0070245E" w:rsidP="00000D0E">
      <w:pPr>
        <w:rPr>
          <w:rFonts w:ascii="Times New Roman" w:hAnsi="Times New Roman" w:cs="Times New Roman"/>
        </w:rPr>
      </w:pPr>
      <w:r>
        <w:rPr>
          <w:rFonts w:ascii="Times New Roman" w:hAnsi="Times New Roman" w:cs="Times New Roman"/>
          <w:lang w:val="es-CO"/>
        </w:rPr>
        <w:t>Comprueba tus</w:t>
      </w:r>
      <w:r w:rsidR="00A21540" w:rsidRPr="00A21540">
        <w:rPr>
          <w:rFonts w:ascii="Times New Roman" w:hAnsi="Times New Roman" w:cs="Times New Roman"/>
          <w:lang w:val="es-CO"/>
        </w:rPr>
        <w:t xml:space="preserve"> conocim</w:t>
      </w:r>
      <w:r>
        <w:rPr>
          <w:rFonts w:ascii="Times New Roman" w:hAnsi="Times New Roman" w:cs="Times New Roman"/>
          <w:lang w:val="es-CO"/>
        </w:rPr>
        <w:t>ientos</w:t>
      </w:r>
      <w:r w:rsidR="00A21540" w:rsidRPr="00A21540">
        <w:rPr>
          <w:rFonts w:ascii="Times New Roman" w:hAnsi="Times New Roman" w:cs="Times New Roman"/>
          <w:lang w:val="es-CO"/>
        </w:rPr>
        <w:t xml:space="preserve"> sobre </w:t>
      </w:r>
      <w:r w:rsidR="00A21540">
        <w:rPr>
          <w:rFonts w:ascii="Times New Roman" w:hAnsi="Times New Roman" w:cs="Times New Roman"/>
          <w:lang w:val="es-CO"/>
        </w:rPr>
        <w:t>la etapa de la dictadura</w:t>
      </w:r>
      <w:r>
        <w:rPr>
          <w:rFonts w:ascii="Times New Roman" w:hAnsi="Times New Roman" w:cs="Times New Roman"/>
          <w:lang w:val="es-CO"/>
        </w:rPr>
        <w:t xml:space="preserve"> española</w:t>
      </w:r>
      <w:r w:rsidR="00A21540">
        <w:rPr>
          <w:rFonts w:ascii="Times New Roman" w:hAnsi="Times New Roman" w:cs="Times New Roman"/>
          <w:lang w:val="es-CO"/>
        </w:rPr>
        <w:t xml:space="preserve"> con el</w:t>
      </w:r>
      <w:r w:rsidR="00A21540" w:rsidRPr="00A21540">
        <w:rPr>
          <w:rFonts w:ascii="Times New Roman" w:hAnsi="Times New Roman" w:cs="Times New Roman"/>
          <w:lang w:val="es-CO"/>
        </w:rPr>
        <w:t xml:space="preserve"> juego </w:t>
      </w:r>
      <w:r w:rsidR="00A21540">
        <w:rPr>
          <w:rFonts w:ascii="Times New Roman" w:hAnsi="Times New Roman" w:cs="Times New Roman"/>
          <w:lang w:val="es-CO"/>
        </w:rPr>
        <w:t xml:space="preserve">que ofrece el siguiente sitio web </w:t>
      </w:r>
      <w:r w:rsidR="00A21540" w:rsidRPr="00344DAF">
        <w:rPr>
          <w:rFonts w:ascii="Times New Roman" w:hAnsi="Times New Roman" w:cs="Times New Roman"/>
          <w:lang w:val="es-CO"/>
        </w:rPr>
        <w:t>[VER]</w:t>
      </w:r>
      <w:r w:rsidR="00A21540">
        <w:rPr>
          <w:rFonts w:ascii="Times New Roman" w:hAnsi="Times New Roman" w:cs="Times New Roman"/>
          <w:lang w:val="es-CO"/>
        </w:rPr>
        <w:t xml:space="preserve">. </w:t>
      </w:r>
      <w:hyperlink r:id="rId6" w:history="1">
        <w:r w:rsidR="00A21540" w:rsidRPr="00A21540">
          <w:rPr>
            <w:rStyle w:val="Hipervnculo"/>
            <w:rFonts w:ascii="Times New Roman" w:hAnsi="Times New Roman" w:cs="Times New Roman"/>
            <w:lang w:val="es-CO"/>
          </w:rPr>
          <w:t>http://www.testeando.es/test.asp?idA=24&amp;idT=gwgjnhxc</w:t>
        </w:r>
      </w:hyperlink>
    </w:p>
    <w:p w14:paraId="12FA8B9A" w14:textId="77777777" w:rsidR="001E4C1D" w:rsidRPr="00000D0E" w:rsidRDefault="001E4C1D" w:rsidP="00000D0E">
      <w:pPr>
        <w:rPr>
          <w:rFonts w:ascii="Times New Roman" w:hAnsi="Times New Roman" w:cs="Times New Roman"/>
        </w:rPr>
      </w:pPr>
    </w:p>
    <w:p w14:paraId="30CA6179" w14:textId="6EA169FB" w:rsidR="001E4C1D" w:rsidRPr="00000D0E" w:rsidRDefault="00F30388"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2.1.3 Contexto</w:t>
      </w:r>
      <w:ins w:id="45" w:author="Marco Fidel Santiago Cardona Giraldo" w:date="2016-07-06T20:06:00Z">
        <w:r w:rsidR="007D3DAA">
          <w:rPr>
            <w:rFonts w:ascii="Times New Roman" w:hAnsi="Times New Roman" w:cs="Times New Roman"/>
            <w:b/>
          </w:rPr>
          <w:t xml:space="preserve"> </w:t>
        </w:r>
      </w:ins>
      <w:r>
        <w:rPr>
          <w:rFonts w:ascii="Times New Roman" w:hAnsi="Times New Roman" w:cs="Times New Roman"/>
          <w:b/>
        </w:rPr>
        <w:t>c</w:t>
      </w:r>
      <w:r w:rsidR="00FB60CC" w:rsidRPr="00000D0E">
        <w:rPr>
          <w:rFonts w:ascii="Times New Roman" w:hAnsi="Times New Roman" w:cs="Times New Roman"/>
          <w:b/>
        </w:rPr>
        <w:t>ultural</w:t>
      </w:r>
    </w:p>
    <w:p w14:paraId="6F70069C" w14:textId="77777777" w:rsidR="003140AC" w:rsidRPr="00000D0E" w:rsidRDefault="003140AC" w:rsidP="00000D0E">
      <w:pPr>
        <w:rPr>
          <w:rFonts w:ascii="Times New Roman" w:hAnsi="Times New Roman" w:cs="Times New Roman"/>
        </w:rPr>
      </w:pPr>
    </w:p>
    <w:p w14:paraId="37BA9252" w14:textId="001C532B" w:rsidR="003140AC" w:rsidRPr="00000D0E" w:rsidRDefault="003140AC" w:rsidP="00000D0E">
      <w:pPr>
        <w:rPr>
          <w:rFonts w:ascii="Times New Roman" w:hAnsi="Times New Roman" w:cs="Times New Roman"/>
        </w:rPr>
      </w:pPr>
      <w:r w:rsidRPr="00000D0E">
        <w:rPr>
          <w:rFonts w:ascii="Times New Roman" w:hAnsi="Times New Roman" w:cs="Times New Roman"/>
        </w:rPr>
        <w:t>La dictadura supuso un grave impacto en la cultura</w:t>
      </w:r>
      <w:ins w:id="46" w:author="Marco Fidel Santiago Cardona Giraldo" w:date="2016-07-06T20:06:00Z">
        <w:r w:rsidR="007D3DAA">
          <w:rPr>
            <w:rFonts w:ascii="Times New Roman" w:hAnsi="Times New Roman" w:cs="Times New Roman"/>
          </w:rPr>
          <w:t>,</w:t>
        </w:r>
      </w:ins>
      <w:r w:rsidRPr="00000D0E">
        <w:rPr>
          <w:rFonts w:ascii="Times New Roman" w:hAnsi="Times New Roman" w:cs="Times New Roman"/>
        </w:rPr>
        <w:t xml:space="preserve"> puesto que se restringieron las </w:t>
      </w:r>
      <w:r w:rsidRPr="000B3F9B">
        <w:rPr>
          <w:rFonts w:ascii="Times New Roman" w:hAnsi="Times New Roman" w:cs="Times New Roman"/>
          <w:b/>
        </w:rPr>
        <w:t>libertades individuales</w:t>
      </w:r>
      <w:r w:rsidRPr="00000D0E">
        <w:rPr>
          <w:rFonts w:ascii="Times New Roman" w:hAnsi="Times New Roman" w:cs="Times New Roman"/>
        </w:rPr>
        <w:t xml:space="preserve"> y </w:t>
      </w:r>
      <w:r w:rsidRPr="000B3F9B">
        <w:rPr>
          <w:rFonts w:ascii="Times New Roman" w:hAnsi="Times New Roman" w:cs="Times New Roman"/>
          <w:b/>
        </w:rPr>
        <w:t>colectivas</w:t>
      </w:r>
      <w:r w:rsidRPr="00000D0E">
        <w:rPr>
          <w:rFonts w:ascii="Times New Roman" w:hAnsi="Times New Roman" w:cs="Times New Roman"/>
        </w:rPr>
        <w:t xml:space="preserve">, y se implantó una rígida </w:t>
      </w:r>
      <w:r w:rsidRPr="000B3F9B">
        <w:rPr>
          <w:rFonts w:ascii="Times New Roman" w:hAnsi="Times New Roman" w:cs="Times New Roman"/>
          <w:b/>
        </w:rPr>
        <w:t>censura</w:t>
      </w:r>
      <w:r w:rsidRPr="00000D0E">
        <w:rPr>
          <w:rFonts w:ascii="Times New Roman" w:hAnsi="Times New Roman" w:cs="Times New Roman"/>
        </w:rPr>
        <w:t>. Debido a esta situación, muchos autores optaron por el exilio. Para entender el panorama cultural del momento, deben tenerse en cuenta los siguientes sucesos:</w:t>
      </w:r>
    </w:p>
    <w:p w14:paraId="1C940198" w14:textId="77777777" w:rsidR="003140AC" w:rsidRPr="00000D0E" w:rsidRDefault="003140AC" w:rsidP="00000D0E">
      <w:pPr>
        <w:rPr>
          <w:rFonts w:ascii="Times New Roman" w:hAnsi="Times New Roman" w:cs="Times New Roman"/>
        </w:rPr>
      </w:pPr>
    </w:p>
    <w:p w14:paraId="750DD931" w14:textId="77777777" w:rsidR="003140AC" w:rsidRPr="00000D0E" w:rsidRDefault="003140AC" w:rsidP="00000D0E">
      <w:pPr>
        <w:pStyle w:val="Prrafodelista"/>
        <w:numPr>
          <w:ilvl w:val="0"/>
          <w:numId w:val="18"/>
        </w:numPr>
        <w:rPr>
          <w:rFonts w:ascii="Times New Roman" w:hAnsi="Times New Roman" w:cs="Times New Roman"/>
        </w:rPr>
      </w:pPr>
      <w:r w:rsidRPr="000B3F9B">
        <w:rPr>
          <w:rFonts w:ascii="Times New Roman" w:hAnsi="Times New Roman" w:cs="Times New Roman"/>
          <w:b/>
        </w:rPr>
        <w:t>Derogación</w:t>
      </w:r>
      <w:r w:rsidRPr="00000D0E">
        <w:rPr>
          <w:rFonts w:ascii="Times New Roman" w:hAnsi="Times New Roman" w:cs="Times New Roman"/>
        </w:rPr>
        <w:t xml:space="preserve"> de las libertades individuales y colectivas.</w:t>
      </w:r>
    </w:p>
    <w:p w14:paraId="7B3F9797" w14:textId="77777777" w:rsidR="003140AC" w:rsidRPr="00000D0E" w:rsidRDefault="003140AC" w:rsidP="00000D0E">
      <w:pPr>
        <w:rPr>
          <w:rFonts w:ascii="Times New Roman" w:hAnsi="Times New Roman" w:cs="Times New Roman"/>
        </w:rPr>
      </w:pPr>
    </w:p>
    <w:p w14:paraId="51A785DF" w14:textId="416BA7F0" w:rsidR="003140AC" w:rsidRPr="00000D0E" w:rsidRDefault="003140AC" w:rsidP="00000D0E">
      <w:pPr>
        <w:pStyle w:val="Prrafodelista"/>
        <w:numPr>
          <w:ilvl w:val="0"/>
          <w:numId w:val="18"/>
        </w:numPr>
        <w:rPr>
          <w:rFonts w:ascii="Times New Roman" w:hAnsi="Times New Roman" w:cs="Times New Roman"/>
        </w:rPr>
      </w:pPr>
      <w:r w:rsidRPr="000B3F9B">
        <w:rPr>
          <w:rFonts w:ascii="Times New Roman" w:hAnsi="Times New Roman" w:cs="Times New Roman"/>
          <w:b/>
        </w:rPr>
        <w:t>Supresión</w:t>
      </w:r>
      <w:r w:rsidRPr="00000D0E">
        <w:rPr>
          <w:rFonts w:ascii="Times New Roman" w:hAnsi="Times New Roman" w:cs="Times New Roman"/>
        </w:rPr>
        <w:t xml:space="preserve"> de algunas instituciones y creación de otras nuevas (como el Servicio Social de la Mujer</w:t>
      </w:r>
      <w:ins w:id="47" w:author="Marco Fidel Santiago Cardona Giraldo" w:date="2016-07-06T20:06:00Z">
        <w:r w:rsidR="007D3DAA">
          <w:rPr>
            <w:rFonts w:ascii="Times New Roman" w:hAnsi="Times New Roman" w:cs="Times New Roman"/>
          </w:rPr>
          <w:t>, encargado</w:t>
        </w:r>
      </w:ins>
      <w:r w:rsidRPr="00000D0E">
        <w:rPr>
          <w:rFonts w:ascii="Times New Roman" w:hAnsi="Times New Roman" w:cs="Times New Roman"/>
        </w:rPr>
        <w:t xml:space="preserve"> de educar a la mujer para que se limitara a cumplir labores domésticas).</w:t>
      </w:r>
    </w:p>
    <w:p w14:paraId="612AF711" w14:textId="77777777" w:rsidR="003140AC" w:rsidRPr="00000D0E" w:rsidRDefault="003140AC" w:rsidP="00000D0E">
      <w:pPr>
        <w:rPr>
          <w:rFonts w:ascii="Times New Roman" w:hAnsi="Times New Roman" w:cs="Times New Roman"/>
        </w:rPr>
      </w:pPr>
    </w:p>
    <w:p w14:paraId="48553E3D" w14:textId="77777777" w:rsidR="003140AC" w:rsidRPr="00000D0E" w:rsidRDefault="003140AC" w:rsidP="00000D0E">
      <w:pPr>
        <w:pStyle w:val="Prrafodelista"/>
        <w:numPr>
          <w:ilvl w:val="0"/>
          <w:numId w:val="18"/>
        </w:numPr>
        <w:rPr>
          <w:rFonts w:ascii="Times New Roman" w:hAnsi="Times New Roman" w:cs="Times New Roman"/>
        </w:rPr>
      </w:pPr>
      <w:r w:rsidRPr="000B3F9B">
        <w:rPr>
          <w:rFonts w:ascii="Times New Roman" w:hAnsi="Times New Roman" w:cs="Times New Roman"/>
          <w:b/>
        </w:rPr>
        <w:t>Prohibición</w:t>
      </w:r>
      <w:r w:rsidRPr="00000D0E">
        <w:rPr>
          <w:rFonts w:ascii="Times New Roman" w:hAnsi="Times New Roman" w:cs="Times New Roman"/>
        </w:rPr>
        <w:t xml:space="preserve"> de las </w:t>
      </w:r>
      <w:r w:rsidRPr="000B3F9B">
        <w:rPr>
          <w:rFonts w:ascii="Times New Roman" w:hAnsi="Times New Roman" w:cs="Times New Roman"/>
          <w:b/>
        </w:rPr>
        <w:t>lenguas autonómicas</w:t>
      </w:r>
      <w:r w:rsidRPr="00000D0E">
        <w:rPr>
          <w:rFonts w:ascii="Times New Roman" w:hAnsi="Times New Roman" w:cs="Times New Roman"/>
        </w:rPr>
        <w:t>.</w:t>
      </w:r>
    </w:p>
    <w:p w14:paraId="2F4CBE60" w14:textId="77777777" w:rsidR="003140AC" w:rsidRPr="00000D0E" w:rsidRDefault="003140AC" w:rsidP="00000D0E">
      <w:pPr>
        <w:rPr>
          <w:rFonts w:ascii="Times New Roman" w:hAnsi="Times New Roman" w:cs="Times New Roman"/>
        </w:rPr>
      </w:pPr>
    </w:p>
    <w:p w14:paraId="2E302FC2" w14:textId="77777777" w:rsidR="003140AC" w:rsidRPr="00000D0E" w:rsidRDefault="003140AC" w:rsidP="00000D0E">
      <w:pPr>
        <w:pStyle w:val="Prrafodelista"/>
        <w:numPr>
          <w:ilvl w:val="0"/>
          <w:numId w:val="18"/>
        </w:numPr>
        <w:rPr>
          <w:rFonts w:ascii="Times New Roman" w:hAnsi="Times New Roman" w:cs="Times New Roman"/>
        </w:rPr>
      </w:pPr>
      <w:r w:rsidRPr="00000D0E">
        <w:rPr>
          <w:rFonts w:ascii="Times New Roman" w:hAnsi="Times New Roman" w:cs="Times New Roman"/>
        </w:rPr>
        <w:t>Revisión previa a la publicación de cualquier texto (</w:t>
      </w:r>
      <w:r w:rsidRPr="000B3F9B">
        <w:rPr>
          <w:rFonts w:ascii="Times New Roman" w:hAnsi="Times New Roman" w:cs="Times New Roman"/>
          <w:b/>
        </w:rPr>
        <w:t>censura</w:t>
      </w:r>
      <w:r w:rsidRPr="00000D0E">
        <w:rPr>
          <w:rFonts w:ascii="Times New Roman" w:hAnsi="Times New Roman" w:cs="Times New Roman"/>
        </w:rPr>
        <w:t>).</w:t>
      </w:r>
    </w:p>
    <w:p w14:paraId="18EC6339" w14:textId="77777777" w:rsidR="003140AC" w:rsidRPr="00000D0E" w:rsidRDefault="003140AC" w:rsidP="00000D0E">
      <w:pPr>
        <w:rPr>
          <w:rFonts w:ascii="Times New Roman" w:hAnsi="Times New Roman" w:cs="Times New Roman"/>
        </w:rPr>
      </w:pPr>
    </w:p>
    <w:p w14:paraId="12C614E9" w14:textId="29BDFFF1" w:rsidR="001E4C1D" w:rsidRPr="00000D0E" w:rsidRDefault="007D3DAA" w:rsidP="00000D0E">
      <w:pPr>
        <w:pStyle w:val="Prrafodelista"/>
        <w:numPr>
          <w:ilvl w:val="0"/>
          <w:numId w:val="18"/>
        </w:numPr>
        <w:rPr>
          <w:rFonts w:ascii="Times New Roman" w:hAnsi="Times New Roman" w:cs="Times New Roman"/>
        </w:rPr>
      </w:pPr>
      <w:ins w:id="48" w:author="Marco Fidel Santiago Cardona Giraldo" w:date="2016-07-06T20:07:00Z">
        <w:r>
          <w:rPr>
            <w:rFonts w:ascii="Times New Roman" w:hAnsi="Times New Roman" w:cs="Times New Roman"/>
          </w:rPr>
          <w:lastRenderedPageBreak/>
          <w:t>F</w:t>
        </w:r>
      </w:ins>
      <w:r w:rsidR="000B3F9B">
        <w:rPr>
          <w:rFonts w:ascii="Times New Roman" w:hAnsi="Times New Roman" w:cs="Times New Roman"/>
        </w:rPr>
        <w:t>iltración incipiente</w:t>
      </w:r>
      <w:r w:rsidR="003140AC" w:rsidRPr="00000D0E">
        <w:rPr>
          <w:rFonts w:ascii="Times New Roman" w:hAnsi="Times New Roman" w:cs="Times New Roman"/>
        </w:rPr>
        <w:t xml:space="preserve"> de </w:t>
      </w:r>
      <w:r w:rsidR="003140AC" w:rsidRPr="000B3F9B">
        <w:rPr>
          <w:rFonts w:ascii="Times New Roman" w:hAnsi="Times New Roman" w:cs="Times New Roman"/>
          <w:b/>
        </w:rPr>
        <w:t>modas europeas</w:t>
      </w:r>
      <w:ins w:id="49" w:author="Marco Fidel Santiago Cardona Giraldo" w:date="2016-07-06T20:07:00Z">
        <w:r w:rsidRPr="00344DAF">
          <w:rPr>
            <w:rFonts w:ascii="Times New Roman" w:hAnsi="Times New Roman" w:cs="Times New Roman"/>
          </w:rPr>
          <w:t xml:space="preserve"> al final de los años de la dictadura</w:t>
        </w:r>
      </w:ins>
      <w:r w:rsidR="003140AC" w:rsidRPr="007D3DAA">
        <w:rPr>
          <w:rFonts w:ascii="Times New Roman" w:hAnsi="Times New Roman" w:cs="Times New Roman"/>
        </w:rPr>
        <w:t>.</w:t>
      </w:r>
    </w:p>
    <w:p w14:paraId="541CF514" w14:textId="77777777" w:rsidR="001E4C1D" w:rsidRPr="00000D0E" w:rsidRDefault="001E4C1D" w:rsidP="00000D0E">
      <w:pPr>
        <w:rPr>
          <w:rFonts w:ascii="Times New Roman" w:hAnsi="Times New Roman" w:cs="Times New Roman"/>
        </w:rPr>
      </w:pPr>
    </w:p>
    <w:p w14:paraId="79C2BFCE" w14:textId="79109BBC" w:rsidR="005B164E" w:rsidRPr="00000D0E" w:rsidRDefault="005B164E" w:rsidP="00000D0E">
      <w:pPr>
        <w:rPr>
          <w:rFonts w:ascii="Times New Roman" w:hAnsi="Times New Roman" w:cs="Times New Roman"/>
        </w:rPr>
      </w:pPr>
      <w:r w:rsidRPr="00000D0E">
        <w:rPr>
          <w:rFonts w:ascii="Times New Roman" w:hAnsi="Times New Roman" w:cs="Times New Roman"/>
        </w:rPr>
        <w:t>El régimen marcó la línea ideológica de todas las publicaciones</w:t>
      </w:r>
      <w:ins w:id="50" w:author="Marco Fidel Santiago Cardona Giraldo" w:date="2016-07-06T20:08:00Z">
        <w:r w:rsidR="007D3DAA">
          <w:rPr>
            <w:rFonts w:ascii="Times New Roman" w:hAnsi="Times New Roman" w:cs="Times New Roman"/>
          </w:rPr>
          <w:t>,</w:t>
        </w:r>
      </w:ins>
      <w:r w:rsidRPr="00000D0E">
        <w:rPr>
          <w:rFonts w:ascii="Times New Roman" w:hAnsi="Times New Roman" w:cs="Times New Roman"/>
        </w:rPr>
        <w:t xml:space="preserve"> de modo que estas debían exaltar los valores </w:t>
      </w:r>
      <w:r w:rsidRPr="00B32C8A">
        <w:rPr>
          <w:rFonts w:ascii="Times New Roman" w:hAnsi="Times New Roman" w:cs="Times New Roman"/>
          <w:b/>
        </w:rPr>
        <w:t>patrióticos</w:t>
      </w:r>
      <w:r w:rsidRPr="00000D0E">
        <w:rPr>
          <w:rFonts w:ascii="Times New Roman" w:hAnsi="Times New Roman" w:cs="Times New Roman"/>
        </w:rPr>
        <w:t xml:space="preserve">, </w:t>
      </w:r>
      <w:r w:rsidRPr="00B32C8A">
        <w:rPr>
          <w:rFonts w:ascii="Times New Roman" w:hAnsi="Times New Roman" w:cs="Times New Roman"/>
          <w:b/>
        </w:rPr>
        <w:t>fascistas</w:t>
      </w:r>
      <w:r w:rsidRPr="00000D0E">
        <w:rPr>
          <w:rFonts w:ascii="Times New Roman" w:hAnsi="Times New Roman" w:cs="Times New Roman"/>
        </w:rPr>
        <w:t xml:space="preserve"> y </w:t>
      </w:r>
      <w:r w:rsidRPr="00B32C8A">
        <w:rPr>
          <w:rFonts w:ascii="Times New Roman" w:hAnsi="Times New Roman" w:cs="Times New Roman"/>
          <w:b/>
        </w:rPr>
        <w:t>católicos</w:t>
      </w:r>
      <w:r w:rsidRPr="00000D0E">
        <w:rPr>
          <w:rFonts w:ascii="Times New Roman" w:hAnsi="Times New Roman" w:cs="Times New Roman"/>
        </w:rPr>
        <w:t xml:space="preserve">. Esta falta de libertad impedía escoger el tema, la situación </w:t>
      </w:r>
      <w:ins w:id="51" w:author="Marco Fidel Santiago Cardona Giraldo" w:date="2016-07-06T20:09:00Z">
        <w:r w:rsidR="007D3DAA">
          <w:rPr>
            <w:rFonts w:ascii="Times New Roman" w:hAnsi="Times New Roman" w:cs="Times New Roman"/>
          </w:rPr>
          <w:t>e</w:t>
        </w:r>
      </w:ins>
      <w:r w:rsidRPr="00000D0E">
        <w:rPr>
          <w:rFonts w:ascii="Times New Roman" w:hAnsi="Times New Roman" w:cs="Times New Roman"/>
        </w:rPr>
        <w:t>, incluso, limitaba la libertad en los aspectos formales de la escritura.</w:t>
      </w:r>
    </w:p>
    <w:p w14:paraId="0CA223B8" w14:textId="0D337DAD" w:rsidR="00D61E5D" w:rsidRPr="00000D0E" w:rsidRDefault="005B164E" w:rsidP="00000D0E">
      <w:pPr>
        <w:rPr>
          <w:rFonts w:ascii="Times New Roman" w:hAnsi="Times New Roman" w:cs="Times New Roman"/>
        </w:rPr>
      </w:pPr>
      <w:r w:rsidRPr="00000D0E">
        <w:rPr>
          <w:rFonts w:ascii="Times New Roman" w:hAnsi="Times New Roman" w:cs="Times New Roman"/>
        </w:rPr>
        <w:t xml:space="preserve">España, sobre todo durante las primeras décadas de la dictadura, se aisló política, social y culturalmente de la </w:t>
      </w:r>
      <w:r w:rsidRPr="00B32C8A">
        <w:rPr>
          <w:rFonts w:ascii="Times New Roman" w:hAnsi="Times New Roman" w:cs="Times New Roman"/>
          <w:b/>
        </w:rPr>
        <w:t>influencia extranjera</w:t>
      </w:r>
      <w:r w:rsidRPr="00000D0E">
        <w:rPr>
          <w:rFonts w:ascii="Times New Roman" w:hAnsi="Times New Roman" w:cs="Times New Roman"/>
        </w:rPr>
        <w:t>, en especial de aquellas naciones como Fran</w:t>
      </w:r>
      <w:r w:rsidR="001B111D">
        <w:rPr>
          <w:rFonts w:ascii="Times New Roman" w:hAnsi="Times New Roman" w:cs="Times New Roman"/>
        </w:rPr>
        <w:t>cia o Inglaterra</w:t>
      </w:r>
      <w:r w:rsidR="00B32C8A">
        <w:rPr>
          <w:rFonts w:ascii="Times New Roman" w:hAnsi="Times New Roman" w:cs="Times New Roman"/>
        </w:rPr>
        <w:t>,</w:t>
      </w:r>
      <w:r w:rsidRPr="00000D0E">
        <w:rPr>
          <w:rFonts w:ascii="Times New Roman" w:hAnsi="Times New Roman" w:cs="Times New Roman"/>
        </w:rPr>
        <w:t xml:space="preserve"> que se habían opuesto al régimen fascista y que tenían </w:t>
      </w:r>
      <w:r w:rsidRPr="00B32C8A">
        <w:rPr>
          <w:rFonts w:ascii="Times New Roman" w:hAnsi="Times New Roman" w:cs="Times New Roman"/>
          <w:b/>
        </w:rPr>
        <w:t>gobiernos demócratas</w:t>
      </w:r>
      <w:r w:rsidRPr="00000D0E">
        <w:rPr>
          <w:rFonts w:ascii="Times New Roman" w:hAnsi="Times New Roman" w:cs="Times New Roman"/>
        </w:rPr>
        <w:t xml:space="preserve">, y a </w:t>
      </w:r>
      <w:ins w:id="52" w:author="Marco Fidel Santiago Cardona Giraldo" w:date="2016-07-06T20:09:00Z">
        <w:r w:rsidR="007D3DAA">
          <w:rPr>
            <w:rFonts w:ascii="Times New Roman" w:hAnsi="Times New Roman" w:cs="Times New Roman"/>
          </w:rPr>
          <w:t>las de</w:t>
        </w:r>
      </w:ins>
      <w:r w:rsidRPr="00000D0E">
        <w:rPr>
          <w:rFonts w:ascii="Times New Roman" w:hAnsi="Times New Roman" w:cs="Times New Roman"/>
        </w:rPr>
        <w:t xml:space="preserve"> gobiernos socialistas o comunistas.</w:t>
      </w:r>
    </w:p>
    <w:p w14:paraId="616E6A27" w14:textId="77777777" w:rsidR="00A91515" w:rsidRDefault="00A9151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396"/>
        <w:gridCol w:w="7658"/>
      </w:tblGrid>
      <w:tr w:rsidR="00B32C8A" w:rsidRPr="00000D0E" w14:paraId="3E5FDD04" w14:textId="77777777" w:rsidTr="00437A12">
        <w:tc>
          <w:tcPr>
            <w:tcW w:w="8897" w:type="dxa"/>
            <w:gridSpan w:val="2"/>
            <w:shd w:val="clear" w:color="auto" w:fill="0D0D0D" w:themeFill="text1" w:themeFillTint="F2"/>
          </w:tcPr>
          <w:p w14:paraId="78BE7A1F" w14:textId="77777777" w:rsidR="00B32C8A" w:rsidRPr="00000D0E" w:rsidRDefault="00B32C8A" w:rsidP="00437A12">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B32C8A" w:rsidRPr="00000D0E" w14:paraId="62C94547" w14:textId="77777777" w:rsidTr="00437A12">
        <w:tc>
          <w:tcPr>
            <w:tcW w:w="2518" w:type="dxa"/>
          </w:tcPr>
          <w:p w14:paraId="7EAEAFB3" w14:textId="77777777" w:rsidR="00B32C8A" w:rsidRPr="00000D0E" w:rsidRDefault="00B32C8A" w:rsidP="00437A12">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0E9770A6" w14:textId="77777777" w:rsidR="00B32C8A" w:rsidRPr="00000D0E" w:rsidRDefault="00B32C8A" w:rsidP="00437A12">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3</w:t>
            </w:r>
          </w:p>
        </w:tc>
      </w:tr>
      <w:tr w:rsidR="00B32C8A" w:rsidRPr="00000D0E" w14:paraId="00DE1291" w14:textId="77777777" w:rsidTr="00437A12">
        <w:tc>
          <w:tcPr>
            <w:tcW w:w="2518" w:type="dxa"/>
          </w:tcPr>
          <w:p w14:paraId="5E739EBD" w14:textId="77777777" w:rsidR="00B32C8A" w:rsidRPr="00000D0E" w:rsidRDefault="00B32C8A" w:rsidP="00437A12">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149DB2B9" w14:textId="77777777" w:rsidR="00B32C8A" w:rsidRPr="00000D0E" w:rsidRDefault="00B32C8A" w:rsidP="00437A12">
            <w:pPr>
              <w:rPr>
                <w:rFonts w:ascii="Times New Roman" w:hAnsi="Times New Roman" w:cs="Times New Roman"/>
                <w:color w:val="000000"/>
                <w:sz w:val="24"/>
                <w:szCs w:val="24"/>
              </w:rPr>
            </w:pPr>
            <w:r>
              <w:rPr>
                <w:rFonts w:ascii="Times New Roman" w:hAnsi="Times New Roman" w:cs="Times New Roman"/>
                <w:color w:val="000000"/>
                <w:sz w:val="24"/>
                <w:szCs w:val="24"/>
              </w:rPr>
              <w:t>Represión manifestación.</w:t>
            </w:r>
          </w:p>
        </w:tc>
      </w:tr>
      <w:tr w:rsidR="00B32C8A" w:rsidRPr="00000D0E" w14:paraId="0D143555" w14:textId="77777777" w:rsidTr="00437A12">
        <w:tc>
          <w:tcPr>
            <w:tcW w:w="2518" w:type="dxa"/>
          </w:tcPr>
          <w:p w14:paraId="627AF05B" w14:textId="77777777" w:rsidR="00B32C8A" w:rsidRPr="00000D0E" w:rsidRDefault="00B32C8A" w:rsidP="00437A12">
            <w:pPr>
              <w:rPr>
                <w:rFonts w:ascii="Times New Roman" w:hAnsi="Times New Roman" w:cs="Times New Roman"/>
                <w:color w:val="000000"/>
                <w:sz w:val="24"/>
                <w:szCs w:val="24"/>
              </w:rPr>
            </w:pPr>
            <w:r>
              <w:rPr>
                <w:rFonts w:ascii="Times New Roman" w:hAnsi="Times New Roman" w:cs="Times New Roman"/>
                <w:b/>
                <w:color w:val="000000"/>
                <w:sz w:val="24"/>
                <w:szCs w:val="24"/>
              </w:rPr>
              <w:t>ruta</w:t>
            </w:r>
            <w:r w:rsidRPr="00000D0E">
              <w:rPr>
                <w:rFonts w:ascii="Times New Roman" w:hAnsi="Times New Roman" w:cs="Times New Roman"/>
                <w:b/>
                <w:color w:val="000000"/>
                <w:sz w:val="24"/>
                <w:szCs w:val="24"/>
              </w:rPr>
              <w:t xml:space="preserve"> </w:t>
            </w:r>
            <w:proofErr w:type="spellStart"/>
            <w:r w:rsidRPr="00000D0E">
              <w:rPr>
                <w:rFonts w:ascii="Times New Roman" w:hAnsi="Times New Roman" w:cs="Times New Roman"/>
                <w:b/>
                <w:color w:val="000000"/>
                <w:sz w:val="24"/>
                <w:szCs w:val="24"/>
              </w:rPr>
              <w:t>AulaPlaneta</w:t>
            </w:r>
            <w:proofErr w:type="spellEnd"/>
          </w:p>
        </w:tc>
        <w:tc>
          <w:tcPr>
            <w:tcW w:w="6379" w:type="dxa"/>
          </w:tcPr>
          <w:p w14:paraId="2163CF4B" w14:textId="77777777" w:rsidR="00B32C8A" w:rsidRPr="007564AF" w:rsidRDefault="00B32C8A" w:rsidP="00437A12">
            <w:pPr>
              <w:rPr>
                <w:rFonts w:ascii="Times New Roman" w:hAnsi="Times New Roman" w:cs="Times New Roman"/>
                <w:color w:val="000000"/>
                <w:sz w:val="18"/>
                <w:szCs w:val="18"/>
              </w:rPr>
            </w:pPr>
            <w:r w:rsidRPr="00000D0E">
              <w:rPr>
                <w:rFonts w:ascii="Times New Roman" w:hAnsi="Times New Roman" w:cs="Times New Roman"/>
                <w:color w:val="000000"/>
                <w:sz w:val="24"/>
                <w:szCs w:val="24"/>
              </w:rPr>
              <w:t xml:space="preserve"> </w:t>
            </w:r>
            <w:r w:rsidRPr="007564AF">
              <w:rPr>
                <w:rFonts w:ascii="Times New Roman" w:hAnsi="Times New Roman" w:cs="Times New Roman"/>
                <w:color w:val="000000"/>
                <w:sz w:val="18"/>
                <w:szCs w:val="18"/>
              </w:rPr>
              <w:t>http://hispanicasaber.planetasaber.com/encyclopedia/default.asp?idpack=9&amp;idpil=000GXG01&amp;ruta=Buscador</w:t>
            </w:r>
          </w:p>
        </w:tc>
      </w:tr>
      <w:tr w:rsidR="00B32C8A" w:rsidRPr="00000D0E" w14:paraId="780315DC" w14:textId="77777777" w:rsidTr="00437A12">
        <w:tc>
          <w:tcPr>
            <w:tcW w:w="2518" w:type="dxa"/>
          </w:tcPr>
          <w:p w14:paraId="5B4EC37C" w14:textId="77777777" w:rsidR="00B32C8A" w:rsidRPr="00000D0E" w:rsidRDefault="00B32C8A" w:rsidP="00437A12">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77AE626E" w14:textId="7B594427" w:rsidR="00B32C8A" w:rsidRPr="00000D0E" w:rsidRDefault="00B32C8A" w:rsidP="00437A12">
            <w:pPr>
              <w:rPr>
                <w:rFonts w:ascii="Times New Roman" w:hAnsi="Times New Roman" w:cs="Times New Roman"/>
                <w:color w:val="000000"/>
                <w:sz w:val="24"/>
                <w:szCs w:val="24"/>
              </w:rPr>
            </w:pPr>
            <w:r w:rsidRPr="007564AF">
              <w:rPr>
                <w:rFonts w:ascii="Times New Roman" w:hAnsi="Times New Roman" w:cs="Times New Roman"/>
                <w:color w:val="000000"/>
                <w:sz w:val="24"/>
                <w:szCs w:val="24"/>
              </w:rPr>
              <w:t>Miembros de la Policía Nacional</w:t>
            </w:r>
            <w:r>
              <w:rPr>
                <w:rFonts w:ascii="Times New Roman" w:hAnsi="Times New Roman" w:cs="Times New Roman"/>
                <w:color w:val="000000"/>
                <w:sz w:val="24"/>
                <w:szCs w:val="24"/>
              </w:rPr>
              <w:t xml:space="preserve"> de España</w:t>
            </w:r>
            <w:r w:rsidRPr="007564AF">
              <w:rPr>
                <w:rFonts w:ascii="Times New Roman" w:hAnsi="Times New Roman" w:cs="Times New Roman"/>
                <w:color w:val="000000"/>
                <w:sz w:val="24"/>
                <w:szCs w:val="24"/>
              </w:rPr>
              <w:t xml:space="preserve"> disuelven a golpes a un grupo de manifestantes. A partir de la década de 1950</w:t>
            </w:r>
            <w:ins w:id="53" w:author="Marco Fidel Santiago Cardona Giraldo" w:date="2016-07-06T20:10:00Z">
              <w:r w:rsidR="007D3DAA">
                <w:rPr>
                  <w:rFonts w:ascii="Times New Roman" w:hAnsi="Times New Roman" w:cs="Times New Roman"/>
                  <w:color w:val="000000"/>
                  <w:sz w:val="24"/>
                  <w:szCs w:val="24"/>
                </w:rPr>
                <w:t>,</w:t>
              </w:r>
            </w:ins>
            <w:r w:rsidRPr="007564AF">
              <w:rPr>
                <w:rFonts w:ascii="Times New Roman" w:hAnsi="Times New Roman" w:cs="Times New Roman"/>
                <w:color w:val="000000"/>
                <w:sz w:val="24"/>
                <w:szCs w:val="24"/>
              </w:rPr>
              <w:t xml:space="preserve"> las organizaciones opositoras al régimen que operaban dentro del país comenzaron a ejercer una mayor presión social mediante la convocatoria de huelgas y manifestaciones, que fueron duramente reprimidas por las fuerzas de orden público.</w:t>
            </w:r>
          </w:p>
        </w:tc>
      </w:tr>
    </w:tbl>
    <w:p w14:paraId="098CC717" w14:textId="77777777" w:rsidR="00B32C8A" w:rsidRPr="00000D0E" w:rsidRDefault="00B32C8A" w:rsidP="00000D0E">
      <w:pPr>
        <w:rPr>
          <w:rFonts w:ascii="Times New Roman" w:hAnsi="Times New Roman" w:cs="Times New Roman"/>
        </w:rPr>
      </w:pPr>
    </w:p>
    <w:p w14:paraId="76A089D1" w14:textId="0B690B6D" w:rsidR="00D62D8C" w:rsidRDefault="001628BB" w:rsidP="00000D0E">
      <w:pPr>
        <w:rPr>
          <w:rFonts w:ascii="Times New Roman" w:hAnsi="Times New Roman" w:cs="Times New Roman"/>
        </w:rPr>
      </w:pPr>
      <w:r>
        <w:rPr>
          <w:rFonts w:ascii="Times New Roman" w:hAnsi="Times New Roman" w:cs="Times New Roman"/>
        </w:rPr>
        <w:t>La última etapa de la dictadura estuvo marcada por dos circunstancias</w:t>
      </w:r>
      <w:r w:rsidR="001B111D">
        <w:rPr>
          <w:rFonts w:ascii="Times New Roman" w:hAnsi="Times New Roman" w:cs="Times New Roman"/>
        </w:rPr>
        <w:t xml:space="preserve"> fundamentales: por un lado, el decaimiento progresivo de la </w:t>
      </w:r>
      <w:r w:rsidR="001B111D" w:rsidRPr="001B111D">
        <w:rPr>
          <w:rFonts w:ascii="Times New Roman" w:hAnsi="Times New Roman" w:cs="Times New Roman"/>
          <w:b/>
        </w:rPr>
        <w:t xml:space="preserve">salud de </w:t>
      </w:r>
      <w:r w:rsidRPr="001B111D">
        <w:rPr>
          <w:rFonts w:ascii="Times New Roman" w:hAnsi="Times New Roman" w:cs="Times New Roman"/>
          <w:b/>
        </w:rPr>
        <w:t>Franco</w:t>
      </w:r>
      <w:r>
        <w:rPr>
          <w:rFonts w:ascii="Times New Roman" w:hAnsi="Times New Roman" w:cs="Times New Roman"/>
        </w:rPr>
        <w:t xml:space="preserve"> y</w:t>
      </w:r>
      <w:ins w:id="54" w:author="Marco Fidel Santiago Cardona Giraldo" w:date="2016-07-06T20:13:00Z">
        <w:r w:rsidR="00986C9C">
          <w:rPr>
            <w:rFonts w:ascii="Times New Roman" w:hAnsi="Times New Roman" w:cs="Times New Roman"/>
          </w:rPr>
          <w:t>,</w:t>
        </w:r>
      </w:ins>
      <w:r>
        <w:rPr>
          <w:rFonts w:ascii="Times New Roman" w:hAnsi="Times New Roman" w:cs="Times New Roman"/>
        </w:rPr>
        <w:t xml:space="preserve"> </w:t>
      </w:r>
      <w:r w:rsidR="00790C7E">
        <w:rPr>
          <w:rFonts w:ascii="Times New Roman" w:hAnsi="Times New Roman" w:cs="Times New Roman"/>
        </w:rPr>
        <w:t xml:space="preserve">por el otro, </w:t>
      </w:r>
      <w:r w:rsidR="001B111D">
        <w:rPr>
          <w:rFonts w:ascii="Times New Roman" w:hAnsi="Times New Roman" w:cs="Times New Roman"/>
        </w:rPr>
        <w:t xml:space="preserve">los ataques del </w:t>
      </w:r>
      <w:r w:rsidR="00790C7E">
        <w:rPr>
          <w:rFonts w:ascii="Times New Roman" w:hAnsi="Times New Roman" w:cs="Times New Roman"/>
        </w:rPr>
        <w:t xml:space="preserve">grupo separatista vasco ETA, que al optar por la lucha armada se convertiría en el principal problema de </w:t>
      </w:r>
      <w:r w:rsidR="00790C7E" w:rsidRPr="001B111D">
        <w:rPr>
          <w:rFonts w:ascii="Times New Roman" w:hAnsi="Times New Roman" w:cs="Times New Roman"/>
          <w:b/>
        </w:rPr>
        <w:t>orden público</w:t>
      </w:r>
      <w:r w:rsidR="00790C7E">
        <w:rPr>
          <w:rFonts w:ascii="Times New Roman" w:hAnsi="Times New Roman" w:cs="Times New Roman"/>
        </w:rPr>
        <w:t xml:space="preserve"> y</w:t>
      </w:r>
      <w:r w:rsidR="00790C7E" w:rsidRPr="001B111D">
        <w:rPr>
          <w:rFonts w:ascii="Times New Roman" w:hAnsi="Times New Roman" w:cs="Times New Roman"/>
          <w:b/>
        </w:rPr>
        <w:t xml:space="preserve"> político </w:t>
      </w:r>
      <w:r w:rsidR="00790C7E">
        <w:rPr>
          <w:rFonts w:ascii="Times New Roman" w:hAnsi="Times New Roman" w:cs="Times New Roman"/>
        </w:rPr>
        <w:t>que enfrentaría el franq</w:t>
      </w:r>
      <w:r w:rsidR="00B379E1">
        <w:rPr>
          <w:rFonts w:ascii="Times New Roman" w:hAnsi="Times New Roman" w:cs="Times New Roman"/>
        </w:rPr>
        <w:t xml:space="preserve">uismo en su ocaso. </w:t>
      </w:r>
    </w:p>
    <w:p w14:paraId="6E3D6218" w14:textId="77777777" w:rsidR="00D62D8C" w:rsidRDefault="00D62D8C" w:rsidP="00000D0E">
      <w:pPr>
        <w:rPr>
          <w:rFonts w:ascii="Times New Roman" w:hAnsi="Times New Roman" w:cs="Times New Roman"/>
        </w:rPr>
      </w:pPr>
    </w:p>
    <w:p w14:paraId="63EB446A" w14:textId="750AD2A9" w:rsidR="00A91515" w:rsidRPr="00000D0E" w:rsidRDefault="00B379E1" w:rsidP="00000D0E">
      <w:pPr>
        <w:rPr>
          <w:rFonts w:ascii="Times New Roman" w:hAnsi="Times New Roman" w:cs="Times New Roman"/>
        </w:rPr>
      </w:pPr>
      <w:r>
        <w:rPr>
          <w:rFonts w:ascii="Times New Roman" w:hAnsi="Times New Roman" w:cs="Times New Roman"/>
        </w:rPr>
        <w:t xml:space="preserve">A la muerte del general y el inicio del proceso democratizador, España </w:t>
      </w:r>
      <w:ins w:id="55" w:author="Marco Fidel Santiago Cardona Giraldo" w:date="2016-07-06T20:14:00Z">
        <w:r w:rsidR="00986C9C">
          <w:rPr>
            <w:rFonts w:ascii="Times New Roman" w:hAnsi="Times New Roman" w:cs="Times New Roman"/>
          </w:rPr>
          <w:t>adopt</w:t>
        </w:r>
      </w:ins>
      <w:ins w:id="56" w:author="mbp" w:date="2016-07-07T15:35:00Z">
        <w:r w:rsidR="00B47B0E">
          <w:rPr>
            <w:rFonts w:ascii="Times New Roman" w:hAnsi="Times New Roman" w:cs="Times New Roman"/>
          </w:rPr>
          <w:t>aría</w:t>
        </w:r>
      </w:ins>
      <w:r>
        <w:rPr>
          <w:rFonts w:ascii="Times New Roman" w:hAnsi="Times New Roman" w:cs="Times New Roman"/>
        </w:rPr>
        <w:t xml:space="preserve"> </w:t>
      </w:r>
      <w:ins w:id="57" w:author="mbp" w:date="2016-07-07T15:35:00Z">
        <w:r w:rsidR="00B47B0E">
          <w:rPr>
            <w:rFonts w:ascii="Times New Roman" w:hAnsi="Times New Roman" w:cs="Times New Roman"/>
          </w:rPr>
          <w:t xml:space="preserve">eventualmente </w:t>
        </w:r>
      </w:ins>
      <w:r>
        <w:rPr>
          <w:rFonts w:ascii="Times New Roman" w:hAnsi="Times New Roman" w:cs="Times New Roman"/>
        </w:rPr>
        <w:t>un modelo político que permit</w:t>
      </w:r>
      <w:r w:rsidR="00D62D8C">
        <w:rPr>
          <w:rFonts w:ascii="Times New Roman" w:hAnsi="Times New Roman" w:cs="Times New Roman"/>
        </w:rPr>
        <w:t xml:space="preserve">iría una mayor </w:t>
      </w:r>
      <w:r w:rsidR="00D62D8C" w:rsidRPr="00D47505">
        <w:rPr>
          <w:rFonts w:ascii="Times New Roman" w:hAnsi="Times New Roman" w:cs="Times New Roman"/>
          <w:b/>
        </w:rPr>
        <w:t>apertura</w:t>
      </w:r>
      <w:r w:rsidR="00D62D8C">
        <w:rPr>
          <w:rFonts w:ascii="Times New Roman" w:hAnsi="Times New Roman" w:cs="Times New Roman"/>
        </w:rPr>
        <w:t xml:space="preserve">, </w:t>
      </w:r>
      <w:r w:rsidR="00D62D8C" w:rsidRPr="00D47505">
        <w:rPr>
          <w:rFonts w:ascii="Times New Roman" w:hAnsi="Times New Roman" w:cs="Times New Roman"/>
          <w:b/>
        </w:rPr>
        <w:t>libertad</w:t>
      </w:r>
      <w:r w:rsidR="00D62D8C">
        <w:rPr>
          <w:rFonts w:ascii="Times New Roman" w:hAnsi="Times New Roman" w:cs="Times New Roman"/>
        </w:rPr>
        <w:t xml:space="preserve"> y </w:t>
      </w:r>
      <w:r w:rsidR="00D62D8C" w:rsidRPr="00D47505">
        <w:rPr>
          <w:rFonts w:ascii="Times New Roman" w:hAnsi="Times New Roman" w:cs="Times New Roman"/>
          <w:b/>
        </w:rPr>
        <w:t>participación</w:t>
      </w:r>
      <w:r w:rsidR="00D62D8C">
        <w:rPr>
          <w:rFonts w:ascii="Times New Roman" w:hAnsi="Times New Roman" w:cs="Times New Roman"/>
        </w:rPr>
        <w:t>,</w:t>
      </w:r>
      <w:r w:rsidR="001B111D">
        <w:rPr>
          <w:rFonts w:ascii="Times New Roman" w:hAnsi="Times New Roman" w:cs="Times New Roman"/>
        </w:rPr>
        <w:t xml:space="preserve"> lo que le facilitaría</w:t>
      </w:r>
      <w:r>
        <w:rPr>
          <w:rFonts w:ascii="Times New Roman" w:hAnsi="Times New Roman" w:cs="Times New Roman"/>
        </w:rPr>
        <w:t xml:space="preserve"> vincularse </w:t>
      </w:r>
      <w:r w:rsidR="00D62D8C">
        <w:rPr>
          <w:rFonts w:ascii="Times New Roman" w:hAnsi="Times New Roman" w:cs="Times New Roman"/>
        </w:rPr>
        <w:t>a procesos socioculturales propios</w:t>
      </w:r>
      <w:r>
        <w:rPr>
          <w:rFonts w:ascii="Times New Roman" w:hAnsi="Times New Roman" w:cs="Times New Roman"/>
        </w:rPr>
        <w:t xml:space="preserve"> de la </w:t>
      </w:r>
      <w:r w:rsidR="00D62D8C">
        <w:rPr>
          <w:rFonts w:ascii="Times New Roman" w:hAnsi="Times New Roman" w:cs="Times New Roman"/>
        </w:rPr>
        <w:t>época</w:t>
      </w:r>
      <w:r>
        <w:rPr>
          <w:rFonts w:ascii="Times New Roman" w:hAnsi="Times New Roman" w:cs="Times New Roman"/>
        </w:rPr>
        <w:t xml:space="preserve"> contemporánea.</w:t>
      </w:r>
      <w:r w:rsidR="00D62D8C">
        <w:rPr>
          <w:rFonts w:ascii="Times New Roman" w:hAnsi="Times New Roman" w:cs="Times New Roman"/>
        </w:rPr>
        <w:t xml:space="preserve"> Entre los sucesos más importantes que</w:t>
      </w:r>
      <w:r>
        <w:rPr>
          <w:rFonts w:ascii="Times New Roman" w:hAnsi="Times New Roman" w:cs="Times New Roman"/>
        </w:rPr>
        <w:t xml:space="preserve"> </w:t>
      </w:r>
      <w:r w:rsidR="00D62D8C">
        <w:rPr>
          <w:rFonts w:ascii="Times New Roman" w:hAnsi="Times New Roman" w:cs="Times New Roman"/>
        </w:rPr>
        <w:t>l</w:t>
      </w:r>
      <w:r w:rsidR="00A91515" w:rsidRPr="00000D0E">
        <w:rPr>
          <w:rFonts w:ascii="Times New Roman" w:hAnsi="Times New Roman" w:cs="Times New Roman"/>
        </w:rPr>
        <w:t>a sociedad española de finales del siglo XX y principios del siglo XXI ex</w:t>
      </w:r>
      <w:r w:rsidR="00D62D8C">
        <w:rPr>
          <w:rFonts w:ascii="Times New Roman" w:hAnsi="Times New Roman" w:cs="Times New Roman"/>
        </w:rPr>
        <w:t>perimentó están los siguientes</w:t>
      </w:r>
      <w:r w:rsidR="00A91515" w:rsidRPr="00000D0E">
        <w:rPr>
          <w:rFonts w:ascii="Times New Roman" w:hAnsi="Times New Roman" w:cs="Times New Roman"/>
        </w:rPr>
        <w:t>:</w:t>
      </w:r>
    </w:p>
    <w:p w14:paraId="1CA07280" w14:textId="77777777" w:rsidR="00A91515" w:rsidRPr="00000D0E" w:rsidRDefault="00A91515" w:rsidP="00000D0E">
      <w:pPr>
        <w:rPr>
          <w:rFonts w:ascii="Times New Roman" w:hAnsi="Times New Roman" w:cs="Times New Roman"/>
        </w:rPr>
      </w:pPr>
    </w:p>
    <w:p w14:paraId="52556C0B" w14:textId="2CDAF2B0"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La </w:t>
      </w:r>
      <w:r w:rsidRPr="00D47505">
        <w:rPr>
          <w:rFonts w:ascii="Times New Roman" w:hAnsi="Times New Roman" w:cs="Times New Roman"/>
          <w:b/>
        </w:rPr>
        <w:t>apertura a la cultura europea</w:t>
      </w:r>
      <w:r w:rsidRPr="00000D0E">
        <w:rPr>
          <w:rFonts w:ascii="Times New Roman" w:hAnsi="Times New Roman" w:cs="Times New Roman"/>
        </w:rPr>
        <w:t xml:space="preserve"> </w:t>
      </w:r>
      <w:r w:rsidR="00D47505">
        <w:rPr>
          <w:rFonts w:ascii="Times New Roman" w:hAnsi="Times New Roman" w:cs="Times New Roman"/>
        </w:rPr>
        <w:t>(</w:t>
      </w:r>
      <w:r w:rsidRPr="00000D0E">
        <w:rPr>
          <w:rFonts w:ascii="Times New Roman" w:hAnsi="Times New Roman" w:cs="Times New Roman"/>
        </w:rPr>
        <w:t>ya iniciada tímidamente durante la décad</w:t>
      </w:r>
      <w:r w:rsidR="00D47505">
        <w:rPr>
          <w:rFonts w:ascii="Times New Roman" w:hAnsi="Times New Roman" w:cs="Times New Roman"/>
        </w:rPr>
        <w:t xml:space="preserve">a de 1970) y a la </w:t>
      </w:r>
      <w:r w:rsidR="00D47505" w:rsidRPr="00D47505">
        <w:rPr>
          <w:rFonts w:ascii="Times New Roman" w:hAnsi="Times New Roman" w:cs="Times New Roman"/>
          <w:b/>
        </w:rPr>
        <w:t>globalización</w:t>
      </w:r>
      <w:r w:rsidRPr="00000D0E">
        <w:rPr>
          <w:rFonts w:ascii="Times New Roman" w:hAnsi="Times New Roman" w:cs="Times New Roman"/>
        </w:rPr>
        <w:t>, con la eliminación de las fronteras europeas y la integración de España dentro de un mercado mundial.</w:t>
      </w:r>
    </w:p>
    <w:p w14:paraId="6323CF5D" w14:textId="77777777" w:rsidR="00A91515" w:rsidRPr="00000D0E" w:rsidRDefault="00A91515" w:rsidP="00000D0E">
      <w:pPr>
        <w:rPr>
          <w:rFonts w:ascii="Times New Roman" w:hAnsi="Times New Roman" w:cs="Times New Roman"/>
        </w:rPr>
      </w:pPr>
    </w:p>
    <w:p w14:paraId="6FD71E44" w14:textId="3B8ED4A8"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La </w:t>
      </w:r>
      <w:r w:rsidRPr="00D47505">
        <w:rPr>
          <w:rFonts w:ascii="Times New Roman" w:hAnsi="Times New Roman" w:cs="Times New Roman"/>
          <w:b/>
        </w:rPr>
        <w:t>integración</w:t>
      </w:r>
      <w:r w:rsidRPr="00000D0E">
        <w:rPr>
          <w:rFonts w:ascii="Times New Roman" w:hAnsi="Times New Roman" w:cs="Times New Roman"/>
        </w:rPr>
        <w:t xml:space="preserve"> y </w:t>
      </w:r>
      <w:r w:rsidRPr="00D47505">
        <w:rPr>
          <w:rFonts w:ascii="Times New Roman" w:hAnsi="Times New Roman" w:cs="Times New Roman"/>
          <w:b/>
        </w:rPr>
        <w:t>multiculturalidad</w:t>
      </w:r>
      <w:r w:rsidRPr="00000D0E">
        <w:rPr>
          <w:rFonts w:ascii="Times New Roman" w:hAnsi="Times New Roman" w:cs="Times New Roman"/>
        </w:rPr>
        <w:t>, dado que a finales de siglo se intensifica</w:t>
      </w:r>
      <w:ins w:id="58" w:author="Marco Fidel Santiago Cardona Giraldo" w:date="2016-07-06T20:15:00Z">
        <w:r w:rsidR="00986C9C">
          <w:rPr>
            <w:rFonts w:ascii="Times New Roman" w:hAnsi="Times New Roman" w:cs="Times New Roman"/>
          </w:rPr>
          <w:t>ro</w:t>
        </w:r>
      </w:ins>
      <w:r w:rsidRPr="00000D0E">
        <w:rPr>
          <w:rFonts w:ascii="Times New Roman" w:hAnsi="Times New Roman" w:cs="Times New Roman"/>
        </w:rPr>
        <w:t>n los movimientos inmigratorios de diversos países en toda Europa.</w:t>
      </w:r>
    </w:p>
    <w:p w14:paraId="6302BF7B" w14:textId="77777777" w:rsidR="00A91515" w:rsidRPr="00000D0E" w:rsidRDefault="00A91515" w:rsidP="00000D0E">
      <w:pPr>
        <w:rPr>
          <w:rFonts w:ascii="Times New Roman" w:hAnsi="Times New Roman" w:cs="Times New Roman"/>
        </w:rPr>
      </w:pPr>
    </w:p>
    <w:p w14:paraId="7B78B5A2" w14:textId="3B408266"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 xml:space="preserve">El desarrollo de los </w:t>
      </w:r>
      <w:r w:rsidRPr="00D47505">
        <w:rPr>
          <w:rFonts w:ascii="Times New Roman" w:hAnsi="Times New Roman" w:cs="Times New Roman"/>
          <w:b/>
        </w:rPr>
        <w:t>medios de comunicación de masas</w:t>
      </w:r>
      <w:r w:rsidRPr="00000D0E">
        <w:rPr>
          <w:rFonts w:ascii="Times New Roman" w:hAnsi="Times New Roman" w:cs="Times New Roman"/>
        </w:rPr>
        <w:t xml:space="preserve">. Periódicos y televisiones se </w:t>
      </w:r>
      <w:ins w:id="59" w:author="Marco Fidel Santiago Cardona Giraldo" w:date="2016-07-06T20:15:00Z">
        <w:r w:rsidR="00CF1773">
          <w:rPr>
            <w:rFonts w:ascii="Times New Roman" w:hAnsi="Times New Roman" w:cs="Times New Roman"/>
          </w:rPr>
          <w:t>extendieron</w:t>
        </w:r>
        <w:r w:rsidR="00CF1773" w:rsidRPr="00000D0E">
          <w:rPr>
            <w:rFonts w:ascii="Times New Roman" w:hAnsi="Times New Roman" w:cs="Times New Roman"/>
          </w:rPr>
          <w:t xml:space="preserve"> </w:t>
        </w:r>
      </w:ins>
      <w:r w:rsidRPr="00000D0E">
        <w:rPr>
          <w:rFonts w:ascii="Times New Roman" w:hAnsi="Times New Roman" w:cs="Times New Roman"/>
        </w:rPr>
        <w:t>y diversifica</w:t>
      </w:r>
      <w:ins w:id="60" w:author="Marco Fidel Santiago Cardona Giraldo" w:date="2016-07-06T20:15:00Z">
        <w:r w:rsidR="00CF1773">
          <w:rPr>
            <w:rFonts w:ascii="Times New Roman" w:hAnsi="Times New Roman" w:cs="Times New Roman"/>
          </w:rPr>
          <w:t>ro</w:t>
        </w:r>
      </w:ins>
      <w:r w:rsidRPr="00000D0E">
        <w:rPr>
          <w:rFonts w:ascii="Times New Roman" w:hAnsi="Times New Roman" w:cs="Times New Roman"/>
        </w:rPr>
        <w:t xml:space="preserve">n. La revolución digital, marcada ante todo por la aparición de </w:t>
      </w:r>
      <w:r w:rsidRPr="00D47505">
        <w:rPr>
          <w:rFonts w:ascii="Times New Roman" w:hAnsi="Times New Roman" w:cs="Times New Roman"/>
          <w:b/>
        </w:rPr>
        <w:t xml:space="preserve">Internet </w:t>
      </w:r>
      <w:r w:rsidRPr="00000D0E">
        <w:rPr>
          <w:rFonts w:ascii="Times New Roman" w:hAnsi="Times New Roman" w:cs="Times New Roman"/>
        </w:rPr>
        <w:t>y todos los nuevos modelos de consumo cultural y de ocio (música, literatura, cine, TV, redes sociales, etc.).</w:t>
      </w:r>
    </w:p>
    <w:p w14:paraId="1C50FE67" w14:textId="77777777" w:rsidR="00A91515" w:rsidRPr="00000D0E" w:rsidRDefault="00A91515" w:rsidP="00000D0E">
      <w:pPr>
        <w:rPr>
          <w:rFonts w:ascii="Times New Roman" w:hAnsi="Times New Roman" w:cs="Times New Roman"/>
        </w:rPr>
      </w:pPr>
    </w:p>
    <w:p w14:paraId="6A3C7076" w14:textId="77777777" w:rsidR="00A91515"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lastRenderedPageBreak/>
        <w:t xml:space="preserve">La profundización en las </w:t>
      </w:r>
      <w:r w:rsidRPr="00D47505">
        <w:rPr>
          <w:rFonts w:ascii="Times New Roman" w:hAnsi="Times New Roman" w:cs="Times New Roman"/>
          <w:b/>
        </w:rPr>
        <w:t>desigualdades socioeconómicas</w:t>
      </w:r>
      <w:r w:rsidRPr="00000D0E">
        <w:rPr>
          <w:rFonts w:ascii="Times New Roman" w:hAnsi="Times New Roman" w:cs="Times New Roman"/>
        </w:rPr>
        <w:t xml:space="preserve"> en el mundo, con una ampliación de la distancia entre los más ricos y los más pobres.</w:t>
      </w:r>
    </w:p>
    <w:p w14:paraId="1656C0A2" w14:textId="77777777" w:rsidR="00A91515" w:rsidRPr="00000D0E" w:rsidRDefault="00A91515" w:rsidP="00000D0E">
      <w:pPr>
        <w:rPr>
          <w:rFonts w:ascii="Times New Roman" w:hAnsi="Times New Roman" w:cs="Times New Roman"/>
        </w:rPr>
      </w:pPr>
    </w:p>
    <w:p w14:paraId="3B6C4414" w14:textId="2BB33DCE" w:rsidR="00DB4AB3" w:rsidRPr="00000D0E" w:rsidRDefault="00A91515" w:rsidP="00000D0E">
      <w:pPr>
        <w:pStyle w:val="Prrafodelista"/>
        <w:numPr>
          <w:ilvl w:val="0"/>
          <w:numId w:val="19"/>
        </w:numPr>
        <w:rPr>
          <w:rFonts w:ascii="Times New Roman" w:hAnsi="Times New Roman" w:cs="Times New Roman"/>
        </w:rPr>
      </w:pPr>
      <w:r w:rsidRPr="00000D0E">
        <w:rPr>
          <w:rFonts w:ascii="Times New Roman" w:hAnsi="Times New Roman" w:cs="Times New Roman"/>
        </w:rPr>
        <w:t>La aparición de desigualdades basadas en las nuevas tecnologías: analfabetismo tecnológico, brecha digital.</w:t>
      </w:r>
    </w:p>
    <w:p w14:paraId="6D52E2F1" w14:textId="77777777" w:rsidR="002F6DA8" w:rsidRDefault="002F6DA8"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47505" w:rsidRPr="005D1738" w14:paraId="025DBBC3" w14:textId="77777777" w:rsidTr="00D47505">
        <w:tc>
          <w:tcPr>
            <w:tcW w:w="8978" w:type="dxa"/>
            <w:gridSpan w:val="2"/>
            <w:shd w:val="clear" w:color="auto" w:fill="000000" w:themeFill="text1"/>
          </w:tcPr>
          <w:p w14:paraId="1046ACBE" w14:textId="77777777" w:rsidR="00D47505" w:rsidRPr="006B5C15" w:rsidRDefault="00D47505" w:rsidP="00D47505">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D47505" w:rsidRPr="00726376" w14:paraId="3EC22137" w14:textId="77777777" w:rsidTr="00D47505">
        <w:tc>
          <w:tcPr>
            <w:tcW w:w="2518" w:type="dxa"/>
          </w:tcPr>
          <w:p w14:paraId="60F8C6EF" w14:textId="77777777" w:rsidR="00D47505" w:rsidRPr="006B5C15" w:rsidRDefault="00D47505" w:rsidP="00D47505">
            <w:pPr>
              <w:rPr>
                <w:rFonts w:ascii="Times" w:hAnsi="Times"/>
                <w:b/>
              </w:rPr>
            </w:pPr>
            <w:r w:rsidRPr="006B5C15">
              <w:rPr>
                <w:rFonts w:ascii="Times" w:hAnsi="Times"/>
                <w:b/>
              </w:rPr>
              <w:t>Título</w:t>
            </w:r>
          </w:p>
        </w:tc>
        <w:tc>
          <w:tcPr>
            <w:tcW w:w="6460" w:type="dxa"/>
          </w:tcPr>
          <w:p w14:paraId="42F4A747" w14:textId="0CFC0B7F" w:rsidR="00D47505" w:rsidRPr="006B5C15" w:rsidRDefault="00D47505" w:rsidP="00D47505">
            <w:pPr>
              <w:rPr>
                <w:rFonts w:ascii="Times" w:hAnsi="Times"/>
                <w:b/>
              </w:rPr>
            </w:pPr>
            <w:r w:rsidRPr="006B5C15">
              <w:rPr>
                <w:rFonts w:ascii="Times" w:hAnsi="Times"/>
                <w:b/>
              </w:rPr>
              <w:t xml:space="preserve">La </w:t>
            </w:r>
            <w:r>
              <w:rPr>
                <w:rFonts w:ascii="Times" w:hAnsi="Times"/>
                <w:b/>
              </w:rPr>
              <w:t>globalización</w:t>
            </w:r>
          </w:p>
        </w:tc>
      </w:tr>
      <w:tr w:rsidR="00D47505" w14:paraId="0EB992B2" w14:textId="77777777" w:rsidTr="00D47505">
        <w:tc>
          <w:tcPr>
            <w:tcW w:w="2518" w:type="dxa"/>
          </w:tcPr>
          <w:p w14:paraId="38810D54" w14:textId="77777777" w:rsidR="00D47505" w:rsidRPr="006B5C15" w:rsidRDefault="00D47505" w:rsidP="00D47505">
            <w:pPr>
              <w:rPr>
                <w:rFonts w:ascii="Times" w:hAnsi="Times"/>
              </w:rPr>
            </w:pPr>
            <w:r w:rsidRPr="006B5C15">
              <w:rPr>
                <w:rFonts w:ascii="Times" w:hAnsi="Times"/>
                <w:b/>
              </w:rPr>
              <w:t>Contenido</w:t>
            </w:r>
          </w:p>
        </w:tc>
        <w:tc>
          <w:tcPr>
            <w:tcW w:w="6460" w:type="dxa"/>
          </w:tcPr>
          <w:p w14:paraId="49E91AE5" w14:textId="5D751DFC" w:rsidR="00D47505" w:rsidRPr="006B5C15" w:rsidRDefault="00D47505" w:rsidP="0076521C">
            <w:pPr>
              <w:rPr>
                <w:rFonts w:ascii="Times" w:hAnsi="Times"/>
              </w:rPr>
            </w:pPr>
            <w:r w:rsidRPr="00000D0E">
              <w:rPr>
                <w:rFonts w:ascii="Times New Roman" w:hAnsi="Times New Roman" w:cs="Times New Roman"/>
                <w:sz w:val="24"/>
                <w:szCs w:val="24"/>
              </w:rPr>
              <w:t xml:space="preserve">La </w:t>
            </w:r>
            <w:r w:rsidRPr="00000D0E">
              <w:rPr>
                <w:rFonts w:ascii="Times New Roman" w:hAnsi="Times New Roman" w:cs="Times New Roman"/>
                <w:b/>
                <w:sz w:val="24"/>
                <w:szCs w:val="24"/>
              </w:rPr>
              <w:t>globalización</w:t>
            </w:r>
            <w:r w:rsidRPr="00000D0E">
              <w:rPr>
                <w:rFonts w:ascii="Times New Roman" w:hAnsi="Times New Roman" w:cs="Times New Roman"/>
                <w:sz w:val="24"/>
                <w:szCs w:val="24"/>
              </w:rPr>
              <w:t xml:space="preserve"> es el proceso por el cual los mercados adquieren una dimensión mundial gracias a las tecnologías de la comunicación y la información. Como consecuencia</w:t>
            </w:r>
            <w:ins w:id="61" w:author="Marco Fidel Santiago Cardona Giraldo" w:date="2016-07-06T20:19:00Z">
              <w:r w:rsidR="0076521C">
                <w:rPr>
                  <w:rFonts w:ascii="Times New Roman" w:hAnsi="Times New Roman" w:cs="Times New Roman"/>
                  <w:sz w:val="24"/>
                  <w:szCs w:val="24"/>
                </w:rPr>
                <w:t>,</w:t>
              </w:r>
            </w:ins>
            <w:r w:rsidRPr="00000D0E">
              <w:rPr>
                <w:rFonts w:ascii="Times New Roman" w:hAnsi="Times New Roman" w:cs="Times New Roman"/>
                <w:sz w:val="24"/>
                <w:szCs w:val="24"/>
              </w:rPr>
              <w:t xml:space="preserve"> se produce una interdependencia económica entre los países y una difusión de las mismas tendencias y valores en todo el mundo. </w:t>
            </w:r>
            <w:ins w:id="62" w:author="Marco Fidel Santiago Cardona Giraldo" w:date="2016-07-06T20:19:00Z">
              <w:r w:rsidR="0076521C">
                <w:rPr>
                  <w:rFonts w:ascii="Times New Roman" w:hAnsi="Times New Roman" w:cs="Times New Roman"/>
                  <w:sz w:val="24"/>
                  <w:szCs w:val="24"/>
                </w:rPr>
                <w:t>No solo a</w:t>
              </w:r>
              <w:r w:rsidR="0076521C" w:rsidRPr="00000D0E">
                <w:rPr>
                  <w:rFonts w:ascii="Times New Roman" w:hAnsi="Times New Roman" w:cs="Times New Roman"/>
                  <w:sz w:val="24"/>
                  <w:szCs w:val="24"/>
                </w:rPr>
                <w:t xml:space="preserve">fecta </w:t>
              </w:r>
            </w:ins>
            <w:r w:rsidRPr="00000D0E">
              <w:rPr>
                <w:rFonts w:ascii="Times New Roman" w:hAnsi="Times New Roman" w:cs="Times New Roman"/>
                <w:sz w:val="24"/>
                <w:szCs w:val="24"/>
              </w:rPr>
              <w:t>los aspectos económicos y políticos, sino también a la sociedad y la cultura.</w:t>
            </w:r>
          </w:p>
        </w:tc>
      </w:tr>
    </w:tbl>
    <w:p w14:paraId="56098D25" w14:textId="77777777" w:rsidR="00D10740" w:rsidRDefault="00D10740" w:rsidP="00000D0E">
      <w:pPr>
        <w:rPr>
          <w:rFonts w:ascii="Times New Roman" w:hAnsi="Times New Roman" w:cs="Times New Roman"/>
        </w:rPr>
      </w:pPr>
    </w:p>
    <w:p w14:paraId="3B5C9F1C" w14:textId="0527FED2" w:rsidR="0064049D" w:rsidRPr="00000D0E" w:rsidRDefault="0064049D" w:rsidP="00000D0E">
      <w:pPr>
        <w:rPr>
          <w:rFonts w:ascii="Times New Roman" w:hAnsi="Times New Roman" w:cs="Times New Roman"/>
        </w:rPr>
      </w:pPr>
      <w:r w:rsidRPr="00000D0E">
        <w:rPr>
          <w:rFonts w:ascii="Times New Roman" w:hAnsi="Times New Roman" w:cs="Times New Roman"/>
        </w:rPr>
        <w:t xml:space="preserve">Tanto el desarrollo de los medios de comunicación de masas y la publicidad como la revolución digital aumentaron el ritmo de los cambios sociales y culturales, </w:t>
      </w:r>
      <w:ins w:id="63" w:author="Marco Fidel Santiago Cardona Giraldo" w:date="2016-07-06T20:21:00Z">
        <w:r w:rsidR="0076521C">
          <w:rPr>
            <w:rFonts w:ascii="Times New Roman" w:hAnsi="Times New Roman" w:cs="Times New Roman"/>
          </w:rPr>
          <w:t>de manera</w:t>
        </w:r>
      </w:ins>
      <w:r w:rsidRPr="00000D0E">
        <w:rPr>
          <w:rFonts w:ascii="Times New Roman" w:hAnsi="Times New Roman" w:cs="Times New Roman"/>
        </w:rPr>
        <w:t xml:space="preserve"> que las modas se </w:t>
      </w:r>
      <w:ins w:id="64" w:author="Marco Fidel Santiago Cardona Giraldo" w:date="2016-07-06T20:21:00Z">
        <w:r w:rsidR="0076521C" w:rsidRPr="00000D0E">
          <w:rPr>
            <w:rFonts w:ascii="Times New Roman" w:hAnsi="Times New Roman" w:cs="Times New Roman"/>
          </w:rPr>
          <w:t>suced</w:t>
        </w:r>
        <w:r w:rsidR="0076521C">
          <w:rPr>
            <w:rFonts w:ascii="Times New Roman" w:hAnsi="Times New Roman" w:cs="Times New Roman"/>
          </w:rPr>
          <w:t>en</w:t>
        </w:r>
        <w:r w:rsidR="0076521C" w:rsidRPr="00000D0E">
          <w:rPr>
            <w:rFonts w:ascii="Times New Roman" w:hAnsi="Times New Roman" w:cs="Times New Roman"/>
          </w:rPr>
          <w:t xml:space="preserve"> </w:t>
        </w:r>
      </w:ins>
      <w:r w:rsidRPr="00000D0E">
        <w:rPr>
          <w:rFonts w:ascii="Times New Roman" w:hAnsi="Times New Roman" w:cs="Times New Roman"/>
        </w:rPr>
        <w:t xml:space="preserve">una tras otra </w:t>
      </w:r>
      <w:ins w:id="65" w:author="Marco Fidel Santiago Cardona Giraldo" w:date="2016-07-06T20:21:00Z">
        <w:r w:rsidR="0076521C">
          <w:rPr>
            <w:rFonts w:ascii="Times New Roman" w:hAnsi="Times New Roman" w:cs="Times New Roman"/>
          </w:rPr>
          <w:t>en un breve periodo</w:t>
        </w:r>
      </w:ins>
      <w:r w:rsidRPr="00000D0E">
        <w:rPr>
          <w:rFonts w:ascii="Times New Roman" w:hAnsi="Times New Roman" w:cs="Times New Roman"/>
        </w:rPr>
        <w:t xml:space="preserve"> de vigencia. Esta característica propia de finales del siglo XX y principios del siglo XXI hace que resulte difícil concretar las tendencias y corrientes literarias. Sin embargo, destaca lo siguiente:</w:t>
      </w:r>
    </w:p>
    <w:p w14:paraId="12AA3FBA" w14:textId="77777777" w:rsidR="0064049D" w:rsidRPr="00000D0E" w:rsidRDefault="0064049D" w:rsidP="00000D0E">
      <w:pPr>
        <w:rPr>
          <w:rFonts w:ascii="Times New Roman" w:hAnsi="Times New Roman" w:cs="Times New Roman"/>
        </w:rPr>
      </w:pPr>
    </w:p>
    <w:p w14:paraId="5899FA04" w14:textId="1C78E9E8" w:rsidR="0064049D" w:rsidRDefault="0064049D" w:rsidP="00000D0E">
      <w:pPr>
        <w:pStyle w:val="Prrafodelista"/>
        <w:numPr>
          <w:ilvl w:val="0"/>
          <w:numId w:val="20"/>
        </w:numPr>
        <w:rPr>
          <w:rFonts w:ascii="Times New Roman" w:hAnsi="Times New Roman" w:cs="Times New Roman"/>
        </w:rPr>
      </w:pPr>
      <w:r w:rsidRPr="00000D0E">
        <w:rPr>
          <w:rFonts w:ascii="Times New Roman" w:hAnsi="Times New Roman" w:cs="Times New Roman"/>
        </w:rPr>
        <w:t xml:space="preserve">El cambio de la </w:t>
      </w:r>
      <w:r w:rsidRPr="00D47505">
        <w:rPr>
          <w:rFonts w:ascii="Times New Roman" w:hAnsi="Times New Roman" w:cs="Times New Roman"/>
          <w:b/>
        </w:rPr>
        <w:t>definición clásica de autor</w:t>
      </w:r>
      <w:r w:rsidRPr="00000D0E">
        <w:rPr>
          <w:rFonts w:ascii="Times New Roman" w:hAnsi="Times New Roman" w:cs="Times New Roman"/>
        </w:rPr>
        <w:t>, pues es común que un mismo escritor participe en la edición de columna</w:t>
      </w:r>
      <w:ins w:id="66" w:author="Marco Fidel Santiago Cardona Giraldo" w:date="2016-07-06T20:22:00Z">
        <w:r w:rsidR="0076521C">
          <w:rPr>
            <w:rFonts w:ascii="Times New Roman" w:hAnsi="Times New Roman" w:cs="Times New Roman"/>
          </w:rPr>
          <w:t>s</w:t>
        </w:r>
      </w:ins>
      <w:r w:rsidRPr="00000D0E">
        <w:rPr>
          <w:rFonts w:ascii="Times New Roman" w:hAnsi="Times New Roman" w:cs="Times New Roman"/>
        </w:rPr>
        <w:t xml:space="preserve"> semanal</w:t>
      </w:r>
      <w:ins w:id="67" w:author="Marco Fidel Santiago Cardona Giraldo" w:date="2016-07-06T20:22:00Z">
        <w:r w:rsidR="0076521C">
          <w:rPr>
            <w:rFonts w:ascii="Times New Roman" w:hAnsi="Times New Roman" w:cs="Times New Roman"/>
          </w:rPr>
          <w:t>es</w:t>
        </w:r>
      </w:ins>
      <w:r w:rsidRPr="00000D0E">
        <w:rPr>
          <w:rFonts w:ascii="Times New Roman" w:hAnsi="Times New Roman" w:cs="Times New Roman"/>
        </w:rPr>
        <w:t xml:space="preserve"> de un periódico, la adaptación o creación de guiones televisivos </w:t>
      </w:r>
      <w:ins w:id="68" w:author="Marco Fidel Santiago Cardona Giraldo" w:date="2016-07-06T20:22:00Z">
        <w:r w:rsidR="0076521C">
          <w:rPr>
            <w:rFonts w:ascii="Times New Roman" w:hAnsi="Times New Roman" w:cs="Times New Roman"/>
          </w:rPr>
          <w:t>y</w:t>
        </w:r>
        <w:r w:rsidR="0076521C" w:rsidRPr="00000D0E">
          <w:rPr>
            <w:rFonts w:ascii="Times New Roman" w:hAnsi="Times New Roman" w:cs="Times New Roman"/>
          </w:rPr>
          <w:t xml:space="preserve"> </w:t>
        </w:r>
      </w:ins>
      <w:r w:rsidRPr="00000D0E">
        <w:rPr>
          <w:rFonts w:ascii="Times New Roman" w:hAnsi="Times New Roman" w:cs="Times New Roman"/>
        </w:rPr>
        <w:t>en la publicación de novelas</w:t>
      </w:r>
      <w:ins w:id="69" w:author="Marco Fidel Santiago Cardona Giraldo" w:date="2016-07-06T20:22:00Z">
        <w:r w:rsidR="0076521C">
          <w:rPr>
            <w:rFonts w:ascii="Times New Roman" w:hAnsi="Times New Roman" w:cs="Times New Roman"/>
          </w:rPr>
          <w:t>, entre otras actividades intelectuales</w:t>
        </w:r>
      </w:ins>
      <w:r w:rsidRPr="00000D0E">
        <w:rPr>
          <w:rFonts w:ascii="Times New Roman" w:hAnsi="Times New Roman" w:cs="Times New Roman"/>
        </w:rPr>
        <w:t>.</w:t>
      </w:r>
    </w:p>
    <w:p w14:paraId="02257AE5" w14:textId="77777777" w:rsidR="001B111D" w:rsidRPr="00000D0E" w:rsidRDefault="001B111D" w:rsidP="001B111D">
      <w:pPr>
        <w:pStyle w:val="Prrafodelista"/>
        <w:rPr>
          <w:rFonts w:ascii="Times New Roman" w:hAnsi="Times New Roman" w:cs="Times New Roman"/>
        </w:rPr>
      </w:pPr>
    </w:p>
    <w:p w14:paraId="466F5D61" w14:textId="58DAAFE0" w:rsidR="00DB4AB3" w:rsidRPr="00000D0E" w:rsidRDefault="0064049D" w:rsidP="00000D0E">
      <w:pPr>
        <w:pStyle w:val="Prrafodelista"/>
        <w:numPr>
          <w:ilvl w:val="0"/>
          <w:numId w:val="20"/>
        </w:numPr>
        <w:rPr>
          <w:rFonts w:ascii="Times New Roman" w:hAnsi="Times New Roman" w:cs="Times New Roman"/>
        </w:rPr>
      </w:pPr>
      <w:r w:rsidRPr="00000D0E">
        <w:rPr>
          <w:rFonts w:ascii="Times New Roman" w:hAnsi="Times New Roman" w:cs="Times New Roman"/>
        </w:rPr>
        <w:t xml:space="preserve">Se desarrolla el fenómeno del </w:t>
      </w:r>
      <w:proofErr w:type="spellStart"/>
      <w:r w:rsidRPr="00000D0E">
        <w:rPr>
          <w:rFonts w:ascii="Times New Roman" w:hAnsi="Times New Roman" w:cs="Times New Roman"/>
          <w:i/>
        </w:rPr>
        <w:t>best-seller</w:t>
      </w:r>
      <w:proofErr w:type="spellEnd"/>
      <w:r w:rsidRPr="00000D0E">
        <w:rPr>
          <w:rFonts w:ascii="Times New Roman" w:hAnsi="Times New Roman" w:cs="Times New Roman"/>
        </w:rPr>
        <w:t>, los éxitos de ventas en todo el mundo, que marca en muchas ocasiones los temas y estilos del momento.</w:t>
      </w:r>
    </w:p>
    <w:p w14:paraId="344248E8" w14:textId="77777777" w:rsidR="007E10AC" w:rsidRPr="00000D0E" w:rsidRDefault="007E10AC"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65"/>
        <w:gridCol w:w="7589"/>
      </w:tblGrid>
      <w:tr w:rsidR="007E10AC" w:rsidRPr="00000D0E" w14:paraId="3D23D800" w14:textId="77777777" w:rsidTr="00ED47BC">
        <w:tc>
          <w:tcPr>
            <w:tcW w:w="8897" w:type="dxa"/>
            <w:gridSpan w:val="2"/>
            <w:shd w:val="clear" w:color="auto" w:fill="0D0D0D" w:themeFill="text1" w:themeFillTint="F2"/>
          </w:tcPr>
          <w:p w14:paraId="6DF3CD9C" w14:textId="77777777" w:rsidR="007E10AC" w:rsidRPr="00000D0E" w:rsidRDefault="007E10AC"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7E10AC" w:rsidRPr="00000D0E" w14:paraId="27D07BB0" w14:textId="77777777" w:rsidTr="00ED47BC">
        <w:tc>
          <w:tcPr>
            <w:tcW w:w="2518" w:type="dxa"/>
          </w:tcPr>
          <w:p w14:paraId="23225B6F" w14:textId="77777777" w:rsidR="007E10AC" w:rsidRPr="00000D0E" w:rsidRDefault="007E10AC"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781A6638" w14:textId="39756DED" w:rsidR="007E10AC" w:rsidRPr="00000D0E" w:rsidRDefault="007E10AC"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sidR="00D47505">
              <w:rPr>
                <w:rFonts w:ascii="Times New Roman" w:hAnsi="Times New Roman" w:cs="Times New Roman"/>
                <w:color w:val="000000"/>
                <w:sz w:val="24"/>
                <w:szCs w:val="24"/>
              </w:rPr>
              <w:t>4</w:t>
            </w:r>
          </w:p>
        </w:tc>
      </w:tr>
      <w:tr w:rsidR="007E10AC" w:rsidRPr="00000D0E" w14:paraId="70C57AF6" w14:textId="77777777" w:rsidTr="00ED47BC">
        <w:tc>
          <w:tcPr>
            <w:tcW w:w="2518" w:type="dxa"/>
          </w:tcPr>
          <w:p w14:paraId="0425E6D5" w14:textId="77777777" w:rsidR="007E10AC" w:rsidRPr="00000D0E" w:rsidRDefault="007E10A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3D152F54" w14:textId="60FB9BCA" w:rsidR="007E10AC" w:rsidRPr="00000D0E" w:rsidRDefault="007E10AC"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Harry Potter</w:t>
            </w:r>
          </w:p>
        </w:tc>
      </w:tr>
      <w:tr w:rsidR="007E10AC" w:rsidRPr="00000D0E" w14:paraId="407CC372" w14:textId="77777777" w:rsidTr="00ED47BC">
        <w:tc>
          <w:tcPr>
            <w:tcW w:w="2518" w:type="dxa"/>
          </w:tcPr>
          <w:p w14:paraId="630B1A37" w14:textId="5DD724C7" w:rsidR="007E10AC" w:rsidRPr="00000D0E" w:rsidRDefault="007E10AC" w:rsidP="00D47505">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6F4B8D68" w14:textId="16BAD15A" w:rsidR="007E10AC" w:rsidRPr="00D47505" w:rsidRDefault="00D47505" w:rsidP="00000D0E">
            <w:pPr>
              <w:rPr>
                <w:rFonts w:ascii="Times New Roman" w:hAnsi="Times New Roman" w:cs="Times New Roman"/>
                <w:color w:val="000000"/>
                <w:sz w:val="18"/>
                <w:szCs w:val="18"/>
              </w:rPr>
            </w:pPr>
            <w:r w:rsidRPr="00D47505">
              <w:rPr>
                <w:rFonts w:ascii="Times New Roman" w:hAnsi="Times New Roman" w:cs="Times New Roman"/>
                <w:color w:val="000000"/>
                <w:sz w:val="18"/>
                <w:szCs w:val="18"/>
              </w:rPr>
              <w:t>http://hispanicasaber.planetasaber.com/encyclopedia/default.asp?idpack=9&amp;idpil=001NV301&amp;ruta=Buscador</w:t>
            </w:r>
          </w:p>
        </w:tc>
      </w:tr>
      <w:tr w:rsidR="007E10AC" w:rsidRPr="00000D0E" w14:paraId="7664512F" w14:textId="77777777" w:rsidTr="00ED47BC">
        <w:tc>
          <w:tcPr>
            <w:tcW w:w="2518" w:type="dxa"/>
          </w:tcPr>
          <w:p w14:paraId="0D62BF37" w14:textId="77777777" w:rsidR="007E10AC" w:rsidRPr="00000D0E" w:rsidRDefault="007E10A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204E4972" w14:textId="2F9FCE66" w:rsidR="007E10AC" w:rsidRPr="00000D0E" w:rsidRDefault="007E10AC" w:rsidP="0076521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 xml:space="preserve">La </w:t>
            </w:r>
            <w:ins w:id="70" w:author="Marco Fidel Santiago Cardona Giraldo" w:date="2016-07-06T20:23:00Z">
              <w:r w:rsidR="0076521C">
                <w:rPr>
                  <w:rFonts w:ascii="Times New Roman" w:hAnsi="Times New Roman" w:cs="Times New Roman"/>
                  <w:color w:val="000000"/>
                  <w:sz w:val="24"/>
                  <w:szCs w:val="24"/>
                </w:rPr>
                <w:t>expresión</w:t>
              </w:r>
              <w:r w:rsidR="0076521C" w:rsidRPr="00000D0E">
                <w:rPr>
                  <w:rFonts w:ascii="Times New Roman" w:hAnsi="Times New Roman" w:cs="Times New Roman"/>
                  <w:color w:val="000000"/>
                  <w:sz w:val="24"/>
                  <w:szCs w:val="24"/>
                </w:rPr>
                <w:t xml:space="preserve"> </w:t>
              </w:r>
            </w:ins>
            <w:proofErr w:type="spellStart"/>
            <w:r w:rsidRPr="00D47505">
              <w:rPr>
                <w:rFonts w:ascii="Times New Roman" w:hAnsi="Times New Roman" w:cs="Times New Roman"/>
                <w:i/>
                <w:color w:val="000000"/>
                <w:sz w:val="24"/>
                <w:szCs w:val="24"/>
              </w:rPr>
              <w:t>best-seller</w:t>
            </w:r>
            <w:proofErr w:type="spellEnd"/>
            <w:r w:rsidRPr="00000D0E">
              <w:rPr>
                <w:rFonts w:ascii="Times New Roman" w:hAnsi="Times New Roman" w:cs="Times New Roman"/>
                <w:color w:val="000000"/>
                <w:sz w:val="24"/>
                <w:szCs w:val="24"/>
              </w:rPr>
              <w:t xml:space="preserve"> proviene del inglés </w:t>
            </w:r>
            <w:proofErr w:type="spellStart"/>
            <w:r w:rsidRPr="00D47505">
              <w:rPr>
                <w:rFonts w:ascii="Times New Roman" w:hAnsi="Times New Roman" w:cs="Times New Roman"/>
                <w:i/>
                <w:color w:val="000000"/>
                <w:sz w:val="24"/>
                <w:szCs w:val="24"/>
              </w:rPr>
              <w:t>best</w:t>
            </w:r>
            <w:proofErr w:type="spellEnd"/>
            <w:r w:rsidR="00D47505">
              <w:rPr>
                <w:rFonts w:ascii="Times New Roman" w:hAnsi="Times New Roman" w:cs="Times New Roman"/>
                <w:color w:val="000000"/>
                <w:sz w:val="24"/>
                <w:szCs w:val="24"/>
              </w:rPr>
              <w:t xml:space="preserve"> (mejor</w:t>
            </w:r>
            <w:r w:rsidRPr="00000D0E">
              <w:rPr>
                <w:rFonts w:ascii="Times New Roman" w:hAnsi="Times New Roman" w:cs="Times New Roman"/>
                <w:color w:val="000000"/>
                <w:sz w:val="24"/>
                <w:szCs w:val="24"/>
              </w:rPr>
              <w:t xml:space="preserve">) y </w:t>
            </w:r>
            <w:r w:rsidRPr="00D47505">
              <w:rPr>
                <w:rFonts w:ascii="Times New Roman" w:hAnsi="Times New Roman" w:cs="Times New Roman"/>
                <w:i/>
                <w:color w:val="000000"/>
                <w:sz w:val="24"/>
                <w:szCs w:val="24"/>
              </w:rPr>
              <w:t xml:space="preserve">to </w:t>
            </w:r>
            <w:proofErr w:type="spellStart"/>
            <w:r w:rsidRPr="00D47505">
              <w:rPr>
                <w:rFonts w:ascii="Times New Roman" w:hAnsi="Times New Roman" w:cs="Times New Roman"/>
                <w:i/>
                <w:color w:val="000000"/>
                <w:sz w:val="24"/>
                <w:szCs w:val="24"/>
              </w:rPr>
              <w:t>sell</w:t>
            </w:r>
            <w:proofErr w:type="spellEnd"/>
            <w:r w:rsidR="00D47505">
              <w:rPr>
                <w:rFonts w:ascii="Times New Roman" w:hAnsi="Times New Roman" w:cs="Times New Roman"/>
                <w:color w:val="000000"/>
                <w:sz w:val="24"/>
                <w:szCs w:val="24"/>
              </w:rPr>
              <w:t xml:space="preserve"> (vender</w:t>
            </w:r>
            <w:r w:rsidRPr="00000D0E">
              <w:rPr>
                <w:rFonts w:ascii="Times New Roman" w:hAnsi="Times New Roman" w:cs="Times New Roman"/>
                <w:color w:val="000000"/>
                <w:sz w:val="24"/>
                <w:szCs w:val="24"/>
              </w:rPr>
              <w:t xml:space="preserve">), de modo que el concepto se aplica a la obra que más ventas consigue. </w:t>
            </w:r>
            <w:ins w:id="71" w:author="Marco Fidel Santiago Cardona Giraldo" w:date="2016-07-06T20:23:00Z">
              <w:r w:rsidR="0076521C">
                <w:rPr>
                  <w:rFonts w:ascii="Times New Roman" w:hAnsi="Times New Roman" w:cs="Times New Roman"/>
                  <w:color w:val="000000"/>
                  <w:sz w:val="24"/>
                  <w:szCs w:val="24"/>
                </w:rPr>
                <w:t xml:space="preserve">Un </w:t>
              </w:r>
            </w:ins>
            <w:r w:rsidRPr="00000D0E">
              <w:rPr>
                <w:rFonts w:ascii="Times New Roman" w:hAnsi="Times New Roman" w:cs="Times New Roman"/>
                <w:color w:val="000000"/>
                <w:sz w:val="24"/>
                <w:szCs w:val="24"/>
              </w:rPr>
              <w:t>ejemplo</w:t>
            </w:r>
            <w:ins w:id="72" w:author="Marco Fidel Santiago Cardona Giraldo" w:date="2016-07-06T20:23:00Z">
              <w:r w:rsidR="0076521C">
                <w:rPr>
                  <w:rFonts w:ascii="Times New Roman" w:hAnsi="Times New Roman" w:cs="Times New Roman"/>
                  <w:color w:val="000000"/>
                  <w:sz w:val="24"/>
                  <w:szCs w:val="24"/>
                </w:rPr>
                <w:t xml:space="preserve"> actual de este fenómeno editorial se encuentra en</w:t>
              </w:r>
            </w:ins>
            <w:r w:rsidRPr="00000D0E">
              <w:rPr>
                <w:rFonts w:ascii="Times New Roman" w:hAnsi="Times New Roman" w:cs="Times New Roman"/>
                <w:color w:val="000000"/>
                <w:sz w:val="24"/>
                <w:szCs w:val="24"/>
              </w:rPr>
              <w:t xml:space="preserve"> la saga de Harry Potter.</w:t>
            </w:r>
          </w:p>
        </w:tc>
      </w:tr>
    </w:tbl>
    <w:p w14:paraId="6F082CF0" w14:textId="77777777" w:rsidR="00354305" w:rsidRPr="00000D0E" w:rsidRDefault="0035430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ED47BC" w:rsidRPr="00000D0E" w14:paraId="7677450A" w14:textId="77777777" w:rsidTr="00ED47B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D627D8C" w14:textId="77777777" w:rsidR="00ED47BC" w:rsidRPr="00000D0E" w:rsidRDefault="00ED47BC"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ED47BC" w:rsidRPr="00000D0E" w14:paraId="3EBE45BB" w14:textId="77777777" w:rsidTr="00ED47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08119" w14:textId="77777777" w:rsidR="00ED47BC" w:rsidRPr="00000D0E" w:rsidRDefault="00ED47BC"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58EA6" w14:textId="77777777" w:rsidR="00ED47BC" w:rsidRPr="00000D0E" w:rsidRDefault="00ED47BC"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LE_10_06_REC60</w:t>
            </w:r>
          </w:p>
        </w:tc>
      </w:tr>
      <w:tr w:rsidR="00ED47BC" w:rsidRPr="00000D0E" w14:paraId="3E912824" w14:textId="77777777" w:rsidTr="00ED47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85DF17" w14:textId="77777777" w:rsidR="00ED47BC" w:rsidRPr="00000D0E" w:rsidRDefault="00ED47B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C4C1F" w14:textId="5A052520" w:rsidR="00ED47BC" w:rsidRPr="00000D0E" w:rsidRDefault="00ED47BC"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La literatura en la democracia</w:t>
            </w:r>
          </w:p>
        </w:tc>
      </w:tr>
      <w:tr w:rsidR="00ED47BC" w:rsidRPr="00000D0E" w14:paraId="387B9664" w14:textId="77777777" w:rsidTr="00ED47B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DAF9D" w14:textId="77777777" w:rsidR="00ED47BC" w:rsidRPr="00000D0E" w:rsidRDefault="00ED47BC"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6FF43" w14:textId="30620DC7" w:rsidR="00ED47BC" w:rsidRPr="00000D0E" w:rsidRDefault="006E27C7"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identifica las diferentes tendencias literarias que se desarrollan tras la dictadura</w:t>
            </w:r>
          </w:p>
        </w:tc>
      </w:tr>
    </w:tbl>
    <w:p w14:paraId="56D309F9" w14:textId="77777777" w:rsidR="001B111D" w:rsidRPr="00000D0E" w:rsidRDefault="001B111D" w:rsidP="00000D0E">
      <w:pPr>
        <w:rPr>
          <w:rFonts w:ascii="Times New Roman" w:hAnsi="Times New Roman" w:cs="Times New Roman"/>
        </w:rPr>
      </w:pPr>
    </w:p>
    <w:p w14:paraId="75F2D036" w14:textId="179F097D" w:rsidR="001E4C1D" w:rsidRPr="00000D0E" w:rsidRDefault="00AE1295"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2</w:t>
      </w:r>
      <w:r w:rsidRPr="00000D0E">
        <w:rPr>
          <w:rFonts w:ascii="Times New Roman" w:hAnsi="Times New Roman" w:cs="Times New Roman"/>
          <w:b/>
          <w:highlight w:val="yellow"/>
        </w:rPr>
        <w:t>]</w:t>
      </w:r>
      <w:r>
        <w:rPr>
          <w:rFonts w:ascii="Times New Roman" w:hAnsi="Times New Roman" w:cs="Times New Roman"/>
          <w:b/>
        </w:rPr>
        <w:t xml:space="preserve"> </w:t>
      </w:r>
      <w:r w:rsidR="007F16FD" w:rsidRPr="00000D0E">
        <w:rPr>
          <w:rFonts w:ascii="Times New Roman" w:hAnsi="Times New Roman" w:cs="Times New Roman"/>
          <w:b/>
        </w:rPr>
        <w:t xml:space="preserve">2.2 </w:t>
      </w:r>
      <w:r w:rsidR="00636D2D" w:rsidRPr="00000D0E">
        <w:rPr>
          <w:rFonts w:ascii="Times New Roman" w:hAnsi="Times New Roman" w:cs="Times New Roman"/>
          <w:b/>
        </w:rPr>
        <w:t>Los géneros, las obras y los autores</w:t>
      </w:r>
    </w:p>
    <w:p w14:paraId="524F9C22" w14:textId="77777777" w:rsidR="007F16FD" w:rsidRPr="00000D0E" w:rsidRDefault="007F16FD" w:rsidP="00000D0E">
      <w:pPr>
        <w:rPr>
          <w:rFonts w:ascii="Times New Roman" w:hAnsi="Times New Roman" w:cs="Times New Roman"/>
        </w:rPr>
      </w:pPr>
    </w:p>
    <w:p w14:paraId="7FA082DA" w14:textId="2A7C9B01" w:rsidR="00D20770" w:rsidRDefault="00FC412D" w:rsidP="00000D0E">
      <w:pPr>
        <w:rPr>
          <w:rFonts w:ascii="Times New Roman" w:hAnsi="Times New Roman" w:cs="Times New Roman"/>
        </w:rPr>
      </w:pPr>
      <w:r>
        <w:rPr>
          <w:rFonts w:ascii="Times New Roman" w:hAnsi="Times New Roman" w:cs="Times New Roman"/>
        </w:rPr>
        <w:t xml:space="preserve">La producción literaria española de la posguerra puede dividirse en dos grupos: la publicada en los </w:t>
      </w:r>
      <w:r w:rsidRPr="00D02DC7">
        <w:rPr>
          <w:rFonts w:ascii="Times New Roman" w:hAnsi="Times New Roman" w:cs="Times New Roman"/>
          <w:b/>
        </w:rPr>
        <w:t>límites del territorio español</w:t>
      </w:r>
      <w:r>
        <w:rPr>
          <w:rFonts w:ascii="Times New Roman" w:hAnsi="Times New Roman" w:cs="Times New Roman"/>
        </w:rPr>
        <w:t xml:space="preserve"> (sometida a la censura de la dictadura)</w:t>
      </w:r>
      <w:r w:rsidR="00677667">
        <w:rPr>
          <w:rFonts w:ascii="Times New Roman" w:hAnsi="Times New Roman" w:cs="Times New Roman"/>
        </w:rPr>
        <w:t xml:space="preserve"> y la publicada </w:t>
      </w:r>
      <w:r w:rsidR="00677667" w:rsidRPr="00D02DC7">
        <w:rPr>
          <w:rFonts w:ascii="Times New Roman" w:hAnsi="Times New Roman" w:cs="Times New Roman"/>
          <w:b/>
        </w:rPr>
        <w:t>fuera de España</w:t>
      </w:r>
      <w:r w:rsidR="00677667">
        <w:rPr>
          <w:rFonts w:ascii="Times New Roman" w:hAnsi="Times New Roman" w:cs="Times New Roman"/>
        </w:rPr>
        <w:t xml:space="preserve"> por autores en el exilio, siendo </w:t>
      </w:r>
      <w:r w:rsidR="007B2998">
        <w:rPr>
          <w:rFonts w:ascii="Times New Roman" w:hAnsi="Times New Roman" w:cs="Times New Roman"/>
        </w:rPr>
        <w:t>la literatura de este último grupo la</w:t>
      </w:r>
      <w:r w:rsidR="00677667">
        <w:rPr>
          <w:rFonts w:ascii="Times New Roman" w:hAnsi="Times New Roman" w:cs="Times New Roman"/>
        </w:rPr>
        <w:t xml:space="preserve"> que tuvo mayor repercusión y gozó de mayor valoración por parte de los críticos. Asimismo, la </w:t>
      </w:r>
      <w:r w:rsidR="00677667" w:rsidRPr="00D02DC7">
        <w:rPr>
          <w:rFonts w:ascii="Times New Roman" w:hAnsi="Times New Roman" w:cs="Times New Roman"/>
          <w:b/>
        </w:rPr>
        <w:t>prohibición de hablar</w:t>
      </w:r>
      <w:r w:rsidR="00677667">
        <w:rPr>
          <w:rFonts w:ascii="Times New Roman" w:hAnsi="Times New Roman" w:cs="Times New Roman"/>
        </w:rPr>
        <w:t xml:space="preserve"> y </w:t>
      </w:r>
      <w:r w:rsidR="00677667" w:rsidRPr="00D02DC7">
        <w:rPr>
          <w:rFonts w:ascii="Times New Roman" w:hAnsi="Times New Roman" w:cs="Times New Roman"/>
          <w:b/>
        </w:rPr>
        <w:t>escribir</w:t>
      </w:r>
      <w:r w:rsidR="00677667">
        <w:rPr>
          <w:rFonts w:ascii="Times New Roman" w:hAnsi="Times New Roman" w:cs="Times New Roman"/>
        </w:rPr>
        <w:t xml:space="preserve"> en lenguas diferentes al castellano supuso un fuerte impacto para la literatura catalana, vasca y gallega</w:t>
      </w:r>
      <w:r w:rsidR="00D02DC7">
        <w:rPr>
          <w:rFonts w:ascii="Times New Roman" w:hAnsi="Times New Roman" w:cs="Times New Roman"/>
        </w:rPr>
        <w:t>.</w:t>
      </w:r>
    </w:p>
    <w:p w14:paraId="79D62A07" w14:textId="77777777" w:rsidR="00D02DC7" w:rsidRDefault="00D02DC7" w:rsidP="00000D0E">
      <w:pPr>
        <w:rPr>
          <w:rFonts w:ascii="Times New Roman" w:hAnsi="Times New Roman" w:cs="Times New Roman"/>
        </w:rPr>
      </w:pPr>
    </w:p>
    <w:p w14:paraId="1F5A7C8D" w14:textId="20BDE950" w:rsidR="00D02DC7" w:rsidRDefault="00D02DC7" w:rsidP="00000D0E">
      <w:pPr>
        <w:rPr>
          <w:rFonts w:ascii="Times New Roman" w:hAnsi="Times New Roman" w:cs="Times New Roman"/>
        </w:rPr>
      </w:pPr>
      <w:r>
        <w:rPr>
          <w:rFonts w:ascii="Times New Roman" w:hAnsi="Times New Roman" w:cs="Times New Roman"/>
        </w:rPr>
        <w:t>La censura no tuvo el mismo rigor durante toda la dictadura y</w:t>
      </w:r>
      <w:ins w:id="73" w:author="Marco Fidel Santiago Cardona Giraldo" w:date="2016-07-06T21:56:00Z">
        <w:r w:rsidR="002850BC">
          <w:rPr>
            <w:rFonts w:ascii="Times New Roman" w:hAnsi="Times New Roman" w:cs="Times New Roman"/>
          </w:rPr>
          <w:t>,</w:t>
        </w:r>
      </w:ins>
      <w:r>
        <w:rPr>
          <w:rFonts w:ascii="Times New Roman" w:hAnsi="Times New Roman" w:cs="Times New Roman"/>
        </w:rPr>
        <w:t xml:space="preserve"> a mediados de la década de 1960</w:t>
      </w:r>
      <w:ins w:id="74" w:author="Marco Fidel Santiago Cardona Giraldo" w:date="2016-07-06T21:56:00Z">
        <w:r w:rsidR="002850BC">
          <w:rPr>
            <w:rFonts w:ascii="Times New Roman" w:hAnsi="Times New Roman" w:cs="Times New Roman"/>
          </w:rPr>
          <w:t>,</w:t>
        </w:r>
      </w:ins>
      <w:r>
        <w:rPr>
          <w:rFonts w:ascii="Times New Roman" w:hAnsi="Times New Roman" w:cs="Times New Roman"/>
        </w:rPr>
        <w:t xml:space="preserve"> ciertos autores del grupo de los exiliados pudieron publicar algunas de sus obras en España. Sin embargo, la verdadera liberación</w:t>
      </w:r>
      <w:r w:rsidR="007B2998">
        <w:rPr>
          <w:rFonts w:ascii="Times New Roman" w:hAnsi="Times New Roman" w:cs="Times New Roman"/>
        </w:rPr>
        <w:t xml:space="preserve"> se produjo con la democracia, que significó una </w:t>
      </w:r>
      <w:r w:rsidR="007B2998" w:rsidRPr="007B2998">
        <w:rPr>
          <w:rFonts w:ascii="Times New Roman" w:hAnsi="Times New Roman" w:cs="Times New Roman"/>
          <w:b/>
        </w:rPr>
        <w:t>recuperación</w:t>
      </w:r>
      <w:r w:rsidR="007B2998">
        <w:rPr>
          <w:rFonts w:ascii="Times New Roman" w:hAnsi="Times New Roman" w:cs="Times New Roman"/>
        </w:rPr>
        <w:t xml:space="preserve"> </w:t>
      </w:r>
      <w:r w:rsidR="007B2998" w:rsidRPr="007B2998">
        <w:rPr>
          <w:rFonts w:ascii="Times New Roman" w:hAnsi="Times New Roman" w:cs="Times New Roman"/>
          <w:b/>
        </w:rPr>
        <w:t>de temas</w:t>
      </w:r>
      <w:r w:rsidR="007B2998">
        <w:rPr>
          <w:rFonts w:ascii="Times New Roman" w:hAnsi="Times New Roman" w:cs="Times New Roman"/>
        </w:rPr>
        <w:t xml:space="preserve">, </w:t>
      </w:r>
      <w:r w:rsidR="007B2998" w:rsidRPr="007B2998">
        <w:rPr>
          <w:rFonts w:ascii="Times New Roman" w:hAnsi="Times New Roman" w:cs="Times New Roman"/>
          <w:b/>
        </w:rPr>
        <w:t>obras</w:t>
      </w:r>
      <w:r w:rsidR="007B2998">
        <w:rPr>
          <w:rFonts w:ascii="Times New Roman" w:hAnsi="Times New Roman" w:cs="Times New Roman"/>
        </w:rPr>
        <w:t xml:space="preserve">, </w:t>
      </w:r>
      <w:r w:rsidR="007B2998" w:rsidRPr="007B2998">
        <w:rPr>
          <w:rFonts w:ascii="Times New Roman" w:hAnsi="Times New Roman" w:cs="Times New Roman"/>
          <w:b/>
        </w:rPr>
        <w:t>autores</w:t>
      </w:r>
      <w:r w:rsidR="007B2998">
        <w:rPr>
          <w:rFonts w:ascii="Times New Roman" w:hAnsi="Times New Roman" w:cs="Times New Roman"/>
        </w:rPr>
        <w:t xml:space="preserve"> y </w:t>
      </w:r>
      <w:r w:rsidR="007B2998" w:rsidRPr="007B2998">
        <w:rPr>
          <w:rFonts w:ascii="Times New Roman" w:hAnsi="Times New Roman" w:cs="Times New Roman"/>
          <w:b/>
        </w:rPr>
        <w:t>lenguas</w:t>
      </w:r>
      <w:r w:rsidR="007B2998">
        <w:rPr>
          <w:rFonts w:ascii="Times New Roman" w:hAnsi="Times New Roman" w:cs="Times New Roman"/>
        </w:rPr>
        <w:t xml:space="preserve"> que habían sido reprimidos. La literatura de finales del siglo XX y principios del XXI asumió la tarea de repres</w:t>
      </w:r>
      <w:r w:rsidR="00BD12DC">
        <w:rPr>
          <w:rFonts w:ascii="Times New Roman" w:hAnsi="Times New Roman" w:cs="Times New Roman"/>
        </w:rPr>
        <w:t>entar lo que antes era ilegal representar para</w:t>
      </w:r>
      <w:r w:rsidR="007B2998">
        <w:rPr>
          <w:rFonts w:ascii="Times New Roman" w:hAnsi="Times New Roman" w:cs="Times New Roman"/>
        </w:rPr>
        <w:t xml:space="preserve"> ha</w:t>
      </w:r>
      <w:r w:rsidR="00BD12DC">
        <w:rPr>
          <w:rFonts w:ascii="Times New Roman" w:hAnsi="Times New Roman" w:cs="Times New Roman"/>
        </w:rPr>
        <w:t xml:space="preserve">cer uso de la </w:t>
      </w:r>
      <w:r w:rsidR="00BD12DC" w:rsidRPr="00BD12DC">
        <w:rPr>
          <w:rFonts w:ascii="Times New Roman" w:hAnsi="Times New Roman" w:cs="Times New Roman"/>
          <w:b/>
        </w:rPr>
        <w:t>libertad creativa</w:t>
      </w:r>
      <w:r w:rsidR="00BD12DC">
        <w:rPr>
          <w:rFonts w:ascii="Times New Roman" w:hAnsi="Times New Roman" w:cs="Times New Roman"/>
        </w:rPr>
        <w:t>, siempre anhelada y requerida por todo ejercicio artístico que se precie de ser auténtico.</w:t>
      </w:r>
    </w:p>
    <w:p w14:paraId="4BC8E0C0" w14:textId="77777777" w:rsidR="00D20770" w:rsidRDefault="00D20770" w:rsidP="00000D0E">
      <w:pPr>
        <w:rPr>
          <w:rFonts w:ascii="Times New Roman" w:hAnsi="Times New Roman" w:cs="Times New Roman"/>
        </w:rPr>
      </w:pPr>
    </w:p>
    <w:p w14:paraId="24C7A568" w14:textId="5B0E7EF5" w:rsidR="00636D2D" w:rsidRPr="00000D0E" w:rsidRDefault="00312339"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w:t>
      </w:r>
      <w:r w:rsidR="00636D2D" w:rsidRPr="00000D0E">
        <w:rPr>
          <w:rFonts w:ascii="Times New Roman" w:hAnsi="Times New Roman" w:cs="Times New Roman"/>
          <w:b/>
        </w:rPr>
        <w:t>2.2.1 La narrativa</w:t>
      </w:r>
    </w:p>
    <w:p w14:paraId="6C6B88F6" w14:textId="77777777" w:rsidR="00C25DC0" w:rsidRPr="00000D0E" w:rsidRDefault="00C25DC0" w:rsidP="00000D0E">
      <w:pPr>
        <w:rPr>
          <w:rFonts w:ascii="Times New Roman" w:hAnsi="Times New Roman" w:cs="Times New Roman"/>
        </w:rPr>
      </w:pPr>
    </w:p>
    <w:p w14:paraId="3E0D2263" w14:textId="30AC55C4" w:rsidR="00653E9B" w:rsidRPr="00000D0E" w:rsidRDefault="00653E9B" w:rsidP="00000D0E">
      <w:pPr>
        <w:rPr>
          <w:rFonts w:ascii="Times New Roman" w:hAnsi="Times New Roman" w:cs="Times New Roman"/>
        </w:rPr>
      </w:pPr>
      <w:r w:rsidRPr="00000D0E">
        <w:rPr>
          <w:rFonts w:ascii="Times New Roman" w:hAnsi="Times New Roman" w:cs="Times New Roman"/>
        </w:rPr>
        <w:t>Los autores en prosa de la dictadura se centraron en la</w:t>
      </w:r>
      <w:r w:rsidRPr="00280C87">
        <w:rPr>
          <w:rFonts w:ascii="Times New Roman" w:hAnsi="Times New Roman" w:cs="Times New Roman"/>
          <w:b/>
        </w:rPr>
        <w:t xml:space="preserve"> novela </w:t>
      </w:r>
      <w:r w:rsidRPr="00000D0E">
        <w:rPr>
          <w:rFonts w:ascii="Times New Roman" w:hAnsi="Times New Roman" w:cs="Times New Roman"/>
        </w:rPr>
        <w:t xml:space="preserve">y en el </w:t>
      </w:r>
      <w:r w:rsidRPr="00280C87">
        <w:rPr>
          <w:rFonts w:ascii="Times New Roman" w:hAnsi="Times New Roman" w:cs="Times New Roman"/>
          <w:b/>
        </w:rPr>
        <w:t>cuento</w:t>
      </w:r>
      <w:r w:rsidRPr="00000D0E">
        <w:rPr>
          <w:rFonts w:ascii="Times New Roman" w:hAnsi="Times New Roman" w:cs="Times New Roman"/>
        </w:rPr>
        <w:t xml:space="preserve">. Los estilos eran muy distintos dependiendo de los autores, pero en líneas generales podemos hallar tres tendencias que tuvieron un gran desarrollo en el </w:t>
      </w:r>
      <w:ins w:id="75" w:author="Marco Fidel Santiago Cardona Giraldo" w:date="2016-07-06T21:58:00Z">
        <w:r w:rsidR="002850BC" w:rsidRPr="00000D0E">
          <w:rPr>
            <w:rFonts w:ascii="Times New Roman" w:hAnsi="Times New Roman" w:cs="Times New Roman"/>
          </w:rPr>
          <w:t>per</w:t>
        </w:r>
        <w:r w:rsidR="002850BC">
          <w:rPr>
            <w:rFonts w:ascii="Times New Roman" w:hAnsi="Times New Roman" w:cs="Times New Roman"/>
          </w:rPr>
          <w:t>i</w:t>
        </w:r>
        <w:r w:rsidR="002850BC" w:rsidRPr="00000D0E">
          <w:rPr>
            <w:rFonts w:ascii="Times New Roman" w:hAnsi="Times New Roman" w:cs="Times New Roman"/>
          </w:rPr>
          <w:t>odo</w:t>
        </w:r>
      </w:ins>
      <w:r w:rsidRPr="00000D0E">
        <w:rPr>
          <w:rFonts w:ascii="Times New Roman" w:hAnsi="Times New Roman" w:cs="Times New Roman"/>
        </w:rPr>
        <w:t>:</w:t>
      </w:r>
    </w:p>
    <w:p w14:paraId="57508482" w14:textId="77777777" w:rsidR="00653E9B" w:rsidRPr="00000D0E" w:rsidRDefault="00653E9B" w:rsidP="00000D0E">
      <w:pPr>
        <w:rPr>
          <w:rFonts w:ascii="Times New Roman" w:hAnsi="Times New Roman" w:cs="Times New Roman"/>
        </w:rPr>
      </w:pPr>
    </w:p>
    <w:p w14:paraId="48A99B13" w14:textId="1713D5E6" w:rsidR="00653E9B" w:rsidRPr="00000D0E" w:rsidRDefault="00653E9B" w:rsidP="00000D0E">
      <w:pPr>
        <w:pStyle w:val="Prrafodelista"/>
        <w:numPr>
          <w:ilvl w:val="0"/>
          <w:numId w:val="22"/>
        </w:numPr>
        <w:rPr>
          <w:rFonts w:ascii="Times New Roman" w:hAnsi="Times New Roman" w:cs="Times New Roman"/>
        </w:rPr>
      </w:pPr>
      <w:r w:rsidRPr="00000D0E">
        <w:rPr>
          <w:rFonts w:ascii="Times New Roman" w:hAnsi="Times New Roman" w:cs="Times New Roman"/>
        </w:rPr>
        <w:t xml:space="preserve">El </w:t>
      </w:r>
      <w:r w:rsidR="00280C87">
        <w:rPr>
          <w:rFonts w:ascii="Times New Roman" w:hAnsi="Times New Roman" w:cs="Times New Roman"/>
          <w:b/>
        </w:rPr>
        <w:t>t</w:t>
      </w:r>
      <w:r w:rsidRPr="00000D0E">
        <w:rPr>
          <w:rFonts w:ascii="Times New Roman" w:hAnsi="Times New Roman" w:cs="Times New Roman"/>
          <w:b/>
        </w:rPr>
        <w:t>remendismo</w:t>
      </w:r>
      <w:r w:rsidRPr="00000D0E">
        <w:rPr>
          <w:rFonts w:ascii="Times New Roman" w:hAnsi="Times New Roman" w:cs="Times New Roman"/>
        </w:rPr>
        <w:t xml:space="preserve"> (o novela existencialista): es </w:t>
      </w:r>
      <w:r w:rsidR="00097548" w:rsidRPr="00000D0E">
        <w:rPr>
          <w:rFonts w:ascii="Times New Roman" w:hAnsi="Times New Roman" w:cs="Times New Roman"/>
        </w:rPr>
        <w:t>un tipo de novela heredera del N</w:t>
      </w:r>
      <w:r w:rsidRPr="00000D0E">
        <w:rPr>
          <w:rFonts w:ascii="Times New Roman" w:hAnsi="Times New Roman" w:cs="Times New Roman"/>
        </w:rPr>
        <w:t xml:space="preserve">aturalismo en la que se da cabida a la violencia y a los ambientes truculentos o anodinos que intentan reflejar </w:t>
      </w:r>
      <w:ins w:id="76" w:author="Marco Fidel Santiago Cardona Giraldo" w:date="2016-07-06T21:59:00Z">
        <w:r w:rsidR="002850BC">
          <w:rPr>
            <w:rFonts w:ascii="Times New Roman" w:hAnsi="Times New Roman" w:cs="Times New Roman"/>
          </w:rPr>
          <w:t>la</w:t>
        </w:r>
      </w:ins>
      <w:r w:rsidRPr="00000D0E">
        <w:rPr>
          <w:rFonts w:ascii="Times New Roman" w:hAnsi="Times New Roman" w:cs="Times New Roman"/>
        </w:rPr>
        <w:t xml:space="preserve"> posguerra. Los autores más representativos del movimiento fueron Camilo José Cela con </w:t>
      </w:r>
      <w:r w:rsidRPr="00280C87">
        <w:rPr>
          <w:rFonts w:ascii="Times New Roman" w:hAnsi="Times New Roman" w:cs="Times New Roman"/>
          <w:i/>
        </w:rPr>
        <w:t>La f</w:t>
      </w:r>
      <w:r w:rsidR="00097548" w:rsidRPr="00280C87">
        <w:rPr>
          <w:rFonts w:ascii="Times New Roman" w:hAnsi="Times New Roman" w:cs="Times New Roman"/>
          <w:i/>
        </w:rPr>
        <w:t>amilia de Pascual Duarte</w:t>
      </w:r>
      <w:r w:rsidR="00097548" w:rsidRPr="00000D0E">
        <w:rPr>
          <w:rFonts w:ascii="Times New Roman" w:hAnsi="Times New Roman" w:cs="Times New Roman"/>
        </w:rPr>
        <w:t xml:space="preserve"> (1942) y</w:t>
      </w:r>
      <w:r w:rsidRPr="00000D0E">
        <w:rPr>
          <w:rFonts w:ascii="Times New Roman" w:hAnsi="Times New Roman" w:cs="Times New Roman"/>
        </w:rPr>
        <w:t xml:space="preserve"> Carmen Laforet con</w:t>
      </w:r>
      <w:r w:rsidRPr="00280C87">
        <w:rPr>
          <w:rFonts w:ascii="Times New Roman" w:hAnsi="Times New Roman" w:cs="Times New Roman"/>
          <w:i/>
        </w:rPr>
        <w:t xml:space="preserve"> Nada</w:t>
      </w:r>
      <w:r w:rsidRPr="00000D0E">
        <w:rPr>
          <w:rFonts w:ascii="Times New Roman" w:hAnsi="Times New Roman" w:cs="Times New Roman"/>
        </w:rPr>
        <w:t xml:space="preserve"> (1944). </w:t>
      </w:r>
    </w:p>
    <w:p w14:paraId="2D8F4B72" w14:textId="77777777" w:rsidR="00653E9B" w:rsidRPr="00000D0E" w:rsidRDefault="00653E9B" w:rsidP="00000D0E">
      <w:pPr>
        <w:rPr>
          <w:rFonts w:ascii="Times New Roman" w:hAnsi="Times New Roman" w:cs="Times New Roman"/>
        </w:rPr>
      </w:pPr>
    </w:p>
    <w:p w14:paraId="7C6FC730" w14:textId="5F251321" w:rsidR="00653E9B" w:rsidRPr="00000D0E" w:rsidRDefault="00653E9B" w:rsidP="00000D0E">
      <w:pPr>
        <w:pStyle w:val="Prrafodelista"/>
        <w:numPr>
          <w:ilvl w:val="0"/>
          <w:numId w:val="22"/>
        </w:numPr>
        <w:rPr>
          <w:rFonts w:ascii="Times New Roman" w:hAnsi="Times New Roman" w:cs="Times New Roman"/>
        </w:rPr>
      </w:pPr>
      <w:r w:rsidRPr="00000D0E">
        <w:rPr>
          <w:rFonts w:ascii="Times New Roman" w:hAnsi="Times New Roman" w:cs="Times New Roman"/>
        </w:rPr>
        <w:t xml:space="preserve">El </w:t>
      </w:r>
      <w:r w:rsidR="00280C87">
        <w:rPr>
          <w:rFonts w:ascii="Times New Roman" w:hAnsi="Times New Roman" w:cs="Times New Roman"/>
          <w:b/>
        </w:rPr>
        <w:t>r</w:t>
      </w:r>
      <w:r w:rsidRPr="00000D0E">
        <w:rPr>
          <w:rFonts w:ascii="Times New Roman" w:hAnsi="Times New Roman" w:cs="Times New Roman"/>
          <w:b/>
        </w:rPr>
        <w:t>ealismo social</w:t>
      </w:r>
      <w:r w:rsidRPr="00000D0E">
        <w:rPr>
          <w:rFonts w:ascii="Times New Roman" w:hAnsi="Times New Roman" w:cs="Times New Roman"/>
        </w:rPr>
        <w:t xml:space="preserve">: lo conforman un grupo de novelistas que tienen como meta presentar la sociedad de forma objetiva, para que sea la situación en sí la que denuncie el estado de la sociedad del momento. Destacaron Miguel Delibes con </w:t>
      </w:r>
      <w:r w:rsidRPr="00280C87">
        <w:rPr>
          <w:rFonts w:ascii="Times New Roman" w:hAnsi="Times New Roman" w:cs="Times New Roman"/>
          <w:i/>
        </w:rPr>
        <w:t>El camino</w:t>
      </w:r>
      <w:r w:rsidRPr="00000D0E">
        <w:rPr>
          <w:rFonts w:ascii="Times New Roman" w:hAnsi="Times New Roman" w:cs="Times New Roman"/>
        </w:rPr>
        <w:t xml:space="preserve"> (1950), Carmen Martín G</w:t>
      </w:r>
      <w:r w:rsidR="00097548" w:rsidRPr="00000D0E">
        <w:rPr>
          <w:rFonts w:ascii="Times New Roman" w:hAnsi="Times New Roman" w:cs="Times New Roman"/>
        </w:rPr>
        <w:t xml:space="preserve">aite con </w:t>
      </w:r>
      <w:r w:rsidR="00097548" w:rsidRPr="00280C87">
        <w:rPr>
          <w:rFonts w:ascii="Times New Roman" w:hAnsi="Times New Roman" w:cs="Times New Roman"/>
          <w:i/>
        </w:rPr>
        <w:t xml:space="preserve">Entre visillos </w:t>
      </w:r>
      <w:r w:rsidR="00097548" w:rsidRPr="00000D0E">
        <w:rPr>
          <w:rFonts w:ascii="Times New Roman" w:hAnsi="Times New Roman" w:cs="Times New Roman"/>
        </w:rPr>
        <w:t>(1957) y</w:t>
      </w:r>
      <w:r w:rsidRPr="00000D0E">
        <w:rPr>
          <w:rFonts w:ascii="Times New Roman" w:hAnsi="Times New Roman" w:cs="Times New Roman"/>
        </w:rPr>
        <w:t xml:space="preserve"> Rafael Sánchez </w:t>
      </w:r>
      <w:proofErr w:type="spellStart"/>
      <w:r w:rsidRPr="00000D0E">
        <w:rPr>
          <w:rFonts w:ascii="Times New Roman" w:hAnsi="Times New Roman" w:cs="Times New Roman"/>
        </w:rPr>
        <w:t>Ferlosio</w:t>
      </w:r>
      <w:proofErr w:type="spellEnd"/>
      <w:r w:rsidRPr="00000D0E">
        <w:rPr>
          <w:rFonts w:ascii="Times New Roman" w:hAnsi="Times New Roman" w:cs="Times New Roman"/>
        </w:rPr>
        <w:t xml:space="preserve"> con </w:t>
      </w:r>
      <w:r w:rsidRPr="00280C87">
        <w:rPr>
          <w:rFonts w:ascii="Times New Roman" w:hAnsi="Times New Roman" w:cs="Times New Roman"/>
          <w:i/>
        </w:rPr>
        <w:t>El Jarama</w:t>
      </w:r>
      <w:r w:rsidRPr="00000D0E">
        <w:rPr>
          <w:rFonts w:ascii="Times New Roman" w:hAnsi="Times New Roman" w:cs="Times New Roman"/>
        </w:rPr>
        <w:t xml:space="preserve"> (1956). </w:t>
      </w:r>
    </w:p>
    <w:p w14:paraId="1FFA1929" w14:textId="77777777" w:rsidR="00653E9B" w:rsidRPr="00000D0E" w:rsidRDefault="00653E9B" w:rsidP="00000D0E">
      <w:pPr>
        <w:rPr>
          <w:rFonts w:ascii="Times New Roman" w:hAnsi="Times New Roman" w:cs="Times New Roman"/>
        </w:rPr>
      </w:pPr>
    </w:p>
    <w:p w14:paraId="787217BF" w14:textId="2826354E" w:rsidR="007F16FD" w:rsidRPr="00000D0E" w:rsidRDefault="00653E9B" w:rsidP="00000D0E">
      <w:pPr>
        <w:pStyle w:val="Prrafodelista"/>
        <w:numPr>
          <w:ilvl w:val="0"/>
          <w:numId w:val="22"/>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novela experimental</w:t>
      </w:r>
      <w:r w:rsidRPr="00000D0E">
        <w:rPr>
          <w:rFonts w:ascii="Times New Roman" w:hAnsi="Times New Roman" w:cs="Times New Roman"/>
        </w:rPr>
        <w:t xml:space="preserve">: es una corriente de autores que proponen una narrativa que experimenta con nuevas técnicas literarias para reflejar la miseria y la violencia de la España de posguerra. Las obras más representativas de esta vertiente son </w:t>
      </w:r>
      <w:r w:rsidRPr="00280C87">
        <w:rPr>
          <w:rFonts w:ascii="Times New Roman" w:hAnsi="Times New Roman" w:cs="Times New Roman"/>
          <w:i/>
        </w:rPr>
        <w:t>Tiempo de silencio</w:t>
      </w:r>
      <w:r w:rsidRPr="00000D0E">
        <w:rPr>
          <w:rFonts w:ascii="Times New Roman" w:hAnsi="Times New Roman" w:cs="Times New Roman"/>
        </w:rPr>
        <w:t xml:space="preserve"> (1962)</w:t>
      </w:r>
      <w:ins w:id="77" w:author="Marco Fidel Santiago Cardona Giraldo" w:date="2016-07-06T22:03:00Z">
        <w:r w:rsidR="002850BC">
          <w:rPr>
            <w:rFonts w:ascii="Times New Roman" w:hAnsi="Times New Roman" w:cs="Times New Roman"/>
          </w:rPr>
          <w:t>,</w:t>
        </w:r>
      </w:ins>
      <w:r w:rsidRPr="00000D0E">
        <w:rPr>
          <w:rFonts w:ascii="Times New Roman" w:hAnsi="Times New Roman" w:cs="Times New Roman"/>
        </w:rPr>
        <w:t xml:space="preserve"> de Luis Martín-Santos</w:t>
      </w:r>
      <w:ins w:id="78" w:author="Marco Fidel Santiago Cardona Giraldo" w:date="2016-07-06T22:03:00Z">
        <w:r w:rsidR="002850BC">
          <w:rPr>
            <w:rFonts w:ascii="Times New Roman" w:hAnsi="Times New Roman" w:cs="Times New Roman"/>
          </w:rPr>
          <w:t>,</w:t>
        </w:r>
      </w:ins>
      <w:r w:rsidRPr="00000D0E">
        <w:rPr>
          <w:rFonts w:ascii="Times New Roman" w:hAnsi="Times New Roman" w:cs="Times New Roman"/>
        </w:rPr>
        <w:t xml:space="preserve"> y </w:t>
      </w:r>
      <w:r w:rsidRPr="00280C87">
        <w:rPr>
          <w:rFonts w:ascii="Times New Roman" w:hAnsi="Times New Roman" w:cs="Times New Roman"/>
          <w:i/>
        </w:rPr>
        <w:t>Volverás a Región</w:t>
      </w:r>
      <w:r w:rsidRPr="00000D0E">
        <w:rPr>
          <w:rFonts w:ascii="Times New Roman" w:hAnsi="Times New Roman" w:cs="Times New Roman"/>
        </w:rPr>
        <w:t xml:space="preserve"> (1968)</w:t>
      </w:r>
      <w:ins w:id="79" w:author="Marco Fidel Santiago Cardona Giraldo" w:date="2016-07-06T22:03:00Z">
        <w:r w:rsidR="002850BC">
          <w:rPr>
            <w:rFonts w:ascii="Times New Roman" w:hAnsi="Times New Roman" w:cs="Times New Roman"/>
          </w:rPr>
          <w:t>,</w:t>
        </w:r>
      </w:ins>
      <w:r w:rsidRPr="00000D0E">
        <w:rPr>
          <w:rFonts w:ascii="Times New Roman" w:hAnsi="Times New Roman" w:cs="Times New Roman"/>
        </w:rPr>
        <w:t xml:space="preserve"> de Juan Benet.</w:t>
      </w:r>
    </w:p>
    <w:p w14:paraId="68B5171A" w14:textId="77777777" w:rsidR="00716B87" w:rsidRDefault="00716B87" w:rsidP="00000D0E">
      <w:pPr>
        <w:rPr>
          <w:rFonts w:ascii="Times New Roman" w:hAnsi="Times New Roman" w:cs="Times New Roman"/>
        </w:rPr>
      </w:pPr>
    </w:p>
    <w:tbl>
      <w:tblPr>
        <w:tblStyle w:val="Tablaconcuadrcula1"/>
        <w:tblW w:w="0" w:type="auto"/>
        <w:tblLayout w:type="fixed"/>
        <w:tblLook w:val="04A0" w:firstRow="1" w:lastRow="0" w:firstColumn="1" w:lastColumn="0" w:noHBand="0" w:noVBand="1"/>
      </w:tblPr>
      <w:tblGrid>
        <w:gridCol w:w="1017"/>
        <w:gridCol w:w="7961"/>
      </w:tblGrid>
      <w:tr w:rsidR="00A44961" w:rsidRPr="00BA1965" w14:paraId="5C33A4BC" w14:textId="77777777" w:rsidTr="006F0631">
        <w:tc>
          <w:tcPr>
            <w:tcW w:w="8978" w:type="dxa"/>
            <w:gridSpan w:val="2"/>
            <w:shd w:val="clear" w:color="auto" w:fill="000000"/>
          </w:tcPr>
          <w:p w14:paraId="66A828D7" w14:textId="77777777" w:rsidR="00A44961" w:rsidRPr="00BA1965" w:rsidRDefault="00A44961" w:rsidP="006F0631">
            <w:pPr>
              <w:spacing w:after="200"/>
              <w:jc w:val="center"/>
              <w:rPr>
                <w:rFonts w:ascii="Times New Roman" w:eastAsia="Cambria" w:hAnsi="Times New Roman"/>
                <w:b/>
              </w:rPr>
            </w:pPr>
            <w:r w:rsidRPr="00BA1965">
              <w:rPr>
                <w:rFonts w:ascii="Times New Roman" w:eastAsia="Cambria" w:hAnsi="Times New Roman"/>
                <w:b/>
              </w:rPr>
              <w:t>Destacado</w:t>
            </w:r>
          </w:p>
        </w:tc>
      </w:tr>
      <w:tr w:rsidR="00A44961" w:rsidRPr="00BA1965" w14:paraId="08D76A87" w14:textId="77777777" w:rsidTr="006F0631">
        <w:trPr>
          <w:trHeight w:val="108"/>
        </w:trPr>
        <w:tc>
          <w:tcPr>
            <w:tcW w:w="1017" w:type="dxa"/>
          </w:tcPr>
          <w:p w14:paraId="444397F7" w14:textId="77777777" w:rsidR="00A44961" w:rsidRPr="00BA1965" w:rsidRDefault="00A44961" w:rsidP="006F0631">
            <w:pPr>
              <w:jc w:val="center"/>
              <w:rPr>
                <w:rFonts w:ascii="Times New Roman" w:eastAsia="Cambria" w:hAnsi="Times New Roman"/>
                <w:b/>
              </w:rPr>
            </w:pPr>
            <w:r w:rsidRPr="00BA1965">
              <w:rPr>
                <w:rFonts w:ascii="Times New Roman" w:eastAsia="Cambria" w:hAnsi="Times New Roman"/>
                <w:b/>
              </w:rPr>
              <w:t>Título</w:t>
            </w:r>
          </w:p>
        </w:tc>
        <w:tc>
          <w:tcPr>
            <w:tcW w:w="7961" w:type="dxa"/>
          </w:tcPr>
          <w:p w14:paraId="7029A622" w14:textId="38EC259D" w:rsidR="00A44961" w:rsidRPr="00BA1965" w:rsidRDefault="00A44961" w:rsidP="006F0631">
            <w:pPr>
              <w:rPr>
                <w:rFonts w:ascii="Times New Roman" w:eastAsia="Cambria" w:hAnsi="Times New Roman"/>
                <w:b/>
              </w:rPr>
            </w:pPr>
            <w:r>
              <w:rPr>
                <w:rFonts w:ascii="Times New Roman" w:eastAsia="Cambria" w:hAnsi="Times New Roman"/>
                <w:b/>
              </w:rPr>
              <w:t>Camilo José Cela</w:t>
            </w:r>
          </w:p>
        </w:tc>
      </w:tr>
      <w:tr w:rsidR="00A44961" w:rsidRPr="00BA1965" w14:paraId="7BC8E860" w14:textId="77777777" w:rsidTr="006F0631">
        <w:tc>
          <w:tcPr>
            <w:tcW w:w="1017" w:type="dxa"/>
          </w:tcPr>
          <w:p w14:paraId="4B1E8067" w14:textId="77777777" w:rsidR="00A44961" w:rsidRPr="00BA1965" w:rsidRDefault="00A44961" w:rsidP="006F0631">
            <w:pPr>
              <w:spacing w:after="200"/>
              <w:jc w:val="both"/>
              <w:rPr>
                <w:rFonts w:ascii="Times New Roman" w:eastAsia="Cambria" w:hAnsi="Times New Roman"/>
              </w:rPr>
            </w:pPr>
          </w:p>
        </w:tc>
        <w:tc>
          <w:tcPr>
            <w:tcW w:w="7961" w:type="dxa"/>
          </w:tcPr>
          <w:p w14:paraId="4A7EC142" w14:textId="7C8948D3" w:rsidR="00A44961" w:rsidRPr="00A44961" w:rsidRDefault="00A44961" w:rsidP="00A44961">
            <w:pPr>
              <w:rPr>
                <w:rFonts w:ascii="Times New Roman" w:hAnsi="Times New Roman" w:cs="Times New Roman"/>
              </w:rPr>
            </w:pPr>
            <w:r>
              <w:rPr>
                <w:rFonts w:ascii="Times New Roman" w:hAnsi="Times New Roman" w:cs="Times New Roman"/>
              </w:rPr>
              <w:t xml:space="preserve">Uno de los autores más destacados de esta época fue </w:t>
            </w:r>
            <w:r w:rsidRPr="00D14B45">
              <w:rPr>
                <w:rFonts w:ascii="Times New Roman" w:hAnsi="Times New Roman" w:cs="Times New Roman"/>
                <w:b/>
              </w:rPr>
              <w:t>Camilo José Cela</w:t>
            </w:r>
            <w:r>
              <w:rPr>
                <w:rFonts w:ascii="Times New Roman" w:hAnsi="Times New Roman" w:cs="Times New Roman"/>
              </w:rPr>
              <w:t xml:space="preserve">. Su obra más conocida, </w:t>
            </w:r>
            <w:r w:rsidRPr="005D4574">
              <w:rPr>
                <w:rFonts w:ascii="Times New Roman" w:hAnsi="Times New Roman" w:cs="Times New Roman"/>
                <w:i/>
              </w:rPr>
              <w:t>La colmena</w:t>
            </w:r>
            <w:r>
              <w:rPr>
                <w:rFonts w:ascii="Times New Roman" w:hAnsi="Times New Roman" w:cs="Times New Roman"/>
              </w:rPr>
              <w:t xml:space="preserve">, </w:t>
            </w:r>
            <w:r w:rsidRPr="00000D0E">
              <w:rPr>
                <w:rFonts w:ascii="Times New Roman" w:hAnsi="Times New Roman" w:cs="Times New Roman"/>
              </w:rPr>
              <w:t>es</w:t>
            </w:r>
            <w:r>
              <w:rPr>
                <w:rFonts w:ascii="Times New Roman" w:hAnsi="Times New Roman" w:cs="Times New Roman"/>
              </w:rPr>
              <w:t xml:space="preserve"> una novela representativa del r</w:t>
            </w:r>
            <w:r w:rsidRPr="00000D0E">
              <w:rPr>
                <w:rFonts w:ascii="Times New Roman" w:hAnsi="Times New Roman" w:cs="Times New Roman"/>
              </w:rPr>
              <w:t xml:space="preserve">ealismo social, pues en ella se </w:t>
            </w:r>
            <w:r w:rsidRPr="00000D0E">
              <w:rPr>
                <w:rFonts w:ascii="Times New Roman" w:hAnsi="Times New Roman" w:cs="Times New Roman"/>
              </w:rPr>
              <w:lastRenderedPageBreak/>
              <w:t xml:space="preserve">describe un </w:t>
            </w:r>
            <w:r w:rsidRPr="00D14B45">
              <w:rPr>
                <w:rFonts w:ascii="Times New Roman" w:hAnsi="Times New Roman" w:cs="Times New Roman"/>
                <w:b/>
              </w:rPr>
              <w:t>retrato fragmentario</w:t>
            </w:r>
            <w:r w:rsidRPr="00000D0E">
              <w:rPr>
                <w:rFonts w:ascii="Times New Roman" w:hAnsi="Times New Roman" w:cs="Times New Roman"/>
              </w:rPr>
              <w:t xml:space="preserve"> de una colectividad, como si el lector echara un vistazo a lo que ocurre en un panal, para ver qué les sucede a más de 160 personajes. El resultado es la descripción del Madrid de los años de la dictadura.</w:t>
            </w:r>
          </w:p>
        </w:tc>
      </w:tr>
    </w:tbl>
    <w:p w14:paraId="0A14B013" w14:textId="77777777" w:rsidR="00D14B45" w:rsidRDefault="00D14B45" w:rsidP="00280C87">
      <w:pPr>
        <w:rPr>
          <w:rFonts w:ascii="Times New Roman" w:hAnsi="Times New Roman" w:cs="Times New Roman"/>
        </w:rPr>
      </w:pPr>
    </w:p>
    <w:p w14:paraId="76D04E66" w14:textId="6F01A7E7" w:rsidR="009F2528" w:rsidRPr="00000D0E" w:rsidRDefault="00D14B45" w:rsidP="009F2528">
      <w:pPr>
        <w:rPr>
          <w:rFonts w:ascii="Times New Roman" w:hAnsi="Times New Roman" w:cs="Times New Roman"/>
        </w:rPr>
      </w:pPr>
      <w:r>
        <w:rPr>
          <w:rFonts w:ascii="Times New Roman" w:hAnsi="Times New Roman" w:cs="Times New Roman"/>
        </w:rPr>
        <w:t xml:space="preserve">Cela fue nombrado senador al momento de la transición democrática y participó de la revisión del </w:t>
      </w:r>
      <w:r w:rsidRPr="009F2528">
        <w:rPr>
          <w:rFonts w:ascii="Times New Roman" w:hAnsi="Times New Roman" w:cs="Times New Roman"/>
          <w:b/>
        </w:rPr>
        <w:t>texto constitucional</w:t>
      </w:r>
      <w:r>
        <w:rPr>
          <w:rFonts w:ascii="Times New Roman" w:hAnsi="Times New Roman" w:cs="Times New Roman"/>
        </w:rPr>
        <w:t xml:space="preserve">. </w:t>
      </w:r>
      <w:r w:rsidR="009F2528">
        <w:rPr>
          <w:rFonts w:ascii="Times New Roman" w:hAnsi="Times New Roman" w:cs="Times New Roman"/>
        </w:rPr>
        <w:t>Al inicio de su carrera literaria y a pesar de ser partidario del régimen, vio c</w:t>
      </w:r>
      <w:ins w:id="80" w:author="Marco Fidel Santiago Cardona Giraldo" w:date="2016-07-06T22:04:00Z">
        <w:r w:rsidR="002850BC">
          <w:rPr>
            <w:rFonts w:ascii="Times New Roman" w:hAnsi="Times New Roman" w:cs="Times New Roman"/>
          </w:rPr>
          <w:t>ó</w:t>
        </w:r>
      </w:ins>
      <w:r w:rsidR="009F2528">
        <w:rPr>
          <w:rFonts w:ascii="Times New Roman" w:hAnsi="Times New Roman" w:cs="Times New Roman"/>
        </w:rPr>
        <w:t>mo sus dos primeras obras eran censuradas, situación que cambiaría para los escritores posteriores a la dictadura.</w:t>
      </w:r>
    </w:p>
    <w:p w14:paraId="3175385B" w14:textId="77777777" w:rsidR="00280C87" w:rsidRPr="00000D0E" w:rsidRDefault="00280C87"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16B87" w:rsidRPr="00000D0E" w14:paraId="6FAFB855" w14:textId="77777777" w:rsidTr="00BD687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9A4758" w14:textId="77777777" w:rsidR="00716B87" w:rsidRPr="00000D0E" w:rsidRDefault="00716B87"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Profundiza (recurso de exposición)</w:t>
            </w:r>
          </w:p>
        </w:tc>
      </w:tr>
      <w:tr w:rsidR="00716B87" w:rsidRPr="00000D0E" w14:paraId="1839CE56"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3F8C04" w14:textId="77777777" w:rsidR="00716B87" w:rsidRPr="00000D0E" w:rsidRDefault="00716B87"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B4819" w14:textId="75AA362F" w:rsidR="00716B87" w:rsidRPr="00000D0E" w:rsidRDefault="00716B87"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LE_10_06_REC70</w:t>
            </w:r>
          </w:p>
        </w:tc>
      </w:tr>
      <w:tr w:rsidR="00716B87" w:rsidRPr="00000D0E" w14:paraId="2B734870"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D7867" w14:textId="77777777" w:rsidR="00716B87" w:rsidRPr="00000D0E" w:rsidRDefault="00716B87"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10C58" w14:textId="36A8823E" w:rsidR="00716B87" w:rsidRPr="00000D0E" w:rsidRDefault="00716B87"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Cela y su producción literaria</w:t>
            </w:r>
          </w:p>
        </w:tc>
      </w:tr>
      <w:tr w:rsidR="00716B87" w:rsidRPr="00000D0E" w14:paraId="67BA2128"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EBA92" w14:textId="77777777" w:rsidR="00716B87" w:rsidRPr="00000D0E" w:rsidRDefault="00716B87"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82A43" w14:textId="0666ADA5" w:rsidR="00716B87" w:rsidRPr="00000D0E" w:rsidRDefault="00716B87"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facilita conocer al escritor Camilo José Cela y su obra literaria</w:t>
            </w:r>
          </w:p>
        </w:tc>
      </w:tr>
    </w:tbl>
    <w:p w14:paraId="26B28DE8" w14:textId="77777777" w:rsidR="00822499" w:rsidRPr="00000D0E" w:rsidRDefault="00822499" w:rsidP="00000D0E">
      <w:pPr>
        <w:rPr>
          <w:rFonts w:ascii="Times New Roman" w:hAnsi="Times New Roman" w:cs="Times New Roman"/>
        </w:rPr>
      </w:pPr>
    </w:p>
    <w:p w14:paraId="2AFAB1E2" w14:textId="568D0661" w:rsidR="00822499" w:rsidRDefault="009F2528" w:rsidP="00000D0E">
      <w:pPr>
        <w:rPr>
          <w:ins w:id="81" w:author="Marco Fidel Santiago Cardona Giraldo" w:date="2016-07-06T22:05:00Z"/>
          <w:rFonts w:ascii="Times New Roman" w:hAnsi="Times New Roman" w:cs="Times New Roman"/>
        </w:rPr>
      </w:pPr>
      <w:r>
        <w:rPr>
          <w:rFonts w:ascii="Times New Roman" w:hAnsi="Times New Roman" w:cs="Times New Roman"/>
        </w:rPr>
        <w:t>T</w:t>
      </w:r>
      <w:r w:rsidR="00822499" w:rsidRPr="00000D0E">
        <w:rPr>
          <w:rFonts w:ascii="Times New Roman" w:hAnsi="Times New Roman" w:cs="Times New Roman"/>
        </w:rPr>
        <w:t xml:space="preserve">ras la </w:t>
      </w:r>
      <w:r w:rsidR="00822499" w:rsidRPr="009F2528">
        <w:rPr>
          <w:rFonts w:ascii="Times New Roman" w:hAnsi="Times New Roman" w:cs="Times New Roman"/>
          <w:b/>
        </w:rPr>
        <w:t>desaparición de la censura</w:t>
      </w:r>
      <w:r>
        <w:rPr>
          <w:rFonts w:ascii="Times New Roman" w:hAnsi="Times New Roman" w:cs="Times New Roman"/>
        </w:rPr>
        <w:t>, e</w:t>
      </w:r>
      <w:r w:rsidRPr="00000D0E">
        <w:rPr>
          <w:rFonts w:ascii="Times New Roman" w:hAnsi="Times New Roman" w:cs="Times New Roman"/>
        </w:rPr>
        <w:t>n el campo de la prosa</w:t>
      </w:r>
      <w:r>
        <w:rPr>
          <w:rFonts w:ascii="Times New Roman" w:hAnsi="Times New Roman" w:cs="Times New Roman"/>
        </w:rPr>
        <w:t xml:space="preserve"> se publicaron novelas</w:t>
      </w:r>
      <w:r w:rsidR="00822499" w:rsidRPr="00000D0E">
        <w:rPr>
          <w:rFonts w:ascii="Times New Roman" w:hAnsi="Times New Roman" w:cs="Times New Roman"/>
        </w:rPr>
        <w:t xml:space="preserve"> que </w:t>
      </w:r>
      <w:r>
        <w:rPr>
          <w:rFonts w:ascii="Times New Roman" w:hAnsi="Times New Roman" w:cs="Times New Roman"/>
        </w:rPr>
        <w:t>habían sido prohibidas anteriormente</w:t>
      </w:r>
      <w:r w:rsidR="00822499" w:rsidRPr="00000D0E">
        <w:rPr>
          <w:rFonts w:ascii="Times New Roman" w:hAnsi="Times New Roman" w:cs="Times New Roman"/>
        </w:rPr>
        <w:t>, se recuperaron autores exiliados y extranjeros y se diversificaron los temas.</w:t>
      </w:r>
    </w:p>
    <w:p w14:paraId="25FAFA7B" w14:textId="77777777" w:rsidR="009D144E" w:rsidRPr="00000D0E" w:rsidRDefault="009D144E" w:rsidP="00000D0E">
      <w:pPr>
        <w:rPr>
          <w:rFonts w:ascii="Times New Roman" w:hAnsi="Times New Roman" w:cs="Times New Roman"/>
        </w:rPr>
      </w:pPr>
    </w:p>
    <w:p w14:paraId="6E86F235" w14:textId="2D933078" w:rsidR="00822499" w:rsidRPr="00000D0E" w:rsidRDefault="009F2528" w:rsidP="00000D0E">
      <w:pPr>
        <w:rPr>
          <w:rFonts w:ascii="Times New Roman" w:hAnsi="Times New Roman" w:cs="Times New Roman"/>
        </w:rPr>
      </w:pPr>
      <w:r>
        <w:rPr>
          <w:rFonts w:ascii="Times New Roman" w:hAnsi="Times New Roman" w:cs="Times New Roman"/>
        </w:rPr>
        <w:t xml:space="preserve">La prosa del </w:t>
      </w:r>
      <w:r w:rsidRPr="009F2528">
        <w:rPr>
          <w:rFonts w:ascii="Times New Roman" w:hAnsi="Times New Roman" w:cs="Times New Roman"/>
          <w:b/>
        </w:rPr>
        <w:t>peri</w:t>
      </w:r>
      <w:r w:rsidR="00822499" w:rsidRPr="009F2528">
        <w:rPr>
          <w:rFonts w:ascii="Times New Roman" w:hAnsi="Times New Roman" w:cs="Times New Roman"/>
          <w:b/>
        </w:rPr>
        <w:t xml:space="preserve">odo </w:t>
      </w:r>
      <w:r w:rsidRPr="009F2528">
        <w:rPr>
          <w:rFonts w:ascii="Times New Roman" w:hAnsi="Times New Roman" w:cs="Times New Roman"/>
          <w:b/>
        </w:rPr>
        <w:t>de la democracia</w:t>
      </w:r>
      <w:r>
        <w:rPr>
          <w:rFonts w:ascii="Times New Roman" w:hAnsi="Times New Roman" w:cs="Times New Roman"/>
        </w:rPr>
        <w:t xml:space="preserve"> </w:t>
      </w:r>
      <w:r w:rsidR="00822499" w:rsidRPr="00000D0E">
        <w:rPr>
          <w:rFonts w:ascii="Times New Roman" w:hAnsi="Times New Roman" w:cs="Times New Roman"/>
        </w:rPr>
        <w:t>está marcada por el</w:t>
      </w:r>
      <w:r w:rsidR="00822499" w:rsidRPr="009F2528">
        <w:rPr>
          <w:rFonts w:ascii="Times New Roman" w:hAnsi="Times New Roman" w:cs="Times New Roman"/>
          <w:b/>
        </w:rPr>
        <w:t xml:space="preserve"> subjetivismo</w:t>
      </w:r>
      <w:r w:rsidR="00822499" w:rsidRPr="00000D0E">
        <w:rPr>
          <w:rFonts w:ascii="Times New Roman" w:hAnsi="Times New Roman" w:cs="Times New Roman"/>
        </w:rPr>
        <w:t xml:space="preserve"> y el </w:t>
      </w:r>
      <w:r w:rsidR="00822499" w:rsidRPr="009F2528">
        <w:rPr>
          <w:rFonts w:ascii="Times New Roman" w:hAnsi="Times New Roman" w:cs="Times New Roman"/>
          <w:b/>
        </w:rPr>
        <w:t>intimismo</w:t>
      </w:r>
      <w:r w:rsidR="00822499" w:rsidRPr="00000D0E">
        <w:rPr>
          <w:rFonts w:ascii="Times New Roman" w:hAnsi="Times New Roman" w:cs="Times New Roman"/>
        </w:rPr>
        <w:t xml:space="preserve">. Hay una vuelta al interés por la anécdota, por la reconstrucción de ambientes y personajes y una recuperación de la atención a la </w:t>
      </w:r>
      <w:r w:rsidR="00822499" w:rsidRPr="009F2528">
        <w:rPr>
          <w:rFonts w:ascii="Times New Roman" w:hAnsi="Times New Roman" w:cs="Times New Roman"/>
          <w:b/>
        </w:rPr>
        <w:t>estructura narrativa</w:t>
      </w:r>
      <w:r w:rsidR="00822499" w:rsidRPr="00000D0E">
        <w:rPr>
          <w:rFonts w:ascii="Times New Roman" w:hAnsi="Times New Roman" w:cs="Times New Roman"/>
        </w:rPr>
        <w:t xml:space="preserve">. Otras tendencias muy marcadas son la </w:t>
      </w:r>
      <w:r w:rsidR="00822499" w:rsidRPr="009F2528">
        <w:rPr>
          <w:rFonts w:ascii="Times New Roman" w:hAnsi="Times New Roman" w:cs="Times New Roman"/>
          <w:b/>
        </w:rPr>
        <w:t>polifonía</w:t>
      </w:r>
      <w:r w:rsidR="00822499" w:rsidRPr="00000D0E">
        <w:rPr>
          <w:rFonts w:ascii="Times New Roman" w:hAnsi="Times New Roman" w:cs="Times New Roman"/>
        </w:rPr>
        <w:t>, que consiste en representar distintas perspectivas; la</w:t>
      </w:r>
      <w:r w:rsidR="00822499" w:rsidRPr="009F2528">
        <w:rPr>
          <w:rFonts w:ascii="Times New Roman" w:hAnsi="Times New Roman" w:cs="Times New Roman"/>
          <w:b/>
        </w:rPr>
        <w:t xml:space="preserve"> intertextualidad</w:t>
      </w:r>
      <w:r w:rsidR="00822499" w:rsidRPr="00000D0E">
        <w:rPr>
          <w:rFonts w:ascii="Times New Roman" w:hAnsi="Times New Roman" w:cs="Times New Roman"/>
        </w:rPr>
        <w:t>, que se basa en las referencias a otras obras y autores; la</w:t>
      </w:r>
      <w:r w:rsidR="00822499" w:rsidRPr="009F2528">
        <w:rPr>
          <w:rFonts w:ascii="Times New Roman" w:hAnsi="Times New Roman" w:cs="Times New Roman"/>
          <w:b/>
        </w:rPr>
        <w:t xml:space="preserve"> ironía</w:t>
      </w:r>
      <w:r w:rsidR="00822499" w:rsidRPr="00000D0E">
        <w:rPr>
          <w:rFonts w:ascii="Times New Roman" w:hAnsi="Times New Roman" w:cs="Times New Roman"/>
        </w:rPr>
        <w:t xml:space="preserve"> y el </w:t>
      </w:r>
      <w:r w:rsidR="00822499" w:rsidRPr="009F2528">
        <w:rPr>
          <w:rFonts w:ascii="Times New Roman" w:hAnsi="Times New Roman" w:cs="Times New Roman"/>
          <w:b/>
        </w:rPr>
        <w:t>humor</w:t>
      </w:r>
      <w:r w:rsidR="00822499" w:rsidRPr="00000D0E">
        <w:rPr>
          <w:rFonts w:ascii="Times New Roman" w:hAnsi="Times New Roman" w:cs="Times New Roman"/>
        </w:rPr>
        <w:t>. La novela se comienza a extender y popularizar como el género más importante del final de siglo XX y principios del XXI.</w:t>
      </w:r>
    </w:p>
    <w:p w14:paraId="6519FC34" w14:textId="77777777" w:rsidR="00822499" w:rsidRPr="00000D0E" w:rsidRDefault="00822499" w:rsidP="00000D0E">
      <w:pPr>
        <w:rPr>
          <w:rFonts w:ascii="Times New Roman" w:hAnsi="Times New Roman" w:cs="Times New Roman"/>
        </w:rPr>
      </w:pPr>
    </w:p>
    <w:p w14:paraId="4A06C38E" w14:textId="77777777" w:rsidR="00822499" w:rsidRPr="00000D0E" w:rsidRDefault="00822499" w:rsidP="00000D0E">
      <w:pPr>
        <w:rPr>
          <w:rFonts w:ascii="Times New Roman" w:hAnsi="Times New Roman" w:cs="Times New Roman"/>
        </w:rPr>
      </w:pPr>
      <w:r w:rsidRPr="00000D0E">
        <w:rPr>
          <w:rFonts w:ascii="Times New Roman" w:hAnsi="Times New Roman" w:cs="Times New Roman"/>
        </w:rPr>
        <w:t>Las principales tendencias de la narrativa de la democracia son:</w:t>
      </w:r>
    </w:p>
    <w:p w14:paraId="30ED3903" w14:textId="77777777" w:rsidR="00822499" w:rsidRPr="00000D0E" w:rsidRDefault="00822499" w:rsidP="00000D0E">
      <w:pPr>
        <w:rPr>
          <w:rFonts w:ascii="Times New Roman" w:hAnsi="Times New Roman" w:cs="Times New Roman"/>
        </w:rPr>
      </w:pPr>
    </w:p>
    <w:p w14:paraId="0C34DC82" w14:textId="2334A248" w:rsidR="004E183A"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policíacas o de intriga</w:t>
      </w:r>
      <w:r w:rsidRPr="00000D0E">
        <w:rPr>
          <w:rFonts w:ascii="Times New Roman" w:hAnsi="Times New Roman" w:cs="Times New Roman"/>
        </w:rPr>
        <w:t>: se basan en la tradición norteamericana del cine y la novela negra, con protagonistas arquetípicos, en general detectives de vida desordenada</w:t>
      </w:r>
      <w:ins w:id="82" w:author="Marco Fidel Santiago Cardona Giraldo" w:date="2016-07-06T22:07:00Z">
        <w:r w:rsidR="009D144E">
          <w:rPr>
            <w:rFonts w:ascii="Times New Roman" w:hAnsi="Times New Roman" w:cs="Times New Roman"/>
          </w:rPr>
          <w:t>.</w:t>
        </w:r>
        <w:r w:rsidR="009D144E" w:rsidRPr="00000D0E">
          <w:rPr>
            <w:rFonts w:ascii="Times New Roman" w:hAnsi="Times New Roman" w:cs="Times New Roman"/>
          </w:rPr>
          <w:t xml:space="preserve"> </w:t>
        </w:r>
      </w:ins>
      <w:ins w:id="83" w:author="Marco Fidel Santiago Cardona Giraldo" w:date="2016-07-06T22:08:00Z">
        <w:r w:rsidR="009D144E">
          <w:rPr>
            <w:rFonts w:ascii="Times New Roman" w:hAnsi="Times New Roman" w:cs="Times New Roman"/>
          </w:rPr>
          <w:t>E</w:t>
        </w:r>
        <w:r w:rsidR="009D144E" w:rsidRPr="00000D0E">
          <w:rPr>
            <w:rFonts w:ascii="Times New Roman" w:hAnsi="Times New Roman" w:cs="Times New Roman"/>
          </w:rPr>
          <w:t xml:space="preserve">n </w:t>
        </w:r>
        <w:r w:rsidR="009D144E">
          <w:rPr>
            <w:rFonts w:ascii="Times New Roman" w:hAnsi="Times New Roman" w:cs="Times New Roman"/>
          </w:rPr>
          <w:t>estas novelas</w:t>
        </w:r>
      </w:ins>
      <w:r w:rsidRPr="00000D0E">
        <w:rPr>
          <w:rFonts w:ascii="Times New Roman" w:hAnsi="Times New Roman" w:cs="Times New Roman"/>
        </w:rPr>
        <w:t xml:space="preserve"> se trazan itinerarios por todas las capas de la sociedad, desde los bajos fondos hasta las clases más altas. Manuel Vázquez Montalbán, Francisco González Ledesma, Juan Madrid y Alicia Giménez Bartlett son los máximos representan</w:t>
      </w:r>
      <w:r w:rsidR="009F2528">
        <w:rPr>
          <w:rFonts w:ascii="Times New Roman" w:hAnsi="Times New Roman" w:cs="Times New Roman"/>
        </w:rPr>
        <w:t>tes de este subgénero en España</w:t>
      </w:r>
      <w:r w:rsidRPr="00000D0E">
        <w:rPr>
          <w:rFonts w:ascii="Times New Roman" w:hAnsi="Times New Roman" w:cs="Times New Roman"/>
        </w:rPr>
        <w:t xml:space="preserve">. </w:t>
      </w:r>
    </w:p>
    <w:p w14:paraId="7F9E7A45" w14:textId="77777777" w:rsidR="004E183A" w:rsidRPr="00000D0E" w:rsidRDefault="004E183A" w:rsidP="00000D0E">
      <w:pPr>
        <w:rPr>
          <w:rFonts w:ascii="Times New Roman" w:hAnsi="Times New Roman" w:cs="Times New Roman"/>
        </w:rPr>
      </w:pPr>
    </w:p>
    <w:p w14:paraId="2FA8DBAE" w14:textId="255B7F72" w:rsidR="004E183A"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históricas</w:t>
      </w:r>
      <w:r w:rsidRPr="00000D0E">
        <w:rPr>
          <w:rFonts w:ascii="Times New Roman" w:hAnsi="Times New Roman" w:cs="Times New Roman"/>
        </w:rPr>
        <w:t xml:space="preserve">: como consecuencia de la libertad, en los años de la democracia se opta por una investigación del pasado inmediato, sobre todo de la </w:t>
      </w:r>
      <w:r w:rsidRPr="009F2528">
        <w:rPr>
          <w:rFonts w:ascii="Times New Roman" w:hAnsi="Times New Roman" w:cs="Times New Roman"/>
          <w:b/>
        </w:rPr>
        <w:t>Guerra Civil</w:t>
      </w:r>
      <w:r w:rsidRPr="00000D0E">
        <w:rPr>
          <w:rFonts w:ascii="Times New Roman" w:hAnsi="Times New Roman" w:cs="Times New Roman"/>
        </w:rPr>
        <w:t xml:space="preserve"> y de los primeros años de la </w:t>
      </w:r>
      <w:r w:rsidRPr="009F2528">
        <w:rPr>
          <w:rFonts w:ascii="Times New Roman" w:hAnsi="Times New Roman" w:cs="Times New Roman"/>
          <w:b/>
        </w:rPr>
        <w:t>dictadura</w:t>
      </w:r>
      <w:r w:rsidRPr="00000D0E">
        <w:rPr>
          <w:rFonts w:ascii="Times New Roman" w:hAnsi="Times New Roman" w:cs="Times New Roman"/>
        </w:rPr>
        <w:t>. Muchos son los a</w:t>
      </w:r>
      <w:r w:rsidR="009F2528">
        <w:rPr>
          <w:rFonts w:ascii="Times New Roman" w:hAnsi="Times New Roman" w:cs="Times New Roman"/>
        </w:rPr>
        <w:t>utores que cultivaron el género, entre ellos</w:t>
      </w:r>
      <w:r w:rsidRPr="00000D0E">
        <w:rPr>
          <w:rFonts w:ascii="Times New Roman" w:hAnsi="Times New Roman" w:cs="Times New Roman"/>
        </w:rPr>
        <w:t xml:space="preserve"> Arturo Pérez-Reverte y Eduardo Mendoza. </w:t>
      </w:r>
    </w:p>
    <w:p w14:paraId="36EF0F90" w14:textId="77777777" w:rsidR="004E183A" w:rsidRPr="00000D0E" w:rsidRDefault="004E183A" w:rsidP="00000D0E">
      <w:pPr>
        <w:rPr>
          <w:rFonts w:ascii="Times New Roman" w:hAnsi="Times New Roman" w:cs="Times New Roman"/>
        </w:rPr>
      </w:pPr>
    </w:p>
    <w:p w14:paraId="7DC5ACC9" w14:textId="77777777" w:rsidR="004E183A"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intimistas</w:t>
      </w:r>
      <w:r w:rsidRPr="00000D0E">
        <w:rPr>
          <w:rFonts w:ascii="Times New Roman" w:hAnsi="Times New Roman" w:cs="Times New Roman"/>
        </w:rPr>
        <w:t xml:space="preserve">: son novelas en las que se desarrolla una trama mínima y, en cambio, el tono íntimo se potencia por medio de un lenguaje lírico muy elaborado e intenso. Entre los autores que escriben siguiendo esta tendencia, están Antonio Muñoz Molina, Almudena Grandes, Álvaro Pombo, Julio Llamazares, Juan José </w:t>
      </w:r>
      <w:proofErr w:type="spellStart"/>
      <w:r w:rsidRPr="00000D0E">
        <w:rPr>
          <w:rFonts w:ascii="Times New Roman" w:hAnsi="Times New Roman" w:cs="Times New Roman"/>
        </w:rPr>
        <w:t>Millás</w:t>
      </w:r>
      <w:proofErr w:type="spellEnd"/>
      <w:r w:rsidRPr="00000D0E">
        <w:rPr>
          <w:rFonts w:ascii="Times New Roman" w:hAnsi="Times New Roman" w:cs="Times New Roman"/>
        </w:rPr>
        <w:t>, Carmen Martín Gaite y Javier Marías.</w:t>
      </w:r>
    </w:p>
    <w:p w14:paraId="666C95BA" w14:textId="77777777" w:rsidR="004E183A" w:rsidRPr="00000D0E" w:rsidRDefault="004E183A" w:rsidP="00000D0E">
      <w:pPr>
        <w:rPr>
          <w:rFonts w:ascii="Times New Roman" w:hAnsi="Times New Roman" w:cs="Times New Roman"/>
        </w:rPr>
      </w:pPr>
    </w:p>
    <w:p w14:paraId="4F308676" w14:textId="7BA10C8D" w:rsidR="00D802BC" w:rsidRPr="00000D0E" w:rsidRDefault="00822499" w:rsidP="00000D0E">
      <w:pPr>
        <w:pStyle w:val="Prrafodelista"/>
        <w:numPr>
          <w:ilvl w:val="0"/>
          <w:numId w:val="23"/>
        </w:numPr>
        <w:rPr>
          <w:rFonts w:ascii="Times New Roman" w:hAnsi="Times New Roman" w:cs="Times New Roman"/>
        </w:rPr>
      </w:pPr>
      <w:r w:rsidRPr="00000D0E">
        <w:rPr>
          <w:rFonts w:ascii="Times New Roman" w:hAnsi="Times New Roman" w:cs="Times New Roman"/>
        </w:rPr>
        <w:t xml:space="preserve">Las </w:t>
      </w:r>
      <w:r w:rsidRPr="00000D0E">
        <w:rPr>
          <w:rFonts w:ascii="Times New Roman" w:hAnsi="Times New Roman" w:cs="Times New Roman"/>
          <w:b/>
        </w:rPr>
        <w:t>novelas experimentales</w:t>
      </w:r>
      <w:r w:rsidRPr="00000D0E">
        <w:rPr>
          <w:rFonts w:ascii="Times New Roman" w:hAnsi="Times New Roman" w:cs="Times New Roman"/>
        </w:rPr>
        <w:t xml:space="preserve">: pese al menor desarrollo que tuvo este género tras la dictadura, fueron bastantes autores los que siguieron investigando cauces nuevos para la novela, aunque en general se valían de las técnicas ya descubiertas unas décadas antes. Entre los escritores dedicados a esta empresa están Juan </w:t>
      </w:r>
      <w:proofErr w:type="spellStart"/>
      <w:r w:rsidRPr="00000D0E">
        <w:rPr>
          <w:rFonts w:ascii="Times New Roman" w:hAnsi="Times New Roman" w:cs="Times New Roman"/>
        </w:rPr>
        <w:t>Marsé</w:t>
      </w:r>
      <w:proofErr w:type="spellEnd"/>
      <w:r w:rsidRPr="00000D0E">
        <w:rPr>
          <w:rFonts w:ascii="Times New Roman" w:hAnsi="Times New Roman" w:cs="Times New Roman"/>
        </w:rPr>
        <w:t xml:space="preserve">, Juan Goytisolo, Enrique Vila-Matas, Agustín Fernández </w:t>
      </w:r>
      <w:proofErr w:type="spellStart"/>
      <w:r w:rsidRPr="00000D0E">
        <w:rPr>
          <w:rFonts w:ascii="Times New Roman" w:hAnsi="Times New Roman" w:cs="Times New Roman"/>
        </w:rPr>
        <w:t>Mallo</w:t>
      </w:r>
      <w:proofErr w:type="spellEnd"/>
      <w:r w:rsidRPr="00000D0E">
        <w:rPr>
          <w:rFonts w:ascii="Times New Roman" w:hAnsi="Times New Roman" w:cs="Times New Roman"/>
        </w:rPr>
        <w:t xml:space="preserve">, Luis Goytisolo, José María de </w:t>
      </w:r>
      <w:proofErr w:type="spellStart"/>
      <w:r w:rsidRPr="00000D0E">
        <w:rPr>
          <w:rFonts w:ascii="Times New Roman" w:hAnsi="Times New Roman" w:cs="Times New Roman"/>
        </w:rPr>
        <w:t>Guelbenzu</w:t>
      </w:r>
      <w:proofErr w:type="spellEnd"/>
      <w:r w:rsidRPr="00000D0E">
        <w:rPr>
          <w:rFonts w:ascii="Times New Roman" w:hAnsi="Times New Roman" w:cs="Times New Roman"/>
        </w:rPr>
        <w:t xml:space="preserve"> y Julián Ríos.</w:t>
      </w:r>
    </w:p>
    <w:p w14:paraId="6FA22F82" w14:textId="77777777" w:rsidR="001E4C1D" w:rsidRPr="00000D0E" w:rsidRDefault="001E4C1D" w:rsidP="00000D0E">
      <w:pPr>
        <w:rPr>
          <w:rFonts w:ascii="Times New Roman" w:hAnsi="Times New Roman" w:cs="Times New Roman"/>
        </w:rPr>
      </w:pPr>
    </w:p>
    <w:p w14:paraId="4AE8D807" w14:textId="404A04FD" w:rsidR="00FF1DCF" w:rsidRPr="00000D0E" w:rsidRDefault="006F0631"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2.2.2 La p</w:t>
      </w:r>
      <w:r w:rsidR="00FF1DCF" w:rsidRPr="00000D0E">
        <w:rPr>
          <w:rFonts w:ascii="Times New Roman" w:hAnsi="Times New Roman" w:cs="Times New Roman"/>
          <w:b/>
        </w:rPr>
        <w:t xml:space="preserve">oesía </w:t>
      </w:r>
    </w:p>
    <w:p w14:paraId="1461E4ED" w14:textId="77777777" w:rsidR="00846DA1" w:rsidRPr="00000D0E" w:rsidRDefault="00846DA1" w:rsidP="00000D0E">
      <w:pPr>
        <w:rPr>
          <w:rFonts w:ascii="Times New Roman" w:hAnsi="Times New Roman" w:cs="Times New Roman"/>
        </w:rPr>
      </w:pPr>
    </w:p>
    <w:p w14:paraId="276B68CC" w14:textId="77777777" w:rsidR="00A97100" w:rsidRPr="00000D0E" w:rsidRDefault="00A97100" w:rsidP="00000D0E">
      <w:pPr>
        <w:rPr>
          <w:rFonts w:ascii="Times New Roman" w:hAnsi="Times New Roman" w:cs="Times New Roman"/>
        </w:rPr>
      </w:pPr>
      <w:r w:rsidRPr="00000D0E">
        <w:rPr>
          <w:rFonts w:ascii="Times New Roman" w:hAnsi="Times New Roman" w:cs="Times New Roman"/>
        </w:rPr>
        <w:t xml:space="preserve">La poesía de la dictadura fue adaptándose conforme se producían los cambios que experimentaban la sociedad y la política de aquellos años, pero hay que recordar que gran parte de la producción poética de la genial </w:t>
      </w:r>
      <w:r w:rsidRPr="006F0631">
        <w:rPr>
          <w:rFonts w:ascii="Times New Roman" w:hAnsi="Times New Roman" w:cs="Times New Roman"/>
          <w:b/>
        </w:rPr>
        <w:t>generación del 27</w:t>
      </w:r>
      <w:r w:rsidRPr="00000D0E">
        <w:rPr>
          <w:rFonts w:ascii="Times New Roman" w:hAnsi="Times New Roman" w:cs="Times New Roman"/>
        </w:rPr>
        <w:t xml:space="preserve"> se hizo en el exilio.</w:t>
      </w:r>
    </w:p>
    <w:p w14:paraId="5EA02962" w14:textId="35426904" w:rsidR="00A97100" w:rsidRPr="00000D0E" w:rsidRDefault="00A97100" w:rsidP="00000D0E">
      <w:pPr>
        <w:rPr>
          <w:rFonts w:ascii="Times New Roman" w:hAnsi="Times New Roman" w:cs="Times New Roman"/>
        </w:rPr>
      </w:pPr>
      <w:r w:rsidRPr="00000D0E">
        <w:rPr>
          <w:rFonts w:ascii="Times New Roman" w:hAnsi="Times New Roman" w:cs="Times New Roman"/>
        </w:rPr>
        <w:t xml:space="preserve">La producción literaria poética de este </w:t>
      </w:r>
      <w:ins w:id="84" w:author="Marco Fidel Santiago Cardona Giraldo" w:date="2016-07-06T22:11:00Z">
        <w:r w:rsidR="00E03372" w:rsidRPr="00000D0E">
          <w:rPr>
            <w:rFonts w:ascii="Times New Roman" w:hAnsi="Times New Roman" w:cs="Times New Roman"/>
          </w:rPr>
          <w:t>per</w:t>
        </w:r>
        <w:r w:rsidR="00E03372">
          <w:rPr>
            <w:rFonts w:ascii="Times New Roman" w:hAnsi="Times New Roman" w:cs="Times New Roman"/>
          </w:rPr>
          <w:t>i</w:t>
        </w:r>
        <w:r w:rsidR="00E03372" w:rsidRPr="00000D0E">
          <w:rPr>
            <w:rFonts w:ascii="Times New Roman" w:hAnsi="Times New Roman" w:cs="Times New Roman"/>
          </w:rPr>
          <w:t xml:space="preserve">odo </w:t>
        </w:r>
      </w:ins>
      <w:r w:rsidRPr="00000D0E">
        <w:rPr>
          <w:rFonts w:ascii="Times New Roman" w:hAnsi="Times New Roman" w:cs="Times New Roman"/>
        </w:rPr>
        <w:t>se puede clasificar en cinco grupos:</w:t>
      </w:r>
    </w:p>
    <w:p w14:paraId="2C7C6B16" w14:textId="77777777" w:rsidR="00A97100" w:rsidRPr="00000D0E" w:rsidRDefault="00A97100" w:rsidP="00000D0E">
      <w:pPr>
        <w:rPr>
          <w:rFonts w:ascii="Times New Roman" w:hAnsi="Times New Roman" w:cs="Times New Roman"/>
        </w:rPr>
      </w:pPr>
    </w:p>
    <w:p w14:paraId="3C24EAC2" w14:textId="1D4BEBB5"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poesía arraigada</w:t>
      </w:r>
      <w:r w:rsidRPr="00000D0E">
        <w:rPr>
          <w:rFonts w:ascii="Times New Roman" w:hAnsi="Times New Roman" w:cs="Times New Roman"/>
        </w:rPr>
        <w:t xml:space="preserve">: supuso la vuelta al </w:t>
      </w:r>
      <w:ins w:id="85" w:author="Marco Fidel Santiago Cardona Giraldo" w:date="2016-07-06T22:11:00Z">
        <w:r w:rsidR="00E03372">
          <w:rPr>
            <w:rFonts w:ascii="Times New Roman" w:hAnsi="Times New Roman" w:cs="Times New Roman"/>
          </w:rPr>
          <w:t>c</w:t>
        </w:r>
        <w:r w:rsidR="00E03372" w:rsidRPr="00000D0E">
          <w:rPr>
            <w:rFonts w:ascii="Times New Roman" w:hAnsi="Times New Roman" w:cs="Times New Roman"/>
          </w:rPr>
          <w:t>lasicismo</w:t>
        </w:r>
      </w:ins>
      <w:r w:rsidRPr="00000D0E">
        <w:rPr>
          <w:rFonts w:ascii="Times New Roman" w:hAnsi="Times New Roman" w:cs="Times New Roman"/>
        </w:rPr>
        <w:t>, buscaba la evasión de la realidad y exaltaba sobre todo los valores tradicionales, como por ejemplo</w:t>
      </w:r>
      <w:ins w:id="86" w:author="Marco Fidel Santiago Cardona Giraldo" w:date="2016-07-06T22:11:00Z">
        <w:r w:rsidR="00E03372">
          <w:rPr>
            <w:rFonts w:ascii="Times New Roman" w:hAnsi="Times New Roman" w:cs="Times New Roman"/>
          </w:rPr>
          <w:t>,</w:t>
        </w:r>
        <w:r w:rsidR="00E03372" w:rsidRPr="00000D0E">
          <w:rPr>
            <w:rFonts w:ascii="Times New Roman" w:hAnsi="Times New Roman" w:cs="Times New Roman"/>
          </w:rPr>
          <w:t xml:space="preserve"> </w:t>
        </w:r>
      </w:ins>
      <w:r w:rsidRPr="00000D0E">
        <w:rPr>
          <w:rFonts w:ascii="Times New Roman" w:hAnsi="Times New Roman" w:cs="Times New Roman"/>
        </w:rPr>
        <w:t xml:space="preserve">la familia. Destacó Luis Rosales con </w:t>
      </w:r>
      <w:r w:rsidRPr="006F0631">
        <w:rPr>
          <w:rFonts w:ascii="Times New Roman" w:hAnsi="Times New Roman" w:cs="Times New Roman"/>
          <w:i/>
        </w:rPr>
        <w:t>La casa encendida</w:t>
      </w:r>
      <w:r w:rsidRPr="00000D0E">
        <w:rPr>
          <w:rFonts w:ascii="Times New Roman" w:hAnsi="Times New Roman" w:cs="Times New Roman"/>
        </w:rPr>
        <w:t xml:space="preserve"> (1949). </w:t>
      </w:r>
    </w:p>
    <w:p w14:paraId="3FA9A729" w14:textId="77777777" w:rsidR="00A97100" w:rsidRPr="00000D0E" w:rsidRDefault="00A97100" w:rsidP="00000D0E">
      <w:pPr>
        <w:rPr>
          <w:rFonts w:ascii="Times New Roman" w:hAnsi="Times New Roman" w:cs="Times New Roman"/>
        </w:rPr>
      </w:pPr>
    </w:p>
    <w:p w14:paraId="6A7EB545" w14:textId="59B3A977"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poesía desarraigada</w:t>
      </w:r>
      <w:r w:rsidRPr="00000D0E">
        <w:rPr>
          <w:rFonts w:ascii="Times New Roman" w:hAnsi="Times New Roman" w:cs="Times New Roman"/>
        </w:rPr>
        <w:t>: cultivada por un grupo de poetas que se expresaban con un tono existencial y que renunciaron a los temas amables y a los patrones clásicos. Sobresalió Dámaso A</w:t>
      </w:r>
      <w:r w:rsidR="001742D3" w:rsidRPr="00000D0E">
        <w:rPr>
          <w:rFonts w:ascii="Times New Roman" w:hAnsi="Times New Roman" w:cs="Times New Roman"/>
        </w:rPr>
        <w:t xml:space="preserve">lonso con su libro </w:t>
      </w:r>
      <w:r w:rsidR="001742D3" w:rsidRPr="006F0631">
        <w:rPr>
          <w:rFonts w:ascii="Times New Roman" w:hAnsi="Times New Roman" w:cs="Times New Roman"/>
          <w:i/>
        </w:rPr>
        <w:t>Hijos de la I</w:t>
      </w:r>
      <w:r w:rsidRPr="006F0631">
        <w:rPr>
          <w:rFonts w:ascii="Times New Roman" w:hAnsi="Times New Roman" w:cs="Times New Roman"/>
          <w:i/>
        </w:rPr>
        <w:t>ra</w:t>
      </w:r>
      <w:r w:rsidRPr="00000D0E">
        <w:rPr>
          <w:rFonts w:ascii="Times New Roman" w:hAnsi="Times New Roman" w:cs="Times New Roman"/>
        </w:rPr>
        <w:t xml:space="preserve"> (1944). </w:t>
      </w:r>
    </w:p>
    <w:p w14:paraId="1C3750A6" w14:textId="77777777" w:rsidR="00A97100" w:rsidRPr="00000D0E" w:rsidRDefault="00A97100" w:rsidP="00000D0E">
      <w:pPr>
        <w:rPr>
          <w:rFonts w:ascii="Times New Roman" w:hAnsi="Times New Roman" w:cs="Times New Roman"/>
        </w:rPr>
      </w:pPr>
    </w:p>
    <w:p w14:paraId="111DAB80" w14:textId="77777777"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poesía social</w:t>
      </w:r>
      <w:r w:rsidRPr="00000D0E">
        <w:rPr>
          <w:rFonts w:ascii="Times New Roman" w:hAnsi="Times New Roman" w:cs="Times New Roman"/>
        </w:rPr>
        <w:t xml:space="preserve">: se caracterizó por ser un tipo de lírica comprometida con las clases humildes y en contra de la dictadura. Esto se tradujo en una poesía con un estilo directo y popular. Fueron muy importantes autores como Blas de Otero, José Hierro y Gabriel Celaya. </w:t>
      </w:r>
    </w:p>
    <w:p w14:paraId="209167A5" w14:textId="77777777" w:rsidR="00A97100" w:rsidRPr="00000D0E" w:rsidRDefault="00A97100" w:rsidP="00000D0E">
      <w:pPr>
        <w:rPr>
          <w:rFonts w:ascii="Times New Roman" w:hAnsi="Times New Roman" w:cs="Times New Roman"/>
        </w:rPr>
      </w:pPr>
    </w:p>
    <w:p w14:paraId="0541F365" w14:textId="77777777" w:rsidR="00A97100"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La </w:t>
      </w:r>
      <w:r w:rsidRPr="00000D0E">
        <w:rPr>
          <w:rFonts w:ascii="Times New Roman" w:hAnsi="Times New Roman" w:cs="Times New Roman"/>
          <w:b/>
        </w:rPr>
        <w:t>generación de 1950</w:t>
      </w:r>
      <w:r w:rsidRPr="00000D0E">
        <w:rPr>
          <w:rFonts w:ascii="Times New Roman" w:hAnsi="Times New Roman" w:cs="Times New Roman"/>
        </w:rPr>
        <w:t>: se caracterizó por el abandono de la poesía de carácter político y por la asunción de la introspección, el lenguaje sencillo y coloquial, la preocupación por la forma, la insatisfacción vital, el inconformismo y la ironía. Destacaron Carlos Barral, José Manuel Caballero Bonald, Jaime Gil de Biedma, Ángel González, José Ángel Valente y José María Valverde.</w:t>
      </w:r>
    </w:p>
    <w:p w14:paraId="35286086" w14:textId="77777777" w:rsidR="00A97100" w:rsidRPr="00000D0E" w:rsidRDefault="00A97100" w:rsidP="00000D0E">
      <w:pPr>
        <w:rPr>
          <w:rFonts w:ascii="Times New Roman" w:hAnsi="Times New Roman" w:cs="Times New Roman"/>
        </w:rPr>
      </w:pPr>
    </w:p>
    <w:p w14:paraId="1724CEA2" w14:textId="7AA111DA" w:rsidR="00FF1DCF" w:rsidRPr="00000D0E" w:rsidRDefault="00A97100" w:rsidP="00000D0E">
      <w:pPr>
        <w:pStyle w:val="Prrafodelista"/>
        <w:numPr>
          <w:ilvl w:val="0"/>
          <w:numId w:val="24"/>
        </w:numPr>
        <w:rPr>
          <w:rFonts w:ascii="Times New Roman" w:hAnsi="Times New Roman" w:cs="Times New Roman"/>
        </w:rPr>
      </w:pPr>
      <w:r w:rsidRPr="00000D0E">
        <w:rPr>
          <w:rFonts w:ascii="Times New Roman" w:hAnsi="Times New Roman" w:cs="Times New Roman"/>
        </w:rPr>
        <w:t xml:space="preserve">El </w:t>
      </w:r>
      <w:r w:rsidRPr="00000D0E">
        <w:rPr>
          <w:rFonts w:ascii="Times New Roman" w:hAnsi="Times New Roman" w:cs="Times New Roman"/>
          <w:b/>
        </w:rPr>
        <w:t>grupo de los novísimos</w:t>
      </w:r>
      <w:r w:rsidRPr="00000D0E">
        <w:rPr>
          <w:rFonts w:ascii="Times New Roman" w:hAnsi="Times New Roman" w:cs="Times New Roman"/>
        </w:rPr>
        <w:t>: nació al final de la dictadura y sus miembros preten</w:t>
      </w:r>
      <w:r w:rsidR="00621502">
        <w:rPr>
          <w:rFonts w:ascii="Times New Roman" w:hAnsi="Times New Roman" w:cs="Times New Roman"/>
        </w:rPr>
        <w:t xml:space="preserve">dían </w:t>
      </w:r>
      <w:r w:rsidR="00621502" w:rsidRPr="00621502">
        <w:rPr>
          <w:rFonts w:ascii="Times New Roman" w:hAnsi="Times New Roman" w:cs="Times New Roman"/>
        </w:rPr>
        <w:t>conciliar la sofisticación de la literatura con la cultura popular (cine, rock y pop, etc.)</w:t>
      </w:r>
      <w:ins w:id="87" w:author="Marco Fidel Santiago Cardona Giraldo" w:date="2016-07-06T22:24:00Z">
        <w:r w:rsidR="003C25D3">
          <w:rPr>
            <w:rFonts w:ascii="Times New Roman" w:hAnsi="Times New Roman" w:cs="Times New Roman"/>
          </w:rPr>
          <w:t>.</w:t>
        </w:r>
      </w:ins>
      <w:r w:rsidRPr="00000D0E">
        <w:rPr>
          <w:rFonts w:ascii="Times New Roman" w:hAnsi="Times New Roman" w:cs="Times New Roman"/>
        </w:rPr>
        <w:t xml:space="preserve"> </w:t>
      </w:r>
      <w:ins w:id="88" w:author="Marco Fidel Santiago Cardona Giraldo" w:date="2016-07-06T22:25:00Z">
        <w:r w:rsidR="00325359">
          <w:rPr>
            <w:rFonts w:ascii="Times New Roman" w:hAnsi="Times New Roman" w:cs="Times New Roman"/>
          </w:rPr>
          <w:t>El grupo recibió su nombre a partir de la publicación de</w:t>
        </w:r>
      </w:ins>
      <w:r w:rsidRPr="00000D0E">
        <w:rPr>
          <w:rFonts w:ascii="Times New Roman" w:hAnsi="Times New Roman" w:cs="Times New Roman"/>
        </w:rPr>
        <w:t xml:space="preserve"> la antología de Josep </w:t>
      </w:r>
      <w:proofErr w:type="spellStart"/>
      <w:r w:rsidRPr="00000D0E">
        <w:rPr>
          <w:rFonts w:ascii="Times New Roman" w:hAnsi="Times New Roman" w:cs="Times New Roman"/>
        </w:rPr>
        <w:t>Maria</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Castellet</w:t>
      </w:r>
      <w:proofErr w:type="spellEnd"/>
      <w:r w:rsidRPr="00000D0E">
        <w:rPr>
          <w:rFonts w:ascii="Times New Roman" w:hAnsi="Times New Roman" w:cs="Times New Roman"/>
        </w:rPr>
        <w:t xml:space="preserve">, </w:t>
      </w:r>
      <w:r w:rsidRPr="006F0631">
        <w:rPr>
          <w:rFonts w:ascii="Times New Roman" w:hAnsi="Times New Roman" w:cs="Times New Roman"/>
          <w:i/>
        </w:rPr>
        <w:t>Nueve novísimos poetas españoles</w:t>
      </w:r>
      <w:ins w:id="89" w:author="Marco Fidel Santiago Cardona Giraldo" w:date="2016-07-06T22:25:00Z">
        <w:r w:rsidR="00325359">
          <w:rPr>
            <w:rFonts w:ascii="Times New Roman" w:hAnsi="Times New Roman" w:cs="Times New Roman"/>
          </w:rPr>
          <w:t>,</w:t>
        </w:r>
        <w:r w:rsidR="00325359" w:rsidRPr="00000D0E">
          <w:rPr>
            <w:rFonts w:ascii="Times New Roman" w:hAnsi="Times New Roman" w:cs="Times New Roman"/>
          </w:rPr>
          <w:t xml:space="preserve"> </w:t>
        </w:r>
        <w:r w:rsidR="00325359">
          <w:rPr>
            <w:rFonts w:ascii="Times New Roman" w:hAnsi="Times New Roman" w:cs="Times New Roman"/>
          </w:rPr>
          <w:t>donde aparecieron poemas de</w:t>
        </w:r>
      </w:ins>
      <w:r w:rsidRPr="00000D0E">
        <w:rPr>
          <w:rFonts w:ascii="Times New Roman" w:hAnsi="Times New Roman" w:cs="Times New Roman"/>
        </w:rPr>
        <w:t xml:space="preserve"> Félix de </w:t>
      </w:r>
      <w:proofErr w:type="spellStart"/>
      <w:r w:rsidRPr="00000D0E">
        <w:rPr>
          <w:rFonts w:ascii="Times New Roman" w:hAnsi="Times New Roman" w:cs="Times New Roman"/>
        </w:rPr>
        <w:t>Azúa</w:t>
      </w:r>
      <w:proofErr w:type="spellEnd"/>
      <w:r w:rsidRPr="00000D0E">
        <w:rPr>
          <w:rFonts w:ascii="Times New Roman" w:hAnsi="Times New Roman" w:cs="Times New Roman"/>
        </w:rPr>
        <w:t xml:space="preserve">, Guillermo Carnero, Antonio Martínez </w:t>
      </w:r>
      <w:proofErr w:type="spellStart"/>
      <w:r w:rsidRPr="00000D0E">
        <w:rPr>
          <w:rFonts w:ascii="Times New Roman" w:hAnsi="Times New Roman" w:cs="Times New Roman"/>
        </w:rPr>
        <w:t>Sarrión</w:t>
      </w:r>
      <w:proofErr w:type="spellEnd"/>
      <w:r w:rsidRPr="00000D0E">
        <w:rPr>
          <w:rFonts w:ascii="Times New Roman" w:hAnsi="Times New Roman" w:cs="Times New Roman"/>
        </w:rPr>
        <w:t xml:space="preserve">, Ana María </w:t>
      </w:r>
      <w:proofErr w:type="spellStart"/>
      <w:r w:rsidRPr="00000D0E">
        <w:rPr>
          <w:rFonts w:ascii="Times New Roman" w:hAnsi="Times New Roman" w:cs="Times New Roman"/>
        </w:rPr>
        <w:t>Moix</w:t>
      </w:r>
      <w:proofErr w:type="spellEnd"/>
      <w:r w:rsidRPr="00000D0E">
        <w:rPr>
          <w:rFonts w:ascii="Times New Roman" w:hAnsi="Times New Roman" w:cs="Times New Roman"/>
        </w:rPr>
        <w:t xml:space="preserve">, Vicente Molina </w:t>
      </w:r>
      <w:proofErr w:type="spellStart"/>
      <w:r w:rsidRPr="00000D0E">
        <w:rPr>
          <w:rFonts w:ascii="Times New Roman" w:hAnsi="Times New Roman" w:cs="Times New Roman"/>
        </w:rPr>
        <w:t>Foix</w:t>
      </w:r>
      <w:proofErr w:type="spellEnd"/>
      <w:ins w:id="90" w:author="Marco Fidel Santiago Cardona Giraldo" w:date="2016-07-06T22:25:00Z">
        <w:r w:rsidR="00325359">
          <w:rPr>
            <w:rFonts w:ascii="Times New Roman" w:hAnsi="Times New Roman" w:cs="Times New Roman"/>
          </w:rPr>
          <w:t xml:space="preserve"> y</w:t>
        </w:r>
      </w:ins>
      <w:r w:rsidRPr="00000D0E">
        <w:rPr>
          <w:rFonts w:ascii="Times New Roman" w:hAnsi="Times New Roman" w:cs="Times New Roman"/>
        </w:rPr>
        <w:t xml:space="preserve"> Leopoldo María Panero, </w:t>
      </w:r>
      <w:ins w:id="91" w:author="Marco Fidel Santiago Cardona Giraldo" w:date="2016-07-06T22:25:00Z">
        <w:r w:rsidR="00325359">
          <w:rPr>
            <w:rFonts w:ascii="Times New Roman" w:hAnsi="Times New Roman" w:cs="Times New Roman"/>
          </w:rPr>
          <w:t>entre otros</w:t>
        </w:r>
      </w:ins>
      <w:r w:rsidRPr="00000D0E">
        <w:rPr>
          <w:rFonts w:ascii="Times New Roman" w:hAnsi="Times New Roman" w:cs="Times New Roman"/>
        </w:rPr>
        <w:t>.</w:t>
      </w:r>
    </w:p>
    <w:p w14:paraId="690BD6AF" w14:textId="77777777" w:rsidR="00A97100" w:rsidRDefault="00A97100"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68"/>
        <w:gridCol w:w="7586"/>
      </w:tblGrid>
      <w:tr w:rsidR="006F0631" w:rsidRPr="00000D0E" w14:paraId="220C9E96" w14:textId="77777777" w:rsidTr="006F0631">
        <w:tc>
          <w:tcPr>
            <w:tcW w:w="8897" w:type="dxa"/>
            <w:gridSpan w:val="2"/>
            <w:shd w:val="clear" w:color="auto" w:fill="0D0D0D" w:themeFill="text1" w:themeFillTint="F2"/>
          </w:tcPr>
          <w:p w14:paraId="043FE3A3" w14:textId="77777777" w:rsidR="006F0631" w:rsidRPr="00000D0E" w:rsidRDefault="006F0631" w:rsidP="006F0631">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6F0631" w:rsidRPr="00000D0E" w14:paraId="593E4CB6" w14:textId="77777777" w:rsidTr="006F0631">
        <w:tc>
          <w:tcPr>
            <w:tcW w:w="2518" w:type="dxa"/>
          </w:tcPr>
          <w:p w14:paraId="592CA713" w14:textId="77777777" w:rsidR="006F0631" w:rsidRPr="00000D0E" w:rsidRDefault="006F0631" w:rsidP="006F0631">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211261CA" w14:textId="4BAAE511" w:rsidR="006F0631" w:rsidRPr="00000D0E" w:rsidRDefault="006F0631" w:rsidP="006F0631">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5</w:t>
            </w:r>
          </w:p>
        </w:tc>
      </w:tr>
      <w:tr w:rsidR="006F0631" w:rsidRPr="00000D0E" w14:paraId="50B7B6BD" w14:textId="77777777" w:rsidTr="006F0631">
        <w:tc>
          <w:tcPr>
            <w:tcW w:w="2518" w:type="dxa"/>
          </w:tcPr>
          <w:p w14:paraId="4611C326" w14:textId="77777777" w:rsidR="006F0631" w:rsidRPr="00000D0E" w:rsidRDefault="006F0631" w:rsidP="006F0631">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32786B43" w14:textId="66879A6C" w:rsidR="006F0631" w:rsidRPr="00000D0E" w:rsidRDefault="006F0631" w:rsidP="006F0631">
            <w:pPr>
              <w:rPr>
                <w:rFonts w:ascii="Times New Roman" w:hAnsi="Times New Roman" w:cs="Times New Roman"/>
                <w:color w:val="000000"/>
                <w:sz w:val="24"/>
                <w:szCs w:val="24"/>
              </w:rPr>
            </w:pPr>
            <w:r>
              <w:rPr>
                <w:rFonts w:ascii="Times New Roman" w:hAnsi="Times New Roman" w:cs="Times New Roman"/>
                <w:color w:val="000000"/>
                <w:sz w:val="24"/>
                <w:szCs w:val="24"/>
              </w:rPr>
              <w:t>Dámaso Alonso</w:t>
            </w:r>
          </w:p>
        </w:tc>
      </w:tr>
      <w:tr w:rsidR="006F0631" w:rsidRPr="00000D0E" w14:paraId="5DADF9D6" w14:textId="77777777" w:rsidTr="006F0631">
        <w:tc>
          <w:tcPr>
            <w:tcW w:w="2518" w:type="dxa"/>
          </w:tcPr>
          <w:p w14:paraId="32EA62DA" w14:textId="77777777" w:rsidR="006F0631" w:rsidRPr="00000D0E" w:rsidRDefault="006F0631" w:rsidP="006F0631">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w:t>
            </w:r>
            <w:r w:rsidRPr="00000D0E">
              <w:rPr>
                <w:rFonts w:ascii="Times New Roman" w:hAnsi="Times New Roman" w:cs="Times New Roman"/>
                <w:b/>
                <w:color w:val="000000"/>
                <w:sz w:val="24"/>
                <w:szCs w:val="24"/>
              </w:rPr>
              <w:lastRenderedPageBreak/>
              <w:t>a</w:t>
            </w:r>
            <w:proofErr w:type="spellEnd"/>
            <w:r w:rsidRPr="00000D0E">
              <w:rPr>
                <w:rFonts w:ascii="Times New Roman" w:hAnsi="Times New Roman" w:cs="Times New Roman"/>
                <w:b/>
                <w:color w:val="000000"/>
                <w:sz w:val="24"/>
                <w:szCs w:val="24"/>
              </w:rPr>
              <w:t>)</w:t>
            </w:r>
          </w:p>
        </w:tc>
        <w:tc>
          <w:tcPr>
            <w:tcW w:w="6379" w:type="dxa"/>
          </w:tcPr>
          <w:p w14:paraId="64DF1824" w14:textId="64F5C542" w:rsidR="006F0631" w:rsidRPr="00D47505" w:rsidRDefault="006F0631" w:rsidP="006F0631">
            <w:pPr>
              <w:rPr>
                <w:rFonts w:ascii="Times New Roman" w:hAnsi="Times New Roman" w:cs="Times New Roman"/>
                <w:color w:val="000000"/>
                <w:sz w:val="18"/>
                <w:szCs w:val="18"/>
              </w:rPr>
            </w:pPr>
            <w:r w:rsidRPr="006F0631">
              <w:rPr>
                <w:rFonts w:ascii="Times New Roman" w:hAnsi="Times New Roman" w:cs="Times New Roman"/>
                <w:color w:val="000000"/>
                <w:sz w:val="18"/>
                <w:szCs w:val="18"/>
              </w:rPr>
              <w:lastRenderedPageBreak/>
              <w:t>http://hispanicasaber.planetasaber.com/encyclopedia/default.asp?idpack=9&amp;idpil=0000TV01&amp;ruta=Buscador</w:t>
            </w:r>
          </w:p>
        </w:tc>
      </w:tr>
      <w:tr w:rsidR="006F0631" w:rsidRPr="00000D0E" w14:paraId="1BCBDE1A" w14:textId="77777777" w:rsidTr="006F0631">
        <w:tc>
          <w:tcPr>
            <w:tcW w:w="2518" w:type="dxa"/>
          </w:tcPr>
          <w:p w14:paraId="765681FF" w14:textId="77777777" w:rsidR="006F0631" w:rsidRPr="00000D0E" w:rsidRDefault="006F0631" w:rsidP="006F0631">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lastRenderedPageBreak/>
              <w:t>Pie de imagen</w:t>
            </w:r>
          </w:p>
        </w:tc>
        <w:tc>
          <w:tcPr>
            <w:tcW w:w="6379" w:type="dxa"/>
          </w:tcPr>
          <w:p w14:paraId="6FC60C1E" w14:textId="317C2B66" w:rsidR="006F0631" w:rsidRPr="00621502" w:rsidRDefault="00621502" w:rsidP="006F0631">
            <w:pPr>
              <w:rPr>
                <w:rFonts w:ascii="Times New Roman" w:hAnsi="Times New Roman" w:cs="Times New Roman"/>
                <w:color w:val="000000"/>
                <w:sz w:val="24"/>
                <w:szCs w:val="24"/>
                <w:lang w:val="es-CO"/>
              </w:rPr>
            </w:pPr>
            <w:r w:rsidRPr="00621502">
              <w:rPr>
                <w:rFonts w:ascii="Times New Roman" w:hAnsi="Times New Roman" w:cs="Times New Roman"/>
                <w:color w:val="000000"/>
                <w:sz w:val="24"/>
                <w:szCs w:val="24"/>
              </w:rPr>
              <w:t xml:space="preserve">Retrato de Dámaso Alonso, por José </w:t>
            </w:r>
            <w:proofErr w:type="spellStart"/>
            <w:r w:rsidRPr="00621502">
              <w:rPr>
                <w:rFonts w:ascii="Times New Roman" w:hAnsi="Times New Roman" w:cs="Times New Roman"/>
                <w:color w:val="000000"/>
                <w:sz w:val="24"/>
                <w:szCs w:val="24"/>
              </w:rPr>
              <w:t>Vento</w:t>
            </w:r>
            <w:proofErr w:type="spellEnd"/>
            <w:r w:rsidRPr="00621502">
              <w:rPr>
                <w:rFonts w:ascii="Times New Roman" w:hAnsi="Times New Roman" w:cs="Times New Roman"/>
                <w:color w:val="000000"/>
                <w:sz w:val="24"/>
                <w:szCs w:val="24"/>
              </w:rPr>
              <w:t xml:space="preserve">. </w:t>
            </w:r>
            <w:r w:rsidRPr="00621502">
              <w:rPr>
                <w:rFonts w:ascii="Times New Roman" w:hAnsi="Times New Roman" w:cs="Times New Roman"/>
                <w:color w:val="000000"/>
                <w:sz w:val="24"/>
                <w:szCs w:val="24"/>
                <w:lang w:val="es-CO"/>
              </w:rPr>
              <w:t xml:space="preserve">El poeta y filólogo </w:t>
            </w:r>
            <w:r w:rsidRPr="00621502">
              <w:rPr>
                <w:rFonts w:ascii="Times New Roman" w:hAnsi="Times New Roman" w:cs="Times New Roman"/>
                <w:bCs/>
                <w:color w:val="000000"/>
                <w:sz w:val="24"/>
                <w:szCs w:val="24"/>
                <w:lang w:val="es-CO"/>
              </w:rPr>
              <w:t>Dámaso Alonso</w:t>
            </w:r>
            <w:r w:rsidRPr="00621502">
              <w:rPr>
                <w:rFonts w:ascii="Times New Roman" w:hAnsi="Times New Roman" w:cs="Times New Roman"/>
                <w:b/>
                <w:bCs/>
                <w:color w:val="000000"/>
                <w:sz w:val="24"/>
                <w:szCs w:val="24"/>
                <w:lang w:val="es-CO"/>
              </w:rPr>
              <w:t xml:space="preserve"> </w:t>
            </w:r>
            <w:r w:rsidRPr="00621502">
              <w:rPr>
                <w:rFonts w:ascii="Times New Roman" w:hAnsi="Times New Roman" w:cs="Times New Roman"/>
                <w:color w:val="000000"/>
                <w:sz w:val="24"/>
                <w:szCs w:val="24"/>
                <w:lang w:val="es-CO"/>
              </w:rPr>
              <w:t xml:space="preserve">llamó </w:t>
            </w:r>
            <w:r w:rsidRPr="00621502">
              <w:rPr>
                <w:rFonts w:ascii="Times New Roman" w:hAnsi="Times New Roman" w:cs="Times New Roman"/>
                <w:b/>
                <w:bCs/>
                <w:iCs/>
                <w:color w:val="000000"/>
                <w:sz w:val="24"/>
                <w:szCs w:val="24"/>
                <w:lang w:val="es-CO"/>
              </w:rPr>
              <w:t>poesía desarraigada</w:t>
            </w:r>
            <w:r w:rsidRPr="00621502">
              <w:rPr>
                <w:rFonts w:ascii="Times New Roman" w:hAnsi="Times New Roman" w:cs="Times New Roman"/>
                <w:color w:val="000000"/>
                <w:sz w:val="24"/>
                <w:szCs w:val="24"/>
                <w:lang w:val="es-CO"/>
              </w:rPr>
              <w:t xml:space="preserve"> a la poesía vinculada a los autores republicanos, por su angustia y carácter existencial, y </w:t>
            </w:r>
            <w:r w:rsidRPr="00621502">
              <w:rPr>
                <w:rFonts w:ascii="Times New Roman" w:hAnsi="Times New Roman" w:cs="Times New Roman"/>
                <w:b/>
                <w:bCs/>
                <w:color w:val="000000"/>
                <w:sz w:val="24"/>
                <w:szCs w:val="24"/>
                <w:lang w:val="es-CO"/>
              </w:rPr>
              <w:t>poesía arraigada</w:t>
            </w:r>
            <w:r w:rsidRPr="00621502">
              <w:rPr>
                <w:rFonts w:ascii="Times New Roman" w:hAnsi="Times New Roman" w:cs="Times New Roman"/>
                <w:color w:val="000000"/>
                <w:sz w:val="24"/>
                <w:szCs w:val="24"/>
                <w:lang w:val="es-CO"/>
              </w:rPr>
              <w:t xml:space="preserve"> a la realizada por los partidarios del dictador, por sus formas y valores tradicionales, por su equilibrio y, sobre todo, por su optimismo vital.</w:t>
            </w:r>
          </w:p>
        </w:tc>
      </w:tr>
    </w:tbl>
    <w:p w14:paraId="6EF7A20B" w14:textId="77777777" w:rsidR="007571AB" w:rsidRPr="00000D0E" w:rsidRDefault="007571AB"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7571AB" w:rsidRPr="00000D0E" w14:paraId="3C0E4B74" w14:textId="77777777" w:rsidTr="00BD687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A8644E7" w14:textId="77777777" w:rsidR="007571AB" w:rsidRPr="00000D0E" w:rsidRDefault="007571AB"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Practica (recurso de ejercitación)</w:t>
            </w:r>
          </w:p>
        </w:tc>
      </w:tr>
      <w:tr w:rsidR="007571AB" w:rsidRPr="00000D0E" w14:paraId="30A22C29"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16C72" w14:textId="77777777" w:rsidR="007571AB" w:rsidRPr="00000D0E" w:rsidRDefault="007571AB"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A19F3" w14:textId="03098999" w:rsidR="007571AB" w:rsidRPr="00000D0E" w:rsidRDefault="007571AB"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LE_10_06_REC80</w:t>
            </w:r>
          </w:p>
        </w:tc>
      </w:tr>
      <w:tr w:rsidR="007571AB" w:rsidRPr="00000D0E" w14:paraId="3FD66F87"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4F32A" w14:textId="77777777" w:rsidR="007571AB" w:rsidRPr="00000D0E" w:rsidRDefault="007571AB"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17D07" w14:textId="240D7FEF" w:rsidR="007571AB" w:rsidRPr="00000D0E" w:rsidRDefault="007571AB"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Estudia un poema de Blas de Otero</w:t>
            </w:r>
          </w:p>
        </w:tc>
      </w:tr>
      <w:tr w:rsidR="007571AB" w:rsidRPr="00000D0E" w14:paraId="1009BF81" w14:textId="77777777" w:rsidTr="00BD68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815CCB" w14:textId="77777777" w:rsidR="007571AB" w:rsidRPr="00000D0E" w:rsidRDefault="007571AB"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1ADEB" w14:textId="3163DDC5" w:rsidR="007571AB" w:rsidRPr="00000D0E" w:rsidRDefault="007571AB"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Actividad sobre el poeta de la dictadura</w:t>
            </w:r>
          </w:p>
        </w:tc>
      </w:tr>
    </w:tbl>
    <w:p w14:paraId="2D106946" w14:textId="77777777" w:rsidR="007571AB" w:rsidRPr="00000D0E" w:rsidRDefault="007571AB" w:rsidP="00000D0E">
      <w:pPr>
        <w:rPr>
          <w:rFonts w:ascii="Times New Roman" w:hAnsi="Times New Roman" w:cs="Times New Roman"/>
        </w:rPr>
      </w:pPr>
    </w:p>
    <w:p w14:paraId="0072198C" w14:textId="1036D268" w:rsidR="00E01808" w:rsidRDefault="00763D45" w:rsidP="00000D0E">
      <w:pPr>
        <w:rPr>
          <w:rFonts w:ascii="Times New Roman" w:hAnsi="Times New Roman" w:cs="Times New Roman"/>
        </w:rPr>
      </w:pPr>
      <w:r w:rsidRPr="00000D0E">
        <w:rPr>
          <w:rFonts w:ascii="Times New Roman" w:hAnsi="Times New Roman" w:cs="Times New Roman"/>
        </w:rPr>
        <w:t xml:space="preserve">La poesía de la democracia se va distanciando de manera paulatina de la poesía social de la década de 1950 y desarrolla algunas características propias que </w:t>
      </w:r>
      <w:ins w:id="92" w:author="Marco Fidel Santiago Cardona Giraldo" w:date="2016-07-06T22:32:00Z">
        <w:r w:rsidR="003B0ADA">
          <w:rPr>
            <w:rFonts w:ascii="Times New Roman" w:hAnsi="Times New Roman" w:cs="Times New Roman"/>
          </w:rPr>
          <w:t>resultan</w:t>
        </w:r>
        <w:r w:rsidR="003B0ADA" w:rsidRPr="00000D0E">
          <w:rPr>
            <w:rFonts w:ascii="Times New Roman" w:hAnsi="Times New Roman" w:cs="Times New Roman"/>
          </w:rPr>
          <w:t xml:space="preserve"> </w:t>
        </w:r>
      </w:ins>
      <w:r w:rsidRPr="00000D0E">
        <w:rPr>
          <w:rFonts w:ascii="Times New Roman" w:hAnsi="Times New Roman" w:cs="Times New Roman"/>
        </w:rPr>
        <w:t>comunes a todas las corrientes de la época. Entre estas directrices destacan el</w:t>
      </w:r>
      <w:r w:rsidRPr="00621502">
        <w:rPr>
          <w:rFonts w:ascii="Times New Roman" w:hAnsi="Times New Roman" w:cs="Times New Roman"/>
          <w:b/>
        </w:rPr>
        <w:t xml:space="preserve"> intimismo</w:t>
      </w:r>
      <w:r w:rsidRPr="00000D0E">
        <w:rPr>
          <w:rFonts w:ascii="Times New Roman" w:hAnsi="Times New Roman" w:cs="Times New Roman"/>
        </w:rPr>
        <w:t xml:space="preserve">, el uso de un lenguaje coloquial, sencillo y alejado de la retórica en </w:t>
      </w:r>
      <w:r w:rsidRPr="00621502">
        <w:rPr>
          <w:rFonts w:ascii="Times New Roman" w:hAnsi="Times New Roman" w:cs="Times New Roman"/>
          <w:b/>
        </w:rPr>
        <w:t>diálogos</w:t>
      </w:r>
      <w:r w:rsidRPr="00000D0E">
        <w:rPr>
          <w:rFonts w:ascii="Times New Roman" w:hAnsi="Times New Roman" w:cs="Times New Roman"/>
        </w:rPr>
        <w:t xml:space="preserve"> y </w:t>
      </w:r>
      <w:r w:rsidRPr="00621502">
        <w:rPr>
          <w:rFonts w:ascii="Times New Roman" w:hAnsi="Times New Roman" w:cs="Times New Roman"/>
          <w:b/>
        </w:rPr>
        <w:t>monólogos</w:t>
      </w:r>
      <w:r w:rsidRPr="00000D0E">
        <w:rPr>
          <w:rFonts w:ascii="Times New Roman" w:hAnsi="Times New Roman" w:cs="Times New Roman"/>
        </w:rPr>
        <w:t xml:space="preserve">, la narración, la preferencia por el </w:t>
      </w:r>
      <w:r w:rsidRPr="00621502">
        <w:rPr>
          <w:rFonts w:ascii="Times New Roman" w:hAnsi="Times New Roman" w:cs="Times New Roman"/>
          <w:b/>
        </w:rPr>
        <w:t>marco urbano</w:t>
      </w:r>
      <w:r w:rsidRPr="00000D0E">
        <w:rPr>
          <w:rFonts w:ascii="Times New Roman" w:hAnsi="Times New Roman" w:cs="Times New Roman"/>
        </w:rPr>
        <w:t>,</w:t>
      </w:r>
      <w:r w:rsidR="00BD6873" w:rsidRPr="00000D0E">
        <w:rPr>
          <w:rFonts w:ascii="Times New Roman" w:hAnsi="Times New Roman" w:cs="Times New Roman"/>
        </w:rPr>
        <w:t xml:space="preserve"> la presencia de la </w:t>
      </w:r>
      <w:r w:rsidR="00BD6873" w:rsidRPr="00621502">
        <w:rPr>
          <w:rFonts w:ascii="Times New Roman" w:hAnsi="Times New Roman" w:cs="Times New Roman"/>
          <w:b/>
        </w:rPr>
        <w:t>ironía</w:t>
      </w:r>
      <w:r w:rsidR="00621502">
        <w:rPr>
          <w:rFonts w:ascii="Times New Roman" w:hAnsi="Times New Roman" w:cs="Times New Roman"/>
        </w:rPr>
        <w:t>, el m</w:t>
      </w:r>
      <w:r w:rsidR="00BD6873" w:rsidRPr="00000D0E">
        <w:rPr>
          <w:rFonts w:ascii="Times New Roman" w:hAnsi="Times New Roman" w:cs="Times New Roman"/>
        </w:rPr>
        <w:t>inimali</w:t>
      </w:r>
      <w:r w:rsidR="00621502">
        <w:rPr>
          <w:rFonts w:ascii="Times New Roman" w:hAnsi="Times New Roman" w:cs="Times New Roman"/>
        </w:rPr>
        <w:t xml:space="preserve">smo y </w:t>
      </w:r>
      <w:ins w:id="93" w:author="Marco Fidel Santiago Cardona Giraldo" w:date="2016-07-06T22:32:00Z">
        <w:r w:rsidR="003B0ADA">
          <w:rPr>
            <w:rFonts w:ascii="Times New Roman" w:hAnsi="Times New Roman" w:cs="Times New Roman"/>
          </w:rPr>
          <w:t xml:space="preserve">el </w:t>
        </w:r>
      </w:ins>
      <w:r w:rsidR="00621502">
        <w:rPr>
          <w:rFonts w:ascii="Times New Roman" w:hAnsi="Times New Roman" w:cs="Times New Roman"/>
        </w:rPr>
        <w:t>conceptualismo.</w:t>
      </w:r>
    </w:p>
    <w:p w14:paraId="302267AA" w14:textId="77777777" w:rsidR="003B0ADA" w:rsidRDefault="003B0ADA" w:rsidP="00000D0E">
      <w:pPr>
        <w:rPr>
          <w:rFonts w:ascii="Times New Roman" w:hAnsi="Times New Roman" w:cs="Times New Roman"/>
        </w:rPr>
      </w:pPr>
    </w:p>
    <w:p w14:paraId="4D095AFE" w14:textId="184A0BE4" w:rsidR="00AE1DCB" w:rsidRPr="00000D0E" w:rsidRDefault="0005755D" w:rsidP="00000D0E">
      <w:pPr>
        <w:rPr>
          <w:rFonts w:ascii="Times New Roman" w:hAnsi="Times New Roman" w:cs="Times New Roman"/>
        </w:rPr>
      </w:pPr>
      <w:r w:rsidRPr="00000D0E">
        <w:rPr>
          <w:rFonts w:ascii="Times New Roman" w:hAnsi="Times New Roman" w:cs="Times New Roman"/>
        </w:rPr>
        <w:t xml:space="preserve">Posteriormente, algunos poetas tendieron hacia una poesía </w:t>
      </w:r>
      <w:r w:rsidRPr="00621502">
        <w:rPr>
          <w:rFonts w:ascii="Times New Roman" w:hAnsi="Times New Roman" w:cs="Times New Roman"/>
          <w:b/>
        </w:rPr>
        <w:t>figurativa</w:t>
      </w:r>
      <w:r w:rsidRPr="00000D0E">
        <w:rPr>
          <w:rFonts w:ascii="Times New Roman" w:hAnsi="Times New Roman" w:cs="Times New Roman"/>
        </w:rPr>
        <w:t xml:space="preserve"> y, en paralelo, otros se dirigieron hacia la poesía </w:t>
      </w:r>
      <w:r w:rsidRPr="00621502">
        <w:rPr>
          <w:rFonts w:ascii="Times New Roman" w:hAnsi="Times New Roman" w:cs="Times New Roman"/>
          <w:b/>
        </w:rPr>
        <w:t>experimental</w:t>
      </w:r>
      <w:r w:rsidRPr="00000D0E">
        <w:rPr>
          <w:rFonts w:ascii="Times New Roman" w:hAnsi="Times New Roman" w:cs="Times New Roman"/>
        </w:rPr>
        <w:t xml:space="preserve"> buscando el estímulo de la inteligencia. Se da también un impresionante auge de la poesía española escrita por mujeres. Aparecen nuevos nombres, nuevos premios e, incluso, una nueva corriente crítica que hablar</w:t>
      </w:r>
      <w:r w:rsidR="00194C91" w:rsidRPr="00000D0E">
        <w:rPr>
          <w:rFonts w:ascii="Times New Roman" w:hAnsi="Times New Roman" w:cs="Times New Roman"/>
        </w:rPr>
        <w:t>á de la literatura de mujeres</w:t>
      </w:r>
      <w:r w:rsidR="00AE1DCB" w:rsidRPr="00000D0E">
        <w:rPr>
          <w:rFonts w:ascii="Times New Roman" w:hAnsi="Times New Roman" w:cs="Times New Roman"/>
        </w:rPr>
        <w:t>.</w:t>
      </w:r>
      <w:r w:rsidR="00E01808">
        <w:rPr>
          <w:rFonts w:ascii="Times New Roman" w:hAnsi="Times New Roman" w:cs="Times New Roman"/>
        </w:rPr>
        <w:t xml:space="preserve"> </w:t>
      </w:r>
    </w:p>
    <w:p w14:paraId="156372B8" w14:textId="77777777" w:rsidR="00AE1DCB" w:rsidRPr="00000D0E" w:rsidRDefault="00AE1DCB" w:rsidP="00000D0E">
      <w:pPr>
        <w:rPr>
          <w:rFonts w:ascii="Times New Roman" w:hAnsi="Times New Roman" w:cs="Times New Roman"/>
        </w:rPr>
      </w:pPr>
    </w:p>
    <w:p w14:paraId="26179C0A" w14:textId="71D97D16" w:rsidR="00FF1DCF" w:rsidRPr="00000D0E" w:rsidRDefault="00E01808"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3</w:t>
      </w:r>
      <w:r w:rsidRPr="00000D0E">
        <w:rPr>
          <w:rFonts w:ascii="Times New Roman" w:hAnsi="Times New Roman" w:cs="Times New Roman"/>
          <w:b/>
          <w:highlight w:val="yellow"/>
        </w:rPr>
        <w:t>]</w:t>
      </w:r>
      <w:r>
        <w:rPr>
          <w:rFonts w:ascii="Times New Roman" w:hAnsi="Times New Roman" w:cs="Times New Roman"/>
          <w:b/>
        </w:rPr>
        <w:t xml:space="preserve"> </w:t>
      </w:r>
      <w:r w:rsidR="00366FBF" w:rsidRPr="00000D0E">
        <w:rPr>
          <w:rFonts w:ascii="Times New Roman" w:hAnsi="Times New Roman" w:cs="Times New Roman"/>
          <w:b/>
        </w:rPr>
        <w:t>2.2.3 El teatro</w:t>
      </w:r>
    </w:p>
    <w:p w14:paraId="6767E961" w14:textId="77777777" w:rsidR="00BC7722" w:rsidRPr="00000D0E" w:rsidRDefault="00BC7722" w:rsidP="00000D0E">
      <w:pPr>
        <w:rPr>
          <w:rFonts w:ascii="Times New Roman" w:hAnsi="Times New Roman" w:cs="Times New Roman"/>
        </w:rPr>
      </w:pPr>
    </w:p>
    <w:p w14:paraId="29E5CE6C" w14:textId="66A6449D" w:rsidR="0012534C" w:rsidRDefault="00BC7722" w:rsidP="00000D0E">
      <w:pPr>
        <w:rPr>
          <w:rFonts w:ascii="Times New Roman" w:hAnsi="Times New Roman" w:cs="Times New Roman"/>
        </w:rPr>
      </w:pPr>
      <w:r w:rsidRPr="00000D0E">
        <w:rPr>
          <w:rFonts w:ascii="Times New Roman" w:hAnsi="Times New Roman" w:cs="Times New Roman"/>
        </w:rPr>
        <w:t>La Guerra</w:t>
      </w:r>
      <w:ins w:id="94" w:author="Marco Fidel Santiago Cardona Giraldo" w:date="2016-07-06T22:34:00Z">
        <w:r w:rsidR="003B0ADA" w:rsidRPr="00000D0E">
          <w:rPr>
            <w:rFonts w:ascii="Times New Roman" w:hAnsi="Times New Roman" w:cs="Times New Roman"/>
          </w:rPr>
          <w:t xml:space="preserve"> </w:t>
        </w:r>
      </w:ins>
      <w:r w:rsidRPr="00000D0E">
        <w:rPr>
          <w:rFonts w:ascii="Times New Roman" w:hAnsi="Times New Roman" w:cs="Times New Roman"/>
        </w:rPr>
        <w:t>Civil</w:t>
      </w:r>
      <w:ins w:id="95" w:author="Marco Fidel Santiago Cardona Giraldo" w:date="2016-07-06T22:34:00Z">
        <w:r w:rsidR="003B0ADA">
          <w:rPr>
            <w:rFonts w:ascii="Times New Roman" w:hAnsi="Times New Roman" w:cs="Times New Roman"/>
          </w:rPr>
          <w:t xml:space="preserve"> </w:t>
        </w:r>
      </w:ins>
      <w:r w:rsidRPr="00000D0E">
        <w:rPr>
          <w:rFonts w:ascii="Times New Roman" w:hAnsi="Times New Roman" w:cs="Times New Roman"/>
        </w:rPr>
        <w:t>interrumpió las innovaciones que se estaban produciendo en el teatro español de la mano de autores como Ramón María del Valle-Inclán o Federico García Lorca. La censura, como en la poesía y en la prosa, leía las obras teatrales antes de estrenarse para comprobar que el tratamiento de sus temáticas era afín</w:t>
      </w:r>
      <w:ins w:id="96" w:author="Marco Fidel Santiago Cardona Giraldo" w:date="2016-07-06T22:34:00Z">
        <w:r w:rsidR="003B0ADA" w:rsidRPr="00000D0E">
          <w:rPr>
            <w:rFonts w:ascii="Times New Roman" w:hAnsi="Times New Roman" w:cs="Times New Roman"/>
          </w:rPr>
          <w:t xml:space="preserve"> </w:t>
        </w:r>
      </w:ins>
      <w:r w:rsidRPr="00000D0E">
        <w:rPr>
          <w:rFonts w:ascii="Times New Roman" w:hAnsi="Times New Roman" w:cs="Times New Roman"/>
        </w:rPr>
        <w:t>a la ideología del régimen. Como resultado, los primeros años después de la posguerra estuvieron marcados por un teatro que huía de la crítica política</w:t>
      </w:r>
      <w:ins w:id="97" w:author="Marco Fidel Santiago Cardona Giraldo" w:date="2016-07-06T22:35:00Z">
        <w:r w:rsidR="003B0ADA">
          <w:rPr>
            <w:rFonts w:ascii="Times New Roman" w:hAnsi="Times New Roman" w:cs="Times New Roman"/>
          </w:rPr>
          <w:t>,</w:t>
        </w:r>
      </w:ins>
      <w:r w:rsidRPr="00000D0E">
        <w:rPr>
          <w:rFonts w:ascii="Times New Roman" w:hAnsi="Times New Roman" w:cs="Times New Roman"/>
        </w:rPr>
        <w:t xml:space="preserve"> o bien difundía los ideales del franquismo. </w:t>
      </w:r>
    </w:p>
    <w:p w14:paraId="02D5E055" w14:textId="77777777" w:rsidR="0012534C" w:rsidRDefault="0012534C" w:rsidP="00000D0E">
      <w:pPr>
        <w:rPr>
          <w:rFonts w:ascii="Times New Roman" w:hAnsi="Times New Roman" w:cs="Times New Roman"/>
        </w:rPr>
      </w:pPr>
    </w:p>
    <w:p w14:paraId="7F9395E5" w14:textId="13A33A44" w:rsidR="00BC7722" w:rsidRPr="0012534C" w:rsidRDefault="0012534C" w:rsidP="0012534C">
      <w:pPr>
        <w:rPr>
          <w:rFonts w:ascii="Times New Roman" w:hAnsi="Times New Roman" w:cs="Times New Roman"/>
        </w:rPr>
      </w:pPr>
      <w:r>
        <w:rPr>
          <w:rFonts w:ascii="Times New Roman" w:hAnsi="Times New Roman" w:cs="Times New Roman"/>
        </w:rPr>
        <w:t>Entre las muestras teatrales se destaca l</w:t>
      </w:r>
      <w:r w:rsidR="00BC7722" w:rsidRPr="0012534C">
        <w:rPr>
          <w:rFonts w:ascii="Times New Roman" w:hAnsi="Times New Roman" w:cs="Times New Roman"/>
        </w:rPr>
        <w:t xml:space="preserve">a </w:t>
      </w:r>
      <w:r w:rsidR="00BC7722" w:rsidRPr="0012534C">
        <w:rPr>
          <w:rFonts w:ascii="Times New Roman" w:hAnsi="Times New Roman" w:cs="Times New Roman"/>
          <w:b/>
        </w:rPr>
        <w:t xml:space="preserve">comedia </w:t>
      </w:r>
      <w:r w:rsidR="00BC7722" w:rsidRPr="0012534C">
        <w:rPr>
          <w:rFonts w:ascii="Times New Roman" w:hAnsi="Times New Roman" w:cs="Times New Roman"/>
        </w:rPr>
        <w:t xml:space="preserve">(la alta comedia y el sainete) de Jacinto Benavente y </w:t>
      </w:r>
      <w:proofErr w:type="spellStart"/>
      <w:r w:rsidR="00BC7722" w:rsidRPr="0012534C">
        <w:rPr>
          <w:rFonts w:ascii="Times New Roman" w:hAnsi="Times New Roman" w:cs="Times New Roman"/>
        </w:rPr>
        <w:t>Jardiel</w:t>
      </w:r>
      <w:proofErr w:type="spellEnd"/>
      <w:r w:rsidR="00BC7722" w:rsidRPr="0012534C">
        <w:rPr>
          <w:rFonts w:ascii="Times New Roman" w:hAnsi="Times New Roman" w:cs="Times New Roman"/>
        </w:rPr>
        <w:t xml:space="preserve"> Poncela, entre otros, en las que se criticaban ciertos aspectos de la burguesía y la clase media, sin trascender al ámbito político.</w:t>
      </w:r>
      <w:r>
        <w:rPr>
          <w:rFonts w:ascii="Times New Roman" w:hAnsi="Times New Roman" w:cs="Times New Roman"/>
        </w:rPr>
        <w:t xml:space="preserve"> Asimismo, e</w:t>
      </w:r>
      <w:r w:rsidR="00BC7722" w:rsidRPr="0012534C">
        <w:rPr>
          <w:rFonts w:ascii="Times New Roman" w:hAnsi="Times New Roman" w:cs="Times New Roman"/>
        </w:rPr>
        <w:t xml:space="preserve">l </w:t>
      </w:r>
      <w:r w:rsidR="00BC7722" w:rsidRPr="0012534C">
        <w:rPr>
          <w:rFonts w:ascii="Times New Roman" w:hAnsi="Times New Roman" w:cs="Times New Roman"/>
          <w:b/>
        </w:rPr>
        <w:t>drama ideológico</w:t>
      </w:r>
      <w:r w:rsidR="00BC7722" w:rsidRPr="0012534C">
        <w:rPr>
          <w:rFonts w:ascii="Times New Roman" w:hAnsi="Times New Roman" w:cs="Times New Roman"/>
        </w:rPr>
        <w:t xml:space="preserve"> de a</w:t>
      </w:r>
      <w:r w:rsidR="00D90F36">
        <w:rPr>
          <w:rFonts w:ascii="Times New Roman" w:hAnsi="Times New Roman" w:cs="Times New Roman"/>
        </w:rPr>
        <w:t xml:space="preserve">utores como José María </w:t>
      </w:r>
      <w:proofErr w:type="spellStart"/>
      <w:r w:rsidR="00D90F36">
        <w:rPr>
          <w:rFonts w:ascii="Times New Roman" w:hAnsi="Times New Roman" w:cs="Times New Roman"/>
        </w:rPr>
        <w:t>Pemán</w:t>
      </w:r>
      <w:proofErr w:type="spellEnd"/>
      <w:r w:rsidR="00BC7722" w:rsidRPr="0012534C">
        <w:rPr>
          <w:rFonts w:ascii="Times New Roman" w:hAnsi="Times New Roman" w:cs="Times New Roman"/>
        </w:rPr>
        <w:t xml:space="preserve"> respaldaba los ideales fascistas del régimen y justificaba la situación del momento.</w:t>
      </w:r>
    </w:p>
    <w:p w14:paraId="73FFBBA7" w14:textId="77777777" w:rsidR="00BC7722" w:rsidRPr="00000D0E" w:rsidRDefault="00BC7722" w:rsidP="00000D0E">
      <w:pPr>
        <w:rPr>
          <w:rFonts w:ascii="Times New Roman" w:hAnsi="Times New Roman" w:cs="Times New Roman"/>
        </w:rPr>
      </w:pPr>
    </w:p>
    <w:p w14:paraId="5BEA7577" w14:textId="77777777" w:rsidR="00BC7722" w:rsidRPr="00000D0E" w:rsidRDefault="00BC7722" w:rsidP="00000D0E">
      <w:pPr>
        <w:rPr>
          <w:rFonts w:ascii="Times New Roman" w:hAnsi="Times New Roman" w:cs="Times New Roman"/>
        </w:rPr>
      </w:pPr>
      <w:r w:rsidRPr="00000D0E">
        <w:rPr>
          <w:rFonts w:ascii="Times New Roman" w:hAnsi="Times New Roman" w:cs="Times New Roman"/>
        </w:rPr>
        <w:t>En la década siguiente (1950), el teatro empezó a dar muestras de la situación en la que se encontraba la sociedad española mediante dos corrientes:</w:t>
      </w:r>
    </w:p>
    <w:p w14:paraId="074031AB" w14:textId="77777777" w:rsidR="00BC7722" w:rsidRPr="00000D0E" w:rsidRDefault="00BC7722" w:rsidP="00000D0E">
      <w:pPr>
        <w:rPr>
          <w:rFonts w:ascii="Times New Roman" w:hAnsi="Times New Roman" w:cs="Times New Roman"/>
        </w:rPr>
      </w:pPr>
    </w:p>
    <w:p w14:paraId="73D4D894" w14:textId="69501468" w:rsidR="00C77730" w:rsidRDefault="00BC7722" w:rsidP="00000D0E">
      <w:pPr>
        <w:pStyle w:val="Prrafodelista"/>
        <w:numPr>
          <w:ilvl w:val="0"/>
          <w:numId w:val="26"/>
        </w:numPr>
        <w:rPr>
          <w:rFonts w:ascii="Times New Roman" w:hAnsi="Times New Roman" w:cs="Times New Roman"/>
        </w:rPr>
      </w:pPr>
      <w:r w:rsidRPr="00000D0E">
        <w:rPr>
          <w:rFonts w:ascii="Times New Roman" w:hAnsi="Times New Roman" w:cs="Times New Roman"/>
        </w:rPr>
        <w:t xml:space="preserve">El </w:t>
      </w:r>
      <w:r w:rsidRPr="00000D0E">
        <w:rPr>
          <w:rFonts w:ascii="Times New Roman" w:hAnsi="Times New Roman" w:cs="Times New Roman"/>
          <w:b/>
        </w:rPr>
        <w:t>teatro de humor intelectual</w:t>
      </w:r>
      <w:r w:rsidRPr="00000D0E">
        <w:rPr>
          <w:rFonts w:ascii="Times New Roman" w:hAnsi="Times New Roman" w:cs="Times New Roman"/>
        </w:rPr>
        <w:t xml:space="preserve">: emparentado con el teatro del absurdo, las obras de esta corriente reproducían situaciones alocadas que enfrentaban la realidad y la apariencia. </w:t>
      </w:r>
      <w:r w:rsidR="00C77730" w:rsidRPr="00000D0E">
        <w:rPr>
          <w:rFonts w:ascii="Times New Roman" w:hAnsi="Times New Roman" w:cs="Times New Roman"/>
        </w:rPr>
        <w:t xml:space="preserve">Los diálogos presentaban </w:t>
      </w:r>
      <w:r w:rsidRPr="00000D0E">
        <w:rPr>
          <w:rFonts w:ascii="Times New Roman" w:hAnsi="Times New Roman" w:cs="Times New Roman"/>
        </w:rPr>
        <w:t xml:space="preserve">juegos de palabras, repeticiones, y la </w:t>
      </w:r>
      <w:r w:rsidRPr="00000D0E">
        <w:rPr>
          <w:rFonts w:ascii="Times New Roman" w:hAnsi="Times New Roman" w:cs="Times New Roman"/>
        </w:rPr>
        <w:lastRenderedPageBreak/>
        <w:t xml:space="preserve">estructura o la escenificación solía proponer una ambientación onírica o irreal. Los autores más destacados fueron Enrique </w:t>
      </w:r>
      <w:proofErr w:type="spellStart"/>
      <w:r w:rsidRPr="00000D0E">
        <w:rPr>
          <w:rFonts w:ascii="Times New Roman" w:hAnsi="Times New Roman" w:cs="Times New Roman"/>
        </w:rPr>
        <w:t>Jardiel</w:t>
      </w:r>
      <w:proofErr w:type="spellEnd"/>
      <w:r w:rsidRPr="00000D0E">
        <w:rPr>
          <w:rFonts w:ascii="Times New Roman" w:hAnsi="Times New Roman" w:cs="Times New Roman"/>
        </w:rPr>
        <w:t xml:space="preserve"> Poncela con </w:t>
      </w:r>
      <w:r w:rsidRPr="00E40AA5">
        <w:rPr>
          <w:rFonts w:ascii="Times New Roman" w:hAnsi="Times New Roman" w:cs="Times New Roman"/>
          <w:i/>
        </w:rPr>
        <w:t>Eloísa está debajo de un almendro</w:t>
      </w:r>
      <w:r w:rsidRPr="00000D0E">
        <w:rPr>
          <w:rFonts w:ascii="Times New Roman" w:hAnsi="Times New Roman" w:cs="Times New Roman"/>
        </w:rPr>
        <w:t xml:space="preserve"> (1943) y Miguel </w:t>
      </w:r>
      <w:proofErr w:type="spellStart"/>
      <w:r w:rsidRPr="00000D0E">
        <w:rPr>
          <w:rFonts w:ascii="Times New Roman" w:hAnsi="Times New Roman" w:cs="Times New Roman"/>
        </w:rPr>
        <w:t>Mihura</w:t>
      </w:r>
      <w:proofErr w:type="spellEnd"/>
      <w:r w:rsidRPr="00000D0E">
        <w:rPr>
          <w:rFonts w:ascii="Times New Roman" w:hAnsi="Times New Roman" w:cs="Times New Roman"/>
        </w:rPr>
        <w:t xml:space="preserve"> con </w:t>
      </w:r>
      <w:r w:rsidRPr="00E40AA5">
        <w:rPr>
          <w:rFonts w:ascii="Times New Roman" w:hAnsi="Times New Roman" w:cs="Times New Roman"/>
          <w:i/>
        </w:rPr>
        <w:t>Tres sombreros de copa</w:t>
      </w:r>
      <w:r w:rsidRPr="00000D0E">
        <w:rPr>
          <w:rFonts w:ascii="Times New Roman" w:hAnsi="Times New Roman" w:cs="Times New Roman"/>
        </w:rPr>
        <w:t xml:space="preserve"> (1932), aunque no se estrenó hasta</w:t>
      </w:r>
      <w:ins w:id="98" w:author="mbp" w:date="2016-07-07T15:45:00Z">
        <w:r w:rsidR="00FE0DA9">
          <w:rPr>
            <w:rFonts w:ascii="Times New Roman" w:hAnsi="Times New Roman" w:cs="Times New Roman"/>
          </w:rPr>
          <w:t xml:space="preserve"> </w:t>
        </w:r>
      </w:ins>
      <w:r w:rsidRPr="00000D0E">
        <w:rPr>
          <w:rFonts w:ascii="Times New Roman" w:hAnsi="Times New Roman" w:cs="Times New Roman"/>
        </w:rPr>
        <w:t>1952.</w:t>
      </w:r>
    </w:p>
    <w:p w14:paraId="0ABE511A" w14:textId="77777777" w:rsidR="00E40AA5" w:rsidRPr="00000D0E" w:rsidRDefault="00E40AA5" w:rsidP="00E40AA5">
      <w:pPr>
        <w:pStyle w:val="Prrafodelista"/>
        <w:rPr>
          <w:rFonts w:ascii="Times New Roman" w:hAnsi="Times New Roman" w:cs="Times New Roman"/>
        </w:rPr>
      </w:pPr>
    </w:p>
    <w:p w14:paraId="481C0FA7" w14:textId="402BD26B" w:rsidR="00FF1DCF" w:rsidRPr="00000D0E" w:rsidRDefault="00BC7722" w:rsidP="00000D0E">
      <w:pPr>
        <w:pStyle w:val="Prrafodelista"/>
        <w:numPr>
          <w:ilvl w:val="0"/>
          <w:numId w:val="26"/>
        </w:numPr>
        <w:rPr>
          <w:rFonts w:ascii="Times New Roman" w:hAnsi="Times New Roman" w:cs="Times New Roman"/>
        </w:rPr>
      </w:pPr>
      <w:r w:rsidRPr="00000D0E">
        <w:rPr>
          <w:rFonts w:ascii="Times New Roman" w:hAnsi="Times New Roman" w:cs="Times New Roman"/>
        </w:rPr>
        <w:t xml:space="preserve">El </w:t>
      </w:r>
      <w:r w:rsidRPr="00000D0E">
        <w:rPr>
          <w:rFonts w:ascii="Times New Roman" w:hAnsi="Times New Roman" w:cs="Times New Roman"/>
          <w:b/>
        </w:rPr>
        <w:t>teatro existencialista y realista social</w:t>
      </w:r>
      <w:r w:rsidRPr="00000D0E">
        <w:rPr>
          <w:rFonts w:ascii="Times New Roman" w:hAnsi="Times New Roman" w:cs="Times New Roman"/>
        </w:rPr>
        <w:t>: en este tipo de teatro</w:t>
      </w:r>
      <w:ins w:id="99"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el dramaturgo analiza las consecuencias de la guerra en la sociedad contemporánea (la miseria, el hambre, el trauma, etc.). Las obras más representativas de este </w:t>
      </w:r>
      <w:ins w:id="100" w:author="Marco Fidel Santiago Cardona Giraldo" w:date="2016-07-06T22:38:00Z">
        <w:r w:rsidR="00CB0C54" w:rsidRPr="00000D0E">
          <w:rPr>
            <w:rFonts w:ascii="Times New Roman" w:hAnsi="Times New Roman" w:cs="Times New Roman"/>
          </w:rPr>
          <w:t>per</w:t>
        </w:r>
        <w:r w:rsidR="00CB0C54">
          <w:rPr>
            <w:rFonts w:ascii="Times New Roman" w:hAnsi="Times New Roman" w:cs="Times New Roman"/>
          </w:rPr>
          <w:t>i</w:t>
        </w:r>
        <w:r w:rsidR="00CB0C54" w:rsidRPr="00000D0E">
          <w:rPr>
            <w:rFonts w:ascii="Times New Roman" w:hAnsi="Times New Roman" w:cs="Times New Roman"/>
          </w:rPr>
          <w:t xml:space="preserve">odo </w:t>
        </w:r>
      </w:ins>
      <w:r w:rsidRPr="00000D0E">
        <w:rPr>
          <w:rFonts w:ascii="Times New Roman" w:hAnsi="Times New Roman" w:cs="Times New Roman"/>
        </w:rPr>
        <w:t xml:space="preserve">son </w:t>
      </w:r>
      <w:r w:rsidRPr="00E40AA5">
        <w:rPr>
          <w:rFonts w:ascii="Times New Roman" w:hAnsi="Times New Roman" w:cs="Times New Roman"/>
          <w:i/>
        </w:rPr>
        <w:t>Historia de una escalera</w:t>
      </w:r>
      <w:r w:rsidRPr="00000D0E">
        <w:rPr>
          <w:rFonts w:ascii="Times New Roman" w:hAnsi="Times New Roman" w:cs="Times New Roman"/>
        </w:rPr>
        <w:t xml:space="preserve"> (1949)</w:t>
      </w:r>
      <w:ins w:id="101"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de Antonio Buero Vallejo</w:t>
      </w:r>
      <w:ins w:id="102"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y </w:t>
      </w:r>
      <w:r w:rsidRPr="00E40AA5">
        <w:rPr>
          <w:rFonts w:ascii="Times New Roman" w:hAnsi="Times New Roman" w:cs="Times New Roman"/>
          <w:i/>
        </w:rPr>
        <w:t>Escuadra hacia la muerte</w:t>
      </w:r>
      <w:r w:rsidR="00E40AA5">
        <w:rPr>
          <w:rFonts w:ascii="Times New Roman" w:hAnsi="Times New Roman" w:cs="Times New Roman"/>
        </w:rPr>
        <w:t xml:space="preserve"> </w:t>
      </w:r>
      <w:r w:rsidRPr="00000D0E">
        <w:rPr>
          <w:rFonts w:ascii="Times New Roman" w:hAnsi="Times New Roman" w:cs="Times New Roman"/>
        </w:rPr>
        <w:t>(1953)</w:t>
      </w:r>
      <w:ins w:id="103" w:author="Marco Fidel Santiago Cardona Giraldo" w:date="2016-07-06T22:38:00Z">
        <w:r w:rsidR="00CB0C54">
          <w:rPr>
            <w:rFonts w:ascii="Times New Roman" w:hAnsi="Times New Roman" w:cs="Times New Roman"/>
          </w:rPr>
          <w:t>,</w:t>
        </w:r>
      </w:ins>
      <w:r w:rsidRPr="00000D0E">
        <w:rPr>
          <w:rFonts w:ascii="Times New Roman" w:hAnsi="Times New Roman" w:cs="Times New Roman"/>
        </w:rPr>
        <w:t xml:space="preserve"> de Alfonso Sastre.</w:t>
      </w:r>
    </w:p>
    <w:p w14:paraId="650BBB86" w14:textId="77777777" w:rsidR="00C77730" w:rsidRPr="00000D0E" w:rsidRDefault="00C77730" w:rsidP="00000D0E">
      <w:pPr>
        <w:rPr>
          <w:rFonts w:ascii="Times New Roman" w:hAnsi="Times New Roman" w:cs="Times New Roman"/>
        </w:rPr>
      </w:pPr>
    </w:p>
    <w:p w14:paraId="2916EE03" w14:textId="77777777" w:rsidR="00E40AA5" w:rsidRDefault="00E40AA5" w:rsidP="00000D0E">
      <w:pPr>
        <w:rPr>
          <w:rFonts w:ascii="Times New Roman" w:hAnsi="Times New Roman" w:cs="Times New Roman"/>
        </w:rPr>
      </w:pPr>
      <w:r w:rsidRPr="00E40AA5">
        <w:rPr>
          <w:rFonts w:ascii="Times New Roman" w:hAnsi="Times New Roman" w:cs="Times New Roman"/>
        </w:rPr>
        <w:t xml:space="preserve">Conoce el argumento y los temas de </w:t>
      </w:r>
      <w:r w:rsidRPr="00E40AA5">
        <w:rPr>
          <w:rFonts w:ascii="Times New Roman" w:hAnsi="Times New Roman" w:cs="Times New Roman"/>
          <w:i/>
        </w:rPr>
        <w:t>Historia de una escalera</w:t>
      </w:r>
      <w:r>
        <w:rPr>
          <w:rFonts w:ascii="Times New Roman" w:hAnsi="Times New Roman" w:cs="Times New Roman"/>
        </w:rPr>
        <w:t xml:space="preserve"> a partir del vi</w:t>
      </w:r>
      <w:r w:rsidRPr="00E40AA5">
        <w:rPr>
          <w:rFonts w:ascii="Times New Roman" w:hAnsi="Times New Roman" w:cs="Times New Roman"/>
        </w:rPr>
        <w:t xml:space="preserve">deo que encontrarás en </w:t>
      </w:r>
      <w:r>
        <w:rPr>
          <w:rFonts w:ascii="Times New Roman" w:hAnsi="Times New Roman" w:cs="Times New Roman"/>
        </w:rPr>
        <w:t>el siguiente enlace [VER</w:t>
      </w:r>
      <w:r w:rsidRPr="00E40AA5">
        <w:rPr>
          <w:rFonts w:ascii="Times New Roman" w:hAnsi="Times New Roman" w:cs="Times New Roman"/>
        </w:rPr>
        <w:t>].</w:t>
      </w:r>
    </w:p>
    <w:p w14:paraId="4860B0A1" w14:textId="6FB5A6E7" w:rsidR="00E40AA5" w:rsidRDefault="00592931" w:rsidP="00000D0E">
      <w:pPr>
        <w:rPr>
          <w:rFonts w:ascii="Times New Roman" w:hAnsi="Times New Roman" w:cs="Times New Roman"/>
        </w:rPr>
      </w:pPr>
      <w:hyperlink r:id="rId7" w:history="1">
        <w:r w:rsidR="00E40AA5" w:rsidRPr="00E40AA5">
          <w:rPr>
            <w:rStyle w:val="Hipervnculo"/>
            <w:rFonts w:ascii="Times New Roman" w:hAnsi="Times New Roman" w:cs="Times New Roman"/>
          </w:rPr>
          <w:t>http://educacion.practicopedia.lainformacion.com/lengua-y-literatura/como-es-el-libro-historia-de-una-escalera-17689</w:t>
        </w:r>
      </w:hyperlink>
    </w:p>
    <w:p w14:paraId="4064E5D5" w14:textId="77777777" w:rsidR="00E40AA5" w:rsidRDefault="00E40AA5"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71"/>
        <w:gridCol w:w="7583"/>
      </w:tblGrid>
      <w:tr w:rsidR="00E40AA5" w:rsidRPr="00000D0E" w14:paraId="5FD781EF" w14:textId="77777777" w:rsidTr="0037197F">
        <w:tc>
          <w:tcPr>
            <w:tcW w:w="8897" w:type="dxa"/>
            <w:gridSpan w:val="2"/>
            <w:shd w:val="clear" w:color="auto" w:fill="0D0D0D" w:themeFill="text1" w:themeFillTint="F2"/>
          </w:tcPr>
          <w:p w14:paraId="32F0ED97" w14:textId="77777777" w:rsidR="00E40AA5" w:rsidRPr="00000D0E" w:rsidRDefault="00E40AA5" w:rsidP="0037197F">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E40AA5" w:rsidRPr="00000D0E" w14:paraId="26D5EE06" w14:textId="77777777" w:rsidTr="0037197F">
        <w:tc>
          <w:tcPr>
            <w:tcW w:w="2518" w:type="dxa"/>
          </w:tcPr>
          <w:p w14:paraId="69A0A3FC" w14:textId="77777777" w:rsidR="00E40AA5" w:rsidRPr="00000D0E" w:rsidRDefault="00E40AA5" w:rsidP="0037197F">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52BFE58B" w14:textId="1DBCFBFC" w:rsidR="00E40AA5" w:rsidRPr="00000D0E" w:rsidRDefault="00E40AA5" w:rsidP="0037197F">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6</w:t>
            </w:r>
          </w:p>
        </w:tc>
      </w:tr>
      <w:tr w:rsidR="00E40AA5" w:rsidRPr="00000D0E" w14:paraId="51253019" w14:textId="77777777" w:rsidTr="0037197F">
        <w:tc>
          <w:tcPr>
            <w:tcW w:w="2518" w:type="dxa"/>
          </w:tcPr>
          <w:p w14:paraId="78191E90" w14:textId="77777777" w:rsidR="00E40AA5" w:rsidRPr="00000D0E" w:rsidRDefault="00E40AA5" w:rsidP="0037197F">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76B677F7" w14:textId="152FD4F8" w:rsidR="00E40AA5" w:rsidRPr="00000D0E" w:rsidRDefault="00E40AA5" w:rsidP="0037197F">
            <w:pPr>
              <w:rPr>
                <w:rFonts w:ascii="Times New Roman" w:hAnsi="Times New Roman" w:cs="Times New Roman"/>
                <w:color w:val="000000"/>
                <w:sz w:val="24"/>
                <w:szCs w:val="24"/>
              </w:rPr>
            </w:pPr>
            <w:r w:rsidRPr="00E40AA5">
              <w:rPr>
                <w:rFonts w:ascii="Times New Roman" w:hAnsi="Times New Roman" w:cs="Times New Roman"/>
                <w:color w:val="000000"/>
                <w:sz w:val="24"/>
                <w:szCs w:val="24"/>
              </w:rPr>
              <w:t>Antonio Buero Vallejo</w:t>
            </w:r>
          </w:p>
        </w:tc>
      </w:tr>
      <w:tr w:rsidR="00E40AA5" w:rsidRPr="00000D0E" w14:paraId="794F9002" w14:textId="77777777" w:rsidTr="0037197F">
        <w:tc>
          <w:tcPr>
            <w:tcW w:w="2518" w:type="dxa"/>
          </w:tcPr>
          <w:p w14:paraId="1AB3022E" w14:textId="77777777" w:rsidR="00E40AA5" w:rsidRPr="00000D0E" w:rsidRDefault="00E40AA5" w:rsidP="0037197F">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6067630B" w14:textId="6FA2E036" w:rsidR="00E40AA5" w:rsidRPr="00D47505" w:rsidRDefault="00E40AA5" w:rsidP="0037197F">
            <w:pPr>
              <w:rPr>
                <w:rFonts w:ascii="Times New Roman" w:hAnsi="Times New Roman" w:cs="Times New Roman"/>
                <w:color w:val="000000"/>
                <w:sz w:val="18"/>
                <w:szCs w:val="18"/>
              </w:rPr>
            </w:pPr>
            <w:r w:rsidRPr="00E40AA5">
              <w:rPr>
                <w:rFonts w:ascii="Times New Roman" w:hAnsi="Times New Roman" w:cs="Times New Roman"/>
                <w:color w:val="000000"/>
                <w:sz w:val="18"/>
                <w:szCs w:val="18"/>
              </w:rPr>
              <w:t>http://hispanicasaber.planetasaber.com/encyclopedia/default.asp?idpack=9&amp;idpil=000H2701&amp;ruta=Buscador</w:t>
            </w:r>
          </w:p>
        </w:tc>
      </w:tr>
      <w:tr w:rsidR="00E40AA5" w:rsidRPr="00000D0E" w14:paraId="1822C1BA" w14:textId="77777777" w:rsidTr="0037197F">
        <w:tc>
          <w:tcPr>
            <w:tcW w:w="2518" w:type="dxa"/>
          </w:tcPr>
          <w:p w14:paraId="7C5495F5" w14:textId="77777777" w:rsidR="00E40AA5" w:rsidRPr="00000D0E" w:rsidRDefault="00E40AA5" w:rsidP="0037197F">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5409D44F" w14:textId="1BC19F62" w:rsidR="00E40AA5" w:rsidRPr="00621502" w:rsidRDefault="00E40AA5" w:rsidP="00FE0DA9">
            <w:pPr>
              <w:rPr>
                <w:rFonts w:ascii="Times New Roman" w:hAnsi="Times New Roman" w:cs="Times New Roman"/>
                <w:color w:val="000000"/>
                <w:sz w:val="24"/>
                <w:szCs w:val="24"/>
                <w:lang w:val="es-CO"/>
              </w:rPr>
            </w:pPr>
            <w:r w:rsidRPr="00E40AA5">
              <w:rPr>
                <w:rFonts w:ascii="Times New Roman" w:hAnsi="Times New Roman" w:cs="Times New Roman"/>
                <w:i/>
                <w:color w:val="000000"/>
                <w:sz w:val="24"/>
                <w:szCs w:val="24"/>
                <w:lang w:val="es-CO"/>
              </w:rPr>
              <w:t>El Tragaluz</w:t>
            </w:r>
            <w:ins w:id="104" w:author="mbp" w:date="2016-07-07T15:48:00Z">
              <w:r w:rsidR="00FE0DA9">
                <w:rPr>
                  <w:rFonts w:ascii="Times New Roman" w:hAnsi="Times New Roman" w:cs="Times New Roman"/>
                  <w:color w:val="000000"/>
                  <w:sz w:val="24"/>
                  <w:szCs w:val="24"/>
                  <w:lang w:val="es-CO"/>
                </w:rPr>
                <w:t xml:space="preserve">, </w:t>
              </w:r>
              <w:r w:rsidR="00FE0DA9" w:rsidRPr="00E40AA5">
                <w:rPr>
                  <w:rFonts w:ascii="Times New Roman" w:hAnsi="Times New Roman" w:cs="Times New Roman"/>
                  <w:color w:val="000000"/>
                  <w:sz w:val="24"/>
                  <w:szCs w:val="24"/>
                  <w:lang w:val="es-CO"/>
                </w:rPr>
                <w:t>de Antonio Buero Vallejo</w:t>
              </w:r>
              <w:r w:rsidR="00FE0DA9">
                <w:rPr>
                  <w:rFonts w:ascii="Times New Roman" w:hAnsi="Times New Roman" w:cs="Times New Roman"/>
                  <w:color w:val="000000"/>
                  <w:sz w:val="24"/>
                  <w:szCs w:val="24"/>
                  <w:lang w:val="es-CO"/>
                </w:rPr>
                <w:t xml:space="preserve"> </w:t>
              </w:r>
            </w:ins>
            <w:r w:rsidRPr="00E40AA5">
              <w:rPr>
                <w:rFonts w:ascii="Times New Roman" w:hAnsi="Times New Roman" w:cs="Times New Roman"/>
                <w:color w:val="000000"/>
                <w:sz w:val="24"/>
                <w:szCs w:val="24"/>
                <w:lang w:val="es-CO"/>
              </w:rPr>
              <w:t xml:space="preserve">se ambienta en el futuro para reflexionar con perspectiva sobre el </w:t>
            </w:r>
            <w:ins w:id="105" w:author="Marco Fidel Santiago Cardona Giraldo" w:date="2016-07-06T22:39:00Z">
              <w:r w:rsidR="00CB0C54" w:rsidRPr="00E40AA5">
                <w:rPr>
                  <w:rFonts w:ascii="Times New Roman" w:hAnsi="Times New Roman" w:cs="Times New Roman"/>
                  <w:color w:val="000000"/>
                  <w:sz w:val="24"/>
                  <w:szCs w:val="24"/>
                  <w:lang w:val="es-CO"/>
                </w:rPr>
                <w:t>per</w:t>
              </w:r>
              <w:r w:rsidR="00CB0C54">
                <w:rPr>
                  <w:rFonts w:ascii="Times New Roman" w:hAnsi="Times New Roman" w:cs="Times New Roman"/>
                  <w:color w:val="000000"/>
                  <w:sz w:val="24"/>
                  <w:szCs w:val="24"/>
                  <w:lang w:val="es-CO"/>
                </w:rPr>
                <w:t>i</w:t>
              </w:r>
              <w:r w:rsidR="00CB0C54" w:rsidRPr="00E40AA5">
                <w:rPr>
                  <w:rFonts w:ascii="Times New Roman" w:hAnsi="Times New Roman" w:cs="Times New Roman"/>
                  <w:color w:val="000000"/>
                  <w:sz w:val="24"/>
                  <w:szCs w:val="24"/>
                  <w:lang w:val="es-CO"/>
                </w:rPr>
                <w:t xml:space="preserve">odo </w:t>
              </w:r>
            </w:ins>
            <w:r w:rsidRPr="00E40AA5">
              <w:rPr>
                <w:rFonts w:ascii="Times New Roman" w:hAnsi="Times New Roman" w:cs="Times New Roman"/>
                <w:color w:val="000000"/>
                <w:sz w:val="24"/>
                <w:szCs w:val="24"/>
                <w:lang w:val="es-CO"/>
              </w:rPr>
              <w:t xml:space="preserve">de la posguerra. De este modo, se debaten </w:t>
            </w:r>
            <w:ins w:id="106" w:author="mbp" w:date="2016-07-07T15:48:00Z">
              <w:r w:rsidR="00FE0DA9">
                <w:rPr>
                  <w:rFonts w:ascii="Times New Roman" w:hAnsi="Times New Roman" w:cs="Times New Roman"/>
                  <w:color w:val="000000"/>
                  <w:sz w:val="24"/>
                  <w:szCs w:val="24"/>
                  <w:lang w:val="es-CO"/>
                </w:rPr>
                <w:t xml:space="preserve">en escena </w:t>
              </w:r>
            </w:ins>
            <w:r w:rsidRPr="00E40AA5">
              <w:rPr>
                <w:rFonts w:ascii="Times New Roman" w:hAnsi="Times New Roman" w:cs="Times New Roman"/>
                <w:color w:val="000000"/>
                <w:sz w:val="24"/>
                <w:szCs w:val="24"/>
                <w:lang w:val="es-CO"/>
              </w:rPr>
              <w:t xml:space="preserve">los comportamientos humanos en la Guerra Civil y </w:t>
            </w:r>
            <w:r>
              <w:rPr>
                <w:rFonts w:ascii="Times New Roman" w:hAnsi="Times New Roman" w:cs="Times New Roman"/>
                <w:color w:val="000000"/>
                <w:sz w:val="24"/>
                <w:szCs w:val="24"/>
                <w:lang w:val="es-CO"/>
              </w:rPr>
              <w:t>las secuelas producidas</w:t>
            </w:r>
            <w:r w:rsidRPr="00E40AA5">
              <w:rPr>
                <w:rFonts w:ascii="Times New Roman" w:hAnsi="Times New Roman" w:cs="Times New Roman"/>
                <w:color w:val="000000"/>
                <w:sz w:val="24"/>
                <w:szCs w:val="24"/>
                <w:lang w:val="es-CO"/>
              </w:rPr>
              <w:t xml:space="preserve"> en una familia española de la posguerra.</w:t>
            </w:r>
          </w:p>
        </w:tc>
      </w:tr>
    </w:tbl>
    <w:p w14:paraId="050F65B5" w14:textId="77777777" w:rsidR="007B2998" w:rsidRDefault="007B2998" w:rsidP="0012534C">
      <w:pPr>
        <w:rPr>
          <w:rFonts w:ascii="Times New Roman" w:hAnsi="Times New Roman" w:cs="Times New Roman"/>
        </w:rPr>
      </w:pPr>
    </w:p>
    <w:p w14:paraId="238DE584" w14:textId="327B41CD" w:rsidR="00C77730" w:rsidRPr="0012534C" w:rsidRDefault="00C77730" w:rsidP="0012534C">
      <w:pPr>
        <w:rPr>
          <w:rFonts w:ascii="Times New Roman" w:hAnsi="Times New Roman" w:cs="Times New Roman"/>
        </w:rPr>
      </w:pPr>
      <w:r w:rsidRPr="00000D0E">
        <w:rPr>
          <w:rFonts w:ascii="Times New Roman" w:hAnsi="Times New Roman" w:cs="Times New Roman"/>
        </w:rPr>
        <w:t>A partir de la década de 1960, se desarrollan dos tendencias distintas:</w:t>
      </w:r>
      <w:r w:rsidR="0012534C">
        <w:rPr>
          <w:rFonts w:ascii="Times New Roman" w:hAnsi="Times New Roman" w:cs="Times New Roman"/>
        </w:rPr>
        <w:t xml:space="preserve"> por un lado, e</w:t>
      </w:r>
      <w:r w:rsidRPr="0012534C">
        <w:rPr>
          <w:rFonts w:ascii="Times New Roman" w:hAnsi="Times New Roman" w:cs="Times New Roman"/>
        </w:rPr>
        <w:t xml:space="preserve">l </w:t>
      </w:r>
      <w:r w:rsidRPr="0012534C">
        <w:rPr>
          <w:rFonts w:ascii="Times New Roman" w:hAnsi="Times New Roman" w:cs="Times New Roman"/>
          <w:b/>
        </w:rPr>
        <w:t>teatro comercial</w:t>
      </w:r>
      <w:r w:rsidRPr="0012534C">
        <w:rPr>
          <w:rFonts w:ascii="Times New Roman" w:hAnsi="Times New Roman" w:cs="Times New Roman"/>
        </w:rPr>
        <w:t xml:space="preserve"> con dramaturgos como Alfonso Paso</w:t>
      </w:r>
      <w:ins w:id="107" w:author="Marco Fidel Santiago Cardona Giraldo" w:date="2016-07-06T22:41:00Z">
        <w:r w:rsidR="00CB0C54">
          <w:rPr>
            <w:rFonts w:ascii="Times New Roman" w:hAnsi="Times New Roman" w:cs="Times New Roman"/>
          </w:rPr>
          <w:t>,</w:t>
        </w:r>
      </w:ins>
      <w:r w:rsidRPr="0012534C">
        <w:rPr>
          <w:rFonts w:ascii="Times New Roman" w:hAnsi="Times New Roman" w:cs="Times New Roman"/>
        </w:rPr>
        <w:t xml:space="preserve"> quien escribió alrededor de doscientas obras dirigidas a la clase media en las que se planteaban y se resolvían intrigas</w:t>
      </w:r>
      <w:ins w:id="108" w:author="Marco Fidel Santiago Cardona Giraldo" w:date="2016-07-06T22:42:00Z">
        <w:r w:rsidR="00CB0C54">
          <w:rPr>
            <w:rFonts w:ascii="Times New Roman" w:hAnsi="Times New Roman" w:cs="Times New Roman"/>
          </w:rPr>
          <w:t xml:space="preserve">; por </w:t>
        </w:r>
      </w:ins>
      <w:r w:rsidR="0012534C">
        <w:rPr>
          <w:rFonts w:ascii="Times New Roman" w:hAnsi="Times New Roman" w:cs="Times New Roman"/>
        </w:rPr>
        <w:t>otro lado, e</w:t>
      </w:r>
      <w:r w:rsidRPr="0012534C">
        <w:rPr>
          <w:rFonts w:ascii="Times New Roman" w:hAnsi="Times New Roman" w:cs="Times New Roman"/>
        </w:rPr>
        <w:t xml:space="preserve">l </w:t>
      </w:r>
      <w:r w:rsidRPr="0012534C">
        <w:rPr>
          <w:rFonts w:ascii="Times New Roman" w:hAnsi="Times New Roman" w:cs="Times New Roman"/>
          <w:b/>
        </w:rPr>
        <w:t>teatro comprometido</w:t>
      </w:r>
      <w:r w:rsidRPr="0012534C">
        <w:rPr>
          <w:rFonts w:ascii="Times New Roman" w:hAnsi="Times New Roman" w:cs="Times New Roman"/>
        </w:rPr>
        <w:t xml:space="preserve"> e innovador con dramaturgos como Lauro Olmo, Martín Recuerda, Fernando Arrabal</w:t>
      </w:r>
      <w:ins w:id="109" w:author="Marco Fidel Santiago Cardona Giraldo" w:date="2016-07-06T22:42:00Z">
        <w:r w:rsidR="00CB0C54">
          <w:rPr>
            <w:rFonts w:ascii="Times New Roman" w:hAnsi="Times New Roman" w:cs="Times New Roman"/>
          </w:rPr>
          <w:t xml:space="preserve"> y</w:t>
        </w:r>
        <w:r w:rsidR="00CB0C54" w:rsidRPr="0012534C">
          <w:rPr>
            <w:rFonts w:ascii="Times New Roman" w:hAnsi="Times New Roman" w:cs="Times New Roman"/>
          </w:rPr>
          <w:t xml:space="preserve"> </w:t>
        </w:r>
      </w:ins>
      <w:r w:rsidRPr="0012534C">
        <w:rPr>
          <w:rFonts w:ascii="Times New Roman" w:hAnsi="Times New Roman" w:cs="Times New Roman"/>
        </w:rPr>
        <w:t xml:space="preserve">Antonio </w:t>
      </w:r>
      <w:r w:rsidR="0037197F" w:rsidRPr="0012534C">
        <w:rPr>
          <w:rFonts w:ascii="Times New Roman" w:hAnsi="Times New Roman" w:cs="Times New Roman"/>
        </w:rPr>
        <w:t xml:space="preserve">Gala con su teatro poético, que </w:t>
      </w:r>
      <w:r w:rsidR="008B5AFF" w:rsidRPr="0012534C">
        <w:rPr>
          <w:rFonts w:ascii="Times New Roman" w:hAnsi="Times New Roman" w:cs="Times New Roman"/>
        </w:rPr>
        <w:t xml:space="preserve">está nutrido de atmósferas irreales y mágicas </w:t>
      </w:r>
      <w:ins w:id="110" w:author="Marco Fidel Santiago Cardona Giraldo" w:date="2016-07-06T22:42:00Z">
        <w:r w:rsidR="00CB0C54">
          <w:rPr>
            <w:rFonts w:ascii="Times New Roman" w:hAnsi="Times New Roman" w:cs="Times New Roman"/>
          </w:rPr>
          <w:t>logradas por medio</w:t>
        </w:r>
      </w:ins>
      <w:r w:rsidR="008B5AFF" w:rsidRPr="0012534C">
        <w:rPr>
          <w:rFonts w:ascii="Times New Roman" w:hAnsi="Times New Roman" w:cs="Times New Roman"/>
        </w:rPr>
        <w:t xml:space="preserve"> del lenguaje poético.</w:t>
      </w:r>
    </w:p>
    <w:p w14:paraId="3582D497" w14:textId="77777777" w:rsidR="0007313E" w:rsidRPr="00000D0E" w:rsidRDefault="0007313E" w:rsidP="00000D0E">
      <w:pPr>
        <w:rPr>
          <w:rFonts w:ascii="Times New Roman" w:hAnsi="Times New Roman" w:cs="Times New Roman"/>
        </w:rPr>
      </w:pPr>
    </w:p>
    <w:p w14:paraId="7EB1635F" w14:textId="4A7B0A2C" w:rsidR="0007313E" w:rsidRPr="009B746A" w:rsidRDefault="0007313E" w:rsidP="009B746A">
      <w:pPr>
        <w:rPr>
          <w:rFonts w:ascii="Times New Roman" w:hAnsi="Times New Roman" w:cs="Times New Roman"/>
        </w:rPr>
      </w:pPr>
      <w:r w:rsidRPr="00000D0E">
        <w:rPr>
          <w:rFonts w:ascii="Times New Roman" w:hAnsi="Times New Roman" w:cs="Times New Roman"/>
        </w:rPr>
        <w:t xml:space="preserve">El mundo del teatro experimenta una revolución durante </w:t>
      </w:r>
      <w:ins w:id="111" w:author="Marco Fidel Santiago Cardona Giraldo" w:date="2016-07-06T22:45:00Z">
        <w:r w:rsidR="00C40B13">
          <w:rPr>
            <w:rFonts w:ascii="Times New Roman" w:hAnsi="Times New Roman" w:cs="Times New Roman"/>
          </w:rPr>
          <w:t>el periodo</w:t>
        </w:r>
      </w:ins>
      <w:r w:rsidRPr="00000D0E">
        <w:rPr>
          <w:rFonts w:ascii="Times New Roman" w:hAnsi="Times New Roman" w:cs="Times New Roman"/>
        </w:rPr>
        <w:t xml:space="preserve"> de la democracia. El motor de </w:t>
      </w:r>
      <w:r w:rsidR="0012534C">
        <w:rPr>
          <w:rFonts w:ascii="Times New Roman" w:hAnsi="Times New Roman" w:cs="Times New Roman"/>
        </w:rPr>
        <w:t>esta revolución se encuentra en e</w:t>
      </w:r>
      <w:r w:rsidRPr="0012534C">
        <w:rPr>
          <w:rFonts w:ascii="Times New Roman" w:hAnsi="Times New Roman" w:cs="Times New Roman"/>
        </w:rPr>
        <w:t xml:space="preserve">l impulso de la </w:t>
      </w:r>
      <w:r w:rsidRPr="0012534C">
        <w:rPr>
          <w:rFonts w:ascii="Times New Roman" w:hAnsi="Times New Roman" w:cs="Times New Roman"/>
          <w:b/>
        </w:rPr>
        <w:t>libertad creadora</w:t>
      </w:r>
      <w:r w:rsidRPr="0012534C">
        <w:rPr>
          <w:rFonts w:ascii="Times New Roman" w:hAnsi="Times New Roman" w:cs="Times New Roman"/>
        </w:rPr>
        <w:t>, que intenta romper con las</w:t>
      </w:r>
      <w:r w:rsidR="00BD2E3D" w:rsidRPr="0012534C">
        <w:rPr>
          <w:rFonts w:ascii="Times New Roman" w:hAnsi="Times New Roman" w:cs="Times New Roman"/>
        </w:rPr>
        <w:t xml:space="preserve"> fronteras de la pieza teatral. </w:t>
      </w:r>
      <w:r w:rsidRPr="0012534C">
        <w:rPr>
          <w:rFonts w:ascii="Times New Roman" w:hAnsi="Times New Roman" w:cs="Times New Roman"/>
        </w:rPr>
        <w:t>Se integran en la obra efectos especiales y se incorporan las nuevas tecnologías.</w:t>
      </w:r>
      <w:r w:rsidR="0012534C">
        <w:rPr>
          <w:rFonts w:ascii="Times New Roman" w:hAnsi="Times New Roman" w:cs="Times New Roman"/>
        </w:rPr>
        <w:t xml:space="preserve"> Además, se produce un </w:t>
      </w:r>
      <w:r w:rsidRPr="0012534C">
        <w:rPr>
          <w:rFonts w:ascii="Times New Roman" w:hAnsi="Times New Roman" w:cs="Times New Roman"/>
        </w:rPr>
        <w:t>cambio de funciones de la figura del</w:t>
      </w:r>
      <w:r w:rsidRPr="009B746A">
        <w:rPr>
          <w:rFonts w:ascii="Times New Roman" w:hAnsi="Times New Roman" w:cs="Times New Roman"/>
          <w:b/>
        </w:rPr>
        <w:t xml:space="preserve"> autor</w:t>
      </w:r>
      <w:r w:rsidRPr="0012534C">
        <w:rPr>
          <w:rFonts w:ascii="Times New Roman" w:hAnsi="Times New Roman" w:cs="Times New Roman"/>
        </w:rPr>
        <w:t>, entendido como la per</w:t>
      </w:r>
      <w:r w:rsidR="00270B60" w:rsidRPr="0012534C">
        <w:rPr>
          <w:rFonts w:ascii="Times New Roman" w:hAnsi="Times New Roman" w:cs="Times New Roman"/>
        </w:rPr>
        <w:t xml:space="preserve">sona dedicada a redactar el </w:t>
      </w:r>
      <w:ins w:id="112" w:author="Marco Fidel Santiago Cardona Giraldo" w:date="2016-07-06T22:45:00Z">
        <w:r w:rsidR="002B635F" w:rsidRPr="0012534C">
          <w:rPr>
            <w:rFonts w:ascii="Times New Roman" w:hAnsi="Times New Roman" w:cs="Times New Roman"/>
          </w:rPr>
          <w:t>gui</w:t>
        </w:r>
        <w:r w:rsidR="002B635F">
          <w:rPr>
            <w:rFonts w:ascii="Times New Roman" w:hAnsi="Times New Roman" w:cs="Times New Roman"/>
          </w:rPr>
          <w:t>o</w:t>
        </w:r>
        <w:r w:rsidR="002B635F" w:rsidRPr="0012534C">
          <w:rPr>
            <w:rFonts w:ascii="Times New Roman" w:hAnsi="Times New Roman" w:cs="Times New Roman"/>
          </w:rPr>
          <w:t xml:space="preserve">n </w:t>
        </w:r>
      </w:ins>
      <w:r w:rsidRPr="0012534C">
        <w:rPr>
          <w:rFonts w:ascii="Times New Roman" w:hAnsi="Times New Roman" w:cs="Times New Roman"/>
        </w:rPr>
        <w:t>y las acotaciones de la obra, que ahora colaborará con especialistas para la dir</w:t>
      </w:r>
      <w:r w:rsidR="00270B60" w:rsidRPr="0012534C">
        <w:rPr>
          <w:rFonts w:ascii="Times New Roman" w:hAnsi="Times New Roman" w:cs="Times New Roman"/>
        </w:rPr>
        <w:t>ección de la puesta en escena.</w:t>
      </w:r>
      <w:r w:rsidR="009B746A">
        <w:rPr>
          <w:rFonts w:ascii="Times New Roman" w:hAnsi="Times New Roman" w:cs="Times New Roman"/>
        </w:rPr>
        <w:t xml:space="preserve"> Aparece también</w:t>
      </w:r>
      <w:r w:rsidRPr="009B746A">
        <w:rPr>
          <w:rFonts w:ascii="Times New Roman" w:hAnsi="Times New Roman" w:cs="Times New Roman"/>
        </w:rPr>
        <w:t xml:space="preserve"> la figura del </w:t>
      </w:r>
      <w:r w:rsidRPr="009B746A">
        <w:rPr>
          <w:rFonts w:ascii="Times New Roman" w:hAnsi="Times New Roman" w:cs="Times New Roman"/>
          <w:b/>
        </w:rPr>
        <w:t>director de escena</w:t>
      </w:r>
      <w:r w:rsidRPr="009B746A">
        <w:rPr>
          <w:rFonts w:ascii="Times New Roman" w:hAnsi="Times New Roman" w:cs="Times New Roman"/>
        </w:rPr>
        <w:t>, que vela para que todos los elementos estén coordinados y causen el impacto deseado en el público.</w:t>
      </w:r>
    </w:p>
    <w:p w14:paraId="4752A8FF" w14:textId="77777777" w:rsidR="000E5B45" w:rsidRDefault="000E5B45" w:rsidP="00000D0E">
      <w:pPr>
        <w:rPr>
          <w:rFonts w:ascii="Times New Roman" w:hAnsi="Times New Roman" w:cs="Times New Roman"/>
        </w:rPr>
      </w:pPr>
    </w:p>
    <w:tbl>
      <w:tblPr>
        <w:tblStyle w:val="Tablaconcuadrcula1"/>
        <w:tblW w:w="0" w:type="auto"/>
        <w:tblLayout w:type="fixed"/>
        <w:tblLook w:val="04A0" w:firstRow="1" w:lastRow="0" w:firstColumn="1" w:lastColumn="0" w:noHBand="0" w:noVBand="1"/>
      </w:tblPr>
      <w:tblGrid>
        <w:gridCol w:w="1384"/>
        <w:gridCol w:w="7670"/>
      </w:tblGrid>
      <w:tr w:rsidR="009B746A" w:rsidRPr="00BA1965" w14:paraId="318813E2" w14:textId="77777777" w:rsidTr="009B746A">
        <w:tc>
          <w:tcPr>
            <w:tcW w:w="9054" w:type="dxa"/>
            <w:gridSpan w:val="2"/>
            <w:shd w:val="clear" w:color="auto" w:fill="000000"/>
          </w:tcPr>
          <w:p w14:paraId="3A8593E9" w14:textId="77777777" w:rsidR="009B746A" w:rsidRPr="00BA1965" w:rsidRDefault="009B746A" w:rsidP="009B746A">
            <w:pPr>
              <w:jc w:val="center"/>
              <w:rPr>
                <w:rFonts w:ascii="Times New Roman" w:eastAsia="Cambria" w:hAnsi="Times New Roman"/>
                <w:b/>
                <w:color w:val="FFFFFF"/>
              </w:rPr>
            </w:pPr>
            <w:r w:rsidRPr="00BA1965">
              <w:rPr>
                <w:rFonts w:ascii="Times New Roman" w:eastAsia="Cambria" w:hAnsi="Times New Roman"/>
                <w:b/>
                <w:color w:val="FFFFFF"/>
              </w:rPr>
              <w:t>Recuerda</w:t>
            </w:r>
          </w:p>
        </w:tc>
      </w:tr>
      <w:tr w:rsidR="009B746A" w:rsidRPr="00BA1965" w14:paraId="2CD1D325" w14:textId="77777777" w:rsidTr="009B746A">
        <w:tc>
          <w:tcPr>
            <w:tcW w:w="1384" w:type="dxa"/>
          </w:tcPr>
          <w:p w14:paraId="4C6F8E75" w14:textId="77777777" w:rsidR="009B746A" w:rsidRPr="00BA1965" w:rsidRDefault="009B746A" w:rsidP="009B746A">
            <w:pPr>
              <w:jc w:val="both"/>
              <w:rPr>
                <w:rFonts w:ascii="Times New Roman" w:eastAsia="Cambria" w:hAnsi="Times New Roman"/>
                <w:b/>
              </w:rPr>
            </w:pPr>
            <w:r w:rsidRPr="00BA1965">
              <w:rPr>
                <w:rFonts w:ascii="Times New Roman" w:eastAsia="Cambria" w:hAnsi="Times New Roman"/>
                <w:b/>
              </w:rPr>
              <w:t>Contenido</w:t>
            </w:r>
          </w:p>
        </w:tc>
        <w:tc>
          <w:tcPr>
            <w:tcW w:w="7670" w:type="dxa"/>
          </w:tcPr>
          <w:p w14:paraId="316A715A" w14:textId="7C76D830" w:rsidR="009B746A" w:rsidRDefault="009B746A" w:rsidP="009B746A">
            <w:pPr>
              <w:rPr>
                <w:rFonts w:ascii="Times New Roman" w:hAnsi="Times New Roman" w:cs="Times New Roman"/>
              </w:rPr>
            </w:pPr>
            <w:r w:rsidRPr="00000D0E">
              <w:rPr>
                <w:rFonts w:ascii="Times New Roman" w:hAnsi="Times New Roman" w:cs="Times New Roman"/>
              </w:rPr>
              <w:t>El teatro de la democracia puede dividirse en dos tendencias o líneas:</w:t>
            </w:r>
          </w:p>
          <w:p w14:paraId="234A0FEB" w14:textId="5B8B4530" w:rsidR="009B746A" w:rsidRPr="00000D0E" w:rsidRDefault="009B746A" w:rsidP="009B746A">
            <w:pPr>
              <w:rPr>
                <w:rFonts w:ascii="Times New Roman" w:hAnsi="Times New Roman" w:cs="Times New Roman"/>
              </w:rPr>
            </w:pPr>
            <w:r w:rsidRPr="00000D0E">
              <w:rPr>
                <w:rFonts w:ascii="Times New Roman" w:hAnsi="Times New Roman" w:cs="Times New Roman"/>
              </w:rPr>
              <w:t xml:space="preserve"> </w:t>
            </w:r>
          </w:p>
          <w:p w14:paraId="6B516E54" w14:textId="31A3E43D" w:rsidR="009B746A" w:rsidRDefault="009B746A" w:rsidP="009B746A">
            <w:pPr>
              <w:pStyle w:val="Prrafodelista"/>
              <w:numPr>
                <w:ilvl w:val="0"/>
                <w:numId w:val="29"/>
              </w:numPr>
              <w:rPr>
                <w:rFonts w:ascii="Times New Roman" w:hAnsi="Times New Roman" w:cs="Times New Roman"/>
              </w:rPr>
            </w:pPr>
            <w:r w:rsidRPr="00000D0E">
              <w:rPr>
                <w:rFonts w:ascii="Times New Roman" w:hAnsi="Times New Roman" w:cs="Times New Roman"/>
              </w:rPr>
              <w:t xml:space="preserve">La </w:t>
            </w:r>
            <w:r w:rsidRPr="009B746A">
              <w:rPr>
                <w:rFonts w:ascii="Times New Roman" w:hAnsi="Times New Roman" w:cs="Times New Roman"/>
                <w:b/>
              </w:rPr>
              <w:t>línea tradicional</w:t>
            </w:r>
            <w:r w:rsidRPr="00000D0E">
              <w:rPr>
                <w:rFonts w:ascii="Times New Roman" w:hAnsi="Times New Roman" w:cs="Times New Roman"/>
              </w:rPr>
              <w:t>, que aun así incorpora muchas innovaciones</w:t>
            </w:r>
            <w:ins w:id="113" w:author="Marco Fidel Santiago Cardona Giraldo" w:date="2016-07-06T22:46:00Z">
              <w:r w:rsidR="002B635F">
                <w:rPr>
                  <w:rFonts w:ascii="Times New Roman" w:hAnsi="Times New Roman" w:cs="Times New Roman"/>
                </w:rPr>
                <w:t>.</w:t>
              </w:r>
            </w:ins>
            <w:r w:rsidRPr="00000D0E">
              <w:rPr>
                <w:rFonts w:ascii="Times New Roman" w:hAnsi="Times New Roman" w:cs="Times New Roman"/>
              </w:rPr>
              <w:t xml:space="preserve"> </w:t>
            </w:r>
            <w:ins w:id="114" w:author="Marco Fidel Santiago Cardona Giraldo" w:date="2016-07-06T22:46:00Z">
              <w:r w:rsidR="002B635F">
                <w:rPr>
                  <w:rFonts w:ascii="Times New Roman" w:hAnsi="Times New Roman" w:cs="Times New Roman"/>
                </w:rPr>
                <w:t>E</w:t>
              </w:r>
              <w:r w:rsidR="002B635F" w:rsidRPr="00000D0E">
                <w:rPr>
                  <w:rFonts w:ascii="Times New Roman" w:hAnsi="Times New Roman" w:cs="Times New Roman"/>
                </w:rPr>
                <w:t xml:space="preserve">n </w:t>
              </w:r>
            </w:ins>
            <w:ins w:id="115" w:author="Marco Fidel Santiago Cardona Giraldo" w:date="2016-07-06T22:47:00Z">
              <w:r w:rsidR="002B635F">
                <w:rPr>
                  <w:rFonts w:ascii="Times New Roman" w:hAnsi="Times New Roman" w:cs="Times New Roman"/>
                </w:rPr>
                <w:t xml:space="preserve">esta </w:t>
              </w:r>
              <w:r w:rsidR="002B635F">
                <w:rPr>
                  <w:rFonts w:ascii="Times New Roman" w:hAnsi="Times New Roman" w:cs="Times New Roman"/>
                </w:rPr>
                <w:lastRenderedPageBreak/>
                <w:t>línea</w:t>
              </w:r>
              <w:r w:rsidR="002B635F" w:rsidRPr="00000D0E">
                <w:rPr>
                  <w:rFonts w:ascii="Times New Roman" w:hAnsi="Times New Roman" w:cs="Times New Roman"/>
                </w:rPr>
                <w:t xml:space="preserve"> </w:t>
              </w:r>
            </w:ins>
            <w:r w:rsidRPr="00000D0E">
              <w:rPr>
                <w:rFonts w:ascii="Times New Roman" w:hAnsi="Times New Roman" w:cs="Times New Roman"/>
              </w:rPr>
              <w:t xml:space="preserve">destacan autores como José </w:t>
            </w:r>
            <w:proofErr w:type="spellStart"/>
            <w:r w:rsidRPr="00000D0E">
              <w:rPr>
                <w:rFonts w:ascii="Times New Roman" w:hAnsi="Times New Roman" w:cs="Times New Roman"/>
              </w:rPr>
              <w:t>Sanchís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Sinisterra</w:t>
            </w:r>
            <w:proofErr w:type="spellEnd"/>
            <w:r w:rsidRPr="00000D0E">
              <w:rPr>
                <w:rFonts w:ascii="Times New Roman" w:hAnsi="Times New Roman" w:cs="Times New Roman"/>
              </w:rPr>
              <w:t xml:space="preserve"> y Fernando Fernán Gómez, </w:t>
            </w:r>
            <w:ins w:id="116" w:author="Marco Fidel Santiago Cardona Giraldo" w:date="2016-07-06T22:47: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nuevas compañías de teatro</w:t>
            </w:r>
            <w:ins w:id="117" w:author="Marco Fidel Santiago Cardona Giraldo" w:date="2016-07-06T22:47:00Z">
              <w:r w:rsidR="002B635F">
                <w:rPr>
                  <w:rFonts w:ascii="Times New Roman" w:hAnsi="Times New Roman" w:cs="Times New Roman"/>
                </w:rPr>
                <w:t>,</w:t>
              </w:r>
            </w:ins>
            <w:r w:rsidRPr="00000D0E">
              <w:rPr>
                <w:rFonts w:ascii="Times New Roman" w:hAnsi="Times New Roman" w:cs="Times New Roman"/>
              </w:rPr>
              <w:t xml:space="preserve"> como el Centro Dramático Teatral </w:t>
            </w:r>
            <w:ins w:id="118" w:author="Marco Fidel Santiago Cardona Giraldo" w:date="2016-07-06T22:47: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la Compañía Nacional de Teatro Clásico.</w:t>
            </w:r>
          </w:p>
          <w:p w14:paraId="08EA24D2" w14:textId="77777777" w:rsidR="009B746A" w:rsidRPr="00000D0E" w:rsidRDefault="009B746A" w:rsidP="009B746A">
            <w:pPr>
              <w:pStyle w:val="Prrafodelista"/>
              <w:rPr>
                <w:rFonts w:ascii="Times New Roman" w:hAnsi="Times New Roman" w:cs="Times New Roman"/>
              </w:rPr>
            </w:pPr>
          </w:p>
          <w:p w14:paraId="7F95B1C5" w14:textId="49A94837" w:rsidR="009B746A" w:rsidRPr="00D10740" w:rsidRDefault="009B746A" w:rsidP="002B635F">
            <w:pPr>
              <w:pStyle w:val="Prrafodelista"/>
              <w:numPr>
                <w:ilvl w:val="0"/>
                <w:numId w:val="29"/>
              </w:numPr>
              <w:rPr>
                <w:rFonts w:ascii="Times New Roman" w:hAnsi="Times New Roman" w:cs="Times New Roman"/>
              </w:rPr>
            </w:pPr>
            <w:r w:rsidRPr="00000D0E">
              <w:rPr>
                <w:rFonts w:ascii="Times New Roman" w:hAnsi="Times New Roman" w:cs="Times New Roman"/>
              </w:rPr>
              <w:t xml:space="preserve">La </w:t>
            </w:r>
            <w:r w:rsidRPr="00D10740">
              <w:rPr>
                <w:rFonts w:ascii="Times New Roman" w:hAnsi="Times New Roman" w:cs="Times New Roman"/>
                <w:b/>
              </w:rPr>
              <w:t>línea del experimentalismo</w:t>
            </w:r>
            <w:r w:rsidRPr="00000D0E">
              <w:rPr>
                <w:rFonts w:ascii="Times New Roman" w:hAnsi="Times New Roman" w:cs="Times New Roman"/>
              </w:rPr>
              <w:t xml:space="preserve"> con figuras como Fernando Arrabal, Calixto </w:t>
            </w:r>
            <w:proofErr w:type="spellStart"/>
            <w:r w:rsidRPr="00000D0E">
              <w:rPr>
                <w:rFonts w:ascii="Times New Roman" w:hAnsi="Times New Roman" w:cs="Times New Roman"/>
              </w:rPr>
              <w:t>Bieito</w:t>
            </w:r>
            <w:proofErr w:type="spellEnd"/>
            <w:r w:rsidRPr="00000D0E">
              <w:rPr>
                <w:rFonts w:ascii="Times New Roman" w:hAnsi="Times New Roman" w:cs="Times New Roman"/>
              </w:rPr>
              <w:t xml:space="preserve">, Rodrigo García y Angélica </w:t>
            </w:r>
            <w:proofErr w:type="spellStart"/>
            <w:r w:rsidRPr="00000D0E">
              <w:rPr>
                <w:rFonts w:ascii="Times New Roman" w:hAnsi="Times New Roman" w:cs="Times New Roman"/>
              </w:rPr>
              <w:t>Lidell</w:t>
            </w:r>
            <w:proofErr w:type="spellEnd"/>
            <w:r w:rsidRPr="00000D0E">
              <w:rPr>
                <w:rFonts w:ascii="Times New Roman" w:hAnsi="Times New Roman" w:cs="Times New Roman"/>
              </w:rPr>
              <w:t xml:space="preserve">, </w:t>
            </w:r>
            <w:ins w:id="119" w:author="Marco Fidel Santiago Cardona Giraldo" w:date="2016-07-06T22:48: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 xml:space="preserve">compañías como </w:t>
            </w:r>
            <w:proofErr w:type="spellStart"/>
            <w:r w:rsidRPr="00000D0E">
              <w:rPr>
                <w:rFonts w:ascii="Times New Roman" w:hAnsi="Times New Roman" w:cs="Times New Roman"/>
              </w:rPr>
              <w:t>Els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Joglars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Els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Comediants</w:t>
            </w:r>
            <w:proofErr w:type="spellEnd"/>
            <w:r w:rsidRPr="00000D0E">
              <w:rPr>
                <w:rFonts w:ascii="Times New Roman" w:hAnsi="Times New Roman" w:cs="Times New Roman"/>
              </w:rPr>
              <w:t xml:space="preserve">, el TEI, Los Goliardos, La Fura </w:t>
            </w:r>
            <w:proofErr w:type="spellStart"/>
            <w:r w:rsidRPr="00000D0E">
              <w:rPr>
                <w:rFonts w:ascii="Times New Roman" w:hAnsi="Times New Roman" w:cs="Times New Roman"/>
              </w:rPr>
              <w:t>dels</w:t>
            </w:r>
            <w:proofErr w:type="spellEnd"/>
            <w:r w:rsidRPr="00000D0E">
              <w:rPr>
                <w:rFonts w:ascii="Times New Roman" w:hAnsi="Times New Roman" w:cs="Times New Roman"/>
              </w:rPr>
              <w:t xml:space="preserve"> </w:t>
            </w:r>
            <w:proofErr w:type="spellStart"/>
            <w:r w:rsidRPr="00000D0E">
              <w:rPr>
                <w:rFonts w:ascii="Times New Roman" w:hAnsi="Times New Roman" w:cs="Times New Roman"/>
              </w:rPr>
              <w:t>Baus</w:t>
            </w:r>
            <w:proofErr w:type="spellEnd"/>
            <w:r w:rsidRPr="00000D0E">
              <w:rPr>
                <w:rFonts w:ascii="Times New Roman" w:hAnsi="Times New Roman" w:cs="Times New Roman"/>
              </w:rPr>
              <w:t xml:space="preserve"> </w:t>
            </w:r>
            <w:ins w:id="120" w:author="Marco Fidel Santiago Cardona Giraldo" w:date="2016-07-06T22:48:00Z">
              <w:r w:rsidR="002B635F">
                <w:rPr>
                  <w:rFonts w:ascii="Times New Roman" w:hAnsi="Times New Roman" w:cs="Times New Roman"/>
                </w:rPr>
                <w:t>y</w:t>
              </w:r>
              <w:r w:rsidR="002B635F" w:rsidRPr="00000D0E">
                <w:rPr>
                  <w:rFonts w:ascii="Times New Roman" w:hAnsi="Times New Roman" w:cs="Times New Roman"/>
                </w:rPr>
                <w:t xml:space="preserve"> </w:t>
              </w:r>
            </w:ins>
            <w:r w:rsidRPr="00000D0E">
              <w:rPr>
                <w:rFonts w:ascii="Times New Roman" w:hAnsi="Times New Roman" w:cs="Times New Roman"/>
              </w:rPr>
              <w:t>La Cuadra.</w:t>
            </w:r>
          </w:p>
        </w:tc>
      </w:tr>
    </w:tbl>
    <w:p w14:paraId="4F7B38E8" w14:textId="77777777" w:rsidR="009B746A" w:rsidRDefault="009B746A" w:rsidP="00000D0E">
      <w:pPr>
        <w:rPr>
          <w:rFonts w:ascii="Times New Roman" w:hAnsi="Times New Roman" w:cs="Times New Roman"/>
        </w:rPr>
      </w:pPr>
    </w:p>
    <w:p w14:paraId="1F15748A" w14:textId="7E444F8D" w:rsidR="009B746A" w:rsidRDefault="009B746A" w:rsidP="009B746A">
      <w:pPr>
        <w:rPr>
          <w:rFonts w:ascii="Times New Roman" w:hAnsi="Times New Roman" w:cs="Times New Roman"/>
        </w:rPr>
      </w:pPr>
      <w:r w:rsidRPr="009B746A">
        <w:rPr>
          <w:rFonts w:ascii="Times New Roman" w:hAnsi="Times New Roman" w:cs="Times New Roman"/>
        </w:rPr>
        <w:t xml:space="preserve">Los dramaturgos más destacados, además de Alonso de Santos, Fermín Cabal </w:t>
      </w:r>
      <w:ins w:id="121" w:author="Marco Fidel Santiago Cardona Giraldo" w:date="2016-07-06T22:48:00Z">
        <w:r w:rsidR="002B635F">
          <w:rPr>
            <w:rFonts w:ascii="Times New Roman" w:hAnsi="Times New Roman" w:cs="Times New Roman"/>
          </w:rPr>
          <w:t>y</w:t>
        </w:r>
        <w:r w:rsidR="002B635F" w:rsidRPr="009B746A">
          <w:rPr>
            <w:rFonts w:ascii="Times New Roman" w:hAnsi="Times New Roman" w:cs="Times New Roman"/>
          </w:rPr>
          <w:t xml:space="preserve"> </w:t>
        </w:r>
      </w:ins>
      <w:r w:rsidRPr="009B746A">
        <w:rPr>
          <w:rFonts w:ascii="Times New Roman" w:hAnsi="Times New Roman" w:cs="Times New Roman"/>
        </w:rPr>
        <w:t>Juan Mayorga, son:</w:t>
      </w:r>
    </w:p>
    <w:p w14:paraId="12AC18EA" w14:textId="77777777" w:rsidR="009B746A" w:rsidRPr="009B746A" w:rsidRDefault="009B746A" w:rsidP="009B746A">
      <w:pPr>
        <w:rPr>
          <w:rFonts w:ascii="Times New Roman" w:hAnsi="Times New Roman" w:cs="Times New Roman"/>
        </w:rPr>
      </w:pPr>
    </w:p>
    <w:p w14:paraId="15248DEE" w14:textId="00D40C2E" w:rsidR="009B746A" w:rsidRPr="009B746A" w:rsidRDefault="009B746A" w:rsidP="009B746A">
      <w:pPr>
        <w:pStyle w:val="Prrafodelista"/>
        <w:numPr>
          <w:ilvl w:val="0"/>
          <w:numId w:val="32"/>
        </w:numPr>
        <w:rPr>
          <w:rFonts w:ascii="Times New Roman" w:hAnsi="Times New Roman" w:cs="Times New Roman"/>
        </w:rPr>
      </w:pPr>
      <w:r w:rsidRPr="009B746A">
        <w:rPr>
          <w:rFonts w:ascii="Times New Roman" w:hAnsi="Times New Roman" w:cs="Times New Roman"/>
          <w:b/>
        </w:rPr>
        <w:t xml:space="preserve">José </w:t>
      </w:r>
      <w:proofErr w:type="spellStart"/>
      <w:r w:rsidRPr="009B746A">
        <w:rPr>
          <w:rFonts w:ascii="Times New Roman" w:hAnsi="Times New Roman" w:cs="Times New Roman"/>
          <w:b/>
        </w:rPr>
        <w:t>Sanchís</w:t>
      </w:r>
      <w:proofErr w:type="spellEnd"/>
      <w:r w:rsidRPr="009B746A">
        <w:rPr>
          <w:rFonts w:ascii="Times New Roman" w:hAnsi="Times New Roman" w:cs="Times New Roman"/>
          <w:b/>
        </w:rPr>
        <w:t xml:space="preserve"> </w:t>
      </w:r>
      <w:proofErr w:type="spellStart"/>
      <w:r w:rsidRPr="009B746A">
        <w:rPr>
          <w:rFonts w:ascii="Times New Roman" w:hAnsi="Times New Roman" w:cs="Times New Roman"/>
          <w:b/>
        </w:rPr>
        <w:t>Sinisterra</w:t>
      </w:r>
      <w:proofErr w:type="spellEnd"/>
      <w:r w:rsidRPr="009B746A">
        <w:rPr>
          <w:rFonts w:ascii="Times New Roman" w:hAnsi="Times New Roman" w:cs="Times New Roman"/>
        </w:rPr>
        <w:t xml:space="preserve">: dramaturgo e investigador, disuelve las fronteras entre teatro y narrativa, cambia los roles de actor y espectador, se </w:t>
      </w:r>
      <w:r>
        <w:rPr>
          <w:rFonts w:ascii="Times New Roman" w:hAnsi="Times New Roman" w:cs="Times New Roman"/>
        </w:rPr>
        <w:t>apoya en la intertextualidad (introducción en el</w:t>
      </w:r>
      <w:r w:rsidRPr="009B746A">
        <w:rPr>
          <w:rFonts w:ascii="Times New Roman" w:hAnsi="Times New Roman" w:cs="Times New Roman"/>
        </w:rPr>
        <w:t xml:space="preserve"> texto </w:t>
      </w:r>
      <w:r>
        <w:rPr>
          <w:rFonts w:ascii="Times New Roman" w:hAnsi="Times New Roman" w:cs="Times New Roman"/>
        </w:rPr>
        <w:t xml:space="preserve">de </w:t>
      </w:r>
      <w:r w:rsidRPr="009B746A">
        <w:rPr>
          <w:rFonts w:ascii="Times New Roman" w:hAnsi="Times New Roman" w:cs="Times New Roman"/>
        </w:rPr>
        <w:t>refe</w:t>
      </w:r>
      <w:r>
        <w:rPr>
          <w:rFonts w:ascii="Times New Roman" w:hAnsi="Times New Roman" w:cs="Times New Roman"/>
        </w:rPr>
        <w:t>rencias a otras obras y autores</w:t>
      </w:r>
      <w:r w:rsidRPr="009B746A">
        <w:rPr>
          <w:rFonts w:ascii="Times New Roman" w:hAnsi="Times New Roman" w:cs="Times New Roman"/>
        </w:rPr>
        <w:t xml:space="preserve">), la investigación </w:t>
      </w:r>
      <w:proofErr w:type="spellStart"/>
      <w:r w:rsidRPr="009B746A">
        <w:rPr>
          <w:rFonts w:ascii="Times New Roman" w:hAnsi="Times New Roman" w:cs="Times New Roman"/>
        </w:rPr>
        <w:t>metateatral</w:t>
      </w:r>
      <w:proofErr w:type="spellEnd"/>
      <w:r w:rsidRPr="009B746A">
        <w:rPr>
          <w:rFonts w:ascii="Times New Roman" w:hAnsi="Times New Roman" w:cs="Times New Roman"/>
        </w:rPr>
        <w:t xml:space="preserve"> </w:t>
      </w:r>
      <w:r>
        <w:rPr>
          <w:rFonts w:ascii="Times New Roman" w:hAnsi="Times New Roman" w:cs="Times New Roman"/>
        </w:rPr>
        <w:t>(</w:t>
      </w:r>
      <w:r w:rsidRPr="009B746A">
        <w:rPr>
          <w:rFonts w:ascii="Times New Roman" w:hAnsi="Times New Roman" w:cs="Times New Roman"/>
        </w:rPr>
        <w:t>la reflexión sobre el teatro en la propia obra</w:t>
      </w:r>
      <w:r>
        <w:rPr>
          <w:rFonts w:ascii="Times New Roman" w:hAnsi="Times New Roman" w:cs="Times New Roman"/>
        </w:rPr>
        <w:t xml:space="preserve">) </w:t>
      </w:r>
      <w:r w:rsidRPr="009B746A">
        <w:rPr>
          <w:rFonts w:ascii="Times New Roman" w:hAnsi="Times New Roman" w:cs="Times New Roman"/>
        </w:rPr>
        <w:t xml:space="preserve">y </w:t>
      </w:r>
      <w:ins w:id="122" w:author="Marco Fidel Santiago Cardona Giraldo" w:date="2016-07-06T22:49:00Z">
        <w:r w:rsidR="002B635F">
          <w:rPr>
            <w:rFonts w:ascii="Times New Roman" w:hAnsi="Times New Roman" w:cs="Times New Roman"/>
          </w:rPr>
          <w:t>la apelación</w:t>
        </w:r>
      </w:ins>
      <w:r w:rsidRPr="009B746A">
        <w:rPr>
          <w:rFonts w:ascii="Times New Roman" w:hAnsi="Times New Roman" w:cs="Times New Roman"/>
        </w:rPr>
        <w:t xml:space="preserve"> a la memoria histórica y a los temas marginales o polémicos. </w:t>
      </w:r>
      <w:r w:rsidRPr="009B746A">
        <w:rPr>
          <w:rFonts w:ascii="Times New Roman" w:hAnsi="Times New Roman" w:cs="Times New Roman"/>
          <w:i/>
        </w:rPr>
        <w:t>¡Ay, Carmela!</w:t>
      </w:r>
      <w:r w:rsidRPr="009B746A">
        <w:rPr>
          <w:rFonts w:ascii="Times New Roman" w:hAnsi="Times New Roman" w:cs="Times New Roman"/>
        </w:rPr>
        <w:t xml:space="preserve"> (1985)</w:t>
      </w:r>
      <w:ins w:id="123" w:author="Marco Fidel Santiago Cardona Giraldo" w:date="2016-07-06T22:52:00Z">
        <w:r w:rsidR="002B635F">
          <w:rPr>
            <w:rFonts w:ascii="Times New Roman" w:hAnsi="Times New Roman" w:cs="Times New Roman"/>
          </w:rPr>
          <w:t>,</w:t>
        </w:r>
      </w:ins>
      <w:r w:rsidRPr="009B746A">
        <w:rPr>
          <w:rFonts w:ascii="Times New Roman" w:hAnsi="Times New Roman" w:cs="Times New Roman"/>
        </w:rPr>
        <w:t xml:space="preserve"> su obra más representativa, muestra el trasfondo de la Guerra</w:t>
      </w:r>
      <w:ins w:id="124" w:author="Marco Fidel Santiago Cardona Giraldo" w:date="2016-07-06T22:52:00Z">
        <w:r w:rsidR="002B635F" w:rsidRPr="009B746A">
          <w:rPr>
            <w:rFonts w:ascii="Times New Roman" w:hAnsi="Times New Roman" w:cs="Times New Roman"/>
          </w:rPr>
          <w:t xml:space="preserve"> </w:t>
        </w:r>
      </w:ins>
      <w:r w:rsidRPr="009B746A">
        <w:rPr>
          <w:rFonts w:ascii="Times New Roman" w:hAnsi="Times New Roman" w:cs="Times New Roman"/>
        </w:rPr>
        <w:t>Civil</w:t>
      </w:r>
      <w:ins w:id="125" w:author="Marco Fidel Santiago Cardona Giraldo" w:date="2016-07-06T22:52:00Z">
        <w:r w:rsidR="002B635F">
          <w:rPr>
            <w:rFonts w:ascii="Times New Roman" w:hAnsi="Times New Roman" w:cs="Times New Roman"/>
          </w:rPr>
          <w:t xml:space="preserve"> </w:t>
        </w:r>
      </w:ins>
      <w:r w:rsidRPr="009B746A">
        <w:rPr>
          <w:rFonts w:ascii="Times New Roman" w:hAnsi="Times New Roman" w:cs="Times New Roman"/>
        </w:rPr>
        <w:t xml:space="preserve">a través de la actividad de dos cómicos con los que el autor representa la dignidad teatral. El estilo de </w:t>
      </w:r>
      <w:proofErr w:type="spellStart"/>
      <w:r w:rsidRPr="009B746A">
        <w:rPr>
          <w:rFonts w:ascii="Times New Roman" w:hAnsi="Times New Roman" w:cs="Times New Roman"/>
        </w:rPr>
        <w:t>Sanchís</w:t>
      </w:r>
      <w:proofErr w:type="spellEnd"/>
      <w:r w:rsidRPr="009B746A">
        <w:rPr>
          <w:rFonts w:ascii="Times New Roman" w:hAnsi="Times New Roman" w:cs="Times New Roman"/>
        </w:rPr>
        <w:t xml:space="preserve"> </w:t>
      </w:r>
      <w:proofErr w:type="spellStart"/>
      <w:r w:rsidRPr="009B746A">
        <w:rPr>
          <w:rFonts w:ascii="Times New Roman" w:hAnsi="Times New Roman" w:cs="Times New Roman"/>
        </w:rPr>
        <w:t>Sinisterra</w:t>
      </w:r>
      <w:proofErr w:type="spellEnd"/>
      <w:r w:rsidRPr="009B746A">
        <w:rPr>
          <w:rFonts w:ascii="Times New Roman" w:hAnsi="Times New Roman" w:cs="Times New Roman"/>
        </w:rPr>
        <w:t xml:space="preserve"> es popular, cercano al público, pero con infinidad de </w:t>
      </w:r>
      <w:r w:rsidRPr="00641E1F">
        <w:rPr>
          <w:rFonts w:ascii="Times New Roman" w:hAnsi="Times New Roman" w:cs="Times New Roman"/>
          <w:b/>
        </w:rPr>
        <w:t xml:space="preserve">recursos </w:t>
      </w:r>
      <w:proofErr w:type="spellStart"/>
      <w:r w:rsidRPr="00641E1F">
        <w:rPr>
          <w:rFonts w:ascii="Times New Roman" w:hAnsi="Times New Roman" w:cs="Times New Roman"/>
          <w:b/>
        </w:rPr>
        <w:t>extratextuales</w:t>
      </w:r>
      <w:proofErr w:type="spellEnd"/>
      <w:r w:rsidRPr="009B746A">
        <w:rPr>
          <w:rFonts w:ascii="Times New Roman" w:hAnsi="Times New Roman" w:cs="Times New Roman"/>
        </w:rPr>
        <w:t xml:space="preserve"> de tipo minimalista, como la iluminación sugerente o la sonoridad expresiva.</w:t>
      </w:r>
    </w:p>
    <w:p w14:paraId="64ABE9CB" w14:textId="77777777" w:rsidR="009B746A" w:rsidRPr="009B746A" w:rsidRDefault="009B746A" w:rsidP="009B746A">
      <w:pPr>
        <w:pStyle w:val="Prrafodelista"/>
        <w:rPr>
          <w:rFonts w:ascii="Times New Roman" w:hAnsi="Times New Roman" w:cs="Times New Roman"/>
        </w:rPr>
      </w:pPr>
    </w:p>
    <w:p w14:paraId="4542FD8A" w14:textId="03CCF2F2" w:rsidR="009B746A" w:rsidRPr="009B746A" w:rsidRDefault="009B746A" w:rsidP="009B746A">
      <w:pPr>
        <w:pStyle w:val="Prrafodelista"/>
        <w:numPr>
          <w:ilvl w:val="0"/>
          <w:numId w:val="32"/>
        </w:numPr>
        <w:rPr>
          <w:rFonts w:ascii="Times New Roman" w:hAnsi="Times New Roman" w:cs="Times New Roman"/>
        </w:rPr>
      </w:pPr>
      <w:r w:rsidRPr="009B746A">
        <w:rPr>
          <w:rFonts w:ascii="Times New Roman" w:hAnsi="Times New Roman" w:cs="Times New Roman"/>
          <w:b/>
        </w:rPr>
        <w:t>Fernando Arrabal</w:t>
      </w:r>
      <w:r w:rsidRPr="009B746A">
        <w:rPr>
          <w:rFonts w:ascii="Times New Roman" w:hAnsi="Times New Roman" w:cs="Times New Roman"/>
        </w:rPr>
        <w:t xml:space="preserve">: empezó su trayectoria dramática en España, pero tras la crítica negativa que recibió su obra </w:t>
      </w:r>
      <w:r w:rsidRPr="009B746A">
        <w:rPr>
          <w:rFonts w:ascii="Times New Roman" w:hAnsi="Times New Roman" w:cs="Times New Roman"/>
          <w:i/>
        </w:rPr>
        <w:t>Los hombres del triciclo</w:t>
      </w:r>
      <w:r w:rsidRPr="009B746A">
        <w:rPr>
          <w:rFonts w:ascii="Times New Roman" w:hAnsi="Times New Roman" w:cs="Times New Roman"/>
        </w:rPr>
        <w:t xml:space="preserve"> (1958), decidió emigrar a Francia</w:t>
      </w:r>
      <w:ins w:id="126" w:author="Marco Fidel Santiago Cardona Giraldo" w:date="2016-07-06T22:53:00Z">
        <w:r w:rsidR="000C5DDD">
          <w:rPr>
            <w:rFonts w:ascii="Times New Roman" w:hAnsi="Times New Roman" w:cs="Times New Roman"/>
          </w:rPr>
          <w:t>,</w:t>
        </w:r>
      </w:ins>
      <w:r w:rsidRPr="009B746A">
        <w:rPr>
          <w:rFonts w:ascii="Times New Roman" w:hAnsi="Times New Roman" w:cs="Times New Roman"/>
        </w:rPr>
        <w:t xml:space="preserve"> donde escribió la parte más importante de su obra. En sus obras de la democracia, se palpa una clara influencia de la literatura española, en especial</w:t>
      </w:r>
      <w:r>
        <w:rPr>
          <w:rFonts w:ascii="Times New Roman" w:hAnsi="Times New Roman" w:cs="Times New Roman"/>
        </w:rPr>
        <w:t xml:space="preserve"> de la tradición barroca </w:t>
      </w:r>
      <w:ins w:id="127" w:author="Marco Fidel Santiago Cardona Giraldo" w:date="2016-07-06T22:53:00Z">
        <w:r w:rsidR="000C5DDD">
          <w:rPr>
            <w:rFonts w:ascii="Times New Roman" w:hAnsi="Times New Roman" w:cs="Times New Roman"/>
          </w:rPr>
          <w:t xml:space="preserve">y </w:t>
        </w:r>
      </w:ins>
      <w:r>
        <w:rPr>
          <w:rFonts w:ascii="Times New Roman" w:hAnsi="Times New Roman" w:cs="Times New Roman"/>
        </w:rPr>
        <w:t>del S</w:t>
      </w:r>
      <w:r w:rsidRPr="009B746A">
        <w:rPr>
          <w:rFonts w:ascii="Times New Roman" w:hAnsi="Times New Roman" w:cs="Times New Roman"/>
        </w:rPr>
        <w:t>urrealismo de principios de siglo</w:t>
      </w:r>
      <w:ins w:id="128" w:author="Marco Fidel Santiago Cardona Giraldo" w:date="2016-07-06T22:53:00Z">
        <w:r w:rsidR="000C5DDD">
          <w:rPr>
            <w:rFonts w:ascii="Times New Roman" w:hAnsi="Times New Roman" w:cs="Times New Roman"/>
          </w:rPr>
          <w:t>. Estos rasgos se pueden apreciar en su</w:t>
        </w:r>
      </w:ins>
      <w:r w:rsidRPr="009B746A">
        <w:rPr>
          <w:rFonts w:ascii="Times New Roman" w:hAnsi="Times New Roman" w:cs="Times New Roman"/>
        </w:rPr>
        <w:t xml:space="preserve"> obra </w:t>
      </w:r>
      <w:r w:rsidRPr="009B746A">
        <w:rPr>
          <w:rFonts w:ascii="Times New Roman" w:hAnsi="Times New Roman" w:cs="Times New Roman"/>
          <w:i/>
        </w:rPr>
        <w:t>El rey de Sodoma</w:t>
      </w:r>
      <w:r w:rsidRPr="009B746A">
        <w:rPr>
          <w:rFonts w:ascii="Times New Roman" w:hAnsi="Times New Roman" w:cs="Times New Roman"/>
        </w:rPr>
        <w:t xml:space="preserve"> (1978). El estilo de Arrabal se centra en el tratamiento de lo irracional, el sadismo, la muerte y la profanación, dentro de lo que se le llamó </w:t>
      </w:r>
      <w:r w:rsidRPr="009B746A">
        <w:rPr>
          <w:rFonts w:ascii="Times New Roman" w:hAnsi="Times New Roman" w:cs="Times New Roman"/>
          <w:b/>
        </w:rPr>
        <w:t>teatro pánico</w:t>
      </w:r>
      <w:r w:rsidRPr="009B746A">
        <w:rPr>
          <w:rFonts w:ascii="Times New Roman" w:hAnsi="Times New Roman" w:cs="Times New Roman"/>
        </w:rPr>
        <w:t xml:space="preserve">, cuyos rasgos </w:t>
      </w:r>
      <w:ins w:id="129" w:author="Marco Fidel Santiago Cardona Giraldo" w:date="2016-07-06T22:54:00Z">
        <w:r w:rsidR="000C5DDD">
          <w:rPr>
            <w:rFonts w:ascii="Times New Roman" w:hAnsi="Times New Roman" w:cs="Times New Roman"/>
          </w:rPr>
          <w:t>provienen</w:t>
        </w:r>
      </w:ins>
      <w:r w:rsidRPr="009B746A">
        <w:rPr>
          <w:rFonts w:ascii="Times New Roman" w:hAnsi="Times New Roman" w:cs="Times New Roman"/>
        </w:rPr>
        <w:t xml:space="preserve"> de la corriente surrealista y del teatro de la crueldad.</w:t>
      </w:r>
    </w:p>
    <w:p w14:paraId="6B1568B3" w14:textId="77777777" w:rsidR="00F308A2" w:rsidRDefault="00F308A2"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1470"/>
        <w:gridCol w:w="7584"/>
      </w:tblGrid>
      <w:tr w:rsidR="00641E1F" w:rsidRPr="00000D0E" w14:paraId="1E7FB8F7" w14:textId="77777777" w:rsidTr="00D20770">
        <w:tc>
          <w:tcPr>
            <w:tcW w:w="8897" w:type="dxa"/>
            <w:gridSpan w:val="2"/>
            <w:shd w:val="clear" w:color="auto" w:fill="0D0D0D" w:themeFill="text1" w:themeFillTint="F2"/>
          </w:tcPr>
          <w:p w14:paraId="271CFF6D" w14:textId="77777777" w:rsidR="00641E1F" w:rsidRPr="00000D0E" w:rsidRDefault="00641E1F" w:rsidP="00D20770">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Imagen (fotografía, gráfica o ilustración)</w:t>
            </w:r>
          </w:p>
        </w:tc>
      </w:tr>
      <w:tr w:rsidR="00641E1F" w:rsidRPr="00000D0E" w14:paraId="1C0952D9" w14:textId="77777777" w:rsidTr="00D20770">
        <w:tc>
          <w:tcPr>
            <w:tcW w:w="2518" w:type="dxa"/>
          </w:tcPr>
          <w:p w14:paraId="24E79055" w14:textId="77777777" w:rsidR="00641E1F" w:rsidRPr="00000D0E" w:rsidRDefault="00641E1F" w:rsidP="00D20770">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379" w:type="dxa"/>
          </w:tcPr>
          <w:p w14:paraId="6298D3FC" w14:textId="2A7F83E6" w:rsidR="00641E1F" w:rsidRPr="00000D0E" w:rsidRDefault="00641E1F" w:rsidP="00D20770">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LE_10_06_IMG0</w:t>
            </w:r>
            <w:r>
              <w:rPr>
                <w:rFonts w:ascii="Times New Roman" w:hAnsi="Times New Roman" w:cs="Times New Roman"/>
                <w:color w:val="000000"/>
                <w:sz w:val="24"/>
                <w:szCs w:val="24"/>
              </w:rPr>
              <w:t>7</w:t>
            </w:r>
          </w:p>
        </w:tc>
      </w:tr>
      <w:tr w:rsidR="00641E1F" w:rsidRPr="00000D0E" w14:paraId="1DEA60AC" w14:textId="77777777" w:rsidTr="00D20770">
        <w:tc>
          <w:tcPr>
            <w:tcW w:w="2518" w:type="dxa"/>
          </w:tcPr>
          <w:p w14:paraId="2CBC22AE" w14:textId="77777777" w:rsidR="00641E1F" w:rsidRPr="00000D0E" w:rsidRDefault="00641E1F" w:rsidP="00D20770">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379" w:type="dxa"/>
          </w:tcPr>
          <w:p w14:paraId="488B2A81" w14:textId="5482FDBC" w:rsidR="00641E1F" w:rsidRPr="00000D0E" w:rsidRDefault="00641E1F" w:rsidP="00D2077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Espectáculo La navaja en el ojo </w:t>
            </w:r>
            <w:r w:rsidR="00D10740">
              <w:rPr>
                <w:rFonts w:ascii="Times New Roman" w:hAnsi="Times New Roman" w:cs="Times New Roman"/>
                <w:color w:val="000000"/>
                <w:sz w:val="24"/>
                <w:szCs w:val="24"/>
              </w:rPr>
              <w:t xml:space="preserve">de La Fura </w:t>
            </w:r>
            <w:proofErr w:type="spellStart"/>
            <w:r w:rsidR="00D10740">
              <w:rPr>
                <w:rFonts w:ascii="Times New Roman" w:hAnsi="Times New Roman" w:cs="Times New Roman"/>
                <w:color w:val="000000"/>
                <w:sz w:val="24"/>
                <w:szCs w:val="24"/>
              </w:rPr>
              <w:t>dels</w:t>
            </w:r>
            <w:proofErr w:type="spellEnd"/>
            <w:r w:rsidR="00D10740">
              <w:rPr>
                <w:rFonts w:ascii="Times New Roman" w:hAnsi="Times New Roman" w:cs="Times New Roman"/>
                <w:color w:val="000000"/>
                <w:sz w:val="24"/>
                <w:szCs w:val="24"/>
              </w:rPr>
              <w:t xml:space="preserve"> </w:t>
            </w:r>
            <w:proofErr w:type="spellStart"/>
            <w:r w:rsidR="00D10740">
              <w:rPr>
                <w:rFonts w:ascii="Times New Roman" w:hAnsi="Times New Roman" w:cs="Times New Roman"/>
                <w:color w:val="000000"/>
                <w:sz w:val="24"/>
                <w:szCs w:val="24"/>
              </w:rPr>
              <w:t>Baus</w:t>
            </w:r>
            <w:proofErr w:type="spellEnd"/>
          </w:p>
        </w:tc>
      </w:tr>
      <w:tr w:rsidR="00641E1F" w:rsidRPr="00000D0E" w14:paraId="265F03BA" w14:textId="77777777" w:rsidTr="00D20770">
        <w:tc>
          <w:tcPr>
            <w:tcW w:w="2518" w:type="dxa"/>
          </w:tcPr>
          <w:p w14:paraId="438B56BD" w14:textId="77777777" w:rsidR="00641E1F" w:rsidRPr="00000D0E" w:rsidRDefault="00641E1F" w:rsidP="00D20770">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 xml:space="preserve">ruta en </w:t>
            </w:r>
            <w:proofErr w:type="spellStart"/>
            <w:r w:rsidRPr="00000D0E">
              <w:rPr>
                <w:rFonts w:ascii="Times New Roman" w:hAnsi="Times New Roman" w:cs="Times New Roman"/>
                <w:b/>
                <w:color w:val="000000"/>
                <w:sz w:val="24"/>
                <w:szCs w:val="24"/>
              </w:rPr>
              <w:t>AulaPlaneta</w:t>
            </w:r>
            <w:proofErr w:type="spellEnd"/>
            <w:r w:rsidRPr="00000D0E">
              <w:rPr>
                <w:rFonts w:ascii="Times New Roman" w:hAnsi="Times New Roman" w:cs="Times New Roman"/>
                <w:b/>
                <w:color w:val="000000"/>
                <w:sz w:val="24"/>
                <w:szCs w:val="24"/>
              </w:rPr>
              <w:t>)</w:t>
            </w:r>
          </w:p>
        </w:tc>
        <w:tc>
          <w:tcPr>
            <w:tcW w:w="6379" w:type="dxa"/>
          </w:tcPr>
          <w:p w14:paraId="538B6999" w14:textId="492B95C6" w:rsidR="00641E1F" w:rsidRPr="00D47505" w:rsidRDefault="00641E1F" w:rsidP="00D20770">
            <w:pPr>
              <w:rPr>
                <w:rFonts w:ascii="Times New Roman" w:hAnsi="Times New Roman" w:cs="Times New Roman"/>
                <w:color w:val="000000"/>
                <w:sz w:val="18"/>
                <w:szCs w:val="18"/>
              </w:rPr>
            </w:pPr>
            <w:r w:rsidRPr="00641E1F">
              <w:rPr>
                <w:rFonts w:ascii="Times New Roman" w:hAnsi="Times New Roman" w:cs="Times New Roman"/>
                <w:color w:val="000000"/>
                <w:sz w:val="18"/>
                <w:szCs w:val="18"/>
              </w:rPr>
              <w:t>http://hispanicasaber.planetasaber.com/encyclopedia/default.asp?idpack=9&amp;idpil=000YHI01&amp;ruta=Buscador</w:t>
            </w:r>
          </w:p>
        </w:tc>
      </w:tr>
      <w:tr w:rsidR="00641E1F" w:rsidRPr="00000D0E" w14:paraId="2D75A8C5" w14:textId="77777777" w:rsidTr="00D20770">
        <w:tc>
          <w:tcPr>
            <w:tcW w:w="2518" w:type="dxa"/>
          </w:tcPr>
          <w:p w14:paraId="261EB4B0" w14:textId="77777777" w:rsidR="00641E1F" w:rsidRPr="00000D0E" w:rsidRDefault="00641E1F" w:rsidP="00D20770">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Pie de imagen</w:t>
            </w:r>
          </w:p>
        </w:tc>
        <w:tc>
          <w:tcPr>
            <w:tcW w:w="6379" w:type="dxa"/>
          </w:tcPr>
          <w:p w14:paraId="03068DAC" w14:textId="6890E848" w:rsidR="00641E1F" w:rsidRPr="00621502" w:rsidRDefault="00641E1F" w:rsidP="000C5DDD">
            <w:pPr>
              <w:rPr>
                <w:rFonts w:ascii="Times New Roman" w:hAnsi="Times New Roman" w:cs="Times New Roman"/>
                <w:color w:val="000000"/>
                <w:sz w:val="24"/>
                <w:szCs w:val="24"/>
                <w:lang w:val="es-CO"/>
              </w:rPr>
            </w:pPr>
            <w:r w:rsidRPr="00641E1F">
              <w:rPr>
                <w:rFonts w:ascii="Times New Roman" w:hAnsi="Times New Roman" w:cs="Times New Roman"/>
                <w:b/>
                <w:color w:val="000000"/>
                <w:sz w:val="24"/>
                <w:szCs w:val="24"/>
                <w:lang w:val="es-CO"/>
              </w:rPr>
              <w:t>La Fura dels Baus</w:t>
            </w:r>
            <w:r w:rsidRPr="00641E1F">
              <w:rPr>
                <w:rFonts w:ascii="Times New Roman" w:hAnsi="Times New Roman" w:cs="Times New Roman"/>
                <w:color w:val="000000"/>
                <w:sz w:val="24"/>
                <w:szCs w:val="24"/>
                <w:lang w:val="es-CO"/>
              </w:rPr>
              <w:t>, compañía teatral fundada en Barcelona en 1979, muestra un teatro de impacto fuera del ámbito escénico tradicional que busca la implicación y la provocación del espectador. Sus espectáculos incorporan el uso de las nuevas tecnologías y de materiales naturales e industriales.</w:t>
            </w:r>
            <w:r>
              <w:rPr>
                <w:rFonts w:ascii="Times New Roman" w:hAnsi="Times New Roman" w:cs="Times New Roman"/>
                <w:color w:val="000000"/>
                <w:sz w:val="24"/>
                <w:szCs w:val="24"/>
                <w:lang w:val="es-CO"/>
              </w:rPr>
              <w:t xml:space="preserve"> En la imagen</w:t>
            </w:r>
            <w:ins w:id="130" w:author="Marco Fidel Santiago Cardona Giraldo" w:date="2016-07-06T22:54:00Z">
              <w:r w:rsidR="000C5DDD">
                <w:rPr>
                  <w:rFonts w:ascii="Times New Roman" w:hAnsi="Times New Roman" w:cs="Times New Roman"/>
                  <w:color w:val="000000"/>
                  <w:sz w:val="24"/>
                  <w:szCs w:val="24"/>
                  <w:lang w:val="es-CO"/>
                </w:rPr>
                <w:t>,</w:t>
              </w:r>
            </w:ins>
            <w:r>
              <w:rPr>
                <w:rFonts w:ascii="Times New Roman" w:hAnsi="Times New Roman" w:cs="Times New Roman"/>
                <w:color w:val="000000"/>
                <w:sz w:val="24"/>
                <w:szCs w:val="24"/>
                <w:lang w:val="es-CO"/>
              </w:rPr>
              <w:t xml:space="preserve"> el </w:t>
            </w:r>
            <w:r>
              <w:rPr>
                <w:rFonts w:ascii="Times New Roman" w:hAnsi="Times New Roman" w:cs="Times New Roman"/>
                <w:color w:val="000000"/>
                <w:sz w:val="24"/>
                <w:szCs w:val="24"/>
              </w:rPr>
              <w:t xml:space="preserve">espectáculo </w:t>
            </w:r>
            <w:r w:rsidRPr="00641E1F">
              <w:rPr>
                <w:rFonts w:ascii="Times New Roman" w:hAnsi="Times New Roman" w:cs="Times New Roman"/>
                <w:i/>
                <w:color w:val="000000"/>
                <w:sz w:val="24"/>
                <w:szCs w:val="24"/>
              </w:rPr>
              <w:t>La navaja en el ojo</w:t>
            </w:r>
            <w:r>
              <w:rPr>
                <w:rFonts w:ascii="Times New Roman" w:hAnsi="Times New Roman" w:cs="Times New Roman"/>
                <w:color w:val="000000"/>
                <w:sz w:val="24"/>
                <w:szCs w:val="24"/>
              </w:rPr>
              <w:t xml:space="preserve">. </w:t>
            </w:r>
            <w:r w:rsidRPr="00641E1F">
              <w:rPr>
                <w:rFonts w:ascii="Times New Roman" w:hAnsi="Times New Roman" w:cs="Times New Roman"/>
                <w:color w:val="000000"/>
                <w:sz w:val="24"/>
                <w:szCs w:val="24"/>
                <w:lang w:val="es-CO"/>
              </w:rPr>
              <w:t>Si quieres ver algún fragmento de sus espectáculos, pued</w:t>
            </w:r>
            <w:r>
              <w:rPr>
                <w:rFonts w:ascii="Times New Roman" w:hAnsi="Times New Roman" w:cs="Times New Roman"/>
                <w:color w:val="000000"/>
                <w:sz w:val="24"/>
                <w:szCs w:val="24"/>
                <w:lang w:val="es-CO"/>
              </w:rPr>
              <w:t xml:space="preserve">es entrar </w:t>
            </w:r>
            <w:ins w:id="131" w:author="Marco Fidel Santiago Cardona Giraldo" w:date="2016-07-06T22:55:00Z">
              <w:r w:rsidR="000C5DDD">
                <w:rPr>
                  <w:rFonts w:ascii="Times New Roman" w:hAnsi="Times New Roman" w:cs="Times New Roman"/>
                  <w:color w:val="000000"/>
                  <w:sz w:val="24"/>
                  <w:szCs w:val="24"/>
                  <w:lang w:val="es-CO"/>
                </w:rPr>
                <w:t xml:space="preserve">a </w:t>
              </w:r>
            </w:ins>
            <w:r>
              <w:rPr>
                <w:rFonts w:ascii="Times New Roman" w:hAnsi="Times New Roman" w:cs="Times New Roman"/>
                <w:color w:val="000000"/>
                <w:sz w:val="24"/>
                <w:szCs w:val="24"/>
                <w:lang w:val="es-CO"/>
              </w:rPr>
              <w:t xml:space="preserve">su página web </w:t>
            </w:r>
            <w:r w:rsidRPr="00FE0DA9">
              <w:rPr>
                <w:rFonts w:ascii="Times New Roman" w:hAnsi="Times New Roman" w:cs="Times New Roman"/>
                <w:color w:val="4F81BD" w:themeColor="accent1"/>
                <w:lang w:val="es-CO"/>
              </w:rPr>
              <w:t>[VER]</w:t>
            </w:r>
            <w:r w:rsidRPr="00641E1F">
              <w:rPr>
                <w:rFonts w:ascii="Times New Roman" w:hAnsi="Times New Roman" w:cs="Times New Roman"/>
                <w:color w:val="000000"/>
                <w:sz w:val="24"/>
                <w:szCs w:val="24"/>
                <w:lang w:val="es-CO"/>
              </w:rPr>
              <w:t>.</w:t>
            </w:r>
            <w:r>
              <w:rPr>
                <w:rFonts w:ascii="Times New Roman" w:hAnsi="Times New Roman" w:cs="Times New Roman"/>
                <w:color w:val="000000"/>
                <w:sz w:val="24"/>
                <w:szCs w:val="24"/>
                <w:lang w:val="es-CO"/>
              </w:rPr>
              <w:t xml:space="preserve"> </w:t>
            </w:r>
            <w:hyperlink r:id="rId8" w:history="1">
              <w:r w:rsidRPr="00641E1F">
                <w:rPr>
                  <w:rStyle w:val="Hipervnculo"/>
                  <w:rFonts w:ascii="Times New Roman" w:hAnsi="Times New Roman" w:cs="Times New Roman"/>
                  <w:sz w:val="24"/>
                  <w:szCs w:val="24"/>
                  <w:lang w:val="es-CO"/>
                </w:rPr>
                <w:t>http://www.lafura.com/</w:t>
              </w:r>
            </w:hyperlink>
          </w:p>
        </w:tc>
      </w:tr>
    </w:tbl>
    <w:p w14:paraId="3B7DA189" w14:textId="77777777" w:rsidR="008B5AFF" w:rsidRDefault="008B5AFF"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B5AFF" w:rsidRPr="00000D0E" w14:paraId="18248253" w14:textId="77777777" w:rsidTr="0012534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5D8C5AD" w14:textId="77777777" w:rsidR="008B5AFF" w:rsidRPr="00000D0E" w:rsidRDefault="008B5AFF" w:rsidP="0012534C">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lastRenderedPageBreak/>
              <w:t>Profundiza (recurso de exposición)</w:t>
            </w:r>
          </w:p>
        </w:tc>
      </w:tr>
      <w:tr w:rsidR="008B5AFF" w:rsidRPr="00000D0E" w14:paraId="0E12B56A"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86306"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BB1DA"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LE_10_06_REC90</w:t>
            </w:r>
          </w:p>
        </w:tc>
      </w:tr>
      <w:tr w:rsidR="008B5AFF" w:rsidRPr="00000D0E" w14:paraId="6E2DB064"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66657"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118B6"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Antología de textos: autores de la democracia</w:t>
            </w:r>
          </w:p>
        </w:tc>
      </w:tr>
      <w:tr w:rsidR="008B5AFF" w:rsidRPr="00000D0E" w14:paraId="7B593010"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4E7F5"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3971E" w14:textId="77777777" w:rsidR="008B5AFF" w:rsidRPr="00000D0E" w:rsidRDefault="008B5AFF" w:rsidP="0012534C">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Interactivo que sirve para leer y analizar textos de diversos escritores</w:t>
            </w:r>
          </w:p>
        </w:tc>
      </w:tr>
    </w:tbl>
    <w:p w14:paraId="5DAACD39" w14:textId="77777777" w:rsidR="008B5AFF" w:rsidRDefault="008B5AFF"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B5AFF" w:rsidRPr="00000D0E" w14:paraId="66D125E3" w14:textId="77777777" w:rsidTr="0012534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999AB6" w14:textId="77777777" w:rsidR="008B5AFF" w:rsidRPr="00000D0E" w:rsidRDefault="008B5AFF" w:rsidP="0012534C">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Practica (recurso de ejercitación)</w:t>
            </w:r>
          </w:p>
        </w:tc>
      </w:tr>
      <w:tr w:rsidR="008B5AFF" w:rsidRPr="00000D0E" w14:paraId="52CABD36"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7535B"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56E07" w14:textId="77777777" w:rsidR="008B5AFF" w:rsidRPr="00000D0E" w:rsidRDefault="008B5AFF" w:rsidP="0012534C">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LE_10_06_REC100</w:t>
            </w:r>
          </w:p>
        </w:tc>
      </w:tr>
      <w:tr w:rsidR="008B5AFF" w:rsidRPr="00000D0E" w14:paraId="704AD371"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C9AE93"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B196A"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color w:val="000000"/>
                <w:sz w:val="24"/>
                <w:szCs w:val="24"/>
              </w:rPr>
              <w:t>Relaciona los fragmentos literarios</w:t>
            </w:r>
          </w:p>
        </w:tc>
      </w:tr>
      <w:tr w:rsidR="008B5AFF" w:rsidRPr="00000D0E" w14:paraId="0FEA5FC3" w14:textId="77777777" w:rsidTr="0012534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E9163" w14:textId="77777777" w:rsidR="008B5AFF" w:rsidRPr="00000D0E" w:rsidRDefault="008B5AFF" w:rsidP="0012534C">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C35D7" w14:textId="77777777" w:rsidR="008B5AFF" w:rsidRPr="00000D0E" w:rsidRDefault="008B5AFF" w:rsidP="0012534C">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Actividad para ejercitar la comprensión de obras de la democracia</w:t>
            </w:r>
          </w:p>
        </w:tc>
      </w:tr>
    </w:tbl>
    <w:p w14:paraId="39EA8ABA" w14:textId="77777777" w:rsidR="008B5AFF" w:rsidRPr="00000D0E" w:rsidRDefault="008B5AFF" w:rsidP="00000D0E">
      <w:pPr>
        <w:rPr>
          <w:rFonts w:ascii="Times New Roman" w:hAnsi="Times New Roman" w:cs="Times New Roman"/>
        </w:rPr>
      </w:pPr>
    </w:p>
    <w:p w14:paraId="2F5E8D85" w14:textId="14128E4B" w:rsidR="00F308A2" w:rsidRPr="00000D0E" w:rsidRDefault="00641E1F" w:rsidP="00000D0E">
      <w:pPr>
        <w:rPr>
          <w:rFonts w:ascii="Times New Roman" w:hAnsi="Times New Roman" w:cs="Times New Roman"/>
          <w:b/>
        </w:rPr>
      </w:pPr>
      <w:r w:rsidRPr="00000D0E">
        <w:rPr>
          <w:rFonts w:ascii="Times New Roman" w:hAnsi="Times New Roman" w:cs="Times New Roman"/>
          <w:b/>
          <w:highlight w:val="yellow"/>
        </w:rPr>
        <w:t xml:space="preserve">[SECCIÓN </w:t>
      </w:r>
      <w:r>
        <w:rPr>
          <w:rFonts w:ascii="Times New Roman" w:hAnsi="Times New Roman" w:cs="Times New Roman"/>
          <w:b/>
          <w:highlight w:val="yellow"/>
        </w:rPr>
        <w:t>2</w:t>
      </w:r>
      <w:r w:rsidRPr="00000D0E">
        <w:rPr>
          <w:rFonts w:ascii="Times New Roman" w:hAnsi="Times New Roman" w:cs="Times New Roman"/>
          <w:b/>
          <w:highlight w:val="yellow"/>
        </w:rPr>
        <w:t>]</w:t>
      </w:r>
      <w:r>
        <w:rPr>
          <w:rFonts w:ascii="Times New Roman" w:hAnsi="Times New Roman" w:cs="Times New Roman"/>
          <w:b/>
        </w:rPr>
        <w:t xml:space="preserve"> </w:t>
      </w:r>
      <w:r w:rsidR="001D198B" w:rsidRPr="00000D0E">
        <w:rPr>
          <w:rFonts w:ascii="Times New Roman" w:hAnsi="Times New Roman" w:cs="Times New Roman"/>
          <w:b/>
        </w:rPr>
        <w:t xml:space="preserve">2.3 </w:t>
      </w:r>
      <w:r w:rsidR="00670366" w:rsidRPr="00000D0E">
        <w:rPr>
          <w:rFonts w:ascii="Times New Roman" w:hAnsi="Times New Roman" w:cs="Times New Roman"/>
          <w:b/>
        </w:rPr>
        <w:t>Consolidación</w:t>
      </w:r>
    </w:p>
    <w:p w14:paraId="6DF12ABF" w14:textId="77777777" w:rsidR="00670366" w:rsidRDefault="00670366" w:rsidP="00000D0E">
      <w:pPr>
        <w:rPr>
          <w:ins w:id="132" w:author="Marco Fidel Santiago Cardona Giraldo" w:date="2016-07-06T22:55:00Z"/>
          <w:rFonts w:ascii="Times New Roman" w:hAnsi="Times New Roman" w:cs="Times New Roman"/>
        </w:rPr>
      </w:pPr>
    </w:p>
    <w:p w14:paraId="70BB4931" w14:textId="638F12E2" w:rsidR="00054036" w:rsidRDefault="00054036" w:rsidP="00000D0E">
      <w:pPr>
        <w:rPr>
          <w:ins w:id="133" w:author="Marco Fidel Santiago Cardona Giraldo" w:date="2016-07-06T22:55:00Z"/>
          <w:rFonts w:ascii="Times New Roman" w:hAnsi="Times New Roman" w:cs="Times New Roman"/>
        </w:rPr>
      </w:pPr>
      <w:ins w:id="134" w:author="Marco Fidel Santiago Cardona Giraldo" w:date="2016-07-06T22:55:00Z">
        <w:r>
          <w:rPr>
            <w:rFonts w:ascii="Times New Roman" w:hAnsi="Times New Roman" w:cs="Times New Roman"/>
          </w:rPr>
          <w:t>Actividad para consolidar lo que has aprendido en esta sección.</w:t>
        </w:r>
      </w:ins>
    </w:p>
    <w:p w14:paraId="17AD5C51" w14:textId="77777777" w:rsidR="00054036" w:rsidRPr="00000D0E" w:rsidRDefault="00054036" w:rsidP="00000D0E">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AD2816" w:rsidRPr="00000D0E" w14:paraId="29D8E209" w14:textId="77777777" w:rsidTr="00957F8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747D590" w14:textId="77777777" w:rsidR="00AD2816" w:rsidRPr="00000D0E" w:rsidRDefault="00AD2816" w:rsidP="00000D0E">
            <w:pPr>
              <w:rPr>
                <w:rFonts w:ascii="Times New Roman" w:hAnsi="Times New Roman" w:cs="Times New Roman"/>
                <w:b/>
                <w:color w:val="FFFFFF" w:themeColor="background1"/>
                <w:sz w:val="24"/>
                <w:szCs w:val="24"/>
              </w:rPr>
            </w:pPr>
            <w:r w:rsidRPr="00000D0E">
              <w:rPr>
                <w:rFonts w:ascii="Times New Roman" w:hAnsi="Times New Roman" w:cs="Times New Roman"/>
                <w:b/>
                <w:color w:val="FFFFFF" w:themeColor="background1"/>
                <w:sz w:val="24"/>
                <w:szCs w:val="24"/>
              </w:rPr>
              <w:t>Practica (recurso de ejercitación)</w:t>
            </w:r>
          </w:p>
        </w:tc>
      </w:tr>
      <w:tr w:rsidR="00AD2816" w:rsidRPr="00000D0E" w14:paraId="5983B276" w14:textId="77777777" w:rsidTr="00957F8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43C41" w14:textId="77777777" w:rsidR="00AD2816" w:rsidRPr="00000D0E" w:rsidRDefault="00AD2816" w:rsidP="00000D0E">
            <w:pPr>
              <w:rPr>
                <w:rFonts w:ascii="Times New Roman" w:hAnsi="Times New Roman" w:cs="Times New Roman"/>
                <w:b/>
                <w:color w:val="000000"/>
                <w:sz w:val="24"/>
                <w:szCs w:val="24"/>
              </w:rPr>
            </w:pPr>
            <w:r w:rsidRPr="00000D0E">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839F2" w14:textId="6B48CA1E" w:rsidR="00AD2816" w:rsidRPr="00000D0E" w:rsidRDefault="001D198B" w:rsidP="00000D0E">
            <w:pPr>
              <w:rPr>
                <w:rFonts w:ascii="Times New Roman" w:hAnsi="Times New Roman" w:cs="Times New Roman"/>
                <w:b/>
                <w:color w:val="000000"/>
                <w:sz w:val="24"/>
                <w:szCs w:val="24"/>
              </w:rPr>
            </w:pPr>
            <w:r w:rsidRPr="00000D0E">
              <w:rPr>
                <w:rFonts w:ascii="Times New Roman" w:hAnsi="Times New Roman" w:cs="Times New Roman"/>
                <w:color w:val="000000"/>
                <w:sz w:val="24"/>
                <w:szCs w:val="24"/>
              </w:rPr>
              <w:t>L</w:t>
            </w:r>
            <w:r w:rsidR="000E5B45" w:rsidRPr="00000D0E">
              <w:rPr>
                <w:rFonts w:ascii="Times New Roman" w:hAnsi="Times New Roman" w:cs="Times New Roman"/>
                <w:color w:val="000000"/>
                <w:sz w:val="24"/>
                <w:szCs w:val="24"/>
              </w:rPr>
              <w:t>E_10_06</w:t>
            </w:r>
            <w:r w:rsidR="00AD2816" w:rsidRPr="00000D0E">
              <w:rPr>
                <w:rFonts w:ascii="Times New Roman" w:hAnsi="Times New Roman" w:cs="Times New Roman"/>
                <w:color w:val="000000"/>
                <w:sz w:val="24"/>
                <w:szCs w:val="24"/>
              </w:rPr>
              <w:t>_REC</w:t>
            </w:r>
            <w:r w:rsidR="00DB785B" w:rsidRPr="00000D0E">
              <w:rPr>
                <w:rFonts w:ascii="Times New Roman" w:hAnsi="Times New Roman" w:cs="Times New Roman"/>
                <w:color w:val="000000"/>
                <w:sz w:val="24"/>
                <w:szCs w:val="24"/>
              </w:rPr>
              <w:t>110</w:t>
            </w:r>
          </w:p>
        </w:tc>
      </w:tr>
      <w:tr w:rsidR="00AD2816" w:rsidRPr="00000D0E" w14:paraId="7ACE84FB" w14:textId="77777777" w:rsidTr="00957F8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22DEA" w14:textId="77777777" w:rsidR="00AD2816" w:rsidRPr="00000D0E" w:rsidRDefault="00AD2816"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823B4" w14:textId="4BD98FA4" w:rsidR="00AD2816" w:rsidRPr="00000D0E" w:rsidRDefault="000E5B45" w:rsidP="00000D0E">
            <w:pPr>
              <w:rPr>
                <w:rFonts w:ascii="Times New Roman" w:hAnsi="Times New Roman" w:cs="Times New Roman"/>
                <w:color w:val="000000"/>
                <w:sz w:val="24"/>
                <w:szCs w:val="24"/>
              </w:rPr>
            </w:pPr>
            <w:r w:rsidRPr="00000D0E">
              <w:rPr>
                <w:rFonts w:ascii="Times New Roman" w:hAnsi="Times New Roman" w:cs="Times New Roman"/>
                <w:color w:val="000000"/>
                <w:sz w:val="24"/>
                <w:szCs w:val="24"/>
              </w:rPr>
              <w:t>Refuerza tu aprendizaje: La literatura española de la dictadura y de la democracia</w:t>
            </w:r>
          </w:p>
        </w:tc>
      </w:tr>
      <w:tr w:rsidR="00AD2816" w:rsidRPr="00000D0E" w14:paraId="63F7188F" w14:textId="77777777" w:rsidTr="00957F8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09428" w14:textId="77777777" w:rsidR="00AD2816" w:rsidRPr="00000D0E" w:rsidRDefault="00AD2816" w:rsidP="00000D0E">
            <w:pPr>
              <w:rPr>
                <w:rFonts w:ascii="Times New Roman" w:hAnsi="Times New Roman" w:cs="Times New Roman"/>
                <w:color w:val="000000"/>
                <w:sz w:val="24"/>
                <w:szCs w:val="24"/>
              </w:rPr>
            </w:pPr>
            <w:r w:rsidRPr="00000D0E">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0AFDA" w14:textId="5E318C83" w:rsidR="00AD2816" w:rsidRPr="00000D0E" w:rsidRDefault="000E5B45" w:rsidP="00000D0E">
            <w:pPr>
              <w:shd w:val="clear" w:color="auto" w:fill="FFFFFF"/>
              <w:rPr>
                <w:rFonts w:ascii="Times New Roman" w:hAnsi="Times New Roman" w:cs="Times New Roman"/>
                <w:color w:val="000000"/>
                <w:sz w:val="24"/>
                <w:szCs w:val="24"/>
              </w:rPr>
            </w:pPr>
            <w:r w:rsidRPr="00000D0E">
              <w:rPr>
                <w:rFonts w:ascii="Times New Roman" w:hAnsi="Times New Roman" w:cs="Times New Roman"/>
                <w:color w:val="000000"/>
                <w:sz w:val="24"/>
                <w:szCs w:val="24"/>
              </w:rPr>
              <w:t>Actividad para afianzar los contenidos sobre el tema</w:t>
            </w:r>
          </w:p>
        </w:tc>
      </w:tr>
    </w:tbl>
    <w:p w14:paraId="2349400A" w14:textId="77777777" w:rsidR="00884504" w:rsidRDefault="00884504" w:rsidP="006D4AE1">
      <w:pPr>
        <w:rPr>
          <w:rFonts w:ascii="Times New Roman" w:hAnsi="Times New Roman" w:cs="Times New Roman"/>
          <w:b/>
          <w:highlight w:val="yellow"/>
        </w:rPr>
      </w:pPr>
    </w:p>
    <w:p w14:paraId="1B18B38C" w14:textId="77777777" w:rsidR="006D4AE1" w:rsidRPr="003E6DA3" w:rsidRDefault="006D4AE1" w:rsidP="006D4AE1">
      <w:pPr>
        <w:rPr>
          <w:rFonts w:ascii="Times New Roman" w:hAnsi="Times New Roman" w:cs="Times New Roman"/>
          <w:b/>
        </w:rPr>
      </w:pPr>
      <w:r w:rsidRPr="003E6DA3">
        <w:rPr>
          <w:rFonts w:ascii="Times New Roman" w:hAnsi="Times New Roman" w:cs="Times New Roman"/>
          <w:b/>
          <w:highlight w:val="yellow"/>
        </w:rPr>
        <w:t>[SECCIÓN 1]</w:t>
      </w:r>
      <w:r w:rsidRPr="003E6DA3">
        <w:rPr>
          <w:rFonts w:ascii="Times New Roman" w:hAnsi="Times New Roman" w:cs="Times New Roman"/>
          <w:b/>
        </w:rPr>
        <w:t xml:space="preserve"> </w:t>
      </w:r>
      <w:r>
        <w:rPr>
          <w:rFonts w:ascii="Times New Roman" w:hAnsi="Times New Roman" w:cs="Times New Roman"/>
          <w:b/>
        </w:rPr>
        <w:t>3 Semántica: los eufemismos y las palabras t</w:t>
      </w:r>
      <w:r w:rsidRPr="003E6DA3">
        <w:rPr>
          <w:rFonts w:ascii="Times New Roman" w:hAnsi="Times New Roman" w:cs="Times New Roman"/>
          <w:b/>
        </w:rPr>
        <w:t>abú</w:t>
      </w:r>
    </w:p>
    <w:p w14:paraId="1DACC466" w14:textId="77777777" w:rsidR="006D4AE1" w:rsidRPr="003E6DA3" w:rsidRDefault="006D4AE1" w:rsidP="006D4AE1">
      <w:pPr>
        <w:rPr>
          <w:rFonts w:ascii="Times New Roman" w:hAnsi="Times New Roman" w:cs="Times New Roman"/>
          <w:b/>
        </w:rPr>
      </w:pPr>
    </w:p>
    <w:p w14:paraId="07F73BEC" w14:textId="77777777" w:rsidR="006D4AE1" w:rsidRDefault="006D4AE1" w:rsidP="006D4AE1">
      <w:pPr>
        <w:rPr>
          <w:rFonts w:ascii="Times New Roman" w:hAnsi="Times New Roman" w:cs="Times New Roman"/>
        </w:rPr>
      </w:pPr>
      <w:r>
        <w:rPr>
          <w:rFonts w:ascii="Times New Roman" w:hAnsi="Times New Roman" w:cs="Times New Roman"/>
        </w:rPr>
        <w:t>¿Alguna vez has querido señalarle a un amigo un defecto o un error y te has tomado el tiempo necesario pensando las</w:t>
      </w:r>
      <w:r w:rsidRPr="009033F1">
        <w:rPr>
          <w:rFonts w:ascii="Times New Roman" w:hAnsi="Times New Roman" w:cs="Times New Roman"/>
          <w:b/>
        </w:rPr>
        <w:t xml:space="preserve"> palabras correctas</w:t>
      </w:r>
      <w:r>
        <w:rPr>
          <w:rFonts w:ascii="Times New Roman" w:hAnsi="Times New Roman" w:cs="Times New Roman"/>
        </w:rPr>
        <w:t xml:space="preserve"> para no herir sus sentimientos? ¿Eres capaz de reconocer ciertas palabras que normalmente las personas </w:t>
      </w:r>
      <w:r w:rsidRPr="009033F1">
        <w:rPr>
          <w:rFonts w:ascii="Times New Roman" w:hAnsi="Times New Roman" w:cs="Times New Roman"/>
          <w:b/>
        </w:rPr>
        <w:t>tienden a evitar</w:t>
      </w:r>
      <w:r>
        <w:rPr>
          <w:rFonts w:ascii="Times New Roman" w:hAnsi="Times New Roman" w:cs="Times New Roman"/>
        </w:rPr>
        <w:t>?</w:t>
      </w:r>
    </w:p>
    <w:p w14:paraId="32C28F6C" w14:textId="77777777" w:rsidR="006D4AE1" w:rsidRDefault="006D4AE1" w:rsidP="006D4AE1">
      <w:pPr>
        <w:rPr>
          <w:rFonts w:ascii="Times New Roman" w:hAnsi="Times New Roman" w:cs="Times New Roman"/>
        </w:rPr>
      </w:pPr>
    </w:p>
    <w:p w14:paraId="6D04EF09" w14:textId="77777777" w:rsidR="006D4AE1" w:rsidRDefault="006D4AE1" w:rsidP="006D4AE1">
      <w:pPr>
        <w:rPr>
          <w:rFonts w:ascii="Times New Roman" w:hAnsi="Times New Roman" w:cs="Times New Roman"/>
        </w:rPr>
      </w:pPr>
      <w:r>
        <w:rPr>
          <w:rFonts w:ascii="Times New Roman" w:hAnsi="Times New Roman" w:cs="Times New Roman"/>
        </w:rPr>
        <w:t xml:space="preserve">Encontrarás entonces valioso y oportuno el tema de esta sección: los </w:t>
      </w:r>
      <w:r w:rsidRPr="008C6A9D">
        <w:rPr>
          <w:rFonts w:ascii="Times New Roman" w:hAnsi="Times New Roman" w:cs="Times New Roman"/>
          <w:b/>
        </w:rPr>
        <w:t>eufemismos</w:t>
      </w:r>
      <w:r>
        <w:rPr>
          <w:rFonts w:ascii="Times New Roman" w:hAnsi="Times New Roman" w:cs="Times New Roman"/>
        </w:rPr>
        <w:t xml:space="preserve"> y las </w:t>
      </w:r>
      <w:r w:rsidRPr="008C6A9D">
        <w:rPr>
          <w:rFonts w:ascii="Times New Roman" w:hAnsi="Times New Roman" w:cs="Times New Roman"/>
          <w:b/>
        </w:rPr>
        <w:t>palabras tabú</w:t>
      </w:r>
      <w:r>
        <w:rPr>
          <w:rFonts w:ascii="Times New Roman" w:hAnsi="Times New Roman" w:cs="Times New Roman"/>
        </w:rPr>
        <w:t xml:space="preserve">, fenómenos semánticos que muestran cómo </w:t>
      </w:r>
      <w:r w:rsidRPr="003E6DA3">
        <w:rPr>
          <w:rFonts w:ascii="Times New Roman" w:hAnsi="Times New Roman" w:cs="Times New Roman"/>
        </w:rPr>
        <w:t>el sentido que le imprimimos a las palabras también hace parte de una creación colectiva y cultural</w:t>
      </w:r>
      <w:r>
        <w:rPr>
          <w:rFonts w:ascii="Times New Roman" w:hAnsi="Times New Roman" w:cs="Times New Roman"/>
        </w:rPr>
        <w:t>.</w:t>
      </w:r>
    </w:p>
    <w:p w14:paraId="71530D13"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D4AE1" w:rsidRPr="003E6DA3" w14:paraId="45FF7CC4" w14:textId="77777777" w:rsidTr="006D4AE1">
        <w:tc>
          <w:tcPr>
            <w:tcW w:w="9033" w:type="dxa"/>
            <w:gridSpan w:val="2"/>
            <w:shd w:val="clear" w:color="auto" w:fill="0D0D0D" w:themeFill="text1" w:themeFillTint="F2"/>
          </w:tcPr>
          <w:p w14:paraId="1A2985D2"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Imagen (fotografía, gráfica o ilustración)</w:t>
            </w:r>
          </w:p>
        </w:tc>
      </w:tr>
      <w:tr w:rsidR="006D4AE1" w:rsidRPr="003E6DA3" w14:paraId="532FCB81" w14:textId="77777777" w:rsidTr="006D4AE1">
        <w:tc>
          <w:tcPr>
            <w:tcW w:w="2518" w:type="dxa"/>
          </w:tcPr>
          <w:p w14:paraId="75623CDF"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Pr>
          <w:p w14:paraId="54C636C3"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LE_10_06_IMG0</w:t>
            </w:r>
            <w:r>
              <w:rPr>
                <w:rFonts w:ascii="Times New Roman" w:hAnsi="Times New Roman" w:cs="Times New Roman"/>
                <w:color w:val="000000"/>
                <w:sz w:val="24"/>
                <w:szCs w:val="24"/>
              </w:rPr>
              <w:t>8</w:t>
            </w:r>
          </w:p>
        </w:tc>
      </w:tr>
      <w:tr w:rsidR="006D4AE1" w:rsidRPr="003E6DA3" w14:paraId="1C45C7AB" w14:textId="77777777" w:rsidTr="006D4AE1">
        <w:tc>
          <w:tcPr>
            <w:tcW w:w="2518" w:type="dxa"/>
          </w:tcPr>
          <w:p w14:paraId="6B9EE695"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Pr>
          <w:p w14:paraId="4A00D059"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color w:val="000000"/>
                <w:sz w:val="24"/>
                <w:szCs w:val="24"/>
              </w:rPr>
              <w:t>Foto chica + letras</w:t>
            </w:r>
          </w:p>
        </w:tc>
      </w:tr>
      <w:tr w:rsidR="006D4AE1" w:rsidRPr="003E6DA3" w14:paraId="1FBFB0BD" w14:textId="77777777" w:rsidTr="006D4AE1">
        <w:tc>
          <w:tcPr>
            <w:tcW w:w="2518" w:type="dxa"/>
          </w:tcPr>
          <w:p w14:paraId="3C099CB9"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 xml:space="preserve">Código </w:t>
            </w:r>
            <w:proofErr w:type="spellStart"/>
            <w:r w:rsidRPr="003E6DA3">
              <w:rPr>
                <w:rFonts w:ascii="Times New Roman" w:hAnsi="Times New Roman" w:cs="Times New Roman"/>
                <w:b/>
                <w:color w:val="000000"/>
                <w:sz w:val="24"/>
                <w:szCs w:val="24"/>
              </w:rPr>
              <w:t>Shutterstock</w:t>
            </w:r>
            <w:proofErr w:type="spellEnd"/>
            <w:r w:rsidRPr="003E6DA3">
              <w:rPr>
                <w:rFonts w:ascii="Times New Roman" w:hAnsi="Times New Roman" w:cs="Times New Roman"/>
                <w:b/>
                <w:color w:val="000000"/>
                <w:sz w:val="24"/>
                <w:szCs w:val="24"/>
              </w:rPr>
              <w:t xml:space="preserve"> (o URL o la ruta en </w:t>
            </w:r>
            <w:proofErr w:type="spellStart"/>
            <w:r w:rsidRPr="003E6DA3">
              <w:rPr>
                <w:rFonts w:ascii="Times New Roman" w:hAnsi="Times New Roman" w:cs="Times New Roman"/>
                <w:b/>
                <w:color w:val="000000"/>
                <w:sz w:val="24"/>
                <w:szCs w:val="24"/>
              </w:rPr>
              <w:t>AulaPlaneta</w:t>
            </w:r>
            <w:proofErr w:type="spellEnd"/>
            <w:r w:rsidRPr="003E6DA3">
              <w:rPr>
                <w:rFonts w:ascii="Times New Roman" w:hAnsi="Times New Roman" w:cs="Times New Roman"/>
                <w:b/>
                <w:color w:val="000000"/>
                <w:sz w:val="24"/>
                <w:szCs w:val="24"/>
              </w:rPr>
              <w:t>)</w:t>
            </w:r>
          </w:p>
        </w:tc>
        <w:tc>
          <w:tcPr>
            <w:tcW w:w="6515" w:type="dxa"/>
          </w:tcPr>
          <w:p w14:paraId="57CE487C" w14:textId="77777777" w:rsidR="006D4AE1" w:rsidRPr="003E6DA3" w:rsidRDefault="006D4AE1" w:rsidP="006D4AE1">
            <w:pPr>
              <w:rPr>
                <w:rFonts w:ascii="Times New Roman" w:hAnsi="Times New Roman" w:cs="Times New Roman"/>
                <w:color w:val="000000"/>
                <w:sz w:val="24"/>
                <w:szCs w:val="24"/>
              </w:rPr>
            </w:pPr>
            <w:proofErr w:type="spellStart"/>
            <w:r w:rsidRPr="003E6DA3">
              <w:rPr>
                <w:rFonts w:ascii="Times New Roman" w:hAnsi="Times New Roman" w:cs="Times New Roman"/>
                <w:color w:val="000000"/>
                <w:sz w:val="24"/>
                <w:szCs w:val="24"/>
              </w:rPr>
              <w:t>Shutterstock</w:t>
            </w:r>
            <w:proofErr w:type="spellEnd"/>
            <w:r w:rsidRPr="003E6DA3">
              <w:rPr>
                <w:rFonts w:ascii="Times New Roman" w:hAnsi="Times New Roman" w:cs="Times New Roman"/>
                <w:color w:val="000000"/>
                <w:sz w:val="24"/>
                <w:szCs w:val="24"/>
              </w:rPr>
              <w:t xml:space="preserve"> 297003296</w:t>
            </w:r>
          </w:p>
        </w:tc>
      </w:tr>
      <w:tr w:rsidR="006D4AE1" w:rsidRPr="003E6DA3" w14:paraId="15BD9BFE" w14:textId="77777777" w:rsidTr="006D4AE1">
        <w:tc>
          <w:tcPr>
            <w:tcW w:w="2518" w:type="dxa"/>
          </w:tcPr>
          <w:p w14:paraId="17EC0786"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Pie de imagen</w:t>
            </w:r>
          </w:p>
        </w:tc>
        <w:tc>
          <w:tcPr>
            <w:tcW w:w="6515" w:type="dxa"/>
          </w:tcPr>
          <w:p w14:paraId="54E95062" w14:textId="77777777" w:rsidR="006D4AE1" w:rsidRPr="004B4825" w:rsidRDefault="006D4AE1" w:rsidP="006D4AE1">
            <w:pPr>
              <w:rPr>
                <w:rFonts w:ascii="Times New Roman" w:hAnsi="Times New Roman" w:cs="Times New Roman"/>
              </w:rPr>
            </w:pPr>
            <w:r>
              <w:rPr>
                <w:rFonts w:ascii="Times New Roman" w:hAnsi="Times New Roman" w:cs="Times New Roman"/>
              </w:rPr>
              <w:t>Recuerda que n</w:t>
            </w:r>
            <w:r w:rsidRPr="003E6DA3">
              <w:rPr>
                <w:rFonts w:ascii="Times New Roman" w:hAnsi="Times New Roman" w:cs="Times New Roman"/>
              </w:rPr>
              <w:t>uestros hábitos e</w:t>
            </w:r>
            <w:r>
              <w:rPr>
                <w:rFonts w:ascii="Times New Roman" w:hAnsi="Times New Roman" w:cs="Times New Roman"/>
              </w:rPr>
              <w:t>n la comunicación</w:t>
            </w:r>
            <w:r w:rsidRPr="003E6DA3">
              <w:rPr>
                <w:rFonts w:ascii="Times New Roman" w:hAnsi="Times New Roman" w:cs="Times New Roman"/>
              </w:rPr>
              <w:t xml:space="preserve"> reflejan la</w:t>
            </w:r>
            <w:r>
              <w:rPr>
                <w:rFonts w:ascii="Times New Roman" w:hAnsi="Times New Roman" w:cs="Times New Roman"/>
              </w:rPr>
              <w:t xml:space="preserve"> forma en la que vemos el mundo; la elección</w:t>
            </w:r>
            <w:r w:rsidRPr="003E6DA3">
              <w:rPr>
                <w:rFonts w:ascii="Times New Roman" w:hAnsi="Times New Roman" w:cs="Times New Roman"/>
              </w:rPr>
              <w:t xml:space="preserve"> de las palabras que utilizamos en </w:t>
            </w:r>
            <w:r>
              <w:rPr>
                <w:rFonts w:ascii="Times New Roman" w:hAnsi="Times New Roman" w:cs="Times New Roman"/>
              </w:rPr>
              <w:t>nuestra vida diaria dice en realidad</w:t>
            </w:r>
            <w:r w:rsidRPr="003E6DA3">
              <w:rPr>
                <w:rFonts w:ascii="Times New Roman" w:hAnsi="Times New Roman" w:cs="Times New Roman"/>
              </w:rPr>
              <w:t xml:space="preserve"> mucho sobre nosotros</w:t>
            </w:r>
            <w:r>
              <w:rPr>
                <w:rFonts w:ascii="Times New Roman" w:hAnsi="Times New Roman" w:cs="Times New Roman"/>
              </w:rPr>
              <w:t xml:space="preserve"> y sobre lo que pasa en nuestro interior.</w:t>
            </w:r>
          </w:p>
        </w:tc>
      </w:tr>
    </w:tbl>
    <w:p w14:paraId="26161154" w14:textId="77777777" w:rsidR="006D4AE1" w:rsidRPr="003E6DA3" w:rsidRDefault="006D4AE1" w:rsidP="006D4AE1">
      <w:pPr>
        <w:rPr>
          <w:rFonts w:ascii="Times New Roman" w:hAnsi="Times New Roman" w:cs="Times New Roman"/>
        </w:rPr>
      </w:pPr>
    </w:p>
    <w:p w14:paraId="37A383E1" w14:textId="77777777" w:rsidR="006D4AE1" w:rsidRPr="003E6DA3" w:rsidRDefault="006D4AE1" w:rsidP="006D4AE1">
      <w:pPr>
        <w:rPr>
          <w:rFonts w:ascii="Times New Roman" w:hAnsi="Times New Roman" w:cs="Times New Roman"/>
          <w:b/>
        </w:rPr>
      </w:pPr>
      <w:r>
        <w:rPr>
          <w:rFonts w:ascii="Times New Roman" w:hAnsi="Times New Roman" w:cs="Times New Roman"/>
          <w:b/>
          <w:highlight w:val="yellow"/>
        </w:rPr>
        <w:t>[SECCIÓN 2</w:t>
      </w:r>
      <w:r w:rsidRPr="003E6DA3">
        <w:rPr>
          <w:rFonts w:ascii="Times New Roman" w:hAnsi="Times New Roman" w:cs="Times New Roman"/>
          <w:b/>
          <w:highlight w:val="yellow"/>
        </w:rPr>
        <w:t>]</w:t>
      </w:r>
      <w:r w:rsidRPr="003E6DA3">
        <w:rPr>
          <w:rFonts w:ascii="Times New Roman" w:hAnsi="Times New Roman" w:cs="Times New Roman"/>
          <w:b/>
        </w:rPr>
        <w:t xml:space="preserve"> 3.1 Los eufemismos</w:t>
      </w:r>
    </w:p>
    <w:p w14:paraId="170729B4" w14:textId="77777777" w:rsidR="006D4AE1" w:rsidRPr="003E6DA3" w:rsidRDefault="006D4AE1" w:rsidP="006D4AE1">
      <w:pPr>
        <w:rPr>
          <w:rFonts w:ascii="Times New Roman" w:hAnsi="Times New Roman" w:cs="Times New Roman"/>
          <w:b/>
        </w:rPr>
      </w:pPr>
    </w:p>
    <w:p w14:paraId="08D7A580" w14:textId="35F09535" w:rsidR="006D4AE1" w:rsidRDefault="006D4AE1" w:rsidP="006D4AE1">
      <w:pPr>
        <w:rPr>
          <w:rFonts w:ascii="Times New Roman" w:hAnsi="Times New Roman" w:cs="Times New Roman"/>
        </w:rPr>
      </w:pPr>
      <w:r>
        <w:rPr>
          <w:rFonts w:ascii="Times New Roman" w:hAnsi="Times New Roman" w:cs="Times New Roman"/>
        </w:rPr>
        <w:lastRenderedPageBreak/>
        <w:t>Los</w:t>
      </w:r>
      <w:r w:rsidRPr="0097473D">
        <w:rPr>
          <w:rFonts w:ascii="Times New Roman" w:hAnsi="Times New Roman" w:cs="Times New Roman"/>
          <w:b/>
        </w:rPr>
        <w:t xml:space="preserve"> eufemismos </w:t>
      </w:r>
      <w:r>
        <w:rPr>
          <w:rFonts w:ascii="Times New Roman" w:hAnsi="Times New Roman" w:cs="Times New Roman"/>
        </w:rPr>
        <w:t xml:space="preserve">constituyen una clase de palabras o expresiones que son más aceptables para una cultura o sociedad que otras </w:t>
      </w:r>
      <w:r w:rsidRPr="0097473D">
        <w:rPr>
          <w:rFonts w:ascii="Times New Roman" w:hAnsi="Times New Roman" w:cs="Times New Roman"/>
          <w:b/>
        </w:rPr>
        <w:t>tabú</w:t>
      </w:r>
      <w:r>
        <w:rPr>
          <w:rFonts w:ascii="Times New Roman" w:hAnsi="Times New Roman" w:cs="Times New Roman"/>
        </w:rPr>
        <w:t xml:space="preserve"> o de mal gusto a las que </w:t>
      </w:r>
      <w:r w:rsidRPr="008D6D8A">
        <w:rPr>
          <w:rFonts w:ascii="Times New Roman" w:hAnsi="Times New Roman" w:cs="Times New Roman"/>
          <w:b/>
        </w:rPr>
        <w:t>sustituyen</w:t>
      </w:r>
      <w:r>
        <w:rPr>
          <w:rFonts w:ascii="Times New Roman" w:hAnsi="Times New Roman" w:cs="Times New Roman"/>
        </w:rPr>
        <w:t>, pues pueden disgustar al oyente. En los términos del diccionario de la RAE, un eufemismo es la “m</w:t>
      </w:r>
      <w:r w:rsidRPr="0097473D">
        <w:rPr>
          <w:rFonts w:ascii="Times New Roman" w:hAnsi="Times New Roman" w:cs="Times New Roman"/>
        </w:rPr>
        <w:t>anifestación suave o decorosa de ideas cuya recta y franca expresión sería dura o malsonante</w:t>
      </w:r>
      <w:r>
        <w:rPr>
          <w:rFonts w:ascii="Times New Roman" w:hAnsi="Times New Roman" w:cs="Times New Roman"/>
        </w:rPr>
        <w:t>”</w:t>
      </w:r>
      <w:ins w:id="135" w:author="Marco Fidel Santiago Cardona Giraldo" w:date="2016-07-07T12:32:00Z">
        <w:r w:rsidR="00762853">
          <w:rPr>
            <w:rFonts w:ascii="Times New Roman" w:hAnsi="Times New Roman" w:cs="Times New Roman"/>
          </w:rPr>
          <w:t>.</w:t>
        </w:r>
      </w:ins>
      <w:r>
        <w:rPr>
          <w:rFonts w:ascii="Times New Roman" w:hAnsi="Times New Roman" w:cs="Times New Roman"/>
        </w:rPr>
        <w:t xml:space="preserve"> </w:t>
      </w:r>
    </w:p>
    <w:p w14:paraId="53F4E170" w14:textId="77777777" w:rsidR="006D4AE1" w:rsidRDefault="006D4AE1" w:rsidP="006D4AE1">
      <w:pPr>
        <w:rPr>
          <w:rFonts w:ascii="Times New Roman" w:hAnsi="Times New Roman" w:cs="Times New Roman"/>
        </w:rPr>
      </w:pPr>
    </w:p>
    <w:p w14:paraId="74795988" w14:textId="6CAD5400" w:rsidR="006D4AE1" w:rsidRPr="003E6DA3" w:rsidRDefault="006D4AE1" w:rsidP="006D4AE1">
      <w:pPr>
        <w:rPr>
          <w:rFonts w:ascii="Times New Roman" w:hAnsi="Times New Roman" w:cs="Times New Roman"/>
        </w:rPr>
      </w:pPr>
      <w:r>
        <w:rPr>
          <w:rFonts w:ascii="Times New Roman" w:hAnsi="Times New Roman" w:cs="Times New Roman"/>
        </w:rPr>
        <w:t>Por ejemplo, en determinados contextos una persona diría que otra se encuentra</w:t>
      </w:r>
      <w:r w:rsidRPr="002B24E6">
        <w:rPr>
          <w:rFonts w:ascii="Times New Roman" w:hAnsi="Times New Roman" w:cs="Times New Roman"/>
          <w:i/>
        </w:rPr>
        <w:t xml:space="preserve"> </w:t>
      </w:r>
      <w:ins w:id="136" w:author="mbp" w:date="2016-07-07T15:57:00Z">
        <w:r w:rsidR="002B24E6" w:rsidRPr="002B24E6">
          <w:rPr>
            <w:rFonts w:ascii="Times New Roman" w:hAnsi="Times New Roman" w:cs="Times New Roman"/>
            <w:i/>
          </w:rPr>
          <w:t xml:space="preserve">rellenita </w:t>
        </w:r>
        <w:r w:rsidR="002B24E6" w:rsidRPr="002B24E6">
          <w:rPr>
            <w:rFonts w:ascii="Times New Roman" w:hAnsi="Times New Roman" w:cs="Times New Roman"/>
          </w:rPr>
          <w:t>o</w:t>
        </w:r>
        <w:r w:rsidR="002B24E6">
          <w:rPr>
            <w:rFonts w:ascii="Times New Roman" w:hAnsi="Times New Roman" w:cs="Times New Roman"/>
          </w:rPr>
          <w:t xml:space="preserve"> </w:t>
        </w:r>
        <w:r w:rsidR="002B24E6" w:rsidRPr="002B24E6">
          <w:rPr>
            <w:rFonts w:ascii="Times New Roman" w:hAnsi="Times New Roman" w:cs="Times New Roman"/>
            <w:i/>
          </w:rPr>
          <w:t>robusta</w:t>
        </w:r>
      </w:ins>
      <w:r>
        <w:rPr>
          <w:rFonts w:ascii="Times New Roman" w:hAnsi="Times New Roman" w:cs="Times New Roman"/>
        </w:rPr>
        <w:t xml:space="preserve">, para no utilizar </w:t>
      </w:r>
      <w:r w:rsidRPr="0060745B">
        <w:rPr>
          <w:rFonts w:ascii="Times New Roman" w:hAnsi="Times New Roman" w:cs="Times New Roman"/>
          <w:b/>
        </w:rPr>
        <w:t>términos más fuertes</w:t>
      </w:r>
      <w:r>
        <w:rPr>
          <w:rFonts w:ascii="Times New Roman" w:hAnsi="Times New Roman" w:cs="Times New Roman"/>
        </w:rPr>
        <w:t xml:space="preserve"> como </w:t>
      </w:r>
      <w:ins w:id="137" w:author="mbp" w:date="2016-07-07T15:58:00Z">
        <w:r w:rsidR="002B24E6">
          <w:rPr>
            <w:rFonts w:ascii="Times New Roman" w:hAnsi="Times New Roman" w:cs="Times New Roman"/>
            <w:i/>
          </w:rPr>
          <w:t>gorda</w:t>
        </w:r>
      </w:ins>
      <w:r>
        <w:rPr>
          <w:rFonts w:ascii="Times New Roman" w:hAnsi="Times New Roman" w:cs="Times New Roman"/>
        </w:rPr>
        <w:t xml:space="preserve"> </w:t>
      </w:r>
      <w:ins w:id="138" w:author="mbp" w:date="2016-07-07T15:58:00Z">
        <w:r w:rsidR="002B24E6">
          <w:rPr>
            <w:rFonts w:ascii="Times New Roman" w:hAnsi="Times New Roman" w:cs="Times New Roman"/>
          </w:rPr>
          <w:t>u</w:t>
        </w:r>
      </w:ins>
      <w:r>
        <w:rPr>
          <w:rFonts w:ascii="Times New Roman" w:hAnsi="Times New Roman" w:cs="Times New Roman"/>
        </w:rPr>
        <w:t xml:space="preserve"> </w:t>
      </w:r>
      <w:ins w:id="139" w:author="mbp" w:date="2016-07-07T15:58:00Z">
        <w:r w:rsidR="002B24E6">
          <w:rPr>
            <w:rFonts w:ascii="Times New Roman" w:hAnsi="Times New Roman" w:cs="Times New Roman"/>
            <w:i/>
          </w:rPr>
          <w:t>obesa</w:t>
        </w:r>
      </w:ins>
      <w:r>
        <w:rPr>
          <w:rFonts w:ascii="Times New Roman" w:hAnsi="Times New Roman" w:cs="Times New Roman"/>
        </w:rPr>
        <w:t xml:space="preserve">. Así pues, podría decirse que </w:t>
      </w:r>
      <w:r w:rsidRPr="003E6DA3">
        <w:rPr>
          <w:rFonts w:ascii="Times New Roman" w:hAnsi="Times New Roman" w:cs="Times New Roman"/>
        </w:rPr>
        <w:t>nos referimos a los eufemismos como formas de “encubrir” e incluso “embellecer” aquello que queremos expresar</w:t>
      </w:r>
      <w:r>
        <w:rPr>
          <w:rFonts w:ascii="Times New Roman" w:hAnsi="Times New Roman" w:cs="Times New Roman"/>
        </w:rPr>
        <w:t>, pues</w:t>
      </w:r>
      <w:r w:rsidRPr="003E6DA3">
        <w:rPr>
          <w:rFonts w:ascii="Times New Roman" w:hAnsi="Times New Roman" w:cs="Times New Roman"/>
        </w:rPr>
        <w:t xml:space="preserve"> podría resultar agresivo,</w:t>
      </w:r>
      <w:ins w:id="140" w:author="Marco Fidel Santiago Cardona Giraldo" w:date="2016-07-07T12:36:00Z">
        <w:r w:rsidR="00792F69">
          <w:rPr>
            <w:rFonts w:ascii="Times New Roman" w:hAnsi="Times New Roman" w:cs="Times New Roman"/>
          </w:rPr>
          <w:t xml:space="preserve"> indicio de</w:t>
        </w:r>
      </w:ins>
      <w:r w:rsidRPr="003E6DA3">
        <w:rPr>
          <w:rFonts w:ascii="Times New Roman" w:hAnsi="Times New Roman" w:cs="Times New Roman"/>
        </w:rPr>
        <w:t xml:space="preserve"> mal</w:t>
      </w:r>
      <w:ins w:id="141" w:author="Marco Fidel Santiago Cardona Giraldo" w:date="2016-07-07T12:36:00Z">
        <w:r w:rsidR="00792F69">
          <w:rPr>
            <w:rFonts w:ascii="Times New Roman" w:hAnsi="Times New Roman" w:cs="Times New Roman"/>
          </w:rPr>
          <w:t>a</w:t>
        </w:r>
      </w:ins>
      <w:r w:rsidRPr="003E6DA3">
        <w:rPr>
          <w:rFonts w:ascii="Times New Roman" w:hAnsi="Times New Roman" w:cs="Times New Roman"/>
        </w:rPr>
        <w:t xml:space="preserve"> </w:t>
      </w:r>
      <w:ins w:id="142" w:author="Marco Fidel Santiago Cardona Giraldo" w:date="2016-07-07T12:36:00Z">
        <w:r w:rsidR="00792F69" w:rsidRPr="003E6DA3">
          <w:rPr>
            <w:rFonts w:ascii="Times New Roman" w:hAnsi="Times New Roman" w:cs="Times New Roman"/>
          </w:rPr>
          <w:t>educa</w:t>
        </w:r>
        <w:r w:rsidR="00792F69">
          <w:rPr>
            <w:rFonts w:ascii="Times New Roman" w:hAnsi="Times New Roman" w:cs="Times New Roman"/>
          </w:rPr>
          <w:t xml:space="preserve">ción </w:t>
        </w:r>
      </w:ins>
      <w:r>
        <w:rPr>
          <w:rFonts w:ascii="Times New Roman" w:hAnsi="Times New Roman" w:cs="Times New Roman"/>
        </w:rPr>
        <w:t>o</w:t>
      </w:r>
      <w:r w:rsidRPr="003E6DA3">
        <w:rPr>
          <w:rFonts w:ascii="Times New Roman" w:hAnsi="Times New Roman" w:cs="Times New Roman"/>
        </w:rPr>
        <w:t xml:space="preserve"> no ser entendido por</w:t>
      </w:r>
      <w:r>
        <w:rPr>
          <w:rFonts w:ascii="Times New Roman" w:hAnsi="Times New Roman" w:cs="Times New Roman"/>
        </w:rPr>
        <w:t xml:space="preserve"> el receptor.</w:t>
      </w:r>
    </w:p>
    <w:p w14:paraId="6E6C9A0F"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D4AE1" w:rsidRPr="005D1738" w14:paraId="779F40D4" w14:textId="77777777" w:rsidTr="006D4AE1">
        <w:tc>
          <w:tcPr>
            <w:tcW w:w="8978" w:type="dxa"/>
            <w:gridSpan w:val="2"/>
            <w:shd w:val="clear" w:color="auto" w:fill="000000" w:themeFill="text1"/>
          </w:tcPr>
          <w:p w14:paraId="575F21C4" w14:textId="77777777" w:rsidR="006D4AE1" w:rsidRPr="006B5C15" w:rsidRDefault="006D4AE1" w:rsidP="006D4AE1">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6D4AE1" w:rsidRPr="00726376" w14:paraId="7885BEC0" w14:textId="77777777" w:rsidTr="006D4AE1">
        <w:tc>
          <w:tcPr>
            <w:tcW w:w="2518" w:type="dxa"/>
          </w:tcPr>
          <w:p w14:paraId="3387030C" w14:textId="77777777" w:rsidR="006D4AE1" w:rsidRPr="006B5C15" w:rsidRDefault="006D4AE1" w:rsidP="006D4AE1">
            <w:pPr>
              <w:rPr>
                <w:rFonts w:ascii="Times" w:hAnsi="Times"/>
                <w:b/>
              </w:rPr>
            </w:pPr>
            <w:r w:rsidRPr="006B5C15">
              <w:rPr>
                <w:rFonts w:ascii="Times" w:hAnsi="Times"/>
                <w:b/>
              </w:rPr>
              <w:t>Título</w:t>
            </w:r>
          </w:p>
        </w:tc>
        <w:tc>
          <w:tcPr>
            <w:tcW w:w="6460" w:type="dxa"/>
          </w:tcPr>
          <w:p w14:paraId="5D8CAAEA" w14:textId="77777777" w:rsidR="006D4AE1" w:rsidRPr="00941B17" w:rsidRDefault="006D4AE1" w:rsidP="006D4AE1">
            <w:pPr>
              <w:rPr>
                <w:rFonts w:ascii="Times" w:hAnsi="Times"/>
                <w:b/>
                <w:sz w:val="24"/>
                <w:szCs w:val="24"/>
              </w:rPr>
            </w:pPr>
            <w:r w:rsidRPr="00941B17">
              <w:rPr>
                <w:rFonts w:ascii="Times" w:hAnsi="Times"/>
                <w:b/>
                <w:sz w:val="24"/>
                <w:szCs w:val="24"/>
              </w:rPr>
              <w:t xml:space="preserve">Etimología de </w:t>
            </w:r>
            <w:r w:rsidRPr="00941B17">
              <w:rPr>
                <w:rFonts w:ascii="Times" w:hAnsi="Times"/>
                <w:b/>
                <w:i/>
                <w:sz w:val="24"/>
                <w:szCs w:val="24"/>
              </w:rPr>
              <w:t>eufemismo</w:t>
            </w:r>
            <w:r w:rsidRPr="00941B17">
              <w:rPr>
                <w:rFonts w:ascii="Times" w:hAnsi="Times"/>
                <w:b/>
                <w:sz w:val="24"/>
                <w:szCs w:val="24"/>
              </w:rPr>
              <w:t xml:space="preserve"> </w:t>
            </w:r>
          </w:p>
        </w:tc>
      </w:tr>
      <w:tr w:rsidR="006D4AE1" w14:paraId="56EFE42B" w14:textId="77777777" w:rsidTr="006D4AE1">
        <w:tc>
          <w:tcPr>
            <w:tcW w:w="2518" w:type="dxa"/>
          </w:tcPr>
          <w:p w14:paraId="3DF3D398" w14:textId="77777777" w:rsidR="006D4AE1" w:rsidRPr="006B5C15" w:rsidRDefault="006D4AE1" w:rsidP="006D4AE1">
            <w:pPr>
              <w:rPr>
                <w:rFonts w:ascii="Times" w:hAnsi="Times"/>
              </w:rPr>
            </w:pPr>
            <w:r w:rsidRPr="006B5C15">
              <w:rPr>
                <w:rFonts w:ascii="Times" w:hAnsi="Times"/>
                <w:b/>
              </w:rPr>
              <w:t>Contenido</w:t>
            </w:r>
          </w:p>
        </w:tc>
        <w:tc>
          <w:tcPr>
            <w:tcW w:w="6460" w:type="dxa"/>
          </w:tcPr>
          <w:p w14:paraId="4E095432" w14:textId="19F8BC89" w:rsidR="006D4AE1" w:rsidRPr="00941B17" w:rsidRDefault="006D4AE1" w:rsidP="005F483E">
            <w:pPr>
              <w:rPr>
                <w:rFonts w:ascii="Times" w:hAnsi="Times"/>
                <w:sz w:val="24"/>
                <w:szCs w:val="24"/>
              </w:rPr>
            </w:pPr>
            <w:r w:rsidRPr="00941B17">
              <w:rPr>
                <w:rFonts w:ascii="Times" w:hAnsi="Times"/>
                <w:sz w:val="24"/>
                <w:szCs w:val="24"/>
              </w:rPr>
              <w:t xml:space="preserve">La palabra </w:t>
            </w:r>
            <w:r w:rsidRPr="00941B17">
              <w:rPr>
                <w:rFonts w:ascii="Times" w:hAnsi="Times"/>
                <w:i/>
                <w:sz w:val="24"/>
                <w:szCs w:val="24"/>
              </w:rPr>
              <w:t>eufemismo</w:t>
            </w:r>
            <w:r w:rsidRPr="00941B17">
              <w:rPr>
                <w:rFonts w:ascii="Times" w:hAnsi="Times"/>
                <w:sz w:val="24"/>
                <w:szCs w:val="24"/>
              </w:rPr>
              <w:t xml:space="preserve"> proviene del griego y se forma a partir de los elementos </w:t>
            </w:r>
            <w:proofErr w:type="spellStart"/>
            <w:r w:rsidRPr="00941B17">
              <w:rPr>
                <w:rFonts w:ascii="Times" w:hAnsi="Times"/>
                <w:i/>
                <w:sz w:val="24"/>
                <w:szCs w:val="24"/>
              </w:rPr>
              <w:t>eu</w:t>
            </w:r>
            <w:proofErr w:type="spellEnd"/>
            <w:r w:rsidRPr="00941B17">
              <w:rPr>
                <w:rFonts w:ascii="Times" w:hAnsi="Times"/>
                <w:sz w:val="24"/>
                <w:szCs w:val="24"/>
              </w:rPr>
              <w:t xml:space="preserve"> (bien, bueno) y</w:t>
            </w:r>
            <w:r w:rsidRPr="00941B17">
              <w:rPr>
                <w:rFonts w:ascii="Times" w:hAnsi="Times"/>
                <w:i/>
                <w:sz w:val="24"/>
                <w:szCs w:val="24"/>
              </w:rPr>
              <w:t xml:space="preserve"> </w:t>
            </w:r>
            <w:proofErr w:type="spellStart"/>
            <w:r w:rsidRPr="00941B17">
              <w:rPr>
                <w:rFonts w:ascii="Times" w:hAnsi="Times"/>
                <w:i/>
                <w:sz w:val="24"/>
                <w:szCs w:val="24"/>
              </w:rPr>
              <w:t>phemi</w:t>
            </w:r>
            <w:proofErr w:type="spellEnd"/>
            <w:r w:rsidRPr="00941B17">
              <w:rPr>
                <w:rFonts w:ascii="Times" w:hAnsi="Times"/>
                <w:sz w:val="24"/>
                <w:szCs w:val="24"/>
              </w:rPr>
              <w:t xml:space="preserve"> (hablar). En este sentido</w:t>
            </w:r>
            <w:ins w:id="143" w:author="Marco Fidel Santiago Cardona Giraldo" w:date="2016-07-07T12:36:00Z">
              <w:r w:rsidR="00317ECC">
                <w:rPr>
                  <w:rFonts w:ascii="Times" w:hAnsi="Times"/>
                  <w:sz w:val="24"/>
                  <w:szCs w:val="24"/>
                </w:rPr>
                <w:t>,</w:t>
              </w:r>
            </w:ins>
            <w:r w:rsidRPr="00941B17">
              <w:rPr>
                <w:rFonts w:ascii="Times" w:hAnsi="Times"/>
                <w:sz w:val="24"/>
                <w:szCs w:val="24"/>
              </w:rPr>
              <w:t xml:space="preserve"> es opuesta a </w:t>
            </w:r>
            <w:r w:rsidRPr="00941B17">
              <w:rPr>
                <w:rFonts w:ascii="Times" w:hAnsi="Times"/>
                <w:i/>
                <w:sz w:val="24"/>
                <w:szCs w:val="24"/>
              </w:rPr>
              <w:t>blasfemia</w:t>
            </w:r>
            <w:r w:rsidRPr="00941B17">
              <w:rPr>
                <w:rFonts w:ascii="Times" w:hAnsi="Times"/>
                <w:sz w:val="24"/>
                <w:szCs w:val="24"/>
              </w:rPr>
              <w:t xml:space="preserve">, que se forma de </w:t>
            </w:r>
            <w:proofErr w:type="spellStart"/>
            <w:r w:rsidRPr="00941B17">
              <w:rPr>
                <w:rFonts w:ascii="Times" w:hAnsi="Times"/>
                <w:i/>
                <w:sz w:val="24"/>
                <w:szCs w:val="24"/>
              </w:rPr>
              <w:t>blas</w:t>
            </w:r>
            <w:proofErr w:type="spellEnd"/>
            <w:r w:rsidRPr="00941B17">
              <w:rPr>
                <w:rFonts w:ascii="Times" w:hAnsi="Times"/>
                <w:sz w:val="24"/>
                <w:szCs w:val="24"/>
              </w:rPr>
              <w:t xml:space="preserve"> (injurioso) y también </w:t>
            </w:r>
            <w:proofErr w:type="spellStart"/>
            <w:r w:rsidRPr="00941B17">
              <w:rPr>
                <w:rFonts w:ascii="Times" w:hAnsi="Times"/>
                <w:i/>
                <w:sz w:val="24"/>
                <w:szCs w:val="24"/>
              </w:rPr>
              <w:t>phemi</w:t>
            </w:r>
            <w:proofErr w:type="spellEnd"/>
            <w:r w:rsidRPr="00941B17">
              <w:rPr>
                <w:rFonts w:ascii="Times" w:hAnsi="Times"/>
                <w:sz w:val="24"/>
                <w:szCs w:val="24"/>
              </w:rPr>
              <w:t xml:space="preserve">. En principio, </w:t>
            </w:r>
            <w:proofErr w:type="spellStart"/>
            <w:r w:rsidRPr="00941B17">
              <w:rPr>
                <w:rFonts w:ascii="Times" w:hAnsi="Times"/>
                <w:i/>
                <w:sz w:val="24"/>
                <w:szCs w:val="24"/>
              </w:rPr>
              <w:t>euphēmismós</w:t>
            </w:r>
            <w:proofErr w:type="spellEnd"/>
            <w:r w:rsidRPr="00941B17">
              <w:rPr>
                <w:rFonts w:ascii="Times" w:hAnsi="Times"/>
                <w:i/>
                <w:sz w:val="24"/>
                <w:szCs w:val="24"/>
              </w:rPr>
              <w:t xml:space="preserve"> </w:t>
            </w:r>
            <w:r w:rsidRPr="00941B17">
              <w:rPr>
                <w:rFonts w:ascii="Times" w:hAnsi="Times"/>
                <w:sz w:val="24"/>
                <w:szCs w:val="24"/>
              </w:rPr>
              <w:t xml:space="preserve">se usaba en lugar de palabras o </w:t>
            </w:r>
            <w:ins w:id="144" w:author="Marco Fidel Santiago Cardona Giraldo" w:date="2016-07-07T12:37:00Z">
              <w:r w:rsidR="005F483E">
                <w:rPr>
                  <w:rFonts w:ascii="Times" w:hAnsi="Times"/>
                  <w:sz w:val="24"/>
                  <w:szCs w:val="24"/>
                </w:rPr>
                <w:t>expresiones</w:t>
              </w:r>
              <w:r w:rsidR="005F483E" w:rsidRPr="00941B17">
                <w:rPr>
                  <w:rFonts w:ascii="Times" w:hAnsi="Times"/>
                  <w:sz w:val="24"/>
                  <w:szCs w:val="24"/>
                </w:rPr>
                <w:t xml:space="preserve"> </w:t>
              </w:r>
            </w:ins>
            <w:r w:rsidRPr="00941B17">
              <w:rPr>
                <w:rFonts w:ascii="Times" w:hAnsi="Times"/>
                <w:sz w:val="24"/>
                <w:szCs w:val="24"/>
              </w:rPr>
              <w:t xml:space="preserve">religiosas que no debían decirse en voz alta, tales como los nombres de </w:t>
            </w:r>
            <w:ins w:id="145" w:author="Marco Fidel Santiago Cardona Giraldo" w:date="2016-07-07T12:37:00Z">
              <w:r w:rsidR="005F483E">
                <w:rPr>
                  <w:rFonts w:ascii="Times" w:hAnsi="Times"/>
                  <w:sz w:val="24"/>
                  <w:szCs w:val="24"/>
                </w:rPr>
                <w:t xml:space="preserve">las </w:t>
              </w:r>
            </w:ins>
            <w:r w:rsidRPr="00941B17">
              <w:rPr>
                <w:rFonts w:ascii="Times" w:hAnsi="Times"/>
                <w:sz w:val="24"/>
                <w:szCs w:val="24"/>
              </w:rPr>
              <w:t xml:space="preserve">deidades Perséfone </w:t>
            </w:r>
            <w:ins w:id="146" w:author="Marco Fidel Santiago Cardona Giraldo" w:date="2016-07-07T12:37:00Z">
              <w:r w:rsidR="005F483E">
                <w:rPr>
                  <w:rFonts w:ascii="Times" w:hAnsi="Times"/>
                  <w:sz w:val="24"/>
                  <w:szCs w:val="24"/>
                </w:rPr>
                <w:t>y</w:t>
              </w:r>
              <w:r w:rsidR="005F483E" w:rsidRPr="00941B17">
                <w:rPr>
                  <w:rFonts w:ascii="Times" w:hAnsi="Times"/>
                  <w:sz w:val="24"/>
                  <w:szCs w:val="24"/>
                </w:rPr>
                <w:t xml:space="preserve"> </w:t>
              </w:r>
            </w:ins>
            <w:r w:rsidRPr="00941B17">
              <w:rPr>
                <w:rFonts w:ascii="Times" w:hAnsi="Times"/>
                <w:sz w:val="24"/>
                <w:szCs w:val="24"/>
              </w:rPr>
              <w:t>Hécate, relacionadas con el inframundo y la muerte.</w:t>
            </w:r>
          </w:p>
        </w:tc>
      </w:tr>
    </w:tbl>
    <w:p w14:paraId="4C1135F0" w14:textId="77777777" w:rsidR="006D4AE1" w:rsidRPr="003E6DA3" w:rsidRDefault="006D4AE1" w:rsidP="006D4AE1">
      <w:pPr>
        <w:rPr>
          <w:rFonts w:ascii="Times New Roman" w:hAnsi="Times New Roman" w:cs="Times New Roman"/>
        </w:rPr>
      </w:pPr>
    </w:p>
    <w:p w14:paraId="4B4F1CBE" w14:textId="77777777" w:rsidR="006D4AE1" w:rsidRPr="003E6DA3" w:rsidRDefault="006D4AE1" w:rsidP="006D4AE1">
      <w:pPr>
        <w:rPr>
          <w:rFonts w:ascii="Times New Roman" w:hAnsi="Times New Roman" w:cs="Times New Roman"/>
        </w:rPr>
      </w:pPr>
      <w:r w:rsidRPr="003E6DA3">
        <w:rPr>
          <w:rFonts w:ascii="Times New Roman" w:hAnsi="Times New Roman" w:cs="Times New Roman"/>
        </w:rPr>
        <w:t xml:space="preserve">En el estudio semántico de los eufemismos se tiene </w:t>
      </w:r>
      <w:r>
        <w:rPr>
          <w:rFonts w:ascii="Times New Roman" w:hAnsi="Times New Roman" w:cs="Times New Roman"/>
        </w:rPr>
        <w:t xml:space="preserve">muy </w:t>
      </w:r>
      <w:r w:rsidRPr="003E6DA3">
        <w:rPr>
          <w:rFonts w:ascii="Times New Roman" w:hAnsi="Times New Roman" w:cs="Times New Roman"/>
        </w:rPr>
        <w:t xml:space="preserve">en cuenta que toda palabra tiene un </w:t>
      </w:r>
      <w:r w:rsidRPr="00B229DE">
        <w:rPr>
          <w:rFonts w:ascii="Times New Roman" w:hAnsi="Times New Roman" w:cs="Times New Roman"/>
          <w:b/>
        </w:rPr>
        <w:t>significado denotativo</w:t>
      </w:r>
      <w:r w:rsidRPr="003E6DA3">
        <w:rPr>
          <w:rFonts w:ascii="Times New Roman" w:hAnsi="Times New Roman" w:cs="Times New Roman"/>
        </w:rPr>
        <w:t xml:space="preserve"> y un</w:t>
      </w:r>
      <w:r>
        <w:rPr>
          <w:rFonts w:ascii="Times New Roman" w:hAnsi="Times New Roman" w:cs="Times New Roman"/>
        </w:rPr>
        <w:t>o</w:t>
      </w:r>
      <w:r w:rsidRPr="003E6DA3">
        <w:rPr>
          <w:rFonts w:ascii="Times New Roman" w:hAnsi="Times New Roman" w:cs="Times New Roman"/>
        </w:rPr>
        <w:t xml:space="preserve"> </w:t>
      </w:r>
      <w:r w:rsidRPr="00B229DE">
        <w:rPr>
          <w:rFonts w:ascii="Times New Roman" w:hAnsi="Times New Roman" w:cs="Times New Roman"/>
          <w:b/>
        </w:rPr>
        <w:t>connotativo</w:t>
      </w:r>
      <w:r w:rsidRPr="003E6DA3">
        <w:rPr>
          <w:rFonts w:ascii="Times New Roman" w:hAnsi="Times New Roman" w:cs="Times New Roman"/>
        </w:rPr>
        <w:t>. Las connotaciones pueden ser positivas o negativas, siemp</w:t>
      </w:r>
      <w:r>
        <w:rPr>
          <w:rFonts w:ascii="Times New Roman" w:hAnsi="Times New Roman" w:cs="Times New Roman"/>
        </w:rPr>
        <w:t>re dependiendo del hablante y d</w:t>
      </w:r>
      <w:r w:rsidRPr="003E6DA3">
        <w:rPr>
          <w:rFonts w:ascii="Times New Roman" w:hAnsi="Times New Roman" w:cs="Times New Roman"/>
        </w:rPr>
        <w:t>el contexto</w:t>
      </w:r>
      <w:r>
        <w:rPr>
          <w:rFonts w:ascii="Times New Roman" w:hAnsi="Times New Roman" w:cs="Times New Roman"/>
        </w:rPr>
        <w:t>.</w:t>
      </w:r>
    </w:p>
    <w:p w14:paraId="350E75B9" w14:textId="77777777" w:rsidR="006D4AE1" w:rsidRPr="003E6DA3"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D4AE1" w:rsidRPr="003E6DA3" w14:paraId="1C33DABC" w14:textId="77777777" w:rsidTr="006D4AE1">
        <w:tc>
          <w:tcPr>
            <w:tcW w:w="8978" w:type="dxa"/>
            <w:gridSpan w:val="2"/>
            <w:shd w:val="clear" w:color="auto" w:fill="000000" w:themeFill="text1"/>
          </w:tcPr>
          <w:p w14:paraId="06C705BD"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Recuerda</w:t>
            </w:r>
          </w:p>
        </w:tc>
      </w:tr>
      <w:tr w:rsidR="006D4AE1" w:rsidRPr="003E6DA3" w14:paraId="3B4E5FFE" w14:textId="77777777" w:rsidTr="006D4AE1">
        <w:tc>
          <w:tcPr>
            <w:tcW w:w="2518" w:type="dxa"/>
          </w:tcPr>
          <w:p w14:paraId="0C5B252F" w14:textId="77777777" w:rsidR="006D4AE1" w:rsidRPr="003E6DA3" w:rsidRDefault="006D4AE1" w:rsidP="006D4AE1">
            <w:pPr>
              <w:rPr>
                <w:rFonts w:ascii="Times New Roman" w:hAnsi="Times New Roman" w:cs="Times New Roman"/>
                <w:b/>
                <w:sz w:val="24"/>
                <w:szCs w:val="24"/>
              </w:rPr>
            </w:pPr>
            <w:r w:rsidRPr="003E6DA3">
              <w:rPr>
                <w:rFonts w:ascii="Times New Roman" w:hAnsi="Times New Roman" w:cs="Times New Roman"/>
                <w:b/>
                <w:sz w:val="24"/>
                <w:szCs w:val="24"/>
              </w:rPr>
              <w:t>Contenido</w:t>
            </w:r>
          </w:p>
        </w:tc>
        <w:tc>
          <w:tcPr>
            <w:tcW w:w="6460" w:type="dxa"/>
          </w:tcPr>
          <w:p w14:paraId="1FAE291C" w14:textId="77777777" w:rsidR="006D4AE1" w:rsidRDefault="006D4AE1" w:rsidP="006D4AE1">
            <w:pPr>
              <w:rPr>
                <w:rFonts w:ascii="Times New Roman" w:hAnsi="Times New Roman" w:cs="Times New Roman"/>
                <w:sz w:val="24"/>
                <w:szCs w:val="24"/>
              </w:rPr>
            </w:pPr>
            <w:r>
              <w:rPr>
                <w:rFonts w:ascii="Times New Roman" w:hAnsi="Times New Roman" w:cs="Times New Roman"/>
                <w:sz w:val="24"/>
                <w:szCs w:val="24"/>
              </w:rPr>
              <w:t xml:space="preserve">La semántica asume que el </w:t>
            </w:r>
            <w:r w:rsidRPr="00941B17">
              <w:rPr>
                <w:rFonts w:ascii="Times New Roman" w:hAnsi="Times New Roman" w:cs="Times New Roman"/>
                <w:b/>
                <w:sz w:val="24"/>
                <w:szCs w:val="24"/>
              </w:rPr>
              <w:t>significado</w:t>
            </w:r>
            <w:r>
              <w:rPr>
                <w:rFonts w:ascii="Times New Roman" w:hAnsi="Times New Roman" w:cs="Times New Roman"/>
                <w:sz w:val="24"/>
                <w:szCs w:val="24"/>
              </w:rPr>
              <w:t xml:space="preserve"> (o imagen mental de un signo) está compuesto por una serie de rasgos que todos los hablantes de una lengua asocian de manera general a un </w:t>
            </w:r>
            <w:r w:rsidRPr="00941B17">
              <w:rPr>
                <w:rFonts w:ascii="Times New Roman" w:hAnsi="Times New Roman" w:cs="Times New Roman"/>
                <w:b/>
                <w:sz w:val="24"/>
                <w:szCs w:val="24"/>
              </w:rPr>
              <w:t>significante</w:t>
            </w:r>
            <w:r>
              <w:rPr>
                <w:rFonts w:ascii="Times New Roman" w:hAnsi="Times New Roman" w:cs="Times New Roman"/>
                <w:sz w:val="24"/>
                <w:szCs w:val="24"/>
              </w:rPr>
              <w:t xml:space="preserve"> (o componente material del signo). Sin embargo, hay que notar que el significado consta de dos componentes: el denotativo y el connotativo. </w:t>
            </w:r>
          </w:p>
          <w:p w14:paraId="776BD103" w14:textId="77777777" w:rsidR="006D4AE1" w:rsidRDefault="006D4AE1" w:rsidP="006D4AE1">
            <w:pPr>
              <w:rPr>
                <w:rFonts w:ascii="Times New Roman" w:hAnsi="Times New Roman" w:cs="Times New Roman"/>
                <w:sz w:val="24"/>
                <w:szCs w:val="24"/>
              </w:rPr>
            </w:pPr>
          </w:p>
          <w:p w14:paraId="7E3E68FB" w14:textId="77777777" w:rsidR="006D4AE1" w:rsidRPr="003E6DA3" w:rsidRDefault="006D4AE1" w:rsidP="006D4AE1">
            <w:pPr>
              <w:rPr>
                <w:rFonts w:ascii="Times New Roman" w:hAnsi="Times New Roman" w:cs="Times New Roman"/>
                <w:sz w:val="24"/>
                <w:szCs w:val="24"/>
              </w:rPr>
            </w:pPr>
            <w:r>
              <w:rPr>
                <w:rFonts w:ascii="Times New Roman" w:hAnsi="Times New Roman" w:cs="Times New Roman"/>
                <w:sz w:val="24"/>
                <w:szCs w:val="24"/>
              </w:rPr>
              <w:t xml:space="preserve">El </w:t>
            </w:r>
            <w:r w:rsidRPr="008F0BC1">
              <w:rPr>
                <w:rFonts w:ascii="Times New Roman" w:hAnsi="Times New Roman" w:cs="Times New Roman"/>
                <w:b/>
                <w:sz w:val="24"/>
                <w:szCs w:val="24"/>
              </w:rPr>
              <w:t>significado denotativo</w:t>
            </w:r>
            <w:r>
              <w:rPr>
                <w:rFonts w:ascii="Times New Roman" w:hAnsi="Times New Roman" w:cs="Times New Roman"/>
                <w:sz w:val="24"/>
                <w:szCs w:val="24"/>
              </w:rPr>
              <w:t xml:space="preserve"> es aquel que existe fuera de cualquier contexto, es decir, el que comparten todos los hablantes y constituye el núcleo semántico fundamental. Entretanto, el </w:t>
            </w:r>
            <w:r w:rsidRPr="008F0BC1">
              <w:rPr>
                <w:rFonts w:ascii="Times New Roman" w:hAnsi="Times New Roman" w:cs="Times New Roman"/>
                <w:b/>
                <w:sz w:val="24"/>
                <w:szCs w:val="24"/>
              </w:rPr>
              <w:t>significado connotativo</w:t>
            </w:r>
            <w:r>
              <w:rPr>
                <w:rFonts w:ascii="Times New Roman" w:hAnsi="Times New Roman" w:cs="Times New Roman"/>
                <w:sz w:val="24"/>
                <w:szCs w:val="24"/>
              </w:rPr>
              <w:t xml:space="preserve"> lo constituyen todas las significaciones subjetivas que se añaden a una palabra o expresión y que dependen enteramente de los hablantes. </w:t>
            </w:r>
          </w:p>
        </w:tc>
      </w:tr>
    </w:tbl>
    <w:p w14:paraId="48C56206" w14:textId="77777777" w:rsidR="006D4AE1" w:rsidRPr="003E6DA3" w:rsidRDefault="006D4AE1" w:rsidP="006D4AE1">
      <w:pPr>
        <w:rPr>
          <w:rFonts w:ascii="Times New Roman" w:hAnsi="Times New Roman" w:cs="Times New Roman"/>
        </w:rPr>
      </w:pPr>
    </w:p>
    <w:p w14:paraId="574E5659" w14:textId="7BC67B06" w:rsidR="006D4AE1" w:rsidRDefault="006D4AE1" w:rsidP="006D4AE1">
      <w:pPr>
        <w:rPr>
          <w:rFonts w:ascii="Times New Roman" w:hAnsi="Times New Roman" w:cs="Times New Roman"/>
        </w:rPr>
      </w:pPr>
      <w:r>
        <w:rPr>
          <w:rFonts w:ascii="Times New Roman" w:hAnsi="Times New Roman" w:cs="Times New Roman"/>
        </w:rPr>
        <w:t xml:space="preserve">Es posible afirmar que, atendiendo a la denotación y a las connotaciones, los eufemismos buscan expresar aquello que es “políticamente correcto”, o en otras palabras, aquello que es </w:t>
      </w:r>
      <w:r w:rsidRPr="003E6DA3">
        <w:rPr>
          <w:rFonts w:ascii="Times New Roman" w:hAnsi="Times New Roman" w:cs="Times New Roman"/>
        </w:rPr>
        <w:t xml:space="preserve">colectivamente aceptado como bueno para todos. Al respecto, </w:t>
      </w:r>
      <w:r w:rsidRPr="007236B4">
        <w:rPr>
          <w:rFonts w:ascii="Times New Roman" w:hAnsi="Times New Roman" w:cs="Times New Roman"/>
          <w:b/>
        </w:rPr>
        <w:t>Antonio Pascal</w:t>
      </w:r>
      <w:r w:rsidRPr="003E6DA3">
        <w:rPr>
          <w:rFonts w:ascii="Times New Roman" w:hAnsi="Times New Roman" w:cs="Times New Roman"/>
        </w:rPr>
        <w:t xml:space="preserve">, miembro de la Real Academia Española, advierte que los eufemismos “sirven para limar las asperezas </w:t>
      </w:r>
      <w:r>
        <w:rPr>
          <w:rFonts w:ascii="Times New Roman" w:hAnsi="Times New Roman" w:cs="Times New Roman"/>
        </w:rPr>
        <w:lastRenderedPageBreak/>
        <w:t>de la lengua […]</w:t>
      </w:r>
      <w:ins w:id="147" w:author="Marco Fidel Santiago Cardona Giraldo" w:date="2016-07-07T12:40:00Z">
        <w:r w:rsidR="005F483E">
          <w:rPr>
            <w:rFonts w:ascii="Times New Roman" w:hAnsi="Times New Roman" w:cs="Times New Roman"/>
          </w:rPr>
          <w:t>.</w:t>
        </w:r>
      </w:ins>
      <w:r w:rsidRPr="003E6DA3">
        <w:rPr>
          <w:rFonts w:ascii="Times New Roman" w:hAnsi="Times New Roman" w:cs="Times New Roman"/>
        </w:rPr>
        <w:t xml:space="preserve"> Pero si los usas de forma inmoral, en lugar de facilitar la com</w:t>
      </w:r>
      <w:r>
        <w:rPr>
          <w:rFonts w:ascii="Times New Roman" w:hAnsi="Times New Roman" w:cs="Times New Roman"/>
        </w:rPr>
        <w:t>unicación fomentas la confusión</w:t>
      </w:r>
      <w:r w:rsidRPr="003E6DA3">
        <w:rPr>
          <w:rFonts w:ascii="Times New Roman" w:hAnsi="Times New Roman" w:cs="Times New Roman"/>
        </w:rPr>
        <w:t>”</w:t>
      </w:r>
      <w:r>
        <w:rPr>
          <w:rFonts w:ascii="Times New Roman" w:hAnsi="Times New Roman" w:cs="Times New Roman"/>
        </w:rPr>
        <w:t>.</w:t>
      </w:r>
      <w:r w:rsidRPr="003E6DA3">
        <w:rPr>
          <w:rFonts w:ascii="Times New Roman" w:hAnsi="Times New Roman" w:cs="Times New Roman"/>
        </w:rPr>
        <w:t xml:space="preserve"> </w:t>
      </w:r>
    </w:p>
    <w:p w14:paraId="735369D3" w14:textId="77777777" w:rsidR="006D4AE1" w:rsidRDefault="006D4AE1" w:rsidP="006D4AE1">
      <w:pPr>
        <w:rPr>
          <w:rFonts w:ascii="Times New Roman" w:hAnsi="Times New Roman" w:cs="Times New Roman"/>
        </w:rPr>
      </w:pPr>
    </w:p>
    <w:p w14:paraId="620FA728" w14:textId="086A93BD" w:rsidR="006D4AE1" w:rsidRPr="003E6DA3" w:rsidRDefault="006D4AE1" w:rsidP="006D4AE1">
      <w:pPr>
        <w:rPr>
          <w:rFonts w:ascii="Times New Roman" w:hAnsi="Times New Roman" w:cs="Times New Roman"/>
        </w:rPr>
      </w:pPr>
      <w:r>
        <w:rPr>
          <w:rFonts w:ascii="Times New Roman" w:hAnsi="Times New Roman" w:cs="Times New Roman"/>
        </w:rPr>
        <w:t>En el empleo de los eufemismos</w:t>
      </w:r>
      <w:ins w:id="148" w:author="Marco Fidel Santiago Cardona Giraldo" w:date="2016-07-07T12:40:00Z">
        <w:r w:rsidR="005F483E">
          <w:rPr>
            <w:rFonts w:ascii="Times New Roman" w:hAnsi="Times New Roman" w:cs="Times New Roman"/>
          </w:rPr>
          <w:t>,</w:t>
        </w:r>
      </w:ins>
      <w:r>
        <w:rPr>
          <w:rFonts w:ascii="Times New Roman" w:hAnsi="Times New Roman" w:cs="Times New Roman"/>
        </w:rPr>
        <w:t xml:space="preserve"> los rasgos textuales se ponen</w:t>
      </w:r>
      <w:r w:rsidRPr="003E6DA3">
        <w:rPr>
          <w:rFonts w:ascii="Times New Roman" w:hAnsi="Times New Roman" w:cs="Times New Roman"/>
        </w:rPr>
        <w:t xml:space="preserve"> al servicio de un objetivo que</w:t>
      </w:r>
      <w:r>
        <w:rPr>
          <w:rFonts w:ascii="Times New Roman" w:hAnsi="Times New Roman" w:cs="Times New Roman"/>
        </w:rPr>
        <w:t xml:space="preserve"> pretende</w:t>
      </w:r>
      <w:r w:rsidRPr="003E6DA3">
        <w:rPr>
          <w:rFonts w:ascii="Times New Roman" w:hAnsi="Times New Roman" w:cs="Times New Roman"/>
        </w:rPr>
        <w:t xml:space="preserve"> </w:t>
      </w:r>
      <w:r w:rsidRPr="007236B4">
        <w:rPr>
          <w:rFonts w:ascii="Times New Roman" w:hAnsi="Times New Roman" w:cs="Times New Roman"/>
          <w:b/>
        </w:rPr>
        <w:t>apacigua</w:t>
      </w:r>
      <w:r>
        <w:rPr>
          <w:rFonts w:ascii="Times New Roman" w:hAnsi="Times New Roman" w:cs="Times New Roman"/>
          <w:b/>
        </w:rPr>
        <w:t>r</w:t>
      </w:r>
      <w:r w:rsidRPr="003E6DA3">
        <w:rPr>
          <w:rFonts w:ascii="Times New Roman" w:hAnsi="Times New Roman" w:cs="Times New Roman"/>
        </w:rPr>
        <w:t xml:space="preserve"> </w:t>
      </w:r>
      <w:r>
        <w:rPr>
          <w:rFonts w:ascii="Times New Roman" w:hAnsi="Times New Roman" w:cs="Times New Roman"/>
        </w:rPr>
        <w:t>ciertos significados; lo ideal en estos escenarios comunicativos es que sea posible para el oyente reconocer</w:t>
      </w:r>
      <w:r w:rsidRPr="003E6DA3">
        <w:rPr>
          <w:rFonts w:ascii="Times New Roman" w:hAnsi="Times New Roman" w:cs="Times New Roman"/>
        </w:rPr>
        <w:t xml:space="preserve"> lo que </w:t>
      </w:r>
      <w:r>
        <w:rPr>
          <w:rFonts w:ascii="Times New Roman" w:hAnsi="Times New Roman" w:cs="Times New Roman"/>
        </w:rPr>
        <w:t>está expresado</w:t>
      </w:r>
      <w:r w:rsidRPr="003E6DA3">
        <w:rPr>
          <w:rFonts w:ascii="Times New Roman" w:hAnsi="Times New Roman" w:cs="Times New Roman"/>
        </w:rPr>
        <w:t xml:space="preserve"> </w:t>
      </w:r>
      <w:r>
        <w:rPr>
          <w:rFonts w:ascii="Times New Roman" w:hAnsi="Times New Roman" w:cs="Times New Roman"/>
        </w:rPr>
        <w:t>y</w:t>
      </w:r>
      <w:r w:rsidRPr="003E6DA3">
        <w:rPr>
          <w:rFonts w:ascii="Times New Roman" w:hAnsi="Times New Roman" w:cs="Times New Roman"/>
        </w:rPr>
        <w:t xml:space="preserve"> </w:t>
      </w:r>
      <w:r>
        <w:rPr>
          <w:rFonts w:ascii="Times New Roman" w:hAnsi="Times New Roman" w:cs="Times New Roman"/>
        </w:rPr>
        <w:t xml:space="preserve">también </w:t>
      </w:r>
      <w:r w:rsidRPr="003E6DA3">
        <w:rPr>
          <w:rFonts w:ascii="Times New Roman" w:hAnsi="Times New Roman" w:cs="Times New Roman"/>
        </w:rPr>
        <w:t>lo qu</w:t>
      </w:r>
      <w:r>
        <w:rPr>
          <w:rFonts w:ascii="Times New Roman" w:hAnsi="Times New Roman" w:cs="Times New Roman"/>
        </w:rPr>
        <w:t>e</w:t>
      </w:r>
      <w:r w:rsidRPr="003E6DA3">
        <w:rPr>
          <w:rFonts w:ascii="Times New Roman" w:hAnsi="Times New Roman" w:cs="Times New Roman"/>
        </w:rPr>
        <w:t xml:space="preserve"> queda velado</w:t>
      </w:r>
      <w:r>
        <w:rPr>
          <w:rFonts w:ascii="Times New Roman" w:hAnsi="Times New Roman" w:cs="Times New Roman"/>
        </w:rPr>
        <w:t xml:space="preserve"> o subyacente. E</w:t>
      </w:r>
      <w:r w:rsidRPr="003E6DA3">
        <w:rPr>
          <w:rFonts w:ascii="Times New Roman" w:hAnsi="Times New Roman" w:cs="Times New Roman"/>
        </w:rPr>
        <w:t>l discurso, poblado de buenos modales y simulaciones, se v</w:t>
      </w:r>
      <w:r>
        <w:rPr>
          <w:rFonts w:ascii="Times New Roman" w:hAnsi="Times New Roman" w:cs="Times New Roman"/>
        </w:rPr>
        <w:t xml:space="preserve">uelve “políticamente correcto”, pero no necesariamente </w:t>
      </w:r>
      <w:r w:rsidRPr="00AC3D89">
        <w:rPr>
          <w:rFonts w:ascii="Times New Roman" w:hAnsi="Times New Roman" w:cs="Times New Roman"/>
          <w:b/>
        </w:rPr>
        <w:t>adecuado</w:t>
      </w:r>
      <w:r>
        <w:rPr>
          <w:rFonts w:ascii="Times New Roman" w:hAnsi="Times New Roman" w:cs="Times New Roman"/>
        </w:rPr>
        <w:t xml:space="preserve"> y </w:t>
      </w:r>
      <w:r w:rsidRPr="00AC3D89">
        <w:rPr>
          <w:rFonts w:ascii="Times New Roman" w:hAnsi="Times New Roman" w:cs="Times New Roman"/>
          <w:b/>
        </w:rPr>
        <w:t>veraz</w:t>
      </w:r>
      <w:r>
        <w:rPr>
          <w:rFonts w:ascii="Times New Roman" w:hAnsi="Times New Roman" w:cs="Times New Roman"/>
        </w:rPr>
        <w:t>.</w:t>
      </w:r>
    </w:p>
    <w:p w14:paraId="0D8C8BC4" w14:textId="77777777" w:rsidR="006D4AE1" w:rsidRDefault="006D4AE1" w:rsidP="006D4AE1">
      <w:pPr>
        <w:rPr>
          <w:rFonts w:ascii="Times New Roman" w:hAnsi="Times New Roman" w:cs="Times New Roman"/>
        </w:rPr>
      </w:pPr>
    </w:p>
    <w:p w14:paraId="63DA96B2" w14:textId="43C3F5CE" w:rsidR="006D4AE1" w:rsidRDefault="006D4AE1" w:rsidP="006D4AE1">
      <w:pPr>
        <w:rPr>
          <w:rFonts w:ascii="Times New Roman" w:hAnsi="Times New Roman" w:cs="Times New Roman"/>
        </w:rPr>
      </w:pPr>
      <w:r>
        <w:rPr>
          <w:rFonts w:ascii="Times New Roman" w:hAnsi="Times New Roman" w:cs="Times New Roman"/>
        </w:rPr>
        <w:t xml:space="preserve">Ahora bien, es evidente que los eufemismos se emplean habitualmente en ámbitos como la </w:t>
      </w:r>
      <w:r w:rsidRPr="00425E82">
        <w:rPr>
          <w:rFonts w:ascii="Times New Roman" w:hAnsi="Times New Roman" w:cs="Times New Roman"/>
          <w:b/>
        </w:rPr>
        <w:t>política</w:t>
      </w:r>
      <w:r>
        <w:rPr>
          <w:rFonts w:ascii="Times New Roman" w:hAnsi="Times New Roman" w:cs="Times New Roman"/>
        </w:rPr>
        <w:t>, ya que facilitan que la población acepte ideologías o propuestas que</w:t>
      </w:r>
      <w:ins w:id="149" w:author="Marco Fidel Santiago Cardona Giraldo" w:date="2016-07-07T12:42:00Z">
        <w:r w:rsidR="005F483E">
          <w:rPr>
            <w:rFonts w:ascii="Times New Roman" w:hAnsi="Times New Roman" w:cs="Times New Roman"/>
          </w:rPr>
          <w:t>,</w:t>
        </w:r>
      </w:ins>
      <w:r>
        <w:rPr>
          <w:rFonts w:ascii="Times New Roman" w:hAnsi="Times New Roman" w:cs="Times New Roman"/>
        </w:rPr>
        <w:t xml:space="preserve"> expresadas de otro modo</w:t>
      </w:r>
      <w:ins w:id="150" w:author="Marco Fidel Santiago Cardona Giraldo" w:date="2016-07-07T12:42:00Z">
        <w:r w:rsidR="005F483E">
          <w:rPr>
            <w:rFonts w:ascii="Times New Roman" w:hAnsi="Times New Roman" w:cs="Times New Roman"/>
          </w:rPr>
          <w:t>,</w:t>
        </w:r>
      </w:ins>
      <w:r>
        <w:rPr>
          <w:rFonts w:ascii="Times New Roman" w:hAnsi="Times New Roman" w:cs="Times New Roman"/>
        </w:rPr>
        <w:t xml:space="preserve"> serían inaceptables</w:t>
      </w:r>
      <w:ins w:id="151" w:author="Marco Fidel Santiago Cardona Giraldo" w:date="2016-07-07T12:43:00Z">
        <w:r w:rsidR="005F483E">
          <w:rPr>
            <w:rFonts w:ascii="Times New Roman" w:hAnsi="Times New Roman" w:cs="Times New Roman"/>
          </w:rPr>
          <w:t>. En el</w:t>
        </w:r>
        <w:r w:rsidR="005F483E" w:rsidRPr="003E6DA3">
          <w:rPr>
            <w:rFonts w:ascii="Times New Roman" w:hAnsi="Times New Roman" w:cs="Times New Roman"/>
          </w:rPr>
          <w:t xml:space="preserve"> </w:t>
        </w:r>
      </w:ins>
      <w:r w:rsidRPr="00425E82">
        <w:rPr>
          <w:rFonts w:ascii="Times New Roman" w:hAnsi="Times New Roman" w:cs="Times New Roman"/>
          <w:b/>
        </w:rPr>
        <w:t>periodismo</w:t>
      </w:r>
      <w:r>
        <w:rPr>
          <w:rFonts w:ascii="Times New Roman" w:hAnsi="Times New Roman" w:cs="Times New Roman"/>
        </w:rPr>
        <w:t>, a su vez,</w:t>
      </w:r>
      <w:r w:rsidRPr="003E6DA3">
        <w:rPr>
          <w:rFonts w:ascii="Times New Roman" w:hAnsi="Times New Roman" w:cs="Times New Roman"/>
        </w:rPr>
        <w:t xml:space="preserve"> </w:t>
      </w:r>
      <w:ins w:id="152" w:author="Marco Fidel Santiago Cardona Giraldo" w:date="2016-07-07T12:43:00Z">
        <w:r w:rsidR="005F483E">
          <w:rPr>
            <w:rFonts w:ascii="Times New Roman" w:hAnsi="Times New Roman" w:cs="Times New Roman"/>
          </w:rPr>
          <w:t xml:space="preserve">se </w:t>
        </w:r>
      </w:ins>
      <w:r w:rsidRPr="003E6DA3">
        <w:rPr>
          <w:rFonts w:ascii="Times New Roman" w:hAnsi="Times New Roman" w:cs="Times New Roman"/>
        </w:rPr>
        <w:t>suele retrata</w:t>
      </w:r>
      <w:ins w:id="153" w:author="Marco Fidel Santiago Cardona Giraldo" w:date="2016-07-07T12:44:00Z">
        <w:r w:rsidR="005F483E">
          <w:rPr>
            <w:rFonts w:ascii="Times New Roman" w:hAnsi="Times New Roman" w:cs="Times New Roman"/>
          </w:rPr>
          <w:t>r</w:t>
        </w:r>
      </w:ins>
      <w:r w:rsidRPr="003E6DA3">
        <w:rPr>
          <w:rFonts w:ascii="Times New Roman" w:hAnsi="Times New Roman" w:cs="Times New Roman"/>
        </w:rPr>
        <w:t xml:space="preserve"> la realidad</w:t>
      </w:r>
      <w:r>
        <w:rPr>
          <w:rFonts w:ascii="Times New Roman" w:hAnsi="Times New Roman" w:cs="Times New Roman"/>
        </w:rPr>
        <w:t xml:space="preserve"> con eufemismos, pues normalmente se dirige a una audiencia masiva y debe apost</w:t>
      </w:r>
      <w:r w:rsidR="00AC3D89">
        <w:rPr>
          <w:rFonts w:ascii="Times New Roman" w:hAnsi="Times New Roman" w:cs="Times New Roman"/>
        </w:rPr>
        <w:t>ar por</w:t>
      </w:r>
      <w:r>
        <w:rPr>
          <w:rFonts w:ascii="Times New Roman" w:hAnsi="Times New Roman" w:cs="Times New Roman"/>
        </w:rPr>
        <w:t xml:space="preserve"> lo “políticamente correcto”.</w:t>
      </w:r>
    </w:p>
    <w:p w14:paraId="53D42938" w14:textId="77777777" w:rsidR="006D4AE1" w:rsidRDefault="006D4AE1" w:rsidP="006D4AE1">
      <w:pPr>
        <w:rPr>
          <w:rFonts w:ascii="Times New Roman" w:hAnsi="Times New Roman" w:cs="Times New Roman"/>
        </w:rPr>
      </w:pPr>
    </w:p>
    <w:p w14:paraId="0D3E1B2B" w14:textId="77777777" w:rsidR="006D4AE1" w:rsidRDefault="006D4AE1" w:rsidP="006D4AE1">
      <w:pPr>
        <w:rPr>
          <w:rFonts w:ascii="Times New Roman" w:hAnsi="Times New Roman" w:cs="Times New Roman"/>
        </w:rPr>
      </w:pPr>
      <w:r>
        <w:rPr>
          <w:rFonts w:ascii="Times New Roman" w:hAnsi="Times New Roman" w:cs="Times New Roman"/>
        </w:rPr>
        <w:t>Valora con tus compañeros el siguiente fragmento de un artículo sobre el término “terrorismo” en Latinoamérica. Trata de entender las implicaciones sociales y los intereses políticos que están detrás de su utilización y cómo contribuyen las diversas connotaciones para tal fin:</w:t>
      </w:r>
    </w:p>
    <w:p w14:paraId="22A50196"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1138"/>
        <w:gridCol w:w="7916"/>
      </w:tblGrid>
      <w:tr w:rsidR="006D4AE1" w:rsidRPr="005D1738" w14:paraId="76B81DD2" w14:textId="77777777" w:rsidTr="006D4AE1">
        <w:tc>
          <w:tcPr>
            <w:tcW w:w="8978" w:type="dxa"/>
            <w:gridSpan w:val="2"/>
            <w:shd w:val="clear" w:color="auto" w:fill="000000" w:themeFill="text1"/>
          </w:tcPr>
          <w:p w14:paraId="2F3A9D7A" w14:textId="77777777" w:rsidR="006D4AE1" w:rsidRPr="006B5C15" w:rsidRDefault="006D4AE1" w:rsidP="006D4AE1">
            <w:pPr>
              <w:jc w:val="center"/>
              <w:rPr>
                <w:rFonts w:ascii="Times New Roman" w:hAnsi="Times New Roman"/>
                <w:b/>
                <w:color w:val="FFFFFF" w:themeColor="background1"/>
              </w:rPr>
            </w:pPr>
            <w:r w:rsidRPr="006B5C15">
              <w:rPr>
                <w:rFonts w:ascii="Times New Roman" w:hAnsi="Times New Roman"/>
                <w:b/>
                <w:color w:val="FFFFFF" w:themeColor="background1"/>
              </w:rPr>
              <w:t>Destacado</w:t>
            </w:r>
          </w:p>
        </w:tc>
      </w:tr>
      <w:tr w:rsidR="006D4AE1" w:rsidRPr="00726376" w14:paraId="5BD74A7D" w14:textId="77777777" w:rsidTr="006D4AE1">
        <w:tc>
          <w:tcPr>
            <w:tcW w:w="2518" w:type="dxa"/>
          </w:tcPr>
          <w:p w14:paraId="105CEC97" w14:textId="77777777" w:rsidR="006D4AE1" w:rsidRPr="006B5C15" w:rsidRDefault="006D4AE1" w:rsidP="006D4AE1">
            <w:pPr>
              <w:rPr>
                <w:rFonts w:ascii="Times" w:hAnsi="Times"/>
                <w:b/>
              </w:rPr>
            </w:pPr>
            <w:r w:rsidRPr="006B5C15">
              <w:rPr>
                <w:rFonts w:ascii="Times" w:hAnsi="Times"/>
                <w:b/>
              </w:rPr>
              <w:t>Título</w:t>
            </w:r>
          </w:p>
        </w:tc>
        <w:tc>
          <w:tcPr>
            <w:tcW w:w="6460" w:type="dxa"/>
          </w:tcPr>
          <w:p w14:paraId="57ED1487" w14:textId="4FE36F48" w:rsidR="006D4AE1" w:rsidRDefault="006D4AE1" w:rsidP="006D4AE1">
            <w:pPr>
              <w:rPr>
                <w:rFonts w:ascii="Times" w:hAnsi="Times"/>
                <w:b/>
                <w:sz w:val="24"/>
                <w:szCs w:val="24"/>
              </w:rPr>
            </w:pPr>
            <w:r w:rsidRPr="00B65C14">
              <w:rPr>
                <w:rFonts w:ascii="Times" w:hAnsi="Times"/>
                <w:b/>
                <w:sz w:val="24"/>
                <w:szCs w:val="24"/>
              </w:rPr>
              <w:t xml:space="preserve">¿Cómo se define </w:t>
            </w:r>
            <w:ins w:id="154" w:author="Marco Fidel Santiago Cardona Giraldo" w:date="2016-07-07T12:45:00Z">
              <w:r w:rsidR="005F483E">
                <w:rPr>
                  <w:rFonts w:ascii="Times" w:hAnsi="Times"/>
                  <w:b/>
                  <w:sz w:val="24"/>
                  <w:szCs w:val="24"/>
                </w:rPr>
                <w:t>“</w:t>
              </w:r>
            </w:ins>
            <w:r w:rsidRPr="00B65C14">
              <w:rPr>
                <w:rFonts w:ascii="Times" w:hAnsi="Times"/>
                <w:b/>
                <w:sz w:val="24"/>
                <w:szCs w:val="24"/>
              </w:rPr>
              <w:t>terrorismo</w:t>
            </w:r>
            <w:ins w:id="155" w:author="Marco Fidel Santiago Cardona Giraldo" w:date="2016-07-07T12:46:00Z">
              <w:r w:rsidR="005F483E">
                <w:rPr>
                  <w:rFonts w:ascii="Times" w:hAnsi="Times"/>
                  <w:b/>
                  <w:sz w:val="24"/>
                  <w:szCs w:val="24"/>
                </w:rPr>
                <w:t>”</w:t>
              </w:r>
              <w:r w:rsidR="005F483E" w:rsidRPr="00B65C14">
                <w:rPr>
                  <w:rFonts w:ascii="Times" w:hAnsi="Times"/>
                  <w:b/>
                  <w:sz w:val="24"/>
                  <w:szCs w:val="24"/>
                </w:rPr>
                <w:t xml:space="preserve"> </w:t>
              </w:r>
            </w:ins>
            <w:r w:rsidRPr="00B65C14">
              <w:rPr>
                <w:rFonts w:ascii="Times" w:hAnsi="Times"/>
                <w:b/>
                <w:sz w:val="24"/>
                <w:szCs w:val="24"/>
              </w:rPr>
              <w:t>en América Latina?</w:t>
            </w:r>
          </w:p>
          <w:p w14:paraId="3D39574F" w14:textId="77777777" w:rsidR="006D4AE1" w:rsidRPr="00B65C14" w:rsidRDefault="006D4AE1" w:rsidP="006D4AE1">
            <w:pPr>
              <w:rPr>
                <w:rFonts w:ascii="Times" w:hAnsi="Times"/>
                <w:sz w:val="24"/>
                <w:szCs w:val="24"/>
              </w:rPr>
            </w:pPr>
            <w:r>
              <w:rPr>
                <w:rFonts w:ascii="Times" w:hAnsi="Times"/>
                <w:sz w:val="24"/>
                <w:szCs w:val="24"/>
              </w:rPr>
              <w:t xml:space="preserve">Por </w:t>
            </w:r>
            <w:r w:rsidRPr="00B65C14">
              <w:rPr>
                <w:rFonts w:ascii="Times" w:hAnsi="Times"/>
                <w:sz w:val="24"/>
                <w:szCs w:val="24"/>
              </w:rPr>
              <w:t xml:space="preserve">Gerardo </w:t>
            </w:r>
            <w:proofErr w:type="spellStart"/>
            <w:r w:rsidRPr="00B65C14">
              <w:rPr>
                <w:rFonts w:ascii="Times" w:hAnsi="Times"/>
                <w:sz w:val="24"/>
                <w:szCs w:val="24"/>
              </w:rPr>
              <w:t>Lissardy</w:t>
            </w:r>
            <w:proofErr w:type="spellEnd"/>
          </w:p>
        </w:tc>
      </w:tr>
      <w:tr w:rsidR="006D4AE1" w14:paraId="30E5607C" w14:textId="77777777" w:rsidTr="006D4AE1">
        <w:tc>
          <w:tcPr>
            <w:tcW w:w="2518" w:type="dxa"/>
          </w:tcPr>
          <w:p w14:paraId="6D51809D" w14:textId="77777777" w:rsidR="006D4AE1" w:rsidRPr="006B5C15" w:rsidRDefault="006D4AE1" w:rsidP="006D4AE1">
            <w:pPr>
              <w:rPr>
                <w:rFonts w:ascii="Times" w:hAnsi="Times"/>
              </w:rPr>
            </w:pPr>
            <w:r w:rsidRPr="006B5C15">
              <w:rPr>
                <w:rFonts w:ascii="Times" w:hAnsi="Times"/>
                <w:b/>
              </w:rPr>
              <w:t>Contenido</w:t>
            </w:r>
          </w:p>
        </w:tc>
        <w:tc>
          <w:tcPr>
            <w:tcW w:w="6460" w:type="dxa"/>
          </w:tcPr>
          <w:p w14:paraId="6ABFF3C1" w14:textId="77777777"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 xml:space="preserve">Algunas iniciativas para crear o aplicar leyes antiterroristas en la región se han topado con obstáculos para lograr consenso sobre lo más básico: ¿qué significa exactamente terrorismo? </w:t>
            </w:r>
          </w:p>
          <w:p w14:paraId="00CCBF02" w14:textId="77777777" w:rsidR="00AC3D89" w:rsidRDefault="00AC3D89" w:rsidP="006D4AE1">
            <w:pPr>
              <w:rPr>
                <w:rFonts w:ascii="Times New Roman" w:hAnsi="Times New Roman" w:cs="Times New Roman"/>
                <w:sz w:val="24"/>
                <w:szCs w:val="24"/>
              </w:rPr>
            </w:pPr>
          </w:p>
          <w:p w14:paraId="60F72288" w14:textId="77777777"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Políticos y activistas desde Brasil hasta México han advertido que tales normas sin definiciones claras podrían limitar libertades o derechos como el de la protesta social.</w:t>
            </w:r>
          </w:p>
          <w:p w14:paraId="03F49912" w14:textId="77777777" w:rsidR="006D4AE1" w:rsidRPr="00AC3D89" w:rsidRDefault="006D4AE1" w:rsidP="006D4AE1">
            <w:pPr>
              <w:rPr>
                <w:rFonts w:ascii="Times New Roman" w:hAnsi="Times New Roman" w:cs="Times New Roman"/>
                <w:sz w:val="24"/>
                <w:szCs w:val="24"/>
              </w:rPr>
            </w:pPr>
          </w:p>
          <w:p w14:paraId="59A0FCF6" w14:textId="77777777"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El asunto cobró relevancia en Chile, un país sacudido por el peor ataque con explosivos que conoció en más de dos décadas y donde se preparan cambios a una polémica ley antiterrorista heredada del régimen militar de Augusto Pinochet.</w:t>
            </w:r>
          </w:p>
          <w:p w14:paraId="101556C4" w14:textId="77777777" w:rsidR="006D4AE1" w:rsidRPr="00AC3D89" w:rsidRDefault="006D4AE1" w:rsidP="006D4AE1">
            <w:pPr>
              <w:rPr>
                <w:rFonts w:ascii="Times New Roman" w:hAnsi="Times New Roman" w:cs="Times New Roman"/>
                <w:sz w:val="24"/>
                <w:szCs w:val="24"/>
              </w:rPr>
            </w:pPr>
          </w:p>
          <w:p w14:paraId="1DAE582D" w14:textId="77777777" w:rsidR="006D4AE1" w:rsidRPr="00AC3D89" w:rsidRDefault="006D4AE1" w:rsidP="006D4AE1">
            <w:pPr>
              <w:rPr>
                <w:rFonts w:ascii="Times New Roman" w:hAnsi="Times New Roman" w:cs="Times New Roman"/>
                <w:b/>
                <w:sz w:val="24"/>
                <w:szCs w:val="24"/>
              </w:rPr>
            </w:pPr>
            <w:r w:rsidRPr="00AC3D89">
              <w:rPr>
                <w:rFonts w:ascii="Times New Roman" w:hAnsi="Times New Roman" w:cs="Times New Roman"/>
                <w:b/>
                <w:sz w:val="24"/>
                <w:szCs w:val="24"/>
              </w:rPr>
              <w:t>Concepto cambiante</w:t>
            </w:r>
          </w:p>
          <w:p w14:paraId="447967F3" w14:textId="77777777" w:rsidR="006D4AE1" w:rsidRPr="00AC3D89" w:rsidRDefault="006D4AE1" w:rsidP="006D4AE1">
            <w:pPr>
              <w:rPr>
                <w:rFonts w:ascii="Times New Roman" w:hAnsi="Times New Roman" w:cs="Times New Roman"/>
                <w:sz w:val="24"/>
                <w:szCs w:val="24"/>
              </w:rPr>
            </w:pPr>
          </w:p>
          <w:p w14:paraId="0095B890" w14:textId="6BC200CD"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 xml:space="preserve">El concepto </w:t>
            </w:r>
            <w:ins w:id="156" w:author="Marco Fidel Santiago Cardona Giraldo" w:date="2016-07-07T12:46:00Z">
              <w:r w:rsidR="005F483E">
                <w:rPr>
                  <w:rFonts w:ascii="Times New Roman" w:hAnsi="Times New Roman" w:cs="Times New Roman"/>
                  <w:sz w:val="24"/>
                  <w:szCs w:val="24"/>
                </w:rPr>
                <w:t>“</w:t>
              </w:r>
            </w:ins>
            <w:r w:rsidRPr="00AC3D89">
              <w:rPr>
                <w:rFonts w:ascii="Times New Roman" w:hAnsi="Times New Roman" w:cs="Times New Roman"/>
                <w:sz w:val="24"/>
                <w:szCs w:val="24"/>
              </w:rPr>
              <w:t>terrorismo</w:t>
            </w:r>
            <w:ins w:id="157" w:author="Marco Fidel Santiago Cardona Giraldo" w:date="2016-07-07T12:46:00Z">
              <w:r w:rsidR="005F483E">
                <w:rPr>
                  <w:rFonts w:ascii="Times New Roman" w:hAnsi="Times New Roman" w:cs="Times New Roman"/>
                  <w:sz w:val="24"/>
                  <w:szCs w:val="24"/>
                </w:rPr>
                <w:t>”</w:t>
              </w:r>
              <w:r w:rsidR="005F483E" w:rsidRPr="00AC3D89">
                <w:rPr>
                  <w:rFonts w:ascii="Times New Roman" w:hAnsi="Times New Roman" w:cs="Times New Roman"/>
                  <w:sz w:val="24"/>
                  <w:szCs w:val="24"/>
                </w:rPr>
                <w:t xml:space="preserve"> </w:t>
              </w:r>
            </w:ins>
            <w:r w:rsidRPr="00AC3D89">
              <w:rPr>
                <w:rFonts w:ascii="Times New Roman" w:hAnsi="Times New Roman" w:cs="Times New Roman"/>
                <w:sz w:val="24"/>
                <w:szCs w:val="24"/>
              </w:rPr>
              <w:t>también ha sido evocado recientemente en otros países de la región, sugiriendo que su significado puede variar según quién esté en el poder y quién en la oposición.</w:t>
            </w:r>
          </w:p>
          <w:p w14:paraId="0AD61347" w14:textId="77777777" w:rsidR="006D4AE1" w:rsidRPr="00AC3D89" w:rsidRDefault="006D4AE1" w:rsidP="006D4AE1">
            <w:pPr>
              <w:rPr>
                <w:rFonts w:ascii="Times New Roman" w:hAnsi="Times New Roman" w:cs="Times New Roman"/>
                <w:sz w:val="24"/>
                <w:szCs w:val="24"/>
              </w:rPr>
            </w:pPr>
          </w:p>
          <w:p w14:paraId="51AE4FA7" w14:textId="398417D7" w:rsidR="006D4AE1" w:rsidRPr="00AC3D89" w:rsidRDefault="000B37B6" w:rsidP="006D4AE1">
            <w:pPr>
              <w:rPr>
                <w:rFonts w:ascii="Times New Roman" w:hAnsi="Times New Roman" w:cs="Times New Roman"/>
                <w:sz w:val="24"/>
                <w:szCs w:val="24"/>
              </w:rPr>
            </w:pPr>
            <w:ins w:id="158" w:author="Marco Fidel Santiago Cardona Giraldo" w:date="2016-07-07T12:47:00Z">
              <w:r>
                <w:rPr>
                  <w:rFonts w:ascii="Times New Roman" w:hAnsi="Times New Roman" w:cs="Times New Roman"/>
                  <w:sz w:val="24"/>
                  <w:szCs w:val="24"/>
                </w:rPr>
                <w:t>“</w:t>
              </w:r>
            </w:ins>
            <w:r w:rsidR="006D4AE1" w:rsidRPr="00AC3D89">
              <w:rPr>
                <w:rFonts w:ascii="Times New Roman" w:hAnsi="Times New Roman" w:cs="Times New Roman"/>
                <w:sz w:val="24"/>
                <w:szCs w:val="24"/>
              </w:rPr>
              <w:t>La palabra ganó una connotación para descalificar a adversarios</w:t>
            </w:r>
            <w:ins w:id="159" w:author="Marco Fidel Santiago Cardona Giraldo" w:date="2016-07-07T12:47:00Z">
              <w:r>
                <w:rPr>
                  <w:rFonts w:ascii="Times New Roman" w:hAnsi="Times New Roman" w:cs="Times New Roman"/>
                  <w:sz w:val="24"/>
                  <w:szCs w:val="24"/>
                </w:rPr>
                <w:t>”</w:t>
              </w:r>
              <w:r w:rsidRPr="00AC3D89">
                <w:rPr>
                  <w:rFonts w:ascii="Times New Roman" w:hAnsi="Times New Roman" w:cs="Times New Roman"/>
                  <w:sz w:val="24"/>
                  <w:szCs w:val="24"/>
                </w:rPr>
                <w:t xml:space="preserve">, </w:t>
              </w:r>
            </w:ins>
            <w:r w:rsidR="006D4AE1" w:rsidRPr="00AC3D89">
              <w:rPr>
                <w:rFonts w:ascii="Times New Roman" w:hAnsi="Times New Roman" w:cs="Times New Roman"/>
                <w:sz w:val="24"/>
                <w:szCs w:val="24"/>
              </w:rPr>
              <w:t xml:space="preserve">señaló Reginaldo </w:t>
            </w:r>
            <w:proofErr w:type="spellStart"/>
            <w:r w:rsidR="006D4AE1" w:rsidRPr="00AC3D89">
              <w:rPr>
                <w:rFonts w:ascii="Times New Roman" w:hAnsi="Times New Roman" w:cs="Times New Roman"/>
                <w:sz w:val="24"/>
                <w:szCs w:val="24"/>
              </w:rPr>
              <w:t>Nasser</w:t>
            </w:r>
            <w:proofErr w:type="spellEnd"/>
            <w:r w:rsidR="006D4AE1" w:rsidRPr="00AC3D89">
              <w:rPr>
                <w:rFonts w:ascii="Times New Roman" w:hAnsi="Times New Roman" w:cs="Times New Roman"/>
                <w:sz w:val="24"/>
                <w:szCs w:val="24"/>
              </w:rPr>
              <w:t xml:space="preserve">, un experto en terrorismo y profesor de relaciones internacionales en la Pontificia Universidad Católica (PUC) de São Paulo. </w:t>
            </w:r>
            <w:ins w:id="160" w:author="Marco Fidel Santiago Cardona Giraldo" w:date="2016-07-07T12:47:00Z">
              <w:r>
                <w:rPr>
                  <w:rFonts w:ascii="Times New Roman" w:hAnsi="Times New Roman" w:cs="Times New Roman"/>
                  <w:sz w:val="24"/>
                  <w:szCs w:val="24"/>
                </w:rPr>
                <w:t>“</w:t>
              </w:r>
            </w:ins>
            <w:r w:rsidR="006D4AE1" w:rsidRPr="00AC3D89">
              <w:rPr>
                <w:rFonts w:ascii="Times New Roman" w:hAnsi="Times New Roman" w:cs="Times New Roman"/>
                <w:sz w:val="24"/>
                <w:szCs w:val="24"/>
              </w:rPr>
              <w:t>Entonces termina siendo utilizado en contextos bastante diferentes</w:t>
            </w:r>
            <w:ins w:id="161" w:author="Marco Fidel Santiago Cardona Giraldo" w:date="2016-07-07T12:47:00Z">
              <w:r>
                <w:rPr>
                  <w:rFonts w:ascii="Times New Roman" w:hAnsi="Times New Roman" w:cs="Times New Roman"/>
                  <w:sz w:val="24"/>
                  <w:szCs w:val="24"/>
                </w:rPr>
                <w:t>”</w:t>
              </w:r>
              <w:r w:rsidRPr="00AC3D89">
                <w:rPr>
                  <w:rFonts w:ascii="Times New Roman" w:hAnsi="Times New Roman" w:cs="Times New Roman"/>
                  <w:sz w:val="24"/>
                  <w:szCs w:val="24"/>
                </w:rPr>
                <w:t xml:space="preserve">, </w:t>
              </w:r>
            </w:ins>
            <w:r w:rsidR="006D4AE1" w:rsidRPr="00AC3D89">
              <w:rPr>
                <w:rFonts w:ascii="Times New Roman" w:hAnsi="Times New Roman" w:cs="Times New Roman"/>
                <w:sz w:val="24"/>
                <w:szCs w:val="24"/>
              </w:rPr>
              <w:t>observó en diálogo con BBC Mundo.</w:t>
            </w:r>
          </w:p>
          <w:p w14:paraId="27329C3D" w14:textId="77777777" w:rsidR="006D4AE1" w:rsidRPr="00AC3D89" w:rsidRDefault="006D4AE1" w:rsidP="006D4AE1">
            <w:pPr>
              <w:rPr>
                <w:rFonts w:ascii="Times New Roman" w:hAnsi="Times New Roman" w:cs="Times New Roman"/>
                <w:sz w:val="24"/>
                <w:szCs w:val="24"/>
              </w:rPr>
            </w:pPr>
          </w:p>
          <w:p w14:paraId="5BA094CB" w14:textId="77777777" w:rsidR="006D4AE1" w:rsidRPr="00AC3D89" w:rsidRDefault="006D4AE1" w:rsidP="006D4AE1">
            <w:pPr>
              <w:rPr>
                <w:rFonts w:ascii="Times New Roman" w:hAnsi="Times New Roman" w:cs="Times New Roman"/>
                <w:b/>
                <w:sz w:val="24"/>
                <w:szCs w:val="24"/>
              </w:rPr>
            </w:pPr>
            <w:r w:rsidRPr="00AC3D89">
              <w:rPr>
                <w:rFonts w:ascii="Times New Roman" w:hAnsi="Times New Roman" w:cs="Times New Roman"/>
                <w:b/>
                <w:sz w:val="24"/>
                <w:szCs w:val="24"/>
              </w:rPr>
              <w:t>Ayer y hoy</w:t>
            </w:r>
          </w:p>
          <w:p w14:paraId="3A791846" w14:textId="77777777" w:rsidR="006D4AE1" w:rsidRPr="00AC3D89" w:rsidRDefault="006D4AE1" w:rsidP="006D4AE1">
            <w:pPr>
              <w:rPr>
                <w:rFonts w:ascii="Times New Roman" w:hAnsi="Times New Roman" w:cs="Times New Roman"/>
                <w:sz w:val="24"/>
                <w:szCs w:val="24"/>
              </w:rPr>
            </w:pPr>
          </w:p>
          <w:p w14:paraId="52A4F7D1" w14:textId="4186D713" w:rsidR="006D4AE1" w:rsidRPr="00AC3D89" w:rsidRDefault="006D4AE1" w:rsidP="006D4AE1">
            <w:pPr>
              <w:rPr>
                <w:rFonts w:ascii="Times New Roman" w:hAnsi="Times New Roman" w:cs="Times New Roman"/>
                <w:sz w:val="24"/>
                <w:szCs w:val="24"/>
              </w:rPr>
            </w:pPr>
            <w:r w:rsidRPr="00AC3D89">
              <w:rPr>
                <w:rFonts w:ascii="Times New Roman" w:hAnsi="Times New Roman" w:cs="Times New Roman"/>
                <w:sz w:val="24"/>
                <w:szCs w:val="24"/>
              </w:rPr>
              <w:t xml:space="preserve">Nacido en la Revolución </w:t>
            </w:r>
            <w:ins w:id="162" w:author="Marco Fidel Santiago Cardona Giraldo" w:date="2016-07-07T12:47:00Z">
              <w:r w:rsidR="000B37B6">
                <w:rPr>
                  <w:rFonts w:ascii="Times New Roman" w:hAnsi="Times New Roman" w:cs="Times New Roman"/>
                  <w:sz w:val="24"/>
                  <w:szCs w:val="24"/>
                </w:rPr>
                <w:t>f</w:t>
              </w:r>
              <w:r w:rsidR="000B37B6" w:rsidRPr="00AC3D89">
                <w:rPr>
                  <w:rFonts w:ascii="Times New Roman" w:hAnsi="Times New Roman" w:cs="Times New Roman"/>
                  <w:sz w:val="24"/>
                  <w:szCs w:val="24"/>
                </w:rPr>
                <w:t xml:space="preserve">rancesa </w:t>
              </w:r>
            </w:ins>
            <w:r w:rsidRPr="00AC3D89">
              <w:rPr>
                <w:rFonts w:ascii="Times New Roman" w:hAnsi="Times New Roman" w:cs="Times New Roman"/>
                <w:sz w:val="24"/>
                <w:szCs w:val="24"/>
              </w:rPr>
              <w:t xml:space="preserve">de 1789, el término </w:t>
            </w:r>
            <w:ins w:id="163" w:author="Marco Fidel Santiago Cardona Giraldo" w:date="2016-07-07T12:47:00Z">
              <w:r w:rsidR="000B37B6">
                <w:rPr>
                  <w:rFonts w:ascii="Times New Roman" w:hAnsi="Times New Roman" w:cs="Times New Roman"/>
                  <w:sz w:val="24"/>
                  <w:szCs w:val="24"/>
                </w:rPr>
                <w:t>“</w:t>
              </w:r>
            </w:ins>
            <w:r w:rsidRPr="00AC3D89">
              <w:rPr>
                <w:rFonts w:ascii="Times New Roman" w:hAnsi="Times New Roman" w:cs="Times New Roman"/>
                <w:sz w:val="24"/>
                <w:szCs w:val="24"/>
              </w:rPr>
              <w:t>terrorismo</w:t>
            </w:r>
            <w:ins w:id="164" w:author="Marco Fidel Santiago Cardona Giraldo" w:date="2016-07-07T12:47:00Z">
              <w:r w:rsidR="000B37B6">
                <w:rPr>
                  <w:rFonts w:ascii="Times New Roman" w:hAnsi="Times New Roman" w:cs="Times New Roman"/>
                  <w:sz w:val="24"/>
                  <w:szCs w:val="24"/>
                </w:rPr>
                <w:t>”</w:t>
              </w:r>
              <w:r w:rsidR="000B37B6" w:rsidRPr="00AC3D89">
                <w:rPr>
                  <w:rFonts w:ascii="Times New Roman" w:hAnsi="Times New Roman" w:cs="Times New Roman"/>
                  <w:sz w:val="24"/>
                  <w:szCs w:val="24"/>
                </w:rPr>
                <w:t xml:space="preserve"> </w:t>
              </w:r>
            </w:ins>
            <w:r w:rsidRPr="00AC3D89">
              <w:rPr>
                <w:rFonts w:ascii="Times New Roman" w:hAnsi="Times New Roman" w:cs="Times New Roman"/>
                <w:sz w:val="24"/>
                <w:szCs w:val="24"/>
              </w:rPr>
              <w:t>integra desde hace décadas el vocabulario político latinoamericano. Pero su uso ha variado en función de los contextos políticos.</w:t>
            </w:r>
          </w:p>
          <w:p w14:paraId="1DC3E438" w14:textId="77777777" w:rsidR="006D4AE1" w:rsidRPr="00AC3D89" w:rsidRDefault="006D4AE1" w:rsidP="006D4AE1">
            <w:pPr>
              <w:rPr>
                <w:rFonts w:ascii="Times" w:hAnsi="Times"/>
                <w:sz w:val="24"/>
                <w:szCs w:val="24"/>
              </w:rPr>
            </w:pPr>
          </w:p>
          <w:p w14:paraId="7F170345" w14:textId="77777777" w:rsidR="006D4AE1" w:rsidRPr="00941B17" w:rsidRDefault="006D4AE1" w:rsidP="006D4AE1">
            <w:pPr>
              <w:rPr>
                <w:rFonts w:ascii="Times" w:hAnsi="Times"/>
                <w:sz w:val="24"/>
                <w:szCs w:val="24"/>
              </w:rPr>
            </w:pPr>
            <w:r w:rsidRPr="00AC3D89">
              <w:rPr>
                <w:rFonts w:ascii="Times" w:hAnsi="Times"/>
                <w:sz w:val="24"/>
                <w:szCs w:val="24"/>
              </w:rPr>
              <w:t xml:space="preserve">Lee el artículo completo en siguiente enlace [VER]. </w:t>
            </w:r>
            <w:hyperlink r:id="rId9" w:history="1">
              <w:r w:rsidRPr="003E6DA3">
                <w:rPr>
                  <w:rStyle w:val="Hipervnculo"/>
                  <w:rFonts w:ascii="Times New Roman" w:hAnsi="Times New Roman" w:cs="Times New Roman"/>
                </w:rPr>
                <w:t>http://www.bbc.com/mundo/noticias/2014/09/140921_america_latina_que_es_terrorismo_gl</w:t>
              </w:r>
            </w:hyperlink>
          </w:p>
        </w:tc>
      </w:tr>
    </w:tbl>
    <w:p w14:paraId="6AB3369B" w14:textId="77777777" w:rsidR="006D4AE1" w:rsidRPr="003E6DA3" w:rsidRDefault="006D4AE1" w:rsidP="006D4AE1">
      <w:pPr>
        <w:rPr>
          <w:rFonts w:ascii="Times New Roman" w:hAnsi="Times New Roman" w:cs="Times New Roman"/>
        </w:rPr>
      </w:pPr>
    </w:p>
    <w:p w14:paraId="7842D609" w14:textId="25EED65C" w:rsidR="006D4AE1" w:rsidRDefault="006D4AE1" w:rsidP="006D4AE1">
      <w:pPr>
        <w:rPr>
          <w:rFonts w:ascii="Times New Roman" w:hAnsi="Times New Roman" w:cs="Times New Roman"/>
          <w:b/>
        </w:rPr>
      </w:pPr>
      <w:r>
        <w:rPr>
          <w:rFonts w:ascii="Times New Roman" w:hAnsi="Times New Roman" w:cs="Times New Roman"/>
        </w:rPr>
        <w:t xml:space="preserve">Es probable que un examen cuidadoso del término “terrorismo” deba considerar el fenómeno del </w:t>
      </w:r>
      <w:r w:rsidRPr="002962E1">
        <w:rPr>
          <w:rFonts w:ascii="Times New Roman" w:hAnsi="Times New Roman" w:cs="Times New Roman"/>
          <w:b/>
        </w:rPr>
        <w:t>disfemismo</w:t>
      </w:r>
      <w:r>
        <w:rPr>
          <w:rFonts w:ascii="Times New Roman" w:hAnsi="Times New Roman" w:cs="Times New Roman"/>
        </w:rPr>
        <w:t>; opuesto al eufemismo, consiste en</w:t>
      </w:r>
      <w:r w:rsidRPr="002962E1">
        <w:rPr>
          <w:rFonts w:ascii="Times New Roman" w:hAnsi="Times New Roman" w:cs="Times New Roman"/>
        </w:rPr>
        <w:t xml:space="preserve"> nombrar una realidad con una expresión peyorativa o con intención de rebajarla de categoría.</w:t>
      </w:r>
      <w:r>
        <w:rPr>
          <w:rFonts w:ascii="Times New Roman" w:hAnsi="Times New Roman" w:cs="Times New Roman"/>
          <w:b/>
        </w:rPr>
        <w:t xml:space="preserve"> </w:t>
      </w:r>
      <w:r w:rsidRPr="002962E1">
        <w:rPr>
          <w:rFonts w:ascii="Times New Roman" w:hAnsi="Times New Roman" w:cs="Times New Roman"/>
        </w:rPr>
        <w:t xml:space="preserve">Notarás que </w:t>
      </w:r>
      <w:r>
        <w:rPr>
          <w:rFonts w:ascii="Times New Roman" w:hAnsi="Times New Roman" w:cs="Times New Roman"/>
        </w:rPr>
        <w:t xml:space="preserve">el estudio de la semántica brinda herramientas para desarrollar una </w:t>
      </w:r>
      <w:r w:rsidRPr="003D5A2C">
        <w:rPr>
          <w:rFonts w:ascii="Times New Roman" w:hAnsi="Times New Roman" w:cs="Times New Roman"/>
          <w:b/>
        </w:rPr>
        <w:t>mirada analítica</w:t>
      </w:r>
      <w:r>
        <w:rPr>
          <w:rFonts w:ascii="Times New Roman" w:hAnsi="Times New Roman" w:cs="Times New Roman"/>
        </w:rPr>
        <w:t xml:space="preserve"> de la </w:t>
      </w:r>
      <w:r w:rsidRPr="003D5A2C">
        <w:rPr>
          <w:rFonts w:ascii="Times New Roman" w:hAnsi="Times New Roman" w:cs="Times New Roman"/>
        </w:rPr>
        <w:t>escena política</w:t>
      </w:r>
      <w:r>
        <w:rPr>
          <w:rFonts w:ascii="Times New Roman" w:hAnsi="Times New Roman" w:cs="Times New Roman"/>
        </w:rPr>
        <w:t>. Al entender los mecani</w:t>
      </w:r>
      <w:r w:rsidR="00AC3D89">
        <w:rPr>
          <w:rFonts w:ascii="Times New Roman" w:hAnsi="Times New Roman" w:cs="Times New Roman"/>
        </w:rPr>
        <w:t>smos de significación</w:t>
      </w:r>
      <w:r>
        <w:rPr>
          <w:rFonts w:ascii="Times New Roman" w:hAnsi="Times New Roman" w:cs="Times New Roman"/>
        </w:rPr>
        <w:t>, podrás ver con cierta gracia</w:t>
      </w:r>
      <w:r w:rsidR="00AC3D89">
        <w:rPr>
          <w:rFonts w:ascii="Times New Roman" w:hAnsi="Times New Roman" w:cs="Times New Roman"/>
        </w:rPr>
        <w:t>, por ejemplo,</w:t>
      </w:r>
      <w:r>
        <w:rPr>
          <w:rFonts w:ascii="Times New Roman" w:hAnsi="Times New Roman" w:cs="Times New Roman"/>
        </w:rPr>
        <w:t xml:space="preserve"> que durante la dictadura franquista la gente no se pusiera </w:t>
      </w:r>
      <w:r w:rsidRPr="0076746A">
        <w:rPr>
          <w:rFonts w:ascii="Times New Roman" w:hAnsi="Times New Roman" w:cs="Times New Roman"/>
          <w:i/>
        </w:rPr>
        <w:t>roja</w:t>
      </w:r>
      <w:r>
        <w:rPr>
          <w:rFonts w:ascii="Times New Roman" w:hAnsi="Times New Roman" w:cs="Times New Roman"/>
        </w:rPr>
        <w:t xml:space="preserve">, sino </w:t>
      </w:r>
      <w:r w:rsidRPr="0076746A">
        <w:rPr>
          <w:rFonts w:ascii="Times New Roman" w:hAnsi="Times New Roman" w:cs="Times New Roman"/>
          <w:i/>
        </w:rPr>
        <w:t>colorada</w:t>
      </w:r>
      <w:r w:rsidR="00AC3D89">
        <w:rPr>
          <w:rFonts w:ascii="Times New Roman" w:hAnsi="Times New Roman" w:cs="Times New Roman"/>
          <w:i/>
        </w:rPr>
        <w:t xml:space="preserve"> </w:t>
      </w:r>
      <w:r>
        <w:rPr>
          <w:rFonts w:ascii="Times New Roman" w:hAnsi="Times New Roman" w:cs="Times New Roman"/>
        </w:rPr>
        <w:t xml:space="preserve">y que no se hablara del color </w:t>
      </w:r>
      <w:r w:rsidRPr="0076746A">
        <w:rPr>
          <w:rFonts w:ascii="Times New Roman" w:hAnsi="Times New Roman" w:cs="Times New Roman"/>
          <w:i/>
        </w:rPr>
        <w:t>rojo</w:t>
      </w:r>
      <w:r>
        <w:rPr>
          <w:rFonts w:ascii="Times New Roman" w:hAnsi="Times New Roman" w:cs="Times New Roman"/>
        </w:rPr>
        <w:t xml:space="preserve">, sino del </w:t>
      </w:r>
      <w:r w:rsidRPr="0076746A">
        <w:rPr>
          <w:rFonts w:ascii="Times New Roman" w:hAnsi="Times New Roman" w:cs="Times New Roman"/>
          <w:i/>
        </w:rPr>
        <w:t>encarnado</w:t>
      </w:r>
      <w:r>
        <w:rPr>
          <w:rFonts w:ascii="Times New Roman" w:hAnsi="Times New Roman" w:cs="Times New Roman"/>
        </w:rPr>
        <w:t>. ¿A qué crees que se deba esto?</w:t>
      </w:r>
    </w:p>
    <w:p w14:paraId="371A0F88"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D4AE1" w:rsidRPr="003E6DA3" w14:paraId="13C75757" w14:textId="77777777" w:rsidTr="006D4A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D29C69"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Profundiza (recurso de exposición)</w:t>
            </w:r>
          </w:p>
        </w:tc>
      </w:tr>
      <w:tr w:rsidR="006D4AE1" w:rsidRPr="003E6DA3" w14:paraId="4347AF50"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E6D5C"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64A92"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LE_10_06_REC120</w:t>
            </w:r>
          </w:p>
        </w:tc>
      </w:tr>
      <w:tr w:rsidR="006D4AE1" w:rsidRPr="003E6DA3" w14:paraId="1DEB25E1"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D5599"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997A2"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color w:val="000000"/>
                <w:sz w:val="24"/>
                <w:szCs w:val="24"/>
              </w:rPr>
              <w:t>Los eufemismos y las palabras tabú</w:t>
            </w:r>
          </w:p>
        </w:tc>
      </w:tr>
      <w:tr w:rsidR="006D4AE1" w:rsidRPr="003E6DA3" w14:paraId="5CAAA3FF"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8DE4F"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57809" w14:textId="77777777" w:rsidR="006D4AE1" w:rsidRPr="003E6DA3" w:rsidRDefault="006D4AE1" w:rsidP="006D4AE1">
            <w:pPr>
              <w:shd w:val="clear" w:color="auto" w:fill="FFFFFF"/>
              <w:rPr>
                <w:rFonts w:ascii="Times New Roman" w:hAnsi="Times New Roman" w:cs="Times New Roman"/>
                <w:color w:val="000000"/>
                <w:sz w:val="24"/>
                <w:szCs w:val="24"/>
              </w:rPr>
            </w:pPr>
            <w:r w:rsidRPr="003E6DA3">
              <w:rPr>
                <w:rFonts w:ascii="Times New Roman" w:hAnsi="Times New Roman" w:cs="Times New Roman"/>
                <w:color w:val="000000"/>
                <w:sz w:val="24"/>
                <w:szCs w:val="24"/>
              </w:rPr>
              <w:t>Interactivo sobre estos fenómenos semánticos</w:t>
            </w:r>
          </w:p>
        </w:tc>
      </w:tr>
    </w:tbl>
    <w:p w14:paraId="1962465B" w14:textId="77777777" w:rsidR="006D4AE1" w:rsidRDefault="006D4AE1" w:rsidP="006D4AE1">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6D4AE1" w:rsidRPr="003E6DA3" w14:paraId="12A9894E" w14:textId="77777777" w:rsidTr="006D4A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A31C6EE"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Practica (recurso de ejercitación)</w:t>
            </w:r>
          </w:p>
        </w:tc>
      </w:tr>
      <w:tr w:rsidR="006D4AE1" w:rsidRPr="003E6DA3" w14:paraId="5AC3CD5A"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053DF2"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620C4"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LE_10_06_REC130</w:t>
            </w:r>
          </w:p>
        </w:tc>
      </w:tr>
      <w:tr w:rsidR="006D4AE1" w:rsidRPr="003E6DA3" w14:paraId="03213130"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A9E0D8"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38E92"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color w:val="000000"/>
                <w:sz w:val="24"/>
                <w:szCs w:val="24"/>
              </w:rPr>
              <w:t>Identifica los eufemismos</w:t>
            </w:r>
          </w:p>
        </w:tc>
      </w:tr>
      <w:tr w:rsidR="006D4AE1" w:rsidRPr="003E6DA3" w14:paraId="2F5E293B"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8B01E"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32C9" w14:textId="77777777" w:rsidR="006D4AE1" w:rsidRPr="003E6DA3" w:rsidRDefault="006D4AE1" w:rsidP="006D4AE1">
            <w:pPr>
              <w:shd w:val="clear" w:color="auto" w:fill="FFFFFF"/>
              <w:rPr>
                <w:rFonts w:ascii="Times New Roman" w:hAnsi="Times New Roman" w:cs="Times New Roman"/>
                <w:color w:val="000000"/>
                <w:sz w:val="24"/>
                <w:szCs w:val="24"/>
              </w:rPr>
            </w:pPr>
            <w:r w:rsidRPr="003E6DA3">
              <w:rPr>
                <w:rFonts w:ascii="Times New Roman" w:hAnsi="Times New Roman" w:cs="Times New Roman"/>
                <w:color w:val="000000"/>
                <w:sz w:val="24"/>
                <w:szCs w:val="24"/>
              </w:rPr>
              <w:t>Actividad para ejercitar el reconocimiento de eufemismos</w:t>
            </w:r>
          </w:p>
        </w:tc>
      </w:tr>
    </w:tbl>
    <w:p w14:paraId="56A2575F" w14:textId="77777777" w:rsidR="00AC3D89" w:rsidRDefault="00AC3D89" w:rsidP="006D4AE1">
      <w:pPr>
        <w:rPr>
          <w:rFonts w:ascii="Times New Roman" w:hAnsi="Times New Roman" w:cs="Times New Roman"/>
          <w:b/>
          <w:highlight w:val="yellow"/>
        </w:rPr>
      </w:pPr>
    </w:p>
    <w:p w14:paraId="4A60789A" w14:textId="77777777" w:rsidR="006D4AE1" w:rsidRPr="003E6DA3" w:rsidRDefault="006D4AE1" w:rsidP="006D4AE1">
      <w:pPr>
        <w:rPr>
          <w:rFonts w:ascii="Times New Roman" w:hAnsi="Times New Roman" w:cs="Times New Roman"/>
          <w:b/>
        </w:rPr>
      </w:pPr>
      <w:r>
        <w:rPr>
          <w:rFonts w:ascii="Times New Roman" w:hAnsi="Times New Roman" w:cs="Times New Roman"/>
          <w:b/>
          <w:highlight w:val="yellow"/>
        </w:rPr>
        <w:t>[SECCIÓN 2</w:t>
      </w:r>
      <w:r w:rsidRPr="003E6DA3">
        <w:rPr>
          <w:rFonts w:ascii="Times New Roman" w:hAnsi="Times New Roman" w:cs="Times New Roman"/>
          <w:b/>
          <w:highlight w:val="yellow"/>
        </w:rPr>
        <w:t>]</w:t>
      </w:r>
      <w:r w:rsidRPr="003E6DA3">
        <w:rPr>
          <w:rFonts w:ascii="Times New Roman" w:hAnsi="Times New Roman" w:cs="Times New Roman"/>
          <w:b/>
        </w:rPr>
        <w:t xml:space="preserve"> 3.2 Las palabras tabú</w:t>
      </w:r>
    </w:p>
    <w:p w14:paraId="71FF8050" w14:textId="77777777" w:rsidR="006D4AE1" w:rsidRPr="003E6DA3" w:rsidRDefault="006D4AE1" w:rsidP="006D4AE1">
      <w:pPr>
        <w:rPr>
          <w:rFonts w:ascii="Times New Roman" w:hAnsi="Times New Roman" w:cs="Times New Roman"/>
          <w:b/>
        </w:rPr>
      </w:pPr>
    </w:p>
    <w:p w14:paraId="71EA6B21" w14:textId="6CF5B95C" w:rsidR="006D4AE1" w:rsidRPr="003E6DA3" w:rsidRDefault="006D4AE1" w:rsidP="006D4AE1">
      <w:pPr>
        <w:rPr>
          <w:rFonts w:ascii="Times New Roman" w:hAnsi="Times New Roman" w:cs="Times New Roman"/>
        </w:rPr>
      </w:pPr>
      <w:r w:rsidRPr="003E6DA3">
        <w:rPr>
          <w:rFonts w:ascii="Times New Roman" w:hAnsi="Times New Roman" w:cs="Times New Roman"/>
        </w:rPr>
        <w:t xml:space="preserve">Las palabras tabú son palabras que evitamos utilizar porque socialmente están </w:t>
      </w:r>
      <w:r w:rsidRPr="00F223A8">
        <w:rPr>
          <w:rFonts w:ascii="Times New Roman" w:hAnsi="Times New Roman" w:cs="Times New Roman"/>
          <w:b/>
        </w:rPr>
        <w:t>mal vistas</w:t>
      </w:r>
      <w:r w:rsidRPr="003E6DA3">
        <w:rPr>
          <w:rFonts w:ascii="Times New Roman" w:hAnsi="Times New Roman" w:cs="Times New Roman"/>
        </w:rPr>
        <w:t>, hacen referencia a realidades consideradas desagradables, vulgares, soeces o políticamente incorrectas en determinadas c</w:t>
      </w:r>
      <w:r>
        <w:rPr>
          <w:rFonts w:ascii="Times New Roman" w:hAnsi="Times New Roman" w:cs="Times New Roman"/>
        </w:rPr>
        <w:t>ulturas. Suelen remitir</w:t>
      </w:r>
      <w:r w:rsidRPr="003E6DA3">
        <w:rPr>
          <w:rFonts w:ascii="Times New Roman" w:hAnsi="Times New Roman" w:cs="Times New Roman"/>
        </w:rPr>
        <w:t xml:space="preserve"> a enfermedades, términos escatológicos, racistas, sexuales o </w:t>
      </w:r>
      <w:r>
        <w:rPr>
          <w:rFonts w:ascii="Times New Roman" w:hAnsi="Times New Roman" w:cs="Times New Roman"/>
        </w:rPr>
        <w:t>relacionados con la muerte.</w:t>
      </w:r>
      <w:r w:rsidRPr="003E6DA3">
        <w:rPr>
          <w:rFonts w:ascii="Times New Roman" w:hAnsi="Times New Roman" w:cs="Times New Roman"/>
        </w:rPr>
        <w:t xml:space="preserve"> En l</w:t>
      </w:r>
      <w:r>
        <w:rPr>
          <w:rFonts w:ascii="Times New Roman" w:hAnsi="Times New Roman" w:cs="Times New Roman"/>
        </w:rPr>
        <w:t>ugar de estas palabras</w:t>
      </w:r>
      <w:ins w:id="165" w:author="Marco Fidel Santiago Cardona Giraldo" w:date="2016-07-07T12:50:00Z">
        <w:r w:rsidR="000B37B6">
          <w:rPr>
            <w:rFonts w:ascii="Times New Roman" w:hAnsi="Times New Roman" w:cs="Times New Roman"/>
          </w:rPr>
          <w:t>,</w:t>
        </w:r>
      </w:ins>
      <w:r>
        <w:rPr>
          <w:rFonts w:ascii="Times New Roman" w:hAnsi="Times New Roman" w:cs="Times New Roman"/>
        </w:rPr>
        <w:t xml:space="preserve"> se acostumbra</w:t>
      </w:r>
      <w:r w:rsidRPr="003E6DA3">
        <w:rPr>
          <w:rFonts w:ascii="Times New Roman" w:hAnsi="Times New Roman" w:cs="Times New Roman"/>
        </w:rPr>
        <w:t xml:space="preserve"> utilizar otras con un </w:t>
      </w:r>
      <w:r w:rsidRPr="00F223A8">
        <w:rPr>
          <w:rFonts w:ascii="Times New Roman" w:hAnsi="Times New Roman" w:cs="Times New Roman"/>
          <w:b/>
        </w:rPr>
        <w:t>significado similar</w:t>
      </w:r>
      <w:r w:rsidRPr="003E6DA3">
        <w:rPr>
          <w:rFonts w:ascii="Times New Roman" w:hAnsi="Times New Roman" w:cs="Times New Roman"/>
        </w:rPr>
        <w:t xml:space="preserve"> pero </w:t>
      </w:r>
      <w:ins w:id="166" w:author="Marco Fidel Santiago Cardona Giraldo" w:date="2016-07-07T12:51:00Z">
        <w:r w:rsidR="000B37B6">
          <w:rPr>
            <w:rFonts w:ascii="Times New Roman" w:hAnsi="Times New Roman" w:cs="Times New Roman"/>
          </w:rPr>
          <w:t>de</w:t>
        </w:r>
      </w:ins>
      <w:r w:rsidRPr="003E6DA3">
        <w:rPr>
          <w:rFonts w:ascii="Times New Roman" w:hAnsi="Times New Roman" w:cs="Times New Roman"/>
        </w:rPr>
        <w:t xml:space="preserve"> menor carga negativa.</w:t>
      </w:r>
    </w:p>
    <w:p w14:paraId="491CCABF" w14:textId="77777777" w:rsidR="006D4AE1" w:rsidRPr="003E6DA3" w:rsidRDefault="006D4AE1" w:rsidP="006D4AE1">
      <w:pPr>
        <w:rPr>
          <w:rFonts w:ascii="Times New Roman" w:hAnsi="Times New Roman" w:cs="Times New Roman"/>
        </w:rPr>
      </w:pPr>
    </w:p>
    <w:p w14:paraId="709AE1AB" w14:textId="7A4138E6" w:rsidR="006D4AE1" w:rsidRPr="003E6DA3" w:rsidRDefault="006D4AE1" w:rsidP="006D4AE1">
      <w:pPr>
        <w:rPr>
          <w:rFonts w:ascii="Times New Roman" w:hAnsi="Times New Roman" w:cs="Times New Roman"/>
        </w:rPr>
      </w:pPr>
      <w:r>
        <w:rPr>
          <w:rFonts w:ascii="Times New Roman" w:hAnsi="Times New Roman" w:cs="Times New Roman"/>
        </w:rPr>
        <w:t>La sustitución de las palabras tabú</w:t>
      </w:r>
      <w:r w:rsidRPr="003E6DA3">
        <w:rPr>
          <w:rFonts w:ascii="Times New Roman" w:hAnsi="Times New Roman" w:cs="Times New Roman"/>
        </w:rPr>
        <w:t xml:space="preserve"> </w:t>
      </w:r>
      <w:r>
        <w:rPr>
          <w:rFonts w:ascii="Times New Roman" w:hAnsi="Times New Roman" w:cs="Times New Roman"/>
        </w:rPr>
        <w:t xml:space="preserve">tiene como finalidad </w:t>
      </w:r>
      <w:r w:rsidRPr="002C16D9">
        <w:rPr>
          <w:rFonts w:ascii="Times New Roman" w:hAnsi="Times New Roman" w:cs="Times New Roman"/>
          <w:b/>
        </w:rPr>
        <w:t>esquivar</w:t>
      </w:r>
      <w:r w:rsidRPr="003E6DA3">
        <w:rPr>
          <w:rFonts w:ascii="Times New Roman" w:hAnsi="Times New Roman" w:cs="Times New Roman"/>
        </w:rPr>
        <w:t xml:space="preserve"> realidades que </w:t>
      </w:r>
      <w:r>
        <w:rPr>
          <w:rFonts w:ascii="Times New Roman" w:hAnsi="Times New Roman" w:cs="Times New Roman"/>
        </w:rPr>
        <w:t xml:space="preserve">nos </w:t>
      </w:r>
      <w:r w:rsidRPr="003E6DA3">
        <w:rPr>
          <w:rFonts w:ascii="Times New Roman" w:hAnsi="Times New Roman" w:cs="Times New Roman"/>
        </w:rPr>
        <w:t>impresionan fuertemente</w:t>
      </w:r>
      <w:r>
        <w:rPr>
          <w:rFonts w:ascii="Times New Roman" w:hAnsi="Times New Roman" w:cs="Times New Roman"/>
        </w:rPr>
        <w:t>, ya</w:t>
      </w:r>
      <w:ins w:id="167" w:author="Marco Fidel Santiago Cardona Giraldo" w:date="2016-07-07T12:51:00Z">
        <w:r w:rsidR="000B37B6">
          <w:rPr>
            <w:rFonts w:ascii="Times New Roman" w:hAnsi="Times New Roman" w:cs="Times New Roman"/>
          </w:rPr>
          <w:t xml:space="preserve"> sea</w:t>
        </w:r>
      </w:ins>
      <w:r>
        <w:rPr>
          <w:rFonts w:ascii="Times New Roman" w:hAnsi="Times New Roman" w:cs="Times New Roman"/>
        </w:rPr>
        <w:t xml:space="preserve"> porque instintivamente las rechazamos o porque lo hace la cultura en la que vivimos</w:t>
      </w:r>
      <w:r w:rsidRPr="003E6DA3">
        <w:rPr>
          <w:rFonts w:ascii="Times New Roman" w:hAnsi="Times New Roman" w:cs="Times New Roman"/>
        </w:rPr>
        <w:t xml:space="preserve">. Un ejemplo de esta </w:t>
      </w:r>
      <w:r w:rsidRPr="00C37427">
        <w:rPr>
          <w:rFonts w:ascii="Times New Roman" w:hAnsi="Times New Roman" w:cs="Times New Roman"/>
          <w:b/>
        </w:rPr>
        <w:t>dulcificación del lenguaje</w:t>
      </w:r>
      <w:r>
        <w:rPr>
          <w:rFonts w:ascii="Times New Roman" w:hAnsi="Times New Roman" w:cs="Times New Roman"/>
        </w:rPr>
        <w:t xml:space="preserve"> es el hecho de que la palabra </w:t>
      </w:r>
      <w:r w:rsidRPr="00F223A8">
        <w:rPr>
          <w:rFonts w:ascii="Times New Roman" w:hAnsi="Times New Roman" w:cs="Times New Roman"/>
          <w:i/>
        </w:rPr>
        <w:t>cadáver</w:t>
      </w:r>
      <w:r>
        <w:rPr>
          <w:rFonts w:ascii="Times New Roman" w:hAnsi="Times New Roman" w:cs="Times New Roman"/>
        </w:rPr>
        <w:t xml:space="preserve"> suela evitarse</w:t>
      </w:r>
      <w:r w:rsidRPr="003E6DA3">
        <w:rPr>
          <w:rFonts w:ascii="Times New Roman" w:hAnsi="Times New Roman" w:cs="Times New Roman"/>
        </w:rPr>
        <w:t xml:space="preserve"> y</w:t>
      </w:r>
      <w:r>
        <w:rPr>
          <w:rFonts w:ascii="Times New Roman" w:hAnsi="Times New Roman" w:cs="Times New Roman"/>
        </w:rPr>
        <w:t xml:space="preserve"> en su lugar se hable de </w:t>
      </w:r>
      <w:r w:rsidRPr="00F223A8">
        <w:rPr>
          <w:rFonts w:ascii="Times New Roman" w:hAnsi="Times New Roman" w:cs="Times New Roman"/>
          <w:i/>
        </w:rPr>
        <w:t>cuerpo</w:t>
      </w:r>
      <w:r>
        <w:rPr>
          <w:rFonts w:ascii="Times New Roman" w:hAnsi="Times New Roman" w:cs="Times New Roman"/>
        </w:rPr>
        <w:t xml:space="preserve">. También se evita </w:t>
      </w:r>
      <w:ins w:id="168" w:author="Marco Fidel Santiago Cardona Giraldo" w:date="2016-07-07T12:52:00Z">
        <w:r w:rsidR="000B37B6">
          <w:rPr>
            <w:rFonts w:ascii="Times New Roman" w:hAnsi="Times New Roman" w:cs="Times New Roman"/>
          </w:rPr>
          <w:t xml:space="preserve">el verbo </w:t>
        </w:r>
      </w:ins>
      <w:r w:rsidRPr="002C16D9">
        <w:rPr>
          <w:rFonts w:ascii="Times New Roman" w:hAnsi="Times New Roman" w:cs="Times New Roman"/>
          <w:i/>
        </w:rPr>
        <w:t>morir</w:t>
      </w:r>
      <w:r w:rsidRPr="003E6DA3">
        <w:rPr>
          <w:rFonts w:ascii="Times New Roman" w:hAnsi="Times New Roman" w:cs="Times New Roman"/>
        </w:rPr>
        <w:t xml:space="preserve"> y parece más refinado</w:t>
      </w:r>
      <w:r>
        <w:rPr>
          <w:rFonts w:ascii="Times New Roman" w:hAnsi="Times New Roman" w:cs="Times New Roman"/>
        </w:rPr>
        <w:t xml:space="preserve"> hablar de </w:t>
      </w:r>
      <w:r w:rsidRPr="002C16D9">
        <w:rPr>
          <w:rFonts w:ascii="Times New Roman" w:hAnsi="Times New Roman" w:cs="Times New Roman"/>
          <w:i/>
        </w:rPr>
        <w:t>fallecer</w:t>
      </w:r>
      <w:r w:rsidRPr="003E6DA3">
        <w:rPr>
          <w:rFonts w:ascii="Times New Roman" w:hAnsi="Times New Roman" w:cs="Times New Roman"/>
        </w:rPr>
        <w:t>, aun</w:t>
      </w:r>
      <w:r>
        <w:rPr>
          <w:rFonts w:ascii="Times New Roman" w:hAnsi="Times New Roman" w:cs="Times New Roman"/>
        </w:rPr>
        <w:t xml:space="preserve">que sea de forma violenta. </w:t>
      </w:r>
      <w:ins w:id="169" w:author="Marco Fidel Santiago Cardona Giraldo" w:date="2016-07-07T12:52:00Z">
        <w:r w:rsidR="000B37B6">
          <w:rPr>
            <w:rFonts w:ascii="Times New Roman" w:hAnsi="Times New Roman" w:cs="Times New Roman"/>
          </w:rPr>
          <w:t>Además, los</w:t>
        </w:r>
        <w:r w:rsidR="000B37B6" w:rsidRPr="002C16D9">
          <w:rPr>
            <w:rFonts w:ascii="Times New Roman" w:hAnsi="Times New Roman" w:cs="Times New Roman"/>
            <w:i/>
          </w:rPr>
          <w:t xml:space="preserve"> </w:t>
        </w:r>
      </w:ins>
      <w:r w:rsidRPr="002C16D9">
        <w:rPr>
          <w:rFonts w:ascii="Times New Roman" w:hAnsi="Times New Roman" w:cs="Times New Roman"/>
          <w:i/>
        </w:rPr>
        <w:t>muertos</w:t>
      </w:r>
      <w:r w:rsidRPr="003E6DA3">
        <w:rPr>
          <w:rFonts w:ascii="Times New Roman" w:hAnsi="Times New Roman" w:cs="Times New Roman"/>
        </w:rPr>
        <w:t xml:space="preserve"> en un accident</w:t>
      </w:r>
      <w:r>
        <w:rPr>
          <w:rFonts w:ascii="Times New Roman" w:hAnsi="Times New Roman" w:cs="Times New Roman"/>
        </w:rPr>
        <w:t>e o atentado no son tales</w:t>
      </w:r>
      <w:ins w:id="170" w:author="Marco Fidel Santiago Cardona Giraldo" w:date="2016-07-07T12:52:00Z">
        <w:r w:rsidR="000B37B6">
          <w:rPr>
            <w:rFonts w:ascii="Times New Roman" w:hAnsi="Times New Roman" w:cs="Times New Roman"/>
          </w:rPr>
          <w:t>,</w:t>
        </w:r>
      </w:ins>
      <w:r>
        <w:rPr>
          <w:rFonts w:ascii="Times New Roman" w:hAnsi="Times New Roman" w:cs="Times New Roman"/>
        </w:rPr>
        <w:t xml:space="preserve"> sino </w:t>
      </w:r>
      <w:r w:rsidRPr="002C16D9">
        <w:rPr>
          <w:rFonts w:ascii="Times New Roman" w:hAnsi="Times New Roman" w:cs="Times New Roman"/>
          <w:i/>
        </w:rPr>
        <w:t>víctimas</w:t>
      </w:r>
      <w:r w:rsidRPr="003E6DA3">
        <w:rPr>
          <w:rFonts w:ascii="Times New Roman" w:hAnsi="Times New Roman" w:cs="Times New Roman"/>
        </w:rPr>
        <w:t xml:space="preserve">. </w:t>
      </w:r>
    </w:p>
    <w:p w14:paraId="00D046A0" w14:textId="77777777" w:rsidR="006D4AE1" w:rsidRPr="003E6DA3" w:rsidRDefault="006D4AE1" w:rsidP="006D4AE1">
      <w:pPr>
        <w:rPr>
          <w:rFonts w:ascii="Times New Roman" w:hAnsi="Times New Roman" w:cs="Times New Roman"/>
        </w:rPr>
      </w:pPr>
    </w:p>
    <w:p w14:paraId="08E9C52D" w14:textId="3E5DA250" w:rsidR="006D4AE1" w:rsidRPr="003E6DA3" w:rsidRDefault="006D4AE1" w:rsidP="006D4AE1">
      <w:pPr>
        <w:rPr>
          <w:rFonts w:ascii="Times New Roman" w:hAnsi="Times New Roman" w:cs="Times New Roman"/>
        </w:rPr>
      </w:pPr>
      <w:r w:rsidRPr="003E6DA3">
        <w:rPr>
          <w:rFonts w:ascii="Times New Roman" w:hAnsi="Times New Roman" w:cs="Times New Roman"/>
        </w:rPr>
        <w:t>A las realidades anteriores se añaden también hechos</w:t>
      </w:r>
      <w:r w:rsidR="00AC3D89">
        <w:rPr>
          <w:rFonts w:ascii="Times New Roman" w:hAnsi="Times New Roman" w:cs="Times New Roman"/>
        </w:rPr>
        <w:t>, acciones u objetos</w:t>
      </w:r>
      <w:r w:rsidRPr="003E6DA3">
        <w:rPr>
          <w:rFonts w:ascii="Times New Roman" w:hAnsi="Times New Roman" w:cs="Times New Roman"/>
        </w:rPr>
        <w:t xml:space="preserve"> </w:t>
      </w:r>
      <w:r>
        <w:rPr>
          <w:rFonts w:ascii="Times New Roman" w:hAnsi="Times New Roman" w:cs="Times New Roman"/>
        </w:rPr>
        <w:t xml:space="preserve">habitualmente calificados como </w:t>
      </w:r>
      <w:r w:rsidRPr="002C16D9">
        <w:rPr>
          <w:rFonts w:ascii="Times New Roman" w:hAnsi="Times New Roman" w:cs="Times New Roman"/>
          <w:b/>
        </w:rPr>
        <w:t>ofensivos</w:t>
      </w:r>
      <w:r>
        <w:rPr>
          <w:rFonts w:ascii="Times New Roman" w:hAnsi="Times New Roman" w:cs="Times New Roman"/>
        </w:rPr>
        <w:t>, como</w:t>
      </w:r>
      <w:r w:rsidRPr="003E6DA3">
        <w:rPr>
          <w:rFonts w:ascii="Times New Roman" w:hAnsi="Times New Roman" w:cs="Times New Roman"/>
        </w:rPr>
        <w:t xml:space="preserve"> funciones corporales o </w:t>
      </w:r>
      <w:r w:rsidR="00AC3D89">
        <w:rPr>
          <w:rFonts w:ascii="Times New Roman" w:hAnsi="Times New Roman" w:cs="Times New Roman"/>
        </w:rPr>
        <w:t xml:space="preserve">aspectos de la realidad </w:t>
      </w:r>
      <w:r w:rsidR="00AC3D89">
        <w:rPr>
          <w:rFonts w:ascii="Times New Roman" w:hAnsi="Times New Roman" w:cs="Times New Roman"/>
        </w:rPr>
        <w:lastRenderedPageBreak/>
        <w:t>considerado</w:t>
      </w:r>
      <w:r>
        <w:rPr>
          <w:rFonts w:ascii="Times New Roman" w:hAnsi="Times New Roman" w:cs="Times New Roman"/>
        </w:rPr>
        <w:t xml:space="preserve">s </w:t>
      </w:r>
      <w:ins w:id="171" w:author="Marco Fidel Santiago Cardona Giraldo" w:date="2016-07-07T12:55:00Z">
        <w:r w:rsidR="00044C93">
          <w:rPr>
            <w:rFonts w:ascii="Times New Roman" w:hAnsi="Times New Roman" w:cs="Times New Roman"/>
          </w:rPr>
          <w:t>desagradables</w:t>
        </w:r>
      </w:ins>
      <w:r w:rsidRPr="003E6DA3">
        <w:rPr>
          <w:rFonts w:ascii="Times New Roman" w:hAnsi="Times New Roman" w:cs="Times New Roman"/>
        </w:rPr>
        <w:t xml:space="preserve">. </w:t>
      </w:r>
      <w:r>
        <w:rPr>
          <w:rFonts w:ascii="Times New Roman" w:hAnsi="Times New Roman" w:cs="Times New Roman"/>
        </w:rPr>
        <w:t>Para estas sustituciones, hay que insistir, existen razones no so</w:t>
      </w:r>
      <w:r w:rsidRPr="003E6DA3">
        <w:rPr>
          <w:rFonts w:ascii="Times New Roman" w:hAnsi="Times New Roman" w:cs="Times New Roman"/>
        </w:rPr>
        <w:t>lo psicológicas, sino</w:t>
      </w:r>
      <w:r>
        <w:rPr>
          <w:rFonts w:ascii="Times New Roman" w:hAnsi="Times New Roman" w:cs="Times New Roman"/>
        </w:rPr>
        <w:t xml:space="preserve"> también</w:t>
      </w:r>
      <w:r w:rsidRPr="003E6DA3">
        <w:rPr>
          <w:rFonts w:ascii="Times New Roman" w:hAnsi="Times New Roman" w:cs="Times New Roman"/>
        </w:rPr>
        <w:t xml:space="preserve"> sociales que impulsan el eufemismo. Algunos ejemplos son:</w:t>
      </w:r>
    </w:p>
    <w:p w14:paraId="0B3E0440" w14:textId="77777777" w:rsidR="006D4AE1" w:rsidRPr="003E6DA3" w:rsidRDefault="006D4AE1" w:rsidP="006D4AE1">
      <w:pPr>
        <w:pStyle w:val="Prrafodelista"/>
        <w:numPr>
          <w:ilvl w:val="0"/>
          <w:numId w:val="33"/>
        </w:numPr>
        <w:rPr>
          <w:rFonts w:ascii="Times New Roman" w:hAnsi="Times New Roman" w:cs="Times New Roman"/>
        </w:rPr>
      </w:pPr>
      <w:r w:rsidRPr="003E6DA3">
        <w:rPr>
          <w:rFonts w:ascii="Times New Roman" w:hAnsi="Times New Roman" w:cs="Times New Roman"/>
        </w:rPr>
        <w:t>El zapatero que escribe en su establecimiento “clínica del calzado”.</w:t>
      </w:r>
    </w:p>
    <w:p w14:paraId="6535C7DD" w14:textId="77777777" w:rsidR="006D4AE1" w:rsidRPr="003E6DA3" w:rsidRDefault="006D4AE1" w:rsidP="006D4AE1">
      <w:pPr>
        <w:pStyle w:val="Prrafodelista"/>
        <w:numPr>
          <w:ilvl w:val="0"/>
          <w:numId w:val="33"/>
        </w:numPr>
        <w:rPr>
          <w:rFonts w:ascii="Times New Roman" w:hAnsi="Times New Roman" w:cs="Times New Roman"/>
        </w:rPr>
      </w:pPr>
      <w:r w:rsidRPr="003E6DA3">
        <w:rPr>
          <w:rFonts w:ascii="Times New Roman" w:hAnsi="Times New Roman" w:cs="Times New Roman"/>
        </w:rPr>
        <w:t>El panadero que le llama a su panadería “boutique del pan”.</w:t>
      </w:r>
    </w:p>
    <w:p w14:paraId="5B416777" w14:textId="5DB0807C" w:rsidR="006D4AE1" w:rsidRDefault="006D4AE1" w:rsidP="006D4AE1">
      <w:pPr>
        <w:pStyle w:val="Prrafodelista"/>
        <w:numPr>
          <w:ilvl w:val="0"/>
          <w:numId w:val="33"/>
        </w:numPr>
        <w:rPr>
          <w:rFonts w:ascii="Times New Roman" w:hAnsi="Times New Roman" w:cs="Times New Roman"/>
        </w:rPr>
      </w:pPr>
      <w:r>
        <w:rPr>
          <w:rFonts w:ascii="Times New Roman" w:hAnsi="Times New Roman" w:cs="Times New Roman"/>
        </w:rPr>
        <w:t>A</w:t>
      </w:r>
      <w:r w:rsidRPr="003E6DA3">
        <w:rPr>
          <w:rFonts w:ascii="Times New Roman" w:hAnsi="Times New Roman" w:cs="Times New Roman"/>
        </w:rPr>
        <w:t xml:space="preserve">l encargado </w:t>
      </w:r>
      <w:ins w:id="172" w:author="mbp" w:date="2016-07-07T16:05:00Z">
        <w:r w:rsidR="002B24E6">
          <w:rPr>
            <w:rFonts w:ascii="Times New Roman" w:hAnsi="Times New Roman" w:cs="Times New Roman"/>
          </w:rPr>
          <w:t>mercenario</w:t>
        </w:r>
      </w:ins>
      <w:r w:rsidRPr="003E6DA3">
        <w:rPr>
          <w:rFonts w:ascii="Times New Roman" w:hAnsi="Times New Roman" w:cs="Times New Roman"/>
        </w:rPr>
        <w:t xml:space="preserve"> se le llama “</w:t>
      </w:r>
      <w:ins w:id="173" w:author="mbp" w:date="2016-07-07T16:05:00Z">
        <w:r w:rsidR="002B24E6">
          <w:rPr>
            <w:rFonts w:ascii="Times New Roman" w:hAnsi="Times New Roman" w:cs="Times New Roman"/>
          </w:rPr>
          <w:t>contratista</w:t>
        </w:r>
      </w:ins>
      <w:r>
        <w:rPr>
          <w:rFonts w:ascii="Times New Roman" w:hAnsi="Times New Roman" w:cs="Times New Roman"/>
        </w:rPr>
        <w:t>”.</w:t>
      </w:r>
    </w:p>
    <w:p w14:paraId="772B1592" w14:textId="77777777" w:rsidR="006D4AE1" w:rsidRDefault="006D4AE1" w:rsidP="006D4AE1">
      <w:pPr>
        <w:rPr>
          <w:rFonts w:ascii="Times New Roman" w:hAnsi="Times New Roman" w:cs="Times New Roman"/>
        </w:rPr>
      </w:pPr>
    </w:p>
    <w:tbl>
      <w:tblPr>
        <w:tblStyle w:val="Tablaconcuadrcula1"/>
        <w:tblW w:w="0" w:type="auto"/>
        <w:tblLayout w:type="fixed"/>
        <w:tblLook w:val="04A0" w:firstRow="1" w:lastRow="0" w:firstColumn="1" w:lastColumn="0" w:noHBand="0" w:noVBand="1"/>
      </w:tblPr>
      <w:tblGrid>
        <w:gridCol w:w="1384"/>
        <w:gridCol w:w="7670"/>
      </w:tblGrid>
      <w:tr w:rsidR="006D4AE1" w:rsidRPr="001A60DD" w14:paraId="2DD87DB8" w14:textId="77777777" w:rsidTr="006D4AE1">
        <w:tc>
          <w:tcPr>
            <w:tcW w:w="9054" w:type="dxa"/>
            <w:gridSpan w:val="2"/>
            <w:shd w:val="clear" w:color="auto" w:fill="000000"/>
          </w:tcPr>
          <w:p w14:paraId="4AE77DF8" w14:textId="77777777" w:rsidR="006D4AE1" w:rsidRPr="001A60DD" w:rsidRDefault="006D4AE1" w:rsidP="006D4AE1">
            <w:pPr>
              <w:jc w:val="center"/>
              <w:rPr>
                <w:rFonts w:ascii="Times New Roman" w:eastAsia="Cambria" w:hAnsi="Times New Roman"/>
                <w:b/>
                <w:color w:val="FFFFFF"/>
                <w:sz w:val="24"/>
                <w:szCs w:val="24"/>
              </w:rPr>
            </w:pPr>
            <w:r w:rsidRPr="001A60DD">
              <w:rPr>
                <w:rFonts w:ascii="Times New Roman" w:eastAsia="Cambria" w:hAnsi="Times New Roman"/>
                <w:b/>
                <w:color w:val="FFFFFF"/>
                <w:sz w:val="24"/>
                <w:szCs w:val="24"/>
              </w:rPr>
              <w:t>Recuerda</w:t>
            </w:r>
          </w:p>
        </w:tc>
      </w:tr>
      <w:tr w:rsidR="006D4AE1" w:rsidRPr="001A60DD" w14:paraId="304541B0" w14:textId="77777777" w:rsidTr="006D4AE1">
        <w:tc>
          <w:tcPr>
            <w:tcW w:w="1384" w:type="dxa"/>
          </w:tcPr>
          <w:p w14:paraId="655BC186" w14:textId="77777777" w:rsidR="006D4AE1" w:rsidRPr="001A60DD" w:rsidRDefault="006D4AE1" w:rsidP="006D4AE1">
            <w:pPr>
              <w:jc w:val="both"/>
              <w:rPr>
                <w:rFonts w:ascii="Times New Roman" w:eastAsia="Cambria" w:hAnsi="Times New Roman"/>
                <w:b/>
                <w:sz w:val="24"/>
                <w:szCs w:val="24"/>
              </w:rPr>
            </w:pPr>
            <w:r w:rsidRPr="001A60DD">
              <w:rPr>
                <w:rFonts w:ascii="Times New Roman" w:eastAsia="Cambria" w:hAnsi="Times New Roman"/>
                <w:b/>
                <w:sz w:val="24"/>
                <w:szCs w:val="24"/>
              </w:rPr>
              <w:t>Contenido</w:t>
            </w:r>
          </w:p>
        </w:tc>
        <w:tc>
          <w:tcPr>
            <w:tcW w:w="7670" w:type="dxa"/>
          </w:tcPr>
          <w:p w14:paraId="0C1C2F0A" w14:textId="3330B83B" w:rsidR="006D4AE1" w:rsidRPr="001A60DD" w:rsidRDefault="006D4AE1" w:rsidP="00B26BA3">
            <w:pPr>
              <w:rPr>
                <w:rFonts w:ascii="Times New Roman" w:hAnsi="Times New Roman" w:cs="Times New Roman"/>
                <w:sz w:val="24"/>
                <w:szCs w:val="24"/>
              </w:rPr>
            </w:pPr>
            <w:r w:rsidRPr="001A60DD">
              <w:rPr>
                <w:rFonts w:ascii="Times New Roman" w:hAnsi="Times New Roman" w:cs="Times New Roman"/>
                <w:sz w:val="24"/>
                <w:szCs w:val="24"/>
              </w:rPr>
              <w:t>La palabra</w:t>
            </w:r>
            <w:r w:rsidRPr="001A60DD">
              <w:rPr>
                <w:rFonts w:ascii="Times New Roman" w:hAnsi="Times New Roman" w:cs="Times New Roman"/>
                <w:i/>
                <w:sz w:val="24"/>
                <w:szCs w:val="24"/>
              </w:rPr>
              <w:t xml:space="preserve"> tabú</w:t>
            </w:r>
            <w:r w:rsidRPr="001A60DD">
              <w:rPr>
                <w:rFonts w:ascii="Times New Roman" w:hAnsi="Times New Roman" w:cs="Times New Roman"/>
                <w:sz w:val="24"/>
                <w:szCs w:val="24"/>
              </w:rPr>
              <w:t xml:space="preserve"> procede de las lenguas polinésicas; allí, con el término </w:t>
            </w:r>
            <w:proofErr w:type="spellStart"/>
            <w:r w:rsidRPr="001A60DD">
              <w:rPr>
                <w:rFonts w:ascii="Times New Roman" w:hAnsi="Times New Roman" w:cs="Times New Roman"/>
                <w:i/>
                <w:sz w:val="24"/>
                <w:szCs w:val="24"/>
              </w:rPr>
              <w:t>tapú</w:t>
            </w:r>
            <w:proofErr w:type="spellEnd"/>
            <w:r w:rsidRPr="001A60DD">
              <w:rPr>
                <w:rFonts w:ascii="Times New Roman" w:hAnsi="Times New Roman" w:cs="Times New Roman"/>
                <w:sz w:val="24"/>
                <w:szCs w:val="24"/>
              </w:rPr>
              <w:t xml:space="preserve"> se hacía referencia a todo aquello que </w:t>
            </w:r>
            <w:ins w:id="174" w:author="Marco Fidel Santiago Cardona Giraldo" w:date="2016-07-07T13:08:00Z">
              <w:r w:rsidR="00B26BA3">
                <w:rPr>
                  <w:rFonts w:ascii="Times New Roman" w:hAnsi="Times New Roman" w:cs="Times New Roman"/>
                  <w:sz w:val="24"/>
                  <w:szCs w:val="24"/>
                </w:rPr>
                <w:t>se consideraba</w:t>
              </w:r>
            </w:ins>
            <w:r w:rsidRPr="001A60DD">
              <w:rPr>
                <w:rFonts w:ascii="Times New Roman" w:hAnsi="Times New Roman" w:cs="Times New Roman"/>
                <w:sz w:val="24"/>
                <w:szCs w:val="24"/>
              </w:rPr>
              <w:t xml:space="preserve"> </w:t>
            </w:r>
            <w:r w:rsidRPr="001A60DD">
              <w:rPr>
                <w:rFonts w:ascii="Times New Roman" w:hAnsi="Times New Roman" w:cs="Times New Roman"/>
                <w:b/>
                <w:sz w:val="24"/>
                <w:szCs w:val="24"/>
              </w:rPr>
              <w:t>prohibido</w:t>
            </w:r>
            <w:r w:rsidRPr="001A60DD">
              <w:rPr>
                <w:rFonts w:ascii="Times New Roman" w:hAnsi="Times New Roman" w:cs="Times New Roman"/>
                <w:sz w:val="24"/>
                <w:szCs w:val="24"/>
              </w:rPr>
              <w:t>. En general, era una palabra perteneciente al ámbito religioso.</w:t>
            </w:r>
          </w:p>
        </w:tc>
      </w:tr>
    </w:tbl>
    <w:p w14:paraId="6BF5D979" w14:textId="77777777" w:rsidR="006D4AE1" w:rsidRPr="003E6DA3" w:rsidRDefault="006D4AE1" w:rsidP="006D4AE1">
      <w:pPr>
        <w:rPr>
          <w:rFonts w:ascii="Times New Roman" w:hAnsi="Times New Roman" w:cs="Times New Roman"/>
        </w:rPr>
      </w:pPr>
    </w:p>
    <w:p w14:paraId="51A4DD4F" w14:textId="77777777" w:rsidR="006D4AE1" w:rsidRDefault="006D4AE1" w:rsidP="006D4AE1">
      <w:pPr>
        <w:rPr>
          <w:rFonts w:ascii="Times New Roman" w:hAnsi="Times New Roman" w:cs="Times New Roman"/>
          <w:b/>
        </w:rPr>
      </w:pPr>
      <w:r>
        <w:rPr>
          <w:rFonts w:ascii="Times New Roman" w:hAnsi="Times New Roman" w:cs="Times New Roman"/>
          <w:b/>
          <w:highlight w:val="yellow"/>
        </w:rPr>
        <w:t>[SECCIÓN 2</w:t>
      </w:r>
      <w:r w:rsidRPr="003E6DA3">
        <w:rPr>
          <w:rFonts w:ascii="Times New Roman" w:hAnsi="Times New Roman" w:cs="Times New Roman"/>
          <w:b/>
          <w:highlight w:val="yellow"/>
        </w:rPr>
        <w:t>]</w:t>
      </w:r>
      <w:r w:rsidRPr="003E6DA3">
        <w:rPr>
          <w:rFonts w:ascii="Times New Roman" w:hAnsi="Times New Roman" w:cs="Times New Roman"/>
          <w:b/>
        </w:rPr>
        <w:t xml:space="preserve"> 3.3 Consolidación</w:t>
      </w:r>
    </w:p>
    <w:p w14:paraId="3CCAFE56" w14:textId="77777777" w:rsidR="006D4AE1" w:rsidRDefault="006D4AE1" w:rsidP="006D4AE1">
      <w:pPr>
        <w:rPr>
          <w:rFonts w:ascii="Times New Roman" w:hAnsi="Times New Roman" w:cs="Times New Roman"/>
          <w:b/>
        </w:rPr>
      </w:pPr>
    </w:p>
    <w:p w14:paraId="528BEC87" w14:textId="6F7D8B80" w:rsidR="006D4AE1" w:rsidRPr="00616C65" w:rsidRDefault="006D4AE1" w:rsidP="006D4AE1">
      <w:pPr>
        <w:rPr>
          <w:rFonts w:ascii="Times New Roman" w:hAnsi="Times New Roman" w:cs="Times New Roman"/>
        </w:rPr>
      </w:pPr>
      <w:r>
        <w:rPr>
          <w:rFonts w:ascii="Times New Roman" w:hAnsi="Times New Roman" w:cs="Times New Roman"/>
        </w:rPr>
        <w:t>Realiza la siguiente actividad para afianzar los contenidos sobre los eufemismos y las palabras tabú.</w:t>
      </w:r>
    </w:p>
    <w:p w14:paraId="5CFDD53A" w14:textId="77777777" w:rsidR="006D4AE1" w:rsidRPr="003E6DA3" w:rsidRDefault="006D4AE1" w:rsidP="006D4AE1">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D4AE1" w:rsidRPr="003E6DA3" w14:paraId="7AE665F9" w14:textId="77777777" w:rsidTr="006D4A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E9F847" w14:textId="77777777" w:rsidR="006D4AE1" w:rsidRPr="003E6DA3" w:rsidRDefault="006D4AE1" w:rsidP="006D4AE1">
            <w:pPr>
              <w:rPr>
                <w:rFonts w:ascii="Times New Roman" w:hAnsi="Times New Roman" w:cs="Times New Roman"/>
                <w:b/>
                <w:color w:val="FFFFFF" w:themeColor="background1"/>
                <w:sz w:val="24"/>
                <w:szCs w:val="24"/>
              </w:rPr>
            </w:pPr>
            <w:r w:rsidRPr="003E6DA3">
              <w:rPr>
                <w:rFonts w:ascii="Times New Roman" w:hAnsi="Times New Roman" w:cs="Times New Roman"/>
                <w:b/>
                <w:color w:val="FFFFFF" w:themeColor="background1"/>
                <w:sz w:val="24"/>
                <w:szCs w:val="24"/>
              </w:rPr>
              <w:t>Practica (recurso de ejercitación)</w:t>
            </w:r>
          </w:p>
        </w:tc>
      </w:tr>
      <w:tr w:rsidR="006D4AE1" w:rsidRPr="003E6DA3" w14:paraId="1C8936A0"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30BC6"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790C1" w14:textId="77777777" w:rsidR="006D4AE1" w:rsidRPr="003E6DA3" w:rsidRDefault="006D4AE1" w:rsidP="006D4AE1">
            <w:pPr>
              <w:rPr>
                <w:rFonts w:ascii="Times New Roman" w:hAnsi="Times New Roman" w:cs="Times New Roman"/>
                <w:b/>
                <w:color w:val="000000"/>
                <w:sz w:val="24"/>
                <w:szCs w:val="24"/>
              </w:rPr>
            </w:pPr>
            <w:r w:rsidRPr="003E6DA3">
              <w:rPr>
                <w:rFonts w:ascii="Times New Roman" w:hAnsi="Times New Roman" w:cs="Times New Roman"/>
                <w:color w:val="000000"/>
                <w:sz w:val="24"/>
                <w:szCs w:val="24"/>
              </w:rPr>
              <w:t>LE_10_06_REC140</w:t>
            </w:r>
          </w:p>
        </w:tc>
      </w:tr>
      <w:tr w:rsidR="006D4AE1" w:rsidRPr="003E6DA3" w14:paraId="2415E1C6"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14AED"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445C7"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sz w:val="24"/>
                <w:szCs w:val="24"/>
              </w:rPr>
              <w:t>Refuerza tu aprendizaje: Los eufemismos y las palabras tabú</w:t>
            </w:r>
          </w:p>
        </w:tc>
      </w:tr>
      <w:tr w:rsidR="006D4AE1" w:rsidRPr="003E6DA3" w14:paraId="4E27B091" w14:textId="77777777" w:rsidTr="006D4A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8333C8" w14:textId="77777777" w:rsidR="006D4AE1" w:rsidRPr="003E6DA3" w:rsidRDefault="006D4AE1" w:rsidP="006D4AE1">
            <w:pPr>
              <w:rPr>
                <w:rFonts w:ascii="Times New Roman" w:hAnsi="Times New Roman" w:cs="Times New Roman"/>
                <w:color w:val="000000"/>
                <w:sz w:val="24"/>
                <w:szCs w:val="24"/>
              </w:rPr>
            </w:pPr>
            <w:r w:rsidRPr="003E6DA3">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66B1B" w14:textId="77777777" w:rsidR="006D4AE1" w:rsidRPr="003E6DA3" w:rsidRDefault="006D4AE1" w:rsidP="006D4AE1">
            <w:pPr>
              <w:shd w:val="clear" w:color="auto" w:fill="FFFFFF"/>
              <w:rPr>
                <w:rFonts w:ascii="Times New Roman" w:hAnsi="Times New Roman" w:cs="Times New Roman"/>
                <w:color w:val="000000"/>
                <w:sz w:val="24"/>
                <w:szCs w:val="24"/>
              </w:rPr>
            </w:pPr>
            <w:r w:rsidRPr="003E6DA3">
              <w:rPr>
                <w:rFonts w:ascii="Times New Roman" w:hAnsi="Times New Roman" w:cs="Times New Roman"/>
                <w:color w:val="000000"/>
                <w:sz w:val="24"/>
                <w:szCs w:val="24"/>
              </w:rPr>
              <w:t>Actividad para afirmar los conocimientos sobre las palabras tabú y los eufemismos</w:t>
            </w:r>
          </w:p>
        </w:tc>
      </w:tr>
    </w:tbl>
    <w:p w14:paraId="4C2A7967" w14:textId="77777777" w:rsidR="00884504" w:rsidRDefault="00884504" w:rsidP="00882189">
      <w:pPr>
        <w:rPr>
          <w:rFonts w:ascii="Times New Roman" w:hAnsi="Times New Roman" w:cs="Times New Roman"/>
          <w:b/>
        </w:rPr>
      </w:pPr>
    </w:p>
    <w:p w14:paraId="6F61D446" w14:textId="77777777" w:rsidR="00882189" w:rsidRDefault="00882189" w:rsidP="00882189">
      <w:pPr>
        <w:rPr>
          <w:rFonts w:ascii="Times New Roman" w:hAnsi="Times New Roman" w:cs="Times New Roman"/>
          <w:b/>
        </w:rPr>
      </w:pPr>
      <w:r w:rsidRPr="008276AA">
        <w:rPr>
          <w:rFonts w:ascii="Times New Roman" w:hAnsi="Times New Roman" w:cs="Times New Roman"/>
          <w:b/>
        </w:rPr>
        <w:t>[</w:t>
      </w:r>
      <w:r w:rsidRPr="008276AA">
        <w:rPr>
          <w:rFonts w:ascii="Times New Roman" w:hAnsi="Times New Roman" w:cs="Times New Roman"/>
          <w:b/>
          <w:shd w:val="clear" w:color="auto" w:fill="FFFF00"/>
        </w:rPr>
        <w:t>SECCIÓN 1</w:t>
      </w:r>
      <w:r w:rsidRPr="008276AA">
        <w:rPr>
          <w:rFonts w:ascii="Times New Roman" w:hAnsi="Times New Roman" w:cs="Times New Roman"/>
          <w:b/>
        </w:rPr>
        <w:t>]</w:t>
      </w:r>
      <w:r w:rsidRPr="008276AA">
        <w:rPr>
          <w:rFonts w:ascii="Times New Roman" w:hAnsi="Times New Roman" w:cs="Times New Roman"/>
        </w:rPr>
        <w:t xml:space="preserve"> </w:t>
      </w:r>
      <w:r w:rsidRPr="008276AA">
        <w:rPr>
          <w:rFonts w:ascii="Times New Roman" w:hAnsi="Times New Roman" w:cs="Times New Roman"/>
          <w:b/>
        </w:rPr>
        <w:t>4 Expresión oral: el programa de entrevistas</w:t>
      </w:r>
    </w:p>
    <w:p w14:paraId="5E5FA1C1" w14:textId="77777777" w:rsidR="00882189" w:rsidRPr="008276AA" w:rsidRDefault="00882189" w:rsidP="00882189">
      <w:pPr>
        <w:rPr>
          <w:rFonts w:ascii="Times New Roman" w:hAnsi="Times New Roman" w:cs="Times New Roman"/>
          <w:b/>
        </w:rPr>
      </w:pPr>
    </w:p>
    <w:p w14:paraId="171981EF" w14:textId="1EDB1B26" w:rsidR="00882189" w:rsidRDefault="00882189" w:rsidP="00882189">
      <w:pPr>
        <w:rPr>
          <w:rFonts w:ascii="Times New Roman" w:hAnsi="Times New Roman" w:cs="Times New Roman"/>
        </w:rPr>
      </w:pPr>
      <w:r w:rsidRPr="008276AA">
        <w:rPr>
          <w:rFonts w:ascii="Times New Roman" w:eastAsia="Times New Roman" w:hAnsi="Times New Roman" w:cs="Times New Roman"/>
        </w:rPr>
        <w:t>¿</w:t>
      </w:r>
      <w:ins w:id="175" w:author="Marco Fidel Santiago Cardona Giraldo" w:date="2016-07-07T13:10:00Z">
        <w:r w:rsidR="001168F2">
          <w:rPr>
            <w:rFonts w:ascii="Times New Roman" w:eastAsia="Times New Roman" w:hAnsi="Times New Roman" w:cs="Times New Roman"/>
          </w:rPr>
          <w:t>Q</w:t>
        </w:r>
      </w:ins>
      <w:r w:rsidRPr="008276AA">
        <w:rPr>
          <w:rFonts w:ascii="Times New Roman" w:eastAsia="Times New Roman" w:hAnsi="Times New Roman" w:cs="Times New Roman"/>
        </w:rPr>
        <w:t>ué temáticas se tratan en los programas de entrevistas?</w:t>
      </w:r>
      <w:ins w:id="176" w:author="Marco Fidel Santiago Cardona Giraldo" w:date="2016-07-07T13:10:00Z">
        <w:r w:rsidR="001168F2">
          <w:rPr>
            <w:rFonts w:ascii="Times New Roman" w:eastAsia="Times New Roman" w:hAnsi="Times New Roman" w:cs="Times New Roman"/>
          </w:rPr>
          <w:t>,</w:t>
        </w:r>
      </w:ins>
      <w:r w:rsidRPr="008276AA">
        <w:rPr>
          <w:rFonts w:ascii="Times New Roman" w:eastAsia="Times New Roman" w:hAnsi="Times New Roman" w:cs="Times New Roman"/>
        </w:rPr>
        <w:t xml:space="preserve"> ¿</w:t>
      </w:r>
      <w:ins w:id="177" w:author="Marco Fidel Santiago Cardona Giraldo" w:date="2016-07-07T13:10:00Z">
        <w:r w:rsidR="001168F2">
          <w:rPr>
            <w:rFonts w:ascii="Times New Roman" w:eastAsia="Times New Roman" w:hAnsi="Times New Roman" w:cs="Times New Roman"/>
          </w:rPr>
          <w:t>a</w:t>
        </w:r>
        <w:r w:rsidR="001168F2" w:rsidRPr="008276AA">
          <w:rPr>
            <w:rFonts w:ascii="Times New Roman" w:eastAsia="Times New Roman" w:hAnsi="Times New Roman" w:cs="Times New Roman"/>
          </w:rPr>
          <w:t xml:space="preserve"> </w:t>
        </w:r>
      </w:ins>
      <w:r w:rsidRPr="008276AA">
        <w:rPr>
          <w:rFonts w:ascii="Times New Roman" w:eastAsia="Times New Roman" w:hAnsi="Times New Roman" w:cs="Times New Roman"/>
        </w:rPr>
        <w:t xml:space="preserve">qué tipo de personas suelen invitar? </w:t>
      </w:r>
      <w:r w:rsidRPr="008276AA">
        <w:rPr>
          <w:rFonts w:ascii="Times New Roman" w:hAnsi="Times New Roman" w:cs="Times New Roman"/>
        </w:rPr>
        <w:t>¿</w:t>
      </w:r>
      <w:ins w:id="178" w:author="Marco Fidel Santiago Cardona Giraldo" w:date="2016-07-07T13:10:00Z">
        <w:r w:rsidR="001168F2">
          <w:rPr>
            <w:rFonts w:ascii="Times New Roman" w:hAnsi="Times New Roman" w:cs="Times New Roman"/>
          </w:rPr>
          <w:t>C</w:t>
        </w:r>
      </w:ins>
      <w:r w:rsidRPr="008276AA">
        <w:rPr>
          <w:rFonts w:ascii="Times New Roman" w:hAnsi="Times New Roman" w:cs="Times New Roman"/>
        </w:rPr>
        <w:t>uáles son los programas de entrevistas más populares en tu región?</w:t>
      </w:r>
      <w:ins w:id="179" w:author="Marco Fidel Santiago Cardona Giraldo" w:date="2016-07-07T13:10:00Z">
        <w:r w:rsidR="001168F2">
          <w:rPr>
            <w:rFonts w:ascii="Times New Roman" w:hAnsi="Times New Roman" w:cs="Times New Roman"/>
          </w:rPr>
          <w:t>,</w:t>
        </w:r>
      </w:ins>
      <w:r w:rsidRPr="008276AA">
        <w:rPr>
          <w:rFonts w:ascii="Times New Roman" w:hAnsi="Times New Roman" w:cs="Times New Roman"/>
        </w:rPr>
        <w:t xml:space="preserve"> ¿</w:t>
      </w:r>
      <w:ins w:id="180" w:author="Marco Fidel Santiago Cardona Giraldo" w:date="2016-07-07T13:10:00Z">
        <w:r w:rsidR="001168F2">
          <w:rPr>
            <w:rFonts w:ascii="Times New Roman" w:hAnsi="Times New Roman" w:cs="Times New Roman"/>
          </w:rPr>
          <w:t>c</w:t>
        </w:r>
        <w:r w:rsidR="001168F2" w:rsidRPr="008276AA">
          <w:rPr>
            <w:rFonts w:ascii="Times New Roman" w:hAnsi="Times New Roman" w:cs="Times New Roman"/>
          </w:rPr>
          <w:t xml:space="preserve">ómo </w:t>
        </w:r>
      </w:ins>
      <w:r w:rsidRPr="008276AA">
        <w:rPr>
          <w:rFonts w:ascii="Times New Roman" w:hAnsi="Times New Roman" w:cs="Times New Roman"/>
        </w:rPr>
        <w:t>son los argumentos que utilizan los entrevistadores y las personas entrevistadas?</w:t>
      </w:r>
      <w:ins w:id="181" w:author="Marco Fidel Santiago Cardona Giraldo" w:date="2016-07-07T13:10:00Z">
        <w:r w:rsidR="001168F2">
          <w:rPr>
            <w:rFonts w:ascii="Times New Roman" w:hAnsi="Times New Roman" w:cs="Times New Roman"/>
          </w:rPr>
          <w:t>,</w:t>
        </w:r>
      </w:ins>
      <w:r w:rsidRPr="008276AA">
        <w:rPr>
          <w:rFonts w:ascii="Times New Roman" w:hAnsi="Times New Roman" w:cs="Times New Roman"/>
        </w:rPr>
        <w:t xml:space="preserve"> ¿</w:t>
      </w:r>
      <w:ins w:id="182" w:author="Marco Fidel Santiago Cardona Giraldo" w:date="2016-07-07T13:10:00Z">
        <w:r w:rsidR="001168F2">
          <w:rPr>
            <w:rFonts w:ascii="Times New Roman" w:hAnsi="Times New Roman" w:cs="Times New Roman"/>
          </w:rPr>
          <w:t>q</w:t>
        </w:r>
        <w:r w:rsidR="001168F2" w:rsidRPr="008276AA">
          <w:rPr>
            <w:rFonts w:ascii="Times New Roman" w:hAnsi="Times New Roman" w:cs="Times New Roman"/>
          </w:rPr>
          <w:t xml:space="preserve">ué </w:t>
        </w:r>
      </w:ins>
      <w:r w:rsidRPr="008276AA">
        <w:rPr>
          <w:rFonts w:ascii="Times New Roman" w:hAnsi="Times New Roman" w:cs="Times New Roman"/>
        </w:rPr>
        <w:t xml:space="preserve">objetivo </w:t>
      </w:r>
      <w:r>
        <w:rPr>
          <w:rFonts w:ascii="Times New Roman" w:hAnsi="Times New Roman" w:cs="Times New Roman"/>
        </w:rPr>
        <w:t>persiguen tales programas</w:t>
      </w:r>
      <w:r w:rsidRPr="008276AA">
        <w:rPr>
          <w:rFonts w:ascii="Times New Roman" w:hAnsi="Times New Roman" w:cs="Times New Roman"/>
        </w:rPr>
        <w:t>?</w:t>
      </w:r>
      <w:ins w:id="183" w:author="Marco Fidel Santiago Cardona Giraldo" w:date="2016-07-07T13:12:00Z">
        <w:r w:rsidR="001168F2">
          <w:rPr>
            <w:rFonts w:ascii="Times New Roman" w:hAnsi="Times New Roman" w:cs="Times New Roman"/>
          </w:rPr>
          <w:t>, ¿en qué formato suelen presentarse?</w:t>
        </w:r>
      </w:ins>
      <w:r w:rsidRPr="008276AA">
        <w:rPr>
          <w:rFonts w:ascii="Times New Roman" w:hAnsi="Times New Roman" w:cs="Times New Roman"/>
        </w:rPr>
        <w:t xml:space="preserve"> Al terminar esta sección serás capaz de responder estas preguntas.</w:t>
      </w:r>
    </w:p>
    <w:p w14:paraId="3BDB5C87" w14:textId="77777777" w:rsidR="0021579E" w:rsidRPr="008276AA" w:rsidRDefault="0021579E" w:rsidP="00882189">
      <w:pPr>
        <w:rPr>
          <w:rFonts w:ascii="Times New Roman" w:hAnsi="Times New Roman" w:cs="Times New Roman"/>
        </w:rPr>
      </w:pPr>
    </w:p>
    <w:p w14:paraId="489A7515" w14:textId="66888904" w:rsidR="00882189" w:rsidRDefault="00882189" w:rsidP="00882189">
      <w:pPr>
        <w:rPr>
          <w:rFonts w:ascii="Times New Roman" w:hAnsi="Times New Roman" w:cs="Times New Roman"/>
        </w:rPr>
      </w:pPr>
      <w:r w:rsidRPr="008276AA">
        <w:rPr>
          <w:rFonts w:ascii="Times New Roman" w:hAnsi="Times New Roman" w:cs="Times New Roman"/>
        </w:rPr>
        <w:t xml:space="preserve">El </w:t>
      </w:r>
      <w:r w:rsidRPr="008276AA">
        <w:rPr>
          <w:rFonts w:ascii="Times New Roman" w:hAnsi="Times New Roman" w:cs="Times New Roman"/>
          <w:b/>
        </w:rPr>
        <w:t>programa de entrevista</w:t>
      </w:r>
      <w:r w:rsidRPr="008276AA">
        <w:rPr>
          <w:rFonts w:ascii="Times New Roman" w:hAnsi="Times New Roman" w:cs="Times New Roman"/>
        </w:rPr>
        <w:t xml:space="preserve"> es un formato televisivo o radial que, como su nombre </w:t>
      </w:r>
      <w:ins w:id="184" w:author="Marco Fidel Santiago Cardona Giraldo" w:date="2016-07-07T13:12:00Z">
        <w:r w:rsidR="001168F2">
          <w:rPr>
            <w:rFonts w:ascii="Times New Roman" w:hAnsi="Times New Roman" w:cs="Times New Roman"/>
          </w:rPr>
          <w:t xml:space="preserve">lo </w:t>
        </w:r>
      </w:ins>
      <w:r w:rsidRPr="008276AA">
        <w:rPr>
          <w:rFonts w:ascii="Times New Roman" w:hAnsi="Times New Roman" w:cs="Times New Roman"/>
        </w:rPr>
        <w:t xml:space="preserve">indica, se basa en la </w:t>
      </w:r>
      <w:r w:rsidRPr="008276AA">
        <w:rPr>
          <w:rFonts w:ascii="Times New Roman" w:hAnsi="Times New Roman" w:cs="Times New Roman"/>
          <w:b/>
        </w:rPr>
        <w:t>entrevista.</w:t>
      </w:r>
      <w:r w:rsidRPr="008276AA">
        <w:rPr>
          <w:rFonts w:ascii="Times New Roman" w:hAnsi="Times New Roman" w:cs="Times New Roman"/>
        </w:rPr>
        <w:t xml:space="preserve"> </w:t>
      </w:r>
      <w:r>
        <w:rPr>
          <w:rFonts w:ascii="Times New Roman" w:hAnsi="Times New Roman" w:cs="Times New Roman"/>
        </w:rPr>
        <w:t>El presentador suele conversar, consultar e interrogar a personas</w:t>
      </w:r>
      <w:r w:rsidRPr="008276AA">
        <w:rPr>
          <w:rFonts w:ascii="Times New Roman" w:hAnsi="Times New Roman" w:cs="Times New Roman"/>
        </w:rPr>
        <w:t xml:space="preserve"> que tienen anécdotas y problemas relacionados con </w:t>
      </w:r>
      <w:r w:rsidRPr="008276AA">
        <w:rPr>
          <w:rFonts w:ascii="Times New Roman" w:hAnsi="Times New Roman" w:cs="Times New Roman"/>
          <w:b/>
        </w:rPr>
        <w:t xml:space="preserve">temáticas actuales </w:t>
      </w:r>
      <w:r w:rsidRPr="008276AA">
        <w:rPr>
          <w:rFonts w:ascii="Times New Roman" w:hAnsi="Times New Roman" w:cs="Times New Roman"/>
        </w:rPr>
        <w:t>o</w:t>
      </w:r>
      <w:r>
        <w:rPr>
          <w:rFonts w:ascii="Times New Roman" w:hAnsi="Times New Roman" w:cs="Times New Roman"/>
          <w:b/>
        </w:rPr>
        <w:t xml:space="preserve"> controvertida</w:t>
      </w:r>
      <w:r w:rsidRPr="008276AA">
        <w:rPr>
          <w:rFonts w:ascii="Times New Roman" w:hAnsi="Times New Roman" w:cs="Times New Roman"/>
          <w:b/>
        </w:rPr>
        <w:t>s</w:t>
      </w:r>
      <w:r w:rsidRPr="008276AA">
        <w:rPr>
          <w:rFonts w:ascii="Times New Roman" w:hAnsi="Times New Roman" w:cs="Times New Roman"/>
        </w:rPr>
        <w:t>. En este tipo de programa</w:t>
      </w:r>
      <w:ins w:id="185" w:author="Marco Fidel Santiago Cardona Giraldo" w:date="2016-07-07T13:12:00Z">
        <w:r w:rsidR="001168F2">
          <w:rPr>
            <w:rFonts w:ascii="Times New Roman" w:hAnsi="Times New Roman" w:cs="Times New Roman"/>
          </w:rPr>
          <w:t>,</w:t>
        </w:r>
      </w:ins>
      <w:r w:rsidRPr="008276AA">
        <w:rPr>
          <w:rFonts w:ascii="Times New Roman" w:hAnsi="Times New Roman" w:cs="Times New Roman"/>
        </w:rPr>
        <w:t xml:space="preserve"> los protagonistas son personas de distintas esferas</w:t>
      </w:r>
      <w:ins w:id="186" w:author="Marco Fidel Santiago Cardona Giraldo" w:date="2016-07-07T13:13:00Z">
        <w:r w:rsidR="001168F2">
          <w:rPr>
            <w:rFonts w:ascii="Times New Roman" w:hAnsi="Times New Roman" w:cs="Times New Roman"/>
          </w:rPr>
          <w:t>:</w:t>
        </w:r>
        <w:r w:rsidR="001168F2" w:rsidRPr="008276AA">
          <w:rPr>
            <w:rFonts w:ascii="Times New Roman" w:hAnsi="Times New Roman" w:cs="Times New Roman"/>
          </w:rPr>
          <w:t xml:space="preserve"> </w:t>
        </w:r>
        <w:r w:rsidR="001168F2">
          <w:rPr>
            <w:rFonts w:ascii="Times New Roman" w:hAnsi="Times New Roman" w:cs="Times New Roman"/>
          </w:rPr>
          <w:t>populares</w:t>
        </w:r>
      </w:ins>
      <w:r w:rsidRPr="008276AA">
        <w:rPr>
          <w:rFonts w:ascii="Times New Roman" w:hAnsi="Times New Roman" w:cs="Times New Roman"/>
        </w:rPr>
        <w:t xml:space="preserve">, </w:t>
      </w:r>
      <w:ins w:id="187" w:author="Marco Fidel Santiago Cardona Giraldo" w:date="2016-07-07T13:13:00Z">
        <w:r w:rsidR="001168F2" w:rsidRPr="008276AA">
          <w:rPr>
            <w:rFonts w:ascii="Times New Roman" w:hAnsi="Times New Roman" w:cs="Times New Roman"/>
          </w:rPr>
          <w:t>polític</w:t>
        </w:r>
        <w:r w:rsidR="001168F2">
          <w:rPr>
            <w:rFonts w:ascii="Times New Roman" w:hAnsi="Times New Roman" w:cs="Times New Roman"/>
          </w:rPr>
          <w:t>a</w:t>
        </w:r>
        <w:r w:rsidR="001168F2" w:rsidRPr="008276AA">
          <w:rPr>
            <w:rFonts w:ascii="Times New Roman" w:hAnsi="Times New Roman" w:cs="Times New Roman"/>
          </w:rPr>
          <w:t>s</w:t>
        </w:r>
      </w:ins>
      <w:r w:rsidRPr="008276AA">
        <w:rPr>
          <w:rFonts w:ascii="Times New Roman" w:hAnsi="Times New Roman" w:cs="Times New Roman"/>
        </w:rPr>
        <w:t xml:space="preserve">, </w:t>
      </w:r>
      <w:ins w:id="188" w:author="Marco Fidel Santiago Cardona Giraldo" w:date="2016-07-07T13:13:00Z">
        <w:r w:rsidR="001168F2" w:rsidRPr="008276AA">
          <w:rPr>
            <w:rFonts w:ascii="Times New Roman" w:hAnsi="Times New Roman" w:cs="Times New Roman"/>
          </w:rPr>
          <w:t>empresari</w:t>
        </w:r>
        <w:r w:rsidR="001168F2">
          <w:rPr>
            <w:rFonts w:ascii="Times New Roman" w:hAnsi="Times New Roman" w:cs="Times New Roman"/>
          </w:rPr>
          <w:t>ales</w:t>
        </w:r>
      </w:ins>
      <w:r w:rsidRPr="008276AA">
        <w:rPr>
          <w:rFonts w:ascii="Times New Roman" w:hAnsi="Times New Roman" w:cs="Times New Roman"/>
        </w:rPr>
        <w:t xml:space="preserve">, </w:t>
      </w:r>
      <w:ins w:id="189" w:author="Marco Fidel Santiago Cardona Giraldo" w:date="2016-07-07T13:13:00Z">
        <w:r w:rsidR="001168F2">
          <w:rPr>
            <w:rFonts w:ascii="Times New Roman" w:hAnsi="Times New Roman" w:cs="Times New Roman"/>
          </w:rPr>
          <w:t>intelectuales</w:t>
        </w:r>
      </w:ins>
      <w:r w:rsidRPr="008276AA">
        <w:rPr>
          <w:rFonts w:ascii="Times New Roman" w:hAnsi="Times New Roman" w:cs="Times New Roman"/>
        </w:rPr>
        <w:t>,</w:t>
      </w:r>
      <w:ins w:id="190" w:author="Marco Fidel Santiago Cardona Giraldo" w:date="2016-07-07T13:13:00Z">
        <w:r w:rsidR="001168F2">
          <w:rPr>
            <w:rFonts w:ascii="Times New Roman" w:hAnsi="Times New Roman" w:cs="Times New Roman"/>
          </w:rPr>
          <w:t xml:space="preserve"> del espectáculo,</w:t>
        </w:r>
      </w:ins>
      <w:r w:rsidRPr="008276AA">
        <w:rPr>
          <w:rFonts w:ascii="Times New Roman" w:hAnsi="Times New Roman" w:cs="Times New Roman"/>
        </w:rPr>
        <w:t xml:space="preserve"> etc.</w:t>
      </w:r>
    </w:p>
    <w:p w14:paraId="0D85BAE5" w14:textId="77777777" w:rsidR="00882189" w:rsidRPr="008276AA" w:rsidRDefault="00882189" w:rsidP="00882189">
      <w:pPr>
        <w:rPr>
          <w:rFonts w:ascii="Times New Roman" w:hAnsi="Times New Roman" w:cs="Times New Roman"/>
        </w:rPr>
      </w:pPr>
    </w:p>
    <w:tbl>
      <w:tblPr>
        <w:tblStyle w:val="Tablaconcuadrcula"/>
        <w:tblW w:w="0" w:type="auto"/>
        <w:tblLook w:val="04A0" w:firstRow="1" w:lastRow="0" w:firstColumn="1" w:lastColumn="0" w:noHBand="0" w:noVBand="1"/>
      </w:tblPr>
      <w:tblGrid>
        <w:gridCol w:w="2483"/>
        <w:gridCol w:w="6345"/>
      </w:tblGrid>
      <w:tr w:rsidR="00882189" w:rsidRPr="008276AA" w14:paraId="22F0FE78" w14:textId="77777777" w:rsidTr="00B92273">
        <w:tc>
          <w:tcPr>
            <w:tcW w:w="8828" w:type="dxa"/>
            <w:gridSpan w:val="2"/>
            <w:shd w:val="clear" w:color="auto" w:fill="0D0D0D" w:themeFill="text1" w:themeFillTint="F2"/>
          </w:tcPr>
          <w:p w14:paraId="688A7680"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Imagen (fotografía, gráfica o ilustración)</w:t>
            </w:r>
          </w:p>
        </w:tc>
      </w:tr>
      <w:tr w:rsidR="00882189" w:rsidRPr="008276AA" w14:paraId="4C879497" w14:textId="77777777" w:rsidTr="00B92273">
        <w:tc>
          <w:tcPr>
            <w:tcW w:w="2483" w:type="dxa"/>
          </w:tcPr>
          <w:p w14:paraId="125EFFA3"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b/>
                <w:color w:val="000000"/>
                <w:sz w:val="24"/>
                <w:szCs w:val="24"/>
              </w:rPr>
              <w:t>Código</w:t>
            </w:r>
          </w:p>
        </w:tc>
        <w:tc>
          <w:tcPr>
            <w:tcW w:w="6345" w:type="dxa"/>
          </w:tcPr>
          <w:p w14:paraId="6181D2F9"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color w:val="000000"/>
                <w:sz w:val="24"/>
                <w:szCs w:val="24"/>
              </w:rPr>
              <w:t>LE_10_06_IMG</w:t>
            </w:r>
            <w:r>
              <w:rPr>
                <w:rFonts w:ascii="Times New Roman" w:hAnsi="Times New Roman" w:cs="Times New Roman"/>
                <w:color w:val="000000"/>
                <w:sz w:val="24"/>
                <w:szCs w:val="24"/>
              </w:rPr>
              <w:t>09</w:t>
            </w:r>
          </w:p>
        </w:tc>
      </w:tr>
      <w:tr w:rsidR="00882189" w:rsidRPr="008276AA" w14:paraId="1FCCE87B" w14:textId="77777777" w:rsidTr="00B92273">
        <w:tc>
          <w:tcPr>
            <w:tcW w:w="2483" w:type="dxa"/>
          </w:tcPr>
          <w:p w14:paraId="085C418C"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Descripción</w:t>
            </w:r>
          </w:p>
        </w:tc>
        <w:tc>
          <w:tcPr>
            <w:tcW w:w="6345" w:type="dxa"/>
          </w:tcPr>
          <w:p w14:paraId="564B3F6C" w14:textId="77777777" w:rsidR="00882189" w:rsidRPr="008276AA" w:rsidRDefault="00882189" w:rsidP="00B9227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Presentadoras </w:t>
            </w:r>
          </w:p>
        </w:tc>
      </w:tr>
      <w:tr w:rsidR="00882189" w:rsidRPr="008276AA" w14:paraId="66F6A63D" w14:textId="77777777" w:rsidTr="00B92273">
        <w:tc>
          <w:tcPr>
            <w:tcW w:w="2483" w:type="dxa"/>
          </w:tcPr>
          <w:p w14:paraId="12FF6CC9"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 xml:space="preserve">Código </w:t>
            </w:r>
            <w:proofErr w:type="spellStart"/>
            <w:r w:rsidRPr="008276AA">
              <w:rPr>
                <w:rFonts w:ascii="Times New Roman" w:hAnsi="Times New Roman" w:cs="Times New Roman"/>
                <w:b/>
                <w:color w:val="000000"/>
                <w:sz w:val="24"/>
                <w:szCs w:val="24"/>
              </w:rPr>
              <w:t>Shutterstock</w:t>
            </w:r>
            <w:proofErr w:type="spellEnd"/>
            <w:r w:rsidRPr="008276AA">
              <w:rPr>
                <w:rFonts w:ascii="Times New Roman" w:hAnsi="Times New Roman" w:cs="Times New Roman"/>
                <w:b/>
                <w:color w:val="000000"/>
                <w:sz w:val="24"/>
                <w:szCs w:val="24"/>
              </w:rPr>
              <w:t xml:space="preserve"> (o URL o la ruta en </w:t>
            </w:r>
            <w:proofErr w:type="spellStart"/>
            <w:r w:rsidRPr="008276AA">
              <w:rPr>
                <w:rFonts w:ascii="Times New Roman" w:hAnsi="Times New Roman" w:cs="Times New Roman"/>
                <w:b/>
                <w:color w:val="000000"/>
                <w:sz w:val="24"/>
                <w:szCs w:val="24"/>
              </w:rPr>
              <w:t>AulaPlaneta</w:t>
            </w:r>
            <w:proofErr w:type="spellEnd"/>
            <w:r w:rsidRPr="008276AA">
              <w:rPr>
                <w:rFonts w:ascii="Times New Roman" w:hAnsi="Times New Roman" w:cs="Times New Roman"/>
                <w:b/>
                <w:color w:val="000000"/>
                <w:sz w:val="24"/>
                <w:szCs w:val="24"/>
              </w:rPr>
              <w:t>)</w:t>
            </w:r>
          </w:p>
        </w:tc>
        <w:tc>
          <w:tcPr>
            <w:tcW w:w="6345" w:type="dxa"/>
          </w:tcPr>
          <w:p w14:paraId="6BFD140A" w14:textId="77777777" w:rsidR="00882189" w:rsidRPr="008276AA" w:rsidRDefault="00882189" w:rsidP="00B92273">
            <w:pPr>
              <w:rPr>
                <w:rFonts w:ascii="Times New Roman" w:hAnsi="Times New Roman" w:cs="Times New Roman"/>
                <w:color w:val="000000"/>
                <w:sz w:val="24"/>
                <w:szCs w:val="24"/>
              </w:rPr>
            </w:pPr>
            <w:r w:rsidRPr="00422621">
              <w:rPr>
                <w:rFonts w:ascii="Times New Roman" w:hAnsi="Times New Roman" w:cs="Times New Roman"/>
                <w:color w:val="000000"/>
                <w:sz w:val="24"/>
                <w:szCs w:val="24"/>
              </w:rPr>
              <w:t>236496931</w:t>
            </w:r>
          </w:p>
        </w:tc>
      </w:tr>
      <w:tr w:rsidR="00882189" w:rsidRPr="008276AA" w14:paraId="7CA07EAF" w14:textId="77777777" w:rsidTr="00B92273">
        <w:tc>
          <w:tcPr>
            <w:tcW w:w="2483" w:type="dxa"/>
          </w:tcPr>
          <w:p w14:paraId="1F544D80"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Pie de imagen</w:t>
            </w:r>
          </w:p>
        </w:tc>
        <w:tc>
          <w:tcPr>
            <w:tcW w:w="6345" w:type="dxa"/>
          </w:tcPr>
          <w:p w14:paraId="002DEB17" w14:textId="77777777" w:rsidR="00882189" w:rsidRPr="008276AA" w:rsidRDefault="00882189" w:rsidP="00B92273">
            <w:pPr>
              <w:rPr>
                <w:rFonts w:ascii="Times New Roman" w:eastAsia="Times New Roman" w:hAnsi="Times New Roman" w:cs="Times New Roman"/>
                <w:sz w:val="24"/>
                <w:szCs w:val="24"/>
                <w:lang w:eastAsia="es-ES"/>
              </w:rPr>
            </w:pPr>
            <w:r w:rsidRPr="008276AA">
              <w:rPr>
                <w:rFonts w:ascii="Times New Roman" w:eastAsia="Times New Roman" w:hAnsi="Times New Roman" w:cs="Times New Roman"/>
                <w:sz w:val="24"/>
                <w:szCs w:val="24"/>
                <w:lang w:eastAsia="es-ES"/>
              </w:rPr>
              <w:t xml:space="preserve">Entre los programas de entrevistas más exitosos a nivel mundial están </w:t>
            </w:r>
            <w:r>
              <w:rPr>
                <w:rFonts w:ascii="Times New Roman" w:eastAsia="Times New Roman" w:hAnsi="Times New Roman" w:cs="Times New Roman"/>
                <w:i/>
                <w:sz w:val="24"/>
                <w:szCs w:val="24"/>
                <w:lang w:eastAsia="es-ES"/>
              </w:rPr>
              <w:t>El s</w:t>
            </w:r>
            <w:r w:rsidRPr="00422621">
              <w:rPr>
                <w:rFonts w:ascii="Times New Roman" w:eastAsia="Times New Roman" w:hAnsi="Times New Roman" w:cs="Times New Roman"/>
                <w:i/>
                <w:sz w:val="24"/>
                <w:szCs w:val="24"/>
                <w:lang w:eastAsia="es-ES"/>
              </w:rPr>
              <w:t xml:space="preserve">how </w:t>
            </w:r>
            <w:r>
              <w:rPr>
                <w:rFonts w:ascii="Times New Roman" w:eastAsia="Times New Roman" w:hAnsi="Times New Roman" w:cs="Times New Roman"/>
                <w:i/>
                <w:sz w:val="24"/>
                <w:szCs w:val="24"/>
                <w:lang w:eastAsia="es-ES"/>
              </w:rPr>
              <w:t xml:space="preserve">de </w:t>
            </w:r>
            <w:proofErr w:type="spellStart"/>
            <w:r w:rsidRPr="00422621">
              <w:rPr>
                <w:rFonts w:ascii="Times New Roman" w:eastAsia="Times New Roman" w:hAnsi="Times New Roman" w:cs="Times New Roman"/>
                <w:i/>
                <w:sz w:val="24"/>
                <w:szCs w:val="24"/>
                <w:lang w:eastAsia="es-ES"/>
              </w:rPr>
              <w:t>Oprah</w:t>
            </w:r>
            <w:proofErr w:type="spellEnd"/>
            <w:r w:rsidRPr="00422621">
              <w:rPr>
                <w:rFonts w:ascii="Times New Roman" w:eastAsia="Times New Roman" w:hAnsi="Times New Roman" w:cs="Times New Roman"/>
                <w:i/>
                <w:sz w:val="24"/>
                <w:szCs w:val="24"/>
                <w:lang w:eastAsia="es-ES"/>
              </w:rPr>
              <w:t xml:space="preserve"> </w:t>
            </w:r>
            <w:proofErr w:type="spellStart"/>
            <w:r w:rsidRPr="00422621">
              <w:rPr>
                <w:rFonts w:ascii="Times New Roman" w:eastAsia="Times New Roman" w:hAnsi="Times New Roman" w:cs="Times New Roman"/>
                <w:i/>
                <w:sz w:val="24"/>
                <w:szCs w:val="24"/>
                <w:lang w:eastAsia="es-ES"/>
              </w:rPr>
              <w:t>Winfrey</w:t>
            </w:r>
            <w:proofErr w:type="spellEnd"/>
            <w:r w:rsidRPr="008276A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i/>
                <w:sz w:val="24"/>
                <w:szCs w:val="24"/>
                <w:lang w:eastAsia="es-ES"/>
              </w:rPr>
              <w:t>El s</w:t>
            </w:r>
            <w:r w:rsidRPr="00422621">
              <w:rPr>
                <w:rFonts w:ascii="Times New Roman" w:eastAsia="Times New Roman" w:hAnsi="Times New Roman" w:cs="Times New Roman"/>
                <w:i/>
                <w:sz w:val="24"/>
                <w:szCs w:val="24"/>
                <w:lang w:eastAsia="es-ES"/>
              </w:rPr>
              <w:t xml:space="preserve">how </w:t>
            </w:r>
            <w:r>
              <w:rPr>
                <w:rFonts w:ascii="Times New Roman" w:eastAsia="Times New Roman" w:hAnsi="Times New Roman" w:cs="Times New Roman"/>
                <w:i/>
                <w:sz w:val="24"/>
                <w:szCs w:val="24"/>
                <w:lang w:eastAsia="es-ES"/>
              </w:rPr>
              <w:t xml:space="preserve">de Jerry </w:t>
            </w:r>
            <w:proofErr w:type="spellStart"/>
            <w:r>
              <w:rPr>
                <w:rFonts w:ascii="Times New Roman" w:eastAsia="Times New Roman" w:hAnsi="Times New Roman" w:cs="Times New Roman"/>
                <w:i/>
                <w:sz w:val="24"/>
                <w:szCs w:val="24"/>
                <w:lang w:eastAsia="es-ES"/>
              </w:rPr>
              <w:t>Springer</w:t>
            </w:r>
            <w:proofErr w:type="spellEnd"/>
            <w:r w:rsidRPr="008276AA">
              <w:rPr>
                <w:rFonts w:ascii="Times New Roman" w:eastAsia="Times New Roman" w:hAnsi="Times New Roman" w:cs="Times New Roman"/>
                <w:sz w:val="24"/>
                <w:szCs w:val="24"/>
                <w:lang w:eastAsia="es-ES"/>
              </w:rPr>
              <w:t xml:space="preserve"> y </w:t>
            </w:r>
            <w:r>
              <w:rPr>
                <w:rFonts w:ascii="Times New Roman" w:eastAsia="Times New Roman" w:hAnsi="Times New Roman" w:cs="Times New Roman"/>
                <w:i/>
                <w:sz w:val="24"/>
                <w:szCs w:val="24"/>
                <w:lang w:eastAsia="es-ES"/>
              </w:rPr>
              <w:t>El s</w:t>
            </w:r>
            <w:r w:rsidRPr="00422621">
              <w:rPr>
                <w:rFonts w:ascii="Times New Roman" w:eastAsia="Times New Roman" w:hAnsi="Times New Roman" w:cs="Times New Roman"/>
                <w:i/>
                <w:sz w:val="24"/>
                <w:szCs w:val="24"/>
                <w:lang w:eastAsia="es-ES"/>
              </w:rPr>
              <w:t xml:space="preserve">how </w:t>
            </w:r>
            <w:r>
              <w:rPr>
                <w:rFonts w:ascii="Times New Roman" w:eastAsia="Times New Roman" w:hAnsi="Times New Roman" w:cs="Times New Roman"/>
                <w:i/>
                <w:sz w:val="24"/>
                <w:szCs w:val="24"/>
                <w:lang w:eastAsia="es-ES"/>
              </w:rPr>
              <w:t xml:space="preserve">de Ellen </w:t>
            </w:r>
            <w:proofErr w:type="spellStart"/>
            <w:r>
              <w:rPr>
                <w:rFonts w:ascii="Times New Roman" w:eastAsia="Times New Roman" w:hAnsi="Times New Roman" w:cs="Times New Roman"/>
                <w:i/>
                <w:sz w:val="24"/>
                <w:szCs w:val="24"/>
                <w:lang w:eastAsia="es-ES"/>
              </w:rPr>
              <w:t>DeGeneres</w:t>
            </w:r>
            <w:proofErr w:type="spellEnd"/>
            <w:r w:rsidRPr="008276A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En Latinoamérica </w:t>
            </w:r>
            <w:r>
              <w:rPr>
                <w:rFonts w:ascii="Times New Roman" w:eastAsia="Times New Roman" w:hAnsi="Times New Roman" w:cs="Times New Roman"/>
                <w:sz w:val="24"/>
                <w:szCs w:val="24"/>
                <w:lang w:eastAsia="es-ES"/>
              </w:rPr>
              <w:lastRenderedPageBreak/>
              <w:t xml:space="preserve">tuvieron mucho éxito </w:t>
            </w:r>
            <w:r w:rsidRPr="00252A34">
              <w:rPr>
                <w:rFonts w:ascii="Times New Roman" w:eastAsia="Times New Roman" w:hAnsi="Times New Roman" w:cs="Times New Roman"/>
                <w:i/>
                <w:sz w:val="24"/>
                <w:szCs w:val="24"/>
                <w:lang w:eastAsia="es-ES"/>
              </w:rPr>
              <w:t>El Show de Cristina</w:t>
            </w:r>
            <w:r>
              <w:rPr>
                <w:rFonts w:ascii="Times New Roman" w:eastAsia="Times New Roman" w:hAnsi="Times New Roman" w:cs="Times New Roman"/>
                <w:sz w:val="24"/>
                <w:szCs w:val="24"/>
                <w:lang w:eastAsia="es-ES"/>
              </w:rPr>
              <w:t xml:space="preserve"> y </w:t>
            </w:r>
            <w:r w:rsidRPr="00252A34">
              <w:rPr>
                <w:rFonts w:ascii="Times New Roman" w:eastAsia="Times New Roman" w:hAnsi="Times New Roman" w:cs="Times New Roman"/>
                <w:i/>
                <w:sz w:val="24"/>
                <w:szCs w:val="24"/>
                <w:lang w:eastAsia="es-ES"/>
              </w:rPr>
              <w:t>Laura en América</w:t>
            </w:r>
            <w:r>
              <w:rPr>
                <w:rFonts w:ascii="Times New Roman" w:eastAsia="Times New Roman" w:hAnsi="Times New Roman" w:cs="Times New Roman"/>
                <w:sz w:val="24"/>
                <w:szCs w:val="24"/>
                <w:lang w:eastAsia="es-ES"/>
              </w:rPr>
              <w:t>.</w:t>
            </w:r>
          </w:p>
        </w:tc>
      </w:tr>
    </w:tbl>
    <w:p w14:paraId="3428FBA8" w14:textId="77777777" w:rsidR="00882189" w:rsidRDefault="00882189" w:rsidP="00882189">
      <w:pPr>
        <w:rPr>
          <w:rFonts w:ascii="Times New Roman" w:hAnsi="Times New Roman" w:cs="Times New Roman"/>
        </w:rPr>
      </w:pPr>
    </w:p>
    <w:p w14:paraId="234B3C77" w14:textId="1EFD4A47" w:rsidR="00882189" w:rsidRDefault="00882189" w:rsidP="00882189">
      <w:pPr>
        <w:tabs>
          <w:tab w:val="left" w:pos="6900"/>
        </w:tabs>
        <w:rPr>
          <w:rFonts w:ascii="Times New Roman" w:hAnsi="Times New Roman" w:cs="Times New Roman"/>
        </w:rPr>
      </w:pPr>
      <w:r w:rsidRPr="008276AA">
        <w:rPr>
          <w:rFonts w:ascii="Times New Roman" w:hAnsi="Times New Roman" w:cs="Times New Roman"/>
        </w:rPr>
        <w:t xml:space="preserve">Los programas de entrevista se originaron a mediados del siglo XX en Estados Unidos. A finales de los años sesenta, </w:t>
      </w:r>
      <w:r w:rsidRPr="00422621">
        <w:rPr>
          <w:rFonts w:ascii="Times New Roman" w:hAnsi="Times New Roman" w:cs="Times New Roman"/>
          <w:i/>
        </w:rPr>
        <w:t xml:space="preserve">El show de Phil </w:t>
      </w:r>
      <w:proofErr w:type="spellStart"/>
      <w:r w:rsidRPr="00422621">
        <w:rPr>
          <w:rFonts w:ascii="Times New Roman" w:hAnsi="Times New Roman" w:cs="Times New Roman"/>
          <w:i/>
        </w:rPr>
        <w:t>Donahue</w:t>
      </w:r>
      <w:proofErr w:type="spellEnd"/>
      <w:r w:rsidRPr="008276AA">
        <w:rPr>
          <w:rFonts w:ascii="Times New Roman" w:hAnsi="Times New Roman" w:cs="Times New Roman"/>
        </w:rPr>
        <w:t xml:space="preserve"> inició un nuevo estilo en los </w:t>
      </w:r>
      <w:r w:rsidRPr="00422621">
        <w:rPr>
          <w:rFonts w:ascii="Times New Roman" w:hAnsi="Times New Roman" w:cs="Times New Roman"/>
          <w:b/>
        </w:rPr>
        <w:t>medios de comunicación</w:t>
      </w:r>
      <w:r>
        <w:rPr>
          <w:rFonts w:ascii="Times New Roman" w:hAnsi="Times New Roman" w:cs="Times New Roman"/>
        </w:rPr>
        <w:t xml:space="preserve">: compartir y cuestionar </w:t>
      </w:r>
      <w:r w:rsidR="0021579E" w:rsidRPr="008276AA">
        <w:rPr>
          <w:rFonts w:ascii="Times New Roman" w:hAnsi="Times New Roman" w:cs="Times New Roman"/>
        </w:rPr>
        <w:t xml:space="preserve">información </w:t>
      </w:r>
      <w:r w:rsidRPr="008276AA">
        <w:rPr>
          <w:rFonts w:ascii="Times New Roman" w:hAnsi="Times New Roman" w:cs="Times New Roman"/>
        </w:rPr>
        <w:t xml:space="preserve">de maneras </w:t>
      </w:r>
      <w:ins w:id="191" w:author="Marco Fidel Santiago Cardona Giraldo" w:date="2016-07-07T13:23:00Z">
        <w:r w:rsidR="00E66716">
          <w:rPr>
            <w:rFonts w:ascii="Times New Roman" w:hAnsi="Times New Roman" w:cs="Times New Roman"/>
          </w:rPr>
          <w:t>que resultaran</w:t>
        </w:r>
        <w:r w:rsidR="00E66716" w:rsidRPr="008276AA">
          <w:rPr>
            <w:rFonts w:ascii="Times New Roman" w:hAnsi="Times New Roman" w:cs="Times New Roman"/>
          </w:rPr>
          <w:t xml:space="preserve"> </w:t>
        </w:r>
      </w:ins>
      <w:r w:rsidRPr="008276AA">
        <w:rPr>
          <w:rFonts w:ascii="Times New Roman" w:hAnsi="Times New Roman" w:cs="Times New Roman"/>
        </w:rPr>
        <w:t>interesante</w:t>
      </w:r>
      <w:ins w:id="192" w:author="Marco Fidel Santiago Cardona Giraldo" w:date="2016-07-07T13:23:00Z">
        <w:r w:rsidR="00E66716">
          <w:rPr>
            <w:rFonts w:ascii="Times New Roman" w:hAnsi="Times New Roman" w:cs="Times New Roman"/>
          </w:rPr>
          <w:t>s</w:t>
        </w:r>
      </w:ins>
      <w:r>
        <w:rPr>
          <w:rFonts w:ascii="Times New Roman" w:hAnsi="Times New Roman" w:cs="Times New Roman"/>
        </w:rPr>
        <w:t xml:space="preserve"> para la audiencia promedio</w:t>
      </w:r>
      <w:r w:rsidRPr="008276AA">
        <w:rPr>
          <w:rFonts w:ascii="Times New Roman" w:hAnsi="Times New Roman" w:cs="Times New Roman"/>
        </w:rPr>
        <w:t>. En las décadas posteriores</w:t>
      </w:r>
      <w:ins w:id="193" w:author="Marco Fidel Santiago Cardona Giraldo" w:date="2016-07-07T13:23:00Z">
        <w:r w:rsidR="00E66716">
          <w:rPr>
            <w:rFonts w:ascii="Times New Roman" w:hAnsi="Times New Roman" w:cs="Times New Roman"/>
          </w:rPr>
          <w:t>,</w:t>
        </w:r>
      </w:ins>
      <w:r w:rsidRPr="008276AA">
        <w:rPr>
          <w:rFonts w:ascii="Times New Roman" w:hAnsi="Times New Roman" w:cs="Times New Roman"/>
        </w:rPr>
        <w:t xml:space="preserve"> esta tendencia comenzó a tratar temas de celebridades y destruir tabúes sociales. En la actualidad</w:t>
      </w:r>
      <w:ins w:id="194" w:author="Marco Fidel Santiago Cardona Giraldo" w:date="2016-07-07T13:23:00Z">
        <w:r w:rsidR="00E66716">
          <w:rPr>
            <w:rFonts w:ascii="Times New Roman" w:hAnsi="Times New Roman" w:cs="Times New Roman"/>
          </w:rPr>
          <w:t>,</w:t>
        </w:r>
      </w:ins>
      <w:r w:rsidRPr="008276AA">
        <w:rPr>
          <w:rFonts w:ascii="Times New Roman" w:hAnsi="Times New Roman" w:cs="Times New Roman"/>
        </w:rPr>
        <w:t xml:space="preserve"> se enfoca en</w:t>
      </w:r>
      <w:r>
        <w:rPr>
          <w:rFonts w:ascii="Times New Roman" w:hAnsi="Times New Roman" w:cs="Times New Roman"/>
        </w:rPr>
        <w:t xml:space="preserve"> mostrar vivencias personales.</w:t>
      </w:r>
    </w:p>
    <w:p w14:paraId="69796FB9" w14:textId="77777777" w:rsidR="0021579E" w:rsidRPr="008276AA" w:rsidRDefault="0021579E" w:rsidP="00882189">
      <w:pPr>
        <w:tabs>
          <w:tab w:val="left" w:pos="6900"/>
        </w:tabs>
        <w:rPr>
          <w:rFonts w:ascii="Times New Roman" w:hAnsi="Times New Roman" w:cs="Times New Roman"/>
        </w:rPr>
      </w:pPr>
    </w:p>
    <w:tbl>
      <w:tblPr>
        <w:tblStyle w:val="Tablaconcuadrcula"/>
        <w:tblW w:w="0" w:type="auto"/>
        <w:tblLook w:val="04A0" w:firstRow="1" w:lastRow="0" w:firstColumn="1" w:lastColumn="0" w:noHBand="0" w:noVBand="1"/>
      </w:tblPr>
      <w:tblGrid>
        <w:gridCol w:w="2486"/>
        <w:gridCol w:w="6342"/>
      </w:tblGrid>
      <w:tr w:rsidR="00882189" w:rsidRPr="008276AA" w14:paraId="073CE259" w14:textId="77777777" w:rsidTr="00B92273">
        <w:tc>
          <w:tcPr>
            <w:tcW w:w="8828" w:type="dxa"/>
            <w:gridSpan w:val="2"/>
            <w:shd w:val="clear" w:color="auto" w:fill="000000" w:themeFill="text1"/>
          </w:tcPr>
          <w:p w14:paraId="185B724E"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Recuerda</w:t>
            </w:r>
          </w:p>
        </w:tc>
      </w:tr>
      <w:tr w:rsidR="00882189" w:rsidRPr="008276AA" w14:paraId="65459838" w14:textId="77777777" w:rsidTr="00B92273">
        <w:tc>
          <w:tcPr>
            <w:tcW w:w="2486" w:type="dxa"/>
          </w:tcPr>
          <w:p w14:paraId="45C412CD" w14:textId="77777777" w:rsidR="00882189" w:rsidRPr="008276AA" w:rsidRDefault="00882189" w:rsidP="00B92273">
            <w:pPr>
              <w:rPr>
                <w:rFonts w:ascii="Times New Roman" w:hAnsi="Times New Roman" w:cs="Times New Roman"/>
                <w:b/>
                <w:sz w:val="24"/>
                <w:szCs w:val="24"/>
              </w:rPr>
            </w:pPr>
            <w:r w:rsidRPr="008276AA">
              <w:rPr>
                <w:rFonts w:ascii="Times New Roman" w:hAnsi="Times New Roman" w:cs="Times New Roman"/>
                <w:b/>
                <w:sz w:val="24"/>
                <w:szCs w:val="24"/>
              </w:rPr>
              <w:t>Contenido</w:t>
            </w:r>
          </w:p>
        </w:tc>
        <w:tc>
          <w:tcPr>
            <w:tcW w:w="6342" w:type="dxa"/>
          </w:tcPr>
          <w:p w14:paraId="0E120B3B" w14:textId="77E530BB" w:rsidR="00882189" w:rsidRPr="008276AA" w:rsidRDefault="00882189" w:rsidP="00E66716">
            <w:pPr>
              <w:tabs>
                <w:tab w:val="right" w:pos="8498"/>
              </w:tabs>
              <w:rPr>
                <w:rFonts w:ascii="Times New Roman" w:hAnsi="Times New Roman" w:cs="Times New Roman"/>
                <w:sz w:val="24"/>
                <w:szCs w:val="24"/>
              </w:rPr>
            </w:pPr>
            <w:r w:rsidRPr="008276AA">
              <w:rPr>
                <w:rFonts w:ascii="Times New Roman" w:hAnsi="Times New Roman" w:cs="Times New Roman"/>
                <w:sz w:val="24"/>
                <w:szCs w:val="24"/>
              </w:rPr>
              <w:t>Una</w:t>
            </w:r>
            <w:r w:rsidRPr="008276AA">
              <w:rPr>
                <w:rFonts w:ascii="Times New Roman" w:hAnsi="Times New Roman" w:cs="Times New Roman"/>
                <w:b/>
                <w:sz w:val="24"/>
                <w:szCs w:val="24"/>
              </w:rPr>
              <w:t xml:space="preserve"> entrevista</w:t>
            </w:r>
            <w:r w:rsidRPr="008276AA">
              <w:rPr>
                <w:rFonts w:ascii="Times New Roman" w:hAnsi="Times New Roman" w:cs="Times New Roman"/>
                <w:sz w:val="24"/>
                <w:szCs w:val="24"/>
              </w:rPr>
              <w:t xml:space="preserve"> es un </w:t>
            </w:r>
            <w:r w:rsidRPr="008276AA">
              <w:rPr>
                <w:rFonts w:ascii="Times New Roman" w:hAnsi="Times New Roman" w:cs="Times New Roman"/>
                <w:b/>
                <w:sz w:val="24"/>
                <w:szCs w:val="24"/>
              </w:rPr>
              <w:t>diálogo</w:t>
            </w:r>
            <w:r>
              <w:rPr>
                <w:rFonts w:ascii="Times New Roman" w:hAnsi="Times New Roman" w:cs="Times New Roman"/>
                <w:sz w:val="24"/>
                <w:szCs w:val="24"/>
              </w:rPr>
              <w:t xml:space="preserve"> entre dos o más personas; e</w:t>
            </w:r>
            <w:r w:rsidRPr="008276AA">
              <w:rPr>
                <w:rFonts w:ascii="Times New Roman" w:hAnsi="Times New Roman" w:cs="Times New Roman"/>
                <w:sz w:val="24"/>
                <w:szCs w:val="24"/>
              </w:rPr>
              <w:t>l entrevistador interroga a los entrevistados con el fin de cons</w:t>
            </w:r>
            <w:r>
              <w:rPr>
                <w:rFonts w:ascii="Times New Roman" w:hAnsi="Times New Roman" w:cs="Times New Roman"/>
                <w:sz w:val="24"/>
                <w:szCs w:val="24"/>
              </w:rPr>
              <w:t>eguir determinada información. E</w:t>
            </w:r>
            <w:r w:rsidR="0021579E">
              <w:rPr>
                <w:rFonts w:ascii="Times New Roman" w:hAnsi="Times New Roman" w:cs="Times New Roman"/>
                <w:sz w:val="24"/>
                <w:szCs w:val="24"/>
              </w:rPr>
              <w:t>sta forma de comunicación</w:t>
            </w:r>
            <w:r w:rsidRPr="008276AA">
              <w:rPr>
                <w:rFonts w:ascii="Times New Roman" w:hAnsi="Times New Roman" w:cs="Times New Roman"/>
                <w:sz w:val="24"/>
                <w:szCs w:val="24"/>
              </w:rPr>
              <w:t xml:space="preserve"> suele utili</w:t>
            </w:r>
            <w:r>
              <w:rPr>
                <w:rFonts w:ascii="Times New Roman" w:hAnsi="Times New Roman" w:cs="Times New Roman"/>
                <w:sz w:val="24"/>
                <w:szCs w:val="24"/>
              </w:rPr>
              <w:t xml:space="preserve">zarse </w:t>
            </w:r>
            <w:ins w:id="195" w:author="Marco Fidel Santiago Cardona Giraldo" w:date="2016-07-07T13:24:00Z">
              <w:r w:rsidR="00E66716">
                <w:rPr>
                  <w:rFonts w:ascii="Times New Roman" w:hAnsi="Times New Roman" w:cs="Times New Roman"/>
                  <w:sz w:val="24"/>
                  <w:szCs w:val="24"/>
                </w:rPr>
                <w:t xml:space="preserve">en </w:t>
              </w:r>
            </w:ins>
            <w:r>
              <w:rPr>
                <w:rFonts w:ascii="Times New Roman" w:hAnsi="Times New Roman" w:cs="Times New Roman"/>
                <w:sz w:val="24"/>
                <w:szCs w:val="24"/>
              </w:rPr>
              <w:t>diversos contextos, por ejemplo</w:t>
            </w:r>
            <w:r w:rsidRPr="008276AA">
              <w:rPr>
                <w:rFonts w:ascii="Times New Roman" w:hAnsi="Times New Roman" w:cs="Times New Roman"/>
                <w:sz w:val="24"/>
                <w:szCs w:val="24"/>
              </w:rPr>
              <w:t xml:space="preserve">, </w:t>
            </w:r>
            <w:r>
              <w:rPr>
                <w:rFonts w:ascii="Times New Roman" w:hAnsi="Times New Roman" w:cs="Times New Roman"/>
                <w:sz w:val="24"/>
                <w:szCs w:val="24"/>
              </w:rPr>
              <w:t>en una investigación, al momento de optar a</w:t>
            </w:r>
            <w:r w:rsidRPr="008276AA">
              <w:rPr>
                <w:rFonts w:ascii="Times New Roman" w:hAnsi="Times New Roman" w:cs="Times New Roman"/>
                <w:sz w:val="24"/>
                <w:szCs w:val="24"/>
              </w:rPr>
              <w:t xml:space="preserve"> un empleo, etc. </w:t>
            </w:r>
          </w:p>
        </w:tc>
      </w:tr>
    </w:tbl>
    <w:p w14:paraId="39ED889E" w14:textId="77777777" w:rsidR="00882189" w:rsidRPr="008276AA" w:rsidRDefault="00882189" w:rsidP="00882189">
      <w:pPr>
        <w:rPr>
          <w:rFonts w:ascii="Times New Roman" w:hAnsi="Times New Roman" w:cs="Times New Roman"/>
        </w:rPr>
      </w:pPr>
    </w:p>
    <w:p w14:paraId="689EDAEE" w14:textId="45A7BF68" w:rsidR="00882189" w:rsidRDefault="00882189" w:rsidP="00882189">
      <w:pPr>
        <w:rPr>
          <w:rFonts w:ascii="Times New Roman" w:hAnsi="Times New Roman" w:cs="Times New Roman"/>
          <w:b/>
        </w:rPr>
      </w:pPr>
      <w:r w:rsidRPr="00252A34">
        <w:rPr>
          <w:rFonts w:ascii="Times New Roman" w:hAnsi="Times New Roman" w:cs="Times New Roman"/>
          <w:b/>
        </w:rPr>
        <w:t>[</w:t>
      </w:r>
      <w:r w:rsidRPr="00252A34">
        <w:rPr>
          <w:rFonts w:ascii="Times New Roman" w:hAnsi="Times New Roman" w:cs="Times New Roman"/>
          <w:b/>
          <w:shd w:val="clear" w:color="auto" w:fill="FFFF00"/>
        </w:rPr>
        <w:t>SECCIÓN 2</w:t>
      </w:r>
      <w:r w:rsidRPr="00252A34">
        <w:rPr>
          <w:rFonts w:ascii="Times New Roman" w:hAnsi="Times New Roman" w:cs="Times New Roman"/>
          <w:b/>
        </w:rPr>
        <w:t>]</w:t>
      </w:r>
      <w:r>
        <w:rPr>
          <w:rFonts w:ascii="Times New Roman" w:hAnsi="Times New Roman" w:cs="Times New Roman"/>
          <w:b/>
        </w:rPr>
        <w:t xml:space="preserve"> 4.1</w:t>
      </w:r>
      <w:r w:rsidRPr="008276AA">
        <w:rPr>
          <w:rFonts w:ascii="Times New Roman" w:hAnsi="Times New Roman" w:cs="Times New Roman"/>
          <w:b/>
        </w:rPr>
        <w:t xml:space="preserve"> Características de los programas de entrevistas</w:t>
      </w:r>
    </w:p>
    <w:p w14:paraId="4F66DED5" w14:textId="77777777" w:rsidR="00882189" w:rsidRPr="008276AA" w:rsidRDefault="00882189" w:rsidP="00882189">
      <w:pPr>
        <w:rPr>
          <w:rFonts w:ascii="Times New Roman" w:hAnsi="Times New Roman" w:cs="Times New Roman"/>
          <w:b/>
        </w:rPr>
      </w:pPr>
    </w:p>
    <w:p w14:paraId="3141CBE1" w14:textId="77777777" w:rsidR="00882189" w:rsidRPr="008276AA" w:rsidRDefault="00882189" w:rsidP="00882189">
      <w:pPr>
        <w:rPr>
          <w:rFonts w:ascii="Times New Roman" w:hAnsi="Times New Roman" w:cs="Times New Roman"/>
        </w:rPr>
      </w:pPr>
      <w:r w:rsidRPr="008276AA">
        <w:rPr>
          <w:rFonts w:ascii="Times New Roman" w:hAnsi="Times New Roman" w:cs="Times New Roman"/>
        </w:rPr>
        <w:t>Entre las características más importantes que podemos observar en un programa de entrevistas encontramos:</w:t>
      </w:r>
    </w:p>
    <w:p w14:paraId="44375466" w14:textId="35010854" w:rsidR="00882189" w:rsidRPr="008276AA" w:rsidRDefault="00E66716" w:rsidP="00882189">
      <w:pPr>
        <w:pStyle w:val="Prrafodelista"/>
        <w:numPr>
          <w:ilvl w:val="0"/>
          <w:numId w:val="34"/>
        </w:numPr>
        <w:spacing w:after="160"/>
        <w:rPr>
          <w:rFonts w:ascii="Times New Roman" w:hAnsi="Times New Roman" w:cs="Times New Roman"/>
        </w:rPr>
      </w:pPr>
      <w:ins w:id="196" w:author="Marco Fidel Santiago Cardona Giraldo" w:date="2016-07-07T13:26:00Z">
        <w:r>
          <w:rPr>
            <w:rFonts w:ascii="Times New Roman" w:hAnsi="Times New Roman" w:cs="Times New Roman"/>
          </w:rPr>
          <w:t>El uso de</w:t>
        </w:r>
        <w:r w:rsidRPr="008276AA">
          <w:rPr>
            <w:rFonts w:ascii="Times New Roman" w:hAnsi="Times New Roman" w:cs="Times New Roman"/>
          </w:rPr>
          <w:t xml:space="preserve"> </w:t>
        </w:r>
      </w:ins>
      <w:r w:rsidR="00882189" w:rsidRPr="008276AA">
        <w:rPr>
          <w:rFonts w:ascii="Times New Roman" w:hAnsi="Times New Roman" w:cs="Times New Roman"/>
        </w:rPr>
        <w:t>un formato</w:t>
      </w:r>
      <w:r w:rsidR="00882189">
        <w:rPr>
          <w:rFonts w:ascii="Times New Roman" w:hAnsi="Times New Roman" w:cs="Times New Roman"/>
        </w:rPr>
        <w:t xml:space="preserve"> básico</w:t>
      </w:r>
      <w:r w:rsidR="00882189" w:rsidRPr="008276AA">
        <w:rPr>
          <w:rFonts w:ascii="Times New Roman" w:hAnsi="Times New Roman" w:cs="Times New Roman"/>
        </w:rPr>
        <w:t xml:space="preserve"> de </w:t>
      </w:r>
      <w:r w:rsidR="00882189" w:rsidRPr="008276AA">
        <w:rPr>
          <w:rFonts w:ascii="Times New Roman" w:hAnsi="Times New Roman" w:cs="Times New Roman"/>
          <w:b/>
        </w:rPr>
        <w:t>entrevista</w:t>
      </w:r>
      <w:r w:rsidR="00882189" w:rsidRPr="00252A34">
        <w:rPr>
          <w:rFonts w:ascii="Times New Roman" w:hAnsi="Times New Roman" w:cs="Times New Roman"/>
        </w:rPr>
        <w:t>,</w:t>
      </w:r>
      <w:r w:rsidR="00882189">
        <w:rPr>
          <w:rFonts w:ascii="Times New Roman" w:hAnsi="Times New Roman" w:cs="Times New Roman"/>
        </w:rPr>
        <w:t xml:space="preserve"> ya sea</w:t>
      </w:r>
      <w:r w:rsidR="00882189" w:rsidRPr="008276AA">
        <w:rPr>
          <w:rFonts w:ascii="Times New Roman" w:hAnsi="Times New Roman" w:cs="Times New Roman"/>
        </w:rPr>
        <w:t xml:space="preserve"> para televisión o </w:t>
      </w:r>
      <w:r w:rsidR="00882189">
        <w:rPr>
          <w:rFonts w:ascii="Times New Roman" w:hAnsi="Times New Roman" w:cs="Times New Roman"/>
        </w:rPr>
        <w:t xml:space="preserve">para </w:t>
      </w:r>
      <w:r w:rsidR="00882189" w:rsidRPr="008276AA">
        <w:rPr>
          <w:rFonts w:ascii="Times New Roman" w:hAnsi="Times New Roman" w:cs="Times New Roman"/>
        </w:rPr>
        <w:t>radio.</w:t>
      </w:r>
    </w:p>
    <w:p w14:paraId="19ADA8D8" w14:textId="04C0997E" w:rsidR="00882189" w:rsidRPr="008276AA" w:rsidRDefault="00E66716" w:rsidP="00882189">
      <w:pPr>
        <w:pStyle w:val="Prrafodelista"/>
        <w:numPr>
          <w:ilvl w:val="0"/>
          <w:numId w:val="34"/>
        </w:numPr>
        <w:spacing w:after="160"/>
        <w:rPr>
          <w:rFonts w:ascii="Times New Roman" w:hAnsi="Times New Roman" w:cs="Times New Roman"/>
        </w:rPr>
      </w:pPr>
      <w:ins w:id="197" w:author="Marco Fidel Santiago Cardona Giraldo" w:date="2016-07-07T13:26:00Z">
        <w:r>
          <w:rPr>
            <w:rFonts w:ascii="Times New Roman" w:hAnsi="Times New Roman" w:cs="Times New Roman"/>
          </w:rPr>
          <w:t>La participación de</w:t>
        </w:r>
      </w:ins>
      <w:r w:rsidR="00882189" w:rsidRPr="008276AA">
        <w:rPr>
          <w:rFonts w:ascii="Times New Roman" w:hAnsi="Times New Roman" w:cs="Times New Roman"/>
        </w:rPr>
        <w:t xml:space="preserve"> </w:t>
      </w:r>
      <w:r w:rsidR="00882189" w:rsidRPr="00252A34">
        <w:rPr>
          <w:rFonts w:ascii="Times New Roman" w:hAnsi="Times New Roman" w:cs="Times New Roman"/>
        </w:rPr>
        <w:t>personas de</w:t>
      </w:r>
      <w:r w:rsidR="00882189" w:rsidRPr="008276AA">
        <w:rPr>
          <w:rFonts w:ascii="Times New Roman" w:hAnsi="Times New Roman" w:cs="Times New Roman"/>
          <w:b/>
        </w:rPr>
        <w:t xml:space="preserve"> distintos ámbitos</w:t>
      </w:r>
      <w:r w:rsidR="00882189" w:rsidRPr="00252A34">
        <w:rPr>
          <w:rFonts w:ascii="Times New Roman" w:hAnsi="Times New Roman" w:cs="Times New Roman"/>
        </w:rPr>
        <w:t>, desde comunes</w:t>
      </w:r>
      <w:r w:rsidR="00882189">
        <w:rPr>
          <w:rFonts w:ascii="Times New Roman" w:hAnsi="Times New Roman" w:cs="Times New Roman"/>
        </w:rPr>
        <w:t xml:space="preserve"> hasta celebridades o políticos</w:t>
      </w:r>
      <w:r w:rsidR="00882189" w:rsidRPr="00252A34">
        <w:rPr>
          <w:rFonts w:ascii="Times New Roman" w:hAnsi="Times New Roman" w:cs="Times New Roman"/>
        </w:rPr>
        <w:t>.</w:t>
      </w:r>
      <w:r w:rsidR="00882189" w:rsidRPr="008276AA">
        <w:rPr>
          <w:rFonts w:ascii="Times New Roman" w:hAnsi="Times New Roman" w:cs="Times New Roman"/>
        </w:rPr>
        <w:t xml:space="preserve"> También </w:t>
      </w:r>
      <w:r w:rsidR="00882189">
        <w:rPr>
          <w:rFonts w:ascii="Times New Roman" w:hAnsi="Times New Roman" w:cs="Times New Roman"/>
        </w:rPr>
        <w:t xml:space="preserve">suelen </w:t>
      </w:r>
      <w:r w:rsidR="00882189" w:rsidRPr="008276AA">
        <w:rPr>
          <w:rFonts w:ascii="Times New Roman" w:hAnsi="Times New Roman" w:cs="Times New Roman"/>
        </w:rPr>
        <w:t>intervenir especialistas en diversas áreas</w:t>
      </w:r>
      <w:r w:rsidR="00882189">
        <w:rPr>
          <w:rFonts w:ascii="Times New Roman" w:hAnsi="Times New Roman" w:cs="Times New Roman"/>
        </w:rPr>
        <w:t xml:space="preserve"> (abogados, psicólogos, científicos)</w:t>
      </w:r>
      <w:r w:rsidR="00882189" w:rsidRPr="008276AA">
        <w:rPr>
          <w:rFonts w:ascii="Times New Roman" w:hAnsi="Times New Roman" w:cs="Times New Roman"/>
        </w:rPr>
        <w:t>, que participa</w:t>
      </w:r>
      <w:ins w:id="198" w:author="Marco Fidel Santiago Cardona Giraldo" w:date="2016-07-07T13:26:00Z">
        <w:r>
          <w:rPr>
            <w:rFonts w:ascii="Times New Roman" w:hAnsi="Times New Roman" w:cs="Times New Roman"/>
          </w:rPr>
          <w:t>n</w:t>
        </w:r>
      </w:ins>
      <w:r w:rsidR="00882189" w:rsidRPr="008276AA">
        <w:rPr>
          <w:rFonts w:ascii="Times New Roman" w:hAnsi="Times New Roman" w:cs="Times New Roman"/>
        </w:rPr>
        <w:t xml:space="preserve"> del tema desde una perspectiva profesional.</w:t>
      </w:r>
    </w:p>
    <w:p w14:paraId="36332D80" w14:textId="382B52D0" w:rsidR="00882189" w:rsidRPr="008276AA"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 xml:space="preserve">El </w:t>
      </w:r>
      <w:r w:rsidRPr="003D7DC7">
        <w:rPr>
          <w:rFonts w:ascii="Times New Roman" w:hAnsi="Times New Roman" w:cs="Times New Roman"/>
          <w:b/>
        </w:rPr>
        <w:t>contacto</w:t>
      </w:r>
      <w:r w:rsidRPr="008276AA">
        <w:rPr>
          <w:rFonts w:ascii="Times New Roman" w:hAnsi="Times New Roman" w:cs="Times New Roman"/>
        </w:rPr>
        <w:t xml:space="preserve"> </w:t>
      </w:r>
      <w:r w:rsidRPr="002F7180">
        <w:rPr>
          <w:rFonts w:ascii="Times New Roman" w:hAnsi="Times New Roman" w:cs="Times New Roman"/>
          <w:b/>
        </w:rPr>
        <w:t>inmediato</w:t>
      </w:r>
      <w:r w:rsidRPr="008276AA">
        <w:rPr>
          <w:rFonts w:ascii="Times New Roman" w:hAnsi="Times New Roman" w:cs="Times New Roman"/>
        </w:rPr>
        <w:t xml:space="preserve"> entre el presentador, </w:t>
      </w:r>
      <w:ins w:id="199" w:author="Marco Fidel Santiago Cardona Giraldo" w:date="2016-07-07T13:27:00Z">
        <w:r w:rsidR="00551A5E">
          <w:rPr>
            <w:rFonts w:ascii="Times New Roman" w:hAnsi="Times New Roman" w:cs="Times New Roman"/>
          </w:rPr>
          <w:t>los entrevistados</w:t>
        </w:r>
      </w:ins>
      <w:r w:rsidRPr="008276AA">
        <w:rPr>
          <w:rFonts w:ascii="Times New Roman" w:hAnsi="Times New Roman" w:cs="Times New Roman"/>
        </w:rPr>
        <w:t xml:space="preserve"> y el público asistente. </w:t>
      </w:r>
    </w:p>
    <w:p w14:paraId="646568D4" w14:textId="7114BDDE" w:rsidR="00882189" w:rsidRPr="008276AA"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 xml:space="preserve">Las </w:t>
      </w:r>
      <w:r w:rsidRPr="008276AA">
        <w:rPr>
          <w:rFonts w:ascii="Times New Roman" w:hAnsi="Times New Roman" w:cs="Times New Roman"/>
          <w:b/>
        </w:rPr>
        <w:t xml:space="preserve">temáticas </w:t>
      </w:r>
      <w:r w:rsidRPr="008276AA">
        <w:rPr>
          <w:rFonts w:ascii="Times New Roman" w:hAnsi="Times New Roman" w:cs="Times New Roman"/>
        </w:rPr>
        <w:t>de</w:t>
      </w:r>
      <w:r w:rsidRPr="0028650B">
        <w:rPr>
          <w:rFonts w:ascii="Times New Roman" w:hAnsi="Times New Roman" w:cs="Times New Roman"/>
        </w:rPr>
        <w:t xml:space="preserve"> índole</w:t>
      </w:r>
      <w:r w:rsidRPr="008276AA">
        <w:rPr>
          <w:rFonts w:ascii="Times New Roman" w:hAnsi="Times New Roman" w:cs="Times New Roman"/>
          <w:b/>
        </w:rPr>
        <w:t xml:space="preserve"> social</w:t>
      </w:r>
      <w:r>
        <w:rPr>
          <w:rFonts w:ascii="Times New Roman" w:hAnsi="Times New Roman" w:cs="Times New Roman"/>
          <w:b/>
        </w:rPr>
        <w:t xml:space="preserve"> </w:t>
      </w:r>
      <w:r w:rsidRPr="0028650B">
        <w:rPr>
          <w:rFonts w:ascii="Times New Roman" w:hAnsi="Times New Roman" w:cs="Times New Roman"/>
        </w:rPr>
        <w:t>o</w:t>
      </w:r>
      <w:r>
        <w:rPr>
          <w:rFonts w:ascii="Times New Roman" w:hAnsi="Times New Roman" w:cs="Times New Roman"/>
          <w:b/>
        </w:rPr>
        <w:t xml:space="preserve"> familiar</w:t>
      </w:r>
      <w:r w:rsidRPr="008276AA">
        <w:rPr>
          <w:rFonts w:ascii="Times New Roman" w:hAnsi="Times New Roman" w:cs="Times New Roman"/>
        </w:rPr>
        <w:t>, historias que pueden ser cercanas a cualquier persona.</w:t>
      </w:r>
    </w:p>
    <w:p w14:paraId="21738B59" w14:textId="0177D2D9" w:rsidR="00882189" w:rsidRPr="00C87A52"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El público</w:t>
      </w:r>
      <w:r>
        <w:rPr>
          <w:rFonts w:ascii="Times New Roman" w:hAnsi="Times New Roman" w:cs="Times New Roman"/>
        </w:rPr>
        <w:t xml:space="preserve"> </w:t>
      </w:r>
      <w:ins w:id="200" w:author="Marco Fidel Santiago Cardona Giraldo" w:date="2016-07-07T13:27:00Z">
        <w:r w:rsidR="00551A5E">
          <w:rPr>
            <w:rFonts w:ascii="Times New Roman" w:hAnsi="Times New Roman" w:cs="Times New Roman"/>
          </w:rPr>
          <w:t xml:space="preserve">activo </w:t>
        </w:r>
      </w:ins>
      <w:r>
        <w:rPr>
          <w:rFonts w:ascii="Times New Roman" w:hAnsi="Times New Roman" w:cs="Times New Roman"/>
        </w:rPr>
        <w:t>(ya sea que asista al plató de los programas televisivos</w:t>
      </w:r>
      <w:r w:rsidRPr="0028650B">
        <w:rPr>
          <w:rFonts w:ascii="Times New Roman" w:hAnsi="Times New Roman" w:cs="Times New Roman"/>
        </w:rPr>
        <w:t xml:space="preserve"> </w:t>
      </w:r>
      <w:r>
        <w:rPr>
          <w:rFonts w:ascii="Times New Roman" w:hAnsi="Times New Roman" w:cs="Times New Roman"/>
        </w:rPr>
        <w:t>o llame por teléfono</w:t>
      </w:r>
      <w:r w:rsidRPr="0028650B">
        <w:rPr>
          <w:rFonts w:ascii="Times New Roman" w:hAnsi="Times New Roman" w:cs="Times New Roman"/>
        </w:rPr>
        <w:t xml:space="preserve"> en l</w:t>
      </w:r>
      <w:r>
        <w:rPr>
          <w:rFonts w:ascii="Times New Roman" w:hAnsi="Times New Roman" w:cs="Times New Roman"/>
        </w:rPr>
        <w:t>os radiales)</w:t>
      </w:r>
      <w:ins w:id="201" w:author="Marco Fidel Santiago Cardona Giraldo" w:date="2016-07-07T13:27:00Z">
        <w:r w:rsidR="00551A5E">
          <w:rPr>
            <w:rFonts w:ascii="Times New Roman" w:hAnsi="Times New Roman" w:cs="Times New Roman"/>
          </w:rPr>
          <w:t>. Los asistentes</w:t>
        </w:r>
      </w:ins>
      <w:r w:rsidRPr="0028650B">
        <w:rPr>
          <w:rFonts w:ascii="Times New Roman" w:hAnsi="Times New Roman" w:cs="Times New Roman"/>
        </w:rPr>
        <w:t xml:space="preserve"> </w:t>
      </w:r>
      <w:r>
        <w:rPr>
          <w:rFonts w:ascii="Times New Roman" w:hAnsi="Times New Roman" w:cs="Times New Roman"/>
        </w:rPr>
        <w:t>puede</w:t>
      </w:r>
      <w:ins w:id="202" w:author="Marco Fidel Santiago Cardona Giraldo" w:date="2016-07-07T13:28:00Z">
        <w:r w:rsidR="00551A5E">
          <w:rPr>
            <w:rFonts w:ascii="Times New Roman" w:hAnsi="Times New Roman" w:cs="Times New Roman"/>
          </w:rPr>
          <w:t>n</w:t>
        </w:r>
      </w:ins>
      <w:r>
        <w:rPr>
          <w:rFonts w:ascii="Times New Roman" w:hAnsi="Times New Roman" w:cs="Times New Roman"/>
        </w:rPr>
        <w:t xml:space="preserve"> </w:t>
      </w:r>
      <w:r w:rsidRPr="002F7180">
        <w:rPr>
          <w:rFonts w:ascii="Times New Roman" w:hAnsi="Times New Roman" w:cs="Times New Roman"/>
          <w:b/>
        </w:rPr>
        <w:t>opinar</w:t>
      </w:r>
      <w:r>
        <w:rPr>
          <w:rFonts w:ascii="Times New Roman" w:hAnsi="Times New Roman" w:cs="Times New Roman"/>
        </w:rPr>
        <w:t xml:space="preserve"> sobre las temáticas tratadas y estar</w:t>
      </w:r>
      <w:r w:rsidRPr="00C87A52">
        <w:rPr>
          <w:rFonts w:ascii="Times New Roman" w:hAnsi="Times New Roman" w:cs="Times New Roman"/>
        </w:rPr>
        <w:t xml:space="preserve"> a favor o en contra de </w:t>
      </w:r>
      <w:r>
        <w:rPr>
          <w:rFonts w:ascii="Times New Roman" w:hAnsi="Times New Roman" w:cs="Times New Roman"/>
        </w:rPr>
        <w:t xml:space="preserve">las posturas de los invitados. </w:t>
      </w:r>
    </w:p>
    <w:p w14:paraId="68B5923F" w14:textId="4F7728F1" w:rsidR="00882189" w:rsidRPr="008276AA" w:rsidRDefault="00882189" w:rsidP="00882189">
      <w:pPr>
        <w:pStyle w:val="Prrafodelista"/>
        <w:numPr>
          <w:ilvl w:val="0"/>
          <w:numId w:val="34"/>
        </w:numPr>
        <w:spacing w:after="160"/>
        <w:rPr>
          <w:rFonts w:ascii="Times New Roman" w:hAnsi="Times New Roman" w:cs="Times New Roman"/>
        </w:rPr>
      </w:pPr>
      <w:r w:rsidRPr="008276AA">
        <w:rPr>
          <w:rFonts w:ascii="Times New Roman" w:hAnsi="Times New Roman" w:cs="Times New Roman"/>
        </w:rPr>
        <w:t xml:space="preserve">Los discursos </w:t>
      </w:r>
      <w:ins w:id="203" w:author="Marco Fidel Santiago Cardona Giraldo" w:date="2016-07-07T13:28:00Z">
        <w:r w:rsidR="00551A5E">
          <w:rPr>
            <w:rFonts w:ascii="Times New Roman" w:hAnsi="Times New Roman" w:cs="Times New Roman"/>
          </w:rPr>
          <w:t>de índole</w:t>
        </w:r>
      </w:ins>
      <w:r w:rsidRPr="008276AA">
        <w:rPr>
          <w:rFonts w:ascii="Times New Roman" w:hAnsi="Times New Roman" w:cs="Times New Roman"/>
        </w:rPr>
        <w:t xml:space="preserve"> </w:t>
      </w:r>
      <w:ins w:id="204" w:author="Marco Fidel Santiago Cardona Giraldo" w:date="2016-07-07T13:28:00Z">
        <w:r w:rsidR="00551A5E" w:rsidRPr="008276AA">
          <w:rPr>
            <w:rFonts w:ascii="Times New Roman" w:hAnsi="Times New Roman" w:cs="Times New Roman"/>
            <w:b/>
          </w:rPr>
          <w:t>argumentativ</w:t>
        </w:r>
        <w:r w:rsidR="00551A5E">
          <w:rPr>
            <w:rFonts w:ascii="Times New Roman" w:hAnsi="Times New Roman" w:cs="Times New Roman"/>
            <w:b/>
          </w:rPr>
          <w:t>a</w:t>
        </w:r>
      </w:ins>
      <w:r w:rsidRPr="008276AA">
        <w:rPr>
          <w:rFonts w:ascii="Times New Roman" w:hAnsi="Times New Roman" w:cs="Times New Roman"/>
        </w:rPr>
        <w:t xml:space="preserve">, </w:t>
      </w:r>
      <w:r>
        <w:rPr>
          <w:rFonts w:ascii="Times New Roman" w:hAnsi="Times New Roman" w:cs="Times New Roman"/>
        </w:rPr>
        <w:t>ya que por lo común toda opinión debe ser sustentada con razones o ejemplos</w:t>
      </w:r>
      <w:r w:rsidRPr="008276AA">
        <w:rPr>
          <w:rFonts w:ascii="Times New Roman" w:hAnsi="Times New Roman" w:cs="Times New Roman"/>
        </w:rPr>
        <w:t>.</w:t>
      </w:r>
    </w:p>
    <w:tbl>
      <w:tblPr>
        <w:tblStyle w:val="Tablaconcuadrcula"/>
        <w:tblW w:w="0" w:type="auto"/>
        <w:tblLook w:val="04A0" w:firstRow="1" w:lastRow="0" w:firstColumn="1" w:lastColumn="0" w:noHBand="0" w:noVBand="1"/>
      </w:tblPr>
      <w:tblGrid>
        <w:gridCol w:w="2483"/>
        <w:gridCol w:w="6345"/>
      </w:tblGrid>
      <w:tr w:rsidR="00882189" w:rsidRPr="008276AA" w14:paraId="7676E89F" w14:textId="77777777" w:rsidTr="00B92273">
        <w:tc>
          <w:tcPr>
            <w:tcW w:w="8828" w:type="dxa"/>
            <w:gridSpan w:val="2"/>
            <w:shd w:val="clear" w:color="auto" w:fill="0D0D0D" w:themeFill="text1" w:themeFillTint="F2"/>
          </w:tcPr>
          <w:p w14:paraId="18B86E94"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Imagen (fotografía, gráfica o ilustración)</w:t>
            </w:r>
          </w:p>
        </w:tc>
      </w:tr>
      <w:tr w:rsidR="00882189" w:rsidRPr="008276AA" w14:paraId="4BF04E98" w14:textId="77777777" w:rsidTr="00B92273">
        <w:tc>
          <w:tcPr>
            <w:tcW w:w="2483" w:type="dxa"/>
          </w:tcPr>
          <w:p w14:paraId="4AC71931"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b/>
                <w:color w:val="000000"/>
                <w:sz w:val="24"/>
                <w:szCs w:val="24"/>
              </w:rPr>
              <w:t>Código</w:t>
            </w:r>
          </w:p>
        </w:tc>
        <w:tc>
          <w:tcPr>
            <w:tcW w:w="6345" w:type="dxa"/>
          </w:tcPr>
          <w:p w14:paraId="531E4956"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color w:val="000000"/>
                <w:sz w:val="24"/>
                <w:szCs w:val="24"/>
              </w:rPr>
              <w:t>LE_10_06_IMG</w:t>
            </w:r>
            <w:r>
              <w:rPr>
                <w:rFonts w:ascii="Times New Roman" w:hAnsi="Times New Roman" w:cs="Times New Roman"/>
                <w:color w:val="000000"/>
                <w:sz w:val="24"/>
                <w:szCs w:val="24"/>
              </w:rPr>
              <w:t>10</w:t>
            </w:r>
          </w:p>
        </w:tc>
      </w:tr>
      <w:tr w:rsidR="00882189" w:rsidRPr="008276AA" w14:paraId="1F963FE0" w14:textId="77777777" w:rsidTr="00B92273">
        <w:tc>
          <w:tcPr>
            <w:tcW w:w="2483" w:type="dxa"/>
          </w:tcPr>
          <w:p w14:paraId="5D03FBB4"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Descripción</w:t>
            </w:r>
          </w:p>
        </w:tc>
        <w:tc>
          <w:tcPr>
            <w:tcW w:w="6345" w:type="dxa"/>
          </w:tcPr>
          <w:p w14:paraId="7CDC0419"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color w:val="000000"/>
                <w:sz w:val="24"/>
                <w:szCs w:val="24"/>
              </w:rPr>
              <w:t>Grabación de una entrevista.</w:t>
            </w:r>
          </w:p>
        </w:tc>
      </w:tr>
      <w:tr w:rsidR="00882189" w:rsidRPr="008276AA" w14:paraId="15B34FFC" w14:textId="77777777" w:rsidTr="00B92273">
        <w:tc>
          <w:tcPr>
            <w:tcW w:w="2483" w:type="dxa"/>
          </w:tcPr>
          <w:p w14:paraId="621D338A"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 xml:space="preserve">Código </w:t>
            </w:r>
            <w:proofErr w:type="spellStart"/>
            <w:r w:rsidRPr="008276AA">
              <w:rPr>
                <w:rFonts w:ascii="Times New Roman" w:hAnsi="Times New Roman" w:cs="Times New Roman"/>
                <w:b/>
                <w:color w:val="000000"/>
                <w:sz w:val="24"/>
                <w:szCs w:val="24"/>
              </w:rPr>
              <w:t>Shutterstock</w:t>
            </w:r>
            <w:proofErr w:type="spellEnd"/>
            <w:r w:rsidRPr="008276AA">
              <w:rPr>
                <w:rFonts w:ascii="Times New Roman" w:hAnsi="Times New Roman" w:cs="Times New Roman"/>
                <w:b/>
                <w:color w:val="000000"/>
                <w:sz w:val="24"/>
                <w:szCs w:val="24"/>
              </w:rPr>
              <w:t xml:space="preserve"> (o URL o la ruta en </w:t>
            </w:r>
            <w:proofErr w:type="spellStart"/>
            <w:r w:rsidRPr="008276AA">
              <w:rPr>
                <w:rFonts w:ascii="Times New Roman" w:hAnsi="Times New Roman" w:cs="Times New Roman"/>
                <w:b/>
                <w:color w:val="000000"/>
                <w:sz w:val="24"/>
                <w:szCs w:val="24"/>
              </w:rPr>
              <w:t>AulaPlaneta</w:t>
            </w:r>
            <w:proofErr w:type="spellEnd"/>
            <w:r w:rsidRPr="008276AA">
              <w:rPr>
                <w:rFonts w:ascii="Times New Roman" w:hAnsi="Times New Roman" w:cs="Times New Roman"/>
                <w:b/>
                <w:color w:val="000000"/>
                <w:sz w:val="24"/>
                <w:szCs w:val="24"/>
              </w:rPr>
              <w:t>)</w:t>
            </w:r>
          </w:p>
        </w:tc>
        <w:tc>
          <w:tcPr>
            <w:tcW w:w="6345" w:type="dxa"/>
          </w:tcPr>
          <w:p w14:paraId="154F13B2" w14:textId="77777777" w:rsidR="00882189" w:rsidRPr="008276AA" w:rsidRDefault="00882189" w:rsidP="00B92273">
            <w:pPr>
              <w:rPr>
                <w:rFonts w:ascii="Times New Roman" w:hAnsi="Times New Roman" w:cs="Times New Roman"/>
                <w:color w:val="000000"/>
                <w:sz w:val="24"/>
                <w:szCs w:val="24"/>
              </w:rPr>
            </w:pPr>
            <w:r w:rsidRPr="00A91B63">
              <w:rPr>
                <w:rFonts w:ascii="Times New Roman" w:hAnsi="Times New Roman" w:cs="Times New Roman"/>
                <w:color w:val="000000"/>
                <w:sz w:val="24"/>
                <w:szCs w:val="24"/>
              </w:rPr>
              <w:t>66408646</w:t>
            </w:r>
          </w:p>
        </w:tc>
      </w:tr>
      <w:tr w:rsidR="00882189" w:rsidRPr="008276AA" w14:paraId="2A1AB73B" w14:textId="77777777" w:rsidTr="00B92273">
        <w:tc>
          <w:tcPr>
            <w:tcW w:w="2483" w:type="dxa"/>
          </w:tcPr>
          <w:p w14:paraId="1B10327E"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Pie de imagen</w:t>
            </w:r>
          </w:p>
        </w:tc>
        <w:tc>
          <w:tcPr>
            <w:tcW w:w="6345" w:type="dxa"/>
          </w:tcPr>
          <w:p w14:paraId="576DCB3D" w14:textId="77777777" w:rsidR="00882189" w:rsidRPr="008276AA" w:rsidRDefault="00882189" w:rsidP="00B92273">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Los temas que abordan </w:t>
            </w:r>
            <w:r w:rsidRPr="008276AA">
              <w:rPr>
                <w:rFonts w:ascii="Times New Roman" w:eastAsia="Times New Roman" w:hAnsi="Times New Roman" w:cs="Times New Roman"/>
                <w:sz w:val="24"/>
                <w:szCs w:val="24"/>
                <w:lang w:eastAsia="es-ES"/>
              </w:rPr>
              <w:t xml:space="preserve">los programas de entrevistas </w:t>
            </w:r>
            <w:r>
              <w:rPr>
                <w:rFonts w:ascii="Times New Roman" w:eastAsia="Times New Roman" w:hAnsi="Times New Roman" w:cs="Times New Roman"/>
                <w:sz w:val="24"/>
                <w:szCs w:val="24"/>
                <w:lang w:eastAsia="es-ES"/>
              </w:rPr>
              <w:t>están diseñados para captar la atención de los espectadores, así que suelen tratar</w:t>
            </w:r>
            <w:r w:rsidRPr="008276AA">
              <w:rPr>
                <w:rFonts w:ascii="Times New Roman" w:eastAsia="Times New Roman" w:hAnsi="Times New Roman" w:cs="Times New Roman"/>
                <w:sz w:val="24"/>
                <w:szCs w:val="24"/>
                <w:lang w:eastAsia="es-ES"/>
              </w:rPr>
              <w:t xml:space="preserve"> prob</w:t>
            </w:r>
            <w:r>
              <w:rPr>
                <w:rFonts w:ascii="Times New Roman" w:eastAsia="Times New Roman" w:hAnsi="Times New Roman" w:cs="Times New Roman"/>
                <w:sz w:val="24"/>
                <w:szCs w:val="24"/>
                <w:lang w:eastAsia="es-ES"/>
              </w:rPr>
              <w:t>lemáticas sociales, familiares,</w:t>
            </w:r>
            <w:r w:rsidRPr="008276AA">
              <w:rPr>
                <w:rFonts w:ascii="Times New Roman" w:eastAsia="Times New Roman" w:hAnsi="Times New Roman" w:cs="Times New Roman"/>
                <w:sz w:val="24"/>
                <w:szCs w:val="24"/>
                <w:lang w:eastAsia="es-ES"/>
              </w:rPr>
              <w:t xml:space="preserve"> sexuales</w:t>
            </w:r>
            <w:r>
              <w:rPr>
                <w:rFonts w:ascii="Times New Roman" w:eastAsia="Times New Roman" w:hAnsi="Times New Roman" w:cs="Times New Roman"/>
                <w:sz w:val="24"/>
                <w:szCs w:val="24"/>
                <w:lang w:eastAsia="es-ES"/>
              </w:rPr>
              <w:t>, entre otras.</w:t>
            </w:r>
            <w:r w:rsidRPr="008276A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Los invitados dan testimonio de experiencias personales, y así establecen un vínculo con las emociones</w:t>
            </w:r>
            <w:r w:rsidRPr="008276AA">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de los miembros </w:t>
            </w:r>
            <w:r>
              <w:rPr>
                <w:rFonts w:ascii="Times New Roman" w:eastAsia="Times New Roman" w:hAnsi="Times New Roman" w:cs="Times New Roman"/>
                <w:sz w:val="24"/>
                <w:szCs w:val="24"/>
                <w:lang w:eastAsia="es-ES"/>
              </w:rPr>
              <w:lastRenderedPageBreak/>
              <w:t xml:space="preserve">del público, para que estos </w:t>
            </w:r>
            <w:r w:rsidRPr="008276AA">
              <w:rPr>
                <w:rFonts w:ascii="Times New Roman" w:eastAsia="Times New Roman" w:hAnsi="Times New Roman" w:cs="Times New Roman"/>
                <w:sz w:val="24"/>
                <w:szCs w:val="24"/>
                <w:lang w:eastAsia="es-ES"/>
              </w:rPr>
              <w:t>se</w:t>
            </w:r>
            <w:r>
              <w:rPr>
                <w:rFonts w:ascii="Times New Roman" w:eastAsia="Times New Roman" w:hAnsi="Times New Roman" w:cs="Times New Roman"/>
                <w:sz w:val="24"/>
                <w:szCs w:val="24"/>
                <w:lang w:eastAsia="es-ES"/>
              </w:rPr>
              <w:t xml:space="preserve"> sientan identificados</w:t>
            </w:r>
            <w:r w:rsidRPr="008276AA">
              <w:rPr>
                <w:rFonts w:ascii="Times New Roman" w:eastAsia="Times New Roman" w:hAnsi="Times New Roman" w:cs="Times New Roman"/>
                <w:sz w:val="24"/>
                <w:szCs w:val="24"/>
                <w:lang w:eastAsia="es-ES"/>
              </w:rPr>
              <w:t>.</w:t>
            </w:r>
          </w:p>
        </w:tc>
      </w:tr>
    </w:tbl>
    <w:p w14:paraId="5DF424A1" w14:textId="77777777" w:rsidR="00882189" w:rsidRPr="008276AA" w:rsidRDefault="00882189" w:rsidP="00882189">
      <w:pPr>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882189" w:rsidRPr="008276AA" w14:paraId="5566CCFC" w14:textId="77777777" w:rsidTr="00B92273">
        <w:tc>
          <w:tcPr>
            <w:tcW w:w="8828" w:type="dxa"/>
            <w:gridSpan w:val="2"/>
            <w:shd w:val="clear" w:color="auto" w:fill="000000" w:themeFill="text1"/>
          </w:tcPr>
          <w:p w14:paraId="7A2E184A" w14:textId="77777777" w:rsidR="00882189" w:rsidRPr="008276AA" w:rsidRDefault="00882189" w:rsidP="00B92273">
            <w:pPr>
              <w:jc w:val="center"/>
              <w:rPr>
                <w:rFonts w:ascii="Times New Roman" w:eastAsia="Batang" w:hAnsi="Times New Roman" w:cs="Times New Roman"/>
                <w:b/>
                <w:color w:val="FFFFFF" w:themeColor="background1"/>
                <w:sz w:val="24"/>
                <w:szCs w:val="24"/>
              </w:rPr>
            </w:pPr>
            <w:r w:rsidRPr="008276AA">
              <w:rPr>
                <w:rFonts w:ascii="Times New Roman" w:eastAsia="Batang" w:hAnsi="Times New Roman" w:cs="Times New Roman"/>
                <w:b/>
                <w:color w:val="FFFFFF" w:themeColor="background1"/>
                <w:sz w:val="24"/>
                <w:szCs w:val="24"/>
              </w:rPr>
              <w:t>Practica: (recurso de ejercitación)</w:t>
            </w:r>
          </w:p>
        </w:tc>
      </w:tr>
      <w:tr w:rsidR="00882189" w:rsidRPr="008276AA" w14:paraId="1C081B3F" w14:textId="77777777" w:rsidTr="00B92273">
        <w:tc>
          <w:tcPr>
            <w:tcW w:w="2477" w:type="dxa"/>
          </w:tcPr>
          <w:p w14:paraId="63D2D45C"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b/>
                <w:color w:val="000000"/>
                <w:sz w:val="24"/>
                <w:szCs w:val="24"/>
              </w:rPr>
              <w:t>Código</w:t>
            </w:r>
          </w:p>
        </w:tc>
        <w:tc>
          <w:tcPr>
            <w:tcW w:w="6351" w:type="dxa"/>
          </w:tcPr>
          <w:p w14:paraId="2A29AE15"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color w:val="000000"/>
                <w:sz w:val="24"/>
                <w:szCs w:val="24"/>
              </w:rPr>
              <w:t>LE_10_06_REC150</w:t>
            </w:r>
          </w:p>
        </w:tc>
      </w:tr>
      <w:tr w:rsidR="00882189" w:rsidRPr="008276AA" w14:paraId="7BAE600C" w14:textId="77777777" w:rsidTr="00B92273">
        <w:tc>
          <w:tcPr>
            <w:tcW w:w="2477" w:type="dxa"/>
          </w:tcPr>
          <w:p w14:paraId="7E09FB87"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Título</w:t>
            </w:r>
          </w:p>
        </w:tc>
        <w:tc>
          <w:tcPr>
            <w:tcW w:w="6351" w:type="dxa"/>
          </w:tcPr>
          <w:p w14:paraId="60035A5C"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Resuelve el crucigrama sobre el programa de entrevistas</w:t>
            </w:r>
          </w:p>
        </w:tc>
      </w:tr>
      <w:tr w:rsidR="00882189" w:rsidRPr="008276AA" w14:paraId="385D1AED" w14:textId="77777777" w:rsidTr="00B92273">
        <w:tc>
          <w:tcPr>
            <w:tcW w:w="2477" w:type="dxa"/>
          </w:tcPr>
          <w:p w14:paraId="6BA7AA63"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Descripción</w:t>
            </w:r>
          </w:p>
        </w:tc>
        <w:tc>
          <w:tcPr>
            <w:tcW w:w="6351" w:type="dxa"/>
          </w:tcPr>
          <w:p w14:paraId="1A4085E3"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Actividad lúdica sobre las características del formato televisivo</w:t>
            </w:r>
          </w:p>
        </w:tc>
      </w:tr>
    </w:tbl>
    <w:p w14:paraId="66DEB82F" w14:textId="77777777" w:rsidR="00882189" w:rsidRPr="008276AA" w:rsidRDefault="00882189" w:rsidP="00882189">
      <w:pPr>
        <w:rPr>
          <w:rFonts w:ascii="Times New Roman" w:hAnsi="Times New Roman" w:cs="Times New Roman"/>
          <w:b/>
        </w:rPr>
      </w:pPr>
    </w:p>
    <w:p w14:paraId="094CC4DC" w14:textId="77777777" w:rsidR="00882189" w:rsidRDefault="00882189" w:rsidP="00882189">
      <w:pPr>
        <w:rPr>
          <w:rFonts w:ascii="Times New Roman" w:hAnsi="Times New Roman" w:cs="Times New Roman"/>
          <w:b/>
        </w:rPr>
      </w:pPr>
      <w:r w:rsidRPr="00781D97">
        <w:rPr>
          <w:rFonts w:ascii="Times New Roman" w:hAnsi="Times New Roman" w:cs="Times New Roman"/>
          <w:b/>
        </w:rPr>
        <w:t>[</w:t>
      </w:r>
      <w:r w:rsidRPr="00781D97">
        <w:rPr>
          <w:rFonts w:ascii="Times New Roman" w:hAnsi="Times New Roman" w:cs="Times New Roman"/>
          <w:b/>
          <w:shd w:val="clear" w:color="auto" w:fill="FFFF00"/>
        </w:rPr>
        <w:t>SECCIÓN 2</w:t>
      </w:r>
      <w:r w:rsidRPr="00781D97">
        <w:rPr>
          <w:rFonts w:ascii="Times New Roman" w:hAnsi="Times New Roman" w:cs="Times New Roman"/>
          <w:b/>
        </w:rPr>
        <w:t>]</w:t>
      </w:r>
      <w:r>
        <w:rPr>
          <w:rFonts w:ascii="Times New Roman" w:hAnsi="Times New Roman" w:cs="Times New Roman"/>
          <w:b/>
        </w:rPr>
        <w:t xml:space="preserve"> 4.2</w:t>
      </w:r>
      <w:r w:rsidRPr="008276AA">
        <w:rPr>
          <w:rFonts w:ascii="Times New Roman" w:hAnsi="Times New Roman" w:cs="Times New Roman"/>
          <w:b/>
        </w:rPr>
        <w:t xml:space="preserve"> Los participantes en los programas de entrevistas</w:t>
      </w:r>
    </w:p>
    <w:p w14:paraId="32E1FB27" w14:textId="77777777" w:rsidR="00882189" w:rsidRPr="008276AA" w:rsidRDefault="00882189" w:rsidP="00882189">
      <w:pPr>
        <w:rPr>
          <w:rFonts w:ascii="Times New Roman" w:hAnsi="Times New Roman" w:cs="Times New Roman"/>
          <w:b/>
        </w:rPr>
      </w:pPr>
    </w:p>
    <w:p w14:paraId="6128E0F8" w14:textId="296A8A42" w:rsidR="00882189" w:rsidRDefault="00882189" w:rsidP="00882189">
      <w:pPr>
        <w:rPr>
          <w:rFonts w:ascii="Times New Roman" w:hAnsi="Times New Roman" w:cs="Times New Roman"/>
        </w:rPr>
      </w:pPr>
      <w:r w:rsidRPr="008276AA">
        <w:rPr>
          <w:rFonts w:ascii="Times New Roman" w:hAnsi="Times New Roman" w:cs="Times New Roman"/>
        </w:rPr>
        <w:t>Entre los participantes de un programa de entrevi</w:t>
      </w:r>
      <w:r>
        <w:rPr>
          <w:rFonts w:ascii="Times New Roman" w:hAnsi="Times New Roman" w:cs="Times New Roman"/>
        </w:rPr>
        <w:t xml:space="preserve">sta encontramos al presentador o entrevistador, </w:t>
      </w:r>
      <w:r w:rsidRPr="008276AA">
        <w:rPr>
          <w:rFonts w:ascii="Times New Roman" w:hAnsi="Times New Roman" w:cs="Times New Roman"/>
        </w:rPr>
        <w:t>a los entrevistados o invitados y al público asistente.</w:t>
      </w:r>
    </w:p>
    <w:p w14:paraId="226CDEB0" w14:textId="77777777" w:rsidR="00882189" w:rsidRPr="008276AA" w:rsidRDefault="00882189" w:rsidP="00882189">
      <w:pPr>
        <w:rPr>
          <w:rFonts w:ascii="Times New Roman" w:hAnsi="Times New Roman" w:cs="Times New Roman"/>
        </w:rPr>
      </w:pPr>
    </w:p>
    <w:tbl>
      <w:tblPr>
        <w:tblStyle w:val="Tablaconcuadrcula"/>
        <w:tblW w:w="0" w:type="auto"/>
        <w:tblLook w:val="04A0" w:firstRow="1" w:lastRow="0" w:firstColumn="1" w:lastColumn="0" w:noHBand="0" w:noVBand="1"/>
      </w:tblPr>
      <w:tblGrid>
        <w:gridCol w:w="2122"/>
        <w:gridCol w:w="6706"/>
      </w:tblGrid>
      <w:tr w:rsidR="0040240E" w:rsidRPr="008276AA" w14:paraId="759E581A" w14:textId="77777777" w:rsidTr="00592931">
        <w:trPr>
          <w:ins w:id="205" w:author="Marco Fidel Santiago Cardona Giraldo" w:date="2016-07-07T13:53:00Z"/>
        </w:trPr>
        <w:tc>
          <w:tcPr>
            <w:tcW w:w="8828" w:type="dxa"/>
            <w:gridSpan w:val="2"/>
          </w:tcPr>
          <w:p w14:paraId="1EBA8C20" w14:textId="6B642D6D" w:rsidR="0040240E" w:rsidRPr="003D7DC7" w:rsidRDefault="0040240E" w:rsidP="00B92273">
            <w:pPr>
              <w:rPr>
                <w:ins w:id="206" w:author="Marco Fidel Santiago Cardona Giraldo" w:date="2016-07-07T13:53:00Z"/>
                <w:rFonts w:ascii="Times New Roman" w:hAnsi="Times New Roman" w:cs="Times New Roman"/>
                <w:b/>
              </w:rPr>
            </w:pPr>
            <w:ins w:id="207" w:author="Marco Fidel Santiago Cardona Giraldo" w:date="2016-07-07T13:54:00Z">
              <w:r>
                <w:rPr>
                  <w:rFonts w:ascii="Times New Roman" w:hAnsi="Times New Roman" w:cs="Times New Roman"/>
                  <w:b/>
                </w:rPr>
                <w:t>Los miembros de un programa de entrevistas</w:t>
              </w:r>
            </w:ins>
          </w:p>
        </w:tc>
      </w:tr>
      <w:tr w:rsidR="00882189" w:rsidRPr="008276AA" w14:paraId="6C36D554" w14:textId="77777777" w:rsidTr="00B92273">
        <w:tc>
          <w:tcPr>
            <w:tcW w:w="2122" w:type="dxa"/>
          </w:tcPr>
          <w:p w14:paraId="784B7B02" w14:textId="31119CE2" w:rsidR="00882189" w:rsidRPr="008276AA" w:rsidRDefault="003D7DC7" w:rsidP="00B92273">
            <w:pPr>
              <w:rPr>
                <w:rFonts w:ascii="Times New Roman" w:hAnsi="Times New Roman" w:cs="Times New Roman"/>
                <w:b/>
                <w:sz w:val="24"/>
                <w:szCs w:val="24"/>
              </w:rPr>
            </w:pPr>
            <w:r w:rsidRPr="008276AA">
              <w:rPr>
                <w:rFonts w:ascii="Times New Roman" w:hAnsi="Times New Roman" w:cs="Times New Roman"/>
                <w:b/>
                <w:sz w:val="24"/>
                <w:szCs w:val="24"/>
              </w:rPr>
              <w:t>EL PRESENTADOR</w:t>
            </w:r>
          </w:p>
        </w:tc>
        <w:tc>
          <w:tcPr>
            <w:tcW w:w="6706" w:type="dxa"/>
          </w:tcPr>
          <w:p w14:paraId="02BAF1AB" w14:textId="666D461A" w:rsidR="00882189" w:rsidRPr="008276AA" w:rsidRDefault="00882189" w:rsidP="00B92273">
            <w:pPr>
              <w:rPr>
                <w:rFonts w:ascii="Times New Roman" w:hAnsi="Times New Roman" w:cs="Times New Roman"/>
                <w:sz w:val="24"/>
                <w:szCs w:val="24"/>
              </w:rPr>
            </w:pPr>
            <w:r w:rsidRPr="008276AA">
              <w:rPr>
                <w:rFonts w:ascii="Times New Roman" w:hAnsi="Times New Roman" w:cs="Times New Roman"/>
                <w:sz w:val="24"/>
                <w:szCs w:val="24"/>
              </w:rPr>
              <w:t>Es la</w:t>
            </w:r>
            <w:r w:rsidR="0021579E">
              <w:rPr>
                <w:rFonts w:ascii="Times New Roman" w:hAnsi="Times New Roman" w:cs="Times New Roman"/>
                <w:sz w:val="24"/>
                <w:szCs w:val="24"/>
              </w:rPr>
              <w:t xml:space="preserve"> figura central del </w:t>
            </w:r>
            <w:r w:rsidR="0021579E" w:rsidRPr="003D7DC7">
              <w:rPr>
                <w:rFonts w:ascii="Times New Roman" w:hAnsi="Times New Roman" w:cs="Times New Roman"/>
                <w:i/>
              </w:rPr>
              <w:t>show</w:t>
            </w:r>
            <w:r>
              <w:rPr>
                <w:rFonts w:ascii="Times New Roman" w:hAnsi="Times New Roman" w:cs="Times New Roman"/>
                <w:sz w:val="24"/>
                <w:szCs w:val="24"/>
              </w:rPr>
              <w:t xml:space="preserve"> y</w:t>
            </w:r>
            <w:r w:rsidRPr="008276AA">
              <w:rPr>
                <w:rFonts w:ascii="Times New Roman" w:hAnsi="Times New Roman" w:cs="Times New Roman"/>
                <w:sz w:val="24"/>
                <w:szCs w:val="24"/>
              </w:rPr>
              <w:t xml:space="preserve"> quien dirige la conversación. Cada presentador tiene su propio estilo, lo que le da una identidad al programa. No es necesariamente un periodista consumado pero debe tener ciertas características:</w:t>
            </w:r>
          </w:p>
          <w:p w14:paraId="58D5DD00" w14:textId="77777777" w:rsidR="00882189" w:rsidRPr="008276AA" w:rsidRDefault="00882189" w:rsidP="00882189">
            <w:pPr>
              <w:pStyle w:val="Prrafodelista"/>
              <w:numPr>
                <w:ilvl w:val="0"/>
                <w:numId w:val="35"/>
              </w:numPr>
              <w:rPr>
                <w:rFonts w:ascii="Times New Roman" w:hAnsi="Times New Roman" w:cs="Times New Roman"/>
                <w:sz w:val="24"/>
                <w:szCs w:val="24"/>
              </w:rPr>
            </w:pPr>
            <w:r w:rsidRPr="008276AA">
              <w:rPr>
                <w:rFonts w:ascii="Times New Roman" w:hAnsi="Times New Roman" w:cs="Times New Roman"/>
                <w:sz w:val="24"/>
                <w:szCs w:val="24"/>
              </w:rPr>
              <w:t>Tener disposición y paciencia.</w:t>
            </w:r>
          </w:p>
          <w:p w14:paraId="1F8C2577" w14:textId="77777777" w:rsidR="00882189" w:rsidRPr="008276AA" w:rsidRDefault="00882189" w:rsidP="00882189">
            <w:pPr>
              <w:pStyle w:val="Prrafodelista"/>
              <w:numPr>
                <w:ilvl w:val="0"/>
                <w:numId w:val="35"/>
              </w:numPr>
              <w:rPr>
                <w:rFonts w:ascii="Times New Roman" w:hAnsi="Times New Roman" w:cs="Times New Roman"/>
                <w:sz w:val="24"/>
                <w:szCs w:val="24"/>
              </w:rPr>
            </w:pPr>
            <w:r w:rsidRPr="008276AA">
              <w:rPr>
                <w:rFonts w:ascii="Times New Roman" w:hAnsi="Times New Roman" w:cs="Times New Roman"/>
                <w:sz w:val="24"/>
                <w:szCs w:val="24"/>
              </w:rPr>
              <w:t>Hablar de manera clara y precisa.</w:t>
            </w:r>
          </w:p>
          <w:p w14:paraId="5E861641" w14:textId="092747AA" w:rsidR="00882189" w:rsidRPr="008276AA" w:rsidRDefault="00882189" w:rsidP="00882189">
            <w:pPr>
              <w:pStyle w:val="Prrafodelista"/>
              <w:numPr>
                <w:ilvl w:val="0"/>
                <w:numId w:val="35"/>
              </w:numPr>
              <w:rPr>
                <w:rFonts w:ascii="Times New Roman" w:hAnsi="Times New Roman" w:cs="Times New Roman"/>
                <w:sz w:val="24"/>
                <w:szCs w:val="24"/>
              </w:rPr>
            </w:pPr>
            <w:r w:rsidRPr="008276AA">
              <w:rPr>
                <w:rFonts w:ascii="Times New Roman" w:hAnsi="Times New Roman" w:cs="Times New Roman"/>
                <w:sz w:val="24"/>
                <w:szCs w:val="24"/>
              </w:rPr>
              <w:t>Realizar preguntas sencillas, coherentes</w:t>
            </w:r>
            <w:r w:rsidR="0021579E">
              <w:rPr>
                <w:rFonts w:ascii="Times New Roman" w:hAnsi="Times New Roman" w:cs="Times New Roman"/>
                <w:sz w:val="24"/>
                <w:szCs w:val="24"/>
              </w:rPr>
              <w:t xml:space="preserve"> y</w:t>
            </w:r>
            <w:r>
              <w:rPr>
                <w:rFonts w:ascii="Times New Roman" w:hAnsi="Times New Roman" w:cs="Times New Roman"/>
                <w:sz w:val="24"/>
                <w:szCs w:val="24"/>
              </w:rPr>
              <w:t xml:space="preserve"> de manera natural; puede hacer</w:t>
            </w:r>
            <w:r w:rsidRPr="008276AA">
              <w:rPr>
                <w:rFonts w:ascii="Times New Roman" w:hAnsi="Times New Roman" w:cs="Times New Roman"/>
                <w:sz w:val="24"/>
                <w:szCs w:val="24"/>
              </w:rPr>
              <w:t xml:space="preserve"> preguntas improvisada</w:t>
            </w:r>
            <w:ins w:id="208" w:author="Marco Fidel Santiago Cardona Giraldo" w:date="2016-07-07T13:32:00Z">
              <w:r w:rsidR="00551A5E">
                <w:rPr>
                  <w:rFonts w:ascii="Times New Roman" w:hAnsi="Times New Roman" w:cs="Times New Roman"/>
                  <w:sz w:val="24"/>
                  <w:szCs w:val="24"/>
                </w:rPr>
                <w:t>s,</w:t>
              </w:r>
            </w:ins>
            <w:r w:rsidRPr="008276AA">
              <w:rPr>
                <w:rFonts w:ascii="Times New Roman" w:hAnsi="Times New Roman" w:cs="Times New Roman"/>
                <w:sz w:val="24"/>
                <w:szCs w:val="24"/>
              </w:rPr>
              <w:t xml:space="preserve"> siempre y cuando sean acordes al tema.</w:t>
            </w:r>
          </w:p>
          <w:p w14:paraId="59109527" w14:textId="676B6D66" w:rsidR="00882189" w:rsidRPr="008276AA" w:rsidRDefault="00551A5E" w:rsidP="00551A5E">
            <w:pPr>
              <w:pStyle w:val="Prrafodelista"/>
              <w:numPr>
                <w:ilvl w:val="0"/>
                <w:numId w:val="35"/>
              </w:numPr>
              <w:rPr>
                <w:rFonts w:ascii="Times New Roman" w:hAnsi="Times New Roman" w:cs="Times New Roman"/>
                <w:sz w:val="24"/>
                <w:szCs w:val="24"/>
              </w:rPr>
            </w:pPr>
            <w:ins w:id="209" w:author="Marco Fidel Santiago Cardona Giraldo" w:date="2016-07-07T13:32:00Z">
              <w:r>
                <w:rPr>
                  <w:rFonts w:ascii="Times New Roman" w:hAnsi="Times New Roman" w:cs="Times New Roman"/>
                  <w:sz w:val="24"/>
                  <w:szCs w:val="24"/>
                </w:rPr>
                <w:t>Conocer el</w:t>
              </w:r>
            </w:ins>
            <w:r w:rsidR="00882189">
              <w:rPr>
                <w:rFonts w:ascii="Times New Roman" w:hAnsi="Times New Roman" w:cs="Times New Roman"/>
                <w:sz w:val="24"/>
                <w:szCs w:val="24"/>
              </w:rPr>
              <w:t xml:space="preserve"> perfil de </w:t>
            </w:r>
            <w:r w:rsidR="00882189" w:rsidRPr="008276AA">
              <w:rPr>
                <w:rFonts w:ascii="Times New Roman" w:hAnsi="Times New Roman" w:cs="Times New Roman"/>
                <w:sz w:val="24"/>
                <w:szCs w:val="24"/>
              </w:rPr>
              <w:t>la persona que va a entrevistar</w:t>
            </w:r>
            <w:r w:rsidR="00882189">
              <w:rPr>
                <w:rFonts w:ascii="Times New Roman" w:hAnsi="Times New Roman" w:cs="Times New Roman"/>
                <w:sz w:val="24"/>
                <w:szCs w:val="24"/>
              </w:rPr>
              <w:t xml:space="preserve"> para </w:t>
            </w:r>
            <w:ins w:id="210" w:author="Marco Fidel Santiago Cardona Giraldo" w:date="2016-07-07T13:32:00Z">
              <w:r>
                <w:rPr>
                  <w:rFonts w:ascii="Times New Roman" w:hAnsi="Times New Roman" w:cs="Times New Roman"/>
                  <w:sz w:val="24"/>
                  <w:szCs w:val="24"/>
                </w:rPr>
                <w:t>formular</w:t>
              </w:r>
            </w:ins>
            <w:r w:rsidR="00882189">
              <w:rPr>
                <w:rFonts w:ascii="Times New Roman" w:hAnsi="Times New Roman" w:cs="Times New Roman"/>
                <w:sz w:val="24"/>
                <w:szCs w:val="24"/>
              </w:rPr>
              <w:t xml:space="preserve"> preguntas relevantes.</w:t>
            </w:r>
          </w:p>
        </w:tc>
      </w:tr>
      <w:tr w:rsidR="00882189" w:rsidRPr="008276AA" w14:paraId="30FF80CC" w14:textId="77777777" w:rsidTr="00B92273">
        <w:tc>
          <w:tcPr>
            <w:tcW w:w="2122" w:type="dxa"/>
          </w:tcPr>
          <w:p w14:paraId="0EA2E165" w14:textId="528A064B" w:rsidR="00882189" w:rsidRPr="008276AA" w:rsidRDefault="003D7DC7" w:rsidP="00B92273">
            <w:pPr>
              <w:rPr>
                <w:rFonts w:ascii="Times New Roman" w:hAnsi="Times New Roman" w:cs="Times New Roman"/>
                <w:b/>
                <w:sz w:val="24"/>
                <w:szCs w:val="24"/>
              </w:rPr>
            </w:pPr>
            <w:r w:rsidRPr="008276AA">
              <w:rPr>
                <w:rFonts w:ascii="Times New Roman" w:hAnsi="Times New Roman" w:cs="Times New Roman"/>
                <w:b/>
                <w:sz w:val="24"/>
                <w:szCs w:val="24"/>
              </w:rPr>
              <w:t>LOS INVITADOS</w:t>
            </w:r>
          </w:p>
        </w:tc>
        <w:tc>
          <w:tcPr>
            <w:tcW w:w="6706" w:type="dxa"/>
          </w:tcPr>
          <w:p w14:paraId="19AD8622" w14:textId="5303B00A" w:rsidR="00882189" w:rsidRPr="008276AA" w:rsidRDefault="00882189" w:rsidP="00551A5E">
            <w:pPr>
              <w:rPr>
                <w:rFonts w:ascii="Times New Roman" w:hAnsi="Times New Roman" w:cs="Times New Roman"/>
                <w:sz w:val="24"/>
                <w:szCs w:val="24"/>
              </w:rPr>
            </w:pPr>
            <w:r w:rsidRPr="008276AA">
              <w:rPr>
                <w:rFonts w:ascii="Times New Roman" w:hAnsi="Times New Roman" w:cs="Times New Roman"/>
                <w:sz w:val="24"/>
                <w:szCs w:val="24"/>
              </w:rPr>
              <w:t>Entre los invitados</w:t>
            </w:r>
            <w:ins w:id="211" w:author="Marco Fidel Santiago Cardona Giraldo" w:date="2016-07-07T13:32:00Z">
              <w:r w:rsidR="00551A5E">
                <w:rPr>
                  <w:rFonts w:ascii="Times New Roman" w:hAnsi="Times New Roman" w:cs="Times New Roman"/>
                  <w:sz w:val="24"/>
                  <w:szCs w:val="24"/>
                </w:rPr>
                <w:t>,</w:t>
              </w:r>
            </w:ins>
            <w:r w:rsidRPr="008276AA">
              <w:rPr>
                <w:rFonts w:ascii="Times New Roman" w:hAnsi="Times New Roman" w:cs="Times New Roman"/>
                <w:sz w:val="24"/>
                <w:szCs w:val="24"/>
              </w:rPr>
              <w:t xml:space="preserve"> tenemos a las personas que el presentador va a entrevistar, quienes dan su testimonio y cuentan sus vivencias</w:t>
            </w:r>
            <w:ins w:id="212" w:author="Marco Fidel Santiago Cardona Giraldo" w:date="2016-07-07T13:33:00Z">
              <w:r w:rsidR="00551A5E">
                <w:rPr>
                  <w:rFonts w:ascii="Times New Roman" w:hAnsi="Times New Roman" w:cs="Times New Roman"/>
                  <w:sz w:val="24"/>
                  <w:szCs w:val="24"/>
                </w:rPr>
                <w:t>.</w:t>
              </w:r>
              <w:r w:rsidR="00551A5E" w:rsidRPr="008276AA">
                <w:rPr>
                  <w:rFonts w:ascii="Times New Roman" w:hAnsi="Times New Roman" w:cs="Times New Roman"/>
                  <w:sz w:val="24"/>
                  <w:szCs w:val="24"/>
                </w:rPr>
                <w:t xml:space="preserve"> </w:t>
              </w:r>
              <w:r w:rsidR="00551A5E">
                <w:rPr>
                  <w:rFonts w:ascii="Times New Roman" w:hAnsi="Times New Roman" w:cs="Times New Roman"/>
                  <w:sz w:val="24"/>
                  <w:szCs w:val="24"/>
                </w:rPr>
                <w:t>L</w:t>
              </w:r>
            </w:ins>
            <w:r w:rsidRPr="008276AA">
              <w:rPr>
                <w:rFonts w:ascii="Times New Roman" w:hAnsi="Times New Roman" w:cs="Times New Roman"/>
                <w:sz w:val="24"/>
                <w:szCs w:val="24"/>
              </w:rPr>
              <w:t>o</w:t>
            </w:r>
            <w:ins w:id="213" w:author="Marco Fidel Santiago Cardona Giraldo" w:date="2016-07-07T13:33:00Z">
              <w:r w:rsidR="00551A5E">
                <w:rPr>
                  <w:rFonts w:ascii="Times New Roman" w:hAnsi="Times New Roman" w:cs="Times New Roman"/>
                  <w:sz w:val="24"/>
                  <w:szCs w:val="24"/>
                </w:rPr>
                <w:t>s</w:t>
              </w:r>
            </w:ins>
            <w:r w:rsidRPr="008276AA">
              <w:rPr>
                <w:rFonts w:ascii="Times New Roman" w:hAnsi="Times New Roman" w:cs="Times New Roman"/>
                <w:sz w:val="24"/>
                <w:szCs w:val="24"/>
              </w:rPr>
              <w:t xml:space="preserve"> invitados </w:t>
            </w:r>
            <w:ins w:id="214" w:author="Marco Fidel Santiago Cardona Giraldo" w:date="2016-07-07T13:33:00Z">
              <w:r w:rsidR="00551A5E">
                <w:rPr>
                  <w:rFonts w:ascii="Times New Roman" w:hAnsi="Times New Roman" w:cs="Times New Roman"/>
                  <w:sz w:val="24"/>
                  <w:szCs w:val="24"/>
                </w:rPr>
                <w:t xml:space="preserve">también pueden ser </w:t>
              </w:r>
              <w:r w:rsidR="00551A5E" w:rsidRPr="008276AA">
                <w:rPr>
                  <w:rFonts w:ascii="Times New Roman" w:hAnsi="Times New Roman" w:cs="Times New Roman"/>
                  <w:sz w:val="24"/>
                  <w:szCs w:val="24"/>
                </w:rPr>
                <w:t>especiali</w:t>
              </w:r>
              <w:r w:rsidR="00551A5E">
                <w:rPr>
                  <w:rFonts w:ascii="Times New Roman" w:hAnsi="Times New Roman" w:cs="Times New Roman"/>
                  <w:sz w:val="24"/>
                  <w:szCs w:val="24"/>
                </w:rPr>
                <w:t>stas</w:t>
              </w:r>
              <w:r w:rsidR="00551A5E" w:rsidRPr="008276AA">
                <w:rPr>
                  <w:rFonts w:ascii="Times New Roman" w:hAnsi="Times New Roman" w:cs="Times New Roman"/>
                  <w:sz w:val="24"/>
                  <w:szCs w:val="24"/>
                </w:rPr>
                <w:t xml:space="preserve"> </w:t>
              </w:r>
            </w:ins>
            <w:r w:rsidRPr="008276AA">
              <w:rPr>
                <w:rFonts w:ascii="Times New Roman" w:hAnsi="Times New Roman" w:cs="Times New Roman"/>
                <w:sz w:val="24"/>
                <w:szCs w:val="24"/>
              </w:rPr>
              <w:t xml:space="preserve">en la temática </w:t>
            </w:r>
            <w:ins w:id="215" w:author="Marco Fidel Santiago Cardona Giraldo" w:date="2016-07-07T13:33:00Z">
              <w:r w:rsidR="00551A5E">
                <w:rPr>
                  <w:rFonts w:ascii="Times New Roman" w:hAnsi="Times New Roman" w:cs="Times New Roman"/>
                  <w:sz w:val="24"/>
                  <w:szCs w:val="24"/>
                </w:rPr>
                <w:t>tratada</w:t>
              </w:r>
            </w:ins>
            <w:r w:rsidRPr="008276AA">
              <w:rPr>
                <w:rFonts w:ascii="Times New Roman" w:hAnsi="Times New Roman" w:cs="Times New Roman"/>
                <w:sz w:val="24"/>
                <w:szCs w:val="24"/>
              </w:rPr>
              <w:t>.</w:t>
            </w:r>
          </w:p>
        </w:tc>
      </w:tr>
      <w:tr w:rsidR="00882189" w:rsidRPr="008276AA" w14:paraId="6ECD5F98" w14:textId="77777777" w:rsidTr="00B92273">
        <w:tc>
          <w:tcPr>
            <w:tcW w:w="2122" w:type="dxa"/>
          </w:tcPr>
          <w:p w14:paraId="54FCDFA9" w14:textId="0FE6A653" w:rsidR="00882189" w:rsidRPr="008276AA" w:rsidRDefault="003D7DC7" w:rsidP="00B92273">
            <w:pPr>
              <w:rPr>
                <w:rFonts w:ascii="Times New Roman" w:hAnsi="Times New Roman" w:cs="Times New Roman"/>
                <w:b/>
                <w:sz w:val="24"/>
                <w:szCs w:val="24"/>
              </w:rPr>
            </w:pPr>
            <w:r w:rsidRPr="008276AA">
              <w:rPr>
                <w:rFonts w:ascii="Times New Roman" w:hAnsi="Times New Roman" w:cs="Times New Roman"/>
                <w:b/>
                <w:sz w:val="24"/>
                <w:szCs w:val="24"/>
              </w:rPr>
              <w:t>EL PÚBLICO</w:t>
            </w:r>
          </w:p>
        </w:tc>
        <w:tc>
          <w:tcPr>
            <w:tcW w:w="6706" w:type="dxa"/>
          </w:tcPr>
          <w:p w14:paraId="041D302A" w14:textId="04FE684F" w:rsidR="00882189" w:rsidRPr="008276AA" w:rsidRDefault="00882189" w:rsidP="00B92273">
            <w:pPr>
              <w:rPr>
                <w:rFonts w:ascii="Times New Roman" w:hAnsi="Times New Roman" w:cs="Times New Roman"/>
                <w:sz w:val="24"/>
                <w:szCs w:val="24"/>
              </w:rPr>
            </w:pPr>
            <w:r>
              <w:rPr>
                <w:rFonts w:ascii="Times New Roman" w:hAnsi="Times New Roman" w:cs="Times New Roman"/>
                <w:sz w:val="24"/>
                <w:szCs w:val="24"/>
              </w:rPr>
              <w:t>Los miembros de</w:t>
            </w:r>
            <w:r w:rsidRPr="008276AA">
              <w:rPr>
                <w:rFonts w:ascii="Times New Roman" w:hAnsi="Times New Roman" w:cs="Times New Roman"/>
                <w:sz w:val="24"/>
                <w:szCs w:val="24"/>
              </w:rPr>
              <w:t>l público invitado</w:t>
            </w:r>
            <w:r>
              <w:rPr>
                <w:rFonts w:ascii="Times New Roman" w:hAnsi="Times New Roman" w:cs="Times New Roman"/>
                <w:sz w:val="24"/>
                <w:szCs w:val="24"/>
              </w:rPr>
              <w:t>s</w:t>
            </w:r>
            <w:r w:rsidRPr="008276AA">
              <w:rPr>
                <w:rFonts w:ascii="Times New Roman" w:hAnsi="Times New Roman" w:cs="Times New Roman"/>
                <w:sz w:val="24"/>
                <w:szCs w:val="24"/>
              </w:rPr>
              <w:t xml:space="preserve"> a una sesión de un programa de entrevista</w:t>
            </w:r>
            <w:r>
              <w:rPr>
                <w:rFonts w:ascii="Times New Roman" w:hAnsi="Times New Roman" w:cs="Times New Roman"/>
                <w:sz w:val="24"/>
                <w:szCs w:val="24"/>
              </w:rPr>
              <w:t>s, además de ser</w:t>
            </w:r>
            <w:r w:rsidRPr="008276AA">
              <w:rPr>
                <w:rFonts w:ascii="Times New Roman" w:hAnsi="Times New Roman" w:cs="Times New Roman"/>
                <w:sz w:val="24"/>
                <w:szCs w:val="24"/>
              </w:rPr>
              <w:t xml:space="preserve"> espectadores interesados en la temática, puede</w:t>
            </w:r>
            <w:r>
              <w:rPr>
                <w:rFonts w:ascii="Times New Roman" w:hAnsi="Times New Roman" w:cs="Times New Roman"/>
                <w:sz w:val="24"/>
                <w:szCs w:val="24"/>
              </w:rPr>
              <w:t>n</w:t>
            </w:r>
            <w:r w:rsidRPr="008276AA">
              <w:rPr>
                <w:rFonts w:ascii="Times New Roman" w:hAnsi="Times New Roman" w:cs="Times New Roman"/>
                <w:sz w:val="24"/>
                <w:szCs w:val="24"/>
              </w:rPr>
              <w:t xml:space="preserve"> intervenir apoyando o debatiendo </w:t>
            </w:r>
            <w:ins w:id="216" w:author="Marco Fidel Santiago Cardona Giraldo" w:date="2016-07-07T13:34:00Z">
              <w:r w:rsidR="00551A5E">
                <w:rPr>
                  <w:rFonts w:ascii="Times New Roman" w:hAnsi="Times New Roman" w:cs="Times New Roman"/>
                  <w:sz w:val="24"/>
                  <w:szCs w:val="24"/>
                </w:rPr>
                <w:t xml:space="preserve">las posturas del entrevistado </w:t>
              </w:r>
            </w:ins>
            <w:r w:rsidRPr="008276AA">
              <w:rPr>
                <w:rFonts w:ascii="Times New Roman" w:hAnsi="Times New Roman" w:cs="Times New Roman"/>
                <w:sz w:val="24"/>
                <w:szCs w:val="24"/>
              </w:rPr>
              <w:t xml:space="preserve">con preguntas o comentarios. </w:t>
            </w:r>
          </w:p>
        </w:tc>
      </w:tr>
    </w:tbl>
    <w:p w14:paraId="57D94E17" w14:textId="77777777" w:rsidR="00882189" w:rsidRPr="008276AA" w:rsidRDefault="00882189" w:rsidP="00882189">
      <w:pPr>
        <w:pStyle w:val="Sinespaciado"/>
        <w:rPr>
          <w:lang w:val="es-ES_tradnl"/>
        </w:rPr>
      </w:pPr>
    </w:p>
    <w:tbl>
      <w:tblPr>
        <w:tblStyle w:val="Tablaconcuadrcula"/>
        <w:tblW w:w="0" w:type="auto"/>
        <w:tblLook w:val="04A0" w:firstRow="1" w:lastRow="0" w:firstColumn="1" w:lastColumn="0" w:noHBand="0" w:noVBand="1"/>
      </w:tblPr>
      <w:tblGrid>
        <w:gridCol w:w="2486"/>
        <w:gridCol w:w="6342"/>
      </w:tblGrid>
      <w:tr w:rsidR="00882189" w:rsidRPr="008276AA" w14:paraId="796FFC4F" w14:textId="77777777" w:rsidTr="00B92273">
        <w:tc>
          <w:tcPr>
            <w:tcW w:w="8828" w:type="dxa"/>
            <w:gridSpan w:val="2"/>
            <w:shd w:val="clear" w:color="auto" w:fill="000000" w:themeFill="text1"/>
          </w:tcPr>
          <w:p w14:paraId="4695BC92" w14:textId="77777777" w:rsidR="00882189" w:rsidRPr="008276AA" w:rsidRDefault="00882189" w:rsidP="00B92273">
            <w:pPr>
              <w:pStyle w:val="Sinespaciado"/>
              <w:jc w:val="center"/>
              <w:rPr>
                <w:rFonts w:ascii="Times New Roman" w:hAnsi="Times New Roman" w:cs="Times New Roman"/>
                <w:b/>
                <w:color w:val="FFFFFF" w:themeColor="background1"/>
                <w:sz w:val="24"/>
                <w:szCs w:val="24"/>
                <w:lang w:val="es-ES_tradnl"/>
              </w:rPr>
            </w:pPr>
            <w:r w:rsidRPr="008276AA">
              <w:rPr>
                <w:rFonts w:ascii="Times New Roman" w:hAnsi="Times New Roman" w:cs="Times New Roman"/>
                <w:b/>
                <w:color w:val="FFFFFF" w:themeColor="background1"/>
                <w:sz w:val="24"/>
                <w:szCs w:val="24"/>
                <w:lang w:val="es-ES_tradnl"/>
              </w:rPr>
              <w:t>Recuerda</w:t>
            </w:r>
          </w:p>
        </w:tc>
      </w:tr>
      <w:tr w:rsidR="00882189" w:rsidRPr="008276AA" w14:paraId="212AD947" w14:textId="77777777" w:rsidTr="00B92273">
        <w:tc>
          <w:tcPr>
            <w:tcW w:w="2486" w:type="dxa"/>
          </w:tcPr>
          <w:p w14:paraId="582F69A5" w14:textId="77777777" w:rsidR="00882189" w:rsidRPr="008276AA" w:rsidRDefault="00882189" w:rsidP="00B92273">
            <w:pPr>
              <w:pStyle w:val="Sinespaciado"/>
              <w:rPr>
                <w:rFonts w:ascii="Times New Roman" w:hAnsi="Times New Roman" w:cs="Times New Roman"/>
                <w:b/>
                <w:sz w:val="24"/>
                <w:szCs w:val="24"/>
                <w:lang w:val="es-ES_tradnl"/>
              </w:rPr>
            </w:pPr>
            <w:r w:rsidRPr="008276AA">
              <w:rPr>
                <w:rFonts w:ascii="Times New Roman" w:hAnsi="Times New Roman" w:cs="Times New Roman"/>
                <w:b/>
                <w:sz w:val="24"/>
                <w:szCs w:val="24"/>
                <w:lang w:val="es-ES_tradnl"/>
              </w:rPr>
              <w:t>Contenido</w:t>
            </w:r>
          </w:p>
        </w:tc>
        <w:tc>
          <w:tcPr>
            <w:tcW w:w="6342" w:type="dxa"/>
          </w:tcPr>
          <w:p w14:paraId="2DF4BE07" w14:textId="77777777" w:rsidR="00882189" w:rsidRPr="008276AA" w:rsidRDefault="00882189" w:rsidP="00B92273">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En cualquier entrevista</w:t>
            </w:r>
            <w:r w:rsidRPr="008276AA">
              <w:rPr>
                <w:rFonts w:ascii="Times New Roman" w:hAnsi="Times New Roman" w:cs="Times New Roman"/>
                <w:sz w:val="24"/>
                <w:szCs w:val="24"/>
                <w:lang w:val="es-ES_tradnl"/>
              </w:rPr>
              <w:t xml:space="preserve"> es de vital importancia el </w:t>
            </w:r>
            <w:r>
              <w:rPr>
                <w:rFonts w:ascii="Times New Roman" w:hAnsi="Times New Roman" w:cs="Times New Roman"/>
                <w:sz w:val="24"/>
                <w:szCs w:val="24"/>
                <w:lang w:val="es-ES_tradnl"/>
              </w:rPr>
              <w:t xml:space="preserve">buen </w:t>
            </w:r>
            <w:r w:rsidRPr="008276AA">
              <w:rPr>
                <w:rFonts w:ascii="Times New Roman" w:hAnsi="Times New Roman" w:cs="Times New Roman"/>
                <w:sz w:val="24"/>
                <w:szCs w:val="24"/>
                <w:lang w:val="es-ES_tradnl"/>
              </w:rPr>
              <w:t xml:space="preserve">uso </w:t>
            </w:r>
            <w:r>
              <w:rPr>
                <w:rFonts w:ascii="Times New Roman" w:hAnsi="Times New Roman" w:cs="Times New Roman"/>
                <w:sz w:val="24"/>
                <w:szCs w:val="24"/>
                <w:lang w:val="es-ES_tradnl"/>
              </w:rPr>
              <w:t>de</w:t>
            </w:r>
            <w:r w:rsidRPr="008276AA">
              <w:rPr>
                <w:rFonts w:ascii="Times New Roman" w:hAnsi="Times New Roman" w:cs="Times New Roman"/>
                <w:sz w:val="24"/>
                <w:szCs w:val="24"/>
                <w:lang w:val="es-ES_tradnl"/>
              </w:rPr>
              <w:t xml:space="preserve">l </w:t>
            </w:r>
            <w:r w:rsidRPr="008276AA">
              <w:rPr>
                <w:rFonts w:ascii="Times New Roman" w:hAnsi="Times New Roman" w:cs="Times New Roman"/>
                <w:b/>
                <w:sz w:val="24"/>
                <w:szCs w:val="24"/>
                <w:lang w:val="es-ES_tradnl"/>
              </w:rPr>
              <w:t xml:space="preserve">lenguaje </w:t>
            </w:r>
            <w:proofErr w:type="spellStart"/>
            <w:r w:rsidRPr="008276AA">
              <w:rPr>
                <w:rFonts w:ascii="Times New Roman" w:hAnsi="Times New Roman" w:cs="Times New Roman"/>
                <w:b/>
                <w:sz w:val="24"/>
                <w:szCs w:val="24"/>
                <w:lang w:val="es-ES_tradnl"/>
              </w:rPr>
              <w:t>paraverbal</w:t>
            </w:r>
            <w:proofErr w:type="spellEnd"/>
            <w:r>
              <w:rPr>
                <w:rFonts w:ascii="Times New Roman" w:hAnsi="Times New Roman" w:cs="Times New Roman"/>
                <w:sz w:val="24"/>
                <w:szCs w:val="24"/>
                <w:lang w:val="es-ES_tradnl"/>
              </w:rPr>
              <w:t>, es decir,</w:t>
            </w:r>
            <w:r w:rsidRPr="008276AA">
              <w:rPr>
                <w:rFonts w:ascii="Times New Roman" w:hAnsi="Times New Roman" w:cs="Times New Roman"/>
                <w:sz w:val="24"/>
                <w:szCs w:val="24"/>
                <w:lang w:val="es-ES_tradnl"/>
              </w:rPr>
              <w:t xml:space="preserve"> los sonidos y entonaciones que se e</w:t>
            </w:r>
            <w:r>
              <w:rPr>
                <w:rFonts w:ascii="Times New Roman" w:hAnsi="Times New Roman" w:cs="Times New Roman"/>
                <w:sz w:val="24"/>
                <w:szCs w:val="24"/>
                <w:lang w:val="es-ES_tradnl"/>
              </w:rPr>
              <w:t>miten al hablar, pues son clave</w:t>
            </w:r>
            <w:r w:rsidRPr="008276AA">
              <w:rPr>
                <w:rFonts w:ascii="Times New Roman" w:hAnsi="Times New Roman" w:cs="Times New Roman"/>
                <w:sz w:val="24"/>
                <w:szCs w:val="24"/>
                <w:lang w:val="es-ES_tradnl"/>
              </w:rPr>
              <w:t xml:space="preserve"> en la expresividad del mensaje.</w:t>
            </w:r>
          </w:p>
        </w:tc>
      </w:tr>
    </w:tbl>
    <w:p w14:paraId="03DE3E41" w14:textId="77777777" w:rsidR="00882189" w:rsidRPr="008276AA" w:rsidRDefault="00882189" w:rsidP="00882189">
      <w:pPr>
        <w:pStyle w:val="Sinespaciado"/>
        <w:rPr>
          <w:rFonts w:ascii="Times New Roman" w:hAnsi="Times New Roman" w:cs="Times New Roman"/>
          <w:sz w:val="24"/>
          <w:szCs w:val="24"/>
          <w:lang w:val="es-ES_tradnl"/>
        </w:rPr>
      </w:pPr>
    </w:p>
    <w:p w14:paraId="000705B4" w14:textId="49EFDB24" w:rsidR="00882189" w:rsidRDefault="00882189" w:rsidP="00882189">
      <w:pPr>
        <w:rPr>
          <w:rFonts w:ascii="Times New Roman" w:hAnsi="Times New Roman" w:cs="Times New Roman"/>
        </w:rPr>
      </w:pPr>
      <w:r w:rsidRPr="008276AA">
        <w:rPr>
          <w:rFonts w:ascii="Times New Roman" w:hAnsi="Times New Roman" w:cs="Times New Roman"/>
        </w:rPr>
        <w:t xml:space="preserve">En el siguiente enlace podrás ver un </w:t>
      </w:r>
      <w:r>
        <w:rPr>
          <w:rFonts w:ascii="Times New Roman" w:hAnsi="Times New Roman" w:cs="Times New Roman"/>
        </w:rPr>
        <w:t>fragmento de un programa de entrevistas en el cual el entrevistado es Heriberto de la Calle, el emblemático personaje del periodista y humorista político Jaime Garzón, asesinado en 1999</w:t>
      </w:r>
      <w:r w:rsidRPr="00FF368B">
        <w:rPr>
          <w:rFonts w:ascii="Times New Roman" w:hAnsi="Times New Roman" w:cs="Times New Roman"/>
        </w:rPr>
        <w:t xml:space="preserve"> [VER]</w:t>
      </w:r>
      <w:ins w:id="217" w:author="Marco Fidel Santiago Cardona Giraldo" w:date="2016-07-07T13:35:00Z">
        <w:r w:rsidR="00165E16">
          <w:rPr>
            <w:rFonts w:ascii="Times New Roman" w:hAnsi="Times New Roman" w:cs="Times New Roman"/>
          </w:rPr>
          <w:t>.</w:t>
        </w:r>
      </w:ins>
      <w:r>
        <w:rPr>
          <w:rFonts w:ascii="Times New Roman" w:hAnsi="Times New Roman" w:cs="Times New Roman"/>
        </w:rPr>
        <w:t xml:space="preserve"> </w:t>
      </w:r>
      <w:hyperlink r:id="rId10" w:history="1">
        <w:r w:rsidRPr="00FF368B">
          <w:rPr>
            <w:rStyle w:val="Hipervnculo"/>
            <w:rFonts w:ascii="Times New Roman" w:hAnsi="Times New Roman" w:cs="Times New Roman"/>
          </w:rPr>
          <w:t>https://www.youtube.com/watch?v=igOJULU9ZCw</w:t>
        </w:r>
      </w:hyperlink>
    </w:p>
    <w:p w14:paraId="287285CF" w14:textId="77777777" w:rsidR="00882189" w:rsidRPr="008276AA" w:rsidRDefault="00882189" w:rsidP="00882189">
      <w:pPr>
        <w:pStyle w:val="Sinespaciado"/>
        <w:rPr>
          <w:rFonts w:ascii="Times New Roman" w:hAnsi="Times New Roman" w:cs="Times New Roman"/>
          <w:sz w:val="24"/>
          <w:szCs w:val="24"/>
          <w:lang w:val="es-ES_tradnl"/>
        </w:rPr>
      </w:pPr>
    </w:p>
    <w:p w14:paraId="4C84319D" w14:textId="11B6E0F4" w:rsidR="00882189" w:rsidRDefault="00882189" w:rsidP="00882189">
      <w:pPr>
        <w:rPr>
          <w:rFonts w:ascii="Times New Roman" w:hAnsi="Times New Roman" w:cs="Times New Roman"/>
          <w:b/>
        </w:rPr>
      </w:pPr>
      <w:r w:rsidRPr="00FF368B">
        <w:rPr>
          <w:rFonts w:ascii="Times New Roman" w:hAnsi="Times New Roman" w:cs="Times New Roman"/>
          <w:b/>
        </w:rPr>
        <w:t>[</w:t>
      </w:r>
      <w:r w:rsidRPr="00FF368B">
        <w:rPr>
          <w:rFonts w:ascii="Times New Roman" w:hAnsi="Times New Roman" w:cs="Times New Roman"/>
          <w:b/>
          <w:shd w:val="clear" w:color="auto" w:fill="FFFF00"/>
        </w:rPr>
        <w:t>SECCIÓN 2</w:t>
      </w:r>
      <w:r w:rsidRPr="00FF368B">
        <w:rPr>
          <w:rFonts w:ascii="Times New Roman" w:hAnsi="Times New Roman" w:cs="Times New Roman"/>
          <w:b/>
        </w:rPr>
        <w:t>]</w:t>
      </w:r>
      <w:r w:rsidRPr="008276AA">
        <w:rPr>
          <w:rFonts w:ascii="Times New Roman" w:hAnsi="Times New Roman" w:cs="Times New Roman"/>
          <w:b/>
        </w:rPr>
        <w:t xml:space="preserve"> 4.3 Organiza y particip</w:t>
      </w:r>
      <w:r>
        <w:rPr>
          <w:rFonts w:ascii="Times New Roman" w:hAnsi="Times New Roman" w:cs="Times New Roman"/>
          <w:b/>
        </w:rPr>
        <w:t>a en un programa de entrevistas</w:t>
      </w:r>
    </w:p>
    <w:p w14:paraId="02684FF5" w14:textId="77777777" w:rsidR="00882189" w:rsidRPr="008276AA" w:rsidRDefault="00882189" w:rsidP="00882189">
      <w:pPr>
        <w:rPr>
          <w:rFonts w:ascii="Times New Roman" w:hAnsi="Times New Roman" w:cs="Times New Roman"/>
          <w:b/>
        </w:rPr>
      </w:pPr>
    </w:p>
    <w:p w14:paraId="06702C3B" w14:textId="77777777" w:rsidR="00882189" w:rsidRPr="008276AA" w:rsidRDefault="00882189" w:rsidP="00882189">
      <w:pPr>
        <w:rPr>
          <w:rFonts w:ascii="Times New Roman" w:hAnsi="Times New Roman" w:cs="Times New Roman"/>
        </w:rPr>
      </w:pPr>
      <w:r w:rsidRPr="008276AA">
        <w:rPr>
          <w:rFonts w:ascii="Times New Roman" w:hAnsi="Times New Roman" w:cs="Times New Roman"/>
        </w:rPr>
        <w:lastRenderedPageBreak/>
        <w:t>Conviértete en entrevistador y experimenta paso a paso cómo realizar tu propio programa de entrevistas.</w:t>
      </w:r>
    </w:p>
    <w:p w14:paraId="185D7EE5" w14:textId="77777777" w:rsidR="00882189" w:rsidRPr="008276AA" w:rsidRDefault="00882189" w:rsidP="00882189">
      <w:pPr>
        <w:rPr>
          <w:rFonts w:ascii="Times New Roman" w:hAnsi="Times New Roman" w:cs="Times New Roman"/>
        </w:rPr>
      </w:pPr>
    </w:p>
    <w:tbl>
      <w:tblPr>
        <w:tblStyle w:val="Tablaconcuadrcula2"/>
        <w:tblW w:w="8784" w:type="dxa"/>
        <w:tblLook w:val="04A0" w:firstRow="1" w:lastRow="0" w:firstColumn="1" w:lastColumn="0" w:noHBand="0" w:noVBand="1"/>
      </w:tblPr>
      <w:tblGrid>
        <w:gridCol w:w="2518"/>
        <w:gridCol w:w="6266"/>
      </w:tblGrid>
      <w:tr w:rsidR="00882189" w:rsidRPr="008276AA" w14:paraId="21463C84" w14:textId="77777777" w:rsidTr="00B92273">
        <w:tc>
          <w:tcPr>
            <w:tcW w:w="8784" w:type="dxa"/>
            <w:gridSpan w:val="2"/>
            <w:shd w:val="clear" w:color="auto" w:fill="000000" w:themeFill="text1"/>
          </w:tcPr>
          <w:p w14:paraId="55D9D827"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Destacado</w:t>
            </w:r>
          </w:p>
        </w:tc>
      </w:tr>
      <w:tr w:rsidR="00882189" w:rsidRPr="008276AA" w14:paraId="33A4FFB9" w14:textId="77777777" w:rsidTr="00B92273">
        <w:tc>
          <w:tcPr>
            <w:tcW w:w="2518" w:type="dxa"/>
          </w:tcPr>
          <w:p w14:paraId="1E8C6075" w14:textId="77777777" w:rsidR="00882189" w:rsidRPr="008276AA" w:rsidRDefault="00882189" w:rsidP="00B92273">
            <w:pPr>
              <w:rPr>
                <w:rFonts w:ascii="Times New Roman" w:hAnsi="Times New Roman" w:cs="Times New Roman"/>
                <w:b/>
                <w:sz w:val="24"/>
                <w:szCs w:val="24"/>
              </w:rPr>
            </w:pPr>
            <w:r w:rsidRPr="008276AA">
              <w:rPr>
                <w:rFonts w:ascii="Times New Roman" w:hAnsi="Times New Roman" w:cs="Times New Roman"/>
                <w:b/>
                <w:sz w:val="24"/>
                <w:szCs w:val="24"/>
              </w:rPr>
              <w:t>Título</w:t>
            </w:r>
          </w:p>
        </w:tc>
        <w:tc>
          <w:tcPr>
            <w:tcW w:w="6266" w:type="dxa"/>
          </w:tcPr>
          <w:p w14:paraId="0A5D2D71" w14:textId="77777777" w:rsidR="00882189" w:rsidRPr="008276AA" w:rsidRDefault="00882189" w:rsidP="00B92273">
            <w:pPr>
              <w:jc w:val="center"/>
              <w:rPr>
                <w:rFonts w:ascii="Times New Roman" w:hAnsi="Times New Roman" w:cs="Times New Roman"/>
                <w:b/>
                <w:sz w:val="24"/>
                <w:szCs w:val="24"/>
              </w:rPr>
            </w:pPr>
            <w:r w:rsidRPr="008276AA">
              <w:rPr>
                <w:rFonts w:ascii="Times New Roman" w:hAnsi="Times New Roman" w:cs="Times New Roman"/>
                <w:b/>
                <w:sz w:val="24"/>
                <w:szCs w:val="24"/>
              </w:rPr>
              <w:t>Pasos para elaborar un programa de entrevistas</w:t>
            </w:r>
          </w:p>
        </w:tc>
      </w:tr>
      <w:tr w:rsidR="00882189" w:rsidRPr="008276AA" w14:paraId="3CC5685D" w14:textId="77777777" w:rsidTr="00B92273">
        <w:tc>
          <w:tcPr>
            <w:tcW w:w="2518" w:type="dxa"/>
          </w:tcPr>
          <w:p w14:paraId="5BF33479" w14:textId="77777777" w:rsidR="00882189" w:rsidRPr="008276AA" w:rsidRDefault="00882189" w:rsidP="00B92273">
            <w:pPr>
              <w:rPr>
                <w:rFonts w:ascii="Times New Roman" w:hAnsi="Times New Roman" w:cs="Times New Roman"/>
                <w:sz w:val="24"/>
                <w:szCs w:val="24"/>
              </w:rPr>
            </w:pPr>
            <w:r w:rsidRPr="008276AA">
              <w:rPr>
                <w:rFonts w:ascii="Times New Roman" w:hAnsi="Times New Roman" w:cs="Times New Roman"/>
                <w:b/>
                <w:sz w:val="24"/>
                <w:szCs w:val="24"/>
              </w:rPr>
              <w:t>Contenido</w:t>
            </w:r>
          </w:p>
        </w:tc>
        <w:tc>
          <w:tcPr>
            <w:tcW w:w="6266" w:type="dxa"/>
          </w:tcPr>
          <w:p w14:paraId="1C30DEC0" w14:textId="2FE0A132" w:rsidR="00882189" w:rsidRPr="008276AA" w:rsidRDefault="00632523" w:rsidP="00882189">
            <w:pPr>
              <w:pStyle w:val="Prrafodelista"/>
              <w:numPr>
                <w:ilvl w:val="0"/>
                <w:numId w:val="36"/>
              </w:numPr>
              <w:rPr>
                <w:rFonts w:ascii="Times New Roman" w:hAnsi="Times New Roman" w:cs="Times New Roman"/>
                <w:sz w:val="24"/>
                <w:szCs w:val="24"/>
              </w:rPr>
            </w:pPr>
            <w:ins w:id="218" w:author="Marco Fidel Santiago Cardona Giraldo" w:date="2016-07-07T13:35:00Z">
              <w:r>
                <w:rPr>
                  <w:rFonts w:ascii="Times New Roman" w:hAnsi="Times New Roman" w:cs="Times New Roman"/>
                  <w:sz w:val="24"/>
                  <w:szCs w:val="24"/>
                </w:rPr>
                <w:t>Fijar</w:t>
              </w:r>
            </w:ins>
            <w:r w:rsidR="00882189" w:rsidRPr="008276AA">
              <w:rPr>
                <w:rFonts w:ascii="Times New Roman" w:hAnsi="Times New Roman" w:cs="Times New Roman"/>
                <w:sz w:val="24"/>
                <w:szCs w:val="24"/>
              </w:rPr>
              <w:t xml:space="preserve"> el objetivo de la entrevista.</w:t>
            </w:r>
          </w:p>
          <w:p w14:paraId="19DE2898" w14:textId="4364C224" w:rsidR="00882189" w:rsidRPr="002D09D7" w:rsidRDefault="00882189" w:rsidP="00882189">
            <w:pPr>
              <w:pStyle w:val="Prrafodelista"/>
              <w:numPr>
                <w:ilvl w:val="0"/>
                <w:numId w:val="36"/>
              </w:numPr>
              <w:rPr>
                <w:rFonts w:ascii="Times New Roman" w:hAnsi="Times New Roman" w:cs="Times New Roman"/>
                <w:sz w:val="24"/>
                <w:szCs w:val="24"/>
              </w:rPr>
            </w:pPr>
            <w:r>
              <w:rPr>
                <w:rFonts w:ascii="Times New Roman" w:hAnsi="Times New Roman" w:cs="Times New Roman"/>
                <w:sz w:val="24"/>
                <w:szCs w:val="24"/>
              </w:rPr>
              <w:t>Conocer el perfil del programa (e</w:t>
            </w:r>
            <w:r w:rsidRPr="002D09D7">
              <w:rPr>
                <w:rFonts w:ascii="Times New Roman" w:hAnsi="Times New Roman" w:cs="Times New Roman"/>
                <w:sz w:val="24"/>
                <w:szCs w:val="24"/>
              </w:rPr>
              <w:t xml:space="preserve">l género y </w:t>
            </w:r>
            <w:ins w:id="219" w:author="Marco Fidel Santiago Cardona Giraldo" w:date="2016-07-07T13:36:00Z">
              <w:r w:rsidR="00632523">
                <w:rPr>
                  <w:rFonts w:ascii="Times New Roman" w:hAnsi="Times New Roman" w:cs="Times New Roman"/>
                  <w:sz w:val="24"/>
                  <w:szCs w:val="24"/>
                </w:rPr>
                <w:t xml:space="preserve">el </w:t>
              </w:r>
            </w:ins>
            <w:r w:rsidRPr="002D09D7">
              <w:rPr>
                <w:rFonts w:ascii="Times New Roman" w:hAnsi="Times New Roman" w:cs="Times New Roman"/>
                <w:sz w:val="24"/>
                <w:szCs w:val="24"/>
              </w:rPr>
              <w:t>formato)</w:t>
            </w:r>
            <w:r>
              <w:rPr>
                <w:rFonts w:ascii="Times New Roman" w:hAnsi="Times New Roman" w:cs="Times New Roman"/>
                <w:sz w:val="24"/>
                <w:szCs w:val="24"/>
              </w:rPr>
              <w:t>.</w:t>
            </w:r>
          </w:p>
          <w:p w14:paraId="7AC81593" w14:textId="5794C99D"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 xml:space="preserve">Elegir el invitado idóneo para la entrevista, de acuerdo </w:t>
            </w:r>
            <w:ins w:id="220" w:author="Marco Fidel Santiago Cardona Giraldo" w:date="2016-07-07T13:36:00Z">
              <w:r w:rsidR="00632523">
                <w:rPr>
                  <w:rFonts w:ascii="Times New Roman" w:hAnsi="Times New Roman" w:cs="Times New Roman"/>
                  <w:sz w:val="24"/>
                  <w:szCs w:val="24"/>
                </w:rPr>
                <w:t>con</w:t>
              </w:r>
            </w:ins>
            <w:r w:rsidRPr="008276AA">
              <w:rPr>
                <w:rFonts w:ascii="Times New Roman" w:hAnsi="Times New Roman" w:cs="Times New Roman"/>
                <w:sz w:val="24"/>
                <w:szCs w:val="24"/>
              </w:rPr>
              <w:t xml:space="preserve"> la temática de tu interés.</w:t>
            </w:r>
          </w:p>
          <w:p w14:paraId="68F097BE" w14:textId="77777777"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Tener contacto con el entrevistado.</w:t>
            </w:r>
          </w:p>
          <w:p w14:paraId="70FA513A" w14:textId="77777777"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Investigar previamente tanto el tema como al entrevistado para realizar preguntas</w:t>
            </w:r>
            <w:r>
              <w:rPr>
                <w:rFonts w:ascii="Times New Roman" w:hAnsi="Times New Roman" w:cs="Times New Roman"/>
                <w:sz w:val="24"/>
                <w:szCs w:val="24"/>
              </w:rPr>
              <w:t xml:space="preserve"> coherentes y p</w:t>
            </w:r>
            <w:r w:rsidRPr="008276AA">
              <w:rPr>
                <w:rFonts w:ascii="Times New Roman" w:hAnsi="Times New Roman" w:cs="Times New Roman"/>
                <w:sz w:val="24"/>
                <w:szCs w:val="24"/>
              </w:rPr>
              <w:t>repararse lo mejor posible.</w:t>
            </w:r>
          </w:p>
          <w:p w14:paraId="4E0B0BEA" w14:textId="02076CB2"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Realizar un cuestionario</w:t>
            </w:r>
            <w:ins w:id="221" w:author="Marco Fidel Santiago Cardona Giraldo" w:date="2016-07-07T13:36:00Z">
              <w:r w:rsidR="00632523">
                <w:rPr>
                  <w:rFonts w:ascii="Times New Roman" w:hAnsi="Times New Roman" w:cs="Times New Roman"/>
                  <w:sz w:val="24"/>
                  <w:szCs w:val="24"/>
                </w:rPr>
                <w:t xml:space="preserve"> con base en</w:t>
              </w:r>
            </w:ins>
            <w:r w:rsidRPr="008276AA">
              <w:rPr>
                <w:rFonts w:ascii="Times New Roman" w:hAnsi="Times New Roman" w:cs="Times New Roman"/>
                <w:sz w:val="24"/>
                <w:szCs w:val="24"/>
              </w:rPr>
              <w:t xml:space="preserve"> la información obtenida. </w:t>
            </w:r>
          </w:p>
          <w:p w14:paraId="18D4F4F0" w14:textId="77777777" w:rsidR="00882189" w:rsidRPr="008276AA" w:rsidRDefault="00882189" w:rsidP="00882189">
            <w:pPr>
              <w:pStyle w:val="Prrafodelista"/>
              <w:numPr>
                <w:ilvl w:val="0"/>
                <w:numId w:val="36"/>
              </w:numPr>
              <w:rPr>
                <w:rFonts w:ascii="Times New Roman" w:hAnsi="Times New Roman" w:cs="Times New Roman"/>
                <w:sz w:val="24"/>
                <w:szCs w:val="24"/>
              </w:rPr>
            </w:pPr>
            <w:r w:rsidRPr="008276AA">
              <w:rPr>
                <w:rFonts w:ascii="Times New Roman" w:hAnsi="Times New Roman" w:cs="Times New Roman"/>
                <w:sz w:val="24"/>
                <w:szCs w:val="24"/>
              </w:rPr>
              <w:t>Tener en cuenta que durante la entrevista puede surgir la necesidad de realizar preguntas improvisadas.</w:t>
            </w:r>
          </w:p>
        </w:tc>
      </w:tr>
    </w:tbl>
    <w:p w14:paraId="7C419511" w14:textId="77777777" w:rsidR="00882189" w:rsidRDefault="00882189" w:rsidP="00882189">
      <w:pPr>
        <w:rPr>
          <w:rFonts w:ascii="Times New Roman" w:hAnsi="Times New Roman" w:cs="Times New Roman"/>
        </w:rPr>
      </w:pPr>
    </w:p>
    <w:p w14:paraId="7B00B2D8" w14:textId="4BA9D281" w:rsidR="00882189" w:rsidRPr="008276AA" w:rsidRDefault="00882189" w:rsidP="00882189">
      <w:pPr>
        <w:rPr>
          <w:rFonts w:ascii="Times New Roman" w:hAnsi="Times New Roman" w:cs="Times New Roman"/>
        </w:rPr>
      </w:pPr>
      <w:r w:rsidRPr="008276AA">
        <w:rPr>
          <w:rFonts w:ascii="Times New Roman" w:hAnsi="Times New Roman" w:cs="Times New Roman"/>
        </w:rPr>
        <w:t>Además</w:t>
      </w:r>
      <w:ins w:id="222" w:author="Marco Fidel Santiago Cardona Giraldo" w:date="2016-07-07T13:37:00Z">
        <w:r w:rsidR="00CF46B4">
          <w:rPr>
            <w:rFonts w:ascii="Times New Roman" w:hAnsi="Times New Roman" w:cs="Times New Roman"/>
          </w:rPr>
          <w:t>,</w:t>
        </w:r>
      </w:ins>
      <w:r w:rsidRPr="008276AA">
        <w:rPr>
          <w:rFonts w:ascii="Times New Roman" w:hAnsi="Times New Roman" w:cs="Times New Roman"/>
        </w:rPr>
        <w:t xml:space="preserve"> e</w:t>
      </w:r>
      <w:ins w:id="223" w:author="Marco Fidel Santiago Cardona Giraldo" w:date="2016-07-07T13:37:00Z">
        <w:r w:rsidR="00CF46B4">
          <w:rPr>
            <w:rFonts w:ascii="Times New Roman" w:hAnsi="Times New Roman" w:cs="Times New Roman"/>
          </w:rPr>
          <w:t>s</w:t>
        </w:r>
      </w:ins>
      <w:r w:rsidRPr="008276AA">
        <w:rPr>
          <w:rFonts w:ascii="Times New Roman" w:hAnsi="Times New Roman" w:cs="Times New Roman"/>
        </w:rPr>
        <w:t xml:space="preserve"> necesario que</w:t>
      </w:r>
      <w:ins w:id="224" w:author="Marco Fidel Santiago Cardona Giraldo" w:date="2016-07-07T13:37:00Z">
        <w:r w:rsidR="00CF46B4">
          <w:rPr>
            <w:rFonts w:ascii="Times New Roman" w:hAnsi="Times New Roman" w:cs="Times New Roman"/>
          </w:rPr>
          <w:t>, al momento de realizar la entrevista,</w:t>
        </w:r>
      </w:ins>
      <w:r w:rsidRPr="008276AA">
        <w:rPr>
          <w:rFonts w:ascii="Times New Roman" w:hAnsi="Times New Roman" w:cs="Times New Roman"/>
        </w:rPr>
        <w:t xml:space="preserve"> tengas en cuenta lo siguiente</w:t>
      </w:r>
      <w:r>
        <w:rPr>
          <w:rFonts w:ascii="Times New Roman" w:hAnsi="Times New Roman" w:cs="Times New Roman"/>
        </w:rPr>
        <w:t>:</w:t>
      </w:r>
    </w:p>
    <w:p w14:paraId="64DA0A78" w14:textId="4CFD8165"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 xml:space="preserve">Realizar una introducción clara y sencilla que permita </w:t>
      </w:r>
      <w:r>
        <w:rPr>
          <w:rFonts w:ascii="Times New Roman" w:hAnsi="Times New Roman" w:cs="Times New Roman"/>
        </w:rPr>
        <w:t>esclarecer la temática, presentar</w:t>
      </w:r>
      <w:r w:rsidRPr="008276AA">
        <w:rPr>
          <w:rFonts w:ascii="Times New Roman" w:hAnsi="Times New Roman" w:cs="Times New Roman"/>
        </w:rPr>
        <w:t xml:space="preserve"> al entrevistado </w:t>
      </w:r>
      <w:r>
        <w:rPr>
          <w:rFonts w:ascii="Times New Roman" w:hAnsi="Times New Roman" w:cs="Times New Roman"/>
        </w:rPr>
        <w:t>y enlazar fácilmente</w:t>
      </w:r>
      <w:r w:rsidRPr="008276AA">
        <w:rPr>
          <w:rFonts w:ascii="Times New Roman" w:hAnsi="Times New Roman" w:cs="Times New Roman"/>
        </w:rPr>
        <w:t xml:space="preserve"> la primera pregunta.</w:t>
      </w:r>
    </w:p>
    <w:p w14:paraId="1BD07D21" w14:textId="77777777"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Vincular las preguntas con las respuestas a modo de diálogo.</w:t>
      </w:r>
    </w:p>
    <w:p w14:paraId="285D252B" w14:textId="77777777"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 xml:space="preserve">Tener el control de la entrevista, manejar los tiempos y la dirección de las respuestas. </w:t>
      </w:r>
    </w:p>
    <w:p w14:paraId="1867B5B8" w14:textId="77777777" w:rsidR="00882189" w:rsidRPr="008276AA" w:rsidRDefault="00882189" w:rsidP="00882189">
      <w:pPr>
        <w:pStyle w:val="Prrafodelista"/>
        <w:numPr>
          <w:ilvl w:val="0"/>
          <w:numId w:val="37"/>
        </w:numPr>
        <w:spacing w:after="160"/>
        <w:rPr>
          <w:rFonts w:ascii="Times New Roman" w:hAnsi="Times New Roman" w:cs="Times New Roman"/>
        </w:rPr>
      </w:pPr>
      <w:r w:rsidRPr="008276AA">
        <w:rPr>
          <w:rFonts w:ascii="Times New Roman" w:hAnsi="Times New Roman" w:cs="Times New Roman"/>
        </w:rPr>
        <w:t>Concluir la entrevista de manera puntual.</w:t>
      </w:r>
    </w:p>
    <w:p w14:paraId="5DB3182D" w14:textId="77777777" w:rsidR="00882189" w:rsidRPr="008276AA" w:rsidRDefault="00882189" w:rsidP="00882189">
      <w:pPr>
        <w:rPr>
          <w:rFonts w:ascii="Times New Roman" w:hAnsi="Times New Roman" w:cs="Times New Roman"/>
        </w:rPr>
      </w:pPr>
    </w:p>
    <w:p w14:paraId="3AB3695D" w14:textId="3459D410" w:rsidR="00882189" w:rsidRPr="008276AA" w:rsidRDefault="00882189" w:rsidP="00882189">
      <w:pPr>
        <w:rPr>
          <w:rFonts w:ascii="Times New Roman" w:hAnsi="Times New Roman" w:cs="Times New Roman"/>
        </w:rPr>
      </w:pPr>
      <w:r w:rsidRPr="008276AA">
        <w:rPr>
          <w:rFonts w:ascii="Times New Roman" w:hAnsi="Times New Roman" w:cs="Times New Roman"/>
        </w:rPr>
        <w:t>En el siguiente e</w:t>
      </w:r>
      <w:r>
        <w:rPr>
          <w:rFonts w:ascii="Times New Roman" w:hAnsi="Times New Roman" w:cs="Times New Roman"/>
        </w:rPr>
        <w:t>nlace encontrar</w:t>
      </w:r>
      <w:ins w:id="225" w:author="Marco Fidel Santiago Cardona Giraldo" w:date="2016-07-07T13:39:00Z">
        <w:r w:rsidR="00CF46B4">
          <w:rPr>
            <w:rFonts w:ascii="Times New Roman" w:hAnsi="Times New Roman" w:cs="Times New Roman"/>
          </w:rPr>
          <w:t>ás</w:t>
        </w:r>
      </w:ins>
      <w:r>
        <w:rPr>
          <w:rFonts w:ascii="Times New Roman" w:hAnsi="Times New Roman" w:cs="Times New Roman"/>
        </w:rPr>
        <w:t xml:space="preserve"> orientaciones adicionales para</w:t>
      </w:r>
      <w:r w:rsidRPr="008276AA">
        <w:rPr>
          <w:rFonts w:ascii="Times New Roman" w:hAnsi="Times New Roman" w:cs="Times New Roman"/>
        </w:rPr>
        <w:t xml:space="preserve"> realizar un programa de entrevistas [</w:t>
      </w:r>
      <w:r w:rsidRPr="00C30B69">
        <w:rPr>
          <w:rFonts w:ascii="Times New Roman" w:hAnsi="Times New Roman" w:cs="Times New Roman"/>
        </w:rPr>
        <w:t>VER</w:t>
      </w:r>
      <w:r w:rsidRPr="008276AA">
        <w:rPr>
          <w:rFonts w:ascii="Times New Roman" w:hAnsi="Times New Roman" w:cs="Times New Roman"/>
        </w:rPr>
        <w:t>]</w:t>
      </w:r>
      <w:ins w:id="226" w:author="Marco Fidel Santiago Cardona Giraldo" w:date="2016-07-07T13:39:00Z">
        <w:r w:rsidR="00CF46B4">
          <w:rPr>
            <w:rFonts w:ascii="Times New Roman" w:hAnsi="Times New Roman" w:cs="Times New Roman"/>
          </w:rPr>
          <w:t>.</w:t>
        </w:r>
      </w:ins>
      <w:r>
        <w:rPr>
          <w:rFonts w:ascii="Times New Roman" w:hAnsi="Times New Roman" w:cs="Times New Roman"/>
        </w:rPr>
        <w:t xml:space="preserve"> </w:t>
      </w:r>
      <w:hyperlink r:id="rId11" w:history="1">
        <w:r w:rsidRPr="00C30B69">
          <w:rPr>
            <w:rStyle w:val="Hipervnculo"/>
            <w:rFonts w:ascii="Times New Roman" w:hAnsi="Times New Roman" w:cs="Times New Roman"/>
          </w:rPr>
          <w:t>http://www.educarchile.cl/ech/pro/app/detalle?ID=200637</w:t>
        </w:r>
      </w:hyperlink>
    </w:p>
    <w:p w14:paraId="0FDDE7A9" w14:textId="77777777" w:rsidR="00882189" w:rsidRPr="008276AA" w:rsidRDefault="00882189" w:rsidP="00882189">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77"/>
        <w:gridCol w:w="6351"/>
      </w:tblGrid>
      <w:tr w:rsidR="00882189" w:rsidRPr="008276AA" w14:paraId="3E0C90AB" w14:textId="77777777" w:rsidTr="00B9227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F0CEDD3" w14:textId="77777777" w:rsidR="00882189" w:rsidRPr="008276AA" w:rsidRDefault="00882189" w:rsidP="00B92273">
            <w:pPr>
              <w:jc w:val="center"/>
              <w:rPr>
                <w:rFonts w:ascii="Times New Roman" w:hAnsi="Times New Roman" w:cs="Times New Roman"/>
                <w:b/>
                <w:color w:val="FFFFFF" w:themeColor="background1"/>
                <w:sz w:val="24"/>
                <w:szCs w:val="24"/>
              </w:rPr>
            </w:pPr>
            <w:r w:rsidRPr="008276AA">
              <w:rPr>
                <w:rFonts w:ascii="Times New Roman" w:hAnsi="Times New Roman" w:cs="Times New Roman"/>
                <w:b/>
                <w:color w:val="FFFFFF" w:themeColor="background1"/>
                <w:sz w:val="24"/>
                <w:szCs w:val="24"/>
              </w:rPr>
              <w:t>Profundiza (recurso de exposición)</w:t>
            </w:r>
          </w:p>
        </w:tc>
      </w:tr>
      <w:tr w:rsidR="00882189" w:rsidRPr="008276AA" w14:paraId="0CA910D6"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6C1DF"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b/>
                <w:color w:val="000000"/>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84202" w14:textId="77777777" w:rsidR="00882189" w:rsidRPr="008276AA" w:rsidRDefault="00882189" w:rsidP="00B92273">
            <w:pPr>
              <w:rPr>
                <w:rFonts w:ascii="Times New Roman" w:hAnsi="Times New Roman" w:cs="Times New Roman"/>
                <w:b/>
                <w:color w:val="000000"/>
                <w:sz w:val="24"/>
                <w:szCs w:val="24"/>
              </w:rPr>
            </w:pPr>
            <w:r w:rsidRPr="008276AA">
              <w:rPr>
                <w:rFonts w:ascii="Times New Roman" w:hAnsi="Times New Roman" w:cs="Times New Roman"/>
                <w:color w:val="000000"/>
                <w:sz w:val="24"/>
                <w:szCs w:val="24"/>
              </w:rPr>
              <w:t>LE_10_06_REC160</w:t>
            </w:r>
          </w:p>
        </w:tc>
      </w:tr>
      <w:tr w:rsidR="00882189" w:rsidRPr="008276AA" w14:paraId="64465848"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79E82"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C6FA"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color w:val="000000"/>
                <w:sz w:val="24"/>
                <w:szCs w:val="24"/>
              </w:rPr>
              <w:t>Participa en un programa de entrevistas</w:t>
            </w:r>
          </w:p>
        </w:tc>
      </w:tr>
      <w:tr w:rsidR="00882189" w:rsidRPr="008276AA" w14:paraId="25BEA253" w14:textId="77777777" w:rsidTr="00B92273">
        <w:trPr>
          <w:trHeight w:val="25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5BED5" w14:textId="77777777" w:rsidR="00882189" w:rsidRPr="008276AA" w:rsidRDefault="00882189" w:rsidP="00B92273">
            <w:pPr>
              <w:rPr>
                <w:rFonts w:ascii="Times New Roman" w:hAnsi="Times New Roman" w:cs="Times New Roman"/>
                <w:color w:val="000000"/>
                <w:sz w:val="24"/>
                <w:szCs w:val="24"/>
              </w:rPr>
            </w:pPr>
            <w:r w:rsidRPr="008276AA">
              <w:rPr>
                <w:rFonts w:ascii="Times New Roman" w:hAnsi="Times New Roman" w:cs="Times New Roman"/>
                <w:b/>
                <w:color w:val="000000"/>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6FB2C" w14:textId="77777777" w:rsidR="00882189" w:rsidRPr="008276AA" w:rsidRDefault="00882189" w:rsidP="00B92273">
            <w:pPr>
              <w:shd w:val="clear" w:color="auto" w:fill="FFFFFF"/>
              <w:rPr>
                <w:rFonts w:ascii="Times New Roman" w:hAnsi="Times New Roman" w:cs="Times New Roman"/>
                <w:color w:val="000000"/>
                <w:sz w:val="24"/>
                <w:szCs w:val="24"/>
              </w:rPr>
            </w:pPr>
            <w:r w:rsidRPr="008276AA">
              <w:rPr>
                <w:rFonts w:ascii="Times New Roman" w:hAnsi="Times New Roman" w:cs="Times New Roman"/>
                <w:color w:val="000000"/>
                <w:sz w:val="24"/>
                <w:szCs w:val="24"/>
              </w:rPr>
              <w:t>Interactivo que orienta en la organización de un programa de entrevistas</w:t>
            </w:r>
          </w:p>
        </w:tc>
      </w:tr>
    </w:tbl>
    <w:p w14:paraId="1D660DBD" w14:textId="77777777" w:rsidR="00882189" w:rsidRPr="008276AA" w:rsidRDefault="00882189" w:rsidP="00882189">
      <w:pPr>
        <w:pStyle w:val="Sinespaciado"/>
        <w:rPr>
          <w:lang w:val="es-ES_tradnl"/>
        </w:rPr>
      </w:pPr>
    </w:p>
    <w:p w14:paraId="6F29DF5A" w14:textId="77777777" w:rsidR="00882189" w:rsidRPr="008276AA" w:rsidRDefault="00882189" w:rsidP="00882189">
      <w:pPr>
        <w:tabs>
          <w:tab w:val="right" w:pos="8498"/>
        </w:tabs>
        <w:rPr>
          <w:rFonts w:ascii="Times New Roman" w:hAnsi="Times New Roman" w:cs="Times New Roman"/>
          <w:b/>
        </w:rPr>
      </w:pPr>
      <w:r w:rsidRPr="00C30B69">
        <w:rPr>
          <w:rFonts w:ascii="Times New Roman" w:hAnsi="Times New Roman" w:cs="Times New Roman"/>
          <w:b/>
          <w:highlight w:val="yellow"/>
        </w:rPr>
        <w:t>[SECCIÓN 2]</w:t>
      </w:r>
      <w:r w:rsidRPr="008276AA">
        <w:rPr>
          <w:rFonts w:ascii="Times New Roman" w:hAnsi="Times New Roman" w:cs="Times New Roman"/>
        </w:rPr>
        <w:t xml:space="preserve"> </w:t>
      </w:r>
      <w:r w:rsidRPr="008276AA">
        <w:rPr>
          <w:rFonts w:ascii="Times New Roman" w:hAnsi="Times New Roman" w:cs="Times New Roman"/>
          <w:b/>
        </w:rPr>
        <w:t>4.4 Consolidación</w:t>
      </w:r>
    </w:p>
    <w:p w14:paraId="346A7BC7" w14:textId="77777777" w:rsidR="00882189" w:rsidRPr="008276AA" w:rsidRDefault="00882189" w:rsidP="00882189">
      <w:pPr>
        <w:pStyle w:val="Sinespaciado"/>
        <w:rPr>
          <w:rFonts w:ascii="Times New Roman" w:eastAsia="Batang" w:hAnsi="Times New Roman" w:cs="Times New Roman"/>
          <w:sz w:val="24"/>
          <w:szCs w:val="24"/>
          <w:lang w:val="es-ES_tradnl"/>
        </w:rPr>
      </w:pPr>
    </w:p>
    <w:p w14:paraId="741B5356" w14:textId="77777777" w:rsidR="00882189" w:rsidRPr="008276AA" w:rsidRDefault="00882189" w:rsidP="00882189">
      <w:pPr>
        <w:shd w:val="clear" w:color="auto" w:fill="FFFFFF"/>
        <w:spacing w:after="120"/>
        <w:outlineLvl w:val="3"/>
        <w:rPr>
          <w:rFonts w:ascii="Times New Roman" w:eastAsia="Batang" w:hAnsi="Times New Roman" w:cs="Times New Roman"/>
        </w:rPr>
      </w:pPr>
      <w:r w:rsidRPr="008276AA">
        <w:rPr>
          <w:rFonts w:ascii="Times New Roman" w:eastAsia="Batang" w:hAnsi="Times New Roman" w:cs="Times New Roman"/>
        </w:rPr>
        <w:t xml:space="preserve">Actividad para reforzar lo que has aprendido en esta sección. </w:t>
      </w:r>
    </w:p>
    <w:tbl>
      <w:tblPr>
        <w:tblStyle w:val="Tablaconcuadrcula"/>
        <w:tblW w:w="0" w:type="auto"/>
        <w:tblLook w:val="04A0" w:firstRow="1" w:lastRow="0" w:firstColumn="1" w:lastColumn="0" w:noHBand="0" w:noVBand="1"/>
      </w:tblPr>
      <w:tblGrid>
        <w:gridCol w:w="2518"/>
        <w:gridCol w:w="6515"/>
      </w:tblGrid>
      <w:tr w:rsidR="00882189" w:rsidRPr="008276AA" w14:paraId="0D5A3018" w14:textId="77777777" w:rsidTr="00B92273">
        <w:tc>
          <w:tcPr>
            <w:tcW w:w="9033" w:type="dxa"/>
            <w:gridSpan w:val="2"/>
            <w:shd w:val="clear" w:color="auto" w:fill="000000" w:themeFill="text1"/>
          </w:tcPr>
          <w:p w14:paraId="57590679" w14:textId="77777777" w:rsidR="00882189" w:rsidRPr="008276AA" w:rsidRDefault="00882189" w:rsidP="00B92273">
            <w:pPr>
              <w:jc w:val="center"/>
              <w:rPr>
                <w:rFonts w:ascii="Times New Roman" w:eastAsia="Batang" w:hAnsi="Times New Roman" w:cs="Times New Roman"/>
                <w:b/>
                <w:color w:val="FFFFFF" w:themeColor="background1"/>
                <w:sz w:val="24"/>
                <w:szCs w:val="24"/>
              </w:rPr>
            </w:pPr>
            <w:r w:rsidRPr="008276AA">
              <w:rPr>
                <w:rFonts w:ascii="Times New Roman" w:eastAsia="Batang" w:hAnsi="Times New Roman" w:cs="Times New Roman"/>
                <w:b/>
                <w:color w:val="FFFFFF" w:themeColor="background1"/>
                <w:sz w:val="24"/>
                <w:szCs w:val="24"/>
              </w:rPr>
              <w:t>Practica: (recurso de ejercitación)</w:t>
            </w:r>
          </w:p>
        </w:tc>
      </w:tr>
      <w:tr w:rsidR="00882189" w:rsidRPr="008276AA" w14:paraId="21C5BD9E" w14:textId="77777777" w:rsidTr="00B92273">
        <w:tc>
          <w:tcPr>
            <w:tcW w:w="2518" w:type="dxa"/>
          </w:tcPr>
          <w:p w14:paraId="57F3BDEB"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b/>
                <w:color w:val="000000"/>
                <w:sz w:val="24"/>
                <w:szCs w:val="24"/>
              </w:rPr>
              <w:t>Código</w:t>
            </w:r>
          </w:p>
        </w:tc>
        <w:tc>
          <w:tcPr>
            <w:tcW w:w="6515" w:type="dxa"/>
          </w:tcPr>
          <w:p w14:paraId="3CC9B8DD" w14:textId="77777777" w:rsidR="00882189" w:rsidRPr="008276AA" w:rsidRDefault="00882189" w:rsidP="00B92273">
            <w:pPr>
              <w:rPr>
                <w:rFonts w:ascii="Times New Roman" w:eastAsia="Batang" w:hAnsi="Times New Roman" w:cs="Times New Roman"/>
                <w:b/>
                <w:color w:val="000000"/>
                <w:sz w:val="24"/>
                <w:szCs w:val="24"/>
              </w:rPr>
            </w:pPr>
            <w:r w:rsidRPr="008276AA">
              <w:rPr>
                <w:rFonts w:ascii="Times New Roman" w:eastAsia="Batang" w:hAnsi="Times New Roman" w:cs="Times New Roman"/>
                <w:color w:val="000000"/>
                <w:sz w:val="24"/>
                <w:szCs w:val="24"/>
              </w:rPr>
              <w:t>LE_10_06_REC170</w:t>
            </w:r>
          </w:p>
        </w:tc>
      </w:tr>
      <w:tr w:rsidR="00882189" w:rsidRPr="008276AA" w14:paraId="6561EA24" w14:textId="77777777" w:rsidTr="00B92273">
        <w:tc>
          <w:tcPr>
            <w:tcW w:w="2518" w:type="dxa"/>
          </w:tcPr>
          <w:p w14:paraId="3A082D3E"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Título</w:t>
            </w:r>
          </w:p>
        </w:tc>
        <w:tc>
          <w:tcPr>
            <w:tcW w:w="6515" w:type="dxa"/>
          </w:tcPr>
          <w:p w14:paraId="66BC6B01"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Refuerza tu aprendizaje: El programa de entrevistas</w:t>
            </w:r>
          </w:p>
        </w:tc>
      </w:tr>
      <w:tr w:rsidR="00882189" w:rsidRPr="008276AA" w14:paraId="10D8F54C" w14:textId="77777777" w:rsidTr="00B92273">
        <w:tc>
          <w:tcPr>
            <w:tcW w:w="2518" w:type="dxa"/>
          </w:tcPr>
          <w:p w14:paraId="78604CAE"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b/>
                <w:color w:val="000000"/>
                <w:sz w:val="24"/>
                <w:szCs w:val="24"/>
              </w:rPr>
              <w:t>Descripción</w:t>
            </w:r>
          </w:p>
        </w:tc>
        <w:tc>
          <w:tcPr>
            <w:tcW w:w="6515" w:type="dxa"/>
          </w:tcPr>
          <w:p w14:paraId="216A94BE" w14:textId="77777777" w:rsidR="00882189" w:rsidRPr="008276AA" w:rsidRDefault="00882189" w:rsidP="00B92273">
            <w:pPr>
              <w:rPr>
                <w:rFonts w:ascii="Times New Roman" w:eastAsia="Batang" w:hAnsi="Times New Roman" w:cs="Times New Roman"/>
                <w:color w:val="000000"/>
                <w:sz w:val="24"/>
                <w:szCs w:val="24"/>
              </w:rPr>
            </w:pPr>
            <w:r w:rsidRPr="008276AA">
              <w:rPr>
                <w:rFonts w:ascii="Times New Roman" w:eastAsia="Batang" w:hAnsi="Times New Roman" w:cs="Times New Roman"/>
                <w:color w:val="000000"/>
                <w:sz w:val="24"/>
                <w:szCs w:val="24"/>
              </w:rPr>
              <w:t>Actividad para consolidar la experiencia del programa de entrevistas</w:t>
            </w:r>
          </w:p>
        </w:tc>
      </w:tr>
    </w:tbl>
    <w:p w14:paraId="6E4727E4" w14:textId="77777777" w:rsidR="00882189" w:rsidRPr="008276AA" w:rsidRDefault="00882189" w:rsidP="00882189">
      <w:pPr>
        <w:pStyle w:val="Sinespaciado"/>
        <w:rPr>
          <w:rFonts w:ascii="Times New Roman" w:eastAsia="Batang" w:hAnsi="Times New Roman" w:cs="Times New Roman"/>
          <w:sz w:val="24"/>
          <w:szCs w:val="24"/>
          <w:lang w:val="es-ES_tradnl"/>
        </w:rPr>
      </w:pPr>
    </w:p>
    <w:p w14:paraId="4C4CDAA6" w14:textId="75293184" w:rsidR="002061AB" w:rsidRPr="00CC16D3" w:rsidRDefault="002061AB" w:rsidP="002061AB">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w:t>
      </w:r>
      <w:r w:rsidRPr="00CC16D3">
        <w:rPr>
          <w:rFonts w:ascii="Times New Roman" w:hAnsi="Times New Roman" w:cs="Times New Roman"/>
          <w:b/>
          <w:sz w:val="24"/>
          <w:szCs w:val="24"/>
          <w:shd w:val="clear" w:color="auto" w:fill="FFFF00"/>
          <w:lang w:val="es-ES_tradnl"/>
        </w:rPr>
        <w:t>SECCIÓN 1</w:t>
      </w:r>
      <w:r w:rsidRPr="00CC16D3">
        <w:rPr>
          <w:rFonts w:ascii="Times New Roman" w:hAnsi="Times New Roman" w:cs="Times New Roman"/>
          <w:b/>
          <w:sz w:val="24"/>
          <w:szCs w:val="24"/>
          <w:lang w:val="es-ES_tradnl"/>
        </w:rPr>
        <w:t xml:space="preserve">] 5 Comunicación: </w:t>
      </w:r>
      <w:ins w:id="227" w:author="Marco Fidel Santiago Cardona Giraldo" w:date="2016-07-07T13:40:00Z">
        <w:r w:rsidR="00CC0BD7">
          <w:rPr>
            <w:rFonts w:ascii="Times New Roman" w:hAnsi="Times New Roman" w:cs="Times New Roman"/>
            <w:b/>
            <w:sz w:val="24"/>
            <w:szCs w:val="24"/>
            <w:lang w:val="es-ES_tradnl"/>
          </w:rPr>
          <w:t>l</w:t>
        </w:r>
        <w:r w:rsidR="00CC0BD7" w:rsidRPr="00CC16D3">
          <w:rPr>
            <w:rFonts w:ascii="Times New Roman" w:hAnsi="Times New Roman" w:cs="Times New Roman"/>
            <w:b/>
            <w:sz w:val="24"/>
            <w:szCs w:val="24"/>
            <w:lang w:val="es-ES_tradnl"/>
          </w:rPr>
          <w:t xml:space="preserve">os </w:t>
        </w:r>
      </w:ins>
      <w:r w:rsidRPr="00CC16D3">
        <w:rPr>
          <w:rFonts w:ascii="Times New Roman" w:hAnsi="Times New Roman" w:cs="Times New Roman"/>
          <w:b/>
          <w:sz w:val="24"/>
          <w:szCs w:val="24"/>
          <w:lang w:val="es-ES_tradnl"/>
        </w:rPr>
        <w:t>discursos argumentativos en los medios de comunicación</w:t>
      </w:r>
    </w:p>
    <w:p w14:paraId="3B6CFB34" w14:textId="77777777" w:rsidR="002061AB" w:rsidRPr="00CC16D3" w:rsidRDefault="002061AB" w:rsidP="002061AB">
      <w:pPr>
        <w:pStyle w:val="Sinespaciado"/>
        <w:rPr>
          <w:rFonts w:ascii="Times New Roman" w:hAnsi="Times New Roman" w:cs="Times New Roman"/>
          <w:b/>
          <w:sz w:val="24"/>
          <w:szCs w:val="24"/>
          <w:lang w:val="es-ES_tradnl"/>
        </w:rPr>
      </w:pPr>
    </w:p>
    <w:p w14:paraId="5EEDDF1E" w14:textId="1414FB41"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w:t>
      </w:r>
      <w:ins w:id="228" w:author="Marco Fidel Santiago Cardona Giraldo" w:date="2016-07-07T13:41:00Z">
        <w:r w:rsidR="00CC0BD7">
          <w:rPr>
            <w:rFonts w:ascii="Times New Roman" w:hAnsi="Times New Roman" w:cs="Times New Roman"/>
            <w:sz w:val="24"/>
            <w:szCs w:val="24"/>
            <w:lang w:val="es-ES_tradnl"/>
          </w:rPr>
          <w:t>Q</w:t>
        </w:r>
      </w:ins>
      <w:r w:rsidRPr="00CC16D3">
        <w:rPr>
          <w:rFonts w:ascii="Times New Roman" w:hAnsi="Times New Roman" w:cs="Times New Roman"/>
          <w:sz w:val="24"/>
          <w:szCs w:val="24"/>
          <w:lang w:val="es-ES_tradnl"/>
        </w:rPr>
        <w:t xml:space="preserve">ué tipo de discurso manejan los comerciales </w:t>
      </w:r>
      <w:ins w:id="229" w:author="Marco Fidel Santiago Cardona Giraldo" w:date="2016-07-07T13:41:00Z">
        <w:r w:rsidR="00CC0BD7">
          <w:rPr>
            <w:rFonts w:ascii="Times New Roman" w:hAnsi="Times New Roman" w:cs="Times New Roman"/>
            <w:sz w:val="24"/>
            <w:szCs w:val="24"/>
            <w:lang w:val="es-ES_tradnl"/>
          </w:rPr>
          <w:t>de radio y televisión</w:t>
        </w:r>
      </w:ins>
      <w:r w:rsidRPr="00CC16D3">
        <w:rPr>
          <w:rFonts w:ascii="Times New Roman" w:hAnsi="Times New Roman" w:cs="Times New Roman"/>
          <w:sz w:val="24"/>
          <w:szCs w:val="24"/>
          <w:lang w:val="es-ES_tradnl"/>
        </w:rPr>
        <w:t>? ¿</w:t>
      </w:r>
      <w:ins w:id="230" w:author="Marco Fidel Santiago Cardona Giraldo" w:date="2016-07-07T13:41:00Z">
        <w:r w:rsidR="00CC0BD7">
          <w:rPr>
            <w:rFonts w:ascii="Times New Roman" w:hAnsi="Times New Roman" w:cs="Times New Roman"/>
            <w:sz w:val="24"/>
            <w:szCs w:val="24"/>
            <w:lang w:val="es-ES_tradnl"/>
          </w:rPr>
          <w:t>C</w:t>
        </w:r>
      </w:ins>
      <w:r w:rsidRPr="00CC16D3">
        <w:rPr>
          <w:rFonts w:ascii="Times New Roman" w:hAnsi="Times New Roman" w:cs="Times New Roman"/>
          <w:sz w:val="24"/>
          <w:szCs w:val="24"/>
          <w:lang w:val="es-ES_tradnl"/>
        </w:rPr>
        <w:t>uál era el objetivo del último artículo de opinión que leíste? ¿</w:t>
      </w:r>
      <w:ins w:id="231" w:author="Marco Fidel Santiago Cardona Giraldo" w:date="2016-07-07T13:42:00Z">
        <w:r w:rsidR="00CC0BD7">
          <w:rPr>
            <w:rFonts w:ascii="Times New Roman" w:hAnsi="Times New Roman" w:cs="Times New Roman"/>
            <w:sz w:val="24"/>
            <w:szCs w:val="24"/>
            <w:lang w:val="es-ES_tradnl"/>
          </w:rPr>
          <w:t>Cómo se relacionan los discursos de radio, televisión y los medios escritos</w:t>
        </w:r>
      </w:ins>
      <w:r w:rsidRPr="00CC16D3">
        <w:rPr>
          <w:rFonts w:ascii="Times New Roman" w:hAnsi="Times New Roman" w:cs="Times New Roman"/>
          <w:sz w:val="24"/>
          <w:szCs w:val="24"/>
          <w:lang w:val="es-ES_tradnl"/>
        </w:rPr>
        <w:t>?</w:t>
      </w:r>
    </w:p>
    <w:p w14:paraId="66956AF2"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86"/>
        <w:gridCol w:w="6342"/>
      </w:tblGrid>
      <w:tr w:rsidR="002061AB" w:rsidRPr="00CC16D3" w14:paraId="3AAD1513" w14:textId="77777777" w:rsidTr="00B92273">
        <w:tc>
          <w:tcPr>
            <w:tcW w:w="8828" w:type="dxa"/>
            <w:gridSpan w:val="2"/>
            <w:shd w:val="clear" w:color="auto" w:fill="000000" w:themeFill="text1"/>
          </w:tcPr>
          <w:p w14:paraId="0D34B915"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Recuerda</w:t>
            </w:r>
          </w:p>
        </w:tc>
      </w:tr>
      <w:tr w:rsidR="002061AB" w:rsidRPr="00CC16D3" w14:paraId="458DBCFC" w14:textId="77777777" w:rsidTr="00B92273">
        <w:tc>
          <w:tcPr>
            <w:tcW w:w="2486" w:type="dxa"/>
          </w:tcPr>
          <w:p w14:paraId="1D0E4775"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Contenido</w:t>
            </w:r>
          </w:p>
        </w:tc>
        <w:tc>
          <w:tcPr>
            <w:tcW w:w="6342" w:type="dxa"/>
          </w:tcPr>
          <w:p w14:paraId="47D806E8" w14:textId="77777777" w:rsidR="002061AB" w:rsidRPr="00CC16D3" w:rsidRDefault="002061AB" w:rsidP="00B92273">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w:t>
            </w:r>
            <w:r w:rsidRPr="00CC16D3">
              <w:rPr>
                <w:rFonts w:ascii="Times New Roman" w:hAnsi="Times New Roman" w:cs="Times New Roman"/>
                <w:b/>
                <w:sz w:val="24"/>
                <w:szCs w:val="24"/>
                <w:lang w:val="es-ES_tradnl"/>
              </w:rPr>
              <w:t>discurso argumentativo</w:t>
            </w:r>
            <w:r w:rsidRPr="00CC16D3">
              <w:rPr>
                <w:rFonts w:ascii="Times New Roman" w:hAnsi="Times New Roman" w:cs="Times New Roman"/>
                <w:sz w:val="24"/>
                <w:szCs w:val="24"/>
                <w:lang w:val="es-ES_tradnl"/>
              </w:rPr>
              <w:t xml:space="preserve"> tiene la finalidad de </w:t>
            </w:r>
            <w:r w:rsidRPr="00CC16D3">
              <w:rPr>
                <w:rFonts w:ascii="Times New Roman" w:hAnsi="Times New Roman" w:cs="Times New Roman"/>
                <w:b/>
                <w:sz w:val="24"/>
                <w:szCs w:val="24"/>
                <w:lang w:val="es-ES_tradnl"/>
              </w:rPr>
              <w:t>convencer o persuadir</w:t>
            </w:r>
            <w:r w:rsidRPr="00CC16D3">
              <w:rPr>
                <w:rFonts w:ascii="Times New Roman" w:hAnsi="Times New Roman" w:cs="Times New Roman"/>
                <w:sz w:val="24"/>
                <w:szCs w:val="24"/>
                <w:lang w:val="es-ES_tradnl"/>
              </w:rPr>
              <w:t xml:space="preserve">; el emisor busca producir un cambio de actitud u opinión en el receptor. La importancia de este discurso reside en la posibilidad de inducir, modificar o estabilizar ideas en el destinatario. </w:t>
            </w:r>
          </w:p>
        </w:tc>
      </w:tr>
    </w:tbl>
    <w:p w14:paraId="6997ED0E" w14:textId="77777777" w:rsidR="002061AB" w:rsidRPr="00CC16D3" w:rsidRDefault="002061AB" w:rsidP="002061AB">
      <w:pPr>
        <w:pStyle w:val="Sinespaciado"/>
        <w:rPr>
          <w:rFonts w:ascii="Times New Roman" w:hAnsi="Times New Roman" w:cs="Times New Roman"/>
          <w:sz w:val="24"/>
          <w:szCs w:val="24"/>
          <w:lang w:val="es-ES_tradnl"/>
        </w:rPr>
      </w:pPr>
    </w:p>
    <w:p w14:paraId="046E264E" w14:textId="24447788"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discurso argumentativo en los medios de comunicación se presenta de dos formas: por un lado, </w:t>
      </w:r>
      <w:ins w:id="232" w:author="Marco Fidel Santiago Cardona Giraldo" w:date="2016-07-07T13:43:00Z">
        <w:r w:rsidR="00CC0BD7">
          <w:rPr>
            <w:rFonts w:ascii="Times New Roman" w:hAnsi="Times New Roman" w:cs="Times New Roman"/>
            <w:sz w:val="24"/>
            <w:szCs w:val="24"/>
            <w:lang w:val="es-ES_tradnl"/>
          </w:rPr>
          <w:t>por medio</w:t>
        </w:r>
      </w:ins>
      <w:r w:rsidRPr="00CC16D3">
        <w:rPr>
          <w:rFonts w:ascii="Times New Roman" w:hAnsi="Times New Roman" w:cs="Times New Roman"/>
          <w:sz w:val="24"/>
          <w:szCs w:val="24"/>
          <w:lang w:val="es-ES_tradnl"/>
        </w:rPr>
        <w:t xml:space="preserve"> de la </w:t>
      </w:r>
      <w:r w:rsidRPr="00CC16D3">
        <w:rPr>
          <w:rFonts w:ascii="Times New Roman" w:hAnsi="Times New Roman" w:cs="Times New Roman"/>
          <w:b/>
          <w:sz w:val="24"/>
          <w:szCs w:val="24"/>
          <w:lang w:val="es-ES_tradnl"/>
        </w:rPr>
        <w:t>sustentación racional</w:t>
      </w:r>
      <w:r w:rsidRPr="00CC16D3">
        <w:rPr>
          <w:rFonts w:ascii="Times New Roman" w:hAnsi="Times New Roman" w:cs="Times New Roman"/>
          <w:sz w:val="24"/>
          <w:szCs w:val="24"/>
          <w:lang w:val="es-ES_tradnl"/>
        </w:rPr>
        <w:t xml:space="preserve"> y </w:t>
      </w:r>
      <w:r w:rsidRPr="00CC16D3">
        <w:rPr>
          <w:rFonts w:ascii="Times New Roman" w:hAnsi="Times New Roman" w:cs="Times New Roman"/>
          <w:b/>
          <w:sz w:val="24"/>
          <w:szCs w:val="24"/>
          <w:lang w:val="es-ES_tradnl"/>
        </w:rPr>
        <w:t>lógica</w:t>
      </w:r>
      <w:r w:rsidRPr="00CC16D3">
        <w:rPr>
          <w:rFonts w:ascii="Times New Roman" w:hAnsi="Times New Roman" w:cs="Times New Roman"/>
          <w:sz w:val="24"/>
          <w:szCs w:val="24"/>
          <w:lang w:val="es-ES_tradnl"/>
        </w:rPr>
        <w:t xml:space="preserve"> de ideas u opiniones fundamentadas; por el otro, </w:t>
      </w:r>
      <w:ins w:id="233" w:author="Marco Fidel Santiago Cardona Giraldo" w:date="2016-07-07T13:44:00Z">
        <w:r w:rsidR="00CC0BD7">
          <w:rPr>
            <w:rFonts w:ascii="Times New Roman" w:hAnsi="Times New Roman" w:cs="Times New Roman"/>
            <w:sz w:val="24"/>
            <w:szCs w:val="24"/>
            <w:lang w:val="es-ES_tradnl"/>
          </w:rPr>
          <w:t>a partir</w:t>
        </w:r>
      </w:ins>
      <w:r w:rsidRPr="00CC16D3">
        <w:rPr>
          <w:rFonts w:ascii="Times New Roman" w:hAnsi="Times New Roman" w:cs="Times New Roman"/>
          <w:sz w:val="24"/>
          <w:szCs w:val="24"/>
          <w:lang w:val="es-ES_tradnl"/>
        </w:rPr>
        <w:t xml:space="preserve"> de la </w:t>
      </w:r>
      <w:r w:rsidRPr="00CC16D3">
        <w:rPr>
          <w:rFonts w:ascii="Times New Roman" w:hAnsi="Times New Roman" w:cs="Times New Roman"/>
          <w:b/>
          <w:sz w:val="24"/>
          <w:szCs w:val="24"/>
          <w:lang w:val="es-ES_tradnl"/>
        </w:rPr>
        <w:t>persuasión</w:t>
      </w:r>
      <w:r w:rsidRPr="00CC16D3">
        <w:rPr>
          <w:rFonts w:ascii="Times New Roman" w:hAnsi="Times New Roman" w:cs="Times New Roman"/>
          <w:sz w:val="24"/>
          <w:szCs w:val="24"/>
          <w:lang w:val="es-ES_tradnl"/>
        </w:rPr>
        <w:t xml:space="preserve">, que busca influir en el destinatario apelando </w:t>
      </w:r>
      <w:ins w:id="234" w:author="Marco Fidel Santiago Cardona Giraldo" w:date="2016-07-07T13:44:00Z">
        <w:r w:rsidR="00CC0BD7">
          <w:rPr>
            <w:rFonts w:ascii="Times New Roman" w:hAnsi="Times New Roman" w:cs="Times New Roman"/>
            <w:sz w:val="24"/>
            <w:szCs w:val="24"/>
            <w:lang w:val="es-ES_tradnl"/>
          </w:rPr>
          <w:t>principalmente</w:t>
        </w:r>
      </w:ins>
      <w:r w:rsidRPr="00CC16D3">
        <w:rPr>
          <w:rFonts w:ascii="Times New Roman" w:hAnsi="Times New Roman" w:cs="Times New Roman"/>
          <w:sz w:val="24"/>
          <w:szCs w:val="24"/>
          <w:lang w:val="es-ES_tradnl"/>
        </w:rPr>
        <w:t xml:space="preserve"> a emociones o sentimientos. Un claro ejemplo</w:t>
      </w:r>
      <w:r>
        <w:rPr>
          <w:rFonts w:ascii="Times New Roman" w:hAnsi="Times New Roman" w:cs="Times New Roman"/>
          <w:sz w:val="24"/>
          <w:szCs w:val="24"/>
          <w:lang w:val="es-ES_tradnl"/>
        </w:rPr>
        <w:t xml:space="preserve"> de</w:t>
      </w:r>
      <w:r w:rsidRPr="00CC16D3">
        <w:rPr>
          <w:rFonts w:ascii="Times New Roman" w:hAnsi="Times New Roman" w:cs="Times New Roman"/>
          <w:sz w:val="24"/>
          <w:szCs w:val="24"/>
          <w:lang w:val="es-ES_tradnl"/>
        </w:rPr>
        <w:t xml:space="preserve"> la persuasión se encuentra en la </w:t>
      </w:r>
      <w:r w:rsidRPr="00CC16D3">
        <w:rPr>
          <w:rFonts w:ascii="Times New Roman" w:hAnsi="Times New Roman" w:cs="Times New Roman"/>
          <w:b/>
          <w:sz w:val="24"/>
          <w:szCs w:val="24"/>
          <w:lang w:val="es-ES_tradnl"/>
        </w:rPr>
        <w:t>publicidad</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r w:rsidRPr="00CC16D3">
        <w:rPr>
          <w:rFonts w:ascii="Times New Roman" w:hAnsi="Times New Roman" w:cs="Times New Roman"/>
          <w:sz w:val="24"/>
          <w:szCs w:val="24"/>
          <w:lang w:val="es-ES_tradnl"/>
        </w:rPr>
        <w:t xml:space="preserve">que </w:t>
      </w:r>
      <w:ins w:id="235" w:author="Marco Fidel Santiago Cardona Giraldo" w:date="2016-07-07T13:52:00Z">
        <w:r w:rsidR="002E7899">
          <w:rPr>
            <w:rFonts w:ascii="Times New Roman" w:hAnsi="Times New Roman" w:cs="Times New Roman"/>
            <w:sz w:val="24"/>
            <w:szCs w:val="24"/>
            <w:lang w:val="es-ES_tradnl"/>
          </w:rPr>
          <w:t>apela</w:t>
        </w:r>
      </w:ins>
      <w:r w:rsidRPr="00CC16D3">
        <w:rPr>
          <w:rFonts w:ascii="Times New Roman" w:hAnsi="Times New Roman" w:cs="Times New Roman"/>
          <w:sz w:val="24"/>
          <w:szCs w:val="24"/>
          <w:lang w:val="es-ES_tradnl"/>
        </w:rPr>
        <w:t xml:space="preserve"> </w:t>
      </w:r>
      <w:ins w:id="236" w:author="Marco Fidel Santiago Cardona Giraldo" w:date="2016-07-07T13:52:00Z">
        <w:r w:rsidR="002E7899">
          <w:rPr>
            <w:rFonts w:ascii="Times New Roman" w:hAnsi="Times New Roman" w:cs="Times New Roman"/>
            <w:sz w:val="24"/>
            <w:szCs w:val="24"/>
            <w:lang w:val="es-ES_tradnl"/>
          </w:rPr>
          <w:t>a</w:t>
        </w:r>
      </w:ins>
      <w:r w:rsidRPr="00CC16D3">
        <w:rPr>
          <w:rFonts w:ascii="Times New Roman" w:hAnsi="Times New Roman" w:cs="Times New Roman"/>
          <w:sz w:val="24"/>
          <w:szCs w:val="24"/>
          <w:lang w:val="es-ES_tradnl"/>
        </w:rPr>
        <w:t xml:space="preserve">l receptor para </w:t>
      </w:r>
      <w:r>
        <w:rPr>
          <w:rFonts w:ascii="Times New Roman" w:hAnsi="Times New Roman" w:cs="Times New Roman"/>
          <w:sz w:val="24"/>
          <w:szCs w:val="24"/>
          <w:lang w:val="es-ES_tradnl"/>
        </w:rPr>
        <w:t>obtener una respuesta de consumo</w:t>
      </w:r>
      <w:r w:rsidRPr="00CC16D3">
        <w:rPr>
          <w:rFonts w:ascii="Times New Roman" w:hAnsi="Times New Roman" w:cs="Times New Roman"/>
          <w:sz w:val="24"/>
          <w:szCs w:val="24"/>
          <w:lang w:val="es-ES_tradnl"/>
        </w:rPr>
        <w:t xml:space="preserve">. </w:t>
      </w:r>
    </w:p>
    <w:p w14:paraId="10C02740" w14:textId="77777777" w:rsidR="002061AB" w:rsidRPr="00CC16D3" w:rsidRDefault="002061AB" w:rsidP="002061AB">
      <w:pPr>
        <w:pStyle w:val="Sinespaciado"/>
        <w:rPr>
          <w:rFonts w:ascii="Times New Roman" w:hAnsi="Times New Roman" w:cs="Times New Roman"/>
          <w:sz w:val="24"/>
          <w:szCs w:val="24"/>
          <w:lang w:val="es-ES_tradnl"/>
        </w:rPr>
      </w:pPr>
    </w:p>
    <w:p w14:paraId="36AE7C78" w14:textId="4D8C3A3F"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Sin embargo</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no solo en la publicidad se observa este tipo de discurso</w:t>
      </w:r>
      <w:ins w:id="237" w:author="Marco Fidel Santiago Cardona Giraldo" w:date="2016-07-07T13:52:00Z">
        <w:r w:rsidR="002E7899">
          <w:rPr>
            <w:rFonts w:ascii="Times New Roman" w:hAnsi="Times New Roman" w:cs="Times New Roman"/>
            <w:sz w:val="24"/>
            <w:szCs w:val="24"/>
            <w:lang w:val="es-ES_tradnl"/>
          </w:rPr>
          <w:t>;</w:t>
        </w:r>
        <w:r w:rsidR="002E7899" w:rsidRPr="00CC16D3">
          <w:rPr>
            <w:rFonts w:ascii="Times New Roman" w:hAnsi="Times New Roman" w:cs="Times New Roman"/>
            <w:sz w:val="24"/>
            <w:szCs w:val="24"/>
            <w:lang w:val="es-ES_tradnl"/>
          </w:rPr>
          <w:t xml:space="preserve"> </w:t>
        </w:r>
      </w:ins>
      <w:r w:rsidRPr="00CC16D3">
        <w:rPr>
          <w:rFonts w:ascii="Times New Roman" w:hAnsi="Times New Roman" w:cs="Times New Roman"/>
          <w:sz w:val="24"/>
          <w:szCs w:val="24"/>
          <w:lang w:val="es-ES_tradnl"/>
        </w:rPr>
        <w:t xml:space="preserve">en </w:t>
      </w:r>
      <w:r>
        <w:rPr>
          <w:rFonts w:ascii="Times New Roman" w:hAnsi="Times New Roman" w:cs="Times New Roman"/>
          <w:sz w:val="24"/>
          <w:szCs w:val="24"/>
          <w:lang w:val="es-ES_tradnl"/>
        </w:rPr>
        <w:t>el siguiente cuadro</w:t>
      </w:r>
      <w:r w:rsidRPr="00CC16D3">
        <w:rPr>
          <w:rFonts w:ascii="Times New Roman" w:hAnsi="Times New Roman" w:cs="Times New Roman"/>
          <w:sz w:val="24"/>
          <w:szCs w:val="24"/>
          <w:lang w:val="es-ES_tradnl"/>
        </w:rPr>
        <w:t xml:space="preserve"> puedes encontrar distintos medios </w:t>
      </w:r>
      <w:ins w:id="238" w:author="Marco Fidel Santiago Cardona Giraldo" w:date="2016-07-07T13:52:00Z">
        <w:r w:rsidR="002E7899">
          <w:rPr>
            <w:rFonts w:ascii="Times New Roman" w:hAnsi="Times New Roman" w:cs="Times New Roman"/>
            <w:sz w:val="24"/>
            <w:szCs w:val="24"/>
            <w:lang w:val="es-ES_tradnl"/>
          </w:rPr>
          <w:t xml:space="preserve">en que </w:t>
        </w:r>
      </w:ins>
      <w:r w:rsidRPr="00CC16D3">
        <w:rPr>
          <w:rFonts w:ascii="Times New Roman" w:hAnsi="Times New Roman" w:cs="Times New Roman"/>
          <w:sz w:val="24"/>
          <w:szCs w:val="24"/>
          <w:lang w:val="es-ES_tradnl"/>
        </w:rPr>
        <w:t>pred</w:t>
      </w:r>
      <w:r>
        <w:rPr>
          <w:rFonts w:ascii="Times New Roman" w:hAnsi="Times New Roman" w:cs="Times New Roman"/>
          <w:sz w:val="24"/>
          <w:szCs w:val="24"/>
          <w:lang w:val="es-ES_tradnl"/>
        </w:rPr>
        <w:t xml:space="preserve">omina la </w:t>
      </w:r>
      <w:r w:rsidRPr="00CC16D3">
        <w:rPr>
          <w:rFonts w:ascii="Times New Roman" w:hAnsi="Times New Roman" w:cs="Times New Roman"/>
          <w:sz w:val="24"/>
          <w:szCs w:val="24"/>
          <w:lang w:val="es-ES_tradnl"/>
        </w:rPr>
        <w:t>intención</w:t>
      </w:r>
      <w:r>
        <w:rPr>
          <w:rFonts w:ascii="Times New Roman" w:hAnsi="Times New Roman" w:cs="Times New Roman"/>
          <w:sz w:val="24"/>
          <w:szCs w:val="24"/>
          <w:lang w:val="es-ES_tradnl"/>
        </w:rPr>
        <w:t xml:space="preserve"> argumentativa</w:t>
      </w:r>
      <w:r w:rsidRPr="00CC16D3">
        <w:rPr>
          <w:rFonts w:ascii="Times New Roman" w:hAnsi="Times New Roman" w:cs="Times New Roman"/>
          <w:sz w:val="24"/>
          <w:szCs w:val="24"/>
          <w:lang w:val="es-ES_tradnl"/>
        </w:rPr>
        <w:t>:</w:t>
      </w:r>
    </w:p>
    <w:p w14:paraId="5EE9E69A"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689"/>
        <w:gridCol w:w="6139"/>
      </w:tblGrid>
      <w:tr w:rsidR="002061AB" w:rsidRPr="00CC16D3" w14:paraId="1CB10A7C" w14:textId="77777777" w:rsidTr="00B92273">
        <w:tc>
          <w:tcPr>
            <w:tcW w:w="8828" w:type="dxa"/>
            <w:gridSpan w:val="2"/>
          </w:tcPr>
          <w:p w14:paraId="4E408812"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Los discursos argumentativos en los medios de comunicación.</w:t>
            </w:r>
          </w:p>
        </w:tc>
      </w:tr>
      <w:tr w:rsidR="002061AB" w:rsidRPr="00CC16D3" w14:paraId="086E6CAF" w14:textId="77777777" w:rsidTr="00B92273">
        <w:tc>
          <w:tcPr>
            <w:tcW w:w="2689" w:type="dxa"/>
          </w:tcPr>
          <w:p w14:paraId="4EEBF8C2"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TELEVISIÓN Y RADIO</w:t>
            </w:r>
          </w:p>
        </w:tc>
        <w:tc>
          <w:tcPr>
            <w:tcW w:w="6139" w:type="dxa"/>
          </w:tcPr>
          <w:p w14:paraId="4DB30FC7"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publicidad.</w:t>
            </w:r>
          </w:p>
          <w:p w14:paraId="6971354F"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debate y el coloquio.</w:t>
            </w:r>
          </w:p>
          <w:p w14:paraId="371706BE"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consultorio.</w:t>
            </w:r>
          </w:p>
          <w:p w14:paraId="096A8836"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Programa de entrevistas o </w:t>
            </w:r>
            <w:proofErr w:type="spellStart"/>
            <w:r w:rsidRPr="00CC16D3">
              <w:rPr>
                <w:rFonts w:ascii="Times New Roman" w:hAnsi="Times New Roman" w:cs="Times New Roman"/>
                <w:i/>
                <w:sz w:val="24"/>
                <w:szCs w:val="24"/>
                <w:lang w:val="es-ES_tradnl"/>
              </w:rPr>
              <w:t>Talk</w:t>
            </w:r>
            <w:proofErr w:type="spellEnd"/>
            <w:r w:rsidRPr="00CC16D3">
              <w:rPr>
                <w:rFonts w:ascii="Times New Roman" w:hAnsi="Times New Roman" w:cs="Times New Roman"/>
                <w:i/>
                <w:sz w:val="24"/>
                <w:szCs w:val="24"/>
                <w:lang w:val="es-ES_tradnl"/>
              </w:rPr>
              <w:t xml:space="preserve"> show</w:t>
            </w:r>
            <w:r>
              <w:rPr>
                <w:rFonts w:ascii="Times New Roman" w:hAnsi="Times New Roman" w:cs="Times New Roman"/>
                <w:sz w:val="24"/>
                <w:szCs w:val="24"/>
                <w:lang w:val="es-ES_tradnl"/>
              </w:rPr>
              <w:t>.</w:t>
            </w:r>
          </w:p>
          <w:p w14:paraId="56F82348"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La </w:t>
            </w:r>
            <w:proofErr w:type="spellStart"/>
            <w:r w:rsidRPr="00CC16D3">
              <w:rPr>
                <w:rFonts w:ascii="Times New Roman" w:hAnsi="Times New Roman" w:cs="Times New Roman"/>
                <w:sz w:val="24"/>
                <w:szCs w:val="24"/>
                <w:lang w:val="es-ES_tradnl"/>
              </w:rPr>
              <w:t>terturlia</w:t>
            </w:r>
            <w:proofErr w:type="spellEnd"/>
            <w:r w:rsidRPr="00CC16D3">
              <w:rPr>
                <w:rFonts w:ascii="Times New Roman" w:hAnsi="Times New Roman" w:cs="Times New Roman"/>
                <w:sz w:val="24"/>
                <w:szCs w:val="24"/>
                <w:lang w:val="es-ES_tradnl"/>
              </w:rPr>
              <w:t>.</w:t>
            </w:r>
          </w:p>
        </w:tc>
      </w:tr>
      <w:tr w:rsidR="002061AB" w:rsidRPr="00CC16D3" w14:paraId="2205BF2E" w14:textId="77777777" w:rsidTr="00B92273">
        <w:tc>
          <w:tcPr>
            <w:tcW w:w="2689" w:type="dxa"/>
          </w:tcPr>
          <w:p w14:paraId="0F4C1BCA"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PRENSA ESCRITA</w:t>
            </w:r>
          </w:p>
        </w:tc>
        <w:tc>
          <w:tcPr>
            <w:tcW w:w="6139" w:type="dxa"/>
          </w:tcPr>
          <w:p w14:paraId="75D2E048"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editorial. </w:t>
            </w:r>
          </w:p>
          <w:p w14:paraId="35F32A6F"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crónica.</w:t>
            </w:r>
          </w:p>
          <w:p w14:paraId="4CAFBCF7"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artículo de opinión.</w:t>
            </w:r>
          </w:p>
          <w:p w14:paraId="0CF12501"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columna.</w:t>
            </w:r>
          </w:p>
          <w:p w14:paraId="1A253F9A"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 carta al director.</w:t>
            </w:r>
          </w:p>
        </w:tc>
      </w:tr>
      <w:tr w:rsidR="002061AB" w:rsidRPr="00CC16D3" w14:paraId="1DD07013" w14:textId="77777777" w:rsidTr="00B92273">
        <w:tc>
          <w:tcPr>
            <w:tcW w:w="2689" w:type="dxa"/>
          </w:tcPr>
          <w:p w14:paraId="5183FF15"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LOS MEDIOS DIGITALES</w:t>
            </w:r>
          </w:p>
        </w:tc>
        <w:tc>
          <w:tcPr>
            <w:tcW w:w="6139" w:type="dxa"/>
          </w:tcPr>
          <w:p w14:paraId="4FDDAB62"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blog. </w:t>
            </w:r>
          </w:p>
          <w:p w14:paraId="0604B7E1"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foro.</w:t>
            </w:r>
          </w:p>
          <w:p w14:paraId="7E0EEE14" w14:textId="77777777" w:rsidR="002061AB" w:rsidRPr="00CC16D3" w:rsidRDefault="002061AB" w:rsidP="002061AB">
            <w:pPr>
              <w:pStyle w:val="Sinespaciado"/>
              <w:numPr>
                <w:ilvl w:val="0"/>
                <w:numId w:val="38"/>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Las publicaciones en las redes sociales.</w:t>
            </w:r>
          </w:p>
        </w:tc>
      </w:tr>
    </w:tbl>
    <w:p w14:paraId="606857A6"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77"/>
        <w:gridCol w:w="6351"/>
      </w:tblGrid>
      <w:tr w:rsidR="002061AB" w:rsidRPr="00CC16D3" w14:paraId="39BD223C" w14:textId="77777777" w:rsidTr="00B9227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DF777D7"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Profundiza (recurso de exposición)</w:t>
            </w:r>
          </w:p>
        </w:tc>
      </w:tr>
      <w:tr w:rsidR="002061AB" w:rsidRPr="00CC16D3" w14:paraId="468838C0"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73B4E"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ADB35"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LE_10_06_REC180</w:t>
            </w:r>
          </w:p>
        </w:tc>
      </w:tr>
      <w:tr w:rsidR="002061AB" w:rsidRPr="00CC16D3" w14:paraId="635A53D6" w14:textId="77777777" w:rsidTr="00B92273">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5F5F0"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F05F"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Los discursos argumentativos en los medios de comunicación</w:t>
            </w:r>
          </w:p>
        </w:tc>
      </w:tr>
      <w:tr w:rsidR="002061AB" w:rsidRPr="00CC16D3" w14:paraId="53BD4FDB" w14:textId="77777777" w:rsidTr="00B92273">
        <w:trPr>
          <w:trHeight w:val="250"/>
        </w:trPr>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4F2517"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EAFDB"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Interactivo sobre la argumentación en los medios de comunicación</w:t>
            </w:r>
          </w:p>
        </w:tc>
      </w:tr>
    </w:tbl>
    <w:p w14:paraId="5FB2936B" w14:textId="77777777" w:rsidR="002061AB" w:rsidRDefault="002061AB" w:rsidP="002061AB">
      <w:pPr>
        <w:pStyle w:val="Sinespaciado"/>
        <w:rPr>
          <w:rFonts w:ascii="Times New Roman" w:hAnsi="Times New Roman" w:cs="Times New Roman"/>
          <w:b/>
          <w:sz w:val="24"/>
          <w:szCs w:val="24"/>
          <w:lang w:val="es-ES_tradnl"/>
        </w:rPr>
      </w:pPr>
    </w:p>
    <w:p w14:paraId="20AD6299" w14:textId="77777777" w:rsidR="002061AB" w:rsidRPr="00CC16D3" w:rsidRDefault="002061AB" w:rsidP="002061AB">
      <w:pPr>
        <w:pStyle w:val="Sinespaciado"/>
        <w:rPr>
          <w:rFonts w:ascii="Times New Roman" w:hAnsi="Times New Roman" w:cs="Times New Roman"/>
          <w:sz w:val="24"/>
          <w:szCs w:val="24"/>
          <w:lang w:val="es-ES_tradnl"/>
        </w:rPr>
      </w:pPr>
      <w:r w:rsidRPr="00AE5FF1">
        <w:rPr>
          <w:rFonts w:ascii="Times New Roman" w:hAnsi="Times New Roman" w:cs="Times New Roman"/>
          <w:b/>
          <w:sz w:val="24"/>
          <w:szCs w:val="24"/>
          <w:lang w:val="es-ES_tradnl"/>
        </w:rPr>
        <w:lastRenderedPageBreak/>
        <w:t>[</w:t>
      </w:r>
      <w:r w:rsidRPr="00AE5FF1">
        <w:rPr>
          <w:rFonts w:ascii="Times New Roman" w:hAnsi="Times New Roman" w:cs="Times New Roman"/>
          <w:b/>
          <w:sz w:val="24"/>
          <w:szCs w:val="24"/>
          <w:shd w:val="clear" w:color="auto" w:fill="FFFF00"/>
          <w:lang w:val="es-ES_tradnl"/>
        </w:rPr>
        <w:t>SECCIÓN 2</w:t>
      </w:r>
      <w:r w:rsidRPr="00AE5FF1">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5.1 La publicidad</w:t>
      </w:r>
      <w:r w:rsidRPr="00CC16D3">
        <w:rPr>
          <w:rFonts w:ascii="Times New Roman" w:hAnsi="Times New Roman" w:cs="Times New Roman"/>
          <w:sz w:val="24"/>
          <w:szCs w:val="24"/>
          <w:lang w:val="es-ES_tradnl"/>
        </w:rPr>
        <w:t xml:space="preserve"> </w:t>
      </w:r>
    </w:p>
    <w:p w14:paraId="36AC397C" w14:textId="77777777" w:rsidR="002061AB" w:rsidRPr="00CC16D3" w:rsidRDefault="002061AB" w:rsidP="002061AB">
      <w:pPr>
        <w:pStyle w:val="Sinespaciado"/>
        <w:rPr>
          <w:rFonts w:ascii="Times New Roman" w:hAnsi="Times New Roman" w:cs="Times New Roman"/>
          <w:sz w:val="24"/>
          <w:szCs w:val="24"/>
          <w:lang w:val="es-ES_tradnl"/>
        </w:rPr>
      </w:pPr>
    </w:p>
    <w:p w14:paraId="082622D7" w14:textId="447F8E9E"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La finalidad de la publicidad es </w:t>
      </w:r>
      <w:r w:rsidRPr="00CC16D3">
        <w:rPr>
          <w:rFonts w:ascii="Times New Roman" w:hAnsi="Times New Roman" w:cs="Times New Roman"/>
          <w:b/>
          <w:sz w:val="24"/>
          <w:szCs w:val="24"/>
          <w:lang w:val="es-ES_tradnl"/>
        </w:rPr>
        <w:t>persuadir</w:t>
      </w:r>
      <w:r w:rsidRPr="00CC16D3">
        <w:rPr>
          <w:rFonts w:ascii="Times New Roman" w:hAnsi="Times New Roman" w:cs="Times New Roman"/>
          <w:sz w:val="24"/>
          <w:szCs w:val="24"/>
          <w:lang w:val="es-ES_tradnl"/>
        </w:rPr>
        <w:t xml:space="preserve"> al receptor con un mensaje sugestivo, para que sienta la necesidad de ad</w:t>
      </w:r>
      <w:r>
        <w:rPr>
          <w:rFonts w:ascii="Times New Roman" w:hAnsi="Times New Roman" w:cs="Times New Roman"/>
          <w:sz w:val="24"/>
          <w:szCs w:val="24"/>
          <w:lang w:val="es-ES_tradnl"/>
        </w:rPr>
        <w:t>quirir un producto o servicio y</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encuentre los medios para</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obtenerlo. En la actualidad, adicionalmente se ha implantado la estrategia de estimular </w:t>
      </w:r>
      <w:r w:rsidRPr="00CC16D3">
        <w:rPr>
          <w:rFonts w:ascii="Times New Roman" w:hAnsi="Times New Roman" w:cs="Times New Roman"/>
          <w:sz w:val="24"/>
          <w:szCs w:val="24"/>
          <w:lang w:val="es-ES_tradnl"/>
        </w:rPr>
        <w:t>l</w:t>
      </w:r>
      <w:r>
        <w:rPr>
          <w:rFonts w:ascii="Times New Roman" w:hAnsi="Times New Roman" w:cs="Times New Roman"/>
          <w:sz w:val="24"/>
          <w:szCs w:val="24"/>
          <w:lang w:val="es-ES_tradnl"/>
        </w:rPr>
        <w:t>a</w:t>
      </w:r>
      <w:r w:rsidRPr="00CC16D3">
        <w:rPr>
          <w:rFonts w:ascii="Times New Roman" w:hAnsi="Times New Roman" w:cs="Times New Roman"/>
          <w:sz w:val="24"/>
          <w:szCs w:val="24"/>
          <w:lang w:val="es-ES_tradnl"/>
        </w:rPr>
        <w:t xml:space="preserve"> simpatía</w:t>
      </w:r>
      <w:r>
        <w:rPr>
          <w:rFonts w:ascii="Times New Roman" w:hAnsi="Times New Roman" w:cs="Times New Roman"/>
          <w:sz w:val="24"/>
          <w:szCs w:val="24"/>
          <w:lang w:val="es-ES_tradnl"/>
        </w:rPr>
        <w:t xml:space="preserve"> por</w:t>
      </w:r>
      <w:r w:rsidRPr="00CC16D3">
        <w:rPr>
          <w:rFonts w:ascii="Times New Roman" w:hAnsi="Times New Roman" w:cs="Times New Roman"/>
          <w:sz w:val="24"/>
          <w:szCs w:val="24"/>
          <w:lang w:val="es-ES_tradnl"/>
        </w:rPr>
        <w:t xml:space="preserve"> </w:t>
      </w:r>
      <w:r>
        <w:rPr>
          <w:rFonts w:ascii="Times New Roman" w:hAnsi="Times New Roman" w:cs="Times New Roman"/>
          <w:b/>
          <w:sz w:val="24"/>
          <w:szCs w:val="24"/>
          <w:lang w:val="es-ES_tradnl"/>
        </w:rPr>
        <w:t>marcas</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asociándola</w:t>
      </w:r>
      <w:ins w:id="239" w:author="Marco Fidel Santiago Cardona Giraldo" w:date="2016-07-07T13:59:00Z">
        <w:r w:rsidR="0040240E">
          <w:rPr>
            <w:rFonts w:ascii="Times New Roman" w:hAnsi="Times New Roman" w:cs="Times New Roman"/>
            <w:sz w:val="24"/>
            <w:szCs w:val="24"/>
            <w:lang w:val="es-ES_tradnl"/>
          </w:rPr>
          <w:t>s</w:t>
        </w:r>
      </w:ins>
      <w:r>
        <w:rPr>
          <w:rFonts w:ascii="Times New Roman" w:hAnsi="Times New Roman" w:cs="Times New Roman"/>
          <w:sz w:val="24"/>
          <w:szCs w:val="24"/>
          <w:lang w:val="es-ES_tradnl"/>
        </w:rPr>
        <w:t xml:space="preserve"> a</w:t>
      </w:r>
      <w:r w:rsidRPr="00CC16D3">
        <w:rPr>
          <w:rFonts w:ascii="Times New Roman" w:hAnsi="Times New Roman" w:cs="Times New Roman"/>
          <w:sz w:val="24"/>
          <w:szCs w:val="24"/>
          <w:lang w:val="es-ES_tradnl"/>
        </w:rPr>
        <w:t xml:space="preserve"> estilos de vida y </w:t>
      </w:r>
      <w:r>
        <w:rPr>
          <w:rFonts w:ascii="Times New Roman" w:hAnsi="Times New Roman" w:cs="Times New Roman"/>
          <w:sz w:val="24"/>
          <w:szCs w:val="24"/>
          <w:lang w:val="es-ES_tradnl"/>
        </w:rPr>
        <w:t>aspectos de la</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identidad, </w:t>
      </w:r>
      <w:r w:rsidRPr="00CC16D3">
        <w:rPr>
          <w:rFonts w:ascii="Times New Roman" w:hAnsi="Times New Roman" w:cs="Times New Roman"/>
          <w:sz w:val="24"/>
          <w:szCs w:val="24"/>
          <w:lang w:val="es-ES_tradnl"/>
        </w:rPr>
        <w:t>como</w:t>
      </w:r>
      <w:r>
        <w:rPr>
          <w:rFonts w:ascii="Times New Roman" w:hAnsi="Times New Roman" w:cs="Times New Roman"/>
          <w:sz w:val="24"/>
          <w:szCs w:val="24"/>
          <w:lang w:val="es-ES_tradnl"/>
        </w:rPr>
        <w:t xml:space="preserve"> por ejemplo la campaña </w:t>
      </w:r>
      <w:r w:rsidRPr="00105BE5">
        <w:rPr>
          <w:rFonts w:ascii="Times New Roman" w:hAnsi="Times New Roman" w:cs="Times New Roman"/>
          <w:i/>
          <w:sz w:val="24"/>
          <w:szCs w:val="24"/>
          <w:lang w:val="es-ES_tradnl"/>
        </w:rPr>
        <w:t>Colombia es pasión</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eslogan de la marca país.</w:t>
      </w:r>
    </w:p>
    <w:p w14:paraId="3A134EF3" w14:textId="77777777" w:rsidR="002061AB" w:rsidRPr="00CC16D3" w:rsidRDefault="002061AB" w:rsidP="002061AB">
      <w:pPr>
        <w:pStyle w:val="Sinespaciado"/>
        <w:rPr>
          <w:rFonts w:ascii="Times New Roman" w:hAnsi="Times New Roman" w:cs="Times New Roman"/>
          <w:sz w:val="24"/>
          <w:szCs w:val="24"/>
          <w:lang w:val="es-ES_tradnl"/>
        </w:rPr>
      </w:pPr>
    </w:p>
    <w:p w14:paraId="11C886A3" w14:textId="4D1C56B5"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Para persuadir </w:t>
      </w:r>
      <w:r>
        <w:rPr>
          <w:rFonts w:ascii="Times New Roman" w:hAnsi="Times New Roman" w:cs="Times New Roman"/>
          <w:sz w:val="24"/>
          <w:szCs w:val="24"/>
          <w:lang w:val="es-ES_tradnl"/>
        </w:rPr>
        <w:t>al público</w:t>
      </w:r>
      <w:ins w:id="240" w:author="Marco Fidel Santiago Cardona Giraldo" w:date="2016-07-07T14:00:00Z">
        <w:r w:rsidR="0040240E">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la publicidad se vale de un discurso argumentativo que mezcla significados</w:t>
      </w:r>
      <w:r w:rsidRPr="00CC16D3">
        <w:rPr>
          <w:rFonts w:ascii="Times New Roman" w:hAnsi="Times New Roman" w:cs="Times New Roman"/>
          <w:b/>
          <w:sz w:val="24"/>
          <w:szCs w:val="24"/>
          <w:lang w:val="es-ES_tradnl"/>
        </w:rPr>
        <w:t xml:space="preserve"> connotativo</w:t>
      </w:r>
      <w:r>
        <w:rPr>
          <w:rFonts w:ascii="Times New Roman" w:hAnsi="Times New Roman" w:cs="Times New Roman"/>
          <w:b/>
          <w:sz w:val="24"/>
          <w:szCs w:val="24"/>
          <w:lang w:val="es-ES_tradnl"/>
        </w:rPr>
        <w:t>s</w:t>
      </w:r>
      <w:r w:rsidRPr="00105BE5">
        <w:rPr>
          <w:rFonts w:ascii="Times New Roman" w:hAnsi="Times New Roman" w:cs="Times New Roman"/>
          <w:sz w:val="24"/>
          <w:szCs w:val="24"/>
          <w:lang w:val="es-ES_tradnl"/>
        </w:rPr>
        <w:t>,</w:t>
      </w:r>
      <w:r w:rsidRPr="00CC16D3">
        <w:rPr>
          <w:rFonts w:ascii="Times New Roman" w:hAnsi="Times New Roman" w:cs="Times New Roman"/>
          <w:b/>
          <w:sz w:val="24"/>
          <w:szCs w:val="24"/>
          <w:lang w:val="es-ES_tradnl"/>
        </w:rPr>
        <w:t xml:space="preserve"> </w:t>
      </w:r>
      <w:r w:rsidRPr="00CC16D3">
        <w:rPr>
          <w:rFonts w:ascii="Times New Roman" w:hAnsi="Times New Roman" w:cs="Times New Roman"/>
          <w:sz w:val="24"/>
          <w:szCs w:val="24"/>
          <w:lang w:val="es-ES_tradnl"/>
        </w:rPr>
        <w:t>usando valores asociados como el éxito, la belleza, la juventud, entre otros</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y </w:t>
      </w:r>
      <w:r w:rsidRPr="00105BE5">
        <w:rPr>
          <w:rFonts w:ascii="Times New Roman" w:hAnsi="Times New Roman" w:cs="Times New Roman"/>
          <w:sz w:val="24"/>
          <w:szCs w:val="24"/>
          <w:lang w:val="es-ES_tradnl"/>
        </w:rPr>
        <w:t>significados</w:t>
      </w:r>
      <w:r w:rsidRPr="00CC16D3">
        <w:rPr>
          <w:rFonts w:ascii="Times New Roman" w:hAnsi="Times New Roman" w:cs="Times New Roman"/>
          <w:b/>
          <w:sz w:val="24"/>
          <w:szCs w:val="24"/>
          <w:lang w:val="es-ES_tradnl"/>
        </w:rPr>
        <w:t xml:space="preserve"> denotativo</w:t>
      </w:r>
      <w:r>
        <w:rPr>
          <w:rFonts w:ascii="Times New Roman" w:hAnsi="Times New Roman" w:cs="Times New Roman"/>
          <w:b/>
          <w:sz w:val="24"/>
          <w:szCs w:val="24"/>
          <w:lang w:val="es-ES_tradnl"/>
        </w:rPr>
        <w:t>s</w:t>
      </w:r>
      <w:r>
        <w:rPr>
          <w:rFonts w:ascii="Times New Roman" w:hAnsi="Times New Roman" w:cs="Times New Roman"/>
          <w:sz w:val="24"/>
          <w:szCs w:val="24"/>
          <w:lang w:val="es-ES_tradnl"/>
        </w:rPr>
        <w:t>, como cuando</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informa</w:t>
      </w:r>
      <w:r w:rsidRPr="00CC16D3">
        <w:rPr>
          <w:rFonts w:ascii="Times New Roman" w:hAnsi="Times New Roman" w:cs="Times New Roman"/>
          <w:sz w:val="24"/>
          <w:szCs w:val="24"/>
          <w:lang w:val="es-ES_tradnl"/>
        </w:rPr>
        <w:t xml:space="preserve"> </w:t>
      </w:r>
      <w:ins w:id="241" w:author="Marco Fidel Santiago Cardona Giraldo" w:date="2016-07-07T14:00:00Z">
        <w:r w:rsidR="0040240E">
          <w:rPr>
            <w:rFonts w:ascii="Times New Roman" w:hAnsi="Times New Roman" w:cs="Times New Roman"/>
            <w:sz w:val="24"/>
            <w:szCs w:val="24"/>
            <w:lang w:val="es-ES_tradnl"/>
          </w:rPr>
          <w:t xml:space="preserve">sobre las </w:t>
        </w:r>
      </w:ins>
      <w:r>
        <w:rPr>
          <w:rFonts w:ascii="Times New Roman" w:hAnsi="Times New Roman" w:cs="Times New Roman"/>
          <w:sz w:val="24"/>
          <w:szCs w:val="24"/>
          <w:lang w:val="es-ES_tradnl"/>
        </w:rPr>
        <w:t xml:space="preserve">características </w:t>
      </w:r>
      <w:r w:rsidRPr="00CC16D3">
        <w:rPr>
          <w:rFonts w:ascii="Times New Roman" w:hAnsi="Times New Roman" w:cs="Times New Roman"/>
          <w:sz w:val="24"/>
          <w:szCs w:val="24"/>
          <w:lang w:val="es-ES_tradnl"/>
        </w:rPr>
        <w:t>del producto. Además</w:t>
      </w:r>
      <w:r>
        <w:rPr>
          <w:rFonts w:ascii="Times New Roman" w:hAnsi="Times New Roman" w:cs="Times New Roman"/>
          <w:sz w:val="24"/>
          <w:szCs w:val="24"/>
          <w:lang w:val="es-ES_tradnl"/>
        </w:rPr>
        <w:t>, sobre todo en los comerciales televisivos,</w:t>
      </w:r>
      <w:r w:rsidRPr="00CC16D3">
        <w:rPr>
          <w:rFonts w:ascii="Times New Roman" w:hAnsi="Times New Roman" w:cs="Times New Roman"/>
          <w:sz w:val="24"/>
          <w:szCs w:val="24"/>
          <w:lang w:val="es-ES_tradnl"/>
        </w:rPr>
        <w:t xml:space="preserve"> </w:t>
      </w:r>
      <w:ins w:id="242" w:author="Marco Fidel Santiago Cardona Giraldo" w:date="2016-07-07T14:01:00Z">
        <w:r w:rsidR="0040240E">
          <w:rPr>
            <w:rFonts w:ascii="Times New Roman" w:hAnsi="Times New Roman" w:cs="Times New Roman"/>
            <w:sz w:val="24"/>
            <w:szCs w:val="24"/>
            <w:lang w:val="es-ES_tradnl"/>
          </w:rPr>
          <w:t xml:space="preserve">la publicidad </w:t>
        </w:r>
      </w:ins>
      <w:r>
        <w:rPr>
          <w:rFonts w:ascii="Times New Roman" w:hAnsi="Times New Roman" w:cs="Times New Roman"/>
          <w:sz w:val="24"/>
          <w:szCs w:val="24"/>
          <w:lang w:val="es-ES_tradnl"/>
        </w:rPr>
        <w:t xml:space="preserve">utiliza </w:t>
      </w:r>
      <w:r w:rsidRPr="00CC16D3">
        <w:rPr>
          <w:rFonts w:ascii="Times New Roman" w:hAnsi="Times New Roman" w:cs="Times New Roman"/>
          <w:sz w:val="24"/>
          <w:szCs w:val="24"/>
          <w:lang w:val="es-ES_tradnl"/>
        </w:rPr>
        <w:t xml:space="preserve">una combinación del lenguaje verbal y </w:t>
      </w:r>
      <w:r>
        <w:rPr>
          <w:rFonts w:ascii="Times New Roman" w:hAnsi="Times New Roman" w:cs="Times New Roman"/>
          <w:sz w:val="24"/>
          <w:szCs w:val="24"/>
          <w:lang w:val="es-ES_tradnl"/>
        </w:rPr>
        <w:t xml:space="preserve">el </w:t>
      </w:r>
      <w:r w:rsidRPr="00CC16D3">
        <w:rPr>
          <w:rFonts w:ascii="Times New Roman" w:hAnsi="Times New Roman" w:cs="Times New Roman"/>
          <w:sz w:val="24"/>
          <w:szCs w:val="24"/>
          <w:lang w:val="es-ES_tradnl"/>
        </w:rPr>
        <w:t>no verbal.</w:t>
      </w:r>
    </w:p>
    <w:p w14:paraId="54E1E432"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83"/>
        <w:gridCol w:w="6345"/>
      </w:tblGrid>
      <w:tr w:rsidR="002061AB" w:rsidRPr="00CC16D3" w14:paraId="7CB83977" w14:textId="77777777" w:rsidTr="00B92273">
        <w:tc>
          <w:tcPr>
            <w:tcW w:w="8828" w:type="dxa"/>
            <w:gridSpan w:val="2"/>
            <w:shd w:val="clear" w:color="auto" w:fill="0D0D0D" w:themeFill="text1" w:themeFillTint="F2"/>
          </w:tcPr>
          <w:p w14:paraId="78FC28DA"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Imagen (fotografía, gráfica o ilustración)</w:t>
            </w:r>
          </w:p>
        </w:tc>
      </w:tr>
      <w:tr w:rsidR="002061AB" w:rsidRPr="00CC16D3" w14:paraId="5E282CE3" w14:textId="77777777" w:rsidTr="00B92273">
        <w:tc>
          <w:tcPr>
            <w:tcW w:w="2483" w:type="dxa"/>
          </w:tcPr>
          <w:p w14:paraId="42817740"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6345" w:type="dxa"/>
          </w:tcPr>
          <w:p w14:paraId="7BC8B72D"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LE_10_06_IMG</w:t>
            </w:r>
            <w:r>
              <w:rPr>
                <w:rFonts w:ascii="Times New Roman" w:hAnsi="Times New Roman" w:cs="Times New Roman"/>
                <w:color w:val="000000"/>
                <w:sz w:val="24"/>
                <w:szCs w:val="24"/>
                <w:lang w:val="es-ES_tradnl"/>
              </w:rPr>
              <w:t>11</w:t>
            </w:r>
          </w:p>
        </w:tc>
      </w:tr>
      <w:tr w:rsidR="002061AB" w:rsidRPr="00CC16D3" w14:paraId="544F64DE" w14:textId="77777777" w:rsidTr="00B92273">
        <w:tc>
          <w:tcPr>
            <w:tcW w:w="2483" w:type="dxa"/>
          </w:tcPr>
          <w:p w14:paraId="464EDDE6"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Descripción</w:t>
            </w:r>
          </w:p>
        </w:tc>
        <w:tc>
          <w:tcPr>
            <w:tcW w:w="6345" w:type="dxa"/>
          </w:tcPr>
          <w:p w14:paraId="5AA3ADCD"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Botella de soda Coca Cola.</w:t>
            </w:r>
          </w:p>
        </w:tc>
      </w:tr>
      <w:tr w:rsidR="002061AB" w:rsidRPr="00CC16D3" w14:paraId="1EDDE2BA" w14:textId="77777777" w:rsidTr="00B92273">
        <w:tc>
          <w:tcPr>
            <w:tcW w:w="2483" w:type="dxa"/>
          </w:tcPr>
          <w:p w14:paraId="04DD78DC"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 xml:space="preserve">Código </w:t>
            </w:r>
            <w:proofErr w:type="spellStart"/>
            <w:r w:rsidRPr="00CC16D3">
              <w:rPr>
                <w:rFonts w:ascii="Times New Roman" w:hAnsi="Times New Roman" w:cs="Times New Roman"/>
                <w:b/>
                <w:color w:val="000000"/>
                <w:sz w:val="24"/>
                <w:szCs w:val="24"/>
                <w:lang w:val="es-ES_tradnl"/>
              </w:rPr>
              <w:t>Shutterstock</w:t>
            </w:r>
            <w:proofErr w:type="spellEnd"/>
            <w:r w:rsidRPr="00CC16D3">
              <w:rPr>
                <w:rFonts w:ascii="Times New Roman" w:hAnsi="Times New Roman" w:cs="Times New Roman"/>
                <w:b/>
                <w:color w:val="000000"/>
                <w:sz w:val="24"/>
                <w:szCs w:val="24"/>
                <w:lang w:val="es-ES_tradnl"/>
              </w:rPr>
              <w:t xml:space="preserve"> (o URL o la ruta en </w:t>
            </w:r>
            <w:proofErr w:type="spellStart"/>
            <w:r w:rsidRPr="00CC16D3">
              <w:rPr>
                <w:rFonts w:ascii="Times New Roman" w:hAnsi="Times New Roman" w:cs="Times New Roman"/>
                <w:b/>
                <w:color w:val="000000"/>
                <w:sz w:val="24"/>
                <w:szCs w:val="24"/>
                <w:lang w:val="es-ES_tradnl"/>
              </w:rPr>
              <w:t>AulaPlaneta</w:t>
            </w:r>
            <w:proofErr w:type="spellEnd"/>
            <w:r w:rsidRPr="00CC16D3">
              <w:rPr>
                <w:rFonts w:ascii="Times New Roman" w:hAnsi="Times New Roman" w:cs="Times New Roman"/>
                <w:b/>
                <w:color w:val="000000"/>
                <w:sz w:val="24"/>
                <w:szCs w:val="24"/>
                <w:lang w:val="es-ES_tradnl"/>
              </w:rPr>
              <w:t>)</w:t>
            </w:r>
          </w:p>
        </w:tc>
        <w:tc>
          <w:tcPr>
            <w:tcW w:w="6345" w:type="dxa"/>
          </w:tcPr>
          <w:p w14:paraId="3F724C17" w14:textId="11B45D46" w:rsidR="002061AB" w:rsidRPr="00CC16D3" w:rsidRDefault="002061AB" w:rsidP="00B92273">
            <w:pPr>
              <w:pStyle w:val="Sinespaciado"/>
              <w:rPr>
                <w:rFonts w:ascii="Times New Roman" w:hAnsi="Times New Roman" w:cs="Times New Roman"/>
                <w:color w:val="000000"/>
                <w:sz w:val="24"/>
                <w:szCs w:val="24"/>
                <w:lang w:val="es-ES_tradnl"/>
              </w:rPr>
            </w:pPr>
            <w:r w:rsidRPr="009E241F">
              <w:t>101692447</w:t>
            </w:r>
          </w:p>
        </w:tc>
      </w:tr>
      <w:tr w:rsidR="002061AB" w:rsidRPr="00CC16D3" w14:paraId="165CF5C7" w14:textId="77777777" w:rsidTr="00B92273">
        <w:trPr>
          <w:trHeight w:val="70"/>
        </w:trPr>
        <w:tc>
          <w:tcPr>
            <w:tcW w:w="2483" w:type="dxa"/>
          </w:tcPr>
          <w:p w14:paraId="414FC147"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Pie de imagen</w:t>
            </w:r>
          </w:p>
        </w:tc>
        <w:tc>
          <w:tcPr>
            <w:tcW w:w="6345" w:type="dxa"/>
          </w:tcPr>
          <w:p w14:paraId="2BB6941D" w14:textId="16604E08" w:rsidR="002061AB" w:rsidRPr="00CC16D3" w:rsidRDefault="002061AB" w:rsidP="00287B88">
            <w:pPr>
              <w:pStyle w:val="Sinespaciad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Entre</w:t>
            </w:r>
            <w:r w:rsidRPr="00CC16D3">
              <w:rPr>
                <w:rFonts w:ascii="Times New Roman" w:eastAsia="Times New Roman" w:hAnsi="Times New Roman" w:cs="Times New Roman"/>
                <w:sz w:val="24"/>
                <w:szCs w:val="24"/>
                <w:lang w:val="es-ES_tradnl" w:eastAsia="es-ES"/>
              </w:rPr>
              <w:t xml:space="preserve"> las campañas publicitarias más famosas y contundentes </w:t>
            </w:r>
            <w:r>
              <w:rPr>
                <w:rFonts w:ascii="Times New Roman" w:eastAsia="Times New Roman" w:hAnsi="Times New Roman" w:cs="Times New Roman"/>
                <w:sz w:val="24"/>
                <w:szCs w:val="24"/>
                <w:lang w:val="es-ES_tradnl" w:eastAsia="es-ES"/>
              </w:rPr>
              <w:t>se encuentran las de la marca</w:t>
            </w:r>
            <w:r w:rsidRPr="00CC16D3">
              <w:rPr>
                <w:rFonts w:ascii="Times New Roman" w:eastAsia="Times New Roman" w:hAnsi="Times New Roman" w:cs="Times New Roman"/>
                <w:sz w:val="24"/>
                <w:szCs w:val="24"/>
                <w:lang w:val="es-ES_tradnl" w:eastAsia="es-ES"/>
              </w:rPr>
              <w:t xml:space="preserve"> </w:t>
            </w:r>
            <w:r w:rsidRPr="004511BC">
              <w:rPr>
                <w:rFonts w:ascii="Times New Roman" w:eastAsia="Times New Roman" w:hAnsi="Times New Roman" w:cs="Times New Roman"/>
                <w:i/>
                <w:sz w:val="24"/>
                <w:szCs w:val="24"/>
                <w:lang w:val="es-ES_tradnl" w:eastAsia="es-ES"/>
              </w:rPr>
              <w:t>Coca Cola</w:t>
            </w:r>
            <w:r w:rsidRPr="00CC16D3">
              <w:rPr>
                <w:rFonts w:ascii="Times New Roman" w:eastAsia="Times New Roman" w:hAnsi="Times New Roman" w:cs="Times New Roman"/>
                <w:sz w:val="24"/>
                <w:szCs w:val="24"/>
                <w:lang w:val="es-ES_tradnl" w:eastAsia="es-ES"/>
              </w:rPr>
              <w:t>,</w:t>
            </w:r>
            <w:r>
              <w:rPr>
                <w:rFonts w:ascii="Times New Roman" w:eastAsia="Times New Roman" w:hAnsi="Times New Roman" w:cs="Times New Roman"/>
                <w:sz w:val="24"/>
                <w:szCs w:val="24"/>
                <w:lang w:val="es-ES_tradnl" w:eastAsia="es-ES"/>
              </w:rPr>
              <w:t xml:space="preserve"> que año tras año innova con imágenes y eslóganes </w:t>
            </w:r>
            <w:ins w:id="243" w:author="Marco Fidel Santiago Cardona Giraldo" w:date="2016-07-07T14:03:00Z">
              <w:r w:rsidR="00287B88">
                <w:rPr>
                  <w:rFonts w:ascii="Times New Roman" w:eastAsia="Times New Roman" w:hAnsi="Times New Roman" w:cs="Times New Roman"/>
                  <w:sz w:val="24"/>
                  <w:szCs w:val="24"/>
                  <w:lang w:val="es-ES_tradnl" w:eastAsia="es-ES"/>
                </w:rPr>
                <w:t xml:space="preserve">de </w:t>
              </w:r>
            </w:ins>
            <w:r>
              <w:rPr>
                <w:rFonts w:ascii="Times New Roman" w:eastAsia="Times New Roman" w:hAnsi="Times New Roman" w:cs="Times New Roman"/>
                <w:sz w:val="24"/>
                <w:szCs w:val="24"/>
                <w:lang w:val="es-ES_tradnl" w:eastAsia="es-ES"/>
              </w:rPr>
              <w:t xml:space="preserve">fuerte </w:t>
            </w:r>
            <w:r w:rsidRPr="00CC16D3">
              <w:rPr>
                <w:rFonts w:ascii="Times New Roman" w:eastAsia="Times New Roman" w:hAnsi="Times New Roman" w:cs="Times New Roman"/>
                <w:sz w:val="24"/>
                <w:szCs w:val="24"/>
                <w:lang w:val="es-ES_tradnl" w:eastAsia="es-ES"/>
              </w:rPr>
              <w:t>i</w:t>
            </w:r>
            <w:r>
              <w:rPr>
                <w:rFonts w:ascii="Times New Roman" w:eastAsia="Times New Roman" w:hAnsi="Times New Roman" w:cs="Times New Roman"/>
                <w:sz w:val="24"/>
                <w:szCs w:val="24"/>
                <w:lang w:val="es-ES_tradnl" w:eastAsia="es-ES"/>
              </w:rPr>
              <w:t xml:space="preserve">mpacto en los consumidores. Su efectividad se </w:t>
            </w:r>
            <w:ins w:id="244" w:author="mbp" w:date="2016-07-07T16:17:00Z">
              <w:r w:rsidR="009E241F">
                <w:rPr>
                  <w:rFonts w:ascii="Times New Roman" w:eastAsia="Times New Roman" w:hAnsi="Times New Roman" w:cs="Times New Roman"/>
                  <w:sz w:val="24"/>
                  <w:szCs w:val="24"/>
                  <w:lang w:val="es-ES_tradnl" w:eastAsia="es-ES"/>
                </w:rPr>
                <w:t>manifiesta</w:t>
              </w:r>
            </w:ins>
            <w:r>
              <w:rPr>
                <w:rFonts w:ascii="Times New Roman" w:eastAsia="Times New Roman" w:hAnsi="Times New Roman" w:cs="Times New Roman"/>
                <w:sz w:val="24"/>
                <w:szCs w:val="24"/>
                <w:lang w:val="es-ES_tradnl" w:eastAsia="es-ES"/>
              </w:rPr>
              <w:t xml:space="preserve"> en el hecho de que, sin necesidad de ver el </w:t>
            </w:r>
            <w:r w:rsidRPr="00CC16D3">
              <w:rPr>
                <w:rFonts w:ascii="Times New Roman" w:eastAsia="Times New Roman" w:hAnsi="Times New Roman" w:cs="Times New Roman"/>
                <w:sz w:val="24"/>
                <w:szCs w:val="24"/>
                <w:lang w:val="es-ES_tradnl" w:eastAsia="es-ES"/>
              </w:rPr>
              <w:t>logo en la botella</w:t>
            </w:r>
            <w:r>
              <w:rPr>
                <w:rFonts w:ascii="Times New Roman" w:eastAsia="Times New Roman" w:hAnsi="Times New Roman" w:cs="Times New Roman"/>
                <w:sz w:val="24"/>
                <w:szCs w:val="24"/>
                <w:lang w:val="es-ES_tradnl" w:eastAsia="es-ES"/>
              </w:rPr>
              <w:t>,</w:t>
            </w:r>
            <w:ins w:id="245" w:author="Marco Fidel Santiago Cardona Giraldo" w:date="2016-07-07T14:04:00Z">
              <w:r w:rsidR="00287B88">
                <w:rPr>
                  <w:rFonts w:ascii="Times New Roman" w:eastAsia="Times New Roman" w:hAnsi="Times New Roman" w:cs="Times New Roman"/>
                  <w:sz w:val="24"/>
                  <w:szCs w:val="24"/>
                  <w:lang w:val="es-ES_tradnl" w:eastAsia="es-ES"/>
                </w:rPr>
                <w:t xml:space="preserve"> solo</w:t>
              </w:r>
            </w:ins>
            <w:r>
              <w:rPr>
                <w:rFonts w:ascii="Times New Roman" w:eastAsia="Times New Roman" w:hAnsi="Times New Roman" w:cs="Times New Roman"/>
                <w:sz w:val="24"/>
                <w:szCs w:val="24"/>
                <w:lang w:val="es-ES_tradnl" w:eastAsia="es-ES"/>
              </w:rPr>
              <w:t xml:space="preserve"> al verla </w:t>
            </w:r>
            <w:ins w:id="246" w:author="Marco Fidel Santiago Cardona Giraldo" w:date="2016-07-07T14:04:00Z">
              <w:r w:rsidR="00287B88">
                <w:rPr>
                  <w:rFonts w:ascii="Times New Roman" w:eastAsia="Times New Roman" w:hAnsi="Times New Roman" w:cs="Times New Roman"/>
                  <w:sz w:val="24"/>
                  <w:szCs w:val="24"/>
                  <w:lang w:val="es-ES_tradnl" w:eastAsia="es-ES"/>
                </w:rPr>
                <w:t>se</w:t>
              </w:r>
            </w:ins>
            <w:r>
              <w:rPr>
                <w:rFonts w:ascii="Times New Roman" w:eastAsia="Times New Roman" w:hAnsi="Times New Roman" w:cs="Times New Roman"/>
                <w:sz w:val="24"/>
                <w:szCs w:val="24"/>
                <w:lang w:val="es-ES_tradnl" w:eastAsia="es-ES"/>
              </w:rPr>
              <w:t xml:space="preserve"> asocia</w:t>
            </w:r>
            <w:r w:rsidRPr="00CC16D3">
              <w:rPr>
                <w:rFonts w:ascii="Times New Roman" w:eastAsia="Times New Roman" w:hAnsi="Times New Roman" w:cs="Times New Roman"/>
                <w:sz w:val="24"/>
                <w:szCs w:val="24"/>
                <w:lang w:val="es-ES_tradnl" w:eastAsia="es-ES"/>
              </w:rPr>
              <w:t xml:space="preserve"> </w:t>
            </w:r>
            <w:ins w:id="247" w:author="Marco Fidel Santiago Cardona Giraldo" w:date="2016-07-07T14:04:00Z">
              <w:r w:rsidR="00287B88">
                <w:rPr>
                  <w:rFonts w:ascii="Times New Roman" w:eastAsia="Times New Roman" w:hAnsi="Times New Roman" w:cs="Times New Roman"/>
                  <w:sz w:val="24"/>
                  <w:szCs w:val="24"/>
                  <w:lang w:val="es-ES_tradnl" w:eastAsia="es-ES"/>
                </w:rPr>
                <w:t>con</w:t>
              </w:r>
              <w:r w:rsidR="00287B88" w:rsidRPr="00CC16D3">
                <w:rPr>
                  <w:rFonts w:ascii="Times New Roman" w:eastAsia="Times New Roman" w:hAnsi="Times New Roman" w:cs="Times New Roman"/>
                  <w:sz w:val="24"/>
                  <w:szCs w:val="24"/>
                  <w:lang w:val="es-ES_tradnl" w:eastAsia="es-ES"/>
                </w:rPr>
                <w:t xml:space="preserve"> </w:t>
              </w:r>
            </w:ins>
            <w:r w:rsidRPr="00CC16D3">
              <w:rPr>
                <w:rFonts w:ascii="Times New Roman" w:eastAsia="Times New Roman" w:hAnsi="Times New Roman" w:cs="Times New Roman"/>
                <w:sz w:val="24"/>
                <w:szCs w:val="24"/>
                <w:lang w:val="es-ES_tradnl" w:eastAsia="es-ES"/>
              </w:rPr>
              <w:t>la marca.</w:t>
            </w:r>
          </w:p>
        </w:tc>
      </w:tr>
    </w:tbl>
    <w:p w14:paraId="074D9396" w14:textId="77777777" w:rsidR="002061AB" w:rsidRPr="00CC16D3" w:rsidRDefault="002061AB" w:rsidP="002061AB">
      <w:pPr>
        <w:pStyle w:val="Sinespaciado"/>
        <w:rPr>
          <w:rFonts w:ascii="Times New Roman" w:hAnsi="Times New Roman" w:cs="Times New Roman"/>
          <w:sz w:val="24"/>
          <w:szCs w:val="24"/>
          <w:lang w:val="es-ES_tradnl"/>
        </w:rPr>
      </w:pPr>
    </w:p>
    <w:p w14:paraId="46238F20" w14:textId="7DC182D8" w:rsidR="002061AB"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En el siguiente enlace podrás encontrar herramientas para an</w:t>
      </w:r>
      <w:r>
        <w:rPr>
          <w:rFonts w:ascii="Times New Roman" w:hAnsi="Times New Roman" w:cs="Times New Roman"/>
          <w:sz w:val="24"/>
          <w:szCs w:val="24"/>
          <w:lang w:val="es-ES_tradnl"/>
        </w:rPr>
        <w:t>alizar el discurso publicitario</w:t>
      </w:r>
      <w:r w:rsidRPr="00CC16D3">
        <w:rPr>
          <w:rFonts w:ascii="Times New Roman" w:hAnsi="Times New Roman" w:cs="Times New Roman"/>
          <w:sz w:val="24"/>
          <w:szCs w:val="24"/>
          <w:lang w:val="es-ES_tradnl"/>
        </w:rPr>
        <w:t xml:space="preserve"> </w:t>
      </w:r>
      <w:r w:rsidRPr="00DF3529">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hyperlink r:id="rId12" w:history="1">
        <w:r w:rsidRPr="00DF3529">
          <w:rPr>
            <w:rStyle w:val="Hipervnculo"/>
            <w:rFonts w:ascii="Times New Roman" w:hAnsi="Times New Roman" w:cs="Times New Roman"/>
            <w:sz w:val="24"/>
            <w:szCs w:val="24"/>
          </w:rPr>
          <w:t>https://publicidadresumida.wordpress.com/2008/02/28/como-analizar-la-publicidad/</w:t>
        </w:r>
      </w:hyperlink>
    </w:p>
    <w:p w14:paraId="5D3689DA" w14:textId="77777777" w:rsidR="002061AB" w:rsidRPr="00CC16D3" w:rsidRDefault="002061AB" w:rsidP="002061AB">
      <w:pPr>
        <w:pStyle w:val="Sinespaciado"/>
        <w:rPr>
          <w:rFonts w:ascii="Times New Roman" w:hAnsi="Times New Roman" w:cs="Times New Roman"/>
          <w:sz w:val="24"/>
          <w:szCs w:val="24"/>
          <w:lang w:val="es-ES_tradnl"/>
        </w:rPr>
      </w:pPr>
    </w:p>
    <w:p w14:paraId="10535820" w14:textId="77777777" w:rsidR="002061AB" w:rsidRPr="00CC16D3" w:rsidRDefault="002061AB" w:rsidP="002061AB">
      <w:pPr>
        <w:pStyle w:val="Sinespaciado"/>
        <w:rPr>
          <w:rFonts w:ascii="Times New Roman" w:hAnsi="Times New Roman" w:cs="Times New Roman"/>
          <w:b/>
          <w:sz w:val="24"/>
          <w:szCs w:val="24"/>
          <w:lang w:val="es-ES_tradnl"/>
        </w:rPr>
      </w:pPr>
      <w:r w:rsidRPr="00DF3529">
        <w:rPr>
          <w:rFonts w:ascii="Times New Roman" w:hAnsi="Times New Roman" w:cs="Times New Roman"/>
          <w:b/>
          <w:sz w:val="24"/>
          <w:szCs w:val="24"/>
          <w:lang w:val="es-ES_tradnl"/>
        </w:rPr>
        <w:t>[</w:t>
      </w:r>
      <w:r w:rsidRPr="00DF3529">
        <w:rPr>
          <w:rFonts w:ascii="Times New Roman" w:hAnsi="Times New Roman" w:cs="Times New Roman"/>
          <w:b/>
          <w:sz w:val="24"/>
          <w:szCs w:val="24"/>
          <w:shd w:val="clear" w:color="auto" w:fill="FFFF00"/>
          <w:lang w:val="es-ES_tradnl"/>
        </w:rPr>
        <w:t>SECCIÓN 2</w:t>
      </w:r>
      <w:r w:rsidRPr="00DF3529">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5.2 El debate</w:t>
      </w:r>
    </w:p>
    <w:p w14:paraId="686874A0" w14:textId="77777777" w:rsidR="002061AB" w:rsidRPr="00CC16D3" w:rsidRDefault="002061AB" w:rsidP="002061AB">
      <w:pPr>
        <w:pStyle w:val="Sinespaciado"/>
        <w:rPr>
          <w:rFonts w:ascii="Times New Roman" w:hAnsi="Times New Roman" w:cs="Times New Roman"/>
          <w:sz w:val="24"/>
          <w:szCs w:val="24"/>
          <w:lang w:val="es-ES_tradnl"/>
        </w:rPr>
      </w:pPr>
    </w:p>
    <w:p w14:paraId="0A4F1663" w14:textId="4B1D973C"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El debate es una </w:t>
      </w:r>
      <w:r w:rsidRPr="00DF3529">
        <w:rPr>
          <w:rFonts w:ascii="Times New Roman" w:hAnsi="Times New Roman" w:cs="Times New Roman"/>
          <w:sz w:val="24"/>
          <w:szCs w:val="24"/>
          <w:lang w:val="es-ES_tradnl"/>
        </w:rPr>
        <w:t>técnica de</w:t>
      </w:r>
      <w:r w:rsidRPr="00CC16D3">
        <w:rPr>
          <w:rFonts w:ascii="Times New Roman" w:hAnsi="Times New Roman" w:cs="Times New Roman"/>
          <w:b/>
          <w:sz w:val="24"/>
          <w:szCs w:val="24"/>
          <w:lang w:val="es-ES_tradnl"/>
        </w:rPr>
        <w:t xml:space="preserve"> expresión oral</w:t>
      </w:r>
      <w:r w:rsidRPr="00CC16D3">
        <w:rPr>
          <w:rFonts w:ascii="Times New Roman" w:hAnsi="Times New Roman" w:cs="Times New Roman"/>
          <w:sz w:val="24"/>
          <w:szCs w:val="24"/>
          <w:lang w:val="es-ES_tradnl"/>
        </w:rPr>
        <w:t xml:space="preserve"> que implica una discusión entre al menos dos grupos distintos de opinión sobre un determinado tema. </w:t>
      </w:r>
      <w:r w:rsidRPr="00DF3529">
        <w:rPr>
          <w:rFonts w:ascii="Times New Roman" w:hAnsi="Times New Roman" w:cs="Times New Roman"/>
          <w:sz w:val="24"/>
          <w:szCs w:val="24"/>
          <w:lang w:val="es-ES_tradnl"/>
        </w:rPr>
        <w:t>Cada persona</w:t>
      </w:r>
      <w:r w:rsidRPr="00CC16D3">
        <w:rPr>
          <w:rFonts w:ascii="Times New Roman" w:hAnsi="Times New Roman" w:cs="Times New Roman"/>
          <w:b/>
          <w:sz w:val="24"/>
          <w:szCs w:val="24"/>
          <w:lang w:val="es-ES_tradnl"/>
        </w:rPr>
        <w:t xml:space="preserve"> argumenta</w:t>
      </w:r>
      <w:r w:rsidRPr="00CC16D3">
        <w:rPr>
          <w:rFonts w:ascii="Times New Roman" w:hAnsi="Times New Roman" w:cs="Times New Roman"/>
          <w:sz w:val="24"/>
          <w:szCs w:val="24"/>
          <w:lang w:val="es-ES_tradnl"/>
        </w:rPr>
        <w:t xml:space="preserve"> su postura, es decir, </w:t>
      </w:r>
      <w:r w:rsidRPr="00DF3529">
        <w:rPr>
          <w:rFonts w:ascii="Times New Roman" w:hAnsi="Times New Roman" w:cs="Times New Roman"/>
          <w:sz w:val="24"/>
          <w:szCs w:val="24"/>
          <w:lang w:val="es-ES_tradnl"/>
        </w:rPr>
        <w:t>trata de</w:t>
      </w:r>
      <w:r w:rsidRPr="00CC16D3">
        <w:rPr>
          <w:rFonts w:ascii="Times New Roman" w:hAnsi="Times New Roman" w:cs="Times New Roman"/>
          <w:b/>
          <w:sz w:val="24"/>
          <w:szCs w:val="24"/>
          <w:lang w:val="es-ES_tradnl"/>
        </w:rPr>
        <w:t xml:space="preserve"> justificar sus ideas</w:t>
      </w:r>
      <w:r w:rsidRPr="00CC16D3">
        <w:rPr>
          <w:rFonts w:ascii="Times New Roman" w:hAnsi="Times New Roman" w:cs="Times New Roman"/>
          <w:sz w:val="24"/>
          <w:szCs w:val="24"/>
          <w:lang w:val="es-ES_tradnl"/>
        </w:rPr>
        <w:t xml:space="preserve"> mediante razones más o menos convincentes</w:t>
      </w:r>
      <w:ins w:id="248" w:author="Marco Fidel Santiago Cardona Giraldo" w:date="2016-07-07T14:07:00Z">
        <w:r w:rsidR="00CB6902">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dependiendo del </w:t>
      </w:r>
      <w:ins w:id="249" w:author="Marco Fidel Santiago Cardona Giraldo" w:date="2016-07-07T14:07:00Z">
        <w:r w:rsidR="00CB6902">
          <w:rPr>
            <w:rFonts w:ascii="Times New Roman" w:hAnsi="Times New Roman" w:cs="Times New Roman"/>
            <w:sz w:val="24"/>
            <w:szCs w:val="24"/>
            <w:lang w:val="es-ES_tradnl"/>
          </w:rPr>
          <w:t>desarrollo de la argumentación</w:t>
        </w:r>
      </w:ins>
      <w:r w:rsidRPr="00CC16D3">
        <w:rPr>
          <w:rFonts w:ascii="Times New Roman" w:hAnsi="Times New Roman" w:cs="Times New Roman"/>
          <w:sz w:val="24"/>
          <w:szCs w:val="24"/>
          <w:lang w:val="es-ES_tradnl"/>
        </w:rPr>
        <w:t>. En los debates, los participantes exponen y defienden unas ideas que previa</w:t>
      </w:r>
      <w:r>
        <w:rPr>
          <w:rFonts w:ascii="Times New Roman" w:hAnsi="Times New Roman" w:cs="Times New Roman"/>
          <w:sz w:val="24"/>
          <w:szCs w:val="24"/>
          <w:lang w:val="es-ES_tradnl"/>
        </w:rPr>
        <w:t>mente han tenido que preparar. A menudo</w:t>
      </w:r>
      <w:ins w:id="250" w:author="Marco Fidel Santiago Cardona Giraldo" w:date="2016-07-07T14:07:00Z">
        <w:r w:rsidR="00CB6902">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los debates tienen lugar en programas (televisivos o radiales) que son de carácter político. ¿R</w:t>
      </w:r>
      <w:r w:rsidRPr="00CC16D3">
        <w:rPr>
          <w:rFonts w:ascii="Times New Roman" w:hAnsi="Times New Roman" w:cs="Times New Roman"/>
          <w:sz w:val="24"/>
          <w:szCs w:val="24"/>
          <w:lang w:val="es-ES_tradnl"/>
        </w:rPr>
        <w:t>ecuerdas el último debate entre candidatos presidenciales?</w:t>
      </w:r>
      <w:r>
        <w:rPr>
          <w:rFonts w:ascii="Times New Roman" w:hAnsi="Times New Roman" w:cs="Times New Roman"/>
          <w:sz w:val="24"/>
          <w:szCs w:val="24"/>
          <w:lang w:val="es-ES_tradnl"/>
        </w:rPr>
        <w:t>, ¿c</w:t>
      </w:r>
      <w:r w:rsidRPr="00CC16D3">
        <w:rPr>
          <w:rFonts w:ascii="Times New Roman" w:hAnsi="Times New Roman" w:cs="Times New Roman"/>
          <w:sz w:val="24"/>
          <w:szCs w:val="24"/>
          <w:lang w:val="es-ES_tradnl"/>
        </w:rPr>
        <w:t xml:space="preserve">ómo defendían sus ideas? </w:t>
      </w:r>
    </w:p>
    <w:p w14:paraId="171A9BE6" w14:textId="77777777" w:rsidR="002061AB" w:rsidRPr="00CC16D3" w:rsidRDefault="002061AB" w:rsidP="002061AB">
      <w:pPr>
        <w:pStyle w:val="Sinespaciado"/>
        <w:rPr>
          <w:rFonts w:ascii="Times New Roman" w:hAnsi="Times New Roman" w:cs="Times New Roman"/>
          <w:sz w:val="24"/>
          <w:szCs w:val="24"/>
          <w:lang w:val="es-ES_tradnl"/>
        </w:rPr>
      </w:pPr>
    </w:p>
    <w:p w14:paraId="72DB886A" w14:textId="29951C80"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Regularmente</w:t>
      </w:r>
      <w:ins w:id="251" w:author="Marco Fidel Santiago Cardona Giraldo" w:date="2016-07-07T14:09:00Z">
        <w:r w:rsidR="00CB6902">
          <w:rPr>
            <w:rFonts w:ascii="Times New Roman" w:hAnsi="Times New Roman" w:cs="Times New Roman"/>
            <w:sz w:val="24"/>
            <w:szCs w:val="24"/>
            <w:lang w:val="es-ES_tradnl"/>
          </w:rPr>
          <w:t>,</w:t>
        </w:r>
      </w:ins>
      <w:r w:rsidRPr="00CC16D3">
        <w:rPr>
          <w:rFonts w:ascii="Times New Roman" w:hAnsi="Times New Roman" w:cs="Times New Roman"/>
          <w:sz w:val="24"/>
          <w:szCs w:val="24"/>
          <w:lang w:val="es-ES_tradnl"/>
        </w:rPr>
        <w:t xml:space="preserve"> el debate se estructura</w:t>
      </w:r>
      <w:r>
        <w:rPr>
          <w:rFonts w:ascii="Times New Roman" w:hAnsi="Times New Roman" w:cs="Times New Roman"/>
          <w:sz w:val="24"/>
          <w:szCs w:val="24"/>
          <w:lang w:val="es-ES_tradnl"/>
        </w:rPr>
        <w:t xml:space="preserve"> siguiendo este modelo</w:t>
      </w:r>
      <w:r w:rsidRPr="00CC16D3">
        <w:rPr>
          <w:rFonts w:ascii="Times New Roman" w:hAnsi="Times New Roman" w:cs="Times New Roman"/>
          <w:sz w:val="24"/>
          <w:szCs w:val="24"/>
          <w:lang w:val="es-ES_tradnl"/>
        </w:rPr>
        <w:t>:</w:t>
      </w:r>
    </w:p>
    <w:p w14:paraId="6B0D3DBF" w14:textId="77777777" w:rsidR="002061AB" w:rsidRPr="00CC16D3" w:rsidRDefault="002061AB" w:rsidP="002061AB">
      <w:pPr>
        <w:pStyle w:val="Sinespaciado"/>
        <w:rPr>
          <w:rFonts w:ascii="Times New Roman" w:hAnsi="Times New Roman" w:cs="Times New Roman"/>
          <w:sz w:val="24"/>
          <w:szCs w:val="24"/>
          <w:lang w:val="es-ES_tradnl"/>
        </w:rPr>
      </w:pPr>
    </w:p>
    <w:p w14:paraId="7606B04F" w14:textId="493FA692"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introducción:</w:t>
      </w:r>
      <w:r w:rsidRPr="00CC16D3">
        <w:rPr>
          <w:rFonts w:ascii="Times New Roman" w:hAnsi="Times New Roman" w:cs="Times New Roman"/>
          <w:sz w:val="24"/>
          <w:szCs w:val="24"/>
          <w:lang w:val="es-ES_tradnl"/>
        </w:rPr>
        <w:t xml:space="preserve"> el moderad</w:t>
      </w:r>
      <w:r>
        <w:rPr>
          <w:rFonts w:ascii="Times New Roman" w:hAnsi="Times New Roman" w:cs="Times New Roman"/>
          <w:sz w:val="24"/>
          <w:szCs w:val="24"/>
          <w:lang w:val="es-ES_tradnl"/>
        </w:rPr>
        <w:t xml:space="preserve">or presenta el tema </w:t>
      </w:r>
      <w:ins w:id="252" w:author="Marco Fidel Santiago Cardona Giraldo" w:date="2016-07-07T14:13:00Z">
        <w:r w:rsidR="004B125C">
          <w:rPr>
            <w:rFonts w:ascii="Times New Roman" w:hAnsi="Times New Roman" w:cs="Times New Roman"/>
            <w:sz w:val="24"/>
            <w:szCs w:val="24"/>
            <w:lang w:val="es-ES_tradnl"/>
          </w:rPr>
          <w:t>que discutirán</w:t>
        </w:r>
      </w:ins>
      <w:r w:rsidRPr="00CC16D3">
        <w:rPr>
          <w:rFonts w:ascii="Times New Roman" w:hAnsi="Times New Roman" w:cs="Times New Roman"/>
          <w:sz w:val="24"/>
          <w:szCs w:val="24"/>
          <w:lang w:val="es-ES_tradnl"/>
        </w:rPr>
        <w:t xml:space="preserve"> los participantes. </w:t>
      </w:r>
    </w:p>
    <w:p w14:paraId="79A6C480"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lastRenderedPageBreak/>
        <w:t>La</w:t>
      </w:r>
      <w:r w:rsidRPr="00CC16D3">
        <w:rPr>
          <w:rFonts w:ascii="Times New Roman" w:hAnsi="Times New Roman" w:cs="Times New Roman"/>
          <w:b/>
          <w:sz w:val="24"/>
          <w:szCs w:val="24"/>
          <w:lang w:val="es-ES_tradnl"/>
        </w:rPr>
        <w:t xml:space="preserve"> exposición</w:t>
      </w:r>
      <w:r>
        <w:rPr>
          <w:rFonts w:ascii="Times New Roman" w:hAnsi="Times New Roman" w:cs="Times New Roman"/>
          <w:sz w:val="24"/>
          <w:szCs w:val="24"/>
          <w:lang w:val="es-ES_tradnl"/>
        </w:rPr>
        <w:t>: cada uno de los participantes</w:t>
      </w:r>
      <w:r w:rsidRPr="00CC16D3">
        <w:rPr>
          <w:rFonts w:ascii="Times New Roman" w:hAnsi="Times New Roman" w:cs="Times New Roman"/>
          <w:sz w:val="24"/>
          <w:szCs w:val="24"/>
          <w:lang w:val="es-ES_tradnl"/>
        </w:rPr>
        <w:t xml:space="preserve"> da a conocer sus puntos de vista </w:t>
      </w:r>
      <w:r>
        <w:rPr>
          <w:rFonts w:ascii="Times New Roman" w:hAnsi="Times New Roman" w:cs="Times New Roman"/>
          <w:sz w:val="24"/>
          <w:szCs w:val="24"/>
          <w:lang w:val="es-ES_tradnl"/>
        </w:rPr>
        <w:t>sobre el tema. El resto debe</w:t>
      </w:r>
      <w:r w:rsidRPr="00CC16D3">
        <w:rPr>
          <w:rFonts w:ascii="Times New Roman" w:hAnsi="Times New Roman" w:cs="Times New Roman"/>
          <w:sz w:val="24"/>
          <w:szCs w:val="24"/>
          <w:lang w:val="es-ES_tradnl"/>
        </w:rPr>
        <w:t xml:space="preserve"> escuchar con atención y </w:t>
      </w:r>
      <w:r>
        <w:rPr>
          <w:rFonts w:ascii="Times New Roman" w:hAnsi="Times New Roman" w:cs="Times New Roman"/>
          <w:sz w:val="24"/>
          <w:szCs w:val="24"/>
          <w:lang w:val="es-ES_tradnl"/>
        </w:rPr>
        <w:t>tomar apuntes que les servirán para incorporar acotaciones o ideas en sus propias exposiciones.</w:t>
      </w:r>
    </w:p>
    <w:p w14:paraId="0DCD61CE"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discusión:</w:t>
      </w:r>
      <w:r w:rsidRPr="00CC16D3">
        <w:rPr>
          <w:rFonts w:ascii="Times New Roman" w:hAnsi="Times New Roman" w:cs="Times New Roman"/>
          <w:sz w:val="24"/>
          <w:szCs w:val="24"/>
          <w:lang w:val="es-ES_tradnl"/>
        </w:rPr>
        <w:t xml:space="preserve"> cada uno de los miembros defiende sus opiniones y rebate las de los demás en</w:t>
      </w:r>
      <w:r>
        <w:rPr>
          <w:rFonts w:ascii="Times New Roman" w:hAnsi="Times New Roman" w:cs="Times New Roman"/>
          <w:sz w:val="24"/>
          <w:szCs w:val="24"/>
          <w:lang w:val="es-ES_tradnl"/>
        </w:rPr>
        <w:t xml:space="preserve"> aquellos puntos que no coincida</w:t>
      </w:r>
      <w:r w:rsidRPr="00CC16D3">
        <w:rPr>
          <w:rFonts w:ascii="Times New Roman" w:hAnsi="Times New Roman" w:cs="Times New Roman"/>
          <w:sz w:val="24"/>
          <w:szCs w:val="24"/>
          <w:lang w:val="es-ES_tradnl"/>
        </w:rPr>
        <w:t>n.</w:t>
      </w:r>
    </w:p>
    <w:p w14:paraId="1B2DE6B1"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conclusión:</w:t>
      </w:r>
      <w:r w:rsidRPr="00CC16D3">
        <w:rPr>
          <w:rFonts w:ascii="Times New Roman" w:hAnsi="Times New Roman" w:cs="Times New Roman"/>
          <w:sz w:val="24"/>
          <w:szCs w:val="24"/>
          <w:lang w:val="es-ES_tradnl"/>
        </w:rPr>
        <w:t xml:space="preserve"> uno a uno, los participantes resumen su postura final tras la discusión</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recuperando brevemente los principales argumentos que refuerzan su punto de vista.</w:t>
      </w:r>
    </w:p>
    <w:p w14:paraId="4AF7D962" w14:textId="77777777" w:rsidR="002061AB" w:rsidRPr="00CC16D3" w:rsidRDefault="002061AB" w:rsidP="002061AB">
      <w:pPr>
        <w:pStyle w:val="Sinespaciado"/>
        <w:numPr>
          <w:ilvl w:val="0"/>
          <w:numId w:val="40"/>
        </w:numPr>
        <w:rPr>
          <w:rFonts w:ascii="Times New Roman" w:hAnsi="Times New Roman" w:cs="Times New Roman"/>
          <w:sz w:val="24"/>
          <w:szCs w:val="24"/>
          <w:lang w:val="es-ES_tradnl"/>
        </w:rPr>
      </w:pPr>
      <w:r w:rsidRPr="00946E10">
        <w:rPr>
          <w:rFonts w:ascii="Times New Roman" w:hAnsi="Times New Roman" w:cs="Times New Roman"/>
          <w:sz w:val="24"/>
          <w:szCs w:val="24"/>
          <w:lang w:val="es-ES_tradnl"/>
        </w:rPr>
        <w:t>La</w:t>
      </w:r>
      <w:r w:rsidRPr="00CC16D3">
        <w:rPr>
          <w:rFonts w:ascii="Times New Roman" w:hAnsi="Times New Roman" w:cs="Times New Roman"/>
          <w:b/>
          <w:sz w:val="24"/>
          <w:szCs w:val="24"/>
          <w:lang w:val="es-ES_tradnl"/>
        </w:rPr>
        <w:t xml:space="preserve"> despedida:</w:t>
      </w:r>
      <w:r w:rsidRPr="00CC16D3">
        <w:rPr>
          <w:rFonts w:ascii="Times New Roman" w:hAnsi="Times New Roman" w:cs="Times New Roman"/>
          <w:sz w:val="24"/>
          <w:szCs w:val="24"/>
          <w:lang w:val="es-ES_tradnl"/>
        </w:rPr>
        <w:t xml:space="preserve"> el moderador recopila las opiniones y cierra el debate.</w:t>
      </w:r>
    </w:p>
    <w:p w14:paraId="215B7093" w14:textId="77777777" w:rsidR="002061AB" w:rsidRPr="00CC16D3" w:rsidRDefault="002061AB" w:rsidP="002061AB">
      <w:pPr>
        <w:pStyle w:val="Sinespaciado"/>
        <w:ind w:left="720"/>
        <w:rPr>
          <w:rFonts w:ascii="Times New Roman" w:hAnsi="Times New Roman" w:cs="Times New Roman"/>
          <w:sz w:val="24"/>
          <w:szCs w:val="24"/>
          <w:lang w:val="es-ES_tradnl"/>
        </w:rPr>
      </w:pPr>
    </w:p>
    <w:p w14:paraId="4BFA876D" w14:textId="7C0E8D74"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En un encuentro de este tipo se ha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de seguir unas normas de intervención, regidas por el </w:t>
      </w:r>
      <w:r w:rsidRPr="00946E10">
        <w:rPr>
          <w:rFonts w:ascii="Times New Roman" w:hAnsi="Times New Roman" w:cs="Times New Roman"/>
          <w:b/>
          <w:sz w:val="24"/>
          <w:szCs w:val="24"/>
          <w:lang w:val="es-ES_tradnl"/>
        </w:rPr>
        <w:t>moderador</w:t>
      </w:r>
      <w:r w:rsidRPr="00CC16D3">
        <w:rPr>
          <w:rFonts w:ascii="Times New Roman" w:hAnsi="Times New Roman" w:cs="Times New Roman"/>
          <w:sz w:val="24"/>
          <w:szCs w:val="24"/>
          <w:lang w:val="es-ES_tradnl"/>
        </w:rPr>
        <w:t>, con el fin de mantener el respeto por las opiniones de los demás. Para defender bien los argumentos propios</w:t>
      </w:r>
      <w:ins w:id="253" w:author="Marco Fidel Santiago Cardona Giraldo" w:date="2016-07-07T14:14:00Z">
        <w:r w:rsidR="00F0406B">
          <w:rPr>
            <w:rFonts w:ascii="Times New Roman" w:hAnsi="Times New Roman" w:cs="Times New Roman"/>
            <w:sz w:val="24"/>
            <w:szCs w:val="24"/>
            <w:lang w:val="es-ES_tradnl"/>
          </w:rPr>
          <w:t>,</w:t>
        </w:r>
      </w:ins>
      <w:r w:rsidRPr="00CC16D3">
        <w:rPr>
          <w:rFonts w:ascii="Times New Roman" w:hAnsi="Times New Roman" w:cs="Times New Roman"/>
          <w:sz w:val="24"/>
          <w:szCs w:val="24"/>
          <w:lang w:val="es-ES_tradnl"/>
        </w:rPr>
        <w:t xml:space="preserve"> hay que recoger los contraargumentos que pueden haber surgido en la discusión y </w:t>
      </w:r>
      <w:ins w:id="254" w:author="Marco Fidel Santiago Cardona Giraldo" w:date="2016-07-07T14:15:00Z">
        <w:r w:rsidR="00F0406B">
          <w:rPr>
            <w:rFonts w:ascii="Times New Roman" w:hAnsi="Times New Roman" w:cs="Times New Roman"/>
            <w:sz w:val="24"/>
            <w:szCs w:val="24"/>
            <w:lang w:val="es-ES_tradnl"/>
          </w:rPr>
          <w:t>replantear los</w:t>
        </w:r>
      </w:ins>
      <w:r w:rsidRPr="00CC16D3">
        <w:rPr>
          <w:rFonts w:ascii="Times New Roman" w:hAnsi="Times New Roman" w:cs="Times New Roman"/>
          <w:sz w:val="24"/>
          <w:szCs w:val="24"/>
          <w:lang w:val="es-ES_tradnl"/>
        </w:rPr>
        <w:t xml:space="preserve"> puntos </w:t>
      </w:r>
      <w:ins w:id="255" w:author="Marco Fidel Santiago Cardona Giraldo" w:date="2016-07-07T14:15:00Z">
        <w:r w:rsidR="00F0406B">
          <w:rPr>
            <w:rFonts w:ascii="Times New Roman" w:hAnsi="Times New Roman" w:cs="Times New Roman"/>
            <w:sz w:val="24"/>
            <w:szCs w:val="24"/>
            <w:lang w:val="es-ES_tradnl"/>
          </w:rPr>
          <w:t xml:space="preserve">de vista y propuestas que resultaron </w:t>
        </w:r>
      </w:ins>
      <w:r w:rsidRPr="00CC16D3">
        <w:rPr>
          <w:rFonts w:ascii="Times New Roman" w:hAnsi="Times New Roman" w:cs="Times New Roman"/>
          <w:sz w:val="24"/>
          <w:szCs w:val="24"/>
          <w:lang w:val="es-ES_tradnl"/>
        </w:rPr>
        <w:t>más débiles.</w:t>
      </w:r>
    </w:p>
    <w:p w14:paraId="652A3A23" w14:textId="77777777" w:rsidR="002061AB" w:rsidRPr="00CC16D3" w:rsidRDefault="002061AB" w:rsidP="002061AB">
      <w:pPr>
        <w:pStyle w:val="Sinespaciado"/>
        <w:rPr>
          <w:rFonts w:ascii="Times New Roman" w:hAnsi="Times New Roman" w:cs="Times New Roman"/>
          <w:sz w:val="24"/>
          <w:szCs w:val="24"/>
          <w:lang w:val="es-ES_tradnl"/>
        </w:rPr>
      </w:pPr>
    </w:p>
    <w:p w14:paraId="20052CE1" w14:textId="77777777" w:rsidR="002061AB" w:rsidRPr="00CC16D3" w:rsidRDefault="002061AB" w:rsidP="002061AB">
      <w:pPr>
        <w:pStyle w:val="Sinespaciado"/>
        <w:rPr>
          <w:rFonts w:ascii="Times New Roman" w:hAnsi="Times New Roman" w:cs="Times New Roman"/>
          <w:sz w:val="24"/>
          <w:szCs w:val="24"/>
          <w:lang w:val="es-ES_tradnl"/>
        </w:rPr>
      </w:pPr>
      <w:r w:rsidRPr="00BB2174">
        <w:rPr>
          <w:rFonts w:ascii="Times New Roman" w:hAnsi="Times New Roman" w:cs="Times New Roman"/>
          <w:b/>
          <w:sz w:val="24"/>
          <w:szCs w:val="24"/>
          <w:lang w:val="es-ES_tradnl"/>
        </w:rPr>
        <w:t>[</w:t>
      </w:r>
      <w:r w:rsidRPr="00BB2174">
        <w:rPr>
          <w:rFonts w:ascii="Times New Roman" w:hAnsi="Times New Roman" w:cs="Times New Roman"/>
          <w:b/>
          <w:sz w:val="24"/>
          <w:szCs w:val="24"/>
          <w:shd w:val="clear" w:color="auto" w:fill="FFFF00"/>
          <w:lang w:val="es-ES_tradnl"/>
        </w:rPr>
        <w:t>SECCIÓN 2</w:t>
      </w:r>
      <w:r w:rsidRPr="00BB2174">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5.3 El editorial</w:t>
      </w:r>
    </w:p>
    <w:p w14:paraId="01977741" w14:textId="77777777" w:rsidR="002061AB" w:rsidRPr="00CC16D3" w:rsidRDefault="002061AB" w:rsidP="002061AB">
      <w:pPr>
        <w:pStyle w:val="Sinespaciado"/>
        <w:rPr>
          <w:rFonts w:ascii="Times New Roman" w:hAnsi="Times New Roman" w:cs="Times New Roman"/>
          <w:sz w:val="24"/>
          <w:szCs w:val="24"/>
          <w:lang w:val="es-ES_tradnl"/>
        </w:rPr>
      </w:pPr>
    </w:p>
    <w:p w14:paraId="2AC69EFA" w14:textId="2BA3DDBE"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Cada </w:t>
      </w:r>
      <w:ins w:id="256" w:author="mbp" w:date="2016-07-07T16:23:00Z">
        <w:r w:rsidR="009E241F">
          <w:rPr>
            <w:rFonts w:ascii="Times New Roman" w:hAnsi="Times New Roman" w:cs="Times New Roman"/>
            <w:sz w:val="24"/>
            <w:szCs w:val="24"/>
            <w:lang w:val="es-ES_tradnl"/>
          </w:rPr>
          <w:t>medio escrito</w:t>
        </w:r>
      </w:ins>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cuenta con </w:t>
      </w:r>
      <w:ins w:id="257" w:author="Marco Fidel Santiago Cardona Giraldo" w:date="2016-07-07T14:15:00Z">
        <w:r w:rsidR="004E0685">
          <w:rPr>
            <w:rFonts w:ascii="Times New Roman" w:hAnsi="Times New Roman" w:cs="Times New Roman"/>
            <w:sz w:val="24"/>
            <w:szCs w:val="24"/>
            <w:lang w:val="es-ES_tradnl"/>
          </w:rPr>
          <w:t xml:space="preserve">un </w:t>
        </w:r>
      </w:ins>
      <w:r>
        <w:rPr>
          <w:rFonts w:ascii="Times New Roman" w:hAnsi="Times New Roman" w:cs="Times New Roman"/>
          <w:sz w:val="24"/>
          <w:szCs w:val="24"/>
          <w:lang w:val="es-ES_tradnl"/>
        </w:rPr>
        <w:t xml:space="preserve">espacio para </w:t>
      </w:r>
      <w:r w:rsidRPr="00CC16D3">
        <w:rPr>
          <w:rFonts w:ascii="Times New Roman" w:hAnsi="Times New Roman" w:cs="Times New Roman"/>
          <w:sz w:val="24"/>
          <w:szCs w:val="24"/>
          <w:lang w:val="es-ES_tradnl"/>
        </w:rPr>
        <w:t>ofrece</w:t>
      </w:r>
      <w:r>
        <w:rPr>
          <w:rFonts w:ascii="Times New Roman" w:hAnsi="Times New Roman" w:cs="Times New Roman"/>
          <w:sz w:val="24"/>
          <w:szCs w:val="24"/>
          <w:lang w:val="es-ES_tradnl"/>
        </w:rPr>
        <w:t>r al público</w:t>
      </w:r>
      <w:r w:rsidRPr="00CC16D3">
        <w:rPr>
          <w:rFonts w:ascii="Times New Roman" w:hAnsi="Times New Roman" w:cs="Times New Roman"/>
          <w:sz w:val="24"/>
          <w:szCs w:val="24"/>
          <w:lang w:val="es-ES_tradnl"/>
        </w:rPr>
        <w:t xml:space="preserve"> su </w:t>
      </w:r>
      <w:r w:rsidRPr="006024DD">
        <w:rPr>
          <w:rFonts w:ascii="Times New Roman" w:hAnsi="Times New Roman" w:cs="Times New Roman"/>
          <w:b/>
          <w:sz w:val="24"/>
          <w:szCs w:val="24"/>
          <w:lang w:val="es-ES_tradnl"/>
        </w:rPr>
        <w:t>punto de vista</w:t>
      </w:r>
      <w:r w:rsidRPr="00CC16D3">
        <w:rPr>
          <w:rFonts w:ascii="Times New Roman" w:hAnsi="Times New Roman" w:cs="Times New Roman"/>
          <w:sz w:val="24"/>
          <w:szCs w:val="24"/>
          <w:lang w:val="es-ES_tradnl"/>
        </w:rPr>
        <w:t xml:space="preserve"> sobre los temas de actualidad. Este tipo de </w:t>
      </w:r>
      <w:r w:rsidRPr="006024DD">
        <w:rPr>
          <w:rFonts w:ascii="Times New Roman" w:hAnsi="Times New Roman" w:cs="Times New Roman"/>
          <w:b/>
          <w:sz w:val="24"/>
          <w:szCs w:val="24"/>
          <w:lang w:val="es-ES_tradnl"/>
        </w:rPr>
        <w:t>reflexiones argumentadas</w:t>
      </w:r>
      <w:r w:rsidRPr="00CC16D3">
        <w:rPr>
          <w:rFonts w:ascii="Times New Roman" w:hAnsi="Times New Roman" w:cs="Times New Roman"/>
          <w:sz w:val="24"/>
          <w:szCs w:val="24"/>
          <w:lang w:val="es-ES_tradnl"/>
        </w:rPr>
        <w:t xml:space="preserve"> que ofrecen los medios de comunicación se materializan </w:t>
      </w:r>
      <w:ins w:id="258" w:author="Marco Fidel Santiago Cardona Giraldo" w:date="2016-07-07T14:20:00Z">
        <w:r w:rsidR="00AC1A68">
          <w:rPr>
            <w:rFonts w:ascii="Times New Roman" w:hAnsi="Times New Roman" w:cs="Times New Roman"/>
            <w:sz w:val="24"/>
            <w:szCs w:val="24"/>
            <w:lang w:val="es-ES_tradnl"/>
          </w:rPr>
          <w:t>por medio</w:t>
        </w:r>
      </w:ins>
      <w:r w:rsidRPr="00CC16D3">
        <w:rPr>
          <w:rFonts w:ascii="Times New Roman" w:hAnsi="Times New Roman" w:cs="Times New Roman"/>
          <w:sz w:val="24"/>
          <w:szCs w:val="24"/>
          <w:lang w:val="es-ES_tradnl"/>
        </w:rPr>
        <w:t xml:space="preserve"> del editorial.</w:t>
      </w:r>
    </w:p>
    <w:p w14:paraId="20CDB6AA"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2"/>
        <w:tblW w:w="8784" w:type="dxa"/>
        <w:tblLook w:val="04A0" w:firstRow="1" w:lastRow="0" w:firstColumn="1" w:lastColumn="0" w:noHBand="0" w:noVBand="1"/>
      </w:tblPr>
      <w:tblGrid>
        <w:gridCol w:w="2518"/>
        <w:gridCol w:w="6266"/>
      </w:tblGrid>
      <w:tr w:rsidR="002061AB" w:rsidRPr="00CC16D3" w14:paraId="0E03F8B8" w14:textId="77777777" w:rsidTr="00B92273">
        <w:tc>
          <w:tcPr>
            <w:tcW w:w="8784" w:type="dxa"/>
            <w:gridSpan w:val="2"/>
            <w:shd w:val="clear" w:color="auto" w:fill="000000" w:themeFill="text1"/>
          </w:tcPr>
          <w:p w14:paraId="0EE54E92"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Destacado</w:t>
            </w:r>
          </w:p>
        </w:tc>
      </w:tr>
      <w:tr w:rsidR="002061AB" w:rsidRPr="00CC16D3" w14:paraId="57414EA4" w14:textId="77777777" w:rsidTr="00B92273">
        <w:tc>
          <w:tcPr>
            <w:tcW w:w="2518" w:type="dxa"/>
          </w:tcPr>
          <w:p w14:paraId="4969531E"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Título</w:t>
            </w:r>
          </w:p>
        </w:tc>
        <w:tc>
          <w:tcPr>
            <w:tcW w:w="6266" w:type="dxa"/>
          </w:tcPr>
          <w:p w14:paraId="68A684CB" w14:textId="77777777" w:rsidR="002061AB" w:rsidRPr="00CC16D3" w:rsidRDefault="002061AB" w:rsidP="00B92273">
            <w:pPr>
              <w:pStyle w:val="Sinespaciado"/>
              <w:jc w:val="center"/>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El editorial</w:t>
            </w:r>
          </w:p>
        </w:tc>
      </w:tr>
      <w:tr w:rsidR="002061AB" w:rsidRPr="00CC16D3" w14:paraId="1CD694A9" w14:textId="77777777" w:rsidTr="00B92273">
        <w:tc>
          <w:tcPr>
            <w:tcW w:w="2518" w:type="dxa"/>
          </w:tcPr>
          <w:p w14:paraId="7F72BCD2"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Contenido</w:t>
            </w:r>
          </w:p>
        </w:tc>
        <w:tc>
          <w:tcPr>
            <w:tcW w:w="6266" w:type="dxa"/>
          </w:tcPr>
          <w:p w14:paraId="6FC2BCEC" w14:textId="3EC4B307" w:rsidR="002061AB" w:rsidRPr="00CC16D3" w:rsidRDefault="002061AB" w:rsidP="00562514">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Es un artículo periodístico en </w:t>
            </w:r>
            <w:ins w:id="259" w:author="Marco Fidel Santiago Cardona Giraldo" w:date="2016-07-07T14:21:00Z">
              <w:r w:rsidR="00AC1A68">
                <w:rPr>
                  <w:rFonts w:ascii="Times New Roman" w:hAnsi="Times New Roman" w:cs="Times New Roman"/>
                  <w:sz w:val="24"/>
                  <w:szCs w:val="24"/>
                  <w:lang w:val="es-ES_tradnl"/>
                </w:rPr>
                <w:t>el cual</w:t>
              </w:r>
              <w:r w:rsidR="00AC1A68" w:rsidRPr="00CC16D3">
                <w:rPr>
                  <w:rFonts w:ascii="Times New Roman" w:hAnsi="Times New Roman" w:cs="Times New Roman"/>
                  <w:sz w:val="24"/>
                  <w:szCs w:val="24"/>
                  <w:lang w:val="es-ES_tradnl"/>
                </w:rPr>
                <w:t xml:space="preserve"> </w:t>
              </w:r>
            </w:ins>
            <w:r w:rsidRPr="00CC16D3">
              <w:rPr>
                <w:rFonts w:ascii="Times New Roman" w:hAnsi="Times New Roman" w:cs="Times New Roman"/>
                <w:sz w:val="24"/>
                <w:szCs w:val="24"/>
                <w:lang w:val="es-ES_tradnl"/>
              </w:rPr>
              <w:t>la dirección del medio de co</w:t>
            </w:r>
            <w:r>
              <w:rPr>
                <w:rFonts w:ascii="Times New Roman" w:hAnsi="Times New Roman" w:cs="Times New Roman"/>
                <w:sz w:val="24"/>
                <w:szCs w:val="24"/>
                <w:lang w:val="es-ES_tradnl"/>
              </w:rPr>
              <w:t>municación expresa su opinión sobre</w:t>
            </w:r>
            <w:r w:rsidRPr="00CC16D3">
              <w:rPr>
                <w:rFonts w:ascii="Times New Roman" w:hAnsi="Times New Roman" w:cs="Times New Roman"/>
                <w:sz w:val="24"/>
                <w:szCs w:val="24"/>
                <w:lang w:val="es-ES_tradnl"/>
              </w:rPr>
              <w:t xml:space="preserve"> un determinado tema. De esta forma, </w:t>
            </w:r>
            <w:ins w:id="260" w:author="Marco Fidel Santiago Cardona Giraldo" w:date="2016-07-07T14:21:00Z">
              <w:r w:rsidR="00AC1A68">
                <w:rPr>
                  <w:rFonts w:ascii="Times New Roman" w:hAnsi="Times New Roman" w:cs="Times New Roman"/>
                  <w:sz w:val="24"/>
                  <w:szCs w:val="24"/>
                  <w:lang w:val="es-ES_tradnl"/>
                </w:rPr>
                <w:t>los lectores</w:t>
              </w:r>
            </w:ins>
            <w:r w:rsidRPr="00CC16D3">
              <w:rPr>
                <w:rFonts w:ascii="Times New Roman" w:hAnsi="Times New Roman" w:cs="Times New Roman"/>
                <w:sz w:val="24"/>
                <w:szCs w:val="24"/>
                <w:lang w:val="es-ES_tradnl"/>
              </w:rPr>
              <w:t xml:space="preserve"> pueden conocer abiertamente las tendencias y planteamientos ideológicos que consiente dicho medio.</w:t>
            </w:r>
          </w:p>
        </w:tc>
      </w:tr>
    </w:tbl>
    <w:p w14:paraId="6F11D2A9" w14:textId="77777777" w:rsidR="002061AB" w:rsidRPr="00CC16D3" w:rsidRDefault="002061AB" w:rsidP="002061AB">
      <w:pPr>
        <w:pStyle w:val="Sinespaciado"/>
        <w:rPr>
          <w:rFonts w:ascii="Times New Roman" w:hAnsi="Times New Roman" w:cs="Times New Roman"/>
          <w:sz w:val="24"/>
          <w:szCs w:val="24"/>
          <w:lang w:val="es-ES_tradnl"/>
        </w:rPr>
      </w:pPr>
    </w:p>
    <w:p w14:paraId="19CB913D" w14:textId="1B14ED89"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Algunas de las características de</w:t>
      </w:r>
      <w:ins w:id="261" w:author="Marco Fidel Santiago Cardona Giraldo" w:date="2016-07-07T14:22:00Z">
        <w:r w:rsidR="00AC1A68">
          <w:rPr>
            <w:rFonts w:ascii="Times New Roman" w:hAnsi="Times New Roman" w:cs="Times New Roman"/>
            <w:sz w:val="24"/>
            <w:szCs w:val="24"/>
            <w:lang w:val="es-ES_tradnl"/>
          </w:rPr>
          <w:t>l</w:t>
        </w:r>
      </w:ins>
      <w:r w:rsidRPr="00CC16D3">
        <w:rPr>
          <w:rFonts w:ascii="Times New Roman" w:hAnsi="Times New Roman" w:cs="Times New Roman"/>
          <w:sz w:val="24"/>
          <w:szCs w:val="24"/>
          <w:lang w:val="es-ES_tradnl"/>
        </w:rPr>
        <w:t xml:space="preserve"> artículo </w:t>
      </w:r>
      <w:ins w:id="262" w:author="Marco Fidel Santiago Cardona Giraldo" w:date="2016-07-07T14:22:00Z">
        <w:r w:rsidR="00AC1A68">
          <w:rPr>
            <w:rFonts w:ascii="Times New Roman" w:hAnsi="Times New Roman" w:cs="Times New Roman"/>
            <w:sz w:val="24"/>
            <w:szCs w:val="24"/>
            <w:lang w:val="es-ES_tradnl"/>
          </w:rPr>
          <w:t xml:space="preserve">editorial </w:t>
        </w:r>
      </w:ins>
      <w:r w:rsidRPr="00CC16D3">
        <w:rPr>
          <w:rFonts w:ascii="Times New Roman" w:hAnsi="Times New Roman" w:cs="Times New Roman"/>
          <w:sz w:val="24"/>
          <w:szCs w:val="24"/>
          <w:lang w:val="es-ES_tradnl"/>
        </w:rPr>
        <w:t>son</w:t>
      </w:r>
      <w:r>
        <w:rPr>
          <w:rFonts w:ascii="Times New Roman" w:hAnsi="Times New Roman" w:cs="Times New Roman"/>
          <w:sz w:val="24"/>
          <w:szCs w:val="24"/>
          <w:lang w:val="es-ES_tradnl"/>
        </w:rPr>
        <w:t>:</w:t>
      </w:r>
    </w:p>
    <w:p w14:paraId="318F7DBE" w14:textId="77777777" w:rsidR="002061AB" w:rsidRPr="00CC16D3" w:rsidRDefault="002061AB" w:rsidP="002061AB">
      <w:pPr>
        <w:pStyle w:val="Sinespaciado"/>
        <w:rPr>
          <w:rFonts w:ascii="Times New Roman" w:hAnsi="Times New Roman" w:cs="Times New Roman"/>
          <w:sz w:val="24"/>
          <w:szCs w:val="24"/>
          <w:lang w:val="es-ES_tradnl"/>
        </w:rPr>
      </w:pPr>
    </w:p>
    <w:p w14:paraId="68D7BEC8" w14:textId="6F2F1C99" w:rsidR="002061AB" w:rsidRPr="00CC16D3" w:rsidRDefault="00AC1A68" w:rsidP="002061AB">
      <w:pPr>
        <w:pStyle w:val="Sinespaciado"/>
        <w:numPr>
          <w:ilvl w:val="0"/>
          <w:numId w:val="41"/>
        </w:numPr>
        <w:rPr>
          <w:rFonts w:ascii="Times New Roman" w:hAnsi="Times New Roman" w:cs="Times New Roman"/>
          <w:sz w:val="24"/>
          <w:szCs w:val="24"/>
          <w:lang w:val="es-ES_tradnl"/>
        </w:rPr>
      </w:pPr>
      <w:ins w:id="263" w:author="Marco Fidel Santiago Cardona Giraldo" w:date="2016-07-07T14:22:00Z">
        <w:r>
          <w:rPr>
            <w:rFonts w:ascii="Times New Roman" w:hAnsi="Times New Roman" w:cs="Times New Roman"/>
            <w:sz w:val="24"/>
            <w:szCs w:val="24"/>
            <w:lang w:val="es-ES_tradnl"/>
          </w:rPr>
          <w:t>La redacci</w:t>
        </w:r>
      </w:ins>
      <w:ins w:id="264" w:author="Marco Fidel Santiago Cardona Giraldo" w:date="2016-07-07T14:23:00Z">
        <w:r>
          <w:rPr>
            <w:rFonts w:ascii="Times New Roman" w:hAnsi="Times New Roman" w:cs="Times New Roman"/>
            <w:sz w:val="24"/>
            <w:szCs w:val="24"/>
            <w:lang w:val="es-ES_tradnl"/>
          </w:rPr>
          <w:t>ón de</w:t>
        </w:r>
      </w:ins>
      <w:ins w:id="265" w:author="Marco Fidel Santiago Cardona Giraldo" w:date="2016-07-07T14:22:00Z">
        <w:r w:rsidRPr="00CC16D3">
          <w:rPr>
            <w:rFonts w:ascii="Times New Roman" w:hAnsi="Times New Roman" w:cs="Times New Roman"/>
            <w:sz w:val="24"/>
            <w:szCs w:val="24"/>
            <w:lang w:val="es-ES_tradnl"/>
          </w:rPr>
          <w:t xml:space="preserve">l </w:t>
        </w:r>
      </w:ins>
      <w:r w:rsidR="002061AB" w:rsidRPr="00CC16D3">
        <w:rPr>
          <w:rFonts w:ascii="Times New Roman" w:hAnsi="Times New Roman" w:cs="Times New Roman"/>
          <w:sz w:val="24"/>
          <w:szCs w:val="24"/>
          <w:lang w:val="es-ES_tradnl"/>
        </w:rPr>
        <w:t xml:space="preserve">texto </w:t>
      </w:r>
      <w:ins w:id="266" w:author="Marco Fidel Santiago Cardona Giraldo" w:date="2016-07-07T14:23:00Z">
        <w:r>
          <w:rPr>
            <w:rFonts w:ascii="Times New Roman" w:hAnsi="Times New Roman" w:cs="Times New Roman"/>
            <w:sz w:val="24"/>
            <w:szCs w:val="24"/>
            <w:lang w:val="es-ES_tradnl"/>
          </w:rPr>
          <w:t>en</w:t>
        </w:r>
      </w:ins>
      <w:r w:rsidR="002061AB" w:rsidRPr="00CC16D3">
        <w:rPr>
          <w:rFonts w:ascii="Times New Roman" w:hAnsi="Times New Roman" w:cs="Times New Roman"/>
          <w:sz w:val="24"/>
          <w:szCs w:val="24"/>
          <w:lang w:val="es-ES_tradnl"/>
        </w:rPr>
        <w:t xml:space="preserve"> forma impersonal.</w:t>
      </w:r>
    </w:p>
    <w:p w14:paraId="37BEF9EA" w14:textId="75E74896" w:rsidR="002061AB" w:rsidRPr="00CC16D3" w:rsidRDefault="006643C2" w:rsidP="002061AB">
      <w:pPr>
        <w:pStyle w:val="Sinespaciado"/>
        <w:numPr>
          <w:ilvl w:val="0"/>
          <w:numId w:val="41"/>
        </w:numPr>
        <w:rPr>
          <w:rFonts w:ascii="Times New Roman" w:hAnsi="Times New Roman" w:cs="Times New Roman"/>
          <w:sz w:val="24"/>
          <w:szCs w:val="24"/>
          <w:lang w:val="es-ES_tradnl"/>
        </w:rPr>
      </w:pPr>
      <w:ins w:id="267" w:author="Marco Fidel Santiago Cardona Giraldo" w:date="2016-07-07T14:23:00Z">
        <w:r>
          <w:rPr>
            <w:rFonts w:ascii="Times New Roman" w:hAnsi="Times New Roman" w:cs="Times New Roman"/>
            <w:sz w:val="24"/>
            <w:szCs w:val="24"/>
            <w:lang w:val="es-ES_tradnl"/>
          </w:rPr>
          <w:t xml:space="preserve">El tratamiento </w:t>
        </w:r>
      </w:ins>
      <w:ins w:id="268" w:author="Marco Fidel Santiago Cardona Giraldo" w:date="2016-07-07T14:24:00Z">
        <w:r>
          <w:rPr>
            <w:rFonts w:ascii="Times New Roman" w:hAnsi="Times New Roman" w:cs="Times New Roman"/>
            <w:sz w:val="24"/>
            <w:szCs w:val="24"/>
            <w:lang w:val="es-ES_tradnl"/>
          </w:rPr>
          <w:t xml:space="preserve">serio y reflexivo </w:t>
        </w:r>
      </w:ins>
      <w:ins w:id="269" w:author="Marco Fidel Santiago Cardona Giraldo" w:date="2016-07-07T14:23:00Z">
        <w:r>
          <w:rPr>
            <w:rFonts w:ascii="Times New Roman" w:hAnsi="Times New Roman" w:cs="Times New Roman"/>
            <w:sz w:val="24"/>
            <w:szCs w:val="24"/>
            <w:lang w:val="es-ES_tradnl"/>
          </w:rPr>
          <w:t xml:space="preserve">de </w:t>
        </w:r>
      </w:ins>
      <w:r w:rsidR="002061AB" w:rsidRPr="00CC16D3">
        <w:rPr>
          <w:rFonts w:ascii="Times New Roman" w:hAnsi="Times New Roman" w:cs="Times New Roman"/>
          <w:sz w:val="24"/>
          <w:szCs w:val="24"/>
          <w:lang w:val="es-ES_tradnl"/>
        </w:rPr>
        <w:t xml:space="preserve">un tema de actualidad </w:t>
      </w:r>
      <w:ins w:id="270" w:author="Marco Fidel Santiago Cardona Giraldo" w:date="2016-07-07T14:24:00Z">
        <w:r>
          <w:rPr>
            <w:rFonts w:ascii="Times New Roman" w:hAnsi="Times New Roman" w:cs="Times New Roman"/>
            <w:sz w:val="24"/>
            <w:szCs w:val="24"/>
            <w:lang w:val="es-ES_tradnl"/>
          </w:rPr>
          <w:t>para promover la</w:t>
        </w:r>
      </w:ins>
      <w:r w:rsidR="002061AB" w:rsidRPr="00CC16D3">
        <w:rPr>
          <w:rFonts w:ascii="Times New Roman" w:hAnsi="Times New Roman" w:cs="Times New Roman"/>
          <w:sz w:val="24"/>
          <w:szCs w:val="24"/>
          <w:lang w:val="es-ES_tradnl"/>
        </w:rPr>
        <w:t xml:space="preserve"> reflexión </w:t>
      </w:r>
      <w:ins w:id="271" w:author="Marco Fidel Santiago Cardona Giraldo" w:date="2016-07-07T14:24:00Z">
        <w:r>
          <w:rPr>
            <w:rFonts w:ascii="Times New Roman" w:hAnsi="Times New Roman" w:cs="Times New Roman"/>
            <w:sz w:val="24"/>
            <w:szCs w:val="24"/>
            <w:lang w:val="es-ES_tradnl"/>
          </w:rPr>
          <w:t xml:space="preserve">por parte </w:t>
        </w:r>
      </w:ins>
      <w:r w:rsidR="002061AB" w:rsidRPr="00CC16D3">
        <w:rPr>
          <w:rFonts w:ascii="Times New Roman" w:hAnsi="Times New Roman" w:cs="Times New Roman"/>
          <w:sz w:val="24"/>
          <w:szCs w:val="24"/>
          <w:lang w:val="es-ES_tradnl"/>
        </w:rPr>
        <w:t>del lector.</w:t>
      </w:r>
    </w:p>
    <w:p w14:paraId="34865821" w14:textId="422363A9" w:rsidR="002061AB" w:rsidRPr="00CC16D3" w:rsidRDefault="00562514" w:rsidP="002061AB">
      <w:pPr>
        <w:pStyle w:val="Sinespaciado"/>
        <w:numPr>
          <w:ilvl w:val="0"/>
          <w:numId w:val="41"/>
        </w:numPr>
        <w:rPr>
          <w:rFonts w:ascii="Times New Roman" w:hAnsi="Times New Roman" w:cs="Times New Roman"/>
          <w:sz w:val="24"/>
          <w:szCs w:val="24"/>
          <w:lang w:val="es-ES_tradnl"/>
        </w:rPr>
      </w:pPr>
      <w:ins w:id="272" w:author="Marco Fidel Santiago Cardona Giraldo" w:date="2016-07-07T14:25:00Z">
        <w:r>
          <w:rPr>
            <w:rFonts w:ascii="Times New Roman" w:hAnsi="Times New Roman" w:cs="Times New Roman"/>
            <w:sz w:val="24"/>
            <w:szCs w:val="24"/>
            <w:lang w:val="es-ES_tradnl"/>
          </w:rPr>
          <w:t>El planteamiento de la postura</w:t>
        </w:r>
      </w:ins>
      <w:r w:rsidR="002061AB" w:rsidRPr="00CC16D3">
        <w:rPr>
          <w:rFonts w:ascii="Times New Roman" w:hAnsi="Times New Roman" w:cs="Times New Roman"/>
          <w:sz w:val="24"/>
          <w:szCs w:val="24"/>
          <w:lang w:val="es-ES_tradnl"/>
        </w:rPr>
        <w:t xml:space="preserve"> de la entidad que lo emite, ya sea un periódico</w:t>
      </w:r>
      <w:ins w:id="273" w:author="Marco Fidel Santiago Cardona Giraldo" w:date="2016-07-07T14:26:00Z">
        <w:r>
          <w:rPr>
            <w:rFonts w:ascii="Times New Roman" w:hAnsi="Times New Roman" w:cs="Times New Roman"/>
            <w:sz w:val="24"/>
            <w:szCs w:val="24"/>
            <w:lang w:val="es-ES_tradnl"/>
          </w:rPr>
          <w:t xml:space="preserve"> o</w:t>
        </w:r>
      </w:ins>
      <w:r w:rsidR="002061AB" w:rsidRPr="00CC16D3">
        <w:rPr>
          <w:rFonts w:ascii="Times New Roman" w:hAnsi="Times New Roman" w:cs="Times New Roman"/>
          <w:sz w:val="24"/>
          <w:szCs w:val="24"/>
          <w:lang w:val="es-ES_tradnl"/>
        </w:rPr>
        <w:t xml:space="preserve"> </w:t>
      </w:r>
      <w:ins w:id="274" w:author="Marco Fidel Santiago Cardona Giraldo" w:date="2016-07-07T14:26:00Z">
        <w:r>
          <w:rPr>
            <w:rFonts w:ascii="Times New Roman" w:hAnsi="Times New Roman" w:cs="Times New Roman"/>
            <w:sz w:val="24"/>
            <w:szCs w:val="24"/>
            <w:lang w:val="es-ES_tradnl"/>
          </w:rPr>
          <w:t>una</w:t>
        </w:r>
        <w:r w:rsidRPr="00CC16D3">
          <w:rPr>
            <w:rFonts w:ascii="Times New Roman" w:hAnsi="Times New Roman" w:cs="Times New Roman"/>
            <w:sz w:val="24"/>
            <w:szCs w:val="24"/>
            <w:lang w:val="es-ES_tradnl"/>
          </w:rPr>
          <w:t xml:space="preserve"> </w:t>
        </w:r>
      </w:ins>
      <w:r w:rsidR="002061AB" w:rsidRPr="00CC16D3">
        <w:rPr>
          <w:rFonts w:ascii="Times New Roman" w:hAnsi="Times New Roman" w:cs="Times New Roman"/>
          <w:sz w:val="24"/>
          <w:szCs w:val="24"/>
          <w:lang w:val="es-ES_tradnl"/>
        </w:rPr>
        <w:t xml:space="preserve">revista, sin tener en cuenta el pensamiento </w:t>
      </w:r>
      <w:r w:rsidR="002061AB">
        <w:rPr>
          <w:rFonts w:ascii="Times New Roman" w:hAnsi="Times New Roman" w:cs="Times New Roman"/>
          <w:sz w:val="24"/>
          <w:szCs w:val="24"/>
          <w:lang w:val="es-ES_tradnl"/>
        </w:rPr>
        <w:t>personal de la persona que lo redacta,</w:t>
      </w:r>
      <w:r w:rsidR="002061AB" w:rsidRPr="00CC16D3">
        <w:rPr>
          <w:rFonts w:ascii="Times New Roman" w:hAnsi="Times New Roman" w:cs="Times New Roman"/>
          <w:sz w:val="24"/>
          <w:szCs w:val="24"/>
          <w:lang w:val="es-ES_tradnl"/>
        </w:rPr>
        <w:t xml:space="preserve"> por lo cual carece de </w:t>
      </w:r>
      <w:r w:rsidR="002061AB" w:rsidRPr="006024DD">
        <w:rPr>
          <w:rFonts w:ascii="Times New Roman" w:hAnsi="Times New Roman" w:cs="Times New Roman"/>
          <w:b/>
          <w:sz w:val="24"/>
          <w:szCs w:val="24"/>
          <w:lang w:val="es-ES_tradnl"/>
        </w:rPr>
        <w:t>autoría</w:t>
      </w:r>
      <w:r w:rsidR="002061AB" w:rsidRPr="00CC16D3">
        <w:rPr>
          <w:rFonts w:ascii="Times New Roman" w:hAnsi="Times New Roman" w:cs="Times New Roman"/>
          <w:sz w:val="24"/>
          <w:szCs w:val="24"/>
          <w:lang w:val="es-ES_tradnl"/>
        </w:rPr>
        <w:t>.</w:t>
      </w:r>
    </w:p>
    <w:p w14:paraId="20EFC6D4" w14:textId="62B32342" w:rsidR="002061AB" w:rsidRPr="00CC16D3" w:rsidRDefault="00562514" w:rsidP="002061AB">
      <w:pPr>
        <w:pStyle w:val="Sinespaciado"/>
        <w:numPr>
          <w:ilvl w:val="0"/>
          <w:numId w:val="41"/>
        </w:numPr>
        <w:rPr>
          <w:rFonts w:ascii="Times New Roman" w:hAnsi="Times New Roman" w:cs="Times New Roman"/>
          <w:sz w:val="24"/>
          <w:szCs w:val="24"/>
          <w:lang w:val="es-ES_tradnl"/>
        </w:rPr>
      </w:pPr>
      <w:ins w:id="275" w:author="Marco Fidel Santiago Cardona Giraldo" w:date="2016-07-07T14:29:00Z">
        <w:r>
          <w:rPr>
            <w:rFonts w:ascii="Times New Roman" w:hAnsi="Times New Roman" w:cs="Times New Roman"/>
            <w:sz w:val="24"/>
            <w:szCs w:val="24"/>
            <w:lang w:val="es-ES_tradnl"/>
          </w:rPr>
          <w:t>El uso del discurso argumentativo para p</w:t>
        </w:r>
        <w:r w:rsidRPr="00CC16D3">
          <w:rPr>
            <w:rFonts w:ascii="Times New Roman" w:hAnsi="Times New Roman" w:cs="Times New Roman"/>
            <w:sz w:val="24"/>
            <w:szCs w:val="24"/>
            <w:lang w:val="es-ES_tradnl"/>
          </w:rPr>
          <w:t>resenta</w:t>
        </w:r>
      </w:ins>
      <w:ins w:id="276" w:author="Marco Fidel Santiago Cardona Giraldo" w:date="2016-07-07T14:30:00Z">
        <w:r>
          <w:rPr>
            <w:rFonts w:ascii="Times New Roman" w:hAnsi="Times New Roman" w:cs="Times New Roman"/>
            <w:sz w:val="24"/>
            <w:szCs w:val="24"/>
            <w:lang w:val="es-ES_tradnl"/>
          </w:rPr>
          <w:t>r</w:t>
        </w:r>
      </w:ins>
      <w:ins w:id="277" w:author="Marco Fidel Santiago Cardona Giraldo" w:date="2016-07-07T14:29:00Z">
        <w:r w:rsidRPr="00CC16D3">
          <w:rPr>
            <w:rFonts w:ascii="Times New Roman" w:hAnsi="Times New Roman" w:cs="Times New Roman"/>
            <w:sz w:val="24"/>
            <w:szCs w:val="24"/>
            <w:lang w:val="es-ES_tradnl"/>
          </w:rPr>
          <w:t xml:space="preserve"> </w:t>
        </w:r>
      </w:ins>
      <w:r w:rsidR="002061AB">
        <w:rPr>
          <w:rFonts w:ascii="Times New Roman" w:hAnsi="Times New Roman" w:cs="Times New Roman"/>
          <w:sz w:val="24"/>
          <w:szCs w:val="24"/>
          <w:lang w:val="es-ES_tradnl"/>
        </w:rPr>
        <w:t>el punto de vista</w:t>
      </w:r>
      <w:r w:rsidR="002061AB" w:rsidRPr="00CC16D3">
        <w:rPr>
          <w:rFonts w:ascii="Times New Roman" w:hAnsi="Times New Roman" w:cs="Times New Roman"/>
          <w:sz w:val="24"/>
          <w:szCs w:val="24"/>
          <w:lang w:val="es-ES_tradnl"/>
        </w:rPr>
        <w:t xml:space="preserve"> sobre </w:t>
      </w:r>
      <w:r w:rsidR="002061AB">
        <w:rPr>
          <w:rFonts w:ascii="Times New Roman" w:hAnsi="Times New Roman" w:cs="Times New Roman"/>
          <w:sz w:val="24"/>
          <w:szCs w:val="24"/>
          <w:lang w:val="es-ES_tradnl"/>
        </w:rPr>
        <w:t>el tema a tratar</w:t>
      </w:r>
      <w:r w:rsidR="002061AB" w:rsidRPr="00CC16D3">
        <w:rPr>
          <w:rFonts w:ascii="Times New Roman" w:hAnsi="Times New Roman" w:cs="Times New Roman"/>
          <w:sz w:val="24"/>
          <w:szCs w:val="24"/>
          <w:lang w:val="es-ES_tradnl"/>
        </w:rPr>
        <w:t>.</w:t>
      </w:r>
    </w:p>
    <w:p w14:paraId="29AB6884" w14:textId="77777777" w:rsidR="002061AB" w:rsidRPr="00CC16D3" w:rsidRDefault="002061AB" w:rsidP="002061AB">
      <w:pPr>
        <w:pStyle w:val="Sinespaciado"/>
        <w:rPr>
          <w:rFonts w:ascii="Times New Roman" w:hAnsi="Times New Roman" w:cs="Times New Roman"/>
          <w:sz w:val="24"/>
          <w:szCs w:val="24"/>
          <w:lang w:val="es-ES_tradnl"/>
        </w:rPr>
      </w:pPr>
    </w:p>
    <w:p w14:paraId="2FD55DF4" w14:textId="3FE7FFBA"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En el siguiente enlace podrás ver y leer diferentes editoriales de un reconocido periódico nacional </w:t>
      </w:r>
      <w:r w:rsidRPr="00773E75">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ins w:id="278" w:author="Marco Fidel Santiago Cardona Giraldo" w:date="2016-07-07T14:30:00Z">
        <w:r w:rsidR="0008050C">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w:t>
      </w:r>
      <w:ins w:id="279" w:author="Marco Fidel Santiago Cardona Giraldo" w:date="2016-07-07T14:30:00Z">
        <w:r w:rsidR="00351C06">
          <w:rPr>
            <w:rFonts w:ascii="Times New Roman" w:hAnsi="Times New Roman" w:cs="Times New Roman"/>
            <w:sz w:val="24"/>
            <w:szCs w:val="24"/>
            <w:lang w:val="es-ES_tradnl"/>
          </w:rPr>
          <w:fldChar w:fldCharType="begin"/>
        </w:r>
        <w:r w:rsidR="00351C06">
          <w:rPr>
            <w:rFonts w:ascii="Times New Roman" w:hAnsi="Times New Roman" w:cs="Times New Roman"/>
            <w:sz w:val="24"/>
            <w:szCs w:val="24"/>
            <w:lang w:val="es-ES_tradnl"/>
          </w:rPr>
          <w:instrText xml:space="preserve"> HYPERLINK "</w:instrText>
        </w:r>
      </w:ins>
      <w:r w:rsidR="00351C06" w:rsidRPr="00773E75">
        <w:rPr>
          <w:rFonts w:ascii="Times New Roman" w:hAnsi="Times New Roman" w:cs="Times New Roman"/>
          <w:sz w:val="24"/>
          <w:szCs w:val="24"/>
          <w:lang w:val="es-ES_tradnl"/>
        </w:rPr>
        <w:instrText>http://www.eltiempo.com/opinion/editoriales</w:instrText>
      </w:r>
      <w:ins w:id="280" w:author="Marco Fidel Santiago Cardona Giraldo" w:date="2016-07-07T14:30:00Z">
        <w:r w:rsidR="00351C06">
          <w:rPr>
            <w:rFonts w:ascii="Times New Roman" w:hAnsi="Times New Roman" w:cs="Times New Roman"/>
            <w:sz w:val="24"/>
            <w:szCs w:val="24"/>
            <w:lang w:val="es-ES_tradnl"/>
          </w:rPr>
          <w:instrText xml:space="preserve">" </w:instrText>
        </w:r>
        <w:r w:rsidR="00351C06">
          <w:rPr>
            <w:rFonts w:ascii="Times New Roman" w:hAnsi="Times New Roman" w:cs="Times New Roman"/>
            <w:sz w:val="24"/>
            <w:szCs w:val="24"/>
            <w:lang w:val="es-ES_tradnl"/>
          </w:rPr>
          <w:fldChar w:fldCharType="separate"/>
        </w:r>
      </w:ins>
      <w:r w:rsidR="00351C06" w:rsidRPr="002630D4">
        <w:rPr>
          <w:rStyle w:val="Hipervnculo"/>
          <w:rFonts w:ascii="Times New Roman" w:hAnsi="Times New Roman" w:cs="Times New Roman"/>
          <w:sz w:val="24"/>
          <w:szCs w:val="24"/>
          <w:lang w:val="es-ES_tradnl"/>
        </w:rPr>
        <w:t>http://www.eltiempo.com/opinion/editoriales</w:t>
      </w:r>
      <w:ins w:id="281" w:author="Marco Fidel Santiago Cardona Giraldo" w:date="2016-07-07T14:30:00Z">
        <w:r w:rsidR="00351C06">
          <w:rPr>
            <w:rFonts w:ascii="Times New Roman" w:hAnsi="Times New Roman" w:cs="Times New Roman"/>
            <w:sz w:val="24"/>
            <w:szCs w:val="24"/>
            <w:lang w:val="es-ES_tradnl"/>
          </w:rPr>
          <w:fldChar w:fldCharType="end"/>
        </w:r>
      </w:ins>
    </w:p>
    <w:p w14:paraId="278236DA" w14:textId="77777777" w:rsidR="002061AB" w:rsidRPr="00CC16D3" w:rsidRDefault="002061AB" w:rsidP="002061AB">
      <w:pPr>
        <w:pStyle w:val="Sinespaciado"/>
        <w:rPr>
          <w:rFonts w:ascii="Times New Roman" w:hAnsi="Times New Roman" w:cs="Times New Roman"/>
          <w:sz w:val="24"/>
          <w:szCs w:val="24"/>
          <w:lang w:val="es-ES_tradnl"/>
        </w:rPr>
      </w:pPr>
    </w:p>
    <w:p w14:paraId="497F2189" w14:textId="77777777" w:rsidR="002061AB" w:rsidRPr="00CC16D3" w:rsidRDefault="002061AB" w:rsidP="002061AB">
      <w:pPr>
        <w:pStyle w:val="Sinespaciado"/>
        <w:rPr>
          <w:rFonts w:ascii="Times New Roman" w:hAnsi="Times New Roman" w:cs="Times New Roman"/>
          <w:b/>
          <w:sz w:val="24"/>
          <w:szCs w:val="24"/>
          <w:lang w:val="es-ES_tradnl"/>
        </w:rPr>
      </w:pPr>
      <w:r w:rsidRPr="00773E75">
        <w:rPr>
          <w:rFonts w:ascii="Times New Roman" w:hAnsi="Times New Roman" w:cs="Times New Roman"/>
          <w:b/>
          <w:sz w:val="24"/>
          <w:szCs w:val="24"/>
          <w:lang w:val="es-ES_tradnl"/>
        </w:rPr>
        <w:t>[</w:t>
      </w:r>
      <w:r w:rsidRPr="00773E75">
        <w:rPr>
          <w:rFonts w:ascii="Times New Roman" w:hAnsi="Times New Roman" w:cs="Times New Roman"/>
          <w:b/>
          <w:sz w:val="24"/>
          <w:szCs w:val="24"/>
          <w:shd w:val="clear" w:color="auto" w:fill="FFFF00"/>
          <w:lang w:val="es-ES_tradnl"/>
        </w:rPr>
        <w:t>SECCIÓN 2</w:t>
      </w:r>
      <w:r w:rsidRPr="00773E75">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5.4 La columna de opinión</w:t>
      </w:r>
    </w:p>
    <w:p w14:paraId="2D366488" w14:textId="77777777" w:rsidR="002061AB" w:rsidRPr="00CC16D3" w:rsidRDefault="002061AB" w:rsidP="002061AB">
      <w:pPr>
        <w:pStyle w:val="Sinespaciado"/>
        <w:rPr>
          <w:rFonts w:ascii="Times New Roman" w:hAnsi="Times New Roman" w:cs="Times New Roman"/>
          <w:b/>
          <w:sz w:val="24"/>
          <w:szCs w:val="24"/>
          <w:lang w:val="es-ES_tradnl"/>
        </w:rPr>
      </w:pPr>
    </w:p>
    <w:p w14:paraId="1ABB6E21" w14:textId="77277608"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lastRenderedPageBreak/>
        <w:t xml:space="preserve">Al contrario del editorial, la columna de opinión no refleja el punto de vista </w:t>
      </w:r>
      <w:r>
        <w:rPr>
          <w:rFonts w:ascii="Times New Roman" w:hAnsi="Times New Roman" w:cs="Times New Roman"/>
          <w:sz w:val="24"/>
          <w:szCs w:val="24"/>
          <w:lang w:val="es-ES_tradnl"/>
        </w:rPr>
        <w:t>un</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medio</w:t>
      </w:r>
      <w:r w:rsidRPr="00CC16D3">
        <w:rPr>
          <w:rFonts w:ascii="Times New Roman" w:hAnsi="Times New Roman" w:cs="Times New Roman"/>
          <w:sz w:val="24"/>
          <w:szCs w:val="24"/>
          <w:lang w:val="es-ES_tradnl"/>
        </w:rPr>
        <w:t xml:space="preserve"> de comunicación, </w:t>
      </w:r>
      <w:r>
        <w:rPr>
          <w:rFonts w:ascii="Times New Roman" w:hAnsi="Times New Roman" w:cs="Times New Roman"/>
          <w:sz w:val="24"/>
          <w:szCs w:val="24"/>
          <w:lang w:val="es-ES_tradnl"/>
        </w:rPr>
        <w:t xml:space="preserve">sino que </w:t>
      </w:r>
      <w:r w:rsidRPr="00CC16D3">
        <w:rPr>
          <w:rFonts w:ascii="Times New Roman" w:hAnsi="Times New Roman" w:cs="Times New Roman"/>
          <w:sz w:val="24"/>
          <w:szCs w:val="24"/>
          <w:lang w:val="es-ES_tradnl"/>
        </w:rPr>
        <w:t xml:space="preserve">presenta la opinión de </w:t>
      </w:r>
      <w:r w:rsidRPr="00773E75">
        <w:rPr>
          <w:rFonts w:ascii="Times New Roman" w:hAnsi="Times New Roman" w:cs="Times New Roman"/>
          <w:b/>
          <w:sz w:val="24"/>
          <w:szCs w:val="24"/>
          <w:lang w:val="es-ES_tradnl"/>
        </w:rPr>
        <w:t xml:space="preserve">personas particulares </w:t>
      </w:r>
      <w:ins w:id="282" w:author="Marco Fidel Santiago Cardona Giraldo" w:date="2016-07-07T14:34:00Z">
        <w:r w:rsidR="00AF6BF1" w:rsidRPr="009E241F">
          <w:rPr>
            <w:rFonts w:ascii="Times New Roman" w:hAnsi="Times New Roman" w:cs="Times New Roman"/>
            <w:sz w:val="24"/>
            <w:szCs w:val="24"/>
            <w:lang w:val="es-ES_tradnl"/>
          </w:rPr>
          <w:t xml:space="preserve">(no necesariamente periodistas) </w:t>
        </w:r>
      </w:ins>
      <w:r w:rsidRPr="00CC16D3">
        <w:rPr>
          <w:rFonts w:ascii="Times New Roman" w:hAnsi="Times New Roman" w:cs="Times New Roman"/>
          <w:sz w:val="24"/>
          <w:szCs w:val="24"/>
          <w:lang w:val="es-ES_tradnl"/>
        </w:rPr>
        <w:t xml:space="preserve">sobre distintos temas de actualidad. Como </w:t>
      </w:r>
      <w:r>
        <w:rPr>
          <w:rFonts w:ascii="Times New Roman" w:hAnsi="Times New Roman" w:cs="Times New Roman"/>
          <w:sz w:val="24"/>
          <w:szCs w:val="24"/>
          <w:lang w:val="es-ES_tradnl"/>
        </w:rPr>
        <w:t xml:space="preserve">todo </w:t>
      </w:r>
      <w:r w:rsidRPr="00CC16D3">
        <w:rPr>
          <w:rFonts w:ascii="Times New Roman" w:hAnsi="Times New Roman" w:cs="Times New Roman"/>
          <w:sz w:val="24"/>
          <w:szCs w:val="24"/>
          <w:lang w:val="es-ES_tradnl"/>
        </w:rPr>
        <w:t>texto argumentativo</w:t>
      </w:r>
      <w:r>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la columna de opinión debe presentar </w:t>
      </w:r>
      <w:r w:rsidRPr="00773E75">
        <w:rPr>
          <w:rFonts w:ascii="Times New Roman" w:hAnsi="Times New Roman" w:cs="Times New Roman"/>
          <w:b/>
          <w:sz w:val="24"/>
          <w:szCs w:val="24"/>
          <w:lang w:val="es-ES_tradnl"/>
        </w:rPr>
        <w:t>argumentos</w:t>
      </w:r>
      <w:r w:rsidRPr="00773E75">
        <w:rPr>
          <w:rFonts w:ascii="Times New Roman" w:hAnsi="Times New Roman" w:cs="Times New Roman"/>
          <w:sz w:val="24"/>
          <w:szCs w:val="24"/>
          <w:lang w:val="es-ES_tradnl"/>
        </w:rPr>
        <w:t>,</w:t>
      </w:r>
      <w:r w:rsidRPr="00CC16D3">
        <w:rPr>
          <w:rFonts w:ascii="Times New Roman" w:hAnsi="Times New Roman" w:cs="Times New Roman"/>
          <w:sz w:val="24"/>
          <w:szCs w:val="24"/>
          <w:lang w:val="es-ES_tradnl"/>
        </w:rPr>
        <w:t xml:space="preserve"> ya sea</w:t>
      </w:r>
      <w:r>
        <w:rPr>
          <w:rFonts w:ascii="Times New Roman" w:hAnsi="Times New Roman" w:cs="Times New Roman"/>
          <w:sz w:val="24"/>
          <w:szCs w:val="24"/>
          <w:lang w:val="es-ES_tradnl"/>
        </w:rPr>
        <w:t xml:space="preserve"> que apelen al</w:t>
      </w:r>
      <w:r w:rsidRPr="00CC16D3">
        <w:rPr>
          <w:rFonts w:ascii="Times New Roman" w:hAnsi="Times New Roman" w:cs="Times New Roman"/>
          <w:sz w:val="24"/>
          <w:szCs w:val="24"/>
          <w:lang w:val="es-ES_tradnl"/>
        </w:rPr>
        <w:t xml:space="preserve"> razonamiento o</w:t>
      </w:r>
      <w:r>
        <w:rPr>
          <w:rFonts w:ascii="Times New Roman" w:hAnsi="Times New Roman" w:cs="Times New Roman"/>
          <w:sz w:val="24"/>
          <w:szCs w:val="24"/>
          <w:lang w:val="es-ES_tradnl"/>
        </w:rPr>
        <w:t xml:space="preserve"> al sentido afectivo</w:t>
      </w:r>
      <w:r w:rsidRPr="00CC16D3">
        <w:rPr>
          <w:rFonts w:ascii="Times New Roman" w:hAnsi="Times New Roman" w:cs="Times New Roman"/>
          <w:sz w:val="24"/>
          <w:szCs w:val="24"/>
          <w:lang w:val="es-ES_tradnl"/>
        </w:rPr>
        <w:t>.</w:t>
      </w:r>
    </w:p>
    <w:p w14:paraId="237CAEB9" w14:textId="77777777" w:rsidR="002061AB" w:rsidRPr="00CC16D3" w:rsidRDefault="002061AB" w:rsidP="002061AB">
      <w:pPr>
        <w:pStyle w:val="Sinespaciado"/>
        <w:rPr>
          <w:rFonts w:ascii="Times New Roman" w:hAnsi="Times New Roman" w:cs="Times New Roman"/>
          <w:b/>
          <w:sz w:val="24"/>
          <w:szCs w:val="24"/>
          <w:lang w:val="es-ES_tradnl"/>
        </w:rPr>
      </w:pPr>
    </w:p>
    <w:tbl>
      <w:tblPr>
        <w:tblStyle w:val="Tablaconcuadrcula"/>
        <w:tblW w:w="0" w:type="auto"/>
        <w:tblLook w:val="04A0" w:firstRow="1" w:lastRow="0" w:firstColumn="1" w:lastColumn="0" w:noHBand="0" w:noVBand="1"/>
      </w:tblPr>
      <w:tblGrid>
        <w:gridCol w:w="2483"/>
        <w:gridCol w:w="6345"/>
      </w:tblGrid>
      <w:tr w:rsidR="002061AB" w:rsidRPr="00CC16D3" w14:paraId="36EAC635" w14:textId="77777777" w:rsidTr="00B92273">
        <w:tc>
          <w:tcPr>
            <w:tcW w:w="8828" w:type="dxa"/>
            <w:gridSpan w:val="2"/>
            <w:shd w:val="clear" w:color="auto" w:fill="0D0D0D" w:themeFill="text1" w:themeFillTint="F2"/>
          </w:tcPr>
          <w:p w14:paraId="0147B4AB" w14:textId="77777777" w:rsidR="002061AB" w:rsidRPr="00CC16D3" w:rsidRDefault="002061AB" w:rsidP="00B92273">
            <w:pPr>
              <w:jc w:val="center"/>
              <w:rPr>
                <w:rFonts w:ascii="Times New Roman" w:hAnsi="Times New Roman" w:cs="Times New Roman"/>
                <w:b/>
                <w:color w:val="FFFFFF" w:themeColor="background1"/>
                <w:sz w:val="24"/>
                <w:szCs w:val="24"/>
              </w:rPr>
            </w:pPr>
            <w:r w:rsidRPr="00CC16D3">
              <w:rPr>
                <w:rFonts w:ascii="Times New Roman" w:hAnsi="Times New Roman" w:cs="Times New Roman"/>
                <w:b/>
                <w:color w:val="FFFFFF" w:themeColor="background1"/>
                <w:sz w:val="24"/>
                <w:szCs w:val="24"/>
              </w:rPr>
              <w:t>Imagen (fotografía, gráfica o ilustración)</w:t>
            </w:r>
          </w:p>
        </w:tc>
      </w:tr>
      <w:tr w:rsidR="002061AB" w:rsidRPr="00CC16D3" w14:paraId="4C263D57" w14:textId="77777777" w:rsidTr="00B92273">
        <w:tc>
          <w:tcPr>
            <w:tcW w:w="2483" w:type="dxa"/>
          </w:tcPr>
          <w:p w14:paraId="67C2C109" w14:textId="77777777" w:rsidR="002061AB" w:rsidRPr="00CC16D3" w:rsidRDefault="002061AB" w:rsidP="00B92273">
            <w:pPr>
              <w:rPr>
                <w:rFonts w:ascii="Times New Roman" w:hAnsi="Times New Roman" w:cs="Times New Roman"/>
                <w:b/>
                <w:color w:val="000000"/>
                <w:sz w:val="24"/>
                <w:szCs w:val="24"/>
              </w:rPr>
            </w:pPr>
            <w:r w:rsidRPr="00CC16D3">
              <w:rPr>
                <w:rFonts w:ascii="Times New Roman" w:hAnsi="Times New Roman" w:cs="Times New Roman"/>
                <w:b/>
                <w:color w:val="000000"/>
                <w:sz w:val="24"/>
                <w:szCs w:val="24"/>
              </w:rPr>
              <w:t>Código</w:t>
            </w:r>
          </w:p>
        </w:tc>
        <w:tc>
          <w:tcPr>
            <w:tcW w:w="6345" w:type="dxa"/>
          </w:tcPr>
          <w:p w14:paraId="35745D26" w14:textId="77777777" w:rsidR="002061AB" w:rsidRPr="00CC16D3" w:rsidRDefault="002061AB" w:rsidP="00B92273">
            <w:pPr>
              <w:rPr>
                <w:rFonts w:ascii="Times New Roman" w:hAnsi="Times New Roman" w:cs="Times New Roman"/>
                <w:b/>
                <w:color w:val="000000"/>
                <w:sz w:val="24"/>
                <w:szCs w:val="24"/>
              </w:rPr>
            </w:pPr>
            <w:r w:rsidRPr="00CC16D3">
              <w:rPr>
                <w:rFonts w:ascii="Times New Roman" w:hAnsi="Times New Roman" w:cs="Times New Roman"/>
                <w:color w:val="000000"/>
                <w:sz w:val="24"/>
                <w:szCs w:val="24"/>
              </w:rPr>
              <w:t>LE_10_06_IMG</w:t>
            </w:r>
            <w:r>
              <w:rPr>
                <w:rFonts w:ascii="Times New Roman" w:hAnsi="Times New Roman" w:cs="Times New Roman"/>
                <w:color w:val="000000"/>
                <w:sz w:val="24"/>
                <w:szCs w:val="24"/>
              </w:rPr>
              <w:t>12</w:t>
            </w:r>
          </w:p>
        </w:tc>
      </w:tr>
      <w:tr w:rsidR="002061AB" w:rsidRPr="00CC16D3" w14:paraId="43575BEA" w14:textId="77777777" w:rsidTr="00B92273">
        <w:tc>
          <w:tcPr>
            <w:tcW w:w="2483" w:type="dxa"/>
          </w:tcPr>
          <w:p w14:paraId="720C17D5"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Descripción</w:t>
            </w:r>
          </w:p>
        </w:tc>
        <w:tc>
          <w:tcPr>
            <w:tcW w:w="6345" w:type="dxa"/>
          </w:tcPr>
          <w:p w14:paraId="54FB2F6D"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color w:val="000000"/>
                <w:sz w:val="24"/>
                <w:szCs w:val="24"/>
              </w:rPr>
              <w:t>Pila de periódicos.</w:t>
            </w:r>
          </w:p>
        </w:tc>
      </w:tr>
      <w:tr w:rsidR="002061AB" w:rsidRPr="00CC16D3" w14:paraId="36738CBB" w14:textId="77777777" w:rsidTr="00B92273">
        <w:tc>
          <w:tcPr>
            <w:tcW w:w="2483" w:type="dxa"/>
          </w:tcPr>
          <w:p w14:paraId="096DE864"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 xml:space="preserve">Código </w:t>
            </w:r>
            <w:proofErr w:type="spellStart"/>
            <w:r w:rsidRPr="00CC16D3">
              <w:rPr>
                <w:rFonts w:ascii="Times New Roman" w:hAnsi="Times New Roman" w:cs="Times New Roman"/>
                <w:b/>
                <w:color w:val="000000"/>
                <w:sz w:val="24"/>
                <w:szCs w:val="24"/>
              </w:rPr>
              <w:t>Shutterstock</w:t>
            </w:r>
            <w:proofErr w:type="spellEnd"/>
            <w:r w:rsidRPr="00CC16D3">
              <w:rPr>
                <w:rFonts w:ascii="Times New Roman" w:hAnsi="Times New Roman" w:cs="Times New Roman"/>
                <w:b/>
                <w:color w:val="000000"/>
                <w:sz w:val="24"/>
                <w:szCs w:val="24"/>
              </w:rPr>
              <w:t xml:space="preserve"> (o URL o la ruta en </w:t>
            </w:r>
            <w:proofErr w:type="spellStart"/>
            <w:r w:rsidRPr="00CC16D3">
              <w:rPr>
                <w:rFonts w:ascii="Times New Roman" w:hAnsi="Times New Roman" w:cs="Times New Roman"/>
                <w:b/>
                <w:color w:val="000000"/>
                <w:sz w:val="24"/>
                <w:szCs w:val="24"/>
              </w:rPr>
              <w:t>AulaPlaneta</w:t>
            </w:r>
            <w:proofErr w:type="spellEnd"/>
            <w:r w:rsidRPr="00CC16D3">
              <w:rPr>
                <w:rFonts w:ascii="Times New Roman" w:hAnsi="Times New Roman" w:cs="Times New Roman"/>
                <w:b/>
                <w:color w:val="000000"/>
                <w:sz w:val="24"/>
                <w:szCs w:val="24"/>
              </w:rPr>
              <w:t>)</w:t>
            </w:r>
          </w:p>
        </w:tc>
        <w:tc>
          <w:tcPr>
            <w:tcW w:w="6345" w:type="dxa"/>
          </w:tcPr>
          <w:p w14:paraId="587909A3" w14:textId="10EB72CA" w:rsidR="002061AB" w:rsidRPr="00CC16D3" w:rsidRDefault="002061AB" w:rsidP="00B92273">
            <w:pPr>
              <w:rPr>
                <w:rFonts w:ascii="Times New Roman" w:hAnsi="Times New Roman" w:cs="Times New Roman"/>
                <w:color w:val="000000"/>
                <w:sz w:val="24"/>
                <w:szCs w:val="24"/>
              </w:rPr>
            </w:pPr>
            <w:r w:rsidRPr="009E241F">
              <w:t>192988403</w:t>
            </w:r>
          </w:p>
        </w:tc>
      </w:tr>
      <w:tr w:rsidR="002061AB" w:rsidRPr="00CC16D3" w14:paraId="6112B9B2" w14:textId="77777777" w:rsidTr="00B92273">
        <w:tc>
          <w:tcPr>
            <w:tcW w:w="2483" w:type="dxa"/>
          </w:tcPr>
          <w:p w14:paraId="09EAA599" w14:textId="77777777" w:rsidR="002061AB" w:rsidRPr="00CC16D3" w:rsidRDefault="002061AB"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Pie de imagen</w:t>
            </w:r>
          </w:p>
        </w:tc>
        <w:tc>
          <w:tcPr>
            <w:tcW w:w="6345" w:type="dxa"/>
          </w:tcPr>
          <w:p w14:paraId="09DF92E3" w14:textId="7E43AB0B" w:rsidR="002061AB" w:rsidRPr="00CC16D3" w:rsidRDefault="002061AB" w:rsidP="00B92273">
            <w:pPr>
              <w:rPr>
                <w:rFonts w:ascii="Times New Roman" w:eastAsia="Times New Roman" w:hAnsi="Times New Roman" w:cs="Times New Roman"/>
                <w:sz w:val="24"/>
                <w:szCs w:val="24"/>
                <w:lang w:eastAsia="es-ES"/>
              </w:rPr>
            </w:pPr>
            <w:r w:rsidRPr="00CC16D3">
              <w:rPr>
                <w:rFonts w:ascii="Times New Roman" w:eastAsia="Times New Roman" w:hAnsi="Times New Roman" w:cs="Times New Roman"/>
                <w:sz w:val="24"/>
                <w:szCs w:val="24"/>
                <w:lang w:eastAsia="es-ES"/>
              </w:rPr>
              <w:t>Recuerda</w:t>
            </w:r>
            <w:r>
              <w:rPr>
                <w:rFonts w:ascii="Times New Roman" w:eastAsia="Times New Roman" w:hAnsi="Times New Roman" w:cs="Times New Roman"/>
                <w:sz w:val="24"/>
                <w:szCs w:val="24"/>
                <w:lang w:eastAsia="es-ES"/>
              </w:rPr>
              <w:t xml:space="preserve"> que</w:t>
            </w:r>
            <w:r w:rsidRPr="00CC16D3">
              <w:rPr>
                <w:rFonts w:ascii="Times New Roman" w:eastAsia="Times New Roman" w:hAnsi="Times New Roman" w:cs="Times New Roman"/>
                <w:sz w:val="24"/>
                <w:szCs w:val="24"/>
                <w:lang w:eastAsia="es-ES"/>
              </w:rPr>
              <w:t xml:space="preserve"> la columna es un texto argume</w:t>
            </w:r>
            <w:r>
              <w:rPr>
                <w:rFonts w:ascii="Times New Roman" w:eastAsia="Times New Roman" w:hAnsi="Times New Roman" w:cs="Times New Roman"/>
                <w:sz w:val="24"/>
                <w:szCs w:val="24"/>
                <w:lang w:eastAsia="es-ES"/>
              </w:rPr>
              <w:t>ntativo en el que una persona (generalmente un especialista en una rama o alguien con cierto nivel de importancia en la opinión pública) expresa</w:t>
            </w:r>
            <w:r w:rsidRPr="00CC16D3">
              <w:rPr>
                <w:rFonts w:ascii="Times New Roman" w:eastAsia="Times New Roman" w:hAnsi="Times New Roman" w:cs="Times New Roman"/>
                <w:sz w:val="24"/>
                <w:szCs w:val="24"/>
                <w:lang w:eastAsia="es-ES"/>
              </w:rPr>
              <w:t xml:space="preserve"> su opinión personal sobre un determinado tema. Es un texto que inte</w:t>
            </w:r>
            <w:r>
              <w:rPr>
                <w:rFonts w:ascii="Times New Roman" w:eastAsia="Times New Roman" w:hAnsi="Times New Roman" w:cs="Times New Roman"/>
                <w:sz w:val="24"/>
                <w:szCs w:val="24"/>
                <w:lang w:eastAsia="es-ES"/>
              </w:rPr>
              <w:t>rpreta, comenta y valora</w:t>
            </w:r>
            <w:r w:rsidRPr="00CC16D3">
              <w:rPr>
                <w:rFonts w:ascii="Times New Roman" w:eastAsia="Times New Roman" w:hAnsi="Times New Roman" w:cs="Times New Roman"/>
                <w:sz w:val="24"/>
                <w:szCs w:val="24"/>
                <w:lang w:eastAsia="es-ES"/>
              </w:rPr>
              <w:t xml:space="preserve"> acontecimientos </w:t>
            </w:r>
            <w:r>
              <w:rPr>
                <w:rFonts w:ascii="Times New Roman" w:eastAsia="Times New Roman" w:hAnsi="Times New Roman" w:cs="Times New Roman"/>
                <w:sz w:val="24"/>
                <w:szCs w:val="24"/>
                <w:lang w:eastAsia="es-ES"/>
              </w:rPr>
              <w:t>desde un</w:t>
            </w:r>
            <w:r w:rsidRPr="00CC16D3">
              <w:rPr>
                <w:rFonts w:ascii="Times New Roman" w:eastAsia="Times New Roman" w:hAnsi="Times New Roman" w:cs="Times New Roman"/>
                <w:sz w:val="24"/>
                <w:szCs w:val="24"/>
                <w:lang w:eastAsia="es-ES"/>
              </w:rPr>
              <w:t xml:space="preserve"> punto de vista</w:t>
            </w:r>
            <w:ins w:id="283" w:author="Marco Fidel Santiago Cardona Giraldo" w:date="2016-07-07T14:37:00Z">
              <w:r w:rsidR="0067050F">
                <w:rPr>
                  <w:rFonts w:ascii="Times New Roman" w:eastAsia="Times New Roman" w:hAnsi="Times New Roman" w:cs="Times New Roman"/>
                  <w:sz w:val="24"/>
                  <w:szCs w:val="24"/>
                  <w:lang w:eastAsia="es-ES"/>
                </w:rPr>
                <w:t xml:space="preserve"> subjetivo</w:t>
              </w:r>
            </w:ins>
            <w:r>
              <w:rPr>
                <w:rFonts w:ascii="Times New Roman" w:eastAsia="Times New Roman" w:hAnsi="Times New Roman" w:cs="Times New Roman"/>
                <w:sz w:val="24"/>
                <w:szCs w:val="24"/>
                <w:lang w:eastAsia="es-ES"/>
              </w:rPr>
              <w:t xml:space="preserve">. </w:t>
            </w:r>
          </w:p>
        </w:tc>
      </w:tr>
    </w:tbl>
    <w:p w14:paraId="266ADA73" w14:textId="77777777" w:rsidR="002061AB" w:rsidRPr="00CC16D3" w:rsidRDefault="002061AB" w:rsidP="002061AB">
      <w:pPr>
        <w:pStyle w:val="Sinespaciado"/>
        <w:rPr>
          <w:rFonts w:ascii="Times New Roman" w:hAnsi="Times New Roman" w:cs="Times New Roman"/>
          <w:sz w:val="24"/>
          <w:szCs w:val="24"/>
          <w:lang w:val="es-ES_tradnl"/>
        </w:rPr>
      </w:pPr>
    </w:p>
    <w:p w14:paraId="6C4B401F" w14:textId="68835A81"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Entre las principales características de una columna de opinión encontramos</w:t>
      </w:r>
      <w:ins w:id="284" w:author="Marco Fidel Santiago Cardona Giraldo" w:date="2016-07-07T14:38:00Z">
        <w:r w:rsidR="0067050F">
          <w:rPr>
            <w:rFonts w:ascii="Times New Roman" w:hAnsi="Times New Roman" w:cs="Times New Roman"/>
            <w:sz w:val="24"/>
            <w:szCs w:val="24"/>
            <w:lang w:val="es-ES_tradnl"/>
          </w:rPr>
          <w:t xml:space="preserve"> que</w:t>
        </w:r>
      </w:ins>
      <w:r w:rsidRPr="00CC16D3">
        <w:rPr>
          <w:rFonts w:ascii="Times New Roman" w:hAnsi="Times New Roman" w:cs="Times New Roman"/>
          <w:sz w:val="24"/>
          <w:szCs w:val="24"/>
          <w:lang w:val="es-ES_tradnl"/>
        </w:rPr>
        <w:t>:</w:t>
      </w:r>
    </w:p>
    <w:p w14:paraId="1DE7D701" w14:textId="77777777" w:rsidR="002061AB" w:rsidRPr="00CC16D3" w:rsidRDefault="002061AB" w:rsidP="002061AB">
      <w:pPr>
        <w:pStyle w:val="Sinespaciado"/>
        <w:rPr>
          <w:rFonts w:ascii="Times New Roman" w:hAnsi="Times New Roman" w:cs="Times New Roman"/>
          <w:sz w:val="24"/>
          <w:szCs w:val="24"/>
          <w:lang w:val="es-ES_tradnl"/>
        </w:rPr>
      </w:pPr>
    </w:p>
    <w:p w14:paraId="62301103" w14:textId="77777777"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Es un </w:t>
      </w:r>
      <w:r w:rsidRPr="00CC16D3">
        <w:rPr>
          <w:rFonts w:ascii="Times New Roman" w:hAnsi="Times New Roman" w:cs="Times New Roman"/>
          <w:b/>
          <w:sz w:val="24"/>
          <w:szCs w:val="24"/>
          <w:lang w:val="es-ES_tradnl"/>
        </w:rPr>
        <w:t>comentario personal</w:t>
      </w:r>
      <w:r w:rsidRPr="00CC16D3">
        <w:rPr>
          <w:rFonts w:ascii="Times New Roman" w:hAnsi="Times New Roman" w:cs="Times New Roman"/>
          <w:sz w:val="24"/>
          <w:szCs w:val="24"/>
          <w:lang w:val="es-ES_tradnl"/>
        </w:rPr>
        <w:t xml:space="preserve"> de un tema actual o de un tema interesante para el autor</w:t>
      </w:r>
      <w:r>
        <w:rPr>
          <w:rFonts w:ascii="Times New Roman" w:hAnsi="Times New Roman" w:cs="Times New Roman"/>
          <w:sz w:val="24"/>
          <w:szCs w:val="24"/>
          <w:lang w:val="es-ES_tradnl"/>
        </w:rPr>
        <w:t xml:space="preserve"> y la comunidad.</w:t>
      </w:r>
    </w:p>
    <w:p w14:paraId="69097D26" w14:textId="3719E308"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escritor es un colaborador del medio que publica su opinión, pero no es necesario que sea un periodista de dicha entidad.</w:t>
      </w:r>
    </w:p>
    <w:p w14:paraId="2C130B93" w14:textId="77777777"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A parte de su primer objetivo, el de </w:t>
      </w:r>
      <w:r w:rsidRPr="00D30584">
        <w:rPr>
          <w:rFonts w:ascii="Times New Roman" w:hAnsi="Times New Roman" w:cs="Times New Roman"/>
          <w:sz w:val="24"/>
          <w:szCs w:val="24"/>
          <w:lang w:val="es-ES_tradnl"/>
        </w:rPr>
        <w:t>difundir la</w:t>
      </w:r>
      <w:r w:rsidRPr="00CC16D3">
        <w:rPr>
          <w:rFonts w:ascii="Times New Roman" w:hAnsi="Times New Roman" w:cs="Times New Roman"/>
          <w:b/>
          <w:sz w:val="24"/>
          <w:szCs w:val="24"/>
          <w:lang w:val="es-ES_tradnl"/>
        </w:rPr>
        <w:t xml:space="preserve"> opinión</w:t>
      </w:r>
      <w:r w:rsidRPr="00CC16D3">
        <w:rPr>
          <w:rFonts w:ascii="Times New Roman" w:hAnsi="Times New Roman" w:cs="Times New Roman"/>
          <w:sz w:val="24"/>
          <w:szCs w:val="24"/>
          <w:lang w:val="es-ES_tradnl"/>
        </w:rPr>
        <w:t xml:space="preserve"> del autor, también tiene una finalidad literaria y pragmática.</w:t>
      </w:r>
    </w:p>
    <w:p w14:paraId="71AFC809" w14:textId="665A73D0" w:rsidR="002061AB" w:rsidRPr="00CC16D3" w:rsidRDefault="002061AB" w:rsidP="002061AB">
      <w:pPr>
        <w:pStyle w:val="Sinespaciado"/>
        <w:numPr>
          <w:ilvl w:val="0"/>
          <w:numId w:val="42"/>
        </w:numPr>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Tiene una estructura libre y</w:t>
      </w:r>
      <w:r>
        <w:rPr>
          <w:rFonts w:ascii="Times New Roman" w:hAnsi="Times New Roman" w:cs="Times New Roman"/>
          <w:sz w:val="24"/>
          <w:szCs w:val="24"/>
          <w:lang w:val="es-ES_tradnl"/>
        </w:rPr>
        <w:t xml:space="preserve"> suele ser</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breve</w:t>
      </w:r>
      <w:r w:rsidRPr="00CC16D3">
        <w:rPr>
          <w:rFonts w:ascii="Times New Roman" w:hAnsi="Times New Roman" w:cs="Times New Roman"/>
          <w:sz w:val="24"/>
          <w:szCs w:val="24"/>
          <w:lang w:val="es-ES_tradnl"/>
        </w:rPr>
        <w:t>.</w:t>
      </w:r>
    </w:p>
    <w:p w14:paraId="7F9A05F7" w14:textId="77777777" w:rsidR="002061AB" w:rsidRPr="00CC16D3" w:rsidRDefault="002061AB" w:rsidP="002061AB">
      <w:pPr>
        <w:pStyle w:val="Sinespaciado"/>
        <w:rPr>
          <w:rFonts w:ascii="Times New Roman" w:hAnsi="Times New Roman" w:cs="Times New Roman"/>
          <w:sz w:val="24"/>
          <w:szCs w:val="24"/>
          <w:lang w:val="es-ES_tradnl"/>
        </w:rPr>
      </w:pPr>
    </w:p>
    <w:p w14:paraId="52E3C8F2" w14:textId="77777777"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 xml:space="preserve">En </w:t>
      </w:r>
      <w:r>
        <w:rPr>
          <w:rFonts w:ascii="Times New Roman" w:hAnsi="Times New Roman" w:cs="Times New Roman"/>
          <w:sz w:val="24"/>
          <w:szCs w:val="24"/>
          <w:lang w:val="es-ES_tradnl"/>
        </w:rPr>
        <w:t>el siguiente enlace podrás</w:t>
      </w:r>
      <w:r w:rsidRPr="00CC16D3">
        <w:rPr>
          <w:rFonts w:ascii="Times New Roman" w:hAnsi="Times New Roman" w:cs="Times New Roman"/>
          <w:sz w:val="24"/>
          <w:szCs w:val="24"/>
          <w:lang w:val="es-ES_tradnl"/>
        </w:rPr>
        <w:t xml:space="preserve"> leer</w:t>
      </w:r>
      <w:r>
        <w:rPr>
          <w:rFonts w:ascii="Times New Roman" w:hAnsi="Times New Roman" w:cs="Times New Roman"/>
          <w:sz w:val="24"/>
          <w:szCs w:val="24"/>
          <w:lang w:val="es-ES_tradnl"/>
        </w:rPr>
        <w:t xml:space="preserve"> diferentes columnas de opinión en otro diario reconocido del país</w:t>
      </w:r>
      <w:r w:rsidRPr="00CC16D3">
        <w:rPr>
          <w:rFonts w:ascii="Times New Roman" w:hAnsi="Times New Roman" w:cs="Times New Roman"/>
          <w:sz w:val="24"/>
          <w:szCs w:val="24"/>
          <w:lang w:val="es-ES_tradnl"/>
        </w:rPr>
        <w:t xml:space="preserve"> [</w:t>
      </w:r>
      <w:r w:rsidRPr="00D30584">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hyperlink r:id="rId13" w:history="1">
        <w:r w:rsidRPr="00B24564">
          <w:rPr>
            <w:rStyle w:val="Hipervnculo"/>
            <w:rFonts w:ascii="Times New Roman" w:hAnsi="Times New Roman" w:cs="Times New Roman"/>
            <w:sz w:val="24"/>
            <w:szCs w:val="24"/>
          </w:rPr>
          <w:t>http://www.elespectador.com/opinion</w:t>
        </w:r>
      </w:hyperlink>
    </w:p>
    <w:p w14:paraId="07A0BB44" w14:textId="77777777" w:rsidR="002061AB" w:rsidRPr="00CC16D3" w:rsidRDefault="002061AB" w:rsidP="002061AB">
      <w:pPr>
        <w:pStyle w:val="Sinespaciado"/>
        <w:rPr>
          <w:rFonts w:ascii="Times New Roman" w:hAnsi="Times New Roman" w:cs="Times New Roman"/>
          <w:sz w:val="24"/>
          <w:szCs w:val="24"/>
          <w:lang w:val="es-ES_tradnl"/>
        </w:rPr>
      </w:pPr>
    </w:p>
    <w:p w14:paraId="3C3CE0E4" w14:textId="77777777" w:rsidR="002061AB" w:rsidRPr="00CC16D3" w:rsidRDefault="002061AB" w:rsidP="002061AB">
      <w:pPr>
        <w:pStyle w:val="Sinespaciado"/>
        <w:rPr>
          <w:rFonts w:ascii="Times New Roman" w:hAnsi="Times New Roman" w:cs="Times New Roman"/>
          <w:b/>
          <w:sz w:val="24"/>
          <w:szCs w:val="24"/>
          <w:lang w:val="es-ES_tradnl"/>
        </w:rPr>
      </w:pPr>
      <w:r w:rsidRPr="00D30584">
        <w:rPr>
          <w:rFonts w:ascii="Times New Roman" w:hAnsi="Times New Roman" w:cs="Times New Roman"/>
          <w:b/>
          <w:sz w:val="24"/>
          <w:szCs w:val="24"/>
          <w:lang w:val="es-ES_tradnl"/>
        </w:rPr>
        <w:t>[</w:t>
      </w:r>
      <w:r w:rsidRPr="00D30584">
        <w:rPr>
          <w:rFonts w:ascii="Times New Roman" w:hAnsi="Times New Roman" w:cs="Times New Roman"/>
          <w:b/>
          <w:sz w:val="24"/>
          <w:szCs w:val="24"/>
          <w:shd w:val="clear" w:color="auto" w:fill="FFFF00"/>
          <w:lang w:val="es-ES_tradnl"/>
        </w:rPr>
        <w:t>SECCIÓN 2</w:t>
      </w:r>
      <w:r w:rsidRPr="00D30584">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5.5 El blog</w:t>
      </w:r>
    </w:p>
    <w:p w14:paraId="068C65B8" w14:textId="77777777" w:rsidR="002061AB" w:rsidRPr="00CC16D3" w:rsidRDefault="002061AB" w:rsidP="002061AB">
      <w:pPr>
        <w:pStyle w:val="Sinespaciado"/>
        <w:rPr>
          <w:rFonts w:ascii="Times New Roman" w:hAnsi="Times New Roman" w:cs="Times New Roman"/>
          <w:b/>
          <w:sz w:val="24"/>
          <w:szCs w:val="24"/>
          <w:lang w:val="es-ES_tradnl"/>
        </w:rPr>
      </w:pPr>
    </w:p>
    <w:p w14:paraId="532703FB" w14:textId="48BA0BD8" w:rsidR="002061AB" w:rsidRPr="00CC16D3" w:rsidRDefault="002061AB" w:rsidP="002061AB">
      <w:pPr>
        <w:pStyle w:val="Sinespaciado"/>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un blog se </w:t>
      </w:r>
      <w:r w:rsidRPr="00CC16D3">
        <w:rPr>
          <w:rFonts w:ascii="Times New Roman" w:hAnsi="Times New Roman" w:cs="Times New Roman"/>
          <w:sz w:val="24"/>
          <w:szCs w:val="24"/>
          <w:lang w:val="es-ES_tradnl"/>
        </w:rPr>
        <w:t>presenta</w:t>
      </w:r>
      <w:r>
        <w:rPr>
          <w:rFonts w:ascii="Times New Roman" w:hAnsi="Times New Roman" w:cs="Times New Roman"/>
          <w:sz w:val="24"/>
          <w:szCs w:val="24"/>
          <w:lang w:val="es-ES_tradnl"/>
        </w:rPr>
        <w:t>n habitualmente</w:t>
      </w:r>
      <w:r w:rsidRPr="00CC16D3">
        <w:rPr>
          <w:rFonts w:ascii="Times New Roman" w:hAnsi="Times New Roman" w:cs="Times New Roman"/>
          <w:sz w:val="24"/>
          <w:szCs w:val="24"/>
          <w:lang w:val="es-ES_tradnl"/>
        </w:rPr>
        <w:t xml:space="preserve"> </w:t>
      </w:r>
      <w:r w:rsidRPr="00A96804">
        <w:rPr>
          <w:rFonts w:ascii="Times New Roman" w:hAnsi="Times New Roman" w:cs="Times New Roman"/>
          <w:b/>
          <w:sz w:val="24"/>
          <w:szCs w:val="24"/>
          <w:lang w:val="es-ES_tradnl"/>
        </w:rPr>
        <w:t>discursos argumentativos</w:t>
      </w:r>
      <w:r>
        <w:rPr>
          <w:rFonts w:ascii="Times New Roman" w:hAnsi="Times New Roman" w:cs="Times New Roman"/>
          <w:sz w:val="24"/>
          <w:szCs w:val="24"/>
          <w:lang w:val="es-ES_tradnl"/>
        </w:rPr>
        <w:t xml:space="preserve">, ya que como </w:t>
      </w:r>
      <w:r w:rsidRPr="00CC16D3">
        <w:rPr>
          <w:rFonts w:ascii="Times New Roman" w:hAnsi="Times New Roman" w:cs="Times New Roman"/>
          <w:sz w:val="24"/>
          <w:szCs w:val="24"/>
          <w:lang w:val="es-ES_tradnl"/>
        </w:rPr>
        <w:t>medio de comunicación digital</w:t>
      </w:r>
      <w:r>
        <w:rPr>
          <w:rFonts w:ascii="Times New Roman" w:hAnsi="Times New Roman" w:cs="Times New Roman"/>
          <w:sz w:val="24"/>
          <w:szCs w:val="24"/>
          <w:lang w:val="es-ES_tradnl"/>
        </w:rPr>
        <w:t xml:space="preserve">, muestra contenidos respecto a los </w:t>
      </w:r>
      <w:r w:rsidRPr="00CC16D3">
        <w:rPr>
          <w:rFonts w:ascii="Times New Roman" w:hAnsi="Times New Roman" w:cs="Times New Roman"/>
          <w:sz w:val="24"/>
          <w:szCs w:val="24"/>
          <w:lang w:val="es-ES_tradnl"/>
        </w:rPr>
        <w:t>cual</w:t>
      </w:r>
      <w:r>
        <w:rPr>
          <w:rFonts w:ascii="Times New Roman" w:hAnsi="Times New Roman" w:cs="Times New Roman"/>
          <w:sz w:val="24"/>
          <w:szCs w:val="24"/>
          <w:lang w:val="es-ES_tradnl"/>
        </w:rPr>
        <w:t>es pueden existir</w:t>
      </w:r>
      <w:r w:rsidRPr="00CC16D3">
        <w:rPr>
          <w:rFonts w:ascii="Times New Roman" w:hAnsi="Times New Roman" w:cs="Times New Roman"/>
          <w:sz w:val="24"/>
          <w:szCs w:val="24"/>
          <w:lang w:val="es-ES_tradnl"/>
        </w:rPr>
        <w:t xml:space="preserve"> variedad de opiniones</w:t>
      </w:r>
      <w:r>
        <w:rPr>
          <w:rFonts w:ascii="Times New Roman" w:hAnsi="Times New Roman" w:cs="Times New Roman"/>
          <w:sz w:val="24"/>
          <w:szCs w:val="24"/>
          <w:lang w:val="es-ES_tradnl"/>
        </w:rPr>
        <w:t>. E</w:t>
      </w:r>
      <w:r w:rsidRPr="00CC16D3">
        <w:rPr>
          <w:rFonts w:ascii="Times New Roman" w:hAnsi="Times New Roman" w:cs="Times New Roman"/>
          <w:sz w:val="24"/>
          <w:szCs w:val="24"/>
          <w:lang w:val="es-ES_tradnl"/>
        </w:rPr>
        <w:t>l autor</w:t>
      </w:r>
      <w:r>
        <w:rPr>
          <w:rFonts w:ascii="Times New Roman" w:hAnsi="Times New Roman" w:cs="Times New Roman"/>
          <w:sz w:val="24"/>
          <w:szCs w:val="24"/>
          <w:lang w:val="es-ES_tradnl"/>
        </w:rPr>
        <w:t xml:space="preserve"> o </w:t>
      </w:r>
      <w:ins w:id="285" w:author="Marco Fidel Santiago Cardona Giraldo" w:date="2016-07-07T14:39:00Z">
        <w:r w:rsidR="000540CA">
          <w:rPr>
            <w:rFonts w:ascii="Times New Roman" w:hAnsi="Times New Roman" w:cs="Times New Roman"/>
            <w:sz w:val="24"/>
            <w:szCs w:val="24"/>
            <w:lang w:val="es-ES_tradnl"/>
          </w:rPr>
          <w:t xml:space="preserve">los </w:t>
        </w:r>
      </w:ins>
      <w:r>
        <w:rPr>
          <w:rFonts w:ascii="Times New Roman" w:hAnsi="Times New Roman" w:cs="Times New Roman"/>
          <w:sz w:val="24"/>
          <w:szCs w:val="24"/>
          <w:lang w:val="es-ES_tradnl"/>
        </w:rPr>
        <w:t>autores del blog</w:t>
      </w:r>
      <w:r w:rsidRPr="00CC16D3">
        <w:rPr>
          <w:rFonts w:ascii="Times New Roman" w:hAnsi="Times New Roman" w:cs="Times New Roman"/>
          <w:sz w:val="24"/>
          <w:szCs w:val="24"/>
          <w:lang w:val="es-ES_tradnl"/>
        </w:rPr>
        <w:t xml:space="preserve"> adopta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un </w:t>
      </w:r>
      <w:r>
        <w:rPr>
          <w:rFonts w:ascii="Times New Roman" w:hAnsi="Times New Roman" w:cs="Times New Roman"/>
          <w:sz w:val="24"/>
          <w:szCs w:val="24"/>
          <w:lang w:val="es-ES_tradnl"/>
        </w:rPr>
        <w:t>punto de vista que normalmente requiere justificación, entonces</w:t>
      </w:r>
      <w:r w:rsidRPr="00CC16D3">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expresan</w:t>
      </w:r>
      <w:r w:rsidRPr="00CC16D3">
        <w:rPr>
          <w:rFonts w:ascii="Times New Roman" w:hAnsi="Times New Roman" w:cs="Times New Roman"/>
          <w:sz w:val="24"/>
          <w:szCs w:val="24"/>
          <w:lang w:val="es-ES_tradnl"/>
        </w:rPr>
        <w:t xml:space="preserve"> razones que dan</w:t>
      </w:r>
      <w:r>
        <w:rPr>
          <w:rFonts w:ascii="Times New Roman" w:hAnsi="Times New Roman" w:cs="Times New Roman"/>
          <w:sz w:val="24"/>
          <w:szCs w:val="24"/>
          <w:lang w:val="es-ES_tradnl"/>
        </w:rPr>
        <w:t xml:space="preserve"> validez a la posición defendida</w:t>
      </w:r>
      <w:r w:rsidRPr="00CC16D3">
        <w:rPr>
          <w:rFonts w:ascii="Times New Roman" w:hAnsi="Times New Roman" w:cs="Times New Roman"/>
          <w:sz w:val="24"/>
          <w:szCs w:val="24"/>
          <w:lang w:val="es-ES_tradnl"/>
        </w:rPr>
        <w:t xml:space="preserve"> y utiliza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recursos para persuadir o influir en el lector</w:t>
      </w:r>
      <w:r>
        <w:rPr>
          <w:rFonts w:ascii="Times New Roman" w:hAnsi="Times New Roman" w:cs="Times New Roman"/>
          <w:sz w:val="24"/>
          <w:szCs w:val="24"/>
          <w:lang w:val="es-ES_tradnl"/>
        </w:rPr>
        <w:t xml:space="preserve">, quien por lo común puede comentar o debatir. </w:t>
      </w:r>
    </w:p>
    <w:p w14:paraId="1AD0A09C"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p>
    <w:tbl>
      <w:tblPr>
        <w:tblStyle w:val="Tablaconcuadrcula2"/>
        <w:tblW w:w="8784" w:type="dxa"/>
        <w:tblLook w:val="04A0" w:firstRow="1" w:lastRow="0" w:firstColumn="1" w:lastColumn="0" w:noHBand="0" w:noVBand="1"/>
      </w:tblPr>
      <w:tblGrid>
        <w:gridCol w:w="2518"/>
        <w:gridCol w:w="6266"/>
      </w:tblGrid>
      <w:tr w:rsidR="002061AB" w:rsidRPr="00CC16D3" w14:paraId="451F1278" w14:textId="77777777" w:rsidTr="00B92273">
        <w:tc>
          <w:tcPr>
            <w:tcW w:w="8784" w:type="dxa"/>
            <w:gridSpan w:val="2"/>
            <w:shd w:val="clear" w:color="auto" w:fill="000000" w:themeFill="text1"/>
          </w:tcPr>
          <w:p w14:paraId="50AE2DC7"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Destacado</w:t>
            </w:r>
          </w:p>
        </w:tc>
      </w:tr>
      <w:tr w:rsidR="002061AB" w:rsidRPr="00CC16D3" w14:paraId="09E0A95C" w14:textId="77777777" w:rsidTr="00B92273">
        <w:tc>
          <w:tcPr>
            <w:tcW w:w="2518" w:type="dxa"/>
          </w:tcPr>
          <w:p w14:paraId="54146401"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Título</w:t>
            </w:r>
          </w:p>
        </w:tc>
        <w:tc>
          <w:tcPr>
            <w:tcW w:w="6266" w:type="dxa"/>
          </w:tcPr>
          <w:p w14:paraId="2D4D4F1C" w14:textId="77777777" w:rsidR="002061AB" w:rsidRPr="00CC16D3" w:rsidRDefault="002061AB" w:rsidP="00B92273">
            <w:pPr>
              <w:pStyle w:val="Sinespaciado"/>
              <w:jc w:val="center"/>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El blog</w:t>
            </w:r>
          </w:p>
        </w:tc>
      </w:tr>
      <w:tr w:rsidR="002061AB" w:rsidRPr="00CC16D3" w14:paraId="771DC40E" w14:textId="77777777" w:rsidTr="00B92273">
        <w:tc>
          <w:tcPr>
            <w:tcW w:w="2518" w:type="dxa"/>
          </w:tcPr>
          <w:p w14:paraId="0ACDED24" w14:textId="77777777" w:rsidR="002061AB" w:rsidRPr="00CC16D3" w:rsidRDefault="002061AB" w:rsidP="00B92273">
            <w:pPr>
              <w:pStyle w:val="Sinespaciado"/>
              <w:rPr>
                <w:rFonts w:ascii="Times New Roman" w:hAnsi="Times New Roman" w:cs="Times New Roman"/>
                <w:b/>
                <w:sz w:val="24"/>
                <w:szCs w:val="24"/>
                <w:lang w:val="es-ES_tradnl"/>
              </w:rPr>
            </w:pPr>
            <w:r w:rsidRPr="00CC16D3">
              <w:rPr>
                <w:rFonts w:ascii="Times New Roman" w:hAnsi="Times New Roman" w:cs="Times New Roman"/>
                <w:b/>
                <w:sz w:val="24"/>
                <w:szCs w:val="24"/>
                <w:lang w:val="es-ES_tradnl"/>
              </w:rPr>
              <w:t>Contenido</w:t>
            </w:r>
          </w:p>
        </w:tc>
        <w:tc>
          <w:tcPr>
            <w:tcW w:w="6266" w:type="dxa"/>
          </w:tcPr>
          <w:p w14:paraId="190F32D5" w14:textId="125F1FFA" w:rsidR="002061AB" w:rsidRPr="00CC16D3" w:rsidRDefault="002061AB" w:rsidP="000540CA">
            <w:pPr>
              <w:pStyle w:val="Sinespaciad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De acuerdo </w:t>
            </w:r>
            <w:ins w:id="286" w:author="Marco Fidel Santiago Cardona Giraldo" w:date="2016-07-07T14:40:00Z">
              <w:r w:rsidR="000540CA">
                <w:rPr>
                  <w:rFonts w:ascii="Times New Roman" w:hAnsi="Times New Roman" w:cs="Times New Roman"/>
                  <w:sz w:val="24"/>
                  <w:szCs w:val="24"/>
                  <w:lang w:val="es-ES_tradnl"/>
                </w:rPr>
                <w:t xml:space="preserve">con el </w:t>
              </w:r>
            </w:ins>
            <w:r>
              <w:rPr>
                <w:rFonts w:ascii="Times New Roman" w:hAnsi="Times New Roman" w:cs="Times New Roman"/>
                <w:sz w:val="24"/>
                <w:szCs w:val="24"/>
                <w:lang w:val="es-ES_tradnl"/>
              </w:rPr>
              <w:t xml:space="preserve">diccionario de la RAE, un </w:t>
            </w:r>
            <w:r w:rsidRPr="00A96804">
              <w:rPr>
                <w:rFonts w:ascii="Times New Roman" w:hAnsi="Times New Roman" w:cs="Times New Roman"/>
                <w:b/>
                <w:sz w:val="24"/>
                <w:szCs w:val="24"/>
                <w:lang w:val="es-ES_tradnl"/>
              </w:rPr>
              <w:t>blog</w:t>
            </w:r>
            <w:r>
              <w:rPr>
                <w:rFonts w:ascii="Times New Roman" w:hAnsi="Times New Roman" w:cs="Times New Roman"/>
                <w:sz w:val="24"/>
                <w:szCs w:val="24"/>
                <w:lang w:val="es-ES_tradnl"/>
              </w:rPr>
              <w:t xml:space="preserve"> es un “s</w:t>
            </w:r>
            <w:r w:rsidRPr="00A96804">
              <w:rPr>
                <w:rFonts w:ascii="Times New Roman" w:hAnsi="Times New Roman" w:cs="Times New Roman"/>
                <w:sz w:val="24"/>
                <w:szCs w:val="24"/>
                <w:lang w:val="es-ES_tradnl"/>
              </w:rPr>
              <w:t xml:space="preserve">itio web que incluye, a modo de diario personal de su autor o autores, contenidos de su interés, actualizados con frecuencia </w:t>
            </w:r>
            <w:r w:rsidRPr="00A96804">
              <w:rPr>
                <w:rFonts w:ascii="Times New Roman" w:hAnsi="Times New Roman" w:cs="Times New Roman"/>
                <w:sz w:val="24"/>
                <w:szCs w:val="24"/>
                <w:lang w:val="es-ES_tradnl"/>
              </w:rPr>
              <w:lastRenderedPageBreak/>
              <w:t>y a menudo comentados por los lectores</w:t>
            </w:r>
            <w:r>
              <w:rPr>
                <w:rFonts w:ascii="Times New Roman" w:hAnsi="Times New Roman" w:cs="Times New Roman"/>
                <w:sz w:val="24"/>
                <w:szCs w:val="24"/>
                <w:lang w:val="es-ES_tradnl"/>
              </w:rPr>
              <w:t>”</w:t>
            </w:r>
            <w:r w:rsidRPr="00A96804">
              <w:rPr>
                <w:rFonts w:ascii="Times New Roman" w:hAnsi="Times New Roman" w:cs="Times New Roman"/>
                <w:sz w:val="24"/>
                <w:szCs w:val="24"/>
                <w:lang w:val="es-ES_tradnl"/>
              </w:rPr>
              <w:t>.</w:t>
            </w:r>
          </w:p>
        </w:tc>
      </w:tr>
    </w:tbl>
    <w:p w14:paraId="4BF75382"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p>
    <w:p w14:paraId="6A4B76F8"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blog como medio de comunicación digital posee tres características esenciales:</w:t>
      </w:r>
    </w:p>
    <w:p w14:paraId="6C1FF2A4" w14:textId="77777777" w:rsidR="002061AB" w:rsidRPr="00CC16D3" w:rsidRDefault="002061AB" w:rsidP="002061AB">
      <w:pPr>
        <w:pStyle w:val="Sinespaciado"/>
        <w:tabs>
          <w:tab w:val="left" w:pos="1500"/>
        </w:tabs>
        <w:rPr>
          <w:rFonts w:ascii="Times New Roman" w:hAnsi="Times New Roman" w:cs="Times New Roman"/>
          <w:sz w:val="24"/>
          <w:szCs w:val="24"/>
          <w:lang w:val="es-ES_tradnl"/>
        </w:rPr>
      </w:pPr>
    </w:p>
    <w:p w14:paraId="20AC62A9" w14:textId="77777777" w:rsidR="002061AB" w:rsidRPr="00CC16D3" w:rsidRDefault="002061AB" w:rsidP="002061AB">
      <w:pPr>
        <w:pStyle w:val="Sinespaciado"/>
        <w:numPr>
          <w:ilvl w:val="0"/>
          <w:numId w:val="43"/>
        </w:numPr>
        <w:tabs>
          <w:tab w:val="left" w:pos="1500"/>
        </w:tabs>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Publica información o contenid</w:t>
      </w:r>
      <w:r>
        <w:rPr>
          <w:rFonts w:ascii="Times New Roman" w:hAnsi="Times New Roman" w:cs="Times New Roman"/>
          <w:sz w:val="24"/>
          <w:szCs w:val="24"/>
          <w:lang w:val="es-ES_tradnl"/>
        </w:rPr>
        <w:t>os</w:t>
      </w:r>
      <w:r w:rsidRPr="00CC16D3">
        <w:rPr>
          <w:rFonts w:ascii="Times New Roman" w:hAnsi="Times New Roman" w:cs="Times New Roman"/>
          <w:sz w:val="24"/>
          <w:szCs w:val="24"/>
          <w:lang w:val="es-ES_tradnl"/>
        </w:rPr>
        <w:t xml:space="preserve"> con una</w:t>
      </w:r>
      <w:r w:rsidRPr="00811AF4">
        <w:rPr>
          <w:rFonts w:ascii="Times New Roman" w:hAnsi="Times New Roman" w:cs="Times New Roman"/>
          <w:b/>
          <w:sz w:val="24"/>
          <w:szCs w:val="24"/>
          <w:lang w:val="es-ES_tradnl"/>
        </w:rPr>
        <w:t xml:space="preserve"> periodicidad</w:t>
      </w:r>
      <w:r w:rsidRPr="00CC16D3">
        <w:rPr>
          <w:rFonts w:ascii="Times New Roman" w:hAnsi="Times New Roman" w:cs="Times New Roman"/>
          <w:sz w:val="24"/>
          <w:szCs w:val="24"/>
          <w:lang w:val="es-ES_tradnl"/>
        </w:rPr>
        <w:t xml:space="preserve"> </w:t>
      </w:r>
      <w:r w:rsidRPr="00811AF4">
        <w:rPr>
          <w:rFonts w:ascii="Times New Roman" w:hAnsi="Times New Roman" w:cs="Times New Roman"/>
          <w:b/>
          <w:sz w:val="24"/>
          <w:szCs w:val="24"/>
          <w:lang w:val="es-ES_tradnl"/>
        </w:rPr>
        <w:t>relativamente corta</w:t>
      </w:r>
      <w:r w:rsidRPr="00CC16D3">
        <w:rPr>
          <w:rFonts w:ascii="Times New Roman" w:hAnsi="Times New Roman" w:cs="Times New Roman"/>
          <w:sz w:val="24"/>
          <w:szCs w:val="24"/>
          <w:lang w:val="es-ES_tradnl"/>
        </w:rPr>
        <w:t>.</w:t>
      </w:r>
    </w:p>
    <w:p w14:paraId="1051A239" w14:textId="4E46EF82" w:rsidR="002061AB" w:rsidRPr="00CC16D3" w:rsidRDefault="002061AB" w:rsidP="002061AB">
      <w:pPr>
        <w:pStyle w:val="Sinespaciado"/>
        <w:numPr>
          <w:ilvl w:val="0"/>
          <w:numId w:val="43"/>
        </w:numPr>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P</w:t>
      </w:r>
      <w:r w:rsidRPr="00CC16D3">
        <w:rPr>
          <w:rFonts w:ascii="Times New Roman" w:hAnsi="Times New Roman" w:cs="Times New Roman"/>
          <w:sz w:val="24"/>
          <w:szCs w:val="24"/>
          <w:lang w:val="es-ES_tradnl"/>
        </w:rPr>
        <w:t xml:space="preserve">ermite un </w:t>
      </w:r>
      <w:r w:rsidRPr="00811AF4">
        <w:rPr>
          <w:rFonts w:ascii="Times New Roman" w:hAnsi="Times New Roman" w:cs="Times New Roman"/>
          <w:b/>
          <w:sz w:val="24"/>
          <w:szCs w:val="24"/>
          <w:lang w:val="es-ES_tradnl"/>
        </w:rPr>
        <w:t>diálogo</w:t>
      </w:r>
      <w:r w:rsidRPr="00CC16D3">
        <w:rPr>
          <w:rFonts w:ascii="Times New Roman" w:hAnsi="Times New Roman" w:cs="Times New Roman"/>
          <w:sz w:val="24"/>
          <w:szCs w:val="24"/>
          <w:lang w:val="es-ES_tradnl"/>
        </w:rPr>
        <w:t xml:space="preserve"> entre el autor y sus lectores por medio de </w:t>
      </w:r>
      <w:r>
        <w:rPr>
          <w:rFonts w:ascii="Times New Roman" w:hAnsi="Times New Roman" w:cs="Times New Roman"/>
          <w:sz w:val="24"/>
          <w:szCs w:val="24"/>
          <w:lang w:val="es-ES_tradnl"/>
        </w:rPr>
        <w:t>los comentarios que estos</w:t>
      </w:r>
      <w:r w:rsidRPr="00CC16D3">
        <w:rPr>
          <w:rFonts w:ascii="Times New Roman" w:hAnsi="Times New Roman" w:cs="Times New Roman"/>
          <w:sz w:val="24"/>
          <w:szCs w:val="24"/>
          <w:lang w:val="es-ES_tradnl"/>
        </w:rPr>
        <w:t xml:space="preserve"> pueden escribir en las publicaciones, </w:t>
      </w:r>
      <w:ins w:id="287" w:author="Marco Fidel Santiago Cardona Giraldo" w:date="2016-07-07T14:41:00Z">
        <w:r w:rsidR="000540CA">
          <w:rPr>
            <w:rFonts w:ascii="Times New Roman" w:hAnsi="Times New Roman" w:cs="Times New Roman"/>
            <w:sz w:val="24"/>
            <w:szCs w:val="24"/>
            <w:lang w:val="es-ES_tradnl"/>
          </w:rPr>
          <w:t xml:space="preserve">lo cual crea </w:t>
        </w:r>
      </w:ins>
      <w:r w:rsidRPr="00CC16D3">
        <w:rPr>
          <w:rFonts w:ascii="Times New Roman" w:hAnsi="Times New Roman" w:cs="Times New Roman"/>
          <w:sz w:val="24"/>
          <w:szCs w:val="24"/>
          <w:lang w:val="es-ES_tradnl"/>
        </w:rPr>
        <w:t xml:space="preserve">una </w:t>
      </w:r>
      <w:r w:rsidRPr="00811AF4">
        <w:rPr>
          <w:rFonts w:ascii="Times New Roman" w:hAnsi="Times New Roman" w:cs="Times New Roman"/>
          <w:b/>
          <w:sz w:val="24"/>
          <w:szCs w:val="24"/>
          <w:lang w:val="es-ES_tradnl"/>
        </w:rPr>
        <w:t>comunicación bilateral</w:t>
      </w:r>
      <w:r w:rsidRPr="00CC16D3">
        <w:rPr>
          <w:rFonts w:ascii="Times New Roman" w:hAnsi="Times New Roman" w:cs="Times New Roman"/>
          <w:sz w:val="24"/>
          <w:szCs w:val="24"/>
          <w:lang w:val="es-ES_tradnl"/>
        </w:rPr>
        <w:t xml:space="preserve"> que ayuda a instaurar “comunidades” de lectores</w:t>
      </w:r>
      <w:r>
        <w:rPr>
          <w:rFonts w:ascii="Times New Roman" w:hAnsi="Times New Roman" w:cs="Times New Roman"/>
          <w:sz w:val="24"/>
          <w:szCs w:val="24"/>
          <w:lang w:val="es-ES_tradnl"/>
        </w:rPr>
        <w:t>, quienes,</w:t>
      </w:r>
      <w:r w:rsidRPr="00CC16D3">
        <w:rPr>
          <w:rFonts w:ascii="Times New Roman" w:hAnsi="Times New Roman" w:cs="Times New Roman"/>
          <w:sz w:val="24"/>
          <w:szCs w:val="24"/>
          <w:lang w:val="es-ES_tradnl"/>
        </w:rPr>
        <w:t xml:space="preserve"> fieles</w:t>
      </w:r>
      <w:r>
        <w:rPr>
          <w:rFonts w:ascii="Times New Roman" w:hAnsi="Times New Roman" w:cs="Times New Roman"/>
          <w:sz w:val="24"/>
          <w:szCs w:val="24"/>
          <w:lang w:val="es-ES_tradnl"/>
        </w:rPr>
        <w:t xml:space="preserve"> a los blogueros, confían en sus</w:t>
      </w:r>
      <w:r w:rsidRPr="00CC16D3">
        <w:rPr>
          <w:rFonts w:ascii="Times New Roman" w:hAnsi="Times New Roman" w:cs="Times New Roman"/>
          <w:sz w:val="24"/>
          <w:szCs w:val="24"/>
          <w:lang w:val="es-ES_tradnl"/>
        </w:rPr>
        <w:t xml:space="preserve"> opinione</w:t>
      </w:r>
      <w:r>
        <w:rPr>
          <w:rFonts w:ascii="Times New Roman" w:hAnsi="Times New Roman" w:cs="Times New Roman"/>
          <w:sz w:val="24"/>
          <w:szCs w:val="24"/>
          <w:lang w:val="es-ES_tradnl"/>
        </w:rPr>
        <w:t>s y recomendaciones</w:t>
      </w:r>
      <w:r w:rsidRPr="00CC16D3">
        <w:rPr>
          <w:rFonts w:ascii="Times New Roman" w:hAnsi="Times New Roman" w:cs="Times New Roman"/>
          <w:sz w:val="24"/>
          <w:szCs w:val="24"/>
          <w:lang w:val="es-ES_tradnl"/>
        </w:rPr>
        <w:t>.</w:t>
      </w:r>
    </w:p>
    <w:p w14:paraId="26C91A5C" w14:textId="77777777" w:rsidR="002061AB" w:rsidRDefault="002061AB" w:rsidP="002061AB">
      <w:pPr>
        <w:pStyle w:val="Sinespaciado"/>
        <w:numPr>
          <w:ilvl w:val="0"/>
          <w:numId w:val="43"/>
        </w:numPr>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E</w:t>
      </w:r>
      <w:r w:rsidRPr="00CC16D3">
        <w:rPr>
          <w:rFonts w:ascii="Times New Roman" w:hAnsi="Times New Roman" w:cs="Times New Roman"/>
          <w:sz w:val="24"/>
          <w:szCs w:val="24"/>
          <w:lang w:val="es-ES_tradnl"/>
        </w:rPr>
        <w:t xml:space="preserve">s un medio de comunicación </w:t>
      </w:r>
      <w:r>
        <w:rPr>
          <w:rFonts w:ascii="Times New Roman" w:hAnsi="Times New Roman" w:cs="Times New Roman"/>
          <w:sz w:val="24"/>
          <w:szCs w:val="24"/>
          <w:lang w:val="es-ES_tradnl"/>
        </w:rPr>
        <w:t xml:space="preserve">que se considera bastante </w:t>
      </w:r>
      <w:r w:rsidRPr="00CC16D3">
        <w:rPr>
          <w:rFonts w:ascii="Times New Roman" w:hAnsi="Times New Roman" w:cs="Times New Roman"/>
          <w:sz w:val="24"/>
          <w:szCs w:val="24"/>
          <w:lang w:val="es-ES_tradnl"/>
        </w:rPr>
        <w:t>personal.</w:t>
      </w:r>
    </w:p>
    <w:p w14:paraId="0C04F100" w14:textId="77777777" w:rsidR="002061AB" w:rsidRPr="00CC16D3" w:rsidRDefault="002061AB" w:rsidP="002061AB">
      <w:pPr>
        <w:pStyle w:val="Sinespaciado"/>
        <w:tabs>
          <w:tab w:val="left" w:pos="1500"/>
        </w:tabs>
        <w:ind w:left="720"/>
        <w:rPr>
          <w:rFonts w:ascii="Times New Roman" w:hAnsi="Times New Roman" w:cs="Times New Roman"/>
          <w:sz w:val="24"/>
          <w:szCs w:val="24"/>
          <w:lang w:val="es-ES_tradnl"/>
        </w:rPr>
      </w:pPr>
    </w:p>
    <w:p w14:paraId="349E3B9B" w14:textId="4AC04C96" w:rsidR="002061AB" w:rsidRPr="00CC16D3" w:rsidRDefault="002061AB" w:rsidP="002061AB">
      <w:pPr>
        <w:pStyle w:val="Sinespaciado"/>
        <w:tabs>
          <w:tab w:val="left" w:pos="1500"/>
        </w:tabs>
        <w:rPr>
          <w:rFonts w:ascii="Times New Roman" w:hAnsi="Times New Roman" w:cs="Times New Roman"/>
          <w:sz w:val="24"/>
          <w:szCs w:val="24"/>
          <w:lang w:val="es-ES_tradnl"/>
        </w:rPr>
      </w:pPr>
      <w:r>
        <w:rPr>
          <w:rFonts w:ascii="Times New Roman" w:hAnsi="Times New Roman" w:cs="Times New Roman"/>
          <w:sz w:val="24"/>
          <w:szCs w:val="24"/>
          <w:lang w:val="es-ES_tradnl"/>
        </w:rPr>
        <w:t>Si quieres visitar algunos blogs sobre</w:t>
      </w:r>
      <w:r w:rsidRPr="00CC16D3">
        <w:rPr>
          <w:rFonts w:ascii="Times New Roman" w:hAnsi="Times New Roman" w:cs="Times New Roman"/>
          <w:sz w:val="24"/>
          <w:szCs w:val="24"/>
          <w:lang w:val="es-ES_tradnl"/>
        </w:rPr>
        <w:t xml:space="preserve"> literatura, </w:t>
      </w:r>
      <w:r>
        <w:rPr>
          <w:rFonts w:ascii="Times New Roman" w:hAnsi="Times New Roman" w:cs="Times New Roman"/>
          <w:sz w:val="24"/>
          <w:szCs w:val="24"/>
          <w:lang w:val="es-ES_tradnl"/>
        </w:rPr>
        <w:t>te</w:t>
      </w:r>
      <w:ins w:id="288" w:author="Marco Fidel Santiago Cardona Giraldo" w:date="2016-07-07T14:42:00Z">
        <w:r w:rsidR="000540CA">
          <w:rPr>
            <w:rFonts w:ascii="Times New Roman" w:hAnsi="Times New Roman" w:cs="Times New Roman"/>
            <w:sz w:val="24"/>
            <w:szCs w:val="24"/>
            <w:lang w:val="es-ES_tradnl"/>
          </w:rPr>
          <w:t xml:space="preserve"> </w:t>
        </w:r>
      </w:ins>
      <w:r>
        <w:rPr>
          <w:rFonts w:ascii="Times New Roman" w:hAnsi="Times New Roman" w:cs="Times New Roman"/>
          <w:sz w:val="24"/>
          <w:szCs w:val="24"/>
          <w:lang w:val="es-ES_tradnl"/>
        </w:rPr>
        <w:t>recomendamos e</w:t>
      </w:r>
      <w:r w:rsidRPr="00CC16D3">
        <w:rPr>
          <w:rFonts w:ascii="Times New Roman" w:hAnsi="Times New Roman" w:cs="Times New Roman"/>
          <w:sz w:val="24"/>
          <w:szCs w:val="24"/>
          <w:lang w:val="es-ES_tradnl"/>
        </w:rPr>
        <w:t>l sigu</w:t>
      </w:r>
      <w:r>
        <w:rPr>
          <w:rFonts w:ascii="Times New Roman" w:hAnsi="Times New Roman" w:cs="Times New Roman"/>
          <w:sz w:val="24"/>
          <w:szCs w:val="24"/>
          <w:lang w:val="es-ES_tradnl"/>
        </w:rPr>
        <w:t>iente enlace</w:t>
      </w:r>
      <w:r w:rsidRPr="00CC16D3">
        <w:rPr>
          <w:rFonts w:ascii="Times New Roman" w:hAnsi="Times New Roman" w:cs="Times New Roman"/>
          <w:sz w:val="24"/>
          <w:szCs w:val="24"/>
          <w:lang w:val="es-ES_tradnl"/>
        </w:rPr>
        <w:t xml:space="preserve"> [</w:t>
      </w:r>
      <w:r w:rsidRPr="005D656D">
        <w:rPr>
          <w:rFonts w:ascii="Times New Roman" w:hAnsi="Times New Roman" w:cs="Times New Roman"/>
          <w:sz w:val="24"/>
          <w:szCs w:val="24"/>
          <w:lang w:val="es-ES_tradnl"/>
        </w:rPr>
        <w:t>VER</w:t>
      </w:r>
      <w:r w:rsidRPr="00CC16D3">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w:t>
      </w:r>
      <w:hyperlink r:id="rId14" w:history="1">
        <w:r w:rsidRPr="005D656D">
          <w:rPr>
            <w:rStyle w:val="Hipervnculo"/>
            <w:rFonts w:ascii="Times New Roman" w:hAnsi="Times New Roman" w:cs="Times New Roman"/>
            <w:sz w:val="24"/>
            <w:szCs w:val="24"/>
          </w:rPr>
          <w:t>https://eintheroom.com/2015/05/21/top-10-los-mejores-blogs-de-literatura/</w:t>
        </w:r>
      </w:hyperlink>
    </w:p>
    <w:p w14:paraId="35618266" w14:textId="77777777" w:rsidR="002061AB" w:rsidRPr="00CC16D3" w:rsidRDefault="002061AB" w:rsidP="002061AB">
      <w:pPr>
        <w:pStyle w:val="Sinespaciado"/>
        <w:rPr>
          <w:rFonts w:ascii="Times New Roman" w:hAnsi="Times New Roman" w:cs="Times New Roman"/>
          <w:b/>
          <w:sz w:val="24"/>
          <w:szCs w:val="24"/>
          <w:lang w:val="es-ES_tradnl"/>
        </w:rPr>
      </w:pPr>
    </w:p>
    <w:p w14:paraId="78D45BC4" w14:textId="77777777" w:rsidR="002061AB" w:rsidRPr="00CC16D3" w:rsidRDefault="002061AB" w:rsidP="002061AB">
      <w:pPr>
        <w:pStyle w:val="Sinespaciado"/>
        <w:rPr>
          <w:rFonts w:ascii="Times New Roman" w:hAnsi="Times New Roman" w:cs="Times New Roman"/>
          <w:sz w:val="24"/>
          <w:szCs w:val="24"/>
          <w:lang w:val="es-ES_tradnl"/>
        </w:rPr>
      </w:pPr>
      <w:r w:rsidRPr="005D656D">
        <w:rPr>
          <w:rFonts w:ascii="Times New Roman" w:hAnsi="Times New Roman" w:cs="Times New Roman"/>
          <w:b/>
          <w:sz w:val="24"/>
          <w:szCs w:val="24"/>
          <w:lang w:val="es-ES_tradnl"/>
        </w:rPr>
        <w:t>[</w:t>
      </w:r>
      <w:r w:rsidRPr="005D656D">
        <w:rPr>
          <w:rFonts w:ascii="Times New Roman" w:hAnsi="Times New Roman" w:cs="Times New Roman"/>
          <w:b/>
          <w:sz w:val="24"/>
          <w:szCs w:val="24"/>
          <w:shd w:val="clear" w:color="auto" w:fill="FFFF00"/>
          <w:lang w:val="es-ES_tradnl"/>
        </w:rPr>
        <w:t>SECCIÓN 2</w:t>
      </w:r>
      <w:r w:rsidRPr="005D656D">
        <w:rPr>
          <w:rFonts w:ascii="Times New Roman" w:hAnsi="Times New Roman" w:cs="Times New Roman"/>
          <w:b/>
          <w:sz w:val="24"/>
          <w:szCs w:val="24"/>
          <w:lang w:val="es-ES_tradnl"/>
        </w:rPr>
        <w:t>]</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5.6 Las publicaciones en redes sociales</w:t>
      </w:r>
      <w:r w:rsidRPr="00CC16D3">
        <w:rPr>
          <w:rFonts w:ascii="Times New Roman" w:hAnsi="Times New Roman" w:cs="Times New Roman"/>
          <w:sz w:val="24"/>
          <w:szCs w:val="24"/>
          <w:lang w:val="es-ES_tradnl"/>
        </w:rPr>
        <w:t xml:space="preserve"> </w:t>
      </w:r>
    </w:p>
    <w:p w14:paraId="05D170CF" w14:textId="77777777" w:rsidR="002061AB" w:rsidRPr="00CC16D3" w:rsidRDefault="002061AB" w:rsidP="002061AB">
      <w:pPr>
        <w:pStyle w:val="Sinespaciado"/>
        <w:rPr>
          <w:rFonts w:ascii="Times New Roman" w:hAnsi="Times New Roman" w:cs="Times New Roman"/>
          <w:sz w:val="24"/>
          <w:szCs w:val="24"/>
          <w:lang w:val="es-ES_tradnl"/>
        </w:rPr>
      </w:pPr>
    </w:p>
    <w:p w14:paraId="4EE15964" w14:textId="7CDDC732"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El surgimiento de las redes sociales ha</w:t>
      </w:r>
      <w:r>
        <w:rPr>
          <w:rFonts w:ascii="Times New Roman" w:hAnsi="Times New Roman" w:cs="Times New Roman"/>
          <w:sz w:val="24"/>
          <w:szCs w:val="24"/>
          <w:lang w:val="es-ES_tradnl"/>
        </w:rPr>
        <w:t xml:space="preserve"> permitido que las personas comu</w:t>
      </w:r>
      <w:r w:rsidRPr="00CC16D3">
        <w:rPr>
          <w:rFonts w:ascii="Times New Roman" w:hAnsi="Times New Roman" w:cs="Times New Roman"/>
          <w:sz w:val="24"/>
          <w:szCs w:val="24"/>
          <w:lang w:val="es-ES_tradnl"/>
        </w:rPr>
        <w:t>n</w:t>
      </w:r>
      <w:r>
        <w:rPr>
          <w:rFonts w:ascii="Times New Roman" w:hAnsi="Times New Roman" w:cs="Times New Roman"/>
          <w:sz w:val="24"/>
          <w:szCs w:val="24"/>
          <w:lang w:val="es-ES_tradnl"/>
        </w:rPr>
        <w:t>es</w:t>
      </w:r>
      <w:r w:rsidRPr="00CC16D3">
        <w:rPr>
          <w:rFonts w:ascii="Times New Roman" w:hAnsi="Times New Roman" w:cs="Times New Roman"/>
          <w:sz w:val="24"/>
          <w:szCs w:val="24"/>
          <w:lang w:val="es-ES_tradnl"/>
        </w:rPr>
        <w:t xml:space="preserve"> pueda</w:t>
      </w:r>
      <w:r>
        <w:rPr>
          <w:rFonts w:ascii="Times New Roman" w:hAnsi="Times New Roman" w:cs="Times New Roman"/>
          <w:sz w:val="24"/>
          <w:szCs w:val="24"/>
          <w:lang w:val="es-ES_tradnl"/>
        </w:rPr>
        <w:t>n</w:t>
      </w:r>
      <w:r w:rsidRPr="00CC16D3">
        <w:rPr>
          <w:rFonts w:ascii="Times New Roman" w:hAnsi="Times New Roman" w:cs="Times New Roman"/>
          <w:sz w:val="24"/>
          <w:szCs w:val="24"/>
          <w:lang w:val="es-ES_tradnl"/>
        </w:rPr>
        <w:t xml:space="preserve"> publicar su </w:t>
      </w:r>
      <w:r w:rsidRPr="00CC16D3">
        <w:rPr>
          <w:rFonts w:ascii="Times New Roman" w:hAnsi="Times New Roman" w:cs="Times New Roman"/>
          <w:b/>
          <w:sz w:val="24"/>
          <w:szCs w:val="24"/>
          <w:lang w:val="es-ES_tradnl"/>
        </w:rPr>
        <w:t>opinión</w:t>
      </w:r>
      <w:r w:rsidRPr="00CC16D3">
        <w:rPr>
          <w:rFonts w:ascii="Times New Roman" w:hAnsi="Times New Roman" w:cs="Times New Roman"/>
          <w:sz w:val="24"/>
          <w:szCs w:val="24"/>
          <w:lang w:val="es-ES_tradnl"/>
        </w:rPr>
        <w:t xml:space="preserve"> y difundirla de manera inmediata, sin necesidad de acudir a </w:t>
      </w:r>
      <w:r>
        <w:rPr>
          <w:rFonts w:ascii="Times New Roman" w:hAnsi="Times New Roman" w:cs="Times New Roman"/>
          <w:sz w:val="24"/>
          <w:szCs w:val="24"/>
          <w:lang w:val="es-ES_tradnl"/>
        </w:rPr>
        <w:t>otros medios o terceros</w:t>
      </w:r>
      <w:r w:rsidRPr="00CC16D3">
        <w:rPr>
          <w:rFonts w:ascii="Times New Roman" w:hAnsi="Times New Roman" w:cs="Times New Roman"/>
          <w:sz w:val="24"/>
          <w:szCs w:val="24"/>
          <w:lang w:val="es-ES_tradnl"/>
        </w:rPr>
        <w:t xml:space="preserve"> que puedan modificar su percepción.</w:t>
      </w:r>
      <w:r>
        <w:rPr>
          <w:rFonts w:ascii="Times New Roman" w:hAnsi="Times New Roman" w:cs="Times New Roman"/>
          <w:sz w:val="24"/>
          <w:szCs w:val="24"/>
          <w:lang w:val="es-ES_tradnl"/>
        </w:rPr>
        <w:t xml:space="preserve"> Al compartir tus puntos de vista con otras personas</w:t>
      </w:r>
      <w:ins w:id="289" w:author="Marco Fidel Santiago Cardona Giraldo" w:date="2016-07-07T14:49:00Z">
        <w:r w:rsidR="00CD4AC4">
          <w:rPr>
            <w:rFonts w:ascii="Times New Roman" w:hAnsi="Times New Roman" w:cs="Times New Roman"/>
            <w:sz w:val="24"/>
            <w:szCs w:val="24"/>
            <w:lang w:val="es-ES_tradnl"/>
          </w:rPr>
          <w:t>,</w:t>
        </w:r>
      </w:ins>
      <w:r>
        <w:rPr>
          <w:rFonts w:ascii="Times New Roman" w:hAnsi="Times New Roman" w:cs="Times New Roman"/>
          <w:sz w:val="24"/>
          <w:szCs w:val="24"/>
          <w:lang w:val="es-ES_tradnl"/>
        </w:rPr>
        <w:t xml:space="preserve"> debes ser capaz de argumentarlos y defenderlos; aunque ello ocurra en el mundo digital, también aplica aquello de que “eres dueño de lo que callas y esclavo de lo que dices”.</w:t>
      </w:r>
    </w:p>
    <w:p w14:paraId="362F20E7" w14:textId="77777777" w:rsidR="002061AB" w:rsidRPr="00CC16D3" w:rsidRDefault="002061AB" w:rsidP="002061AB">
      <w:pPr>
        <w:pStyle w:val="Sinespaciado"/>
        <w:rPr>
          <w:rFonts w:ascii="Times New Roman" w:hAnsi="Times New Roman" w:cs="Times New Roman"/>
          <w:sz w:val="24"/>
          <w:szCs w:val="24"/>
          <w:lang w:val="es-ES_tradnl"/>
        </w:rPr>
      </w:pPr>
    </w:p>
    <w:p w14:paraId="490E1403" w14:textId="77777777" w:rsidR="002061AB" w:rsidRPr="00CC16D3" w:rsidRDefault="002061AB" w:rsidP="002061AB">
      <w:pPr>
        <w:pStyle w:val="Sinespaciado"/>
        <w:rPr>
          <w:rFonts w:ascii="Times New Roman" w:hAnsi="Times New Roman" w:cs="Times New Roman"/>
          <w:sz w:val="24"/>
          <w:szCs w:val="24"/>
          <w:lang w:val="es-ES_tradnl"/>
        </w:rPr>
      </w:pPr>
      <w:r w:rsidRPr="00CC16D3">
        <w:rPr>
          <w:rFonts w:ascii="Times New Roman" w:hAnsi="Times New Roman" w:cs="Times New Roman"/>
          <w:sz w:val="24"/>
          <w:szCs w:val="24"/>
          <w:lang w:val="es-ES_tradnl"/>
        </w:rPr>
        <w:t>Existen dos tipos de redes sociales:</w:t>
      </w:r>
    </w:p>
    <w:p w14:paraId="3C22859E" w14:textId="77777777" w:rsidR="002061AB" w:rsidRPr="00CC16D3" w:rsidRDefault="002061AB" w:rsidP="002061AB">
      <w:pPr>
        <w:pStyle w:val="Sinespaciado"/>
        <w:rPr>
          <w:rFonts w:ascii="Times New Roman" w:hAnsi="Times New Roman" w:cs="Times New Roman"/>
          <w:sz w:val="24"/>
          <w:szCs w:val="24"/>
          <w:lang w:val="es-ES_tradnl"/>
        </w:rPr>
      </w:pPr>
    </w:p>
    <w:p w14:paraId="136CBFAA" w14:textId="6CA341F2" w:rsidR="002061AB" w:rsidRPr="00CC16D3" w:rsidRDefault="002061AB" w:rsidP="002061AB">
      <w:pPr>
        <w:pStyle w:val="Sinespaciado"/>
        <w:numPr>
          <w:ilvl w:val="0"/>
          <w:numId w:val="39"/>
        </w:numPr>
        <w:rPr>
          <w:rFonts w:ascii="Times New Roman" w:hAnsi="Times New Roman" w:cs="Times New Roman"/>
          <w:sz w:val="24"/>
          <w:szCs w:val="24"/>
          <w:lang w:val="es-ES_tradnl"/>
        </w:rPr>
      </w:pPr>
      <w:r w:rsidRPr="001D6C78">
        <w:rPr>
          <w:rFonts w:ascii="Times New Roman" w:hAnsi="Times New Roman" w:cs="Times New Roman"/>
          <w:sz w:val="24"/>
          <w:szCs w:val="24"/>
          <w:lang w:val="es-ES_tradnl"/>
        </w:rPr>
        <w:t>Las</w:t>
      </w:r>
      <w:r w:rsidRPr="00CC16D3">
        <w:rPr>
          <w:rFonts w:ascii="Times New Roman" w:hAnsi="Times New Roman" w:cs="Times New Roman"/>
          <w:b/>
          <w:sz w:val="24"/>
          <w:szCs w:val="24"/>
          <w:lang w:val="es-ES_tradnl"/>
        </w:rPr>
        <w:t xml:space="preserve"> redes sociales horizontales</w:t>
      </w:r>
      <w:r w:rsidRPr="00CC16D3">
        <w:rPr>
          <w:rFonts w:ascii="Times New Roman" w:hAnsi="Times New Roman" w:cs="Times New Roman"/>
          <w:sz w:val="24"/>
          <w:szCs w:val="24"/>
          <w:lang w:val="es-ES_tradnl"/>
        </w:rPr>
        <w:t xml:space="preserve"> son aquellas en las que cualquier usuario, sin importar su nivel formativo o conocimientos</w:t>
      </w:r>
      <w:ins w:id="290" w:author="Marco Fidel Santiago Cardona Giraldo" w:date="2016-07-07T14:49:00Z">
        <w:r w:rsidR="00CD4AC4">
          <w:rPr>
            <w:rFonts w:ascii="Times New Roman" w:hAnsi="Times New Roman" w:cs="Times New Roman"/>
            <w:sz w:val="24"/>
            <w:szCs w:val="24"/>
            <w:lang w:val="es-ES_tradnl"/>
          </w:rPr>
          <w:t>,</w:t>
        </w:r>
      </w:ins>
      <w:r w:rsidRPr="00CC16D3">
        <w:rPr>
          <w:rFonts w:ascii="Times New Roman" w:hAnsi="Times New Roman" w:cs="Times New Roman"/>
          <w:sz w:val="24"/>
          <w:szCs w:val="24"/>
          <w:lang w:val="es-ES_tradnl"/>
        </w:rPr>
        <w:t xml:space="preserve"> puede acceder e intervenir en los contenidos. Están destinadas para un uso social.</w:t>
      </w:r>
    </w:p>
    <w:p w14:paraId="4E019840" w14:textId="77777777" w:rsidR="002061AB" w:rsidRPr="00CC16D3" w:rsidRDefault="002061AB" w:rsidP="002061AB">
      <w:pPr>
        <w:pStyle w:val="Sinespaciado"/>
        <w:numPr>
          <w:ilvl w:val="0"/>
          <w:numId w:val="39"/>
        </w:numPr>
        <w:rPr>
          <w:rFonts w:ascii="Times New Roman" w:hAnsi="Times New Roman" w:cs="Times New Roman"/>
          <w:sz w:val="24"/>
          <w:szCs w:val="24"/>
          <w:lang w:val="es-ES_tradnl"/>
        </w:rPr>
      </w:pPr>
      <w:r w:rsidRPr="001D6C78">
        <w:rPr>
          <w:rFonts w:ascii="Times New Roman" w:hAnsi="Times New Roman" w:cs="Times New Roman"/>
          <w:sz w:val="24"/>
          <w:szCs w:val="24"/>
          <w:lang w:val="es-ES_tradnl"/>
        </w:rPr>
        <w:t>Las</w:t>
      </w:r>
      <w:r w:rsidRPr="00CC16D3">
        <w:rPr>
          <w:rFonts w:ascii="Times New Roman" w:hAnsi="Times New Roman" w:cs="Times New Roman"/>
          <w:b/>
          <w:sz w:val="24"/>
          <w:szCs w:val="24"/>
          <w:lang w:val="es-ES_tradnl"/>
        </w:rPr>
        <w:t xml:space="preserve"> redes sociales verticales</w:t>
      </w:r>
      <w:r w:rsidRPr="00CC16D3">
        <w:rPr>
          <w:rFonts w:ascii="Times New Roman" w:hAnsi="Times New Roman" w:cs="Times New Roman"/>
          <w:sz w:val="24"/>
          <w:szCs w:val="24"/>
          <w:lang w:val="es-ES_tradnl"/>
        </w:rPr>
        <w:t xml:space="preserve">, crean contenidos especializados con el objetivo de responder a unas necesidades determinadas de los usuarios que las frecuentan.  </w:t>
      </w:r>
    </w:p>
    <w:p w14:paraId="2E3AB1A2"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83"/>
        <w:gridCol w:w="6345"/>
      </w:tblGrid>
      <w:tr w:rsidR="002061AB" w:rsidRPr="00CC16D3" w14:paraId="273D7278" w14:textId="77777777" w:rsidTr="00B92273">
        <w:tc>
          <w:tcPr>
            <w:tcW w:w="8828" w:type="dxa"/>
            <w:gridSpan w:val="2"/>
            <w:shd w:val="clear" w:color="auto" w:fill="0D0D0D" w:themeFill="text1" w:themeFillTint="F2"/>
          </w:tcPr>
          <w:p w14:paraId="1CBD5A49"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Imagen (fotografía, gráfica o ilustración)</w:t>
            </w:r>
          </w:p>
        </w:tc>
      </w:tr>
      <w:tr w:rsidR="002061AB" w:rsidRPr="00CC16D3" w14:paraId="40032EB5" w14:textId="77777777" w:rsidTr="00B92273">
        <w:tc>
          <w:tcPr>
            <w:tcW w:w="2483" w:type="dxa"/>
          </w:tcPr>
          <w:p w14:paraId="7B5D3829"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6345" w:type="dxa"/>
          </w:tcPr>
          <w:p w14:paraId="4240838A"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LE_10_06_IMG</w:t>
            </w:r>
            <w:r>
              <w:rPr>
                <w:rFonts w:ascii="Times New Roman" w:hAnsi="Times New Roman" w:cs="Times New Roman"/>
                <w:color w:val="000000"/>
                <w:sz w:val="24"/>
                <w:szCs w:val="24"/>
                <w:lang w:val="es-ES_tradnl"/>
              </w:rPr>
              <w:t>13</w:t>
            </w:r>
          </w:p>
        </w:tc>
      </w:tr>
      <w:tr w:rsidR="002061AB" w:rsidRPr="00CC16D3" w14:paraId="6E44290B" w14:textId="77777777" w:rsidTr="00B92273">
        <w:tc>
          <w:tcPr>
            <w:tcW w:w="2483" w:type="dxa"/>
          </w:tcPr>
          <w:p w14:paraId="5523ACF8"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Descripción</w:t>
            </w:r>
          </w:p>
        </w:tc>
        <w:tc>
          <w:tcPr>
            <w:tcW w:w="6345" w:type="dxa"/>
          </w:tcPr>
          <w:p w14:paraId="54AF906B" w14:textId="77777777"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Íconos de las redes sociales.</w:t>
            </w:r>
          </w:p>
        </w:tc>
      </w:tr>
      <w:tr w:rsidR="002061AB" w:rsidRPr="00CC16D3" w14:paraId="6FB0DEDE" w14:textId="77777777" w:rsidTr="00B92273">
        <w:tc>
          <w:tcPr>
            <w:tcW w:w="2483" w:type="dxa"/>
          </w:tcPr>
          <w:p w14:paraId="47E77279"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 xml:space="preserve">Código </w:t>
            </w:r>
            <w:proofErr w:type="spellStart"/>
            <w:r w:rsidRPr="00CC16D3">
              <w:rPr>
                <w:rFonts w:ascii="Times New Roman" w:hAnsi="Times New Roman" w:cs="Times New Roman"/>
                <w:b/>
                <w:color w:val="000000"/>
                <w:sz w:val="24"/>
                <w:szCs w:val="24"/>
                <w:lang w:val="es-ES_tradnl"/>
              </w:rPr>
              <w:t>Shutterstock</w:t>
            </w:r>
            <w:proofErr w:type="spellEnd"/>
            <w:r w:rsidRPr="00CC16D3">
              <w:rPr>
                <w:rFonts w:ascii="Times New Roman" w:hAnsi="Times New Roman" w:cs="Times New Roman"/>
                <w:b/>
                <w:color w:val="000000"/>
                <w:sz w:val="24"/>
                <w:szCs w:val="24"/>
                <w:lang w:val="es-ES_tradnl"/>
              </w:rPr>
              <w:t xml:space="preserve"> (o URL o la ruta en </w:t>
            </w:r>
            <w:proofErr w:type="spellStart"/>
            <w:r w:rsidRPr="00CC16D3">
              <w:rPr>
                <w:rFonts w:ascii="Times New Roman" w:hAnsi="Times New Roman" w:cs="Times New Roman"/>
                <w:b/>
                <w:color w:val="000000"/>
                <w:sz w:val="24"/>
                <w:szCs w:val="24"/>
                <w:lang w:val="es-ES_tradnl"/>
              </w:rPr>
              <w:t>AulaPlaneta</w:t>
            </w:r>
            <w:proofErr w:type="spellEnd"/>
            <w:r w:rsidRPr="00CC16D3">
              <w:rPr>
                <w:rFonts w:ascii="Times New Roman" w:hAnsi="Times New Roman" w:cs="Times New Roman"/>
                <w:b/>
                <w:color w:val="000000"/>
                <w:sz w:val="24"/>
                <w:szCs w:val="24"/>
                <w:lang w:val="es-ES_tradnl"/>
              </w:rPr>
              <w:t>)</w:t>
            </w:r>
          </w:p>
        </w:tc>
        <w:tc>
          <w:tcPr>
            <w:tcW w:w="6345" w:type="dxa"/>
          </w:tcPr>
          <w:p w14:paraId="151F5FF4" w14:textId="2771A5FE" w:rsidR="002061AB" w:rsidRPr="00CC16D3" w:rsidRDefault="002061AB" w:rsidP="00B92273">
            <w:pPr>
              <w:pStyle w:val="Sinespaciado"/>
              <w:rPr>
                <w:rFonts w:ascii="Times New Roman" w:hAnsi="Times New Roman" w:cs="Times New Roman"/>
                <w:color w:val="000000"/>
                <w:sz w:val="24"/>
                <w:szCs w:val="24"/>
                <w:lang w:val="es-ES_tradnl"/>
              </w:rPr>
            </w:pPr>
            <w:r w:rsidRPr="009E241F">
              <w:t>93259288</w:t>
            </w:r>
          </w:p>
        </w:tc>
      </w:tr>
      <w:tr w:rsidR="002061AB" w:rsidRPr="00CC16D3" w14:paraId="3B6CBF69" w14:textId="77777777" w:rsidTr="00B92273">
        <w:tc>
          <w:tcPr>
            <w:tcW w:w="2483" w:type="dxa"/>
          </w:tcPr>
          <w:p w14:paraId="6F62D292"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Pie de imagen</w:t>
            </w:r>
          </w:p>
        </w:tc>
        <w:tc>
          <w:tcPr>
            <w:tcW w:w="6345" w:type="dxa"/>
          </w:tcPr>
          <w:p w14:paraId="3D3528D8" w14:textId="3F3AB15C" w:rsidR="002061AB" w:rsidRPr="00CC16D3" w:rsidRDefault="002061AB" w:rsidP="00CD4AC4">
            <w:pPr>
              <w:pStyle w:val="Sinespaciado"/>
              <w:rPr>
                <w:rFonts w:ascii="Times New Roman" w:eastAsia="Times New Roman" w:hAnsi="Times New Roman" w:cs="Times New Roman"/>
                <w:sz w:val="24"/>
                <w:szCs w:val="24"/>
                <w:lang w:val="es-ES_tradnl" w:eastAsia="es-ES"/>
              </w:rPr>
            </w:pPr>
            <w:r w:rsidRPr="00CC16D3">
              <w:rPr>
                <w:rFonts w:ascii="Times New Roman" w:eastAsia="Times New Roman" w:hAnsi="Times New Roman" w:cs="Times New Roman"/>
                <w:sz w:val="24"/>
                <w:szCs w:val="24"/>
                <w:lang w:val="es-ES_tradnl" w:eastAsia="es-ES"/>
              </w:rPr>
              <w:t>Las redes sociales proporcionan brevedad e inmediatez al discurso, el cual suele modificarse de acu</w:t>
            </w:r>
            <w:r>
              <w:rPr>
                <w:rFonts w:ascii="Times New Roman" w:eastAsia="Times New Roman" w:hAnsi="Times New Roman" w:cs="Times New Roman"/>
                <w:sz w:val="24"/>
                <w:szCs w:val="24"/>
                <w:lang w:val="es-ES_tradnl" w:eastAsia="es-ES"/>
              </w:rPr>
              <w:t xml:space="preserve">erdo </w:t>
            </w:r>
            <w:ins w:id="291" w:author="Marco Fidel Santiago Cardona Giraldo" w:date="2016-07-07T14:50:00Z">
              <w:r w:rsidR="00CD4AC4">
                <w:rPr>
                  <w:rFonts w:ascii="Times New Roman" w:eastAsia="Times New Roman" w:hAnsi="Times New Roman" w:cs="Times New Roman"/>
                  <w:sz w:val="24"/>
                  <w:szCs w:val="24"/>
                  <w:lang w:val="es-ES_tradnl" w:eastAsia="es-ES"/>
                </w:rPr>
                <w:t xml:space="preserve">con </w:t>
              </w:r>
            </w:ins>
            <w:r>
              <w:rPr>
                <w:rFonts w:ascii="Times New Roman" w:eastAsia="Times New Roman" w:hAnsi="Times New Roman" w:cs="Times New Roman"/>
                <w:sz w:val="24"/>
                <w:szCs w:val="24"/>
                <w:lang w:val="es-ES_tradnl" w:eastAsia="es-ES"/>
              </w:rPr>
              <w:t>las particularidades de la red social que se utilice</w:t>
            </w:r>
            <w:r w:rsidRPr="00CC16D3">
              <w:rPr>
                <w:rFonts w:ascii="Times New Roman" w:eastAsia="Times New Roman" w:hAnsi="Times New Roman" w:cs="Times New Roman"/>
                <w:sz w:val="24"/>
                <w:szCs w:val="24"/>
                <w:lang w:val="es-ES_tradnl" w:eastAsia="es-ES"/>
              </w:rPr>
              <w:t>.</w:t>
            </w:r>
          </w:p>
        </w:tc>
      </w:tr>
    </w:tbl>
    <w:p w14:paraId="55F7E9EC" w14:textId="77777777" w:rsidR="002061AB" w:rsidRPr="00CC16D3" w:rsidRDefault="002061AB" w:rsidP="002061AB">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477"/>
        <w:gridCol w:w="6351"/>
      </w:tblGrid>
      <w:tr w:rsidR="002061AB" w:rsidRPr="00CC16D3" w14:paraId="0313F2B7" w14:textId="77777777" w:rsidTr="00B92273">
        <w:tc>
          <w:tcPr>
            <w:tcW w:w="8828" w:type="dxa"/>
            <w:gridSpan w:val="2"/>
            <w:shd w:val="clear" w:color="auto" w:fill="000000" w:themeFill="text1"/>
          </w:tcPr>
          <w:p w14:paraId="22D5E737" w14:textId="77777777" w:rsidR="002061AB" w:rsidRPr="00CC16D3" w:rsidRDefault="002061AB" w:rsidP="00B92273">
            <w:pPr>
              <w:pStyle w:val="Sinespaciado"/>
              <w:jc w:val="center"/>
              <w:rPr>
                <w:rFonts w:ascii="Times New Roman" w:eastAsia="Batang" w:hAnsi="Times New Roman" w:cs="Times New Roman"/>
                <w:b/>
                <w:color w:val="FFFFFF" w:themeColor="background1"/>
                <w:sz w:val="24"/>
                <w:szCs w:val="24"/>
                <w:lang w:val="es-ES_tradnl"/>
              </w:rPr>
            </w:pPr>
            <w:r w:rsidRPr="00CC16D3">
              <w:rPr>
                <w:rFonts w:ascii="Times New Roman" w:eastAsia="Batang" w:hAnsi="Times New Roman" w:cs="Times New Roman"/>
                <w:b/>
                <w:color w:val="FFFFFF" w:themeColor="background1"/>
                <w:sz w:val="24"/>
                <w:szCs w:val="24"/>
                <w:lang w:val="es-ES_tradnl"/>
              </w:rPr>
              <w:t>Practica: (recurso de ejercitación)</w:t>
            </w:r>
          </w:p>
        </w:tc>
      </w:tr>
      <w:tr w:rsidR="002061AB" w:rsidRPr="00CC16D3" w14:paraId="6DC4151C" w14:textId="77777777" w:rsidTr="00B92273">
        <w:tc>
          <w:tcPr>
            <w:tcW w:w="2477" w:type="dxa"/>
          </w:tcPr>
          <w:p w14:paraId="2F52FFC4"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Código</w:t>
            </w:r>
          </w:p>
        </w:tc>
        <w:tc>
          <w:tcPr>
            <w:tcW w:w="6351" w:type="dxa"/>
          </w:tcPr>
          <w:p w14:paraId="1E2ADF45"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LE_10_06_REC190</w:t>
            </w:r>
          </w:p>
        </w:tc>
      </w:tr>
      <w:tr w:rsidR="002061AB" w:rsidRPr="00CC16D3" w14:paraId="20459BAB" w14:textId="77777777" w:rsidTr="00B92273">
        <w:tc>
          <w:tcPr>
            <w:tcW w:w="2477" w:type="dxa"/>
          </w:tcPr>
          <w:p w14:paraId="166AB21C"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Título</w:t>
            </w:r>
          </w:p>
        </w:tc>
        <w:tc>
          <w:tcPr>
            <w:tcW w:w="6351" w:type="dxa"/>
          </w:tcPr>
          <w:p w14:paraId="163F950C"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Completa el texto sobre la argumentación en los medios</w:t>
            </w:r>
          </w:p>
        </w:tc>
      </w:tr>
      <w:tr w:rsidR="002061AB" w:rsidRPr="00CC16D3" w14:paraId="1200F1CB" w14:textId="77777777" w:rsidTr="00B92273">
        <w:tc>
          <w:tcPr>
            <w:tcW w:w="2477" w:type="dxa"/>
          </w:tcPr>
          <w:p w14:paraId="2971AC57"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Descripción</w:t>
            </w:r>
          </w:p>
        </w:tc>
        <w:tc>
          <w:tcPr>
            <w:tcW w:w="6351" w:type="dxa"/>
          </w:tcPr>
          <w:p w14:paraId="08ED4872"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Actividad sobre los discursos argumentativos</w:t>
            </w:r>
          </w:p>
        </w:tc>
      </w:tr>
    </w:tbl>
    <w:p w14:paraId="4948AAF3" w14:textId="77777777" w:rsidR="002061AB" w:rsidRPr="00CC16D3" w:rsidRDefault="002061AB" w:rsidP="002061AB">
      <w:pPr>
        <w:pStyle w:val="Sinespaciado"/>
        <w:rPr>
          <w:rFonts w:ascii="Times New Roman" w:hAnsi="Times New Roman" w:cs="Times New Roman"/>
          <w:sz w:val="24"/>
          <w:szCs w:val="24"/>
          <w:lang w:val="es-ES_tradnl"/>
        </w:rPr>
      </w:pPr>
    </w:p>
    <w:p w14:paraId="03D2FA95" w14:textId="77777777" w:rsidR="002061AB" w:rsidRPr="00CC16D3" w:rsidRDefault="002061AB" w:rsidP="002061AB">
      <w:pPr>
        <w:pStyle w:val="Sinespaciado"/>
        <w:rPr>
          <w:rFonts w:ascii="Times New Roman" w:hAnsi="Times New Roman" w:cs="Times New Roman"/>
          <w:sz w:val="24"/>
          <w:szCs w:val="24"/>
          <w:lang w:val="es-ES_tradnl"/>
        </w:rPr>
      </w:pPr>
      <w:r w:rsidRPr="001D6C78">
        <w:rPr>
          <w:rFonts w:ascii="Times New Roman" w:hAnsi="Times New Roman" w:cs="Times New Roman"/>
          <w:b/>
          <w:sz w:val="24"/>
          <w:szCs w:val="24"/>
          <w:highlight w:val="yellow"/>
          <w:lang w:val="es-ES_tradnl"/>
        </w:rPr>
        <w:lastRenderedPageBreak/>
        <w:t>[SECCIÓN 2]</w:t>
      </w:r>
      <w:r w:rsidRPr="00CC16D3">
        <w:rPr>
          <w:rFonts w:ascii="Times New Roman" w:hAnsi="Times New Roman" w:cs="Times New Roman"/>
          <w:sz w:val="24"/>
          <w:szCs w:val="24"/>
          <w:lang w:val="es-ES_tradnl"/>
        </w:rPr>
        <w:t xml:space="preserve"> </w:t>
      </w:r>
      <w:r w:rsidRPr="00CC16D3">
        <w:rPr>
          <w:rFonts w:ascii="Times New Roman" w:hAnsi="Times New Roman" w:cs="Times New Roman"/>
          <w:b/>
          <w:sz w:val="24"/>
          <w:szCs w:val="24"/>
          <w:lang w:val="es-ES_tradnl"/>
        </w:rPr>
        <w:t>5.7 Consolidación</w:t>
      </w:r>
    </w:p>
    <w:p w14:paraId="4FE3D27C" w14:textId="77777777" w:rsidR="002061AB" w:rsidRPr="00CC16D3" w:rsidRDefault="002061AB" w:rsidP="002061AB">
      <w:pPr>
        <w:pStyle w:val="Sinespaciado"/>
        <w:rPr>
          <w:rFonts w:ascii="Times New Roman" w:eastAsia="Batang" w:hAnsi="Times New Roman" w:cs="Times New Roman"/>
          <w:sz w:val="24"/>
          <w:szCs w:val="24"/>
          <w:lang w:val="es-ES_tradnl"/>
        </w:rPr>
      </w:pPr>
    </w:p>
    <w:p w14:paraId="720ECD43" w14:textId="77777777" w:rsidR="002061AB" w:rsidRPr="00CC16D3" w:rsidRDefault="002061AB" w:rsidP="002061AB">
      <w:pPr>
        <w:pStyle w:val="Sinespaciado"/>
        <w:rPr>
          <w:rFonts w:ascii="Times New Roman" w:eastAsia="Batang" w:hAnsi="Times New Roman" w:cs="Times New Roman"/>
          <w:sz w:val="24"/>
          <w:szCs w:val="24"/>
          <w:lang w:val="es-ES_tradnl"/>
        </w:rPr>
      </w:pPr>
      <w:r w:rsidRPr="00CC16D3">
        <w:rPr>
          <w:rFonts w:ascii="Times New Roman" w:eastAsia="Batang" w:hAnsi="Times New Roman" w:cs="Times New Roman"/>
          <w:sz w:val="24"/>
          <w:szCs w:val="24"/>
          <w:lang w:val="es-ES_tradnl"/>
        </w:rPr>
        <w:t xml:space="preserve">Actividad para reforzar lo que has aprendido en esta sección. </w:t>
      </w:r>
    </w:p>
    <w:p w14:paraId="3CE58AF6" w14:textId="77777777" w:rsidR="002061AB" w:rsidRPr="00CC16D3" w:rsidRDefault="002061AB" w:rsidP="002061AB">
      <w:pPr>
        <w:pStyle w:val="Sinespaciado"/>
        <w:rPr>
          <w:rFonts w:ascii="Times New Roman" w:eastAsia="Batang"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15"/>
      </w:tblGrid>
      <w:tr w:rsidR="002061AB" w:rsidRPr="00CC16D3" w14:paraId="191C26EE" w14:textId="77777777" w:rsidTr="00B92273">
        <w:tc>
          <w:tcPr>
            <w:tcW w:w="9033" w:type="dxa"/>
            <w:gridSpan w:val="2"/>
            <w:shd w:val="clear" w:color="auto" w:fill="000000" w:themeFill="text1"/>
          </w:tcPr>
          <w:p w14:paraId="4D10D084" w14:textId="77777777" w:rsidR="002061AB" w:rsidRPr="00CC16D3" w:rsidRDefault="002061AB" w:rsidP="00B92273">
            <w:pPr>
              <w:pStyle w:val="Sinespaciado"/>
              <w:jc w:val="center"/>
              <w:rPr>
                <w:rFonts w:ascii="Times New Roman" w:eastAsia="Batang" w:hAnsi="Times New Roman" w:cs="Times New Roman"/>
                <w:b/>
                <w:color w:val="FFFFFF" w:themeColor="background1"/>
                <w:sz w:val="24"/>
                <w:szCs w:val="24"/>
                <w:lang w:val="es-ES_tradnl"/>
              </w:rPr>
            </w:pPr>
            <w:r w:rsidRPr="00CC16D3">
              <w:rPr>
                <w:rFonts w:ascii="Times New Roman" w:eastAsia="Batang" w:hAnsi="Times New Roman" w:cs="Times New Roman"/>
                <w:b/>
                <w:color w:val="FFFFFF" w:themeColor="background1"/>
                <w:sz w:val="24"/>
                <w:szCs w:val="24"/>
                <w:lang w:val="es-ES_tradnl"/>
              </w:rPr>
              <w:t>Practica: (recurso de ejercitación)</w:t>
            </w:r>
          </w:p>
        </w:tc>
      </w:tr>
      <w:tr w:rsidR="002061AB" w:rsidRPr="00CC16D3" w14:paraId="0AB85F2B" w14:textId="77777777" w:rsidTr="00B92273">
        <w:tc>
          <w:tcPr>
            <w:tcW w:w="2518" w:type="dxa"/>
          </w:tcPr>
          <w:p w14:paraId="680E3D2B"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Código</w:t>
            </w:r>
          </w:p>
        </w:tc>
        <w:tc>
          <w:tcPr>
            <w:tcW w:w="6515" w:type="dxa"/>
          </w:tcPr>
          <w:p w14:paraId="054D8A1E"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LE_10_06_REC200</w:t>
            </w:r>
          </w:p>
        </w:tc>
      </w:tr>
      <w:tr w:rsidR="002061AB" w:rsidRPr="00CC16D3" w14:paraId="73BEFEAC" w14:textId="77777777" w:rsidTr="00B92273">
        <w:tc>
          <w:tcPr>
            <w:tcW w:w="2518" w:type="dxa"/>
          </w:tcPr>
          <w:p w14:paraId="5E27A5EC"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Título</w:t>
            </w:r>
          </w:p>
        </w:tc>
        <w:tc>
          <w:tcPr>
            <w:tcW w:w="6515" w:type="dxa"/>
          </w:tcPr>
          <w:p w14:paraId="32153C81"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Refuerza tu aprendizaje: Los discursos argumentativos en los medios de comunicación</w:t>
            </w:r>
          </w:p>
        </w:tc>
      </w:tr>
      <w:tr w:rsidR="002061AB" w:rsidRPr="00CC16D3" w14:paraId="0DF03BBD" w14:textId="77777777" w:rsidTr="00B92273">
        <w:tc>
          <w:tcPr>
            <w:tcW w:w="2518" w:type="dxa"/>
          </w:tcPr>
          <w:p w14:paraId="013CF636" w14:textId="77777777" w:rsidR="002061AB" w:rsidRPr="00CC16D3" w:rsidRDefault="002061AB" w:rsidP="00B92273">
            <w:pPr>
              <w:pStyle w:val="Sinespaciado"/>
              <w:rPr>
                <w:rFonts w:ascii="Times New Roman" w:eastAsia="Batang" w:hAnsi="Times New Roman" w:cs="Times New Roman"/>
                <w:b/>
                <w:color w:val="000000"/>
                <w:sz w:val="24"/>
                <w:szCs w:val="24"/>
                <w:lang w:val="es-ES_tradnl"/>
              </w:rPr>
            </w:pPr>
            <w:r w:rsidRPr="00CC16D3">
              <w:rPr>
                <w:rFonts w:ascii="Times New Roman" w:eastAsia="Batang" w:hAnsi="Times New Roman" w:cs="Times New Roman"/>
                <w:b/>
                <w:color w:val="000000"/>
                <w:sz w:val="24"/>
                <w:szCs w:val="24"/>
                <w:lang w:val="es-ES_tradnl"/>
              </w:rPr>
              <w:t>Descripción</w:t>
            </w:r>
          </w:p>
        </w:tc>
        <w:tc>
          <w:tcPr>
            <w:tcW w:w="6515" w:type="dxa"/>
          </w:tcPr>
          <w:p w14:paraId="1ABE347C" w14:textId="77777777" w:rsidR="002061AB" w:rsidRPr="00CC16D3" w:rsidRDefault="002061AB" w:rsidP="00B92273">
            <w:pPr>
              <w:pStyle w:val="Sinespaciado"/>
              <w:rPr>
                <w:rFonts w:ascii="Times New Roman" w:eastAsia="Batang" w:hAnsi="Times New Roman" w:cs="Times New Roman"/>
                <w:color w:val="000000"/>
                <w:sz w:val="24"/>
                <w:szCs w:val="24"/>
                <w:lang w:val="es-ES_tradnl"/>
              </w:rPr>
            </w:pPr>
            <w:r w:rsidRPr="00CC16D3">
              <w:rPr>
                <w:rFonts w:ascii="Times New Roman" w:eastAsia="Batang" w:hAnsi="Times New Roman" w:cs="Times New Roman"/>
                <w:color w:val="000000"/>
                <w:sz w:val="24"/>
                <w:szCs w:val="24"/>
                <w:lang w:val="es-ES_tradnl"/>
              </w:rPr>
              <w:t>Actividad para afianzar los contenidos de la sección</w:t>
            </w:r>
          </w:p>
        </w:tc>
      </w:tr>
    </w:tbl>
    <w:p w14:paraId="54307399" w14:textId="77777777" w:rsidR="002061AB" w:rsidRDefault="002061AB" w:rsidP="002061AB">
      <w:pPr>
        <w:pStyle w:val="Sinespaciado"/>
        <w:rPr>
          <w:rFonts w:ascii="Times New Roman" w:eastAsia="Batang" w:hAnsi="Times New Roman" w:cs="Times New Roman"/>
          <w:sz w:val="24"/>
          <w:szCs w:val="24"/>
          <w:lang w:val="es-ES_tradnl"/>
        </w:rPr>
      </w:pPr>
    </w:p>
    <w:p w14:paraId="6B49953F" w14:textId="77777777" w:rsidR="00497E8F" w:rsidRPr="00B850AB" w:rsidRDefault="00497E8F" w:rsidP="00497E8F">
      <w:pPr>
        <w:rPr>
          <w:rFonts w:ascii="Times New Roman" w:hAnsi="Times New Roman"/>
          <w:b/>
          <w:lang w:val="es-CO"/>
        </w:rPr>
      </w:pPr>
      <w:r w:rsidRPr="00B850AB">
        <w:rPr>
          <w:rFonts w:ascii="Times New Roman" w:hAnsi="Times New Roman"/>
          <w:b/>
          <w:highlight w:val="yellow"/>
          <w:lang w:val="es-CO"/>
        </w:rPr>
        <w:t>[SECCIÓN 1]</w:t>
      </w:r>
      <w:r w:rsidRPr="00B850AB">
        <w:rPr>
          <w:rFonts w:ascii="Times New Roman" w:hAnsi="Times New Roman"/>
          <w:b/>
          <w:lang w:val="es-CO"/>
        </w:rPr>
        <w:t xml:space="preserve"> 7 Competencias </w:t>
      </w:r>
    </w:p>
    <w:p w14:paraId="00EF78EB" w14:textId="77777777" w:rsidR="00497E8F" w:rsidRDefault="00497E8F" w:rsidP="00497E8F">
      <w:pPr>
        <w:rPr>
          <w:rFonts w:ascii="Times New Roman" w:hAnsi="Times New Roman"/>
        </w:rPr>
      </w:pPr>
    </w:p>
    <w:tbl>
      <w:tblPr>
        <w:tblStyle w:val="Tablaconcuadrcula"/>
        <w:tblW w:w="0" w:type="auto"/>
        <w:tblLook w:val="04A0" w:firstRow="1" w:lastRow="0" w:firstColumn="1" w:lastColumn="0" w:noHBand="0" w:noVBand="1"/>
      </w:tblPr>
      <w:tblGrid>
        <w:gridCol w:w="2518"/>
        <w:gridCol w:w="6515"/>
      </w:tblGrid>
      <w:tr w:rsidR="00497E8F" w:rsidRPr="00E23434" w14:paraId="268A208B" w14:textId="77777777" w:rsidTr="00B9227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FE798D" w14:textId="77777777" w:rsidR="00497E8F" w:rsidRPr="00E23434" w:rsidRDefault="00497E8F" w:rsidP="00B92273">
            <w:pPr>
              <w:jc w:val="center"/>
              <w:rPr>
                <w:rFonts w:ascii="Times New Roman" w:hAnsi="Times New Roman"/>
                <w:b/>
                <w:color w:val="FFFFFF" w:themeColor="background1"/>
              </w:rPr>
            </w:pPr>
            <w:r w:rsidRPr="00E23434">
              <w:rPr>
                <w:rFonts w:ascii="Times New Roman" w:hAnsi="Times New Roman"/>
                <w:b/>
                <w:color w:val="FFFFFF" w:themeColor="background1"/>
              </w:rPr>
              <w:t>Practica (recurso de ejercitación)</w:t>
            </w:r>
          </w:p>
        </w:tc>
      </w:tr>
      <w:tr w:rsidR="00497E8F" w:rsidRPr="00E23434" w14:paraId="23D5D244" w14:textId="77777777" w:rsidTr="00B922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0F3F5A" w14:textId="77777777" w:rsidR="00497E8F" w:rsidRPr="00E23434" w:rsidRDefault="00497E8F" w:rsidP="00B92273">
            <w:pPr>
              <w:rPr>
                <w:rFonts w:ascii="Times New Roman" w:hAnsi="Times New Roman"/>
                <w:b/>
                <w:color w:val="000000"/>
              </w:rPr>
            </w:pPr>
            <w:r w:rsidRPr="00E23434">
              <w:rPr>
                <w:rFonts w:ascii="Times New Roman" w:hAnsi="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E24C8" w14:textId="77FD1756" w:rsidR="00497E8F" w:rsidRPr="00E23434" w:rsidRDefault="00497E8F" w:rsidP="00B92273">
            <w:pPr>
              <w:rPr>
                <w:rFonts w:ascii="Times New Roman" w:hAnsi="Times New Roman"/>
                <w:b/>
                <w:color w:val="000000"/>
              </w:rPr>
            </w:pPr>
            <w:r w:rsidRPr="00E23434">
              <w:rPr>
                <w:rFonts w:ascii="Times New Roman" w:hAnsi="Times New Roman"/>
                <w:color w:val="000000"/>
              </w:rPr>
              <w:t>LE_10</w:t>
            </w:r>
            <w:r>
              <w:rPr>
                <w:rFonts w:ascii="Times New Roman" w:hAnsi="Times New Roman"/>
                <w:color w:val="000000"/>
              </w:rPr>
              <w:t>_06_REC21</w:t>
            </w:r>
            <w:r w:rsidRPr="00E23434">
              <w:rPr>
                <w:rFonts w:ascii="Times New Roman" w:hAnsi="Times New Roman"/>
                <w:color w:val="000000"/>
              </w:rPr>
              <w:t>0</w:t>
            </w:r>
          </w:p>
        </w:tc>
      </w:tr>
      <w:tr w:rsidR="00497E8F" w:rsidRPr="00E23434" w14:paraId="199E5D56" w14:textId="77777777" w:rsidTr="00B922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04ABA" w14:textId="77777777" w:rsidR="00497E8F" w:rsidRPr="00E23434" w:rsidRDefault="00497E8F" w:rsidP="00B92273">
            <w:pPr>
              <w:rPr>
                <w:rFonts w:ascii="Times New Roman" w:hAnsi="Times New Roman"/>
                <w:color w:val="000000"/>
              </w:rPr>
            </w:pPr>
            <w:r w:rsidRPr="00E23434">
              <w:rPr>
                <w:rFonts w:ascii="Times New Roman" w:hAnsi="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F9B1D" w14:textId="3360BBDA" w:rsidR="00497E8F" w:rsidRPr="00E23434" w:rsidRDefault="00497E8F" w:rsidP="00B92273">
            <w:pPr>
              <w:rPr>
                <w:rFonts w:ascii="Times New Roman" w:hAnsi="Times New Roman"/>
                <w:color w:val="000000"/>
              </w:rPr>
            </w:pPr>
            <w:r w:rsidRPr="00497E8F">
              <w:rPr>
                <w:rFonts w:ascii="Times New Roman" w:hAnsi="Times New Roman"/>
                <w:color w:val="000000"/>
              </w:rPr>
              <w:t>Proyecto: reflexiona sobre el impacto de la dictadura en la literatura</w:t>
            </w:r>
          </w:p>
        </w:tc>
      </w:tr>
      <w:tr w:rsidR="00497E8F" w:rsidRPr="00E23434" w14:paraId="1B1610F2" w14:textId="77777777" w:rsidTr="00B9227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F6FC0" w14:textId="77777777" w:rsidR="00497E8F" w:rsidRPr="00E23434" w:rsidRDefault="00497E8F" w:rsidP="00B92273">
            <w:pPr>
              <w:rPr>
                <w:rFonts w:ascii="Times New Roman" w:hAnsi="Times New Roman"/>
                <w:color w:val="000000"/>
              </w:rPr>
            </w:pPr>
            <w:r w:rsidRPr="00E23434">
              <w:rPr>
                <w:rFonts w:ascii="Times New Roman" w:hAnsi="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F0BD7" w14:textId="59669020" w:rsidR="00497E8F" w:rsidRPr="00E23434" w:rsidRDefault="00497E8F" w:rsidP="00B92273">
            <w:pPr>
              <w:shd w:val="clear" w:color="auto" w:fill="FFFFFF"/>
              <w:rPr>
                <w:rFonts w:ascii="Times New Roman" w:hAnsi="Times New Roman"/>
                <w:color w:val="000000"/>
              </w:rPr>
            </w:pPr>
            <w:r w:rsidRPr="00497E8F">
              <w:rPr>
                <w:rFonts w:ascii="Times New Roman" w:hAnsi="Times New Roman"/>
                <w:color w:val="000000"/>
              </w:rPr>
              <w:t>Actividad para analizar este periodo de la historia española</w:t>
            </w:r>
          </w:p>
        </w:tc>
      </w:tr>
    </w:tbl>
    <w:p w14:paraId="3894E596" w14:textId="77777777" w:rsidR="00497E8F" w:rsidRPr="0089370D" w:rsidRDefault="00497E8F" w:rsidP="00497E8F">
      <w:pPr>
        <w:rPr>
          <w:rFonts w:ascii="Times New Roman" w:hAnsi="Times New Roman"/>
        </w:rPr>
      </w:pPr>
    </w:p>
    <w:p w14:paraId="433884E2" w14:textId="77777777" w:rsidR="00497E8F" w:rsidRPr="00B850AB" w:rsidRDefault="00497E8F" w:rsidP="00497E8F">
      <w:pPr>
        <w:rPr>
          <w:rFonts w:ascii="Times New Roman" w:hAnsi="Times New Roman"/>
          <w:b/>
          <w:bCs/>
          <w:lang w:val="es-CO"/>
        </w:rPr>
      </w:pPr>
      <w:r w:rsidRPr="00B850AB">
        <w:rPr>
          <w:rFonts w:ascii="Times New Roman" w:hAnsi="Times New Roman"/>
          <w:b/>
          <w:highlight w:val="yellow"/>
          <w:lang w:val="es-CO"/>
        </w:rPr>
        <w:t>[SECCIÓN 1]</w:t>
      </w:r>
      <w:r w:rsidRPr="00B850AB">
        <w:rPr>
          <w:rFonts w:ascii="Times New Roman" w:hAnsi="Times New Roman"/>
          <w:lang w:val="es-CO"/>
        </w:rPr>
        <w:t xml:space="preserve"> </w:t>
      </w:r>
      <w:r w:rsidRPr="00B850AB">
        <w:rPr>
          <w:rFonts w:ascii="Times New Roman" w:hAnsi="Times New Roman"/>
          <w:b/>
          <w:bCs/>
          <w:lang w:val="es-CO"/>
        </w:rPr>
        <w:t>Fin de tema</w:t>
      </w:r>
    </w:p>
    <w:p w14:paraId="6A4EA053" w14:textId="77777777" w:rsidR="00497E8F" w:rsidRPr="00B850AB" w:rsidRDefault="00497E8F" w:rsidP="00497E8F">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497E8F" w:rsidRPr="00B850AB" w14:paraId="1BB75D0C" w14:textId="77777777" w:rsidTr="00B92273">
        <w:tc>
          <w:tcPr>
            <w:tcW w:w="9033" w:type="dxa"/>
            <w:gridSpan w:val="2"/>
            <w:shd w:val="clear" w:color="auto" w:fill="000000"/>
          </w:tcPr>
          <w:p w14:paraId="65698244"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Mapa conceptual</w:t>
            </w:r>
          </w:p>
        </w:tc>
      </w:tr>
      <w:tr w:rsidR="00497E8F" w:rsidRPr="00B850AB" w14:paraId="47599C9F" w14:textId="77777777" w:rsidTr="00B92273">
        <w:tc>
          <w:tcPr>
            <w:tcW w:w="2518" w:type="dxa"/>
          </w:tcPr>
          <w:p w14:paraId="64794FE0"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Código</w:t>
            </w:r>
          </w:p>
        </w:tc>
        <w:tc>
          <w:tcPr>
            <w:tcW w:w="6515" w:type="dxa"/>
          </w:tcPr>
          <w:p w14:paraId="1CFA3F43" w14:textId="3E85BBC6" w:rsidR="00497E8F" w:rsidRPr="00B850AB" w:rsidRDefault="00497E8F" w:rsidP="00B92273">
            <w:pPr>
              <w:rPr>
                <w:rFonts w:ascii="Times New Roman" w:hAnsi="Times New Roman"/>
                <w:b/>
                <w:lang w:val="es-CO"/>
              </w:rPr>
            </w:pPr>
            <w:r>
              <w:rPr>
                <w:rFonts w:ascii="Times New Roman" w:hAnsi="Times New Roman"/>
                <w:lang w:val="es-CO"/>
              </w:rPr>
              <w:t>LE_10_06_REC22</w:t>
            </w:r>
            <w:r w:rsidRPr="00B850AB">
              <w:rPr>
                <w:rFonts w:ascii="Times New Roman" w:hAnsi="Times New Roman"/>
                <w:lang w:val="es-CO"/>
              </w:rPr>
              <w:t>0</w:t>
            </w:r>
          </w:p>
        </w:tc>
      </w:tr>
      <w:tr w:rsidR="00497E8F" w:rsidRPr="00B850AB" w14:paraId="60221C53" w14:textId="77777777" w:rsidTr="00B92273">
        <w:tc>
          <w:tcPr>
            <w:tcW w:w="2518" w:type="dxa"/>
          </w:tcPr>
          <w:p w14:paraId="53DA4AD7" w14:textId="77777777" w:rsidR="00497E8F" w:rsidRPr="00B850AB" w:rsidRDefault="00497E8F" w:rsidP="00B92273">
            <w:pPr>
              <w:rPr>
                <w:rFonts w:ascii="Times New Roman" w:hAnsi="Times New Roman"/>
                <w:lang w:val="es-CO"/>
              </w:rPr>
            </w:pPr>
            <w:r w:rsidRPr="00B850AB">
              <w:rPr>
                <w:rFonts w:ascii="Times New Roman" w:hAnsi="Times New Roman"/>
                <w:b/>
                <w:lang w:val="es-CO"/>
              </w:rPr>
              <w:t>Título</w:t>
            </w:r>
          </w:p>
        </w:tc>
        <w:tc>
          <w:tcPr>
            <w:tcW w:w="6515" w:type="dxa"/>
          </w:tcPr>
          <w:p w14:paraId="7875F417" w14:textId="77777777" w:rsidR="00497E8F" w:rsidRPr="00B850AB" w:rsidRDefault="00497E8F" w:rsidP="00B92273">
            <w:pPr>
              <w:rPr>
                <w:rFonts w:ascii="Times New Roman" w:hAnsi="Times New Roman"/>
                <w:lang w:val="es-CO"/>
              </w:rPr>
            </w:pPr>
            <w:r w:rsidRPr="00B850AB">
              <w:rPr>
                <w:rFonts w:ascii="Times New Roman" w:hAnsi="Times New Roman"/>
                <w:lang w:val="es-CO"/>
              </w:rPr>
              <w:t>Mapa conceptual</w:t>
            </w:r>
          </w:p>
        </w:tc>
      </w:tr>
      <w:tr w:rsidR="00497E8F" w:rsidRPr="00B850AB" w14:paraId="22488402" w14:textId="77777777" w:rsidTr="00B92273">
        <w:tc>
          <w:tcPr>
            <w:tcW w:w="2518" w:type="dxa"/>
          </w:tcPr>
          <w:p w14:paraId="17A593AA" w14:textId="77777777" w:rsidR="00497E8F" w:rsidRPr="00B850AB" w:rsidRDefault="00497E8F" w:rsidP="00B92273">
            <w:pPr>
              <w:rPr>
                <w:rFonts w:ascii="Times New Roman" w:hAnsi="Times New Roman"/>
                <w:lang w:val="es-CO"/>
              </w:rPr>
            </w:pPr>
            <w:r w:rsidRPr="00B850AB">
              <w:rPr>
                <w:rFonts w:ascii="Times New Roman" w:hAnsi="Times New Roman"/>
                <w:b/>
                <w:lang w:val="es-CO"/>
              </w:rPr>
              <w:t>Descripción</w:t>
            </w:r>
          </w:p>
        </w:tc>
        <w:tc>
          <w:tcPr>
            <w:tcW w:w="6515" w:type="dxa"/>
          </w:tcPr>
          <w:p w14:paraId="461EAFBB" w14:textId="1FBF8A5F" w:rsidR="00497E8F" w:rsidRPr="00B850AB" w:rsidRDefault="00497E8F" w:rsidP="00497E8F">
            <w:pPr>
              <w:rPr>
                <w:rFonts w:ascii="Times New Roman" w:hAnsi="Times New Roman"/>
                <w:lang w:val="es-CO"/>
              </w:rPr>
            </w:pPr>
            <w:r w:rsidRPr="00D36402">
              <w:rPr>
                <w:rFonts w:ascii="Times New Roman" w:hAnsi="Times New Roman"/>
                <w:lang w:val="es-CO"/>
              </w:rPr>
              <w:t xml:space="preserve">Mapa conceptual del tema </w:t>
            </w:r>
            <w:r w:rsidR="00AE3AF7" w:rsidRPr="00AE3AF7">
              <w:rPr>
                <w:rFonts w:ascii="Times New Roman" w:hAnsi="Times New Roman"/>
                <w:lang w:val="es-CO"/>
              </w:rPr>
              <w:t>La literatura española de la dictadura y de la democracia</w:t>
            </w:r>
          </w:p>
        </w:tc>
      </w:tr>
    </w:tbl>
    <w:p w14:paraId="52FD09DB" w14:textId="77777777" w:rsidR="00497E8F" w:rsidRPr="00B850AB" w:rsidRDefault="00497E8F" w:rsidP="00497E8F">
      <w:pPr>
        <w:rPr>
          <w:rFonts w:ascii="Times New Roman" w:hAnsi="Times New Roman"/>
          <w:b/>
          <w:bCs/>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497E8F" w:rsidRPr="00B850AB" w14:paraId="7304381A" w14:textId="77777777" w:rsidTr="00B92273">
        <w:tc>
          <w:tcPr>
            <w:tcW w:w="9033" w:type="dxa"/>
            <w:gridSpan w:val="2"/>
            <w:shd w:val="clear" w:color="auto" w:fill="000000"/>
          </w:tcPr>
          <w:p w14:paraId="506FFB30"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Evaluación: recurso nuevo</w:t>
            </w:r>
          </w:p>
        </w:tc>
      </w:tr>
      <w:tr w:rsidR="00497E8F" w:rsidRPr="00B850AB" w14:paraId="5FACA0FA" w14:textId="77777777" w:rsidTr="00B92273">
        <w:tc>
          <w:tcPr>
            <w:tcW w:w="2518" w:type="dxa"/>
          </w:tcPr>
          <w:p w14:paraId="03E92B38" w14:textId="77777777" w:rsidR="00497E8F" w:rsidRPr="00B850AB" w:rsidRDefault="00497E8F" w:rsidP="00B92273">
            <w:pPr>
              <w:rPr>
                <w:rFonts w:ascii="Times New Roman" w:hAnsi="Times New Roman"/>
                <w:b/>
                <w:lang w:val="es-CO"/>
              </w:rPr>
            </w:pPr>
            <w:r w:rsidRPr="00B850AB">
              <w:rPr>
                <w:rFonts w:ascii="Times New Roman" w:hAnsi="Times New Roman"/>
                <w:b/>
                <w:lang w:val="es-CO"/>
              </w:rPr>
              <w:t>Código</w:t>
            </w:r>
          </w:p>
        </w:tc>
        <w:tc>
          <w:tcPr>
            <w:tcW w:w="6515" w:type="dxa"/>
          </w:tcPr>
          <w:p w14:paraId="232BBADE" w14:textId="574C0524" w:rsidR="00497E8F" w:rsidRPr="00B850AB" w:rsidRDefault="00497E8F" w:rsidP="00B92273">
            <w:pPr>
              <w:rPr>
                <w:rFonts w:ascii="Times New Roman" w:hAnsi="Times New Roman"/>
                <w:b/>
                <w:lang w:val="es-CO"/>
              </w:rPr>
            </w:pPr>
            <w:r>
              <w:rPr>
                <w:rFonts w:ascii="Times New Roman" w:hAnsi="Times New Roman"/>
                <w:lang w:val="es-CO"/>
              </w:rPr>
              <w:t>LE_10_06</w:t>
            </w:r>
            <w:r w:rsidRPr="00B850AB">
              <w:rPr>
                <w:rFonts w:ascii="Times New Roman" w:hAnsi="Times New Roman"/>
                <w:lang w:val="es-CO"/>
              </w:rPr>
              <w:t>_REC</w:t>
            </w:r>
            <w:r>
              <w:rPr>
                <w:rFonts w:ascii="Times New Roman" w:hAnsi="Times New Roman"/>
                <w:lang w:val="es-CO"/>
              </w:rPr>
              <w:t>23</w:t>
            </w:r>
            <w:r w:rsidRPr="00B850AB">
              <w:rPr>
                <w:rFonts w:ascii="Times New Roman" w:hAnsi="Times New Roman"/>
                <w:lang w:val="es-CO"/>
              </w:rPr>
              <w:t>0</w:t>
            </w:r>
          </w:p>
        </w:tc>
      </w:tr>
      <w:tr w:rsidR="00497E8F" w:rsidRPr="00B850AB" w14:paraId="46C07C38" w14:textId="77777777" w:rsidTr="00B92273">
        <w:tc>
          <w:tcPr>
            <w:tcW w:w="2518" w:type="dxa"/>
          </w:tcPr>
          <w:p w14:paraId="7CA877D9" w14:textId="77777777" w:rsidR="00497E8F" w:rsidRPr="00B850AB" w:rsidRDefault="00497E8F" w:rsidP="00B92273">
            <w:pPr>
              <w:rPr>
                <w:rFonts w:ascii="Times New Roman" w:hAnsi="Times New Roman"/>
                <w:lang w:val="es-CO"/>
              </w:rPr>
            </w:pPr>
            <w:r w:rsidRPr="00B850AB">
              <w:rPr>
                <w:rFonts w:ascii="Times New Roman" w:hAnsi="Times New Roman"/>
                <w:b/>
                <w:lang w:val="es-CO"/>
              </w:rPr>
              <w:t>Título</w:t>
            </w:r>
          </w:p>
        </w:tc>
        <w:tc>
          <w:tcPr>
            <w:tcW w:w="6515" w:type="dxa"/>
          </w:tcPr>
          <w:p w14:paraId="660AC8A6" w14:textId="77777777" w:rsidR="00497E8F" w:rsidRPr="00B850AB" w:rsidRDefault="00497E8F" w:rsidP="00B92273">
            <w:pPr>
              <w:rPr>
                <w:rFonts w:ascii="Times New Roman" w:hAnsi="Times New Roman"/>
                <w:lang w:val="es-CO"/>
              </w:rPr>
            </w:pPr>
            <w:r w:rsidRPr="00B850AB">
              <w:rPr>
                <w:rFonts w:ascii="Times New Roman" w:hAnsi="Times New Roman"/>
                <w:lang w:val="es-CO"/>
              </w:rPr>
              <w:t>Evaluación</w:t>
            </w:r>
          </w:p>
        </w:tc>
      </w:tr>
      <w:tr w:rsidR="00497E8F" w:rsidRPr="00B850AB" w14:paraId="20D814E3" w14:textId="77777777" w:rsidTr="00B92273">
        <w:tc>
          <w:tcPr>
            <w:tcW w:w="2518" w:type="dxa"/>
          </w:tcPr>
          <w:p w14:paraId="616A4A1B" w14:textId="77777777" w:rsidR="00497E8F" w:rsidRPr="00B850AB" w:rsidRDefault="00497E8F" w:rsidP="00B92273">
            <w:pPr>
              <w:rPr>
                <w:rFonts w:ascii="Times New Roman" w:hAnsi="Times New Roman"/>
                <w:lang w:val="es-CO"/>
              </w:rPr>
            </w:pPr>
            <w:r w:rsidRPr="00B850AB">
              <w:rPr>
                <w:rFonts w:ascii="Times New Roman" w:hAnsi="Times New Roman"/>
                <w:b/>
                <w:lang w:val="es-CO"/>
              </w:rPr>
              <w:t>Descripción</w:t>
            </w:r>
          </w:p>
        </w:tc>
        <w:tc>
          <w:tcPr>
            <w:tcW w:w="6515" w:type="dxa"/>
          </w:tcPr>
          <w:p w14:paraId="45A9DEE0" w14:textId="47AF2BCF" w:rsidR="00497E8F" w:rsidRPr="00B850AB" w:rsidRDefault="00497E8F" w:rsidP="00497E8F">
            <w:pPr>
              <w:rPr>
                <w:rFonts w:ascii="Times New Roman" w:hAnsi="Times New Roman"/>
                <w:lang w:val="es-CO"/>
              </w:rPr>
            </w:pPr>
            <w:r w:rsidRPr="00B850AB">
              <w:rPr>
                <w:rFonts w:ascii="Times New Roman" w:hAnsi="Times New Roman"/>
                <w:lang w:val="es-CO"/>
              </w:rPr>
              <w:t xml:space="preserve">Actividad para evaluar los conocimientos del estudiante sobre el tema </w:t>
            </w:r>
            <w:r w:rsidR="00AE3AF7" w:rsidRPr="00AE3AF7">
              <w:rPr>
                <w:rFonts w:ascii="Times New Roman" w:hAnsi="Times New Roman"/>
                <w:lang w:val="es-CO"/>
              </w:rPr>
              <w:t>La literatura española de la dictadura y de la democracia</w:t>
            </w:r>
          </w:p>
        </w:tc>
      </w:tr>
    </w:tbl>
    <w:p w14:paraId="18FDF408" w14:textId="77777777" w:rsidR="00497E8F" w:rsidRPr="00CC16D3" w:rsidRDefault="00497E8F" w:rsidP="002061AB">
      <w:pPr>
        <w:pStyle w:val="Sinespaciado"/>
        <w:rPr>
          <w:rFonts w:ascii="Times New Roman" w:eastAsia="Batang" w:hAnsi="Times New Roman" w:cs="Times New Roman"/>
          <w:sz w:val="24"/>
          <w:szCs w:val="24"/>
          <w:lang w:val="es-ES_tradnl"/>
        </w:rPr>
      </w:pPr>
    </w:p>
    <w:tbl>
      <w:tblPr>
        <w:tblStyle w:val="Tablaconcuadrcula"/>
        <w:tblW w:w="0" w:type="auto"/>
        <w:tblLayout w:type="fixed"/>
        <w:tblLook w:val="04A0" w:firstRow="1" w:lastRow="0" w:firstColumn="1" w:lastColumn="0" w:noHBand="0" w:noVBand="1"/>
      </w:tblPr>
      <w:tblGrid>
        <w:gridCol w:w="1239"/>
        <w:gridCol w:w="2017"/>
        <w:gridCol w:w="5572"/>
      </w:tblGrid>
      <w:tr w:rsidR="002061AB" w:rsidRPr="00CC16D3" w14:paraId="75D4E18E" w14:textId="77777777" w:rsidTr="00B92273">
        <w:tc>
          <w:tcPr>
            <w:tcW w:w="8828" w:type="dxa"/>
            <w:gridSpan w:val="3"/>
            <w:shd w:val="clear" w:color="auto" w:fill="000000" w:themeFill="text1"/>
          </w:tcPr>
          <w:p w14:paraId="61CFA409" w14:textId="77777777" w:rsidR="002061AB" w:rsidRPr="00CC16D3" w:rsidRDefault="002061AB" w:rsidP="00B92273">
            <w:pPr>
              <w:pStyle w:val="Sinespaciado"/>
              <w:jc w:val="center"/>
              <w:rPr>
                <w:rFonts w:ascii="Times New Roman" w:hAnsi="Times New Roman" w:cs="Times New Roman"/>
                <w:b/>
                <w:color w:val="FFFFFF" w:themeColor="background1"/>
                <w:sz w:val="24"/>
                <w:szCs w:val="24"/>
                <w:lang w:val="es-ES_tradnl"/>
              </w:rPr>
            </w:pPr>
            <w:r w:rsidRPr="00CC16D3">
              <w:rPr>
                <w:rFonts w:ascii="Times New Roman" w:hAnsi="Times New Roman" w:cs="Times New Roman"/>
                <w:b/>
                <w:color w:val="FFFFFF" w:themeColor="background1"/>
                <w:sz w:val="24"/>
                <w:szCs w:val="24"/>
                <w:lang w:val="es-ES_tradnl"/>
              </w:rPr>
              <w:t>Webs de referencia</w:t>
            </w:r>
          </w:p>
        </w:tc>
      </w:tr>
      <w:tr w:rsidR="002061AB" w:rsidRPr="00CC16D3" w14:paraId="57347698" w14:textId="77777777" w:rsidTr="00B92273">
        <w:tc>
          <w:tcPr>
            <w:tcW w:w="1239" w:type="dxa"/>
          </w:tcPr>
          <w:p w14:paraId="02DE0132"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Código</w:t>
            </w:r>
          </w:p>
        </w:tc>
        <w:tc>
          <w:tcPr>
            <w:tcW w:w="7589" w:type="dxa"/>
            <w:gridSpan w:val="2"/>
          </w:tcPr>
          <w:p w14:paraId="19E09157" w14:textId="676A762E" w:rsidR="002061AB" w:rsidRPr="00CC16D3" w:rsidRDefault="002061AB" w:rsidP="00B92273">
            <w:pPr>
              <w:pStyle w:val="Sinespaciado"/>
              <w:rPr>
                <w:rFonts w:ascii="Times New Roman" w:hAnsi="Times New Roman" w:cs="Times New Roman"/>
                <w:color w:val="000000"/>
                <w:sz w:val="24"/>
                <w:szCs w:val="24"/>
                <w:lang w:val="es-ES_tradnl"/>
              </w:rPr>
            </w:pPr>
            <w:r w:rsidRPr="00CC16D3">
              <w:rPr>
                <w:rFonts w:ascii="Times New Roman" w:hAnsi="Times New Roman" w:cs="Times New Roman"/>
                <w:color w:val="000000"/>
                <w:sz w:val="24"/>
                <w:szCs w:val="24"/>
                <w:lang w:val="es-ES_tradnl"/>
              </w:rPr>
              <w:t>LE_10_06_CO_REC</w:t>
            </w:r>
            <w:r w:rsidR="00AE3AF7">
              <w:rPr>
                <w:rFonts w:ascii="Times New Roman" w:hAnsi="Times New Roman" w:cs="Times New Roman"/>
                <w:color w:val="000000"/>
                <w:sz w:val="24"/>
                <w:szCs w:val="24"/>
                <w:lang w:val="es-ES_tradnl"/>
              </w:rPr>
              <w:t>240</w:t>
            </w:r>
          </w:p>
        </w:tc>
      </w:tr>
      <w:tr w:rsidR="002061AB" w:rsidRPr="00CC16D3" w14:paraId="755E09B7" w14:textId="77777777" w:rsidTr="00B92273">
        <w:tc>
          <w:tcPr>
            <w:tcW w:w="1239" w:type="dxa"/>
          </w:tcPr>
          <w:p w14:paraId="12B69AB6" w14:textId="294009A9"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Web 01</w:t>
            </w:r>
          </w:p>
        </w:tc>
        <w:tc>
          <w:tcPr>
            <w:tcW w:w="2017" w:type="dxa"/>
          </w:tcPr>
          <w:p w14:paraId="0259E467" w14:textId="23DB5897" w:rsidR="002061AB" w:rsidRPr="00CC16D3" w:rsidRDefault="008F377D" w:rsidP="008F377D">
            <w:pPr>
              <w:pStyle w:val="Sinespaciado"/>
              <w:rPr>
                <w:rFonts w:ascii="Times New Roman" w:hAnsi="Times New Roman" w:cs="Times New Roman"/>
                <w:color w:val="BFBFBF" w:themeColor="background1" w:themeShade="BF"/>
                <w:sz w:val="24"/>
                <w:szCs w:val="24"/>
                <w:lang w:val="es-ES_tradnl"/>
              </w:rPr>
            </w:pPr>
            <w:ins w:id="292" w:author="mbp" w:date="2016-07-07T16:28:00Z">
              <w:r w:rsidRPr="008F377D">
                <w:rPr>
                  <w:rFonts w:ascii="Times New Roman" w:hAnsi="Times New Roman" w:cs="Times New Roman"/>
                  <w:color w:val="000000" w:themeColor="text1"/>
                  <w:sz w:val="24"/>
                  <w:szCs w:val="24"/>
                  <w:lang w:val="es-ES_tradnl"/>
                </w:rPr>
                <w:t xml:space="preserve">Observa esta conferencia sobre la literatura española contemporánea. </w:t>
              </w:r>
            </w:ins>
          </w:p>
        </w:tc>
        <w:tc>
          <w:tcPr>
            <w:tcW w:w="5572" w:type="dxa"/>
          </w:tcPr>
          <w:p w14:paraId="4D9C044E" w14:textId="7D999D8D" w:rsidR="002061AB" w:rsidRPr="00CC16D3" w:rsidRDefault="008F377D" w:rsidP="00B92273">
            <w:pPr>
              <w:pStyle w:val="Sinespaciado"/>
              <w:rPr>
                <w:rFonts w:ascii="Times New Roman" w:hAnsi="Times New Roman" w:cs="Times New Roman"/>
                <w:color w:val="BFBFBF" w:themeColor="background1" w:themeShade="BF"/>
                <w:sz w:val="24"/>
                <w:szCs w:val="24"/>
                <w:lang w:val="es-ES_tradnl"/>
              </w:rPr>
            </w:pPr>
            <w:ins w:id="293" w:author="mbp" w:date="2016-07-07T16:28:00Z">
              <w:r>
                <w:fldChar w:fldCharType="begin"/>
              </w:r>
              <w:r>
                <w:instrText xml:space="preserve"> HYPERLINK "https://www.youtube.com/watch?v=TqViFpI2H9k" </w:instrText>
              </w:r>
            </w:ins>
            <w:ins w:id="294" w:author="mbp" w:date="2016-07-07T16:28:00Z">
              <w:r>
                <w:fldChar w:fldCharType="separate"/>
              </w:r>
              <w:r w:rsidRPr="00884504">
                <w:rPr>
                  <w:rStyle w:val="Hipervnculo"/>
                  <w:rFonts w:ascii="Times New Roman" w:hAnsi="Times New Roman" w:cs="Times New Roman"/>
                  <w:sz w:val="24"/>
                  <w:szCs w:val="24"/>
                </w:rPr>
                <w:t>https://www.youtube.com/watch?v=TqViFpI2H9k</w:t>
              </w:r>
              <w:r>
                <w:rPr>
                  <w:rStyle w:val="Hipervnculo"/>
                  <w:rFonts w:ascii="Times New Roman" w:hAnsi="Times New Roman" w:cs="Times New Roman"/>
                </w:rPr>
                <w:fldChar w:fldCharType="end"/>
              </w:r>
            </w:ins>
          </w:p>
        </w:tc>
      </w:tr>
      <w:tr w:rsidR="002061AB" w:rsidRPr="00CC16D3" w14:paraId="37011367" w14:textId="77777777" w:rsidTr="00B92273">
        <w:tc>
          <w:tcPr>
            <w:tcW w:w="1239" w:type="dxa"/>
          </w:tcPr>
          <w:p w14:paraId="33A7991B" w14:textId="77777777" w:rsidR="002061AB" w:rsidRPr="00CC16D3" w:rsidRDefault="002061AB" w:rsidP="00B92273">
            <w:pPr>
              <w:pStyle w:val="Sinespaciado"/>
              <w:rPr>
                <w:rFonts w:ascii="Times New Roman" w:hAnsi="Times New Roman" w:cs="Times New Roman"/>
                <w:b/>
                <w:color w:val="000000"/>
                <w:sz w:val="24"/>
                <w:szCs w:val="24"/>
                <w:lang w:val="es-ES_tradnl"/>
              </w:rPr>
            </w:pPr>
            <w:r w:rsidRPr="00CC16D3">
              <w:rPr>
                <w:rFonts w:ascii="Times New Roman" w:hAnsi="Times New Roman" w:cs="Times New Roman"/>
                <w:b/>
                <w:color w:val="000000"/>
                <w:sz w:val="24"/>
                <w:szCs w:val="24"/>
                <w:lang w:val="es-ES_tradnl"/>
              </w:rPr>
              <w:t>Web 02</w:t>
            </w:r>
          </w:p>
        </w:tc>
        <w:tc>
          <w:tcPr>
            <w:tcW w:w="2017" w:type="dxa"/>
          </w:tcPr>
          <w:p w14:paraId="3FA982BD" w14:textId="63C143CA" w:rsidR="002061AB" w:rsidRPr="00CC16D3" w:rsidRDefault="008F377D" w:rsidP="00CD4AC4">
            <w:pPr>
              <w:pStyle w:val="Sinespaciado"/>
              <w:rPr>
                <w:rFonts w:ascii="Times New Roman" w:hAnsi="Times New Roman" w:cs="Times New Roman"/>
                <w:sz w:val="24"/>
                <w:szCs w:val="24"/>
                <w:lang w:val="es-ES_tradnl"/>
              </w:rPr>
            </w:pPr>
            <w:ins w:id="295" w:author="mbp" w:date="2016-07-07T16:29:00Z">
              <w:r w:rsidRPr="00FC5DC5">
                <w:rPr>
                  <w:rFonts w:ascii="Times New Roman" w:hAnsi="Times New Roman" w:cs="Times New Roman"/>
                  <w:sz w:val="24"/>
                  <w:szCs w:val="24"/>
                </w:rPr>
                <w:t xml:space="preserve">Profundiza </w:t>
              </w:r>
              <w:r>
                <w:rPr>
                  <w:rFonts w:ascii="Times New Roman" w:hAnsi="Times New Roman" w:cs="Times New Roman"/>
                  <w:sz w:val="24"/>
                  <w:szCs w:val="24"/>
                </w:rPr>
                <w:t>sobre las palabras tabú y los eufemismos en este enlace</w:t>
              </w:r>
              <w:r>
                <w:rPr>
                  <w:rFonts w:ascii="Times New Roman" w:hAnsi="Times New Roman" w:cs="Times New Roman"/>
                  <w:sz w:val="24"/>
                  <w:szCs w:val="24"/>
                </w:rPr>
                <w:t>.</w:t>
              </w:r>
            </w:ins>
          </w:p>
        </w:tc>
        <w:tc>
          <w:tcPr>
            <w:tcW w:w="5572" w:type="dxa"/>
          </w:tcPr>
          <w:p w14:paraId="65097602" w14:textId="08B59D00" w:rsidR="002061AB" w:rsidRPr="00CC16D3" w:rsidRDefault="008F377D" w:rsidP="00B92273">
            <w:pPr>
              <w:pStyle w:val="Sinespaciado"/>
              <w:rPr>
                <w:rFonts w:ascii="Times New Roman" w:hAnsi="Times New Roman" w:cs="Times New Roman"/>
                <w:color w:val="BFBFBF" w:themeColor="background1" w:themeShade="BF"/>
                <w:sz w:val="24"/>
                <w:szCs w:val="24"/>
                <w:lang w:val="es-ES_tradnl"/>
              </w:rPr>
            </w:pPr>
            <w:ins w:id="296" w:author="mbp" w:date="2016-07-07T16:29:00Z">
              <w:r>
                <w:fldChar w:fldCharType="begin"/>
              </w:r>
              <w:r>
                <w:instrText xml:space="preserve"> HYPERLINK "http://lenguayliteratura.org/proyectoaula/tabu-y-eufemismo/" </w:instrText>
              </w:r>
            </w:ins>
            <w:ins w:id="297" w:author="mbp" w:date="2016-07-07T16:29:00Z">
              <w:r>
                <w:fldChar w:fldCharType="separate"/>
              </w:r>
              <w:r w:rsidRPr="00E5310E">
                <w:rPr>
                  <w:rStyle w:val="Hipervnculo"/>
                  <w:rFonts w:ascii="Times New Roman" w:hAnsi="Times New Roman" w:cs="Times New Roman"/>
                </w:rPr>
                <w:t>http://lenguayliteratura.org/proyectoaula/tabu-y-eufemismo/</w:t>
              </w:r>
              <w:r>
                <w:rPr>
                  <w:rStyle w:val="Hipervnculo"/>
                  <w:rFonts w:ascii="Times New Roman" w:hAnsi="Times New Roman" w:cs="Times New Roman"/>
                </w:rPr>
                <w:fldChar w:fldCharType="end"/>
              </w:r>
            </w:ins>
          </w:p>
        </w:tc>
      </w:tr>
      <w:tr w:rsidR="00B92273" w:rsidRPr="00CC16D3" w14:paraId="08F51AA2" w14:textId="77777777" w:rsidTr="00B92273">
        <w:tc>
          <w:tcPr>
            <w:tcW w:w="1239" w:type="dxa"/>
          </w:tcPr>
          <w:p w14:paraId="7C66D9A1" w14:textId="77777777" w:rsidR="00B92273" w:rsidRPr="00CC16D3" w:rsidRDefault="00B92273"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t>Web 0</w:t>
            </w:r>
            <w:r>
              <w:rPr>
                <w:rFonts w:ascii="Times New Roman" w:hAnsi="Times New Roman" w:cs="Times New Roman"/>
                <w:b/>
                <w:color w:val="000000"/>
                <w:sz w:val="24"/>
                <w:szCs w:val="24"/>
              </w:rPr>
              <w:t>3</w:t>
            </w:r>
          </w:p>
        </w:tc>
        <w:tc>
          <w:tcPr>
            <w:tcW w:w="2017" w:type="dxa"/>
          </w:tcPr>
          <w:p w14:paraId="10B7EE20" w14:textId="3A00D5D7" w:rsidR="00B92273" w:rsidRPr="00CC16D3" w:rsidRDefault="00B92273" w:rsidP="00CD4AC4">
            <w:pPr>
              <w:rPr>
                <w:rFonts w:ascii="Times New Roman" w:hAnsi="Times New Roman" w:cs="Times New Roman"/>
                <w:color w:val="BFBFBF" w:themeColor="background1" w:themeShade="BF"/>
                <w:sz w:val="24"/>
                <w:szCs w:val="24"/>
              </w:rPr>
            </w:pPr>
            <w:r w:rsidRPr="00CC16D3">
              <w:rPr>
                <w:rFonts w:ascii="Times New Roman" w:hAnsi="Times New Roman" w:cs="Times New Roman"/>
                <w:color w:val="000000" w:themeColor="text1"/>
                <w:sz w:val="24"/>
                <w:szCs w:val="24"/>
              </w:rPr>
              <w:t>En esta página profundizar</w:t>
            </w:r>
            <w:ins w:id="298" w:author="Marco Fidel Santiago Cardona Giraldo" w:date="2016-07-07T14:51:00Z">
              <w:r w:rsidR="00CD4AC4">
                <w:rPr>
                  <w:rFonts w:ascii="Times New Roman" w:hAnsi="Times New Roman" w:cs="Times New Roman"/>
                  <w:color w:val="000000" w:themeColor="text1"/>
                  <w:sz w:val="24"/>
                  <w:szCs w:val="24"/>
                </w:rPr>
                <w:t>ás</w:t>
              </w:r>
            </w:ins>
            <w:r w:rsidRPr="00CC16D3">
              <w:rPr>
                <w:rFonts w:ascii="Times New Roman" w:hAnsi="Times New Roman" w:cs="Times New Roman"/>
                <w:color w:val="000000" w:themeColor="text1"/>
                <w:sz w:val="24"/>
                <w:szCs w:val="24"/>
              </w:rPr>
              <w:t xml:space="preserve"> sobre la entrevista televisiva.</w:t>
            </w:r>
          </w:p>
        </w:tc>
        <w:tc>
          <w:tcPr>
            <w:tcW w:w="5572" w:type="dxa"/>
          </w:tcPr>
          <w:p w14:paraId="7B37062E" w14:textId="77777777" w:rsidR="00B92273" w:rsidRPr="00CC16D3" w:rsidRDefault="00592931" w:rsidP="00B92273">
            <w:pPr>
              <w:rPr>
                <w:rFonts w:ascii="Times New Roman" w:hAnsi="Times New Roman" w:cs="Times New Roman"/>
                <w:color w:val="BFBFBF" w:themeColor="background1" w:themeShade="BF"/>
                <w:sz w:val="24"/>
                <w:szCs w:val="24"/>
              </w:rPr>
            </w:pPr>
            <w:hyperlink r:id="rId15" w:history="1">
              <w:r w:rsidR="00B92273" w:rsidRPr="00CC16D3">
                <w:rPr>
                  <w:rStyle w:val="Hipervnculo"/>
                  <w:rFonts w:ascii="Times New Roman" w:hAnsi="Times New Roman" w:cs="Times New Roman"/>
                  <w:sz w:val="24"/>
                  <w:szCs w:val="24"/>
                </w:rPr>
                <w:t>http://es.slideshare.net/zulmaaramayo/la-entrevista-televisiva</w:t>
              </w:r>
            </w:hyperlink>
            <w:r w:rsidR="00B92273" w:rsidRPr="00CC16D3">
              <w:rPr>
                <w:rFonts w:ascii="Times New Roman" w:hAnsi="Times New Roman" w:cs="Times New Roman"/>
                <w:color w:val="BFBFBF" w:themeColor="background1" w:themeShade="BF"/>
                <w:sz w:val="24"/>
                <w:szCs w:val="24"/>
              </w:rPr>
              <w:t xml:space="preserve"> </w:t>
            </w:r>
          </w:p>
        </w:tc>
      </w:tr>
      <w:tr w:rsidR="00B92273" w:rsidRPr="00CC16D3" w14:paraId="7E942D25" w14:textId="77777777" w:rsidTr="00B92273">
        <w:tc>
          <w:tcPr>
            <w:tcW w:w="1239" w:type="dxa"/>
          </w:tcPr>
          <w:p w14:paraId="3E0B7F82" w14:textId="77777777" w:rsidR="00B92273" w:rsidRPr="00CC16D3" w:rsidRDefault="00B92273" w:rsidP="00B92273">
            <w:pPr>
              <w:rPr>
                <w:rFonts w:ascii="Times New Roman" w:hAnsi="Times New Roman" w:cs="Times New Roman"/>
                <w:color w:val="000000"/>
                <w:sz w:val="24"/>
                <w:szCs w:val="24"/>
              </w:rPr>
            </w:pPr>
            <w:r w:rsidRPr="00CC16D3">
              <w:rPr>
                <w:rFonts w:ascii="Times New Roman" w:hAnsi="Times New Roman" w:cs="Times New Roman"/>
                <w:b/>
                <w:color w:val="000000"/>
                <w:sz w:val="24"/>
                <w:szCs w:val="24"/>
              </w:rPr>
              <w:lastRenderedPageBreak/>
              <w:t>Web 0</w:t>
            </w:r>
            <w:r>
              <w:rPr>
                <w:rFonts w:ascii="Times New Roman" w:hAnsi="Times New Roman" w:cs="Times New Roman"/>
                <w:b/>
                <w:color w:val="000000"/>
                <w:sz w:val="24"/>
                <w:szCs w:val="24"/>
              </w:rPr>
              <w:t>4</w:t>
            </w:r>
          </w:p>
        </w:tc>
        <w:tc>
          <w:tcPr>
            <w:tcW w:w="2017" w:type="dxa"/>
          </w:tcPr>
          <w:p w14:paraId="5A278314" w14:textId="50ED4870" w:rsidR="00B92273" w:rsidRPr="00CC16D3" w:rsidRDefault="00B92273" w:rsidP="00CD4AC4">
            <w:pPr>
              <w:rPr>
                <w:rFonts w:ascii="Times New Roman" w:hAnsi="Times New Roman" w:cs="Times New Roman"/>
                <w:sz w:val="24"/>
                <w:szCs w:val="24"/>
              </w:rPr>
            </w:pPr>
            <w:r w:rsidRPr="00CC16D3">
              <w:rPr>
                <w:rFonts w:ascii="Times New Roman" w:hAnsi="Times New Roman" w:cs="Times New Roman"/>
                <w:sz w:val="24"/>
                <w:szCs w:val="24"/>
              </w:rPr>
              <w:t>Aquí encontrar</w:t>
            </w:r>
            <w:ins w:id="299" w:author="Marco Fidel Santiago Cardona Giraldo" w:date="2016-07-07T14:51:00Z">
              <w:r w:rsidR="00CD4AC4">
                <w:rPr>
                  <w:rFonts w:ascii="Times New Roman" w:hAnsi="Times New Roman" w:cs="Times New Roman"/>
                  <w:sz w:val="24"/>
                  <w:szCs w:val="24"/>
                </w:rPr>
                <w:t>ás</w:t>
              </w:r>
            </w:ins>
            <w:r w:rsidRPr="00CC16D3">
              <w:rPr>
                <w:rFonts w:ascii="Times New Roman" w:hAnsi="Times New Roman" w:cs="Times New Roman"/>
                <w:sz w:val="24"/>
                <w:szCs w:val="24"/>
              </w:rPr>
              <w:t xml:space="preserve"> información útil al momento de realizar tu entrevista en un medio de comunicación.</w:t>
            </w:r>
          </w:p>
        </w:tc>
        <w:tc>
          <w:tcPr>
            <w:tcW w:w="5572" w:type="dxa"/>
          </w:tcPr>
          <w:p w14:paraId="38DC82D6" w14:textId="77777777" w:rsidR="00B92273" w:rsidRPr="00CC16D3" w:rsidRDefault="00592931" w:rsidP="00B92273">
            <w:pPr>
              <w:rPr>
                <w:rFonts w:ascii="Times New Roman" w:hAnsi="Times New Roman" w:cs="Times New Roman"/>
                <w:color w:val="BFBFBF" w:themeColor="background1" w:themeShade="BF"/>
                <w:sz w:val="24"/>
                <w:szCs w:val="24"/>
              </w:rPr>
            </w:pPr>
            <w:hyperlink r:id="rId16" w:history="1">
              <w:r w:rsidR="00B92273" w:rsidRPr="00CC16D3">
                <w:rPr>
                  <w:rStyle w:val="Hipervnculo"/>
                  <w:rFonts w:ascii="Times New Roman" w:hAnsi="Times New Roman" w:cs="Times New Roman"/>
                  <w:sz w:val="24"/>
                  <w:szCs w:val="24"/>
                </w:rPr>
                <w:t>http://www.razonypalabra.org.mx/anteriores/n35/orojas.html</w:t>
              </w:r>
            </w:hyperlink>
            <w:r w:rsidR="00B92273" w:rsidRPr="00CC16D3">
              <w:rPr>
                <w:rFonts w:ascii="Times New Roman" w:hAnsi="Times New Roman" w:cs="Times New Roman"/>
                <w:color w:val="BFBFBF" w:themeColor="background1" w:themeShade="BF"/>
                <w:sz w:val="24"/>
                <w:szCs w:val="24"/>
              </w:rPr>
              <w:t xml:space="preserve"> </w:t>
            </w:r>
          </w:p>
        </w:tc>
      </w:tr>
      <w:tr w:rsidR="008F377D" w:rsidRPr="00CC16D3" w14:paraId="5982A0AA" w14:textId="77777777" w:rsidTr="008F377D">
        <w:trPr>
          <w:ins w:id="300" w:author="mbp" w:date="2016-07-07T16:26:00Z"/>
        </w:trPr>
        <w:tc>
          <w:tcPr>
            <w:tcW w:w="1239" w:type="dxa"/>
          </w:tcPr>
          <w:p w14:paraId="15B9A318" w14:textId="521D3113" w:rsidR="008F377D" w:rsidRPr="00CC16D3" w:rsidRDefault="008F377D" w:rsidP="00035FF7">
            <w:pPr>
              <w:pStyle w:val="Sinespaciado"/>
              <w:rPr>
                <w:ins w:id="301" w:author="mbp" w:date="2016-07-07T16:26:00Z"/>
                <w:rFonts w:ascii="Times New Roman" w:hAnsi="Times New Roman" w:cs="Times New Roman"/>
                <w:b/>
                <w:color w:val="000000"/>
                <w:sz w:val="24"/>
                <w:szCs w:val="24"/>
                <w:lang w:val="es-ES_tradnl"/>
              </w:rPr>
            </w:pPr>
            <w:ins w:id="302" w:author="mbp" w:date="2016-07-07T16:26:00Z">
              <w:r>
                <w:rPr>
                  <w:rFonts w:ascii="Times New Roman" w:hAnsi="Times New Roman" w:cs="Times New Roman"/>
                  <w:b/>
                  <w:color w:val="000000"/>
                  <w:sz w:val="24"/>
                  <w:szCs w:val="24"/>
                  <w:lang w:val="es-ES_tradnl"/>
                </w:rPr>
                <w:t>Web 05</w:t>
              </w:r>
            </w:ins>
          </w:p>
        </w:tc>
        <w:tc>
          <w:tcPr>
            <w:tcW w:w="2017" w:type="dxa"/>
          </w:tcPr>
          <w:p w14:paraId="0DB28BBD" w14:textId="77777777" w:rsidR="008F377D" w:rsidRPr="00CC16D3" w:rsidRDefault="008F377D" w:rsidP="00035FF7">
            <w:pPr>
              <w:pStyle w:val="Sinespaciado"/>
              <w:rPr>
                <w:ins w:id="303" w:author="mbp" w:date="2016-07-07T16:26:00Z"/>
                <w:rFonts w:ascii="Times New Roman" w:hAnsi="Times New Roman" w:cs="Times New Roman"/>
                <w:color w:val="BFBFBF" w:themeColor="background1" w:themeShade="BF"/>
                <w:sz w:val="24"/>
                <w:szCs w:val="24"/>
                <w:lang w:val="es-ES_tradnl"/>
              </w:rPr>
            </w:pPr>
            <w:ins w:id="304" w:author="mbp" w:date="2016-07-07T16:26:00Z">
              <w:r w:rsidRPr="00CC16D3">
                <w:rPr>
                  <w:rFonts w:ascii="Times New Roman" w:hAnsi="Times New Roman" w:cs="Times New Roman"/>
                  <w:color w:val="000000" w:themeColor="text1"/>
                  <w:sz w:val="24"/>
                  <w:szCs w:val="24"/>
                  <w:lang w:val="es-ES_tradnl"/>
                </w:rPr>
                <w:t>En esta página podrás profundiza sobre el discurso en la publicidad.</w:t>
              </w:r>
            </w:ins>
          </w:p>
        </w:tc>
        <w:tc>
          <w:tcPr>
            <w:tcW w:w="5572" w:type="dxa"/>
          </w:tcPr>
          <w:p w14:paraId="15A79818" w14:textId="77777777" w:rsidR="008F377D" w:rsidRPr="00CC16D3" w:rsidRDefault="008F377D" w:rsidP="00035FF7">
            <w:pPr>
              <w:pStyle w:val="Sinespaciado"/>
              <w:rPr>
                <w:ins w:id="305" w:author="mbp" w:date="2016-07-07T16:26:00Z"/>
                <w:rFonts w:ascii="Times New Roman" w:hAnsi="Times New Roman" w:cs="Times New Roman"/>
                <w:color w:val="BFBFBF" w:themeColor="background1" w:themeShade="BF"/>
                <w:sz w:val="24"/>
                <w:szCs w:val="24"/>
                <w:lang w:val="es-ES_tradnl"/>
              </w:rPr>
            </w:pPr>
            <w:ins w:id="306" w:author="mbp" w:date="2016-07-07T16:26:00Z">
              <w:r>
                <w:fldChar w:fldCharType="begin"/>
              </w:r>
              <w:r>
                <w:instrText xml:space="preserve"> HYPERLINK "http://www.educarchile.cl/ech/pro/app/detalle?id=225543" </w:instrText>
              </w:r>
            </w:ins>
            <w:ins w:id="307" w:author="mbp" w:date="2016-07-07T16:26:00Z">
              <w:r>
                <w:fldChar w:fldCharType="separate"/>
              </w:r>
              <w:r w:rsidRPr="00CC16D3">
                <w:rPr>
                  <w:rStyle w:val="Hipervnculo"/>
                  <w:rFonts w:ascii="Times New Roman" w:hAnsi="Times New Roman" w:cs="Times New Roman"/>
                  <w:sz w:val="24"/>
                  <w:szCs w:val="24"/>
                </w:rPr>
                <w:t>http://www.educarchile.cl/ech/pro/app/detalle?id=225543</w:t>
              </w:r>
              <w:r>
                <w:rPr>
                  <w:rStyle w:val="Hipervnculo"/>
                  <w:rFonts w:ascii="Times New Roman" w:hAnsi="Times New Roman" w:cs="Times New Roman"/>
                  <w:sz w:val="24"/>
                  <w:szCs w:val="24"/>
                </w:rPr>
                <w:fldChar w:fldCharType="end"/>
              </w:r>
              <w:r w:rsidRPr="00CC16D3">
                <w:rPr>
                  <w:rFonts w:ascii="Times New Roman" w:hAnsi="Times New Roman" w:cs="Times New Roman"/>
                  <w:color w:val="BFBFBF" w:themeColor="background1" w:themeShade="BF"/>
                  <w:sz w:val="24"/>
                  <w:szCs w:val="24"/>
                  <w:lang w:val="es-ES_tradnl"/>
                </w:rPr>
                <w:t xml:space="preserve"> </w:t>
              </w:r>
            </w:ins>
          </w:p>
        </w:tc>
        <w:bookmarkStart w:id="308" w:name="_GoBack"/>
        <w:bookmarkEnd w:id="308"/>
      </w:tr>
      <w:tr w:rsidR="008F377D" w:rsidRPr="00CC16D3" w14:paraId="5D1209BC" w14:textId="77777777" w:rsidTr="008F377D">
        <w:trPr>
          <w:ins w:id="309" w:author="mbp" w:date="2016-07-07T16:26:00Z"/>
        </w:trPr>
        <w:tc>
          <w:tcPr>
            <w:tcW w:w="1239" w:type="dxa"/>
          </w:tcPr>
          <w:p w14:paraId="035A92B2" w14:textId="3C0EFF0C" w:rsidR="008F377D" w:rsidRPr="00CC16D3" w:rsidRDefault="008F377D" w:rsidP="00035FF7">
            <w:pPr>
              <w:pStyle w:val="Sinespaciado"/>
              <w:rPr>
                <w:ins w:id="310" w:author="mbp" w:date="2016-07-07T16:26:00Z"/>
                <w:rFonts w:ascii="Times New Roman" w:hAnsi="Times New Roman" w:cs="Times New Roman"/>
                <w:b/>
                <w:color w:val="000000"/>
                <w:sz w:val="24"/>
                <w:szCs w:val="24"/>
                <w:lang w:val="es-ES_tradnl"/>
              </w:rPr>
            </w:pPr>
            <w:ins w:id="311" w:author="mbp" w:date="2016-07-07T16:26:00Z">
              <w:r>
                <w:rPr>
                  <w:rFonts w:ascii="Times New Roman" w:hAnsi="Times New Roman" w:cs="Times New Roman"/>
                  <w:b/>
                  <w:color w:val="000000"/>
                  <w:sz w:val="24"/>
                  <w:szCs w:val="24"/>
                  <w:lang w:val="es-ES_tradnl"/>
                </w:rPr>
                <w:t>Web 06</w:t>
              </w:r>
            </w:ins>
          </w:p>
        </w:tc>
        <w:tc>
          <w:tcPr>
            <w:tcW w:w="2017" w:type="dxa"/>
          </w:tcPr>
          <w:p w14:paraId="44BA7095" w14:textId="77777777" w:rsidR="008F377D" w:rsidRPr="00CC16D3" w:rsidRDefault="008F377D" w:rsidP="00035FF7">
            <w:pPr>
              <w:pStyle w:val="Sinespaciado"/>
              <w:rPr>
                <w:ins w:id="312" w:author="mbp" w:date="2016-07-07T16:26:00Z"/>
                <w:rFonts w:ascii="Times New Roman" w:hAnsi="Times New Roman" w:cs="Times New Roman"/>
                <w:sz w:val="24"/>
                <w:szCs w:val="24"/>
                <w:lang w:val="es-ES_tradnl"/>
              </w:rPr>
            </w:pPr>
            <w:ins w:id="313" w:author="mbp" w:date="2016-07-07T16:26:00Z">
              <w:r w:rsidRPr="00CC16D3">
                <w:rPr>
                  <w:rFonts w:ascii="Times New Roman" w:hAnsi="Times New Roman" w:cs="Times New Roman"/>
                  <w:sz w:val="24"/>
                  <w:szCs w:val="24"/>
                  <w:lang w:val="es-ES_tradnl"/>
                </w:rPr>
                <w:t xml:space="preserve">En este enlace </w:t>
              </w:r>
              <w:r>
                <w:rPr>
                  <w:rFonts w:ascii="Times New Roman" w:hAnsi="Times New Roman" w:cs="Times New Roman"/>
                  <w:sz w:val="24"/>
                  <w:szCs w:val="24"/>
                  <w:lang w:val="es-ES_tradnl"/>
                </w:rPr>
                <w:t>repasarás</w:t>
              </w:r>
              <w:r w:rsidRPr="00CC16D3">
                <w:rPr>
                  <w:rFonts w:ascii="Times New Roman" w:hAnsi="Times New Roman" w:cs="Times New Roman"/>
                  <w:sz w:val="24"/>
                  <w:szCs w:val="24"/>
                  <w:lang w:val="es-ES_tradnl"/>
                </w:rPr>
                <w:t xml:space="preserve"> todas las características del discurso argumentativo.</w:t>
              </w:r>
            </w:ins>
          </w:p>
        </w:tc>
        <w:tc>
          <w:tcPr>
            <w:tcW w:w="5572" w:type="dxa"/>
          </w:tcPr>
          <w:p w14:paraId="3F7DEDA1" w14:textId="77777777" w:rsidR="008F377D" w:rsidRPr="00CC16D3" w:rsidRDefault="008F377D" w:rsidP="00035FF7">
            <w:pPr>
              <w:pStyle w:val="Sinespaciado"/>
              <w:rPr>
                <w:ins w:id="314" w:author="mbp" w:date="2016-07-07T16:26:00Z"/>
                <w:rFonts w:ascii="Times New Roman" w:hAnsi="Times New Roman" w:cs="Times New Roman"/>
                <w:color w:val="BFBFBF" w:themeColor="background1" w:themeShade="BF"/>
                <w:sz w:val="24"/>
                <w:szCs w:val="24"/>
                <w:lang w:val="es-ES_tradnl"/>
              </w:rPr>
            </w:pPr>
            <w:ins w:id="315" w:author="mbp" w:date="2016-07-07T16:26:00Z">
              <w:r>
                <w:fldChar w:fldCharType="begin"/>
              </w:r>
              <w:r>
                <w:instrText xml:space="preserve"> HYPERLINK "http://www.blogdelenguaje.com/discurso-argumentativo.html" </w:instrText>
              </w:r>
            </w:ins>
            <w:ins w:id="316" w:author="mbp" w:date="2016-07-07T16:26:00Z">
              <w:r>
                <w:fldChar w:fldCharType="separate"/>
              </w:r>
              <w:r w:rsidRPr="00CC16D3">
                <w:rPr>
                  <w:rStyle w:val="Hipervnculo"/>
                  <w:rFonts w:ascii="Times New Roman" w:hAnsi="Times New Roman" w:cs="Times New Roman"/>
                  <w:sz w:val="24"/>
                  <w:szCs w:val="24"/>
                </w:rPr>
                <w:t>http://www.blogdelenguaje.com/discurso-argumentativo.html</w:t>
              </w:r>
              <w:r>
                <w:rPr>
                  <w:rStyle w:val="Hipervnculo"/>
                  <w:rFonts w:ascii="Times New Roman" w:hAnsi="Times New Roman" w:cs="Times New Roman"/>
                  <w:sz w:val="24"/>
                  <w:szCs w:val="24"/>
                </w:rPr>
                <w:fldChar w:fldCharType="end"/>
              </w:r>
              <w:r w:rsidRPr="00CC16D3">
                <w:rPr>
                  <w:rFonts w:ascii="Times New Roman" w:hAnsi="Times New Roman" w:cs="Times New Roman"/>
                  <w:color w:val="BFBFBF" w:themeColor="background1" w:themeShade="BF"/>
                  <w:sz w:val="24"/>
                  <w:szCs w:val="24"/>
                  <w:lang w:val="es-ES_tradnl"/>
                </w:rPr>
                <w:t xml:space="preserve"> </w:t>
              </w:r>
            </w:ins>
          </w:p>
        </w:tc>
      </w:tr>
    </w:tbl>
    <w:p w14:paraId="3F5226BE" w14:textId="77777777" w:rsidR="002061AB" w:rsidRPr="00CC16D3" w:rsidRDefault="002061AB" w:rsidP="002061AB">
      <w:pPr>
        <w:pStyle w:val="Sinespaciado"/>
        <w:rPr>
          <w:rFonts w:ascii="Times New Roman" w:hAnsi="Times New Roman" w:cs="Times New Roman"/>
          <w:sz w:val="24"/>
          <w:szCs w:val="24"/>
          <w:lang w:val="es-ES_tradnl"/>
        </w:rPr>
      </w:pPr>
    </w:p>
    <w:p w14:paraId="35E1943F" w14:textId="10979C06" w:rsidR="00C25DC0" w:rsidRPr="00000D0E" w:rsidRDefault="00C25DC0" w:rsidP="00000D0E">
      <w:pPr>
        <w:rPr>
          <w:rFonts w:ascii="Times New Roman" w:hAnsi="Times New Roman" w:cs="Times New Roman"/>
        </w:rPr>
      </w:pPr>
    </w:p>
    <w:sectPr w:rsidR="00C25DC0" w:rsidRPr="00000D0E" w:rsidSect="00FD5144">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12E70" w15:done="0"/>
  <w15:commentEx w15:paraId="24A24752" w15:done="0"/>
  <w15:commentEx w15:paraId="6E1C4A55" w15:done="0"/>
  <w15:commentEx w15:paraId="2708EE3A" w15:done="0"/>
  <w15:commentEx w15:paraId="0B96F019" w15:done="0"/>
  <w15:commentEx w15:paraId="5978B8AB" w15:done="0"/>
  <w15:commentEx w15:paraId="6F2CB218" w15:done="0"/>
  <w15:commentEx w15:paraId="7B8C3C29" w15:done="0"/>
  <w15:commentEx w15:paraId="48B5B16B" w15:done="0"/>
  <w15:commentEx w15:paraId="6C0116A7" w15:done="0"/>
  <w15:commentEx w15:paraId="6DBF46DD" w15:done="0"/>
  <w15:commentEx w15:paraId="2F09BD66" w15:done="0"/>
  <w15:commentEx w15:paraId="3DB2CDFF" w15:done="0"/>
  <w15:commentEx w15:paraId="721382E2" w15:done="0"/>
  <w15:commentEx w15:paraId="5D135F79" w15:done="0"/>
  <w15:commentEx w15:paraId="3512A9AB" w15:done="0"/>
  <w15:commentEx w15:paraId="0E83CE19" w15:done="0"/>
  <w15:commentEx w15:paraId="376C3D3B" w15:done="0"/>
  <w15:commentEx w15:paraId="27904059" w15:done="0"/>
  <w15:commentEx w15:paraId="2966A14F" w15:done="0"/>
  <w15:commentEx w15:paraId="4DC52FC3" w15:done="0"/>
  <w15:commentEx w15:paraId="59D491DF" w15:done="0"/>
  <w15:commentEx w15:paraId="37422106" w15:done="0"/>
  <w15:commentEx w15:paraId="21ED2F27" w15:done="0"/>
  <w15:commentEx w15:paraId="18A9BBFF" w15:done="0"/>
  <w15:commentEx w15:paraId="79F74FC4" w15:done="0"/>
  <w15:commentEx w15:paraId="7BB27394" w15:done="0"/>
  <w15:commentEx w15:paraId="75ED6A56" w15:done="0"/>
  <w15:commentEx w15:paraId="4DBAF5C9" w15:done="0"/>
  <w15:commentEx w15:paraId="552624A5" w15:done="0"/>
  <w15:commentEx w15:paraId="2EF440A5" w15:done="0"/>
  <w15:commentEx w15:paraId="662D20CB" w15:done="0"/>
  <w15:commentEx w15:paraId="7D2F982B" w15:done="0"/>
  <w15:commentEx w15:paraId="6C8F15E4" w15:done="0"/>
  <w15:commentEx w15:paraId="31B49D7B" w15:done="0"/>
  <w15:commentEx w15:paraId="71271879" w15:done="0"/>
  <w15:commentEx w15:paraId="2091CF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88B"/>
    <w:multiLevelType w:val="hybridMultilevel"/>
    <w:tmpl w:val="C65C5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87777"/>
    <w:multiLevelType w:val="hybridMultilevel"/>
    <w:tmpl w:val="E8C0A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1A7001"/>
    <w:multiLevelType w:val="hybridMultilevel"/>
    <w:tmpl w:val="44FAC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5D0288F"/>
    <w:multiLevelType w:val="hybridMultilevel"/>
    <w:tmpl w:val="52609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3729C7"/>
    <w:multiLevelType w:val="hybridMultilevel"/>
    <w:tmpl w:val="EFB80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404FAE"/>
    <w:multiLevelType w:val="hybridMultilevel"/>
    <w:tmpl w:val="1084D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DFD5359"/>
    <w:multiLevelType w:val="hybridMultilevel"/>
    <w:tmpl w:val="7C9C0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E63A6A"/>
    <w:multiLevelType w:val="hybridMultilevel"/>
    <w:tmpl w:val="8662D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1C5683D"/>
    <w:multiLevelType w:val="hybridMultilevel"/>
    <w:tmpl w:val="409AC6E2"/>
    <w:lvl w:ilvl="0" w:tplc="9698E86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2FC757E"/>
    <w:multiLevelType w:val="hybridMultilevel"/>
    <w:tmpl w:val="59CE8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5C13024"/>
    <w:multiLevelType w:val="hybridMultilevel"/>
    <w:tmpl w:val="11E61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74D2B09"/>
    <w:multiLevelType w:val="hybridMultilevel"/>
    <w:tmpl w:val="6ADC1AF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2">
    <w:nsid w:val="19284E6E"/>
    <w:multiLevelType w:val="hybridMultilevel"/>
    <w:tmpl w:val="2A9E5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BA65E01"/>
    <w:multiLevelType w:val="hybridMultilevel"/>
    <w:tmpl w:val="0A106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2942F34"/>
    <w:multiLevelType w:val="hybridMultilevel"/>
    <w:tmpl w:val="36641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619360D"/>
    <w:multiLevelType w:val="hybridMultilevel"/>
    <w:tmpl w:val="84DA0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8ED3A0D"/>
    <w:multiLevelType w:val="hybridMultilevel"/>
    <w:tmpl w:val="A5426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30644F"/>
    <w:multiLevelType w:val="hybridMultilevel"/>
    <w:tmpl w:val="E4485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31474"/>
    <w:multiLevelType w:val="hybridMultilevel"/>
    <w:tmpl w:val="028E740A"/>
    <w:lvl w:ilvl="0" w:tplc="340E7604">
      <w:start w:val="5"/>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806D84"/>
    <w:multiLevelType w:val="hybridMultilevel"/>
    <w:tmpl w:val="7CF40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AA084E"/>
    <w:multiLevelType w:val="hybridMultilevel"/>
    <w:tmpl w:val="7BF86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4CE0093"/>
    <w:multiLevelType w:val="hybridMultilevel"/>
    <w:tmpl w:val="5EDA3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7602884"/>
    <w:multiLevelType w:val="hybridMultilevel"/>
    <w:tmpl w:val="2AFEC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7AC75DA"/>
    <w:multiLevelType w:val="hybridMultilevel"/>
    <w:tmpl w:val="ED3E2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81B12C4"/>
    <w:multiLevelType w:val="hybridMultilevel"/>
    <w:tmpl w:val="176CE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39651F1E"/>
    <w:multiLevelType w:val="hybridMultilevel"/>
    <w:tmpl w:val="11B23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40246EB"/>
    <w:multiLevelType w:val="hybridMultilevel"/>
    <w:tmpl w:val="E744D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B9C746A"/>
    <w:multiLevelType w:val="hybridMultilevel"/>
    <w:tmpl w:val="98FCA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113EB9"/>
    <w:multiLevelType w:val="hybridMultilevel"/>
    <w:tmpl w:val="080C0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550248A"/>
    <w:multiLevelType w:val="hybridMultilevel"/>
    <w:tmpl w:val="1A348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7AD4A0F"/>
    <w:multiLevelType w:val="hybridMultilevel"/>
    <w:tmpl w:val="DFD23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8A3254E"/>
    <w:multiLevelType w:val="hybridMultilevel"/>
    <w:tmpl w:val="AF62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A86A85"/>
    <w:multiLevelType w:val="hybridMultilevel"/>
    <w:tmpl w:val="7BE0D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675746B"/>
    <w:multiLevelType w:val="hybridMultilevel"/>
    <w:tmpl w:val="F4F28F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73B21B8"/>
    <w:multiLevelType w:val="hybridMultilevel"/>
    <w:tmpl w:val="9EFCC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D9249AB"/>
    <w:multiLevelType w:val="hybridMultilevel"/>
    <w:tmpl w:val="C5E8E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EB84554"/>
    <w:multiLevelType w:val="hybridMultilevel"/>
    <w:tmpl w:val="C5C25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F433442"/>
    <w:multiLevelType w:val="hybridMultilevel"/>
    <w:tmpl w:val="9216C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343D53"/>
    <w:multiLevelType w:val="hybridMultilevel"/>
    <w:tmpl w:val="91DAE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89C5212"/>
    <w:multiLevelType w:val="hybridMultilevel"/>
    <w:tmpl w:val="ACC4497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0">
    <w:nsid w:val="7C884352"/>
    <w:multiLevelType w:val="hybridMultilevel"/>
    <w:tmpl w:val="C0FE6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652FA7"/>
    <w:multiLevelType w:val="hybridMultilevel"/>
    <w:tmpl w:val="A0D0C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ECE7564"/>
    <w:multiLevelType w:val="hybridMultilevel"/>
    <w:tmpl w:val="7E1C6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F4A020A"/>
    <w:multiLevelType w:val="hybridMultilevel"/>
    <w:tmpl w:val="EC727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7"/>
  </w:num>
  <w:num w:numId="4">
    <w:abstractNumId w:val="5"/>
  </w:num>
  <w:num w:numId="5">
    <w:abstractNumId w:val="9"/>
  </w:num>
  <w:num w:numId="6">
    <w:abstractNumId w:val="22"/>
  </w:num>
  <w:num w:numId="7">
    <w:abstractNumId w:val="29"/>
  </w:num>
  <w:num w:numId="8">
    <w:abstractNumId w:val="38"/>
  </w:num>
  <w:num w:numId="9">
    <w:abstractNumId w:val="33"/>
  </w:num>
  <w:num w:numId="10">
    <w:abstractNumId w:val="41"/>
  </w:num>
  <w:num w:numId="11">
    <w:abstractNumId w:val="42"/>
  </w:num>
  <w:num w:numId="12">
    <w:abstractNumId w:val="27"/>
  </w:num>
  <w:num w:numId="13">
    <w:abstractNumId w:val="23"/>
  </w:num>
  <w:num w:numId="14">
    <w:abstractNumId w:val="16"/>
  </w:num>
  <w:num w:numId="15">
    <w:abstractNumId w:val="19"/>
  </w:num>
  <w:num w:numId="16">
    <w:abstractNumId w:val="17"/>
  </w:num>
  <w:num w:numId="17">
    <w:abstractNumId w:val="0"/>
  </w:num>
  <w:num w:numId="18">
    <w:abstractNumId w:val="6"/>
  </w:num>
  <w:num w:numId="19">
    <w:abstractNumId w:val="12"/>
  </w:num>
  <w:num w:numId="20">
    <w:abstractNumId w:val="15"/>
  </w:num>
  <w:num w:numId="21">
    <w:abstractNumId w:val="30"/>
  </w:num>
  <w:num w:numId="22">
    <w:abstractNumId w:val="31"/>
  </w:num>
  <w:num w:numId="23">
    <w:abstractNumId w:val="36"/>
  </w:num>
  <w:num w:numId="24">
    <w:abstractNumId w:val="4"/>
  </w:num>
  <w:num w:numId="25">
    <w:abstractNumId w:val="21"/>
  </w:num>
  <w:num w:numId="26">
    <w:abstractNumId w:val="1"/>
  </w:num>
  <w:num w:numId="27">
    <w:abstractNumId w:val="34"/>
  </w:num>
  <w:num w:numId="28">
    <w:abstractNumId w:val="35"/>
  </w:num>
  <w:num w:numId="29">
    <w:abstractNumId w:val="43"/>
  </w:num>
  <w:num w:numId="30">
    <w:abstractNumId w:val="14"/>
  </w:num>
  <w:num w:numId="31">
    <w:abstractNumId w:val="3"/>
  </w:num>
  <w:num w:numId="32">
    <w:abstractNumId w:val="37"/>
  </w:num>
  <w:num w:numId="33">
    <w:abstractNumId w:val="20"/>
  </w:num>
  <w:num w:numId="34">
    <w:abstractNumId w:val="26"/>
  </w:num>
  <w:num w:numId="35">
    <w:abstractNumId w:val="10"/>
  </w:num>
  <w:num w:numId="36">
    <w:abstractNumId w:val="11"/>
  </w:num>
  <w:num w:numId="37">
    <w:abstractNumId w:val="13"/>
  </w:num>
  <w:num w:numId="38">
    <w:abstractNumId w:val="39"/>
  </w:num>
  <w:num w:numId="39">
    <w:abstractNumId w:val="32"/>
  </w:num>
  <w:num w:numId="40">
    <w:abstractNumId w:val="2"/>
  </w:num>
  <w:num w:numId="41">
    <w:abstractNumId w:val="25"/>
  </w:num>
  <w:num w:numId="42">
    <w:abstractNumId w:val="28"/>
  </w:num>
  <w:num w:numId="43">
    <w:abstractNumId w:val="24"/>
  </w:num>
  <w:num w:numId="44">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o Fidel Santiago Cardona Giraldo">
    <w15:presenceInfo w15:providerId="None" w15:userId="Marco Fidel Santiago Cardona Giral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revisionView w:markup="0"/>
  <w:doNotTrackMov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C8"/>
    <w:rsid w:val="00000D0E"/>
    <w:rsid w:val="00001887"/>
    <w:rsid w:val="000046A5"/>
    <w:rsid w:val="00005300"/>
    <w:rsid w:val="00014E9E"/>
    <w:rsid w:val="00015A38"/>
    <w:rsid w:val="00023756"/>
    <w:rsid w:val="00027601"/>
    <w:rsid w:val="000349B9"/>
    <w:rsid w:val="000376D3"/>
    <w:rsid w:val="00042906"/>
    <w:rsid w:val="000442C6"/>
    <w:rsid w:val="00044C93"/>
    <w:rsid w:val="00054036"/>
    <w:rsid w:val="000540CA"/>
    <w:rsid w:val="0005755D"/>
    <w:rsid w:val="0006399D"/>
    <w:rsid w:val="0006418C"/>
    <w:rsid w:val="0007016C"/>
    <w:rsid w:val="000713EB"/>
    <w:rsid w:val="0007313E"/>
    <w:rsid w:val="0008050C"/>
    <w:rsid w:val="00084C06"/>
    <w:rsid w:val="000901EB"/>
    <w:rsid w:val="00097548"/>
    <w:rsid w:val="000A0374"/>
    <w:rsid w:val="000B37B6"/>
    <w:rsid w:val="000B3F9B"/>
    <w:rsid w:val="000B4D08"/>
    <w:rsid w:val="000B4ED9"/>
    <w:rsid w:val="000C176D"/>
    <w:rsid w:val="000C3738"/>
    <w:rsid w:val="000C5DDD"/>
    <w:rsid w:val="000C7BAE"/>
    <w:rsid w:val="000C7F18"/>
    <w:rsid w:val="000C7FFA"/>
    <w:rsid w:val="000E1102"/>
    <w:rsid w:val="000E1249"/>
    <w:rsid w:val="000E1805"/>
    <w:rsid w:val="000E5B45"/>
    <w:rsid w:val="000E5C76"/>
    <w:rsid w:val="000F06E1"/>
    <w:rsid w:val="000F0924"/>
    <w:rsid w:val="000F1201"/>
    <w:rsid w:val="000F5CBF"/>
    <w:rsid w:val="000F6F83"/>
    <w:rsid w:val="00103357"/>
    <w:rsid w:val="00113CA9"/>
    <w:rsid w:val="0011619C"/>
    <w:rsid w:val="001168F2"/>
    <w:rsid w:val="00121089"/>
    <w:rsid w:val="0012534C"/>
    <w:rsid w:val="00130DAA"/>
    <w:rsid w:val="00133E01"/>
    <w:rsid w:val="00147003"/>
    <w:rsid w:val="00152DAD"/>
    <w:rsid w:val="00161E5B"/>
    <w:rsid w:val="00161FBF"/>
    <w:rsid w:val="001628BB"/>
    <w:rsid w:val="00163397"/>
    <w:rsid w:val="00164276"/>
    <w:rsid w:val="00165E16"/>
    <w:rsid w:val="00172098"/>
    <w:rsid w:val="00173885"/>
    <w:rsid w:val="001742D3"/>
    <w:rsid w:val="00175003"/>
    <w:rsid w:val="00193EEB"/>
    <w:rsid w:val="00194C91"/>
    <w:rsid w:val="001B090D"/>
    <w:rsid w:val="001B111D"/>
    <w:rsid w:val="001D198B"/>
    <w:rsid w:val="001E4C1D"/>
    <w:rsid w:val="001F1D8A"/>
    <w:rsid w:val="00201C93"/>
    <w:rsid w:val="002061AB"/>
    <w:rsid w:val="0020786B"/>
    <w:rsid w:val="00214020"/>
    <w:rsid w:val="0021579E"/>
    <w:rsid w:val="00224AB1"/>
    <w:rsid w:val="002325E8"/>
    <w:rsid w:val="00233FA5"/>
    <w:rsid w:val="002343B1"/>
    <w:rsid w:val="002425B3"/>
    <w:rsid w:val="00244C6D"/>
    <w:rsid w:val="002503B7"/>
    <w:rsid w:val="002553BD"/>
    <w:rsid w:val="002703F8"/>
    <w:rsid w:val="00270B60"/>
    <w:rsid w:val="00280C87"/>
    <w:rsid w:val="002850BC"/>
    <w:rsid w:val="00287B88"/>
    <w:rsid w:val="00294F63"/>
    <w:rsid w:val="002B1200"/>
    <w:rsid w:val="002B24E6"/>
    <w:rsid w:val="002B32F8"/>
    <w:rsid w:val="002B55BC"/>
    <w:rsid w:val="002B635F"/>
    <w:rsid w:val="002B79A3"/>
    <w:rsid w:val="002C2538"/>
    <w:rsid w:val="002C66D9"/>
    <w:rsid w:val="002D34D4"/>
    <w:rsid w:val="002E0FDE"/>
    <w:rsid w:val="002E24D7"/>
    <w:rsid w:val="002E5C9B"/>
    <w:rsid w:val="002E6CD4"/>
    <w:rsid w:val="002E7899"/>
    <w:rsid w:val="002F6DA8"/>
    <w:rsid w:val="002F7FF6"/>
    <w:rsid w:val="00301779"/>
    <w:rsid w:val="003038B4"/>
    <w:rsid w:val="00312339"/>
    <w:rsid w:val="003140AC"/>
    <w:rsid w:val="00314D5C"/>
    <w:rsid w:val="00317ECC"/>
    <w:rsid w:val="00325359"/>
    <w:rsid w:val="00334AC5"/>
    <w:rsid w:val="00342B85"/>
    <w:rsid w:val="003442EC"/>
    <w:rsid w:val="00344AFE"/>
    <w:rsid w:val="00344DAF"/>
    <w:rsid w:val="00351C06"/>
    <w:rsid w:val="00354305"/>
    <w:rsid w:val="0035727B"/>
    <w:rsid w:val="00361B13"/>
    <w:rsid w:val="00366FBF"/>
    <w:rsid w:val="0037197F"/>
    <w:rsid w:val="00383943"/>
    <w:rsid w:val="003860D8"/>
    <w:rsid w:val="00392B03"/>
    <w:rsid w:val="003A181E"/>
    <w:rsid w:val="003B0ADA"/>
    <w:rsid w:val="003B35A2"/>
    <w:rsid w:val="003B6B20"/>
    <w:rsid w:val="003C25D3"/>
    <w:rsid w:val="003C493D"/>
    <w:rsid w:val="003C72EB"/>
    <w:rsid w:val="003D12F0"/>
    <w:rsid w:val="003D6597"/>
    <w:rsid w:val="003D7DC7"/>
    <w:rsid w:val="003E0256"/>
    <w:rsid w:val="003F0424"/>
    <w:rsid w:val="003F5BAA"/>
    <w:rsid w:val="00401E7E"/>
    <w:rsid w:val="0040240E"/>
    <w:rsid w:val="00414DBE"/>
    <w:rsid w:val="004168F1"/>
    <w:rsid w:val="00425122"/>
    <w:rsid w:val="00437A12"/>
    <w:rsid w:val="00437F49"/>
    <w:rsid w:val="00440268"/>
    <w:rsid w:val="004455B5"/>
    <w:rsid w:val="00455BD5"/>
    <w:rsid w:val="00463E97"/>
    <w:rsid w:val="00474B8B"/>
    <w:rsid w:val="00497DFD"/>
    <w:rsid w:val="00497E8F"/>
    <w:rsid w:val="004A63BC"/>
    <w:rsid w:val="004B125C"/>
    <w:rsid w:val="004C5D7F"/>
    <w:rsid w:val="004C5E09"/>
    <w:rsid w:val="004E0685"/>
    <w:rsid w:val="004E183A"/>
    <w:rsid w:val="004E4E7F"/>
    <w:rsid w:val="004F5600"/>
    <w:rsid w:val="0051293E"/>
    <w:rsid w:val="00525D24"/>
    <w:rsid w:val="00532105"/>
    <w:rsid w:val="00532692"/>
    <w:rsid w:val="00551A5E"/>
    <w:rsid w:val="00554611"/>
    <w:rsid w:val="005600ED"/>
    <w:rsid w:val="00562514"/>
    <w:rsid w:val="005634CE"/>
    <w:rsid w:val="0057085D"/>
    <w:rsid w:val="00573A4B"/>
    <w:rsid w:val="005752D6"/>
    <w:rsid w:val="005820DC"/>
    <w:rsid w:val="00584C98"/>
    <w:rsid w:val="005862C8"/>
    <w:rsid w:val="00591605"/>
    <w:rsid w:val="00592931"/>
    <w:rsid w:val="00592E4C"/>
    <w:rsid w:val="00595E15"/>
    <w:rsid w:val="00596722"/>
    <w:rsid w:val="005A0E9A"/>
    <w:rsid w:val="005A68DC"/>
    <w:rsid w:val="005B012E"/>
    <w:rsid w:val="005B164E"/>
    <w:rsid w:val="005B5473"/>
    <w:rsid w:val="005B6176"/>
    <w:rsid w:val="005C46FF"/>
    <w:rsid w:val="005D1DFF"/>
    <w:rsid w:val="005D4574"/>
    <w:rsid w:val="005D5DEB"/>
    <w:rsid w:val="005E5250"/>
    <w:rsid w:val="005E5580"/>
    <w:rsid w:val="005E5796"/>
    <w:rsid w:val="005F483E"/>
    <w:rsid w:val="005F5482"/>
    <w:rsid w:val="00605884"/>
    <w:rsid w:val="00620130"/>
    <w:rsid w:val="00620A6D"/>
    <w:rsid w:val="00621502"/>
    <w:rsid w:val="00623D2E"/>
    <w:rsid w:val="0062506A"/>
    <w:rsid w:val="006274CA"/>
    <w:rsid w:val="006307A9"/>
    <w:rsid w:val="00632523"/>
    <w:rsid w:val="00636D2D"/>
    <w:rsid w:val="0064049D"/>
    <w:rsid w:val="00641E1F"/>
    <w:rsid w:val="00651840"/>
    <w:rsid w:val="00653E9B"/>
    <w:rsid w:val="006643C2"/>
    <w:rsid w:val="00666749"/>
    <w:rsid w:val="00666A9E"/>
    <w:rsid w:val="00670366"/>
    <w:rsid w:val="0067050F"/>
    <w:rsid w:val="00673EB5"/>
    <w:rsid w:val="00675741"/>
    <w:rsid w:val="00677667"/>
    <w:rsid w:val="00683F74"/>
    <w:rsid w:val="0068762B"/>
    <w:rsid w:val="00691FCA"/>
    <w:rsid w:val="006A17ED"/>
    <w:rsid w:val="006B398E"/>
    <w:rsid w:val="006C561C"/>
    <w:rsid w:val="006D100D"/>
    <w:rsid w:val="006D4AE1"/>
    <w:rsid w:val="006D634D"/>
    <w:rsid w:val="006E092B"/>
    <w:rsid w:val="006E27C7"/>
    <w:rsid w:val="006F0631"/>
    <w:rsid w:val="0070245E"/>
    <w:rsid w:val="007071E6"/>
    <w:rsid w:val="00716B87"/>
    <w:rsid w:val="00726BF8"/>
    <w:rsid w:val="00731234"/>
    <w:rsid w:val="00737751"/>
    <w:rsid w:val="00750804"/>
    <w:rsid w:val="00755265"/>
    <w:rsid w:val="007564AF"/>
    <w:rsid w:val="007571AB"/>
    <w:rsid w:val="00762853"/>
    <w:rsid w:val="00763D45"/>
    <w:rsid w:val="00764A62"/>
    <w:rsid w:val="0076521C"/>
    <w:rsid w:val="00766821"/>
    <w:rsid w:val="0078223D"/>
    <w:rsid w:val="0078263C"/>
    <w:rsid w:val="00786724"/>
    <w:rsid w:val="00790C7E"/>
    <w:rsid w:val="00792C25"/>
    <w:rsid w:val="00792F69"/>
    <w:rsid w:val="00794913"/>
    <w:rsid w:val="007A7409"/>
    <w:rsid w:val="007A7A7D"/>
    <w:rsid w:val="007B2998"/>
    <w:rsid w:val="007C3021"/>
    <w:rsid w:val="007D2A99"/>
    <w:rsid w:val="007D3DAA"/>
    <w:rsid w:val="007E10AC"/>
    <w:rsid w:val="007E2996"/>
    <w:rsid w:val="007F16FD"/>
    <w:rsid w:val="007F3566"/>
    <w:rsid w:val="007F6EAE"/>
    <w:rsid w:val="00801CA5"/>
    <w:rsid w:val="0081121C"/>
    <w:rsid w:val="00822499"/>
    <w:rsid w:val="008233D6"/>
    <w:rsid w:val="00834AB7"/>
    <w:rsid w:val="00837648"/>
    <w:rsid w:val="00837ECF"/>
    <w:rsid w:val="00840843"/>
    <w:rsid w:val="008455DB"/>
    <w:rsid w:val="00846DA1"/>
    <w:rsid w:val="00855532"/>
    <w:rsid w:val="0085796A"/>
    <w:rsid w:val="008700C7"/>
    <w:rsid w:val="00880705"/>
    <w:rsid w:val="00882189"/>
    <w:rsid w:val="00882CC6"/>
    <w:rsid w:val="00884504"/>
    <w:rsid w:val="00886825"/>
    <w:rsid w:val="00893C67"/>
    <w:rsid w:val="008941DC"/>
    <w:rsid w:val="00894FA8"/>
    <w:rsid w:val="00897118"/>
    <w:rsid w:val="008A37DD"/>
    <w:rsid w:val="008A4D38"/>
    <w:rsid w:val="008B34A2"/>
    <w:rsid w:val="008B3A5D"/>
    <w:rsid w:val="008B460E"/>
    <w:rsid w:val="008B4D53"/>
    <w:rsid w:val="008B5AFF"/>
    <w:rsid w:val="008E5542"/>
    <w:rsid w:val="008F10EE"/>
    <w:rsid w:val="008F377D"/>
    <w:rsid w:val="00902746"/>
    <w:rsid w:val="00912121"/>
    <w:rsid w:val="00912E6B"/>
    <w:rsid w:val="009135C3"/>
    <w:rsid w:val="00913E05"/>
    <w:rsid w:val="00915749"/>
    <w:rsid w:val="00922895"/>
    <w:rsid w:val="00923BC8"/>
    <w:rsid w:val="009317DA"/>
    <w:rsid w:val="00933CC0"/>
    <w:rsid w:val="00935054"/>
    <w:rsid w:val="009353B5"/>
    <w:rsid w:val="00940AD9"/>
    <w:rsid w:val="00953F16"/>
    <w:rsid w:val="00957F85"/>
    <w:rsid w:val="0096424D"/>
    <w:rsid w:val="009711BB"/>
    <w:rsid w:val="0097532C"/>
    <w:rsid w:val="00984653"/>
    <w:rsid w:val="00986C9C"/>
    <w:rsid w:val="009901B3"/>
    <w:rsid w:val="00992A9A"/>
    <w:rsid w:val="009A1939"/>
    <w:rsid w:val="009B746A"/>
    <w:rsid w:val="009D144E"/>
    <w:rsid w:val="009D7283"/>
    <w:rsid w:val="009D733D"/>
    <w:rsid w:val="009E241F"/>
    <w:rsid w:val="009F2528"/>
    <w:rsid w:val="009F2EAD"/>
    <w:rsid w:val="00A01EEF"/>
    <w:rsid w:val="00A03938"/>
    <w:rsid w:val="00A07DF4"/>
    <w:rsid w:val="00A11632"/>
    <w:rsid w:val="00A13441"/>
    <w:rsid w:val="00A1398D"/>
    <w:rsid w:val="00A156FF"/>
    <w:rsid w:val="00A21540"/>
    <w:rsid w:val="00A21F4F"/>
    <w:rsid w:val="00A22B08"/>
    <w:rsid w:val="00A25A6A"/>
    <w:rsid w:val="00A27716"/>
    <w:rsid w:val="00A344A0"/>
    <w:rsid w:val="00A35D1A"/>
    <w:rsid w:val="00A42ADD"/>
    <w:rsid w:val="00A43C0C"/>
    <w:rsid w:val="00A44961"/>
    <w:rsid w:val="00A55886"/>
    <w:rsid w:val="00A66AC6"/>
    <w:rsid w:val="00A7436B"/>
    <w:rsid w:val="00A74862"/>
    <w:rsid w:val="00A87C98"/>
    <w:rsid w:val="00A91515"/>
    <w:rsid w:val="00A93A4C"/>
    <w:rsid w:val="00A97100"/>
    <w:rsid w:val="00AA0522"/>
    <w:rsid w:val="00AA3C54"/>
    <w:rsid w:val="00AB3CFB"/>
    <w:rsid w:val="00AB6680"/>
    <w:rsid w:val="00AC1A68"/>
    <w:rsid w:val="00AC3D89"/>
    <w:rsid w:val="00AC79E6"/>
    <w:rsid w:val="00AD1F8E"/>
    <w:rsid w:val="00AD2816"/>
    <w:rsid w:val="00AD727A"/>
    <w:rsid w:val="00AE1295"/>
    <w:rsid w:val="00AE1DCB"/>
    <w:rsid w:val="00AE27E5"/>
    <w:rsid w:val="00AE3AF7"/>
    <w:rsid w:val="00AE4B78"/>
    <w:rsid w:val="00AE5099"/>
    <w:rsid w:val="00AE6869"/>
    <w:rsid w:val="00AF00D1"/>
    <w:rsid w:val="00AF6BF1"/>
    <w:rsid w:val="00B10117"/>
    <w:rsid w:val="00B1152A"/>
    <w:rsid w:val="00B11FD4"/>
    <w:rsid w:val="00B12447"/>
    <w:rsid w:val="00B13804"/>
    <w:rsid w:val="00B142F1"/>
    <w:rsid w:val="00B16E48"/>
    <w:rsid w:val="00B2316C"/>
    <w:rsid w:val="00B26BA3"/>
    <w:rsid w:val="00B32C8A"/>
    <w:rsid w:val="00B37986"/>
    <w:rsid w:val="00B379E1"/>
    <w:rsid w:val="00B37F5F"/>
    <w:rsid w:val="00B42B70"/>
    <w:rsid w:val="00B44D08"/>
    <w:rsid w:val="00B47B0E"/>
    <w:rsid w:val="00B57C4D"/>
    <w:rsid w:val="00B622CA"/>
    <w:rsid w:val="00B646DE"/>
    <w:rsid w:val="00B723CE"/>
    <w:rsid w:val="00B84C82"/>
    <w:rsid w:val="00B90F8C"/>
    <w:rsid w:val="00B91790"/>
    <w:rsid w:val="00B92273"/>
    <w:rsid w:val="00BC25DF"/>
    <w:rsid w:val="00BC7722"/>
    <w:rsid w:val="00BD0632"/>
    <w:rsid w:val="00BD0645"/>
    <w:rsid w:val="00BD12DC"/>
    <w:rsid w:val="00BD2E3D"/>
    <w:rsid w:val="00BD6873"/>
    <w:rsid w:val="00BE2062"/>
    <w:rsid w:val="00BE394D"/>
    <w:rsid w:val="00BE635A"/>
    <w:rsid w:val="00BF0EDA"/>
    <w:rsid w:val="00BF1856"/>
    <w:rsid w:val="00BF3E3A"/>
    <w:rsid w:val="00C068FC"/>
    <w:rsid w:val="00C25DC0"/>
    <w:rsid w:val="00C26930"/>
    <w:rsid w:val="00C27A13"/>
    <w:rsid w:val="00C31734"/>
    <w:rsid w:val="00C33D00"/>
    <w:rsid w:val="00C40B13"/>
    <w:rsid w:val="00C416EA"/>
    <w:rsid w:val="00C44DD7"/>
    <w:rsid w:val="00C45EFC"/>
    <w:rsid w:val="00C577BC"/>
    <w:rsid w:val="00C65B3E"/>
    <w:rsid w:val="00C6775C"/>
    <w:rsid w:val="00C705F7"/>
    <w:rsid w:val="00C720C5"/>
    <w:rsid w:val="00C77730"/>
    <w:rsid w:val="00C82DCE"/>
    <w:rsid w:val="00C85AF2"/>
    <w:rsid w:val="00C85B3A"/>
    <w:rsid w:val="00C87578"/>
    <w:rsid w:val="00C94E91"/>
    <w:rsid w:val="00CA026D"/>
    <w:rsid w:val="00CA7DDC"/>
    <w:rsid w:val="00CB00E9"/>
    <w:rsid w:val="00CB0C54"/>
    <w:rsid w:val="00CB6902"/>
    <w:rsid w:val="00CC08FE"/>
    <w:rsid w:val="00CC0BD7"/>
    <w:rsid w:val="00CC0F86"/>
    <w:rsid w:val="00CC30A3"/>
    <w:rsid w:val="00CC6A88"/>
    <w:rsid w:val="00CC7F78"/>
    <w:rsid w:val="00CC7F96"/>
    <w:rsid w:val="00CD4AC4"/>
    <w:rsid w:val="00CD5A76"/>
    <w:rsid w:val="00CF0264"/>
    <w:rsid w:val="00CF1773"/>
    <w:rsid w:val="00CF46B4"/>
    <w:rsid w:val="00CF5231"/>
    <w:rsid w:val="00CF5824"/>
    <w:rsid w:val="00D02DC7"/>
    <w:rsid w:val="00D0418A"/>
    <w:rsid w:val="00D10740"/>
    <w:rsid w:val="00D10A99"/>
    <w:rsid w:val="00D14065"/>
    <w:rsid w:val="00D14B45"/>
    <w:rsid w:val="00D17759"/>
    <w:rsid w:val="00D20770"/>
    <w:rsid w:val="00D22D66"/>
    <w:rsid w:val="00D23886"/>
    <w:rsid w:val="00D306EB"/>
    <w:rsid w:val="00D32FB4"/>
    <w:rsid w:val="00D43BB7"/>
    <w:rsid w:val="00D47505"/>
    <w:rsid w:val="00D51A69"/>
    <w:rsid w:val="00D61E5D"/>
    <w:rsid w:val="00D62D8C"/>
    <w:rsid w:val="00D66411"/>
    <w:rsid w:val="00D802BC"/>
    <w:rsid w:val="00D8180B"/>
    <w:rsid w:val="00D82C71"/>
    <w:rsid w:val="00D90F36"/>
    <w:rsid w:val="00D92228"/>
    <w:rsid w:val="00D92679"/>
    <w:rsid w:val="00DA61E0"/>
    <w:rsid w:val="00DA771B"/>
    <w:rsid w:val="00DB4AB3"/>
    <w:rsid w:val="00DB785B"/>
    <w:rsid w:val="00DC1489"/>
    <w:rsid w:val="00DC2571"/>
    <w:rsid w:val="00DC606E"/>
    <w:rsid w:val="00DD1C45"/>
    <w:rsid w:val="00DD59F6"/>
    <w:rsid w:val="00DD6284"/>
    <w:rsid w:val="00DE0D60"/>
    <w:rsid w:val="00DE2156"/>
    <w:rsid w:val="00DE67CC"/>
    <w:rsid w:val="00E01808"/>
    <w:rsid w:val="00E03372"/>
    <w:rsid w:val="00E07DCB"/>
    <w:rsid w:val="00E237B1"/>
    <w:rsid w:val="00E30A2E"/>
    <w:rsid w:val="00E32480"/>
    <w:rsid w:val="00E338EF"/>
    <w:rsid w:val="00E33E9E"/>
    <w:rsid w:val="00E40AA5"/>
    <w:rsid w:val="00E42538"/>
    <w:rsid w:val="00E52DC5"/>
    <w:rsid w:val="00E5310E"/>
    <w:rsid w:val="00E547E4"/>
    <w:rsid w:val="00E578CB"/>
    <w:rsid w:val="00E60551"/>
    <w:rsid w:val="00E66716"/>
    <w:rsid w:val="00E749F7"/>
    <w:rsid w:val="00E75277"/>
    <w:rsid w:val="00E766F5"/>
    <w:rsid w:val="00EA46AA"/>
    <w:rsid w:val="00EA4AF8"/>
    <w:rsid w:val="00ED03F1"/>
    <w:rsid w:val="00ED416E"/>
    <w:rsid w:val="00ED47BC"/>
    <w:rsid w:val="00EE5379"/>
    <w:rsid w:val="00EF7E7A"/>
    <w:rsid w:val="00F0406B"/>
    <w:rsid w:val="00F04E12"/>
    <w:rsid w:val="00F1266C"/>
    <w:rsid w:val="00F221CF"/>
    <w:rsid w:val="00F30388"/>
    <w:rsid w:val="00F308A2"/>
    <w:rsid w:val="00F479EF"/>
    <w:rsid w:val="00F5335F"/>
    <w:rsid w:val="00F65A36"/>
    <w:rsid w:val="00F66613"/>
    <w:rsid w:val="00F679D6"/>
    <w:rsid w:val="00F80488"/>
    <w:rsid w:val="00F86D45"/>
    <w:rsid w:val="00F9074E"/>
    <w:rsid w:val="00F92916"/>
    <w:rsid w:val="00F93542"/>
    <w:rsid w:val="00F940DF"/>
    <w:rsid w:val="00FB60CC"/>
    <w:rsid w:val="00FC412D"/>
    <w:rsid w:val="00FC5DC5"/>
    <w:rsid w:val="00FD1D5B"/>
    <w:rsid w:val="00FD5144"/>
    <w:rsid w:val="00FE0DA9"/>
    <w:rsid w:val="00FE4FCB"/>
    <w:rsid w:val="00FF1DCF"/>
    <w:rsid w:val="00FF3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06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37751"/>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16E48"/>
    <w:pPr>
      <w:ind w:left="720"/>
      <w:contextualSpacing/>
    </w:pPr>
  </w:style>
  <w:style w:type="character" w:styleId="Refdecomentario">
    <w:name w:val="annotation reference"/>
    <w:basedOn w:val="Fuentedeprrafopredeter"/>
    <w:uiPriority w:val="99"/>
    <w:semiHidden/>
    <w:unhideWhenUsed/>
    <w:rsid w:val="00314D5C"/>
    <w:rPr>
      <w:sz w:val="18"/>
      <w:szCs w:val="18"/>
    </w:rPr>
  </w:style>
  <w:style w:type="paragraph" w:styleId="Textocomentario">
    <w:name w:val="annotation text"/>
    <w:basedOn w:val="Normal"/>
    <w:link w:val="TextocomentarioCar"/>
    <w:uiPriority w:val="99"/>
    <w:semiHidden/>
    <w:unhideWhenUsed/>
    <w:rsid w:val="00314D5C"/>
  </w:style>
  <w:style w:type="character" w:customStyle="1" w:styleId="TextocomentarioCar">
    <w:name w:val="Texto comentario Car"/>
    <w:basedOn w:val="Fuentedeprrafopredeter"/>
    <w:link w:val="Textocomentario"/>
    <w:uiPriority w:val="99"/>
    <w:semiHidden/>
    <w:rsid w:val="00314D5C"/>
    <w:rPr>
      <w:lang w:val="es-ES_tradnl"/>
    </w:rPr>
  </w:style>
  <w:style w:type="paragraph" w:styleId="Asuntodelcomentario">
    <w:name w:val="annotation subject"/>
    <w:basedOn w:val="Textocomentario"/>
    <w:next w:val="Textocomentario"/>
    <w:link w:val="AsuntodelcomentarioCar"/>
    <w:uiPriority w:val="99"/>
    <w:semiHidden/>
    <w:unhideWhenUsed/>
    <w:rsid w:val="00314D5C"/>
    <w:rPr>
      <w:b/>
      <w:bCs/>
      <w:sz w:val="20"/>
      <w:szCs w:val="20"/>
    </w:rPr>
  </w:style>
  <w:style w:type="character" w:customStyle="1" w:styleId="AsuntodelcomentarioCar">
    <w:name w:val="Asunto del comentario Car"/>
    <w:basedOn w:val="TextocomentarioCar"/>
    <w:link w:val="Asuntodelcomentario"/>
    <w:uiPriority w:val="99"/>
    <w:semiHidden/>
    <w:rsid w:val="00314D5C"/>
    <w:rPr>
      <w:b/>
      <w:bCs/>
      <w:sz w:val="20"/>
      <w:szCs w:val="20"/>
      <w:lang w:val="es-ES_tradnl"/>
    </w:rPr>
  </w:style>
  <w:style w:type="paragraph" w:styleId="Textodeglobo">
    <w:name w:val="Balloon Text"/>
    <w:basedOn w:val="Normal"/>
    <w:link w:val="TextodegloboCar"/>
    <w:uiPriority w:val="99"/>
    <w:semiHidden/>
    <w:unhideWhenUsed/>
    <w:rsid w:val="00314D5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14D5C"/>
    <w:rPr>
      <w:rFonts w:ascii="Lucida Grande" w:hAnsi="Lucida Grande" w:cs="Lucida Grande"/>
      <w:sz w:val="18"/>
      <w:szCs w:val="18"/>
      <w:lang w:val="es-ES_tradnl"/>
    </w:rPr>
  </w:style>
  <w:style w:type="character" w:styleId="Hipervnculo">
    <w:name w:val="Hyperlink"/>
    <w:basedOn w:val="Fuentedeprrafopredeter"/>
    <w:uiPriority w:val="99"/>
    <w:unhideWhenUsed/>
    <w:rsid w:val="00314D5C"/>
    <w:rPr>
      <w:color w:val="0000FF" w:themeColor="hyperlink"/>
      <w:u w:val="single"/>
    </w:rPr>
  </w:style>
  <w:style w:type="character" w:styleId="Hipervnculovisitado">
    <w:name w:val="FollowedHyperlink"/>
    <w:basedOn w:val="Fuentedeprrafopredeter"/>
    <w:uiPriority w:val="99"/>
    <w:semiHidden/>
    <w:unhideWhenUsed/>
    <w:rsid w:val="000B3F9B"/>
    <w:rPr>
      <w:color w:val="800080" w:themeColor="followedHyperlink"/>
      <w:u w:val="single"/>
    </w:rPr>
  </w:style>
  <w:style w:type="table" w:customStyle="1" w:styleId="Tablaconcuadrcula1">
    <w:name w:val="Tabla con cuadrícula1"/>
    <w:basedOn w:val="Tablanormal"/>
    <w:next w:val="Tablaconcuadrcula"/>
    <w:rsid w:val="00A44961"/>
    <w:rPr>
      <w:rFonts w:eastAsiaTheme="minorHAnsi"/>
      <w:sz w:val="22"/>
      <w:szCs w:val="22"/>
      <w:lang w:val="es-MX"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882189"/>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882189"/>
    <w:rPr>
      <w:rFonts w:eastAsiaTheme="minorHAnsi"/>
      <w:sz w:val="22"/>
      <w:szCs w:val="22"/>
      <w:lang w:val="es-CO" w:eastAsia="en-US"/>
    </w:rPr>
  </w:style>
  <w:style w:type="paragraph" w:styleId="Revisin">
    <w:name w:val="Revision"/>
    <w:hidden/>
    <w:uiPriority w:val="99"/>
    <w:semiHidden/>
    <w:rsid w:val="0067050F"/>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37751"/>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B16E48"/>
    <w:pPr>
      <w:ind w:left="720"/>
      <w:contextualSpacing/>
    </w:pPr>
  </w:style>
  <w:style w:type="character" w:styleId="Refdecomentario">
    <w:name w:val="annotation reference"/>
    <w:basedOn w:val="Fuentedeprrafopredeter"/>
    <w:uiPriority w:val="99"/>
    <w:semiHidden/>
    <w:unhideWhenUsed/>
    <w:rsid w:val="00314D5C"/>
    <w:rPr>
      <w:sz w:val="18"/>
      <w:szCs w:val="18"/>
    </w:rPr>
  </w:style>
  <w:style w:type="paragraph" w:styleId="Textocomentario">
    <w:name w:val="annotation text"/>
    <w:basedOn w:val="Normal"/>
    <w:link w:val="TextocomentarioCar"/>
    <w:uiPriority w:val="99"/>
    <w:semiHidden/>
    <w:unhideWhenUsed/>
    <w:rsid w:val="00314D5C"/>
  </w:style>
  <w:style w:type="character" w:customStyle="1" w:styleId="TextocomentarioCar">
    <w:name w:val="Texto comentario Car"/>
    <w:basedOn w:val="Fuentedeprrafopredeter"/>
    <w:link w:val="Textocomentario"/>
    <w:uiPriority w:val="99"/>
    <w:semiHidden/>
    <w:rsid w:val="00314D5C"/>
    <w:rPr>
      <w:lang w:val="es-ES_tradnl"/>
    </w:rPr>
  </w:style>
  <w:style w:type="paragraph" w:styleId="Asuntodelcomentario">
    <w:name w:val="annotation subject"/>
    <w:basedOn w:val="Textocomentario"/>
    <w:next w:val="Textocomentario"/>
    <w:link w:val="AsuntodelcomentarioCar"/>
    <w:uiPriority w:val="99"/>
    <w:semiHidden/>
    <w:unhideWhenUsed/>
    <w:rsid w:val="00314D5C"/>
    <w:rPr>
      <w:b/>
      <w:bCs/>
      <w:sz w:val="20"/>
      <w:szCs w:val="20"/>
    </w:rPr>
  </w:style>
  <w:style w:type="character" w:customStyle="1" w:styleId="AsuntodelcomentarioCar">
    <w:name w:val="Asunto del comentario Car"/>
    <w:basedOn w:val="TextocomentarioCar"/>
    <w:link w:val="Asuntodelcomentario"/>
    <w:uiPriority w:val="99"/>
    <w:semiHidden/>
    <w:rsid w:val="00314D5C"/>
    <w:rPr>
      <w:b/>
      <w:bCs/>
      <w:sz w:val="20"/>
      <w:szCs w:val="20"/>
      <w:lang w:val="es-ES_tradnl"/>
    </w:rPr>
  </w:style>
  <w:style w:type="paragraph" w:styleId="Textodeglobo">
    <w:name w:val="Balloon Text"/>
    <w:basedOn w:val="Normal"/>
    <w:link w:val="TextodegloboCar"/>
    <w:uiPriority w:val="99"/>
    <w:semiHidden/>
    <w:unhideWhenUsed/>
    <w:rsid w:val="00314D5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14D5C"/>
    <w:rPr>
      <w:rFonts w:ascii="Lucida Grande" w:hAnsi="Lucida Grande" w:cs="Lucida Grande"/>
      <w:sz w:val="18"/>
      <w:szCs w:val="18"/>
      <w:lang w:val="es-ES_tradnl"/>
    </w:rPr>
  </w:style>
  <w:style w:type="character" w:styleId="Hipervnculo">
    <w:name w:val="Hyperlink"/>
    <w:basedOn w:val="Fuentedeprrafopredeter"/>
    <w:uiPriority w:val="99"/>
    <w:unhideWhenUsed/>
    <w:rsid w:val="00314D5C"/>
    <w:rPr>
      <w:color w:val="0000FF" w:themeColor="hyperlink"/>
      <w:u w:val="single"/>
    </w:rPr>
  </w:style>
  <w:style w:type="character" w:styleId="Hipervnculovisitado">
    <w:name w:val="FollowedHyperlink"/>
    <w:basedOn w:val="Fuentedeprrafopredeter"/>
    <w:uiPriority w:val="99"/>
    <w:semiHidden/>
    <w:unhideWhenUsed/>
    <w:rsid w:val="000B3F9B"/>
    <w:rPr>
      <w:color w:val="800080" w:themeColor="followedHyperlink"/>
      <w:u w:val="single"/>
    </w:rPr>
  </w:style>
  <w:style w:type="table" w:customStyle="1" w:styleId="Tablaconcuadrcula1">
    <w:name w:val="Tabla con cuadrícula1"/>
    <w:basedOn w:val="Tablanormal"/>
    <w:next w:val="Tablaconcuadrcula"/>
    <w:rsid w:val="00A44961"/>
    <w:rPr>
      <w:rFonts w:eastAsiaTheme="minorHAnsi"/>
      <w:sz w:val="22"/>
      <w:szCs w:val="22"/>
      <w:lang w:val="es-MX"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882189"/>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882189"/>
    <w:rPr>
      <w:rFonts w:eastAsiaTheme="minorHAnsi"/>
      <w:sz w:val="22"/>
      <w:szCs w:val="22"/>
      <w:lang w:val="es-CO" w:eastAsia="en-US"/>
    </w:rPr>
  </w:style>
  <w:style w:type="paragraph" w:styleId="Revisin">
    <w:name w:val="Revision"/>
    <w:hidden/>
    <w:uiPriority w:val="99"/>
    <w:semiHidden/>
    <w:rsid w:val="0067050F"/>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9797">
      <w:bodyDiv w:val="1"/>
      <w:marLeft w:val="0"/>
      <w:marRight w:val="0"/>
      <w:marTop w:val="0"/>
      <w:marBottom w:val="0"/>
      <w:divBdr>
        <w:top w:val="none" w:sz="0" w:space="0" w:color="auto"/>
        <w:left w:val="none" w:sz="0" w:space="0" w:color="auto"/>
        <w:bottom w:val="none" w:sz="0" w:space="0" w:color="auto"/>
        <w:right w:val="none" w:sz="0" w:space="0" w:color="auto"/>
      </w:divBdr>
    </w:div>
    <w:div w:id="231085936">
      <w:bodyDiv w:val="1"/>
      <w:marLeft w:val="0"/>
      <w:marRight w:val="0"/>
      <w:marTop w:val="0"/>
      <w:marBottom w:val="0"/>
      <w:divBdr>
        <w:top w:val="none" w:sz="0" w:space="0" w:color="auto"/>
        <w:left w:val="none" w:sz="0" w:space="0" w:color="auto"/>
        <w:bottom w:val="none" w:sz="0" w:space="0" w:color="auto"/>
        <w:right w:val="none" w:sz="0" w:space="0" w:color="auto"/>
      </w:divBdr>
    </w:div>
    <w:div w:id="327905843">
      <w:bodyDiv w:val="1"/>
      <w:marLeft w:val="0"/>
      <w:marRight w:val="0"/>
      <w:marTop w:val="0"/>
      <w:marBottom w:val="0"/>
      <w:divBdr>
        <w:top w:val="none" w:sz="0" w:space="0" w:color="auto"/>
        <w:left w:val="none" w:sz="0" w:space="0" w:color="auto"/>
        <w:bottom w:val="none" w:sz="0" w:space="0" w:color="auto"/>
        <w:right w:val="none" w:sz="0" w:space="0" w:color="auto"/>
      </w:divBdr>
    </w:div>
    <w:div w:id="380372157">
      <w:bodyDiv w:val="1"/>
      <w:marLeft w:val="0"/>
      <w:marRight w:val="0"/>
      <w:marTop w:val="0"/>
      <w:marBottom w:val="0"/>
      <w:divBdr>
        <w:top w:val="none" w:sz="0" w:space="0" w:color="auto"/>
        <w:left w:val="none" w:sz="0" w:space="0" w:color="auto"/>
        <w:bottom w:val="none" w:sz="0" w:space="0" w:color="auto"/>
        <w:right w:val="none" w:sz="0" w:space="0" w:color="auto"/>
      </w:divBdr>
    </w:div>
    <w:div w:id="402609799">
      <w:bodyDiv w:val="1"/>
      <w:marLeft w:val="0"/>
      <w:marRight w:val="0"/>
      <w:marTop w:val="0"/>
      <w:marBottom w:val="0"/>
      <w:divBdr>
        <w:top w:val="none" w:sz="0" w:space="0" w:color="auto"/>
        <w:left w:val="none" w:sz="0" w:space="0" w:color="auto"/>
        <w:bottom w:val="none" w:sz="0" w:space="0" w:color="auto"/>
        <w:right w:val="none" w:sz="0" w:space="0" w:color="auto"/>
      </w:divBdr>
    </w:div>
    <w:div w:id="463816973">
      <w:bodyDiv w:val="1"/>
      <w:marLeft w:val="0"/>
      <w:marRight w:val="0"/>
      <w:marTop w:val="0"/>
      <w:marBottom w:val="0"/>
      <w:divBdr>
        <w:top w:val="none" w:sz="0" w:space="0" w:color="auto"/>
        <w:left w:val="none" w:sz="0" w:space="0" w:color="auto"/>
        <w:bottom w:val="none" w:sz="0" w:space="0" w:color="auto"/>
        <w:right w:val="none" w:sz="0" w:space="0" w:color="auto"/>
      </w:divBdr>
    </w:div>
    <w:div w:id="766466073">
      <w:bodyDiv w:val="1"/>
      <w:marLeft w:val="0"/>
      <w:marRight w:val="0"/>
      <w:marTop w:val="0"/>
      <w:marBottom w:val="0"/>
      <w:divBdr>
        <w:top w:val="none" w:sz="0" w:space="0" w:color="auto"/>
        <w:left w:val="none" w:sz="0" w:space="0" w:color="auto"/>
        <w:bottom w:val="none" w:sz="0" w:space="0" w:color="auto"/>
        <w:right w:val="none" w:sz="0" w:space="0" w:color="auto"/>
      </w:divBdr>
    </w:div>
    <w:div w:id="788276977">
      <w:bodyDiv w:val="1"/>
      <w:marLeft w:val="0"/>
      <w:marRight w:val="0"/>
      <w:marTop w:val="0"/>
      <w:marBottom w:val="0"/>
      <w:divBdr>
        <w:top w:val="none" w:sz="0" w:space="0" w:color="auto"/>
        <w:left w:val="none" w:sz="0" w:space="0" w:color="auto"/>
        <w:bottom w:val="none" w:sz="0" w:space="0" w:color="auto"/>
        <w:right w:val="none" w:sz="0" w:space="0" w:color="auto"/>
      </w:divBdr>
    </w:div>
    <w:div w:id="861208846">
      <w:bodyDiv w:val="1"/>
      <w:marLeft w:val="0"/>
      <w:marRight w:val="0"/>
      <w:marTop w:val="0"/>
      <w:marBottom w:val="0"/>
      <w:divBdr>
        <w:top w:val="none" w:sz="0" w:space="0" w:color="auto"/>
        <w:left w:val="none" w:sz="0" w:space="0" w:color="auto"/>
        <w:bottom w:val="none" w:sz="0" w:space="0" w:color="auto"/>
        <w:right w:val="none" w:sz="0" w:space="0" w:color="auto"/>
      </w:divBdr>
    </w:div>
    <w:div w:id="963969322">
      <w:bodyDiv w:val="1"/>
      <w:marLeft w:val="0"/>
      <w:marRight w:val="0"/>
      <w:marTop w:val="0"/>
      <w:marBottom w:val="0"/>
      <w:divBdr>
        <w:top w:val="none" w:sz="0" w:space="0" w:color="auto"/>
        <w:left w:val="none" w:sz="0" w:space="0" w:color="auto"/>
        <w:bottom w:val="none" w:sz="0" w:space="0" w:color="auto"/>
        <w:right w:val="none" w:sz="0" w:space="0" w:color="auto"/>
      </w:divBdr>
    </w:div>
    <w:div w:id="971907441">
      <w:bodyDiv w:val="1"/>
      <w:marLeft w:val="0"/>
      <w:marRight w:val="0"/>
      <w:marTop w:val="0"/>
      <w:marBottom w:val="0"/>
      <w:divBdr>
        <w:top w:val="none" w:sz="0" w:space="0" w:color="auto"/>
        <w:left w:val="none" w:sz="0" w:space="0" w:color="auto"/>
        <w:bottom w:val="none" w:sz="0" w:space="0" w:color="auto"/>
        <w:right w:val="none" w:sz="0" w:space="0" w:color="auto"/>
      </w:divBdr>
    </w:div>
    <w:div w:id="983699283">
      <w:bodyDiv w:val="1"/>
      <w:marLeft w:val="0"/>
      <w:marRight w:val="0"/>
      <w:marTop w:val="0"/>
      <w:marBottom w:val="0"/>
      <w:divBdr>
        <w:top w:val="none" w:sz="0" w:space="0" w:color="auto"/>
        <w:left w:val="none" w:sz="0" w:space="0" w:color="auto"/>
        <w:bottom w:val="none" w:sz="0" w:space="0" w:color="auto"/>
        <w:right w:val="none" w:sz="0" w:space="0" w:color="auto"/>
      </w:divBdr>
    </w:div>
    <w:div w:id="1016075216">
      <w:bodyDiv w:val="1"/>
      <w:marLeft w:val="0"/>
      <w:marRight w:val="0"/>
      <w:marTop w:val="0"/>
      <w:marBottom w:val="0"/>
      <w:divBdr>
        <w:top w:val="none" w:sz="0" w:space="0" w:color="auto"/>
        <w:left w:val="none" w:sz="0" w:space="0" w:color="auto"/>
        <w:bottom w:val="none" w:sz="0" w:space="0" w:color="auto"/>
        <w:right w:val="none" w:sz="0" w:space="0" w:color="auto"/>
      </w:divBdr>
    </w:div>
    <w:div w:id="1083794087">
      <w:bodyDiv w:val="1"/>
      <w:marLeft w:val="0"/>
      <w:marRight w:val="0"/>
      <w:marTop w:val="0"/>
      <w:marBottom w:val="0"/>
      <w:divBdr>
        <w:top w:val="none" w:sz="0" w:space="0" w:color="auto"/>
        <w:left w:val="none" w:sz="0" w:space="0" w:color="auto"/>
        <w:bottom w:val="none" w:sz="0" w:space="0" w:color="auto"/>
        <w:right w:val="none" w:sz="0" w:space="0" w:color="auto"/>
      </w:divBdr>
    </w:div>
    <w:div w:id="1104762943">
      <w:bodyDiv w:val="1"/>
      <w:marLeft w:val="0"/>
      <w:marRight w:val="0"/>
      <w:marTop w:val="0"/>
      <w:marBottom w:val="0"/>
      <w:divBdr>
        <w:top w:val="none" w:sz="0" w:space="0" w:color="auto"/>
        <w:left w:val="none" w:sz="0" w:space="0" w:color="auto"/>
        <w:bottom w:val="none" w:sz="0" w:space="0" w:color="auto"/>
        <w:right w:val="none" w:sz="0" w:space="0" w:color="auto"/>
      </w:divBdr>
    </w:div>
    <w:div w:id="1129863216">
      <w:bodyDiv w:val="1"/>
      <w:marLeft w:val="0"/>
      <w:marRight w:val="0"/>
      <w:marTop w:val="0"/>
      <w:marBottom w:val="0"/>
      <w:divBdr>
        <w:top w:val="none" w:sz="0" w:space="0" w:color="auto"/>
        <w:left w:val="none" w:sz="0" w:space="0" w:color="auto"/>
        <w:bottom w:val="none" w:sz="0" w:space="0" w:color="auto"/>
        <w:right w:val="none" w:sz="0" w:space="0" w:color="auto"/>
      </w:divBdr>
    </w:div>
    <w:div w:id="1363675016">
      <w:bodyDiv w:val="1"/>
      <w:marLeft w:val="0"/>
      <w:marRight w:val="0"/>
      <w:marTop w:val="0"/>
      <w:marBottom w:val="0"/>
      <w:divBdr>
        <w:top w:val="none" w:sz="0" w:space="0" w:color="auto"/>
        <w:left w:val="none" w:sz="0" w:space="0" w:color="auto"/>
        <w:bottom w:val="none" w:sz="0" w:space="0" w:color="auto"/>
        <w:right w:val="none" w:sz="0" w:space="0" w:color="auto"/>
      </w:divBdr>
    </w:div>
    <w:div w:id="1385906046">
      <w:bodyDiv w:val="1"/>
      <w:marLeft w:val="0"/>
      <w:marRight w:val="0"/>
      <w:marTop w:val="0"/>
      <w:marBottom w:val="0"/>
      <w:divBdr>
        <w:top w:val="none" w:sz="0" w:space="0" w:color="auto"/>
        <w:left w:val="none" w:sz="0" w:space="0" w:color="auto"/>
        <w:bottom w:val="none" w:sz="0" w:space="0" w:color="auto"/>
        <w:right w:val="none" w:sz="0" w:space="0" w:color="auto"/>
      </w:divBdr>
    </w:div>
    <w:div w:id="1443106920">
      <w:bodyDiv w:val="1"/>
      <w:marLeft w:val="0"/>
      <w:marRight w:val="0"/>
      <w:marTop w:val="0"/>
      <w:marBottom w:val="0"/>
      <w:divBdr>
        <w:top w:val="none" w:sz="0" w:space="0" w:color="auto"/>
        <w:left w:val="none" w:sz="0" w:space="0" w:color="auto"/>
        <w:bottom w:val="none" w:sz="0" w:space="0" w:color="auto"/>
        <w:right w:val="none" w:sz="0" w:space="0" w:color="auto"/>
      </w:divBdr>
    </w:div>
    <w:div w:id="1456679720">
      <w:bodyDiv w:val="1"/>
      <w:marLeft w:val="0"/>
      <w:marRight w:val="0"/>
      <w:marTop w:val="0"/>
      <w:marBottom w:val="0"/>
      <w:divBdr>
        <w:top w:val="none" w:sz="0" w:space="0" w:color="auto"/>
        <w:left w:val="none" w:sz="0" w:space="0" w:color="auto"/>
        <w:bottom w:val="none" w:sz="0" w:space="0" w:color="auto"/>
        <w:right w:val="none" w:sz="0" w:space="0" w:color="auto"/>
      </w:divBdr>
    </w:div>
    <w:div w:id="1498810827">
      <w:bodyDiv w:val="1"/>
      <w:marLeft w:val="0"/>
      <w:marRight w:val="0"/>
      <w:marTop w:val="0"/>
      <w:marBottom w:val="0"/>
      <w:divBdr>
        <w:top w:val="none" w:sz="0" w:space="0" w:color="auto"/>
        <w:left w:val="none" w:sz="0" w:space="0" w:color="auto"/>
        <w:bottom w:val="none" w:sz="0" w:space="0" w:color="auto"/>
        <w:right w:val="none" w:sz="0" w:space="0" w:color="auto"/>
      </w:divBdr>
    </w:div>
    <w:div w:id="1603797826">
      <w:bodyDiv w:val="1"/>
      <w:marLeft w:val="0"/>
      <w:marRight w:val="0"/>
      <w:marTop w:val="0"/>
      <w:marBottom w:val="0"/>
      <w:divBdr>
        <w:top w:val="none" w:sz="0" w:space="0" w:color="auto"/>
        <w:left w:val="none" w:sz="0" w:space="0" w:color="auto"/>
        <w:bottom w:val="none" w:sz="0" w:space="0" w:color="auto"/>
        <w:right w:val="none" w:sz="0" w:space="0" w:color="auto"/>
      </w:divBdr>
    </w:div>
    <w:div w:id="1774208606">
      <w:bodyDiv w:val="1"/>
      <w:marLeft w:val="0"/>
      <w:marRight w:val="0"/>
      <w:marTop w:val="0"/>
      <w:marBottom w:val="0"/>
      <w:divBdr>
        <w:top w:val="none" w:sz="0" w:space="0" w:color="auto"/>
        <w:left w:val="none" w:sz="0" w:space="0" w:color="auto"/>
        <w:bottom w:val="none" w:sz="0" w:space="0" w:color="auto"/>
        <w:right w:val="none" w:sz="0" w:space="0" w:color="auto"/>
      </w:divBdr>
    </w:div>
    <w:div w:id="1786460734">
      <w:bodyDiv w:val="1"/>
      <w:marLeft w:val="0"/>
      <w:marRight w:val="0"/>
      <w:marTop w:val="0"/>
      <w:marBottom w:val="0"/>
      <w:divBdr>
        <w:top w:val="none" w:sz="0" w:space="0" w:color="auto"/>
        <w:left w:val="none" w:sz="0" w:space="0" w:color="auto"/>
        <w:bottom w:val="none" w:sz="0" w:space="0" w:color="auto"/>
        <w:right w:val="none" w:sz="0" w:space="0" w:color="auto"/>
      </w:divBdr>
    </w:div>
    <w:div w:id="1856380328">
      <w:bodyDiv w:val="1"/>
      <w:marLeft w:val="0"/>
      <w:marRight w:val="0"/>
      <w:marTop w:val="0"/>
      <w:marBottom w:val="0"/>
      <w:divBdr>
        <w:top w:val="none" w:sz="0" w:space="0" w:color="auto"/>
        <w:left w:val="none" w:sz="0" w:space="0" w:color="auto"/>
        <w:bottom w:val="none" w:sz="0" w:space="0" w:color="auto"/>
        <w:right w:val="none" w:sz="0" w:space="0" w:color="auto"/>
      </w:divBdr>
    </w:div>
    <w:div w:id="1925872601">
      <w:bodyDiv w:val="1"/>
      <w:marLeft w:val="0"/>
      <w:marRight w:val="0"/>
      <w:marTop w:val="0"/>
      <w:marBottom w:val="0"/>
      <w:divBdr>
        <w:top w:val="none" w:sz="0" w:space="0" w:color="auto"/>
        <w:left w:val="none" w:sz="0" w:space="0" w:color="auto"/>
        <w:bottom w:val="none" w:sz="0" w:space="0" w:color="auto"/>
        <w:right w:val="none" w:sz="0" w:space="0" w:color="auto"/>
      </w:divBdr>
    </w:div>
    <w:div w:id="1950505264">
      <w:bodyDiv w:val="1"/>
      <w:marLeft w:val="0"/>
      <w:marRight w:val="0"/>
      <w:marTop w:val="0"/>
      <w:marBottom w:val="0"/>
      <w:divBdr>
        <w:top w:val="none" w:sz="0" w:space="0" w:color="auto"/>
        <w:left w:val="none" w:sz="0" w:space="0" w:color="auto"/>
        <w:bottom w:val="none" w:sz="0" w:space="0" w:color="auto"/>
        <w:right w:val="none" w:sz="0" w:space="0" w:color="auto"/>
      </w:divBdr>
    </w:div>
    <w:div w:id="2038850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s://www.youtube.com/watch?v=igOJULU9ZCw" TargetMode="External"/><Relationship Id="rId11" Type="http://schemas.openxmlformats.org/officeDocument/2006/relationships/hyperlink" Target="http://www.educarchile.cl/ech/pro/app/detalle?ID=200637" TargetMode="External"/><Relationship Id="rId12" Type="http://schemas.openxmlformats.org/officeDocument/2006/relationships/hyperlink" Target="https://publicidadresumida.wordpress.com/2008/02/28/como-analizar-la-publicidad/" TargetMode="External"/><Relationship Id="rId13" Type="http://schemas.openxmlformats.org/officeDocument/2006/relationships/hyperlink" Target="http://www.elespectador.com/opinion" TargetMode="External"/><Relationship Id="rId14" Type="http://schemas.openxmlformats.org/officeDocument/2006/relationships/hyperlink" Target="https://eintheroom.com/2015/05/21/top-10-los-mejores-blogs-de-literatura/" TargetMode="External"/><Relationship Id="rId15" Type="http://schemas.openxmlformats.org/officeDocument/2006/relationships/hyperlink" Target="http://es.slideshare.net/zulmaaramayo/la-entrevista-televisiva" TargetMode="External"/><Relationship Id="rId16" Type="http://schemas.openxmlformats.org/officeDocument/2006/relationships/hyperlink" Target="http://www.razonypalabra.org.mx/anteriores/n35/oroja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steando.es/test.asp?idA=24&amp;idT=gwgjnhxc" TargetMode="External"/><Relationship Id="rId7" Type="http://schemas.openxmlformats.org/officeDocument/2006/relationships/hyperlink" Target="http://educacion.practicopedia.lainformacion.com/lengua-y-literatura/como-es-el-libro-historia-de-una-escalera-17689" TargetMode="External"/><Relationship Id="rId8" Type="http://schemas.openxmlformats.org/officeDocument/2006/relationships/hyperlink" Target="http://www.lafura.com/" TargetMode="External"/><Relationship Id="rId9" Type="http://schemas.openxmlformats.org/officeDocument/2006/relationships/hyperlink" Target="http://www.bbc.com/mundo/noticias/2014/09/140921_america_latina_que_es_terrorismo_g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30</Pages>
  <Words>10497</Words>
  <Characters>57739</Characters>
  <Application>Microsoft Macintosh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Samper</dc:creator>
  <cp:keywords/>
  <dc:description/>
  <cp:lastModifiedBy>mbp</cp:lastModifiedBy>
  <cp:revision>164</cp:revision>
  <dcterms:created xsi:type="dcterms:W3CDTF">2016-06-19T14:48:00Z</dcterms:created>
  <dcterms:modified xsi:type="dcterms:W3CDTF">2016-07-07T21:30:00Z</dcterms:modified>
</cp:coreProperties>
</file>