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401CD" w14:textId="77777777" w:rsidR="0045712C" w:rsidRPr="000E39C4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0E39C4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AA040D" w:rsidRPr="000E39C4">
        <w:rPr>
          <w:rFonts w:ascii="Arial" w:hAnsi="Arial" w:cs="Arial"/>
          <w:b/>
          <w:sz w:val="18"/>
          <w:szCs w:val="18"/>
          <w:lang w:val="es-ES_tradnl"/>
        </w:rPr>
        <w:t>M13B: Señalar palabras de un texto largo</w:t>
      </w:r>
    </w:p>
    <w:p w14:paraId="5B360291" w14:textId="77777777" w:rsidR="0045712C" w:rsidRPr="000E39C4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20D607F" w14:textId="77777777" w:rsidR="00E61A4B" w:rsidRPr="000E39C4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0E39C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E39C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E39C4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63BD097" w14:textId="77777777" w:rsidR="00E61A4B" w:rsidRPr="000E39C4" w:rsidRDefault="009F1767" w:rsidP="00CB02D2">
      <w:pPr>
        <w:rPr>
          <w:rFonts w:ascii="Arial" w:hAnsi="Arial" w:cs="Arial"/>
          <w:sz w:val="18"/>
          <w:szCs w:val="18"/>
          <w:lang w:val="es-ES_tradnl"/>
        </w:rPr>
      </w:pPr>
      <w:r w:rsidRPr="000E39C4">
        <w:rPr>
          <w:rFonts w:ascii="Arial" w:hAnsi="Arial" w:cs="Arial"/>
          <w:color w:val="000000"/>
          <w:sz w:val="18"/>
          <w:szCs w:val="18"/>
          <w:lang w:val="es-CO"/>
        </w:rPr>
        <w:t>LE_</w:t>
      </w:r>
      <w:r w:rsidR="00D36E49" w:rsidRPr="000E39C4">
        <w:rPr>
          <w:rFonts w:ascii="Arial" w:hAnsi="Arial" w:cs="Arial"/>
          <w:color w:val="000000"/>
          <w:sz w:val="18"/>
          <w:szCs w:val="18"/>
          <w:lang w:val="es-CO"/>
        </w:rPr>
        <w:t>10_01_CO</w:t>
      </w:r>
    </w:p>
    <w:p w14:paraId="0FBDEC47" w14:textId="77777777" w:rsidR="006D02A8" w:rsidRPr="000E39C4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41E14D9" w14:textId="77777777" w:rsidR="0063490D" w:rsidRPr="000E39C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0E39C4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0E39C4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11126D07" w14:textId="77777777" w:rsidR="009320AC" w:rsidRPr="000E39C4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AED4EC2" w14:textId="77777777" w:rsidR="00E14BD5" w:rsidRPr="000E39C4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0E39C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E39C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E39C4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0E39C4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0E39C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4CF31835" w14:textId="77777777" w:rsidR="00E14BD5" w:rsidRPr="000E39C4" w:rsidRDefault="00CF3A1C" w:rsidP="00E14BD5">
      <w:pPr>
        <w:rPr>
          <w:rFonts w:ascii="Arial" w:hAnsi="Arial" w:cs="Arial"/>
          <w:b/>
          <w:sz w:val="18"/>
          <w:szCs w:val="18"/>
          <w:lang w:val="es-ES_tradnl"/>
        </w:rPr>
      </w:pPr>
      <w:r w:rsidRPr="000E39C4">
        <w:rPr>
          <w:rFonts w:ascii="Arial" w:hAnsi="Arial" w:cs="Arial"/>
          <w:b/>
          <w:color w:val="000000"/>
          <w:sz w:val="18"/>
          <w:szCs w:val="18"/>
          <w:lang w:val="es-CO"/>
        </w:rPr>
        <w:t>Reconoce lo aprendido</w:t>
      </w:r>
    </w:p>
    <w:p w14:paraId="24F477C8" w14:textId="77777777" w:rsidR="000719EE" w:rsidRPr="000E39C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1A3F4EB" w14:textId="77777777" w:rsidR="0063490D" w:rsidRPr="000E39C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0E39C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E39C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0E39C4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0E39C4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19F7BD3B" w14:textId="77777777" w:rsidR="000719EE" w:rsidRPr="000E39C4" w:rsidRDefault="00D337FF" w:rsidP="00D32B0F">
      <w:pPr>
        <w:jc w:val="both"/>
        <w:rPr>
          <w:rFonts w:ascii="Arial" w:hAnsi="Arial" w:cs="Arial"/>
          <w:sz w:val="18"/>
          <w:szCs w:val="18"/>
          <w:lang w:val="es-MX"/>
        </w:rPr>
      </w:pPr>
      <w:r w:rsidRPr="000E39C4">
        <w:rPr>
          <w:rFonts w:ascii="Arial" w:hAnsi="Arial" w:cs="Arial"/>
          <w:color w:val="000000"/>
          <w:sz w:val="18"/>
          <w:szCs w:val="18"/>
          <w:lang w:val="es-MX"/>
        </w:rPr>
        <w:t>A</w:t>
      </w:r>
      <w:r w:rsidR="00D36E49" w:rsidRPr="000E39C4">
        <w:rPr>
          <w:rFonts w:ascii="Arial" w:hAnsi="Arial" w:cs="Arial"/>
          <w:color w:val="000000"/>
          <w:sz w:val="18"/>
          <w:szCs w:val="18"/>
          <w:lang w:val="es-MX"/>
        </w:rPr>
        <w:t xml:space="preserve">ctividad </w:t>
      </w:r>
      <w:r w:rsidRPr="000E39C4">
        <w:rPr>
          <w:rFonts w:ascii="Arial" w:hAnsi="Arial" w:cs="Arial"/>
          <w:color w:val="000000"/>
          <w:sz w:val="18"/>
          <w:szCs w:val="18"/>
          <w:lang w:val="es-MX"/>
        </w:rPr>
        <w:t xml:space="preserve">para </w:t>
      </w:r>
      <w:r w:rsidR="00D36E49" w:rsidRPr="000E39C4">
        <w:rPr>
          <w:rFonts w:ascii="Arial" w:hAnsi="Arial" w:cs="Arial"/>
          <w:color w:val="000000"/>
          <w:sz w:val="18"/>
          <w:szCs w:val="18"/>
          <w:lang w:val="es-MX"/>
        </w:rPr>
        <w:t xml:space="preserve">conocer la versión indígena de la </w:t>
      </w:r>
      <w:r w:rsidRPr="000E39C4">
        <w:rPr>
          <w:rFonts w:ascii="Arial" w:hAnsi="Arial" w:cs="Arial"/>
          <w:color w:val="000000"/>
          <w:sz w:val="18"/>
          <w:szCs w:val="18"/>
          <w:lang w:val="es-MX"/>
        </w:rPr>
        <w:t>C</w:t>
      </w:r>
      <w:r w:rsidR="00D36E49" w:rsidRPr="000E39C4">
        <w:rPr>
          <w:rFonts w:ascii="Arial" w:hAnsi="Arial" w:cs="Arial"/>
          <w:color w:val="000000"/>
          <w:sz w:val="18"/>
          <w:szCs w:val="18"/>
          <w:lang w:val="es-MX"/>
        </w:rPr>
        <w:t xml:space="preserve">onquista </w:t>
      </w:r>
      <w:r w:rsidRPr="000E39C4">
        <w:rPr>
          <w:rFonts w:ascii="Arial" w:hAnsi="Arial" w:cs="Arial"/>
          <w:color w:val="000000"/>
          <w:sz w:val="18"/>
          <w:szCs w:val="18"/>
          <w:lang w:val="es-MX"/>
        </w:rPr>
        <w:t xml:space="preserve">mediante </w:t>
      </w:r>
      <w:r w:rsidR="00D36E49" w:rsidRPr="000E39C4">
        <w:rPr>
          <w:rFonts w:ascii="Arial" w:hAnsi="Arial" w:cs="Arial"/>
          <w:color w:val="000000"/>
          <w:sz w:val="18"/>
          <w:szCs w:val="18"/>
          <w:lang w:val="es-MX"/>
        </w:rPr>
        <w:t>los ojos de un escritor español.</w:t>
      </w:r>
      <w:r w:rsidR="00D32B0F" w:rsidRPr="000E39C4">
        <w:rPr>
          <w:rFonts w:ascii="Arial" w:hAnsi="Arial" w:cs="Arial"/>
          <w:color w:val="000000"/>
          <w:sz w:val="18"/>
          <w:szCs w:val="18"/>
          <w:lang w:val="es-MX"/>
        </w:rPr>
        <w:t>.</w:t>
      </w:r>
    </w:p>
    <w:p w14:paraId="50233C73" w14:textId="77777777" w:rsidR="000719EE" w:rsidRPr="000E39C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D2F492" w14:textId="77777777" w:rsidR="003D72B3" w:rsidRPr="000E39C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0E39C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E39C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0E39C4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0E39C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0E39C4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21FD7B5A" w14:textId="77777777" w:rsidR="000719EE" w:rsidRPr="000E39C4" w:rsidRDefault="00D32B0F" w:rsidP="000719EE">
      <w:pPr>
        <w:rPr>
          <w:rFonts w:ascii="Arial" w:hAnsi="Arial" w:cs="Arial"/>
          <w:sz w:val="18"/>
          <w:szCs w:val="18"/>
          <w:lang w:val="es-ES_tradnl"/>
        </w:rPr>
      </w:pPr>
      <w:r w:rsidRPr="000E39C4"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Pr="000E39C4">
        <w:rPr>
          <w:rFonts w:ascii="Arial" w:hAnsi="Arial" w:cs="Arial"/>
          <w:sz w:val="18"/>
          <w:szCs w:val="18"/>
          <w:lang w:val="es-ES_tradnl"/>
        </w:rPr>
        <w:t>crónicas,indígena,historia,análisis</w:t>
      </w:r>
      <w:proofErr w:type="spellEnd"/>
      <w:r w:rsidRPr="000E39C4">
        <w:rPr>
          <w:rFonts w:ascii="Arial" w:hAnsi="Arial" w:cs="Arial"/>
          <w:sz w:val="18"/>
          <w:szCs w:val="18"/>
          <w:lang w:val="es-ES_tradnl"/>
        </w:rPr>
        <w:t>”</w:t>
      </w:r>
    </w:p>
    <w:p w14:paraId="1471FE58" w14:textId="77777777" w:rsidR="000719EE" w:rsidRPr="000E39C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43736DB" w14:textId="77777777" w:rsidR="003D72B3" w:rsidRPr="000E39C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0E39C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E39C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E39C4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054054F1" w14:textId="77777777" w:rsidR="000719EE" w:rsidRPr="000E39C4" w:rsidRDefault="00D36E49" w:rsidP="000719EE">
      <w:pPr>
        <w:rPr>
          <w:rFonts w:ascii="Arial" w:hAnsi="Arial" w:cs="Arial"/>
          <w:sz w:val="18"/>
          <w:szCs w:val="18"/>
          <w:lang w:val="es-ES_tradnl"/>
        </w:rPr>
      </w:pPr>
      <w:r w:rsidRPr="000E39C4">
        <w:rPr>
          <w:rFonts w:ascii="Arial" w:hAnsi="Arial" w:cs="Arial"/>
          <w:sz w:val="18"/>
          <w:szCs w:val="18"/>
          <w:lang w:val="es-ES_tradnl"/>
        </w:rPr>
        <w:t>15 minutos</w:t>
      </w:r>
    </w:p>
    <w:p w14:paraId="10074BE3" w14:textId="77777777" w:rsidR="000719EE" w:rsidRPr="000E39C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F70EFF" w14:textId="77777777" w:rsidR="0063490D" w:rsidRPr="000E39C4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0E39C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E39C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0E39C4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0E39C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0E39C4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0E39C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0E39C4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0E39C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0E39C4" w14:paraId="4DECD473" w14:textId="77777777" w:rsidTr="00AC7496">
        <w:tc>
          <w:tcPr>
            <w:tcW w:w="1248" w:type="dxa"/>
          </w:tcPr>
          <w:p w14:paraId="5B0703B5" w14:textId="77777777" w:rsidR="005F4C68" w:rsidRPr="000E39C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7262401" w14:textId="77777777" w:rsidR="005F4C68" w:rsidRPr="000E39C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4D3FFE66" w14:textId="77777777" w:rsidR="005F4C68" w:rsidRPr="000E39C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B0F6633" w14:textId="77777777" w:rsidR="005F4C68" w:rsidRPr="000E39C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8D06F86" w14:textId="77777777" w:rsidR="005F4C68" w:rsidRPr="000E39C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3F53159C" w14:textId="77777777" w:rsidR="005F4C68" w:rsidRPr="000E39C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170E8C5" w14:textId="77777777" w:rsidR="005F4C68" w:rsidRPr="000E39C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39ECB60" w14:textId="77777777" w:rsidR="005F4C68" w:rsidRPr="000E39C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0E39C4" w14:paraId="4B95B2D3" w14:textId="77777777" w:rsidTr="00AC7496">
        <w:tc>
          <w:tcPr>
            <w:tcW w:w="1248" w:type="dxa"/>
          </w:tcPr>
          <w:p w14:paraId="119F30EC" w14:textId="77777777" w:rsidR="005F4C68" w:rsidRPr="000E39C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248BDA" w14:textId="77777777" w:rsidR="005F4C68" w:rsidRPr="000E39C4" w:rsidRDefault="00D36E49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289" w:type="dxa"/>
          </w:tcPr>
          <w:p w14:paraId="4C15F3ED" w14:textId="77777777" w:rsidR="005F4C68" w:rsidRPr="000E39C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013B9AC0" w14:textId="77777777" w:rsidR="005F4C68" w:rsidRPr="000E39C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66AC6E72" w14:textId="77777777" w:rsidR="005F4C68" w:rsidRPr="000E39C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015FC30" w14:textId="77777777" w:rsidR="005F4C68" w:rsidRPr="000E39C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6678642C" w14:textId="77777777" w:rsidR="005F4C68" w:rsidRPr="000E39C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3A7E8AB" w14:textId="77777777" w:rsidR="005F4C68" w:rsidRPr="000E39C4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8FA262A" w14:textId="77777777" w:rsidR="000719EE" w:rsidRPr="000E39C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F96E71C" w14:textId="77777777" w:rsidR="003D72B3" w:rsidRPr="000E39C4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0E39C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E39C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E39C4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0E39C4" w14:paraId="6AB58E31" w14:textId="77777777" w:rsidTr="00B92165">
        <w:tc>
          <w:tcPr>
            <w:tcW w:w="4536" w:type="dxa"/>
          </w:tcPr>
          <w:p w14:paraId="1B2CEC73" w14:textId="77777777" w:rsidR="002E4EE6" w:rsidRPr="000E39C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0E39C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577B200" w14:textId="77777777" w:rsidR="002E4EE6" w:rsidRPr="000E39C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BF462A4" w14:textId="77777777" w:rsidR="002E4EE6" w:rsidRPr="000E39C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0E39C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69793A11" w14:textId="77777777" w:rsidR="002E4EE6" w:rsidRPr="000E39C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0E39C4" w14:paraId="38745D04" w14:textId="77777777" w:rsidTr="00B92165">
        <w:tc>
          <w:tcPr>
            <w:tcW w:w="4536" w:type="dxa"/>
          </w:tcPr>
          <w:p w14:paraId="521CDCD8" w14:textId="77777777" w:rsidR="002E4EE6" w:rsidRPr="000E39C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0E39C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8512BA7" w14:textId="77777777" w:rsidR="002E4EE6" w:rsidRPr="000E39C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1D046FB3" w14:textId="77777777" w:rsidR="002E4EE6" w:rsidRPr="000E39C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4E3DEB30" w14:textId="77777777" w:rsidR="002E4EE6" w:rsidRPr="000E39C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0E39C4" w14:paraId="53BC3A4B" w14:textId="77777777" w:rsidTr="00B92165">
        <w:tc>
          <w:tcPr>
            <w:tcW w:w="4536" w:type="dxa"/>
          </w:tcPr>
          <w:p w14:paraId="63212E5B" w14:textId="77777777" w:rsidR="002E4EE6" w:rsidRPr="000E39C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0E39C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0AFC32FA" w14:textId="77777777" w:rsidR="002E4EE6" w:rsidRPr="000E39C4" w:rsidRDefault="00D36E49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83C531A" w14:textId="77777777" w:rsidR="002E4EE6" w:rsidRPr="000E39C4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0E39C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0D4CBB5B" w14:textId="77777777" w:rsidR="002E4EE6" w:rsidRPr="000E39C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0E39C4" w14:paraId="343226C3" w14:textId="77777777" w:rsidTr="00B92165">
        <w:tc>
          <w:tcPr>
            <w:tcW w:w="4536" w:type="dxa"/>
          </w:tcPr>
          <w:p w14:paraId="77153DD6" w14:textId="77777777" w:rsidR="002E4EE6" w:rsidRPr="000E39C4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0E39C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4F23ED8" w14:textId="77777777" w:rsidR="002E4EE6" w:rsidRPr="000E39C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5C61A0EF" w14:textId="77777777" w:rsidR="002E4EE6" w:rsidRPr="000E39C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2867E112" w14:textId="77777777" w:rsidR="002E4EE6" w:rsidRPr="000E39C4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305DBAA" w14:textId="77777777" w:rsidR="000719EE" w:rsidRPr="000E39C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C8AD8D" w14:textId="77777777" w:rsidR="00B42DB7" w:rsidRPr="000E39C4" w:rsidRDefault="00B42DB7" w:rsidP="00B42DB7">
      <w:pPr>
        <w:rPr>
          <w:rFonts w:ascii="Arial" w:hAnsi="Arial" w:cs="Arial"/>
          <w:sz w:val="18"/>
          <w:szCs w:val="18"/>
          <w:lang w:val="es-ES_tradnl"/>
        </w:rPr>
      </w:pPr>
      <w:r w:rsidRPr="000E39C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E39C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E39C4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2DB7" w:rsidRPr="000E39C4" w14:paraId="0804CA77" w14:textId="77777777" w:rsidTr="000A7661">
        <w:tc>
          <w:tcPr>
            <w:tcW w:w="2126" w:type="dxa"/>
          </w:tcPr>
          <w:p w14:paraId="37B6B4D2" w14:textId="77777777" w:rsidR="00B42DB7" w:rsidRPr="000E39C4" w:rsidRDefault="00B42DB7" w:rsidP="000A766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743A86A" w14:textId="77777777" w:rsidR="00B42DB7" w:rsidRPr="000E39C4" w:rsidRDefault="00B42DB7" w:rsidP="000A766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79A0D953" w14:textId="77777777" w:rsidR="00B42DB7" w:rsidRPr="000E39C4" w:rsidRDefault="00B42DB7" w:rsidP="000A766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ABE37DF" w14:textId="77777777" w:rsidR="00B42DB7" w:rsidRPr="000E39C4" w:rsidRDefault="00B42DB7" w:rsidP="000A766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E721D15" w14:textId="77777777" w:rsidR="00B42DB7" w:rsidRPr="000E39C4" w:rsidRDefault="00B42DB7" w:rsidP="000A766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AD29BDF" w14:textId="77777777" w:rsidR="00B42DB7" w:rsidRPr="000E39C4" w:rsidRDefault="00B42DB7" w:rsidP="000A766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5CB2B3C5" w14:textId="77777777" w:rsidR="00B42DB7" w:rsidRPr="000E39C4" w:rsidRDefault="00B42DB7" w:rsidP="000A766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EA76CC6" w14:textId="77777777" w:rsidR="00B42DB7" w:rsidRPr="000E39C4" w:rsidRDefault="00B42DB7" w:rsidP="000A766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42DB7" w:rsidRPr="000E39C4" w14:paraId="2F4D9117" w14:textId="77777777" w:rsidTr="000A7661">
        <w:tc>
          <w:tcPr>
            <w:tcW w:w="2126" w:type="dxa"/>
          </w:tcPr>
          <w:p w14:paraId="3AD7E53D" w14:textId="77777777" w:rsidR="00B42DB7" w:rsidRPr="000E39C4" w:rsidRDefault="00B42DB7" w:rsidP="000A766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7821CDF" w14:textId="77777777" w:rsidR="00B42DB7" w:rsidRPr="000E39C4" w:rsidRDefault="00B42DB7" w:rsidP="000A766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259A43F8" w14:textId="77777777" w:rsidR="00B42DB7" w:rsidRPr="000E39C4" w:rsidRDefault="00B42DB7" w:rsidP="000A766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A2E5A56" w14:textId="77777777" w:rsidR="00B42DB7" w:rsidRPr="000E39C4" w:rsidRDefault="00B42DB7" w:rsidP="000A766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4F4C5588" w14:textId="77777777" w:rsidR="00B42DB7" w:rsidRPr="000E39C4" w:rsidRDefault="00B42DB7" w:rsidP="000A766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7A1667" w14:textId="77777777" w:rsidR="00B42DB7" w:rsidRPr="000E39C4" w:rsidRDefault="00B42DB7" w:rsidP="000A766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CBA38A5" w14:textId="77777777" w:rsidR="00B42DB7" w:rsidRPr="000E39C4" w:rsidRDefault="00B42DB7" w:rsidP="000A766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F1BF9DE" w14:textId="77777777" w:rsidR="00B42DB7" w:rsidRPr="000E39C4" w:rsidRDefault="00B42DB7" w:rsidP="000A766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42DB7" w:rsidRPr="000E39C4" w14:paraId="24370180" w14:textId="77777777" w:rsidTr="000A7661">
        <w:tc>
          <w:tcPr>
            <w:tcW w:w="2126" w:type="dxa"/>
          </w:tcPr>
          <w:p w14:paraId="4DC3F838" w14:textId="77777777" w:rsidR="00B42DB7" w:rsidRPr="000E39C4" w:rsidRDefault="00B42DB7" w:rsidP="000A766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166684" w14:textId="77777777" w:rsidR="00B42DB7" w:rsidRPr="000E39C4" w:rsidRDefault="00D36E49" w:rsidP="000A766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067BE8D" w14:textId="77777777" w:rsidR="00B42DB7" w:rsidRPr="000E39C4" w:rsidRDefault="00B42DB7" w:rsidP="000A766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70616F2" w14:textId="77777777" w:rsidR="00B42DB7" w:rsidRPr="000E39C4" w:rsidRDefault="00B42DB7" w:rsidP="000A766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0FAAEEB9" w14:textId="77777777" w:rsidR="00B42DB7" w:rsidRPr="000E39C4" w:rsidRDefault="00B42DB7" w:rsidP="000A766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E39C4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B94FA83" w14:textId="77777777" w:rsidR="00B42DB7" w:rsidRPr="000E39C4" w:rsidRDefault="00B42DB7" w:rsidP="000A766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D5B3C20" w14:textId="77777777" w:rsidR="00B42DB7" w:rsidRPr="000E39C4" w:rsidRDefault="00B42DB7" w:rsidP="000A766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E4483" w14:textId="77777777" w:rsidR="00B42DB7" w:rsidRPr="000E39C4" w:rsidRDefault="00B42DB7" w:rsidP="000A766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D414FE9" w14:textId="77777777" w:rsidR="00B42DB7" w:rsidRPr="000E39C4" w:rsidRDefault="00B42DB7" w:rsidP="00B42DB7">
      <w:pPr>
        <w:rPr>
          <w:rFonts w:ascii="Arial" w:hAnsi="Arial" w:cs="Arial"/>
          <w:sz w:val="18"/>
          <w:szCs w:val="18"/>
          <w:lang w:val="es-ES_tradnl"/>
        </w:rPr>
      </w:pPr>
    </w:p>
    <w:p w14:paraId="7DA37FA6" w14:textId="77777777" w:rsidR="004375B6" w:rsidRPr="000E39C4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0E39C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E39C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0E39C4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0E39C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0E39C4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0E39C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0E39C4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0E39C4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0E39C4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0E39C4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0E39C4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0464F3A0" w14:textId="77777777" w:rsidR="000719EE" w:rsidRPr="000E39C4" w:rsidRDefault="00D36E49" w:rsidP="000719EE">
      <w:pPr>
        <w:rPr>
          <w:rFonts w:ascii="Arial" w:hAnsi="Arial" w:cs="Arial"/>
          <w:sz w:val="18"/>
          <w:szCs w:val="18"/>
          <w:lang w:val="es-ES_tradnl"/>
        </w:rPr>
      </w:pPr>
      <w:r w:rsidRPr="000E39C4">
        <w:rPr>
          <w:rFonts w:ascii="Arial" w:hAnsi="Arial" w:cs="Arial"/>
          <w:sz w:val="18"/>
          <w:szCs w:val="18"/>
          <w:lang w:val="es-ES_tradnl"/>
        </w:rPr>
        <w:t>2</w:t>
      </w:r>
    </w:p>
    <w:p w14:paraId="2FE2FF64" w14:textId="77777777" w:rsidR="000719EE" w:rsidRPr="000E39C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6C76FF" w14:textId="77777777" w:rsidR="0045712C" w:rsidRPr="000E39C4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0E39C4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061DDC0C" w14:textId="77777777" w:rsidR="00A925B6" w:rsidRPr="000E39C4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28F6FCE" w14:textId="77777777" w:rsidR="00A925B6" w:rsidRPr="000E39C4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0E39C4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0E39C4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0E39C4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0E39C4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0E39C4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0E39C4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13C11B90" w14:textId="77777777" w:rsidR="00B0282E" w:rsidRPr="000E39C4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0E39C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E39C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0E39C4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0E39C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0E39C4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0E39C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0E39C4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24B221A" w14:textId="77777777" w:rsidR="00D36E49" w:rsidRPr="000E39C4" w:rsidRDefault="00CF3A1C" w:rsidP="00D36E49">
      <w:pPr>
        <w:rPr>
          <w:rFonts w:ascii="Arial" w:hAnsi="Arial" w:cs="Arial"/>
          <w:b/>
          <w:sz w:val="18"/>
          <w:szCs w:val="18"/>
          <w:lang w:val="es-ES_tradnl"/>
        </w:rPr>
      </w:pPr>
      <w:r w:rsidRPr="000E39C4">
        <w:rPr>
          <w:rFonts w:ascii="Arial" w:hAnsi="Arial" w:cs="Arial"/>
          <w:b/>
          <w:color w:val="000000"/>
          <w:sz w:val="18"/>
          <w:szCs w:val="18"/>
          <w:lang w:val="es-CO"/>
        </w:rPr>
        <w:t>Reconoce lo aprendido</w:t>
      </w:r>
    </w:p>
    <w:p w14:paraId="47682187" w14:textId="77777777" w:rsidR="000719EE" w:rsidRPr="000E39C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0DB090B" w14:textId="77777777" w:rsidR="000719EE" w:rsidRPr="000E39C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DF6AC08" w14:textId="77777777" w:rsidR="00054002" w:rsidRPr="000E39C4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0E39C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E39C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0E39C4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0E39C4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2B32A239" w14:textId="77777777" w:rsidR="000719EE" w:rsidRPr="000E39C4" w:rsidRDefault="00D337FF" w:rsidP="000719EE">
      <w:pPr>
        <w:rPr>
          <w:rFonts w:ascii="Arial" w:hAnsi="Arial" w:cs="Arial"/>
          <w:sz w:val="18"/>
          <w:szCs w:val="18"/>
          <w:lang w:val="es-ES_tradnl"/>
        </w:rPr>
      </w:pPr>
      <w:r w:rsidRPr="000E39C4">
        <w:rPr>
          <w:rFonts w:ascii="Arial" w:hAnsi="Arial" w:cs="Arial"/>
          <w:sz w:val="18"/>
          <w:szCs w:val="18"/>
          <w:lang w:val="es-ES_tradnl"/>
        </w:rPr>
        <w:t>“</w:t>
      </w:r>
      <w:r w:rsidR="00D36E49" w:rsidRPr="000E39C4">
        <w:rPr>
          <w:rFonts w:ascii="Arial" w:hAnsi="Arial" w:cs="Arial"/>
          <w:sz w:val="18"/>
          <w:szCs w:val="18"/>
          <w:lang w:val="es-ES_tradnl"/>
        </w:rPr>
        <w:t>S</w:t>
      </w:r>
      <w:r w:rsidRPr="000E39C4">
        <w:rPr>
          <w:rFonts w:ascii="Arial" w:hAnsi="Arial" w:cs="Arial"/>
          <w:sz w:val="18"/>
          <w:szCs w:val="18"/>
          <w:lang w:val="es-ES_tradnl"/>
        </w:rPr>
        <w:t>”</w:t>
      </w:r>
    </w:p>
    <w:p w14:paraId="508638B3" w14:textId="77777777" w:rsidR="000719EE" w:rsidRPr="000E39C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83A1C9E" w14:textId="77777777" w:rsidR="006907A4" w:rsidRPr="000E39C4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0E39C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0E39C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0E39C4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0E39C4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0E39C4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0E39C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868C152" w14:textId="77777777" w:rsidR="00D36E49" w:rsidRPr="000E39C4" w:rsidRDefault="00D36E49" w:rsidP="00D36E49">
      <w:pPr>
        <w:jc w:val="both"/>
        <w:rPr>
          <w:rFonts w:ascii="Arial" w:hAnsi="Arial" w:cs="Arial"/>
          <w:color w:val="000000"/>
          <w:sz w:val="18"/>
          <w:szCs w:val="18"/>
          <w:lang w:val="es-MX"/>
        </w:rPr>
      </w:pPr>
      <w:r w:rsidRPr="000E39C4">
        <w:rPr>
          <w:rFonts w:ascii="Arial" w:hAnsi="Arial" w:cs="Arial"/>
          <w:color w:val="000000"/>
          <w:sz w:val="18"/>
          <w:szCs w:val="18"/>
          <w:lang w:val="es-MX"/>
        </w:rPr>
        <w:t xml:space="preserve">Lee el siguiente </w:t>
      </w:r>
      <w:r w:rsidR="00922DDC" w:rsidRPr="000E39C4">
        <w:rPr>
          <w:rFonts w:ascii="Arial" w:hAnsi="Arial" w:cs="Arial"/>
          <w:color w:val="000000"/>
          <w:sz w:val="18"/>
          <w:szCs w:val="18"/>
          <w:lang w:val="es-MX"/>
        </w:rPr>
        <w:t xml:space="preserve">fragmento del </w:t>
      </w:r>
      <w:r w:rsidRPr="000E39C4">
        <w:rPr>
          <w:rFonts w:ascii="Arial" w:hAnsi="Arial" w:cs="Arial"/>
          <w:color w:val="000000"/>
          <w:sz w:val="18"/>
          <w:szCs w:val="18"/>
          <w:lang w:val="es-MX"/>
        </w:rPr>
        <w:t>texto Primera Elegía</w:t>
      </w:r>
      <w:r w:rsidR="00922DDC" w:rsidRPr="000E39C4">
        <w:rPr>
          <w:rFonts w:ascii="Arial" w:hAnsi="Arial" w:cs="Arial"/>
          <w:color w:val="000000"/>
          <w:sz w:val="18"/>
          <w:szCs w:val="18"/>
          <w:lang w:val="es-MX"/>
        </w:rPr>
        <w:t xml:space="preserve"> </w:t>
      </w:r>
      <w:r w:rsidRPr="000E39C4">
        <w:rPr>
          <w:rFonts w:ascii="Arial" w:hAnsi="Arial" w:cs="Arial"/>
          <w:color w:val="000000"/>
          <w:sz w:val="18"/>
          <w:szCs w:val="18"/>
          <w:lang w:val="es-MX"/>
        </w:rPr>
        <w:t>y enumera cinco características que reconozcas sobre la visión Renacentista</w:t>
      </w:r>
      <w:r w:rsidR="00D337FF" w:rsidRPr="000E39C4">
        <w:rPr>
          <w:rFonts w:ascii="Arial" w:hAnsi="Arial" w:cs="Arial"/>
          <w:color w:val="000000"/>
          <w:sz w:val="18"/>
          <w:szCs w:val="18"/>
          <w:lang w:val="es-MX"/>
        </w:rPr>
        <w:t>.</w:t>
      </w:r>
      <w:r w:rsidRPr="000E39C4">
        <w:rPr>
          <w:rFonts w:ascii="Arial" w:hAnsi="Arial" w:cs="Arial"/>
          <w:color w:val="000000"/>
          <w:sz w:val="18"/>
          <w:szCs w:val="18"/>
          <w:lang w:val="es-MX"/>
        </w:rPr>
        <w:t xml:space="preserve"> </w:t>
      </w:r>
      <w:r w:rsidR="00D337FF" w:rsidRPr="000E39C4">
        <w:rPr>
          <w:rFonts w:ascii="Arial" w:hAnsi="Arial" w:cs="Arial"/>
          <w:color w:val="000000"/>
          <w:sz w:val="18"/>
          <w:szCs w:val="18"/>
          <w:lang w:val="es-MX"/>
        </w:rPr>
        <w:t>A</w:t>
      </w:r>
      <w:r w:rsidRPr="000E39C4">
        <w:rPr>
          <w:rFonts w:ascii="Arial" w:hAnsi="Arial" w:cs="Arial"/>
          <w:color w:val="000000"/>
          <w:sz w:val="18"/>
          <w:szCs w:val="18"/>
          <w:lang w:val="es-MX"/>
        </w:rPr>
        <w:t xml:space="preserve">demás señala las palabras propias del lenguaje utilizado en el </w:t>
      </w:r>
      <w:r w:rsidR="00D337FF" w:rsidRPr="000E39C4">
        <w:rPr>
          <w:rFonts w:ascii="Arial" w:hAnsi="Arial" w:cs="Arial"/>
          <w:color w:val="000000"/>
          <w:sz w:val="18"/>
          <w:szCs w:val="18"/>
          <w:lang w:val="es-MX"/>
        </w:rPr>
        <w:t>R</w:t>
      </w:r>
      <w:r w:rsidRPr="000E39C4">
        <w:rPr>
          <w:rFonts w:ascii="Arial" w:hAnsi="Arial" w:cs="Arial"/>
          <w:color w:val="000000"/>
          <w:sz w:val="18"/>
          <w:szCs w:val="18"/>
          <w:lang w:val="es-MX"/>
        </w:rPr>
        <w:t>enacimiento.</w:t>
      </w:r>
    </w:p>
    <w:p w14:paraId="65CD6484" w14:textId="77777777" w:rsidR="000719EE" w:rsidRPr="000E39C4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1396145E" w14:textId="77777777" w:rsidR="00F80068" w:rsidRPr="000E39C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0E39C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0E39C4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7F9809A6" w14:textId="77777777" w:rsidR="000719EE" w:rsidRPr="000E39C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B72BA8" w14:textId="77777777" w:rsidR="00AF23DF" w:rsidRPr="000E39C4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0E39C4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0E39C4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0E39C4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0E39C4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E39C4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0E39C4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3C12735F" w14:textId="77777777" w:rsidR="000719EE" w:rsidRPr="000E39C4" w:rsidRDefault="00D36E49" w:rsidP="000719EE">
      <w:pPr>
        <w:rPr>
          <w:rFonts w:ascii="Arial" w:hAnsi="Arial" w:cs="Arial"/>
          <w:sz w:val="18"/>
          <w:szCs w:val="18"/>
          <w:lang w:val="es-ES_tradnl"/>
        </w:rPr>
      </w:pPr>
      <w:r w:rsidRPr="000E39C4">
        <w:rPr>
          <w:rFonts w:ascii="Arial" w:hAnsi="Arial" w:cs="Arial"/>
          <w:sz w:val="18"/>
          <w:szCs w:val="18"/>
          <w:lang w:val="es-ES_tradnl"/>
        </w:rPr>
        <w:t>N</w:t>
      </w:r>
    </w:p>
    <w:p w14:paraId="2AE0C4DA" w14:textId="77777777" w:rsidR="00584F8B" w:rsidRPr="000E39C4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BECA1A9" w14:textId="77777777" w:rsidR="006907A4" w:rsidRPr="000E39C4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0E39C4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1002884B" w14:textId="77777777" w:rsidR="000719EE" w:rsidRPr="000E39C4" w:rsidRDefault="00D36E49" w:rsidP="00CB02D2">
      <w:pPr>
        <w:rPr>
          <w:rFonts w:ascii="Arial" w:hAnsi="Arial" w:cs="Arial"/>
          <w:sz w:val="18"/>
          <w:szCs w:val="18"/>
          <w:lang w:val="es-ES_tradnl"/>
        </w:rPr>
      </w:pPr>
      <w:r w:rsidRPr="000E39C4">
        <w:rPr>
          <w:rFonts w:ascii="Arial" w:hAnsi="Arial" w:cs="Arial"/>
          <w:sz w:val="18"/>
          <w:szCs w:val="18"/>
          <w:lang w:val="es-ES_tradnl"/>
        </w:rPr>
        <w:t>N</w:t>
      </w:r>
    </w:p>
    <w:p w14:paraId="4C336C0E" w14:textId="77777777" w:rsidR="00D36E49" w:rsidRPr="000E39C4" w:rsidRDefault="00D36E4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BC52183" w14:textId="77777777" w:rsidR="00D36E49" w:rsidRPr="000E39C4" w:rsidRDefault="00D36E4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4A382EC" w14:textId="77777777" w:rsidR="00D0518E" w:rsidRPr="000E39C4" w:rsidRDefault="00D0518E" w:rsidP="00D0518E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0E39C4">
        <w:rPr>
          <w:rFonts w:ascii="Arial" w:hAnsi="Arial" w:cs="Arial"/>
          <w:color w:val="0000FF"/>
          <w:sz w:val="18"/>
          <w:szCs w:val="18"/>
          <w:lang w:val="es-ES_tradnl"/>
        </w:rPr>
        <w:t>INSTRUCCIONES:</w:t>
      </w:r>
    </w:p>
    <w:p w14:paraId="0FE2539B" w14:textId="77777777" w:rsidR="00F66FC5" w:rsidRPr="000E39C4" w:rsidRDefault="00F66FC5" w:rsidP="00F66FC5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0E39C4">
        <w:rPr>
          <w:rFonts w:ascii="Arial" w:hAnsi="Arial" w:cs="Arial"/>
          <w:color w:val="0000FF"/>
          <w:sz w:val="18"/>
          <w:szCs w:val="18"/>
          <w:lang w:val="es-ES_tradnl"/>
        </w:rPr>
        <w:t>Escriba el texto de la forma habitual.</w:t>
      </w:r>
    </w:p>
    <w:p w14:paraId="78AE19CD" w14:textId="77777777" w:rsidR="00D0518E" w:rsidRPr="000E39C4" w:rsidRDefault="00F66FC5" w:rsidP="00F66FC5">
      <w:pPr>
        <w:pStyle w:val="Prrafodelista"/>
        <w:numPr>
          <w:ilvl w:val="0"/>
          <w:numId w:val="3"/>
        </w:numPr>
        <w:ind w:left="567" w:hanging="207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0E39C4">
        <w:rPr>
          <w:rFonts w:ascii="Arial" w:hAnsi="Arial" w:cs="Arial"/>
          <w:color w:val="0000FF"/>
          <w:sz w:val="18"/>
          <w:szCs w:val="18"/>
          <w:lang w:val="es-ES_tradnl"/>
        </w:rPr>
        <w:t>Cuando quiere indicar una palabra a marcar, póngala entre corchetes: [palabra].</w:t>
      </w:r>
    </w:p>
    <w:p w14:paraId="4A20CC07" w14:textId="77777777" w:rsidR="00D0518E" w:rsidRPr="000E39C4" w:rsidRDefault="00F66FC5" w:rsidP="00D0518E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0E39C4">
        <w:rPr>
          <w:rFonts w:ascii="Arial" w:hAnsi="Arial" w:cs="Arial"/>
          <w:color w:val="0000FF"/>
          <w:sz w:val="18"/>
          <w:szCs w:val="18"/>
          <w:lang w:val="es-ES_tradnl"/>
        </w:rPr>
        <w:t>Por ejemplo, con la frase “El [árbol] era frondoso”, el alumno debería marcar “árbol”.</w:t>
      </w:r>
    </w:p>
    <w:p w14:paraId="673FFA70" w14:textId="77777777" w:rsidR="00D0518E" w:rsidRPr="000E39C4" w:rsidRDefault="00D0518E" w:rsidP="00D0518E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1C7788FC" w14:textId="77777777" w:rsidR="00D0518E" w:rsidRPr="000E39C4" w:rsidRDefault="00F66FC5" w:rsidP="00D0518E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0E39C4">
        <w:rPr>
          <w:rFonts w:ascii="Arial" w:hAnsi="Arial" w:cs="Arial"/>
          <w:color w:val="0000FF"/>
          <w:sz w:val="18"/>
          <w:szCs w:val="18"/>
          <w:lang w:val="es-ES_tradnl"/>
        </w:rPr>
        <w:t>El alumno puede marcar cualquier palabra del texto no sólo aquellas palabras entre corchetes.</w:t>
      </w:r>
      <w:r w:rsidR="00D0518E" w:rsidRPr="000E39C4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30CEED69" w14:textId="77777777" w:rsidR="00D0518E" w:rsidRPr="000E39C4" w:rsidRDefault="00D0518E" w:rsidP="00D0518E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0E39C4">
        <w:rPr>
          <w:rFonts w:ascii="Arial" w:hAnsi="Arial" w:cs="Arial"/>
          <w:color w:val="0000FF"/>
          <w:sz w:val="18"/>
          <w:szCs w:val="18"/>
          <w:lang w:val="es-ES_tradnl"/>
        </w:rPr>
        <w:t xml:space="preserve">No </w:t>
      </w:r>
      <w:r w:rsidR="00F66FC5" w:rsidRPr="000E39C4">
        <w:rPr>
          <w:rFonts w:ascii="Arial" w:hAnsi="Arial" w:cs="Arial"/>
          <w:color w:val="0000FF"/>
          <w:sz w:val="18"/>
          <w:szCs w:val="18"/>
          <w:lang w:val="es-ES_tradnl"/>
        </w:rPr>
        <w:t>debería usar espacios dentro de los corchetes; sólo se pueden marcar las palabras de una en una</w:t>
      </w:r>
      <w:r w:rsidRPr="000E39C4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0D76A206" w14:textId="77777777" w:rsidR="00D0518E" w:rsidRPr="000E39C4" w:rsidRDefault="00D0518E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B328198" w14:textId="77777777" w:rsidR="006D02A8" w:rsidRPr="000E39C4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0E39C4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E39C4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D0518E" w:rsidRPr="000E39C4">
        <w:rPr>
          <w:rFonts w:ascii="Arial" w:hAnsi="Arial" w:cs="Arial"/>
          <w:sz w:val="18"/>
          <w:szCs w:val="18"/>
          <w:highlight w:val="green"/>
          <w:lang w:val="es-ES_tradnl"/>
        </w:rPr>
        <w:t>Texto a corregir por parte del alumno (</w:t>
      </w:r>
      <w:r w:rsidR="00D0518E" w:rsidRPr="000E39C4">
        <w:rPr>
          <w:rFonts w:ascii="Arial" w:hAnsi="Arial" w:cs="Arial"/>
          <w:b/>
          <w:sz w:val="18"/>
          <w:szCs w:val="18"/>
          <w:highlight w:val="green"/>
          <w:lang w:val="es-ES_tradnl"/>
        </w:rPr>
        <w:t>745</w:t>
      </w:r>
      <w:r w:rsidR="00D0518E" w:rsidRPr="000E39C4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BA26DA5" w14:textId="77777777" w:rsidR="00FE1D51" w:rsidRPr="000E39C4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1555372" w14:textId="77777777" w:rsidR="00D36E49" w:rsidRPr="000E39C4" w:rsidRDefault="00D36E49" w:rsidP="00D36E49">
      <w:pPr>
        <w:jc w:val="both"/>
        <w:rPr>
          <w:rFonts w:ascii="Arial" w:hAnsi="Arial" w:cs="Arial"/>
          <w:color w:val="000000"/>
          <w:sz w:val="18"/>
          <w:szCs w:val="18"/>
          <w:lang w:val="es-CO"/>
        </w:rPr>
      </w:pPr>
    </w:p>
    <w:p w14:paraId="616F03AB" w14:textId="77777777" w:rsidR="00D36E49" w:rsidRPr="000E39C4" w:rsidRDefault="00D36E49" w:rsidP="00D36E49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</w:pP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“Suceden entre tanto que vivimos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[</w:t>
      </w:r>
      <w:r w:rsidR="00D337FF"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c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asos] que raz</w:t>
      </w:r>
      <w:r w:rsidR="00D337FF"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ó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n pide que notemos: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Los cuales si pesamos y medimos,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</w:r>
      <w:r w:rsidR="00D337FF"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a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 xml:space="preserve"> gran admiración nos moveremos: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Y mas si grandes cosas que no vimos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</w:r>
      <w:r w:rsidR="00D337FF"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p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resentes y palpables las tenemos,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</w:r>
      <w:r w:rsidR="00D337FF"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c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omo fue descubrir un nuevo mundo,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</w:r>
      <w:r w:rsidR="00D337FF"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q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ue yo tengo por hecho sin segundo.</w:t>
      </w:r>
    </w:p>
    <w:p w14:paraId="7AECAD5B" w14:textId="77777777" w:rsidR="000A7661" w:rsidRPr="000E39C4" w:rsidRDefault="000A7661" w:rsidP="00D36E49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</w:pP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(…)</w:t>
      </w:r>
    </w:p>
    <w:p w14:paraId="64C36E06" w14:textId="77777777" w:rsidR="00D36E49" w:rsidRPr="000E39C4" w:rsidRDefault="00D36E49" w:rsidP="00D36E49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</w:pP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Cuanto ciñen el uno y otro polo.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Mas la tierra, morada [proveida]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</w:r>
      <w:r w:rsidR="00D337FF"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a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 xml:space="preserve"> los hombres y brutos animales,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</w:r>
      <w:r w:rsidR="00D337FF"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q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uedó desde el diluvio dividida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</w:r>
      <w:r w:rsidR="00D337FF"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e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n dos partes que [cuasi] son iguales: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  <w:t>La una nunca vista ni sabida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</w:r>
      <w:r w:rsidR="00D337FF"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s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ino fue de sus mismos naturales,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</w:r>
      <w:r w:rsidR="00D337FF"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y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 xml:space="preserve"> [aquesta] tiene tan [capaces] senos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br/>
      </w:r>
      <w:r w:rsidR="00D337FF"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c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val="es-MX" w:eastAsia="es-MX"/>
        </w:rPr>
        <w:t>omo la otra, ó harto poco menos.”</w:t>
      </w:r>
    </w:p>
    <w:p w14:paraId="47DEDF30" w14:textId="77777777" w:rsidR="001761AF" w:rsidRDefault="001761AF" w:rsidP="000E39C4">
      <w:pPr>
        <w:jc w:val="right"/>
        <w:rPr>
          <w:ins w:id="0" w:author="Gabriel Rojas Andrade" w:date="2015-03-31T15:33:00Z"/>
          <w:rFonts w:ascii="Arial" w:eastAsia="Times New Roman" w:hAnsi="Arial" w:cs="Arial"/>
          <w:color w:val="000000"/>
          <w:sz w:val="18"/>
          <w:szCs w:val="18"/>
          <w:lang w:eastAsia="es-MX"/>
        </w:rPr>
      </w:pPr>
    </w:p>
    <w:p w14:paraId="3860C0A9" w14:textId="77777777" w:rsidR="0028518B" w:rsidRPr="000E39C4" w:rsidRDefault="000E39C4" w:rsidP="000E39C4">
      <w:pPr>
        <w:jc w:val="right"/>
        <w:rPr>
          <w:rFonts w:ascii="Arial" w:hAnsi="Arial" w:cs="Arial"/>
          <w:sz w:val="18"/>
          <w:szCs w:val="18"/>
          <w:lang w:val="es-MX"/>
        </w:rPr>
      </w:pPr>
      <w:bookmarkStart w:id="1" w:name="_GoBack"/>
      <w:bookmarkEnd w:id="1"/>
      <w:r w:rsidRPr="000E39C4">
        <w:rPr>
          <w:rFonts w:ascii="Arial" w:eastAsia="Times New Roman" w:hAnsi="Arial" w:cs="Arial"/>
          <w:color w:val="000000"/>
          <w:sz w:val="18"/>
          <w:szCs w:val="18"/>
          <w:lang w:eastAsia="es-MX"/>
        </w:rPr>
        <w:t xml:space="preserve">Don Juan de </w:t>
      </w:r>
      <w:proofErr w:type="spellStart"/>
      <w:r w:rsidRPr="000E39C4">
        <w:rPr>
          <w:rFonts w:ascii="Arial" w:eastAsia="Times New Roman" w:hAnsi="Arial" w:cs="Arial"/>
          <w:color w:val="000000"/>
          <w:sz w:val="18"/>
          <w:szCs w:val="18"/>
          <w:lang w:eastAsia="es-MX"/>
        </w:rPr>
        <w:t>Castellanos</w:t>
      </w:r>
      <w:proofErr w:type="spellEnd"/>
      <w:r w:rsidRPr="000E39C4">
        <w:rPr>
          <w:rFonts w:ascii="Arial" w:eastAsia="Times New Roman" w:hAnsi="Arial" w:cs="Arial"/>
          <w:color w:val="000000"/>
          <w:sz w:val="18"/>
          <w:szCs w:val="18"/>
          <w:lang w:eastAsia="es-MX"/>
        </w:rPr>
        <w:t xml:space="preserve">. </w:t>
      </w:r>
      <w:proofErr w:type="spellStart"/>
      <w:proofErr w:type="gramStart"/>
      <w:r w:rsidRPr="000E39C4">
        <w:rPr>
          <w:rFonts w:ascii="Arial" w:eastAsia="Times New Roman" w:hAnsi="Arial" w:cs="Arial"/>
          <w:i/>
          <w:color w:val="000000"/>
          <w:sz w:val="18"/>
          <w:szCs w:val="18"/>
          <w:lang w:eastAsia="es-MX"/>
        </w:rPr>
        <w:t>Elegías</w:t>
      </w:r>
      <w:proofErr w:type="spellEnd"/>
      <w:r w:rsidRPr="000E39C4">
        <w:rPr>
          <w:rFonts w:ascii="Arial" w:eastAsia="Times New Roman" w:hAnsi="Arial" w:cs="Arial"/>
          <w:i/>
          <w:color w:val="000000"/>
          <w:sz w:val="18"/>
          <w:szCs w:val="18"/>
          <w:lang w:eastAsia="es-MX"/>
        </w:rPr>
        <w:t xml:space="preserve"> de </w:t>
      </w:r>
      <w:proofErr w:type="spellStart"/>
      <w:r w:rsidRPr="000E39C4">
        <w:rPr>
          <w:rFonts w:ascii="Arial" w:eastAsia="Times New Roman" w:hAnsi="Arial" w:cs="Arial"/>
          <w:i/>
          <w:color w:val="000000"/>
          <w:sz w:val="18"/>
          <w:szCs w:val="18"/>
          <w:lang w:eastAsia="es-MX"/>
        </w:rPr>
        <w:t>Varones</w:t>
      </w:r>
      <w:proofErr w:type="spellEnd"/>
      <w:r w:rsidRPr="000E39C4">
        <w:rPr>
          <w:rFonts w:ascii="Arial" w:eastAsia="Times New Roman" w:hAnsi="Arial" w:cs="Arial"/>
          <w:i/>
          <w:color w:val="000000"/>
          <w:sz w:val="18"/>
          <w:szCs w:val="18"/>
          <w:lang w:eastAsia="es-MX"/>
        </w:rPr>
        <w:t xml:space="preserve"> </w:t>
      </w:r>
      <w:proofErr w:type="spellStart"/>
      <w:r w:rsidRPr="000E39C4">
        <w:rPr>
          <w:rFonts w:ascii="Arial" w:eastAsia="Times New Roman" w:hAnsi="Arial" w:cs="Arial"/>
          <w:i/>
          <w:color w:val="000000"/>
          <w:sz w:val="18"/>
          <w:szCs w:val="18"/>
          <w:lang w:eastAsia="es-MX"/>
        </w:rPr>
        <w:t>Ilustres</w:t>
      </w:r>
      <w:proofErr w:type="spellEnd"/>
      <w:r w:rsidRPr="000E39C4">
        <w:rPr>
          <w:rFonts w:ascii="Arial" w:eastAsia="Times New Roman" w:hAnsi="Arial" w:cs="Arial"/>
          <w:i/>
          <w:color w:val="000000"/>
          <w:sz w:val="18"/>
          <w:szCs w:val="18"/>
          <w:lang w:eastAsia="es-MX"/>
        </w:rPr>
        <w:t>.</w:t>
      </w:r>
      <w:proofErr w:type="gramEnd"/>
      <w:r w:rsidRPr="000E39C4">
        <w:rPr>
          <w:rFonts w:ascii="Arial" w:eastAsia="Times New Roman" w:hAnsi="Arial" w:cs="Arial"/>
          <w:color w:val="000000"/>
          <w:sz w:val="18"/>
          <w:szCs w:val="18"/>
          <w:lang w:eastAsia="es-MX"/>
        </w:rPr>
        <w:t xml:space="preserve"> </w:t>
      </w:r>
      <w:proofErr w:type="spellStart"/>
      <w:r w:rsidRPr="000E39C4">
        <w:rPr>
          <w:rFonts w:ascii="Arial" w:eastAsia="Times New Roman" w:hAnsi="Arial" w:cs="Arial"/>
          <w:i/>
          <w:color w:val="000000"/>
          <w:sz w:val="18"/>
          <w:szCs w:val="18"/>
          <w:lang w:eastAsia="es-MX"/>
        </w:rPr>
        <w:t>Primera</w:t>
      </w:r>
      <w:proofErr w:type="spellEnd"/>
      <w:r w:rsidRPr="000E39C4">
        <w:rPr>
          <w:rFonts w:ascii="Arial" w:eastAsia="Times New Roman" w:hAnsi="Arial" w:cs="Arial"/>
          <w:i/>
          <w:color w:val="000000"/>
          <w:sz w:val="18"/>
          <w:szCs w:val="18"/>
          <w:lang w:eastAsia="es-MX"/>
        </w:rPr>
        <w:t xml:space="preserve"> </w:t>
      </w:r>
      <w:proofErr w:type="spellStart"/>
      <w:r w:rsidRPr="000E39C4">
        <w:rPr>
          <w:rFonts w:ascii="Arial" w:eastAsia="Times New Roman" w:hAnsi="Arial" w:cs="Arial"/>
          <w:i/>
          <w:color w:val="000000"/>
          <w:sz w:val="18"/>
          <w:szCs w:val="18"/>
          <w:lang w:eastAsia="es-MX"/>
        </w:rPr>
        <w:t>Elegía</w:t>
      </w:r>
      <w:proofErr w:type="spellEnd"/>
      <w:r w:rsidRPr="000E39C4">
        <w:rPr>
          <w:rFonts w:ascii="Arial" w:eastAsia="Times New Roman" w:hAnsi="Arial" w:cs="Arial"/>
          <w:i/>
          <w:color w:val="000000"/>
          <w:sz w:val="18"/>
          <w:szCs w:val="18"/>
          <w:lang w:eastAsia="es-MX"/>
        </w:rPr>
        <w:t>.</w:t>
      </w:r>
      <w:r w:rsidRPr="000E39C4">
        <w:rPr>
          <w:rFonts w:ascii="Arial" w:eastAsia="Times New Roman" w:hAnsi="Arial" w:cs="Arial"/>
          <w:color w:val="000000"/>
          <w:sz w:val="18"/>
          <w:szCs w:val="18"/>
          <w:lang w:eastAsia="es-MX"/>
        </w:rPr>
        <w:t xml:space="preserve"> 1589</w:t>
      </w:r>
    </w:p>
    <w:sectPr w:rsidR="0028518B" w:rsidRPr="000E39C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A7661"/>
    <w:rsid w:val="000B20BA"/>
    <w:rsid w:val="000D352C"/>
    <w:rsid w:val="000E39C4"/>
    <w:rsid w:val="00104E5C"/>
    <w:rsid w:val="001156AE"/>
    <w:rsid w:val="00125D25"/>
    <w:rsid w:val="00133B9B"/>
    <w:rsid w:val="001761AF"/>
    <w:rsid w:val="001B092E"/>
    <w:rsid w:val="001B3983"/>
    <w:rsid w:val="001B6B4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23C0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8E66A6"/>
    <w:rsid w:val="00922DDC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9F1767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2DB7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3A1C"/>
    <w:rsid w:val="00D0518E"/>
    <w:rsid w:val="00D15A42"/>
    <w:rsid w:val="00D237B2"/>
    <w:rsid w:val="00D32B0F"/>
    <w:rsid w:val="00D337FF"/>
    <w:rsid w:val="00D3600C"/>
    <w:rsid w:val="00D36E49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B82E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6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337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37F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337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37F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37F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37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37F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458</Words>
  <Characters>2522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Gabriel Rojas Andrade</cp:lastModifiedBy>
  <cp:revision>4</cp:revision>
  <dcterms:created xsi:type="dcterms:W3CDTF">2015-03-31T03:33:00Z</dcterms:created>
  <dcterms:modified xsi:type="dcterms:W3CDTF">2015-03-31T20:33:00Z</dcterms:modified>
</cp:coreProperties>
</file>