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A92CD" w14:textId="77777777" w:rsidR="0032312A" w:rsidRDefault="0032312A" w:rsidP="0032312A">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La literatura Española de la Edad Media</w:t>
      </w:r>
    </w:p>
    <w:p w14:paraId="5EBD2DE0" w14:textId="77777777" w:rsidR="00D12F87" w:rsidRDefault="00D12F87" w:rsidP="00D12F87">
      <w:pPr>
        <w:spacing w:after="0"/>
        <w:jc w:val="both"/>
        <w:rPr>
          <w:rFonts w:ascii="Times New Roman" w:hAnsi="Times New Roman" w:cs="Times New Roman"/>
          <w:color w:val="000000"/>
          <w:lang w:val="es-ES"/>
        </w:rPr>
      </w:pPr>
    </w:p>
    <w:p w14:paraId="7D332E95" w14:textId="300AFD74" w:rsidR="00D12F87" w:rsidRDefault="00D12F87" w:rsidP="00D12F87">
      <w:pPr>
        <w:spacing w:after="0"/>
        <w:jc w:val="both"/>
        <w:rPr>
          <w:rFonts w:ascii="Times New Roman" w:hAnsi="Times New Roman" w:cs="Times New Roman"/>
          <w:color w:val="000000"/>
          <w:lang w:val="es-ES"/>
        </w:rPr>
      </w:pPr>
      <w:r>
        <w:rPr>
          <w:rFonts w:ascii="Times New Roman" w:hAnsi="Times New Roman" w:cs="Times New Roman"/>
          <w:color w:val="000000"/>
          <w:lang w:val="es-ES"/>
        </w:rPr>
        <w:t>¿Recuerdas qué época precedió a la Edad Media? ¿Con cuáles historias y referencias asocias este periodo? ¿Crees que la publicidad, el cine y la televisión han influenciado en la forma en la que concibes esta etapa de la historia?</w:t>
      </w:r>
    </w:p>
    <w:p w14:paraId="5E6A5350" w14:textId="77777777" w:rsidR="00D12F87" w:rsidRDefault="00D12F87" w:rsidP="00D12F87">
      <w:pPr>
        <w:spacing w:after="0"/>
        <w:jc w:val="both"/>
        <w:rPr>
          <w:rFonts w:ascii="Times New Roman" w:hAnsi="Times New Roman" w:cs="Times New Roman"/>
          <w:color w:val="000000"/>
          <w:lang w:val="es-ES"/>
        </w:rPr>
      </w:pPr>
    </w:p>
    <w:p w14:paraId="013BB5E5" w14:textId="0DA15759" w:rsidR="00B17C8D" w:rsidRPr="00D12F87" w:rsidRDefault="00D12F87" w:rsidP="00D12F87">
      <w:pPr>
        <w:spacing w:after="0"/>
        <w:jc w:val="both"/>
        <w:rPr>
          <w:rFonts w:ascii="Times New Roman" w:hAnsi="Times New Roman" w:cs="Times New Roman"/>
          <w:color w:val="000000"/>
          <w:lang w:val="es-ES"/>
        </w:rPr>
      </w:pPr>
      <w:r>
        <w:rPr>
          <w:rFonts w:ascii="Times New Roman" w:hAnsi="Times New Roman" w:cs="Times New Roman"/>
          <w:color w:val="000000"/>
          <w:lang w:val="es-ES"/>
        </w:rPr>
        <w:t xml:space="preserve">A la </w:t>
      </w:r>
      <w:r w:rsidRPr="00D12F87">
        <w:rPr>
          <w:rFonts w:ascii="Times New Roman" w:hAnsi="Times New Roman" w:cs="Times New Roman"/>
          <w:color w:val="000000"/>
          <w:lang w:val="es-ES"/>
        </w:rPr>
        <w:t>Edad Media</w:t>
      </w:r>
      <w:r>
        <w:rPr>
          <w:rFonts w:ascii="Times New Roman" w:hAnsi="Times New Roman" w:cs="Times New Roman"/>
          <w:color w:val="000000"/>
          <w:lang w:val="es-ES"/>
        </w:rPr>
        <w:t xml:space="preserve"> se le conoce como un periodo de transición entre dos </w:t>
      </w:r>
      <w:r w:rsidR="00EB1ACB">
        <w:rPr>
          <w:rFonts w:ascii="Times New Roman" w:hAnsi="Times New Roman" w:cs="Times New Roman"/>
          <w:color w:val="000000"/>
          <w:lang w:val="es-ES"/>
        </w:rPr>
        <w:t xml:space="preserve">grandes </w:t>
      </w:r>
      <w:r>
        <w:rPr>
          <w:rFonts w:ascii="Times New Roman" w:hAnsi="Times New Roman" w:cs="Times New Roman"/>
          <w:color w:val="000000"/>
          <w:lang w:val="es-ES"/>
        </w:rPr>
        <w:t>momentos que marcaron el desarrollo social, económico y cultural de la humanidad: la Antigüedad y el Renacimiento</w:t>
      </w:r>
      <w:r w:rsidR="00EB1ACB">
        <w:rPr>
          <w:rFonts w:ascii="Times New Roman" w:hAnsi="Times New Roman" w:cs="Times New Roman"/>
          <w:color w:val="000000"/>
          <w:lang w:val="es-ES"/>
        </w:rPr>
        <w:t>. Ambos trajeron consigo descubrimientos</w:t>
      </w:r>
      <w:r>
        <w:rPr>
          <w:rFonts w:ascii="Times New Roman" w:hAnsi="Times New Roman" w:cs="Times New Roman"/>
          <w:color w:val="000000"/>
          <w:lang w:val="es-ES"/>
        </w:rPr>
        <w:t xml:space="preserve"> </w:t>
      </w:r>
      <w:r w:rsidR="00EB1ACB">
        <w:rPr>
          <w:rFonts w:ascii="Times New Roman" w:hAnsi="Times New Roman" w:cs="Times New Roman"/>
          <w:color w:val="000000"/>
          <w:lang w:val="es-ES"/>
        </w:rPr>
        <w:t xml:space="preserve">e importantes </w:t>
      </w:r>
      <w:r>
        <w:rPr>
          <w:rFonts w:ascii="Times New Roman" w:hAnsi="Times New Roman" w:cs="Times New Roman"/>
          <w:color w:val="000000"/>
          <w:lang w:val="es-ES"/>
        </w:rPr>
        <w:t>visiones sobre la vida y sus man</w:t>
      </w:r>
      <w:r w:rsidR="00EB1ACB">
        <w:rPr>
          <w:rFonts w:ascii="Times New Roman" w:hAnsi="Times New Roman" w:cs="Times New Roman"/>
          <w:color w:val="000000"/>
          <w:lang w:val="es-ES"/>
        </w:rPr>
        <w:t>ifestaciones. Piensa en la influencia de</w:t>
      </w:r>
      <w:r>
        <w:rPr>
          <w:rFonts w:ascii="Times New Roman" w:hAnsi="Times New Roman" w:cs="Times New Roman"/>
          <w:color w:val="000000"/>
          <w:lang w:val="es-ES"/>
        </w:rPr>
        <w:t xml:space="preserve"> pintores y pensadores </w:t>
      </w:r>
      <w:r w:rsidR="00EB1ACB">
        <w:rPr>
          <w:rFonts w:ascii="Times New Roman" w:hAnsi="Times New Roman" w:cs="Times New Roman"/>
          <w:color w:val="000000"/>
          <w:lang w:val="es-ES"/>
        </w:rPr>
        <w:t xml:space="preserve">como </w:t>
      </w:r>
      <w:r>
        <w:rPr>
          <w:rFonts w:ascii="Times New Roman" w:hAnsi="Times New Roman" w:cs="Times New Roman"/>
          <w:color w:val="000000"/>
          <w:lang w:val="es-ES"/>
        </w:rPr>
        <w:t>Leona</w:t>
      </w:r>
      <w:r w:rsidR="00EB1ACB">
        <w:rPr>
          <w:rFonts w:ascii="Times New Roman" w:hAnsi="Times New Roman" w:cs="Times New Roman"/>
          <w:color w:val="000000"/>
          <w:lang w:val="es-ES"/>
        </w:rPr>
        <w:t>rdo Da Vinci y Miguel Ángel, o en</w:t>
      </w:r>
      <w:r>
        <w:rPr>
          <w:rFonts w:ascii="Times New Roman" w:hAnsi="Times New Roman" w:cs="Times New Roman"/>
          <w:color w:val="000000"/>
          <w:lang w:val="es-ES"/>
        </w:rPr>
        <w:t xml:space="preserve"> escritores y filósofos como Homero y Platón.</w:t>
      </w:r>
    </w:p>
    <w:p w14:paraId="35F982E3" w14:textId="77777777" w:rsidR="00D12F87" w:rsidRDefault="00D12F87" w:rsidP="00081745">
      <w:pPr>
        <w:tabs>
          <w:tab w:val="right" w:pos="8498"/>
        </w:tabs>
        <w:spacing w:after="0"/>
        <w:rPr>
          <w:rFonts w:ascii="Times" w:hAnsi="Times"/>
          <w:highlight w:val="yellow"/>
        </w:rPr>
      </w:pPr>
    </w:p>
    <w:p w14:paraId="4FCEA334" w14:textId="674AF5B4" w:rsidR="0032312A" w:rsidRDefault="0032312A" w:rsidP="0032312A">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2.1 Los contextos histórico, social y cultural de la Edad Media</w:t>
      </w:r>
    </w:p>
    <w:p w14:paraId="46ECC3F1" w14:textId="77777777" w:rsidR="00011535" w:rsidRDefault="00011535" w:rsidP="00011535">
      <w:pPr>
        <w:spacing w:after="0"/>
        <w:jc w:val="both"/>
        <w:rPr>
          <w:rFonts w:ascii="Times New Roman" w:hAnsi="Times New Roman" w:cs="Times New Roman"/>
          <w:color w:val="000000"/>
          <w:lang w:val="es-ES"/>
        </w:rPr>
      </w:pPr>
    </w:p>
    <w:p w14:paraId="0425D24A" w14:textId="21DC1C18" w:rsidR="00011535" w:rsidRDefault="00A00A1B" w:rsidP="00011535">
      <w:pPr>
        <w:spacing w:after="0"/>
        <w:jc w:val="both"/>
        <w:rPr>
          <w:rFonts w:ascii="Times New Roman" w:hAnsi="Times New Roman" w:cs="Times New Roman"/>
          <w:color w:val="000000"/>
          <w:lang w:val="es-ES"/>
        </w:rPr>
      </w:pPr>
      <w:r>
        <w:rPr>
          <w:rFonts w:ascii="Times New Roman" w:hAnsi="Times New Roman" w:cs="Times New Roman"/>
          <w:color w:val="000000"/>
          <w:lang w:val="es-ES"/>
        </w:rPr>
        <w:t>Después de la impronta que dejó la época Clásica</w:t>
      </w:r>
      <w:r w:rsidR="00011535">
        <w:rPr>
          <w:rFonts w:ascii="Times New Roman" w:hAnsi="Times New Roman" w:cs="Times New Roman"/>
          <w:color w:val="000000"/>
          <w:lang w:val="es-ES"/>
        </w:rPr>
        <w:t xml:space="preserve">, las personas se encontraron con cambios </w:t>
      </w:r>
      <w:r>
        <w:rPr>
          <w:rFonts w:ascii="Times New Roman" w:hAnsi="Times New Roman" w:cs="Times New Roman"/>
          <w:color w:val="000000"/>
          <w:lang w:val="es-ES"/>
        </w:rPr>
        <w:t xml:space="preserve">significativos </w:t>
      </w:r>
      <w:r w:rsidR="00011535">
        <w:rPr>
          <w:rFonts w:ascii="Times New Roman" w:hAnsi="Times New Roman" w:cs="Times New Roman"/>
          <w:color w:val="000000"/>
          <w:lang w:val="es-ES"/>
        </w:rPr>
        <w:t xml:space="preserve">en </w:t>
      </w:r>
      <w:r>
        <w:rPr>
          <w:rFonts w:ascii="Times New Roman" w:hAnsi="Times New Roman" w:cs="Times New Roman"/>
          <w:color w:val="000000"/>
          <w:lang w:val="es-ES"/>
        </w:rPr>
        <w:t>cuanto a la distribución de las tier</w:t>
      </w:r>
      <w:r w:rsidR="007741AE">
        <w:rPr>
          <w:rFonts w:ascii="Times New Roman" w:hAnsi="Times New Roman" w:cs="Times New Roman"/>
          <w:color w:val="000000"/>
          <w:lang w:val="es-ES"/>
        </w:rPr>
        <w:t>ras y a</w:t>
      </w:r>
      <w:r w:rsidR="00011535">
        <w:rPr>
          <w:rFonts w:ascii="Times New Roman" w:hAnsi="Times New Roman" w:cs="Times New Roman"/>
          <w:color w:val="000000"/>
          <w:lang w:val="es-ES"/>
        </w:rPr>
        <w:t xml:space="preserve"> la forma de comunic</w:t>
      </w:r>
      <w:r>
        <w:rPr>
          <w:rFonts w:ascii="Times New Roman" w:hAnsi="Times New Roman" w:cs="Times New Roman"/>
          <w:color w:val="000000"/>
          <w:lang w:val="es-ES"/>
        </w:rPr>
        <w:t>arse y relacionarse. L</w:t>
      </w:r>
      <w:r w:rsidR="00011535">
        <w:rPr>
          <w:rFonts w:ascii="Times New Roman" w:hAnsi="Times New Roman" w:cs="Times New Roman"/>
          <w:color w:val="000000"/>
          <w:lang w:val="es-ES"/>
        </w:rPr>
        <w:t xml:space="preserve">a </w:t>
      </w:r>
      <w:r w:rsidR="00011535" w:rsidRPr="00E13AAF">
        <w:rPr>
          <w:rFonts w:ascii="Times New Roman" w:hAnsi="Times New Roman" w:cs="Times New Roman"/>
          <w:b/>
          <w:color w:val="000000"/>
          <w:lang w:val="es-ES"/>
        </w:rPr>
        <w:t>Edad Media</w:t>
      </w:r>
      <w:r>
        <w:rPr>
          <w:rFonts w:ascii="Times New Roman" w:hAnsi="Times New Roman" w:cs="Times New Roman"/>
          <w:color w:val="000000"/>
          <w:lang w:val="es-ES"/>
        </w:rPr>
        <w:t xml:space="preserve"> representa un gran cambio</w:t>
      </w:r>
      <w:r w:rsidR="00011535">
        <w:rPr>
          <w:rFonts w:ascii="Times New Roman" w:hAnsi="Times New Roman" w:cs="Times New Roman"/>
          <w:color w:val="000000"/>
          <w:lang w:val="es-ES"/>
        </w:rPr>
        <w:t xml:space="preserve"> de pensamiento</w:t>
      </w:r>
      <w:r>
        <w:rPr>
          <w:rFonts w:ascii="Times New Roman" w:hAnsi="Times New Roman" w:cs="Times New Roman"/>
          <w:color w:val="000000"/>
          <w:lang w:val="es-ES"/>
        </w:rPr>
        <w:t>,</w:t>
      </w:r>
      <w:r w:rsidR="00011535">
        <w:rPr>
          <w:rFonts w:ascii="Times New Roman" w:hAnsi="Times New Roman" w:cs="Times New Roman"/>
          <w:color w:val="000000"/>
          <w:lang w:val="es-ES"/>
        </w:rPr>
        <w:t xml:space="preserve"> por lo cual </w:t>
      </w:r>
      <w:r>
        <w:rPr>
          <w:rFonts w:ascii="Times New Roman" w:hAnsi="Times New Roman" w:cs="Times New Roman"/>
          <w:color w:val="000000"/>
          <w:lang w:val="es-ES"/>
        </w:rPr>
        <w:t>resulta interesante saber</w:t>
      </w:r>
      <w:r w:rsidR="00011535">
        <w:rPr>
          <w:rFonts w:ascii="Times New Roman" w:hAnsi="Times New Roman" w:cs="Times New Roman"/>
          <w:color w:val="000000"/>
          <w:lang w:val="es-ES"/>
        </w:rPr>
        <w:t xml:space="preserve"> qué pasó durante esta época</w:t>
      </w:r>
      <w:r>
        <w:rPr>
          <w:rFonts w:ascii="Times New Roman" w:hAnsi="Times New Roman" w:cs="Times New Roman"/>
          <w:color w:val="000000"/>
          <w:lang w:val="es-ES"/>
        </w:rPr>
        <w:t>,</w:t>
      </w:r>
      <w:r w:rsidR="00011535">
        <w:rPr>
          <w:rFonts w:ascii="Times New Roman" w:hAnsi="Times New Roman" w:cs="Times New Roman"/>
          <w:color w:val="000000"/>
          <w:lang w:val="es-ES"/>
        </w:rPr>
        <w:t xml:space="preserve"> también llamada</w:t>
      </w:r>
      <w:r>
        <w:rPr>
          <w:rFonts w:ascii="Times New Roman" w:hAnsi="Times New Roman" w:cs="Times New Roman"/>
          <w:color w:val="000000"/>
          <w:lang w:val="es-ES"/>
        </w:rPr>
        <w:t xml:space="preserve"> a veces Oscurantismo</w:t>
      </w:r>
      <w:r w:rsidR="00011535">
        <w:rPr>
          <w:rFonts w:ascii="Times New Roman" w:hAnsi="Times New Roman" w:cs="Times New Roman"/>
          <w:color w:val="000000"/>
          <w:lang w:val="es-ES"/>
        </w:rPr>
        <w:t>.</w:t>
      </w:r>
    </w:p>
    <w:p w14:paraId="5808A27F" w14:textId="77777777" w:rsidR="00B573A0" w:rsidRDefault="00B573A0" w:rsidP="00011535">
      <w:pPr>
        <w:spacing w:after="0"/>
        <w:jc w:val="both"/>
        <w:rPr>
          <w:rFonts w:ascii="Times New Roman" w:hAnsi="Times New Roman" w:cs="Times New Roman"/>
          <w:color w:val="000000"/>
          <w:lang w:val="es-ES"/>
        </w:rPr>
      </w:pPr>
    </w:p>
    <w:tbl>
      <w:tblPr>
        <w:tblStyle w:val="Tablaconcuadrcula"/>
        <w:tblW w:w="0" w:type="auto"/>
        <w:tblLook w:val="04A0" w:firstRow="1" w:lastRow="0" w:firstColumn="1" w:lastColumn="0" w:noHBand="0" w:noVBand="1"/>
      </w:tblPr>
      <w:tblGrid>
        <w:gridCol w:w="2518"/>
        <w:gridCol w:w="6515"/>
      </w:tblGrid>
      <w:tr w:rsidR="00B573A0" w14:paraId="5CB00667" w14:textId="77777777" w:rsidTr="00F15855">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FCA3DC2" w14:textId="174BA655" w:rsidR="00B573A0" w:rsidRDefault="00B573A0" w:rsidP="00F158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EE015B">
              <w:rPr>
                <w:rFonts w:ascii="Times New Roman" w:hAnsi="Times New Roman" w:cs="Times New Roman"/>
                <w:b/>
                <w:color w:val="FFFFFF" w:themeColor="background1"/>
              </w:rPr>
              <w:t>ofundiza: recurso aprovechado</w:t>
            </w:r>
          </w:p>
        </w:tc>
      </w:tr>
      <w:tr w:rsidR="00B573A0" w14:paraId="03B595D6"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F28FD5" w14:textId="77777777" w:rsidR="00B573A0" w:rsidRDefault="00B573A0" w:rsidP="00F1585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4C63A" w14:textId="2D19CA1D" w:rsidR="00B573A0" w:rsidRDefault="00B573A0" w:rsidP="00F15855">
            <w:pPr>
              <w:rPr>
                <w:rFonts w:ascii="Times New Roman" w:hAnsi="Times New Roman" w:cs="Times New Roman"/>
                <w:b/>
                <w:color w:val="000000"/>
                <w:sz w:val="18"/>
                <w:szCs w:val="18"/>
              </w:rPr>
            </w:pPr>
            <w:r>
              <w:rPr>
                <w:rFonts w:ascii="Times New Roman" w:hAnsi="Times New Roman" w:cs="Times New Roman"/>
                <w:color w:val="000000"/>
              </w:rPr>
              <w:t>LE_10_01_REC70</w:t>
            </w:r>
          </w:p>
        </w:tc>
      </w:tr>
      <w:tr w:rsidR="00B573A0" w14:paraId="3C4A8E6B"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1E265" w14:textId="77777777" w:rsidR="00B573A0" w:rsidRDefault="00B573A0" w:rsidP="00F1585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72A9D" w14:textId="19009535" w:rsidR="00B573A0" w:rsidRDefault="00B573A0" w:rsidP="00F15855">
            <w:pPr>
              <w:rPr>
                <w:rFonts w:ascii="Times New Roman" w:hAnsi="Times New Roman" w:cs="Times New Roman"/>
                <w:color w:val="000000"/>
              </w:rPr>
            </w:pPr>
            <w:r>
              <w:rPr>
                <w:rFonts w:ascii="Times New Roman" w:hAnsi="Times New Roman" w:cs="Times New Roman"/>
                <w:color w:val="000000"/>
              </w:rPr>
              <w:t xml:space="preserve">Linea Temporal de autores y obras de la literatura en lengua española </w:t>
            </w:r>
          </w:p>
        </w:tc>
      </w:tr>
      <w:tr w:rsidR="00B573A0" w14:paraId="0D1FE2A0" w14:textId="77777777" w:rsidTr="00F1585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6805B" w14:textId="77777777" w:rsidR="00B573A0" w:rsidRDefault="00B573A0" w:rsidP="00F15855">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6E29A" w14:textId="21D0D56D" w:rsidR="00B573A0" w:rsidRDefault="00B573A0" w:rsidP="00F15855">
            <w:pPr>
              <w:shd w:val="clear" w:color="auto" w:fill="FFFFFF"/>
              <w:rPr>
                <w:rFonts w:ascii="Times New Roman" w:hAnsi="Times New Roman" w:cs="Times New Roman"/>
                <w:color w:val="000000"/>
              </w:rPr>
            </w:pPr>
            <w:r>
              <w:rPr>
                <w:rFonts w:ascii="Times New Roman" w:hAnsi="Times New Roman" w:cs="Times New Roman"/>
                <w:color w:val="000000"/>
              </w:rPr>
              <w:t xml:space="preserve">Interactivo que expone cronológicamente la aparición de autores y obras significativos de la literatura en lengua española </w:t>
            </w:r>
          </w:p>
        </w:tc>
      </w:tr>
    </w:tbl>
    <w:p w14:paraId="16E417E8" w14:textId="77777777" w:rsidR="00384DA6" w:rsidRDefault="00384DA6" w:rsidP="00011535">
      <w:pPr>
        <w:spacing w:after="0"/>
        <w:jc w:val="both"/>
        <w:rPr>
          <w:rFonts w:ascii="Times New Roman" w:hAnsi="Times New Roman" w:cs="Times New Roman"/>
          <w:color w:val="000000"/>
          <w:lang w:val="es-ES"/>
        </w:rPr>
      </w:pPr>
    </w:p>
    <w:p w14:paraId="121FA03E" w14:textId="3A567729" w:rsidR="00384DA6" w:rsidRDefault="00384DA6" w:rsidP="00384DA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2.1.1 El contexto histórico</w:t>
      </w:r>
    </w:p>
    <w:p w14:paraId="51BCD37E" w14:textId="77777777" w:rsidR="008139ED" w:rsidRPr="008139ED" w:rsidRDefault="008139ED" w:rsidP="008139ED">
      <w:pPr>
        <w:spacing w:after="0"/>
        <w:rPr>
          <w:rFonts w:ascii="Times" w:hAnsi="Times"/>
          <w:b/>
        </w:rPr>
      </w:pPr>
    </w:p>
    <w:p w14:paraId="540A6D07" w14:textId="4EA83A1E" w:rsidR="008139ED" w:rsidRPr="008139ED" w:rsidRDefault="008139ED" w:rsidP="008139ED">
      <w:pPr>
        <w:spacing w:after="0"/>
        <w:jc w:val="both"/>
        <w:rPr>
          <w:rFonts w:ascii="Times New Roman" w:hAnsi="Times New Roman" w:cs="Times New Roman"/>
          <w:shd w:val="clear" w:color="auto" w:fill="FFFFFF"/>
        </w:rPr>
      </w:pPr>
      <w:r w:rsidRPr="008139ED">
        <w:rPr>
          <w:rFonts w:ascii="Times New Roman" w:hAnsi="Times New Roman" w:cs="Times New Roman"/>
          <w:shd w:val="clear" w:color="auto" w:fill="FFFFFF"/>
        </w:rPr>
        <w:t>El concepto de</w:t>
      </w:r>
      <w:r w:rsidR="007741AE">
        <w:rPr>
          <w:rFonts w:ascii="Times New Roman" w:hAnsi="Times New Roman" w:cs="Times New Roman"/>
          <w:shd w:val="clear" w:color="auto" w:fill="FFFFFF"/>
        </w:rPr>
        <w:t xml:space="preserve"> </w:t>
      </w:r>
      <w:r w:rsidRPr="008139ED">
        <w:rPr>
          <w:rFonts w:ascii="Times New Roman" w:hAnsi="Times New Roman" w:cs="Times New Roman"/>
          <w:b/>
          <w:bCs/>
          <w:shd w:val="clear" w:color="auto" w:fill="FFFFFF"/>
        </w:rPr>
        <w:t>Edad Media</w:t>
      </w:r>
      <w:r w:rsidR="007741AE">
        <w:rPr>
          <w:rFonts w:ascii="Times New Roman" w:hAnsi="Times New Roman" w:cs="Times New Roman"/>
          <w:shd w:val="clear" w:color="auto" w:fill="FFFFFF"/>
        </w:rPr>
        <w:t xml:space="preserve"> </w:t>
      </w:r>
      <w:r w:rsidRPr="008139ED">
        <w:rPr>
          <w:rFonts w:ascii="Times New Roman" w:hAnsi="Times New Roman" w:cs="Times New Roman"/>
          <w:shd w:val="clear" w:color="auto" w:fill="FFFFFF"/>
        </w:rPr>
        <w:t>surge en el siglo XV para designar un período que se consider</w:t>
      </w:r>
      <w:r>
        <w:rPr>
          <w:rFonts w:ascii="Times New Roman" w:hAnsi="Times New Roman" w:cs="Times New Roman"/>
          <w:shd w:val="clear" w:color="auto" w:fill="FFFFFF"/>
        </w:rPr>
        <w:t xml:space="preserve">ó </w:t>
      </w:r>
      <w:r w:rsidRPr="008139ED">
        <w:rPr>
          <w:rFonts w:ascii="Times New Roman" w:hAnsi="Times New Roman" w:cs="Times New Roman"/>
          <w:shd w:val="clear" w:color="auto" w:fill="FFFFFF"/>
        </w:rPr>
        <w:t xml:space="preserve">de decadencia y oscurantismo entre dos épocas de esplendor. </w:t>
      </w:r>
      <w:r>
        <w:rPr>
          <w:rFonts w:ascii="Times New Roman" w:hAnsi="Times New Roman" w:cs="Times New Roman"/>
          <w:shd w:val="clear" w:color="auto" w:fill="FFFFFF"/>
        </w:rPr>
        <w:t>Aunque, por el contrario, esta época puede ser considerada como el comienzo de la Modernida</w:t>
      </w:r>
      <w:r w:rsidR="007741AE">
        <w:rPr>
          <w:rFonts w:ascii="Times New Roman" w:hAnsi="Times New Roman" w:cs="Times New Roman"/>
          <w:shd w:val="clear" w:color="auto" w:fill="FFFFFF"/>
        </w:rPr>
        <w:t>d, pues el hombre pasó</w:t>
      </w:r>
      <w:r>
        <w:rPr>
          <w:rFonts w:ascii="Times New Roman" w:hAnsi="Times New Roman" w:cs="Times New Roman"/>
          <w:shd w:val="clear" w:color="auto" w:fill="FFFFFF"/>
        </w:rPr>
        <w:t xml:space="preserve"> de un mo</w:t>
      </w:r>
      <w:r w:rsidR="007741AE">
        <w:rPr>
          <w:rFonts w:ascii="Times New Roman" w:hAnsi="Times New Roman" w:cs="Times New Roman"/>
          <w:shd w:val="clear" w:color="auto" w:fill="FFFFFF"/>
        </w:rPr>
        <w:t>do de pensar Clásico a uno en cual</w:t>
      </w:r>
      <w:r>
        <w:rPr>
          <w:rFonts w:ascii="Times New Roman" w:hAnsi="Times New Roman" w:cs="Times New Roman"/>
          <w:shd w:val="clear" w:color="auto" w:fill="FFFFFF"/>
        </w:rPr>
        <w:t xml:space="preserve"> e</w:t>
      </w:r>
      <w:r w:rsidR="007741AE">
        <w:rPr>
          <w:rFonts w:ascii="Times New Roman" w:hAnsi="Times New Roman" w:cs="Times New Roman"/>
          <w:shd w:val="clear" w:color="auto" w:fill="FFFFFF"/>
        </w:rPr>
        <w:t>l concepto de individualidad comienza a desarrollarse y a</w:t>
      </w:r>
      <w:r>
        <w:rPr>
          <w:rFonts w:ascii="Times New Roman" w:hAnsi="Times New Roman" w:cs="Times New Roman"/>
          <w:shd w:val="clear" w:color="auto" w:fill="FFFFFF"/>
        </w:rPr>
        <w:t xml:space="preserve"> relacionar con la</w:t>
      </w:r>
      <w:r w:rsidR="007741AE">
        <w:rPr>
          <w:rFonts w:ascii="Times New Roman" w:hAnsi="Times New Roman" w:cs="Times New Roman"/>
          <w:shd w:val="clear" w:color="auto" w:fill="FFFFFF"/>
        </w:rPr>
        <w:t xml:space="preserve"> noción de</w:t>
      </w:r>
      <w:r>
        <w:rPr>
          <w:rFonts w:ascii="Times New Roman" w:hAnsi="Times New Roman" w:cs="Times New Roman"/>
          <w:shd w:val="clear" w:color="auto" w:fill="FFFFFF"/>
        </w:rPr>
        <w:t xml:space="preserve"> libertad humana.</w:t>
      </w:r>
    </w:p>
    <w:p w14:paraId="343E6692" w14:textId="77777777" w:rsidR="00034ED6" w:rsidRDefault="00034ED6" w:rsidP="00384DA6">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471DA9" w:rsidRPr="005D1738" w14:paraId="20482137" w14:textId="77777777" w:rsidTr="00F15855">
        <w:tc>
          <w:tcPr>
            <w:tcW w:w="8978" w:type="dxa"/>
            <w:gridSpan w:val="2"/>
            <w:shd w:val="clear" w:color="auto" w:fill="000000" w:themeFill="text1"/>
          </w:tcPr>
          <w:p w14:paraId="1C59135A" w14:textId="337A2509" w:rsidR="00471DA9" w:rsidRPr="005D1738" w:rsidRDefault="00471DA9" w:rsidP="00F1585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4519BD" w:rsidRPr="00726376" w14:paraId="6C69A03D" w14:textId="77777777" w:rsidTr="004519BD">
        <w:trPr>
          <w:trHeight w:val="495"/>
        </w:trPr>
        <w:tc>
          <w:tcPr>
            <w:tcW w:w="2518" w:type="dxa"/>
          </w:tcPr>
          <w:p w14:paraId="0A2EF355" w14:textId="3633B6C5" w:rsidR="004519BD" w:rsidRPr="00726376" w:rsidRDefault="004519BD" w:rsidP="00F15855">
            <w:pPr>
              <w:rPr>
                <w:rFonts w:ascii="Times" w:hAnsi="Times"/>
                <w:b/>
                <w:sz w:val="18"/>
                <w:szCs w:val="18"/>
              </w:rPr>
            </w:pPr>
            <w:r>
              <w:rPr>
                <w:rFonts w:ascii="Times" w:hAnsi="Times"/>
                <w:b/>
                <w:sz w:val="18"/>
                <w:szCs w:val="18"/>
              </w:rPr>
              <w:t>Título</w:t>
            </w:r>
          </w:p>
        </w:tc>
        <w:tc>
          <w:tcPr>
            <w:tcW w:w="6460" w:type="dxa"/>
          </w:tcPr>
          <w:p w14:paraId="028CBE35" w14:textId="099001E7" w:rsidR="004519BD" w:rsidRPr="004519BD" w:rsidRDefault="004519BD" w:rsidP="004519BD">
            <w:pPr>
              <w:rPr>
                <w:shd w:val="clear" w:color="auto" w:fill="FFFFFF"/>
              </w:rPr>
            </w:pPr>
            <w:r w:rsidRPr="004519BD">
              <w:rPr>
                <w:rStyle w:val="un"/>
                <w:rFonts w:ascii="Times New Roman" w:hAnsi="Times New Roman" w:cs="Times New Roman"/>
                <w:shd w:val="clear" w:color="auto" w:fill="FFFFFF"/>
              </w:rPr>
              <w:t>El período de la Edad Media</w:t>
            </w:r>
          </w:p>
        </w:tc>
      </w:tr>
      <w:tr w:rsidR="004519BD" w:rsidRPr="00726376" w14:paraId="51F2DFA6" w14:textId="77777777" w:rsidTr="00F15855">
        <w:trPr>
          <w:trHeight w:val="495"/>
        </w:trPr>
        <w:tc>
          <w:tcPr>
            <w:tcW w:w="2518" w:type="dxa"/>
          </w:tcPr>
          <w:p w14:paraId="684C7995" w14:textId="78F765CD" w:rsidR="004519BD" w:rsidRDefault="004519BD" w:rsidP="00F15855">
            <w:pPr>
              <w:rPr>
                <w:rFonts w:ascii="Times" w:hAnsi="Times"/>
                <w:b/>
                <w:sz w:val="18"/>
                <w:szCs w:val="18"/>
              </w:rPr>
            </w:pPr>
            <w:r>
              <w:rPr>
                <w:rFonts w:ascii="Times" w:hAnsi="Times"/>
                <w:b/>
                <w:sz w:val="18"/>
                <w:szCs w:val="18"/>
              </w:rPr>
              <w:t>Contenido</w:t>
            </w:r>
          </w:p>
        </w:tc>
        <w:tc>
          <w:tcPr>
            <w:tcW w:w="6460" w:type="dxa"/>
          </w:tcPr>
          <w:p w14:paraId="74A5AB78" w14:textId="77777777" w:rsidR="004519BD" w:rsidRPr="007741AE" w:rsidRDefault="004519BD" w:rsidP="004519BD">
            <w:pPr>
              <w:jc w:val="both"/>
              <w:rPr>
                <w:rStyle w:val="un"/>
                <w:rFonts w:ascii="Times New Roman" w:hAnsi="Times New Roman" w:cs="Times New Roman"/>
                <w:shd w:val="clear" w:color="auto" w:fill="FFFFFF"/>
              </w:rPr>
            </w:pPr>
            <w:r w:rsidRPr="007741AE">
              <w:rPr>
                <w:rStyle w:val="un"/>
                <w:rFonts w:ascii="Times New Roman" w:hAnsi="Times New Roman" w:cs="Times New Roman"/>
                <w:shd w:val="clear" w:color="auto" w:fill="FFFFFF"/>
              </w:rPr>
              <w:t>La Edad Media es el período histórico que se sitúa entre la</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b/>
                <w:shd w:val="clear" w:color="auto" w:fill="FFFFFF"/>
              </w:rPr>
              <w:t>caída del Imperio romano de Occidente</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w:t>
            </w:r>
            <w:r w:rsidRPr="007741AE">
              <w:rPr>
                <w:rStyle w:val="un"/>
                <w:rFonts w:ascii="Times New Roman" w:hAnsi="Times New Roman" w:cs="Times New Roman"/>
                <w:b/>
                <w:shd w:val="clear" w:color="auto" w:fill="FFFFFF"/>
              </w:rPr>
              <w:t>476</w:t>
            </w:r>
            <w:r w:rsidRPr="007741AE">
              <w:rPr>
                <w:rStyle w:val="un"/>
                <w:rFonts w:ascii="Times New Roman" w:hAnsi="Times New Roman" w:cs="Times New Roman"/>
                <w:shd w:val="clear" w:color="auto" w:fill="FFFFFF"/>
              </w:rPr>
              <w:t>) y el</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b/>
                <w:shd w:val="clear" w:color="auto" w:fill="FFFFFF"/>
              </w:rPr>
              <w:t>descubrimiento de América</w:t>
            </w:r>
            <w:r>
              <w:rPr>
                <w:rStyle w:val="un"/>
                <w:rFonts w:ascii="Times New Roman" w:hAnsi="Times New Roman" w:cs="Times New Roman"/>
                <w:b/>
                <w:shd w:val="clear" w:color="auto" w:fill="FFFFFF"/>
              </w:rPr>
              <w:t xml:space="preserve"> </w:t>
            </w:r>
            <w:r w:rsidRPr="007741AE">
              <w:rPr>
                <w:rStyle w:val="un"/>
                <w:rFonts w:ascii="Times New Roman" w:hAnsi="Times New Roman" w:cs="Times New Roman"/>
                <w:shd w:val="clear" w:color="auto" w:fill="FFFFFF"/>
              </w:rPr>
              <w:t>(</w:t>
            </w:r>
            <w:r w:rsidRPr="007741AE">
              <w:rPr>
                <w:rStyle w:val="un"/>
                <w:rFonts w:ascii="Times New Roman" w:hAnsi="Times New Roman" w:cs="Times New Roman"/>
                <w:b/>
                <w:shd w:val="clear" w:color="auto" w:fill="FFFFFF"/>
              </w:rPr>
              <w:t>1492</w:t>
            </w:r>
            <w:r w:rsidRPr="007741AE">
              <w:rPr>
                <w:rStyle w:val="un"/>
                <w:rFonts w:ascii="Times New Roman" w:hAnsi="Times New Roman" w:cs="Times New Roman"/>
                <w:shd w:val="clear" w:color="auto" w:fill="FFFFFF"/>
              </w:rPr>
              <w:t>).</w:t>
            </w:r>
          </w:p>
          <w:p w14:paraId="58E12FC8" w14:textId="629E96D9" w:rsidR="004519BD" w:rsidRPr="004519BD" w:rsidRDefault="004519BD" w:rsidP="004519BD">
            <w:pPr>
              <w:jc w:val="both"/>
              <w:rPr>
                <w:rStyle w:val="un"/>
                <w:rFonts w:ascii="Times New Roman" w:hAnsi="Times New Roman" w:cs="Times New Roman"/>
                <w:shd w:val="clear" w:color="auto" w:fill="FFFFFF"/>
              </w:rPr>
            </w:pPr>
            <w:r w:rsidRPr="007741AE">
              <w:rPr>
                <w:rStyle w:val="un"/>
                <w:rFonts w:ascii="Times New Roman" w:hAnsi="Times New Roman" w:cs="Times New Roman"/>
                <w:shd w:val="clear" w:color="auto" w:fill="FFFFFF"/>
              </w:rPr>
              <w:t>A su vez, este período suele dividirse en tres etapas:</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alta Edad M</w:t>
            </w:r>
            <w:r w:rsidRPr="007741AE">
              <w:rPr>
                <w:rStyle w:val="un"/>
                <w:rFonts w:ascii="Times New Roman" w:hAnsi="Times New Roman" w:cs="Times New Roman"/>
                <w:b/>
                <w:shd w:val="clear" w:color="auto" w:fill="FFFFFF"/>
              </w:rPr>
              <w:t>edia</w:t>
            </w:r>
            <w:r>
              <w:rPr>
                <w:rStyle w:val="un"/>
                <w:rFonts w:ascii="Times New Roman" w:hAnsi="Times New Roman" w:cs="Times New Roman"/>
                <w:b/>
                <w:shd w:val="clear" w:color="auto" w:fill="FFFFFF"/>
              </w:rPr>
              <w:t xml:space="preserve"> </w:t>
            </w:r>
            <w:r>
              <w:rPr>
                <w:rStyle w:val="un"/>
                <w:rFonts w:ascii="Times New Roman" w:hAnsi="Times New Roman" w:cs="Times New Roman"/>
                <w:shd w:val="clear" w:color="auto" w:fill="FFFFFF"/>
              </w:rPr>
              <w:t xml:space="preserve">(siglos </w:t>
            </w:r>
            <w:r w:rsidRPr="007741AE">
              <w:rPr>
                <w:rStyle w:val="un"/>
                <w:rFonts w:ascii="Times New Roman" w:hAnsi="Times New Roman" w:cs="Times New Roman"/>
                <w:shd w:val="clear" w:color="auto" w:fill="FFFFFF"/>
              </w:rPr>
              <w:t>V-XI),</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baja Edad M</w:t>
            </w:r>
            <w:r w:rsidRPr="007741AE">
              <w:rPr>
                <w:rStyle w:val="un"/>
                <w:rFonts w:ascii="Times New Roman" w:hAnsi="Times New Roman" w:cs="Times New Roman"/>
                <w:b/>
                <w:shd w:val="clear" w:color="auto" w:fill="FFFFFF"/>
              </w:rPr>
              <w:t>edia</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(siglos XI-XIII) y</w:t>
            </w:r>
            <w:r>
              <w:rPr>
                <w:rStyle w:val="un"/>
                <w:rFonts w:ascii="Times New Roman" w:hAnsi="Times New Roman" w:cs="Times New Roman"/>
                <w:shd w:val="clear" w:color="auto" w:fill="FFFFFF"/>
              </w:rPr>
              <w:t xml:space="preserve"> </w:t>
            </w:r>
            <w:r>
              <w:rPr>
                <w:rStyle w:val="un"/>
                <w:rFonts w:ascii="Times New Roman" w:hAnsi="Times New Roman" w:cs="Times New Roman"/>
                <w:b/>
                <w:shd w:val="clear" w:color="auto" w:fill="FFFFFF"/>
              </w:rPr>
              <w:t>P</w:t>
            </w:r>
            <w:r w:rsidRPr="007741AE">
              <w:rPr>
                <w:rStyle w:val="un"/>
                <w:rFonts w:ascii="Times New Roman" w:hAnsi="Times New Roman" w:cs="Times New Roman"/>
                <w:b/>
                <w:shd w:val="clear" w:color="auto" w:fill="FFFFFF"/>
              </w:rPr>
              <w:t>rerrenacimiento</w:t>
            </w:r>
            <w:r>
              <w:rPr>
                <w:rStyle w:val="un"/>
                <w:rFonts w:ascii="Times New Roman" w:hAnsi="Times New Roman" w:cs="Times New Roman"/>
                <w:shd w:val="clear" w:color="auto" w:fill="FFFFFF"/>
              </w:rPr>
              <w:t xml:space="preserve"> </w:t>
            </w:r>
            <w:r w:rsidRPr="007741AE">
              <w:rPr>
                <w:rStyle w:val="un"/>
                <w:rFonts w:ascii="Times New Roman" w:hAnsi="Times New Roman" w:cs="Times New Roman"/>
                <w:shd w:val="clear" w:color="auto" w:fill="FFFFFF"/>
              </w:rPr>
              <w:t>(siglos XIV-XV ).</w:t>
            </w:r>
          </w:p>
        </w:tc>
      </w:tr>
    </w:tbl>
    <w:p w14:paraId="79FFD906" w14:textId="77777777" w:rsidR="00AE4E71" w:rsidRDefault="00AE4E71" w:rsidP="00384DA6">
      <w:pPr>
        <w:tabs>
          <w:tab w:val="right" w:pos="8498"/>
        </w:tabs>
        <w:spacing w:after="0"/>
        <w:rPr>
          <w:rFonts w:ascii="Times" w:hAnsi="Times"/>
          <w:b/>
        </w:rPr>
      </w:pPr>
    </w:p>
    <w:p w14:paraId="19AD522D" w14:textId="231785DB" w:rsidR="00724916" w:rsidRDefault="007741AE" w:rsidP="00384DA6">
      <w:pPr>
        <w:tabs>
          <w:tab w:val="right" w:pos="8498"/>
        </w:tabs>
        <w:spacing w:after="0"/>
        <w:rPr>
          <w:rFonts w:ascii="Times" w:hAnsi="Times"/>
        </w:rPr>
      </w:pPr>
      <w:r>
        <w:rPr>
          <w:rFonts w:ascii="Times" w:hAnsi="Times"/>
        </w:rPr>
        <w:t>Estas tres etapas se</w:t>
      </w:r>
      <w:r w:rsidR="007405A4">
        <w:rPr>
          <w:rFonts w:ascii="Times" w:hAnsi="Times"/>
        </w:rPr>
        <w:t xml:space="preserve"> caracterizaron por:</w:t>
      </w:r>
    </w:p>
    <w:p w14:paraId="09A723E6" w14:textId="77777777" w:rsidR="007405A4" w:rsidRDefault="007405A4" w:rsidP="00384DA6">
      <w:pPr>
        <w:tabs>
          <w:tab w:val="right" w:pos="8498"/>
        </w:tabs>
        <w:spacing w:after="0"/>
        <w:rPr>
          <w:rFonts w:ascii="Times" w:hAnsi="Times"/>
        </w:rPr>
      </w:pPr>
    </w:p>
    <w:p w14:paraId="13676A47" w14:textId="4A594F41" w:rsidR="007405A4" w:rsidRPr="007741AE" w:rsidRDefault="007405A4" w:rsidP="002221F5">
      <w:pPr>
        <w:tabs>
          <w:tab w:val="right" w:pos="8498"/>
        </w:tabs>
        <w:spacing w:after="0"/>
        <w:jc w:val="both"/>
        <w:rPr>
          <w:rFonts w:ascii="Times New Roman" w:eastAsia="Times New Roman" w:hAnsi="Times New Roman" w:cs="Times New Roman"/>
          <w:lang w:val="es-MX" w:eastAsia="es-MX"/>
        </w:rPr>
      </w:pPr>
      <w:r>
        <w:rPr>
          <w:rFonts w:ascii="Times" w:hAnsi="Times"/>
          <w:b/>
        </w:rPr>
        <w:lastRenderedPageBreak/>
        <w:t>Alta Edad Media</w:t>
      </w:r>
      <w:r w:rsidRPr="002221F5">
        <w:rPr>
          <w:rFonts w:ascii="Times" w:hAnsi="Times"/>
          <w:b/>
        </w:rPr>
        <w:t xml:space="preserve">: </w:t>
      </w:r>
      <w:r w:rsidR="007741AE">
        <w:rPr>
          <w:rFonts w:ascii="Times New Roman" w:eastAsia="Times New Roman" w:hAnsi="Times New Roman" w:cs="Times New Roman"/>
          <w:lang w:val="es-MX" w:eastAsia="es-MX"/>
        </w:rPr>
        <w:t>Comienza</w:t>
      </w:r>
      <w:r w:rsidR="002221F5" w:rsidRPr="002221F5">
        <w:rPr>
          <w:rFonts w:ascii="Times New Roman" w:eastAsia="Times New Roman" w:hAnsi="Times New Roman" w:cs="Times New Roman"/>
          <w:lang w:val="es-MX" w:eastAsia="es-MX"/>
        </w:rPr>
        <w:t xml:space="preserve"> </w:t>
      </w:r>
      <w:r w:rsidR="002221F5">
        <w:rPr>
          <w:rFonts w:ascii="Times New Roman" w:eastAsia="Times New Roman" w:hAnsi="Times New Roman" w:cs="Times New Roman"/>
          <w:lang w:val="es-MX" w:eastAsia="es-MX"/>
        </w:rPr>
        <w:t>después</w:t>
      </w:r>
      <w:r w:rsidR="002221F5" w:rsidRPr="002221F5">
        <w:rPr>
          <w:rFonts w:ascii="Times New Roman" w:eastAsia="Times New Roman" w:hAnsi="Times New Roman" w:cs="Times New Roman"/>
          <w:lang w:val="es-MX" w:eastAsia="es-MX"/>
        </w:rPr>
        <w:t xml:space="preserve"> la desintegración de</w:t>
      </w:r>
      <w:r w:rsidR="002221F5">
        <w:rPr>
          <w:rFonts w:ascii="Times New Roman" w:eastAsia="Times New Roman" w:hAnsi="Times New Roman" w:cs="Times New Roman"/>
          <w:lang w:val="es-MX" w:eastAsia="es-MX"/>
        </w:rPr>
        <w:t>l Imperio romano en el siglo V. H</w:t>
      </w:r>
      <w:r w:rsidR="002221F5" w:rsidRPr="002221F5">
        <w:rPr>
          <w:rFonts w:ascii="Times New Roman" w:eastAsia="Times New Roman" w:hAnsi="Times New Roman" w:cs="Times New Roman"/>
          <w:lang w:val="es-MX" w:eastAsia="es-MX"/>
        </w:rPr>
        <w:t>ubo una transición de las estructuras romanas centralistas a las nuevas</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b/>
          <w:bCs/>
          <w:lang w:val="es-MX" w:eastAsia="es-MX"/>
        </w:rPr>
        <w:t>estructuras feudales</w:t>
      </w:r>
      <w:r w:rsidR="002221F5">
        <w:rPr>
          <w:rFonts w:ascii="Times New Roman" w:eastAsia="Times New Roman" w:hAnsi="Times New Roman" w:cs="Times New Roman"/>
          <w:lang w:val="es-MX" w:eastAsia="es-MX"/>
        </w:rPr>
        <w:t>. Además,</w:t>
      </w:r>
      <w:r w:rsidR="002221F5" w:rsidRPr="002221F5">
        <w:rPr>
          <w:rFonts w:ascii="Times New Roman" w:eastAsia="Times New Roman" w:hAnsi="Times New Roman" w:cs="Times New Roman"/>
          <w:lang w:val="es-MX" w:eastAsia="es-MX"/>
        </w:rPr>
        <w:t xml:space="preserve"> se inicia la</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b/>
          <w:bCs/>
          <w:lang w:val="es-MX" w:eastAsia="es-MX"/>
        </w:rPr>
        <w:t>Reconquista</w:t>
      </w:r>
      <w:r w:rsidR="007741AE">
        <w:rPr>
          <w:rFonts w:ascii="Times New Roman" w:eastAsia="Times New Roman" w:hAnsi="Times New Roman" w:cs="Times New Roman"/>
          <w:lang w:val="es-MX" w:eastAsia="es-MX"/>
        </w:rPr>
        <w:t xml:space="preserve"> </w:t>
      </w:r>
      <w:r w:rsidR="002221F5" w:rsidRPr="002221F5">
        <w:rPr>
          <w:rFonts w:ascii="Times New Roman" w:eastAsia="Times New Roman" w:hAnsi="Times New Roman" w:cs="Times New Roman"/>
          <w:lang w:val="es-MX" w:eastAsia="es-MX"/>
        </w:rPr>
        <w:t>de los territorios de la península Ibérica ocupados por los árabes, a la vez que se produce una</w:t>
      </w:r>
      <w:r w:rsid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bCs/>
          <w:lang w:val="es-MX" w:eastAsia="es-MX"/>
        </w:rPr>
        <w:t>expansión demográfica</w:t>
      </w:r>
      <w:r w:rsidR="007741AE" w:rsidRP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lang w:val="es-MX" w:eastAsia="es-MX"/>
        </w:rPr>
        <w:t>y</w:t>
      </w:r>
      <w:r w:rsidR="007741AE" w:rsidRPr="007741AE">
        <w:rPr>
          <w:rFonts w:ascii="Times New Roman" w:eastAsia="Times New Roman" w:hAnsi="Times New Roman" w:cs="Times New Roman"/>
          <w:lang w:val="es-MX" w:eastAsia="es-MX"/>
        </w:rPr>
        <w:t xml:space="preserve"> </w:t>
      </w:r>
      <w:r w:rsidR="002221F5" w:rsidRPr="007741AE">
        <w:rPr>
          <w:rFonts w:ascii="Times New Roman" w:eastAsia="Times New Roman" w:hAnsi="Times New Roman" w:cs="Times New Roman"/>
          <w:bCs/>
          <w:lang w:val="es-MX" w:eastAsia="es-MX"/>
        </w:rPr>
        <w:t>económica</w:t>
      </w:r>
      <w:r w:rsidR="002221F5" w:rsidRPr="007741AE">
        <w:rPr>
          <w:rFonts w:ascii="Times New Roman" w:eastAsia="Times New Roman" w:hAnsi="Times New Roman" w:cs="Times New Roman"/>
          <w:lang w:val="es-MX" w:eastAsia="es-MX"/>
        </w:rPr>
        <w:t>.</w:t>
      </w:r>
    </w:p>
    <w:p w14:paraId="2D4EC320" w14:textId="77777777" w:rsidR="002221F5" w:rsidRDefault="002221F5" w:rsidP="002221F5">
      <w:pPr>
        <w:tabs>
          <w:tab w:val="right" w:pos="8498"/>
        </w:tabs>
        <w:spacing w:after="0"/>
        <w:jc w:val="both"/>
        <w:rPr>
          <w:rFonts w:ascii="Times New Roman" w:eastAsia="Times New Roman" w:hAnsi="Times New Roman" w:cs="Times New Roman"/>
          <w:lang w:val="es-MX" w:eastAsia="es-MX"/>
        </w:rPr>
      </w:pPr>
    </w:p>
    <w:p w14:paraId="44103BB2" w14:textId="57A407D2" w:rsidR="002221F5" w:rsidRPr="002221F5" w:rsidRDefault="002221F5" w:rsidP="002221F5">
      <w:pPr>
        <w:tabs>
          <w:tab w:val="right" w:pos="8498"/>
        </w:tabs>
        <w:spacing w:after="0"/>
        <w:jc w:val="both"/>
        <w:rPr>
          <w:rFonts w:ascii="Times New Roman" w:eastAsia="Times New Roman" w:hAnsi="Times New Roman" w:cs="Times New Roman"/>
          <w:lang w:val="es-MX" w:eastAsia="es-MX"/>
        </w:rPr>
      </w:pPr>
      <w:r>
        <w:rPr>
          <w:rFonts w:ascii="Times New Roman" w:eastAsia="Times New Roman" w:hAnsi="Times New Roman" w:cs="Times New Roman"/>
          <w:b/>
          <w:lang w:val="es-MX" w:eastAsia="es-MX"/>
        </w:rPr>
        <w:t xml:space="preserve">Baja Edad Media: </w:t>
      </w:r>
      <w:r w:rsidRPr="002221F5">
        <w:rPr>
          <w:rFonts w:ascii="Times New Roman" w:eastAsia="Times New Roman" w:hAnsi="Times New Roman" w:cs="Times New Roman"/>
          <w:lang w:val="es-MX" w:eastAsia="es-MX"/>
        </w:rPr>
        <w:t>nace una nueva clase social, la</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burguesía</w:t>
      </w:r>
      <w:r w:rsidRPr="002221F5">
        <w:rPr>
          <w:rFonts w:ascii="Times New Roman" w:eastAsia="Times New Roman" w:hAnsi="Times New Roman" w:cs="Times New Roman"/>
          <w:lang w:val="es-MX" w:eastAsia="es-MX"/>
        </w:rPr>
        <w:t>, que propi</w:t>
      </w:r>
      <w:r>
        <w:rPr>
          <w:rFonts w:ascii="Times New Roman" w:eastAsia="Times New Roman" w:hAnsi="Times New Roman" w:cs="Times New Roman"/>
          <w:lang w:val="es-MX" w:eastAsia="es-MX"/>
        </w:rPr>
        <w:t xml:space="preserve">cia el florecimiento económico y </w:t>
      </w:r>
      <w:r w:rsidRPr="002221F5">
        <w:rPr>
          <w:rFonts w:ascii="Times New Roman" w:eastAsia="Times New Roman" w:hAnsi="Times New Roman" w:cs="Times New Roman"/>
          <w:lang w:val="es-MX" w:eastAsia="es-MX"/>
        </w:rPr>
        <w:t>nuevas</w:t>
      </w:r>
      <w:r w:rsidR="007741AE">
        <w:rPr>
          <w:rFonts w:ascii="Times New Roman" w:eastAsia="Times New Roman" w:hAnsi="Times New Roman" w:cs="Times New Roman"/>
          <w:lang w:val="es-MX" w:eastAsia="es-MX"/>
        </w:rPr>
        <w:t xml:space="preserve"> </w:t>
      </w:r>
      <w:r w:rsidRPr="004519BD">
        <w:rPr>
          <w:rFonts w:ascii="Times New Roman" w:eastAsia="Times New Roman" w:hAnsi="Times New Roman" w:cs="Times New Roman"/>
          <w:bCs/>
          <w:lang w:val="es-MX" w:eastAsia="es-MX"/>
        </w:rPr>
        <w:t>rutas comerciales</w:t>
      </w:r>
      <w:r w:rsidRPr="002221F5">
        <w:rPr>
          <w:rFonts w:ascii="Times New Roman" w:eastAsia="Times New Roman" w:hAnsi="Times New Roman" w:cs="Times New Roman"/>
          <w:lang w:val="es-MX" w:eastAsia="es-MX"/>
        </w:rPr>
        <w:t>, mejoran las condiciones de vida de la po</w:t>
      </w:r>
      <w:r w:rsidR="004519BD">
        <w:rPr>
          <w:rFonts w:ascii="Times New Roman" w:eastAsia="Times New Roman" w:hAnsi="Times New Roman" w:cs="Times New Roman"/>
          <w:lang w:val="es-MX" w:eastAsia="es-MX"/>
        </w:rPr>
        <w:t xml:space="preserve">blación, se fundan las primeras </w:t>
      </w:r>
      <w:r w:rsidRPr="004519BD">
        <w:rPr>
          <w:rFonts w:ascii="Times New Roman" w:eastAsia="Times New Roman" w:hAnsi="Times New Roman" w:cs="Times New Roman"/>
          <w:bCs/>
          <w:lang w:val="es-MX" w:eastAsia="es-MX"/>
        </w:rPr>
        <w:t>grandes ciudades</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lang w:val="es-MX" w:eastAsia="es-MX"/>
        </w:rPr>
        <w:t>y las primeras</w:t>
      </w:r>
      <w:r w:rsidR="007741AE">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universidades</w:t>
      </w:r>
      <w:r w:rsidRPr="002221F5">
        <w:rPr>
          <w:rFonts w:ascii="Times New Roman" w:eastAsia="Times New Roman" w:hAnsi="Times New Roman" w:cs="Times New Roman"/>
          <w:lang w:val="es-MX" w:eastAsia="es-MX"/>
        </w:rPr>
        <w:t>.</w:t>
      </w:r>
      <w:r>
        <w:rPr>
          <w:rFonts w:ascii="Times New Roman" w:eastAsia="Times New Roman" w:hAnsi="Times New Roman" w:cs="Times New Roman"/>
          <w:lang w:val="es-MX" w:eastAsia="es-MX"/>
        </w:rPr>
        <w:t xml:space="preserve"> L</w:t>
      </w:r>
      <w:r w:rsidRPr="002221F5">
        <w:rPr>
          <w:rFonts w:ascii="Times New Roman" w:eastAsia="Times New Roman" w:hAnsi="Times New Roman" w:cs="Times New Roman"/>
          <w:lang w:val="es-MX" w:eastAsia="es-MX"/>
        </w:rPr>
        <w:t xml:space="preserve">a segunda mitad se caracteriza por una </w:t>
      </w:r>
      <w:r w:rsidRPr="004519BD">
        <w:rPr>
          <w:rFonts w:ascii="Times New Roman" w:eastAsia="Times New Roman" w:hAnsi="Times New Roman" w:cs="Times New Roman"/>
          <w:bCs/>
          <w:lang w:val="es-MX" w:eastAsia="es-MX"/>
        </w:rPr>
        <w:t>profunda crisis</w:t>
      </w:r>
      <w:r w:rsidRPr="004519BD">
        <w:rPr>
          <w:rFonts w:ascii="Times New Roman" w:eastAsia="Times New Roman" w:hAnsi="Times New Roman" w:cs="Times New Roman"/>
          <w:lang w:val="es-MX" w:eastAsia="es-MX"/>
        </w:rPr>
        <w:t>,</w:t>
      </w:r>
      <w:r w:rsidRPr="002221F5">
        <w:rPr>
          <w:rFonts w:ascii="Times New Roman" w:eastAsia="Times New Roman" w:hAnsi="Times New Roman" w:cs="Times New Roman"/>
          <w:lang w:val="es-MX" w:eastAsia="es-MX"/>
        </w:rPr>
        <w:t xml:space="preserve"> marcada por la epidemia de la</w:t>
      </w:r>
      <w:r w:rsidR="004519BD">
        <w:rPr>
          <w:rFonts w:ascii="Times New Roman" w:eastAsia="Times New Roman" w:hAnsi="Times New Roman" w:cs="Times New Roman"/>
          <w:lang w:val="es-MX" w:eastAsia="es-MX"/>
        </w:rPr>
        <w:t xml:space="preserve"> </w:t>
      </w:r>
      <w:r w:rsidRPr="002221F5">
        <w:rPr>
          <w:rFonts w:ascii="Times New Roman" w:eastAsia="Times New Roman" w:hAnsi="Times New Roman" w:cs="Times New Roman"/>
          <w:b/>
          <w:bCs/>
          <w:lang w:val="es-MX" w:eastAsia="es-MX"/>
        </w:rPr>
        <w:t>peste negra</w:t>
      </w:r>
      <w:r w:rsidRPr="002221F5">
        <w:rPr>
          <w:rFonts w:ascii="Times New Roman" w:eastAsia="Times New Roman" w:hAnsi="Times New Roman" w:cs="Times New Roman"/>
          <w:lang w:val="es-MX" w:eastAsia="es-MX"/>
        </w:rPr>
        <w:t>.</w:t>
      </w:r>
    </w:p>
    <w:p w14:paraId="0B7CB842" w14:textId="77777777" w:rsidR="00777FC6" w:rsidRDefault="00777FC6" w:rsidP="00777FC6">
      <w:pPr>
        <w:shd w:val="clear" w:color="auto" w:fill="FFFFFF"/>
        <w:spacing w:after="0" w:line="345" w:lineRule="atLeast"/>
        <w:jc w:val="both"/>
        <w:rPr>
          <w:rFonts w:ascii="Times New Roman" w:eastAsia="Times New Roman" w:hAnsi="Times New Roman" w:cs="Times New Roman"/>
          <w:b/>
          <w:lang w:val="es-MX" w:eastAsia="es-MX"/>
        </w:rPr>
      </w:pPr>
    </w:p>
    <w:p w14:paraId="6AEFC59B" w14:textId="575C1A2F" w:rsidR="00777FC6" w:rsidRPr="00777FC6" w:rsidRDefault="00F27783" w:rsidP="00777FC6">
      <w:pPr>
        <w:shd w:val="clear" w:color="auto" w:fill="FFFFFF"/>
        <w:spacing w:after="0"/>
        <w:jc w:val="both"/>
        <w:rPr>
          <w:rFonts w:ascii="Times New Roman" w:eastAsia="Times New Roman" w:hAnsi="Times New Roman" w:cs="Times New Roman"/>
          <w:lang w:val="es-MX" w:eastAsia="es-MX"/>
        </w:rPr>
      </w:pPr>
      <w:r w:rsidRPr="00777FC6">
        <w:rPr>
          <w:rFonts w:ascii="Times New Roman" w:eastAsia="Times New Roman" w:hAnsi="Times New Roman" w:cs="Times New Roman"/>
          <w:b/>
          <w:lang w:val="es-MX" w:eastAsia="es-MX"/>
        </w:rPr>
        <w:t xml:space="preserve">Prerrenacimiento: </w:t>
      </w:r>
      <w:r w:rsidR="004519BD">
        <w:rPr>
          <w:rFonts w:ascii="Times New Roman" w:eastAsia="Times New Roman" w:hAnsi="Times New Roman" w:cs="Times New Roman"/>
          <w:lang w:val="es-MX" w:eastAsia="es-MX"/>
        </w:rPr>
        <w:t xml:space="preserve">se caracteriza </w:t>
      </w:r>
      <w:r w:rsidR="00777FC6">
        <w:rPr>
          <w:rFonts w:ascii="Times New Roman" w:eastAsia="Times New Roman" w:hAnsi="Times New Roman" w:cs="Times New Roman"/>
          <w:lang w:val="es-MX" w:eastAsia="es-MX"/>
        </w:rPr>
        <w:t>por las</w:t>
      </w:r>
      <w:r w:rsidR="004519BD">
        <w:rPr>
          <w:rFonts w:ascii="Times New Roman" w:eastAsia="Times New Roman" w:hAnsi="Times New Roman" w:cs="Times New Roman"/>
          <w:lang w:val="es-MX" w:eastAsia="es-MX"/>
        </w:rPr>
        <w:t xml:space="preserve"> </w:t>
      </w:r>
      <w:r w:rsidR="00777FC6" w:rsidRPr="004519BD">
        <w:rPr>
          <w:rFonts w:ascii="Times New Roman" w:eastAsia="Times New Roman" w:hAnsi="Times New Roman" w:cs="Times New Roman"/>
          <w:bCs/>
          <w:lang w:val="es-MX" w:eastAsia="es-MX"/>
        </w:rPr>
        <w:t>malas cosechas</w:t>
      </w:r>
      <w:r w:rsidR="004519BD">
        <w:rPr>
          <w:rFonts w:ascii="Times New Roman" w:eastAsia="Times New Roman" w:hAnsi="Times New Roman" w:cs="Times New Roman"/>
          <w:lang w:val="es-MX" w:eastAsia="es-MX"/>
        </w:rPr>
        <w:t xml:space="preserve"> </w:t>
      </w:r>
      <w:r w:rsidR="00777FC6" w:rsidRPr="00777FC6">
        <w:rPr>
          <w:rFonts w:ascii="Times New Roman" w:eastAsia="Times New Roman" w:hAnsi="Times New Roman" w:cs="Times New Roman"/>
          <w:lang w:val="es-MX" w:eastAsia="es-MX"/>
        </w:rPr>
        <w:t>y la</w:t>
      </w:r>
      <w:r w:rsidR="00777FC6">
        <w:rPr>
          <w:rFonts w:ascii="Times New Roman" w:eastAsia="Times New Roman" w:hAnsi="Times New Roman" w:cs="Times New Roman"/>
          <w:lang w:val="es-MX" w:eastAsia="es-MX"/>
        </w:rPr>
        <w:t xml:space="preserve">s hambrunas. </w:t>
      </w:r>
      <w:r w:rsidR="004519BD">
        <w:rPr>
          <w:rFonts w:ascii="Times New Roman" w:eastAsia="Times New Roman" w:hAnsi="Times New Roman" w:cs="Times New Roman"/>
          <w:lang w:val="es-MX" w:eastAsia="es-MX"/>
        </w:rPr>
        <w:t>El término es</w:t>
      </w:r>
      <w:r w:rsidR="00777FC6" w:rsidRPr="00777FC6">
        <w:rPr>
          <w:rFonts w:ascii="Times New Roman" w:eastAsia="Times New Roman" w:hAnsi="Times New Roman" w:cs="Times New Roman"/>
          <w:lang w:val="es-MX" w:eastAsia="es-MX"/>
        </w:rPr>
        <w:t xml:space="preserve"> un concepto cultural y no histórico, que permite catalogar la época desde el punto de vista literario y social.</w:t>
      </w:r>
    </w:p>
    <w:p w14:paraId="1F854447" w14:textId="1F66CB63" w:rsidR="002221F5" w:rsidRPr="00F27783" w:rsidRDefault="002221F5" w:rsidP="002221F5">
      <w:pPr>
        <w:tabs>
          <w:tab w:val="right" w:pos="8498"/>
        </w:tabs>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F1496C" w:rsidRPr="005D1738" w14:paraId="09E20E59" w14:textId="77777777" w:rsidTr="00F15855">
        <w:tc>
          <w:tcPr>
            <w:tcW w:w="8978" w:type="dxa"/>
            <w:gridSpan w:val="2"/>
            <w:shd w:val="clear" w:color="auto" w:fill="000000" w:themeFill="text1"/>
          </w:tcPr>
          <w:p w14:paraId="4B760672" w14:textId="77777777" w:rsidR="00F1496C" w:rsidRPr="005D1738" w:rsidRDefault="00F1496C" w:rsidP="00F1585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1496C" w:rsidRPr="00726376" w14:paraId="46B33D85" w14:textId="77777777" w:rsidTr="00F15855">
        <w:tc>
          <w:tcPr>
            <w:tcW w:w="2518" w:type="dxa"/>
          </w:tcPr>
          <w:p w14:paraId="404D1205" w14:textId="77777777" w:rsidR="00F1496C" w:rsidRPr="00726376" w:rsidRDefault="00F1496C" w:rsidP="00F15855">
            <w:pPr>
              <w:rPr>
                <w:rFonts w:ascii="Times" w:hAnsi="Times"/>
                <w:b/>
                <w:sz w:val="18"/>
                <w:szCs w:val="18"/>
              </w:rPr>
            </w:pPr>
            <w:r w:rsidRPr="00726376">
              <w:rPr>
                <w:rFonts w:ascii="Times" w:hAnsi="Times"/>
                <w:b/>
                <w:sz w:val="18"/>
                <w:szCs w:val="18"/>
              </w:rPr>
              <w:t>Título</w:t>
            </w:r>
          </w:p>
        </w:tc>
        <w:tc>
          <w:tcPr>
            <w:tcW w:w="6460" w:type="dxa"/>
          </w:tcPr>
          <w:p w14:paraId="67B931AA" w14:textId="77777777" w:rsidR="00F1496C" w:rsidRPr="00726376" w:rsidRDefault="00F1496C" w:rsidP="00F15855">
            <w:pPr>
              <w:jc w:val="center"/>
              <w:rPr>
                <w:rFonts w:ascii="Times" w:hAnsi="Times"/>
                <w:b/>
                <w:sz w:val="18"/>
                <w:szCs w:val="18"/>
              </w:rPr>
            </w:pPr>
            <w:r>
              <w:rPr>
                <w:rFonts w:ascii="Times New Roman" w:hAnsi="Times New Roman" w:cs="Times New Roman"/>
                <w:color w:val="000000"/>
              </w:rPr>
              <w:t>El contexto en la Edad Media</w:t>
            </w:r>
          </w:p>
        </w:tc>
      </w:tr>
      <w:tr w:rsidR="00F1496C" w14:paraId="2C5054DC" w14:textId="77777777" w:rsidTr="00F15855">
        <w:tc>
          <w:tcPr>
            <w:tcW w:w="2518" w:type="dxa"/>
          </w:tcPr>
          <w:p w14:paraId="654BED55" w14:textId="77777777" w:rsidR="00F1496C" w:rsidRDefault="00F1496C" w:rsidP="00F15855">
            <w:pPr>
              <w:rPr>
                <w:rFonts w:ascii="Times" w:hAnsi="Times"/>
              </w:rPr>
            </w:pPr>
            <w:r w:rsidRPr="00726376">
              <w:rPr>
                <w:rFonts w:ascii="Times" w:hAnsi="Times"/>
                <w:b/>
                <w:sz w:val="18"/>
                <w:szCs w:val="18"/>
              </w:rPr>
              <w:t>Contenido</w:t>
            </w:r>
          </w:p>
        </w:tc>
        <w:tc>
          <w:tcPr>
            <w:tcW w:w="6460" w:type="dxa"/>
          </w:tcPr>
          <w:p w14:paraId="2CDCC3CD" w14:textId="789BB763" w:rsidR="00F1496C" w:rsidRDefault="00F1496C" w:rsidP="00F15855">
            <w:pPr>
              <w:jc w:val="both"/>
              <w:rPr>
                <w:rFonts w:ascii="Times" w:hAnsi="Times"/>
              </w:rPr>
            </w:pPr>
            <w:r w:rsidRPr="0013353D">
              <w:rPr>
                <w:rStyle w:val="un"/>
                <w:rFonts w:ascii="Times New Roman" w:hAnsi="Times New Roman" w:cs="Times New Roman"/>
                <w:shd w:val="clear" w:color="auto" w:fill="FFFFFF"/>
              </w:rPr>
              <w:t>Imagina que realizas un viaje a</w:t>
            </w:r>
            <w:r w:rsidR="004519BD">
              <w:rPr>
                <w:rStyle w:val="un"/>
                <w:rFonts w:ascii="Times New Roman" w:hAnsi="Times New Roman" w:cs="Times New Roman"/>
                <w:shd w:val="clear" w:color="auto" w:fill="FFFFFF"/>
              </w:rPr>
              <w:t>l pasado y te encuentras en la Edad M</w:t>
            </w:r>
            <w:r w:rsidRPr="0013353D">
              <w:rPr>
                <w:rStyle w:val="un"/>
                <w:rFonts w:ascii="Times New Roman" w:hAnsi="Times New Roman" w:cs="Times New Roman"/>
                <w:shd w:val="clear" w:color="auto" w:fill="FFFFFF"/>
              </w:rPr>
              <w:t>edia.</w:t>
            </w:r>
            <w:r w:rsidR="004519BD">
              <w:rPr>
                <w:rStyle w:val="apple-converted-space"/>
                <w:rFonts w:ascii="Times New Roman" w:hAnsi="Times New Roman" w:cs="Times New Roman"/>
                <w:shd w:val="clear" w:color="auto" w:fill="FFFFFF"/>
              </w:rPr>
              <w:t xml:space="preserve"> </w:t>
            </w:r>
            <w:r w:rsidRPr="0013353D">
              <w:rPr>
                <w:rStyle w:val="un"/>
                <w:rFonts w:ascii="Times New Roman" w:hAnsi="Times New Roman" w:cs="Times New Roman"/>
                <w:shd w:val="clear" w:color="auto" w:fill="FFFFFF"/>
              </w:rPr>
              <w:t xml:space="preserve">¿Qué actividades realizarías para divertirte? </w:t>
            </w:r>
            <w:r>
              <w:rPr>
                <w:rStyle w:val="un"/>
                <w:rFonts w:ascii="Times New Roman" w:hAnsi="Times New Roman" w:cs="Times New Roman"/>
                <w:shd w:val="clear" w:color="auto" w:fill="FFFFFF"/>
              </w:rPr>
              <w:t>Recuerda que en esa época no podrías usar las nuevas tecnologías, como celulares y computadores, y tampoco te sería fácil leer un libro pues durante el periodo los libros eran un lujo, por lo cual tenían un alto precio. Entonces,</w:t>
            </w:r>
            <w:r w:rsidRPr="0013353D">
              <w:rPr>
                <w:rStyle w:val="apple-converted-space"/>
                <w:rFonts w:ascii="Times New Roman" w:hAnsi="Times New Roman" w:cs="Times New Roman"/>
                <w:shd w:val="clear" w:color="auto" w:fill="FFFFFF"/>
              </w:rPr>
              <w:t> </w:t>
            </w:r>
            <w:r w:rsidR="004519BD">
              <w:rPr>
                <w:rStyle w:val="un"/>
                <w:rFonts w:ascii="Times New Roman" w:hAnsi="Times New Roman" w:cs="Times New Roman"/>
                <w:shd w:val="clear" w:color="auto" w:fill="FFFFFF"/>
              </w:rPr>
              <w:t>¿c</w:t>
            </w:r>
            <w:r w:rsidRPr="0013353D">
              <w:rPr>
                <w:rStyle w:val="un"/>
                <w:rFonts w:ascii="Times New Roman" w:hAnsi="Times New Roman" w:cs="Times New Roman"/>
                <w:shd w:val="clear" w:color="auto" w:fill="FFFFFF"/>
              </w:rPr>
              <w:t>ómo te enterarías de las noticias o de las últimas novedades?</w:t>
            </w:r>
          </w:p>
        </w:tc>
      </w:tr>
    </w:tbl>
    <w:p w14:paraId="24FA4D47" w14:textId="77777777" w:rsidR="00724916" w:rsidRDefault="00724916" w:rsidP="00384DA6">
      <w:pPr>
        <w:tabs>
          <w:tab w:val="right" w:pos="8498"/>
        </w:tabs>
        <w:spacing w:after="0"/>
        <w:rPr>
          <w:rFonts w:ascii="Times" w:hAnsi="Times"/>
          <w:b/>
        </w:rPr>
      </w:pPr>
    </w:p>
    <w:p w14:paraId="773770ED" w14:textId="422E2F58" w:rsidR="00D22076" w:rsidRDefault="00D22076" w:rsidP="00D2207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 xml:space="preserve">2.1.2 El contexto social </w:t>
      </w:r>
    </w:p>
    <w:p w14:paraId="20D4370B" w14:textId="77777777" w:rsidR="00F1496C" w:rsidRPr="00F15855" w:rsidRDefault="00F1496C" w:rsidP="00384DA6">
      <w:pPr>
        <w:tabs>
          <w:tab w:val="right" w:pos="8498"/>
        </w:tabs>
        <w:spacing w:after="0"/>
        <w:rPr>
          <w:rFonts w:ascii="Times New Roman" w:hAnsi="Times New Roman" w:cs="Times New Roman"/>
          <w:b/>
        </w:rPr>
      </w:pPr>
    </w:p>
    <w:p w14:paraId="4FC7D17F" w14:textId="6B2C6609" w:rsidR="001B6D96" w:rsidRDefault="00B47C0B" w:rsidP="00F15855">
      <w:pPr>
        <w:tabs>
          <w:tab w:val="right" w:pos="8498"/>
        </w:tabs>
        <w:spacing w:after="0"/>
        <w:jc w:val="both"/>
        <w:rPr>
          <w:rStyle w:val="un"/>
          <w:rFonts w:ascii="Times New Roman" w:hAnsi="Times New Roman" w:cs="Times New Roman"/>
        </w:rPr>
      </w:pPr>
      <w:r>
        <w:rPr>
          <w:rFonts w:ascii="Times New Roman" w:hAnsi="Times New Roman" w:cs="Times New Roman"/>
        </w:rPr>
        <w:t>Durante la Edad Media</w:t>
      </w:r>
      <w:r w:rsidR="00D34DA2">
        <w:rPr>
          <w:rFonts w:ascii="Times New Roman" w:hAnsi="Times New Roman" w:cs="Times New Roman"/>
        </w:rPr>
        <w:t xml:space="preserve"> se dio una forma de </w:t>
      </w:r>
      <w:r w:rsidR="00D34DA2" w:rsidRPr="00F15855">
        <w:rPr>
          <w:rFonts w:ascii="Times New Roman" w:hAnsi="Times New Roman" w:cs="Times New Roman"/>
        </w:rPr>
        <w:t>organización soci</w:t>
      </w:r>
      <w:r w:rsidR="00D34DA2">
        <w:rPr>
          <w:rFonts w:ascii="Times New Roman" w:hAnsi="Times New Roman" w:cs="Times New Roman"/>
        </w:rPr>
        <w:t xml:space="preserve">al regulada a través de </w:t>
      </w:r>
      <w:r w:rsidR="00F15855" w:rsidRPr="00F15855">
        <w:rPr>
          <w:rStyle w:val="un"/>
          <w:rFonts w:ascii="Times New Roman" w:hAnsi="Times New Roman" w:cs="Times New Roman"/>
        </w:rPr>
        <w:t xml:space="preserve">estamentos, es decir, grupos sociales establecidos mediante un sistema de herencias y linajes. </w:t>
      </w:r>
    </w:p>
    <w:p w14:paraId="2039F138" w14:textId="77777777" w:rsidR="00F15855" w:rsidRDefault="00F15855" w:rsidP="00F15855">
      <w:pPr>
        <w:tabs>
          <w:tab w:val="right" w:pos="8498"/>
        </w:tabs>
        <w:spacing w:after="0"/>
        <w:jc w:val="both"/>
        <w:rPr>
          <w:rStyle w:val="un"/>
          <w:rFonts w:ascii="Times New Roman" w:hAnsi="Times New Roman" w:cs="Times New Roman"/>
        </w:rPr>
      </w:pPr>
    </w:p>
    <w:p w14:paraId="79991C34" w14:textId="2B668F5D" w:rsidR="00F15855" w:rsidRDefault="00F15855" w:rsidP="008E01D3">
      <w:pPr>
        <w:pStyle w:val="u"/>
        <w:shd w:val="clear" w:color="auto" w:fill="FFFFFF"/>
        <w:spacing w:before="0" w:beforeAutospacing="0" w:after="0" w:afterAutospacing="0"/>
        <w:jc w:val="both"/>
        <w:rPr>
          <w:rStyle w:val="apple-converted-space"/>
        </w:rPr>
      </w:pPr>
      <w:r w:rsidRPr="008E01D3">
        <w:rPr>
          <w:rStyle w:val="un"/>
          <w:rFonts w:eastAsiaTheme="majorEastAsia"/>
        </w:rPr>
        <w:t>El</w:t>
      </w:r>
      <w:r w:rsidR="00D34DA2">
        <w:rPr>
          <w:rStyle w:val="apple-converted-space"/>
        </w:rPr>
        <w:t xml:space="preserve"> </w:t>
      </w:r>
      <w:r w:rsidR="008E01D3" w:rsidRPr="008E01D3">
        <w:rPr>
          <w:rStyle w:val="Textoennegrita"/>
        </w:rPr>
        <w:t>F</w:t>
      </w:r>
      <w:r w:rsidRPr="008E01D3">
        <w:rPr>
          <w:rStyle w:val="Textoennegrita"/>
        </w:rPr>
        <w:t>eudalismo</w:t>
      </w:r>
      <w:r w:rsidR="00D34DA2">
        <w:rPr>
          <w:rStyle w:val="apple-converted-space"/>
        </w:rPr>
        <w:t xml:space="preserve"> </w:t>
      </w:r>
      <w:r w:rsidR="00D34DA2">
        <w:rPr>
          <w:rStyle w:val="un"/>
          <w:rFonts w:eastAsiaTheme="majorEastAsia"/>
        </w:rPr>
        <w:t>fue</w:t>
      </w:r>
      <w:r w:rsidRPr="008E01D3">
        <w:rPr>
          <w:rStyle w:val="un"/>
          <w:rFonts w:eastAsiaTheme="majorEastAsia"/>
        </w:rPr>
        <w:t xml:space="preserve"> el sistema económico, político y social predominante </w:t>
      </w:r>
      <w:r w:rsidR="00D34DA2">
        <w:rPr>
          <w:rStyle w:val="un"/>
          <w:rFonts w:eastAsiaTheme="majorEastAsia"/>
        </w:rPr>
        <w:t xml:space="preserve">entonces </w:t>
      </w:r>
      <w:r w:rsidRPr="008E01D3">
        <w:rPr>
          <w:rStyle w:val="un"/>
          <w:rFonts w:eastAsiaTheme="majorEastAsia"/>
        </w:rPr>
        <w:t>en Europa.</w:t>
      </w:r>
      <w:r w:rsidR="00D34DA2">
        <w:rPr>
          <w:rStyle w:val="apple-converted-space"/>
        </w:rPr>
        <w:t xml:space="preserve"> </w:t>
      </w:r>
      <w:r w:rsidRPr="008E01D3">
        <w:rPr>
          <w:rStyle w:val="un"/>
          <w:rFonts w:eastAsiaTheme="majorEastAsia"/>
        </w:rPr>
        <w:t>La sociedad se dividía en los privilegiados (reyes, nobleza e Iglesia), y los no privilegiados (campesinos y población).</w:t>
      </w:r>
      <w:r w:rsidR="00D34DA2">
        <w:rPr>
          <w:rStyle w:val="apple-converted-space"/>
        </w:rPr>
        <w:t xml:space="preserve"> </w:t>
      </w:r>
      <w:r w:rsidRPr="008E01D3">
        <w:rPr>
          <w:rStyle w:val="un"/>
          <w:rFonts w:eastAsiaTheme="majorEastAsia"/>
        </w:rPr>
        <w:t xml:space="preserve">Las relaciones sociales se regían a través de un contrato según el cual los reyes y los grandes señores, dueños de los feudos (tierras), ofrecían protección y el </w:t>
      </w:r>
      <w:r w:rsidR="00D34DA2">
        <w:rPr>
          <w:rStyle w:val="un"/>
          <w:rFonts w:eastAsiaTheme="majorEastAsia"/>
        </w:rPr>
        <w:t xml:space="preserve">derecho al </w:t>
      </w:r>
      <w:r w:rsidRPr="008E01D3">
        <w:rPr>
          <w:rStyle w:val="un"/>
          <w:rFonts w:eastAsiaTheme="majorEastAsia"/>
        </w:rPr>
        <w:t>cultivo de sus tierras a sus empleados, también llamados vasallos durante la época, a cambio de que estos les prestaran servicios, pagaran altos impuestos y juraran fidelidad</w:t>
      </w:r>
      <w:r w:rsidR="00D34DA2">
        <w:rPr>
          <w:rStyle w:val="apple-converted-space"/>
        </w:rPr>
        <w:t>.</w:t>
      </w:r>
    </w:p>
    <w:p w14:paraId="00CF4A6B" w14:textId="77777777" w:rsidR="00D34DA2" w:rsidRDefault="00D34DA2" w:rsidP="008E01D3">
      <w:pPr>
        <w:pStyle w:val="u"/>
        <w:shd w:val="clear" w:color="auto" w:fill="FFFFFF"/>
        <w:spacing w:before="0" w:beforeAutospacing="0" w:after="0" w:afterAutospacing="0"/>
        <w:jc w:val="both"/>
        <w:rPr>
          <w:rStyle w:val="apple-converted-space"/>
        </w:rPr>
      </w:pPr>
    </w:p>
    <w:p w14:paraId="789028DC" w14:textId="13335320" w:rsidR="00085493" w:rsidRDefault="00D34DA2" w:rsidP="008E01D3">
      <w:pPr>
        <w:pStyle w:val="u"/>
        <w:shd w:val="clear" w:color="auto" w:fill="FFFFFF"/>
        <w:spacing w:before="0" w:beforeAutospacing="0" w:after="0" w:afterAutospacing="0"/>
        <w:jc w:val="both"/>
        <w:rPr>
          <w:rStyle w:val="apple-converted-space"/>
        </w:rPr>
      </w:pPr>
      <w:r>
        <w:rPr>
          <w:rStyle w:val="apple-converted-space"/>
        </w:rPr>
        <w:t>Consulta e</w:t>
      </w:r>
      <w:r w:rsidR="00EB56B5">
        <w:rPr>
          <w:rStyle w:val="apple-converted-space"/>
        </w:rPr>
        <w:t>l siguiente enlace de la Universidad Autónoma de México para profundizar en el contexto social de la Edad Media</w:t>
      </w:r>
      <w:r w:rsidR="00B47C0B" w:rsidRPr="008E01D3">
        <w:rPr>
          <w:rStyle w:val="apple-converted-space"/>
          <w:b/>
        </w:rPr>
        <w:t xml:space="preserve"> </w:t>
      </w:r>
      <w:r w:rsidR="008E01D3" w:rsidRPr="008E01D3">
        <w:rPr>
          <w:rStyle w:val="apple-converted-space"/>
          <w:b/>
        </w:rPr>
        <w:t>[VER</w:t>
      </w:r>
      <w:r w:rsidR="008E01D3" w:rsidRPr="008E01D3">
        <w:rPr>
          <w:rStyle w:val="apple-converted-space"/>
        </w:rPr>
        <w:t>]</w:t>
      </w:r>
      <w:r w:rsidR="00EB56B5">
        <w:rPr>
          <w:rStyle w:val="apple-converted-space"/>
        </w:rPr>
        <w:t>.</w:t>
      </w:r>
    </w:p>
    <w:p w14:paraId="4D7C7496" w14:textId="4A609FFA" w:rsidR="00085493" w:rsidRPr="008E01D3" w:rsidRDefault="00D61549" w:rsidP="008E01D3">
      <w:pPr>
        <w:pStyle w:val="u"/>
        <w:shd w:val="clear" w:color="auto" w:fill="FFFFFF"/>
        <w:spacing w:before="0" w:beforeAutospacing="0" w:after="0" w:afterAutospacing="0"/>
        <w:jc w:val="both"/>
        <w:rPr>
          <w:rStyle w:val="un"/>
        </w:rPr>
      </w:pPr>
      <w:hyperlink r:id="rId9" w:history="1">
        <w:r w:rsidR="00085493" w:rsidRPr="00085493">
          <w:rPr>
            <w:rStyle w:val="Hipervnculo"/>
          </w:rPr>
          <w:t>http://portalacademico.cch.unam.mx/materiales/prof/matdidac/sitpro/hist/univ/univ1/HUMCI/Medieval.htm</w:t>
        </w:r>
      </w:hyperlink>
    </w:p>
    <w:p w14:paraId="68D1613F" w14:textId="4F5F39A5" w:rsidR="00B4779C" w:rsidRDefault="00B4779C" w:rsidP="00F1585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4779C" w:rsidRPr="005D1738" w14:paraId="6DCF5D85" w14:textId="77777777" w:rsidTr="006C44B1">
        <w:tc>
          <w:tcPr>
            <w:tcW w:w="9033" w:type="dxa"/>
            <w:gridSpan w:val="2"/>
            <w:shd w:val="clear" w:color="auto" w:fill="0D0D0D" w:themeFill="text1" w:themeFillTint="F2"/>
          </w:tcPr>
          <w:p w14:paraId="6B747592" w14:textId="77777777" w:rsidR="00B4779C" w:rsidRPr="00153792" w:rsidRDefault="00B4779C" w:rsidP="006C44B1">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B4779C" w14:paraId="114FB9E9" w14:textId="77777777" w:rsidTr="006C44B1">
        <w:tc>
          <w:tcPr>
            <w:tcW w:w="2518" w:type="dxa"/>
          </w:tcPr>
          <w:p w14:paraId="47439E58" w14:textId="77777777" w:rsidR="00B4779C" w:rsidRPr="00153792" w:rsidRDefault="00B4779C" w:rsidP="006C44B1">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081E6685" w14:textId="373606E8" w:rsidR="00B4779C" w:rsidRPr="00153792" w:rsidRDefault="00EE015B" w:rsidP="006C44B1">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B4779C" w:rsidRPr="00153792">
              <w:rPr>
                <w:rFonts w:ascii="Times New Roman" w:hAnsi="Times New Roman" w:cs="Times New Roman"/>
                <w:color w:val="000000"/>
                <w:sz w:val="24"/>
                <w:szCs w:val="24"/>
              </w:rPr>
              <w:t>10_01_IMG</w:t>
            </w:r>
            <w:r w:rsidR="00B4779C" w:rsidRPr="00423B3A">
              <w:rPr>
                <w:rFonts w:ascii="Times New Roman" w:hAnsi="Times New Roman" w:cs="Times New Roman"/>
                <w:color w:val="FF0000"/>
                <w:sz w:val="24"/>
                <w:szCs w:val="24"/>
              </w:rPr>
              <w:t>01</w:t>
            </w:r>
          </w:p>
        </w:tc>
      </w:tr>
      <w:tr w:rsidR="00B4779C" w14:paraId="13A18DF1" w14:textId="77777777" w:rsidTr="006C44B1">
        <w:tc>
          <w:tcPr>
            <w:tcW w:w="2518" w:type="dxa"/>
          </w:tcPr>
          <w:p w14:paraId="3A9BDEF6"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08C54981"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color w:val="000000"/>
                <w:sz w:val="24"/>
                <w:szCs w:val="24"/>
              </w:rPr>
              <w:t xml:space="preserve">Nueve ilustraciones de guerreros y edificaciones de la edad </w:t>
            </w:r>
            <w:r w:rsidRPr="00153792">
              <w:rPr>
                <w:rFonts w:ascii="Times New Roman" w:hAnsi="Times New Roman" w:cs="Times New Roman"/>
                <w:color w:val="000000"/>
                <w:sz w:val="24"/>
                <w:szCs w:val="24"/>
              </w:rPr>
              <w:lastRenderedPageBreak/>
              <w:t>media.</w:t>
            </w:r>
          </w:p>
        </w:tc>
      </w:tr>
      <w:tr w:rsidR="00B4779C" w14:paraId="1BD877ED" w14:textId="77777777" w:rsidTr="006C44B1">
        <w:tc>
          <w:tcPr>
            <w:tcW w:w="2518" w:type="dxa"/>
          </w:tcPr>
          <w:p w14:paraId="37CF133E"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lastRenderedPageBreak/>
              <w:t>Código Shutterstock (o URL o la ruta en AulaPlaneta)</w:t>
            </w:r>
          </w:p>
        </w:tc>
        <w:tc>
          <w:tcPr>
            <w:tcW w:w="6515" w:type="dxa"/>
          </w:tcPr>
          <w:p w14:paraId="1E22104F" w14:textId="77777777" w:rsidR="00B4779C" w:rsidRPr="00153792" w:rsidRDefault="00B4779C" w:rsidP="006C44B1">
            <w:pPr>
              <w:rPr>
                <w:rFonts w:ascii="Times New Roman" w:hAnsi="Times New Roman" w:cs="Times New Roman"/>
                <w:color w:val="000000"/>
                <w:sz w:val="24"/>
                <w:szCs w:val="24"/>
              </w:rPr>
            </w:pPr>
            <w:r w:rsidRPr="00153792">
              <w:rPr>
                <w:sz w:val="24"/>
                <w:szCs w:val="24"/>
              </w:rPr>
              <w:t>141564274</w:t>
            </w:r>
          </w:p>
        </w:tc>
      </w:tr>
      <w:tr w:rsidR="00B4779C" w14:paraId="744986F9" w14:textId="77777777" w:rsidTr="006C44B1">
        <w:tc>
          <w:tcPr>
            <w:tcW w:w="2518" w:type="dxa"/>
          </w:tcPr>
          <w:p w14:paraId="5A7D6EAD" w14:textId="77777777" w:rsidR="00B4779C" w:rsidRPr="00153792" w:rsidRDefault="00B4779C" w:rsidP="006C44B1">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190BC9CD" w14:textId="397E315B" w:rsidR="00B4779C" w:rsidRPr="00153792" w:rsidRDefault="00B4779C" w:rsidP="006C44B1">
            <w:pPr>
              <w:jc w:val="both"/>
              <w:rPr>
                <w:rFonts w:ascii="Times New Roman" w:hAnsi="Times New Roman" w:cs="Times New Roman"/>
                <w:color w:val="000000"/>
                <w:sz w:val="24"/>
                <w:szCs w:val="24"/>
              </w:rPr>
            </w:pPr>
            <w:r w:rsidRPr="00153792">
              <w:rPr>
                <w:rFonts w:ascii="Times New Roman" w:hAnsi="Times New Roman" w:cs="Times New Roman"/>
                <w:color w:val="000000"/>
                <w:sz w:val="24"/>
                <w:szCs w:val="24"/>
              </w:rPr>
              <w:t>En el siglo XI, la península Ibérica estaba d</w:t>
            </w:r>
            <w:r w:rsidR="00EB56B5">
              <w:rPr>
                <w:rFonts w:ascii="Times New Roman" w:hAnsi="Times New Roman" w:cs="Times New Roman"/>
                <w:color w:val="000000"/>
                <w:sz w:val="24"/>
                <w:szCs w:val="24"/>
              </w:rPr>
              <w:t>ividida en dos partes</w:t>
            </w:r>
            <w:r w:rsidRPr="00153792">
              <w:rPr>
                <w:rFonts w:ascii="Times New Roman" w:hAnsi="Times New Roman" w:cs="Times New Roman"/>
                <w:color w:val="000000"/>
                <w:sz w:val="24"/>
                <w:szCs w:val="24"/>
              </w:rPr>
              <w:t xml:space="preserve"> separadas por una frontera entre los ríos Ebro y Tajo: el territorio del norte, la parte cristiana, estaba constituida por diferentes regiones (León, Castilla, Navarra, Aragón y Cataluña), y la zona del sur era la parte ocupada por los árabes desde el siglo VIII, denominada Al-Andalus.</w:t>
            </w:r>
          </w:p>
        </w:tc>
      </w:tr>
    </w:tbl>
    <w:p w14:paraId="751CF683" w14:textId="77777777" w:rsidR="008E01D3" w:rsidRDefault="008E01D3" w:rsidP="00F15855">
      <w:pPr>
        <w:tabs>
          <w:tab w:val="right" w:pos="8498"/>
        </w:tabs>
        <w:spacing w:after="0"/>
        <w:jc w:val="both"/>
        <w:rPr>
          <w:rFonts w:ascii="Times New Roman" w:hAnsi="Times New Roman" w:cs="Times New Roman"/>
        </w:rPr>
      </w:pPr>
    </w:p>
    <w:p w14:paraId="476B8C6C" w14:textId="08E772E0" w:rsidR="00E65ED7" w:rsidRPr="00120B8E" w:rsidRDefault="00E65ED7" w:rsidP="00E65ED7">
      <w:pPr>
        <w:shd w:val="clear" w:color="auto" w:fill="FFFFFF"/>
        <w:spacing w:after="0"/>
        <w:jc w:val="both"/>
        <w:rPr>
          <w:rFonts w:ascii="Times New Roman" w:eastAsia="Times New Roman" w:hAnsi="Times New Roman" w:cs="Times New Roman"/>
          <w:lang w:val="es-MX" w:eastAsia="es-MX"/>
        </w:rPr>
      </w:pPr>
      <w:r w:rsidRPr="00120B8E">
        <w:rPr>
          <w:rFonts w:ascii="Times New Roman" w:eastAsia="Times New Roman" w:hAnsi="Times New Roman" w:cs="Times New Roman"/>
          <w:lang w:val="es-MX" w:eastAsia="es-MX"/>
        </w:rPr>
        <w:t xml:space="preserve">La </w:t>
      </w:r>
      <w:r w:rsidRPr="00120B8E">
        <w:rPr>
          <w:rFonts w:ascii="Times New Roman" w:eastAsia="Times New Roman" w:hAnsi="Times New Roman" w:cs="Times New Roman"/>
          <w:b/>
          <w:lang w:val="es-MX" w:eastAsia="es-MX"/>
        </w:rPr>
        <w:t>Reconquista</w:t>
      </w:r>
      <w:r w:rsidRPr="00120B8E">
        <w:rPr>
          <w:rFonts w:ascii="Times New Roman" w:eastAsia="Times New Roman" w:hAnsi="Times New Roman" w:cs="Times New Roman"/>
          <w:lang w:val="es-MX" w:eastAsia="es-MX"/>
        </w:rPr>
        <w:t xml:space="preserve"> se dio durante el siglo VIII, en la cual los re</w:t>
      </w:r>
      <w:r w:rsidR="00EB56B5">
        <w:rPr>
          <w:rFonts w:ascii="Times New Roman" w:eastAsia="Times New Roman" w:hAnsi="Times New Roman" w:cs="Times New Roman"/>
          <w:lang w:val="es-MX" w:eastAsia="es-MX"/>
        </w:rPr>
        <w:t>inos cristianos lucharon por ganar las</w:t>
      </w:r>
      <w:r w:rsidRPr="00120B8E">
        <w:rPr>
          <w:rFonts w:ascii="Times New Roman" w:eastAsia="Times New Roman" w:hAnsi="Times New Roman" w:cs="Times New Roman"/>
          <w:lang w:val="es-MX" w:eastAsia="es-MX"/>
        </w:rPr>
        <w:t xml:space="preserve"> zonas musulmanas. Este periodo transcurrió desde el primer enfrentamiento con los musulmanes en Covadonga (718) hasta que los Reyes Católicos conquistaron el último territorio musulmán, el </w:t>
      </w:r>
      <w:r w:rsidR="00EB56B5">
        <w:rPr>
          <w:rFonts w:ascii="Times New Roman" w:eastAsia="Times New Roman" w:hAnsi="Times New Roman" w:cs="Times New Roman"/>
          <w:lang w:val="es-MX" w:eastAsia="es-MX"/>
        </w:rPr>
        <w:t xml:space="preserve">Reino nazarí de Granada (1492). </w:t>
      </w:r>
      <w:r w:rsidR="00085493">
        <w:rPr>
          <w:rFonts w:ascii="Times New Roman" w:eastAsia="Times New Roman" w:hAnsi="Times New Roman" w:cs="Times New Roman"/>
          <w:lang w:val="es-MX" w:eastAsia="es-MX"/>
        </w:rPr>
        <w:t>Durante</w:t>
      </w:r>
      <w:r w:rsidRPr="00120B8E">
        <w:rPr>
          <w:rFonts w:ascii="Times New Roman" w:eastAsia="Times New Roman" w:hAnsi="Times New Roman" w:cs="Times New Roman"/>
          <w:lang w:val="es-MX" w:eastAsia="es-MX"/>
        </w:rPr>
        <w:t xml:space="preserve"> ese tiempo persis</w:t>
      </w:r>
      <w:r w:rsidR="00085493">
        <w:rPr>
          <w:rFonts w:ascii="Times New Roman" w:eastAsia="Times New Roman" w:hAnsi="Times New Roman" w:cs="Times New Roman"/>
          <w:lang w:val="es-MX" w:eastAsia="es-MX"/>
        </w:rPr>
        <w:t>tieron los mandatos intermitentes de ambos bandos, quedando</w:t>
      </w:r>
      <w:r w:rsidRPr="00120B8E">
        <w:rPr>
          <w:rFonts w:ascii="Times New Roman" w:eastAsia="Times New Roman" w:hAnsi="Times New Roman" w:cs="Times New Roman"/>
          <w:lang w:val="es-MX" w:eastAsia="es-MX"/>
        </w:rPr>
        <w:t xml:space="preserve"> cristianos en territorios musulmanes</w:t>
      </w:r>
      <w:r w:rsidR="00EB56B5">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(llamados</w:t>
      </w:r>
      <w:r w:rsidRPr="00120B8E">
        <w:rPr>
          <w:rFonts w:ascii="Times New Roman" w:eastAsia="Times New Roman" w:hAnsi="Times New Roman" w:cs="Times New Roman"/>
          <w:b/>
          <w:bCs/>
          <w:lang w:val="es-MX" w:eastAsia="es-MX"/>
        </w:rPr>
        <w:t xml:space="preserve"> mozárabes</w:t>
      </w:r>
      <w:r w:rsidRPr="00085493">
        <w:rPr>
          <w:rFonts w:ascii="Times New Roman" w:eastAsia="Times New Roman" w:hAnsi="Times New Roman" w:cs="Times New Roman"/>
          <w:bCs/>
          <w:lang w:val="es-MX" w:eastAsia="es-MX"/>
        </w:rPr>
        <w:t>)</w:t>
      </w:r>
      <w:r w:rsidRPr="00120B8E">
        <w:rPr>
          <w:rFonts w:ascii="Times New Roman" w:eastAsia="Times New Roman" w:hAnsi="Times New Roman" w:cs="Times New Roman"/>
          <w:lang w:val="es-MX" w:eastAsia="es-MX"/>
        </w:rPr>
        <w:t>, musulmanes en zonas cristianas</w:t>
      </w:r>
      <w:r w:rsidR="00085493">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w:t>
      </w:r>
      <w:r w:rsidRPr="00120B8E">
        <w:rPr>
          <w:rFonts w:ascii="Times New Roman" w:eastAsia="Times New Roman" w:hAnsi="Times New Roman" w:cs="Times New Roman"/>
          <w:b/>
          <w:bCs/>
          <w:lang w:val="es-MX" w:eastAsia="es-MX"/>
        </w:rPr>
        <w:t>mudéjares</w:t>
      </w:r>
      <w:r w:rsidRPr="00085493">
        <w:rPr>
          <w:rFonts w:ascii="Times New Roman" w:eastAsia="Times New Roman" w:hAnsi="Times New Roman" w:cs="Times New Roman"/>
          <w:bCs/>
          <w:lang w:val="es-MX" w:eastAsia="es-MX"/>
        </w:rPr>
        <w:t>)</w:t>
      </w:r>
      <w:r w:rsidR="00EB56B5">
        <w:rPr>
          <w:rFonts w:ascii="Times New Roman" w:eastAsia="Times New Roman" w:hAnsi="Times New Roman" w:cs="Times New Roman"/>
          <w:lang w:val="es-MX" w:eastAsia="es-MX"/>
        </w:rPr>
        <w:t xml:space="preserve"> </w:t>
      </w:r>
      <w:r w:rsidRPr="00120B8E">
        <w:rPr>
          <w:rFonts w:ascii="Times New Roman" w:eastAsia="Times New Roman" w:hAnsi="Times New Roman" w:cs="Times New Roman"/>
          <w:lang w:val="es-MX" w:eastAsia="es-MX"/>
        </w:rPr>
        <w:t>y</w:t>
      </w:r>
      <w:r w:rsidR="00EB56B5">
        <w:rPr>
          <w:rFonts w:ascii="Times New Roman" w:eastAsia="Times New Roman" w:hAnsi="Times New Roman" w:cs="Times New Roman"/>
          <w:lang w:val="es-MX" w:eastAsia="es-MX"/>
        </w:rPr>
        <w:t xml:space="preserve"> </w:t>
      </w:r>
      <w:r w:rsidRPr="00085493">
        <w:rPr>
          <w:rFonts w:ascii="Times New Roman" w:eastAsia="Times New Roman" w:hAnsi="Times New Roman" w:cs="Times New Roman"/>
          <w:bCs/>
          <w:lang w:val="es-MX" w:eastAsia="es-MX"/>
        </w:rPr>
        <w:t>comunidades</w:t>
      </w:r>
      <w:r w:rsidRPr="00120B8E">
        <w:rPr>
          <w:rFonts w:ascii="Times New Roman" w:eastAsia="Times New Roman" w:hAnsi="Times New Roman" w:cs="Times New Roman"/>
          <w:b/>
          <w:bCs/>
          <w:lang w:val="es-MX" w:eastAsia="es-MX"/>
        </w:rPr>
        <w:t xml:space="preserve"> judías</w:t>
      </w:r>
      <w:r w:rsidR="00EB56B5">
        <w:rPr>
          <w:rFonts w:ascii="Times New Roman" w:eastAsia="Times New Roman" w:hAnsi="Times New Roman" w:cs="Times New Roman"/>
          <w:lang w:val="es-MX" w:eastAsia="es-MX"/>
        </w:rPr>
        <w:t xml:space="preserve"> </w:t>
      </w:r>
      <w:r w:rsidRPr="00120B8E">
        <w:rPr>
          <w:rFonts w:ascii="Times New Roman" w:eastAsia="Times New Roman" w:hAnsi="Times New Roman" w:cs="Times New Roman"/>
          <w:lang w:val="es-MX" w:eastAsia="es-MX"/>
        </w:rPr>
        <w:t>en todos.</w:t>
      </w:r>
    </w:p>
    <w:p w14:paraId="22CFF03C" w14:textId="77777777" w:rsidR="00E65ED7" w:rsidRDefault="00E65ED7" w:rsidP="00E65ED7">
      <w:pPr>
        <w:shd w:val="clear" w:color="auto" w:fill="FFFFFF"/>
        <w:spacing w:after="0"/>
        <w:jc w:val="both"/>
        <w:rPr>
          <w:rFonts w:ascii="Times New Roman" w:eastAsia="Times New Roman" w:hAnsi="Times New Roman" w:cs="Times New Roman"/>
          <w:sz w:val="22"/>
          <w:szCs w:val="22"/>
          <w:lang w:val="es-MX" w:eastAsia="es-MX"/>
        </w:rPr>
      </w:pPr>
    </w:p>
    <w:tbl>
      <w:tblPr>
        <w:tblStyle w:val="Tablaconcuadrcula"/>
        <w:tblW w:w="8715" w:type="dxa"/>
        <w:tblLook w:val="04A0" w:firstRow="1" w:lastRow="0" w:firstColumn="1" w:lastColumn="0" w:noHBand="0" w:noVBand="1"/>
      </w:tblPr>
      <w:tblGrid>
        <w:gridCol w:w="2470"/>
        <w:gridCol w:w="6245"/>
      </w:tblGrid>
      <w:tr w:rsidR="006C44B1" w:rsidRPr="00921957" w14:paraId="4E1CE266" w14:textId="77777777" w:rsidTr="006C44B1">
        <w:tc>
          <w:tcPr>
            <w:tcW w:w="8715" w:type="dxa"/>
            <w:gridSpan w:val="2"/>
            <w:shd w:val="clear" w:color="auto" w:fill="000000" w:themeFill="text1"/>
          </w:tcPr>
          <w:p w14:paraId="7ADB6775" w14:textId="77777777" w:rsidR="006C44B1" w:rsidRPr="00921957" w:rsidRDefault="006C44B1" w:rsidP="006C44B1">
            <w:pPr>
              <w:jc w:val="center"/>
              <w:rPr>
                <w:rFonts w:ascii="Times New Roman" w:eastAsia="Batang" w:hAnsi="Times New Roman" w:cs="Times New Roman"/>
                <w:b/>
                <w:color w:val="FFFFFF" w:themeColor="background1"/>
                <w:sz w:val="24"/>
                <w:szCs w:val="24"/>
              </w:rPr>
            </w:pPr>
            <w:r w:rsidRPr="00921957">
              <w:rPr>
                <w:rFonts w:ascii="Times New Roman" w:eastAsia="Batang" w:hAnsi="Times New Roman" w:cs="Times New Roman"/>
                <w:b/>
                <w:color w:val="FFFFFF" w:themeColor="background1"/>
                <w:sz w:val="24"/>
                <w:szCs w:val="24"/>
              </w:rPr>
              <w:t>Destacado</w:t>
            </w:r>
          </w:p>
        </w:tc>
      </w:tr>
      <w:tr w:rsidR="006C44B1" w:rsidRPr="00921957" w14:paraId="5B76074B" w14:textId="77777777" w:rsidTr="006C44B1">
        <w:tc>
          <w:tcPr>
            <w:tcW w:w="2470" w:type="dxa"/>
          </w:tcPr>
          <w:p w14:paraId="4526364D" w14:textId="77777777" w:rsidR="006C44B1" w:rsidRPr="00921957" w:rsidRDefault="006C44B1" w:rsidP="006C44B1">
            <w:pPr>
              <w:rPr>
                <w:rFonts w:ascii="Times New Roman" w:eastAsia="Batang" w:hAnsi="Times New Roman" w:cs="Times New Roman"/>
                <w:b/>
                <w:sz w:val="24"/>
                <w:szCs w:val="24"/>
              </w:rPr>
            </w:pPr>
            <w:r w:rsidRPr="00921957">
              <w:rPr>
                <w:rFonts w:ascii="Times New Roman" w:eastAsia="Batang" w:hAnsi="Times New Roman" w:cs="Times New Roman"/>
                <w:b/>
                <w:sz w:val="24"/>
                <w:szCs w:val="24"/>
              </w:rPr>
              <w:t>Título</w:t>
            </w:r>
          </w:p>
        </w:tc>
        <w:tc>
          <w:tcPr>
            <w:tcW w:w="6245" w:type="dxa"/>
          </w:tcPr>
          <w:p w14:paraId="65FDFA3E" w14:textId="5A02CBD2" w:rsidR="006C44B1" w:rsidRPr="00921957" w:rsidRDefault="006C44B1" w:rsidP="00085493">
            <w:pPr>
              <w:jc w:val="center"/>
              <w:rPr>
                <w:rFonts w:ascii="Times New Roman" w:eastAsia="Batang" w:hAnsi="Times New Roman" w:cs="Times New Roman"/>
                <w:b/>
                <w:sz w:val="24"/>
                <w:szCs w:val="24"/>
              </w:rPr>
            </w:pPr>
            <w:r w:rsidRPr="00921957">
              <w:rPr>
                <w:rFonts w:ascii="Times New Roman" w:eastAsia="Batang" w:hAnsi="Times New Roman" w:cs="Times New Roman"/>
                <w:b/>
                <w:sz w:val="24"/>
                <w:szCs w:val="24"/>
              </w:rPr>
              <w:t xml:space="preserve">La </w:t>
            </w:r>
            <w:r w:rsidR="004519BD">
              <w:rPr>
                <w:rFonts w:ascii="Times New Roman" w:eastAsia="Batang" w:hAnsi="Times New Roman" w:cs="Times New Roman"/>
                <w:b/>
                <w:sz w:val="24"/>
                <w:szCs w:val="24"/>
              </w:rPr>
              <w:t>b</w:t>
            </w:r>
            <w:r>
              <w:rPr>
                <w:rFonts w:ascii="Times New Roman" w:eastAsia="Batang" w:hAnsi="Times New Roman" w:cs="Times New Roman"/>
                <w:b/>
                <w:sz w:val="24"/>
                <w:szCs w:val="24"/>
              </w:rPr>
              <w:t>urguesía</w:t>
            </w:r>
          </w:p>
        </w:tc>
      </w:tr>
      <w:tr w:rsidR="006C44B1" w:rsidRPr="00921957" w14:paraId="1BF9813F" w14:textId="77777777" w:rsidTr="006C44B1">
        <w:tc>
          <w:tcPr>
            <w:tcW w:w="2470" w:type="dxa"/>
          </w:tcPr>
          <w:p w14:paraId="5A02C23A" w14:textId="77777777" w:rsidR="006C44B1" w:rsidRPr="00921957" w:rsidRDefault="006C44B1" w:rsidP="006C44B1">
            <w:pPr>
              <w:rPr>
                <w:rFonts w:ascii="Times New Roman" w:eastAsia="Batang" w:hAnsi="Times New Roman" w:cs="Times New Roman"/>
                <w:sz w:val="24"/>
                <w:szCs w:val="24"/>
              </w:rPr>
            </w:pPr>
            <w:r w:rsidRPr="00921957">
              <w:rPr>
                <w:rFonts w:ascii="Times New Roman" w:eastAsia="Batang" w:hAnsi="Times New Roman" w:cs="Times New Roman"/>
                <w:b/>
                <w:sz w:val="24"/>
                <w:szCs w:val="24"/>
              </w:rPr>
              <w:t>Contenido</w:t>
            </w:r>
          </w:p>
        </w:tc>
        <w:tc>
          <w:tcPr>
            <w:tcW w:w="6245" w:type="dxa"/>
            <w:tcBorders>
              <w:top w:val="single" w:sz="4" w:space="0" w:color="auto"/>
              <w:bottom w:val="single" w:sz="4" w:space="0" w:color="auto"/>
              <w:right w:val="single" w:sz="4" w:space="0" w:color="auto"/>
            </w:tcBorders>
            <w:shd w:val="clear" w:color="auto" w:fill="auto"/>
          </w:tcPr>
          <w:p w14:paraId="36E2202F" w14:textId="3C27EAAE" w:rsidR="006C44B1" w:rsidRPr="006C44B1" w:rsidRDefault="006C44B1" w:rsidP="0088279D">
            <w:pPr>
              <w:shd w:val="clear" w:color="auto" w:fill="FFFFFF"/>
              <w:jc w:val="both"/>
              <w:rPr>
                <w:rFonts w:ascii="Times New Roman" w:eastAsia="Times New Roman" w:hAnsi="Times New Roman" w:cs="Times New Roman"/>
                <w:sz w:val="24"/>
                <w:szCs w:val="24"/>
                <w:lang w:eastAsia="es-MX"/>
              </w:rPr>
            </w:pPr>
            <w:r w:rsidRPr="006C44B1">
              <w:rPr>
                <w:rFonts w:ascii="Times New Roman" w:eastAsia="Times New Roman" w:hAnsi="Times New Roman" w:cs="Times New Roman"/>
                <w:sz w:val="24"/>
                <w:szCs w:val="24"/>
                <w:lang w:eastAsia="es-MX"/>
              </w:rPr>
              <w:t>A partir del siglo XII, gracias a un clima favorable y al desarrollo de técnicas de cultivo que mejoraron la producción agrícola, hubo un aumento de la población y se creó la riqueza suficiente para realizar int</w:t>
            </w:r>
            <w:r w:rsidR="00085493">
              <w:rPr>
                <w:rFonts w:ascii="Times New Roman" w:eastAsia="Times New Roman" w:hAnsi="Times New Roman" w:cs="Times New Roman"/>
                <w:sz w:val="24"/>
                <w:szCs w:val="24"/>
                <w:lang w:eastAsia="es-MX"/>
              </w:rPr>
              <w:t xml:space="preserve">ercambios en plazas y mercados. </w:t>
            </w:r>
            <w:r w:rsidRPr="006C44B1">
              <w:rPr>
                <w:rFonts w:ascii="Times New Roman" w:eastAsia="Times New Roman" w:hAnsi="Times New Roman" w:cs="Times New Roman"/>
                <w:sz w:val="24"/>
                <w:szCs w:val="24"/>
                <w:lang w:eastAsia="es-MX"/>
              </w:rPr>
              <w:t xml:space="preserve">Poco a poco, las ciudades, es decir los </w:t>
            </w:r>
            <w:r w:rsidRPr="006C44B1">
              <w:rPr>
                <w:rFonts w:ascii="Times New Roman" w:eastAsia="Times New Roman" w:hAnsi="Times New Roman" w:cs="Times New Roman"/>
                <w:b/>
                <w:sz w:val="24"/>
                <w:szCs w:val="24"/>
                <w:lang w:eastAsia="es-MX"/>
              </w:rPr>
              <w:t>burgos</w:t>
            </w:r>
            <w:r w:rsidRPr="006C44B1">
              <w:rPr>
                <w:rFonts w:ascii="Times New Roman" w:eastAsia="Times New Roman" w:hAnsi="Times New Roman" w:cs="Times New Roman"/>
                <w:sz w:val="24"/>
                <w:szCs w:val="24"/>
                <w:lang w:eastAsia="es-MX"/>
              </w:rPr>
              <w:t xml:space="preserve">, </w:t>
            </w:r>
            <w:r w:rsidR="0088279D">
              <w:rPr>
                <w:rFonts w:ascii="Times New Roman" w:eastAsia="Times New Roman" w:hAnsi="Times New Roman" w:cs="Times New Roman"/>
                <w:sz w:val="24"/>
                <w:szCs w:val="24"/>
                <w:lang w:eastAsia="es-MX"/>
              </w:rPr>
              <w:t>adquirieron la importancia necesaria para ser</w:t>
            </w:r>
            <w:r w:rsidRPr="006C44B1">
              <w:rPr>
                <w:rFonts w:ascii="Times New Roman" w:eastAsia="Times New Roman" w:hAnsi="Times New Roman" w:cs="Times New Roman"/>
                <w:sz w:val="24"/>
                <w:szCs w:val="24"/>
                <w:lang w:eastAsia="es-MX"/>
              </w:rPr>
              <w:t xml:space="preserve"> frecuentados por artesanos (organizados en gremi</w:t>
            </w:r>
            <w:r w:rsidR="00085493">
              <w:rPr>
                <w:rFonts w:ascii="Times New Roman" w:eastAsia="Times New Roman" w:hAnsi="Times New Roman" w:cs="Times New Roman"/>
                <w:sz w:val="24"/>
                <w:szCs w:val="24"/>
                <w:lang w:eastAsia="es-MX"/>
              </w:rPr>
              <w:t xml:space="preserve">os), mercaderes y comerciantes. </w:t>
            </w:r>
            <w:r w:rsidRPr="006C44B1">
              <w:rPr>
                <w:rFonts w:ascii="Times New Roman" w:eastAsia="Times New Roman" w:hAnsi="Times New Roman" w:cs="Times New Roman"/>
                <w:sz w:val="24"/>
                <w:szCs w:val="24"/>
                <w:lang w:eastAsia="es-MX"/>
              </w:rPr>
              <w:t>Así fue como se creó un nuevo grupo social: la</w:t>
            </w:r>
            <w:r w:rsidR="00085493">
              <w:rPr>
                <w:rFonts w:ascii="Times New Roman" w:eastAsia="Times New Roman" w:hAnsi="Times New Roman" w:cs="Times New Roman"/>
                <w:sz w:val="24"/>
                <w:szCs w:val="24"/>
                <w:lang w:eastAsia="es-MX"/>
              </w:rPr>
              <w:t xml:space="preserve"> </w:t>
            </w:r>
            <w:r w:rsidR="00085493">
              <w:rPr>
                <w:rFonts w:ascii="Times New Roman" w:eastAsia="Times New Roman" w:hAnsi="Times New Roman" w:cs="Times New Roman"/>
                <w:b/>
                <w:bCs/>
                <w:sz w:val="24"/>
                <w:szCs w:val="24"/>
                <w:lang w:eastAsia="es-MX"/>
              </w:rPr>
              <w:t>b</w:t>
            </w:r>
            <w:r w:rsidRPr="006C44B1">
              <w:rPr>
                <w:rFonts w:ascii="Times New Roman" w:eastAsia="Times New Roman" w:hAnsi="Times New Roman" w:cs="Times New Roman"/>
                <w:b/>
                <w:bCs/>
                <w:sz w:val="24"/>
                <w:szCs w:val="24"/>
                <w:lang w:eastAsia="es-MX"/>
              </w:rPr>
              <w:t>urguesía</w:t>
            </w:r>
            <w:r w:rsidRPr="006C44B1">
              <w:rPr>
                <w:rFonts w:ascii="Times New Roman" w:eastAsia="Times New Roman" w:hAnsi="Times New Roman" w:cs="Times New Roman"/>
                <w:sz w:val="24"/>
                <w:szCs w:val="24"/>
                <w:lang w:eastAsia="es-MX"/>
              </w:rPr>
              <w:t>.</w:t>
            </w:r>
          </w:p>
        </w:tc>
      </w:tr>
    </w:tbl>
    <w:p w14:paraId="2E550B2F" w14:textId="77777777" w:rsidR="00242784" w:rsidRDefault="00242784" w:rsidP="00E65ED7">
      <w:pPr>
        <w:shd w:val="clear" w:color="auto" w:fill="FFFFFF"/>
        <w:spacing w:after="0"/>
        <w:jc w:val="both"/>
        <w:rPr>
          <w:rFonts w:ascii="Times New Roman" w:eastAsia="Times New Roman" w:hAnsi="Times New Roman" w:cs="Times New Roman"/>
          <w:sz w:val="22"/>
          <w:szCs w:val="22"/>
          <w:lang w:val="es-MX" w:eastAsia="es-MX"/>
        </w:rPr>
      </w:pPr>
    </w:p>
    <w:p w14:paraId="0F9AD348" w14:textId="7D1664E3" w:rsidR="00242784" w:rsidRPr="00242784" w:rsidRDefault="00242784" w:rsidP="00E65ED7">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Antes de cont</w:t>
      </w:r>
      <w:r w:rsidR="006206E4">
        <w:rPr>
          <w:rFonts w:ascii="Times New Roman" w:eastAsia="Times New Roman" w:hAnsi="Times New Roman" w:cs="Times New Roman"/>
          <w:lang w:val="es-MX" w:eastAsia="es-MX"/>
        </w:rPr>
        <w:t>inuar, es importante que te preguntes</w:t>
      </w:r>
      <w:r>
        <w:rPr>
          <w:rFonts w:ascii="Times New Roman" w:eastAsia="Times New Roman" w:hAnsi="Times New Roman" w:cs="Times New Roman"/>
          <w:lang w:val="es-MX" w:eastAsia="es-MX"/>
        </w:rPr>
        <w:t>: ¿crees que un sistema similar al de la burguesía subsista en el presente? ¿Qué relaciones y divergencias puedes observar a simple vista?</w:t>
      </w:r>
    </w:p>
    <w:p w14:paraId="01DBF539" w14:textId="77777777" w:rsidR="00F15855" w:rsidRPr="00F15855" w:rsidRDefault="00F15855" w:rsidP="00F15855">
      <w:pPr>
        <w:tabs>
          <w:tab w:val="right" w:pos="8498"/>
        </w:tabs>
        <w:spacing w:after="0"/>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BE76F7" w:rsidRPr="00352373" w14:paraId="6D460978" w14:textId="77777777" w:rsidTr="00F129F7">
        <w:tc>
          <w:tcPr>
            <w:tcW w:w="9033" w:type="dxa"/>
            <w:gridSpan w:val="2"/>
            <w:shd w:val="clear" w:color="auto" w:fill="000000" w:themeFill="text1"/>
          </w:tcPr>
          <w:p w14:paraId="006CE97D" w14:textId="0206D61B" w:rsidR="00BE76F7" w:rsidRPr="00352373" w:rsidRDefault="00BE76F7" w:rsidP="00F129F7">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sidR="006206E4">
              <w:rPr>
                <w:rFonts w:ascii="Times New Roman" w:eastAsia="Batang" w:hAnsi="Times New Roman" w:cs="Times New Roman"/>
                <w:b/>
                <w:color w:val="FFFFFF" w:themeColor="background1"/>
                <w:sz w:val="24"/>
                <w:szCs w:val="24"/>
              </w:rPr>
              <w:t>recurso nuevo</w:t>
            </w:r>
          </w:p>
        </w:tc>
      </w:tr>
      <w:tr w:rsidR="00BE76F7" w:rsidRPr="00352373" w14:paraId="777BF6CD" w14:textId="77777777" w:rsidTr="00F129F7">
        <w:tc>
          <w:tcPr>
            <w:tcW w:w="2518" w:type="dxa"/>
          </w:tcPr>
          <w:p w14:paraId="32E62F1E" w14:textId="77777777" w:rsidR="00BE76F7" w:rsidRPr="00352373" w:rsidRDefault="00BE76F7" w:rsidP="00F129F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43AA4DEB" w14:textId="3B7FB69A" w:rsidR="00BE76F7" w:rsidRPr="00352373" w:rsidRDefault="00B33E96" w:rsidP="00F129F7">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w:t>
            </w:r>
            <w:r w:rsidR="00BE76F7">
              <w:rPr>
                <w:rFonts w:ascii="Times New Roman" w:eastAsia="Batang" w:hAnsi="Times New Roman" w:cs="Times New Roman"/>
                <w:color w:val="000000"/>
                <w:sz w:val="24"/>
                <w:szCs w:val="24"/>
              </w:rPr>
              <w:t>_01_REC80</w:t>
            </w:r>
          </w:p>
        </w:tc>
      </w:tr>
      <w:tr w:rsidR="00BE76F7" w:rsidRPr="00352373" w14:paraId="2FE35A03" w14:textId="77777777" w:rsidTr="00F129F7">
        <w:tc>
          <w:tcPr>
            <w:tcW w:w="2518" w:type="dxa"/>
          </w:tcPr>
          <w:p w14:paraId="69B80CC8" w14:textId="77777777" w:rsidR="00BE76F7" w:rsidRPr="00352373" w:rsidRDefault="00BE76F7" w:rsidP="00F129F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4CF4DAA" w14:textId="5DABD0E3" w:rsidR="00BE76F7" w:rsidRPr="00352373" w:rsidRDefault="00BE76F7" w:rsidP="00F129F7">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Claves para comprender el contexto social de la Edad Media </w:t>
            </w:r>
          </w:p>
        </w:tc>
      </w:tr>
      <w:tr w:rsidR="00BE76F7" w:rsidRPr="00352373" w14:paraId="75EC56E1" w14:textId="77777777" w:rsidTr="00F129F7">
        <w:tc>
          <w:tcPr>
            <w:tcW w:w="2518" w:type="dxa"/>
          </w:tcPr>
          <w:p w14:paraId="4000E41B" w14:textId="77777777" w:rsidR="00BE76F7" w:rsidRPr="00352373" w:rsidRDefault="00BE76F7" w:rsidP="00F129F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7D3BB06E" w14:textId="354B0F71" w:rsidR="00BE76F7" w:rsidRPr="00352373" w:rsidRDefault="00BE76F7" w:rsidP="00BE76F7">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lúdica que ayuda a recordar los principales conceptos del contexto histórico de la Edad Media</w:t>
            </w:r>
          </w:p>
        </w:tc>
      </w:tr>
    </w:tbl>
    <w:p w14:paraId="0AAD66E5" w14:textId="77777777" w:rsidR="00D22076" w:rsidRDefault="00D22076" w:rsidP="00384DA6">
      <w:pPr>
        <w:tabs>
          <w:tab w:val="right" w:pos="8498"/>
        </w:tabs>
        <w:spacing w:after="0"/>
        <w:rPr>
          <w:rFonts w:ascii="Times" w:hAnsi="Times"/>
          <w:b/>
        </w:rPr>
      </w:pPr>
    </w:p>
    <w:p w14:paraId="1E0F0D66" w14:textId="08492057" w:rsidR="00F129F7" w:rsidRDefault="00F129F7" w:rsidP="00F129F7">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810748">
        <w:rPr>
          <w:rFonts w:ascii="Times" w:hAnsi="Times"/>
          <w:b/>
        </w:rPr>
        <w:t>2.1.3</w:t>
      </w:r>
      <w:r>
        <w:rPr>
          <w:rFonts w:ascii="Times" w:hAnsi="Times"/>
          <w:b/>
        </w:rPr>
        <w:t xml:space="preserve"> El contexto </w:t>
      </w:r>
      <w:r w:rsidR="00810748">
        <w:rPr>
          <w:rFonts w:ascii="Times" w:hAnsi="Times"/>
          <w:b/>
        </w:rPr>
        <w:t>cultural</w:t>
      </w:r>
    </w:p>
    <w:p w14:paraId="304954DB" w14:textId="77777777" w:rsidR="00810748" w:rsidRDefault="00810748" w:rsidP="00F129F7">
      <w:pPr>
        <w:tabs>
          <w:tab w:val="right" w:pos="8498"/>
        </w:tabs>
        <w:spacing w:after="0"/>
        <w:rPr>
          <w:rFonts w:ascii="Times" w:hAnsi="Times"/>
          <w:b/>
        </w:rPr>
      </w:pPr>
    </w:p>
    <w:p w14:paraId="3F5A28C8" w14:textId="4F892178" w:rsidR="00E17066" w:rsidRDefault="00590678" w:rsidP="002D5F8E">
      <w:pPr>
        <w:spacing w:after="0"/>
        <w:jc w:val="both"/>
        <w:rPr>
          <w:rFonts w:ascii="Times New Roman" w:hAnsi="Times New Roman" w:cs="Times New Roman"/>
          <w:color w:val="000000"/>
          <w:lang w:val="es-MX"/>
        </w:rPr>
      </w:pPr>
      <w:r>
        <w:rPr>
          <w:rFonts w:ascii="Times New Roman" w:hAnsi="Times New Roman" w:cs="Times New Roman"/>
          <w:color w:val="000000"/>
          <w:lang w:val="es-MX"/>
        </w:rPr>
        <w:t>¿Te has preguntado cuál era la</w:t>
      </w:r>
      <w:r w:rsidR="002D5F8E" w:rsidRPr="002D5F8E">
        <w:rPr>
          <w:rFonts w:ascii="Times New Roman" w:hAnsi="Times New Roman" w:cs="Times New Roman"/>
          <w:color w:val="000000"/>
          <w:lang w:val="es-MX"/>
        </w:rPr>
        <w:t xml:space="preserve"> </w:t>
      </w:r>
      <w:r>
        <w:rPr>
          <w:rFonts w:ascii="Times New Roman" w:hAnsi="Times New Roman" w:cs="Times New Roman"/>
          <w:color w:val="000000"/>
          <w:lang w:val="es-MX"/>
        </w:rPr>
        <w:t>lengua hablada</w:t>
      </w:r>
      <w:r w:rsidR="002D5F8E" w:rsidRPr="002D5F8E">
        <w:rPr>
          <w:rFonts w:ascii="Times New Roman" w:hAnsi="Times New Roman" w:cs="Times New Roman"/>
          <w:color w:val="000000"/>
          <w:lang w:val="es-MX"/>
        </w:rPr>
        <w:t xml:space="preserve"> durante la Edad Media? El latín era la lengua de cultura, en la que se escribí</w:t>
      </w:r>
      <w:r w:rsidR="002D5F8E">
        <w:rPr>
          <w:rFonts w:ascii="Times New Roman" w:hAnsi="Times New Roman" w:cs="Times New Roman"/>
          <w:color w:val="000000"/>
          <w:lang w:val="es-MX"/>
        </w:rPr>
        <w:t>eron</w:t>
      </w:r>
      <w:r w:rsidR="002D5F8E" w:rsidRPr="002D5F8E">
        <w:rPr>
          <w:rFonts w:ascii="Times New Roman" w:hAnsi="Times New Roman" w:cs="Times New Roman"/>
          <w:color w:val="000000"/>
          <w:lang w:val="es-MX"/>
        </w:rPr>
        <w:t xml:space="preserve"> los tratados de filosofía, historia y astronomía, la lengua de las cancillerías y, sobre todo, de la Iglesia. Mientras que las lenguas romances </w:t>
      </w:r>
      <w:r w:rsidR="002D5F8E" w:rsidRPr="002D5F8E">
        <w:rPr>
          <w:rFonts w:ascii="Times New Roman" w:hAnsi="Times New Roman" w:cs="Times New Roman"/>
          <w:color w:val="000000"/>
          <w:lang w:val="es-MX"/>
        </w:rPr>
        <w:lastRenderedPageBreak/>
        <w:t>(castellano, gallego, catalán, etc.), originadas durante est</w:t>
      </w:r>
      <w:r>
        <w:rPr>
          <w:rFonts w:ascii="Times New Roman" w:hAnsi="Times New Roman" w:cs="Times New Roman"/>
          <w:color w:val="000000"/>
          <w:lang w:val="es-MX"/>
        </w:rPr>
        <w:t>e período, fueron utilizadas en la esfera de la cotidianidad y en los ámbitos menos cultos.</w:t>
      </w:r>
    </w:p>
    <w:p w14:paraId="79CF8FF2" w14:textId="77777777" w:rsidR="00E17066" w:rsidRDefault="00E17066" w:rsidP="002D5F8E">
      <w:pPr>
        <w:spacing w:after="0"/>
        <w:jc w:val="both"/>
        <w:rPr>
          <w:rFonts w:ascii="Times New Roman" w:hAnsi="Times New Roman" w:cs="Times New Roman"/>
          <w:color w:val="000000"/>
          <w:lang w:val="es-MX"/>
        </w:rPr>
      </w:pPr>
    </w:p>
    <w:p w14:paraId="253431BC" w14:textId="1B2C5667" w:rsidR="002D5F8E" w:rsidRPr="002D5F8E" w:rsidRDefault="002D5F8E" w:rsidP="002D5F8E">
      <w:pPr>
        <w:spacing w:after="0"/>
        <w:jc w:val="both"/>
        <w:rPr>
          <w:rFonts w:ascii="Times New Roman" w:hAnsi="Times New Roman" w:cs="Times New Roman"/>
          <w:color w:val="000000"/>
          <w:lang w:val="es-MX"/>
        </w:rPr>
      </w:pPr>
      <w:r w:rsidRPr="002D5F8E">
        <w:rPr>
          <w:rFonts w:ascii="Times New Roman" w:hAnsi="Times New Roman" w:cs="Times New Roman"/>
          <w:color w:val="000000"/>
          <w:lang w:val="es-MX"/>
        </w:rPr>
        <w:t xml:space="preserve">Poco a poco, y con la labor llevada a cabo por el rey Alfonso X el Sabio y la Escuela de Traductores de Toledo, la lengua romance ganó terreno frente al latín y el castellano pasó a ser una lengua de uso </w:t>
      </w:r>
      <w:r w:rsidR="00590678">
        <w:rPr>
          <w:rFonts w:ascii="Times New Roman" w:hAnsi="Times New Roman" w:cs="Times New Roman"/>
          <w:color w:val="000000"/>
          <w:lang w:val="es-MX"/>
        </w:rPr>
        <w:t xml:space="preserve">más </w:t>
      </w:r>
      <w:r w:rsidRPr="002D5F8E">
        <w:rPr>
          <w:rFonts w:ascii="Times New Roman" w:hAnsi="Times New Roman" w:cs="Times New Roman"/>
          <w:color w:val="000000"/>
          <w:lang w:val="es-MX"/>
        </w:rPr>
        <w:t>común, tanto para asuntos políticos como para creacione</w:t>
      </w:r>
      <w:r w:rsidR="006A39E2">
        <w:rPr>
          <w:rFonts w:ascii="Times New Roman" w:hAnsi="Times New Roman" w:cs="Times New Roman"/>
          <w:color w:val="000000"/>
          <w:lang w:val="es-MX"/>
        </w:rPr>
        <w:t>s literarias. Es también en la Edad M</w:t>
      </w:r>
      <w:r w:rsidRPr="002D5F8E">
        <w:rPr>
          <w:rFonts w:ascii="Times New Roman" w:hAnsi="Times New Roman" w:cs="Times New Roman"/>
          <w:color w:val="000000"/>
          <w:lang w:val="es-MX"/>
        </w:rPr>
        <w:t>edia cuando se produce el proceso de formación y diferenciación de las lenguas romances o románicas.</w:t>
      </w:r>
    </w:p>
    <w:p w14:paraId="5E64D0F6" w14:textId="77777777" w:rsidR="002D5F8E" w:rsidRPr="002D5F8E" w:rsidRDefault="002D5F8E" w:rsidP="002D5F8E">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2D5F8E" w:rsidRPr="002D5F8E" w14:paraId="1B022B87" w14:textId="77777777" w:rsidTr="002D5F8E">
        <w:tc>
          <w:tcPr>
            <w:tcW w:w="8978" w:type="dxa"/>
            <w:gridSpan w:val="2"/>
            <w:shd w:val="clear" w:color="auto" w:fill="000000" w:themeFill="text1"/>
          </w:tcPr>
          <w:p w14:paraId="5CB15B23" w14:textId="77777777" w:rsidR="002D5F8E" w:rsidRPr="002D5F8E" w:rsidRDefault="002D5F8E" w:rsidP="002D5F8E">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2D5F8E" w:rsidRPr="002D5F8E" w14:paraId="7CF58C1E" w14:textId="77777777" w:rsidTr="002D5F8E">
        <w:tc>
          <w:tcPr>
            <w:tcW w:w="2518" w:type="dxa"/>
          </w:tcPr>
          <w:p w14:paraId="3D4C9D67" w14:textId="77777777" w:rsidR="002D5F8E" w:rsidRPr="002D5F8E" w:rsidRDefault="002D5F8E" w:rsidP="002D5F8E">
            <w:pPr>
              <w:rPr>
                <w:rFonts w:ascii="Times" w:hAnsi="Times"/>
                <w:b/>
                <w:sz w:val="24"/>
                <w:szCs w:val="24"/>
              </w:rPr>
            </w:pPr>
            <w:r w:rsidRPr="002D5F8E">
              <w:rPr>
                <w:rFonts w:ascii="Times" w:hAnsi="Times"/>
                <w:b/>
                <w:sz w:val="24"/>
                <w:szCs w:val="24"/>
              </w:rPr>
              <w:t>Contenido</w:t>
            </w:r>
          </w:p>
        </w:tc>
        <w:tc>
          <w:tcPr>
            <w:tcW w:w="6460" w:type="dxa"/>
          </w:tcPr>
          <w:p w14:paraId="3F3F5D92" w14:textId="33188312" w:rsidR="002D5F8E" w:rsidRPr="002D5F8E" w:rsidRDefault="002D5F8E" w:rsidP="002D5F8E">
            <w:pPr>
              <w:jc w:val="both"/>
              <w:rPr>
                <w:rFonts w:ascii="Times" w:hAnsi="Times"/>
                <w:sz w:val="24"/>
                <w:szCs w:val="24"/>
              </w:rPr>
            </w:pPr>
            <w:r w:rsidRPr="002D5F8E">
              <w:rPr>
                <w:rFonts w:ascii="Times" w:hAnsi="Times"/>
                <w:sz w:val="24"/>
                <w:szCs w:val="24"/>
              </w:rPr>
              <w:t>Si también te has preguntado de dónde viene el español y el inglés, dos de las tres lenguas m</w:t>
            </w:r>
            <w:r w:rsidR="00590678">
              <w:rPr>
                <w:rFonts w:ascii="Times" w:hAnsi="Times"/>
                <w:sz w:val="24"/>
                <w:szCs w:val="24"/>
              </w:rPr>
              <w:t>ás habladas en el mundo actual (la primera es el chino),</w:t>
            </w:r>
            <w:r w:rsidRPr="002D5F8E">
              <w:rPr>
                <w:rFonts w:ascii="Times" w:hAnsi="Times"/>
                <w:sz w:val="24"/>
                <w:szCs w:val="24"/>
              </w:rPr>
              <w:t xml:space="preserve"> la respuesta te puede ayudar a entender la importancia de la Edad Media para la lingüística contemporánea. El inglés proviene de las lenguas germánicas mientras que el español se derivó del latín común, es decir, de los juglares y los textos medievales que se fueron recopilando con el paso de los siglos.</w:t>
            </w:r>
          </w:p>
        </w:tc>
      </w:tr>
    </w:tbl>
    <w:p w14:paraId="6116B581" w14:textId="77777777" w:rsidR="002D5F8E" w:rsidRPr="002D5F8E" w:rsidRDefault="002D5F8E" w:rsidP="002D5F8E">
      <w:pPr>
        <w:spacing w:after="0"/>
        <w:jc w:val="both"/>
        <w:rPr>
          <w:rFonts w:ascii="Times New Roman" w:hAnsi="Times New Roman" w:cs="Times New Roman"/>
          <w:color w:val="000000"/>
          <w:lang w:val="es-MX"/>
        </w:rPr>
      </w:pPr>
    </w:p>
    <w:p w14:paraId="3F3E0D60" w14:textId="1B3224A2" w:rsidR="002D5F8E" w:rsidRPr="002D5F8E" w:rsidRDefault="002D5F8E" w:rsidP="002D5F8E">
      <w:pPr>
        <w:spacing w:after="0"/>
        <w:jc w:val="both"/>
        <w:rPr>
          <w:rFonts w:ascii="Times New Roman" w:hAnsi="Times New Roman" w:cs="Times New Roman"/>
          <w:color w:val="000000"/>
          <w:lang w:val="es-MX"/>
        </w:rPr>
      </w:pPr>
      <w:r w:rsidRPr="002D5F8E">
        <w:rPr>
          <w:rFonts w:ascii="Times New Roman" w:hAnsi="Times New Roman" w:cs="Times New Roman"/>
          <w:color w:val="000000"/>
          <w:lang w:val="es-MX"/>
        </w:rPr>
        <w:t xml:space="preserve">Tres </w:t>
      </w:r>
      <w:r w:rsidRPr="002D5F8E">
        <w:rPr>
          <w:rFonts w:ascii="Times New Roman" w:hAnsi="Times New Roman" w:cs="Times New Roman"/>
          <w:b/>
          <w:color w:val="000000"/>
          <w:lang w:val="es-MX"/>
        </w:rPr>
        <w:t>culturas</w:t>
      </w:r>
      <w:r w:rsidRPr="002D5F8E">
        <w:rPr>
          <w:rFonts w:ascii="Times New Roman" w:hAnsi="Times New Roman" w:cs="Times New Roman"/>
          <w:color w:val="000000"/>
          <w:lang w:val="es-MX"/>
        </w:rPr>
        <w:t xml:space="preserve"> convivieron en </w:t>
      </w:r>
      <w:r w:rsidR="00F84AC5">
        <w:rPr>
          <w:rFonts w:ascii="Times New Roman" w:hAnsi="Times New Roman" w:cs="Times New Roman"/>
          <w:color w:val="000000"/>
          <w:lang w:val="es-MX"/>
        </w:rPr>
        <w:t>la Península Ibérica: la cristiana, la musulmana y la j</w:t>
      </w:r>
      <w:r w:rsidRPr="002D5F8E">
        <w:rPr>
          <w:rFonts w:ascii="Times New Roman" w:hAnsi="Times New Roman" w:cs="Times New Roman"/>
          <w:color w:val="000000"/>
          <w:lang w:val="es-MX"/>
        </w:rPr>
        <w:t xml:space="preserve">udía, lo cual permitió que más obras extranjeras del saber oriental y clásico llegaran a Europa. Estas obras, como otras originarias de la época, se </w:t>
      </w:r>
      <w:r w:rsidRPr="002D5F8E">
        <w:rPr>
          <w:rFonts w:ascii="Times New Roman" w:hAnsi="Times New Roman" w:cs="Times New Roman"/>
          <w:b/>
          <w:color w:val="000000"/>
          <w:lang w:val="es-MX"/>
        </w:rPr>
        <w:t>copiaron y difundieron</w:t>
      </w:r>
      <w:r w:rsidRPr="002D5F8E">
        <w:rPr>
          <w:rFonts w:ascii="Times New Roman" w:hAnsi="Times New Roman" w:cs="Times New Roman"/>
          <w:color w:val="000000"/>
          <w:lang w:val="es-MX"/>
        </w:rPr>
        <w:t xml:space="preserve"> gracias a los manuscritos y traducciones de los clérigos en los monasterios y, más tarde, en las universidades que se fun</w:t>
      </w:r>
      <w:r w:rsidR="006A39E2">
        <w:rPr>
          <w:rFonts w:ascii="Times New Roman" w:hAnsi="Times New Roman" w:cs="Times New Roman"/>
          <w:color w:val="000000"/>
          <w:lang w:val="es-MX"/>
        </w:rPr>
        <w:t>daron durante la Edad M</w:t>
      </w:r>
      <w:r w:rsidRPr="002D5F8E">
        <w:rPr>
          <w:rFonts w:ascii="Times New Roman" w:hAnsi="Times New Roman" w:cs="Times New Roman"/>
          <w:color w:val="000000"/>
          <w:lang w:val="es-MX"/>
        </w:rPr>
        <w:t>edia.</w:t>
      </w:r>
    </w:p>
    <w:p w14:paraId="25966438" w14:textId="77777777" w:rsidR="00313923" w:rsidRPr="002D5F8E" w:rsidRDefault="00313923" w:rsidP="002D5F8E">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6F0228" w:rsidRPr="00352373" w14:paraId="4C742034" w14:textId="77777777" w:rsidTr="007E3BEE">
        <w:tc>
          <w:tcPr>
            <w:tcW w:w="8978" w:type="dxa"/>
            <w:gridSpan w:val="2"/>
            <w:shd w:val="clear" w:color="auto" w:fill="000000" w:themeFill="text1"/>
          </w:tcPr>
          <w:p w14:paraId="039028A6" w14:textId="77777777" w:rsidR="006F0228" w:rsidRPr="00352373" w:rsidRDefault="006F0228" w:rsidP="007E3BEE">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6F0228" w:rsidRPr="00352373" w14:paraId="2AE98008" w14:textId="77777777" w:rsidTr="007E3BEE">
        <w:tc>
          <w:tcPr>
            <w:tcW w:w="2518" w:type="dxa"/>
          </w:tcPr>
          <w:p w14:paraId="1E043D32" w14:textId="77777777" w:rsidR="006F0228" w:rsidRPr="00352373" w:rsidRDefault="006F0228" w:rsidP="007E3BEE">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23AC7AA3" w14:textId="3014F880" w:rsidR="006F0228" w:rsidRPr="00352373" w:rsidRDefault="00F84AC5" w:rsidP="007E3BEE">
            <w:pPr>
              <w:jc w:val="center"/>
              <w:rPr>
                <w:rFonts w:ascii="Times New Roman" w:eastAsia="Batang" w:hAnsi="Times New Roman" w:cs="Times New Roman"/>
                <w:b/>
                <w:sz w:val="24"/>
                <w:szCs w:val="24"/>
              </w:rPr>
            </w:pPr>
            <w:r>
              <w:rPr>
                <w:rFonts w:ascii="Times New Roman" w:eastAsia="Batang" w:hAnsi="Times New Roman" w:cs="Times New Roman"/>
                <w:b/>
                <w:sz w:val="24"/>
                <w:szCs w:val="24"/>
              </w:rPr>
              <w:t>El j</w:t>
            </w:r>
            <w:r w:rsidR="006F0228">
              <w:rPr>
                <w:rFonts w:ascii="Times New Roman" w:eastAsia="Batang" w:hAnsi="Times New Roman" w:cs="Times New Roman"/>
                <w:b/>
                <w:sz w:val="24"/>
                <w:szCs w:val="24"/>
              </w:rPr>
              <w:t>uglar</w:t>
            </w:r>
            <w:r w:rsidR="006F0228" w:rsidRPr="00352373">
              <w:rPr>
                <w:rFonts w:ascii="Times New Roman" w:eastAsia="Batang" w:hAnsi="Times New Roman" w:cs="Times New Roman"/>
                <w:b/>
                <w:sz w:val="24"/>
                <w:szCs w:val="24"/>
              </w:rPr>
              <w:t xml:space="preserve"> </w:t>
            </w:r>
          </w:p>
        </w:tc>
      </w:tr>
      <w:tr w:rsidR="006F0228" w:rsidRPr="00352373" w14:paraId="2D498527" w14:textId="77777777" w:rsidTr="007E3BEE">
        <w:tc>
          <w:tcPr>
            <w:tcW w:w="2518" w:type="dxa"/>
          </w:tcPr>
          <w:p w14:paraId="5AE16AF4" w14:textId="77777777" w:rsidR="006F0228" w:rsidRPr="00352373" w:rsidRDefault="006F0228" w:rsidP="007E3BEE">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22C205C2" w14:textId="30D70923" w:rsidR="006F0228" w:rsidRPr="006F0228" w:rsidRDefault="006F0228" w:rsidP="006F0228">
            <w:pPr>
              <w:jc w:val="both"/>
              <w:rPr>
                <w:rFonts w:ascii="Times New Roman" w:hAnsi="Times New Roman" w:cs="Times New Roman"/>
                <w:sz w:val="24"/>
                <w:szCs w:val="24"/>
              </w:rPr>
            </w:pPr>
            <w:r w:rsidRPr="006F0228">
              <w:rPr>
                <w:rFonts w:ascii="Times New Roman" w:hAnsi="Times New Roman" w:cs="Times New Roman"/>
                <w:sz w:val="24"/>
                <w:szCs w:val="24"/>
                <w:shd w:val="clear" w:color="auto" w:fill="FFFFFF"/>
              </w:rPr>
              <w:t>Los</w:t>
            </w:r>
            <w:r w:rsidR="00F84AC5">
              <w:rPr>
                <w:rFonts w:ascii="Times New Roman" w:hAnsi="Times New Roman" w:cs="Times New Roman"/>
                <w:sz w:val="24"/>
                <w:szCs w:val="24"/>
                <w:shd w:val="clear" w:color="auto" w:fill="FFFFFF"/>
              </w:rPr>
              <w:t xml:space="preserve"> </w:t>
            </w:r>
            <w:r w:rsidRPr="006F0228">
              <w:rPr>
                <w:rFonts w:ascii="Times New Roman" w:hAnsi="Times New Roman" w:cs="Times New Roman"/>
                <w:b/>
                <w:bCs/>
                <w:sz w:val="24"/>
                <w:szCs w:val="24"/>
                <w:shd w:val="clear" w:color="auto" w:fill="FFFFFF"/>
              </w:rPr>
              <w:t>juglares</w:t>
            </w:r>
            <w:r w:rsidR="00F84AC5">
              <w:rPr>
                <w:rFonts w:ascii="Times New Roman" w:hAnsi="Times New Roman" w:cs="Times New Roman"/>
                <w:sz w:val="24"/>
                <w:szCs w:val="24"/>
                <w:shd w:val="clear" w:color="auto" w:fill="FFFFFF"/>
              </w:rPr>
              <w:t xml:space="preserve"> </w:t>
            </w:r>
            <w:r w:rsidRPr="006F0228">
              <w:rPr>
                <w:rFonts w:ascii="Times New Roman" w:hAnsi="Times New Roman" w:cs="Times New Roman"/>
                <w:sz w:val="24"/>
                <w:szCs w:val="24"/>
                <w:shd w:val="clear" w:color="auto" w:fill="FFFFFF"/>
              </w:rPr>
              <w:t>fueron los encargados de transmitir las obras de tradición popular, a través de sus cantos y sus recreaciones creativas y teatrales de las historias que contaban. Estos fueron los artistas, periodistas, escritores, cantantes y personajes clave para el entretenimiento y difusión cultural de la época, puesto que gran parte de la población era analfabeta.</w:t>
            </w:r>
          </w:p>
          <w:p w14:paraId="14D0E763" w14:textId="4BE1713D" w:rsidR="006F0228" w:rsidRPr="00352373" w:rsidRDefault="006F0228" w:rsidP="007E3BEE">
            <w:pPr>
              <w:rPr>
                <w:rFonts w:ascii="Times New Roman" w:eastAsia="Batang" w:hAnsi="Times New Roman" w:cs="Times New Roman"/>
                <w:sz w:val="24"/>
                <w:szCs w:val="24"/>
              </w:rPr>
            </w:pPr>
          </w:p>
        </w:tc>
      </w:tr>
    </w:tbl>
    <w:p w14:paraId="786A67B8" w14:textId="77777777" w:rsidR="00810748" w:rsidRDefault="00810748" w:rsidP="00F129F7">
      <w:pPr>
        <w:tabs>
          <w:tab w:val="right" w:pos="8498"/>
        </w:tabs>
        <w:spacing w:after="0"/>
        <w:rPr>
          <w:rFonts w:ascii="Times New Roman" w:hAnsi="Times New Roman" w:cs="Times New Roman"/>
        </w:rPr>
      </w:pPr>
    </w:p>
    <w:p w14:paraId="09A86AF9" w14:textId="67CCD034" w:rsidR="00F84AC5" w:rsidRDefault="000342D6" w:rsidP="00F84AC5">
      <w:pPr>
        <w:spacing w:after="0"/>
        <w:jc w:val="both"/>
        <w:rPr>
          <w:rFonts w:ascii="Times New Roman" w:hAnsi="Times New Roman" w:cs="Times New Roman"/>
          <w:color w:val="000000"/>
          <w:lang w:val="es-MX"/>
        </w:rPr>
      </w:pPr>
      <w:r w:rsidRPr="0032652F">
        <w:rPr>
          <w:rFonts w:ascii="Times New Roman" w:hAnsi="Times New Roman" w:cs="Times New Roman"/>
          <w:color w:val="000000"/>
          <w:lang w:val="es-MX"/>
        </w:rPr>
        <w:t xml:space="preserve">El </w:t>
      </w:r>
      <w:r w:rsidRPr="0043295C">
        <w:rPr>
          <w:rFonts w:ascii="Times New Roman" w:hAnsi="Times New Roman" w:cs="Times New Roman"/>
          <w:b/>
          <w:color w:val="000000"/>
          <w:lang w:val="es-MX"/>
        </w:rPr>
        <w:t>arte</w:t>
      </w:r>
      <w:r w:rsidRPr="0032652F">
        <w:rPr>
          <w:rFonts w:ascii="Times New Roman" w:hAnsi="Times New Roman" w:cs="Times New Roman"/>
          <w:color w:val="000000"/>
          <w:lang w:val="es-MX"/>
        </w:rPr>
        <w:t xml:space="preserve"> reflejó la importancia de la Iglesia y sus dogmas</w:t>
      </w:r>
      <w:r w:rsidR="00F84AC5">
        <w:rPr>
          <w:rFonts w:ascii="Times New Roman" w:hAnsi="Times New Roman" w:cs="Times New Roman"/>
          <w:color w:val="000000"/>
          <w:lang w:val="es-MX"/>
        </w:rPr>
        <w:t xml:space="preserve"> en la época;</w:t>
      </w:r>
      <w:r w:rsidRPr="0032652F">
        <w:rPr>
          <w:rFonts w:ascii="Times New Roman" w:hAnsi="Times New Roman" w:cs="Times New Roman"/>
          <w:color w:val="000000"/>
          <w:lang w:val="es-MX"/>
        </w:rPr>
        <w:t xml:space="preserve"> las representaciones a</w:t>
      </w:r>
      <w:r w:rsidR="00F84AC5">
        <w:rPr>
          <w:rFonts w:ascii="Times New Roman" w:hAnsi="Times New Roman" w:cs="Times New Roman"/>
          <w:color w:val="000000"/>
          <w:lang w:val="es-MX"/>
        </w:rPr>
        <w:t>rtísticas se enfocaron</w:t>
      </w:r>
      <w:r w:rsidRPr="0032652F">
        <w:rPr>
          <w:rFonts w:ascii="Times New Roman" w:hAnsi="Times New Roman" w:cs="Times New Roman"/>
          <w:color w:val="000000"/>
          <w:lang w:val="es-MX"/>
        </w:rPr>
        <w:t xml:space="preserve"> en la recreación pictórica y escultórica de </w:t>
      </w:r>
      <w:r w:rsidRPr="005B2BF2">
        <w:rPr>
          <w:rFonts w:ascii="Times New Roman" w:hAnsi="Times New Roman" w:cs="Times New Roman"/>
          <w:b/>
          <w:color w:val="000000"/>
          <w:lang w:val="es-MX"/>
        </w:rPr>
        <w:t>imágenes bíblicas</w:t>
      </w:r>
      <w:r w:rsidRPr="0032652F">
        <w:rPr>
          <w:rFonts w:ascii="Times New Roman" w:hAnsi="Times New Roman" w:cs="Times New Roman"/>
          <w:color w:val="000000"/>
          <w:lang w:val="es-MX"/>
        </w:rPr>
        <w:t xml:space="preserve"> y en la creación de iglesias y abadías. Los estilos que se desarr</w:t>
      </w:r>
      <w:r>
        <w:rPr>
          <w:rFonts w:ascii="Times New Roman" w:hAnsi="Times New Roman" w:cs="Times New Roman"/>
          <w:color w:val="000000"/>
          <w:lang w:val="es-MX"/>
        </w:rPr>
        <w:t>ollaron fueron el R</w:t>
      </w:r>
      <w:r w:rsidRPr="0032652F">
        <w:rPr>
          <w:rFonts w:ascii="Times New Roman" w:hAnsi="Times New Roman" w:cs="Times New Roman"/>
          <w:color w:val="000000"/>
          <w:lang w:val="es-MX"/>
        </w:rPr>
        <w:t xml:space="preserve">ománico (siglos XI-XIII) </w:t>
      </w:r>
      <w:r w:rsidR="00F84AC5">
        <w:rPr>
          <w:rFonts w:ascii="Times New Roman" w:hAnsi="Times New Roman" w:cs="Times New Roman"/>
          <w:color w:val="000000"/>
          <w:lang w:val="es-MX"/>
        </w:rPr>
        <w:t>y el G</w:t>
      </w:r>
      <w:r w:rsidR="00F84AC5" w:rsidRPr="0032652F">
        <w:rPr>
          <w:rFonts w:ascii="Times New Roman" w:hAnsi="Times New Roman" w:cs="Times New Roman"/>
          <w:color w:val="000000"/>
          <w:lang w:val="es-MX"/>
        </w:rPr>
        <w:t>ótico (XII-XV)</w:t>
      </w:r>
      <w:r w:rsidR="00F84AC5">
        <w:rPr>
          <w:rFonts w:ascii="Times New Roman" w:hAnsi="Times New Roman" w:cs="Times New Roman"/>
          <w:color w:val="000000"/>
          <w:lang w:val="es-MX"/>
        </w:rPr>
        <w:t>.</w:t>
      </w:r>
    </w:p>
    <w:p w14:paraId="2B3EF020" w14:textId="70367F2E" w:rsidR="000342D6" w:rsidRDefault="000342D6" w:rsidP="000342D6">
      <w:pPr>
        <w:spacing w:after="0"/>
        <w:jc w:val="both"/>
        <w:rPr>
          <w:rFonts w:ascii="Times New Roman" w:hAnsi="Times New Roman" w:cs="Times New Roman"/>
          <w:color w:val="000000"/>
          <w:lang w:val="es-MX"/>
        </w:rPr>
      </w:pPr>
    </w:p>
    <w:p w14:paraId="38EC3B4A" w14:textId="7FBBE20A" w:rsidR="000342D6" w:rsidRDefault="00F84AC5" w:rsidP="000342D6">
      <w:pPr>
        <w:spacing w:after="0"/>
        <w:jc w:val="both"/>
        <w:rPr>
          <w:rFonts w:ascii="Times New Roman" w:hAnsi="Times New Roman" w:cs="Times New Roman"/>
          <w:color w:val="000000"/>
          <w:lang w:val="es-MX"/>
        </w:rPr>
      </w:pPr>
      <w:r>
        <w:rPr>
          <w:rFonts w:ascii="Times New Roman" w:hAnsi="Times New Roman" w:cs="Times New Roman"/>
          <w:color w:val="000000"/>
          <w:lang w:val="es-MX"/>
        </w:rPr>
        <w:t xml:space="preserve">En los siguientes enlaces puedes observar una conferencia sobre el Románcio </w:t>
      </w:r>
      <w:r w:rsidR="000342D6">
        <w:rPr>
          <w:rFonts w:ascii="Times New Roman" w:hAnsi="Times New Roman" w:cs="Times New Roman"/>
          <w:color w:val="000000"/>
          <w:lang w:val="es-MX"/>
        </w:rPr>
        <w:t>[VER]</w:t>
      </w:r>
      <w:r w:rsidRPr="00F84AC5">
        <w:t xml:space="preserve"> </w:t>
      </w:r>
      <w:hyperlink r:id="rId10" w:history="1">
        <w:r w:rsidRPr="0048333E">
          <w:rPr>
            <w:rStyle w:val="Hipervnculo"/>
            <w:rFonts w:ascii="Times New Roman" w:hAnsi="Times New Roman" w:cs="Times New Roman"/>
            <w:lang w:val="es-MX"/>
          </w:rPr>
          <w:t>http://www.newmedia.ufm.edu/gsm/index.php?title=Fernandezedadmediatres</w:t>
        </w:r>
      </w:hyperlink>
      <w:r>
        <w:rPr>
          <w:rFonts w:ascii="Times New Roman" w:hAnsi="Times New Roman" w:cs="Times New Roman"/>
          <w:color w:val="000000"/>
          <w:lang w:val="es-MX"/>
        </w:rPr>
        <w:t xml:space="preserve">, y un reportaje sobre el Gótico </w:t>
      </w:r>
      <w:r w:rsidR="000342D6">
        <w:rPr>
          <w:rFonts w:ascii="Times New Roman" w:hAnsi="Times New Roman" w:cs="Times New Roman"/>
          <w:color w:val="000000"/>
          <w:lang w:val="es-MX"/>
        </w:rPr>
        <w:t>[VER]</w:t>
      </w:r>
      <w:r>
        <w:t xml:space="preserve"> </w:t>
      </w:r>
      <w:hyperlink r:id="rId11" w:history="1">
        <w:r w:rsidR="000342D6" w:rsidRPr="0048333E">
          <w:rPr>
            <w:rStyle w:val="Hipervnculo"/>
            <w:rFonts w:ascii="Times New Roman" w:hAnsi="Times New Roman" w:cs="Times New Roman"/>
            <w:lang w:val="es-MX"/>
          </w:rPr>
          <w:t>http://www.rtve.es/alacarta/videos/para-todos-la-2/para-todos-2-debate-gotico/1247168/</w:t>
        </w:r>
      </w:hyperlink>
      <w:r>
        <w:rPr>
          <w:rStyle w:val="Hipervnculo"/>
          <w:rFonts w:ascii="Times New Roman" w:hAnsi="Times New Roman" w:cs="Times New Roman"/>
          <w:lang w:val="es-MX"/>
        </w:rPr>
        <w:t>.</w:t>
      </w:r>
    </w:p>
    <w:p w14:paraId="503C1002" w14:textId="77777777" w:rsidR="000342D6" w:rsidRPr="002D5F8E" w:rsidRDefault="000342D6" w:rsidP="00F129F7">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313923" w:rsidRPr="005D1738" w14:paraId="089F7F71" w14:textId="77777777" w:rsidTr="007E3BEE">
        <w:tc>
          <w:tcPr>
            <w:tcW w:w="9033" w:type="dxa"/>
            <w:gridSpan w:val="2"/>
            <w:shd w:val="clear" w:color="auto" w:fill="0D0D0D" w:themeFill="text1" w:themeFillTint="F2"/>
          </w:tcPr>
          <w:p w14:paraId="57879D04" w14:textId="77777777" w:rsidR="00313923" w:rsidRPr="00313923" w:rsidRDefault="00313923" w:rsidP="007E3BEE">
            <w:pPr>
              <w:jc w:val="center"/>
              <w:rPr>
                <w:rFonts w:ascii="Times New Roman" w:hAnsi="Times New Roman" w:cs="Times New Roman"/>
                <w:b/>
                <w:color w:val="FFFFFF" w:themeColor="background1"/>
                <w:sz w:val="24"/>
                <w:szCs w:val="24"/>
              </w:rPr>
            </w:pPr>
            <w:r w:rsidRPr="00313923">
              <w:rPr>
                <w:rFonts w:ascii="Times New Roman" w:hAnsi="Times New Roman" w:cs="Times New Roman"/>
                <w:b/>
                <w:color w:val="FFFFFF" w:themeColor="background1"/>
                <w:sz w:val="24"/>
                <w:szCs w:val="24"/>
              </w:rPr>
              <w:t>Imagen (fotografía, gráfica o ilustración)</w:t>
            </w:r>
          </w:p>
        </w:tc>
      </w:tr>
      <w:tr w:rsidR="00313923" w14:paraId="1ABB6995" w14:textId="77777777" w:rsidTr="007E3BEE">
        <w:tc>
          <w:tcPr>
            <w:tcW w:w="2518" w:type="dxa"/>
          </w:tcPr>
          <w:p w14:paraId="69E8D57C" w14:textId="77777777" w:rsidR="00313923" w:rsidRPr="00313923" w:rsidRDefault="00313923" w:rsidP="007E3BEE">
            <w:pPr>
              <w:rPr>
                <w:rFonts w:ascii="Times New Roman" w:hAnsi="Times New Roman" w:cs="Times New Roman"/>
                <w:b/>
                <w:color w:val="000000"/>
                <w:sz w:val="24"/>
                <w:szCs w:val="24"/>
              </w:rPr>
            </w:pPr>
            <w:r w:rsidRPr="00313923">
              <w:rPr>
                <w:rFonts w:ascii="Times New Roman" w:hAnsi="Times New Roman" w:cs="Times New Roman"/>
                <w:b/>
                <w:color w:val="000000"/>
                <w:sz w:val="24"/>
                <w:szCs w:val="24"/>
              </w:rPr>
              <w:lastRenderedPageBreak/>
              <w:t>Código</w:t>
            </w:r>
          </w:p>
        </w:tc>
        <w:tc>
          <w:tcPr>
            <w:tcW w:w="6515" w:type="dxa"/>
          </w:tcPr>
          <w:p w14:paraId="2452E22C" w14:textId="41F349DD" w:rsidR="00313923" w:rsidRPr="00313923" w:rsidRDefault="00B33E96" w:rsidP="007E3BEE">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313923" w:rsidRPr="00313923">
              <w:rPr>
                <w:rFonts w:ascii="Times New Roman" w:hAnsi="Times New Roman" w:cs="Times New Roman"/>
                <w:color w:val="000000"/>
                <w:sz w:val="24"/>
                <w:szCs w:val="24"/>
              </w:rPr>
              <w:t>10_01_IMG0</w:t>
            </w:r>
            <w:r>
              <w:rPr>
                <w:rFonts w:ascii="Times New Roman" w:hAnsi="Times New Roman" w:cs="Times New Roman"/>
                <w:color w:val="000000"/>
                <w:sz w:val="24"/>
                <w:szCs w:val="24"/>
              </w:rPr>
              <w:t>2</w:t>
            </w:r>
          </w:p>
        </w:tc>
      </w:tr>
      <w:tr w:rsidR="00313923" w14:paraId="20C1A20F" w14:textId="77777777" w:rsidTr="007E3BEE">
        <w:tc>
          <w:tcPr>
            <w:tcW w:w="2518" w:type="dxa"/>
          </w:tcPr>
          <w:p w14:paraId="22CE4A6E"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Descripción</w:t>
            </w:r>
          </w:p>
        </w:tc>
        <w:tc>
          <w:tcPr>
            <w:tcW w:w="6515" w:type="dxa"/>
          </w:tcPr>
          <w:p w14:paraId="5F0A1482"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color w:val="000000"/>
                <w:sz w:val="24"/>
                <w:szCs w:val="24"/>
              </w:rPr>
              <w:t>Paisaje Córdoba, Andalucía</w:t>
            </w:r>
          </w:p>
        </w:tc>
      </w:tr>
      <w:tr w:rsidR="00313923" w14:paraId="3A531944" w14:textId="77777777" w:rsidTr="007E3BEE">
        <w:tc>
          <w:tcPr>
            <w:tcW w:w="2518" w:type="dxa"/>
          </w:tcPr>
          <w:p w14:paraId="3F72E354"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Código Shutterstock (o URL o la ruta en AulaPlaneta)</w:t>
            </w:r>
          </w:p>
        </w:tc>
        <w:tc>
          <w:tcPr>
            <w:tcW w:w="6515" w:type="dxa"/>
          </w:tcPr>
          <w:p w14:paraId="3587EB1A"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color w:val="000000"/>
                <w:sz w:val="24"/>
                <w:szCs w:val="24"/>
              </w:rPr>
              <w:t>151724402</w:t>
            </w:r>
          </w:p>
        </w:tc>
      </w:tr>
      <w:tr w:rsidR="00313923" w14:paraId="6EA7DD70" w14:textId="77777777" w:rsidTr="007E3BEE">
        <w:tc>
          <w:tcPr>
            <w:tcW w:w="2518" w:type="dxa"/>
          </w:tcPr>
          <w:p w14:paraId="20FD10DC" w14:textId="77777777" w:rsidR="00313923" w:rsidRPr="00313923" w:rsidRDefault="00313923" w:rsidP="007E3BEE">
            <w:pPr>
              <w:rPr>
                <w:rFonts w:ascii="Times New Roman" w:hAnsi="Times New Roman" w:cs="Times New Roman"/>
                <w:color w:val="000000"/>
                <w:sz w:val="24"/>
                <w:szCs w:val="24"/>
              </w:rPr>
            </w:pPr>
            <w:r w:rsidRPr="00313923">
              <w:rPr>
                <w:rFonts w:ascii="Times New Roman" w:hAnsi="Times New Roman" w:cs="Times New Roman"/>
                <w:b/>
                <w:color w:val="000000"/>
                <w:sz w:val="24"/>
                <w:szCs w:val="24"/>
              </w:rPr>
              <w:t>Pie de imagen</w:t>
            </w:r>
          </w:p>
        </w:tc>
        <w:tc>
          <w:tcPr>
            <w:tcW w:w="6515" w:type="dxa"/>
          </w:tcPr>
          <w:p w14:paraId="277C8285" w14:textId="22993029" w:rsidR="00313923" w:rsidRPr="00313923" w:rsidRDefault="00313923" w:rsidP="007E3BEE">
            <w:pPr>
              <w:jc w:val="both"/>
              <w:rPr>
                <w:rFonts w:ascii="Times New Roman" w:hAnsi="Times New Roman" w:cs="Times New Roman"/>
                <w:color w:val="000000"/>
                <w:sz w:val="24"/>
                <w:szCs w:val="24"/>
              </w:rPr>
            </w:pPr>
            <w:r w:rsidRPr="00313923">
              <w:rPr>
                <w:rFonts w:ascii="Times New Roman" w:hAnsi="Times New Roman" w:cs="Times New Roman"/>
                <w:color w:val="000000"/>
                <w:sz w:val="24"/>
                <w:szCs w:val="24"/>
              </w:rPr>
              <w:t>La arquitectura románica se caracterizaba por prese</w:t>
            </w:r>
            <w:r w:rsidR="009D7270">
              <w:rPr>
                <w:rFonts w:ascii="Times New Roman" w:hAnsi="Times New Roman" w:cs="Times New Roman"/>
                <w:color w:val="000000"/>
                <w:sz w:val="24"/>
                <w:szCs w:val="24"/>
              </w:rPr>
              <w:t>ntar pocas ventanas y estrechas</w:t>
            </w:r>
            <w:r w:rsidRPr="00313923">
              <w:rPr>
                <w:rFonts w:ascii="Times New Roman" w:hAnsi="Times New Roman" w:cs="Times New Roman"/>
                <w:color w:val="000000"/>
                <w:sz w:val="24"/>
                <w:szCs w:val="24"/>
              </w:rPr>
              <w:t xml:space="preserve"> paredes robustas, arcos de medio punto y bóvedas de cañón. Con los nuevos avances en técnicas de soporte, el gótico desarrolló estructuras más complejas que permitieron construir edificios más altos, con arcos ojivales y</w:t>
            </w:r>
            <w:r w:rsidR="00F84AC5">
              <w:rPr>
                <w:rFonts w:ascii="Times New Roman" w:hAnsi="Times New Roman" w:cs="Times New Roman"/>
                <w:color w:val="000000"/>
                <w:sz w:val="24"/>
                <w:szCs w:val="24"/>
              </w:rPr>
              <w:t xml:space="preserve"> vidrieras, entre otros. En la i</w:t>
            </w:r>
            <w:r w:rsidRPr="00313923">
              <w:rPr>
                <w:rFonts w:ascii="Times New Roman" w:hAnsi="Times New Roman" w:cs="Times New Roman"/>
                <w:color w:val="000000"/>
                <w:sz w:val="24"/>
                <w:szCs w:val="24"/>
              </w:rPr>
              <w:t xml:space="preserve">magen, </w:t>
            </w:r>
            <w:r w:rsidR="00F84AC5">
              <w:rPr>
                <w:rFonts w:ascii="Times New Roman" w:hAnsi="Times New Roman" w:cs="Times New Roman"/>
                <w:color w:val="000000"/>
                <w:sz w:val="24"/>
                <w:szCs w:val="24"/>
              </w:rPr>
              <w:t>puedes ver</w:t>
            </w:r>
            <w:r w:rsidRPr="00313923">
              <w:rPr>
                <w:rFonts w:ascii="Times New Roman" w:hAnsi="Times New Roman" w:cs="Times New Roman"/>
                <w:color w:val="000000"/>
                <w:sz w:val="24"/>
                <w:szCs w:val="24"/>
              </w:rPr>
              <w:t xml:space="preserve"> una mezquita y un puente en Andalucía, España.</w:t>
            </w:r>
          </w:p>
        </w:tc>
      </w:tr>
    </w:tbl>
    <w:p w14:paraId="1B9C3FB7" w14:textId="77777777" w:rsidR="00BE76F7" w:rsidRDefault="00BE76F7" w:rsidP="00384DA6">
      <w:pPr>
        <w:tabs>
          <w:tab w:val="right" w:pos="8498"/>
        </w:tabs>
        <w:spacing w:after="0"/>
        <w:rPr>
          <w:rFonts w:ascii="Times" w:hAnsi="Times"/>
          <w:b/>
        </w:rPr>
      </w:pPr>
    </w:p>
    <w:p w14:paraId="7AFB5021" w14:textId="77777777" w:rsidR="0044522D" w:rsidRDefault="0044522D" w:rsidP="007E3BEE">
      <w:pPr>
        <w:spacing w:after="0"/>
        <w:jc w:val="both"/>
        <w:rPr>
          <w:rFonts w:ascii="Times New Roman" w:hAnsi="Times New Roman" w:cs="Times New Roman"/>
          <w:color w:val="000000"/>
          <w:lang w:val="es-MX"/>
        </w:rPr>
      </w:pPr>
    </w:p>
    <w:p w14:paraId="54C8937A" w14:textId="03639982" w:rsidR="000F4F5C" w:rsidRDefault="000F4F5C" w:rsidP="000F4F5C">
      <w:pPr>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Pr>
          <w:rFonts w:ascii="Times New Roman" w:eastAsia="Batang" w:hAnsi="Times New Roman" w:cs="Times New Roman"/>
          <w:b/>
        </w:rPr>
        <w:t xml:space="preserve">2.2 Los géneros, las obras y autores de la literatura española de la Edad Media </w:t>
      </w:r>
    </w:p>
    <w:p w14:paraId="3F6BF4D8" w14:textId="5D1DAA8D" w:rsidR="006E5455" w:rsidRDefault="006E5455" w:rsidP="006E5455">
      <w:pPr>
        <w:spacing w:after="0"/>
        <w:jc w:val="both"/>
        <w:rPr>
          <w:rFonts w:ascii="Times" w:hAnsi="Times"/>
        </w:rPr>
      </w:pPr>
      <w:r>
        <w:rPr>
          <w:rFonts w:ascii="Times" w:hAnsi="Times"/>
        </w:rPr>
        <w:t>Si hay una época para el nacimiento de la literatura en español (proveniente del latín y el romance) es la Edad Media, gracias a los juglares quienes iniciaron la tradición de pasar el conocimiento a otros a través de las historias y la música. Pero</w:t>
      </w:r>
      <w:r w:rsidR="003B0527">
        <w:rPr>
          <w:rFonts w:ascii="Times" w:hAnsi="Times"/>
        </w:rPr>
        <w:t>,</w:t>
      </w:r>
      <w:r>
        <w:rPr>
          <w:rFonts w:ascii="Times" w:hAnsi="Times"/>
        </w:rPr>
        <w:t xml:space="preserve"> ¿qué tipo de narraciones cantaban? ¿Qué contaban sus historias? ¿Quiénes eran sus personajes, sus autores, sus enseñanzas? ¿Qué reflejaban estos textos orales sobre la sociedad?</w:t>
      </w:r>
    </w:p>
    <w:p w14:paraId="538A214A" w14:textId="77777777" w:rsidR="000F4F5C" w:rsidRDefault="000F4F5C" w:rsidP="000F4F5C">
      <w:pPr>
        <w:rPr>
          <w:rFonts w:ascii="Times New Roman" w:eastAsia="Batang" w:hAnsi="Times New Roman" w:cs="Times New Roman"/>
        </w:rPr>
      </w:pPr>
    </w:p>
    <w:p w14:paraId="4DBDC08F" w14:textId="51F35C94" w:rsidR="003B58BD" w:rsidRDefault="003B58BD" w:rsidP="003B58BD">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F84AC5">
        <w:rPr>
          <w:rFonts w:ascii="Times" w:hAnsi="Times"/>
          <w:b/>
        </w:rPr>
        <w:t>2.2.1 La n</w:t>
      </w:r>
      <w:r>
        <w:rPr>
          <w:rFonts w:ascii="Times" w:hAnsi="Times"/>
          <w:b/>
        </w:rPr>
        <w:t>arrativa</w:t>
      </w:r>
    </w:p>
    <w:p w14:paraId="20CF0B03" w14:textId="77777777" w:rsidR="003B58BD" w:rsidRDefault="003B58BD" w:rsidP="003B58BD">
      <w:pPr>
        <w:tabs>
          <w:tab w:val="right" w:pos="8498"/>
        </w:tabs>
        <w:spacing w:after="0"/>
        <w:rPr>
          <w:rFonts w:ascii="Times" w:hAnsi="Times"/>
          <w:b/>
        </w:rPr>
      </w:pPr>
    </w:p>
    <w:p w14:paraId="64C1CA3E" w14:textId="4B9DBE68" w:rsidR="000D36CB" w:rsidRPr="000D36CB" w:rsidRDefault="000D36CB" w:rsidP="000D36CB">
      <w:pPr>
        <w:tabs>
          <w:tab w:val="right" w:pos="8498"/>
        </w:tabs>
        <w:spacing w:after="0"/>
        <w:jc w:val="both"/>
        <w:rPr>
          <w:rFonts w:ascii="Times" w:hAnsi="Times"/>
          <w:b/>
        </w:rPr>
      </w:pPr>
      <w:r w:rsidRPr="000D36CB">
        <w:rPr>
          <w:rFonts w:ascii="Times New Roman" w:eastAsia="Times New Roman" w:hAnsi="Times New Roman" w:cs="Times New Roman"/>
          <w:lang w:val="es-MX" w:eastAsia="es-MX"/>
        </w:rPr>
        <w:t>La baja Edad Media fue una época fructífer</w:t>
      </w:r>
      <w:r w:rsidR="005560AF">
        <w:rPr>
          <w:rFonts w:ascii="Times New Roman" w:eastAsia="Times New Roman" w:hAnsi="Times New Roman" w:cs="Times New Roman"/>
          <w:lang w:val="es-MX" w:eastAsia="es-MX"/>
        </w:rPr>
        <w:t>a para la literatura en lengua r</w:t>
      </w:r>
      <w:r w:rsidRPr="000D36CB">
        <w:rPr>
          <w:rFonts w:ascii="Times New Roman" w:eastAsia="Times New Roman" w:hAnsi="Times New Roman" w:cs="Times New Roman"/>
          <w:lang w:val="es-MX" w:eastAsia="es-MX"/>
        </w:rPr>
        <w:t>oma</w:t>
      </w:r>
      <w:r w:rsidR="005560AF">
        <w:rPr>
          <w:rFonts w:ascii="Times New Roman" w:eastAsia="Times New Roman" w:hAnsi="Times New Roman" w:cs="Times New Roman"/>
          <w:lang w:val="es-MX" w:eastAsia="es-MX"/>
        </w:rPr>
        <w:t xml:space="preserve">nce. </w:t>
      </w:r>
      <w:r w:rsidRPr="000D36CB">
        <w:rPr>
          <w:rFonts w:ascii="Times New Roman" w:eastAsia="Times New Roman" w:hAnsi="Times New Roman" w:cs="Times New Roman"/>
          <w:lang w:val="es-MX" w:eastAsia="es-MX"/>
        </w:rPr>
        <w:t>Como las primeras manifestaciones literarias en castellano no son del todo precisas, se considera</w:t>
      </w:r>
      <w:r w:rsidR="005560AF">
        <w:rPr>
          <w:rFonts w:ascii="Times New Roman" w:eastAsia="Times New Roman" w:hAnsi="Times New Roman" w:cs="Times New Roman"/>
          <w:lang w:val="es-MX" w:eastAsia="es-MX"/>
        </w:rPr>
        <w:t xml:space="preserve"> que esta época literaria empieza</w:t>
      </w:r>
      <w:r w:rsidRPr="000D36CB">
        <w:rPr>
          <w:rFonts w:ascii="Times New Roman" w:eastAsia="Times New Roman" w:hAnsi="Times New Roman" w:cs="Times New Roman"/>
          <w:lang w:val="es-MX" w:eastAsia="es-MX"/>
        </w:rPr>
        <w:t xml:space="preserve"> con las primeras </w:t>
      </w:r>
      <w:r w:rsidRPr="000D36CB">
        <w:rPr>
          <w:rFonts w:ascii="Times New Roman" w:eastAsia="Times New Roman" w:hAnsi="Times New Roman" w:cs="Times New Roman"/>
          <w:b/>
          <w:lang w:val="es-MX" w:eastAsia="es-MX"/>
        </w:rPr>
        <w:t>jarchas</w:t>
      </w:r>
      <w:r w:rsidRPr="000D36CB">
        <w:rPr>
          <w:rFonts w:ascii="Times New Roman" w:eastAsia="Times New Roman" w:hAnsi="Times New Roman" w:cs="Times New Roman"/>
          <w:lang w:val="es-MX" w:eastAsia="es-MX"/>
        </w:rPr>
        <w:t xml:space="preserve"> del</w:t>
      </w:r>
      <w:r w:rsidRPr="000D36CB">
        <w:rPr>
          <w:rFonts w:ascii="Times New Roman" w:eastAsia="Times New Roman" w:hAnsi="Times New Roman" w:cs="Times New Roman"/>
          <w:b/>
          <w:lang w:val="es-MX" w:eastAsia="es-MX"/>
        </w:rPr>
        <w:t xml:space="preserve"> siglo XI</w:t>
      </w:r>
      <w:r w:rsidR="005560AF">
        <w:rPr>
          <w:rFonts w:ascii="Times New Roman" w:eastAsia="Times New Roman" w:hAnsi="Times New Roman" w:cs="Times New Roman"/>
          <w:lang w:val="es-MX" w:eastAsia="es-MX"/>
        </w:rPr>
        <w:t xml:space="preserve"> y llega</w:t>
      </w:r>
      <w:r w:rsidRPr="000D36CB">
        <w:rPr>
          <w:rFonts w:ascii="Times New Roman" w:eastAsia="Times New Roman" w:hAnsi="Times New Roman" w:cs="Times New Roman"/>
          <w:lang w:val="es-MX" w:eastAsia="es-MX"/>
        </w:rPr>
        <w:t xml:space="preserve"> hasta el comienzo del reinado de los Reyes Católicos, con la publicación de </w:t>
      </w:r>
      <w:r w:rsidRPr="000D36CB">
        <w:rPr>
          <w:rFonts w:ascii="Times New Roman" w:eastAsia="Times New Roman" w:hAnsi="Times New Roman" w:cs="Times New Roman"/>
          <w:b/>
          <w:lang w:val="es-MX" w:eastAsia="es-MX"/>
        </w:rPr>
        <w:t>La Celestina</w:t>
      </w:r>
      <w:r w:rsidRPr="000D36CB">
        <w:rPr>
          <w:rFonts w:ascii="Times New Roman" w:eastAsia="Times New Roman" w:hAnsi="Times New Roman" w:cs="Times New Roman"/>
          <w:lang w:val="es-MX" w:eastAsia="es-MX"/>
        </w:rPr>
        <w:t xml:space="preserve"> en el </w:t>
      </w:r>
      <w:r w:rsidRPr="000D36CB">
        <w:rPr>
          <w:rFonts w:ascii="Times New Roman" w:eastAsia="Times New Roman" w:hAnsi="Times New Roman" w:cs="Times New Roman"/>
          <w:b/>
          <w:lang w:val="es-MX" w:eastAsia="es-MX"/>
        </w:rPr>
        <w:t>siglo XV</w:t>
      </w:r>
      <w:r w:rsidRPr="000D36CB">
        <w:rPr>
          <w:rFonts w:ascii="Times New Roman" w:eastAsia="Times New Roman" w:hAnsi="Times New Roman" w:cs="Times New Roman"/>
          <w:lang w:val="es-MX" w:eastAsia="es-MX"/>
        </w:rPr>
        <w:t>.</w:t>
      </w:r>
    </w:p>
    <w:p w14:paraId="71C7CDD2" w14:textId="77777777" w:rsidR="000D36CB" w:rsidRPr="000D36CB" w:rsidRDefault="000D36CB" w:rsidP="000D36CB">
      <w:pPr>
        <w:spacing w:after="0"/>
        <w:jc w:val="both"/>
        <w:rPr>
          <w:rFonts w:ascii="Times New Roman" w:hAnsi="Times New Roman" w:cs="Times New Roman"/>
          <w:color w:val="000000"/>
          <w:lang w:val="es-MX"/>
        </w:rPr>
      </w:pPr>
    </w:p>
    <w:p w14:paraId="79CC5D10" w14:textId="5816B053" w:rsidR="000D36CB" w:rsidRPr="000D36CB" w:rsidRDefault="00AA09D6" w:rsidP="000D36CB">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Los</w:t>
      </w:r>
      <w:r w:rsidR="000D36CB" w:rsidRPr="000D36CB">
        <w:rPr>
          <w:rFonts w:ascii="Times New Roman" w:eastAsia="Times New Roman" w:hAnsi="Times New Roman" w:cs="Times New Roman"/>
          <w:lang w:val="es-MX" w:eastAsia="es-MX"/>
        </w:rPr>
        <w:t xml:space="preserve"> autores medievales </w:t>
      </w:r>
      <w:r w:rsidR="000550D5">
        <w:rPr>
          <w:rFonts w:ascii="Times New Roman" w:eastAsia="Times New Roman" w:hAnsi="Times New Roman" w:cs="Times New Roman"/>
          <w:lang w:val="es-MX" w:eastAsia="es-MX"/>
        </w:rPr>
        <w:t xml:space="preserve">decidieron que sus nombres no serían importantes </w:t>
      </w:r>
      <w:r w:rsidR="000D36CB" w:rsidRPr="000D36CB">
        <w:rPr>
          <w:rFonts w:ascii="Times New Roman" w:eastAsia="Times New Roman" w:hAnsi="Times New Roman" w:cs="Times New Roman"/>
          <w:lang w:val="es-MX" w:eastAsia="es-MX"/>
        </w:rPr>
        <w:t>debido a que gran parte de las historias eran variaciones de otras</w:t>
      </w:r>
      <w:r>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que habían oído o leído.</w:t>
      </w:r>
      <w:r>
        <w:rPr>
          <w:rFonts w:ascii="Times New Roman" w:eastAsia="Times New Roman" w:hAnsi="Times New Roman" w:cs="Times New Roman"/>
          <w:lang w:val="es-MX" w:eastAsia="es-MX"/>
        </w:rPr>
        <w:t xml:space="preserve"> Así, e</w:t>
      </w:r>
      <w:r w:rsidRPr="000D36CB">
        <w:rPr>
          <w:rFonts w:ascii="Times New Roman" w:eastAsia="Times New Roman" w:hAnsi="Times New Roman" w:cs="Times New Roman"/>
          <w:lang w:val="es-MX" w:eastAsia="es-MX"/>
        </w:rPr>
        <w:t>l primer período se caracterizó por presentar</w:t>
      </w:r>
      <w:r w:rsidR="005560AF">
        <w:rPr>
          <w:rFonts w:ascii="Times New Roman" w:eastAsia="Times New Roman" w:hAnsi="Times New Roman" w:cs="Times New Roman"/>
          <w:lang w:val="es-MX" w:eastAsia="es-MX"/>
        </w:rPr>
        <w:t xml:space="preserve"> </w:t>
      </w:r>
      <w:r w:rsidRPr="000D36CB">
        <w:rPr>
          <w:rFonts w:ascii="Times New Roman" w:eastAsia="Times New Roman" w:hAnsi="Times New Roman" w:cs="Times New Roman"/>
          <w:b/>
          <w:bCs/>
          <w:lang w:val="es-MX" w:eastAsia="es-MX"/>
        </w:rPr>
        <w:t>obras literarias anónimas</w:t>
      </w:r>
      <w:r>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Además, durante la época se creía que los autores eran inspirados por Dios, por lo que no se otorgaban a sí mismos el mérito de ser </w:t>
      </w:r>
      <w:r w:rsidR="000D36CB" w:rsidRPr="000D36CB">
        <w:rPr>
          <w:rFonts w:ascii="Times New Roman" w:eastAsia="Times New Roman" w:hAnsi="Times New Roman" w:cs="Times New Roman"/>
          <w:b/>
          <w:lang w:val="es-MX" w:eastAsia="es-MX"/>
        </w:rPr>
        <w:t>creadores</w:t>
      </w:r>
      <w:r w:rsidR="005560AF">
        <w:rPr>
          <w:rFonts w:ascii="Times New Roman" w:eastAsia="Times New Roman" w:hAnsi="Times New Roman" w:cs="Times New Roman"/>
          <w:lang w:val="es-MX" w:eastAsia="es-MX"/>
        </w:rPr>
        <w:t xml:space="preserve">. </w:t>
      </w:r>
      <w:r w:rsidR="00BD57D3">
        <w:rPr>
          <w:rFonts w:ascii="Times New Roman" w:eastAsia="Times New Roman" w:hAnsi="Times New Roman" w:cs="Times New Roman"/>
          <w:lang w:val="es-MX" w:eastAsia="es-MX"/>
        </w:rPr>
        <w:t>Algo que</w:t>
      </w:r>
      <w:r w:rsidR="000D36CB" w:rsidRPr="000D36CB">
        <w:rPr>
          <w:rFonts w:ascii="Times New Roman" w:eastAsia="Times New Roman" w:hAnsi="Times New Roman" w:cs="Times New Roman"/>
          <w:lang w:val="es-MX" w:eastAsia="es-MX"/>
        </w:rPr>
        <w:t xml:space="preserve"> cambió después</w:t>
      </w:r>
      <w:r w:rsidR="005560AF">
        <w:rPr>
          <w:rFonts w:ascii="Times New Roman" w:eastAsia="Times New Roman" w:hAnsi="Times New Roman" w:cs="Times New Roman"/>
          <w:lang w:val="es-MX" w:eastAsia="es-MX"/>
        </w:rPr>
        <w:t>,</w:t>
      </w:r>
      <w:r w:rsidR="000D36CB" w:rsidRPr="000D36CB">
        <w:rPr>
          <w:rFonts w:ascii="Times New Roman" w:eastAsia="Times New Roman" w:hAnsi="Times New Roman" w:cs="Times New Roman"/>
          <w:lang w:val="es-MX" w:eastAsia="es-MX"/>
        </w:rPr>
        <w:t xml:space="preserve"> con la aparición de autores</w:t>
      </w:r>
      <w:r w:rsidR="005560AF">
        <w:rPr>
          <w:rFonts w:ascii="Times New Roman" w:eastAsia="Times New Roman" w:hAnsi="Times New Roman" w:cs="Times New Roman"/>
          <w:lang w:val="es-MX" w:eastAsia="es-MX"/>
        </w:rPr>
        <w:t xml:space="preserve"> particulares</w:t>
      </w:r>
      <w:r w:rsidR="000D36CB" w:rsidRPr="000D36CB">
        <w:rPr>
          <w:rFonts w:ascii="Times New Roman" w:eastAsia="Times New Roman" w:hAnsi="Times New Roman" w:cs="Times New Roman"/>
          <w:lang w:val="es-MX" w:eastAsia="es-MX"/>
        </w:rPr>
        <w:t xml:space="preserve"> como Gonzalo de Berceo (siglo XIII) o don Juan Manuel (siglo XIV)</w:t>
      </w:r>
      <w:r w:rsidR="005560AF">
        <w:rPr>
          <w:rFonts w:ascii="Times New Roman" w:eastAsia="Times New Roman" w:hAnsi="Times New Roman" w:cs="Times New Roman"/>
          <w:lang w:val="es-MX" w:eastAsia="es-MX"/>
        </w:rPr>
        <w:t>,</w:t>
      </w:r>
      <w:r w:rsidR="005E2776">
        <w:rPr>
          <w:rFonts w:ascii="Times New Roman" w:eastAsia="Times New Roman" w:hAnsi="Times New Roman" w:cs="Times New Roman"/>
          <w:lang w:val="es-MX" w:eastAsia="es-MX"/>
        </w:rPr>
        <w:t xml:space="preserve"> que empezaron a firmar sus obras</w:t>
      </w:r>
      <w:r w:rsidR="000D36CB" w:rsidRPr="000D36CB">
        <w:rPr>
          <w:rFonts w:ascii="Times New Roman" w:eastAsia="Times New Roman" w:hAnsi="Times New Roman" w:cs="Times New Roman"/>
          <w:lang w:val="es-MX" w:eastAsia="es-MX"/>
        </w:rPr>
        <w:t>, entre otros.</w:t>
      </w:r>
    </w:p>
    <w:p w14:paraId="5DDCC708" w14:textId="77777777" w:rsidR="000D36CB" w:rsidRPr="009C3A67" w:rsidRDefault="000D36CB" w:rsidP="000D36CB">
      <w:pPr>
        <w:spacing w:after="0"/>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515"/>
      </w:tblGrid>
      <w:tr w:rsidR="000D36CB" w:rsidRPr="009C3A67" w14:paraId="6064341A" w14:textId="77777777" w:rsidTr="00726DA4">
        <w:tc>
          <w:tcPr>
            <w:tcW w:w="9033" w:type="dxa"/>
            <w:gridSpan w:val="2"/>
            <w:shd w:val="clear" w:color="auto" w:fill="0D0D0D" w:themeFill="text1" w:themeFillTint="F2"/>
          </w:tcPr>
          <w:p w14:paraId="192FF8B0" w14:textId="77777777" w:rsidR="000D36CB" w:rsidRPr="009C3A67" w:rsidRDefault="000D36CB" w:rsidP="00726DA4">
            <w:pPr>
              <w:jc w:val="center"/>
              <w:rPr>
                <w:rFonts w:ascii="Times New Roman" w:hAnsi="Times New Roman" w:cs="Times New Roman"/>
                <w:b/>
                <w:color w:val="FFFFFF" w:themeColor="background1"/>
                <w:sz w:val="24"/>
                <w:szCs w:val="24"/>
              </w:rPr>
            </w:pPr>
            <w:r w:rsidRPr="009C3A67">
              <w:rPr>
                <w:rFonts w:ascii="Times New Roman" w:hAnsi="Times New Roman" w:cs="Times New Roman"/>
                <w:b/>
                <w:color w:val="FFFFFF" w:themeColor="background1"/>
                <w:sz w:val="24"/>
                <w:szCs w:val="24"/>
              </w:rPr>
              <w:t>Imagen (fotografía, gráfica o ilustración)</w:t>
            </w:r>
          </w:p>
        </w:tc>
      </w:tr>
      <w:tr w:rsidR="000D36CB" w:rsidRPr="009C3A67" w14:paraId="38FF3C44" w14:textId="77777777" w:rsidTr="00726DA4">
        <w:tc>
          <w:tcPr>
            <w:tcW w:w="2518" w:type="dxa"/>
          </w:tcPr>
          <w:p w14:paraId="7F2FC42D" w14:textId="77777777" w:rsidR="000D36CB" w:rsidRPr="009C3A67" w:rsidRDefault="000D36CB" w:rsidP="00726DA4">
            <w:pPr>
              <w:rPr>
                <w:rFonts w:ascii="Times New Roman" w:hAnsi="Times New Roman" w:cs="Times New Roman"/>
                <w:b/>
                <w:color w:val="000000"/>
                <w:sz w:val="24"/>
                <w:szCs w:val="24"/>
              </w:rPr>
            </w:pPr>
            <w:r w:rsidRPr="009C3A67">
              <w:rPr>
                <w:rFonts w:ascii="Times New Roman" w:hAnsi="Times New Roman" w:cs="Times New Roman"/>
                <w:b/>
                <w:color w:val="000000"/>
                <w:sz w:val="24"/>
                <w:szCs w:val="24"/>
              </w:rPr>
              <w:t>Código</w:t>
            </w:r>
          </w:p>
        </w:tc>
        <w:tc>
          <w:tcPr>
            <w:tcW w:w="6515" w:type="dxa"/>
          </w:tcPr>
          <w:p w14:paraId="6685E06A" w14:textId="743CA2A9" w:rsidR="000D36CB" w:rsidRPr="009C3A67" w:rsidRDefault="00B33E96" w:rsidP="00726DA4">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0D36CB" w:rsidRPr="009C3A67">
              <w:rPr>
                <w:rFonts w:ascii="Times New Roman" w:hAnsi="Times New Roman" w:cs="Times New Roman"/>
                <w:color w:val="000000"/>
                <w:sz w:val="24"/>
                <w:szCs w:val="24"/>
              </w:rPr>
              <w:t>10_01_IMG0</w:t>
            </w:r>
            <w:r>
              <w:rPr>
                <w:rFonts w:ascii="Times New Roman" w:hAnsi="Times New Roman" w:cs="Times New Roman"/>
                <w:color w:val="000000"/>
                <w:sz w:val="24"/>
                <w:szCs w:val="24"/>
              </w:rPr>
              <w:t>3</w:t>
            </w:r>
          </w:p>
        </w:tc>
      </w:tr>
      <w:tr w:rsidR="000D36CB" w:rsidRPr="009C3A67" w14:paraId="47A6C7B7" w14:textId="77777777" w:rsidTr="00726DA4">
        <w:tc>
          <w:tcPr>
            <w:tcW w:w="2518" w:type="dxa"/>
          </w:tcPr>
          <w:p w14:paraId="32B7DCEA"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Descripción</w:t>
            </w:r>
          </w:p>
        </w:tc>
        <w:tc>
          <w:tcPr>
            <w:tcW w:w="6515" w:type="dxa"/>
          </w:tcPr>
          <w:p w14:paraId="52A2B92D"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color w:val="000000"/>
                <w:sz w:val="24"/>
                <w:szCs w:val="24"/>
              </w:rPr>
              <w:t xml:space="preserve">Elementos para la escritura medieval, papel, velas, pluma. </w:t>
            </w:r>
          </w:p>
        </w:tc>
      </w:tr>
      <w:tr w:rsidR="000D36CB" w:rsidRPr="009C3A67" w14:paraId="7A89DEBC" w14:textId="77777777" w:rsidTr="00726DA4">
        <w:tc>
          <w:tcPr>
            <w:tcW w:w="2518" w:type="dxa"/>
          </w:tcPr>
          <w:p w14:paraId="6448A58C"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t>Código Shutterstock (o URL o la ruta en AulaPlaneta)</w:t>
            </w:r>
          </w:p>
        </w:tc>
        <w:tc>
          <w:tcPr>
            <w:tcW w:w="6515" w:type="dxa"/>
          </w:tcPr>
          <w:p w14:paraId="5203E58B"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color w:val="000000"/>
                <w:sz w:val="24"/>
                <w:szCs w:val="24"/>
              </w:rPr>
              <w:t>184467716</w:t>
            </w:r>
          </w:p>
        </w:tc>
      </w:tr>
      <w:tr w:rsidR="000D36CB" w:rsidRPr="009C3A67" w14:paraId="72DF0665" w14:textId="77777777" w:rsidTr="009C3A67">
        <w:trPr>
          <w:trHeight w:val="1424"/>
        </w:trPr>
        <w:tc>
          <w:tcPr>
            <w:tcW w:w="2518" w:type="dxa"/>
          </w:tcPr>
          <w:p w14:paraId="1632B8F4" w14:textId="77777777" w:rsidR="000D36CB" w:rsidRPr="009C3A67" w:rsidRDefault="000D36CB" w:rsidP="00726DA4">
            <w:pPr>
              <w:rPr>
                <w:rFonts w:ascii="Times New Roman" w:hAnsi="Times New Roman" w:cs="Times New Roman"/>
                <w:color w:val="000000"/>
                <w:sz w:val="24"/>
                <w:szCs w:val="24"/>
              </w:rPr>
            </w:pPr>
            <w:r w:rsidRPr="009C3A67">
              <w:rPr>
                <w:rFonts w:ascii="Times New Roman" w:hAnsi="Times New Roman" w:cs="Times New Roman"/>
                <w:b/>
                <w:color w:val="000000"/>
                <w:sz w:val="24"/>
                <w:szCs w:val="24"/>
              </w:rPr>
              <w:lastRenderedPageBreak/>
              <w:t>Pie de imagen</w:t>
            </w:r>
          </w:p>
        </w:tc>
        <w:tc>
          <w:tcPr>
            <w:tcW w:w="6515" w:type="dxa"/>
          </w:tcPr>
          <w:p w14:paraId="32EE166C" w14:textId="303D7438" w:rsidR="000D36CB" w:rsidRPr="009C3A67" w:rsidRDefault="000D36CB" w:rsidP="009C3A67">
            <w:pPr>
              <w:jc w:val="both"/>
              <w:rPr>
                <w:rFonts w:ascii="Times New Roman" w:hAnsi="Times New Roman" w:cs="Times New Roman"/>
                <w:color w:val="000000"/>
                <w:sz w:val="24"/>
                <w:szCs w:val="24"/>
              </w:rPr>
            </w:pPr>
            <w:r w:rsidRPr="009C3A67">
              <w:rPr>
                <w:rFonts w:ascii="Times New Roman" w:hAnsi="Times New Roman" w:cs="Times New Roman"/>
                <w:color w:val="000000"/>
                <w:sz w:val="24"/>
                <w:szCs w:val="24"/>
              </w:rPr>
              <w:t xml:space="preserve">Las formas de contar una historia son </w:t>
            </w:r>
            <w:r w:rsidR="009C3A67" w:rsidRPr="009C3A67">
              <w:rPr>
                <w:rFonts w:ascii="Times New Roman" w:hAnsi="Times New Roman" w:cs="Times New Roman"/>
                <w:color w:val="000000"/>
                <w:sz w:val="24"/>
                <w:szCs w:val="24"/>
              </w:rPr>
              <w:t>infinitas.</w:t>
            </w:r>
            <w:r w:rsidRPr="009C3A67">
              <w:rPr>
                <w:rFonts w:ascii="Times New Roman" w:hAnsi="Times New Roman" w:cs="Times New Roman"/>
                <w:color w:val="000000"/>
                <w:sz w:val="24"/>
                <w:szCs w:val="24"/>
              </w:rPr>
              <w:t xml:space="preserve"> Esto es uno de los principales motores para despertar la cre</w:t>
            </w:r>
            <w:r w:rsidR="009C3A67" w:rsidRPr="009C3A67">
              <w:rPr>
                <w:rFonts w:ascii="Times New Roman" w:hAnsi="Times New Roman" w:cs="Times New Roman"/>
                <w:color w:val="000000"/>
                <w:sz w:val="24"/>
                <w:szCs w:val="24"/>
              </w:rPr>
              <w:t>atividad</w:t>
            </w:r>
            <w:r w:rsidR="00B33E96">
              <w:rPr>
                <w:rFonts w:ascii="Times New Roman" w:hAnsi="Times New Roman" w:cs="Times New Roman"/>
                <w:color w:val="000000"/>
                <w:sz w:val="24"/>
                <w:szCs w:val="24"/>
              </w:rPr>
              <w:t>,</w:t>
            </w:r>
            <w:r w:rsidR="009C3A67" w:rsidRPr="009C3A67">
              <w:rPr>
                <w:rFonts w:ascii="Times New Roman" w:hAnsi="Times New Roman" w:cs="Times New Roman"/>
                <w:color w:val="000000"/>
                <w:sz w:val="24"/>
                <w:szCs w:val="24"/>
              </w:rPr>
              <w:t xml:space="preserve"> y la literatura de la Edad M</w:t>
            </w:r>
            <w:r w:rsidRPr="009C3A67">
              <w:rPr>
                <w:rFonts w:ascii="Times New Roman" w:hAnsi="Times New Roman" w:cs="Times New Roman"/>
                <w:color w:val="000000"/>
                <w:sz w:val="24"/>
                <w:szCs w:val="24"/>
              </w:rPr>
              <w:t xml:space="preserve">edia es uno de los ejemplos más notorios. A causa de la falta de grandes máquinas que </w:t>
            </w:r>
            <w:r w:rsidR="009C3A67" w:rsidRPr="009C3A67">
              <w:rPr>
                <w:rFonts w:ascii="Times New Roman" w:hAnsi="Times New Roman" w:cs="Times New Roman"/>
                <w:color w:val="000000"/>
                <w:sz w:val="24"/>
                <w:szCs w:val="24"/>
              </w:rPr>
              <w:t xml:space="preserve">manufacturaran </w:t>
            </w:r>
            <w:r w:rsidRPr="009C3A67">
              <w:rPr>
                <w:rFonts w:ascii="Times New Roman" w:hAnsi="Times New Roman" w:cs="Times New Roman"/>
                <w:color w:val="000000"/>
                <w:sz w:val="24"/>
                <w:szCs w:val="24"/>
              </w:rPr>
              <w:t xml:space="preserve">millones de libros diarios como sucede actualmente, las personas de la época lograron iniciar una tradición literaria con pocos recursos. </w:t>
            </w:r>
          </w:p>
        </w:tc>
      </w:tr>
    </w:tbl>
    <w:p w14:paraId="710556BC" w14:textId="77777777" w:rsidR="000D36CB" w:rsidRPr="001265A6" w:rsidRDefault="000D36CB" w:rsidP="000D36CB">
      <w:pPr>
        <w:spacing w:after="0"/>
        <w:rPr>
          <w:rFonts w:ascii="Times New Roman" w:hAnsi="Times New Roman" w:cs="Times New Roman"/>
        </w:rPr>
      </w:pPr>
    </w:p>
    <w:p w14:paraId="6425672B" w14:textId="2217B858" w:rsidR="00FE5E0B" w:rsidRDefault="000D36CB" w:rsidP="00816F78">
      <w:pPr>
        <w:shd w:val="clear" w:color="auto" w:fill="FFFFFF"/>
        <w:spacing w:after="0"/>
        <w:jc w:val="both"/>
        <w:rPr>
          <w:rFonts w:ascii="Times New Roman" w:eastAsia="Times New Roman" w:hAnsi="Times New Roman" w:cs="Times New Roman"/>
          <w:lang w:val="es-MX" w:eastAsia="es-MX"/>
        </w:rPr>
      </w:pPr>
      <w:r w:rsidRPr="00816F78">
        <w:rPr>
          <w:rFonts w:ascii="Times New Roman" w:eastAsia="Times New Roman" w:hAnsi="Times New Roman" w:cs="Times New Roman"/>
          <w:lang w:val="es-MX" w:eastAsia="es-MX"/>
        </w:rPr>
        <w:t xml:space="preserve">El centro de la </w:t>
      </w:r>
      <w:r w:rsidRPr="00816F78">
        <w:rPr>
          <w:rFonts w:ascii="Times New Roman" w:eastAsia="Times New Roman" w:hAnsi="Times New Roman" w:cs="Times New Roman"/>
          <w:b/>
          <w:lang w:val="es-MX" w:eastAsia="es-MX"/>
        </w:rPr>
        <w:t xml:space="preserve">cultura </w:t>
      </w:r>
      <w:r w:rsidRPr="00816F78">
        <w:rPr>
          <w:rFonts w:ascii="Times New Roman" w:eastAsia="Times New Roman" w:hAnsi="Times New Roman" w:cs="Times New Roman"/>
          <w:lang w:val="es-MX" w:eastAsia="es-MX"/>
        </w:rPr>
        <w:t>se situ</w:t>
      </w:r>
      <w:r w:rsidR="00FE5E0B">
        <w:rPr>
          <w:rFonts w:ascii="Times New Roman" w:eastAsia="Times New Roman" w:hAnsi="Times New Roman" w:cs="Times New Roman"/>
          <w:lang w:val="es-MX" w:eastAsia="es-MX"/>
        </w:rPr>
        <w:t>ó</w:t>
      </w:r>
      <w:r w:rsidRPr="00816F78">
        <w:rPr>
          <w:rFonts w:ascii="Times New Roman" w:eastAsia="Times New Roman" w:hAnsi="Times New Roman" w:cs="Times New Roman"/>
          <w:lang w:val="es-MX" w:eastAsia="es-MX"/>
        </w:rPr>
        <w:t xml:space="preserve"> en los monasteri</w:t>
      </w:r>
      <w:r w:rsidR="00B33E96">
        <w:rPr>
          <w:rFonts w:ascii="Times New Roman" w:eastAsia="Times New Roman" w:hAnsi="Times New Roman" w:cs="Times New Roman"/>
          <w:lang w:val="es-MX" w:eastAsia="es-MX"/>
        </w:rPr>
        <w:t xml:space="preserve">os, abadías y conventos. </w:t>
      </w:r>
      <w:r w:rsidR="00FE5E0B">
        <w:rPr>
          <w:rFonts w:ascii="Times New Roman" w:eastAsia="Times New Roman" w:hAnsi="Times New Roman" w:cs="Times New Roman"/>
          <w:lang w:val="es-MX" w:eastAsia="es-MX"/>
        </w:rPr>
        <w:t xml:space="preserve">Todos </w:t>
      </w:r>
      <w:r w:rsidR="00B33E96">
        <w:rPr>
          <w:rFonts w:ascii="Times New Roman" w:eastAsia="Times New Roman" w:hAnsi="Times New Roman" w:cs="Times New Roman"/>
          <w:lang w:val="es-MX" w:eastAsia="es-MX"/>
        </w:rPr>
        <w:t xml:space="preserve">ellos </w:t>
      </w:r>
      <w:r w:rsidR="00FE5E0B">
        <w:rPr>
          <w:rFonts w:ascii="Times New Roman" w:eastAsia="Times New Roman" w:hAnsi="Times New Roman" w:cs="Times New Roman"/>
          <w:lang w:val="es-MX" w:eastAsia="es-MX"/>
        </w:rPr>
        <w:t>tuvieron</w:t>
      </w:r>
      <w:r w:rsidRPr="00816F78">
        <w:rPr>
          <w:rFonts w:ascii="Times New Roman" w:eastAsia="Times New Roman" w:hAnsi="Times New Roman" w:cs="Times New Roman"/>
          <w:lang w:val="es-MX" w:eastAsia="es-MX"/>
        </w:rPr>
        <w:t xml:space="preserve"> su </w:t>
      </w:r>
      <w:r w:rsidR="00FE5E0B">
        <w:rPr>
          <w:rFonts w:ascii="Times New Roman" w:eastAsia="Times New Roman" w:hAnsi="Times New Roman" w:cs="Times New Roman"/>
          <w:lang w:val="es-MX" w:eastAsia="es-MX"/>
        </w:rPr>
        <w:t xml:space="preserve">propia </w:t>
      </w:r>
      <w:r w:rsidRPr="00816F78">
        <w:rPr>
          <w:rFonts w:ascii="Times New Roman" w:eastAsia="Times New Roman" w:hAnsi="Times New Roman" w:cs="Times New Roman"/>
          <w:lang w:val="es-MX" w:eastAsia="es-MX"/>
        </w:rPr>
        <w:t>biblioteca con maestros que copiaban e ilustr</w:t>
      </w:r>
      <w:r w:rsidR="00B33E96">
        <w:rPr>
          <w:rFonts w:ascii="Times New Roman" w:eastAsia="Times New Roman" w:hAnsi="Times New Roman" w:cs="Times New Roman"/>
          <w:lang w:val="es-MX" w:eastAsia="es-MX"/>
        </w:rPr>
        <w:t>aban a mano sus propios libros. Sin duda,</w:t>
      </w:r>
      <w:r w:rsidR="00FE5E0B">
        <w:rPr>
          <w:rFonts w:ascii="Times New Roman" w:eastAsia="Times New Roman" w:hAnsi="Times New Roman" w:cs="Times New Roman"/>
          <w:lang w:val="es-MX" w:eastAsia="es-MX"/>
        </w:rPr>
        <w:t xml:space="preserve"> puede</w:t>
      </w:r>
      <w:r w:rsidR="00B33E96">
        <w:rPr>
          <w:rFonts w:ascii="Times New Roman" w:eastAsia="Times New Roman" w:hAnsi="Times New Roman" w:cs="Times New Roman"/>
          <w:lang w:val="es-MX" w:eastAsia="es-MX"/>
        </w:rPr>
        <w:t>n</w:t>
      </w:r>
      <w:r w:rsidR="00FE5E0B">
        <w:rPr>
          <w:rFonts w:ascii="Times New Roman" w:eastAsia="Times New Roman" w:hAnsi="Times New Roman" w:cs="Times New Roman"/>
          <w:lang w:val="es-MX" w:eastAsia="es-MX"/>
        </w:rPr>
        <w:t xml:space="preserve"> </w:t>
      </w:r>
      <w:r w:rsidR="00B33E96">
        <w:rPr>
          <w:rFonts w:ascii="Times New Roman" w:eastAsia="Times New Roman" w:hAnsi="Times New Roman" w:cs="Times New Roman"/>
          <w:lang w:val="es-MX" w:eastAsia="es-MX"/>
        </w:rPr>
        <w:t>considerarse</w:t>
      </w:r>
      <w:r w:rsidR="00FE5E0B">
        <w:rPr>
          <w:rFonts w:ascii="Times New Roman" w:eastAsia="Times New Roman" w:hAnsi="Times New Roman" w:cs="Times New Roman"/>
          <w:lang w:val="es-MX" w:eastAsia="es-MX"/>
        </w:rPr>
        <w:t xml:space="preserve"> los albores de la imprenta. </w:t>
      </w:r>
    </w:p>
    <w:p w14:paraId="253BFB77" w14:textId="77777777" w:rsidR="00FE5E0B" w:rsidRDefault="00FE5E0B" w:rsidP="00816F78">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FE5E0B" w14:paraId="37A2C7FB" w14:textId="77777777" w:rsidTr="00DB051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CEE93A5" w14:textId="688C49C3" w:rsidR="00FE5E0B" w:rsidRDefault="00FE5E0B" w:rsidP="00B33E9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00B33E96">
              <w:rPr>
                <w:rFonts w:ascii="Times New Roman" w:hAnsi="Times New Roman" w:cs="Times New Roman"/>
                <w:b/>
                <w:color w:val="FFFFFF" w:themeColor="background1"/>
              </w:rPr>
              <w:t>: recurso aprovechado</w:t>
            </w:r>
          </w:p>
        </w:tc>
      </w:tr>
      <w:tr w:rsidR="00FE5E0B" w14:paraId="1703F81C" w14:textId="77777777" w:rsidTr="00DB051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EB402" w14:textId="77777777" w:rsidR="00FE5E0B" w:rsidRDefault="00FE5E0B" w:rsidP="00DB051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CAA09" w14:textId="580BB589" w:rsidR="00FE5E0B" w:rsidRDefault="00B33E96" w:rsidP="00DB0516">
            <w:pPr>
              <w:rPr>
                <w:rFonts w:ascii="Times New Roman" w:hAnsi="Times New Roman" w:cs="Times New Roman"/>
                <w:b/>
                <w:color w:val="000000"/>
                <w:sz w:val="18"/>
                <w:szCs w:val="18"/>
              </w:rPr>
            </w:pPr>
            <w:r>
              <w:rPr>
                <w:rFonts w:ascii="Times New Roman" w:hAnsi="Times New Roman" w:cs="Times New Roman"/>
                <w:color w:val="000000"/>
              </w:rPr>
              <w:t>LE_10</w:t>
            </w:r>
            <w:r w:rsidR="00DB0516">
              <w:rPr>
                <w:rFonts w:ascii="Times New Roman" w:hAnsi="Times New Roman" w:cs="Times New Roman"/>
                <w:color w:val="000000"/>
              </w:rPr>
              <w:t>_01_REC90</w:t>
            </w:r>
          </w:p>
        </w:tc>
      </w:tr>
      <w:tr w:rsidR="00FE5E0B" w14:paraId="3ABF6D42" w14:textId="77777777" w:rsidTr="00DB051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51FFAD" w14:textId="77777777" w:rsidR="00FE5E0B" w:rsidRDefault="00FE5E0B" w:rsidP="00DB051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CA377B" w14:textId="2DF302EB" w:rsidR="00FE5E0B" w:rsidRDefault="00DB0516" w:rsidP="00DB0516">
            <w:pPr>
              <w:rPr>
                <w:rFonts w:ascii="Times New Roman" w:hAnsi="Times New Roman" w:cs="Times New Roman"/>
                <w:color w:val="000000"/>
              </w:rPr>
            </w:pPr>
            <w:r>
              <w:rPr>
                <w:rFonts w:ascii="Times New Roman" w:eastAsia="Batang" w:hAnsi="Times New Roman" w:cs="Times New Roman"/>
                <w:color w:val="000000"/>
                <w:sz w:val="24"/>
                <w:szCs w:val="24"/>
              </w:rPr>
              <w:t>La prosa medieval</w:t>
            </w:r>
          </w:p>
        </w:tc>
      </w:tr>
      <w:tr w:rsidR="00FE5E0B" w14:paraId="0526BE2A" w14:textId="77777777" w:rsidTr="00DB0516">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CF5551" w14:textId="77777777" w:rsidR="00FE5E0B" w:rsidRDefault="00FE5E0B" w:rsidP="00DB0516">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8E430" w14:textId="624EAA59" w:rsidR="00FE5E0B" w:rsidRDefault="00DB0516" w:rsidP="00DB0516">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 xml:space="preserve">Interactivo sobre las diferentes manifestaciones </w:t>
            </w:r>
            <w:r w:rsidR="007A7F57">
              <w:rPr>
                <w:rFonts w:ascii="Times New Roman" w:eastAsia="Batang" w:hAnsi="Times New Roman" w:cs="Times New Roman"/>
                <w:color w:val="000000"/>
                <w:sz w:val="24"/>
                <w:szCs w:val="24"/>
              </w:rPr>
              <w:t>de la prosa medieval española</w:t>
            </w:r>
          </w:p>
        </w:tc>
      </w:tr>
    </w:tbl>
    <w:p w14:paraId="092ACE90" w14:textId="77777777" w:rsidR="00FE5E0B" w:rsidRDefault="00FE5E0B" w:rsidP="00816F78">
      <w:pPr>
        <w:shd w:val="clear" w:color="auto" w:fill="FFFFFF"/>
        <w:spacing w:after="0"/>
        <w:jc w:val="both"/>
        <w:rPr>
          <w:rFonts w:ascii="Times New Roman" w:eastAsia="Times New Roman" w:hAnsi="Times New Roman" w:cs="Times New Roman"/>
          <w:lang w:val="es-MX" w:eastAsia="es-MX"/>
        </w:rPr>
      </w:pPr>
    </w:p>
    <w:p w14:paraId="4AF75F06" w14:textId="71921BC4" w:rsidR="000D36CB" w:rsidRPr="00816F78" w:rsidRDefault="000D36CB" w:rsidP="00816F78">
      <w:pPr>
        <w:shd w:val="clear" w:color="auto" w:fill="FFFFFF"/>
        <w:spacing w:after="0"/>
        <w:jc w:val="both"/>
        <w:rPr>
          <w:rFonts w:ascii="Times New Roman" w:eastAsia="Times New Roman" w:hAnsi="Times New Roman" w:cs="Times New Roman"/>
          <w:lang w:val="es-MX" w:eastAsia="es-MX"/>
        </w:rPr>
      </w:pPr>
      <w:r w:rsidRPr="00816F78">
        <w:rPr>
          <w:rFonts w:ascii="Times New Roman" w:eastAsia="Times New Roman" w:hAnsi="Times New Roman" w:cs="Times New Roman"/>
          <w:lang w:val="es-MX" w:eastAsia="es-MX"/>
        </w:rPr>
        <w:t xml:space="preserve">Gracias a la preparación intelectual del clero, se tradujeron </w:t>
      </w:r>
      <w:r w:rsidR="00B33E96">
        <w:rPr>
          <w:rFonts w:ascii="Times New Roman" w:eastAsia="Times New Roman" w:hAnsi="Times New Roman" w:cs="Times New Roman"/>
          <w:lang w:val="es-MX" w:eastAsia="es-MX"/>
        </w:rPr>
        <w:t xml:space="preserve">varias </w:t>
      </w:r>
      <w:r w:rsidRPr="00816F78">
        <w:rPr>
          <w:rFonts w:ascii="Times New Roman" w:eastAsia="Times New Roman" w:hAnsi="Times New Roman" w:cs="Times New Roman"/>
          <w:lang w:val="es-MX" w:eastAsia="es-MX"/>
        </w:rPr>
        <w:t xml:space="preserve">obras antiguas (aunque </w:t>
      </w:r>
      <w:r w:rsidR="00B33E96">
        <w:rPr>
          <w:rFonts w:ascii="Times New Roman" w:eastAsia="Times New Roman" w:hAnsi="Times New Roman" w:cs="Times New Roman"/>
          <w:lang w:val="es-MX" w:eastAsia="es-MX"/>
        </w:rPr>
        <w:t xml:space="preserve">en muchos casos </w:t>
      </w:r>
      <w:r w:rsidRPr="00816F78">
        <w:rPr>
          <w:rFonts w:ascii="Times New Roman" w:eastAsia="Times New Roman" w:hAnsi="Times New Roman" w:cs="Times New Roman"/>
          <w:lang w:val="es-MX" w:eastAsia="es-MX"/>
        </w:rPr>
        <w:t>cristianizándolas, es decir añadiendo pasajes c</w:t>
      </w:r>
      <w:r w:rsidR="00367A35">
        <w:rPr>
          <w:rFonts w:ascii="Times New Roman" w:eastAsia="Times New Roman" w:hAnsi="Times New Roman" w:cs="Times New Roman"/>
          <w:lang w:val="es-MX" w:eastAsia="es-MX"/>
        </w:rPr>
        <w:t>ristianos o con referencia al Cr</w:t>
      </w:r>
      <w:r w:rsidRPr="00816F78">
        <w:rPr>
          <w:rFonts w:ascii="Times New Roman" w:eastAsia="Times New Roman" w:hAnsi="Times New Roman" w:cs="Times New Roman"/>
          <w:lang w:val="es-MX" w:eastAsia="es-MX"/>
        </w:rPr>
        <w:t>istianismo que antes los textos no poseían)</w:t>
      </w:r>
      <w:r w:rsidR="00B33E96">
        <w:rPr>
          <w:rFonts w:ascii="Times New Roman" w:eastAsia="Times New Roman" w:hAnsi="Times New Roman" w:cs="Times New Roman"/>
          <w:lang w:val="es-MX" w:eastAsia="es-MX"/>
        </w:rPr>
        <w:t>,</w:t>
      </w:r>
      <w:r w:rsidRPr="00816F78">
        <w:rPr>
          <w:rFonts w:ascii="Times New Roman" w:eastAsia="Times New Roman" w:hAnsi="Times New Roman" w:cs="Times New Roman"/>
          <w:lang w:val="es-MX" w:eastAsia="es-MX"/>
        </w:rPr>
        <w:t xml:space="preserve"> además de escribir otr</w:t>
      </w:r>
      <w:r w:rsidR="00B33E96">
        <w:rPr>
          <w:rFonts w:ascii="Times New Roman" w:eastAsia="Times New Roman" w:hAnsi="Times New Roman" w:cs="Times New Roman"/>
          <w:lang w:val="es-MX" w:eastAsia="es-MX"/>
        </w:rPr>
        <w:t xml:space="preserve">as nuevas sobre diversos temas. </w:t>
      </w:r>
      <w:r w:rsidRPr="00816F78">
        <w:rPr>
          <w:rFonts w:ascii="Times New Roman" w:eastAsia="Times New Roman" w:hAnsi="Times New Roman" w:cs="Times New Roman"/>
          <w:lang w:val="es-MX" w:eastAsia="es-MX"/>
        </w:rPr>
        <w:t>Este hecho provocó que fuera el</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b/>
          <w:bCs/>
          <w:lang w:val="es-MX" w:eastAsia="es-MX"/>
        </w:rPr>
        <w:t>clero</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lang w:val="es-MX" w:eastAsia="es-MX"/>
        </w:rPr>
        <w:t xml:space="preserve">el encargado </w:t>
      </w:r>
      <w:r w:rsidR="005E0644">
        <w:rPr>
          <w:rFonts w:ascii="Times New Roman" w:eastAsia="Times New Roman" w:hAnsi="Times New Roman" w:cs="Times New Roman"/>
          <w:lang w:val="es-MX" w:eastAsia="es-MX"/>
        </w:rPr>
        <w:t xml:space="preserve">exclusivo </w:t>
      </w:r>
      <w:r w:rsidRPr="00816F78">
        <w:rPr>
          <w:rFonts w:ascii="Times New Roman" w:eastAsia="Times New Roman" w:hAnsi="Times New Roman" w:cs="Times New Roman"/>
          <w:lang w:val="es-MX" w:eastAsia="es-MX"/>
        </w:rPr>
        <w:t>de</w:t>
      </w:r>
      <w:r w:rsidR="00B33E96">
        <w:rPr>
          <w:rFonts w:ascii="Times New Roman" w:eastAsia="Times New Roman" w:hAnsi="Times New Roman" w:cs="Times New Roman"/>
          <w:lang w:val="es-MX" w:eastAsia="es-MX"/>
        </w:rPr>
        <w:t xml:space="preserve"> </w:t>
      </w:r>
      <w:r w:rsidRPr="00816F78">
        <w:rPr>
          <w:rFonts w:ascii="Times New Roman" w:eastAsia="Times New Roman" w:hAnsi="Times New Roman" w:cs="Times New Roman"/>
          <w:b/>
          <w:bCs/>
          <w:lang w:val="es-MX" w:eastAsia="es-MX"/>
        </w:rPr>
        <w:t>enseñar y transmitir la cultura</w:t>
      </w:r>
      <w:r w:rsidR="005E0644">
        <w:rPr>
          <w:rFonts w:ascii="Times New Roman" w:eastAsia="Times New Roman" w:hAnsi="Times New Roman" w:cs="Times New Roman"/>
          <w:lang w:val="es-MX" w:eastAsia="es-MX"/>
        </w:rPr>
        <w:t>.</w:t>
      </w:r>
    </w:p>
    <w:p w14:paraId="6C9E7126" w14:textId="77777777" w:rsidR="00ED7CCF" w:rsidRPr="002D5F8E" w:rsidRDefault="00ED7CCF" w:rsidP="00ED7CCF">
      <w:pPr>
        <w:spacing w:after="0"/>
        <w:jc w:val="both"/>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2518"/>
        <w:gridCol w:w="6460"/>
      </w:tblGrid>
      <w:tr w:rsidR="00ED7CCF" w:rsidRPr="00352373" w14:paraId="451AE3E0" w14:textId="77777777" w:rsidTr="00726DA4">
        <w:tc>
          <w:tcPr>
            <w:tcW w:w="8978" w:type="dxa"/>
            <w:gridSpan w:val="2"/>
            <w:shd w:val="clear" w:color="auto" w:fill="000000" w:themeFill="text1"/>
          </w:tcPr>
          <w:p w14:paraId="1567AB14" w14:textId="77777777" w:rsidR="00ED7CCF" w:rsidRPr="00352373" w:rsidRDefault="00ED7CCF" w:rsidP="00726DA4">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ED7CCF" w:rsidRPr="00352373" w14:paraId="094D9562" w14:textId="77777777" w:rsidTr="00726DA4">
        <w:tc>
          <w:tcPr>
            <w:tcW w:w="2518" w:type="dxa"/>
          </w:tcPr>
          <w:p w14:paraId="33A4D866" w14:textId="77777777" w:rsidR="00ED7CCF" w:rsidRPr="00352373" w:rsidRDefault="00ED7CCF" w:rsidP="00726DA4">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560E9A98" w14:textId="08C4F7FE" w:rsidR="00ED7CCF" w:rsidRPr="00352373" w:rsidRDefault="00B33E96" w:rsidP="00726DA4">
            <w:pPr>
              <w:jc w:val="center"/>
              <w:rPr>
                <w:rFonts w:ascii="Times New Roman" w:eastAsia="Batang" w:hAnsi="Times New Roman" w:cs="Times New Roman"/>
                <w:b/>
                <w:sz w:val="24"/>
                <w:szCs w:val="24"/>
              </w:rPr>
            </w:pPr>
            <w:r>
              <w:rPr>
                <w:rFonts w:ascii="Times New Roman" w:eastAsia="Batang" w:hAnsi="Times New Roman" w:cs="Times New Roman"/>
                <w:b/>
                <w:sz w:val="24"/>
                <w:szCs w:val="24"/>
              </w:rPr>
              <w:t>Cantares de g</w:t>
            </w:r>
            <w:r w:rsidR="00ED7CCF">
              <w:rPr>
                <w:rFonts w:ascii="Times New Roman" w:eastAsia="Batang" w:hAnsi="Times New Roman" w:cs="Times New Roman"/>
                <w:b/>
                <w:sz w:val="24"/>
                <w:szCs w:val="24"/>
              </w:rPr>
              <w:t>esta</w:t>
            </w:r>
            <w:r w:rsidR="00ED7CCF" w:rsidRPr="00352373">
              <w:rPr>
                <w:rFonts w:ascii="Times New Roman" w:eastAsia="Batang" w:hAnsi="Times New Roman" w:cs="Times New Roman"/>
                <w:b/>
                <w:sz w:val="24"/>
                <w:szCs w:val="24"/>
              </w:rPr>
              <w:t xml:space="preserve"> </w:t>
            </w:r>
          </w:p>
        </w:tc>
      </w:tr>
      <w:tr w:rsidR="00ED7CCF" w:rsidRPr="00352373" w14:paraId="0DAE89C6" w14:textId="77777777" w:rsidTr="00726DA4">
        <w:tc>
          <w:tcPr>
            <w:tcW w:w="2518" w:type="dxa"/>
          </w:tcPr>
          <w:p w14:paraId="0068941E" w14:textId="77777777" w:rsidR="00ED7CCF" w:rsidRPr="00352373" w:rsidRDefault="00ED7CCF" w:rsidP="00726DA4">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6F2F892E" w14:textId="19EC902D" w:rsidR="00ED7CCF" w:rsidRPr="00ED7CCF" w:rsidRDefault="00ED7CCF" w:rsidP="00ED7CCF">
            <w:pPr>
              <w:shd w:val="clear" w:color="auto" w:fill="FFFFFF"/>
              <w:jc w:val="both"/>
              <w:rPr>
                <w:rFonts w:ascii="Times New Roman" w:eastAsia="Times New Roman" w:hAnsi="Times New Roman" w:cs="Times New Roman"/>
                <w:sz w:val="24"/>
                <w:szCs w:val="24"/>
                <w:lang w:eastAsia="es-MX"/>
              </w:rPr>
            </w:pPr>
            <w:r w:rsidRPr="00ED7CCF">
              <w:rPr>
                <w:rFonts w:ascii="Times New Roman" w:eastAsia="Times New Roman" w:hAnsi="Times New Roman" w:cs="Times New Roman"/>
                <w:sz w:val="24"/>
                <w:szCs w:val="24"/>
                <w:lang w:eastAsia="es-MX"/>
              </w:rPr>
              <w:t xml:space="preserve">A causa de las continuas guerras se desarrolló un gusto por las historias de </w:t>
            </w:r>
            <w:r w:rsidRPr="00ED7CCF">
              <w:rPr>
                <w:rFonts w:ascii="Times New Roman" w:eastAsia="Times New Roman" w:hAnsi="Times New Roman" w:cs="Times New Roman"/>
                <w:b/>
                <w:sz w:val="24"/>
                <w:szCs w:val="24"/>
                <w:lang w:eastAsia="es-MX"/>
              </w:rPr>
              <w:t xml:space="preserve">héroes </w:t>
            </w:r>
            <w:r w:rsidR="00B33E96">
              <w:rPr>
                <w:rFonts w:ascii="Times New Roman" w:eastAsia="Times New Roman" w:hAnsi="Times New Roman" w:cs="Times New Roman"/>
                <w:sz w:val="24"/>
                <w:szCs w:val="24"/>
                <w:lang w:eastAsia="es-MX"/>
              </w:rPr>
              <w:t xml:space="preserve">que narraban grandes hazañas. </w:t>
            </w:r>
            <w:r w:rsidRPr="00ED7CCF">
              <w:rPr>
                <w:rFonts w:ascii="Times New Roman" w:eastAsia="Times New Roman" w:hAnsi="Times New Roman" w:cs="Times New Roman"/>
                <w:sz w:val="24"/>
                <w:szCs w:val="24"/>
                <w:lang w:eastAsia="es-MX"/>
              </w:rPr>
              <w:t>Muchas de ellas eran recit</w:t>
            </w:r>
            <w:r>
              <w:rPr>
                <w:rFonts w:ascii="Times New Roman" w:eastAsia="Times New Roman" w:hAnsi="Times New Roman" w:cs="Times New Roman"/>
                <w:sz w:val="24"/>
                <w:szCs w:val="24"/>
                <w:lang w:eastAsia="es-MX"/>
              </w:rPr>
              <w:t xml:space="preserve">adas por juglares y trovadores. </w:t>
            </w:r>
            <w:r w:rsidRPr="00ED7CCF">
              <w:rPr>
                <w:rFonts w:ascii="Times New Roman" w:eastAsia="Times New Roman" w:hAnsi="Times New Roman" w:cs="Times New Roman"/>
                <w:sz w:val="24"/>
                <w:szCs w:val="24"/>
                <w:lang w:eastAsia="es-MX"/>
              </w:rPr>
              <w:t>Estos fueron los inicios de los</w:t>
            </w:r>
            <w:r w:rsidR="00B33E96">
              <w:rPr>
                <w:rFonts w:ascii="Times New Roman" w:eastAsia="Times New Roman" w:hAnsi="Times New Roman" w:cs="Times New Roman"/>
                <w:sz w:val="24"/>
                <w:szCs w:val="24"/>
                <w:lang w:eastAsia="es-MX"/>
              </w:rPr>
              <w:t xml:space="preserve"> </w:t>
            </w:r>
            <w:r w:rsidRPr="00ED7CCF">
              <w:rPr>
                <w:rFonts w:ascii="Times New Roman" w:eastAsia="Times New Roman" w:hAnsi="Times New Roman" w:cs="Times New Roman"/>
                <w:b/>
                <w:bCs/>
                <w:sz w:val="24"/>
                <w:szCs w:val="24"/>
                <w:lang w:eastAsia="es-MX"/>
              </w:rPr>
              <w:t>cantares de gesta</w:t>
            </w:r>
            <w:r w:rsidRPr="00ED7CCF">
              <w:rPr>
                <w:rFonts w:ascii="Times New Roman" w:eastAsia="Times New Roman" w:hAnsi="Times New Roman" w:cs="Times New Roman"/>
                <w:sz w:val="24"/>
                <w:szCs w:val="24"/>
                <w:lang w:eastAsia="es-MX"/>
              </w:rPr>
              <w:t>.</w:t>
            </w:r>
          </w:p>
        </w:tc>
      </w:tr>
    </w:tbl>
    <w:p w14:paraId="5847938C" w14:textId="77777777" w:rsidR="00ED7CCF" w:rsidRDefault="00ED7CCF" w:rsidP="000D36CB">
      <w:pPr>
        <w:shd w:val="clear" w:color="auto" w:fill="FFFFFF"/>
        <w:spacing w:after="0" w:line="345" w:lineRule="atLeast"/>
        <w:jc w:val="both"/>
        <w:rPr>
          <w:rFonts w:ascii="Times New Roman" w:eastAsia="Times New Roman" w:hAnsi="Times New Roman" w:cs="Times New Roman"/>
          <w:sz w:val="22"/>
          <w:szCs w:val="22"/>
          <w:lang w:val="es-MX" w:eastAsia="es-MX"/>
        </w:rPr>
      </w:pPr>
    </w:p>
    <w:p w14:paraId="72951597" w14:textId="192592F7" w:rsidR="000D36CB" w:rsidRDefault="000D36CB" w:rsidP="007F69EE">
      <w:pPr>
        <w:shd w:val="clear" w:color="auto" w:fill="FFFFFF"/>
        <w:spacing w:after="0"/>
        <w:jc w:val="both"/>
        <w:rPr>
          <w:rFonts w:ascii="Times New Roman" w:eastAsia="Times New Roman" w:hAnsi="Times New Roman" w:cs="Times New Roman"/>
          <w:lang w:val="es-MX" w:eastAsia="es-MX"/>
        </w:rPr>
      </w:pPr>
      <w:r w:rsidRPr="007F69EE">
        <w:rPr>
          <w:rFonts w:ascii="Times New Roman" w:eastAsia="Times New Roman" w:hAnsi="Times New Roman" w:cs="Times New Roman"/>
          <w:lang w:val="es-MX" w:eastAsia="es-MX"/>
        </w:rPr>
        <w:t>Con el paso de los siglos, las preferencias temáticas cambiaron y, tras la prosa castellana de </w:t>
      </w:r>
      <w:r w:rsidR="005E0644">
        <w:rPr>
          <w:rFonts w:ascii="Times New Roman" w:eastAsia="Times New Roman" w:hAnsi="Times New Roman" w:cs="Times New Roman"/>
          <w:b/>
          <w:bCs/>
          <w:lang w:val="es-MX" w:eastAsia="es-MX"/>
        </w:rPr>
        <w:t xml:space="preserve">Alfonso X </w:t>
      </w:r>
      <w:r w:rsidRPr="005E0644">
        <w:rPr>
          <w:rFonts w:ascii="Times New Roman" w:eastAsia="Times New Roman" w:hAnsi="Times New Roman" w:cs="Times New Roman"/>
          <w:b/>
          <w:bCs/>
          <w:iCs/>
          <w:lang w:val="es-MX" w:eastAsia="es-MX"/>
        </w:rPr>
        <w:t>el Sabio</w:t>
      </w:r>
      <w:r w:rsidR="005E0644" w:rsidRPr="005E0644">
        <w:rPr>
          <w:rFonts w:ascii="Times New Roman" w:eastAsia="Times New Roman" w:hAnsi="Times New Roman" w:cs="Times New Roman"/>
          <w:bCs/>
          <w:iCs/>
          <w:lang w:val="es-MX" w:eastAsia="es-MX"/>
        </w:rPr>
        <w:t>,</w:t>
      </w:r>
      <w:r w:rsidR="005E0644">
        <w:rPr>
          <w:rFonts w:ascii="Times New Roman" w:eastAsia="Times New Roman" w:hAnsi="Times New Roman" w:cs="Times New Roman"/>
          <w:b/>
          <w:bCs/>
          <w:iCs/>
          <w:lang w:val="es-MX" w:eastAsia="es-MX"/>
        </w:rPr>
        <w:t xml:space="preserve"> </w:t>
      </w:r>
      <w:r w:rsidR="00B17A1C">
        <w:rPr>
          <w:rFonts w:ascii="Times New Roman" w:eastAsia="Times New Roman" w:hAnsi="Times New Roman" w:cs="Times New Roman"/>
          <w:lang w:val="es-MX" w:eastAsia="es-MX"/>
        </w:rPr>
        <w:t xml:space="preserve">en el siglo XIII, nació </w:t>
      </w:r>
      <w:r w:rsidRPr="007F69EE">
        <w:rPr>
          <w:rFonts w:ascii="Times New Roman" w:eastAsia="Times New Roman" w:hAnsi="Times New Roman" w:cs="Times New Roman"/>
          <w:lang w:val="es-MX" w:eastAsia="es-MX"/>
        </w:rPr>
        <w:t xml:space="preserve">una literatura que optó por la evasión de la realidad, dando espacio a la </w:t>
      </w:r>
      <w:r w:rsidRPr="00B17A1C">
        <w:rPr>
          <w:rFonts w:ascii="Times New Roman" w:eastAsia="Times New Roman" w:hAnsi="Times New Roman" w:cs="Times New Roman"/>
          <w:b/>
          <w:lang w:val="es-MX" w:eastAsia="es-MX"/>
        </w:rPr>
        <w:t>fantasía</w:t>
      </w:r>
      <w:r w:rsidR="005E0644">
        <w:rPr>
          <w:rFonts w:ascii="Times New Roman" w:eastAsia="Times New Roman" w:hAnsi="Times New Roman" w:cs="Times New Roman"/>
          <w:lang w:val="es-MX" w:eastAsia="es-MX"/>
        </w:rPr>
        <w:t xml:space="preserve">. </w:t>
      </w:r>
      <w:r w:rsidRPr="007F69EE">
        <w:rPr>
          <w:rFonts w:ascii="Times New Roman" w:eastAsia="Times New Roman" w:hAnsi="Times New Roman" w:cs="Times New Roman"/>
          <w:lang w:val="es-MX" w:eastAsia="es-MX"/>
        </w:rPr>
        <w:t>Se pasó de una intención didáctica, religiosa y aleccionadora a una búsqueda de la simple recreación, aunque siem</w:t>
      </w:r>
      <w:r w:rsidR="005E0644">
        <w:rPr>
          <w:rFonts w:ascii="Times New Roman" w:eastAsia="Times New Roman" w:hAnsi="Times New Roman" w:cs="Times New Roman"/>
          <w:lang w:val="es-MX" w:eastAsia="es-MX"/>
        </w:rPr>
        <w:t xml:space="preserve">pre con elementos moralizantes. </w:t>
      </w:r>
      <w:r w:rsidRPr="007F69EE">
        <w:rPr>
          <w:rFonts w:ascii="Times New Roman" w:eastAsia="Times New Roman" w:hAnsi="Times New Roman" w:cs="Times New Roman"/>
          <w:lang w:val="es-MX" w:eastAsia="es-MX"/>
        </w:rPr>
        <w:t>Así nacieron los primeros</w:t>
      </w:r>
      <w:r w:rsidR="005E0644">
        <w:rPr>
          <w:rFonts w:ascii="Times New Roman" w:eastAsia="Times New Roman" w:hAnsi="Times New Roman" w:cs="Times New Roman"/>
          <w:lang w:val="es-MX" w:eastAsia="es-MX"/>
        </w:rPr>
        <w:t xml:space="preserve"> </w:t>
      </w:r>
      <w:r w:rsidRPr="007F69EE">
        <w:rPr>
          <w:rFonts w:ascii="Times New Roman" w:eastAsia="Times New Roman" w:hAnsi="Times New Roman" w:cs="Times New Roman"/>
          <w:b/>
          <w:bCs/>
          <w:lang w:val="es-MX" w:eastAsia="es-MX"/>
        </w:rPr>
        <w:t>libros de caballerías</w:t>
      </w:r>
      <w:r w:rsidRPr="007F69EE">
        <w:rPr>
          <w:rFonts w:ascii="Times New Roman" w:eastAsia="Times New Roman" w:hAnsi="Times New Roman" w:cs="Times New Roman"/>
          <w:lang w:val="es-MX" w:eastAsia="es-MX"/>
        </w:rPr>
        <w:t>.</w:t>
      </w:r>
    </w:p>
    <w:p w14:paraId="49F8B9D2" w14:textId="77777777" w:rsidR="00FE2172" w:rsidRDefault="00FE2172" w:rsidP="007F69EE">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7A7F57" w:rsidRPr="00352373" w14:paraId="691CB85C" w14:textId="77777777" w:rsidTr="00591DCB">
        <w:tc>
          <w:tcPr>
            <w:tcW w:w="9033" w:type="dxa"/>
            <w:gridSpan w:val="2"/>
            <w:shd w:val="clear" w:color="auto" w:fill="000000" w:themeFill="text1"/>
          </w:tcPr>
          <w:p w14:paraId="4139FFF2" w14:textId="712562F1" w:rsidR="007A7F57" w:rsidRPr="00352373" w:rsidRDefault="007A7F57" w:rsidP="005E0644">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w:t>
            </w:r>
            <w:r w:rsidR="005E0644">
              <w:rPr>
                <w:rFonts w:ascii="Times New Roman" w:eastAsia="Batang" w:hAnsi="Times New Roman" w:cs="Times New Roman"/>
                <w:b/>
                <w:color w:val="FFFFFF" w:themeColor="background1"/>
                <w:sz w:val="24"/>
                <w:szCs w:val="24"/>
              </w:rPr>
              <w:t xml:space="preserve"> aprovechado</w:t>
            </w:r>
            <w:r>
              <w:rPr>
                <w:rFonts w:ascii="Times New Roman" w:eastAsia="Batang" w:hAnsi="Times New Roman" w:cs="Times New Roman"/>
                <w:b/>
                <w:color w:val="FFFFFF" w:themeColor="background1"/>
                <w:sz w:val="24"/>
                <w:szCs w:val="24"/>
              </w:rPr>
              <w:t xml:space="preserve"> </w:t>
            </w:r>
          </w:p>
        </w:tc>
      </w:tr>
      <w:tr w:rsidR="007A7F57" w:rsidRPr="00352373" w14:paraId="5403B0A9" w14:textId="77777777" w:rsidTr="00591DCB">
        <w:tc>
          <w:tcPr>
            <w:tcW w:w="2518" w:type="dxa"/>
          </w:tcPr>
          <w:p w14:paraId="0DD98C46" w14:textId="77777777" w:rsidR="007A7F57" w:rsidRPr="00352373" w:rsidRDefault="007A7F57" w:rsidP="00591DCB">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6DE70DA7" w14:textId="17D568E2" w:rsidR="007A7F57" w:rsidRPr="00352373" w:rsidRDefault="005E0644" w:rsidP="00591DCB">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LE_10</w:t>
            </w:r>
            <w:r w:rsidR="007A7F57">
              <w:rPr>
                <w:rFonts w:ascii="Times New Roman" w:eastAsia="Batang" w:hAnsi="Times New Roman" w:cs="Times New Roman"/>
                <w:color w:val="000000"/>
                <w:sz w:val="24"/>
                <w:szCs w:val="24"/>
              </w:rPr>
              <w:t>_01_REC100</w:t>
            </w:r>
          </w:p>
        </w:tc>
      </w:tr>
      <w:tr w:rsidR="007A7F57" w:rsidRPr="00352373" w14:paraId="636F99CB" w14:textId="77777777" w:rsidTr="00591DCB">
        <w:tc>
          <w:tcPr>
            <w:tcW w:w="2518" w:type="dxa"/>
          </w:tcPr>
          <w:p w14:paraId="2C9D19F0" w14:textId="77777777" w:rsidR="007A7F57" w:rsidRPr="00352373" w:rsidRDefault="007A7F57" w:rsidP="00591DC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1F8DE29" w14:textId="0F2AC711" w:rsidR="007A7F57" w:rsidRPr="00352373" w:rsidRDefault="007A7F57" w:rsidP="00591DCB">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Aborda la lectura cuidadosa de un fragmento de narrativa medieval </w:t>
            </w:r>
          </w:p>
        </w:tc>
      </w:tr>
      <w:tr w:rsidR="007A7F57" w:rsidRPr="00352373" w14:paraId="357C95AB" w14:textId="77777777" w:rsidTr="00591DCB">
        <w:tc>
          <w:tcPr>
            <w:tcW w:w="2518" w:type="dxa"/>
          </w:tcPr>
          <w:p w14:paraId="4B6BE4DA" w14:textId="77777777" w:rsidR="007A7F57" w:rsidRPr="00352373" w:rsidRDefault="007A7F57" w:rsidP="00591DCB">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05374C73" w14:textId="322971A1" w:rsidR="007A7F57" w:rsidRPr="00352373" w:rsidRDefault="007A7F57" w:rsidP="007A7F57">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 xml:space="preserve">sobre un fragmento de </w:t>
            </w:r>
            <w:r w:rsidRPr="007A7F57">
              <w:rPr>
                <w:rFonts w:ascii="Times New Roman" w:eastAsia="Batang" w:hAnsi="Times New Roman" w:cs="Times New Roman"/>
                <w:i/>
                <w:color w:val="000000"/>
                <w:sz w:val="24"/>
                <w:szCs w:val="24"/>
              </w:rPr>
              <w:t>El Conde Lucanor</w:t>
            </w:r>
          </w:p>
        </w:tc>
      </w:tr>
    </w:tbl>
    <w:p w14:paraId="5857F40A" w14:textId="77777777" w:rsidR="007A7F57" w:rsidRDefault="007A7F57" w:rsidP="007F69EE">
      <w:pPr>
        <w:shd w:val="clear" w:color="auto" w:fill="FFFFFF"/>
        <w:spacing w:after="0"/>
        <w:jc w:val="both"/>
        <w:rPr>
          <w:rFonts w:ascii="Times New Roman" w:eastAsia="Times New Roman" w:hAnsi="Times New Roman" w:cs="Times New Roman"/>
          <w:lang w:val="es-MX" w:eastAsia="es-MX"/>
        </w:rPr>
      </w:pPr>
    </w:p>
    <w:p w14:paraId="0A86DD09" w14:textId="4F48E59A" w:rsidR="002C4A82" w:rsidRDefault="002C4A82" w:rsidP="002C4A82">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sidR="00F84AC5">
        <w:rPr>
          <w:rFonts w:ascii="Times" w:hAnsi="Times"/>
          <w:b/>
        </w:rPr>
        <w:t>2.2.2 La p</w:t>
      </w:r>
      <w:r>
        <w:rPr>
          <w:rFonts w:ascii="Times" w:hAnsi="Times"/>
          <w:b/>
        </w:rPr>
        <w:t>oesía</w:t>
      </w:r>
    </w:p>
    <w:p w14:paraId="55E03B3C" w14:textId="77777777" w:rsidR="002C4A82" w:rsidRDefault="002C4A82" w:rsidP="002C4A82">
      <w:pPr>
        <w:tabs>
          <w:tab w:val="right" w:pos="8498"/>
        </w:tabs>
        <w:spacing w:after="0"/>
        <w:rPr>
          <w:rFonts w:ascii="Times" w:hAnsi="Times"/>
          <w:b/>
        </w:rPr>
      </w:pPr>
    </w:p>
    <w:p w14:paraId="754B11FD" w14:textId="4F4327B6" w:rsidR="008F3971" w:rsidRDefault="008F3971" w:rsidP="008F3971">
      <w:pPr>
        <w:spacing w:after="0"/>
        <w:jc w:val="both"/>
        <w:rPr>
          <w:rFonts w:ascii="Times New Roman" w:hAnsi="Times New Roman" w:cs="Times New Roman"/>
          <w:color w:val="000000"/>
        </w:rPr>
      </w:pPr>
      <w:r w:rsidRPr="004C6C05">
        <w:rPr>
          <w:rFonts w:ascii="Times New Roman" w:hAnsi="Times New Roman" w:cs="Times New Roman"/>
          <w:color w:val="000000"/>
        </w:rPr>
        <w:lastRenderedPageBreak/>
        <w:t>La po</w:t>
      </w:r>
      <w:r w:rsidR="005E0644">
        <w:rPr>
          <w:rFonts w:ascii="Times New Roman" w:hAnsi="Times New Roman" w:cs="Times New Roman"/>
          <w:color w:val="000000"/>
        </w:rPr>
        <w:t>esía de la época se divide en</w:t>
      </w:r>
      <w:r w:rsidRPr="004C6C05">
        <w:rPr>
          <w:rFonts w:ascii="Times New Roman" w:hAnsi="Times New Roman" w:cs="Times New Roman"/>
          <w:color w:val="000000"/>
        </w:rPr>
        <w:t xml:space="preserve"> </w:t>
      </w:r>
      <w:r w:rsidRPr="004C6C05">
        <w:rPr>
          <w:rFonts w:ascii="Times New Roman" w:hAnsi="Times New Roman" w:cs="Times New Roman"/>
          <w:b/>
          <w:color w:val="000000"/>
        </w:rPr>
        <w:t xml:space="preserve">popular </w:t>
      </w:r>
      <w:r w:rsidRPr="004C6C05">
        <w:rPr>
          <w:rFonts w:ascii="Times New Roman" w:hAnsi="Times New Roman" w:cs="Times New Roman"/>
          <w:color w:val="000000"/>
        </w:rPr>
        <w:t xml:space="preserve">y </w:t>
      </w:r>
      <w:r w:rsidRPr="004C6C05">
        <w:rPr>
          <w:rFonts w:ascii="Times New Roman" w:hAnsi="Times New Roman" w:cs="Times New Roman"/>
          <w:b/>
          <w:color w:val="000000"/>
        </w:rPr>
        <w:t xml:space="preserve">culta. </w:t>
      </w:r>
      <w:r w:rsidRPr="004C6C05">
        <w:rPr>
          <w:rFonts w:ascii="Times New Roman" w:hAnsi="Times New Roman" w:cs="Times New Roman"/>
          <w:color w:val="000000"/>
        </w:rPr>
        <w:t>¿Puedes intuir cómo será cada una de ellas de acuerdo a lo visto en la secció</w:t>
      </w:r>
      <w:r w:rsidR="005E0644">
        <w:rPr>
          <w:rFonts w:ascii="Times New Roman" w:hAnsi="Times New Roman" w:cs="Times New Roman"/>
          <w:color w:val="000000"/>
        </w:rPr>
        <w:t>n anterior? A</w:t>
      </w:r>
      <w:r w:rsidRPr="004C6C05">
        <w:rPr>
          <w:rFonts w:ascii="Times New Roman" w:hAnsi="Times New Roman" w:cs="Times New Roman"/>
          <w:color w:val="000000"/>
        </w:rPr>
        <w:t>l asociar</w:t>
      </w:r>
      <w:r w:rsidR="005E0644">
        <w:rPr>
          <w:rFonts w:ascii="Times New Roman" w:hAnsi="Times New Roman" w:cs="Times New Roman"/>
          <w:color w:val="000000"/>
        </w:rPr>
        <w:t xml:space="preserve"> </w:t>
      </w:r>
      <w:r w:rsidRPr="004C6C05">
        <w:rPr>
          <w:rFonts w:ascii="Times New Roman" w:hAnsi="Times New Roman" w:cs="Times New Roman"/>
          <w:color w:val="000000"/>
        </w:rPr>
        <w:t>los</w:t>
      </w:r>
      <w:r w:rsidR="005E0644">
        <w:rPr>
          <w:rFonts w:ascii="Times New Roman" w:hAnsi="Times New Roman" w:cs="Times New Roman"/>
          <w:color w:val="000000"/>
        </w:rPr>
        <w:t xml:space="preserve"> puntos</w:t>
      </w:r>
      <w:r w:rsidRPr="004C6C05">
        <w:rPr>
          <w:rFonts w:ascii="Times New Roman" w:hAnsi="Times New Roman" w:cs="Times New Roman"/>
          <w:color w:val="000000"/>
        </w:rPr>
        <w:t xml:space="preserve">, podrás encontrar esta y otro tipo de respuestas que </w:t>
      </w:r>
      <w:r w:rsidR="00EA7660">
        <w:rPr>
          <w:rFonts w:ascii="Times New Roman" w:hAnsi="Times New Roman" w:cs="Times New Roman"/>
          <w:color w:val="000000"/>
        </w:rPr>
        <w:t>busques.</w:t>
      </w:r>
    </w:p>
    <w:p w14:paraId="3454903D" w14:textId="77777777" w:rsidR="008F3971" w:rsidRDefault="008F3971"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5211"/>
        <w:gridCol w:w="3828"/>
      </w:tblGrid>
      <w:tr w:rsidR="005E0644" w:rsidRPr="009C3A67" w14:paraId="4FC279CF" w14:textId="77777777" w:rsidTr="005E0644">
        <w:tc>
          <w:tcPr>
            <w:tcW w:w="9039" w:type="dxa"/>
            <w:gridSpan w:val="2"/>
          </w:tcPr>
          <w:p w14:paraId="6D6ED3DB" w14:textId="18DA5577" w:rsidR="005E0644" w:rsidRPr="005E0644" w:rsidRDefault="005E0644" w:rsidP="005E0644">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Diferencias entre la poesía popular y la culta</w:t>
            </w:r>
          </w:p>
        </w:tc>
      </w:tr>
      <w:tr w:rsidR="003C2808" w:rsidRPr="004C6C05" w14:paraId="782FDCFE" w14:textId="77777777" w:rsidTr="005E0644">
        <w:tc>
          <w:tcPr>
            <w:tcW w:w="5211" w:type="dxa"/>
          </w:tcPr>
          <w:p w14:paraId="395628B9" w14:textId="0E028DFB" w:rsidR="003C2808" w:rsidRPr="004C6C05" w:rsidRDefault="005E0644" w:rsidP="005E0644">
            <w:pPr>
              <w:jc w:val="center"/>
              <w:rPr>
                <w:rFonts w:ascii="Times New Roman" w:hAnsi="Times New Roman" w:cs="Times New Roman"/>
                <w:color w:val="000000"/>
                <w:sz w:val="24"/>
                <w:szCs w:val="24"/>
              </w:rPr>
            </w:pPr>
            <w:r>
              <w:rPr>
                <w:rFonts w:ascii="Times New Roman" w:hAnsi="Times New Roman" w:cs="Times New Roman"/>
                <w:color w:val="000000"/>
                <w:sz w:val="24"/>
                <w:szCs w:val="24"/>
              </w:rPr>
              <w:t>P</w:t>
            </w:r>
            <w:r w:rsidRPr="004C6C05">
              <w:rPr>
                <w:rFonts w:ascii="Times New Roman" w:hAnsi="Times New Roman" w:cs="Times New Roman"/>
                <w:color w:val="000000"/>
                <w:sz w:val="24"/>
                <w:szCs w:val="24"/>
              </w:rPr>
              <w:t>oesía de tradición popular</w:t>
            </w:r>
          </w:p>
        </w:tc>
        <w:tc>
          <w:tcPr>
            <w:tcW w:w="3828" w:type="dxa"/>
          </w:tcPr>
          <w:p w14:paraId="39652456" w14:textId="09B727C2" w:rsidR="003C2808" w:rsidRPr="004C6C05" w:rsidRDefault="005E0644" w:rsidP="005E0644">
            <w:pPr>
              <w:jc w:val="center"/>
              <w:rPr>
                <w:rFonts w:ascii="Times New Roman" w:hAnsi="Times New Roman" w:cs="Times New Roman"/>
                <w:color w:val="000000"/>
                <w:sz w:val="24"/>
                <w:szCs w:val="24"/>
              </w:rPr>
            </w:pPr>
            <w:r>
              <w:rPr>
                <w:rFonts w:ascii="Times New Roman" w:hAnsi="Times New Roman" w:cs="Times New Roman"/>
                <w:color w:val="000000"/>
                <w:sz w:val="24"/>
                <w:szCs w:val="24"/>
              </w:rPr>
              <w:t>P</w:t>
            </w:r>
            <w:r w:rsidRPr="004C6C05">
              <w:rPr>
                <w:rFonts w:ascii="Times New Roman" w:hAnsi="Times New Roman" w:cs="Times New Roman"/>
                <w:color w:val="000000"/>
                <w:sz w:val="24"/>
                <w:szCs w:val="24"/>
              </w:rPr>
              <w:t>oesía de tradición culta</w:t>
            </w:r>
          </w:p>
        </w:tc>
      </w:tr>
      <w:tr w:rsidR="003C2808" w:rsidRPr="004C6C05" w14:paraId="349B74A4" w14:textId="77777777" w:rsidTr="005E0644">
        <w:tc>
          <w:tcPr>
            <w:tcW w:w="5211" w:type="dxa"/>
          </w:tcPr>
          <w:p w14:paraId="6622FC0D"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Obras anónimas.</w:t>
            </w:r>
          </w:p>
          <w:p w14:paraId="672C691E"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Pensadas para ser difundidas oralmente, aunque el clero recopilaba algunas por escrito.</w:t>
            </w:r>
          </w:p>
          <w:p w14:paraId="2DC9A168"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Recursos estilísticos que ayudan a la memorización y a la recitación.</w:t>
            </w:r>
          </w:p>
        </w:tc>
        <w:tc>
          <w:tcPr>
            <w:tcW w:w="3828" w:type="dxa"/>
          </w:tcPr>
          <w:p w14:paraId="2B41CFC6"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Composiciones firmadas por un autor.</w:t>
            </w:r>
          </w:p>
          <w:p w14:paraId="16CCB33A"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Obras escritas en papel y difundidas mediante copias manuscritas.</w:t>
            </w:r>
          </w:p>
          <w:p w14:paraId="460478CF" w14:textId="77777777" w:rsidR="003C2808" w:rsidRPr="004C6C05" w:rsidRDefault="003C2808" w:rsidP="00BC0F40">
            <w:pPr>
              <w:jc w:val="both"/>
              <w:rPr>
                <w:rFonts w:ascii="Times New Roman" w:hAnsi="Times New Roman" w:cs="Times New Roman"/>
                <w:color w:val="000000"/>
                <w:sz w:val="24"/>
                <w:szCs w:val="24"/>
              </w:rPr>
            </w:pPr>
            <w:r w:rsidRPr="004C6C05">
              <w:rPr>
                <w:rFonts w:ascii="Times New Roman" w:hAnsi="Times New Roman" w:cs="Times New Roman"/>
                <w:color w:val="000000"/>
                <w:sz w:val="24"/>
                <w:szCs w:val="24"/>
              </w:rPr>
              <w:t>- Abundancia de cultismos y arcaísmos.</w:t>
            </w:r>
          </w:p>
        </w:tc>
      </w:tr>
    </w:tbl>
    <w:p w14:paraId="17D22351" w14:textId="77777777" w:rsidR="00025307" w:rsidRDefault="00025307" w:rsidP="00025307">
      <w:pPr>
        <w:tabs>
          <w:tab w:val="right" w:pos="8498"/>
        </w:tabs>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460"/>
      </w:tblGrid>
      <w:tr w:rsidR="00AB2D78" w:rsidRPr="002D5F8E" w14:paraId="6A1EC409" w14:textId="77777777" w:rsidTr="00BC0F40">
        <w:tc>
          <w:tcPr>
            <w:tcW w:w="8978" w:type="dxa"/>
            <w:gridSpan w:val="2"/>
            <w:shd w:val="clear" w:color="auto" w:fill="000000" w:themeFill="text1"/>
          </w:tcPr>
          <w:p w14:paraId="497A0BAD" w14:textId="77777777" w:rsidR="00AB2D78" w:rsidRPr="002D5F8E" w:rsidRDefault="00AB2D78" w:rsidP="00BC0F40">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AB2D78" w:rsidRPr="002D5F8E" w14:paraId="5AB9B393" w14:textId="77777777" w:rsidTr="00BC0F40">
        <w:tc>
          <w:tcPr>
            <w:tcW w:w="2518" w:type="dxa"/>
          </w:tcPr>
          <w:p w14:paraId="39538575" w14:textId="77777777" w:rsidR="00AB2D78" w:rsidRPr="002D5F8E" w:rsidRDefault="00AB2D78" w:rsidP="00BC0F40">
            <w:pPr>
              <w:rPr>
                <w:rFonts w:ascii="Times" w:hAnsi="Times"/>
                <w:b/>
                <w:sz w:val="24"/>
                <w:szCs w:val="24"/>
              </w:rPr>
            </w:pPr>
            <w:r w:rsidRPr="002D5F8E">
              <w:rPr>
                <w:rFonts w:ascii="Times" w:hAnsi="Times"/>
                <w:b/>
                <w:sz w:val="24"/>
                <w:szCs w:val="24"/>
              </w:rPr>
              <w:t>Contenido</w:t>
            </w:r>
          </w:p>
        </w:tc>
        <w:tc>
          <w:tcPr>
            <w:tcW w:w="6460" w:type="dxa"/>
          </w:tcPr>
          <w:p w14:paraId="54339A77" w14:textId="221ED88A" w:rsidR="00AB2D78" w:rsidRPr="00AB2D78" w:rsidRDefault="00AB2D78" w:rsidP="00AB2D78">
            <w:pPr>
              <w:tabs>
                <w:tab w:val="right" w:pos="8498"/>
              </w:tabs>
              <w:jc w:val="both"/>
              <w:rPr>
                <w:rFonts w:ascii="Times" w:hAnsi="Times"/>
                <w:b/>
              </w:rPr>
            </w:pPr>
            <w:r>
              <w:rPr>
                <w:rFonts w:ascii="Times New Roman" w:eastAsia="Times New Roman" w:hAnsi="Times New Roman" w:cs="Times New Roman"/>
                <w:lang w:eastAsia="es-MX"/>
              </w:rPr>
              <w:t xml:space="preserve">El </w:t>
            </w:r>
            <w:r w:rsidRPr="000A4F6B">
              <w:rPr>
                <w:rFonts w:ascii="Times New Roman" w:eastAsia="Times New Roman" w:hAnsi="Times New Roman" w:cs="Times New Roman"/>
                <w:b/>
                <w:lang w:eastAsia="es-MX"/>
              </w:rPr>
              <w:t xml:space="preserve">verso </w:t>
            </w:r>
            <w:r>
              <w:rPr>
                <w:rFonts w:ascii="Times New Roman" w:eastAsia="Times New Roman" w:hAnsi="Times New Roman" w:cs="Times New Roman"/>
                <w:lang w:eastAsia="es-MX"/>
              </w:rPr>
              <w:t>en la Edad M</w:t>
            </w:r>
            <w:r w:rsidRPr="00D43240">
              <w:rPr>
                <w:rFonts w:ascii="Times New Roman" w:eastAsia="Times New Roman" w:hAnsi="Times New Roman" w:cs="Times New Roman"/>
                <w:lang w:eastAsia="es-MX"/>
              </w:rPr>
              <w:t>edia no estaba ligado solo a la lírica, sino también a la épica y a la narrativa, es decir que el autor podía valerse de los versos para explicar hechos o acciones protagonizadas por los personajes.</w:t>
            </w:r>
            <w:r>
              <w:rPr>
                <w:rFonts w:ascii="Times New Roman" w:eastAsia="Times New Roman" w:hAnsi="Times New Roman" w:cs="Times New Roman"/>
                <w:lang w:eastAsia="es-MX"/>
              </w:rPr>
              <w:t xml:space="preserve"> Así, la poesía se encontró en casi todas las expresiones artísticas de la época. ¿Cómo viviríamos hoy si lo hiciéramos a través de la poesía?</w:t>
            </w:r>
          </w:p>
        </w:tc>
      </w:tr>
    </w:tbl>
    <w:p w14:paraId="178B8B91" w14:textId="77777777" w:rsidR="00025307" w:rsidRDefault="00025307" w:rsidP="00025307">
      <w:pPr>
        <w:tabs>
          <w:tab w:val="right" w:pos="8498"/>
        </w:tabs>
        <w:spacing w:after="0"/>
        <w:jc w:val="both"/>
        <w:rPr>
          <w:rFonts w:ascii="Times New Roman" w:eastAsia="Times New Roman" w:hAnsi="Times New Roman" w:cs="Times New Roman"/>
          <w:lang w:val="es-MX" w:eastAsia="es-MX"/>
        </w:rPr>
      </w:pPr>
    </w:p>
    <w:p w14:paraId="20CCFFF7" w14:textId="49CB1953" w:rsidR="00025307" w:rsidRDefault="00BC19EA" w:rsidP="008F3971">
      <w:pPr>
        <w:spacing w:after="0"/>
        <w:jc w:val="both"/>
        <w:rPr>
          <w:rStyle w:val="un"/>
          <w:rFonts w:ascii="Times New Roman" w:hAnsi="Times New Roman" w:cs="Times New Roman"/>
        </w:rPr>
      </w:pPr>
      <w:r>
        <w:rPr>
          <w:rStyle w:val="un"/>
          <w:rFonts w:ascii="Times New Roman" w:hAnsi="Times New Roman" w:cs="Times New Roman"/>
        </w:rPr>
        <w:t>Dentro de la poesía popular, e</w:t>
      </w:r>
      <w:r w:rsidRPr="00BC19EA">
        <w:rPr>
          <w:rStyle w:val="un"/>
          <w:rFonts w:ascii="Times New Roman" w:hAnsi="Times New Roman" w:cs="Times New Roman"/>
        </w:rPr>
        <w:t xml:space="preserve">l </w:t>
      </w:r>
      <w:r w:rsidRPr="00BC19EA">
        <w:rPr>
          <w:rStyle w:val="Textoennegrita"/>
          <w:rFonts w:ascii="Times New Roman" w:hAnsi="Times New Roman" w:cs="Times New Roman"/>
        </w:rPr>
        <w:t>mester de juglaría</w:t>
      </w:r>
      <w:r w:rsidRPr="00BC19EA">
        <w:rPr>
          <w:rStyle w:val="un"/>
          <w:rFonts w:ascii="Times New Roman" w:hAnsi="Times New Roman" w:cs="Times New Roman"/>
        </w:rPr>
        <w:t xml:space="preserve"> comprende los poemas épicos o cantares de gesta y los romances épicos. Los</w:t>
      </w:r>
      <w:r w:rsidR="004101FD">
        <w:rPr>
          <w:rStyle w:val="apple-converted-space"/>
          <w:rFonts w:ascii="Times New Roman" w:hAnsi="Times New Roman" w:cs="Times New Roman"/>
        </w:rPr>
        <w:t xml:space="preserve"> </w:t>
      </w:r>
      <w:r w:rsidRPr="00BC19EA">
        <w:rPr>
          <w:rStyle w:val="Textoennegrita"/>
          <w:rFonts w:ascii="Times New Roman" w:hAnsi="Times New Roman" w:cs="Times New Roman"/>
        </w:rPr>
        <w:t>cantares de gesta</w:t>
      </w:r>
      <w:r w:rsidRPr="00BC19EA">
        <w:rPr>
          <w:rStyle w:val="apple-converted-space"/>
          <w:rFonts w:ascii="Times New Roman" w:hAnsi="Times New Roman" w:cs="Times New Roman"/>
        </w:rPr>
        <w:t> </w:t>
      </w:r>
      <w:r w:rsidRPr="00BC19EA">
        <w:rPr>
          <w:rStyle w:val="un"/>
          <w:rFonts w:ascii="Times New Roman" w:hAnsi="Times New Roman" w:cs="Times New Roman"/>
        </w:rPr>
        <w:t>eran narraciones extensas en verso que relataban sucesos históricos y legendarios en torno a un héroe y sus valores.</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Se denominaban</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cantares</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porque se concibieron para ser recitados o cantados por los juglares, y</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de gesta</w:t>
      </w:r>
      <w:r w:rsidR="008F7DFC">
        <w:rPr>
          <w:rStyle w:val="apple-converted-space"/>
          <w:rFonts w:ascii="Times New Roman" w:hAnsi="Times New Roman" w:cs="Times New Roman"/>
        </w:rPr>
        <w:t xml:space="preserve">” </w:t>
      </w:r>
      <w:r w:rsidRPr="00BC19EA">
        <w:rPr>
          <w:rStyle w:val="un"/>
          <w:rFonts w:ascii="Times New Roman" w:hAnsi="Times New Roman" w:cs="Times New Roman"/>
        </w:rPr>
        <w:t>porque se narraban hazañas de guerreros y sus peripecias bélicas.</w:t>
      </w:r>
      <w:r w:rsidR="00231726">
        <w:rPr>
          <w:rStyle w:val="apple-converted-space"/>
          <w:rFonts w:ascii="Times New Roman" w:hAnsi="Times New Roman" w:cs="Times New Roman"/>
        </w:rPr>
        <w:t xml:space="preserve"> </w:t>
      </w:r>
      <w:r w:rsidRPr="00BC19EA">
        <w:rPr>
          <w:rStyle w:val="un"/>
          <w:rFonts w:ascii="Times New Roman" w:hAnsi="Times New Roman" w:cs="Times New Roman"/>
        </w:rPr>
        <w:t>Explicaban al público pasajes de la historia y proponían un modelo de héroe, es decir, de cómo debía comportarse un caballero.</w:t>
      </w:r>
      <w:r w:rsidR="00231726">
        <w:rPr>
          <w:rStyle w:val="apple-converted-space"/>
          <w:rFonts w:ascii="Times New Roman" w:hAnsi="Times New Roman" w:cs="Times New Roman"/>
        </w:rPr>
        <w:t xml:space="preserve"> </w:t>
      </w:r>
      <w:r w:rsidRPr="00BC19EA">
        <w:rPr>
          <w:rStyle w:val="un"/>
          <w:rFonts w:ascii="Times New Roman" w:hAnsi="Times New Roman" w:cs="Times New Roman"/>
        </w:rPr>
        <w:t>Uno de los cantares más conocidos fue el</w:t>
      </w:r>
      <w:r w:rsidR="00231726">
        <w:rPr>
          <w:rStyle w:val="apple-converted-space"/>
          <w:rFonts w:ascii="Times New Roman" w:hAnsi="Times New Roman" w:cs="Times New Roman"/>
        </w:rPr>
        <w:t xml:space="preserve"> </w:t>
      </w:r>
      <w:r w:rsidR="009B04AE">
        <w:rPr>
          <w:rStyle w:val="Textoennegrita"/>
          <w:rFonts w:ascii="Times New Roman" w:hAnsi="Times New Roman" w:cs="Times New Roman"/>
          <w:i/>
          <w:iCs/>
        </w:rPr>
        <w:t xml:space="preserve">Cantar de </w:t>
      </w:r>
      <w:proofErr w:type="spellStart"/>
      <w:r w:rsidR="009B04AE">
        <w:rPr>
          <w:rStyle w:val="Textoennegrita"/>
          <w:rFonts w:ascii="Times New Roman" w:hAnsi="Times New Roman" w:cs="Times New Roman"/>
          <w:i/>
          <w:iCs/>
        </w:rPr>
        <w:t>M</w:t>
      </w:r>
      <w:r w:rsidRPr="00BC19EA">
        <w:rPr>
          <w:rStyle w:val="Textoennegrita"/>
          <w:rFonts w:ascii="Times New Roman" w:hAnsi="Times New Roman" w:cs="Times New Roman"/>
          <w:i/>
          <w:iCs/>
        </w:rPr>
        <w:t>io</w:t>
      </w:r>
      <w:proofErr w:type="spellEnd"/>
      <w:r w:rsidRPr="00BC19EA">
        <w:rPr>
          <w:rStyle w:val="Textoennegrita"/>
          <w:rFonts w:ascii="Times New Roman" w:hAnsi="Times New Roman" w:cs="Times New Roman"/>
          <w:i/>
          <w:iCs/>
        </w:rPr>
        <w:t xml:space="preserve"> Cid</w:t>
      </w:r>
      <w:r w:rsidRPr="00BC19EA">
        <w:rPr>
          <w:rStyle w:val="un"/>
          <w:rFonts w:ascii="Times New Roman" w:hAnsi="Times New Roman" w:cs="Times New Roman"/>
        </w:rPr>
        <w:t>.</w:t>
      </w:r>
    </w:p>
    <w:p w14:paraId="5BFC0E50" w14:textId="77777777" w:rsidR="00BC19EA" w:rsidRDefault="00BC19EA" w:rsidP="008F3971">
      <w:pPr>
        <w:spacing w:after="0"/>
        <w:jc w:val="both"/>
        <w:rPr>
          <w:rStyle w:val="un"/>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A6DE5" w14:paraId="3FC15468"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449013D" w14:textId="455DC6BE" w:rsidR="008A6DE5" w:rsidRDefault="00231726" w:rsidP="00BC0F4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aprovechado</w:t>
            </w:r>
          </w:p>
        </w:tc>
      </w:tr>
      <w:tr w:rsidR="008A6DE5" w14:paraId="02D070D6"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FEC0D" w14:textId="77777777" w:rsidR="008A6DE5" w:rsidRDefault="008A6DE5"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9F997F" w14:textId="0861A1FE" w:rsidR="008A6DE5"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8A6DE5">
              <w:rPr>
                <w:rFonts w:ascii="Times New Roman" w:hAnsi="Times New Roman" w:cs="Times New Roman"/>
                <w:color w:val="000000"/>
              </w:rPr>
              <w:t>_01_REC110</w:t>
            </w:r>
          </w:p>
        </w:tc>
      </w:tr>
      <w:tr w:rsidR="008A6DE5" w14:paraId="7ACF44DB"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85711A" w14:textId="77777777" w:rsidR="008A6DE5" w:rsidRDefault="008A6DE5"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09E21" w14:textId="199CCE1C" w:rsidR="008A6DE5" w:rsidRPr="008A6DE5" w:rsidRDefault="00231726" w:rsidP="00BC0F40">
            <w:pPr>
              <w:rPr>
                <w:rFonts w:ascii="Times New Roman" w:hAnsi="Times New Roman" w:cs="Times New Roman"/>
                <w:i/>
                <w:color w:val="000000"/>
              </w:rPr>
            </w:pPr>
            <w:r>
              <w:rPr>
                <w:rFonts w:ascii="Times New Roman" w:eastAsia="Batang" w:hAnsi="Times New Roman" w:cs="Times New Roman"/>
                <w:i/>
                <w:color w:val="000000"/>
                <w:sz w:val="24"/>
                <w:szCs w:val="24"/>
              </w:rPr>
              <w:t>Cantar de M</w:t>
            </w:r>
            <w:r w:rsidR="008A6DE5">
              <w:rPr>
                <w:rFonts w:ascii="Times New Roman" w:eastAsia="Batang" w:hAnsi="Times New Roman" w:cs="Times New Roman"/>
                <w:i/>
                <w:color w:val="000000"/>
                <w:sz w:val="24"/>
                <w:szCs w:val="24"/>
              </w:rPr>
              <w:t>io Cid</w:t>
            </w:r>
          </w:p>
        </w:tc>
      </w:tr>
      <w:tr w:rsidR="008A6DE5" w14:paraId="629A6851" w14:textId="77777777" w:rsidTr="00BC0F40">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9182D6" w14:textId="77777777" w:rsidR="008A6DE5" w:rsidRDefault="008A6DE5"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5408D" w14:textId="1C01397F" w:rsidR="008A6DE5" w:rsidRDefault="008A6DE5" w:rsidP="00BC0F40">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 xml:space="preserve">Interactivo para aproximarse al estudio </w:t>
            </w:r>
            <w:r w:rsidR="009B04AE">
              <w:rPr>
                <w:rFonts w:ascii="Times New Roman" w:eastAsia="Batang" w:hAnsi="Times New Roman" w:cs="Times New Roman"/>
                <w:color w:val="000000"/>
                <w:sz w:val="24"/>
                <w:szCs w:val="24"/>
              </w:rPr>
              <w:t xml:space="preserve">del </w:t>
            </w:r>
            <w:r w:rsidR="009B04AE" w:rsidRPr="009B04AE">
              <w:rPr>
                <w:rFonts w:ascii="Times New Roman" w:eastAsia="Batang" w:hAnsi="Times New Roman" w:cs="Times New Roman"/>
                <w:i/>
                <w:color w:val="000000"/>
                <w:sz w:val="24"/>
                <w:szCs w:val="24"/>
              </w:rPr>
              <w:t>Cantar de M</w:t>
            </w:r>
            <w:r w:rsidRPr="009B04AE">
              <w:rPr>
                <w:rFonts w:ascii="Times New Roman" w:eastAsia="Batang" w:hAnsi="Times New Roman" w:cs="Times New Roman"/>
                <w:i/>
                <w:color w:val="000000"/>
                <w:sz w:val="24"/>
                <w:szCs w:val="24"/>
              </w:rPr>
              <w:t>io Cid</w:t>
            </w:r>
          </w:p>
        </w:tc>
      </w:tr>
    </w:tbl>
    <w:p w14:paraId="6FBE0553" w14:textId="77777777" w:rsidR="00BC19EA" w:rsidRDefault="00BC19EA" w:rsidP="008F3971">
      <w:pPr>
        <w:spacing w:after="0"/>
        <w:jc w:val="both"/>
        <w:rPr>
          <w:rFonts w:ascii="Times New Roman" w:hAnsi="Times New Roman" w:cs="Times New Roman"/>
          <w:color w:val="000000"/>
        </w:rPr>
      </w:pPr>
    </w:p>
    <w:p w14:paraId="42684B9F" w14:textId="7BF83AC5" w:rsidR="00760740" w:rsidRDefault="00231726" w:rsidP="00760740">
      <w:pPr>
        <w:spacing w:after="0"/>
        <w:jc w:val="both"/>
        <w:rPr>
          <w:rFonts w:ascii="Times New Roman" w:hAnsi="Times New Roman" w:cs="Times New Roman"/>
          <w:shd w:val="clear" w:color="auto" w:fill="FFFFFF"/>
        </w:rPr>
      </w:pPr>
      <w:r>
        <w:rPr>
          <w:rFonts w:ascii="Times New Roman" w:hAnsi="Times New Roman" w:cs="Times New Roman"/>
          <w:shd w:val="clear" w:color="auto" w:fill="FFFFFF"/>
        </w:rPr>
        <w:t>Por otro lado, l</w:t>
      </w:r>
      <w:r w:rsidR="00760740" w:rsidRPr="00591DCB">
        <w:rPr>
          <w:rFonts w:ascii="Times New Roman" w:hAnsi="Times New Roman" w:cs="Times New Roman"/>
          <w:shd w:val="clear" w:color="auto" w:fill="FFFFFF"/>
        </w:rPr>
        <w:t>as composiciones líricas solían ser</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breves</w:t>
      </w:r>
      <w:r w:rsidR="00760740" w:rsidRPr="00591DCB">
        <w:rPr>
          <w:rFonts w:ascii="Times New Roman" w:hAnsi="Times New Roman" w:cs="Times New Roman"/>
          <w:shd w:val="clear" w:color="auto" w:fill="FFFFFF"/>
        </w:rPr>
        <w:t xml:space="preserve"> por lo que se podían memorizar fácilmente, y</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sencillas</w:t>
      </w:r>
      <w:r w:rsidR="00760740" w:rsidRPr="00591DCB">
        <w:rPr>
          <w:rFonts w:ascii="Times New Roman" w:hAnsi="Times New Roman" w:cs="Times New Roman"/>
          <w:shd w:val="clear" w:color="auto" w:fill="FFFFFF"/>
        </w:rPr>
        <w:t xml:space="preserve"> tanto en los conceptos como en la</w:t>
      </w:r>
      <w:r>
        <w:rPr>
          <w:rFonts w:ascii="Times New Roman" w:hAnsi="Times New Roman" w:cs="Times New Roman"/>
          <w:shd w:val="clear" w:color="auto" w:fill="FFFFFF"/>
        </w:rPr>
        <w:t xml:space="preserve"> forma en la que se explicaban. </w:t>
      </w:r>
      <w:r w:rsidR="00760740" w:rsidRPr="00591DCB">
        <w:rPr>
          <w:rFonts w:ascii="Times New Roman" w:hAnsi="Times New Roman" w:cs="Times New Roman"/>
          <w:shd w:val="clear" w:color="auto" w:fill="FFFFFF"/>
        </w:rPr>
        <w:t>El ritmo y la rima ayudaban a su memorización, y los versos solían ser</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asonantes</w:t>
      </w:r>
      <w:r>
        <w:rPr>
          <w:rFonts w:ascii="Times New Roman" w:hAnsi="Times New Roman" w:cs="Times New Roman"/>
          <w:shd w:val="clear" w:color="auto" w:fill="FFFFFF"/>
        </w:rPr>
        <w:t xml:space="preserve"> </w:t>
      </w:r>
      <w:r w:rsidR="00760740">
        <w:rPr>
          <w:rFonts w:ascii="Times New Roman" w:hAnsi="Times New Roman" w:cs="Times New Roman"/>
          <w:shd w:val="clear" w:color="auto" w:fill="FFFFFF"/>
        </w:rPr>
        <w:t xml:space="preserve">y </w:t>
      </w:r>
      <w:r w:rsidR="00760740" w:rsidRPr="00591DCB">
        <w:rPr>
          <w:rFonts w:ascii="Times New Roman" w:hAnsi="Times New Roman" w:cs="Times New Roman"/>
          <w:shd w:val="clear" w:color="auto" w:fill="FFFFFF"/>
        </w:rPr>
        <w:t>de</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arte menor</w:t>
      </w:r>
      <w:r>
        <w:rPr>
          <w:rFonts w:ascii="Times New Roman" w:hAnsi="Times New Roman" w:cs="Times New Roman"/>
          <w:shd w:val="clear" w:color="auto" w:fill="FFFFFF"/>
        </w:rPr>
        <w:t xml:space="preserve">. </w:t>
      </w:r>
      <w:r w:rsidR="00760740" w:rsidRPr="00591DCB">
        <w:rPr>
          <w:rFonts w:ascii="Times New Roman" w:hAnsi="Times New Roman" w:cs="Times New Roman"/>
          <w:shd w:val="clear" w:color="auto" w:fill="FFFFFF"/>
        </w:rPr>
        <w:t>Todas las obras eran intensas y emotivas, pues siempre se buscaba</w:t>
      </w:r>
      <w:r>
        <w:rPr>
          <w:rFonts w:ascii="Times New Roman" w:hAnsi="Times New Roman" w:cs="Times New Roman"/>
          <w:shd w:val="clear" w:color="auto" w:fill="FFFFFF"/>
        </w:rPr>
        <w:t xml:space="preserve"> </w:t>
      </w:r>
      <w:r w:rsidR="00760740" w:rsidRPr="00591DCB">
        <w:rPr>
          <w:rFonts w:ascii="Times New Roman" w:hAnsi="Times New Roman" w:cs="Times New Roman"/>
          <w:b/>
          <w:bCs/>
          <w:shd w:val="clear" w:color="auto" w:fill="FFFFFF"/>
        </w:rPr>
        <w:t>captar la atención del público</w:t>
      </w:r>
      <w:r>
        <w:rPr>
          <w:rFonts w:ascii="Times New Roman" w:hAnsi="Times New Roman" w:cs="Times New Roman"/>
          <w:shd w:val="clear" w:color="auto" w:fill="FFFFFF"/>
        </w:rPr>
        <w:t xml:space="preserve">. </w:t>
      </w:r>
      <w:r w:rsidR="00760740" w:rsidRPr="00591DCB">
        <w:rPr>
          <w:rFonts w:ascii="Times New Roman" w:hAnsi="Times New Roman" w:cs="Times New Roman"/>
          <w:shd w:val="clear" w:color="auto" w:fill="FFFFFF"/>
        </w:rPr>
        <w:t>En muchas ocasiones, el yo lírico era una mujer que cantaba</w:t>
      </w:r>
      <w:r>
        <w:rPr>
          <w:rFonts w:ascii="Times New Roman" w:hAnsi="Times New Roman" w:cs="Times New Roman"/>
          <w:shd w:val="clear" w:color="auto" w:fill="FFFFFF"/>
        </w:rPr>
        <w:t xml:space="preserve"> sobre la ausencia de su amado.</w:t>
      </w:r>
    </w:p>
    <w:p w14:paraId="3D4C1176" w14:textId="77777777" w:rsidR="00760740" w:rsidRDefault="00760740"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E02475" w14:paraId="4EAD2D78"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110056E" w14:textId="096CB2A5" w:rsidR="00E02475" w:rsidRDefault="00231726" w:rsidP="0023172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aprovechado</w:t>
            </w:r>
          </w:p>
        </w:tc>
      </w:tr>
      <w:tr w:rsidR="00E02475" w14:paraId="625E07A6"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62CA2" w14:textId="77777777" w:rsidR="00E02475" w:rsidRDefault="00E02475"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B2D1A" w14:textId="26A522AA" w:rsidR="00E02475"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E02475">
              <w:rPr>
                <w:rFonts w:ascii="Times New Roman" w:hAnsi="Times New Roman" w:cs="Times New Roman"/>
                <w:color w:val="000000"/>
              </w:rPr>
              <w:t>_01_REC120</w:t>
            </w:r>
          </w:p>
        </w:tc>
      </w:tr>
      <w:tr w:rsidR="00E02475" w14:paraId="58FA3003"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5856E7" w14:textId="77777777" w:rsidR="00E02475" w:rsidRDefault="00E02475" w:rsidP="00BC0F40">
            <w:pPr>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AAF76" w14:textId="4185764A" w:rsidR="00E02475" w:rsidRDefault="00E02475" w:rsidP="00BC0F40">
            <w:pPr>
              <w:rPr>
                <w:rFonts w:ascii="Times New Roman" w:hAnsi="Times New Roman" w:cs="Times New Roman"/>
                <w:color w:val="000000"/>
              </w:rPr>
            </w:pPr>
            <w:r>
              <w:rPr>
                <w:rFonts w:ascii="Times New Roman" w:eastAsia="Batang" w:hAnsi="Times New Roman" w:cs="Times New Roman"/>
                <w:color w:val="000000"/>
                <w:sz w:val="24"/>
                <w:szCs w:val="24"/>
              </w:rPr>
              <w:t>La lírica popular y el mester de juglaría</w:t>
            </w:r>
          </w:p>
        </w:tc>
      </w:tr>
      <w:tr w:rsidR="00E02475" w14:paraId="2539E8DE" w14:textId="77777777" w:rsidTr="00BC0F40">
        <w:trPr>
          <w:trHeight w:val="736"/>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10BD88" w14:textId="77777777" w:rsidR="00E02475" w:rsidRDefault="00E02475"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3C719" w14:textId="04F04A42" w:rsidR="00E02475" w:rsidRDefault="00E02475" w:rsidP="00BC0F40">
            <w:pPr>
              <w:shd w:val="clear" w:color="auto" w:fill="FFFFFF"/>
              <w:rPr>
                <w:rFonts w:ascii="Times New Roman" w:hAnsi="Times New Roman" w:cs="Times New Roman"/>
                <w:color w:val="000000"/>
              </w:rPr>
            </w:pPr>
            <w:r>
              <w:rPr>
                <w:rFonts w:ascii="Times New Roman" w:eastAsia="Batang" w:hAnsi="Times New Roman" w:cs="Times New Roman"/>
                <w:color w:val="000000"/>
                <w:sz w:val="24"/>
                <w:szCs w:val="24"/>
              </w:rPr>
              <w:t>Interactivo que presenta las principales manifestaciones de la poesía tradicional: la lirica popular y el mester de juglaría</w:t>
            </w:r>
          </w:p>
        </w:tc>
      </w:tr>
    </w:tbl>
    <w:p w14:paraId="290E064F" w14:textId="77777777" w:rsidR="003C2808" w:rsidRDefault="003C2808" w:rsidP="008F3971">
      <w:pPr>
        <w:spacing w:after="0"/>
        <w:jc w:val="both"/>
        <w:rPr>
          <w:rFonts w:ascii="Times New Roman" w:hAnsi="Times New Roman" w:cs="Times New Roman"/>
          <w:color w:val="000000"/>
        </w:rPr>
      </w:pPr>
    </w:p>
    <w:p w14:paraId="7407D550" w14:textId="282F9F83" w:rsidR="00FA626C" w:rsidRPr="00FA626C" w:rsidRDefault="00FA626C" w:rsidP="00FA626C">
      <w:pPr>
        <w:spacing w:after="0"/>
        <w:jc w:val="both"/>
        <w:rPr>
          <w:rFonts w:ascii="Times New Roman" w:hAnsi="Times New Roman" w:cs="Times New Roman"/>
          <w:shd w:val="clear" w:color="auto" w:fill="FFFFFF"/>
        </w:rPr>
      </w:pPr>
      <w:r w:rsidRPr="00FA626C">
        <w:rPr>
          <w:rFonts w:ascii="Times New Roman" w:hAnsi="Times New Roman" w:cs="Times New Roman"/>
          <w:shd w:val="clear" w:color="auto" w:fill="FFFFFF"/>
        </w:rPr>
        <w:t>Tres grandes núcleos líricos de carácter oral y tradicional se destacan a través de tres formas poéticas características:</w:t>
      </w:r>
    </w:p>
    <w:p w14:paraId="6B8F4E27" w14:textId="1CDF0B8F" w:rsidR="00FA626C" w:rsidRP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arábigo-andaluz (las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jarchas</w:t>
      </w:r>
      <w:r w:rsidRPr="00FA626C">
        <w:rPr>
          <w:rFonts w:ascii="Times New Roman" w:eastAsia="Times New Roman" w:hAnsi="Times New Roman" w:cs="Times New Roman"/>
          <w:lang w:val="es-MX" w:eastAsia="es-MX"/>
        </w:rPr>
        <w:t>).</w:t>
      </w:r>
    </w:p>
    <w:p w14:paraId="73B6242D" w14:textId="421C5C96" w:rsidR="00FA626C" w:rsidRP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galaico-portugués (las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cantigas de amigo</w:t>
      </w:r>
      <w:r w:rsidRPr="00FA626C">
        <w:rPr>
          <w:rFonts w:ascii="Times New Roman" w:eastAsia="Times New Roman" w:hAnsi="Times New Roman" w:cs="Times New Roman"/>
          <w:lang w:val="es-MX" w:eastAsia="es-MX"/>
        </w:rPr>
        <w:t>,</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de amor</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lang w:val="es-MX" w:eastAsia="es-MX"/>
        </w:rPr>
        <w:t>y</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de escarnio</w:t>
      </w:r>
      <w:r w:rsidRPr="00FA626C">
        <w:rPr>
          <w:rFonts w:ascii="Times New Roman" w:eastAsia="Times New Roman" w:hAnsi="Times New Roman" w:cs="Times New Roman"/>
          <w:lang w:val="es-MX" w:eastAsia="es-MX"/>
        </w:rPr>
        <w:t>).</w:t>
      </w:r>
    </w:p>
    <w:p w14:paraId="2D96D5D9" w14:textId="312D01B9" w:rsidR="00FA626C" w:rsidRDefault="00FA626C" w:rsidP="00FA626C">
      <w:pPr>
        <w:numPr>
          <w:ilvl w:val="0"/>
          <w:numId w:val="37"/>
        </w:numPr>
        <w:shd w:val="clear" w:color="auto" w:fill="FFFFFF"/>
        <w:spacing w:after="0" w:line="345" w:lineRule="atLeast"/>
        <w:ind w:left="300"/>
        <w:rPr>
          <w:rFonts w:ascii="Times New Roman" w:eastAsia="Times New Roman" w:hAnsi="Times New Roman" w:cs="Times New Roman"/>
          <w:lang w:val="es-MX" w:eastAsia="es-MX"/>
        </w:rPr>
      </w:pPr>
      <w:r w:rsidRPr="00FA626C">
        <w:rPr>
          <w:rFonts w:ascii="Times New Roman" w:eastAsia="Times New Roman" w:hAnsi="Times New Roman" w:cs="Times New Roman"/>
          <w:lang w:val="es-MX" w:eastAsia="es-MX"/>
        </w:rPr>
        <w:t>El castellano (los</w:t>
      </w:r>
      <w:r w:rsidR="00231726">
        <w:rPr>
          <w:rFonts w:ascii="Times New Roman" w:eastAsia="Times New Roman" w:hAnsi="Times New Roman" w:cs="Times New Roman"/>
          <w:lang w:val="es-MX" w:eastAsia="es-MX"/>
        </w:rPr>
        <w:t xml:space="preserve"> </w:t>
      </w:r>
      <w:r w:rsidRPr="00FA626C">
        <w:rPr>
          <w:rFonts w:ascii="Times New Roman" w:eastAsia="Times New Roman" w:hAnsi="Times New Roman" w:cs="Times New Roman"/>
          <w:b/>
          <w:bCs/>
          <w:lang w:val="es-MX" w:eastAsia="es-MX"/>
        </w:rPr>
        <w:t>villancicos</w:t>
      </w:r>
      <w:r w:rsidRPr="00FA626C">
        <w:rPr>
          <w:rFonts w:ascii="Times New Roman" w:eastAsia="Times New Roman" w:hAnsi="Times New Roman" w:cs="Times New Roman"/>
          <w:lang w:val="es-MX" w:eastAsia="es-MX"/>
        </w:rPr>
        <w:t>).</w:t>
      </w:r>
    </w:p>
    <w:p w14:paraId="59D871CB" w14:textId="77777777" w:rsidR="00FA626C" w:rsidRDefault="00FA626C" w:rsidP="00FA626C">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3C2808" w:rsidRPr="005D1738" w14:paraId="7FB236A4" w14:textId="77777777" w:rsidTr="00BC0F40">
        <w:tc>
          <w:tcPr>
            <w:tcW w:w="9033" w:type="dxa"/>
            <w:gridSpan w:val="2"/>
            <w:shd w:val="clear" w:color="auto" w:fill="000000" w:themeFill="text1"/>
          </w:tcPr>
          <w:p w14:paraId="2C2AC41C" w14:textId="43C4EC99" w:rsidR="003C2808" w:rsidRPr="005D1738" w:rsidRDefault="003C2808" w:rsidP="0023172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sidR="00231726">
              <w:rPr>
                <w:rFonts w:ascii="Times New Roman" w:hAnsi="Times New Roman" w:cs="Times New Roman"/>
                <w:b/>
                <w:color w:val="FFFFFF" w:themeColor="background1"/>
              </w:rPr>
              <w:t>: recurso aprovechado</w:t>
            </w:r>
          </w:p>
        </w:tc>
      </w:tr>
      <w:tr w:rsidR="003C2808" w14:paraId="60E38A42" w14:textId="77777777" w:rsidTr="00BC0F40">
        <w:tc>
          <w:tcPr>
            <w:tcW w:w="2518" w:type="dxa"/>
          </w:tcPr>
          <w:p w14:paraId="72E734ED" w14:textId="77777777" w:rsidR="003C2808" w:rsidRPr="00053744" w:rsidRDefault="003C2808"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AE651F9" w14:textId="72405AC0" w:rsidR="003C2808" w:rsidRPr="00053744" w:rsidRDefault="00231726" w:rsidP="00BC0F40">
            <w:pPr>
              <w:rPr>
                <w:rFonts w:ascii="Times New Roman" w:hAnsi="Times New Roman" w:cs="Times New Roman"/>
                <w:b/>
                <w:color w:val="000000"/>
                <w:sz w:val="18"/>
                <w:szCs w:val="18"/>
              </w:rPr>
            </w:pPr>
            <w:r>
              <w:rPr>
                <w:rFonts w:ascii="Times New Roman" w:hAnsi="Times New Roman" w:cs="Times New Roman"/>
                <w:color w:val="000000"/>
              </w:rPr>
              <w:t>LE_10</w:t>
            </w:r>
            <w:r w:rsidR="003C2808">
              <w:rPr>
                <w:rFonts w:ascii="Times New Roman" w:hAnsi="Times New Roman" w:cs="Times New Roman"/>
                <w:color w:val="000000"/>
              </w:rPr>
              <w:t>_01_REC130</w:t>
            </w:r>
          </w:p>
        </w:tc>
      </w:tr>
      <w:tr w:rsidR="003C2808" w14:paraId="0E980CCE" w14:textId="77777777" w:rsidTr="00BC0F40">
        <w:tc>
          <w:tcPr>
            <w:tcW w:w="2518" w:type="dxa"/>
          </w:tcPr>
          <w:p w14:paraId="143BE6C9" w14:textId="77777777" w:rsidR="003C2808" w:rsidRDefault="003C2808"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9117A92" w14:textId="05DA4854" w:rsidR="003C2808" w:rsidRDefault="00231726" w:rsidP="00BC0F40">
            <w:pPr>
              <w:rPr>
                <w:rFonts w:ascii="Times New Roman" w:hAnsi="Times New Roman" w:cs="Times New Roman"/>
                <w:color w:val="000000"/>
              </w:rPr>
            </w:pPr>
            <w:r>
              <w:rPr>
                <w:rFonts w:ascii="Times New Roman" w:hAnsi="Times New Roman" w:cs="Times New Roman"/>
                <w:color w:val="000000"/>
              </w:rPr>
              <w:t>La jarcha</w:t>
            </w:r>
          </w:p>
        </w:tc>
      </w:tr>
      <w:tr w:rsidR="003C2808" w14:paraId="55A48205" w14:textId="77777777" w:rsidTr="00BC0F40">
        <w:tc>
          <w:tcPr>
            <w:tcW w:w="2518" w:type="dxa"/>
          </w:tcPr>
          <w:p w14:paraId="7A300589" w14:textId="77777777" w:rsidR="003C2808" w:rsidRDefault="003C2808" w:rsidP="00BC0F40">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F515CA5" w14:textId="4FBDD394" w:rsidR="003C2808" w:rsidRPr="00352373" w:rsidRDefault="003C2808" w:rsidP="00BC0F40">
            <w:pPr>
              <w:shd w:val="clear" w:color="auto" w:fill="FFFFFF"/>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Pr>
                <w:rFonts w:ascii="Times New Roman" w:eastAsia="Batang" w:hAnsi="Times New Roman" w:cs="Times New Roman"/>
                <w:color w:val="000000"/>
                <w:sz w:val="24"/>
                <w:szCs w:val="24"/>
              </w:rPr>
              <w:t>con video sobre las jarchas y su origen</w:t>
            </w:r>
          </w:p>
          <w:p w14:paraId="0F5BF3CC" w14:textId="77777777" w:rsidR="003C2808" w:rsidRDefault="003C2808" w:rsidP="00BC0F40">
            <w:pPr>
              <w:rPr>
                <w:rFonts w:ascii="Times New Roman" w:hAnsi="Times New Roman" w:cs="Times New Roman"/>
                <w:color w:val="000000"/>
              </w:rPr>
            </w:pPr>
          </w:p>
        </w:tc>
      </w:tr>
    </w:tbl>
    <w:p w14:paraId="1716EFEF" w14:textId="10D04A9F" w:rsidR="009B04AE" w:rsidRDefault="009B04AE" w:rsidP="00FA626C">
      <w:pPr>
        <w:shd w:val="clear" w:color="auto" w:fill="FFFFFF"/>
        <w:spacing w:after="0" w:line="345" w:lineRule="atLeast"/>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Observa este poema propio de la tradición lírica culta:</w:t>
      </w:r>
    </w:p>
    <w:p w14:paraId="21CB692A" w14:textId="77777777" w:rsidR="009B04AE" w:rsidRDefault="009B04AE" w:rsidP="00FA626C">
      <w:pPr>
        <w:shd w:val="clear" w:color="auto" w:fill="FFFFFF"/>
        <w:spacing w:after="0" w:line="345" w:lineRule="atLeast"/>
        <w:rPr>
          <w:rFonts w:ascii="Times New Roman" w:eastAsia="Times New Roman" w:hAnsi="Times New Roman" w:cs="Times New Roman"/>
          <w:lang w:val="es-MX" w:eastAsia="es-MX"/>
        </w:rPr>
      </w:pPr>
    </w:p>
    <w:p w14:paraId="31403ACF"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“Nuestras vidas son los ríos</w:t>
      </w:r>
    </w:p>
    <w:p w14:paraId="081CE787"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que van a dar en la mar,</w:t>
      </w:r>
    </w:p>
    <w:p w14:paraId="57EACEBA"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qu'es el morir;</w:t>
      </w:r>
    </w:p>
    <w:p w14:paraId="6609A79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van los señoríos</w:t>
      </w:r>
    </w:p>
    <w:p w14:paraId="1B6FF70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derechos a se acabar</w:t>
      </w:r>
    </w:p>
    <w:p w14:paraId="31654600"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consumir;</w:t>
      </w:r>
    </w:p>
    <w:p w14:paraId="153B4226"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los ríos caudales,</w:t>
      </w:r>
    </w:p>
    <w:p w14:paraId="1D655E9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allí los otros medianos</w:t>
      </w:r>
    </w:p>
    <w:p w14:paraId="54EB3FF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más chicos,</w:t>
      </w:r>
    </w:p>
    <w:p w14:paraId="6002CB63"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allegados, son iguales</w:t>
      </w:r>
    </w:p>
    <w:p w14:paraId="6641862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los que viven por sus manos</w:t>
      </w:r>
    </w:p>
    <w:p w14:paraId="7AC57E28"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los ricos. […].</w:t>
      </w:r>
    </w:p>
    <w:p w14:paraId="0585B082"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Este mundo es el camino</w:t>
      </w:r>
    </w:p>
    <w:p w14:paraId="74D114F5"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para el otro, qu'es morada</w:t>
      </w:r>
    </w:p>
    <w:p w14:paraId="141E01E1"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sin pesar;</w:t>
      </w:r>
    </w:p>
    <w:p w14:paraId="5E3AC66A"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mas cumple tener buen tino</w:t>
      </w:r>
    </w:p>
    <w:p w14:paraId="0FDABAC2"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para andar esta jornada</w:t>
      </w:r>
    </w:p>
    <w:p w14:paraId="553B6DA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sin errar.</w:t>
      </w:r>
    </w:p>
    <w:p w14:paraId="63EB97C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Partimos cuando nascemos,</w:t>
      </w:r>
    </w:p>
    <w:p w14:paraId="602BB3B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andamos mientra vivimos,</w:t>
      </w:r>
    </w:p>
    <w:p w14:paraId="079B6E2C"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e llegamos</w:t>
      </w:r>
    </w:p>
    <w:p w14:paraId="70DE41E8"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al tiempo que feneçemos;</w:t>
      </w:r>
    </w:p>
    <w:p w14:paraId="19935CC4"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assí que cuando morimos,</w:t>
      </w:r>
    </w:p>
    <w:p w14:paraId="455A8BDE" w14:textId="77777777"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descansamos”.</w:t>
      </w:r>
    </w:p>
    <w:p w14:paraId="753D11F6" w14:textId="53A3463F" w:rsidR="00C65C62" w:rsidRPr="00C65C62" w:rsidRDefault="00C65C62" w:rsidP="00C65C62">
      <w:pPr>
        <w:spacing w:after="0"/>
        <w:jc w:val="center"/>
        <w:rPr>
          <w:rFonts w:ascii="Times New Roman" w:hAnsi="Times New Roman" w:cs="Times New Roman"/>
          <w:color w:val="000000"/>
          <w:lang w:val="es-MX"/>
        </w:rPr>
      </w:pPr>
      <w:r w:rsidRPr="00C65C62">
        <w:rPr>
          <w:rFonts w:ascii="Times New Roman" w:hAnsi="Times New Roman" w:cs="Times New Roman"/>
          <w:color w:val="000000"/>
          <w:lang w:val="es-MX"/>
        </w:rPr>
        <w:t xml:space="preserve">Jorge Manrique, </w:t>
      </w:r>
      <w:r w:rsidRPr="009B04AE">
        <w:rPr>
          <w:rFonts w:ascii="Times New Roman" w:hAnsi="Times New Roman" w:cs="Times New Roman"/>
          <w:i/>
          <w:color w:val="000000"/>
          <w:lang w:val="es-MX"/>
        </w:rPr>
        <w:t>Coplas a la muerte del maestre don Rodrigo</w:t>
      </w:r>
      <w:r w:rsidRPr="00C65C62">
        <w:rPr>
          <w:rFonts w:ascii="Times New Roman" w:hAnsi="Times New Roman" w:cs="Times New Roman"/>
          <w:color w:val="000000"/>
          <w:lang w:val="es-MX"/>
        </w:rPr>
        <w:t xml:space="preserve"> (1494) (fragmento)</w:t>
      </w:r>
    </w:p>
    <w:p w14:paraId="42E6F48A" w14:textId="77777777" w:rsidR="00C65C62" w:rsidRDefault="00C65C62" w:rsidP="00FA626C">
      <w:pPr>
        <w:shd w:val="clear" w:color="auto" w:fill="FFFFFF"/>
        <w:spacing w:after="0" w:line="345" w:lineRule="atLeast"/>
        <w:rPr>
          <w:rFonts w:ascii="Times New Roman" w:eastAsia="Times New Roman" w:hAnsi="Times New Roman" w:cs="Times New Roman"/>
          <w:lang w:val="es-MX" w:eastAsia="es-MX"/>
        </w:rPr>
      </w:pPr>
    </w:p>
    <w:p w14:paraId="7DDAEF55" w14:textId="77777777" w:rsidR="008B7E31" w:rsidRDefault="008B7E31" w:rsidP="00FA626C">
      <w:pPr>
        <w:shd w:val="clear" w:color="auto" w:fill="FFFFFF"/>
        <w:spacing w:after="0" w:line="345" w:lineRule="atLeast"/>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C65C62" w:rsidRPr="00C65C62" w14:paraId="2728B2D7" w14:textId="77777777" w:rsidTr="00BC0F40">
        <w:tc>
          <w:tcPr>
            <w:tcW w:w="9033" w:type="dxa"/>
            <w:gridSpan w:val="2"/>
            <w:shd w:val="clear" w:color="auto" w:fill="0D0D0D" w:themeFill="text1" w:themeFillTint="F2"/>
          </w:tcPr>
          <w:p w14:paraId="6F0B7F8A" w14:textId="77777777" w:rsidR="00C65C62" w:rsidRPr="00C65C62" w:rsidRDefault="00C65C62" w:rsidP="00BC0F40">
            <w:pPr>
              <w:jc w:val="center"/>
              <w:rPr>
                <w:rFonts w:ascii="Times New Roman" w:hAnsi="Times New Roman" w:cs="Times New Roman"/>
                <w:b/>
                <w:color w:val="FFFFFF" w:themeColor="background1"/>
                <w:sz w:val="24"/>
                <w:szCs w:val="24"/>
              </w:rPr>
            </w:pPr>
            <w:r w:rsidRPr="00C65C62">
              <w:rPr>
                <w:rFonts w:ascii="Times New Roman" w:hAnsi="Times New Roman" w:cs="Times New Roman"/>
                <w:b/>
                <w:color w:val="FFFFFF" w:themeColor="background1"/>
                <w:sz w:val="24"/>
                <w:szCs w:val="24"/>
              </w:rPr>
              <w:lastRenderedPageBreak/>
              <w:t>Imagen (fotografía, gráfica o ilustración)</w:t>
            </w:r>
          </w:p>
        </w:tc>
      </w:tr>
      <w:tr w:rsidR="00C65C62" w:rsidRPr="00C65C62" w14:paraId="5112FFC1" w14:textId="77777777" w:rsidTr="00BC0F40">
        <w:tc>
          <w:tcPr>
            <w:tcW w:w="2518" w:type="dxa"/>
          </w:tcPr>
          <w:p w14:paraId="5F61B68C" w14:textId="77777777" w:rsidR="00C65C62" w:rsidRPr="00C65C62" w:rsidRDefault="00C65C62" w:rsidP="00BC0F40">
            <w:pPr>
              <w:rPr>
                <w:rFonts w:ascii="Times New Roman" w:hAnsi="Times New Roman" w:cs="Times New Roman"/>
                <w:b/>
                <w:color w:val="000000"/>
                <w:sz w:val="24"/>
                <w:szCs w:val="24"/>
              </w:rPr>
            </w:pPr>
            <w:r w:rsidRPr="00C65C62">
              <w:rPr>
                <w:rFonts w:ascii="Times New Roman" w:hAnsi="Times New Roman" w:cs="Times New Roman"/>
                <w:b/>
                <w:color w:val="000000"/>
                <w:sz w:val="24"/>
                <w:szCs w:val="24"/>
              </w:rPr>
              <w:t>Código</w:t>
            </w:r>
          </w:p>
        </w:tc>
        <w:tc>
          <w:tcPr>
            <w:tcW w:w="6515" w:type="dxa"/>
          </w:tcPr>
          <w:p w14:paraId="42A50DE6" w14:textId="543051D3" w:rsidR="00C65C62" w:rsidRPr="00C65C62" w:rsidRDefault="004101FD" w:rsidP="00BC0F40">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C65C62" w:rsidRPr="00C65C62">
              <w:rPr>
                <w:rFonts w:ascii="Times New Roman" w:hAnsi="Times New Roman" w:cs="Times New Roman"/>
                <w:color w:val="000000"/>
                <w:sz w:val="24"/>
                <w:szCs w:val="24"/>
              </w:rPr>
              <w:t>10_01_IMG0</w:t>
            </w:r>
            <w:r>
              <w:rPr>
                <w:rFonts w:ascii="Times New Roman" w:hAnsi="Times New Roman" w:cs="Times New Roman"/>
                <w:color w:val="000000"/>
                <w:sz w:val="24"/>
                <w:szCs w:val="24"/>
              </w:rPr>
              <w:t>4</w:t>
            </w:r>
          </w:p>
        </w:tc>
      </w:tr>
      <w:tr w:rsidR="00C65C62" w:rsidRPr="00C65C62" w14:paraId="4495DAC8" w14:textId="77777777" w:rsidTr="00BC0F40">
        <w:tc>
          <w:tcPr>
            <w:tcW w:w="2518" w:type="dxa"/>
          </w:tcPr>
          <w:p w14:paraId="60EA68BA"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Descripción</w:t>
            </w:r>
          </w:p>
        </w:tc>
        <w:tc>
          <w:tcPr>
            <w:tcW w:w="6515" w:type="dxa"/>
          </w:tcPr>
          <w:p w14:paraId="1BC08AB4"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color w:val="000000"/>
                <w:sz w:val="24"/>
                <w:szCs w:val="24"/>
              </w:rPr>
              <w:t>Foto de un río</w:t>
            </w:r>
          </w:p>
        </w:tc>
      </w:tr>
      <w:tr w:rsidR="00C65C62" w:rsidRPr="00C65C62" w14:paraId="2C17862D" w14:textId="77777777" w:rsidTr="00BC0F40">
        <w:tc>
          <w:tcPr>
            <w:tcW w:w="2518" w:type="dxa"/>
          </w:tcPr>
          <w:p w14:paraId="43F6F7C2"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Código Shutterstock (o URL o la ruta en AulaPlaneta)</w:t>
            </w:r>
          </w:p>
        </w:tc>
        <w:tc>
          <w:tcPr>
            <w:tcW w:w="6515" w:type="dxa"/>
          </w:tcPr>
          <w:p w14:paraId="748BA3CB" w14:textId="5C808C05" w:rsidR="00C65C62" w:rsidRPr="00C65C62" w:rsidRDefault="0057063B" w:rsidP="00BC0F40">
            <w:pPr>
              <w:rPr>
                <w:rFonts w:ascii="Times New Roman" w:hAnsi="Times New Roman" w:cs="Times New Roman"/>
                <w:color w:val="000000"/>
                <w:sz w:val="24"/>
                <w:szCs w:val="24"/>
              </w:rPr>
            </w:pPr>
            <w:r w:rsidRPr="0057063B">
              <w:rPr>
                <w:rFonts w:ascii="Times New Roman" w:hAnsi="Times New Roman" w:cs="Times New Roman"/>
                <w:color w:val="000000"/>
                <w:sz w:val="24"/>
                <w:szCs w:val="24"/>
              </w:rPr>
              <w:t>74001898</w:t>
            </w:r>
          </w:p>
        </w:tc>
      </w:tr>
      <w:tr w:rsidR="00C65C62" w:rsidRPr="00C65C62" w14:paraId="58085E60" w14:textId="77777777" w:rsidTr="00BC0F40">
        <w:tc>
          <w:tcPr>
            <w:tcW w:w="2518" w:type="dxa"/>
          </w:tcPr>
          <w:p w14:paraId="1D8347B0" w14:textId="77777777" w:rsidR="00C65C62" w:rsidRPr="00C65C62" w:rsidRDefault="00C65C62" w:rsidP="00BC0F40">
            <w:pPr>
              <w:rPr>
                <w:rFonts w:ascii="Times New Roman" w:hAnsi="Times New Roman" w:cs="Times New Roman"/>
                <w:color w:val="000000"/>
                <w:sz w:val="24"/>
                <w:szCs w:val="24"/>
              </w:rPr>
            </w:pPr>
            <w:r w:rsidRPr="00C65C62">
              <w:rPr>
                <w:rFonts w:ascii="Times New Roman" w:hAnsi="Times New Roman" w:cs="Times New Roman"/>
                <w:b/>
                <w:color w:val="000000"/>
                <w:sz w:val="24"/>
                <w:szCs w:val="24"/>
              </w:rPr>
              <w:t>Pie de imagen</w:t>
            </w:r>
          </w:p>
        </w:tc>
        <w:tc>
          <w:tcPr>
            <w:tcW w:w="6515" w:type="dxa"/>
          </w:tcPr>
          <w:p w14:paraId="5061EE86" w14:textId="3CD8CCE9" w:rsidR="00C65C62" w:rsidRPr="00C65C62" w:rsidRDefault="00C65C62" w:rsidP="0057063B">
            <w:pPr>
              <w:jc w:val="both"/>
              <w:rPr>
                <w:rFonts w:ascii="Times New Roman" w:hAnsi="Times New Roman" w:cs="Times New Roman"/>
                <w:color w:val="000000"/>
                <w:sz w:val="24"/>
                <w:szCs w:val="24"/>
              </w:rPr>
            </w:pPr>
            <w:r>
              <w:rPr>
                <w:rFonts w:ascii="Times New Roman" w:hAnsi="Times New Roman" w:cs="Times New Roman"/>
                <w:color w:val="000000"/>
                <w:sz w:val="24"/>
                <w:szCs w:val="24"/>
              </w:rPr>
              <w:t>La</w:t>
            </w:r>
            <w:r w:rsidR="0057063B">
              <w:rPr>
                <w:rFonts w:ascii="Times New Roman" w:hAnsi="Times New Roman" w:cs="Times New Roman"/>
                <w:color w:val="000000"/>
                <w:sz w:val="24"/>
                <w:szCs w:val="24"/>
              </w:rPr>
              <w:t xml:space="preserve"> poesía medieval no debe</w:t>
            </w:r>
            <w:r w:rsidRPr="00C65C62">
              <w:rPr>
                <w:rFonts w:ascii="Times New Roman" w:hAnsi="Times New Roman" w:cs="Times New Roman"/>
                <w:color w:val="000000"/>
                <w:sz w:val="24"/>
                <w:szCs w:val="24"/>
              </w:rPr>
              <w:t xml:space="preserve"> parecer desactualizada</w:t>
            </w:r>
            <w:r w:rsidR="0057063B">
              <w:rPr>
                <w:rFonts w:ascii="Times New Roman" w:hAnsi="Times New Roman" w:cs="Times New Roman"/>
                <w:color w:val="000000"/>
                <w:sz w:val="24"/>
                <w:szCs w:val="24"/>
              </w:rPr>
              <w:t>,</w:t>
            </w:r>
            <w:r>
              <w:rPr>
                <w:rFonts w:ascii="Times New Roman" w:hAnsi="Times New Roman" w:cs="Times New Roman"/>
                <w:color w:val="000000"/>
                <w:sz w:val="24"/>
                <w:szCs w:val="24"/>
              </w:rPr>
              <w:t xml:space="preserve"> pues </w:t>
            </w:r>
            <w:r w:rsidRPr="00C65C62">
              <w:rPr>
                <w:rFonts w:ascii="Times New Roman" w:hAnsi="Times New Roman" w:cs="Times New Roman"/>
                <w:color w:val="000000"/>
                <w:sz w:val="24"/>
                <w:szCs w:val="24"/>
              </w:rPr>
              <w:t xml:space="preserve"> presenta imágenes e ideas que</w:t>
            </w:r>
            <w:r w:rsidR="0057063B">
              <w:rPr>
                <w:rFonts w:ascii="Times New Roman" w:hAnsi="Times New Roman" w:cs="Times New Roman"/>
                <w:color w:val="000000"/>
                <w:sz w:val="24"/>
                <w:szCs w:val="24"/>
              </w:rPr>
              <w:t xml:space="preserve"> todavía hoy siguen vigentes</w:t>
            </w:r>
            <w:r w:rsidRPr="00C65C62">
              <w:rPr>
                <w:rFonts w:ascii="Times New Roman" w:hAnsi="Times New Roman" w:cs="Times New Roman"/>
                <w:color w:val="000000"/>
                <w:sz w:val="24"/>
                <w:szCs w:val="24"/>
              </w:rPr>
              <w:t xml:space="preserve">. </w:t>
            </w:r>
            <w:r w:rsidR="0057063B">
              <w:rPr>
                <w:rFonts w:ascii="Times New Roman" w:hAnsi="Times New Roman" w:cs="Times New Roman"/>
                <w:color w:val="000000"/>
                <w:sz w:val="24"/>
                <w:szCs w:val="24"/>
              </w:rPr>
              <w:t>P</w:t>
            </w:r>
            <w:r w:rsidRPr="00C65C62">
              <w:rPr>
                <w:rFonts w:ascii="Times New Roman" w:hAnsi="Times New Roman" w:cs="Times New Roman"/>
                <w:color w:val="000000"/>
                <w:sz w:val="24"/>
                <w:szCs w:val="24"/>
              </w:rPr>
              <w:t>or ejemplo, l</w:t>
            </w:r>
            <w:r w:rsidR="0057063B">
              <w:rPr>
                <w:rFonts w:ascii="Times New Roman" w:hAnsi="Times New Roman" w:cs="Times New Roman"/>
                <w:color w:val="000000"/>
                <w:sz w:val="24"/>
                <w:szCs w:val="24"/>
              </w:rPr>
              <w:t>a idea</w:t>
            </w:r>
            <w:r w:rsidRPr="00C65C62">
              <w:rPr>
                <w:rFonts w:ascii="Times New Roman" w:hAnsi="Times New Roman" w:cs="Times New Roman"/>
                <w:color w:val="000000"/>
                <w:sz w:val="24"/>
                <w:szCs w:val="24"/>
              </w:rPr>
              <w:t xml:space="preserve"> que</w:t>
            </w:r>
            <w:r w:rsidR="0057063B">
              <w:rPr>
                <w:rFonts w:ascii="Times New Roman" w:hAnsi="Times New Roman" w:cs="Times New Roman"/>
                <w:color w:val="000000"/>
                <w:sz w:val="24"/>
                <w:szCs w:val="24"/>
              </w:rPr>
              <w:t xml:space="preserve"> presenta Manrique de la vida</w:t>
            </w:r>
            <w:r w:rsidRPr="00C65C62">
              <w:rPr>
                <w:rFonts w:ascii="Times New Roman" w:hAnsi="Times New Roman" w:cs="Times New Roman"/>
                <w:color w:val="000000"/>
                <w:sz w:val="24"/>
                <w:szCs w:val="24"/>
              </w:rPr>
              <w:t xml:space="preserve"> </w:t>
            </w:r>
            <w:r w:rsidR="0057063B">
              <w:rPr>
                <w:rFonts w:ascii="Times New Roman" w:hAnsi="Times New Roman" w:cs="Times New Roman"/>
                <w:color w:val="000000"/>
                <w:sz w:val="24"/>
                <w:szCs w:val="24"/>
              </w:rPr>
              <w:t xml:space="preserve">como un río que </w:t>
            </w:r>
            <w:r w:rsidR="0057063B" w:rsidRPr="00C65C62">
              <w:rPr>
                <w:rFonts w:ascii="Times New Roman" w:hAnsi="Times New Roman" w:cs="Times New Roman"/>
                <w:color w:val="000000"/>
                <w:sz w:val="24"/>
                <w:szCs w:val="24"/>
              </w:rPr>
              <w:t xml:space="preserve">siempre </w:t>
            </w:r>
            <w:r w:rsidR="0057063B">
              <w:rPr>
                <w:rFonts w:ascii="Times New Roman" w:hAnsi="Times New Roman" w:cs="Times New Roman"/>
                <w:color w:val="000000"/>
                <w:sz w:val="24"/>
                <w:szCs w:val="24"/>
              </w:rPr>
              <w:t xml:space="preserve">fluye y </w:t>
            </w:r>
            <w:r w:rsidRPr="00C65C62">
              <w:rPr>
                <w:rFonts w:ascii="Times New Roman" w:hAnsi="Times New Roman" w:cs="Times New Roman"/>
                <w:color w:val="000000"/>
                <w:sz w:val="24"/>
                <w:szCs w:val="24"/>
              </w:rPr>
              <w:t xml:space="preserve">que desemboca </w:t>
            </w:r>
            <w:r w:rsidR="0057063B">
              <w:rPr>
                <w:rFonts w:ascii="Times New Roman" w:hAnsi="Times New Roman" w:cs="Times New Roman"/>
                <w:color w:val="000000"/>
                <w:sz w:val="24"/>
                <w:szCs w:val="24"/>
              </w:rPr>
              <w:t xml:space="preserve">al final en el mar, </w:t>
            </w:r>
            <w:r>
              <w:rPr>
                <w:rFonts w:ascii="Times New Roman" w:hAnsi="Times New Roman" w:cs="Times New Roman"/>
                <w:color w:val="000000"/>
                <w:sz w:val="24"/>
                <w:szCs w:val="24"/>
              </w:rPr>
              <w:t>o</w:t>
            </w:r>
            <w:r w:rsidRPr="00C65C62">
              <w:rPr>
                <w:rFonts w:ascii="Times New Roman" w:hAnsi="Times New Roman" w:cs="Times New Roman"/>
                <w:color w:val="000000"/>
                <w:sz w:val="24"/>
                <w:szCs w:val="24"/>
              </w:rPr>
              <w:t xml:space="preserve"> la idea del poder igualador de la muerte</w:t>
            </w:r>
            <w:r>
              <w:rPr>
                <w:rFonts w:ascii="Times New Roman" w:hAnsi="Times New Roman" w:cs="Times New Roman"/>
                <w:color w:val="000000"/>
                <w:sz w:val="24"/>
                <w:szCs w:val="24"/>
              </w:rPr>
              <w:t>.</w:t>
            </w:r>
          </w:p>
        </w:tc>
      </w:tr>
    </w:tbl>
    <w:p w14:paraId="27D14789" w14:textId="77777777" w:rsidR="00C65C62" w:rsidRDefault="00C65C62" w:rsidP="00FA626C">
      <w:pPr>
        <w:shd w:val="clear" w:color="auto" w:fill="FFFFFF"/>
        <w:spacing w:after="0" w:line="345" w:lineRule="atLeast"/>
        <w:rPr>
          <w:rFonts w:ascii="Times New Roman" w:eastAsia="Times New Roman" w:hAnsi="Times New Roman" w:cs="Times New Roman"/>
          <w:lang w:val="es-MX" w:eastAsia="es-MX"/>
        </w:rPr>
      </w:pPr>
    </w:p>
    <w:p w14:paraId="56D7110E" w14:textId="44589C30" w:rsidR="00986826" w:rsidRPr="00986826" w:rsidRDefault="00986826" w:rsidP="00986826">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Durante la Edad M</w:t>
      </w:r>
      <w:r w:rsidRPr="00986826">
        <w:rPr>
          <w:rFonts w:ascii="Times New Roman" w:eastAsia="Times New Roman" w:hAnsi="Times New Roman" w:cs="Times New Roman"/>
          <w:lang w:val="es-MX" w:eastAsia="es-MX"/>
        </w:rPr>
        <w:t>edia, además de la difusión oral de los poemas populares como las jarchas, los villancicos o los cantares de gesta, también se desarrolló otro tipo de poesía de carácter culto ligada a los</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monasterios</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lang w:val="es-MX" w:eastAsia="es-MX"/>
        </w:rPr>
        <w:t xml:space="preserve">y a las </w:t>
      </w:r>
      <w:r w:rsidRPr="00986826">
        <w:rPr>
          <w:rFonts w:ascii="Times New Roman" w:eastAsia="Times New Roman" w:hAnsi="Times New Roman" w:cs="Times New Roman"/>
          <w:b/>
          <w:bCs/>
          <w:lang w:val="es-MX" w:eastAsia="es-MX"/>
        </w:rPr>
        <w:t>cortes</w:t>
      </w:r>
      <w:r w:rsidRPr="00986826">
        <w:rPr>
          <w:rFonts w:ascii="Times New Roman" w:eastAsia="Times New Roman" w:hAnsi="Times New Roman" w:cs="Times New Roman"/>
          <w:lang w:val="es-MX" w:eastAsia="es-MX"/>
        </w:rPr>
        <w:t>.</w:t>
      </w:r>
    </w:p>
    <w:p w14:paraId="13B63C2D" w14:textId="77777777" w:rsidR="00986826" w:rsidRPr="00986826" w:rsidRDefault="00986826" w:rsidP="00986826">
      <w:pPr>
        <w:shd w:val="clear" w:color="auto" w:fill="FFFFFF"/>
        <w:spacing w:after="0"/>
        <w:jc w:val="both"/>
        <w:rPr>
          <w:rFonts w:ascii="Times New Roman" w:eastAsia="Times New Roman" w:hAnsi="Times New Roman" w:cs="Times New Roman"/>
          <w:lang w:val="es-MX" w:eastAsia="es-MX"/>
        </w:rPr>
      </w:pPr>
    </w:p>
    <w:p w14:paraId="029E9BF5" w14:textId="4CE5D8C9" w:rsidR="00870B8B" w:rsidRPr="003A4332" w:rsidRDefault="00986826" w:rsidP="003A4332">
      <w:pPr>
        <w:shd w:val="clear" w:color="auto" w:fill="FFFFFF"/>
        <w:spacing w:after="0"/>
        <w:jc w:val="both"/>
        <w:rPr>
          <w:rFonts w:ascii="Times New Roman" w:eastAsia="Times New Roman" w:hAnsi="Times New Roman" w:cs="Times New Roman"/>
          <w:lang w:val="es-MX" w:eastAsia="es-MX"/>
        </w:rPr>
      </w:pPr>
      <w:r w:rsidRPr="00986826">
        <w:rPr>
          <w:rFonts w:ascii="Times New Roman" w:eastAsia="Times New Roman" w:hAnsi="Times New Roman" w:cs="Times New Roman"/>
          <w:lang w:val="es-MX" w:eastAsia="es-MX"/>
        </w:rPr>
        <w:t>Esta puede clasificarse en dos grupos: la</w:t>
      </w:r>
      <w:r w:rsidR="00610FDF">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lírica culta</w:t>
      </w:r>
      <w:r w:rsidR="00610FDF">
        <w:rPr>
          <w:rFonts w:ascii="Times New Roman" w:eastAsia="Times New Roman" w:hAnsi="Times New Roman" w:cs="Times New Roman"/>
          <w:lang w:val="es-MX" w:eastAsia="es-MX"/>
        </w:rPr>
        <w:t xml:space="preserve"> </w:t>
      </w:r>
      <w:r w:rsidR="00372EF9">
        <w:rPr>
          <w:rFonts w:ascii="Times New Roman" w:eastAsia="Times New Roman" w:hAnsi="Times New Roman" w:cs="Times New Roman"/>
          <w:lang w:val="es-MX" w:eastAsia="es-MX"/>
        </w:rPr>
        <w:t xml:space="preserve">y </w:t>
      </w:r>
      <w:r w:rsidRPr="00986826">
        <w:rPr>
          <w:rFonts w:ascii="Times New Roman" w:eastAsia="Times New Roman" w:hAnsi="Times New Roman" w:cs="Times New Roman"/>
          <w:lang w:val="es-MX" w:eastAsia="es-MX"/>
        </w:rPr>
        <w:t>el</w:t>
      </w:r>
      <w:r w:rsidR="00372EF9">
        <w:rPr>
          <w:rFonts w:ascii="Times New Roman" w:eastAsia="Times New Roman" w:hAnsi="Times New Roman" w:cs="Times New Roman"/>
          <w:lang w:val="es-MX" w:eastAsia="es-MX"/>
        </w:rPr>
        <w:t xml:space="preserve"> </w:t>
      </w:r>
      <w:r w:rsidRPr="00986826">
        <w:rPr>
          <w:rFonts w:ascii="Times New Roman" w:eastAsia="Times New Roman" w:hAnsi="Times New Roman" w:cs="Times New Roman"/>
          <w:b/>
          <w:bCs/>
          <w:lang w:val="es-MX" w:eastAsia="es-MX"/>
        </w:rPr>
        <w:t>mester de clerecía</w:t>
      </w:r>
      <w:r w:rsidR="00372EF9">
        <w:rPr>
          <w:rFonts w:ascii="Times New Roman" w:eastAsia="Times New Roman" w:hAnsi="Times New Roman" w:cs="Times New Roman"/>
          <w:lang w:val="es-MX" w:eastAsia="es-MX"/>
        </w:rPr>
        <w:t>,</w:t>
      </w:r>
      <w:r w:rsidRPr="00986826">
        <w:rPr>
          <w:rFonts w:ascii="Times New Roman" w:eastAsia="Times New Roman" w:hAnsi="Times New Roman" w:cs="Times New Roman"/>
          <w:lang w:val="es-MX" w:eastAsia="es-MX"/>
        </w:rPr>
        <w:t xml:space="preserve"> ya que, a pesar de que ambos están escritos en </w:t>
      </w:r>
      <w:r w:rsidR="00372EF9">
        <w:rPr>
          <w:rFonts w:ascii="Times New Roman" w:eastAsia="Times New Roman" w:hAnsi="Times New Roman" w:cs="Times New Roman"/>
          <w:lang w:val="es-MX" w:eastAsia="es-MX"/>
        </w:rPr>
        <w:t xml:space="preserve">verso, su objetivo es distinto. </w:t>
      </w:r>
      <w:r w:rsidRPr="00986826">
        <w:rPr>
          <w:rFonts w:ascii="Times New Roman" w:eastAsia="Times New Roman" w:hAnsi="Times New Roman" w:cs="Times New Roman"/>
          <w:lang w:val="es-MX" w:eastAsia="es-MX"/>
        </w:rPr>
        <w:t xml:space="preserve">La finalidad de la lírica culta es tratar los </w:t>
      </w:r>
      <w:r w:rsidRPr="00986826">
        <w:rPr>
          <w:rFonts w:ascii="Times New Roman" w:eastAsia="Times New Roman" w:hAnsi="Times New Roman" w:cs="Times New Roman"/>
          <w:b/>
          <w:lang w:val="es-MX" w:eastAsia="es-MX"/>
        </w:rPr>
        <w:t xml:space="preserve">sentimientos </w:t>
      </w:r>
      <w:r w:rsidRPr="00986826">
        <w:rPr>
          <w:rFonts w:ascii="Times New Roman" w:eastAsia="Times New Roman" w:hAnsi="Times New Roman" w:cs="Times New Roman"/>
          <w:lang w:val="es-MX" w:eastAsia="es-MX"/>
        </w:rPr>
        <w:t xml:space="preserve">del poeta, mientras que el objetivo del mester de clerecía es narrar o </w:t>
      </w:r>
      <w:r w:rsidRPr="00986826">
        <w:rPr>
          <w:rFonts w:ascii="Times New Roman" w:eastAsia="Times New Roman" w:hAnsi="Times New Roman" w:cs="Times New Roman"/>
          <w:b/>
          <w:lang w:val="es-MX" w:eastAsia="es-MX"/>
        </w:rPr>
        <w:t>contar historias</w:t>
      </w:r>
      <w:r w:rsidRPr="00986826">
        <w:rPr>
          <w:rFonts w:ascii="Times New Roman" w:eastAsia="Times New Roman" w:hAnsi="Times New Roman" w:cs="Times New Roman"/>
          <w:lang w:val="es-MX" w:eastAsia="es-MX"/>
        </w:rPr>
        <w:t xml:space="preserve"> que termina</w:t>
      </w:r>
      <w:r w:rsidR="00372EF9">
        <w:rPr>
          <w:rFonts w:ascii="Times New Roman" w:eastAsia="Times New Roman" w:hAnsi="Times New Roman" w:cs="Times New Roman"/>
          <w:lang w:val="es-MX" w:eastAsia="es-MX"/>
        </w:rPr>
        <w:t>n en un consejo para el oyente o l</w:t>
      </w:r>
      <w:r w:rsidRPr="00986826">
        <w:rPr>
          <w:rFonts w:ascii="Times New Roman" w:eastAsia="Times New Roman" w:hAnsi="Times New Roman" w:cs="Times New Roman"/>
          <w:lang w:val="es-MX" w:eastAsia="es-MX"/>
        </w:rPr>
        <w:t>ector.</w:t>
      </w:r>
    </w:p>
    <w:p w14:paraId="19D1C851" w14:textId="77777777" w:rsidR="00870B8B" w:rsidRPr="00BC19EA" w:rsidRDefault="00870B8B"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870B8B" w14:paraId="05A9FACE" w14:textId="77777777" w:rsidTr="00BC0F40">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FFE9BC1" w14:textId="4C3D42EB" w:rsidR="00870B8B" w:rsidRDefault="00870B8B" w:rsidP="00BC0F40">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372EF9">
              <w:rPr>
                <w:rFonts w:ascii="Times New Roman" w:hAnsi="Times New Roman" w:cs="Times New Roman"/>
                <w:b/>
                <w:color w:val="FFFFFF" w:themeColor="background1"/>
              </w:rPr>
              <w:t>ofundiza: recurso aprovechado</w:t>
            </w:r>
          </w:p>
        </w:tc>
      </w:tr>
      <w:tr w:rsidR="00870B8B" w14:paraId="08F0ED9B"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77372" w14:textId="77777777" w:rsidR="00870B8B" w:rsidRDefault="00870B8B" w:rsidP="00BC0F40">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4C89C" w14:textId="74CF46A9" w:rsidR="00870B8B" w:rsidRDefault="00372EF9" w:rsidP="00BC0F40">
            <w:pPr>
              <w:rPr>
                <w:rFonts w:ascii="Times New Roman" w:hAnsi="Times New Roman" w:cs="Times New Roman"/>
                <w:b/>
                <w:color w:val="000000"/>
                <w:sz w:val="18"/>
                <w:szCs w:val="18"/>
              </w:rPr>
            </w:pPr>
            <w:r>
              <w:rPr>
                <w:rFonts w:ascii="Times New Roman" w:hAnsi="Times New Roman" w:cs="Times New Roman"/>
                <w:color w:val="000000"/>
              </w:rPr>
              <w:t>LE_10</w:t>
            </w:r>
            <w:r w:rsidR="00870B8B">
              <w:rPr>
                <w:rFonts w:ascii="Times New Roman" w:hAnsi="Times New Roman" w:cs="Times New Roman"/>
                <w:color w:val="000000"/>
              </w:rPr>
              <w:t>_01_REC140</w:t>
            </w:r>
          </w:p>
        </w:tc>
      </w:tr>
      <w:tr w:rsidR="00870B8B" w14:paraId="71EF5E2A" w14:textId="77777777" w:rsidTr="00BC0F40">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D7FA20" w14:textId="77777777" w:rsidR="00870B8B" w:rsidRDefault="00870B8B" w:rsidP="00BC0F40">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3548D" w14:textId="7D2C6AF6" w:rsidR="00870B8B" w:rsidRDefault="00870B8B" w:rsidP="00BC0F40">
            <w:pPr>
              <w:rPr>
                <w:rFonts w:ascii="Times New Roman" w:hAnsi="Times New Roman" w:cs="Times New Roman"/>
                <w:color w:val="000000"/>
              </w:rPr>
            </w:pPr>
            <w:r>
              <w:rPr>
                <w:rFonts w:ascii="Times New Roman" w:eastAsia="Batang" w:hAnsi="Times New Roman" w:cs="Times New Roman"/>
                <w:color w:val="000000"/>
                <w:sz w:val="24"/>
                <w:szCs w:val="24"/>
              </w:rPr>
              <w:t>El mester de clerecía y la literatura culta</w:t>
            </w:r>
          </w:p>
        </w:tc>
      </w:tr>
      <w:tr w:rsidR="00870B8B" w14:paraId="7F2F39D9" w14:textId="77777777" w:rsidTr="00870B8B">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FC7343" w14:textId="77777777" w:rsidR="00870B8B" w:rsidRDefault="00870B8B" w:rsidP="00BC0F40">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E960D" w14:textId="3331638F" w:rsidR="00870B8B" w:rsidRDefault="00870B8B" w:rsidP="00870B8B">
            <w:pPr>
              <w:shd w:val="clear" w:color="auto" w:fill="FFFFFF"/>
              <w:rPr>
                <w:rFonts w:ascii="Times New Roman" w:hAnsi="Times New Roman" w:cs="Times New Roman"/>
                <w:color w:val="000000"/>
              </w:rPr>
            </w:pPr>
            <w:r w:rsidRPr="00352373">
              <w:rPr>
                <w:rFonts w:ascii="Times New Roman" w:eastAsia="Batang" w:hAnsi="Times New Roman" w:cs="Times New Roman"/>
                <w:color w:val="000000"/>
                <w:sz w:val="24"/>
                <w:szCs w:val="24"/>
              </w:rPr>
              <w:t xml:space="preserve">Interactivo que presenta las </w:t>
            </w:r>
            <w:r>
              <w:rPr>
                <w:rFonts w:ascii="Times New Roman" w:eastAsia="Batang" w:hAnsi="Times New Roman" w:cs="Times New Roman"/>
                <w:color w:val="000000"/>
                <w:sz w:val="24"/>
                <w:szCs w:val="24"/>
              </w:rPr>
              <w:t>características de la poesía culta y el mester de clerecía</w:t>
            </w:r>
          </w:p>
        </w:tc>
      </w:tr>
    </w:tbl>
    <w:p w14:paraId="62404BE7" w14:textId="77777777" w:rsidR="00025307" w:rsidRDefault="00025307" w:rsidP="008F3971">
      <w:pPr>
        <w:spacing w:after="0"/>
        <w:jc w:val="both"/>
        <w:rPr>
          <w:rFonts w:ascii="Times New Roman" w:hAnsi="Times New Roman" w:cs="Times New Roman"/>
          <w:color w:val="000000"/>
        </w:rPr>
      </w:pPr>
    </w:p>
    <w:p w14:paraId="0FAE39DA" w14:textId="77777777" w:rsidR="00C65C62" w:rsidRPr="00C65C62" w:rsidRDefault="00C65C62" w:rsidP="00C65C62">
      <w:pPr>
        <w:spacing w:after="0"/>
        <w:jc w:val="both"/>
        <w:rPr>
          <w:rFonts w:ascii="Times New Roman" w:hAnsi="Times New Roman" w:cs="Times New Roman"/>
          <w:lang w:val="es-MX"/>
        </w:rPr>
      </w:pPr>
      <w:r w:rsidRPr="00C65C62">
        <w:rPr>
          <w:rFonts w:ascii="Times New Roman" w:hAnsi="Times New Roman" w:cs="Times New Roman"/>
          <w:lang w:val="es-MX"/>
        </w:rPr>
        <w:t>La riqueza de lírica medieval se acentúa a través de sus diferentes expresiones. En este caso, es importante entender cómo se agrupan:</w:t>
      </w:r>
    </w:p>
    <w:p w14:paraId="29EE116D" w14:textId="77777777" w:rsidR="00C65C62" w:rsidRPr="00C65C62" w:rsidRDefault="00C65C62" w:rsidP="00C65C62">
      <w:pPr>
        <w:spacing w:after="0"/>
        <w:rPr>
          <w:rFonts w:ascii="Times New Roman" w:hAnsi="Times New Roman" w:cs="Times New Roman"/>
          <w:lang w:val="es-MX"/>
        </w:rPr>
      </w:pPr>
    </w:p>
    <w:p w14:paraId="2D1F430A" w14:textId="78DA283C" w:rsidR="00C65C62" w:rsidRPr="00C65C62" w:rsidRDefault="00C65C62" w:rsidP="00C65C62">
      <w:pPr>
        <w:numPr>
          <w:ilvl w:val="0"/>
          <w:numId w:val="38"/>
        </w:numPr>
        <w:shd w:val="clear" w:color="auto" w:fill="FFFFFF"/>
        <w:spacing w:after="0" w:line="345" w:lineRule="atLeast"/>
        <w:ind w:left="300"/>
        <w:jc w:val="both"/>
        <w:rPr>
          <w:rFonts w:ascii="Times New Roman" w:eastAsia="Times New Roman" w:hAnsi="Times New Roman" w:cs="Times New Roman"/>
          <w:lang w:val="es-MX" w:eastAsia="es-MX"/>
        </w:rPr>
      </w:pPr>
      <w:r w:rsidRPr="00C65C62">
        <w:rPr>
          <w:rFonts w:ascii="Times New Roman" w:eastAsia="Times New Roman" w:hAnsi="Times New Roman" w:cs="Times New Roman"/>
          <w:lang w:val="es-MX" w:eastAsia="es-MX"/>
        </w:rPr>
        <w:t>Los </w:t>
      </w:r>
      <w:r w:rsidRPr="00C65C62">
        <w:rPr>
          <w:rFonts w:ascii="Times New Roman" w:eastAsia="Times New Roman" w:hAnsi="Times New Roman" w:cs="Times New Roman"/>
          <w:b/>
          <w:bCs/>
          <w:lang w:val="es-MX" w:eastAsia="es-MX"/>
        </w:rPr>
        <w:t>cancioneros</w:t>
      </w:r>
      <w:r w:rsidRPr="00C65C62">
        <w:rPr>
          <w:rFonts w:ascii="Times New Roman" w:eastAsia="Times New Roman" w:hAnsi="Times New Roman" w:cs="Times New Roman"/>
          <w:lang w:val="es-MX" w:eastAsia="es-MX"/>
        </w:rPr>
        <w:t>, representativos de la lírica, con autores como Íñigo López de Mendoza, más conocido como el</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marqués de Santillana</w:t>
      </w:r>
      <w:r w:rsidRPr="00C65C62">
        <w:rPr>
          <w:rFonts w:ascii="Times New Roman" w:eastAsia="Times New Roman" w:hAnsi="Times New Roman" w:cs="Times New Roman"/>
          <w:lang w:val="es-MX" w:eastAsia="es-MX"/>
        </w:rPr>
        <w:t>,</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 xml:space="preserve">Juan de Mena </w:t>
      </w:r>
      <w:r w:rsidRPr="00C65C62">
        <w:rPr>
          <w:rFonts w:ascii="Times New Roman" w:eastAsia="Times New Roman" w:hAnsi="Times New Roman" w:cs="Times New Roman"/>
          <w:lang w:val="es-MX" w:eastAsia="es-MX"/>
        </w:rPr>
        <w:t>y, sobre todo,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Jorge Manrique</w:t>
      </w:r>
      <w:r w:rsidRPr="00C65C62">
        <w:rPr>
          <w:rFonts w:ascii="Times New Roman" w:eastAsia="Times New Roman" w:hAnsi="Times New Roman" w:cs="Times New Roman"/>
          <w:lang w:val="es-MX" w:eastAsia="es-MX"/>
        </w:rPr>
        <w:t>, quien sobresale por sus</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i/>
          <w:iCs/>
          <w:lang w:val="es-MX" w:eastAsia="es-MX"/>
        </w:rPr>
        <w:t>Coplas a la Muerte del Maestre Don Rodrigo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lang w:val="es-MX" w:eastAsia="es-MX"/>
        </w:rPr>
        <w:t>o</w:t>
      </w:r>
      <w:r w:rsidR="00372EF9">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i/>
          <w:iCs/>
          <w:lang w:val="es-MX" w:eastAsia="es-MX"/>
        </w:rPr>
        <w:t>Coplas por la Muerte de su Padre</w:t>
      </w:r>
      <w:r w:rsidRPr="00C65C62">
        <w:rPr>
          <w:rFonts w:ascii="Times New Roman" w:eastAsia="Times New Roman" w:hAnsi="Times New Roman" w:cs="Times New Roman"/>
          <w:lang w:val="es-MX" w:eastAsia="es-MX"/>
        </w:rPr>
        <w:t>.</w:t>
      </w:r>
    </w:p>
    <w:p w14:paraId="235B9234" w14:textId="3BB41880" w:rsidR="00C65C62" w:rsidRPr="00C65C62" w:rsidRDefault="00C65C62" w:rsidP="00C65C62">
      <w:pPr>
        <w:numPr>
          <w:ilvl w:val="0"/>
          <w:numId w:val="38"/>
        </w:numPr>
        <w:shd w:val="clear" w:color="auto" w:fill="FFFFFF"/>
        <w:spacing w:after="0" w:line="345" w:lineRule="atLeast"/>
        <w:ind w:left="300"/>
        <w:jc w:val="both"/>
        <w:rPr>
          <w:rFonts w:ascii="Times New Roman" w:eastAsia="Times New Roman" w:hAnsi="Times New Roman" w:cs="Times New Roman"/>
          <w:lang w:val="es-MX" w:eastAsia="es-MX"/>
        </w:rPr>
      </w:pPr>
      <w:r w:rsidRPr="00C65C62">
        <w:rPr>
          <w:rFonts w:ascii="Times New Roman" w:eastAsia="Times New Roman" w:hAnsi="Times New Roman" w:cs="Times New Roman"/>
          <w:lang w:val="es-MX" w:eastAsia="es-MX"/>
        </w:rPr>
        <w:t>El</w:t>
      </w:r>
      <w:r w:rsidR="00372EF9">
        <w:rPr>
          <w:rFonts w:ascii="Times New Roman" w:eastAsia="Times New Roman" w:hAnsi="Times New Roman" w:cs="Times New Roman"/>
          <w:lang w:val="es-MX" w:eastAsia="es-MX"/>
        </w:rPr>
        <w:t xml:space="preserve"> </w:t>
      </w:r>
      <w:r w:rsidR="004101FD">
        <w:rPr>
          <w:rFonts w:ascii="Times New Roman" w:eastAsia="Times New Roman" w:hAnsi="Times New Roman" w:cs="Times New Roman"/>
          <w:b/>
          <w:bCs/>
          <w:lang w:val="es-MX" w:eastAsia="es-MX"/>
        </w:rPr>
        <w:t>m</w:t>
      </w:r>
      <w:r w:rsidRPr="00C65C62">
        <w:rPr>
          <w:rFonts w:ascii="Times New Roman" w:eastAsia="Times New Roman" w:hAnsi="Times New Roman" w:cs="Times New Roman"/>
          <w:b/>
          <w:bCs/>
          <w:lang w:val="es-MX" w:eastAsia="es-MX"/>
        </w:rPr>
        <w:t>ester</w:t>
      </w:r>
      <w:r w:rsidR="00372EF9">
        <w:rPr>
          <w:rFonts w:ascii="Times New Roman" w:eastAsia="Times New Roman" w:hAnsi="Times New Roman" w:cs="Times New Roman"/>
          <w:b/>
          <w:bCs/>
          <w:lang w:val="es-MX" w:eastAsia="es-MX"/>
        </w:rPr>
        <w:t xml:space="preserve"> de c</w:t>
      </w:r>
      <w:r w:rsidRPr="00C65C62">
        <w:rPr>
          <w:rFonts w:ascii="Times New Roman" w:eastAsia="Times New Roman" w:hAnsi="Times New Roman" w:cs="Times New Roman"/>
          <w:b/>
          <w:bCs/>
          <w:lang w:val="es-MX" w:eastAsia="es-MX"/>
        </w:rPr>
        <w:t>lerecía</w:t>
      </w:r>
      <w:r w:rsidRPr="00C65C62">
        <w:rPr>
          <w:rFonts w:ascii="Times New Roman" w:eastAsia="Times New Roman" w:hAnsi="Times New Roman" w:cs="Times New Roman"/>
          <w:lang w:val="es-MX" w:eastAsia="es-MX"/>
        </w:rPr>
        <w:t xml:space="preserve">, representativo de la narrativa, con autores como </w:t>
      </w:r>
      <w:r w:rsidRPr="00C65C62">
        <w:rPr>
          <w:rFonts w:ascii="Times New Roman" w:eastAsia="Times New Roman" w:hAnsi="Times New Roman" w:cs="Times New Roman"/>
          <w:b/>
          <w:bCs/>
          <w:lang w:val="es-MX" w:eastAsia="es-MX"/>
        </w:rPr>
        <w:t>Gonzalo de Berceo</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lang w:val="es-MX" w:eastAsia="es-MX"/>
        </w:rPr>
        <w:t>y</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Juan Ruiz</w:t>
      </w:r>
      <w:r w:rsidRPr="00C65C62">
        <w:rPr>
          <w:rFonts w:ascii="Times New Roman" w:eastAsia="Times New Roman" w:hAnsi="Times New Roman" w:cs="Times New Roman"/>
          <w:lang w:val="es-MX" w:eastAsia="es-MX"/>
        </w:rPr>
        <w:t>,</w:t>
      </w:r>
      <w:r w:rsidR="0011116B">
        <w:rPr>
          <w:rFonts w:ascii="Times New Roman" w:eastAsia="Times New Roman" w:hAnsi="Times New Roman" w:cs="Times New Roman"/>
          <w:lang w:val="es-MX" w:eastAsia="es-MX"/>
        </w:rPr>
        <w:t xml:space="preserve"> </w:t>
      </w:r>
      <w:r w:rsidRPr="00C65C62">
        <w:rPr>
          <w:rFonts w:ascii="Times New Roman" w:eastAsia="Times New Roman" w:hAnsi="Times New Roman" w:cs="Times New Roman"/>
          <w:b/>
          <w:bCs/>
          <w:lang w:val="es-MX" w:eastAsia="es-MX"/>
        </w:rPr>
        <w:t>Arcipreste de Hita</w:t>
      </w:r>
      <w:r w:rsidRPr="00C65C62">
        <w:rPr>
          <w:rFonts w:ascii="Times New Roman" w:eastAsia="Times New Roman" w:hAnsi="Times New Roman" w:cs="Times New Roman"/>
          <w:lang w:val="es-MX" w:eastAsia="es-MX"/>
        </w:rPr>
        <w:t>.</w:t>
      </w:r>
    </w:p>
    <w:p w14:paraId="73846BBD" w14:textId="77777777" w:rsidR="00025307" w:rsidRDefault="00025307" w:rsidP="008F3971">
      <w:pPr>
        <w:spacing w:after="0"/>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27404A" w:rsidRPr="005D1738" w14:paraId="6A8EB9FC" w14:textId="77777777" w:rsidTr="00E02374">
        <w:tc>
          <w:tcPr>
            <w:tcW w:w="9033" w:type="dxa"/>
            <w:gridSpan w:val="2"/>
            <w:shd w:val="clear" w:color="auto" w:fill="000000" w:themeFill="text1"/>
          </w:tcPr>
          <w:p w14:paraId="5DCF08BA" w14:textId="7E148779" w:rsidR="0027404A" w:rsidRPr="0027404A" w:rsidRDefault="0027404A" w:rsidP="00E02374">
            <w:pPr>
              <w:jc w:val="center"/>
              <w:rPr>
                <w:rFonts w:ascii="Times New Roman" w:hAnsi="Times New Roman" w:cs="Times New Roman"/>
                <w:b/>
                <w:color w:val="FFFFFF" w:themeColor="background1"/>
                <w:sz w:val="24"/>
                <w:szCs w:val="24"/>
              </w:rPr>
            </w:pPr>
            <w:r w:rsidRPr="0027404A">
              <w:rPr>
                <w:rFonts w:ascii="Times New Roman" w:hAnsi="Times New Roman" w:cs="Times New Roman"/>
                <w:b/>
                <w:color w:val="FFFFFF" w:themeColor="background1"/>
                <w:sz w:val="24"/>
                <w:szCs w:val="24"/>
              </w:rPr>
              <w:t>Pr</w:t>
            </w:r>
            <w:r w:rsidR="0011116B">
              <w:rPr>
                <w:rFonts w:ascii="Times New Roman" w:hAnsi="Times New Roman" w:cs="Times New Roman"/>
                <w:b/>
                <w:color w:val="FFFFFF" w:themeColor="background1"/>
                <w:sz w:val="24"/>
                <w:szCs w:val="24"/>
              </w:rPr>
              <w:t>actica: recurso aprovechado</w:t>
            </w:r>
          </w:p>
        </w:tc>
      </w:tr>
      <w:tr w:rsidR="0027404A" w14:paraId="08622D2A" w14:textId="77777777" w:rsidTr="00E02374">
        <w:tc>
          <w:tcPr>
            <w:tcW w:w="2518" w:type="dxa"/>
          </w:tcPr>
          <w:p w14:paraId="0081E067" w14:textId="77777777" w:rsidR="0027404A" w:rsidRPr="0027404A" w:rsidRDefault="0027404A" w:rsidP="00E02374">
            <w:pPr>
              <w:rPr>
                <w:rFonts w:ascii="Times New Roman" w:hAnsi="Times New Roman" w:cs="Times New Roman"/>
                <w:b/>
                <w:color w:val="000000"/>
                <w:sz w:val="24"/>
                <w:szCs w:val="24"/>
              </w:rPr>
            </w:pPr>
            <w:r w:rsidRPr="0027404A">
              <w:rPr>
                <w:rFonts w:ascii="Times New Roman" w:hAnsi="Times New Roman" w:cs="Times New Roman"/>
                <w:b/>
                <w:color w:val="000000"/>
                <w:sz w:val="24"/>
                <w:szCs w:val="24"/>
              </w:rPr>
              <w:t>Código</w:t>
            </w:r>
          </w:p>
        </w:tc>
        <w:tc>
          <w:tcPr>
            <w:tcW w:w="6515" w:type="dxa"/>
          </w:tcPr>
          <w:p w14:paraId="118A7975" w14:textId="25932138" w:rsidR="0027404A" w:rsidRPr="0027404A" w:rsidRDefault="004101FD" w:rsidP="00E02374">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27404A" w:rsidRPr="0027404A">
              <w:rPr>
                <w:rFonts w:ascii="Times New Roman" w:hAnsi="Times New Roman" w:cs="Times New Roman"/>
                <w:color w:val="000000"/>
                <w:sz w:val="24"/>
                <w:szCs w:val="24"/>
              </w:rPr>
              <w:t>_01_REC150</w:t>
            </w:r>
          </w:p>
        </w:tc>
      </w:tr>
      <w:tr w:rsidR="0027404A" w14:paraId="5041CC57" w14:textId="77777777" w:rsidTr="00E02374">
        <w:tc>
          <w:tcPr>
            <w:tcW w:w="2518" w:type="dxa"/>
          </w:tcPr>
          <w:p w14:paraId="396B50F4" w14:textId="77777777"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Título</w:t>
            </w:r>
          </w:p>
        </w:tc>
        <w:tc>
          <w:tcPr>
            <w:tcW w:w="6515" w:type="dxa"/>
          </w:tcPr>
          <w:p w14:paraId="650D74AC" w14:textId="4BF4CB12"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color w:val="000000"/>
                <w:sz w:val="24"/>
                <w:szCs w:val="24"/>
              </w:rPr>
              <w:t xml:space="preserve">Alcanza la comprensión de un fragmento del </w:t>
            </w:r>
            <w:r w:rsidRPr="0027404A">
              <w:rPr>
                <w:rFonts w:ascii="Times New Roman" w:hAnsi="Times New Roman" w:cs="Times New Roman"/>
                <w:i/>
                <w:color w:val="000000"/>
                <w:sz w:val="24"/>
                <w:szCs w:val="24"/>
              </w:rPr>
              <w:t>Libro de Buen Amor</w:t>
            </w:r>
            <w:r w:rsidRPr="0027404A">
              <w:rPr>
                <w:rFonts w:ascii="Times New Roman" w:hAnsi="Times New Roman" w:cs="Times New Roman"/>
                <w:color w:val="000000"/>
                <w:sz w:val="24"/>
                <w:szCs w:val="24"/>
              </w:rPr>
              <w:t xml:space="preserve"> </w:t>
            </w:r>
          </w:p>
        </w:tc>
      </w:tr>
      <w:tr w:rsidR="0027404A" w14:paraId="5D1CFFF1" w14:textId="77777777" w:rsidTr="00E02374">
        <w:tc>
          <w:tcPr>
            <w:tcW w:w="2518" w:type="dxa"/>
          </w:tcPr>
          <w:p w14:paraId="074907FD" w14:textId="77777777" w:rsidR="0027404A" w:rsidRPr="0027404A" w:rsidRDefault="0027404A" w:rsidP="00E02374">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Descripción</w:t>
            </w:r>
          </w:p>
        </w:tc>
        <w:tc>
          <w:tcPr>
            <w:tcW w:w="6515" w:type="dxa"/>
          </w:tcPr>
          <w:p w14:paraId="5E256EEA" w14:textId="447D0404" w:rsidR="0027404A" w:rsidRPr="0027404A" w:rsidRDefault="0027404A" w:rsidP="007F1437">
            <w:pPr>
              <w:shd w:val="clear" w:color="auto" w:fill="FFFFFF"/>
              <w:rPr>
                <w:rFonts w:ascii="Times New Roman" w:hAnsi="Times New Roman" w:cs="Times New Roman"/>
                <w:color w:val="000000"/>
                <w:sz w:val="24"/>
                <w:szCs w:val="24"/>
              </w:rPr>
            </w:pPr>
            <w:r w:rsidRPr="0027404A">
              <w:rPr>
                <w:rFonts w:ascii="Times New Roman" w:eastAsia="Batang" w:hAnsi="Times New Roman" w:cs="Times New Roman"/>
                <w:color w:val="000000"/>
                <w:sz w:val="24"/>
                <w:szCs w:val="24"/>
              </w:rPr>
              <w:t>Actividad con audio para estudiar un fragmento de la obra del Arcipreste de Hita</w:t>
            </w:r>
          </w:p>
        </w:tc>
      </w:tr>
    </w:tbl>
    <w:p w14:paraId="5496822F" w14:textId="0B0FEEA4" w:rsidR="00AB2582" w:rsidRPr="00AB2582" w:rsidRDefault="00AB2582" w:rsidP="00AB2582">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714"/>
        <w:gridCol w:w="8340"/>
      </w:tblGrid>
      <w:tr w:rsidR="00E02374" w:rsidRPr="005D1738" w14:paraId="27A20F94" w14:textId="77777777" w:rsidTr="00E02374">
        <w:tc>
          <w:tcPr>
            <w:tcW w:w="9033" w:type="dxa"/>
            <w:gridSpan w:val="2"/>
            <w:shd w:val="clear" w:color="auto" w:fill="0D0D0D" w:themeFill="text1" w:themeFillTint="F2"/>
          </w:tcPr>
          <w:p w14:paraId="1D4CD55D" w14:textId="77777777" w:rsidR="00E02374" w:rsidRPr="005D1738" w:rsidRDefault="00E02374" w:rsidP="00E0237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02374" w14:paraId="48E7F787" w14:textId="77777777" w:rsidTr="00E02374">
        <w:tc>
          <w:tcPr>
            <w:tcW w:w="2518" w:type="dxa"/>
          </w:tcPr>
          <w:p w14:paraId="0F3C5C7D" w14:textId="77777777" w:rsidR="00E02374" w:rsidRPr="00053744" w:rsidRDefault="00E02374" w:rsidP="00E0237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9B4D1F9" w14:textId="6F912E19" w:rsidR="00E02374" w:rsidRPr="00053744" w:rsidRDefault="004101FD" w:rsidP="00E02374">
            <w:pPr>
              <w:rPr>
                <w:rFonts w:ascii="Times New Roman" w:hAnsi="Times New Roman" w:cs="Times New Roman"/>
                <w:b/>
                <w:color w:val="000000"/>
                <w:sz w:val="18"/>
                <w:szCs w:val="18"/>
              </w:rPr>
            </w:pPr>
            <w:r>
              <w:rPr>
                <w:rFonts w:ascii="Times New Roman" w:hAnsi="Times New Roman" w:cs="Times New Roman"/>
                <w:color w:val="000000"/>
              </w:rPr>
              <w:t>LE_</w:t>
            </w:r>
            <w:r w:rsidR="00E02374">
              <w:rPr>
                <w:rFonts w:ascii="Times New Roman" w:hAnsi="Times New Roman" w:cs="Times New Roman"/>
                <w:color w:val="000000"/>
              </w:rPr>
              <w:t>10_01_IMG</w:t>
            </w:r>
            <w:r>
              <w:rPr>
                <w:rFonts w:ascii="Times New Roman" w:hAnsi="Times New Roman" w:cs="Times New Roman"/>
                <w:color w:val="000000"/>
              </w:rPr>
              <w:t>05</w:t>
            </w:r>
          </w:p>
        </w:tc>
      </w:tr>
      <w:tr w:rsidR="00E02374" w14:paraId="62283A1C" w14:textId="77777777" w:rsidTr="00E02374">
        <w:tc>
          <w:tcPr>
            <w:tcW w:w="2518" w:type="dxa"/>
          </w:tcPr>
          <w:p w14:paraId="060FC71F"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65691E8" w14:textId="77777777" w:rsidR="00E02374" w:rsidRDefault="00E02374" w:rsidP="00E02374">
            <w:pPr>
              <w:rPr>
                <w:rFonts w:ascii="Times New Roman" w:hAnsi="Times New Roman" w:cs="Times New Roman"/>
                <w:color w:val="000000"/>
              </w:rPr>
            </w:pPr>
            <w:r>
              <w:rPr>
                <w:rFonts w:ascii="Times New Roman" w:hAnsi="Times New Roman" w:cs="Times New Roman"/>
                <w:color w:val="000000"/>
              </w:rPr>
              <w:t>Dibujo de tres hombres tocando instrumentos, dos sentados y uno parado.</w:t>
            </w:r>
          </w:p>
        </w:tc>
      </w:tr>
      <w:tr w:rsidR="00E02374" w14:paraId="2D88CD2E" w14:textId="77777777" w:rsidTr="00E02374">
        <w:tc>
          <w:tcPr>
            <w:tcW w:w="2518" w:type="dxa"/>
          </w:tcPr>
          <w:p w14:paraId="3C4A334B"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59E8609" w14:textId="77777777" w:rsidR="00E02374" w:rsidRPr="000B17E1" w:rsidRDefault="00D61549" w:rsidP="00E02374">
            <w:pPr>
              <w:rPr>
                <w:rFonts w:ascii="Times New Roman" w:hAnsi="Times New Roman" w:cs="Times New Roman"/>
              </w:rPr>
            </w:pPr>
            <w:hyperlink r:id="rId12" w:history="1">
              <w:r w:rsidR="00E02374" w:rsidRPr="000B17E1">
                <w:rPr>
                  <w:rStyle w:val="Hipervnculo"/>
                  <w:rFonts w:ascii="Times New Roman" w:hAnsi="Times New Roman" w:cs="Times New Roman"/>
                  <w:color w:val="auto"/>
                </w:rPr>
                <w:t>http://aulaplaneta.planetasaber.com/encyclopedia/default.asp?idpack=9&amp;idpil=000K6101&amp;ruta=aulaplaneta&amp;DATA=rtOHpTcBGOeU2L2sl%2ftRn7l0fh56Xc0HM4UmEgsD%2bl0%3d</w:t>
              </w:r>
            </w:hyperlink>
          </w:p>
        </w:tc>
      </w:tr>
      <w:tr w:rsidR="00E02374" w14:paraId="16802B4A" w14:textId="77777777" w:rsidTr="00E02374">
        <w:tc>
          <w:tcPr>
            <w:tcW w:w="2518" w:type="dxa"/>
          </w:tcPr>
          <w:p w14:paraId="7434233E" w14:textId="77777777" w:rsidR="00E02374" w:rsidRDefault="00E02374" w:rsidP="00E0237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F38F0F2" w14:textId="77777777" w:rsidR="00E02374" w:rsidRPr="000B17E1" w:rsidRDefault="00E02374" w:rsidP="00E02374">
            <w:pPr>
              <w:jc w:val="both"/>
              <w:rPr>
                <w:rFonts w:ascii="Times New Roman" w:hAnsi="Times New Roman" w:cs="Times New Roman"/>
              </w:rPr>
            </w:pPr>
            <w:r w:rsidRPr="000B22D6">
              <w:rPr>
                <w:rFonts w:ascii="Times New Roman" w:hAnsi="Times New Roman" w:cs="Times New Roman"/>
              </w:rPr>
              <w:t xml:space="preserve">Juglares tocando sus instrumentos. Miniatura perteneciente al </w:t>
            </w:r>
            <w:r w:rsidRPr="004101FD">
              <w:rPr>
                <w:rFonts w:ascii="Times New Roman" w:hAnsi="Times New Roman" w:cs="Times New Roman"/>
                <w:i/>
              </w:rPr>
              <w:t>Cancionero de Ajuda</w:t>
            </w:r>
            <w:r w:rsidRPr="000B22D6">
              <w:rPr>
                <w:rFonts w:ascii="Times New Roman" w:hAnsi="Times New Roman" w:cs="Times New Roman"/>
              </w:rPr>
              <w:t xml:space="preserve"> (s. XIII), compilación que contiene 310 piezas de lírica medieval (Biblioteca del Palacio Nacional de Ajuda, Lisboa, Portugal).</w:t>
            </w:r>
          </w:p>
        </w:tc>
      </w:tr>
    </w:tbl>
    <w:p w14:paraId="6AE5B335" w14:textId="77777777" w:rsidR="00AA59E2" w:rsidRPr="00591DCB" w:rsidRDefault="00AA59E2" w:rsidP="00591DCB">
      <w:pPr>
        <w:spacing w:after="0"/>
        <w:jc w:val="both"/>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9941F6" w:rsidRPr="005D1738" w14:paraId="218E7C94" w14:textId="77777777" w:rsidTr="00220701">
        <w:tc>
          <w:tcPr>
            <w:tcW w:w="9033" w:type="dxa"/>
            <w:gridSpan w:val="2"/>
            <w:shd w:val="clear" w:color="auto" w:fill="000000" w:themeFill="text1"/>
          </w:tcPr>
          <w:p w14:paraId="55330688" w14:textId="6B1B4DF9" w:rsidR="009941F6" w:rsidRPr="0027404A" w:rsidRDefault="009941F6" w:rsidP="00220701">
            <w:pPr>
              <w:jc w:val="center"/>
              <w:rPr>
                <w:rFonts w:ascii="Times New Roman" w:hAnsi="Times New Roman" w:cs="Times New Roman"/>
                <w:b/>
                <w:color w:val="FFFFFF" w:themeColor="background1"/>
                <w:sz w:val="24"/>
                <w:szCs w:val="24"/>
              </w:rPr>
            </w:pPr>
            <w:r w:rsidRPr="0027404A">
              <w:rPr>
                <w:rFonts w:ascii="Times New Roman" w:hAnsi="Times New Roman" w:cs="Times New Roman"/>
                <w:b/>
                <w:color w:val="FFFFFF" w:themeColor="background1"/>
                <w:sz w:val="24"/>
                <w:szCs w:val="24"/>
              </w:rPr>
              <w:t>Pr</w:t>
            </w:r>
            <w:r w:rsidR="004101FD">
              <w:rPr>
                <w:rFonts w:ascii="Times New Roman" w:hAnsi="Times New Roman" w:cs="Times New Roman"/>
                <w:b/>
                <w:color w:val="FFFFFF" w:themeColor="background1"/>
                <w:sz w:val="24"/>
                <w:szCs w:val="24"/>
              </w:rPr>
              <w:t>actica: recurso aprovechado</w:t>
            </w:r>
          </w:p>
        </w:tc>
      </w:tr>
      <w:tr w:rsidR="009941F6" w14:paraId="46045638" w14:textId="77777777" w:rsidTr="00220701">
        <w:tc>
          <w:tcPr>
            <w:tcW w:w="2518" w:type="dxa"/>
          </w:tcPr>
          <w:p w14:paraId="724E0631" w14:textId="77777777" w:rsidR="009941F6" w:rsidRPr="0027404A" w:rsidRDefault="009941F6" w:rsidP="00220701">
            <w:pPr>
              <w:rPr>
                <w:rFonts w:ascii="Times New Roman" w:hAnsi="Times New Roman" w:cs="Times New Roman"/>
                <w:b/>
                <w:color w:val="000000"/>
                <w:sz w:val="24"/>
                <w:szCs w:val="24"/>
              </w:rPr>
            </w:pPr>
            <w:r w:rsidRPr="0027404A">
              <w:rPr>
                <w:rFonts w:ascii="Times New Roman" w:hAnsi="Times New Roman" w:cs="Times New Roman"/>
                <w:b/>
                <w:color w:val="000000"/>
                <w:sz w:val="24"/>
                <w:szCs w:val="24"/>
              </w:rPr>
              <w:t>Código</w:t>
            </w:r>
          </w:p>
        </w:tc>
        <w:tc>
          <w:tcPr>
            <w:tcW w:w="6515" w:type="dxa"/>
          </w:tcPr>
          <w:p w14:paraId="36506A21" w14:textId="738A6C9B" w:rsidR="009941F6" w:rsidRPr="0027404A" w:rsidRDefault="004101FD" w:rsidP="00220701">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9941F6" w:rsidRPr="0027404A">
              <w:rPr>
                <w:rFonts w:ascii="Times New Roman" w:hAnsi="Times New Roman" w:cs="Times New Roman"/>
                <w:color w:val="000000"/>
                <w:sz w:val="24"/>
                <w:szCs w:val="24"/>
              </w:rPr>
              <w:t>_01_REC1</w:t>
            </w:r>
            <w:r w:rsidR="009941F6">
              <w:rPr>
                <w:rFonts w:ascii="Times New Roman" w:hAnsi="Times New Roman" w:cs="Times New Roman"/>
                <w:color w:val="000000"/>
                <w:sz w:val="24"/>
                <w:szCs w:val="24"/>
              </w:rPr>
              <w:t>60</w:t>
            </w:r>
          </w:p>
        </w:tc>
      </w:tr>
      <w:tr w:rsidR="009941F6" w14:paraId="182F7774" w14:textId="77777777" w:rsidTr="00220701">
        <w:tc>
          <w:tcPr>
            <w:tcW w:w="2518" w:type="dxa"/>
          </w:tcPr>
          <w:p w14:paraId="2F6C8134" w14:textId="77777777" w:rsidR="009941F6" w:rsidRPr="0027404A" w:rsidRDefault="009941F6" w:rsidP="00220701">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Título</w:t>
            </w:r>
          </w:p>
        </w:tc>
        <w:tc>
          <w:tcPr>
            <w:tcW w:w="6515" w:type="dxa"/>
          </w:tcPr>
          <w:p w14:paraId="70A58014" w14:textId="4D40EAC3" w:rsidR="009941F6" w:rsidRPr="0027404A" w:rsidRDefault="009941F6" w:rsidP="0022070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Dictado de textos del </w:t>
            </w:r>
            <w:r w:rsidRPr="009941F6">
              <w:rPr>
                <w:rFonts w:ascii="Times New Roman" w:hAnsi="Times New Roman" w:cs="Times New Roman"/>
                <w:i/>
                <w:color w:val="000000"/>
                <w:sz w:val="24"/>
                <w:szCs w:val="24"/>
              </w:rPr>
              <w:t>Libro de Buen Amor</w:t>
            </w:r>
            <w:r>
              <w:rPr>
                <w:rFonts w:ascii="Times New Roman" w:hAnsi="Times New Roman" w:cs="Times New Roman"/>
                <w:color w:val="000000"/>
                <w:sz w:val="24"/>
                <w:szCs w:val="24"/>
              </w:rPr>
              <w:t xml:space="preserve"> </w:t>
            </w:r>
            <w:r w:rsidRPr="0027404A">
              <w:rPr>
                <w:rFonts w:ascii="Times New Roman" w:hAnsi="Times New Roman" w:cs="Times New Roman"/>
                <w:color w:val="000000"/>
                <w:sz w:val="24"/>
                <w:szCs w:val="24"/>
              </w:rPr>
              <w:t xml:space="preserve"> </w:t>
            </w:r>
          </w:p>
        </w:tc>
      </w:tr>
      <w:tr w:rsidR="009941F6" w14:paraId="213062ED" w14:textId="77777777" w:rsidTr="00220701">
        <w:tc>
          <w:tcPr>
            <w:tcW w:w="2518" w:type="dxa"/>
          </w:tcPr>
          <w:p w14:paraId="70065E1A" w14:textId="77777777" w:rsidR="009941F6" w:rsidRPr="0027404A" w:rsidRDefault="009941F6" w:rsidP="00220701">
            <w:pPr>
              <w:rPr>
                <w:rFonts w:ascii="Times New Roman" w:hAnsi="Times New Roman" w:cs="Times New Roman"/>
                <w:color w:val="000000"/>
                <w:sz w:val="24"/>
                <w:szCs w:val="24"/>
              </w:rPr>
            </w:pPr>
            <w:r w:rsidRPr="0027404A">
              <w:rPr>
                <w:rFonts w:ascii="Times New Roman" w:hAnsi="Times New Roman" w:cs="Times New Roman"/>
                <w:b/>
                <w:color w:val="000000"/>
                <w:sz w:val="24"/>
                <w:szCs w:val="24"/>
              </w:rPr>
              <w:t>Descripción</w:t>
            </w:r>
          </w:p>
        </w:tc>
        <w:tc>
          <w:tcPr>
            <w:tcW w:w="6515" w:type="dxa"/>
          </w:tcPr>
          <w:p w14:paraId="3F54F7CB" w14:textId="79966092" w:rsidR="009941F6" w:rsidRPr="0027404A" w:rsidRDefault="009941F6" w:rsidP="00220701">
            <w:pPr>
              <w:shd w:val="clear" w:color="auto" w:fill="FFFFFF"/>
              <w:rPr>
                <w:rFonts w:ascii="Times New Roman" w:eastAsia="Batang" w:hAnsi="Times New Roman" w:cs="Times New Roman"/>
                <w:color w:val="000000"/>
                <w:sz w:val="24"/>
                <w:szCs w:val="24"/>
              </w:rPr>
            </w:pPr>
            <w:r w:rsidRPr="0027404A">
              <w:rPr>
                <w:rFonts w:ascii="Times New Roman" w:eastAsia="Batang" w:hAnsi="Times New Roman" w:cs="Times New Roman"/>
                <w:color w:val="000000"/>
                <w:sz w:val="24"/>
                <w:szCs w:val="24"/>
              </w:rPr>
              <w:t xml:space="preserve">Actividad con </w:t>
            </w:r>
            <w:r>
              <w:rPr>
                <w:rFonts w:ascii="Times New Roman" w:eastAsia="Batang" w:hAnsi="Times New Roman" w:cs="Times New Roman"/>
                <w:color w:val="000000"/>
                <w:sz w:val="24"/>
                <w:szCs w:val="24"/>
              </w:rPr>
              <w:t>varios audios para familiarizarse con algunas expresiones de Juan Ruiz, Arcipreste de Hita, y también para practicar ortografía</w:t>
            </w:r>
          </w:p>
          <w:p w14:paraId="39B2F366" w14:textId="77777777" w:rsidR="009941F6" w:rsidRPr="0027404A" w:rsidRDefault="009941F6" w:rsidP="00220701">
            <w:pPr>
              <w:rPr>
                <w:rFonts w:ascii="Times New Roman" w:hAnsi="Times New Roman" w:cs="Times New Roman"/>
                <w:color w:val="000000"/>
                <w:sz w:val="24"/>
                <w:szCs w:val="24"/>
              </w:rPr>
            </w:pPr>
          </w:p>
        </w:tc>
      </w:tr>
    </w:tbl>
    <w:p w14:paraId="65FD85B4" w14:textId="77777777" w:rsidR="00FE2172" w:rsidRDefault="00FE2172" w:rsidP="007F69EE">
      <w:pPr>
        <w:shd w:val="clear" w:color="auto" w:fill="FFFFFF"/>
        <w:spacing w:after="0"/>
        <w:jc w:val="both"/>
        <w:rPr>
          <w:rFonts w:ascii="Times New Roman" w:eastAsia="Times New Roman" w:hAnsi="Times New Roman" w:cs="Times New Roman"/>
          <w:lang w:val="es-MX" w:eastAsia="es-MX"/>
        </w:rPr>
      </w:pPr>
    </w:p>
    <w:p w14:paraId="3DC7F756" w14:textId="61C32396" w:rsidR="00D605E6" w:rsidRDefault="00D605E6" w:rsidP="00D605E6">
      <w:pPr>
        <w:tabs>
          <w:tab w:val="right" w:pos="8498"/>
        </w:tabs>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2.2.3 El Teatro</w:t>
      </w:r>
    </w:p>
    <w:p w14:paraId="16392A0E" w14:textId="77777777" w:rsidR="00D605E6" w:rsidRDefault="00D605E6" w:rsidP="00D605E6">
      <w:pPr>
        <w:tabs>
          <w:tab w:val="right" w:pos="8498"/>
        </w:tabs>
        <w:spacing w:after="0"/>
        <w:rPr>
          <w:rFonts w:ascii="Times" w:hAnsi="Times"/>
        </w:rPr>
      </w:pPr>
    </w:p>
    <w:p w14:paraId="5660AD4D" w14:textId="31EB10AB" w:rsidR="00BF6605" w:rsidRDefault="00BF6605" w:rsidP="00BF6605">
      <w:pPr>
        <w:shd w:val="clear" w:color="auto" w:fill="FFFFFF"/>
        <w:spacing w:after="0"/>
        <w:jc w:val="both"/>
        <w:rPr>
          <w:rFonts w:ascii="Times New Roman" w:eastAsia="Times New Roman" w:hAnsi="Times New Roman" w:cs="Times New Roman"/>
          <w:lang w:val="es-MX" w:eastAsia="es-MX"/>
        </w:rPr>
      </w:pPr>
      <w:r w:rsidRPr="00BF6605">
        <w:rPr>
          <w:rFonts w:ascii="Times New Roman" w:eastAsia="Times New Roman" w:hAnsi="Times New Roman" w:cs="Times New Roman"/>
          <w:lang w:val="es-MX" w:eastAsia="es-MX"/>
        </w:rPr>
        <w:t>La</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b/>
          <w:bCs/>
          <w:lang w:val="es-MX" w:eastAsia="es-MX"/>
        </w:rPr>
        <w:t>más antigua</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lang w:val="es-MX" w:eastAsia="es-MX"/>
        </w:rPr>
        <w:t>muestra de teatro castellano que ha llegado a la actualidad es el</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i/>
          <w:iCs/>
          <w:lang w:val="es-MX" w:eastAsia="es-MX"/>
        </w:rPr>
        <w:t>Auto de los Reyes Magos</w:t>
      </w:r>
      <w:r w:rsidRPr="00BF6605">
        <w:rPr>
          <w:rFonts w:ascii="Times New Roman" w:eastAsia="Times New Roman" w:hAnsi="Times New Roman" w:cs="Times New Roman"/>
          <w:lang w:val="es-MX" w:eastAsia="es-MX"/>
        </w:rPr>
        <w:t>, una obra religiosa de la segunda mitad del sig</w:t>
      </w:r>
      <w:r w:rsidR="004101FD">
        <w:rPr>
          <w:rFonts w:ascii="Times New Roman" w:eastAsia="Times New Roman" w:hAnsi="Times New Roman" w:cs="Times New Roman"/>
          <w:lang w:val="es-MX" w:eastAsia="es-MX"/>
        </w:rPr>
        <w:t xml:space="preserve">lo XII. </w:t>
      </w:r>
      <w:r w:rsidRPr="00BF6605">
        <w:rPr>
          <w:rFonts w:ascii="Times New Roman" w:eastAsia="Times New Roman" w:hAnsi="Times New Roman" w:cs="Times New Roman"/>
          <w:lang w:val="es-MX" w:eastAsia="es-MX"/>
        </w:rPr>
        <w:t>Solo se conserva un fragmento que consta de 147 versos, de metro muy irregular</w:t>
      </w:r>
      <w:r w:rsidR="004101FD">
        <w:rPr>
          <w:rFonts w:ascii="Times New Roman" w:eastAsia="Times New Roman" w:hAnsi="Times New Roman" w:cs="Times New Roman"/>
          <w:lang w:val="es-MX" w:eastAsia="es-MX"/>
        </w:rPr>
        <w:t>. Sin embargo, a finales de la Edad M</w:t>
      </w:r>
      <w:r w:rsidRPr="00BF6605">
        <w:rPr>
          <w:rFonts w:ascii="Times New Roman" w:eastAsia="Times New Roman" w:hAnsi="Times New Roman" w:cs="Times New Roman"/>
          <w:lang w:val="es-MX" w:eastAsia="es-MX"/>
        </w:rPr>
        <w:t xml:space="preserve">edia, aparece un texto que se encuentra entre la novela y el teatro, y se aleja del teatro religioso, estamos hablando de la famosa </w:t>
      </w:r>
      <w:r w:rsidRPr="00BF6605">
        <w:rPr>
          <w:rFonts w:ascii="Times New Roman" w:eastAsia="Times New Roman" w:hAnsi="Times New Roman" w:cs="Times New Roman"/>
          <w:b/>
          <w:bCs/>
          <w:i/>
          <w:iCs/>
          <w:lang w:val="es-MX" w:eastAsia="es-MX"/>
        </w:rPr>
        <w:t xml:space="preserve">La Celestina </w:t>
      </w:r>
      <w:r w:rsidRPr="00BF6605">
        <w:rPr>
          <w:rFonts w:ascii="Times New Roman" w:eastAsia="Times New Roman" w:hAnsi="Times New Roman" w:cs="Times New Roman"/>
          <w:lang w:val="es-MX" w:eastAsia="es-MX"/>
        </w:rPr>
        <w:t>de</w:t>
      </w:r>
      <w:r w:rsidR="004101FD">
        <w:rPr>
          <w:rFonts w:ascii="Times New Roman" w:eastAsia="Times New Roman" w:hAnsi="Times New Roman" w:cs="Times New Roman"/>
          <w:lang w:val="es-MX" w:eastAsia="es-MX"/>
        </w:rPr>
        <w:t xml:space="preserve"> </w:t>
      </w:r>
      <w:r w:rsidRPr="00BF6605">
        <w:rPr>
          <w:rFonts w:ascii="Times New Roman" w:eastAsia="Times New Roman" w:hAnsi="Times New Roman" w:cs="Times New Roman"/>
          <w:b/>
          <w:bCs/>
          <w:lang w:val="es-MX" w:eastAsia="es-MX"/>
        </w:rPr>
        <w:t>Fernando de Rojas</w:t>
      </w:r>
      <w:r w:rsidRPr="00BF6605">
        <w:rPr>
          <w:rFonts w:ascii="Times New Roman" w:eastAsia="Times New Roman" w:hAnsi="Times New Roman" w:cs="Times New Roman"/>
          <w:lang w:val="es-MX" w:eastAsia="es-MX"/>
        </w:rPr>
        <w:t>.</w:t>
      </w:r>
    </w:p>
    <w:p w14:paraId="6450DDD6" w14:textId="77777777" w:rsidR="00BF6605" w:rsidRDefault="00BF6605" w:rsidP="00BF6605">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15"/>
      </w:tblGrid>
      <w:tr w:rsidR="00C57AE1" w14:paraId="779B3568" w14:textId="77777777" w:rsidTr="0022070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9FA6FAD" w14:textId="12DD029B" w:rsidR="00C57AE1" w:rsidRDefault="00C57AE1" w:rsidP="00220701">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4101FD">
              <w:rPr>
                <w:rFonts w:ascii="Times New Roman" w:hAnsi="Times New Roman" w:cs="Times New Roman"/>
                <w:b/>
                <w:color w:val="FFFFFF" w:themeColor="background1"/>
              </w:rPr>
              <w:t>ofundiza: recurso aprovechado</w:t>
            </w:r>
          </w:p>
        </w:tc>
      </w:tr>
      <w:tr w:rsidR="00C57AE1" w14:paraId="08A22711" w14:textId="77777777" w:rsidTr="002207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5CD6C3" w14:textId="77777777" w:rsidR="00C57AE1" w:rsidRDefault="00C57AE1" w:rsidP="00220701">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A7B39B" w14:textId="45DC4AE1" w:rsidR="00C57AE1" w:rsidRDefault="004101FD" w:rsidP="00220701">
            <w:pPr>
              <w:rPr>
                <w:rFonts w:ascii="Times New Roman" w:hAnsi="Times New Roman" w:cs="Times New Roman"/>
                <w:b/>
                <w:color w:val="000000"/>
                <w:sz w:val="18"/>
                <w:szCs w:val="18"/>
              </w:rPr>
            </w:pPr>
            <w:r>
              <w:rPr>
                <w:rFonts w:ascii="Times New Roman" w:hAnsi="Times New Roman" w:cs="Times New Roman"/>
                <w:color w:val="000000"/>
              </w:rPr>
              <w:t>LE_10</w:t>
            </w:r>
            <w:r w:rsidR="00C57AE1">
              <w:rPr>
                <w:rFonts w:ascii="Times New Roman" w:hAnsi="Times New Roman" w:cs="Times New Roman"/>
                <w:color w:val="000000"/>
              </w:rPr>
              <w:t>_01_REC170</w:t>
            </w:r>
          </w:p>
        </w:tc>
      </w:tr>
      <w:tr w:rsidR="00C57AE1" w14:paraId="5B454395" w14:textId="77777777" w:rsidTr="0022070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15DEA" w14:textId="77777777" w:rsidR="00C57AE1" w:rsidRDefault="00C57AE1" w:rsidP="00220701">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CB053" w14:textId="5743734A" w:rsidR="00C57AE1" w:rsidRDefault="00C57AE1" w:rsidP="00220701">
            <w:pPr>
              <w:rPr>
                <w:rFonts w:ascii="Times New Roman" w:hAnsi="Times New Roman" w:cs="Times New Roman"/>
                <w:color w:val="000000"/>
              </w:rPr>
            </w:pPr>
            <w:r w:rsidRPr="00C57AE1">
              <w:rPr>
                <w:rFonts w:ascii="Times New Roman" w:eastAsia="Batang" w:hAnsi="Times New Roman" w:cs="Times New Roman"/>
                <w:i/>
                <w:color w:val="000000"/>
                <w:sz w:val="24"/>
                <w:szCs w:val="24"/>
              </w:rPr>
              <w:t>La Celestina</w:t>
            </w:r>
            <w:r>
              <w:rPr>
                <w:rFonts w:ascii="Times New Roman" w:eastAsia="Batang" w:hAnsi="Times New Roman" w:cs="Times New Roman"/>
                <w:color w:val="000000"/>
                <w:sz w:val="24"/>
                <w:szCs w:val="24"/>
              </w:rPr>
              <w:t xml:space="preserve"> y Fernando de Rojas</w:t>
            </w:r>
          </w:p>
        </w:tc>
      </w:tr>
      <w:tr w:rsidR="00C57AE1" w14:paraId="0E57E785" w14:textId="77777777" w:rsidTr="00220701">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3E8665" w14:textId="77777777" w:rsidR="00C57AE1" w:rsidRDefault="00C57AE1" w:rsidP="00220701">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68D4E" w14:textId="7B90E88B" w:rsidR="00C57AE1" w:rsidRPr="00C57AE1" w:rsidRDefault="00C57AE1" w:rsidP="00C57AE1">
            <w:pPr>
              <w:shd w:val="clear" w:color="auto" w:fill="FFFFFF"/>
              <w:rPr>
                <w:rFonts w:ascii="Times New Roman" w:hAnsi="Times New Roman" w:cs="Times New Roman"/>
                <w:i/>
                <w:color w:val="000000"/>
              </w:rPr>
            </w:pPr>
            <w:r w:rsidRPr="00352373">
              <w:rPr>
                <w:rFonts w:ascii="Times New Roman" w:eastAsia="Batang" w:hAnsi="Times New Roman" w:cs="Times New Roman"/>
                <w:color w:val="000000"/>
                <w:sz w:val="24"/>
                <w:szCs w:val="24"/>
              </w:rPr>
              <w:t xml:space="preserve">Interactivo </w:t>
            </w:r>
            <w:r>
              <w:rPr>
                <w:rFonts w:ascii="Times New Roman" w:eastAsia="Batang" w:hAnsi="Times New Roman" w:cs="Times New Roman"/>
                <w:color w:val="000000"/>
                <w:sz w:val="24"/>
                <w:szCs w:val="24"/>
              </w:rPr>
              <w:t xml:space="preserve">para aproximarse al estudio de </w:t>
            </w:r>
            <w:r>
              <w:rPr>
                <w:rFonts w:ascii="Times New Roman" w:eastAsia="Batang" w:hAnsi="Times New Roman" w:cs="Times New Roman"/>
                <w:i/>
                <w:color w:val="000000"/>
                <w:sz w:val="24"/>
                <w:szCs w:val="24"/>
              </w:rPr>
              <w:t>La Celestina</w:t>
            </w:r>
          </w:p>
        </w:tc>
      </w:tr>
    </w:tbl>
    <w:p w14:paraId="0D5B472B" w14:textId="77777777" w:rsidR="00BF6605" w:rsidRDefault="00BF6605" w:rsidP="00BF6605">
      <w:pPr>
        <w:shd w:val="clear" w:color="auto" w:fill="FFFFFF"/>
        <w:spacing w:after="0"/>
        <w:jc w:val="both"/>
        <w:rPr>
          <w:rFonts w:ascii="Times New Roman" w:eastAsia="Times New Roman" w:hAnsi="Times New Roman" w:cs="Times New Roman"/>
          <w:lang w:val="es-MX" w:eastAsia="es-MX"/>
        </w:rPr>
      </w:pPr>
    </w:p>
    <w:p w14:paraId="43C52D80" w14:textId="3B73ED37" w:rsidR="00220701" w:rsidRDefault="00220701" w:rsidP="00220701">
      <w:pPr>
        <w:spacing w:after="0"/>
        <w:jc w:val="both"/>
        <w:rPr>
          <w:rFonts w:ascii="Times" w:hAnsi="Times"/>
        </w:rPr>
      </w:pPr>
      <w:r>
        <w:rPr>
          <w:rFonts w:ascii="Times" w:hAnsi="Times"/>
        </w:rPr>
        <w:t xml:space="preserve">Gracias a los </w:t>
      </w:r>
      <w:r w:rsidRPr="000200BA">
        <w:rPr>
          <w:rFonts w:ascii="Times" w:hAnsi="Times"/>
          <w:b/>
        </w:rPr>
        <w:t>actos</w:t>
      </w:r>
      <w:r>
        <w:rPr>
          <w:rFonts w:ascii="Times" w:hAnsi="Times"/>
        </w:rPr>
        <w:t xml:space="preserve"> y las </w:t>
      </w:r>
      <w:r w:rsidRPr="000200BA">
        <w:rPr>
          <w:rFonts w:ascii="Times" w:hAnsi="Times"/>
          <w:b/>
        </w:rPr>
        <w:t>celebraciones</w:t>
      </w:r>
      <w:r>
        <w:rPr>
          <w:rFonts w:ascii="Times" w:hAnsi="Times"/>
        </w:rPr>
        <w:t xml:space="preserve"> religiosas, el teatro en lengua castellana vio la luz por primera vez. En este se representa</w:t>
      </w:r>
      <w:r w:rsidR="00230204">
        <w:rPr>
          <w:rFonts w:ascii="Times" w:hAnsi="Times"/>
        </w:rPr>
        <w:t>ron</w:t>
      </w:r>
      <w:r>
        <w:rPr>
          <w:rFonts w:ascii="Times" w:hAnsi="Times"/>
        </w:rPr>
        <w:t xml:space="preserve"> escenas sobre temas tomados de la Biblia en los templos </w:t>
      </w:r>
      <w:r w:rsidR="00230204">
        <w:rPr>
          <w:rFonts w:ascii="Times" w:hAnsi="Times"/>
        </w:rPr>
        <w:t>y</w:t>
      </w:r>
      <w:r>
        <w:rPr>
          <w:rFonts w:ascii="Times" w:hAnsi="Times"/>
        </w:rPr>
        <w:t xml:space="preserve"> portales, lo cuales eran llamados </w:t>
      </w:r>
      <w:r w:rsidRPr="000200BA">
        <w:rPr>
          <w:rFonts w:ascii="Times" w:hAnsi="Times"/>
          <w:b/>
          <w:i/>
        </w:rPr>
        <w:t>autos</w:t>
      </w:r>
      <w:r>
        <w:rPr>
          <w:rFonts w:ascii="Times" w:hAnsi="Times"/>
        </w:rPr>
        <w:t xml:space="preserve"> para ayudar a la gente del pueblo a interpretar pasajes religiosos y </w:t>
      </w:r>
      <w:r w:rsidR="00230204">
        <w:rPr>
          <w:rFonts w:ascii="Times" w:hAnsi="Times"/>
        </w:rPr>
        <w:t xml:space="preserve">a entender </w:t>
      </w:r>
      <w:r>
        <w:rPr>
          <w:rFonts w:ascii="Times" w:hAnsi="Times"/>
        </w:rPr>
        <w:t>los significados de las festividades.</w:t>
      </w:r>
    </w:p>
    <w:p w14:paraId="01360B18" w14:textId="77777777" w:rsidR="00C57AE1" w:rsidRDefault="00C57AE1" w:rsidP="00BF6605">
      <w:pPr>
        <w:shd w:val="clear" w:color="auto" w:fill="FFFFFF"/>
        <w:spacing w:after="0"/>
        <w:jc w:val="both"/>
        <w:rPr>
          <w:rFonts w:ascii="Times New Roman" w:eastAsia="Times New Roman" w:hAnsi="Times New Roman" w:cs="Times New Roman"/>
          <w:lang w:val="es-MX" w:eastAsia="es-MX"/>
        </w:rPr>
      </w:pPr>
    </w:p>
    <w:p w14:paraId="008433EB" w14:textId="2F31747A" w:rsidR="00DF09E5" w:rsidRDefault="00DF09E5" w:rsidP="00DF09E5">
      <w:pPr>
        <w:tabs>
          <w:tab w:val="right" w:pos="8498"/>
        </w:tabs>
        <w:spacing w:after="0"/>
        <w:rPr>
          <w:rFonts w:ascii="Times" w:hAnsi="Times"/>
          <w:b/>
        </w:rPr>
      </w:pPr>
      <w:r>
        <w:rPr>
          <w:rFonts w:ascii="Times" w:hAnsi="Times"/>
          <w:highlight w:val="yellow"/>
        </w:rPr>
        <w:lastRenderedPageBreak/>
        <w:t>[SECCIÓN 2</w:t>
      </w:r>
      <w:r w:rsidRPr="004E5E51">
        <w:rPr>
          <w:rFonts w:ascii="Times" w:hAnsi="Times"/>
          <w:highlight w:val="yellow"/>
        </w:rPr>
        <w:t>]</w:t>
      </w:r>
      <w:r>
        <w:rPr>
          <w:rFonts w:ascii="Times" w:hAnsi="Times"/>
        </w:rPr>
        <w:t xml:space="preserve"> </w:t>
      </w:r>
      <w:r>
        <w:rPr>
          <w:rFonts w:ascii="Times" w:hAnsi="Times"/>
          <w:b/>
        </w:rPr>
        <w:t>2.3 Consolidación</w:t>
      </w:r>
    </w:p>
    <w:p w14:paraId="213A883F" w14:textId="77777777" w:rsidR="007853A1" w:rsidRDefault="007853A1" w:rsidP="007853A1">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14357D" w14:paraId="11BEBF86" w14:textId="77777777" w:rsidTr="00D12F87">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30213CF" w14:textId="7104EDDB" w:rsidR="0014357D" w:rsidRDefault="0014357D" w:rsidP="00D12F87">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w:t>
            </w:r>
            <w:r w:rsidR="00FF793D">
              <w:rPr>
                <w:rFonts w:ascii="Times New Roman" w:hAnsi="Times New Roman" w:cs="Times New Roman"/>
                <w:b/>
                <w:color w:val="FFFFFF" w:themeColor="background1"/>
              </w:rPr>
              <w:t>ofundiza: recurso aprovechado</w:t>
            </w:r>
          </w:p>
        </w:tc>
      </w:tr>
      <w:tr w:rsidR="0014357D" w14:paraId="4CEDA828" w14:textId="77777777" w:rsidTr="00D12F8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62A8E" w14:textId="77777777" w:rsidR="0014357D" w:rsidRDefault="0014357D" w:rsidP="00D12F8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5B703E" w14:textId="30B586C4" w:rsidR="0014357D" w:rsidRDefault="004101FD" w:rsidP="00D12F87">
            <w:pPr>
              <w:rPr>
                <w:rFonts w:ascii="Times New Roman" w:hAnsi="Times New Roman" w:cs="Times New Roman"/>
                <w:b/>
                <w:color w:val="000000"/>
                <w:sz w:val="18"/>
                <w:szCs w:val="18"/>
              </w:rPr>
            </w:pPr>
            <w:r>
              <w:rPr>
                <w:rFonts w:ascii="Times New Roman" w:hAnsi="Times New Roman" w:cs="Times New Roman"/>
                <w:color w:val="000000"/>
              </w:rPr>
              <w:t>LE_10</w:t>
            </w:r>
            <w:r w:rsidR="0014357D">
              <w:rPr>
                <w:rFonts w:ascii="Times New Roman" w:hAnsi="Times New Roman" w:cs="Times New Roman"/>
                <w:color w:val="000000"/>
              </w:rPr>
              <w:t>_01_REC180</w:t>
            </w:r>
          </w:p>
        </w:tc>
      </w:tr>
      <w:tr w:rsidR="0014357D" w14:paraId="6F8131C8" w14:textId="77777777" w:rsidTr="00D12F87">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58D1C2" w14:textId="77777777" w:rsidR="0014357D" w:rsidRDefault="0014357D" w:rsidP="00D12F8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3E766" w14:textId="44FD67EB" w:rsidR="0014357D" w:rsidRPr="0014357D" w:rsidRDefault="0014357D" w:rsidP="00D12F87">
            <w:pPr>
              <w:rPr>
                <w:rFonts w:ascii="Times New Roman" w:hAnsi="Times New Roman" w:cs="Times New Roman"/>
                <w:color w:val="000000"/>
              </w:rPr>
            </w:pPr>
            <w:r w:rsidRPr="0014357D">
              <w:rPr>
                <w:rFonts w:ascii="Times New Roman" w:eastAsia="Batang" w:hAnsi="Times New Roman" w:cs="Times New Roman"/>
                <w:color w:val="000000"/>
                <w:sz w:val="24"/>
                <w:szCs w:val="24"/>
              </w:rPr>
              <w:t>Antología de textos: autores de la literatura medieval</w:t>
            </w:r>
          </w:p>
        </w:tc>
      </w:tr>
      <w:tr w:rsidR="0014357D" w14:paraId="0EA62DDA" w14:textId="77777777" w:rsidTr="00D12F87">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5FBE11" w14:textId="77777777" w:rsidR="0014357D" w:rsidRDefault="0014357D" w:rsidP="00D12F87">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B681E" w14:textId="08E426C5" w:rsidR="0014357D" w:rsidRPr="00C57AE1" w:rsidRDefault="0014357D" w:rsidP="0014357D">
            <w:pPr>
              <w:shd w:val="clear" w:color="auto" w:fill="FFFFFF"/>
              <w:rPr>
                <w:rFonts w:ascii="Times New Roman" w:hAnsi="Times New Roman" w:cs="Times New Roman"/>
                <w:i/>
                <w:color w:val="000000"/>
              </w:rPr>
            </w:pPr>
            <w:r w:rsidRPr="00352373">
              <w:rPr>
                <w:rFonts w:ascii="Times New Roman" w:eastAsia="Batang" w:hAnsi="Times New Roman" w:cs="Times New Roman"/>
                <w:color w:val="000000"/>
                <w:sz w:val="24"/>
                <w:szCs w:val="24"/>
              </w:rPr>
              <w:t xml:space="preserve">Interactivo </w:t>
            </w:r>
            <w:r>
              <w:rPr>
                <w:rFonts w:ascii="Times New Roman" w:eastAsia="Batang" w:hAnsi="Times New Roman" w:cs="Times New Roman"/>
                <w:color w:val="000000"/>
                <w:sz w:val="24"/>
                <w:szCs w:val="24"/>
              </w:rPr>
              <w:t>que presenta y analiza varias obras de la literatura medieval española</w:t>
            </w:r>
          </w:p>
        </w:tc>
      </w:tr>
    </w:tbl>
    <w:p w14:paraId="558CF7C7" w14:textId="77777777" w:rsidR="0014357D" w:rsidRPr="00352373" w:rsidRDefault="0014357D" w:rsidP="007853A1">
      <w:pPr>
        <w:shd w:val="clear" w:color="auto" w:fill="FFFFFF"/>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518"/>
        <w:gridCol w:w="6515"/>
      </w:tblGrid>
      <w:tr w:rsidR="007853A1" w:rsidRPr="00352373" w14:paraId="4C383BA8" w14:textId="77777777" w:rsidTr="00D12F87">
        <w:tc>
          <w:tcPr>
            <w:tcW w:w="9033" w:type="dxa"/>
            <w:gridSpan w:val="2"/>
            <w:shd w:val="clear" w:color="auto" w:fill="000000" w:themeFill="text1"/>
          </w:tcPr>
          <w:p w14:paraId="2F8CEBA1" w14:textId="42FC05E8" w:rsidR="007853A1" w:rsidRPr="00352373" w:rsidRDefault="007853A1" w:rsidP="00D12F87">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w:t>
            </w:r>
            <w:r w:rsidR="00FF793D">
              <w:rPr>
                <w:rFonts w:ascii="Times New Roman" w:eastAsia="Batang" w:hAnsi="Times New Roman" w:cs="Times New Roman"/>
                <w:b/>
                <w:color w:val="FFFFFF" w:themeColor="background1"/>
                <w:sz w:val="24"/>
                <w:szCs w:val="24"/>
              </w:rPr>
              <w:t>actica: recurso nuevo</w:t>
            </w:r>
          </w:p>
        </w:tc>
      </w:tr>
      <w:tr w:rsidR="007853A1" w:rsidRPr="00352373" w14:paraId="4F4089F2" w14:textId="77777777" w:rsidTr="00D12F87">
        <w:tc>
          <w:tcPr>
            <w:tcW w:w="2518" w:type="dxa"/>
          </w:tcPr>
          <w:p w14:paraId="24557067" w14:textId="77777777" w:rsidR="007853A1" w:rsidRPr="00352373" w:rsidRDefault="007853A1" w:rsidP="00D12F87">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7CC5E71F" w14:textId="03CE79E1" w:rsidR="007853A1" w:rsidRPr="00352373" w:rsidRDefault="0014357D" w:rsidP="00D12F87">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LE_05_01_REC19</w:t>
            </w:r>
            <w:r w:rsidR="007853A1">
              <w:rPr>
                <w:rFonts w:ascii="Times New Roman" w:eastAsia="Batang" w:hAnsi="Times New Roman" w:cs="Times New Roman"/>
                <w:color w:val="000000"/>
                <w:sz w:val="24"/>
                <w:szCs w:val="24"/>
              </w:rPr>
              <w:t>0</w:t>
            </w:r>
          </w:p>
        </w:tc>
      </w:tr>
      <w:tr w:rsidR="007853A1" w:rsidRPr="00352373" w14:paraId="5A72C46F" w14:textId="77777777" w:rsidTr="00D12F87">
        <w:tc>
          <w:tcPr>
            <w:tcW w:w="2518" w:type="dxa"/>
          </w:tcPr>
          <w:p w14:paraId="79F8E227" w14:textId="77777777" w:rsidR="007853A1" w:rsidRPr="00352373" w:rsidRDefault="007853A1" w:rsidP="00D12F8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C08D8D1" w14:textId="22371515" w:rsidR="007853A1" w:rsidRPr="00352373" w:rsidRDefault="007853A1" w:rsidP="0014357D">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Refuerza tu aprendizaje: </w:t>
            </w:r>
            <w:r w:rsidR="0014357D">
              <w:rPr>
                <w:rFonts w:ascii="Times New Roman" w:eastAsia="Batang" w:hAnsi="Times New Roman" w:cs="Times New Roman"/>
                <w:color w:val="000000"/>
                <w:sz w:val="24"/>
                <w:szCs w:val="24"/>
              </w:rPr>
              <w:t>La literatura española de la Edad Media</w:t>
            </w:r>
            <w:r w:rsidRPr="00352373">
              <w:rPr>
                <w:rFonts w:ascii="Times New Roman" w:eastAsia="Batang" w:hAnsi="Times New Roman" w:cs="Times New Roman"/>
                <w:color w:val="000000"/>
                <w:sz w:val="24"/>
                <w:szCs w:val="24"/>
              </w:rPr>
              <w:t xml:space="preserve"> </w:t>
            </w:r>
          </w:p>
        </w:tc>
      </w:tr>
      <w:tr w:rsidR="007853A1" w:rsidRPr="00352373" w14:paraId="72E026E8" w14:textId="77777777" w:rsidTr="00D12F87">
        <w:tc>
          <w:tcPr>
            <w:tcW w:w="2518" w:type="dxa"/>
          </w:tcPr>
          <w:p w14:paraId="7FE6AF7C" w14:textId="77777777" w:rsidR="007853A1" w:rsidRPr="00352373" w:rsidRDefault="007853A1" w:rsidP="00D12F87">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FE72E18" w14:textId="5BB4CAB8" w:rsidR="007853A1" w:rsidRPr="00352373" w:rsidRDefault="007853A1" w:rsidP="0014357D">
            <w:pPr>
              <w:rPr>
                <w:rFonts w:ascii="Times New Roman" w:eastAsia="Batang" w:hAnsi="Times New Roman" w:cs="Times New Roman"/>
                <w:color w:val="000000"/>
                <w:sz w:val="24"/>
                <w:szCs w:val="24"/>
              </w:rPr>
            </w:pPr>
            <w:r w:rsidRPr="00352373">
              <w:rPr>
                <w:rFonts w:ascii="Times New Roman" w:eastAsia="Batang" w:hAnsi="Times New Roman" w:cs="Times New Roman"/>
                <w:color w:val="000000"/>
                <w:sz w:val="24"/>
                <w:szCs w:val="24"/>
              </w:rPr>
              <w:t xml:space="preserve">Actividad </w:t>
            </w:r>
            <w:r w:rsidR="0014357D">
              <w:rPr>
                <w:rFonts w:ascii="Times New Roman" w:eastAsia="Batang" w:hAnsi="Times New Roman" w:cs="Times New Roman"/>
                <w:color w:val="000000"/>
                <w:sz w:val="24"/>
                <w:szCs w:val="24"/>
              </w:rPr>
              <w:t xml:space="preserve">sobre las claves </w:t>
            </w:r>
            <w:r w:rsidR="0071354B">
              <w:rPr>
                <w:rFonts w:ascii="Times New Roman" w:eastAsia="Batang" w:hAnsi="Times New Roman" w:cs="Times New Roman"/>
                <w:color w:val="000000"/>
                <w:sz w:val="24"/>
                <w:szCs w:val="24"/>
              </w:rPr>
              <w:t>para recordar el contexto cultural de la Edad Media</w:t>
            </w:r>
            <w:r w:rsidRPr="00352373">
              <w:rPr>
                <w:rFonts w:ascii="Times New Roman" w:eastAsia="Batang" w:hAnsi="Times New Roman" w:cs="Times New Roman"/>
                <w:color w:val="000000"/>
                <w:sz w:val="24"/>
                <w:szCs w:val="24"/>
              </w:rPr>
              <w:t xml:space="preserve"> </w:t>
            </w:r>
          </w:p>
        </w:tc>
      </w:tr>
    </w:tbl>
    <w:p w14:paraId="1C418A78" w14:textId="77777777" w:rsidR="007853A1" w:rsidRPr="00352373" w:rsidRDefault="007853A1" w:rsidP="007853A1">
      <w:pPr>
        <w:tabs>
          <w:tab w:val="right" w:pos="8498"/>
        </w:tabs>
        <w:jc w:val="both"/>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853A1" w:rsidRPr="00352373" w14:paraId="0D8BD9F0" w14:textId="77777777" w:rsidTr="00D12F87">
        <w:tc>
          <w:tcPr>
            <w:tcW w:w="9033" w:type="dxa"/>
            <w:gridSpan w:val="2"/>
            <w:shd w:val="clear" w:color="auto" w:fill="000000" w:themeFill="text1"/>
          </w:tcPr>
          <w:p w14:paraId="1969DE8F" w14:textId="1C5E3EFB" w:rsidR="007853A1" w:rsidRPr="00352373" w:rsidRDefault="007853A1" w:rsidP="00D12F87">
            <w:pPr>
              <w:jc w:val="center"/>
              <w:rPr>
                <w:rFonts w:ascii="Times New Roman" w:eastAsia="Batang" w:hAnsi="Times New Roman" w:cs="Times New Roman"/>
                <w:b/>
                <w:sz w:val="24"/>
                <w:szCs w:val="24"/>
              </w:rPr>
            </w:pPr>
            <w:r>
              <w:rPr>
                <w:rFonts w:ascii="Times New Roman" w:eastAsia="Batang" w:hAnsi="Times New Roman" w:cs="Times New Roman"/>
                <w:b/>
                <w:sz w:val="24"/>
                <w:szCs w:val="24"/>
              </w:rPr>
              <w:t>P</w:t>
            </w:r>
            <w:r w:rsidR="00FF793D">
              <w:rPr>
                <w:rFonts w:ascii="Times New Roman" w:eastAsia="Batang" w:hAnsi="Times New Roman" w:cs="Times New Roman"/>
                <w:b/>
                <w:sz w:val="24"/>
                <w:szCs w:val="24"/>
              </w:rPr>
              <w:t>ractica: recuro aprovechado</w:t>
            </w:r>
          </w:p>
        </w:tc>
      </w:tr>
      <w:tr w:rsidR="007853A1" w:rsidRPr="00352373" w14:paraId="772DAACF" w14:textId="77777777" w:rsidTr="00D12F87">
        <w:tc>
          <w:tcPr>
            <w:tcW w:w="2518" w:type="dxa"/>
          </w:tcPr>
          <w:p w14:paraId="49347253" w14:textId="77777777" w:rsidR="007853A1" w:rsidRPr="00352373" w:rsidRDefault="007853A1" w:rsidP="00D12F87">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Código</w:t>
            </w:r>
          </w:p>
        </w:tc>
        <w:tc>
          <w:tcPr>
            <w:tcW w:w="6515" w:type="dxa"/>
          </w:tcPr>
          <w:p w14:paraId="7C12C572" w14:textId="11765308" w:rsidR="007853A1" w:rsidRPr="00352373" w:rsidRDefault="00FF793D" w:rsidP="00D12F87">
            <w:pPr>
              <w:rPr>
                <w:rFonts w:ascii="Times New Roman" w:eastAsia="Batang" w:hAnsi="Times New Roman" w:cs="Times New Roman"/>
                <w:b/>
                <w:sz w:val="24"/>
                <w:szCs w:val="24"/>
              </w:rPr>
            </w:pPr>
            <w:r>
              <w:rPr>
                <w:rFonts w:ascii="Times New Roman" w:eastAsia="Batang" w:hAnsi="Times New Roman" w:cs="Times New Roman"/>
                <w:sz w:val="24"/>
                <w:szCs w:val="24"/>
              </w:rPr>
              <w:t>LE_10</w:t>
            </w:r>
            <w:r w:rsidR="007853A1" w:rsidRPr="00352373">
              <w:rPr>
                <w:rFonts w:ascii="Times New Roman" w:eastAsia="Batang" w:hAnsi="Times New Roman" w:cs="Times New Roman"/>
                <w:sz w:val="24"/>
                <w:szCs w:val="24"/>
              </w:rPr>
              <w:t>_01_REC</w:t>
            </w:r>
            <w:r w:rsidR="0014357D">
              <w:rPr>
                <w:rFonts w:ascii="Times New Roman" w:eastAsia="Batang" w:hAnsi="Times New Roman" w:cs="Times New Roman"/>
                <w:sz w:val="24"/>
                <w:szCs w:val="24"/>
              </w:rPr>
              <w:t>200</w:t>
            </w:r>
          </w:p>
        </w:tc>
      </w:tr>
      <w:tr w:rsidR="007853A1" w:rsidRPr="00352373" w14:paraId="3771C1CE" w14:textId="77777777" w:rsidTr="00D12F87">
        <w:tc>
          <w:tcPr>
            <w:tcW w:w="2518" w:type="dxa"/>
          </w:tcPr>
          <w:p w14:paraId="2DFEC5E8" w14:textId="77777777" w:rsidR="007853A1" w:rsidRPr="00352373" w:rsidRDefault="007853A1" w:rsidP="00D12F87">
            <w:pPr>
              <w:rPr>
                <w:rFonts w:ascii="Times New Roman" w:eastAsia="Batang" w:hAnsi="Times New Roman" w:cs="Times New Roman"/>
                <w:sz w:val="24"/>
                <w:szCs w:val="24"/>
              </w:rPr>
            </w:pPr>
            <w:r w:rsidRPr="00352373">
              <w:rPr>
                <w:rFonts w:ascii="Times New Roman" w:eastAsia="Batang" w:hAnsi="Times New Roman" w:cs="Times New Roman"/>
                <w:b/>
                <w:sz w:val="24"/>
                <w:szCs w:val="24"/>
              </w:rPr>
              <w:t>Título</w:t>
            </w:r>
          </w:p>
        </w:tc>
        <w:tc>
          <w:tcPr>
            <w:tcW w:w="6515" w:type="dxa"/>
          </w:tcPr>
          <w:p w14:paraId="21FB0EC1" w14:textId="01514E0C" w:rsidR="007853A1" w:rsidRPr="00352373" w:rsidRDefault="007853A1" w:rsidP="0071354B">
            <w:pPr>
              <w:rPr>
                <w:rFonts w:ascii="Times New Roman" w:eastAsia="Batang" w:hAnsi="Times New Roman" w:cs="Times New Roman"/>
                <w:sz w:val="24"/>
                <w:szCs w:val="24"/>
              </w:rPr>
            </w:pPr>
            <w:r>
              <w:rPr>
                <w:rFonts w:ascii="Times New Roman" w:eastAsia="Batang" w:hAnsi="Times New Roman" w:cs="Times New Roman"/>
                <w:sz w:val="24"/>
                <w:szCs w:val="24"/>
              </w:rPr>
              <w:t xml:space="preserve">Refuerza tu aprendizaje: </w:t>
            </w:r>
            <w:r w:rsidR="00FF793D">
              <w:rPr>
                <w:rFonts w:ascii="Times New Roman" w:eastAsia="Batang" w:hAnsi="Times New Roman" w:cs="Times New Roman"/>
                <w:sz w:val="24"/>
                <w:szCs w:val="24"/>
              </w:rPr>
              <w:t>a</w:t>
            </w:r>
            <w:r w:rsidR="0071354B">
              <w:rPr>
                <w:rFonts w:ascii="Times New Roman" w:eastAsia="Batang" w:hAnsi="Times New Roman" w:cs="Times New Roman"/>
                <w:sz w:val="24"/>
                <w:szCs w:val="24"/>
              </w:rPr>
              <w:t xml:space="preserve">naliza el </w:t>
            </w:r>
            <w:r w:rsidR="0071354B" w:rsidRPr="0071354B">
              <w:rPr>
                <w:rFonts w:ascii="Times New Roman" w:eastAsia="Batang" w:hAnsi="Times New Roman" w:cs="Times New Roman"/>
                <w:i/>
                <w:sz w:val="24"/>
                <w:szCs w:val="24"/>
              </w:rPr>
              <w:t>Romance del Cerco de Baza</w:t>
            </w:r>
          </w:p>
        </w:tc>
      </w:tr>
      <w:tr w:rsidR="007853A1" w:rsidRPr="00352373" w14:paraId="1A4FD09A" w14:textId="77777777" w:rsidTr="00D12F87">
        <w:tc>
          <w:tcPr>
            <w:tcW w:w="2518" w:type="dxa"/>
          </w:tcPr>
          <w:p w14:paraId="2224BE73" w14:textId="77777777" w:rsidR="007853A1" w:rsidRPr="00352373" w:rsidRDefault="007853A1" w:rsidP="00D12F87">
            <w:pPr>
              <w:rPr>
                <w:rFonts w:ascii="Times New Roman" w:eastAsia="Batang" w:hAnsi="Times New Roman" w:cs="Times New Roman"/>
                <w:sz w:val="24"/>
                <w:szCs w:val="24"/>
              </w:rPr>
            </w:pPr>
            <w:r w:rsidRPr="00352373">
              <w:rPr>
                <w:rFonts w:ascii="Times New Roman" w:eastAsia="Batang" w:hAnsi="Times New Roman" w:cs="Times New Roman"/>
                <w:b/>
                <w:sz w:val="24"/>
                <w:szCs w:val="24"/>
              </w:rPr>
              <w:t>Descripción</w:t>
            </w:r>
          </w:p>
        </w:tc>
        <w:tc>
          <w:tcPr>
            <w:tcW w:w="6515" w:type="dxa"/>
          </w:tcPr>
          <w:p w14:paraId="76AB079C" w14:textId="1A7D640F" w:rsidR="007853A1" w:rsidRPr="00352373" w:rsidRDefault="007853A1" w:rsidP="0071354B">
            <w:pPr>
              <w:rPr>
                <w:rFonts w:ascii="Times New Roman" w:eastAsia="Batang" w:hAnsi="Times New Roman" w:cs="Times New Roman"/>
                <w:sz w:val="24"/>
                <w:szCs w:val="24"/>
              </w:rPr>
            </w:pPr>
            <w:r w:rsidRPr="001F4C4A">
              <w:rPr>
                <w:rFonts w:ascii="Times New Roman" w:eastAsia="Batang" w:hAnsi="Times New Roman" w:cs="Times New Roman"/>
                <w:sz w:val="24"/>
                <w:szCs w:val="24"/>
              </w:rPr>
              <w:t xml:space="preserve">Actividad para </w:t>
            </w:r>
            <w:r w:rsidR="0071354B">
              <w:rPr>
                <w:rFonts w:ascii="Times New Roman" w:eastAsia="Batang" w:hAnsi="Times New Roman" w:cs="Times New Roman"/>
                <w:sz w:val="24"/>
                <w:szCs w:val="24"/>
              </w:rPr>
              <w:t xml:space="preserve">profundizar en el estudio de la poesía medieval </w:t>
            </w:r>
          </w:p>
        </w:tc>
      </w:tr>
    </w:tbl>
    <w:p w14:paraId="2165F6EC" w14:textId="77777777" w:rsidR="0058409F" w:rsidRDefault="0058409F" w:rsidP="0058409F">
      <w:pPr>
        <w:tabs>
          <w:tab w:val="right" w:pos="8498"/>
        </w:tabs>
        <w:spacing w:after="0"/>
        <w:rPr>
          <w:rFonts w:ascii="Times" w:hAnsi="Times"/>
          <w:highlight w:val="yellow"/>
        </w:rPr>
      </w:pPr>
    </w:p>
    <w:p w14:paraId="5FBE6E3C" w14:textId="77777777" w:rsidR="0058409F" w:rsidRDefault="0058409F" w:rsidP="0058409F">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Lingüística: el signo lingüístico</w:t>
      </w:r>
    </w:p>
    <w:p w14:paraId="2797DDF9" w14:textId="77777777" w:rsidR="0058409F" w:rsidRDefault="0058409F" w:rsidP="0058409F">
      <w:pPr>
        <w:tabs>
          <w:tab w:val="right" w:pos="8498"/>
        </w:tabs>
        <w:spacing w:after="0"/>
        <w:rPr>
          <w:rFonts w:ascii="Times" w:hAnsi="Times"/>
          <w:b/>
        </w:rPr>
      </w:pPr>
    </w:p>
    <w:p w14:paraId="082B5BB3" w14:textId="77777777" w:rsidR="0058409F" w:rsidRPr="00B51BEA" w:rsidRDefault="0058409F" w:rsidP="0058409F">
      <w:pPr>
        <w:tabs>
          <w:tab w:val="right" w:pos="8498"/>
        </w:tabs>
        <w:spacing w:after="0"/>
        <w:jc w:val="both"/>
        <w:rPr>
          <w:rFonts w:ascii="Times" w:hAnsi="Times"/>
        </w:rPr>
      </w:pPr>
      <w:r>
        <w:rPr>
          <w:rFonts w:ascii="Times" w:hAnsi="Times"/>
        </w:rPr>
        <w:t>¿Sabes qué forma tiene y cómo se define una palabra? Nuestra manera de expresarnos tiene todo un mecanismo. Es importante conocerlo para aprovechar el lenguaje al máximo y entender nuestra propia realidad mental.</w:t>
      </w:r>
    </w:p>
    <w:p w14:paraId="02698506" w14:textId="77777777" w:rsidR="0058409F" w:rsidRDefault="0058409F" w:rsidP="0058409F">
      <w:pPr>
        <w:tabs>
          <w:tab w:val="right" w:pos="8498"/>
        </w:tabs>
        <w:spacing w:after="0"/>
        <w:rPr>
          <w:rFonts w:ascii="Times" w:hAnsi="Times"/>
          <w:highlight w:val="yellow"/>
        </w:rPr>
      </w:pPr>
    </w:p>
    <w:p w14:paraId="2520E3FD" w14:textId="77777777" w:rsidR="0058409F" w:rsidRDefault="0058409F" w:rsidP="0058409F">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 xml:space="preserve">3.1 El significado y el significante </w:t>
      </w:r>
    </w:p>
    <w:p w14:paraId="79D72C36" w14:textId="77777777" w:rsidR="0058409F" w:rsidRDefault="0058409F" w:rsidP="0058409F">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58409F" w:rsidRPr="002D5F8E" w14:paraId="6D87A734" w14:textId="77777777" w:rsidTr="003914D9">
        <w:tc>
          <w:tcPr>
            <w:tcW w:w="8978" w:type="dxa"/>
            <w:gridSpan w:val="2"/>
            <w:shd w:val="clear" w:color="auto" w:fill="000000" w:themeFill="text1"/>
          </w:tcPr>
          <w:p w14:paraId="4EC81983" w14:textId="77777777" w:rsidR="0058409F" w:rsidRPr="002D5F8E" w:rsidRDefault="0058409F" w:rsidP="003914D9">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58409F" w:rsidRPr="002D5F8E" w14:paraId="7FF7FB21" w14:textId="77777777" w:rsidTr="003914D9">
        <w:tc>
          <w:tcPr>
            <w:tcW w:w="2518" w:type="dxa"/>
          </w:tcPr>
          <w:p w14:paraId="08267652" w14:textId="77777777" w:rsidR="0058409F" w:rsidRPr="002D5F8E" w:rsidRDefault="0058409F" w:rsidP="003914D9">
            <w:pPr>
              <w:rPr>
                <w:rFonts w:ascii="Times" w:hAnsi="Times"/>
                <w:b/>
                <w:sz w:val="24"/>
                <w:szCs w:val="24"/>
              </w:rPr>
            </w:pPr>
            <w:r w:rsidRPr="002D5F8E">
              <w:rPr>
                <w:rFonts w:ascii="Times" w:hAnsi="Times"/>
                <w:b/>
                <w:sz w:val="24"/>
                <w:szCs w:val="24"/>
              </w:rPr>
              <w:t>Contenido</w:t>
            </w:r>
          </w:p>
        </w:tc>
        <w:tc>
          <w:tcPr>
            <w:tcW w:w="6460" w:type="dxa"/>
          </w:tcPr>
          <w:p w14:paraId="4695E827" w14:textId="77777777" w:rsidR="0058409F" w:rsidRPr="002C32A8" w:rsidRDefault="0058409F" w:rsidP="003914D9">
            <w:pPr>
              <w:jc w:val="both"/>
              <w:rPr>
                <w:rFonts w:ascii="Times New Roman" w:eastAsia="Times New Roman" w:hAnsi="Times New Roman" w:cs="Times New Roman"/>
                <w:sz w:val="24"/>
                <w:szCs w:val="24"/>
                <w:lang w:val="es-ES_tradnl" w:eastAsia="es-ES"/>
              </w:rPr>
            </w:pPr>
            <w:r w:rsidRPr="002C32A8">
              <w:rPr>
                <w:rFonts w:ascii="Times New Roman" w:eastAsia="Times New Roman" w:hAnsi="Times New Roman" w:cs="Times New Roman"/>
                <w:color w:val="2A2A2A"/>
                <w:sz w:val="24"/>
                <w:szCs w:val="24"/>
                <w:shd w:val="clear" w:color="auto" w:fill="FAFCFF"/>
                <w:lang w:val="es-ES_tradnl" w:eastAsia="es-ES"/>
              </w:rPr>
              <w:t>Un</w:t>
            </w:r>
            <w:r>
              <w:rPr>
                <w:rFonts w:ascii="Times New Roman" w:eastAsia="Times New Roman" w:hAnsi="Times New Roman" w:cs="Times New Roman"/>
                <w:color w:val="2A2A2A"/>
                <w:sz w:val="24"/>
                <w:szCs w:val="24"/>
                <w:shd w:val="clear" w:color="auto" w:fill="FAFCFF"/>
                <w:lang w:val="es-ES_tradnl" w:eastAsia="es-ES"/>
              </w:rPr>
              <w:t xml:space="preserve"> </w:t>
            </w:r>
            <w:r w:rsidRPr="002C32A8">
              <w:rPr>
                <w:rFonts w:ascii="Times New Roman" w:eastAsia="Times New Roman" w:hAnsi="Times New Roman" w:cs="Times New Roman"/>
                <w:b/>
                <w:bCs/>
                <w:color w:val="2A2A2A"/>
                <w:sz w:val="24"/>
                <w:szCs w:val="24"/>
                <w:shd w:val="clear" w:color="auto" w:fill="FAFCFF"/>
                <w:lang w:val="es-ES_tradnl" w:eastAsia="es-ES"/>
              </w:rPr>
              <w:t>signo</w:t>
            </w:r>
            <w:r>
              <w:rPr>
                <w:rFonts w:ascii="Times New Roman" w:eastAsia="Times New Roman" w:hAnsi="Times New Roman" w:cs="Times New Roman"/>
                <w:bCs/>
                <w:color w:val="2A2A2A"/>
                <w:sz w:val="24"/>
                <w:szCs w:val="24"/>
                <w:shd w:val="clear" w:color="auto" w:fill="FAFCFF"/>
                <w:lang w:val="es-ES_tradnl" w:eastAsia="es-ES"/>
              </w:rPr>
              <w:t>, primeramente,</w:t>
            </w:r>
            <w:r>
              <w:rPr>
                <w:rFonts w:ascii="Times New Roman" w:eastAsia="Times New Roman" w:hAnsi="Times New Roman" w:cs="Times New Roman"/>
                <w:b/>
                <w:bCs/>
                <w:color w:val="2A2A2A"/>
                <w:sz w:val="24"/>
                <w:szCs w:val="24"/>
                <w:shd w:val="clear" w:color="auto" w:fill="FAFCFF"/>
                <w:lang w:val="es-ES_tradnl" w:eastAsia="es-ES"/>
              </w:rPr>
              <w:t xml:space="preserve"> </w:t>
            </w:r>
            <w:r>
              <w:rPr>
                <w:rFonts w:ascii="Times New Roman" w:eastAsia="Times New Roman" w:hAnsi="Times New Roman" w:cs="Times New Roman"/>
                <w:color w:val="2A2A2A"/>
                <w:sz w:val="24"/>
                <w:szCs w:val="24"/>
                <w:shd w:val="clear" w:color="auto" w:fill="FAFCFF"/>
                <w:lang w:val="es-ES_tradnl" w:eastAsia="es-ES"/>
              </w:rPr>
              <w:t>es algo</w:t>
            </w:r>
            <w:r w:rsidRPr="002C32A8">
              <w:rPr>
                <w:rFonts w:ascii="Times New Roman" w:eastAsia="Times New Roman" w:hAnsi="Times New Roman" w:cs="Times New Roman"/>
                <w:color w:val="2A2A2A"/>
                <w:sz w:val="24"/>
                <w:szCs w:val="24"/>
                <w:shd w:val="clear" w:color="auto" w:fill="FAFCFF"/>
                <w:lang w:val="es-ES_tradnl" w:eastAsia="es-ES"/>
              </w:rPr>
              <w:t xml:space="preserve"> que se puede p</w:t>
            </w:r>
            <w:r>
              <w:rPr>
                <w:rFonts w:ascii="Times New Roman" w:eastAsia="Times New Roman" w:hAnsi="Times New Roman" w:cs="Times New Roman"/>
                <w:color w:val="2A2A2A"/>
                <w:sz w:val="24"/>
                <w:szCs w:val="24"/>
                <w:shd w:val="clear" w:color="auto" w:fill="FAFCFF"/>
                <w:lang w:val="es-ES_tradnl" w:eastAsia="es-ES"/>
              </w:rPr>
              <w:t>ercibir a través de los sentidos; además,</w:t>
            </w:r>
            <w:r w:rsidRPr="002C32A8">
              <w:rPr>
                <w:rFonts w:ascii="Times New Roman" w:eastAsia="Times New Roman" w:hAnsi="Times New Roman" w:cs="Times New Roman"/>
                <w:color w:val="2A2A2A"/>
                <w:sz w:val="24"/>
                <w:szCs w:val="24"/>
                <w:shd w:val="clear" w:color="auto" w:fill="FAFCFF"/>
                <w:lang w:val="es-ES_tradnl" w:eastAsia="es-ES"/>
              </w:rPr>
              <w:t xml:space="preserve"> reemplaza a un objeto, idea de la realidad o concepto, es decir, </w:t>
            </w:r>
            <w:r>
              <w:rPr>
                <w:rFonts w:ascii="Times New Roman" w:eastAsia="Times New Roman" w:hAnsi="Times New Roman" w:cs="Times New Roman"/>
                <w:color w:val="2A2A2A"/>
                <w:sz w:val="24"/>
                <w:szCs w:val="24"/>
                <w:shd w:val="clear" w:color="auto" w:fill="FAFCFF"/>
                <w:lang w:val="es-ES_tradnl" w:eastAsia="es-ES"/>
              </w:rPr>
              <w:t>lo que se llama el</w:t>
            </w:r>
            <w:r w:rsidRPr="002C32A8">
              <w:rPr>
                <w:rFonts w:ascii="Times New Roman" w:eastAsia="Times New Roman" w:hAnsi="Times New Roman" w:cs="Times New Roman"/>
                <w:color w:val="2A2A2A"/>
                <w:sz w:val="24"/>
                <w:szCs w:val="24"/>
                <w:shd w:val="clear" w:color="auto" w:fill="FAFCFF"/>
                <w:lang w:val="es-ES_tradnl" w:eastAsia="es-ES"/>
              </w:rPr>
              <w:t xml:space="preserve"> </w:t>
            </w:r>
            <w:r w:rsidRPr="002C32A8">
              <w:rPr>
                <w:rFonts w:ascii="Times New Roman" w:eastAsia="Times New Roman" w:hAnsi="Times New Roman" w:cs="Times New Roman"/>
                <w:b/>
                <w:color w:val="2A2A2A"/>
                <w:sz w:val="24"/>
                <w:szCs w:val="24"/>
                <w:shd w:val="clear" w:color="auto" w:fill="FAFCFF"/>
                <w:lang w:val="es-ES_tradnl" w:eastAsia="es-ES"/>
              </w:rPr>
              <w:t xml:space="preserve">referente </w:t>
            </w:r>
            <w:r w:rsidRPr="002C32A8">
              <w:rPr>
                <w:rFonts w:ascii="Times New Roman" w:eastAsia="Times New Roman" w:hAnsi="Times New Roman" w:cs="Times New Roman"/>
                <w:color w:val="2A2A2A"/>
                <w:sz w:val="24"/>
                <w:szCs w:val="24"/>
                <w:shd w:val="clear" w:color="auto" w:fill="FAFCFF"/>
                <w:lang w:val="es-ES_tradnl" w:eastAsia="es-ES"/>
              </w:rPr>
              <w:t xml:space="preserve">del signo. La información sobre el referente se transmite gracias a que el signo evoca tanto en la mente del receptor como en la del emisor, el mismo concepto o imagen. </w:t>
            </w:r>
          </w:p>
        </w:tc>
      </w:tr>
    </w:tbl>
    <w:p w14:paraId="676A0E75" w14:textId="77777777" w:rsidR="0058409F" w:rsidRDefault="0058409F" w:rsidP="0058409F">
      <w:pPr>
        <w:tabs>
          <w:tab w:val="right" w:pos="8498"/>
        </w:tabs>
        <w:spacing w:after="0"/>
        <w:rPr>
          <w:rFonts w:ascii="Times" w:hAnsi="Times"/>
          <w:b/>
        </w:rPr>
      </w:pPr>
    </w:p>
    <w:p w14:paraId="6AB986E0" w14:textId="77777777" w:rsidR="0058409F" w:rsidRPr="00EE25AB" w:rsidRDefault="0058409F" w:rsidP="0058409F">
      <w:pPr>
        <w:tabs>
          <w:tab w:val="right" w:pos="8498"/>
        </w:tabs>
        <w:spacing w:after="0"/>
        <w:jc w:val="both"/>
        <w:rPr>
          <w:rFonts w:ascii="Times" w:hAnsi="Times"/>
        </w:rPr>
      </w:pPr>
      <w:r>
        <w:rPr>
          <w:rFonts w:ascii="Times" w:hAnsi="Times"/>
        </w:rPr>
        <w:t xml:space="preserve">¿Te has preguntado de dónde vienen los significados de las palabras? De acuerdo al Diccionario de la Real Academia Española, la lingüística es “la ciencia del lenguaje”. Eso quiere decir que esta rama de estudio se enfoca en la formación de las palabras y sus connotaciones. </w:t>
      </w:r>
    </w:p>
    <w:p w14:paraId="6A78408D"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5D1738" w14:paraId="222E1CA8" w14:textId="77777777" w:rsidTr="003914D9">
        <w:tc>
          <w:tcPr>
            <w:tcW w:w="9033" w:type="dxa"/>
            <w:gridSpan w:val="2"/>
            <w:shd w:val="clear" w:color="auto" w:fill="0D0D0D" w:themeFill="text1" w:themeFillTint="F2"/>
          </w:tcPr>
          <w:p w14:paraId="225140C2" w14:textId="77777777" w:rsidR="0058409F" w:rsidRPr="00153792" w:rsidRDefault="0058409F" w:rsidP="003914D9">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58409F" w14:paraId="3528E6CE" w14:textId="77777777" w:rsidTr="003914D9">
        <w:tc>
          <w:tcPr>
            <w:tcW w:w="2518" w:type="dxa"/>
          </w:tcPr>
          <w:p w14:paraId="5E0E2C20" w14:textId="77777777" w:rsidR="0058409F" w:rsidRPr="00153792" w:rsidRDefault="0058409F" w:rsidP="003914D9">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60BFB252" w14:textId="3E6B56EB" w:rsidR="0058409F" w:rsidRPr="00153792" w:rsidRDefault="00766F40" w:rsidP="003914D9">
            <w:pPr>
              <w:rPr>
                <w:rFonts w:ascii="Times New Roman" w:hAnsi="Times New Roman" w:cs="Times New Roman"/>
                <w:b/>
                <w:color w:val="000000"/>
                <w:sz w:val="24"/>
                <w:szCs w:val="24"/>
              </w:rPr>
            </w:pPr>
            <w:r>
              <w:rPr>
                <w:rFonts w:ascii="Times New Roman" w:hAnsi="Times New Roman" w:cs="Times New Roman"/>
                <w:color w:val="000000"/>
                <w:sz w:val="24"/>
                <w:szCs w:val="24"/>
              </w:rPr>
              <w:t>LE_10</w:t>
            </w:r>
            <w:r w:rsidR="0058409F" w:rsidRPr="00153792">
              <w:rPr>
                <w:rFonts w:ascii="Times New Roman" w:hAnsi="Times New Roman" w:cs="Times New Roman"/>
                <w:color w:val="000000"/>
                <w:sz w:val="24"/>
                <w:szCs w:val="24"/>
              </w:rPr>
              <w:t>_01_IMG0</w:t>
            </w:r>
            <w:r w:rsidR="0058409F">
              <w:rPr>
                <w:rFonts w:ascii="Times New Roman" w:hAnsi="Times New Roman" w:cs="Times New Roman"/>
                <w:color w:val="000000"/>
                <w:sz w:val="24"/>
                <w:szCs w:val="24"/>
              </w:rPr>
              <w:t>6</w:t>
            </w:r>
          </w:p>
        </w:tc>
      </w:tr>
      <w:tr w:rsidR="0058409F" w14:paraId="1C7B4BF4" w14:textId="77777777" w:rsidTr="003914D9">
        <w:tc>
          <w:tcPr>
            <w:tcW w:w="2518" w:type="dxa"/>
          </w:tcPr>
          <w:p w14:paraId="7D2B3FB4" w14:textId="77777777" w:rsidR="0058409F" w:rsidRPr="00153792" w:rsidRDefault="0058409F" w:rsidP="003914D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7F37D88B" w14:textId="77777777" w:rsidR="0058409F" w:rsidRPr="00153792" w:rsidRDefault="0058409F" w:rsidP="003914D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Foto del universo </w:t>
            </w:r>
          </w:p>
        </w:tc>
      </w:tr>
      <w:tr w:rsidR="0058409F" w14:paraId="2155DAF6" w14:textId="77777777" w:rsidTr="003914D9">
        <w:tc>
          <w:tcPr>
            <w:tcW w:w="2518" w:type="dxa"/>
          </w:tcPr>
          <w:p w14:paraId="411D8211" w14:textId="77777777" w:rsidR="0058409F" w:rsidRPr="00153792" w:rsidRDefault="0058409F" w:rsidP="003914D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lastRenderedPageBreak/>
              <w:t>Código Shutterstock (o URL o la ruta en AulaPlaneta)</w:t>
            </w:r>
          </w:p>
        </w:tc>
        <w:tc>
          <w:tcPr>
            <w:tcW w:w="6515" w:type="dxa"/>
          </w:tcPr>
          <w:p w14:paraId="2413A962" w14:textId="77777777" w:rsidR="0058409F" w:rsidRPr="00EC33EF" w:rsidRDefault="0058409F" w:rsidP="003914D9">
            <w:pPr>
              <w:rPr>
                <w:rFonts w:ascii="Times New Roman" w:hAnsi="Times New Roman" w:cs="Times New Roman"/>
                <w:color w:val="000000"/>
                <w:sz w:val="24"/>
                <w:szCs w:val="24"/>
              </w:rPr>
            </w:pPr>
            <w:r w:rsidRPr="00EC33EF">
              <w:rPr>
                <w:rFonts w:ascii="Times New Roman" w:hAnsi="Times New Roman" w:cs="Times New Roman"/>
                <w:sz w:val="24"/>
                <w:szCs w:val="24"/>
              </w:rPr>
              <w:t>258738323</w:t>
            </w:r>
          </w:p>
        </w:tc>
      </w:tr>
      <w:tr w:rsidR="0058409F" w14:paraId="18C4B72A" w14:textId="77777777" w:rsidTr="003914D9">
        <w:tc>
          <w:tcPr>
            <w:tcW w:w="2518" w:type="dxa"/>
          </w:tcPr>
          <w:p w14:paraId="75BDD858" w14:textId="77777777" w:rsidR="0058409F" w:rsidRPr="00153792" w:rsidRDefault="0058409F" w:rsidP="003914D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0F21A507" w14:textId="77777777" w:rsidR="0058409F" w:rsidRPr="00EC33EF" w:rsidRDefault="0058409F" w:rsidP="003914D9">
            <w:pPr>
              <w:jc w:val="both"/>
              <w:rPr>
                <w:rFonts w:ascii="Times New Roman" w:eastAsia="Times New Roman" w:hAnsi="Times New Roman" w:cs="Times New Roman"/>
                <w:sz w:val="24"/>
                <w:szCs w:val="24"/>
                <w:lang w:val="es-ES_tradnl" w:eastAsia="es-ES"/>
              </w:rPr>
            </w:pPr>
            <w:r>
              <w:rPr>
                <w:rFonts w:ascii="Times New Roman" w:eastAsia="Times New Roman" w:hAnsi="Times New Roman" w:cs="Times New Roman"/>
                <w:sz w:val="24"/>
                <w:szCs w:val="24"/>
                <w:lang w:val="es-ES_tradnl" w:eastAsia="es-ES"/>
              </w:rPr>
              <w:t xml:space="preserve">Observa con atención tu proceso mental al ver esta imagen. Las estrellas, la oscuridad, los planetas y la mujer sentada de espaldas hacen parte del significante, u-n-i-v-e-r-s-o, que es la palabra para denominar el cosmos todo, o sea el significado. Vemos u oímos y después </w:t>
            </w:r>
            <w:r w:rsidRPr="0063740F">
              <w:rPr>
                <w:rFonts w:ascii="Times New Roman" w:eastAsia="Times New Roman" w:hAnsi="Times New Roman" w:cs="Times New Roman"/>
                <w:b/>
                <w:sz w:val="24"/>
                <w:szCs w:val="24"/>
                <w:lang w:val="es-ES_tradnl" w:eastAsia="es-ES"/>
              </w:rPr>
              <w:t>nombramos</w:t>
            </w:r>
            <w:r>
              <w:rPr>
                <w:rFonts w:ascii="Times New Roman" w:eastAsia="Times New Roman" w:hAnsi="Times New Roman" w:cs="Times New Roman"/>
                <w:sz w:val="24"/>
                <w:szCs w:val="24"/>
                <w:lang w:val="es-ES_tradnl" w:eastAsia="es-ES"/>
              </w:rPr>
              <w:t xml:space="preserve"> para organizar la realidad de tal forma que se convierte en una creación colectiva. </w:t>
            </w:r>
          </w:p>
        </w:tc>
      </w:tr>
    </w:tbl>
    <w:p w14:paraId="4DB393E2" w14:textId="77777777" w:rsidR="0058409F" w:rsidRDefault="0058409F" w:rsidP="0058409F">
      <w:pPr>
        <w:tabs>
          <w:tab w:val="right" w:pos="8498"/>
        </w:tabs>
        <w:spacing w:after="0"/>
        <w:jc w:val="both"/>
        <w:rPr>
          <w:rFonts w:ascii="Times" w:hAnsi="Times"/>
        </w:rPr>
      </w:pPr>
    </w:p>
    <w:p w14:paraId="7D3D25D5" w14:textId="77777777" w:rsidR="0058409F" w:rsidRDefault="0058409F" w:rsidP="0058409F">
      <w:pPr>
        <w:tabs>
          <w:tab w:val="right" w:pos="8498"/>
        </w:tabs>
        <w:spacing w:after="0"/>
        <w:jc w:val="both"/>
        <w:rPr>
          <w:rFonts w:ascii="Times" w:hAnsi="Times"/>
        </w:rPr>
      </w:pPr>
      <w:r>
        <w:rPr>
          <w:rFonts w:ascii="Times" w:hAnsi="Times"/>
        </w:rPr>
        <w:t xml:space="preserve">Las palabras hacen parte del signo lingüístico que se resume en la unión de una imagen acústica, el </w:t>
      </w:r>
      <w:r w:rsidRPr="005C3027">
        <w:rPr>
          <w:rFonts w:ascii="Times" w:hAnsi="Times"/>
          <w:b/>
        </w:rPr>
        <w:t>significante</w:t>
      </w:r>
      <w:r>
        <w:rPr>
          <w:rFonts w:ascii="Times" w:hAnsi="Times"/>
        </w:rPr>
        <w:t xml:space="preserve"> y un concepto, el </w:t>
      </w:r>
      <w:r w:rsidRPr="005C3027">
        <w:rPr>
          <w:rFonts w:ascii="Times" w:hAnsi="Times"/>
          <w:b/>
        </w:rPr>
        <w:t>significado</w:t>
      </w:r>
      <w:r>
        <w:rPr>
          <w:rFonts w:ascii="Times" w:hAnsi="Times"/>
        </w:rPr>
        <w:t xml:space="preserve">. Todas las palabras tienen un cuerpo, es decir, una sucesión de letras que juntas producen un sonido que reconocemos: u-n-i-v-e-r-s-o. El significado que le damos a esa palabra es el concepto. Tenemos la unión de dos sentidos, o tres, si incluimos la imaginación que nos ayuda a ver lo que decimos: el oído/sonido, la vista/imagen y la asociación de ambas que ocurre en la mente. </w:t>
      </w:r>
    </w:p>
    <w:p w14:paraId="2DE14953"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14:paraId="04A0B0B5" w14:textId="77777777" w:rsidTr="003914D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6C6D330" w14:textId="77777777" w:rsidR="0058409F" w:rsidRDefault="0058409F" w:rsidP="003914D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58409F" w14:paraId="77DA9ABA" w14:textId="77777777" w:rsidTr="003914D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7C22F" w14:textId="77777777" w:rsidR="0058409F" w:rsidRDefault="0058409F" w:rsidP="003914D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D141EA" w14:textId="77777777" w:rsidR="0058409F" w:rsidRDefault="0058409F" w:rsidP="003914D9">
            <w:pPr>
              <w:rPr>
                <w:rFonts w:ascii="Times New Roman" w:hAnsi="Times New Roman" w:cs="Times New Roman"/>
                <w:b/>
                <w:color w:val="000000"/>
                <w:sz w:val="18"/>
                <w:szCs w:val="18"/>
              </w:rPr>
            </w:pPr>
            <w:r>
              <w:rPr>
                <w:rFonts w:ascii="Times New Roman" w:hAnsi="Times New Roman" w:cs="Times New Roman"/>
                <w:color w:val="000000"/>
              </w:rPr>
              <w:t>LE_10_01_REC210</w:t>
            </w:r>
          </w:p>
        </w:tc>
      </w:tr>
      <w:tr w:rsidR="0058409F" w14:paraId="38D6A7B3" w14:textId="77777777" w:rsidTr="003914D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6EC0FE" w14:textId="77777777" w:rsidR="0058409F" w:rsidRDefault="0058409F" w:rsidP="003914D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E87A5" w14:textId="77777777" w:rsidR="0058409F" w:rsidRDefault="0058409F" w:rsidP="003914D9">
            <w:pPr>
              <w:rPr>
                <w:rFonts w:ascii="Times New Roman" w:hAnsi="Times New Roman" w:cs="Times New Roman"/>
                <w:color w:val="000000"/>
              </w:rPr>
            </w:pPr>
            <w:r>
              <w:rPr>
                <w:rFonts w:ascii="Times New Roman" w:hAnsi="Times New Roman" w:cs="Times New Roman"/>
                <w:color w:val="000000"/>
              </w:rPr>
              <w:t xml:space="preserve">El signo lingüístico  </w:t>
            </w:r>
          </w:p>
        </w:tc>
      </w:tr>
      <w:tr w:rsidR="0058409F" w14:paraId="4248B16B" w14:textId="77777777" w:rsidTr="003914D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C4117" w14:textId="77777777" w:rsidR="0058409F" w:rsidRDefault="0058409F" w:rsidP="003914D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89D8A4" w14:textId="77777777" w:rsidR="0058409F" w:rsidRPr="00B429E9" w:rsidRDefault="0058409F" w:rsidP="003914D9">
            <w:pPr>
              <w:shd w:val="clear" w:color="auto" w:fill="FFFFFF"/>
              <w:rPr>
                <w:rFonts w:ascii="Times New Roman" w:hAnsi="Times New Roman" w:cs="Times New Roman"/>
                <w:color w:val="000000"/>
                <w:sz w:val="24"/>
                <w:szCs w:val="24"/>
              </w:rPr>
            </w:pPr>
            <w:r w:rsidRPr="00B429E9">
              <w:rPr>
                <w:rFonts w:ascii="Times New Roman" w:hAnsi="Times New Roman" w:cs="Times New Roman"/>
                <w:color w:val="000000"/>
                <w:sz w:val="24"/>
                <w:szCs w:val="24"/>
              </w:rPr>
              <w:t>Interactivo que explica el concepto de signo lingüístico, sus clases y partes</w:t>
            </w:r>
          </w:p>
        </w:tc>
      </w:tr>
    </w:tbl>
    <w:p w14:paraId="79CB254B" w14:textId="77777777" w:rsidR="0058409F" w:rsidRDefault="0058409F" w:rsidP="0058409F">
      <w:pPr>
        <w:tabs>
          <w:tab w:val="right" w:pos="8498"/>
        </w:tabs>
        <w:spacing w:after="0"/>
        <w:jc w:val="both"/>
        <w:rPr>
          <w:rFonts w:ascii="Times" w:hAnsi="Times"/>
        </w:rPr>
      </w:pPr>
    </w:p>
    <w:p w14:paraId="01629CC5" w14:textId="77777777" w:rsidR="0058409F" w:rsidRDefault="0058409F" w:rsidP="0058409F">
      <w:pPr>
        <w:tabs>
          <w:tab w:val="right" w:pos="8498"/>
        </w:tabs>
        <w:spacing w:after="0"/>
        <w:jc w:val="both"/>
        <w:rPr>
          <w:rFonts w:ascii="Times" w:hAnsi="Times"/>
        </w:rPr>
      </w:pPr>
      <w:r>
        <w:rPr>
          <w:rFonts w:ascii="Times" w:hAnsi="Times"/>
        </w:rPr>
        <w:t xml:space="preserve">Los significados tienen dos formas: </w:t>
      </w:r>
      <w:r w:rsidRPr="00D345EB">
        <w:rPr>
          <w:rFonts w:ascii="Times" w:hAnsi="Times"/>
          <w:b/>
        </w:rPr>
        <w:t xml:space="preserve">denotativo </w:t>
      </w:r>
      <w:r>
        <w:rPr>
          <w:rFonts w:ascii="Times" w:hAnsi="Times"/>
        </w:rPr>
        <w:t xml:space="preserve">y </w:t>
      </w:r>
      <w:r w:rsidRPr="00D345EB">
        <w:rPr>
          <w:rFonts w:ascii="Times" w:hAnsi="Times"/>
          <w:b/>
        </w:rPr>
        <w:t>connotativo</w:t>
      </w:r>
      <w:r>
        <w:rPr>
          <w:rFonts w:ascii="Times" w:hAnsi="Times"/>
        </w:rPr>
        <w:t xml:space="preserve">. El primero es el significado básico de una palabra, es un hecho concreto. El segundo es un conjunto de valores asociados al mismo término. Por lo tanto, existen palabras que solo cuentan con un significado, como es el caso de términos científicos, y se conocen como </w:t>
      </w:r>
      <w:proofErr w:type="spellStart"/>
      <w:r w:rsidRPr="00BB0498">
        <w:rPr>
          <w:rFonts w:ascii="Times" w:hAnsi="Times"/>
          <w:b/>
        </w:rPr>
        <w:t>monosémicas</w:t>
      </w:r>
      <w:proofErr w:type="spellEnd"/>
      <w:r>
        <w:rPr>
          <w:rFonts w:ascii="Times" w:hAnsi="Times"/>
        </w:rPr>
        <w:t xml:space="preserve">. Aquellas que tienen más de un significado se llaman </w:t>
      </w:r>
      <w:r w:rsidRPr="00BB0498">
        <w:rPr>
          <w:rFonts w:ascii="Times" w:hAnsi="Times"/>
          <w:b/>
        </w:rPr>
        <w:t>polisémicas</w:t>
      </w:r>
      <w:r>
        <w:rPr>
          <w:rFonts w:ascii="Times" w:hAnsi="Times"/>
        </w:rPr>
        <w:t>. Por ejemplo, c-o-p-a, que puede ser varias cosas: un trofeo, la copa de un árbol, o un objeto de cristal para beber.</w:t>
      </w:r>
    </w:p>
    <w:p w14:paraId="3F24E20C"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5D1738" w14:paraId="061A015A" w14:textId="77777777" w:rsidTr="003914D9">
        <w:tc>
          <w:tcPr>
            <w:tcW w:w="8978" w:type="dxa"/>
            <w:gridSpan w:val="2"/>
            <w:shd w:val="clear" w:color="auto" w:fill="000000" w:themeFill="text1"/>
          </w:tcPr>
          <w:p w14:paraId="0500ADD9" w14:textId="77777777" w:rsidR="0058409F" w:rsidRPr="005D1738" w:rsidRDefault="0058409F" w:rsidP="003914D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58409F" w:rsidRPr="000079F6" w14:paraId="0BD38EF5" w14:textId="77777777" w:rsidTr="003914D9">
        <w:tc>
          <w:tcPr>
            <w:tcW w:w="2518" w:type="dxa"/>
          </w:tcPr>
          <w:p w14:paraId="2EB290EB" w14:textId="77777777" w:rsidR="0058409F" w:rsidRPr="0063740F" w:rsidRDefault="0058409F" w:rsidP="003914D9">
            <w:pPr>
              <w:rPr>
                <w:rFonts w:ascii="Times" w:hAnsi="Times"/>
                <w:b/>
                <w:sz w:val="24"/>
                <w:szCs w:val="24"/>
              </w:rPr>
            </w:pPr>
            <w:r w:rsidRPr="0063740F">
              <w:rPr>
                <w:rFonts w:ascii="Times" w:hAnsi="Times"/>
                <w:b/>
                <w:sz w:val="24"/>
                <w:szCs w:val="24"/>
              </w:rPr>
              <w:t>Contenido</w:t>
            </w:r>
          </w:p>
        </w:tc>
        <w:tc>
          <w:tcPr>
            <w:tcW w:w="6460" w:type="dxa"/>
          </w:tcPr>
          <w:p w14:paraId="136E5C31" w14:textId="77777777" w:rsidR="0058409F" w:rsidRPr="000079F6" w:rsidRDefault="0058409F" w:rsidP="003914D9">
            <w:pPr>
              <w:jc w:val="both"/>
              <w:rPr>
                <w:rFonts w:ascii="Times" w:hAnsi="Times"/>
                <w:sz w:val="18"/>
                <w:szCs w:val="18"/>
              </w:rPr>
            </w:pPr>
            <w:r w:rsidRPr="00B07791">
              <w:rPr>
                <w:rFonts w:ascii="Times New Roman" w:eastAsia="Times New Roman" w:hAnsi="Times New Roman" w:cs="Times New Roman"/>
                <w:b/>
                <w:color w:val="232323"/>
                <w:sz w:val="24"/>
                <w:szCs w:val="24"/>
                <w:shd w:val="clear" w:color="auto" w:fill="FFFFFF"/>
                <w:lang w:val="es-ES_tradnl" w:eastAsia="es-ES"/>
              </w:rPr>
              <w:t>Ferdinand de Saussure</w:t>
            </w:r>
            <w:r>
              <w:rPr>
                <w:rFonts w:ascii="Times New Roman" w:eastAsia="Times New Roman" w:hAnsi="Times New Roman" w:cs="Times New Roman"/>
                <w:color w:val="232323"/>
                <w:sz w:val="24"/>
                <w:szCs w:val="24"/>
                <w:shd w:val="clear" w:color="auto" w:fill="FFFFFF"/>
                <w:lang w:val="es-ES_tradnl" w:eastAsia="es-ES"/>
              </w:rPr>
              <w:t xml:space="preserve"> n</w:t>
            </w:r>
            <w:r w:rsidRPr="00C658BA">
              <w:rPr>
                <w:rFonts w:ascii="Times New Roman" w:eastAsia="Times New Roman" w:hAnsi="Times New Roman" w:cs="Times New Roman"/>
                <w:color w:val="232323"/>
                <w:sz w:val="24"/>
                <w:szCs w:val="24"/>
                <w:shd w:val="clear" w:color="auto" w:fill="FFFFFF"/>
                <w:lang w:val="es-ES_tradnl" w:eastAsia="es-ES"/>
              </w:rPr>
              <w:t xml:space="preserve">ació en Ginebra, Suiza en 1857 y murió en 1913. Hijo y nieto de científicos, estudió ciencias en la Universidad de Ginebra en 1875, pero un año más tarde se trasladó a Leipzig y Berlín para estudiar lingüística. </w:t>
            </w:r>
            <w:r w:rsidRPr="002C32A8">
              <w:rPr>
                <w:rFonts w:ascii="Times New Roman" w:eastAsia="Times New Roman" w:hAnsi="Times New Roman" w:cs="Times New Roman"/>
                <w:color w:val="232323"/>
                <w:sz w:val="24"/>
                <w:szCs w:val="24"/>
                <w:shd w:val="clear" w:color="auto" w:fill="FFFFFF"/>
                <w:lang w:val="es-ES_tradnl" w:eastAsia="es-ES"/>
              </w:rPr>
              <w:t xml:space="preserve">Luego de su muerte, sus alumnos recopilaron sus lecciones y publicaron el libro </w:t>
            </w:r>
            <w:r w:rsidRPr="002C32A8">
              <w:rPr>
                <w:rFonts w:ascii="Times New Roman" w:eastAsia="Times New Roman" w:hAnsi="Times New Roman" w:cs="Times New Roman"/>
                <w:b/>
                <w:i/>
                <w:color w:val="232323"/>
                <w:sz w:val="24"/>
                <w:szCs w:val="24"/>
                <w:shd w:val="clear" w:color="auto" w:fill="FFFFFF"/>
                <w:lang w:val="es-ES_tradnl" w:eastAsia="es-ES"/>
              </w:rPr>
              <w:t>Curso de Lingüística General</w:t>
            </w:r>
            <w:r w:rsidRPr="002C32A8">
              <w:rPr>
                <w:rFonts w:ascii="Times New Roman" w:eastAsia="Times New Roman" w:hAnsi="Times New Roman" w:cs="Times New Roman"/>
                <w:color w:val="232323"/>
                <w:sz w:val="24"/>
                <w:szCs w:val="24"/>
                <w:shd w:val="clear" w:color="auto" w:fill="FFFFFF"/>
                <w:lang w:val="es-ES_tradnl" w:eastAsia="es-ES"/>
              </w:rPr>
              <w:t xml:space="preserve">, hoy un ícono de la lingüística moderna y </w:t>
            </w:r>
            <w:r>
              <w:rPr>
                <w:rFonts w:ascii="Times New Roman" w:eastAsia="Times New Roman" w:hAnsi="Times New Roman" w:cs="Times New Roman"/>
                <w:sz w:val="24"/>
                <w:szCs w:val="24"/>
                <w:lang w:val="es-ES_tradnl" w:eastAsia="es-ES"/>
              </w:rPr>
              <w:t>g</w:t>
            </w:r>
            <w:r w:rsidRPr="00C658BA">
              <w:rPr>
                <w:rFonts w:ascii="Times New Roman" w:eastAsia="Times New Roman" w:hAnsi="Times New Roman" w:cs="Times New Roman"/>
                <w:sz w:val="24"/>
                <w:szCs w:val="24"/>
                <w:lang w:val="es-ES_tradnl" w:eastAsia="es-ES"/>
              </w:rPr>
              <w:t xml:space="preserve">racias </w:t>
            </w:r>
            <w:r>
              <w:rPr>
                <w:rFonts w:ascii="Times New Roman" w:eastAsia="Times New Roman" w:hAnsi="Times New Roman" w:cs="Times New Roman"/>
                <w:sz w:val="24"/>
                <w:szCs w:val="24"/>
                <w:lang w:val="es-ES_tradnl" w:eastAsia="es-ES"/>
              </w:rPr>
              <w:t>al cual</w:t>
            </w:r>
            <w:r w:rsidRPr="00C658BA">
              <w:rPr>
                <w:rFonts w:ascii="Times New Roman" w:eastAsia="Times New Roman" w:hAnsi="Times New Roman" w:cs="Times New Roman"/>
                <w:sz w:val="24"/>
                <w:szCs w:val="24"/>
                <w:lang w:val="es-ES_tradnl" w:eastAsia="es-ES"/>
              </w:rPr>
              <w:t xml:space="preserve"> estudiamos el signo lingüístico.</w:t>
            </w:r>
            <w:r w:rsidRPr="00C658BA">
              <w:rPr>
                <w:rFonts w:ascii="Times" w:eastAsia="Times New Roman" w:hAnsi="Times" w:cs="Times New Roman"/>
                <w:sz w:val="20"/>
                <w:szCs w:val="20"/>
                <w:lang w:val="es-ES_tradnl" w:eastAsia="es-ES"/>
              </w:rPr>
              <w:t xml:space="preserve"> </w:t>
            </w:r>
          </w:p>
        </w:tc>
      </w:tr>
    </w:tbl>
    <w:p w14:paraId="4E200799" w14:textId="77777777" w:rsidR="0058409F" w:rsidRDefault="0058409F" w:rsidP="0058409F">
      <w:pPr>
        <w:tabs>
          <w:tab w:val="right" w:pos="8498"/>
        </w:tabs>
        <w:spacing w:after="0"/>
        <w:jc w:val="both"/>
        <w:rPr>
          <w:rFonts w:ascii="Times" w:hAnsi="Times"/>
        </w:rPr>
      </w:pPr>
    </w:p>
    <w:p w14:paraId="3DD05412" w14:textId="77777777" w:rsidR="0058409F" w:rsidRDefault="0058409F" w:rsidP="0058409F">
      <w:pPr>
        <w:tabs>
          <w:tab w:val="right" w:pos="8498"/>
        </w:tabs>
        <w:spacing w:after="0"/>
        <w:jc w:val="both"/>
        <w:rPr>
          <w:rFonts w:ascii="Times" w:hAnsi="Times"/>
        </w:rPr>
      </w:pPr>
      <w:r>
        <w:rPr>
          <w:rFonts w:ascii="Times" w:hAnsi="Times"/>
        </w:rPr>
        <w:t>Saussure no fue el único en estudiar la lingüística y el lenguaje</w:t>
      </w:r>
      <w:r w:rsidRPr="0072166C">
        <w:rPr>
          <w:rFonts w:ascii="Times" w:hAnsi="Times"/>
          <w:b/>
        </w:rPr>
        <w:t xml:space="preserve">. Charles </w:t>
      </w:r>
      <w:proofErr w:type="spellStart"/>
      <w:r w:rsidRPr="0072166C">
        <w:rPr>
          <w:rFonts w:ascii="Times" w:hAnsi="Times"/>
          <w:b/>
        </w:rPr>
        <w:t>Peirce</w:t>
      </w:r>
      <w:proofErr w:type="spellEnd"/>
      <w:r>
        <w:rPr>
          <w:rFonts w:ascii="Times" w:hAnsi="Times"/>
        </w:rPr>
        <w:t xml:space="preserve">, considerado el padre de la </w:t>
      </w:r>
      <w:r w:rsidRPr="004D609B">
        <w:rPr>
          <w:rFonts w:ascii="Times" w:hAnsi="Times"/>
          <w:b/>
        </w:rPr>
        <w:t>semiótica</w:t>
      </w:r>
      <w:r>
        <w:rPr>
          <w:rFonts w:ascii="Times" w:hAnsi="Times"/>
        </w:rPr>
        <w:t xml:space="preserve">, también abordó el tema, pero no desde una dualidad del signo como Saussure, sino que incluyó otros elementos. Para él, la relación entre las palabras, las cosas y su significado se divide así: </w:t>
      </w:r>
      <w:r w:rsidRPr="0072166C">
        <w:rPr>
          <w:rFonts w:ascii="Times" w:hAnsi="Times"/>
          <w:b/>
        </w:rPr>
        <w:t>signo</w:t>
      </w:r>
      <w:r>
        <w:rPr>
          <w:rFonts w:ascii="Times" w:hAnsi="Times"/>
        </w:rPr>
        <w:t xml:space="preserve">, </w:t>
      </w:r>
      <w:r w:rsidRPr="0072166C">
        <w:rPr>
          <w:rFonts w:ascii="Times" w:hAnsi="Times"/>
          <w:b/>
        </w:rPr>
        <w:t>objeto</w:t>
      </w:r>
      <w:r>
        <w:rPr>
          <w:rFonts w:ascii="Times" w:hAnsi="Times"/>
        </w:rPr>
        <w:t xml:space="preserve"> e </w:t>
      </w:r>
      <w:r w:rsidRPr="0063740F">
        <w:rPr>
          <w:rFonts w:ascii="Times" w:hAnsi="Times"/>
          <w:b/>
        </w:rPr>
        <w:t>i</w:t>
      </w:r>
      <w:r w:rsidRPr="0072166C">
        <w:rPr>
          <w:rFonts w:ascii="Times" w:hAnsi="Times"/>
          <w:b/>
        </w:rPr>
        <w:t>nterpretación</w:t>
      </w:r>
      <w:r>
        <w:rPr>
          <w:rFonts w:ascii="Times" w:hAnsi="Times"/>
        </w:rPr>
        <w:t>. A diferencia de Saussure, incluye el objeto físico inanimado o animado como parte de la construcción del sentido en el lenguaje.</w:t>
      </w:r>
    </w:p>
    <w:p w14:paraId="7C36080F"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13361C40" w14:textId="77777777" w:rsidTr="003914D9">
        <w:tc>
          <w:tcPr>
            <w:tcW w:w="9033" w:type="dxa"/>
            <w:gridSpan w:val="2"/>
            <w:shd w:val="clear" w:color="auto" w:fill="000000" w:themeFill="text1"/>
          </w:tcPr>
          <w:p w14:paraId="3FE01944" w14:textId="77777777" w:rsidR="0058409F" w:rsidRPr="00352373" w:rsidRDefault="0058409F" w:rsidP="003914D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7153A864" w14:textId="77777777" w:rsidTr="003914D9">
        <w:tc>
          <w:tcPr>
            <w:tcW w:w="2518" w:type="dxa"/>
          </w:tcPr>
          <w:p w14:paraId="1DE66EDC" w14:textId="77777777" w:rsidR="0058409F" w:rsidRPr="00352373" w:rsidRDefault="0058409F" w:rsidP="003914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2C37BCD3" w14:textId="77777777" w:rsidR="0058409F" w:rsidRPr="00352373" w:rsidRDefault="0058409F" w:rsidP="003914D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LE_05_01_REC220</w:t>
            </w:r>
          </w:p>
        </w:tc>
      </w:tr>
      <w:tr w:rsidR="0058409F" w:rsidRPr="00352373" w14:paraId="0565E5E6" w14:textId="77777777" w:rsidTr="003914D9">
        <w:tc>
          <w:tcPr>
            <w:tcW w:w="2518" w:type="dxa"/>
          </w:tcPr>
          <w:p w14:paraId="316FF7F2" w14:textId="77777777" w:rsidR="0058409F" w:rsidRPr="00352373" w:rsidRDefault="0058409F" w:rsidP="003914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2F87BCE2" w14:textId="77777777" w:rsidR="0058409F" w:rsidRPr="00352373" w:rsidRDefault="0058409F" w:rsidP="003914D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Diferencia entre significado y significante </w:t>
            </w:r>
          </w:p>
        </w:tc>
      </w:tr>
      <w:tr w:rsidR="0058409F" w:rsidRPr="00352373" w14:paraId="0558F600" w14:textId="77777777" w:rsidTr="003914D9">
        <w:tc>
          <w:tcPr>
            <w:tcW w:w="2518" w:type="dxa"/>
          </w:tcPr>
          <w:p w14:paraId="31315A15" w14:textId="77777777" w:rsidR="0058409F" w:rsidRPr="00352373" w:rsidRDefault="0058409F" w:rsidP="003914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4D59B3F1" w14:textId="77777777" w:rsidR="0058409F" w:rsidRPr="00352373" w:rsidRDefault="0058409F" w:rsidP="003914D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que promueve la comprensión de la diferencia entre significado y significante</w:t>
            </w:r>
          </w:p>
        </w:tc>
      </w:tr>
    </w:tbl>
    <w:p w14:paraId="40E2227C" w14:textId="77777777" w:rsidR="0058409F" w:rsidRDefault="0058409F" w:rsidP="0058409F">
      <w:pPr>
        <w:tabs>
          <w:tab w:val="right" w:pos="8498"/>
        </w:tabs>
        <w:spacing w:after="0"/>
        <w:jc w:val="both"/>
        <w:rPr>
          <w:rFonts w:ascii="Times" w:hAnsi="Times"/>
        </w:rPr>
      </w:pPr>
    </w:p>
    <w:p w14:paraId="3E51C9A3" w14:textId="77777777" w:rsidR="0058409F" w:rsidRDefault="0058409F" w:rsidP="0058409F">
      <w:pPr>
        <w:tabs>
          <w:tab w:val="right" w:pos="8498"/>
        </w:tabs>
        <w:spacing w:after="0"/>
        <w:jc w:val="both"/>
        <w:rPr>
          <w:rFonts w:ascii="Times" w:hAnsi="Times"/>
        </w:rPr>
      </w:pPr>
      <w:r>
        <w:rPr>
          <w:rFonts w:ascii="Times" w:hAnsi="Times"/>
        </w:rPr>
        <w:t xml:space="preserve">La búsqueda por entender el lenguaje y sus múltiples funciones, no solo corresponde a una intención </w:t>
      </w:r>
      <w:r w:rsidRPr="00AF5183">
        <w:rPr>
          <w:rFonts w:ascii="Times" w:hAnsi="Times"/>
          <w:b/>
        </w:rPr>
        <w:t>intelectual</w:t>
      </w:r>
      <w:r>
        <w:rPr>
          <w:rFonts w:ascii="Times" w:hAnsi="Times"/>
        </w:rPr>
        <w:t xml:space="preserve"> sino también </w:t>
      </w:r>
      <w:r w:rsidRPr="00AF5183">
        <w:rPr>
          <w:rFonts w:ascii="Times" w:hAnsi="Times"/>
          <w:b/>
        </w:rPr>
        <w:t>espiritual</w:t>
      </w:r>
      <w:r>
        <w:rPr>
          <w:rFonts w:ascii="Times" w:hAnsi="Times"/>
        </w:rPr>
        <w:t xml:space="preserve">. Así, las teorías de ambos lingüistas, </w:t>
      </w:r>
      <w:proofErr w:type="spellStart"/>
      <w:r>
        <w:rPr>
          <w:rFonts w:ascii="Times" w:hAnsi="Times"/>
        </w:rPr>
        <w:t>Saussere</w:t>
      </w:r>
      <w:proofErr w:type="spellEnd"/>
      <w:r>
        <w:rPr>
          <w:rFonts w:ascii="Times" w:hAnsi="Times"/>
        </w:rPr>
        <w:t xml:space="preserve"> y </w:t>
      </w:r>
      <w:proofErr w:type="spellStart"/>
      <w:r>
        <w:rPr>
          <w:rFonts w:ascii="Times" w:hAnsi="Times"/>
        </w:rPr>
        <w:t>Peirce</w:t>
      </w:r>
      <w:proofErr w:type="spellEnd"/>
      <w:r>
        <w:rPr>
          <w:rFonts w:ascii="Times" w:hAnsi="Times"/>
        </w:rPr>
        <w:t xml:space="preserve">, entre otros, han sido utilizadas para abordar problemas filosóficos, sociológicos, políticos y lógicos. Sus ideas han sido también arte y alimento fundamental de los poetas y escritores. </w:t>
      </w:r>
    </w:p>
    <w:p w14:paraId="62B13CD7"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4ACBA210" w14:textId="77777777" w:rsidTr="003914D9">
        <w:tc>
          <w:tcPr>
            <w:tcW w:w="9033" w:type="dxa"/>
            <w:gridSpan w:val="2"/>
            <w:shd w:val="clear" w:color="auto" w:fill="000000" w:themeFill="text1"/>
          </w:tcPr>
          <w:p w14:paraId="44780103" w14:textId="77777777" w:rsidR="0058409F" w:rsidRPr="00352373" w:rsidRDefault="0058409F" w:rsidP="003914D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45C697F6" w14:textId="77777777" w:rsidTr="003914D9">
        <w:tc>
          <w:tcPr>
            <w:tcW w:w="2518" w:type="dxa"/>
          </w:tcPr>
          <w:p w14:paraId="01150EB7" w14:textId="77777777" w:rsidR="0058409F" w:rsidRPr="00352373" w:rsidRDefault="0058409F" w:rsidP="003914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1FE24039" w14:textId="77777777" w:rsidR="0058409F" w:rsidRPr="00352373" w:rsidRDefault="0058409F" w:rsidP="003914D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LE_05_01_REC230</w:t>
            </w:r>
          </w:p>
        </w:tc>
      </w:tr>
      <w:tr w:rsidR="0058409F" w:rsidRPr="00352373" w14:paraId="08223E8E" w14:textId="77777777" w:rsidTr="003914D9">
        <w:tc>
          <w:tcPr>
            <w:tcW w:w="2518" w:type="dxa"/>
          </w:tcPr>
          <w:p w14:paraId="6EC081C2" w14:textId="77777777" w:rsidR="0058409F" w:rsidRPr="00352373" w:rsidRDefault="0058409F" w:rsidP="003914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6A3ED946" w14:textId="77777777" w:rsidR="0058409F" w:rsidRPr="00352373" w:rsidRDefault="0058409F" w:rsidP="003914D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 xml:space="preserve">Asocia cada significante con su significado correspondiente </w:t>
            </w:r>
          </w:p>
        </w:tc>
      </w:tr>
      <w:tr w:rsidR="0058409F" w:rsidRPr="00352373" w14:paraId="0F09726D" w14:textId="77777777" w:rsidTr="003914D9">
        <w:tc>
          <w:tcPr>
            <w:tcW w:w="2518" w:type="dxa"/>
          </w:tcPr>
          <w:p w14:paraId="24C6852F" w14:textId="77777777" w:rsidR="0058409F" w:rsidRPr="00352373" w:rsidRDefault="0058409F" w:rsidP="003914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EF02D5E" w14:textId="77777777" w:rsidR="0058409F" w:rsidRPr="00352373" w:rsidRDefault="0058409F" w:rsidP="003914D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relacionar significantes con sus significados particulares</w:t>
            </w:r>
          </w:p>
        </w:tc>
      </w:tr>
    </w:tbl>
    <w:p w14:paraId="78777C10" w14:textId="77777777" w:rsidR="0058409F" w:rsidRDefault="0058409F" w:rsidP="0058409F">
      <w:pPr>
        <w:tabs>
          <w:tab w:val="right" w:pos="8498"/>
        </w:tabs>
        <w:spacing w:after="0"/>
        <w:jc w:val="both"/>
        <w:rPr>
          <w:rFonts w:ascii="Times" w:hAnsi="Times"/>
        </w:rPr>
      </w:pPr>
    </w:p>
    <w:p w14:paraId="1ADF620F" w14:textId="77777777" w:rsidR="0058409F" w:rsidRDefault="0058409F" w:rsidP="0058409F">
      <w:pPr>
        <w:tabs>
          <w:tab w:val="right" w:pos="8498"/>
        </w:tabs>
        <w:spacing w:after="0"/>
        <w:jc w:val="both"/>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3.1 El signo lingüístico en la sociedad</w:t>
      </w:r>
    </w:p>
    <w:p w14:paraId="06C190D3" w14:textId="77777777" w:rsidR="0058409F" w:rsidRDefault="0058409F" w:rsidP="0058409F">
      <w:pPr>
        <w:tabs>
          <w:tab w:val="right" w:pos="8498"/>
        </w:tabs>
        <w:spacing w:after="0"/>
        <w:jc w:val="both"/>
        <w:rPr>
          <w:rFonts w:ascii="Times" w:hAnsi="Times"/>
          <w:b/>
        </w:rPr>
      </w:pPr>
    </w:p>
    <w:tbl>
      <w:tblPr>
        <w:tblStyle w:val="Tablaconcuadrcula"/>
        <w:tblW w:w="0" w:type="auto"/>
        <w:tblLook w:val="04A0" w:firstRow="1" w:lastRow="0" w:firstColumn="1" w:lastColumn="0" w:noHBand="0" w:noVBand="1"/>
      </w:tblPr>
      <w:tblGrid>
        <w:gridCol w:w="2518"/>
        <w:gridCol w:w="6515"/>
      </w:tblGrid>
      <w:tr w:rsidR="0058409F" w:rsidRPr="00153792" w14:paraId="34F7AE45" w14:textId="77777777" w:rsidTr="003914D9">
        <w:tc>
          <w:tcPr>
            <w:tcW w:w="9033" w:type="dxa"/>
            <w:gridSpan w:val="2"/>
            <w:shd w:val="clear" w:color="auto" w:fill="0D0D0D" w:themeFill="text1" w:themeFillTint="F2"/>
          </w:tcPr>
          <w:p w14:paraId="4ADDAB0B" w14:textId="77777777" w:rsidR="0058409F" w:rsidRPr="00153792" w:rsidRDefault="0058409F" w:rsidP="003914D9">
            <w:pPr>
              <w:jc w:val="center"/>
              <w:rPr>
                <w:rFonts w:ascii="Times New Roman" w:hAnsi="Times New Roman" w:cs="Times New Roman"/>
                <w:b/>
                <w:color w:val="FFFFFF" w:themeColor="background1"/>
                <w:sz w:val="24"/>
                <w:szCs w:val="24"/>
              </w:rPr>
            </w:pPr>
            <w:r w:rsidRPr="00153792">
              <w:rPr>
                <w:rFonts w:ascii="Times New Roman" w:hAnsi="Times New Roman" w:cs="Times New Roman"/>
                <w:b/>
                <w:color w:val="FFFFFF" w:themeColor="background1"/>
                <w:sz w:val="24"/>
                <w:szCs w:val="24"/>
              </w:rPr>
              <w:t>Imagen (fotografía, gráfica o ilustración)</w:t>
            </w:r>
          </w:p>
        </w:tc>
      </w:tr>
      <w:tr w:rsidR="0058409F" w:rsidRPr="00153792" w14:paraId="6CE50F8C" w14:textId="77777777" w:rsidTr="003914D9">
        <w:tc>
          <w:tcPr>
            <w:tcW w:w="2518" w:type="dxa"/>
          </w:tcPr>
          <w:p w14:paraId="1CE56EC6" w14:textId="77777777" w:rsidR="0058409F" w:rsidRPr="00153792" w:rsidRDefault="0058409F" w:rsidP="003914D9">
            <w:pPr>
              <w:rPr>
                <w:rFonts w:ascii="Times New Roman" w:hAnsi="Times New Roman" w:cs="Times New Roman"/>
                <w:b/>
                <w:color w:val="000000"/>
                <w:sz w:val="24"/>
                <w:szCs w:val="24"/>
              </w:rPr>
            </w:pPr>
            <w:r w:rsidRPr="00153792">
              <w:rPr>
                <w:rFonts w:ascii="Times New Roman" w:hAnsi="Times New Roman" w:cs="Times New Roman"/>
                <w:b/>
                <w:color w:val="000000"/>
                <w:sz w:val="24"/>
                <w:szCs w:val="24"/>
              </w:rPr>
              <w:t>Código</w:t>
            </w:r>
          </w:p>
        </w:tc>
        <w:tc>
          <w:tcPr>
            <w:tcW w:w="6515" w:type="dxa"/>
          </w:tcPr>
          <w:p w14:paraId="28D77660" w14:textId="6F61972C" w:rsidR="0058409F" w:rsidRPr="00153792" w:rsidRDefault="00423B3A" w:rsidP="003914D9">
            <w:pPr>
              <w:rPr>
                <w:rFonts w:ascii="Times New Roman" w:hAnsi="Times New Roman" w:cs="Times New Roman"/>
                <w:b/>
                <w:color w:val="000000"/>
                <w:sz w:val="24"/>
                <w:szCs w:val="24"/>
              </w:rPr>
            </w:pPr>
            <w:r>
              <w:rPr>
                <w:rFonts w:ascii="Times New Roman" w:hAnsi="Times New Roman" w:cs="Times New Roman"/>
                <w:color w:val="000000"/>
                <w:sz w:val="24"/>
                <w:szCs w:val="24"/>
              </w:rPr>
              <w:t>LE_</w:t>
            </w:r>
            <w:r w:rsidR="0058409F" w:rsidRPr="00153792">
              <w:rPr>
                <w:rFonts w:ascii="Times New Roman" w:hAnsi="Times New Roman" w:cs="Times New Roman"/>
                <w:color w:val="000000"/>
                <w:sz w:val="24"/>
                <w:szCs w:val="24"/>
              </w:rPr>
              <w:t>10_01_IMG0</w:t>
            </w:r>
            <w:r w:rsidR="0058409F">
              <w:rPr>
                <w:rFonts w:ascii="Times New Roman" w:hAnsi="Times New Roman" w:cs="Times New Roman"/>
                <w:color w:val="000000"/>
                <w:sz w:val="24"/>
                <w:szCs w:val="24"/>
              </w:rPr>
              <w:t>7</w:t>
            </w:r>
          </w:p>
        </w:tc>
      </w:tr>
      <w:tr w:rsidR="0058409F" w:rsidRPr="00153792" w14:paraId="20F2EAD6" w14:textId="77777777" w:rsidTr="003914D9">
        <w:tc>
          <w:tcPr>
            <w:tcW w:w="2518" w:type="dxa"/>
          </w:tcPr>
          <w:p w14:paraId="2A92636C" w14:textId="77777777" w:rsidR="0058409F" w:rsidRPr="00153792" w:rsidRDefault="0058409F" w:rsidP="003914D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Descripción</w:t>
            </w:r>
          </w:p>
        </w:tc>
        <w:tc>
          <w:tcPr>
            <w:tcW w:w="6515" w:type="dxa"/>
          </w:tcPr>
          <w:p w14:paraId="4CFCFFEC" w14:textId="77777777" w:rsidR="0058409F" w:rsidRPr="00153792" w:rsidRDefault="0058409F" w:rsidP="003914D9">
            <w:pPr>
              <w:rPr>
                <w:rFonts w:ascii="Times New Roman" w:hAnsi="Times New Roman" w:cs="Times New Roman"/>
                <w:color w:val="000000"/>
                <w:sz w:val="24"/>
                <w:szCs w:val="24"/>
              </w:rPr>
            </w:pPr>
            <w:r>
              <w:rPr>
                <w:rFonts w:ascii="Times New Roman" w:hAnsi="Times New Roman" w:cs="Times New Roman"/>
                <w:color w:val="000000"/>
                <w:sz w:val="24"/>
                <w:szCs w:val="24"/>
              </w:rPr>
              <w:t>Señal de pare</w:t>
            </w:r>
          </w:p>
        </w:tc>
      </w:tr>
      <w:tr w:rsidR="0058409F" w:rsidRPr="00153792" w14:paraId="0C87547A" w14:textId="77777777" w:rsidTr="003914D9">
        <w:tc>
          <w:tcPr>
            <w:tcW w:w="2518" w:type="dxa"/>
          </w:tcPr>
          <w:p w14:paraId="2227CF03" w14:textId="77777777" w:rsidR="0058409F" w:rsidRPr="00153792" w:rsidRDefault="0058409F" w:rsidP="003914D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Código Shutterstock (o URL o la ruta en AulaPlaneta)</w:t>
            </w:r>
          </w:p>
        </w:tc>
        <w:tc>
          <w:tcPr>
            <w:tcW w:w="6515" w:type="dxa"/>
          </w:tcPr>
          <w:p w14:paraId="6C3D7390" w14:textId="77777777" w:rsidR="0058409F" w:rsidRPr="00153792" w:rsidRDefault="0058409F" w:rsidP="003914D9">
            <w:pPr>
              <w:rPr>
                <w:rFonts w:ascii="Times New Roman" w:hAnsi="Times New Roman" w:cs="Times New Roman"/>
                <w:color w:val="000000"/>
                <w:sz w:val="24"/>
                <w:szCs w:val="24"/>
              </w:rPr>
            </w:pPr>
            <w:r w:rsidRPr="009505C8">
              <w:rPr>
                <w:sz w:val="24"/>
                <w:szCs w:val="24"/>
              </w:rPr>
              <w:t>152559653</w:t>
            </w:r>
          </w:p>
        </w:tc>
      </w:tr>
      <w:tr w:rsidR="0058409F" w:rsidRPr="00153792" w14:paraId="2A5E1C03" w14:textId="77777777" w:rsidTr="003914D9">
        <w:tc>
          <w:tcPr>
            <w:tcW w:w="2518" w:type="dxa"/>
          </w:tcPr>
          <w:p w14:paraId="3EC074DB" w14:textId="77777777" w:rsidR="0058409F" w:rsidRPr="00153792" w:rsidRDefault="0058409F" w:rsidP="003914D9">
            <w:pPr>
              <w:rPr>
                <w:rFonts w:ascii="Times New Roman" w:hAnsi="Times New Roman" w:cs="Times New Roman"/>
                <w:color w:val="000000"/>
                <w:sz w:val="24"/>
                <w:szCs w:val="24"/>
              </w:rPr>
            </w:pPr>
            <w:r w:rsidRPr="00153792">
              <w:rPr>
                <w:rFonts w:ascii="Times New Roman" w:hAnsi="Times New Roman" w:cs="Times New Roman"/>
                <w:b/>
                <w:color w:val="000000"/>
                <w:sz w:val="24"/>
                <w:szCs w:val="24"/>
              </w:rPr>
              <w:t>Pie de imagen</w:t>
            </w:r>
          </w:p>
        </w:tc>
        <w:tc>
          <w:tcPr>
            <w:tcW w:w="6515" w:type="dxa"/>
          </w:tcPr>
          <w:p w14:paraId="784FD9A9" w14:textId="77777777" w:rsidR="0058409F" w:rsidRPr="00153792" w:rsidRDefault="0058409F" w:rsidP="003914D9">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Señal de PARE en distintos países </w:t>
            </w:r>
          </w:p>
        </w:tc>
      </w:tr>
    </w:tbl>
    <w:p w14:paraId="77655D0D" w14:textId="77777777" w:rsidR="0058409F" w:rsidRDefault="0058409F" w:rsidP="0058409F">
      <w:pPr>
        <w:tabs>
          <w:tab w:val="right" w:pos="8498"/>
        </w:tabs>
        <w:spacing w:after="0"/>
        <w:jc w:val="both"/>
        <w:rPr>
          <w:rFonts w:ascii="Times" w:hAnsi="Times"/>
          <w:b/>
        </w:rPr>
      </w:pPr>
    </w:p>
    <w:p w14:paraId="06AFC43F" w14:textId="77777777" w:rsidR="0058409F" w:rsidRDefault="0058409F" w:rsidP="0058409F">
      <w:pPr>
        <w:tabs>
          <w:tab w:val="right" w:pos="8498"/>
        </w:tabs>
        <w:spacing w:after="0"/>
        <w:jc w:val="both"/>
        <w:rPr>
          <w:rFonts w:ascii="Times" w:hAnsi="Times"/>
        </w:rPr>
      </w:pPr>
      <w:r>
        <w:rPr>
          <w:rFonts w:ascii="Times" w:hAnsi="Times"/>
        </w:rPr>
        <w:t xml:space="preserve">Gracias a la búsqueda por comunicarnos de forma asertiva, fluida y universal, hemos organizado el mundo de tal manera que tenemos todo tipo de “idiomas semióticos” o </w:t>
      </w:r>
      <w:r w:rsidRPr="00273DFF">
        <w:rPr>
          <w:rFonts w:ascii="Times" w:hAnsi="Times"/>
          <w:b/>
        </w:rPr>
        <w:t>sistemas de significación</w:t>
      </w:r>
      <w:r>
        <w:rPr>
          <w:rFonts w:ascii="Times" w:hAnsi="Times"/>
        </w:rPr>
        <w:t xml:space="preserve">. Cada cultura cuenta con su propio sistema de signos que hace parte de la creación de una realidad colectiva. La pluralidad de sistemas se da gracias a que cada </w:t>
      </w:r>
      <w:r w:rsidRPr="006F142F">
        <w:rPr>
          <w:rFonts w:ascii="Times" w:hAnsi="Times"/>
          <w:b/>
        </w:rPr>
        <w:t xml:space="preserve">cultura </w:t>
      </w:r>
      <w:r>
        <w:rPr>
          <w:rFonts w:ascii="Times" w:hAnsi="Times"/>
        </w:rPr>
        <w:t xml:space="preserve">es distinta. ¿Por qué? Cada una responde a diferentes formas de organizar sus pensamientos, comportamientos y hábitos. </w:t>
      </w:r>
    </w:p>
    <w:p w14:paraId="20085691"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2D5F8E" w14:paraId="0D67A985" w14:textId="77777777" w:rsidTr="003914D9">
        <w:tc>
          <w:tcPr>
            <w:tcW w:w="8978" w:type="dxa"/>
            <w:gridSpan w:val="2"/>
            <w:shd w:val="clear" w:color="auto" w:fill="000000" w:themeFill="text1"/>
          </w:tcPr>
          <w:p w14:paraId="7AEDBC8F" w14:textId="77777777" w:rsidR="0058409F" w:rsidRPr="002D5F8E" w:rsidRDefault="0058409F" w:rsidP="003914D9">
            <w:pPr>
              <w:jc w:val="center"/>
              <w:rPr>
                <w:rFonts w:ascii="Times New Roman" w:hAnsi="Times New Roman" w:cs="Times New Roman"/>
                <w:b/>
                <w:color w:val="FFFFFF" w:themeColor="background1"/>
                <w:sz w:val="24"/>
                <w:szCs w:val="24"/>
              </w:rPr>
            </w:pPr>
            <w:r w:rsidRPr="002D5F8E">
              <w:rPr>
                <w:rFonts w:ascii="Times New Roman" w:hAnsi="Times New Roman" w:cs="Times New Roman"/>
                <w:b/>
                <w:color w:val="FFFFFF" w:themeColor="background1"/>
                <w:sz w:val="24"/>
                <w:szCs w:val="24"/>
              </w:rPr>
              <w:t>Recuerda</w:t>
            </w:r>
          </w:p>
        </w:tc>
      </w:tr>
      <w:tr w:rsidR="0058409F" w:rsidRPr="002D5F8E" w14:paraId="76E0333C" w14:textId="77777777" w:rsidTr="003914D9">
        <w:tc>
          <w:tcPr>
            <w:tcW w:w="2518" w:type="dxa"/>
          </w:tcPr>
          <w:p w14:paraId="5CDF18A0" w14:textId="77777777" w:rsidR="0058409F" w:rsidRPr="002D5F8E" w:rsidRDefault="0058409F" w:rsidP="003914D9">
            <w:pPr>
              <w:rPr>
                <w:rFonts w:ascii="Times" w:hAnsi="Times"/>
                <w:b/>
                <w:sz w:val="24"/>
                <w:szCs w:val="24"/>
              </w:rPr>
            </w:pPr>
            <w:r w:rsidRPr="002D5F8E">
              <w:rPr>
                <w:rFonts w:ascii="Times" w:hAnsi="Times"/>
                <w:b/>
                <w:sz w:val="24"/>
                <w:szCs w:val="24"/>
              </w:rPr>
              <w:t>Contenido</w:t>
            </w:r>
          </w:p>
        </w:tc>
        <w:tc>
          <w:tcPr>
            <w:tcW w:w="6460" w:type="dxa"/>
          </w:tcPr>
          <w:p w14:paraId="75C08CA3" w14:textId="77777777" w:rsidR="0058409F" w:rsidRPr="009C1AF8" w:rsidRDefault="0058409F" w:rsidP="003914D9">
            <w:pPr>
              <w:jc w:val="both"/>
              <w:rPr>
                <w:rFonts w:ascii="Times New Roman" w:hAnsi="Times New Roman" w:cs="Times New Roman"/>
                <w:sz w:val="24"/>
                <w:szCs w:val="24"/>
              </w:rPr>
            </w:pPr>
            <w:r w:rsidRPr="009C1AF8">
              <w:rPr>
                <w:rFonts w:ascii="Times New Roman" w:hAnsi="Times New Roman" w:cs="Times New Roman"/>
                <w:b/>
                <w:sz w:val="24"/>
                <w:szCs w:val="24"/>
              </w:rPr>
              <w:t>Lengua</w:t>
            </w:r>
            <w:r w:rsidRPr="009C1AF8">
              <w:rPr>
                <w:rFonts w:ascii="Times New Roman" w:hAnsi="Times New Roman" w:cs="Times New Roman"/>
                <w:sz w:val="24"/>
                <w:szCs w:val="24"/>
              </w:rPr>
              <w:t xml:space="preserve"> y </w:t>
            </w:r>
            <w:r w:rsidRPr="009C1AF8">
              <w:rPr>
                <w:rFonts w:ascii="Times New Roman" w:hAnsi="Times New Roman" w:cs="Times New Roman"/>
                <w:b/>
                <w:sz w:val="24"/>
                <w:szCs w:val="24"/>
              </w:rPr>
              <w:t>lenguaje</w:t>
            </w:r>
            <w:r w:rsidRPr="009C1AF8">
              <w:rPr>
                <w:rFonts w:ascii="Times New Roman" w:hAnsi="Times New Roman" w:cs="Times New Roman"/>
                <w:sz w:val="24"/>
                <w:szCs w:val="24"/>
              </w:rPr>
              <w:t xml:space="preserve">. Estas dos palabras se suelen utilizar como sinónimos. Sin embargo, se refieren a realidades muy distintas. La primera es un </w:t>
            </w:r>
            <w:r w:rsidRPr="00D72F98">
              <w:rPr>
                <w:rFonts w:ascii="Times New Roman" w:hAnsi="Times New Roman" w:cs="Times New Roman"/>
                <w:b/>
                <w:sz w:val="24"/>
                <w:szCs w:val="24"/>
              </w:rPr>
              <w:t xml:space="preserve">sistema </w:t>
            </w:r>
            <w:r>
              <w:rPr>
                <w:rFonts w:ascii="Times New Roman" w:hAnsi="Times New Roman" w:cs="Times New Roman"/>
                <w:sz w:val="24"/>
                <w:szCs w:val="24"/>
              </w:rPr>
              <w:t>de signos convencionales con el</w:t>
            </w:r>
            <w:r w:rsidRPr="009C1AF8">
              <w:rPr>
                <w:rFonts w:ascii="Times New Roman" w:hAnsi="Times New Roman" w:cs="Times New Roman"/>
                <w:sz w:val="24"/>
                <w:szCs w:val="24"/>
              </w:rPr>
              <w:t xml:space="preserve"> cual nos podemos comunicar. El segundo es, según el DRAE, un </w:t>
            </w:r>
            <w:r w:rsidRPr="009C1AF8">
              <w:rPr>
                <w:rFonts w:ascii="Times New Roman" w:hAnsi="Times New Roman" w:cs="Times New Roman"/>
                <w:i/>
                <w:sz w:val="24"/>
                <w:szCs w:val="24"/>
              </w:rPr>
              <w:t xml:space="preserve">conjunto de señales </w:t>
            </w:r>
            <w:r>
              <w:rPr>
                <w:rFonts w:ascii="Times New Roman" w:hAnsi="Times New Roman" w:cs="Times New Roman"/>
                <w:i/>
                <w:sz w:val="24"/>
                <w:szCs w:val="24"/>
              </w:rPr>
              <w:t>que dan a entender algo,</w:t>
            </w:r>
            <w:r w:rsidRPr="009C1AF8">
              <w:rPr>
                <w:rFonts w:ascii="Times New Roman" w:hAnsi="Times New Roman" w:cs="Times New Roman"/>
                <w:i/>
                <w:sz w:val="24"/>
                <w:szCs w:val="24"/>
              </w:rPr>
              <w:t xml:space="preserve"> un modo de hablar</w:t>
            </w:r>
            <w:r>
              <w:rPr>
                <w:rFonts w:ascii="Times New Roman" w:hAnsi="Times New Roman" w:cs="Times New Roman"/>
                <w:sz w:val="24"/>
                <w:szCs w:val="24"/>
              </w:rPr>
              <w:t xml:space="preserve">. </w:t>
            </w:r>
            <w:r w:rsidRPr="009C1AF8">
              <w:rPr>
                <w:rFonts w:ascii="Times New Roman" w:hAnsi="Times New Roman" w:cs="Times New Roman"/>
                <w:sz w:val="24"/>
                <w:szCs w:val="24"/>
              </w:rPr>
              <w:t xml:space="preserve">Es la </w:t>
            </w:r>
            <w:r w:rsidRPr="00D72F98">
              <w:rPr>
                <w:rFonts w:ascii="Times New Roman" w:hAnsi="Times New Roman" w:cs="Times New Roman"/>
                <w:b/>
                <w:sz w:val="24"/>
                <w:szCs w:val="24"/>
              </w:rPr>
              <w:t>facultad</w:t>
            </w:r>
            <w:r w:rsidRPr="009C1AF8">
              <w:rPr>
                <w:rFonts w:ascii="Times New Roman" w:hAnsi="Times New Roman" w:cs="Times New Roman"/>
                <w:sz w:val="24"/>
                <w:szCs w:val="24"/>
              </w:rPr>
              <w:t xml:space="preserve"> de comunicarse mediante signos verbales y no verbales. </w:t>
            </w:r>
          </w:p>
        </w:tc>
      </w:tr>
    </w:tbl>
    <w:p w14:paraId="121A85E7" w14:textId="77777777" w:rsidR="0058409F" w:rsidRDefault="0058409F" w:rsidP="0058409F">
      <w:pPr>
        <w:tabs>
          <w:tab w:val="right" w:pos="8498"/>
        </w:tabs>
        <w:spacing w:after="0"/>
        <w:jc w:val="both"/>
        <w:rPr>
          <w:rFonts w:ascii="Times" w:hAnsi="Times"/>
        </w:rPr>
      </w:pPr>
    </w:p>
    <w:p w14:paraId="1E8FA132" w14:textId="77777777" w:rsidR="0058409F" w:rsidRDefault="0058409F" w:rsidP="0058409F">
      <w:pPr>
        <w:tabs>
          <w:tab w:val="right" w:pos="8498"/>
        </w:tabs>
        <w:spacing w:after="0"/>
        <w:jc w:val="both"/>
        <w:rPr>
          <w:rFonts w:ascii="Times" w:hAnsi="Times"/>
        </w:rPr>
      </w:pPr>
      <w:r>
        <w:rPr>
          <w:rFonts w:ascii="Times" w:hAnsi="Times"/>
        </w:rPr>
        <w:lastRenderedPageBreak/>
        <w:t xml:space="preserve">Es importante tener en cuenta que existen dos clases de signo: el lingüístico que estudiamos en este cuaderno, y los </w:t>
      </w:r>
      <w:r w:rsidRPr="00A943CC">
        <w:rPr>
          <w:rFonts w:ascii="Times" w:hAnsi="Times"/>
          <w:b/>
        </w:rPr>
        <w:t>no lingüísticos</w:t>
      </w:r>
      <w:r>
        <w:rPr>
          <w:rFonts w:ascii="Times" w:hAnsi="Times"/>
        </w:rPr>
        <w:t xml:space="preserve">, es decir, aquellos que se basan en un sistema de comunicación no verbal, pues no utilizan la lengua. Por ejemplo, un signo </w:t>
      </w:r>
      <w:r w:rsidRPr="00A943CC">
        <w:rPr>
          <w:rFonts w:ascii="Times" w:hAnsi="Times"/>
          <w:b/>
        </w:rPr>
        <w:t>visual</w:t>
      </w:r>
      <w:r>
        <w:rPr>
          <w:rFonts w:ascii="Times" w:hAnsi="Times"/>
        </w:rPr>
        <w:t xml:space="preserve"> es una señal de tránsito, una </w:t>
      </w:r>
      <w:r w:rsidRPr="00A943CC">
        <w:rPr>
          <w:rFonts w:ascii="Times" w:hAnsi="Times"/>
          <w:b/>
        </w:rPr>
        <w:t>gestual</w:t>
      </w:r>
      <w:r>
        <w:rPr>
          <w:rFonts w:ascii="Times" w:hAnsi="Times"/>
        </w:rPr>
        <w:t xml:space="preserve">, el lenguaje de los sordomudos y un signo </w:t>
      </w:r>
      <w:r w:rsidRPr="00A943CC">
        <w:rPr>
          <w:rFonts w:ascii="Times" w:hAnsi="Times"/>
          <w:b/>
        </w:rPr>
        <w:t>auditivo</w:t>
      </w:r>
      <w:r>
        <w:rPr>
          <w:rFonts w:ascii="Times" w:hAnsi="Times"/>
        </w:rPr>
        <w:t xml:space="preserve">, la sirena del camión de bomberos. *Existen excepciones. Una señal de PARE es un signo lingüístico porque incluye una palabra. </w:t>
      </w:r>
    </w:p>
    <w:p w14:paraId="0727D070"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58409F" w:rsidRPr="00352373" w14:paraId="06544C55" w14:textId="77777777" w:rsidTr="003914D9">
        <w:tc>
          <w:tcPr>
            <w:tcW w:w="9033" w:type="dxa"/>
            <w:gridSpan w:val="2"/>
            <w:shd w:val="clear" w:color="auto" w:fill="000000" w:themeFill="text1"/>
          </w:tcPr>
          <w:p w14:paraId="1D7400ED" w14:textId="77777777" w:rsidR="0058409F" w:rsidRPr="00352373" w:rsidRDefault="0058409F" w:rsidP="003914D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w:t>
            </w:r>
            <w:r w:rsidRPr="00352373">
              <w:rPr>
                <w:rFonts w:ascii="Times New Roman" w:eastAsia="Batang" w:hAnsi="Times New Roman" w:cs="Times New Roman"/>
                <w:b/>
                <w:color w:val="FFFFFF" w:themeColor="background1"/>
                <w:sz w:val="24"/>
                <w:szCs w:val="24"/>
              </w:rPr>
              <w:t xml:space="preserve">: </w:t>
            </w:r>
            <w:r>
              <w:rPr>
                <w:rFonts w:ascii="Times New Roman" w:eastAsia="Batang" w:hAnsi="Times New Roman" w:cs="Times New Roman"/>
                <w:b/>
                <w:color w:val="FFFFFF" w:themeColor="background1"/>
                <w:sz w:val="24"/>
                <w:szCs w:val="24"/>
              </w:rPr>
              <w:t>(recurso de ejercitación)</w:t>
            </w:r>
          </w:p>
        </w:tc>
      </w:tr>
      <w:tr w:rsidR="0058409F" w:rsidRPr="00352373" w14:paraId="04F8F1CB" w14:textId="77777777" w:rsidTr="003914D9">
        <w:tc>
          <w:tcPr>
            <w:tcW w:w="2518" w:type="dxa"/>
          </w:tcPr>
          <w:p w14:paraId="6B011040" w14:textId="77777777" w:rsidR="0058409F" w:rsidRPr="00352373" w:rsidRDefault="0058409F" w:rsidP="003914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22D94A02" w14:textId="77777777" w:rsidR="0058409F" w:rsidRPr="00352373" w:rsidRDefault="0058409F" w:rsidP="003914D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LE_05_01_REC240</w:t>
            </w:r>
          </w:p>
        </w:tc>
      </w:tr>
      <w:tr w:rsidR="0058409F" w:rsidRPr="00352373" w14:paraId="6E9F70CA" w14:textId="77777777" w:rsidTr="003914D9">
        <w:tc>
          <w:tcPr>
            <w:tcW w:w="2518" w:type="dxa"/>
          </w:tcPr>
          <w:p w14:paraId="5D609BA9" w14:textId="77777777" w:rsidR="0058409F" w:rsidRPr="00352373" w:rsidRDefault="0058409F" w:rsidP="003914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5E4094F5" w14:textId="77777777" w:rsidR="0058409F" w:rsidRPr="00352373" w:rsidRDefault="0058409F" w:rsidP="003914D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Observa signos lingüísticos en la vida social diaria</w:t>
            </w:r>
          </w:p>
        </w:tc>
      </w:tr>
      <w:tr w:rsidR="0058409F" w:rsidRPr="00352373" w14:paraId="55CE5F65" w14:textId="77777777" w:rsidTr="003914D9">
        <w:tc>
          <w:tcPr>
            <w:tcW w:w="2518" w:type="dxa"/>
          </w:tcPr>
          <w:p w14:paraId="75B6E3E6" w14:textId="77777777" w:rsidR="0058409F" w:rsidRPr="00352373" w:rsidRDefault="0058409F" w:rsidP="003914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0451EBC4" w14:textId="77777777" w:rsidR="0058409F" w:rsidRPr="00352373" w:rsidRDefault="0058409F" w:rsidP="003914D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que hace evidente la continua presencia del signo lingüístico en nuestra sociedad</w:t>
            </w:r>
          </w:p>
        </w:tc>
      </w:tr>
    </w:tbl>
    <w:p w14:paraId="692E9170" w14:textId="77777777" w:rsidR="0058409F" w:rsidRDefault="0058409F" w:rsidP="0058409F">
      <w:pPr>
        <w:tabs>
          <w:tab w:val="right" w:pos="8498"/>
        </w:tabs>
        <w:spacing w:after="0"/>
        <w:jc w:val="both"/>
        <w:rPr>
          <w:rFonts w:ascii="Times" w:hAnsi="Times"/>
        </w:rPr>
      </w:pPr>
    </w:p>
    <w:p w14:paraId="3A8E572B" w14:textId="77777777" w:rsidR="0058409F" w:rsidRDefault="0058409F" w:rsidP="0058409F">
      <w:pPr>
        <w:tabs>
          <w:tab w:val="right" w:pos="8498"/>
        </w:tabs>
        <w:spacing w:after="0"/>
        <w:jc w:val="both"/>
        <w:rPr>
          <w:rFonts w:ascii="Times" w:hAnsi="Times"/>
        </w:rPr>
      </w:pPr>
      <w:r>
        <w:rPr>
          <w:rFonts w:ascii="Times" w:hAnsi="Times"/>
        </w:rPr>
        <w:t>El signo lingüístico en la</w:t>
      </w:r>
      <w:r w:rsidRPr="005A785F">
        <w:rPr>
          <w:rFonts w:ascii="Times" w:hAnsi="Times"/>
          <w:b/>
        </w:rPr>
        <w:t xml:space="preserve"> sociedad</w:t>
      </w:r>
      <w:r>
        <w:rPr>
          <w:rFonts w:ascii="Times" w:hAnsi="Times"/>
        </w:rPr>
        <w:t xml:space="preserve"> es el cable que une a todos los sistemas de significación. Aunque existen barreras geográficas, idiomáticas e incluso personales, la comunicación siempre es posible gracias al lenguaje, que es </w:t>
      </w:r>
      <w:r w:rsidRPr="005A785F">
        <w:rPr>
          <w:rFonts w:ascii="Times" w:hAnsi="Times"/>
          <w:b/>
        </w:rPr>
        <w:t>global</w:t>
      </w:r>
      <w:r>
        <w:rPr>
          <w:rFonts w:ascii="Times" w:hAnsi="Times"/>
        </w:rPr>
        <w:t xml:space="preserve">. </w:t>
      </w:r>
    </w:p>
    <w:p w14:paraId="01B2F287" w14:textId="77777777" w:rsidR="0058409F" w:rsidRDefault="0058409F" w:rsidP="0058409F">
      <w:pPr>
        <w:tabs>
          <w:tab w:val="right" w:pos="8498"/>
        </w:tabs>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58409F" w:rsidRPr="005D1738" w14:paraId="59C335EC" w14:textId="77777777" w:rsidTr="003914D9">
        <w:tc>
          <w:tcPr>
            <w:tcW w:w="8978" w:type="dxa"/>
            <w:gridSpan w:val="2"/>
            <w:shd w:val="clear" w:color="auto" w:fill="000000" w:themeFill="text1"/>
          </w:tcPr>
          <w:p w14:paraId="490ED9B8" w14:textId="77777777" w:rsidR="0058409F" w:rsidRPr="005D1738" w:rsidRDefault="0058409F" w:rsidP="003914D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58409F" w:rsidRPr="00726376" w14:paraId="322F089E" w14:textId="77777777" w:rsidTr="003914D9">
        <w:tc>
          <w:tcPr>
            <w:tcW w:w="2518" w:type="dxa"/>
          </w:tcPr>
          <w:p w14:paraId="30F8738E" w14:textId="77777777" w:rsidR="0058409F" w:rsidRPr="00726376" w:rsidRDefault="0058409F" w:rsidP="003914D9">
            <w:pPr>
              <w:rPr>
                <w:rFonts w:ascii="Times" w:hAnsi="Times"/>
                <w:b/>
                <w:sz w:val="18"/>
                <w:szCs w:val="18"/>
              </w:rPr>
            </w:pPr>
            <w:r w:rsidRPr="00726376">
              <w:rPr>
                <w:rFonts w:ascii="Times" w:hAnsi="Times"/>
                <w:b/>
                <w:sz w:val="18"/>
                <w:szCs w:val="18"/>
              </w:rPr>
              <w:t>Contenido</w:t>
            </w:r>
          </w:p>
        </w:tc>
        <w:tc>
          <w:tcPr>
            <w:tcW w:w="6460" w:type="dxa"/>
          </w:tcPr>
          <w:p w14:paraId="4675D9BD" w14:textId="77777777" w:rsidR="0058409F" w:rsidRPr="00612EF4" w:rsidRDefault="0058409F" w:rsidP="003914D9">
            <w:pPr>
              <w:pStyle w:val="u"/>
              <w:spacing w:before="0" w:beforeAutospacing="0" w:after="0" w:afterAutospacing="0"/>
              <w:jc w:val="both"/>
              <w:rPr>
                <w:sz w:val="24"/>
                <w:szCs w:val="24"/>
              </w:rPr>
            </w:pPr>
            <w:r>
              <w:rPr>
                <w:sz w:val="24"/>
                <w:szCs w:val="24"/>
              </w:rPr>
              <w:t xml:space="preserve">El </w:t>
            </w:r>
            <w:r w:rsidRPr="009208B1">
              <w:rPr>
                <w:b/>
                <w:sz w:val="24"/>
                <w:szCs w:val="24"/>
              </w:rPr>
              <w:t>signo lingüístico</w:t>
            </w:r>
            <w:r>
              <w:rPr>
                <w:sz w:val="24"/>
                <w:szCs w:val="24"/>
              </w:rPr>
              <w:t xml:space="preserve"> no solo es útil para la comunicación universal. Otra manifestación de su presencia en la sociedad se da a través de la literatura. ¿Cómo? Al igual que los pintores utilizan lienzos y pinceles, los escritores hacen uso del lenguaje. Lo reforman, lo reinventan y lo deconstruyen. ¿Qué son las </w:t>
            </w:r>
            <w:r w:rsidRPr="00526704">
              <w:rPr>
                <w:b/>
                <w:sz w:val="24"/>
                <w:szCs w:val="24"/>
              </w:rPr>
              <w:t>imágenes poéticas</w:t>
            </w:r>
            <w:r>
              <w:rPr>
                <w:sz w:val="24"/>
                <w:szCs w:val="24"/>
              </w:rPr>
              <w:t xml:space="preserve">? Precisamente un juego entre significante y significado. A la hora de </w:t>
            </w:r>
            <w:r w:rsidRPr="00526704">
              <w:rPr>
                <w:b/>
                <w:sz w:val="24"/>
                <w:szCs w:val="24"/>
              </w:rPr>
              <w:t>escribir</w:t>
            </w:r>
            <w:r>
              <w:rPr>
                <w:sz w:val="24"/>
                <w:szCs w:val="24"/>
              </w:rPr>
              <w:t>, aprovecha cada atajo que regala el lenguaje para crear nuevos referentes, significados y asociaciones.</w:t>
            </w:r>
          </w:p>
        </w:tc>
      </w:tr>
    </w:tbl>
    <w:p w14:paraId="516A70E3" w14:textId="77777777" w:rsidR="0058409F" w:rsidRDefault="0058409F" w:rsidP="0058409F">
      <w:pPr>
        <w:tabs>
          <w:tab w:val="right" w:pos="8498"/>
        </w:tabs>
        <w:spacing w:after="0"/>
        <w:jc w:val="both"/>
        <w:rPr>
          <w:rFonts w:ascii="Times" w:hAnsi="Times"/>
        </w:rPr>
      </w:pPr>
    </w:p>
    <w:p w14:paraId="7B7985FC" w14:textId="77777777" w:rsidR="0058409F" w:rsidRDefault="0058409F" w:rsidP="0058409F">
      <w:pPr>
        <w:tabs>
          <w:tab w:val="right" w:pos="8498"/>
        </w:tabs>
        <w:spacing w:after="0"/>
        <w:jc w:val="both"/>
        <w:rPr>
          <w:rFonts w:ascii="Times" w:hAnsi="Times"/>
        </w:rPr>
      </w:pPr>
      <w:r>
        <w:rPr>
          <w:rFonts w:ascii="Times" w:hAnsi="Times"/>
        </w:rPr>
        <w:t xml:space="preserve">Los signos lingüísticos en la sociedad también pueden influenciar cambios de </w:t>
      </w:r>
      <w:r w:rsidRPr="006119BB">
        <w:rPr>
          <w:rFonts w:ascii="Times" w:hAnsi="Times"/>
          <w:b/>
        </w:rPr>
        <w:t>consciencia</w:t>
      </w:r>
      <w:r>
        <w:rPr>
          <w:rFonts w:ascii="Times" w:hAnsi="Times"/>
        </w:rPr>
        <w:t xml:space="preserve">. El lenguaje hace parte de nuestra percepción de la realidad, por lo tanto, sirve como herramienta para cambiar de enfoque. Por eso, presta atención cuando hablas contigo mismo, con tu familia, tus amigos, tus profesores, etc. La forma en la que nombramos las cosas y vemos nuestro entorno, se refleja en lo que sucede en el mundo externo. Los significados son infinitos y están en constante evolución, y por eso podemos modificarlos. Si queremos ser parte del </w:t>
      </w:r>
      <w:r w:rsidRPr="006119BB">
        <w:rPr>
          <w:rFonts w:ascii="Times" w:hAnsi="Times"/>
          <w:b/>
        </w:rPr>
        <w:t>cambio</w:t>
      </w:r>
      <w:r>
        <w:rPr>
          <w:rFonts w:ascii="Times" w:hAnsi="Times"/>
        </w:rPr>
        <w:t xml:space="preserve">, la forma de plantearlo es a través del lenguaje. Expresarte no solo te ayuda a crear una identidad propia sino colectiva. </w:t>
      </w:r>
    </w:p>
    <w:p w14:paraId="0016065E" w14:textId="77777777" w:rsidR="0058409F" w:rsidRDefault="0058409F" w:rsidP="0058409F">
      <w:pPr>
        <w:shd w:val="clear" w:color="auto" w:fill="FFFFFF"/>
        <w:spacing w:after="0"/>
        <w:jc w:val="both"/>
        <w:rPr>
          <w:rFonts w:ascii="Times New Roman" w:eastAsia="Times New Roman" w:hAnsi="Times New Roman" w:cs="Times New Roman"/>
          <w:lang w:val="es-MX" w:eastAsia="es-MX"/>
        </w:rPr>
      </w:pPr>
    </w:p>
    <w:p w14:paraId="67FEF453" w14:textId="77777777" w:rsidR="0058409F" w:rsidRDefault="0058409F" w:rsidP="0058409F">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3.2 Consolidación</w:t>
      </w:r>
    </w:p>
    <w:p w14:paraId="3AF00C7D" w14:textId="77777777" w:rsidR="0058409F" w:rsidRDefault="0058409F" w:rsidP="0058409F">
      <w:pPr>
        <w:tabs>
          <w:tab w:val="right" w:pos="8498"/>
        </w:tabs>
        <w:spacing w:after="0"/>
        <w:rPr>
          <w:rFonts w:ascii="Times" w:hAnsi="Times"/>
          <w:b/>
        </w:rPr>
      </w:pPr>
    </w:p>
    <w:p w14:paraId="261BF3F3" w14:textId="77777777" w:rsidR="0058409F" w:rsidRDefault="0058409F" w:rsidP="0058409F">
      <w:pPr>
        <w:shd w:val="clear" w:color="auto" w:fill="FFFFFF"/>
        <w:spacing w:after="120"/>
        <w:outlineLvl w:val="3"/>
        <w:rPr>
          <w:rFonts w:ascii="Times New Roman" w:eastAsia="Batang" w:hAnsi="Times New Roman" w:cs="Times New Roman"/>
        </w:rPr>
      </w:pPr>
      <w:r w:rsidRPr="00352373">
        <w:rPr>
          <w:rFonts w:ascii="Times New Roman" w:eastAsia="Batang" w:hAnsi="Times New Roman" w:cs="Times New Roman"/>
        </w:rPr>
        <w:t xml:space="preserve">Actividades para consolidar lo que has aprendido en esta sección. </w:t>
      </w:r>
    </w:p>
    <w:tbl>
      <w:tblPr>
        <w:tblStyle w:val="Tablaconcuadrcula"/>
        <w:tblW w:w="0" w:type="auto"/>
        <w:tblLook w:val="04A0" w:firstRow="1" w:lastRow="0" w:firstColumn="1" w:lastColumn="0" w:noHBand="0" w:noVBand="1"/>
      </w:tblPr>
      <w:tblGrid>
        <w:gridCol w:w="2518"/>
        <w:gridCol w:w="6515"/>
      </w:tblGrid>
      <w:tr w:rsidR="0058409F" w14:paraId="23881C31" w14:textId="77777777" w:rsidTr="003914D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96A7145" w14:textId="77777777" w:rsidR="0058409F" w:rsidRDefault="0058409F" w:rsidP="003914D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58409F" w14:paraId="1246B5E4" w14:textId="77777777" w:rsidTr="003914D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AE3927" w14:textId="77777777" w:rsidR="0058409F" w:rsidRDefault="0058409F" w:rsidP="003914D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D34D3C" w14:textId="77777777" w:rsidR="0058409F" w:rsidRDefault="0058409F" w:rsidP="003914D9">
            <w:pPr>
              <w:rPr>
                <w:rFonts w:ascii="Times New Roman" w:hAnsi="Times New Roman" w:cs="Times New Roman"/>
                <w:b/>
                <w:color w:val="000000"/>
                <w:sz w:val="18"/>
                <w:szCs w:val="18"/>
              </w:rPr>
            </w:pPr>
            <w:r>
              <w:rPr>
                <w:rFonts w:ascii="Times New Roman" w:hAnsi="Times New Roman" w:cs="Times New Roman"/>
                <w:color w:val="000000"/>
              </w:rPr>
              <w:t>LE_05_01_REC250</w:t>
            </w:r>
          </w:p>
        </w:tc>
      </w:tr>
      <w:tr w:rsidR="0058409F" w14:paraId="057BCE66" w14:textId="77777777" w:rsidTr="003914D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BC9D0E" w14:textId="77777777" w:rsidR="0058409F" w:rsidRDefault="0058409F" w:rsidP="003914D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208E4" w14:textId="77777777" w:rsidR="0058409F" w:rsidRPr="0014357D" w:rsidRDefault="0058409F" w:rsidP="003914D9">
            <w:pPr>
              <w:rPr>
                <w:rFonts w:ascii="Times New Roman" w:hAnsi="Times New Roman" w:cs="Times New Roman"/>
                <w:color w:val="000000"/>
              </w:rPr>
            </w:pPr>
            <w:r>
              <w:rPr>
                <w:rFonts w:ascii="Times New Roman" w:eastAsia="Batang" w:hAnsi="Times New Roman" w:cs="Times New Roman"/>
                <w:color w:val="000000"/>
                <w:sz w:val="24"/>
                <w:szCs w:val="24"/>
              </w:rPr>
              <w:t>Refuerza tu aprendizaje: Lingüística: el signo lingüístico</w:t>
            </w:r>
          </w:p>
        </w:tc>
      </w:tr>
      <w:tr w:rsidR="0058409F" w14:paraId="2300E119" w14:textId="77777777" w:rsidTr="003914D9">
        <w:trPr>
          <w:trHeight w:val="880"/>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A9E20A" w14:textId="77777777" w:rsidR="0058409F" w:rsidRDefault="0058409F" w:rsidP="003914D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18250" w14:textId="77777777" w:rsidR="0058409F" w:rsidRPr="00C57AE1" w:rsidRDefault="0058409F" w:rsidP="003914D9">
            <w:pPr>
              <w:shd w:val="clear" w:color="auto" w:fill="FFFFFF"/>
              <w:rPr>
                <w:rFonts w:ascii="Times New Roman" w:hAnsi="Times New Roman" w:cs="Times New Roman"/>
                <w:i/>
                <w:color w:val="000000"/>
              </w:rPr>
            </w:pPr>
            <w:r>
              <w:rPr>
                <w:rFonts w:ascii="Times New Roman" w:eastAsia="Batang" w:hAnsi="Times New Roman" w:cs="Times New Roman"/>
                <w:color w:val="000000"/>
                <w:sz w:val="24"/>
                <w:szCs w:val="24"/>
              </w:rPr>
              <w:t xml:space="preserve">Interactivo que presenta ejemplos de la relación significado – significante, e introduce los conceptos de denotación, connotación, monosemia y polisemia </w:t>
            </w:r>
          </w:p>
        </w:tc>
      </w:tr>
    </w:tbl>
    <w:p w14:paraId="73C85219" w14:textId="77777777" w:rsidR="0058409F" w:rsidRPr="00352373" w:rsidRDefault="0058409F" w:rsidP="0058409F">
      <w:pPr>
        <w:shd w:val="clear" w:color="auto" w:fill="FFFFFF"/>
        <w:rPr>
          <w:rFonts w:ascii="Times New Roman" w:eastAsia="Batang" w:hAnsi="Times New Roman" w:cs="Times New Roman"/>
          <w:color w:val="FFFFFF"/>
        </w:rPr>
      </w:pPr>
    </w:p>
    <w:tbl>
      <w:tblPr>
        <w:tblStyle w:val="Tablaconcuadrcula"/>
        <w:tblW w:w="0" w:type="auto"/>
        <w:tblLook w:val="04A0" w:firstRow="1" w:lastRow="0" w:firstColumn="1" w:lastColumn="0" w:noHBand="0" w:noVBand="1"/>
      </w:tblPr>
      <w:tblGrid>
        <w:gridCol w:w="2518"/>
        <w:gridCol w:w="6515"/>
      </w:tblGrid>
      <w:tr w:rsidR="0058409F" w:rsidRPr="00352373" w14:paraId="649C26D2" w14:textId="77777777" w:rsidTr="003914D9">
        <w:tc>
          <w:tcPr>
            <w:tcW w:w="9033" w:type="dxa"/>
            <w:gridSpan w:val="2"/>
            <w:shd w:val="clear" w:color="auto" w:fill="000000" w:themeFill="text1"/>
          </w:tcPr>
          <w:p w14:paraId="67027700" w14:textId="77777777" w:rsidR="0058409F" w:rsidRPr="00352373" w:rsidRDefault="0058409F" w:rsidP="003914D9">
            <w:pPr>
              <w:jc w:val="center"/>
              <w:rPr>
                <w:rFonts w:ascii="Times New Roman" w:eastAsia="Batang" w:hAnsi="Times New Roman" w:cs="Times New Roman"/>
                <w:b/>
                <w:color w:val="FFFFFF" w:themeColor="background1"/>
                <w:sz w:val="24"/>
                <w:szCs w:val="24"/>
              </w:rPr>
            </w:pPr>
            <w:r>
              <w:rPr>
                <w:rFonts w:ascii="Times New Roman" w:eastAsia="Batang" w:hAnsi="Times New Roman" w:cs="Times New Roman"/>
                <w:b/>
                <w:color w:val="FFFFFF" w:themeColor="background1"/>
                <w:sz w:val="24"/>
                <w:szCs w:val="24"/>
              </w:rPr>
              <w:t>Practica: (recurso de ejercitación)</w:t>
            </w:r>
          </w:p>
        </w:tc>
      </w:tr>
      <w:tr w:rsidR="0058409F" w:rsidRPr="00352373" w14:paraId="1641CC77" w14:textId="77777777" w:rsidTr="003914D9">
        <w:tc>
          <w:tcPr>
            <w:tcW w:w="2518" w:type="dxa"/>
          </w:tcPr>
          <w:p w14:paraId="558A2EBD" w14:textId="77777777" w:rsidR="0058409F" w:rsidRPr="00352373" w:rsidRDefault="0058409F" w:rsidP="003914D9">
            <w:pPr>
              <w:rPr>
                <w:rFonts w:ascii="Times New Roman" w:eastAsia="Batang" w:hAnsi="Times New Roman" w:cs="Times New Roman"/>
                <w:b/>
                <w:color w:val="000000"/>
                <w:sz w:val="24"/>
                <w:szCs w:val="24"/>
              </w:rPr>
            </w:pPr>
            <w:r w:rsidRPr="00352373">
              <w:rPr>
                <w:rFonts w:ascii="Times New Roman" w:eastAsia="Batang" w:hAnsi="Times New Roman" w:cs="Times New Roman"/>
                <w:b/>
                <w:color w:val="000000"/>
                <w:sz w:val="24"/>
                <w:szCs w:val="24"/>
              </w:rPr>
              <w:t>Código</w:t>
            </w:r>
          </w:p>
        </w:tc>
        <w:tc>
          <w:tcPr>
            <w:tcW w:w="6515" w:type="dxa"/>
          </w:tcPr>
          <w:p w14:paraId="312FEA71" w14:textId="77777777" w:rsidR="0058409F" w:rsidRPr="00352373" w:rsidRDefault="0058409F" w:rsidP="003914D9">
            <w:pPr>
              <w:rPr>
                <w:rFonts w:ascii="Times New Roman" w:eastAsia="Batang" w:hAnsi="Times New Roman" w:cs="Times New Roman"/>
                <w:b/>
                <w:color w:val="000000"/>
                <w:sz w:val="24"/>
                <w:szCs w:val="24"/>
              </w:rPr>
            </w:pPr>
            <w:r>
              <w:rPr>
                <w:rFonts w:ascii="Times New Roman" w:eastAsia="Batang" w:hAnsi="Times New Roman" w:cs="Times New Roman"/>
                <w:color w:val="000000"/>
                <w:sz w:val="24"/>
                <w:szCs w:val="24"/>
              </w:rPr>
              <w:t>LE_05_01_REC260</w:t>
            </w:r>
          </w:p>
        </w:tc>
      </w:tr>
      <w:tr w:rsidR="0058409F" w:rsidRPr="00352373" w14:paraId="5B26E676" w14:textId="77777777" w:rsidTr="003914D9">
        <w:tc>
          <w:tcPr>
            <w:tcW w:w="2518" w:type="dxa"/>
          </w:tcPr>
          <w:p w14:paraId="754DBBC8" w14:textId="77777777" w:rsidR="0058409F" w:rsidRPr="00352373" w:rsidRDefault="0058409F" w:rsidP="003914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Título</w:t>
            </w:r>
          </w:p>
        </w:tc>
        <w:tc>
          <w:tcPr>
            <w:tcW w:w="6515" w:type="dxa"/>
          </w:tcPr>
          <w:p w14:paraId="4229DD98" w14:textId="77777777" w:rsidR="0058409F" w:rsidRPr="00352373" w:rsidRDefault="0058409F" w:rsidP="003914D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Refuerza tu aprendizaje: las características del signo lingüístico</w:t>
            </w:r>
            <w:r w:rsidRPr="00352373">
              <w:rPr>
                <w:rFonts w:ascii="Times New Roman" w:eastAsia="Batang" w:hAnsi="Times New Roman" w:cs="Times New Roman"/>
                <w:color w:val="000000"/>
                <w:sz w:val="24"/>
                <w:szCs w:val="24"/>
              </w:rPr>
              <w:t xml:space="preserve"> </w:t>
            </w:r>
          </w:p>
        </w:tc>
      </w:tr>
      <w:tr w:rsidR="0058409F" w:rsidRPr="00352373" w14:paraId="04D97C3D" w14:textId="77777777" w:rsidTr="003914D9">
        <w:tc>
          <w:tcPr>
            <w:tcW w:w="2518" w:type="dxa"/>
          </w:tcPr>
          <w:p w14:paraId="7E641953" w14:textId="77777777" w:rsidR="0058409F" w:rsidRPr="00352373" w:rsidRDefault="0058409F" w:rsidP="003914D9">
            <w:pPr>
              <w:rPr>
                <w:rFonts w:ascii="Times New Roman" w:eastAsia="Batang" w:hAnsi="Times New Roman" w:cs="Times New Roman"/>
                <w:color w:val="000000"/>
                <w:sz w:val="24"/>
                <w:szCs w:val="24"/>
              </w:rPr>
            </w:pPr>
            <w:r w:rsidRPr="00352373">
              <w:rPr>
                <w:rFonts w:ascii="Times New Roman" w:eastAsia="Batang" w:hAnsi="Times New Roman" w:cs="Times New Roman"/>
                <w:b/>
                <w:color w:val="000000"/>
                <w:sz w:val="24"/>
                <w:szCs w:val="24"/>
              </w:rPr>
              <w:t>Descripción</w:t>
            </w:r>
          </w:p>
        </w:tc>
        <w:tc>
          <w:tcPr>
            <w:tcW w:w="6515" w:type="dxa"/>
          </w:tcPr>
          <w:p w14:paraId="612C8AE6" w14:textId="77777777" w:rsidR="0058409F" w:rsidRPr="00352373" w:rsidRDefault="0058409F" w:rsidP="003914D9">
            <w:pPr>
              <w:rPr>
                <w:rFonts w:ascii="Times New Roman" w:eastAsia="Batang" w:hAnsi="Times New Roman" w:cs="Times New Roman"/>
                <w:color w:val="000000"/>
                <w:sz w:val="24"/>
                <w:szCs w:val="24"/>
              </w:rPr>
            </w:pPr>
            <w:r>
              <w:rPr>
                <w:rFonts w:ascii="Times New Roman" w:eastAsia="Batang" w:hAnsi="Times New Roman" w:cs="Times New Roman"/>
                <w:color w:val="000000"/>
                <w:sz w:val="24"/>
                <w:szCs w:val="24"/>
              </w:rPr>
              <w:t>Actividad para comprender las características del signo lingüístico</w:t>
            </w:r>
            <w:r w:rsidRPr="00352373">
              <w:rPr>
                <w:rFonts w:ascii="Times New Roman" w:eastAsia="Batang" w:hAnsi="Times New Roman" w:cs="Times New Roman"/>
                <w:color w:val="000000"/>
                <w:sz w:val="24"/>
                <w:szCs w:val="24"/>
              </w:rPr>
              <w:t xml:space="preserve"> </w:t>
            </w:r>
          </w:p>
        </w:tc>
      </w:tr>
    </w:tbl>
    <w:p w14:paraId="267FEC1B" w14:textId="77777777" w:rsidR="0058409F" w:rsidRPr="002D5F8E" w:rsidRDefault="0058409F" w:rsidP="0058409F">
      <w:pPr>
        <w:tabs>
          <w:tab w:val="right" w:pos="8498"/>
        </w:tabs>
        <w:spacing w:after="0"/>
        <w:rPr>
          <w:rFonts w:ascii="Times" w:hAnsi="Times"/>
          <w:b/>
        </w:rPr>
      </w:pPr>
    </w:p>
    <w:p w14:paraId="6C787BCD" w14:textId="3E69CD26" w:rsidR="00766F40" w:rsidRDefault="00766F40" w:rsidP="00766F40">
      <w:pPr>
        <w:tabs>
          <w:tab w:val="right" w:pos="8498"/>
        </w:tabs>
        <w:rPr>
          <w:rFonts w:ascii="Times New Roman" w:eastAsia="Batang" w:hAnsi="Times New Roman" w:cs="Times New Roman"/>
          <w:b/>
        </w:rPr>
      </w:pPr>
      <w:r w:rsidRPr="00352373">
        <w:rPr>
          <w:rFonts w:ascii="Times New Roman" w:eastAsia="Batang" w:hAnsi="Times New Roman" w:cs="Times New Roman"/>
          <w:b/>
          <w:highlight w:val="yellow"/>
        </w:rPr>
        <w:t>[SECCIÓN 1]</w:t>
      </w:r>
      <w:r w:rsidRPr="00352373">
        <w:rPr>
          <w:rFonts w:ascii="Times New Roman" w:eastAsia="Batang" w:hAnsi="Times New Roman" w:cs="Times New Roman"/>
        </w:rPr>
        <w:t xml:space="preserve"> </w:t>
      </w:r>
      <w:r>
        <w:rPr>
          <w:rFonts w:ascii="Times New Roman" w:eastAsia="Batang" w:hAnsi="Times New Roman" w:cs="Times New Roman"/>
          <w:b/>
        </w:rPr>
        <w:t>4</w:t>
      </w:r>
      <w:r w:rsidRPr="00352373">
        <w:rPr>
          <w:rFonts w:ascii="Times New Roman" w:eastAsia="Batang" w:hAnsi="Times New Roman" w:cs="Times New Roman"/>
          <w:b/>
        </w:rPr>
        <w:t xml:space="preserve"> </w:t>
      </w:r>
      <w:r>
        <w:rPr>
          <w:rFonts w:ascii="Times New Roman" w:eastAsia="Batang" w:hAnsi="Times New Roman" w:cs="Times New Roman"/>
          <w:b/>
        </w:rPr>
        <w:t xml:space="preserve">Ortografía: el grafema </w:t>
      </w:r>
      <w:r>
        <w:rPr>
          <w:rFonts w:ascii="Times New Roman" w:eastAsia="Batang" w:hAnsi="Times New Roman" w:cs="Times New Roman"/>
          <w:b/>
          <w:i/>
        </w:rPr>
        <w:t>h</w:t>
      </w:r>
      <w:r w:rsidRPr="00352373">
        <w:rPr>
          <w:rFonts w:ascii="Times New Roman" w:eastAsia="Batang" w:hAnsi="Times New Roman" w:cs="Times New Roman"/>
          <w:b/>
        </w:rPr>
        <w:t xml:space="preserve"> </w:t>
      </w:r>
    </w:p>
    <w:p w14:paraId="7BF004B7" w14:textId="77777777" w:rsidR="00D61549" w:rsidRDefault="00D61549" w:rsidP="00766F40">
      <w:pPr>
        <w:tabs>
          <w:tab w:val="right" w:pos="8498"/>
        </w:tabs>
        <w:rPr>
          <w:rFonts w:ascii="Times New Roman" w:eastAsia="Batang" w:hAnsi="Times New Roman" w:cs="Times New Roman"/>
          <w:b/>
        </w:rPr>
      </w:pPr>
      <w:bookmarkStart w:id="0" w:name="_GoBack"/>
      <w:bookmarkEnd w:id="0"/>
    </w:p>
    <w:tbl>
      <w:tblPr>
        <w:tblStyle w:val="Tablaconcuadrcula"/>
        <w:tblW w:w="0" w:type="auto"/>
        <w:tblLook w:val="04A0" w:firstRow="1" w:lastRow="0" w:firstColumn="1" w:lastColumn="0" w:noHBand="0" w:noVBand="1"/>
      </w:tblPr>
      <w:tblGrid>
        <w:gridCol w:w="2518"/>
        <w:gridCol w:w="6515"/>
      </w:tblGrid>
      <w:tr w:rsidR="00766F40" w:rsidRPr="005D1738" w14:paraId="59390F99" w14:textId="77777777" w:rsidTr="002A3DD5">
        <w:tc>
          <w:tcPr>
            <w:tcW w:w="9033" w:type="dxa"/>
            <w:gridSpan w:val="2"/>
            <w:shd w:val="clear" w:color="auto" w:fill="0D0D0D" w:themeFill="text1" w:themeFillTint="F2"/>
          </w:tcPr>
          <w:p w14:paraId="65326427" w14:textId="77777777" w:rsidR="00766F40" w:rsidRPr="005D1738" w:rsidRDefault="00766F40" w:rsidP="002A3D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66F40" w14:paraId="52CA03AB" w14:textId="77777777" w:rsidTr="002A3DD5">
        <w:tc>
          <w:tcPr>
            <w:tcW w:w="2518" w:type="dxa"/>
          </w:tcPr>
          <w:p w14:paraId="7D183BD7" w14:textId="77777777" w:rsidR="00766F40" w:rsidRPr="00053744" w:rsidRDefault="00766F40" w:rsidP="002A3D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5BCB073" w14:textId="77777777" w:rsidR="00766F40" w:rsidRPr="00053744" w:rsidRDefault="00766F40" w:rsidP="002A3DD5">
            <w:pPr>
              <w:rPr>
                <w:rFonts w:ascii="Times New Roman" w:hAnsi="Times New Roman" w:cs="Times New Roman"/>
                <w:b/>
                <w:color w:val="000000"/>
                <w:sz w:val="18"/>
                <w:szCs w:val="18"/>
              </w:rPr>
            </w:pPr>
            <w:r>
              <w:rPr>
                <w:rFonts w:ascii="Times New Roman" w:hAnsi="Times New Roman" w:cs="Times New Roman"/>
                <w:color w:val="000000"/>
              </w:rPr>
              <w:t>LE_10_01_IMG08</w:t>
            </w:r>
          </w:p>
        </w:tc>
      </w:tr>
      <w:tr w:rsidR="00766F40" w14:paraId="7BFCA269" w14:textId="77777777" w:rsidTr="002A3DD5">
        <w:tc>
          <w:tcPr>
            <w:tcW w:w="2518" w:type="dxa"/>
          </w:tcPr>
          <w:p w14:paraId="2AFB936F" w14:textId="77777777" w:rsidR="00766F40" w:rsidRDefault="00766F40" w:rsidP="002A3D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053DAC6" w14:textId="77777777" w:rsidR="00766F40" w:rsidRDefault="00766F40" w:rsidP="002A3DD5">
            <w:pPr>
              <w:rPr>
                <w:rFonts w:ascii="Times New Roman" w:hAnsi="Times New Roman" w:cs="Times New Roman"/>
                <w:color w:val="000000"/>
              </w:rPr>
            </w:pPr>
            <w:r>
              <w:rPr>
                <w:rFonts w:ascii="Times New Roman" w:hAnsi="Times New Roman" w:cs="Times New Roman"/>
                <w:color w:val="000000"/>
              </w:rPr>
              <w:t>Hombre canoso</w:t>
            </w:r>
          </w:p>
        </w:tc>
      </w:tr>
      <w:tr w:rsidR="00766F40" w14:paraId="391B5088" w14:textId="77777777" w:rsidTr="002A3DD5">
        <w:tc>
          <w:tcPr>
            <w:tcW w:w="2518" w:type="dxa"/>
          </w:tcPr>
          <w:p w14:paraId="25EF9719" w14:textId="77777777" w:rsidR="00766F40" w:rsidRDefault="00766F40" w:rsidP="002A3DD5">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38464C8" w14:textId="77777777" w:rsidR="00766F40" w:rsidRDefault="00766F40" w:rsidP="002A3DD5">
            <w:pPr>
              <w:rPr>
                <w:rFonts w:ascii="Times New Roman" w:hAnsi="Times New Roman" w:cs="Times New Roman"/>
                <w:color w:val="000000"/>
              </w:rPr>
            </w:pPr>
            <w:r w:rsidRPr="00322F5F">
              <w:rPr>
                <w:rFonts w:ascii="Times New Roman" w:hAnsi="Times New Roman" w:cs="Times New Roman"/>
                <w:color w:val="000000"/>
              </w:rPr>
              <w:t>124696609</w:t>
            </w:r>
          </w:p>
        </w:tc>
      </w:tr>
      <w:tr w:rsidR="00766F40" w14:paraId="12B0F5D6" w14:textId="77777777" w:rsidTr="002A3DD5">
        <w:tc>
          <w:tcPr>
            <w:tcW w:w="2518" w:type="dxa"/>
          </w:tcPr>
          <w:p w14:paraId="67ED3F41" w14:textId="77777777" w:rsidR="00766F40" w:rsidRDefault="00766F40" w:rsidP="002A3DD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3A09641" w14:textId="77777777" w:rsidR="00766F40" w:rsidRDefault="00766F40" w:rsidP="002A3DD5">
            <w:pPr>
              <w:rPr>
                <w:rFonts w:ascii="Times New Roman" w:hAnsi="Times New Roman" w:cs="Times New Roman"/>
                <w:color w:val="000000"/>
              </w:rPr>
            </w:pPr>
            <w:r>
              <w:rPr>
                <w:rFonts w:ascii="Times New Roman" w:hAnsi="Times New Roman" w:cs="Times New Roman"/>
                <w:color w:val="000000"/>
              </w:rPr>
              <w:t xml:space="preserve">Observa cómo se escribe el siguiente refrán: </w:t>
            </w:r>
            <w:r w:rsidRPr="00322F5F">
              <w:rPr>
                <w:rFonts w:ascii="Times New Roman" w:hAnsi="Times New Roman" w:cs="Times New Roman"/>
                <w:i/>
                <w:color w:val="000000"/>
              </w:rPr>
              <w:t>hombre canoso, hombre hermoso</w:t>
            </w:r>
            <w:r>
              <w:rPr>
                <w:rFonts w:ascii="Times New Roman" w:hAnsi="Times New Roman" w:cs="Times New Roman"/>
                <w:color w:val="000000"/>
              </w:rPr>
              <w:t>.</w:t>
            </w:r>
          </w:p>
        </w:tc>
      </w:tr>
    </w:tbl>
    <w:p w14:paraId="29D3CB64" w14:textId="77777777" w:rsidR="00766F40" w:rsidRDefault="00766F40" w:rsidP="00766F40">
      <w:pPr>
        <w:tabs>
          <w:tab w:val="right" w:pos="8498"/>
        </w:tabs>
        <w:rPr>
          <w:rFonts w:ascii="Times New Roman" w:eastAsia="Batang" w:hAnsi="Times New Roman" w:cs="Times New Roman"/>
          <w:b/>
        </w:rPr>
      </w:pPr>
    </w:p>
    <w:p w14:paraId="3B35114D" w14:textId="2774944B" w:rsidR="00766F40" w:rsidRDefault="00766F40" w:rsidP="00766F40">
      <w:pPr>
        <w:tabs>
          <w:tab w:val="right" w:pos="8498"/>
        </w:tabs>
        <w:rPr>
          <w:rFonts w:ascii="Times New Roman" w:eastAsia="Batang" w:hAnsi="Times New Roman" w:cs="Times New Roman"/>
        </w:rPr>
      </w:pPr>
      <w:r>
        <w:rPr>
          <w:rFonts w:ascii="Times New Roman" w:eastAsia="Batang" w:hAnsi="Times New Roman" w:cs="Times New Roman"/>
        </w:rPr>
        <w:t xml:space="preserve">Lee en voz alta las siguientes palabras: </w:t>
      </w:r>
      <w:r w:rsidRPr="00645F09">
        <w:rPr>
          <w:rFonts w:ascii="Times New Roman" w:eastAsia="Batang" w:hAnsi="Times New Roman" w:cs="Times New Roman"/>
          <w:i/>
        </w:rPr>
        <w:t>hamburguesa</w:t>
      </w:r>
      <w:r>
        <w:rPr>
          <w:rFonts w:ascii="Times New Roman" w:eastAsia="Batang" w:hAnsi="Times New Roman" w:cs="Times New Roman"/>
        </w:rPr>
        <w:t xml:space="preserve">, </w:t>
      </w:r>
      <w:r w:rsidRPr="00645F09">
        <w:rPr>
          <w:rFonts w:ascii="Times New Roman" w:eastAsia="Batang" w:hAnsi="Times New Roman" w:cs="Times New Roman"/>
          <w:i/>
        </w:rPr>
        <w:t>hermoso</w:t>
      </w:r>
      <w:r>
        <w:rPr>
          <w:rFonts w:ascii="Times New Roman" w:eastAsia="Batang" w:hAnsi="Times New Roman" w:cs="Times New Roman"/>
        </w:rPr>
        <w:t xml:space="preserve">, </w:t>
      </w:r>
      <w:r w:rsidRPr="00645F09">
        <w:rPr>
          <w:rFonts w:ascii="Times New Roman" w:eastAsia="Batang" w:hAnsi="Times New Roman" w:cs="Times New Roman"/>
          <w:i/>
          <w:lang w:val="es-CO"/>
        </w:rPr>
        <w:t>habitar</w:t>
      </w:r>
      <w:r>
        <w:rPr>
          <w:rFonts w:ascii="Times New Roman" w:eastAsia="Batang" w:hAnsi="Times New Roman" w:cs="Times New Roman"/>
        </w:rPr>
        <w:t xml:space="preserve">. ¿Qué caracteriza a esas palabras? Quizás la principal característica que hace de la </w:t>
      </w:r>
      <w:r>
        <w:rPr>
          <w:rFonts w:ascii="Times New Roman" w:eastAsia="Batang" w:hAnsi="Times New Roman" w:cs="Times New Roman"/>
          <w:i/>
        </w:rPr>
        <w:t>h</w:t>
      </w:r>
      <w:r>
        <w:rPr>
          <w:rFonts w:ascii="Times New Roman" w:eastAsia="Batang" w:hAnsi="Times New Roman" w:cs="Times New Roman"/>
        </w:rPr>
        <w:t xml:space="preserve"> un grafema especial radica en el hecho de que, usualmente, no posee un valor fónico. Por consiguiente, en la lengua española este grafema se omite en la pronunciación de ciertas palabras.</w:t>
      </w:r>
    </w:p>
    <w:tbl>
      <w:tblPr>
        <w:tblStyle w:val="Tablaconcuadrcula"/>
        <w:tblW w:w="0" w:type="auto"/>
        <w:tblLook w:val="04A0" w:firstRow="1" w:lastRow="0" w:firstColumn="1" w:lastColumn="0" w:noHBand="0" w:noVBand="1"/>
      </w:tblPr>
      <w:tblGrid>
        <w:gridCol w:w="2518"/>
        <w:gridCol w:w="6460"/>
      </w:tblGrid>
      <w:tr w:rsidR="00766F40" w:rsidRPr="00352373" w14:paraId="6753B6E0" w14:textId="77777777" w:rsidTr="002A3DD5">
        <w:tc>
          <w:tcPr>
            <w:tcW w:w="8978" w:type="dxa"/>
            <w:gridSpan w:val="2"/>
            <w:shd w:val="clear" w:color="auto" w:fill="000000" w:themeFill="text1"/>
          </w:tcPr>
          <w:p w14:paraId="7DE578AE" w14:textId="77777777" w:rsidR="00766F40" w:rsidRPr="00352373" w:rsidRDefault="00766F40" w:rsidP="002A3DD5">
            <w:pPr>
              <w:jc w:val="center"/>
              <w:rPr>
                <w:rFonts w:ascii="Times New Roman" w:eastAsia="Batang" w:hAnsi="Times New Roman" w:cs="Times New Roman"/>
                <w:b/>
                <w:sz w:val="24"/>
                <w:szCs w:val="24"/>
              </w:rPr>
            </w:pPr>
            <w:r w:rsidRPr="00352373">
              <w:rPr>
                <w:rFonts w:ascii="Times New Roman" w:eastAsia="Batang" w:hAnsi="Times New Roman" w:cs="Times New Roman"/>
                <w:b/>
                <w:sz w:val="24"/>
                <w:szCs w:val="24"/>
              </w:rPr>
              <w:t>Destacado</w:t>
            </w:r>
          </w:p>
        </w:tc>
      </w:tr>
      <w:tr w:rsidR="00766F40" w:rsidRPr="00352373" w14:paraId="71B453B1" w14:textId="77777777" w:rsidTr="002A3DD5">
        <w:tc>
          <w:tcPr>
            <w:tcW w:w="2518" w:type="dxa"/>
          </w:tcPr>
          <w:p w14:paraId="119B9F65" w14:textId="77777777" w:rsidR="00766F40" w:rsidRPr="00352373" w:rsidRDefault="00766F40" w:rsidP="002A3DD5">
            <w:pPr>
              <w:rPr>
                <w:rFonts w:ascii="Times New Roman" w:eastAsia="Batang" w:hAnsi="Times New Roman" w:cs="Times New Roman"/>
                <w:b/>
                <w:sz w:val="24"/>
                <w:szCs w:val="24"/>
              </w:rPr>
            </w:pPr>
            <w:r w:rsidRPr="00352373">
              <w:rPr>
                <w:rFonts w:ascii="Times New Roman" w:eastAsia="Batang" w:hAnsi="Times New Roman" w:cs="Times New Roman"/>
                <w:b/>
                <w:sz w:val="24"/>
                <w:szCs w:val="24"/>
              </w:rPr>
              <w:t>Título</w:t>
            </w:r>
          </w:p>
        </w:tc>
        <w:tc>
          <w:tcPr>
            <w:tcW w:w="6460" w:type="dxa"/>
          </w:tcPr>
          <w:p w14:paraId="1A3EAE60" w14:textId="77777777" w:rsidR="00766F40" w:rsidRPr="00360082" w:rsidRDefault="00766F40" w:rsidP="002A3DD5">
            <w:pPr>
              <w:jc w:val="center"/>
              <w:rPr>
                <w:rFonts w:ascii="Times New Roman" w:eastAsia="Batang" w:hAnsi="Times New Roman" w:cs="Times New Roman"/>
                <w:b/>
                <w:sz w:val="24"/>
                <w:szCs w:val="24"/>
              </w:rPr>
            </w:pPr>
            <w:r w:rsidRPr="00360082">
              <w:rPr>
                <w:rFonts w:ascii="Times New Roman" w:eastAsia="Batang" w:hAnsi="Times New Roman" w:cs="Times New Roman"/>
                <w:b/>
              </w:rPr>
              <w:t xml:space="preserve">La </w:t>
            </w:r>
            <w:r w:rsidRPr="00360082">
              <w:rPr>
                <w:rFonts w:ascii="Times New Roman" w:eastAsia="Batang" w:hAnsi="Times New Roman" w:cs="Times New Roman"/>
                <w:b/>
                <w:i/>
              </w:rPr>
              <w:t>h</w:t>
            </w:r>
            <w:r w:rsidRPr="00360082">
              <w:rPr>
                <w:rFonts w:ascii="Times New Roman" w:eastAsia="Batang" w:hAnsi="Times New Roman" w:cs="Times New Roman"/>
                <w:b/>
              </w:rPr>
              <w:t xml:space="preserve"> </w:t>
            </w:r>
            <w:r>
              <w:rPr>
                <w:rFonts w:ascii="Times New Roman" w:eastAsia="Batang" w:hAnsi="Times New Roman" w:cs="Times New Roman"/>
                <w:b/>
              </w:rPr>
              <w:t xml:space="preserve">muda </w:t>
            </w:r>
            <w:r w:rsidRPr="00360082">
              <w:rPr>
                <w:rFonts w:ascii="Times New Roman" w:eastAsia="Batang" w:hAnsi="Times New Roman" w:cs="Times New Roman"/>
                <w:b/>
              </w:rPr>
              <w:t>y la</w:t>
            </w:r>
            <w:r w:rsidRPr="00360082">
              <w:rPr>
                <w:rFonts w:ascii="Times New Roman" w:eastAsia="Batang" w:hAnsi="Times New Roman" w:cs="Times New Roman"/>
                <w:b/>
                <w:sz w:val="24"/>
                <w:szCs w:val="24"/>
              </w:rPr>
              <w:t xml:space="preserve"> </w:t>
            </w:r>
            <w:r w:rsidRPr="00360082">
              <w:rPr>
                <w:rFonts w:ascii="Times New Roman" w:eastAsia="Batang" w:hAnsi="Times New Roman" w:cs="Times New Roman"/>
                <w:b/>
                <w:i/>
              </w:rPr>
              <w:t>h</w:t>
            </w:r>
            <w:r w:rsidRPr="00360082">
              <w:rPr>
                <w:rFonts w:ascii="Times New Roman" w:eastAsia="Batang" w:hAnsi="Times New Roman" w:cs="Times New Roman"/>
                <w:b/>
              </w:rPr>
              <w:t xml:space="preserve"> aspirada</w:t>
            </w:r>
          </w:p>
        </w:tc>
      </w:tr>
      <w:tr w:rsidR="00766F40" w:rsidRPr="00352373" w14:paraId="53BDBD3A" w14:textId="77777777" w:rsidTr="002A3DD5">
        <w:tc>
          <w:tcPr>
            <w:tcW w:w="2518" w:type="dxa"/>
          </w:tcPr>
          <w:p w14:paraId="2DFB9DB2" w14:textId="77777777" w:rsidR="00766F40" w:rsidRPr="00352373" w:rsidRDefault="00766F40" w:rsidP="002A3DD5">
            <w:pPr>
              <w:rPr>
                <w:rFonts w:ascii="Times New Roman" w:eastAsia="Batang" w:hAnsi="Times New Roman" w:cs="Times New Roman"/>
                <w:sz w:val="24"/>
                <w:szCs w:val="24"/>
              </w:rPr>
            </w:pPr>
            <w:r w:rsidRPr="00352373">
              <w:rPr>
                <w:rFonts w:ascii="Times New Roman" w:eastAsia="Batang" w:hAnsi="Times New Roman" w:cs="Times New Roman"/>
                <w:b/>
                <w:sz w:val="24"/>
                <w:szCs w:val="24"/>
              </w:rPr>
              <w:t>Contenido</w:t>
            </w:r>
          </w:p>
        </w:tc>
        <w:tc>
          <w:tcPr>
            <w:tcW w:w="6460" w:type="dxa"/>
          </w:tcPr>
          <w:p w14:paraId="28DD7AD3" w14:textId="77777777" w:rsidR="00766F40" w:rsidRPr="003F2A02" w:rsidRDefault="00766F40" w:rsidP="002A3DD5">
            <w:pPr>
              <w:shd w:val="clear" w:color="auto" w:fill="FFFFFF"/>
              <w:rPr>
                <w:rFonts w:ascii="Times New Roman" w:eastAsia="Batang" w:hAnsi="Times New Roman" w:cs="Times New Roman"/>
              </w:rPr>
            </w:pPr>
            <w:r>
              <w:rPr>
                <w:rFonts w:ascii="Times New Roman" w:eastAsia="Batang" w:hAnsi="Times New Roman" w:cs="Times New Roman"/>
              </w:rPr>
              <w:t xml:space="preserve">En el español actual la </w:t>
            </w:r>
            <w:r>
              <w:rPr>
                <w:rFonts w:ascii="Times New Roman" w:eastAsia="Batang" w:hAnsi="Times New Roman" w:cs="Times New Roman"/>
                <w:i/>
              </w:rPr>
              <w:t xml:space="preserve">h </w:t>
            </w:r>
            <w:r>
              <w:rPr>
                <w:rFonts w:ascii="Times New Roman" w:eastAsia="Batang" w:hAnsi="Times New Roman" w:cs="Times New Roman"/>
              </w:rPr>
              <w:t xml:space="preserve">es el único grafema que no tiene asociado un fonema, a excepción de aquellos casos donde a menudo este grafema se pronuncia con aspiración, es decir, con el valor de </w:t>
            </w:r>
            <w:r>
              <w:rPr>
                <w:rFonts w:ascii="Times New Roman" w:eastAsia="Batang" w:hAnsi="Times New Roman" w:cs="Times New Roman"/>
                <w:i/>
              </w:rPr>
              <w:t>/j/</w:t>
            </w:r>
            <w:r>
              <w:rPr>
                <w:rFonts w:ascii="Times New Roman" w:eastAsia="Batang" w:hAnsi="Times New Roman" w:cs="Times New Roman"/>
              </w:rPr>
              <w:t xml:space="preserve">. El primer uso descrito se denomina «hache muda», el segundo, «hache aspirada». Sucede con frecuencia que en el español se emplee la «hache aspirada» en palabras tomadas de otras lenguas donde este grafema representa un sonido aspirado. Ejemplo de lo anterior son las palabras </w:t>
            </w:r>
            <w:r>
              <w:rPr>
                <w:rFonts w:ascii="Times New Roman" w:eastAsia="Batang" w:hAnsi="Times New Roman" w:cs="Times New Roman"/>
                <w:i/>
              </w:rPr>
              <w:t>hámster</w:t>
            </w:r>
            <w:r>
              <w:rPr>
                <w:rFonts w:ascii="Times New Roman" w:eastAsia="Batang" w:hAnsi="Times New Roman" w:cs="Times New Roman"/>
              </w:rPr>
              <w:t xml:space="preserve">, </w:t>
            </w:r>
            <w:r>
              <w:rPr>
                <w:rFonts w:ascii="Times New Roman" w:eastAsia="Batang" w:hAnsi="Times New Roman" w:cs="Times New Roman"/>
                <w:i/>
              </w:rPr>
              <w:t>hándicap</w:t>
            </w:r>
            <w:r>
              <w:rPr>
                <w:rFonts w:ascii="Times New Roman" w:eastAsia="Batang" w:hAnsi="Times New Roman" w:cs="Times New Roman"/>
              </w:rPr>
              <w:t xml:space="preserve"> o </w:t>
            </w:r>
            <w:r>
              <w:rPr>
                <w:rFonts w:ascii="Times New Roman" w:eastAsia="Batang" w:hAnsi="Times New Roman" w:cs="Times New Roman"/>
                <w:i/>
              </w:rPr>
              <w:t>hawaiano</w:t>
            </w:r>
            <w:r>
              <w:rPr>
                <w:rFonts w:ascii="Times New Roman" w:eastAsia="Batang" w:hAnsi="Times New Roman" w:cs="Times New Roman"/>
              </w:rPr>
              <w:t>.</w:t>
            </w:r>
          </w:p>
        </w:tc>
      </w:tr>
    </w:tbl>
    <w:p w14:paraId="31114C56" w14:textId="77777777" w:rsidR="00766F40" w:rsidRDefault="00766F40" w:rsidP="00766F40">
      <w:pPr>
        <w:tabs>
          <w:tab w:val="right" w:pos="8498"/>
        </w:tabs>
        <w:rPr>
          <w:rFonts w:ascii="Times New Roman" w:eastAsia="Batang" w:hAnsi="Times New Roman" w:cs="Times New Roman"/>
        </w:rPr>
      </w:pPr>
    </w:p>
    <w:p w14:paraId="7FAA5927" w14:textId="77777777" w:rsidR="00766F40" w:rsidRDefault="00766F40" w:rsidP="00766F40">
      <w:pPr>
        <w:tabs>
          <w:tab w:val="right" w:pos="8498"/>
        </w:tabs>
        <w:rPr>
          <w:rFonts w:ascii="Times New Roman" w:eastAsia="Batang" w:hAnsi="Times New Roman" w:cs="Times New Roman"/>
        </w:rPr>
      </w:pPr>
      <w:r>
        <w:rPr>
          <w:rFonts w:ascii="Times New Roman" w:eastAsia="Batang" w:hAnsi="Times New Roman" w:cs="Times New Roman"/>
        </w:rPr>
        <w:t xml:space="preserve">El grafema </w:t>
      </w:r>
      <w:r>
        <w:rPr>
          <w:rFonts w:ascii="Times New Roman" w:eastAsia="Batang" w:hAnsi="Times New Roman" w:cs="Times New Roman"/>
          <w:i/>
        </w:rPr>
        <w:t xml:space="preserve">/h/ </w:t>
      </w:r>
      <w:r>
        <w:rPr>
          <w:rFonts w:ascii="Times New Roman" w:eastAsia="Batang" w:hAnsi="Times New Roman" w:cs="Times New Roman"/>
        </w:rPr>
        <w:t xml:space="preserve">se conserva en la traducción al español de algunas palabras del latín que originariamente lo poseían, como ocurre con la palabra </w:t>
      </w:r>
      <w:r w:rsidRPr="00E32D10">
        <w:rPr>
          <w:rFonts w:ascii="Times New Roman" w:eastAsia="Batang" w:hAnsi="Times New Roman" w:cs="Times New Roman"/>
          <w:i/>
        </w:rPr>
        <w:t>inhibir</w:t>
      </w:r>
      <w:r>
        <w:rPr>
          <w:rFonts w:ascii="Times New Roman" w:eastAsia="Batang" w:hAnsi="Times New Roman" w:cs="Times New Roman"/>
        </w:rPr>
        <w:t xml:space="preserve"> la cual sería equivalente al latín </w:t>
      </w:r>
      <w:proofErr w:type="spellStart"/>
      <w:r w:rsidRPr="00E32D10">
        <w:rPr>
          <w:rFonts w:ascii="Times New Roman" w:eastAsia="Batang" w:hAnsi="Times New Roman" w:cs="Times New Roman"/>
          <w:i/>
        </w:rPr>
        <w:t>inhibēre</w:t>
      </w:r>
      <w:proofErr w:type="spellEnd"/>
      <w:r>
        <w:rPr>
          <w:rFonts w:ascii="Times New Roman" w:eastAsia="Batang" w:hAnsi="Times New Roman" w:cs="Times New Roman"/>
        </w:rPr>
        <w:t xml:space="preserve">. En estos casos la </w:t>
      </w:r>
      <w:r>
        <w:rPr>
          <w:rFonts w:ascii="Times New Roman" w:eastAsia="Batang" w:hAnsi="Times New Roman" w:cs="Times New Roman"/>
          <w:i/>
        </w:rPr>
        <w:t>/h/</w:t>
      </w:r>
      <w:r>
        <w:rPr>
          <w:rFonts w:ascii="Times New Roman" w:eastAsia="Batang" w:hAnsi="Times New Roman" w:cs="Times New Roman"/>
        </w:rPr>
        <w:t xml:space="preserve"> era un grafema que no se pronunciaba. </w:t>
      </w:r>
    </w:p>
    <w:p w14:paraId="452B2C2C" w14:textId="77777777" w:rsidR="00766F40" w:rsidRDefault="00766F40" w:rsidP="00766F40">
      <w:pPr>
        <w:tabs>
          <w:tab w:val="right" w:pos="8498"/>
        </w:tabs>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66F40" w14:paraId="55B79115" w14:textId="77777777" w:rsidTr="002A3DD5">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44A6954" w14:textId="77777777" w:rsidR="00766F40" w:rsidRDefault="00766F40" w:rsidP="002A3DD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de exposición)</w:t>
            </w:r>
          </w:p>
        </w:tc>
      </w:tr>
      <w:tr w:rsidR="00766F40" w14:paraId="117562D3" w14:textId="77777777" w:rsidTr="002A3DD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5BD19" w14:textId="77777777" w:rsidR="00766F40" w:rsidRDefault="00766F40" w:rsidP="002A3D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746C8E" w14:textId="77777777" w:rsidR="00766F40" w:rsidRDefault="00766F40" w:rsidP="002A3DD5">
            <w:pPr>
              <w:rPr>
                <w:rFonts w:ascii="Times New Roman" w:hAnsi="Times New Roman" w:cs="Times New Roman"/>
                <w:b/>
                <w:color w:val="000000"/>
                <w:sz w:val="18"/>
                <w:szCs w:val="18"/>
              </w:rPr>
            </w:pPr>
            <w:r>
              <w:rPr>
                <w:rFonts w:ascii="Times New Roman" w:hAnsi="Times New Roman" w:cs="Times New Roman"/>
                <w:color w:val="000000"/>
              </w:rPr>
              <w:t>LE_10_01_REC270</w:t>
            </w:r>
          </w:p>
        </w:tc>
      </w:tr>
      <w:tr w:rsidR="00766F40" w14:paraId="68C2C553" w14:textId="77777777" w:rsidTr="002A3DD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5CE6F5" w14:textId="77777777" w:rsidR="00766F40" w:rsidRDefault="00766F40" w:rsidP="002A3DD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52896" w14:textId="77777777" w:rsidR="00766F40" w:rsidRDefault="00766F40" w:rsidP="002A3DD5">
            <w:pPr>
              <w:rPr>
                <w:rFonts w:ascii="Times New Roman" w:hAnsi="Times New Roman" w:cs="Times New Roman"/>
                <w:color w:val="000000"/>
              </w:rPr>
            </w:pPr>
            <w:r w:rsidRPr="00CE373E">
              <w:rPr>
                <w:rFonts w:ascii="Times New Roman" w:hAnsi="Times New Roman" w:cs="Times New Roman"/>
                <w:color w:val="000000"/>
              </w:rPr>
              <w:t>Los usos del grafema h</w:t>
            </w:r>
          </w:p>
        </w:tc>
      </w:tr>
      <w:tr w:rsidR="00766F40" w14:paraId="3FA8C303" w14:textId="77777777" w:rsidTr="002A3DD5">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190242" w14:textId="77777777" w:rsidR="00766F40" w:rsidRDefault="00766F40" w:rsidP="002A3DD5">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8502E" w14:textId="77777777" w:rsidR="00766F40" w:rsidRDefault="00766F40" w:rsidP="002A3DD5">
            <w:pPr>
              <w:shd w:val="clear" w:color="auto" w:fill="FFFFFF"/>
              <w:rPr>
                <w:rFonts w:ascii="Times New Roman" w:hAnsi="Times New Roman" w:cs="Times New Roman"/>
                <w:color w:val="000000"/>
              </w:rPr>
            </w:pPr>
            <w:r w:rsidRPr="00CE373E">
              <w:rPr>
                <w:rFonts w:ascii="Times New Roman" w:hAnsi="Times New Roman" w:cs="Times New Roman"/>
                <w:color w:val="000000"/>
              </w:rPr>
              <w:t xml:space="preserve">Interactivo que presenta las reglas ortográficas para el uso del grafema </w:t>
            </w:r>
            <w:r w:rsidRPr="00CE373E">
              <w:rPr>
                <w:rFonts w:ascii="Times New Roman" w:hAnsi="Times New Roman" w:cs="Times New Roman"/>
                <w:i/>
                <w:color w:val="000000"/>
              </w:rPr>
              <w:t>h</w:t>
            </w:r>
          </w:p>
        </w:tc>
      </w:tr>
    </w:tbl>
    <w:p w14:paraId="484E1CCF" w14:textId="77777777" w:rsidR="00766F40" w:rsidRDefault="00766F40" w:rsidP="00766F40">
      <w:pPr>
        <w:tabs>
          <w:tab w:val="right" w:pos="8498"/>
        </w:tabs>
        <w:rPr>
          <w:rFonts w:ascii="Times New Roman" w:eastAsia="Batang" w:hAnsi="Times New Roman" w:cs="Times New Roman"/>
        </w:rPr>
      </w:pPr>
    </w:p>
    <w:p w14:paraId="77B41F6A" w14:textId="77777777" w:rsidR="00766F40" w:rsidRDefault="00766F40" w:rsidP="00766F40">
      <w:pPr>
        <w:tabs>
          <w:tab w:val="right" w:pos="8498"/>
        </w:tabs>
        <w:rPr>
          <w:rFonts w:ascii="Times New Roman" w:eastAsia="Batang" w:hAnsi="Times New Roman" w:cs="Times New Roman"/>
        </w:rPr>
      </w:pPr>
      <w:r>
        <w:rPr>
          <w:rFonts w:ascii="Times New Roman" w:eastAsia="Batang" w:hAnsi="Times New Roman" w:cs="Times New Roman"/>
        </w:rPr>
        <w:lastRenderedPageBreak/>
        <w:t xml:space="preserve">El grafema </w:t>
      </w:r>
      <w:r>
        <w:rPr>
          <w:rFonts w:ascii="Times New Roman" w:eastAsia="Batang" w:hAnsi="Times New Roman" w:cs="Times New Roman"/>
          <w:i/>
        </w:rPr>
        <w:t>/h/</w:t>
      </w:r>
      <w:r>
        <w:rPr>
          <w:rFonts w:ascii="Times New Roman" w:eastAsia="Batang" w:hAnsi="Times New Roman" w:cs="Times New Roman"/>
        </w:rPr>
        <w:t xml:space="preserve"> sustituye aquellas palabras del latín que poseían el fonema </w:t>
      </w:r>
      <w:r>
        <w:rPr>
          <w:rFonts w:ascii="Times New Roman" w:eastAsia="Batang" w:hAnsi="Times New Roman" w:cs="Times New Roman"/>
          <w:i/>
        </w:rPr>
        <w:t>/f/</w:t>
      </w:r>
      <w:r>
        <w:rPr>
          <w:rFonts w:ascii="Times New Roman" w:eastAsia="Batang" w:hAnsi="Times New Roman" w:cs="Times New Roman"/>
        </w:rPr>
        <w:t xml:space="preserve">, tal como sucede con la palabra </w:t>
      </w:r>
      <w:r>
        <w:rPr>
          <w:rFonts w:ascii="Times New Roman" w:eastAsia="Batang" w:hAnsi="Times New Roman" w:cs="Times New Roman"/>
          <w:i/>
        </w:rPr>
        <w:t>hijo</w:t>
      </w:r>
      <w:r>
        <w:rPr>
          <w:rFonts w:ascii="Times New Roman" w:eastAsia="Batang" w:hAnsi="Times New Roman" w:cs="Times New Roman"/>
        </w:rPr>
        <w:t xml:space="preserve"> que es la traducción al español del latín </w:t>
      </w:r>
      <w:r>
        <w:rPr>
          <w:rFonts w:ascii="Times New Roman" w:eastAsia="Batang" w:hAnsi="Times New Roman" w:cs="Times New Roman"/>
          <w:i/>
        </w:rPr>
        <w:t>filio</w:t>
      </w:r>
      <w:r>
        <w:rPr>
          <w:rFonts w:ascii="Times New Roman" w:eastAsia="Batang" w:hAnsi="Times New Roman" w:cs="Times New Roman"/>
        </w:rPr>
        <w:t xml:space="preserve">. Sin embargo, en el español existen traducciones de palabras del latín que se escriben con </w:t>
      </w:r>
      <w:r>
        <w:rPr>
          <w:rFonts w:ascii="Times New Roman" w:eastAsia="Batang" w:hAnsi="Times New Roman" w:cs="Times New Roman"/>
          <w:i/>
        </w:rPr>
        <w:t>/h/</w:t>
      </w:r>
      <w:r w:rsidRPr="00553285">
        <w:rPr>
          <w:rFonts w:ascii="Times New Roman" w:eastAsia="Batang" w:hAnsi="Times New Roman" w:cs="Times New Roman"/>
        </w:rPr>
        <w:t>,</w:t>
      </w:r>
      <w:r>
        <w:rPr>
          <w:rFonts w:ascii="Times New Roman" w:eastAsia="Batang" w:hAnsi="Times New Roman" w:cs="Times New Roman"/>
          <w:i/>
        </w:rPr>
        <w:t xml:space="preserve"> </w:t>
      </w:r>
      <w:r>
        <w:rPr>
          <w:rFonts w:ascii="Times New Roman" w:eastAsia="Batang" w:hAnsi="Times New Roman" w:cs="Times New Roman"/>
        </w:rPr>
        <w:t xml:space="preserve">aunque originariamente no poseían los grafemas </w:t>
      </w:r>
      <w:r>
        <w:rPr>
          <w:rFonts w:ascii="Times New Roman" w:eastAsia="Batang" w:hAnsi="Times New Roman" w:cs="Times New Roman"/>
          <w:i/>
        </w:rPr>
        <w:t>/h/</w:t>
      </w:r>
      <w:r>
        <w:rPr>
          <w:rFonts w:ascii="Times New Roman" w:eastAsia="Batang" w:hAnsi="Times New Roman" w:cs="Times New Roman"/>
        </w:rPr>
        <w:t xml:space="preserve"> o </w:t>
      </w:r>
      <w:r>
        <w:rPr>
          <w:rFonts w:ascii="Times New Roman" w:eastAsia="Batang" w:hAnsi="Times New Roman" w:cs="Times New Roman"/>
          <w:i/>
        </w:rPr>
        <w:t>/f/</w:t>
      </w:r>
      <w:r>
        <w:rPr>
          <w:rFonts w:ascii="Times New Roman" w:eastAsia="Batang" w:hAnsi="Times New Roman" w:cs="Times New Roman"/>
        </w:rPr>
        <w:t xml:space="preserve">, es el caso de la palabra </w:t>
      </w:r>
      <w:r>
        <w:rPr>
          <w:rFonts w:ascii="Times New Roman" w:eastAsia="Batang" w:hAnsi="Times New Roman" w:cs="Times New Roman"/>
          <w:i/>
        </w:rPr>
        <w:t>hielo</w:t>
      </w:r>
      <w:r>
        <w:rPr>
          <w:rFonts w:ascii="Times New Roman" w:eastAsia="Batang" w:hAnsi="Times New Roman" w:cs="Times New Roman"/>
        </w:rPr>
        <w:t xml:space="preserve">, equivalente al latín </w:t>
      </w:r>
      <w:proofErr w:type="spellStart"/>
      <w:r>
        <w:rPr>
          <w:rFonts w:ascii="Times New Roman" w:eastAsia="Batang" w:hAnsi="Times New Roman" w:cs="Times New Roman"/>
          <w:i/>
        </w:rPr>
        <w:t>gelu</w:t>
      </w:r>
      <w:proofErr w:type="spellEnd"/>
      <w:r>
        <w:rPr>
          <w:rFonts w:ascii="Times New Roman" w:eastAsia="Batang" w:hAnsi="Times New Roman" w:cs="Times New Roman"/>
        </w:rPr>
        <w:t xml:space="preserve">.  </w:t>
      </w:r>
    </w:p>
    <w:p w14:paraId="54262D21" w14:textId="77777777" w:rsidR="00766F40" w:rsidRDefault="00766F40" w:rsidP="00766F40">
      <w:pPr>
        <w:tabs>
          <w:tab w:val="right" w:pos="8498"/>
        </w:tabs>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66F40" w:rsidRPr="005D1738" w14:paraId="67AA39B0" w14:textId="77777777" w:rsidTr="002A3DD5">
        <w:tc>
          <w:tcPr>
            <w:tcW w:w="9033" w:type="dxa"/>
            <w:gridSpan w:val="2"/>
            <w:shd w:val="clear" w:color="auto" w:fill="000000" w:themeFill="text1"/>
          </w:tcPr>
          <w:p w14:paraId="579E1C22" w14:textId="77777777" w:rsidR="00766F40" w:rsidRPr="005D1738" w:rsidRDefault="00766F40" w:rsidP="002A3D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2CE014F9" w14:textId="77777777" w:rsidTr="002A3DD5">
        <w:tc>
          <w:tcPr>
            <w:tcW w:w="2518" w:type="dxa"/>
          </w:tcPr>
          <w:p w14:paraId="08740004" w14:textId="77777777" w:rsidR="00766F40" w:rsidRPr="00053744" w:rsidRDefault="00766F40" w:rsidP="002A3D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5313C38" w14:textId="77777777" w:rsidR="00766F40" w:rsidRPr="00053744" w:rsidRDefault="00766F40" w:rsidP="002A3DD5">
            <w:pPr>
              <w:rPr>
                <w:rFonts w:ascii="Times New Roman" w:hAnsi="Times New Roman" w:cs="Times New Roman"/>
                <w:b/>
                <w:color w:val="000000"/>
                <w:sz w:val="18"/>
                <w:szCs w:val="18"/>
              </w:rPr>
            </w:pPr>
            <w:r>
              <w:rPr>
                <w:rFonts w:ascii="Times New Roman" w:hAnsi="Times New Roman" w:cs="Times New Roman"/>
                <w:color w:val="000000"/>
              </w:rPr>
              <w:t>LE_10_01_REC280</w:t>
            </w:r>
          </w:p>
        </w:tc>
      </w:tr>
      <w:tr w:rsidR="00766F40" w14:paraId="322C43B8" w14:textId="77777777" w:rsidTr="002A3DD5">
        <w:tc>
          <w:tcPr>
            <w:tcW w:w="2518" w:type="dxa"/>
          </w:tcPr>
          <w:p w14:paraId="2B916C20" w14:textId="77777777" w:rsidR="00766F40" w:rsidRDefault="00766F40" w:rsidP="002A3DD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4EDCF09" w14:textId="77777777" w:rsidR="00766F40" w:rsidRDefault="00766F40" w:rsidP="002A3DD5">
            <w:pPr>
              <w:rPr>
                <w:rFonts w:ascii="Times New Roman" w:hAnsi="Times New Roman" w:cs="Times New Roman"/>
                <w:color w:val="000000"/>
              </w:rPr>
            </w:pPr>
            <w:r w:rsidRPr="003516DF">
              <w:rPr>
                <w:rFonts w:ascii="Times New Roman" w:hAnsi="Times New Roman" w:cs="Times New Roman"/>
                <w:color w:val="000000"/>
              </w:rPr>
              <w:t>Identifica los errores en el uso de la "h"</w:t>
            </w:r>
          </w:p>
        </w:tc>
      </w:tr>
      <w:tr w:rsidR="00766F40" w14:paraId="10114D15" w14:textId="77777777" w:rsidTr="002A3DD5">
        <w:tc>
          <w:tcPr>
            <w:tcW w:w="2518" w:type="dxa"/>
          </w:tcPr>
          <w:p w14:paraId="672EAD34" w14:textId="77777777" w:rsidR="00766F40" w:rsidRDefault="00766F40" w:rsidP="002A3D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4B7890C" w14:textId="77777777" w:rsidR="00766F40" w:rsidRDefault="00766F40" w:rsidP="002A3DD5">
            <w:pPr>
              <w:rPr>
                <w:rFonts w:ascii="Times New Roman" w:hAnsi="Times New Roman" w:cs="Times New Roman"/>
                <w:color w:val="000000"/>
              </w:rPr>
            </w:pPr>
            <w:r w:rsidRPr="003516DF">
              <w:rPr>
                <w:rFonts w:ascii="Times New Roman" w:hAnsi="Times New Roman" w:cs="Times New Roman"/>
                <w:color w:val="000000"/>
              </w:rPr>
              <w:t>Actividad en la que se deben detectar las palabras que se escriben con "h"</w:t>
            </w:r>
          </w:p>
        </w:tc>
      </w:tr>
    </w:tbl>
    <w:p w14:paraId="02C6C931" w14:textId="77777777" w:rsidR="00766F40" w:rsidRDefault="00766F40" w:rsidP="00766F40">
      <w:pPr>
        <w:shd w:val="clear" w:color="auto" w:fill="FFFFFF"/>
        <w:rPr>
          <w:rFonts w:ascii="Times New Roman" w:eastAsia="Batang" w:hAnsi="Times New Roman" w:cs="Times New Roman"/>
        </w:rPr>
      </w:pPr>
    </w:p>
    <w:p w14:paraId="1F2116DF" w14:textId="77777777"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Existen una serie de pautas o criterios que determinan el uso del grafema </w:t>
      </w:r>
      <w:r>
        <w:rPr>
          <w:rFonts w:ascii="Times New Roman" w:eastAsia="Batang" w:hAnsi="Times New Roman" w:cs="Times New Roman"/>
          <w:i/>
        </w:rPr>
        <w:t>h</w:t>
      </w:r>
      <w:r>
        <w:rPr>
          <w:rFonts w:ascii="Times New Roman" w:eastAsia="Batang" w:hAnsi="Times New Roman" w:cs="Times New Roman"/>
        </w:rPr>
        <w:t xml:space="preserve"> los cuales  pueden clasificarse en tres grandes grupos, a saber:</w:t>
      </w:r>
    </w:p>
    <w:p w14:paraId="53773A16" w14:textId="77777777" w:rsidR="00766F40" w:rsidRDefault="00766F40" w:rsidP="00766F40">
      <w:pPr>
        <w:shd w:val="clear" w:color="auto" w:fill="FFFFFF"/>
        <w:rPr>
          <w:rFonts w:ascii="Times New Roman" w:eastAsia="Batang" w:hAnsi="Times New Roman" w:cs="Times New Roman"/>
        </w:rPr>
      </w:pPr>
    </w:p>
    <w:p w14:paraId="1FFC3D01" w14:textId="77777777" w:rsidR="00766F40" w:rsidRDefault="00766F40" w:rsidP="00766F40">
      <w:pPr>
        <w:pStyle w:val="Prrafodelista"/>
        <w:numPr>
          <w:ilvl w:val="0"/>
          <w:numId w:val="39"/>
        </w:numPr>
        <w:shd w:val="clear" w:color="auto" w:fill="FFFFFF"/>
        <w:spacing w:after="0"/>
        <w:rPr>
          <w:rFonts w:ascii="Times New Roman" w:eastAsia="Batang" w:hAnsi="Times New Roman" w:cs="Times New Roman"/>
        </w:rPr>
      </w:pPr>
      <w:r w:rsidRPr="00193B10">
        <w:rPr>
          <w:rFonts w:ascii="Times New Roman" w:eastAsia="Batang" w:hAnsi="Times New Roman" w:cs="Times New Roman"/>
        </w:rPr>
        <w:t>Criterios posicionales o secuenciales</w:t>
      </w:r>
      <w:r>
        <w:rPr>
          <w:rFonts w:ascii="Times New Roman" w:eastAsia="Batang" w:hAnsi="Times New Roman" w:cs="Times New Roman"/>
        </w:rPr>
        <w:t>, es decir, que atienden la ubicación del grafema.</w:t>
      </w:r>
    </w:p>
    <w:p w14:paraId="2ABD0F21" w14:textId="77777777" w:rsidR="00766F40" w:rsidRDefault="00766F40" w:rsidP="00766F40">
      <w:pPr>
        <w:shd w:val="clear" w:color="auto" w:fill="FFFFFF"/>
        <w:rPr>
          <w:rFonts w:ascii="Times New Roman" w:eastAsia="Batang" w:hAnsi="Times New Roman" w:cs="Times New Roman"/>
        </w:rPr>
      </w:pPr>
    </w:p>
    <w:p w14:paraId="31FA2E92" w14:textId="77777777"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 xml:space="preserve">h </w:t>
      </w:r>
      <w:r>
        <w:rPr>
          <w:rFonts w:ascii="Times New Roman" w:eastAsia="Batang" w:hAnsi="Times New Roman" w:cs="Times New Roman"/>
        </w:rPr>
        <w:t xml:space="preserve">antes de los diptongos </w:t>
      </w:r>
      <w:r>
        <w:rPr>
          <w:rFonts w:ascii="Times New Roman" w:eastAsia="Batang" w:hAnsi="Times New Roman" w:cs="Times New Roman"/>
          <w:i/>
        </w:rPr>
        <w:t>/</w:t>
      </w:r>
      <w:proofErr w:type="spellStart"/>
      <w:r>
        <w:rPr>
          <w:rFonts w:ascii="Times New Roman" w:eastAsia="Batang" w:hAnsi="Times New Roman" w:cs="Times New Roman"/>
        </w:rPr>
        <w:t>ua</w:t>
      </w:r>
      <w:proofErr w:type="spellEnd"/>
      <w:r>
        <w:rPr>
          <w:rFonts w:ascii="Times New Roman" w:eastAsia="Batang" w:hAnsi="Times New Roman" w:cs="Times New Roman"/>
          <w:i/>
        </w:rPr>
        <w:t>/</w:t>
      </w:r>
      <w:r w:rsidRPr="004E232D">
        <w:rPr>
          <w:rFonts w:ascii="Times New Roman" w:eastAsia="Batang" w:hAnsi="Times New Roman" w:cs="Times New Roman"/>
        </w:rPr>
        <w:t xml:space="preserve">, </w:t>
      </w:r>
      <w:r>
        <w:rPr>
          <w:rFonts w:ascii="Times New Roman" w:eastAsia="Batang" w:hAnsi="Times New Roman" w:cs="Times New Roman"/>
          <w:i/>
        </w:rPr>
        <w:t>/</w:t>
      </w:r>
      <w:proofErr w:type="spellStart"/>
      <w:r>
        <w:rPr>
          <w:rFonts w:ascii="Times New Roman" w:eastAsia="Batang" w:hAnsi="Times New Roman" w:cs="Times New Roman"/>
        </w:rPr>
        <w:t>ue</w:t>
      </w:r>
      <w:proofErr w:type="spellEnd"/>
      <w:r>
        <w:rPr>
          <w:rFonts w:ascii="Times New Roman" w:eastAsia="Batang" w:hAnsi="Times New Roman" w:cs="Times New Roman"/>
          <w:i/>
        </w:rPr>
        <w:t>/</w:t>
      </w:r>
      <w:r>
        <w:rPr>
          <w:rFonts w:ascii="Times New Roman" w:eastAsia="Batang" w:hAnsi="Times New Roman" w:cs="Times New Roman"/>
        </w:rPr>
        <w:t xml:space="preserve">, </w:t>
      </w:r>
      <w:r>
        <w:rPr>
          <w:rFonts w:ascii="Times New Roman" w:eastAsia="Batang" w:hAnsi="Times New Roman" w:cs="Times New Roman"/>
          <w:i/>
        </w:rPr>
        <w:t>/</w:t>
      </w:r>
      <w:proofErr w:type="spellStart"/>
      <w:r>
        <w:rPr>
          <w:rFonts w:ascii="Times New Roman" w:eastAsia="Batang" w:hAnsi="Times New Roman" w:cs="Times New Roman"/>
        </w:rPr>
        <w:t>ui</w:t>
      </w:r>
      <w:proofErr w:type="spellEnd"/>
      <w:r>
        <w:rPr>
          <w:rFonts w:ascii="Times New Roman" w:eastAsia="Batang" w:hAnsi="Times New Roman" w:cs="Times New Roman"/>
          <w:i/>
        </w:rPr>
        <w:t>/</w:t>
      </w:r>
      <w:r>
        <w:rPr>
          <w:rFonts w:ascii="Times New Roman" w:eastAsia="Batang" w:hAnsi="Times New Roman" w:cs="Times New Roman"/>
        </w:rPr>
        <w:t xml:space="preserve">, independientemente de que estos se encuentren al inicio de la palabra, en posición interior o al inicio de una sílaba, tal como se constata en los siguientes ejemplos: </w:t>
      </w:r>
      <w:r>
        <w:rPr>
          <w:rFonts w:ascii="Times New Roman" w:eastAsia="Batang" w:hAnsi="Times New Roman" w:cs="Times New Roman"/>
          <w:i/>
        </w:rPr>
        <w:t>hueco</w:t>
      </w:r>
      <w:r w:rsidRPr="004E232D">
        <w:rPr>
          <w:rFonts w:ascii="Times New Roman" w:eastAsia="Batang" w:hAnsi="Times New Roman" w:cs="Times New Roman"/>
        </w:rPr>
        <w:t xml:space="preserve">, </w:t>
      </w:r>
      <w:proofErr w:type="spellStart"/>
      <w:r>
        <w:rPr>
          <w:rFonts w:ascii="Times New Roman" w:eastAsia="Batang" w:hAnsi="Times New Roman" w:cs="Times New Roman"/>
          <w:i/>
        </w:rPr>
        <w:t>huitoto</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cihuahua</w:t>
      </w:r>
      <w:proofErr w:type="spellEnd"/>
      <w:r w:rsidRPr="004E232D">
        <w:rPr>
          <w:rFonts w:ascii="Times New Roman" w:eastAsia="Batang" w:hAnsi="Times New Roman" w:cs="Times New Roman"/>
        </w:rPr>
        <w:t>.</w:t>
      </w:r>
    </w:p>
    <w:p w14:paraId="65D958C0" w14:textId="77777777" w:rsidR="00766F40" w:rsidRDefault="00766F40" w:rsidP="00766F40">
      <w:pPr>
        <w:shd w:val="clear" w:color="auto" w:fill="FFFFFF"/>
        <w:rPr>
          <w:rFonts w:ascii="Times New Roman" w:eastAsia="Batang" w:hAnsi="Times New Roman" w:cs="Times New Roman"/>
        </w:rPr>
      </w:pPr>
    </w:p>
    <w:p w14:paraId="5E2EA30D" w14:textId="77777777"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 xml:space="preserve"> delante de las secuencias </w:t>
      </w:r>
      <w:r>
        <w:rPr>
          <w:rFonts w:ascii="Times New Roman" w:eastAsia="Batang" w:hAnsi="Times New Roman" w:cs="Times New Roman"/>
          <w:i/>
        </w:rPr>
        <w:t>/</w:t>
      </w:r>
      <w:proofErr w:type="spellStart"/>
      <w:r>
        <w:rPr>
          <w:rFonts w:ascii="Times New Roman" w:eastAsia="Batang" w:hAnsi="Times New Roman" w:cs="Times New Roman"/>
        </w:rPr>
        <w:t>ia</w:t>
      </w:r>
      <w:proofErr w:type="spellEnd"/>
      <w:r>
        <w:rPr>
          <w:rFonts w:ascii="Times New Roman" w:eastAsia="Batang" w:hAnsi="Times New Roman" w:cs="Times New Roman"/>
          <w:i/>
        </w:rPr>
        <w:t>/</w:t>
      </w:r>
      <w:r>
        <w:rPr>
          <w:rFonts w:ascii="Times New Roman" w:eastAsia="Batang" w:hAnsi="Times New Roman" w:cs="Times New Roman"/>
        </w:rPr>
        <w:t xml:space="preserve">, </w:t>
      </w:r>
      <w:r>
        <w:rPr>
          <w:rFonts w:ascii="Times New Roman" w:eastAsia="Batang" w:hAnsi="Times New Roman" w:cs="Times New Roman"/>
          <w:i/>
        </w:rPr>
        <w:t>/</w:t>
      </w:r>
      <w:proofErr w:type="spellStart"/>
      <w:r>
        <w:rPr>
          <w:rFonts w:ascii="Times New Roman" w:eastAsia="Batang" w:hAnsi="Times New Roman" w:cs="Times New Roman"/>
        </w:rPr>
        <w:t>ie</w:t>
      </w:r>
      <w:proofErr w:type="spellEnd"/>
      <w:r>
        <w:rPr>
          <w:rFonts w:ascii="Times New Roman" w:eastAsia="Batang" w:hAnsi="Times New Roman" w:cs="Times New Roman"/>
          <w:i/>
        </w:rPr>
        <w:t>/</w:t>
      </w:r>
      <w:r>
        <w:rPr>
          <w:rFonts w:ascii="Times New Roman" w:eastAsia="Batang" w:hAnsi="Times New Roman" w:cs="Times New Roman"/>
        </w:rPr>
        <w:t xml:space="preserve">, en posición inicial de las palabras, por ejemplo: </w:t>
      </w:r>
      <w:r>
        <w:rPr>
          <w:rFonts w:ascii="Times New Roman" w:eastAsia="Batang" w:hAnsi="Times New Roman" w:cs="Times New Roman"/>
          <w:i/>
        </w:rPr>
        <w:t>hiato</w:t>
      </w:r>
      <w:r>
        <w:rPr>
          <w:rFonts w:ascii="Times New Roman" w:eastAsia="Batang" w:hAnsi="Times New Roman" w:cs="Times New Roman"/>
        </w:rPr>
        <w:t xml:space="preserve">, </w:t>
      </w:r>
      <w:r>
        <w:rPr>
          <w:rFonts w:ascii="Times New Roman" w:eastAsia="Batang" w:hAnsi="Times New Roman" w:cs="Times New Roman"/>
          <w:i/>
        </w:rPr>
        <w:t>hiena</w:t>
      </w:r>
      <w:r>
        <w:rPr>
          <w:rFonts w:ascii="Times New Roman" w:eastAsia="Batang" w:hAnsi="Times New Roman" w:cs="Times New Roman"/>
        </w:rPr>
        <w:t>.</w:t>
      </w:r>
    </w:p>
    <w:p w14:paraId="3E3219BE" w14:textId="77777777" w:rsidR="00766F40" w:rsidRDefault="00766F40" w:rsidP="00766F40">
      <w:pPr>
        <w:shd w:val="clear" w:color="auto" w:fill="FFFFFF"/>
        <w:rPr>
          <w:rFonts w:ascii="Times New Roman" w:eastAsia="Batang" w:hAnsi="Times New Roman" w:cs="Times New Roman"/>
        </w:rPr>
      </w:pPr>
    </w:p>
    <w:p w14:paraId="231256B5" w14:textId="77777777" w:rsidR="00766F40"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 xml:space="preserve"> en las palabras que comienzan con las secuencias </w:t>
      </w:r>
      <w:proofErr w:type="spellStart"/>
      <w:r>
        <w:rPr>
          <w:rFonts w:ascii="Times New Roman" w:eastAsia="Batang" w:hAnsi="Times New Roman" w:cs="Times New Roman"/>
          <w:i/>
        </w:rPr>
        <w:t>herm</w:t>
      </w:r>
      <w:proofErr w:type="spellEnd"/>
      <w:r>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histo</w:t>
      </w:r>
      <w:proofErr w:type="spellEnd"/>
      <w:r>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hog</w:t>
      </w:r>
      <w:proofErr w:type="spellEnd"/>
      <w:r>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holg</w:t>
      </w:r>
      <w:proofErr w:type="spellEnd"/>
      <w:r>
        <w:rPr>
          <w:rFonts w:ascii="Times New Roman" w:eastAsia="Batang" w:hAnsi="Times New Roman" w:cs="Times New Roman"/>
          <w:i/>
        </w:rPr>
        <w:t xml:space="preserve">¸ </w:t>
      </w:r>
      <w:proofErr w:type="spellStart"/>
      <w:r w:rsidRPr="00AC654B">
        <w:rPr>
          <w:rFonts w:ascii="Times New Roman" w:eastAsia="Batang" w:hAnsi="Times New Roman" w:cs="Times New Roman"/>
          <w:i/>
        </w:rPr>
        <w:t>horm</w:t>
      </w:r>
      <w:proofErr w:type="spellEnd"/>
      <w:r w:rsidRPr="00AC654B">
        <w:rPr>
          <w:rFonts w:ascii="Times New Roman" w:eastAsia="Batang" w:hAnsi="Times New Roman" w:cs="Times New Roman"/>
          <w:i/>
        </w:rPr>
        <w:t>-</w:t>
      </w:r>
      <w:r>
        <w:rPr>
          <w:rFonts w:ascii="Times New Roman" w:eastAsia="Batang" w:hAnsi="Times New Roman" w:cs="Times New Roman"/>
        </w:rPr>
        <w:t xml:space="preserve">, </w:t>
      </w:r>
      <w:proofErr w:type="spellStart"/>
      <w:r>
        <w:rPr>
          <w:rFonts w:ascii="Times New Roman" w:eastAsia="Batang" w:hAnsi="Times New Roman" w:cs="Times New Roman"/>
          <w:i/>
        </w:rPr>
        <w:t>horr</w:t>
      </w:r>
      <w:proofErr w:type="spellEnd"/>
      <w:r>
        <w:rPr>
          <w:rFonts w:ascii="Times New Roman" w:eastAsia="Batang" w:hAnsi="Times New Roman" w:cs="Times New Roman"/>
          <w:i/>
        </w:rPr>
        <w:t>-</w:t>
      </w:r>
      <w:r>
        <w:rPr>
          <w:rFonts w:ascii="Times New Roman" w:eastAsia="Batang" w:hAnsi="Times New Roman" w:cs="Times New Roman"/>
        </w:rPr>
        <w:t xml:space="preserve"> y </w:t>
      </w:r>
      <w:proofErr w:type="spellStart"/>
      <w:r>
        <w:rPr>
          <w:rFonts w:ascii="Times New Roman" w:eastAsia="Batang" w:hAnsi="Times New Roman" w:cs="Times New Roman"/>
          <w:i/>
        </w:rPr>
        <w:t>hosp</w:t>
      </w:r>
      <w:proofErr w:type="spellEnd"/>
      <w:r>
        <w:rPr>
          <w:rFonts w:ascii="Times New Roman" w:eastAsia="Batang" w:hAnsi="Times New Roman" w:cs="Times New Roman"/>
          <w:i/>
        </w:rPr>
        <w:t>-</w:t>
      </w:r>
      <w:r>
        <w:rPr>
          <w:rFonts w:ascii="Times New Roman" w:eastAsia="Batang" w:hAnsi="Times New Roman" w:cs="Times New Roman"/>
        </w:rPr>
        <w:t xml:space="preserve">. Por ejemplo: </w:t>
      </w:r>
      <w:r>
        <w:rPr>
          <w:rFonts w:ascii="Times New Roman" w:eastAsia="Batang" w:hAnsi="Times New Roman" w:cs="Times New Roman"/>
          <w:i/>
        </w:rPr>
        <w:t>hermoso</w:t>
      </w:r>
      <w:r>
        <w:rPr>
          <w:rFonts w:ascii="Times New Roman" w:eastAsia="Batang" w:hAnsi="Times New Roman" w:cs="Times New Roman"/>
        </w:rPr>
        <w:t xml:space="preserve">, </w:t>
      </w:r>
      <w:r>
        <w:rPr>
          <w:rFonts w:ascii="Times New Roman" w:eastAsia="Batang" w:hAnsi="Times New Roman" w:cs="Times New Roman"/>
          <w:i/>
        </w:rPr>
        <w:t>histología</w:t>
      </w:r>
      <w:r>
        <w:rPr>
          <w:rFonts w:ascii="Times New Roman" w:eastAsia="Batang" w:hAnsi="Times New Roman" w:cs="Times New Roman"/>
        </w:rPr>
        <w:t xml:space="preserve">, </w:t>
      </w:r>
      <w:r>
        <w:rPr>
          <w:rFonts w:ascii="Times New Roman" w:eastAsia="Batang" w:hAnsi="Times New Roman" w:cs="Times New Roman"/>
          <w:i/>
        </w:rPr>
        <w:t>hogar</w:t>
      </w:r>
      <w:r>
        <w:rPr>
          <w:rFonts w:ascii="Times New Roman" w:eastAsia="Batang" w:hAnsi="Times New Roman" w:cs="Times New Roman"/>
        </w:rPr>
        <w:t xml:space="preserve">, </w:t>
      </w:r>
      <w:r>
        <w:rPr>
          <w:rFonts w:ascii="Times New Roman" w:eastAsia="Batang" w:hAnsi="Times New Roman" w:cs="Times New Roman"/>
          <w:i/>
        </w:rPr>
        <w:t>holgazán</w:t>
      </w:r>
      <w:r>
        <w:rPr>
          <w:rFonts w:ascii="Times New Roman" w:eastAsia="Batang" w:hAnsi="Times New Roman" w:cs="Times New Roman"/>
        </w:rPr>
        <w:t xml:space="preserve">, </w:t>
      </w:r>
      <w:proofErr w:type="spellStart"/>
      <w:r>
        <w:rPr>
          <w:rFonts w:ascii="Times New Roman" w:eastAsia="Batang" w:hAnsi="Times New Roman" w:cs="Times New Roman"/>
          <w:i/>
        </w:rPr>
        <w:t>horiguero</w:t>
      </w:r>
      <w:proofErr w:type="spellEnd"/>
      <w:r>
        <w:rPr>
          <w:rFonts w:ascii="Times New Roman" w:eastAsia="Batang" w:hAnsi="Times New Roman" w:cs="Times New Roman"/>
        </w:rPr>
        <w:t xml:space="preserve">, </w:t>
      </w:r>
      <w:r>
        <w:rPr>
          <w:rFonts w:ascii="Times New Roman" w:eastAsia="Batang" w:hAnsi="Times New Roman" w:cs="Times New Roman"/>
          <w:i/>
        </w:rPr>
        <w:t>horripilante</w:t>
      </w:r>
      <w:r>
        <w:rPr>
          <w:rFonts w:ascii="Times New Roman" w:eastAsia="Batang" w:hAnsi="Times New Roman" w:cs="Times New Roman"/>
        </w:rPr>
        <w:t xml:space="preserve"> u </w:t>
      </w:r>
      <w:r>
        <w:rPr>
          <w:rFonts w:ascii="Times New Roman" w:eastAsia="Batang" w:hAnsi="Times New Roman" w:cs="Times New Roman"/>
          <w:i/>
        </w:rPr>
        <w:t>hospitalario</w:t>
      </w:r>
      <w:r>
        <w:rPr>
          <w:rFonts w:ascii="Times New Roman" w:eastAsia="Batang" w:hAnsi="Times New Roman" w:cs="Times New Roman"/>
        </w:rPr>
        <w:t>.</w:t>
      </w:r>
    </w:p>
    <w:p w14:paraId="11951893" w14:textId="77777777" w:rsidR="00766F40" w:rsidRDefault="00766F40" w:rsidP="00766F40">
      <w:pPr>
        <w:shd w:val="clear" w:color="auto" w:fill="FFFFFF"/>
        <w:rPr>
          <w:rFonts w:ascii="Times New Roman" w:eastAsia="Batang" w:hAnsi="Times New Roman" w:cs="Times New Roman"/>
        </w:rPr>
      </w:pPr>
    </w:p>
    <w:p w14:paraId="1FDC896F" w14:textId="77777777" w:rsidR="00766F40" w:rsidRPr="00E86795"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 xml:space="preserve"> en aquellas palabras que inician con la secuencia </w:t>
      </w:r>
      <w:proofErr w:type="spellStart"/>
      <w:r>
        <w:rPr>
          <w:rFonts w:ascii="Times New Roman" w:eastAsia="Batang" w:hAnsi="Times New Roman" w:cs="Times New Roman"/>
          <w:i/>
        </w:rPr>
        <w:t>hum</w:t>
      </w:r>
      <w:proofErr w:type="spellEnd"/>
      <w:r>
        <w:rPr>
          <w:rFonts w:ascii="Times New Roman" w:eastAsia="Batang" w:hAnsi="Times New Roman" w:cs="Times New Roman"/>
          <w:i/>
        </w:rPr>
        <w:t>-</w:t>
      </w:r>
      <w:r>
        <w:rPr>
          <w:rFonts w:ascii="Times New Roman" w:eastAsia="Batang" w:hAnsi="Times New Roman" w:cs="Times New Roman"/>
        </w:rPr>
        <w:t xml:space="preserve"> seguidas de vocal, por ejemplo: </w:t>
      </w:r>
      <w:r>
        <w:rPr>
          <w:rFonts w:ascii="Times New Roman" w:eastAsia="Batang" w:hAnsi="Times New Roman" w:cs="Times New Roman"/>
          <w:i/>
        </w:rPr>
        <w:t>humanista</w:t>
      </w:r>
      <w:r>
        <w:rPr>
          <w:rFonts w:ascii="Times New Roman" w:eastAsia="Batang" w:hAnsi="Times New Roman" w:cs="Times New Roman"/>
        </w:rPr>
        <w:t xml:space="preserve">, </w:t>
      </w:r>
      <w:r>
        <w:rPr>
          <w:rFonts w:ascii="Times New Roman" w:eastAsia="Batang" w:hAnsi="Times New Roman" w:cs="Times New Roman"/>
          <w:i/>
        </w:rPr>
        <w:t>humedal</w:t>
      </w:r>
      <w:r>
        <w:rPr>
          <w:rFonts w:ascii="Times New Roman" w:eastAsia="Batang" w:hAnsi="Times New Roman" w:cs="Times New Roman"/>
        </w:rPr>
        <w:t xml:space="preserve">, </w:t>
      </w:r>
      <w:r>
        <w:rPr>
          <w:rFonts w:ascii="Times New Roman" w:eastAsia="Batang" w:hAnsi="Times New Roman" w:cs="Times New Roman"/>
          <w:i/>
        </w:rPr>
        <w:t>humildad</w:t>
      </w:r>
      <w:r>
        <w:rPr>
          <w:rFonts w:ascii="Times New Roman" w:eastAsia="Batang" w:hAnsi="Times New Roman" w:cs="Times New Roman"/>
        </w:rPr>
        <w:t xml:space="preserve">, </w:t>
      </w:r>
      <w:r>
        <w:rPr>
          <w:rFonts w:ascii="Times New Roman" w:eastAsia="Batang" w:hAnsi="Times New Roman" w:cs="Times New Roman"/>
          <w:i/>
        </w:rPr>
        <w:t>humorístico</w:t>
      </w:r>
      <w:r>
        <w:rPr>
          <w:rFonts w:ascii="Times New Roman" w:eastAsia="Batang" w:hAnsi="Times New Roman" w:cs="Times New Roman"/>
        </w:rPr>
        <w:t xml:space="preserve">, </w:t>
      </w:r>
      <w:r>
        <w:rPr>
          <w:rFonts w:ascii="Times New Roman" w:eastAsia="Batang" w:hAnsi="Times New Roman" w:cs="Times New Roman"/>
          <w:i/>
        </w:rPr>
        <w:t>humus</w:t>
      </w:r>
      <w:r>
        <w:rPr>
          <w:rFonts w:ascii="Times New Roman" w:eastAsia="Batang" w:hAnsi="Times New Roman" w:cs="Times New Roman"/>
        </w:rPr>
        <w:t xml:space="preserve">.  </w:t>
      </w:r>
      <w:r>
        <w:rPr>
          <w:rFonts w:ascii="Times New Roman" w:eastAsia="Batang" w:hAnsi="Times New Roman" w:cs="Times New Roman"/>
          <w:i/>
        </w:rPr>
        <w:t xml:space="preserve"> </w:t>
      </w:r>
      <w:r>
        <w:rPr>
          <w:rFonts w:ascii="Times New Roman" w:eastAsia="Batang" w:hAnsi="Times New Roman" w:cs="Times New Roman"/>
        </w:rPr>
        <w:t xml:space="preserve">  </w:t>
      </w:r>
    </w:p>
    <w:p w14:paraId="6A912C7B" w14:textId="77777777" w:rsidR="00766F40" w:rsidRDefault="00766F40" w:rsidP="00766F40">
      <w:pPr>
        <w:shd w:val="clear" w:color="auto" w:fill="FFFFFF"/>
        <w:rPr>
          <w:rFonts w:ascii="Times New Roman" w:eastAsia="Batang" w:hAnsi="Times New Roman" w:cs="Times New Roman"/>
        </w:rPr>
      </w:pPr>
    </w:p>
    <w:p w14:paraId="53921D22" w14:textId="77777777" w:rsidR="00D61549" w:rsidRDefault="00D61549" w:rsidP="00766F40">
      <w:pPr>
        <w:shd w:val="clear" w:color="auto" w:fill="FFFFFF"/>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66F40" w:rsidRPr="005D1738" w14:paraId="4B688F07" w14:textId="77777777" w:rsidTr="002A3DD5">
        <w:tc>
          <w:tcPr>
            <w:tcW w:w="9033" w:type="dxa"/>
            <w:gridSpan w:val="2"/>
            <w:shd w:val="clear" w:color="auto" w:fill="000000" w:themeFill="text1"/>
          </w:tcPr>
          <w:p w14:paraId="5E645D9F" w14:textId="77777777" w:rsidR="00766F40" w:rsidRPr="005D1738" w:rsidRDefault="00766F40" w:rsidP="002A3D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17FBFEB6" w14:textId="77777777" w:rsidTr="002A3DD5">
        <w:tc>
          <w:tcPr>
            <w:tcW w:w="2518" w:type="dxa"/>
          </w:tcPr>
          <w:p w14:paraId="0543D976" w14:textId="77777777" w:rsidR="00766F40" w:rsidRPr="00053744" w:rsidRDefault="00766F40" w:rsidP="002A3D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6FA3626" w14:textId="77777777" w:rsidR="00766F40" w:rsidRPr="00053744" w:rsidRDefault="00766F40" w:rsidP="002A3DD5">
            <w:pPr>
              <w:rPr>
                <w:rFonts w:ascii="Times New Roman" w:hAnsi="Times New Roman" w:cs="Times New Roman"/>
                <w:b/>
                <w:color w:val="000000"/>
                <w:sz w:val="18"/>
                <w:szCs w:val="18"/>
              </w:rPr>
            </w:pPr>
            <w:r>
              <w:rPr>
                <w:rFonts w:ascii="Times New Roman" w:hAnsi="Times New Roman" w:cs="Times New Roman"/>
                <w:color w:val="000000"/>
              </w:rPr>
              <w:t>LE_10_01_REC290</w:t>
            </w:r>
          </w:p>
        </w:tc>
      </w:tr>
      <w:tr w:rsidR="00766F40" w14:paraId="7BD26FA2" w14:textId="77777777" w:rsidTr="002A3DD5">
        <w:tc>
          <w:tcPr>
            <w:tcW w:w="2518" w:type="dxa"/>
          </w:tcPr>
          <w:p w14:paraId="39675AB8" w14:textId="77777777" w:rsidR="00766F40" w:rsidRDefault="00766F40" w:rsidP="002A3DD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D100D13" w14:textId="77777777" w:rsidR="00766F40" w:rsidRDefault="00766F40" w:rsidP="002A3DD5">
            <w:pPr>
              <w:rPr>
                <w:rFonts w:ascii="Times New Roman" w:hAnsi="Times New Roman" w:cs="Times New Roman"/>
                <w:color w:val="000000"/>
              </w:rPr>
            </w:pPr>
            <w:r w:rsidRPr="0086069C">
              <w:rPr>
                <w:rFonts w:ascii="Times New Roman" w:eastAsia="Batang" w:hAnsi="Times New Roman" w:cs="Times New Roman"/>
              </w:rPr>
              <w:t>Reescribe correctamente las palabras con faltas ortográficas</w:t>
            </w:r>
          </w:p>
        </w:tc>
      </w:tr>
      <w:tr w:rsidR="00766F40" w14:paraId="0695D09A" w14:textId="77777777" w:rsidTr="002A3DD5">
        <w:tc>
          <w:tcPr>
            <w:tcW w:w="2518" w:type="dxa"/>
          </w:tcPr>
          <w:p w14:paraId="5311A2F8" w14:textId="77777777" w:rsidR="00766F40" w:rsidRDefault="00766F40" w:rsidP="002A3DD5">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14:paraId="66A5ED84" w14:textId="77777777" w:rsidR="00766F40" w:rsidRDefault="00766F40" w:rsidP="002A3DD5">
            <w:pPr>
              <w:rPr>
                <w:rFonts w:ascii="Times New Roman" w:hAnsi="Times New Roman" w:cs="Times New Roman"/>
                <w:color w:val="000000"/>
              </w:rPr>
            </w:pPr>
            <w:r w:rsidRPr="0086069C">
              <w:rPr>
                <w:rFonts w:ascii="Times New Roman" w:hAnsi="Times New Roman" w:cs="Times New Roman"/>
                <w:color w:val="000000"/>
              </w:rPr>
              <w:t>Actividad para corregir errores en cuanto al uso de la "h"</w:t>
            </w:r>
          </w:p>
        </w:tc>
      </w:tr>
    </w:tbl>
    <w:p w14:paraId="3C7049C9" w14:textId="77777777" w:rsidR="00766F40" w:rsidRPr="00DF2F40" w:rsidRDefault="00766F40" w:rsidP="00766F40">
      <w:pPr>
        <w:shd w:val="clear" w:color="auto" w:fill="FFFFFF"/>
        <w:rPr>
          <w:rFonts w:ascii="Times New Roman" w:eastAsia="Batang" w:hAnsi="Times New Roman" w:cs="Times New Roman"/>
        </w:rPr>
      </w:pPr>
    </w:p>
    <w:p w14:paraId="3ACB7372" w14:textId="77777777" w:rsidR="00766F40" w:rsidRDefault="00766F40" w:rsidP="00766F40">
      <w:pPr>
        <w:pStyle w:val="Prrafodelista"/>
        <w:numPr>
          <w:ilvl w:val="0"/>
          <w:numId w:val="39"/>
        </w:numPr>
        <w:shd w:val="clear" w:color="auto" w:fill="FFFFFF"/>
        <w:spacing w:after="0"/>
        <w:rPr>
          <w:rFonts w:ascii="Times New Roman" w:eastAsia="Batang" w:hAnsi="Times New Roman" w:cs="Times New Roman"/>
        </w:rPr>
      </w:pPr>
      <w:r w:rsidRPr="00193B10">
        <w:rPr>
          <w:rFonts w:ascii="Times New Roman" w:eastAsia="Batang" w:hAnsi="Times New Roman" w:cs="Times New Roman"/>
        </w:rPr>
        <w:t>Criterios morfológicos</w:t>
      </w:r>
      <w:r>
        <w:rPr>
          <w:rFonts w:ascii="Times New Roman" w:eastAsia="Batang" w:hAnsi="Times New Roman" w:cs="Times New Roman"/>
        </w:rPr>
        <w:t>, es decir,</w:t>
      </w:r>
      <w:r w:rsidRPr="00286A06">
        <w:rPr>
          <w:rFonts w:ascii="Times New Roman" w:eastAsia="Batang" w:hAnsi="Times New Roman" w:cs="Times New Roman"/>
        </w:rPr>
        <w:t xml:space="preserve"> </w:t>
      </w:r>
      <w:r>
        <w:rPr>
          <w:rFonts w:ascii="Times New Roman" w:eastAsia="Batang" w:hAnsi="Times New Roman" w:cs="Times New Roman"/>
        </w:rPr>
        <w:t>que atienden a la manera como se forman las palabras y las raíces que las integran.</w:t>
      </w:r>
    </w:p>
    <w:p w14:paraId="2A18A492" w14:textId="77777777" w:rsidR="00766F40" w:rsidRDefault="00766F40" w:rsidP="00766F40">
      <w:pPr>
        <w:shd w:val="clear" w:color="auto" w:fill="FFFFFF"/>
        <w:rPr>
          <w:rFonts w:ascii="Times New Roman" w:eastAsia="Batang" w:hAnsi="Times New Roman" w:cs="Times New Roman"/>
        </w:rPr>
      </w:pPr>
    </w:p>
    <w:p w14:paraId="0E6E4BCF" w14:textId="77777777" w:rsidR="00766F40" w:rsidRPr="00E86795" w:rsidRDefault="00766F40" w:rsidP="00766F40">
      <w:pPr>
        <w:shd w:val="clear" w:color="auto" w:fill="FFFFFF"/>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sidRPr="00E86795">
        <w:rPr>
          <w:rFonts w:ascii="Times New Roman" w:eastAsia="Batang" w:hAnsi="Times New Roman" w:cs="Times New Roman"/>
        </w:rPr>
        <w:t xml:space="preserve"> </w:t>
      </w:r>
      <w:r>
        <w:rPr>
          <w:rFonts w:ascii="Times New Roman" w:eastAsia="Batang" w:hAnsi="Times New Roman" w:cs="Times New Roman"/>
        </w:rPr>
        <w:t xml:space="preserve">aquellas palabras que inician con los siguientes elementos compositivos o raíces griegas: </w:t>
      </w:r>
      <w:r>
        <w:rPr>
          <w:rFonts w:ascii="Times New Roman" w:eastAsia="Batang" w:hAnsi="Times New Roman" w:cs="Times New Roman"/>
          <w:i/>
        </w:rPr>
        <w:t>h</w:t>
      </w:r>
      <w:r w:rsidRPr="0055158A">
        <w:rPr>
          <w:rFonts w:ascii="Times New Roman" w:eastAsia="Batang" w:hAnsi="Times New Roman" w:cs="Times New Roman"/>
          <w:i/>
        </w:rPr>
        <w:t>alo</w:t>
      </w:r>
      <w:r>
        <w:rPr>
          <w:rFonts w:ascii="Times New Roman" w:eastAsia="Batang" w:hAnsi="Times New Roman" w:cs="Times New Roman"/>
        </w:rPr>
        <w:t xml:space="preserve">, </w:t>
      </w:r>
      <w:proofErr w:type="spellStart"/>
      <w:r w:rsidRPr="0055158A">
        <w:rPr>
          <w:rFonts w:ascii="Times New Roman" w:eastAsia="Batang" w:hAnsi="Times New Roman" w:cs="Times New Roman"/>
          <w:i/>
        </w:rPr>
        <w:t>hect</w:t>
      </w:r>
      <w:proofErr w:type="spellEnd"/>
      <w:r w:rsidRPr="0055158A">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helico</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helmint</w:t>
      </w:r>
      <w:proofErr w:type="spellEnd"/>
      <w:r>
        <w:rPr>
          <w:rFonts w:ascii="Times New Roman" w:eastAsia="Batang" w:hAnsi="Times New Roman" w:cs="Times New Roman"/>
        </w:rPr>
        <w:t xml:space="preserve">, </w:t>
      </w:r>
      <w:r>
        <w:rPr>
          <w:rFonts w:ascii="Times New Roman" w:eastAsia="Batang" w:hAnsi="Times New Roman" w:cs="Times New Roman"/>
          <w:i/>
        </w:rPr>
        <w:t>helio</w:t>
      </w:r>
      <w:r>
        <w:rPr>
          <w:rFonts w:ascii="Times New Roman" w:eastAsia="Batang" w:hAnsi="Times New Roman" w:cs="Times New Roman"/>
        </w:rPr>
        <w:t xml:space="preserve">, </w:t>
      </w:r>
      <w:proofErr w:type="spellStart"/>
      <w:r>
        <w:rPr>
          <w:rFonts w:ascii="Times New Roman" w:eastAsia="Batang" w:hAnsi="Times New Roman" w:cs="Times New Roman"/>
          <w:i/>
        </w:rPr>
        <w:t>hema</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hemat</w:t>
      </w:r>
      <w:proofErr w:type="spellEnd"/>
      <w:r>
        <w:rPr>
          <w:rFonts w:ascii="Times New Roman" w:eastAsia="Batang" w:hAnsi="Times New Roman" w:cs="Times New Roman"/>
          <w:i/>
        </w:rPr>
        <w:t>(o)</w:t>
      </w:r>
      <w:r>
        <w:rPr>
          <w:rFonts w:ascii="Times New Roman" w:eastAsia="Batang" w:hAnsi="Times New Roman" w:cs="Times New Roman"/>
        </w:rPr>
        <w:t>,</w:t>
      </w:r>
      <w:r>
        <w:rPr>
          <w:rFonts w:ascii="Times New Roman" w:eastAsia="Batang" w:hAnsi="Times New Roman" w:cs="Times New Roman"/>
          <w:i/>
        </w:rPr>
        <w:t xml:space="preserve"> </w:t>
      </w:r>
      <w:proofErr w:type="spellStart"/>
      <w:r>
        <w:rPr>
          <w:rFonts w:ascii="Times New Roman" w:eastAsia="Batang" w:hAnsi="Times New Roman" w:cs="Times New Roman"/>
          <w:i/>
        </w:rPr>
        <w:t>hemi</w:t>
      </w:r>
      <w:proofErr w:type="spellEnd"/>
      <w:r>
        <w:rPr>
          <w:rFonts w:ascii="Times New Roman" w:eastAsia="Batang" w:hAnsi="Times New Roman" w:cs="Times New Roman"/>
          <w:i/>
        </w:rPr>
        <w:t xml:space="preserve">, </w:t>
      </w:r>
      <w:proofErr w:type="spellStart"/>
      <w:r>
        <w:rPr>
          <w:rFonts w:ascii="Times New Roman" w:eastAsia="Batang" w:hAnsi="Times New Roman" w:cs="Times New Roman"/>
          <w:i/>
        </w:rPr>
        <w:t>hepat</w:t>
      </w:r>
      <w:proofErr w:type="spellEnd"/>
      <w:r>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hepta</w:t>
      </w:r>
      <w:proofErr w:type="spellEnd"/>
      <w:r>
        <w:rPr>
          <w:rFonts w:ascii="Times New Roman" w:eastAsia="Batang" w:hAnsi="Times New Roman" w:cs="Times New Roman"/>
        </w:rPr>
        <w:t>,</w:t>
      </w:r>
      <w:r>
        <w:rPr>
          <w:rFonts w:ascii="Times New Roman" w:eastAsia="Batang" w:hAnsi="Times New Roman" w:cs="Times New Roman"/>
          <w:i/>
        </w:rPr>
        <w:t xml:space="preserve"> </w:t>
      </w:r>
      <w:proofErr w:type="spellStart"/>
      <w:r>
        <w:rPr>
          <w:rFonts w:ascii="Times New Roman" w:eastAsia="Batang" w:hAnsi="Times New Roman" w:cs="Times New Roman"/>
          <w:i/>
        </w:rPr>
        <w:t>hetero</w:t>
      </w:r>
      <w:proofErr w:type="spellEnd"/>
      <w:r>
        <w:rPr>
          <w:rFonts w:ascii="Times New Roman" w:eastAsia="Batang" w:hAnsi="Times New Roman" w:cs="Times New Roman"/>
        </w:rPr>
        <w:t>,</w:t>
      </w:r>
      <w:r>
        <w:rPr>
          <w:rFonts w:ascii="Times New Roman" w:eastAsia="Batang" w:hAnsi="Times New Roman" w:cs="Times New Roman"/>
          <w:i/>
        </w:rPr>
        <w:t xml:space="preserve"> </w:t>
      </w:r>
      <w:proofErr w:type="spellStart"/>
      <w:r>
        <w:rPr>
          <w:rFonts w:ascii="Times New Roman" w:eastAsia="Batang" w:hAnsi="Times New Roman" w:cs="Times New Roman"/>
          <w:i/>
        </w:rPr>
        <w:t>hex</w:t>
      </w:r>
      <w:proofErr w:type="spellEnd"/>
      <w:r>
        <w:rPr>
          <w:rFonts w:ascii="Times New Roman" w:eastAsia="Batang" w:hAnsi="Times New Roman" w:cs="Times New Roman"/>
          <w:i/>
        </w:rPr>
        <w:t>(a)</w:t>
      </w:r>
      <w:r>
        <w:rPr>
          <w:rFonts w:ascii="Times New Roman" w:eastAsia="Batang" w:hAnsi="Times New Roman" w:cs="Times New Roman"/>
        </w:rPr>
        <w:t xml:space="preserve">, </w:t>
      </w:r>
      <w:proofErr w:type="spellStart"/>
      <w:r>
        <w:rPr>
          <w:rFonts w:ascii="Times New Roman" w:eastAsia="Batang" w:hAnsi="Times New Roman" w:cs="Times New Roman"/>
          <w:i/>
        </w:rPr>
        <w:t>hidr</w:t>
      </w:r>
      <w:proofErr w:type="spellEnd"/>
      <w:r>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higro</w:t>
      </w:r>
      <w:proofErr w:type="spellEnd"/>
      <w:r>
        <w:rPr>
          <w:rFonts w:ascii="Times New Roman" w:eastAsia="Batang" w:hAnsi="Times New Roman" w:cs="Times New Roman"/>
        </w:rPr>
        <w:t xml:space="preserve">, </w:t>
      </w:r>
      <w:proofErr w:type="spellStart"/>
      <w:r>
        <w:rPr>
          <w:rFonts w:ascii="Times New Roman" w:eastAsia="Batang" w:hAnsi="Times New Roman" w:cs="Times New Roman"/>
          <w:i/>
        </w:rPr>
        <w:t>hiper</w:t>
      </w:r>
      <w:proofErr w:type="spellEnd"/>
      <w:r>
        <w:rPr>
          <w:rFonts w:ascii="Times New Roman" w:eastAsia="Batang" w:hAnsi="Times New Roman" w:cs="Times New Roman"/>
        </w:rPr>
        <w:t xml:space="preserve">, </w:t>
      </w:r>
      <w:r>
        <w:rPr>
          <w:rFonts w:ascii="Times New Roman" w:eastAsia="Batang" w:hAnsi="Times New Roman" w:cs="Times New Roman"/>
          <w:i/>
        </w:rPr>
        <w:t>hip(o)</w:t>
      </w:r>
      <w:r>
        <w:rPr>
          <w:rFonts w:ascii="Times New Roman" w:eastAsia="Batang" w:hAnsi="Times New Roman" w:cs="Times New Roman"/>
        </w:rPr>
        <w:t xml:space="preserve">, </w:t>
      </w:r>
      <w:proofErr w:type="spellStart"/>
      <w:r>
        <w:rPr>
          <w:rFonts w:ascii="Times New Roman" w:eastAsia="Batang" w:hAnsi="Times New Roman" w:cs="Times New Roman"/>
          <w:i/>
        </w:rPr>
        <w:t>hol</w:t>
      </w:r>
      <w:proofErr w:type="spellEnd"/>
      <w:r>
        <w:rPr>
          <w:rFonts w:ascii="Times New Roman" w:eastAsia="Batang" w:hAnsi="Times New Roman" w:cs="Times New Roman"/>
          <w:i/>
        </w:rPr>
        <w:t>(o)</w:t>
      </w:r>
      <w:r>
        <w:rPr>
          <w:rFonts w:ascii="Times New Roman" w:eastAsia="Batang" w:hAnsi="Times New Roman" w:cs="Times New Roman"/>
        </w:rPr>
        <w:t xml:space="preserve">, </w:t>
      </w:r>
      <w:proofErr w:type="spellStart"/>
      <w:r>
        <w:rPr>
          <w:rFonts w:ascii="Times New Roman" w:eastAsia="Batang" w:hAnsi="Times New Roman" w:cs="Times New Roman"/>
          <w:i/>
        </w:rPr>
        <w:t>homeo</w:t>
      </w:r>
      <w:proofErr w:type="spellEnd"/>
      <w:r>
        <w:rPr>
          <w:rFonts w:ascii="Times New Roman" w:eastAsia="Batang" w:hAnsi="Times New Roman" w:cs="Times New Roman"/>
        </w:rPr>
        <w:t xml:space="preserve">, </w:t>
      </w:r>
      <w:r>
        <w:rPr>
          <w:rFonts w:ascii="Times New Roman" w:eastAsia="Batang" w:hAnsi="Times New Roman" w:cs="Times New Roman"/>
          <w:i/>
        </w:rPr>
        <w:t>homo</w:t>
      </w:r>
      <w:r>
        <w:rPr>
          <w:rFonts w:ascii="Times New Roman" w:eastAsia="Batang" w:hAnsi="Times New Roman" w:cs="Times New Roman"/>
        </w:rPr>
        <w:t xml:space="preserve">. Por ejemplo: </w:t>
      </w:r>
      <w:r w:rsidRPr="00F86875">
        <w:rPr>
          <w:rFonts w:ascii="Times New Roman" w:eastAsia="Batang" w:hAnsi="Times New Roman" w:cs="Times New Roman"/>
          <w:i/>
        </w:rPr>
        <w:t>halógeno</w:t>
      </w:r>
      <w:r w:rsidRPr="00A57168">
        <w:rPr>
          <w:rFonts w:ascii="Times New Roman" w:eastAsia="Batang" w:hAnsi="Times New Roman" w:cs="Times New Roman"/>
        </w:rPr>
        <w:t xml:space="preserve">, </w:t>
      </w:r>
      <w:r>
        <w:rPr>
          <w:rFonts w:ascii="Times New Roman" w:eastAsia="Batang" w:hAnsi="Times New Roman" w:cs="Times New Roman"/>
          <w:i/>
        </w:rPr>
        <w:t>Héctor</w:t>
      </w:r>
      <w:r w:rsidRPr="00A57168">
        <w:rPr>
          <w:rFonts w:ascii="Times New Roman" w:eastAsia="Batang" w:hAnsi="Times New Roman" w:cs="Times New Roman"/>
        </w:rPr>
        <w:t xml:space="preserve">, </w:t>
      </w:r>
      <w:r>
        <w:rPr>
          <w:rFonts w:ascii="Times New Roman" w:eastAsia="Batang" w:hAnsi="Times New Roman" w:cs="Times New Roman"/>
          <w:i/>
        </w:rPr>
        <w:t>heliconia</w:t>
      </w:r>
      <w:r w:rsidRPr="00A57168">
        <w:rPr>
          <w:rFonts w:ascii="Times New Roman" w:eastAsia="Batang" w:hAnsi="Times New Roman" w:cs="Times New Roman"/>
        </w:rPr>
        <w:t xml:space="preserve">, </w:t>
      </w:r>
      <w:r>
        <w:rPr>
          <w:rFonts w:ascii="Times New Roman" w:eastAsia="Batang" w:hAnsi="Times New Roman" w:cs="Times New Roman"/>
          <w:i/>
        </w:rPr>
        <w:t>helmíntico</w:t>
      </w:r>
      <w:r w:rsidRPr="00A57168">
        <w:rPr>
          <w:rFonts w:ascii="Times New Roman" w:eastAsia="Batang" w:hAnsi="Times New Roman" w:cs="Times New Roman"/>
        </w:rPr>
        <w:t xml:space="preserve">, </w:t>
      </w:r>
      <w:r>
        <w:rPr>
          <w:rFonts w:ascii="Times New Roman" w:eastAsia="Batang" w:hAnsi="Times New Roman" w:cs="Times New Roman"/>
          <w:i/>
        </w:rPr>
        <w:t>heliocéntrico</w:t>
      </w:r>
      <w:r w:rsidRPr="00A57168">
        <w:rPr>
          <w:rFonts w:ascii="Times New Roman" w:eastAsia="Batang" w:hAnsi="Times New Roman" w:cs="Times New Roman"/>
        </w:rPr>
        <w:t xml:space="preserve">, </w:t>
      </w:r>
      <w:r>
        <w:rPr>
          <w:rFonts w:ascii="Times New Roman" w:eastAsia="Batang" w:hAnsi="Times New Roman" w:cs="Times New Roman"/>
          <w:i/>
        </w:rPr>
        <w:t>hematológico</w:t>
      </w:r>
      <w:r w:rsidRPr="00A57168">
        <w:rPr>
          <w:rFonts w:ascii="Times New Roman" w:eastAsia="Batang" w:hAnsi="Times New Roman" w:cs="Times New Roman"/>
        </w:rPr>
        <w:t>,</w:t>
      </w:r>
      <w:r>
        <w:rPr>
          <w:rFonts w:ascii="Times New Roman" w:eastAsia="Batang" w:hAnsi="Times New Roman" w:cs="Times New Roman"/>
          <w:i/>
        </w:rPr>
        <w:t xml:space="preserve"> hemisferio</w:t>
      </w:r>
      <w:r w:rsidRPr="00A57168">
        <w:rPr>
          <w:rFonts w:ascii="Times New Roman" w:eastAsia="Batang" w:hAnsi="Times New Roman" w:cs="Times New Roman"/>
        </w:rPr>
        <w:t xml:space="preserve">, </w:t>
      </w:r>
      <w:r>
        <w:rPr>
          <w:rFonts w:ascii="Times New Roman" w:eastAsia="Batang" w:hAnsi="Times New Roman" w:cs="Times New Roman"/>
          <w:i/>
        </w:rPr>
        <w:t>hepatitis</w:t>
      </w:r>
      <w:r w:rsidRPr="00A57168">
        <w:rPr>
          <w:rFonts w:ascii="Times New Roman" w:eastAsia="Batang" w:hAnsi="Times New Roman" w:cs="Times New Roman"/>
        </w:rPr>
        <w:t xml:space="preserve">, </w:t>
      </w:r>
      <w:r>
        <w:rPr>
          <w:rFonts w:ascii="Times New Roman" w:eastAsia="Batang" w:hAnsi="Times New Roman" w:cs="Times New Roman"/>
          <w:i/>
        </w:rPr>
        <w:t>heptagonal</w:t>
      </w:r>
      <w:r w:rsidRPr="00A57168">
        <w:rPr>
          <w:rFonts w:ascii="Times New Roman" w:eastAsia="Batang" w:hAnsi="Times New Roman" w:cs="Times New Roman"/>
        </w:rPr>
        <w:t xml:space="preserve">, </w:t>
      </w:r>
      <w:r>
        <w:rPr>
          <w:rFonts w:ascii="Times New Roman" w:eastAsia="Batang" w:hAnsi="Times New Roman" w:cs="Times New Roman"/>
          <w:i/>
        </w:rPr>
        <w:t>heterogéneo</w:t>
      </w:r>
      <w:r w:rsidRPr="00A57168">
        <w:rPr>
          <w:rFonts w:ascii="Times New Roman" w:eastAsia="Batang" w:hAnsi="Times New Roman" w:cs="Times New Roman"/>
        </w:rPr>
        <w:t xml:space="preserve">, </w:t>
      </w:r>
      <w:r>
        <w:rPr>
          <w:rFonts w:ascii="Times New Roman" w:eastAsia="Batang" w:hAnsi="Times New Roman" w:cs="Times New Roman"/>
          <w:i/>
        </w:rPr>
        <w:t>hexágono</w:t>
      </w:r>
      <w:r w:rsidRPr="00A57168">
        <w:rPr>
          <w:rFonts w:ascii="Times New Roman" w:eastAsia="Batang" w:hAnsi="Times New Roman" w:cs="Times New Roman"/>
        </w:rPr>
        <w:t xml:space="preserve">, </w:t>
      </w:r>
      <w:r>
        <w:rPr>
          <w:rFonts w:ascii="Times New Roman" w:eastAsia="Batang" w:hAnsi="Times New Roman" w:cs="Times New Roman"/>
          <w:i/>
        </w:rPr>
        <w:t>hidrante</w:t>
      </w:r>
      <w:r w:rsidRPr="00A57168">
        <w:rPr>
          <w:rFonts w:ascii="Times New Roman" w:eastAsia="Batang" w:hAnsi="Times New Roman" w:cs="Times New Roman"/>
        </w:rPr>
        <w:t xml:space="preserve">, </w:t>
      </w:r>
      <w:r>
        <w:rPr>
          <w:rFonts w:ascii="Times New Roman" w:eastAsia="Batang" w:hAnsi="Times New Roman" w:cs="Times New Roman"/>
          <w:i/>
        </w:rPr>
        <w:t>higroma</w:t>
      </w:r>
      <w:r w:rsidRPr="00A57168">
        <w:rPr>
          <w:rFonts w:ascii="Times New Roman" w:eastAsia="Batang" w:hAnsi="Times New Roman" w:cs="Times New Roman"/>
        </w:rPr>
        <w:t xml:space="preserve">, </w:t>
      </w:r>
      <w:r>
        <w:rPr>
          <w:rFonts w:ascii="Times New Roman" w:eastAsia="Batang" w:hAnsi="Times New Roman" w:cs="Times New Roman"/>
          <w:i/>
        </w:rPr>
        <w:t>hipermercado</w:t>
      </w:r>
      <w:r w:rsidRPr="00A57168">
        <w:rPr>
          <w:rFonts w:ascii="Times New Roman" w:eastAsia="Batang" w:hAnsi="Times New Roman" w:cs="Times New Roman"/>
        </w:rPr>
        <w:t>,</w:t>
      </w:r>
      <w:r>
        <w:rPr>
          <w:rFonts w:ascii="Times New Roman" w:eastAsia="Batang" w:hAnsi="Times New Roman" w:cs="Times New Roman"/>
          <w:i/>
        </w:rPr>
        <w:t xml:space="preserve"> holgazán</w:t>
      </w:r>
      <w:r w:rsidRPr="00A57168">
        <w:rPr>
          <w:rFonts w:ascii="Times New Roman" w:eastAsia="Batang" w:hAnsi="Times New Roman" w:cs="Times New Roman"/>
        </w:rPr>
        <w:t xml:space="preserve">, </w:t>
      </w:r>
      <w:r>
        <w:rPr>
          <w:rFonts w:ascii="Times New Roman" w:eastAsia="Batang" w:hAnsi="Times New Roman" w:cs="Times New Roman"/>
          <w:i/>
        </w:rPr>
        <w:t>holograma</w:t>
      </w:r>
      <w:r w:rsidRPr="00A57168">
        <w:rPr>
          <w:rFonts w:ascii="Times New Roman" w:eastAsia="Batang" w:hAnsi="Times New Roman" w:cs="Times New Roman"/>
        </w:rPr>
        <w:t xml:space="preserve">, </w:t>
      </w:r>
      <w:r>
        <w:rPr>
          <w:rFonts w:ascii="Times New Roman" w:eastAsia="Batang" w:hAnsi="Times New Roman" w:cs="Times New Roman"/>
          <w:i/>
        </w:rPr>
        <w:t>homeostático</w:t>
      </w:r>
      <w:r w:rsidRPr="00A57168">
        <w:rPr>
          <w:rFonts w:ascii="Times New Roman" w:eastAsia="Batang" w:hAnsi="Times New Roman" w:cs="Times New Roman"/>
        </w:rPr>
        <w:t xml:space="preserve">, </w:t>
      </w:r>
      <w:r>
        <w:rPr>
          <w:rFonts w:ascii="Times New Roman" w:eastAsia="Batang" w:hAnsi="Times New Roman" w:cs="Times New Roman"/>
          <w:i/>
        </w:rPr>
        <w:t>homogéneo</w:t>
      </w:r>
      <w:r w:rsidRPr="00A57168">
        <w:rPr>
          <w:rFonts w:ascii="Times New Roman" w:eastAsia="Batang" w:hAnsi="Times New Roman" w:cs="Times New Roman"/>
        </w:rPr>
        <w:t>.</w:t>
      </w:r>
      <w:r>
        <w:rPr>
          <w:rFonts w:ascii="Times New Roman" w:eastAsia="Batang" w:hAnsi="Times New Roman" w:cs="Times New Roman"/>
          <w:i/>
        </w:rPr>
        <w:t xml:space="preserve">     </w:t>
      </w:r>
      <w:r>
        <w:rPr>
          <w:rFonts w:ascii="Times New Roman" w:eastAsia="Batang" w:hAnsi="Times New Roman" w:cs="Times New Roman"/>
        </w:rPr>
        <w:t xml:space="preserve">      </w:t>
      </w:r>
    </w:p>
    <w:p w14:paraId="385F04B7" w14:textId="77777777" w:rsidR="00766F40" w:rsidRDefault="00766F40" w:rsidP="00766F40">
      <w:pPr>
        <w:shd w:val="clear" w:color="auto" w:fill="FFFFFF"/>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766F40" w:rsidRPr="005D1738" w14:paraId="542EB5AE" w14:textId="77777777" w:rsidTr="002A3DD5">
        <w:tc>
          <w:tcPr>
            <w:tcW w:w="9033" w:type="dxa"/>
            <w:gridSpan w:val="2"/>
            <w:shd w:val="clear" w:color="auto" w:fill="000000" w:themeFill="text1"/>
          </w:tcPr>
          <w:p w14:paraId="3044A305" w14:textId="77777777" w:rsidR="00766F40" w:rsidRPr="005D1738" w:rsidRDefault="00766F40" w:rsidP="002A3D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4541C5E3" w14:textId="77777777" w:rsidTr="002A3DD5">
        <w:tc>
          <w:tcPr>
            <w:tcW w:w="2518" w:type="dxa"/>
          </w:tcPr>
          <w:p w14:paraId="1EFCBD43" w14:textId="77777777" w:rsidR="00766F40" w:rsidRPr="00053744" w:rsidRDefault="00766F40" w:rsidP="002A3D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0F58024" w14:textId="77777777" w:rsidR="00766F40" w:rsidRPr="00053744" w:rsidRDefault="00766F40" w:rsidP="002A3DD5">
            <w:pPr>
              <w:rPr>
                <w:rFonts w:ascii="Times New Roman" w:hAnsi="Times New Roman" w:cs="Times New Roman"/>
                <w:b/>
                <w:color w:val="000000"/>
                <w:sz w:val="18"/>
                <w:szCs w:val="18"/>
              </w:rPr>
            </w:pPr>
            <w:r>
              <w:rPr>
                <w:rFonts w:ascii="Times New Roman" w:hAnsi="Times New Roman" w:cs="Times New Roman"/>
                <w:color w:val="000000"/>
              </w:rPr>
              <w:t>LE_10_01_REC300</w:t>
            </w:r>
          </w:p>
        </w:tc>
      </w:tr>
      <w:tr w:rsidR="00766F40" w14:paraId="2007B10D" w14:textId="77777777" w:rsidTr="002A3DD5">
        <w:tc>
          <w:tcPr>
            <w:tcW w:w="2518" w:type="dxa"/>
          </w:tcPr>
          <w:p w14:paraId="07516305" w14:textId="77777777" w:rsidR="00766F40" w:rsidRDefault="00766F40" w:rsidP="002A3DD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8506A37" w14:textId="77777777" w:rsidR="00766F40" w:rsidRDefault="00766F40" w:rsidP="002A3DD5">
            <w:pPr>
              <w:rPr>
                <w:rFonts w:ascii="Times New Roman" w:hAnsi="Times New Roman" w:cs="Times New Roman"/>
                <w:color w:val="000000"/>
              </w:rPr>
            </w:pPr>
            <w:r w:rsidRPr="00DF2F40">
              <w:rPr>
                <w:rFonts w:ascii="Times New Roman" w:hAnsi="Times New Roman" w:cs="Times New Roman"/>
                <w:color w:val="000000"/>
              </w:rPr>
              <w:t>Relaciona cada enunciado con la palabra que necesita para alcanzar el sentido correcto</w:t>
            </w:r>
          </w:p>
        </w:tc>
      </w:tr>
      <w:tr w:rsidR="00766F40" w14:paraId="04FE6B90" w14:textId="77777777" w:rsidTr="002A3DD5">
        <w:tc>
          <w:tcPr>
            <w:tcW w:w="2518" w:type="dxa"/>
          </w:tcPr>
          <w:p w14:paraId="621FF6DE" w14:textId="77777777" w:rsidR="00766F40" w:rsidRDefault="00766F40" w:rsidP="002A3D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F4E96DC" w14:textId="77777777" w:rsidR="00766F40" w:rsidRDefault="00766F40" w:rsidP="002A3DD5">
            <w:pPr>
              <w:rPr>
                <w:rFonts w:ascii="Times New Roman" w:hAnsi="Times New Roman" w:cs="Times New Roman"/>
                <w:color w:val="000000"/>
              </w:rPr>
            </w:pPr>
            <w:r w:rsidRPr="00DF2F40">
              <w:rPr>
                <w:rFonts w:ascii="Times New Roman" w:eastAsia="Batang" w:hAnsi="Times New Roman" w:cs="Times New Roman"/>
              </w:rPr>
              <w:t>Actividad para observar la diferencia de significado que implica la presencia de la "h" en ciertas palabras</w:t>
            </w:r>
          </w:p>
        </w:tc>
      </w:tr>
    </w:tbl>
    <w:p w14:paraId="2F712DAF" w14:textId="77777777" w:rsidR="00766F40" w:rsidRPr="004E232D" w:rsidRDefault="00766F40" w:rsidP="00766F40">
      <w:pPr>
        <w:shd w:val="clear" w:color="auto" w:fill="FFFFFF"/>
        <w:rPr>
          <w:rFonts w:ascii="Times New Roman" w:eastAsia="Batang" w:hAnsi="Times New Roman" w:cs="Times New Roman"/>
        </w:rPr>
      </w:pPr>
    </w:p>
    <w:p w14:paraId="23F25929" w14:textId="77777777" w:rsidR="00766F40" w:rsidRPr="00193B10" w:rsidRDefault="00766F40" w:rsidP="00766F40">
      <w:pPr>
        <w:pStyle w:val="Prrafodelista"/>
        <w:numPr>
          <w:ilvl w:val="0"/>
          <w:numId w:val="39"/>
        </w:numPr>
        <w:shd w:val="clear" w:color="auto" w:fill="FFFFFF"/>
        <w:spacing w:after="0"/>
        <w:rPr>
          <w:rFonts w:ascii="Times New Roman" w:eastAsia="Batang" w:hAnsi="Times New Roman" w:cs="Times New Roman"/>
        </w:rPr>
      </w:pPr>
      <w:r w:rsidRPr="00193B10">
        <w:rPr>
          <w:rFonts w:ascii="Times New Roman" w:eastAsia="Batang" w:hAnsi="Times New Roman" w:cs="Times New Roman"/>
        </w:rPr>
        <w:t>Criterios léxicos</w:t>
      </w:r>
      <w:r>
        <w:rPr>
          <w:rFonts w:ascii="Times New Roman" w:eastAsia="Batang" w:hAnsi="Times New Roman" w:cs="Times New Roman"/>
        </w:rPr>
        <w:t xml:space="preserve">, es decir, que atienden a la naturaleza o clase de palabra que se trate y sus eventuales variaciones. </w:t>
      </w:r>
    </w:p>
    <w:p w14:paraId="2353316B" w14:textId="77777777" w:rsidR="00766F40" w:rsidRDefault="00766F40" w:rsidP="00766F40">
      <w:pPr>
        <w:shd w:val="clear" w:color="auto" w:fill="FFFFFF"/>
        <w:spacing w:after="120"/>
        <w:outlineLvl w:val="3"/>
        <w:rPr>
          <w:rFonts w:ascii="Times New Roman" w:eastAsia="Batang" w:hAnsi="Times New Roman" w:cs="Times New Roman"/>
        </w:rPr>
      </w:pPr>
    </w:p>
    <w:p w14:paraId="499BA033" w14:textId="77777777" w:rsidR="00766F40" w:rsidRDefault="00766F40" w:rsidP="00766F40">
      <w:p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 xml:space="preserve">Se escribe </w:t>
      </w:r>
      <w:r>
        <w:rPr>
          <w:rFonts w:ascii="Times New Roman" w:eastAsia="Batang" w:hAnsi="Times New Roman" w:cs="Times New Roman"/>
          <w:i/>
        </w:rPr>
        <w:t>h</w:t>
      </w:r>
      <w:r>
        <w:rPr>
          <w:rFonts w:ascii="Times New Roman" w:eastAsia="Batang" w:hAnsi="Times New Roman" w:cs="Times New Roman"/>
        </w:rPr>
        <w:t>:</w:t>
      </w:r>
    </w:p>
    <w:p w14:paraId="725DA58F" w14:textId="77777777" w:rsidR="00766F40" w:rsidRDefault="00766F40" w:rsidP="00766F40">
      <w:pPr>
        <w:shd w:val="clear" w:color="auto" w:fill="FFFFFF"/>
        <w:spacing w:after="120"/>
        <w:outlineLvl w:val="3"/>
        <w:rPr>
          <w:rFonts w:ascii="Times New Roman" w:eastAsia="Batang" w:hAnsi="Times New Roman" w:cs="Times New Roman"/>
        </w:rPr>
      </w:pPr>
    </w:p>
    <w:p w14:paraId="0DA54169" w14:textId="77777777" w:rsidR="00766F40" w:rsidRDefault="00766F40" w:rsidP="00766F40">
      <w:pPr>
        <w:pStyle w:val="Prrafodelista"/>
        <w:numPr>
          <w:ilvl w:val="0"/>
          <w:numId w:val="39"/>
        </w:num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En los verbos de uso frecuente.</w:t>
      </w:r>
    </w:p>
    <w:p w14:paraId="17CB0056" w14:textId="77777777" w:rsidR="00766F40" w:rsidRDefault="00766F40" w:rsidP="00766F40">
      <w:pPr>
        <w:pStyle w:val="Prrafodelista"/>
        <w:numPr>
          <w:ilvl w:val="0"/>
          <w:numId w:val="39"/>
        </w:numPr>
        <w:shd w:val="clear" w:color="auto" w:fill="FFFFFF"/>
        <w:spacing w:after="120"/>
        <w:outlineLvl w:val="3"/>
        <w:rPr>
          <w:rFonts w:ascii="Times New Roman" w:eastAsia="Batang" w:hAnsi="Times New Roman" w:cs="Times New Roman"/>
        </w:rPr>
      </w:pPr>
      <w:r>
        <w:rPr>
          <w:rFonts w:ascii="Times New Roman" w:eastAsia="Batang" w:hAnsi="Times New Roman" w:cs="Times New Roman"/>
        </w:rPr>
        <w:t xml:space="preserve">Luego de las palabras que contienen la partícula </w:t>
      </w:r>
      <w:r>
        <w:rPr>
          <w:rFonts w:ascii="Times New Roman" w:eastAsia="Batang" w:hAnsi="Times New Roman" w:cs="Times New Roman"/>
          <w:i/>
        </w:rPr>
        <w:t>ex</w:t>
      </w:r>
      <w:r>
        <w:rPr>
          <w:rFonts w:ascii="Times New Roman" w:eastAsia="Batang" w:hAnsi="Times New Roman" w:cs="Times New Roman"/>
        </w:rPr>
        <w:t>.</w:t>
      </w:r>
    </w:p>
    <w:p w14:paraId="61D896A4" w14:textId="77777777" w:rsidR="00766F40" w:rsidRPr="00C373E6" w:rsidRDefault="00766F40" w:rsidP="00766F40">
      <w:pPr>
        <w:pStyle w:val="Prrafodelista"/>
        <w:numPr>
          <w:ilvl w:val="0"/>
          <w:numId w:val="39"/>
        </w:numPr>
        <w:shd w:val="clear" w:color="auto" w:fill="FFFFFF"/>
        <w:spacing w:after="120"/>
        <w:outlineLvl w:val="3"/>
        <w:rPr>
          <w:rFonts w:ascii="Times New Roman" w:eastAsia="Batang" w:hAnsi="Times New Roman" w:cs="Times New Roman"/>
        </w:rPr>
      </w:pPr>
      <w:r w:rsidRPr="00C373E6">
        <w:rPr>
          <w:rFonts w:ascii="Times New Roman" w:eastAsia="Batang" w:hAnsi="Times New Roman" w:cs="Times New Roman"/>
        </w:rPr>
        <w:t xml:space="preserve">En </w:t>
      </w:r>
      <w:r>
        <w:rPr>
          <w:rFonts w:ascii="Times New Roman" w:eastAsia="Batang" w:hAnsi="Times New Roman" w:cs="Times New Roman"/>
        </w:rPr>
        <w:t>algunas</w:t>
      </w:r>
      <w:r w:rsidRPr="00C373E6">
        <w:rPr>
          <w:rFonts w:ascii="Times New Roman" w:eastAsia="Batang" w:hAnsi="Times New Roman" w:cs="Times New Roman"/>
        </w:rPr>
        <w:t xml:space="preserve"> palabras que poseen las partículas </w:t>
      </w:r>
      <w:r w:rsidRPr="00C373E6">
        <w:rPr>
          <w:rFonts w:ascii="Times New Roman" w:eastAsia="Batang" w:hAnsi="Times New Roman" w:cs="Times New Roman"/>
          <w:i/>
        </w:rPr>
        <w:t>hala</w:t>
      </w:r>
      <w:r w:rsidRPr="00C373E6">
        <w:rPr>
          <w:rFonts w:ascii="Times New Roman" w:eastAsia="Batang" w:hAnsi="Times New Roman" w:cs="Times New Roman"/>
        </w:rPr>
        <w:t xml:space="preserve">, </w:t>
      </w:r>
      <w:r w:rsidRPr="00C373E6">
        <w:rPr>
          <w:rFonts w:ascii="Times New Roman" w:eastAsia="Batang" w:hAnsi="Times New Roman" w:cs="Times New Roman"/>
          <w:i/>
        </w:rPr>
        <w:t>hale</w:t>
      </w:r>
      <w:r w:rsidRPr="00C373E6">
        <w:rPr>
          <w:rFonts w:ascii="Times New Roman" w:eastAsia="Batang" w:hAnsi="Times New Roman" w:cs="Times New Roman"/>
        </w:rPr>
        <w:t xml:space="preserve">, </w:t>
      </w:r>
      <w:r w:rsidRPr="00C373E6">
        <w:rPr>
          <w:rFonts w:ascii="Times New Roman" w:eastAsia="Batang" w:hAnsi="Times New Roman" w:cs="Times New Roman"/>
          <w:i/>
        </w:rPr>
        <w:t>hurra</w:t>
      </w:r>
      <w:r w:rsidRPr="00C373E6">
        <w:rPr>
          <w:rFonts w:ascii="Times New Roman" w:eastAsia="Batang" w:hAnsi="Times New Roman" w:cs="Times New Roman"/>
        </w:rPr>
        <w:t xml:space="preserve"> y </w:t>
      </w:r>
      <w:r w:rsidRPr="00C373E6">
        <w:rPr>
          <w:rFonts w:ascii="Times New Roman" w:eastAsia="Batang" w:hAnsi="Times New Roman" w:cs="Times New Roman"/>
          <w:i/>
        </w:rPr>
        <w:t>huy</w:t>
      </w:r>
      <w:r w:rsidRPr="00C373E6">
        <w:rPr>
          <w:rFonts w:ascii="Times New Roman" w:eastAsia="Batang" w:hAnsi="Times New Roman" w:cs="Times New Roman"/>
        </w:rPr>
        <w:t xml:space="preserve">, así como en aquellas que finalizan con las partículas </w:t>
      </w:r>
      <w:r w:rsidRPr="00C373E6">
        <w:rPr>
          <w:rFonts w:ascii="Times New Roman" w:eastAsia="Batang" w:hAnsi="Times New Roman" w:cs="Times New Roman"/>
          <w:i/>
        </w:rPr>
        <w:t>ah, bah, eh o uh, uh</w:t>
      </w:r>
      <w:r w:rsidRPr="00C373E6">
        <w:rPr>
          <w:rFonts w:ascii="Times New Roman" w:eastAsia="Batang" w:hAnsi="Times New Roman" w:cs="Times New Roman"/>
        </w:rPr>
        <w:t xml:space="preserve">. </w:t>
      </w:r>
    </w:p>
    <w:p w14:paraId="4D1802A5" w14:textId="77777777" w:rsidR="00766F40" w:rsidRPr="00352373" w:rsidRDefault="00766F40" w:rsidP="00766F40">
      <w:pPr>
        <w:shd w:val="clear" w:color="auto" w:fill="FFFFFF"/>
        <w:spacing w:after="120"/>
        <w:outlineLvl w:val="3"/>
        <w:rPr>
          <w:rFonts w:ascii="Times New Roman" w:eastAsia="Batang" w:hAnsi="Times New Roman" w:cs="Times New Roman"/>
        </w:rPr>
      </w:pPr>
    </w:p>
    <w:p w14:paraId="2D2A5174" w14:textId="77777777" w:rsidR="00766F40" w:rsidRDefault="00766F40" w:rsidP="00766F40">
      <w:pPr>
        <w:rPr>
          <w:rFonts w:ascii="Times New Roman" w:eastAsia="Batang" w:hAnsi="Times New Roman" w:cs="Times New Roman"/>
          <w:b/>
        </w:rPr>
      </w:pPr>
      <w:r w:rsidRPr="00352373">
        <w:rPr>
          <w:rFonts w:ascii="Times New Roman" w:eastAsia="Batang" w:hAnsi="Times New Roman" w:cs="Times New Roman"/>
          <w:b/>
          <w:highlight w:val="yellow"/>
        </w:rPr>
        <w:t>[SECCIÓN 2]</w:t>
      </w:r>
      <w:r w:rsidRPr="00352373">
        <w:rPr>
          <w:rFonts w:ascii="Times New Roman" w:eastAsia="Batang" w:hAnsi="Times New Roman" w:cs="Times New Roman"/>
        </w:rPr>
        <w:t xml:space="preserve"> </w:t>
      </w:r>
      <w:r>
        <w:rPr>
          <w:rFonts w:ascii="Times New Roman" w:eastAsia="Batang" w:hAnsi="Times New Roman" w:cs="Times New Roman"/>
          <w:b/>
        </w:rPr>
        <w:t>4</w:t>
      </w:r>
      <w:r w:rsidRPr="00352373">
        <w:rPr>
          <w:rFonts w:ascii="Times New Roman" w:eastAsia="Batang" w:hAnsi="Times New Roman" w:cs="Times New Roman"/>
          <w:b/>
        </w:rPr>
        <w:t xml:space="preserve">.1 </w:t>
      </w:r>
      <w:r>
        <w:rPr>
          <w:rFonts w:ascii="Times New Roman" w:eastAsia="Batang" w:hAnsi="Times New Roman" w:cs="Times New Roman"/>
          <w:b/>
        </w:rPr>
        <w:t>Consolidación</w:t>
      </w:r>
    </w:p>
    <w:p w14:paraId="4B839CFE" w14:textId="77777777" w:rsidR="00766F40" w:rsidRDefault="00766F40" w:rsidP="00766F40">
      <w:pPr>
        <w:rPr>
          <w:rFonts w:ascii="Times New Roman" w:eastAsia="Batang" w:hAnsi="Times New Roman" w:cs="Times New Roman"/>
          <w:b/>
        </w:rPr>
      </w:pPr>
    </w:p>
    <w:p w14:paraId="132A8B8D" w14:textId="77777777" w:rsidR="00766F40" w:rsidRDefault="00766F40" w:rsidP="00766F40">
      <w:pPr>
        <w:rPr>
          <w:rFonts w:ascii="Times New Roman" w:eastAsia="Batang" w:hAnsi="Times New Roman" w:cs="Times New Roman"/>
        </w:rPr>
      </w:pPr>
      <w:r>
        <w:rPr>
          <w:rFonts w:ascii="Times New Roman" w:eastAsia="Batang" w:hAnsi="Times New Roman" w:cs="Times New Roman"/>
        </w:rPr>
        <w:t>Actividades para consolidar lo que has aprendido en esta sección.</w:t>
      </w:r>
    </w:p>
    <w:p w14:paraId="62385A71" w14:textId="77777777" w:rsidR="00766F40" w:rsidRPr="00352373" w:rsidRDefault="00766F40" w:rsidP="00766F40">
      <w:pPr>
        <w:rPr>
          <w:rFonts w:ascii="Times New Roman" w:eastAsia="Batang"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766F40" w:rsidRPr="005D1738" w14:paraId="4027A594" w14:textId="77777777" w:rsidTr="002A3DD5">
        <w:tc>
          <w:tcPr>
            <w:tcW w:w="9033" w:type="dxa"/>
            <w:gridSpan w:val="2"/>
            <w:shd w:val="clear" w:color="auto" w:fill="000000" w:themeFill="text1"/>
          </w:tcPr>
          <w:p w14:paraId="26F28010" w14:textId="77777777" w:rsidR="00766F40" w:rsidRPr="005D1738" w:rsidRDefault="00766F40" w:rsidP="002A3D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66F40" w14:paraId="73966B4C" w14:textId="77777777" w:rsidTr="002A3DD5">
        <w:tc>
          <w:tcPr>
            <w:tcW w:w="2518" w:type="dxa"/>
          </w:tcPr>
          <w:p w14:paraId="4C07E858" w14:textId="77777777" w:rsidR="00766F40" w:rsidRPr="00053744" w:rsidRDefault="00766F40" w:rsidP="002A3D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669600B" w14:textId="77777777" w:rsidR="00766F40" w:rsidRPr="00053744" w:rsidRDefault="00766F40" w:rsidP="002A3DD5">
            <w:pPr>
              <w:rPr>
                <w:rFonts w:ascii="Times New Roman" w:hAnsi="Times New Roman" w:cs="Times New Roman"/>
                <w:b/>
                <w:color w:val="000000"/>
                <w:sz w:val="18"/>
                <w:szCs w:val="18"/>
              </w:rPr>
            </w:pPr>
            <w:r>
              <w:rPr>
                <w:rFonts w:ascii="Times New Roman" w:hAnsi="Times New Roman" w:cs="Times New Roman"/>
                <w:color w:val="000000"/>
              </w:rPr>
              <w:t>LE_10_01_REC310</w:t>
            </w:r>
          </w:p>
        </w:tc>
      </w:tr>
      <w:tr w:rsidR="00766F40" w14:paraId="10FD19C0" w14:textId="77777777" w:rsidTr="002A3DD5">
        <w:tc>
          <w:tcPr>
            <w:tcW w:w="2518" w:type="dxa"/>
          </w:tcPr>
          <w:p w14:paraId="6C9F32A0" w14:textId="77777777" w:rsidR="00766F40" w:rsidRDefault="00766F40" w:rsidP="002A3DD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266133F" w14:textId="77777777" w:rsidR="00766F40" w:rsidRDefault="00766F40" w:rsidP="002A3DD5">
            <w:pPr>
              <w:rPr>
                <w:rFonts w:ascii="Times New Roman" w:hAnsi="Times New Roman" w:cs="Times New Roman"/>
                <w:color w:val="000000"/>
              </w:rPr>
            </w:pPr>
            <w:r w:rsidRPr="003F3273">
              <w:rPr>
                <w:rFonts w:ascii="Times New Roman" w:hAnsi="Times New Roman" w:cs="Times New Roman"/>
                <w:color w:val="000000"/>
              </w:rPr>
              <w:t>Refuerza tu aprendizaje: Ortografía: el grafema h</w:t>
            </w:r>
          </w:p>
        </w:tc>
      </w:tr>
      <w:tr w:rsidR="00766F40" w14:paraId="0EE2435A" w14:textId="77777777" w:rsidTr="002A3DD5">
        <w:tc>
          <w:tcPr>
            <w:tcW w:w="2518" w:type="dxa"/>
          </w:tcPr>
          <w:p w14:paraId="58D1A7A0" w14:textId="77777777" w:rsidR="00766F40" w:rsidRDefault="00766F40" w:rsidP="002A3D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E188CE6" w14:textId="77777777" w:rsidR="00766F40" w:rsidRDefault="00766F40" w:rsidP="002A3DD5">
            <w:pPr>
              <w:rPr>
                <w:rFonts w:ascii="Times New Roman" w:hAnsi="Times New Roman" w:cs="Times New Roman"/>
                <w:color w:val="000000"/>
              </w:rPr>
            </w:pPr>
            <w:r w:rsidRPr="003F3273">
              <w:rPr>
                <w:rFonts w:ascii="Times New Roman" w:hAnsi="Times New Roman" w:cs="Times New Roman"/>
                <w:color w:val="000000"/>
              </w:rPr>
              <w:t>Actividad que permite ejercitar el uso de la "h"</w:t>
            </w:r>
          </w:p>
        </w:tc>
      </w:tr>
    </w:tbl>
    <w:p w14:paraId="193E8779" w14:textId="77777777" w:rsidR="00766F40" w:rsidRDefault="00766F40" w:rsidP="00766F40">
      <w:pPr>
        <w:rPr>
          <w:rFonts w:ascii="Times New Roman" w:eastAsia="Batang"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766F40" w:rsidRPr="005D1738" w14:paraId="40A5D1FC" w14:textId="77777777" w:rsidTr="002A3DD5">
        <w:tc>
          <w:tcPr>
            <w:tcW w:w="9033" w:type="dxa"/>
            <w:gridSpan w:val="2"/>
            <w:shd w:val="clear" w:color="auto" w:fill="000000" w:themeFill="text1"/>
          </w:tcPr>
          <w:p w14:paraId="0EDFF424" w14:textId="77777777" w:rsidR="00766F40" w:rsidRPr="005D1738" w:rsidRDefault="00766F40" w:rsidP="002A3DD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w:t>
            </w:r>
            <w:r>
              <w:rPr>
                <w:rFonts w:ascii="Times New Roman" w:hAnsi="Times New Roman" w:cs="Times New Roman"/>
                <w:b/>
                <w:color w:val="FFFFFF" w:themeColor="background1"/>
              </w:rPr>
              <w:t xml:space="preserve"> (recurso de ejercitación)</w:t>
            </w:r>
          </w:p>
        </w:tc>
      </w:tr>
      <w:tr w:rsidR="00766F40" w14:paraId="5504745D" w14:textId="77777777" w:rsidTr="002A3DD5">
        <w:tc>
          <w:tcPr>
            <w:tcW w:w="2518" w:type="dxa"/>
          </w:tcPr>
          <w:p w14:paraId="34758046" w14:textId="77777777" w:rsidR="00766F40" w:rsidRPr="00053744" w:rsidRDefault="00766F40" w:rsidP="002A3DD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AC6BB19" w14:textId="77777777" w:rsidR="00766F40" w:rsidRPr="00053744" w:rsidRDefault="00766F40" w:rsidP="002A3DD5">
            <w:pPr>
              <w:rPr>
                <w:rFonts w:ascii="Times New Roman" w:hAnsi="Times New Roman" w:cs="Times New Roman"/>
                <w:b/>
                <w:color w:val="000000"/>
                <w:sz w:val="18"/>
                <w:szCs w:val="18"/>
              </w:rPr>
            </w:pPr>
            <w:r>
              <w:rPr>
                <w:rFonts w:ascii="Times New Roman" w:hAnsi="Times New Roman" w:cs="Times New Roman"/>
                <w:color w:val="000000"/>
              </w:rPr>
              <w:t>LE_10_01_REC320</w:t>
            </w:r>
          </w:p>
        </w:tc>
      </w:tr>
      <w:tr w:rsidR="00766F40" w14:paraId="442A7E4A" w14:textId="77777777" w:rsidTr="002A3DD5">
        <w:tc>
          <w:tcPr>
            <w:tcW w:w="2518" w:type="dxa"/>
          </w:tcPr>
          <w:p w14:paraId="26F0FC2A" w14:textId="77777777" w:rsidR="00766F40" w:rsidRDefault="00766F40" w:rsidP="002A3DD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6068BB6" w14:textId="77777777" w:rsidR="00766F40" w:rsidRDefault="00766F40" w:rsidP="002A3DD5">
            <w:pPr>
              <w:rPr>
                <w:rFonts w:ascii="Times New Roman" w:hAnsi="Times New Roman" w:cs="Times New Roman"/>
                <w:color w:val="000000"/>
              </w:rPr>
            </w:pPr>
            <w:r w:rsidRPr="003F3273">
              <w:rPr>
                <w:rFonts w:ascii="Times New Roman" w:hAnsi="Times New Roman" w:cs="Times New Roman"/>
                <w:color w:val="000000"/>
              </w:rPr>
              <w:t>Refuerza tu aprendizaje: resuelve el crucigrama de palabras con "h"</w:t>
            </w:r>
          </w:p>
        </w:tc>
      </w:tr>
      <w:tr w:rsidR="00766F40" w14:paraId="592825FA" w14:textId="77777777" w:rsidTr="002A3DD5">
        <w:tc>
          <w:tcPr>
            <w:tcW w:w="2518" w:type="dxa"/>
          </w:tcPr>
          <w:p w14:paraId="2D3BA710" w14:textId="77777777" w:rsidR="00766F40" w:rsidRDefault="00766F40" w:rsidP="002A3DD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484E3E8" w14:textId="77777777" w:rsidR="00766F40" w:rsidRDefault="00766F40" w:rsidP="002A3DD5">
            <w:pPr>
              <w:rPr>
                <w:rFonts w:ascii="Times New Roman" w:hAnsi="Times New Roman" w:cs="Times New Roman"/>
                <w:color w:val="000000"/>
              </w:rPr>
            </w:pPr>
            <w:r w:rsidRPr="003F3273">
              <w:rPr>
                <w:rFonts w:ascii="Times New Roman" w:hAnsi="Times New Roman" w:cs="Times New Roman"/>
                <w:color w:val="000000"/>
              </w:rPr>
              <w:t>Actividad lúdica para practicar la ortografía de palabras con "h"</w:t>
            </w:r>
          </w:p>
        </w:tc>
      </w:tr>
    </w:tbl>
    <w:p w14:paraId="38E70993" w14:textId="77777777" w:rsidR="00313923" w:rsidRPr="002D5F8E" w:rsidRDefault="00313923" w:rsidP="00384DA6">
      <w:pPr>
        <w:tabs>
          <w:tab w:val="right" w:pos="8498"/>
        </w:tabs>
        <w:spacing w:after="0"/>
        <w:rPr>
          <w:rFonts w:ascii="Times" w:hAnsi="Times"/>
          <w:b/>
        </w:rPr>
      </w:pPr>
    </w:p>
    <w:sectPr w:rsidR="00313923" w:rsidRPr="002D5F8E" w:rsidSect="00FC30C2">
      <w:headerReference w:type="even" r:id="rId13"/>
      <w:headerReference w:type="default" r:id="rId14"/>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8C5EA" w14:textId="77777777" w:rsidR="004101FD" w:rsidRDefault="004101FD">
      <w:pPr>
        <w:spacing w:after="0"/>
      </w:pPr>
      <w:r>
        <w:separator/>
      </w:r>
    </w:p>
  </w:endnote>
  <w:endnote w:type="continuationSeparator" w:id="0">
    <w:p w14:paraId="61AFEDA6" w14:textId="77777777" w:rsidR="004101FD" w:rsidRDefault="004101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602DF" w14:textId="77777777" w:rsidR="004101FD" w:rsidRDefault="004101FD">
      <w:pPr>
        <w:spacing w:after="0"/>
      </w:pPr>
      <w:r>
        <w:separator/>
      </w:r>
    </w:p>
  </w:footnote>
  <w:footnote w:type="continuationSeparator" w:id="0">
    <w:p w14:paraId="3ECF0438" w14:textId="77777777" w:rsidR="004101FD" w:rsidRDefault="004101F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4101FD" w:rsidRDefault="004101F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4101FD" w:rsidRDefault="004101FD"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4101FD" w:rsidRDefault="004101FD"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61549">
      <w:rPr>
        <w:rStyle w:val="Nmerodepgina"/>
        <w:noProof/>
      </w:rPr>
      <w:t>18</w:t>
    </w:r>
    <w:r>
      <w:rPr>
        <w:rStyle w:val="Nmerodepgina"/>
      </w:rPr>
      <w:fldChar w:fldCharType="end"/>
    </w:r>
  </w:p>
  <w:p w14:paraId="5F223E2B" w14:textId="165836D3" w:rsidR="004101FD" w:rsidRPr="00F16D37" w:rsidRDefault="004101FD" w:rsidP="0004489C">
    <w:pPr>
      <w:pStyle w:val="Encabezado"/>
      <w:ind w:right="360"/>
      <w:rPr>
        <w:sz w:val="20"/>
        <w:szCs w:val="20"/>
      </w:rPr>
    </w:pPr>
    <w:r>
      <w:rPr>
        <w:rFonts w:ascii="Times" w:hAnsi="Times"/>
        <w:sz w:val="20"/>
        <w:szCs w:val="20"/>
        <w:highlight w:val="yellow"/>
        <w:lang w:val="es-MX"/>
      </w:rPr>
      <w:t>[GUION LE_10_01</w:t>
    </w:r>
    <w:r w:rsidRPr="00413C7B">
      <w:rPr>
        <w:rFonts w:ascii="Times" w:hAnsi="Times"/>
        <w:sz w:val="20"/>
        <w:szCs w:val="20"/>
        <w:highlight w:val="yellow"/>
        <w:lang w:val="es-MX"/>
      </w:rPr>
      <w:t>_CO]</w:t>
    </w:r>
    <w:r>
      <w:rPr>
        <w:rFonts w:ascii="Times" w:hAnsi="Times"/>
        <w:sz w:val="20"/>
        <w:szCs w:val="20"/>
        <w:lang w:val="es-MX"/>
      </w:rPr>
      <w:t xml:space="preserve"> Guion 1</w:t>
    </w:r>
    <w:r w:rsidRPr="00413C7B">
      <w:rPr>
        <w:rFonts w:ascii="Times" w:hAnsi="Times"/>
        <w:sz w:val="20"/>
        <w:szCs w:val="20"/>
        <w:lang w:val="es-MX"/>
      </w:rPr>
      <w:t xml:space="preserve">. </w:t>
    </w:r>
    <w:r>
      <w:rPr>
        <w:b/>
        <w:sz w:val="22"/>
        <w:szCs w:val="22"/>
      </w:rPr>
      <w:t>El análisis literario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139FE"/>
    <w:multiLevelType w:val="multilevel"/>
    <w:tmpl w:val="E460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B10B7F"/>
    <w:multiLevelType w:val="hybridMultilevel"/>
    <w:tmpl w:val="FD22A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4E4627"/>
    <w:multiLevelType w:val="multilevel"/>
    <w:tmpl w:val="15D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7067170"/>
    <w:multiLevelType w:val="multilevel"/>
    <w:tmpl w:val="5BE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5"/>
  </w:num>
  <w:num w:numId="2">
    <w:abstractNumId w:val="17"/>
  </w:num>
  <w:num w:numId="3">
    <w:abstractNumId w:val="4"/>
  </w:num>
  <w:num w:numId="4">
    <w:abstractNumId w:val="3"/>
  </w:num>
  <w:num w:numId="5">
    <w:abstractNumId w:val="26"/>
  </w:num>
  <w:num w:numId="6">
    <w:abstractNumId w:val="12"/>
  </w:num>
  <w:num w:numId="7">
    <w:abstractNumId w:val="8"/>
  </w:num>
  <w:num w:numId="8">
    <w:abstractNumId w:val="16"/>
  </w:num>
  <w:num w:numId="9">
    <w:abstractNumId w:val="30"/>
  </w:num>
  <w:num w:numId="10">
    <w:abstractNumId w:val="5"/>
  </w:num>
  <w:num w:numId="11">
    <w:abstractNumId w:val="21"/>
  </w:num>
  <w:num w:numId="12">
    <w:abstractNumId w:val="36"/>
  </w:num>
  <w:num w:numId="13">
    <w:abstractNumId w:val="20"/>
  </w:num>
  <w:num w:numId="14">
    <w:abstractNumId w:val="22"/>
  </w:num>
  <w:num w:numId="15">
    <w:abstractNumId w:val="34"/>
  </w:num>
  <w:num w:numId="16">
    <w:abstractNumId w:val="32"/>
  </w:num>
  <w:num w:numId="17">
    <w:abstractNumId w:val="37"/>
  </w:num>
  <w:num w:numId="18">
    <w:abstractNumId w:val="27"/>
  </w:num>
  <w:num w:numId="19">
    <w:abstractNumId w:val="18"/>
  </w:num>
  <w:num w:numId="20">
    <w:abstractNumId w:val="10"/>
  </w:num>
  <w:num w:numId="21">
    <w:abstractNumId w:val="38"/>
  </w:num>
  <w:num w:numId="22">
    <w:abstractNumId w:val="11"/>
  </w:num>
  <w:num w:numId="23">
    <w:abstractNumId w:val="2"/>
  </w:num>
  <w:num w:numId="24">
    <w:abstractNumId w:val="29"/>
  </w:num>
  <w:num w:numId="25">
    <w:abstractNumId w:val="28"/>
  </w:num>
  <w:num w:numId="26">
    <w:abstractNumId w:val="31"/>
  </w:num>
  <w:num w:numId="27">
    <w:abstractNumId w:val="13"/>
  </w:num>
  <w:num w:numId="28">
    <w:abstractNumId w:val="9"/>
  </w:num>
  <w:num w:numId="29">
    <w:abstractNumId w:val="19"/>
  </w:num>
  <w:num w:numId="30">
    <w:abstractNumId w:val="0"/>
  </w:num>
  <w:num w:numId="31">
    <w:abstractNumId w:val="33"/>
  </w:num>
  <w:num w:numId="32">
    <w:abstractNumId w:val="7"/>
  </w:num>
  <w:num w:numId="33">
    <w:abstractNumId w:val="35"/>
  </w:num>
  <w:num w:numId="34">
    <w:abstractNumId w:val="15"/>
  </w:num>
  <w:num w:numId="35">
    <w:abstractNumId w:val="14"/>
  </w:num>
  <w:num w:numId="36">
    <w:abstractNumId w:val="23"/>
  </w:num>
  <w:num w:numId="37">
    <w:abstractNumId w:val="1"/>
  </w:num>
  <w:num w:numId="38">
    <w:abstractNumId w:val="24"/>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874"/>
    <w:rsid w:val="000024C6"/>
    <w:rsid w:val="000033FE"/>
    <w:rsid w:val="00003A91"/>
    <w:rsid w:val="000040E5"/>
    <w:rsid w:val="000045EE"/>
    <w:rsid w:val="000063E9"/>
    <w:rsid w:val="000064E2"/>
    <w:rsid w:val="00011535"/>
    <w:rsid w:val="00012056"/>
    <w:rsid w:val="00016723"/>
    <w:rsid w:val="000170D6"/>
    <w:rsid w:val="000177F1"/>
    <w:rsid w:val="00025307"/>
    <w:rsid w:val="000277F7"/>
    <w:rsid w:val="000278CC"/>
    <w:rsid w:val="00030E2D"/>
    <w:rsid w:val="00033394"/>
    <w:rsid w:val="00033A3A"/>
    <w:rsid w:val="000342D6"/>
    <w:rsid w:val="00034ED6"/>
    <w:rsid w:val="0003581C"/>
    <w:rsid w:val="00035DDC"/>
    <w:rsid w:val="00036F85"/>
    <w:rsid w:val="00037FDF"/>
    <w:rsid w:val="00040B51"/>
    <w:rsid w:val="0004273E"/>
    <w:rsid w:val="00042A94"/>
    <w:rsid w:val="0004489C"/>
    <w:rsid w:val="000468AD"/>
    <w:rsid w:val="00046EB5"/>
    <w:rsid w:val="00046F41"/>
    <w:rsid w:val="00047627"/>
    <w:rsid w:val="00053744"/>
    <w:rsid w:val="00054A93"/>
    <w:rsid w:val="000550D5"/>
    <w:rsid w:val="0005679F"/>
    <w:rsid w:val="00056BFD"/>
    <w:rsid w:val="00056FCF"/>
    <w:rsid w:val="000573A2"/>
    <w:rsid w:val="00057679"/>
    <w:rsid w:val="000629EA"/>
    <w:rsid w:val="00064F7F"/>
    <w:rsid w:val="000716B5"/>
    <w:rsid w:val="0007415B"/>
    <w:rsid w:val="0007752C"/>
    <w:rsid w:val="00081745"/>
    <w:rsid w:val="00081E63"/>
    <w:rsid w:val="0008475A"/>
    <w:rsid w:val="00085493"/>
    <w:rsid w:val="00085B71"/>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4F6B"/>
    <w:rsid w:val="000A7E1A"/>
    <w:rsid w:val="000B2DD2"/>
    <w:rsid w:val="000B5A8D"/>
    <w:rsid w:val="000C0B3F"/>
    <w:rsid w:val="000C4BAB"/>
    <w:rsid w:val="000C602F"/>
    <w:rsid w:val="000D0E70"/>
    <w:rsid w:val="000D12CD"/>
    <w:rsid w:val="000D22B7"/>
    <w:rsid w:val="000D3304"/>
    <w:rsid w:val="000D36CB"/>
    <w:rsid w:val="000D3AAA"/>
    <w:rsid w:val="000D76CE"/>
    <w:rsid w:val="000E1629"/>
    <w:rsid w:val="000E1E66"/>
    <w:rsid w:val="000E50F5"/>
    <w:rsid w:val="000E56BF"/>
    <w:rsid w:val="000E7362"/>
    <w:rsid w:val="000F0C7A"/>
    <w:rsid w:val="000F3118"/>
    <w:rsid w:val="000F4F5C"/>
    <w:rsid w:val="000F7B46"/>
    <w:rsid w:val="001018BE"/>
    <w:rsid w:val="00101D89"/>
    <w:rsid w:val="0011116B"/>
    <w:rsid w:val="0011245D"/>
    <w:rsid w:val="00112EDC"/>
    <w:rsid w:val="00120B8E"/>
    <w:rsid w:val="00121317"/>
    <w:rsid w:val="001239A8"/>
    <w:rsid w:val="001246F9"/>
    <w:rsid w:val="001300C4"/>
    <w:rsid w:val="001316BE"/>
    <w:rsid w:val="0013385F"/>
    <w:rsid w:val="00134939"/>
    <w:rsid w:val="00134A9E"/>
    <w:rsid w:val="001354F3"/>
    <w:rsid w:val="00135E31"/>
    <w:rsid w:val="00140B08"/>
    <w:rsid w:val="00140D65"/>
    <w:rsid w:val="0014357D"/>
    <w:rsid w:val="001435BE"/>
    <w:rsid w:val="00147210"/>
    <w:rsid w:val="00147D40"/>
    <w:rsid w:val="00150A19"/>
    <w:rsid w:val="00152DB8"/>
    <w:rsid w:val="00153792"/>
    <w:rsid w:val="00155DDA"/>
    <w:rsid w:val="001561C2"/>
    <w:rsid w:val="00161D0A"/>
    <w:rsid w:val="00163E0E"/>
    <w:rsid w:val="00164C58"/>
    <w:rsid w:val="001738BE"/>
    <w:rsid w:val="00175AA8"/>
    <w:rsid w:val="00177A1F"/>
    <w:rsid w:val="00183EBC"/>
    <w:rsid w:val="0018426E"/>
    <w:rsid w:val="0018784F"/>
    <w:rsid w:val="00193B1C"/>
    <w:rsid w:val="0019469F"/>
    <w:rsid w:val="00195E54"/>
    <w:rsid w:val="001A2B3A"/>
    <w:rsid w:val="001A42BD"/>
    <w:rsid w:val="001A4664"/>
    <w:rsid w:val="001A5E30"/>
    <w:rsid w:val="001B1F44"/>
    <w:rsid w:val="001B37F8"/>
    <w:rsid w:val="001B3DAF"/>
    <w:rsid w:val="001B4371"/>
    <w:rsid w:val="001B6D96"/>
    <w:rsid w:val="001C161B"/>
    <w:rsid w:val="001C6229"/>
    <w:rsid w:val="001D42D1"/>
    <w:rsid w:val="001D49CD"/>
    <w:rsid w:val="001D54D1"/>
    <w:rsid w:val="001D6E31"/>
    <w:rsid w:val="001F16AE"/>
    <w:rsid w:val="001F1D8F"/>
    <w:rsid w:val="001F26C5"/>
    <w:rsid w:val="001F2873"/>
    <w:rsid w:val="001F391D"/>
    <w:rsid w:val="002022A7"/>
    <w:rsid w:val="0020303A"/>
    <w:rsid w:val="0020599A"/>
    <w:rsid w:val="0021072A"/>
    <w:rsid w:val="00212435"/>
    <w:rsid w:val="00212459"/>
    <w:rsid w:val="00214515"/>
    <w:rsid w:val="00220701"/>
    <w:rsid w:val="002209FB"/>
    <w:rsid w:val="002221F5"/>
    <w:rsid w:val="0023016E"/>
    <w:rsid w:val="00230204"/>
    <w:rsid w:val="00230B4F"/>
    <w:rsid w:val="00231726"/>
    <w:rsid w:val="00232291"/>
    <w:rsid w:val="0023765B"/>
    <w:rsid w:val="002406F9"/>
    <w:rsid w:val="00242784"/>
    <w:rsid w:val="00243875"/>
    <w:rsid w:val="00244336"/>
    <w:rsid w:val="002514C9"/>
    <w:rsid w:val="00252A72"/>
    <w:rsid w:val="00257DDB"/>
    <w:rsid w:val="002632B2"/>
    <w:rsid w:val="00264B58"/>
    <w:rsid w:val="00272066"/>
    <w:rsid w:val="00273007"/>
    <w:rsid w:val="0027404A"/>
    <w:rsid w:val="00276C9D"/>
    <w:rsid w:val="00285778"/>
    <w:rsid w:val="00285811"/>
    <w:rsid w:val="00295B67"/>
    <w:rsid w:val="002973CB"/>
    <w:rsid w:val="002A07B3"/>
    <w:rsid w:val="002A1E54"/>
    <w:rsid w:val="002A239D"/>
    <w:rsid w:val="002A239E"/>
    <w:rsid w:val="002A6B17"/>
    <w:rsid w:val="002A768B"/>
    <w:rsid w:val="002B0F59"/>
    <w:rsid w:val="002B253B"/>
    <w:rsid w:val="002C194D"/>
    <w:rsid w:val="002C2770"/>
    <w:rsid w:val="002C3946"/>
    <w:rsid w:val="002C4A82"/>
    <w:rsid w:val="002C5ADE"/>
    <w:rsid w:val="002C7D17"/>
    <w:rsid w:val="002D1656"/>
    <w:rsid w:val="002D2B46"/>
    <w:rsid w:val="002D2FE7"/>
    <w:rsid w:val="002D5F8E"/>
    <w:rsid w:val="002E0A3A"/>
    <w:rsid w:val="002E34D4"/>
    <w:rsid w:val="002E729A"/>
    <w:rsid w:val="002E7393"/>
    <w:rsid w:val="002F3FB5"/>
    <w:rsid w:val="003030CE"/>
    <w:rsid w:val="00304F3E"/>
    <w:rsid w:val="00305F48"/>
    <w:rsid w:val="0030709A"/>
    <w:rsid w:val="00312A3B"/>
    <w:rsid w:val="00312F78"/>
    <w:rsid w:val="00313923"/>
    <w:rsid w:val="003139FA"/>
    <w:rsid w:val="003150E5"/>
    <w:rsid w:val="00317F68"/>
    <w:rsid w:val="0032206E"/>
    <w:rsid w:val="0032234E"/>
    <w:rsid w:val="00322D61"/>
    <w:rsid w:val="0032312A"/>
    <w:rsid w:val="00323B2C"/>
    <w:rsid w:val="00324E6A"/>
    <w:rsid w:val="00325653"/>
    <w:rsid w:val="00326FC9"/>
    <w:rsid w:val="00327549"/>
    <w:rsid w:val="0033015E"/>
    <w:rsid w:val="00331E66"/>
    <w:rsid w:val="00332709"/>
    <w:rsid w:val="00333D4F"/>
    <w:rsid w:val="00334CF7"/>
    <w:rsid w:val="0033743D"/>
    <w:rsid w:val="00340782"/>
    <w:rsid w:val="00346730"/>
    <w:rsid w:val="00347250"/>
    <w:rsid w:val="00347BA5"/>
    <w:rsid w:val="00350AB9"/>
    <w:rsid w:val="003521B0"/>
    <w:rsid w:val="003524CB"/>
    <w:rsid w:val="003534B8"/>
    <w:rsid w:val="003556F1"/>
    <w:rsid w:val="00356434"/>
    <w:rsid w:val="00362BCE"/>
    <w:rsid w:val="0036393A"/>
    <w:rsid w:val="00365A47"/>
    <w:rsid w:val="0036644C"/>
    <w:rsid w:val="00367A35"/>
    <w:rsid w:val="00372EF9"/>
    <w:rsid w:val="00376179"/>
    <w:rsid w:val="00376B66"/>
    <w:rsid w:val="003812EB"/>
    <w:rsid w:val="0038315B"/>
    <w:rsid w:val="0038456F"/>
    <w:rsid w:val="00384DA6"/>
    <w:rsid w:val="00385C30"/>
    <w:rsid w:val="00385E3E"/>
    <w:rsid w:val="003926E6"/>
    <w:rsid w:val="00394AE7"/>
    <w:rsid w:val="00395F9D"/>
    <w:rsid w:val="00396E33"/>
    <w:rsid w:val="003A0493"/>
    <w:rsid w:val="003A2A39"/>
    <w:rsid w:val="003A3208"/>
    <w:rsid w:val="003A4332"/>
    <w:rsid w:val="003A5FBA"/>
    <w:rsid w:val="003A63E0"/>
    <w:rsid w:val="003A784A"/>
    <w:rsid w:val="003B0407"/>
    <w:rsid w:val="003B0527"/>
    <w:rsid w:val="003B2140"/>
    <w:rsid w:val="003B58BD"/>
    <w:rsid w:val="003B6E27"/>
    <w:rsid w:val="003B7E6A"/>
    <w:rsid w:val="003C0290"/>
    <w:rsid w:val="003C20B8"/>
    <w:rsid w:val="003C280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01FD"/>
    <w:rsid w:val="00413C7B"/>
    <w:rsid w:val="00416B09"/>
    <w:rsid w:val="00423B3A"/>
    <w:rsid w:val="0042512A"/>
    <w:rsid w:val="00425943"/>
    <w:rsid w:val="004274ED"/>
    <w:rsid w:val="004274FA"/>
    <w:rsid w:val="00436E0A"/>
    <w:rsid w:val="00440AF7"/>
    <w:rsid w:val="0044314A"/>
    <w:rsid w:val="004434F2"/>
    <w:rsid w:val="0044522D"/>
    <w:rsid w:val="00446FBC"/>
    <w:rsid w:val="004506D7"/>
    <w:rsid w:val="004519BD"/>
    <w:rsid w:val="00453D0F"/>
    <w:rsid w:val="00453DA5"/>
    <w:rsid w:val="00455E58"/>
    <w:rsid w:val="0046182F"/>
    <w:rsid w:val="00461BC5"/>
    <w:rsid w:val="0046708B"/>
    <w:rsid w:val="00471DA9"/>
    <w:rsid w:val="004725E5"/>
    <w:rsid w:val="004756AC"/>
    <w:rsid w:val="0047645C"/>
    <w:rsid w:val="004802CB"/>
    <w:rsid w:val="0048119B"/>
    <w:rsid w:val="00482535"/>
    <w:rsid w:val="00484A58"/>
    <w:rsid w:val="0048783D"/>
    <w:rsid w:val="004905D5"/>
    <w:rsid w:val="00491E50"/>
    <w:rsid w:val="00493A29"/>
    <w:rsid w:val="00493EBC"/>
    <w:rsid w:val="00494824"/>
    <w:rsid w:val="004A3952"/>
    <w:rsid w:val="004A4334"/>
    <w:rsid w:val="004A6044"/>
    <w:rsid w:val="004A6E6E"/>
    <w:rsid w:val="004B21D1"/>
    <w:rsid w:val="004B3939"/>
    <w:rsid w:val="004B47F2"/>
    <w:rsid w:val="004B6B94"/>
    <w:rsid w:val="004B7F8D"/>
    <w:rsid w:val="004C2881"/>
    <w:rsid w:val="004C46B1"/>
    <w:rsid w:val="004C4869"/>
    <w:rsid w:val="004C6C05"/>
    <w:rsid w:val="004C7D0C"/>
    <w:rsid w:val="004D3002"/>
    <w:rsid w:val="004D65E8"/>
    <w:rsid w:val="004D7C1C"/>
    <w:rsid w:val="004E0C44"/>
    <w:rsid w:val="004E50F2"/>
    <w:rsid w:val="004E5E51"/>
    <w:rsid w:val="004E742B"/>
    <w:rsid w:val="004F341B"/>
    <w:rsid w:val="004F6AE7"/>
    <w:rsid w:val="00500CAE"/>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CBB"/>
    <w:rsid w:val="005556BA"/>
    <w:rsid w:val="0055598D"/>
    <w:rsid w:val="005560AF"/>
    <w:rsid w:val="00556554"/>
    <w:rsid w:val="00557707"/>
    <w:rsid w:val="00557DB9"/>
    <w:rsid w:val="00561243"/>
    <w:rsid w:val="00561431"/>
    <w:rsid w:val="0056372C"/>
    <w:rsid w:val="00564275"/>
    <w:rsid w:val="0056759D"/>
    <w:rsid w:val="005700AC"/>
    <w:rsid w:val="0057063B"/>
    <w:rsid w:val="00571AE9"/>
    <w:rsid w:val="00572014"/>
    <w:rsid w:val="005726E4"/>
    <w:rsid w:val="00572B35"/>
    <w:rsid w:val="00574A97"/>
    <w:rsid w:val="00576218"/>
    <w:rsid w:val="00577D57"/>
    <w:rsid w:val="0058409F"/>
    <w:rsid w:val="005852AD"/>
    <w:rsid w:val="00587381"/>
    <w:rsid w:val="00590678"/>
    <w:rsid w:val="005919AA"/>
    <w:rsid w:val="00591DCB"/>
    <w:rsid w:val="005939BA"/>
    <w:rsid w:val="00593DFD"/>
    <w:rsid w:val="005A3B16"/>
    <w:rsid w:val="005A40CA"/>
    <w:rsid w:val="005A4C1A"/>
    <w:rsid w:val="005B35C1"/>
    <w:rsid w:val="005B61F4"/>
    <w:rsid w:val="005B648B"/>
    <w:rsid w:val="005B6E01"/>
    <w:rsid w:val="005C0797"/>
    <w:rsid w:val="005C2112"/>
    <w:rsid w:val="005C2681"/>
    <w:rsid w:val="005C40A1"/>
    <w:rsid w:val="005D1738"/>
    <w:rsid w:val="005D3558"/>
    <w:rsid w:val="005D3C97"/>
    <w:rsid w:val="005D3FA9"/>
    <w:rsid w:val="005D4960"/>
    <w:rsid w:val="005D4BD0"/>
    <w:rsid w:val="005D783D"/>
    <w:rsid w:val="005E0644"/>
    <w:rsid w:val="005E227B"/>
    <w:rsid w:val="005E2776"/>
    <w:rsid w:val="005E40AA"/>
    <w:rsid w:val="005E58DF"/>
    <w:rsid w:val="005E7549"/>
    <w:rsid w:val="005E7C7A"/>
    <w:rsid w:val="005F118D"/>
    <w:rsid w:val="005F226C"/>
    <w:rsid w:val="005F4DA4"/>
    <w:rsid w:val="00601256"/>
    <w:rsid w:val="00604376"/>
    <w:rsid w:val="00605A4C"/>
    <w:rsid w:val="00610EBA"/>
    <w:rsid w:val="00610FDF"/>
    <w:rsid w:val="00612D36"/>
    <w:rsid w:val="006141AB"/>
    <w:rsid w:val="00616DBC"/>
    <w:rsid w:val="0061799C"/>
    <w:rsid w:val="00620174"/>
    <w:rsid w:val="006206E4"/>
    <w:rsid w:val="00621979"/>
    <w:rsid w:val="00622ADD"/>
    <w:rsid w:val="006242A7"/>
    <w:rsid w:val="0062484A"/>
    <w:rsid w:val="00626C9A"/>
    <w:rsid w:val="006346A2"/>
    <w:rsid w:val="00637159"/>
    <w:rsid w:val="00642768"/>
    <w:rsid w:val="00645669"/>
    <w:rsid w:val="0065038E"/>
    <w:rsid w:val="006603DE"/>
    <w:rsid w:val="00670091"/>
    <w:rsid w:val="006769B2"/>
    <w:rsid w:val="006770FD"/>
    <w:rsid w:val="0068378A"/>
    <w:rsid w:val="0068736B"/>
    <w:rsid w:val="00690A23"/>
    <w:rsid w:val="0069130B"/>
    <w:rsid w:val="006924A0"/>
    <w:rsid w:val="00692844"/>
    <w:rsid w:val="006959E5"/>
    <w:rsid w:val="00695B29"/>
    <w:rsid w:val="006A0494"/>
    <w:rsid w:val="006A0953"/>
    <w:rsid w:val="006A1381"/>
    <w:rsid w:val="006A2D60"/>
    <w:rsid w:val="006A39E2"/>
    <w:rsid w:val="006A449D"/>
    <w:rsid w:val="006A493A"/>
    <w:rsid w:val="006A5363"/>
    <w:rsid w:val="006A5810"/>
    <w:rsid w:val="006B0124"/>
    <w:rsid w:val="006B0FA4"/>
    <w:rsid w:val="006B4CD5"/>
    <w:rsid w:val="006B632D"/>
    <w:rsid w:val="006C075F"/>
    <w:rsid w:val="006C17DF"/>
    <w:rsid w:val="006C44B1"/>
    <w:rsid w:val="006C46A1"/>
    <w:rsid w:val="006C690F"/>
    <w:rsid w:val="006D24A3"/>
    <w:rsid w:val="006D3E7D"/>
    <w:rsid w:val="006D4074"/>
    <w:rsid w:val="006E04FF"/>
    <w:rsid w:val="006E3DFC"/>
    <w:rsid w:val="006E3FCB"/>
    <w:rsid w:val="006E5455"/>
    <w:rsid w:val="006E73F7"/>
    <w:rsid w:val="006E7704"/>
    <w:rsid w:val="006F0228"/>
    <w:rsid w:val="006F3F0A"/>
    <w:rsid w:val="006F7D3C"/>
    <w:rsid w:val="0070244F"/>
    <w:rsid w:val="00702D33"/>
    <w:rsid w:val="00704D28"/>
    <w:rsid w:val="00705446"/>
    <w:rsid w:val="00706A0F"/>
    <w:rsid w:val="00706AB7"/>
    <w:rsid w:val="00706FEB"/>
    <w:rsid w:val="007070AC"/>
    <w:rsid w:val="007109CF"/>
    <w:rsid w:val="007114E8"/>
    <w:rsid w:val="0071354B"/>
    <w:rsid w:val="00723E98"/>
    <w:rsid w:val="00724705"/>
    <w:rsid w:val="00724916"/>
    <w:rsid w:val="00724CA8"/>
    <w:rsid w:val="00725D66"/>
    <w:rsid w:val="00726376"/>
    <w:rsid w:val="00726DA4"/>
    <w:rsid w:val="007311BE"/>
    <w:rsid w:val="00736490"/>
    <w:rsid w:val="007405A4"/>
    <w:rsid w:val="007415A9"/>
    <w:rsid w:val="00741C41"/>
    <w:rsid w:val="00742DFC"/>
    <w:rsid w:val="007454E3"/>
    <w:rsid w:val="007466A1"/>
    <w:rsid w:val="00747361"/>
    <w:rsid w:val="007530AF"/>
    <w:rsid w:val="0075379D"/>
    <w:rsid w:val="00753E7B"/>
    <w:rsid w:val="007574BF"/>
    <w:rsid w:val="00760740"/>
    <w:rsid w:val="00766F40"/>
    <w:rsid w:val="0077084B"/>
    <w:rsid w:val="00772B97"/>
    <w:rsid w:val="00773DE0"/>
    <w:rsid w:val="007741AE"/>
    <w:rsid w:val="00777FC6"/>
    <w:rsid w:val="00780218"/>
    <w:rsid w:val="007814A8"/>
    <w:rsid w:val="00782988"/>
    <w:rsid w:val="00782D81"/>
    <w:rsid w:val="00783621"/>
    <w:rsid w:val="007838F6"/>
    <w:rsid w:val="00783C10"/>
    <w:rsid w:val="007853A1"/>
    <w:rsid w:val="00785E93"/>
    <w:rsid w:val="00785F84"/>
    <w:rsid w:val="007864B8"/>
    <w:rsid w:val="00787A56"/>
    <w:rsid w:val="00791AD7"/>
    <w:rsid w:val="00793B45"/>
    <w:rsid w:val="00794716"/>
    <w:rsid w:val="00794815"/>
    <w:rsid w:val="00797AF2"/>
    <w:rsid w:val="007A0EDA"/>
    <w:rsid w:val="007A45A9"/>
    <w:rsid w:val="007A6FCA"/>
    <w:rsid w:val="007A7625"/>
    <w:rsid w:val="007A7F57"/>
    <w:rsid w:val="007B08A6"/>
    <w:rsid w:val="007B0BEE"/>
    <w:rsid w:val="007B2236"/>
    <w:rsid w:val="007B341F"/>
    <w:rsid w:val="007C192C"/>
    <w:rsid w:val="007C5226"/>
    <w:rsid w:val="007E24B0"/>
    <w:rsid w:val="007E3BEE"/>
    <w:rsid w:val="007E4BF7"/>
    <w:rsid w:val="007E6B4B"/>
    <w:rsid w:val="007F0867"/>
    <w:rsid w:val="007F1437"/>
    <w:rsid w:val="007F27B1"/>
    <w:rsid w:val="007F2B3E"/>
    <w:rsid w:val="007F4768"/>
    <w:rsid w:val="007F4CA9"/>
    <w:rsid w:val="007F51B3"/>
    <w:rsid w:val="007F69EE"/>
    <w:rsid w:val="007F6A35"/>
    <w:rsid w:val="00800ED8"/>
    <w:rsid w:val="00804B8D"/>
    <w:rsid w:val="00806DFA"/>
    <w:rsid w:val="00810748"/>
    <w:rsid w:val="00810A81"/>
    <w:rsid w:val="008119A3"/>
    <w:rsid w:val="00812894"/>
    <w:rsid w:val="008139ED"/>
    <w:rsid w:val="00816F78"/>
    <w:rsid w:val="0081772D"/>
    <w:rsid w:val="00820E89"/>
    <w:rsid w:val="00821CEC"/>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4B41"/>
    <w:rsid w:val="008648CE"/>
    <w:rsid w:val="00864B03"/>
    <w:rsid w:val="00864FE2"/>
    <w:rsid w:val="0086569F"/>
    <w:rsid w:val="00870B8B"/>
    <w:rsid w:val="00871D79"/>
    <w:rsid w:val="0087270D"/>
    <w:rsid w:val="00875612"/>
    <w:rsid w:val="008819B4"/>
    <w:rsid w:val="008825B3"/>
    <w:rsid w:val="0088279D"/>
    <w:rsid w:val="0088291C"/>
    <w:rsid w:val="0089249E"/>
    <w:rsid w:val="0089265D"/>
    <w:rsid w:val="00893017"/>
    <w:rsid w:val="008969D0"/>
    <w:rsid w:val="008A00D9"/>
    <w:rsid w:val="008A0D4A"/>
    <w:rsid w:val="008A1BD7"/>
    <w:rsid w:val="008A4D14"/>
    <w:rsid w:val="008A51E7"/>
    <w:rsid w:val="008A6DE5"/>
    <w:rsid w:val="008B03F7"/>
    <w:rsid w:val="008B4C96"/>
    <w:rsid w:val="008B6F21"/>
    <w:rsid w:val="008B78B3"/>
    <w:rsid w:val="008B7E31"/>
    <w:rsid w:val="008C184A"/>
    <w:rsid w:val="008C1B5B"/>
    <w:rsid w:val="008C2F46"/>
    <w:rsid w:val="008C3C24"/>
    <w:rsid w:val="008C4647"/>
    <w:rsid w:val="008C6D7A"/>
    <w:rsid w:val="008D33F3"/>
    <w:rsid w:val="008D3EFF"/>
    <w:rsid w:val="008D4A75"/>
    <w:rsid w:val="008D4E2E"/>
    <w:rsid w:val="008D5541"/>
    <w:rsid w:val="008D6275"/>
    <w:rsid w:val="008D6FD5"/>
    <w:rsid w:val="008E01D3"/>
    <w:rsid w:val="008E43FD"/>
    <w:rsid w:val="008E5A55"/>
    <w:rsid w:val="008F04B5"/>
    <w:rsid w:val="008F3316"/>
    <w:rsid w:val="008F3971"/>
    <w:rsid w:val="008F4B10"/>
    <w:rsid w:val="008F7DFC"/>
    <w:rsid w:val="009037BD"/>
    <w:rsid w:val="00904A13"/>
    <w:rsid w:val="00905F4B"/>
    <w:rsid w:val="00906CE6"/>
    <w:rsid w:val="009074D5"/>
    <w:rsid w:val="00907EC6"/>
    <w:rsid w:val="00912EB2"/>
    <w:rsid w:val="009153F5"/>
    <w:rsid w:val="00927CC1"/>
    <w:rsid w:val="009312D0"/>
    <w:rsid w:val="00932347"/>
    <w:rsid w:val="00933631"/>
    <w:rsid w:val="0093732D"/>
    <w:rsid w:val="00937DA9"/>
    <w:rsid w:val="00942AF2"/>
    <w:rsid w:val="00945604"/>
    <w:rsid w:val="00952817"/>
    <w:rsid w:val="00952A91"/>
    <w:rsid w:val="0095345F"/>
    <w:rsid w:val="0095355B"/>
    <w:rsid w:val="00955009"/>
    <w:rsid w:val="009604C5"/>
    <w:rsid w:val="00963B92"/>
    <w:rsid w:val="00963CC3"/>
    <w:rsid w:val="009655BE"/>
    <w:rsid w:val="009661D3"/>
    <w:rsid w:val="00971E52"/>
    <w:rsid w:val="00976A1A"/>
    <w:rsid w:val="0098031F"/>
    <w:rsid w:val="00984C03"/>
    <w:rsid w:val="00986826"/>
    <w:rsid w:val="009873E2"/>
    <w:rsid w:val="0099027B"/>
    <w:rsid w:val="009941F6"/>
    <w:rsid w:val="00994885"/>
    <w:rsid w:val="009962E8"/>
    <w:rsid w:val="009963B3"/>
    <w:rsid w:val="009A078B"/>
    <w:rsid w:val="009A2459"/>
    <w:rsid w:val="009A285F"/>
    <w:rsid w:val="009A29B1"/>
    <w:rsid w:val="009A5751"/>
    <w:rsid w:val="009A67C8"/>
    <w:rsid w:val="009B04AE"/>
    <w:rsid w:val="009B12F9"/>
    <w:rsid w:val="009B2287"/>
    <w:rsid w:val="009B3163"/>
    <w:rsid w:val="009B3AB4"/>
    <w:rsid w:val="009B79A0"/>
    <w:rsid w:val="009C04CA"/>
    <w:rsid w:val="009C0CF5"/>
    <w:rsid w:val="009C0D65"/>
    <w:rsid w:val="009C17CF"/>
    <w:rsid w:val="009C17E7"/>
    <w:rsid w:val="009C1A2F"/>
    <w:rsid w:val="009C3A67"/>
    <w:rsid w:val="009C3F8A"/>
    <w:rsid w:val="009C4CCD"/>
    <w:rsid w:val="009C5A72"/>
    <w:rsid w:val="009D1C5D"/>
    <w:rsid w:val="009D31DB"/>
    <w:rsid w:val="009D3B9A"/>
    <w:rsid w:val="009D3CA7"/>
    <w:rsid w:val="009D5A2C"/>
    <w:rsid w:val="009D5E68"/>
    <w:rsid w:val="009D61BE"/>
    <w:rsid w:val="009D7270"/>
    <w:rsid w:val="009D7E43"/>
    <w:rsid w:val="009E25A9"/>
    <w:rsid w:val="009E2A07"/>
    <w:rsid w:val="009E3B06"/>
    <w:rsid w:val="009E58FB"/>
    <w:rsid w:val="009E601B"/>
    <w:rsid w:val="009F02B2"/>
    <w:rsid w:val="009F03B0"/>
    <w:rsid w:val="009F182E"/>
    <w:rsid w:val="009F205C"/>
    <w:rsid w:val="009F25C1"/>
    <w:rsid w:val="009F3E7C"/>
    <w:rsid w:val="00A00A1B"/>
    <w:rsid w:val="00A00B50"/>
    <w:rsid w:val="00A03F95"/>
    <w:rsid w:val="00A055BC"/>
    <w:rsid w:val="00A05739"/>
    <w:rsid w:val="00A1083C"/>
    <w:rsid w:val="00A12324"/>
    <w:rsid w:val="00A1377B"/>
    <w:rsid w:val="00A15964"/>
    <w:rsid w:val="00A15D9D"/>
    <w:rsid w:val="00A16E62"/>
    <w:rsid w:val="00A21C89"/>
    <w:rsid w:val="00A25ED0"/>
    <w:rsid w:val="00A31F94"/>
    <w:rsid w:val="00A34F0F"/>
    <w:rsid w:val="00A3663B"/>
    <w:rsid w:val="00A43806"/>
    <w:rsid w:val="00A45D50"/>
    <w:rsid w:val="00A46B4A"/>
    <w:rsid w:val="00A47C12"/>
    <w:rsid w:val="00A51BE5"/>
    <w:rsid w:val="00A52066"/>
    <w:rsid w:val="00A538C1"/>
    <w:rsid w:val="00A55F33"/>
    <w:rsid w:val="00A56F58"/>
    <w:rsid w:val="00A6198D"/>
    <w:rsid w:val="00A63C60"/>
    <w:rsid w:val="00A63D3D"/>
    <w:rsid w:val="00A65139"/>
    <w:rsid w:val="00A65D5D"/>
    <w:rsid w:val="00A7297E"/>
    <w:rsid w:val="00A730DC"/>
    <w:rsid w:val="00A7402E"/>
    <w:rsid w:val="00A74A1C"/>
    <w:rsid w:val="00A76494"/>
    <w:rsid w:val="00A764C8"/>
    <w:rsid w:val="00A76EAC"/>
    <w:rsid w:val="00A81304"/>
    <w:rsid w:val="00A83867"/>
    <w:rsid w:val="00A85F2A"/>
    <w:rsid w:val="00A87CEE"/>
    <w:rsid w:val="00A9249E"/>
    <w:rsid w:val="00A97238"/>
    <w:rsid w:val="00AA09D6"/>
    <w:rsid w:val="00AA4D27"/>
    <w:rsid w:val="00AA58F3"/>
    <w:rsid w:val="00AA59E2"/>
    <w:rsid w:val="00AA5CE7"/>
    <w:rsid w:val="00AA6F28"/>
    <w:rsid w:val="00AA7EA9"/>
    <w:rsid w:val="00AB01C0"/>
    <w:rsid w:val="00AB1343"/>
    <w:rsid w:val="00AB1EE6"/>
    <w:rsid w:val="00AB2582"/>
    <w:rsid w:val="00AB264F"/>
    <w:rsid w:val="00AB2D78"/>
    <w:rsid w:val="00AB5C6C"/>
    <w:rsid w:val="00AB605B"/>
    <w:rsid w:val="00AC1D2D"/>
    <w:rsid w:val="00AC1DB8"/>
    <w:rsid w:val="00AC3685"/>
    <w:rsid w:val="00AC3DE2"/>
    <w:rsid w:val="00AC43BB"/>
    <w:rsid w:val="00AC575F"/>
    <w:rsid w:val="00AC58BD"/>
    <w:rsid w:val="00AC5B25"/>
    <w:rsid w:val="00AC66E0"/>
    <w:rsid w:val="00AD0488"/>
    <w:rsid w:val="00AD61DD"/>
    <w:rsid w:val="00AD7350"/>
    <w:rsid w:val="00AE0BBF"/>
    <w:rsid w:val="00AE1FC1"/>
    <w:rsid w:val="00AE4988"/>
    <w:rsid w:val="00AE4E71"/>
    <w:rsid w:val="00AE6CCF"/>
    <w:rsid w:val="00AE7C66"/>
    <w:rsid w:val="00AF11C0"/>
    <w:rsid w:val="00AF4302"/>
    <w:rsid w:val="00AF78AB"/>
    <w:rsid w:val="00AF7F27"/>
    <w:rsid w:val="00AF7F33"/>
    <w:rsid w:val="00B06769"/>
    <w:rsid w:val="00B07E57"/>
    <w:rsid w:val="00B10D84"/>
    <w:rsid w:val="00B11370"/>
    <w:rsid w:val="00B11A7A"/>
    <w:rsid w:val="00B14138"/>
    <w:rsid w:val="00B17A1C"/>
    <w:rsid w:val="00B17C8D"/>
    <w:rsid w:val="00B209BA"/>
    <w:rsid w:val="00B22015"/>
    <w:rsid w:val="00B2218B"/>
    <w:rsid w:val="00B22B6E"/>
    <w:rsid w:val="00B2419E"/>
    <w:rsid w:val="00B25962"/>
    <w:rsid w:val="00B3006B"/>
    <w:rsid w:val="00B300F7"/>
    <w:rsid w:val="00B32575"/>
    <w:rsid w:val="00B32A55"/>
    <w:rsid w:val="00B33E96"/>
    <w:rsid w:val="00B3643D"/>
    <w:rsid w:val="00B36897"/>
    <w:rsid w:val="00B42B92"/>
    <w:rsid w:val="00B42BD1"/>
    <w:rsid w:val="00B42C5C"/>
    <w:rsid w:val="00B46EF2"/>
    <w:rsid w:val="00B4779C"/>
    <w:rsid w:val="00B47C0B"/>
    <w:rsid w:val="00B52B58"/>
    <w:rsid w:val="00B533AA"/>
    <w:rsid w:val="00B540D4"/>
    <w:rsid w:val="00B559C2"/>
    <w:rsid w:val="00B55DDA"/>
    <w:rsid w:val="00B573A0"/>
    <w:rsid w:val="00B60128"/>
    <w:rsid w:val="00B628BD"/>
    <w:rsid w:val="00B62FB0"/>
    <w:rsid w:val="00B6365A"/>
    <w:rsid w:val="00B6416D"/>
    <w:rsid w:val="00B65452"/>
    <w:rsid w:val="00B70F20"/>
    <w:rsid w:val="00B77F43"/>
    <w:rsid w:val="00B80CF0"/>
    <w:rsid w:val="00B81238"/>
    <w:rsid w:val="00B86549"/>
    <w:rsid w:val="00B879A3"/>
    <w:rsid w:val="00B9292E"/>
    <w:rsid w:val="00B932A2"/>
    <w:rsid w:val="00B95566"/>
    <w:rsid w:val="00B95FDC"/>
    <w:rsid w:val="00BA05B7"/>
    <w:rsid w:val="00BA1128"/>
    <w:rsid w:val="00BA245F"/>
    <w:rsid w:val="00BA4332"/>
    <w:rsid w:val="00BB065C"/>
    <w:rsid w:val="00BB0E5A"/>
    <w:rsid w:val="00BB48F9"/>
    <w:rsid w:val="00BB4A4B"/>
    <w:rsid w:val="00BB5AF3"/>
    <w:rsid w:val="00BB70A9"/>
    <w:rsid w:val="00BC0F40"/>
    <w:rsid w:val="00BC19EA"/>
    <w:rsid w:val="00BC1FD5"/>
    <w:rsid w:val="00BC2B5B"/>
    <w:rsid w:val="00BC3023"/>
    <w:rsid w:val="00BC4D24"/>
    <w:rsid w:val="00BD118D"/>
    <w:rsid w:val="00BD2487"/>
    <w:rsid w:val="00BD281F"/>
    <w:rsid w:val="00BD4892"/>
    <w:rsid w:val="00BD4A6E"/>
    <w:rsid w:val="00BD57D3"/>
    <w:rsid w:val="00BD5F6C"/>
    <w:rsid w:val="00BE0E7B"/>
    <w:rsid w:val="00BE0F08"/>
    <w:rsid w:val="00BE1884"/>
    <w:rsid w:val="00BE2A3D"/>
    <w:rsid w:val="00BE3022"/>
    <w:rsid w:val="00BE43A5"/>
    <w:rsid w:val="00BE5EA1"/>
    <w:rsid w:val="00BE5F09"/>
    <w:rsid w:val="00BE606E"/>
    <w:rsid w:val="00BE7621"/>
    <w:rsid w:val="00BE76F7"/>
    <w:rsid w:val="00BF12B2"/>
    <w:rsid w:val="00BF18D7"/>
    <w:rsid w:val="00BF45A2"/>
    <w:rsid w:val="00BF6605"/>
    <w:rsid w:val="00BF7C30"/>
    <w:rsid w:val="00C0121C"/>
    <w:rsid w:val="00C01DF0"/>
    <w:rsid w:val="00C01ED9"/>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57AE1"/>
    <w:rsid w:val="00C649D5"/>
    <w:rsid w:val="00C65C62"/>
    <w:rsid w:val="00C66B92"/>
    <w:rsid w:val="00C70112"/>
    <w:rsid w:val="00C7074A"/>
    <w:rsid w:val="00C73DCA"/>
    <w:rsid w:val="00C74E6C"/>
    <w:rsid w:val="00C7646B"/>
    <w:rsid w:val="00C76EE8"/>
    <w:rsid w:val="00C77554"/>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59F9"/>
    <w:rsid w:val="00CC3AE9"/>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6C7D"/>
    <w:rsid w:val="00D00C13"/>
    <w:rsid w:val="00D0155D"/>
    <w:rsid w:val="00D018E9"/>
    <w:rsid w:val="00D01B35"/>
    <w:rsid w:val="00D01FD9"/>
    <w:rsid w:val="00D03EB8"/>
    <w:rsid w:val="00D102E2"/>
    <w:rsid w:val="00D12F87"/>
    <w:rsid w:val="00D137BF"/>
    <w:rsid w:val="00D1522A"/>
    <w:rsid w:val="00D15622"/>
    <w:rsid w:val="00D1587E"/>
    <w:rsid w:val="00D16157"/>
    <w:rsid w:val="00D162A1"/>
    <w:rsid w:val="00D17A68"/>
    <w:rsid w:val="00D21FB9"/>
    <w:rsid w:val="00D22076"/>
    <w:rsid w:val="00D24A37"/>
    <w:rsid w:val="00D251AF"/>
    <w:rsid w:val="00D311A0"/>
    <w:rsid w:val="00D32640"/>
    <w:rsid w:val="00D33B2F"/>
    <w:rsid w:val="00D34D57"/>
    <w:rsid w:val="00D34DA2"/>
    <w:rsid w:val="00D3601D"/>
    <w:rsid w:val="00D408F4"/>
    <w:rsid w:val="00D4141B"/>
    <w:rsid w:val="00D43240"/>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5E6"/>
    <w:rsid w:val="00D60DF6"/>
    <w:rsid w:val="00D61549"/>
    <w:rsid w:val="00D65A57"/>
    <w:rsid w:val="00D6710F"/>
    <w:rsid w:val="00D707C1"/>
    <w:rsid w:val="00D72969"/>
    <w:rsid w:val="00D73498"/>
    <w:rsid w:val="00D73B7B"/>
    <w:rsid w:val="00D80AC4"/>
    <w:rsid w:val="00D82068"/>
    <w:rsid w:val="00D821FA"/>
    <w:rsid w:val="00D8413A"/>
    <w:rsid w:val="00D844E0"/>
    <w:rsid w:val="00D879CA"/>
    <w:rsid w:val="00D918DB"/>
    <w:rsid w:val="00DA57A8"/>
    <w:rsid w:val="00DA5BD8"/>
    <w:rsid w:val="00DA7CC1"/>
    <w:rsid w:val="00DB0516"/>
    <w:rsid w:val="00DB4387"/>
    <w:rsid w:val="00DC3F3C"/>
    <w:rsid w:val="00DC638C"/>
    <w:rsid w:val="00DD09E0"/>
    <w:rsid w:val="00DD2490"/>
    <w:rsid w:val="00DD2604"/>
    <w:rsid w:val="00DD45E2"/>
    <w:rsid w:val="00DD4B41"/>
    <w:rsid w:val="00DD534A"/>
    <w:rsid w:val="00DD740E"/>
    <w:rsid w:val="00DE1CEE"/>
    <w:rsid w:val="00DE3AAE"/>
    <w:rsid w:val="00DE69EE"/>
    <w:rsid w:val="00DE6F1E"/>
    <w:rsid w:val="00DF09E5"/>
    <w:rsid w:val="00DF1AEC"/>
    <w:rsid w:val="00DF25AE"/>
    <w:rsid w:val="00DF28B1"/>
    <w:rsid w:val="00DF44F5"/>
    <w:rsid w:val="00DF7895"/>
    <w:rsid w:val="00E00175"/>
    <w:rsid w:val="00E00B89"/>
    <w:rsid w:val="00E01400"/>
    <w:rsid w:val="00E02374"/>
    <w:rsid w:val="00E02475"/>
    <w:rsid w:val="00E03BA9"/>
    <w:rsid w:val="00E04646"/>
    <w:rsid w:val="00E06BCD"/>
    <w:rsid w:val="00E0774C"/>
    <w:rsid w:val="00E10F1D"/>
    <w:rsid w:val="00E135BE"/>
    <w:rsid w:val="00E13EFB"/>
    <w:rsid w:val="00E15CA3"/>
    <w:rsid w:val="00E17066"/>
    <w:rsid w:val="00E176B4"/>
    <w:rsid w:val="00E17B3F"/>
    <w:rsid w:val="00E218E2"/>
    <w:rsid w:val="00E2355C"/>
    <w:rsid w:val="00E2397E"/>
    <w:rsid w:val="00E24FDD"/>
    <w:rsid w:val="00E26B0C"/>
    <w:rsid w:val="00E328E7"/>
    <w:rsid w:val="00E33AEB"/>
    <w:rsid w:val="00E33FC6"/>
    <w:rsid w:val="00E3697A"/>
    <w:rsid w:val="00E3728B"/>
    <w:rsid w:val="00E437F5"/>
    <w:rsid w:val="00E45564"/>
    <w:rsid w:val="00E45B8B"/>
    <w:rsid w:val="00E45FD0"/>
    <w:rsid w:val="00E51625"/>
    <w:rsid w:val="00E538CC"/>
    <w:rsid w:val="00E607B7"/>
    <w:rsid w:val="00E623D5"/>
    <w:rsid w:val="00E623F0"/>
    <w:rsid w:val="00E65ED7"/>
    <w:rsid w:val="00E67395"/>
    <w:rsid w:val="00E67616"/>
    <w:rsid w:val="00E679E2"/>
    <w:rsid w:val="00E72CB9"/>
    <w:rsid w:val="00E7313F"/>
    <w:rsid w:val="00E73BCB"/>
    <w:rsid w:val="00E73D7C"/>
    <w:rsid w:val="00E74924"/>
    <w:rsid w:val="00E75ACB"/>
    <w:rsid w:val="00E80876"/>
    <w:rsid w:val="00E85C68"/>
    <w:rsid w:val="00E90F5C"/>
    <w:rsid w:val="00E9108F"/>
    <w:rsid w:val="00E91EEC"/>
    <w:rsid w:val="00EA56FC"/>
    <w:rsid w:val="00EA617C"/>
    <w:rsid w:val="00EA7660"/>
    <w:rsid w:val="00EB1ACB"/>
    <w:rsid w:val="00EB2472"/>
    <w:rsid w:val="00EB3348"/>
    <w:rsid w:val="00EB56B5"/>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B53"/>
    <w:rsid w:val="00ED7CCF"/>
    <w:rsid w:val="00EE015B"/>
    <w:rsid w:val="00EE3B24"/>
    <w:rsid w:val="00EE503C"/>
    <w:rsid w:val="00EF15BF"/>
    <w:rsid w:val="00EF43EB"/>
    <w:rsid w:val="00EF5161"/>
    <w:rsid w:val="00F01EFC"/>
    <w:rsid w:val="00F03F69"/>
    <w:rsid w:val="00F04148"/>
    <w:rsid w:val="00F0694F"/>
    <w:rsid w:val="00F07E7C"/>
    <w:rsid w:val="00F11351"/>
    <w:rsid w:val="00F129F7"/>
    <w:rsid w:val="00F1336F"/>
    <w:rsid w:val="00F14431"/>
    <w:rsid w:val="00F1496C"/>
    <w:rsid w:val="00F15855"/>
    <w:rsid w:val="00F1586C"/>
    <w:rsid w:val="00F16D37"/>
    <w:rsid w:val="00F17BD9"/>
    <w:rsid w:val="00F21DA8"/>
    <w:rsid w:val="00F23646"/>
    <w:rsid w:val="00F23DBC"/>
    <w:rsid w:val="00F27783"/>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5B"/>
    <w:rsid w:val="00F77D60"/>
    <w:rsid w:val="00F800D3"/>
    <w:rsid w:val="00F814E6"/>
    <w:rsid w:val="00F81BC4"/>
    <w:rsid w:val="00F830A0"/>
    <w:rsid w:val="00F835EB"/>
    <w:rsid w:val="00F84AC5"/>
    <w:rsid w:val="00F85CA2"/>
    <w:rsid w:val="00F965B9"/>
    <w:rsid w:val="00F97348"/>
    <w:rsid w:val="00F974C1"/>
    <w:rsid w:val="00FA3E01"/>
    <w:rsid w:val="00FA4496"/>
    <w:rsid w:val="00FA5916"/>
    <w:rsid w:val="00FA626C"/>
    <w:rsid w:val="00FA7710"/>
    <w:rsid w:val="00FB30B8"/>
    <w:rsid w:val="00FB3711"/>
    <w:rsid w:val="00FB5911"/>
    <w:rsid w:val="00FB7B12"/>
    <w:rsid w:val="00FC30C2"/>
    <w:rsid w:val="00FD09C7"/>
    <w:rsid w:val="00FD2625"/>
    <w:rsid w:val="00FD2B9B"/>
    <w:rsid w:val="00FD4B93"/>
    <w:rsid w:val="00FD562B"/>
    <w:rsid w:val="00FD5656"/>
    <w:rsid w:val="00FE2172"/>
    <w:rsid w:val="00FE4300"/>
    <w:rsid w:val="00FE5D52"/>
    <w:rsid w:val="00FE5E0B"/>
    <w:rsid w:val="00FE7191"/>
    <w:rsid w:val="00FF2A4B"/>
    <w:rsid w:val="00FF2D3C"/>
    <w:rsid w:val="00FF3E4E"/>
    <w:rsid w:val="00FF602C"/>
    <w:rsid w:val="00FF793D"/>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E0644"/>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76">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5E0644"/>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471D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customStyle="1" w:styleId="Ttulo4Car">
    <w:name w:val="Título 4 Car"/>
    <w:basedOn w:val="Fuentedeprrafopredeter"/>
    <w:link w:val="Ttulo4"/>
    <w:rsid w:val="00471DA9"/>
    <w:rPr>
      <w:rFonts w:asciiTheme="majorHAnsi" w:eastAsiaTheme="majorEastAsia" w:hAnsiTheme="majorHAnsi" w:cstheme="majorBidi"/>
      <w:b/>
      <w:bCs/>
      <w:i/>
      <w:iCs/>
      <w:color w:val="4F81BD" w:themeColor="accent1"/>
    </w:rPr>
  </w:style>
  <w:style w:type="character" w:customStyle="1" w:styleId="un">
    <w:name w:val="un"/>
    <w:basedOn w:val="Fuentedeprrafopredeter"/>
    <w:rsid w:val="00471DA9"/>
  </w:style>
  <w:style w:type="paragraph" w:customStyle="1" w:styleId="u">
    <w:name w:val="u"/>
    <w:basedOn w:val="Normal"/>
    <w:rsid w:val="00471DA9"/>
    <w:pPr>
      <w:spacing w:before="100" w:beforeAutospacing="1" w:after="100" w:afterAutospacing="1"/>
    </w:pPr>
    <w:rPr>
      <w:rFonts w:ascii="Times New Roman" w:eastAsia="Times New Roman" w:hAnsi="Times New Roman" w:cs="Times New Roman"/>
      <w:lang w:val="es-MX" w:eastAsia="es-MX"/>
    </w:rPr>
  </w:style>
  <w:style w:type="character" w:styleId="Hipervnculovisitado">
    <w:name w:val="FollowedHyperlink"/>
    <w:basedOn w:val="Fuentedeprrafopredeter"/>
    <w:rsid w:val="008E01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9066131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264659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611550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3993136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tve.es/alacarta/videos/para-todos-la-2/para-todos-2-debate-gotico/1247168/" TargetMode="External"/><Relationship Id="rId12" Type="http://schemas.openxmlformats.org/officeDocument/2006/relationships/hyperlink" Target="http://aulaplaneta.planetasaber.com/encyclopedia/default.asp?idpack=9&amp;idpil=000K6101&amp;ruta=aulaplaneta&amp;DATA=rtOHpTcBGOeU2L2sl%2ftRn7l0fh56Xc0HM4UmEgsD%2bl0%3d"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portalacademico.cch.unam.mx/materiales/prof/matdidac/sitpro/hist/univ/univ1/HUMCI/Medieval.htm" TargetMode="External"/><Relationship Id="rId10" Type="http://schemas.openxmlformats.org/officeDocument/2006/relationships/hyperlink" Target="http://www.newmedia.ufm.edu/gsm/index.php?title=Fernandezedadmediat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795B2-3073-EF4E-8DD9-CE2EF5656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18</Pages>
  <Words>5548</Words>
  <Characters>30517</Characters>
  <Application>Microsoft Macintosh Word</Application>
  <DocSecurity>0</DocSecurity>
  <Lines>254</Lines>
  <Paragraphs>71</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35994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Luis Felipe Pertuz Urrego</cp:lastModifiedBy>
  <cp:revision>123</cp:revision>
  <dcterms:created xsi:type="dcterms:W3CDTF">2015-06-17T20:57:00Z</dcterms:created>
  <dcterms:modified xsi:type="dcterms:W3CDTF">2015-08-11T17:53:00Z</dcterms:modified>
  <cp:category/>
</cp:coreProperties>
</file>