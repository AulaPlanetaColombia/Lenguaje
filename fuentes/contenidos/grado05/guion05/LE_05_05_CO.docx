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75695A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75695A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23A91194" w:rsidR="00E92066" w:rsidRPr="0075695A" w:rsidRDefault="00A354A4" w:rsidP="00081745">
            <w:pPr>
              <w:tabs>
                <w:tab w:val="right" w:pos="8498"/>
              </w:tabs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El verbo</w:t>
            </w:r>
          </w:p>
        </w:tc>
      </w:tr>
      <w:tr w:rsidR="00E92066" w:rsidRPr="0075695A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34C2C0A2" w:rsidR="00E92066" w:rsidRPr="0075695A" w:rsidRDefault="007725D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LE_05_05</w:t>
            </w:r>
            <w:r w:rsidR="00393229">
              <w:rPr>
                <w:rFonts w:ascii="Times" w:hAnsi="Times"/>
                <w:lang w:val="es-ES_tradnl"/>
              </w:rPr>
              <w:t>_CO</w:t>
            </w:r>
          </w:p>
        </w:tc>
      </w:tr>
      <w:tr w:rsidR="00E92066" w:rsidRPr="0075695A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75695A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6DEA8485" w:rsidR="00E92066" w:rsidRPr="002C4FEB" w:rsidRDefault="002C4FEB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>
              <w:rPr>
                <w:rFonts w:ascii="Times" w:hAnsi="Times"/>
                <w:lang w:val="es-ES_tradnl"/>
              </w:rPr>
              <w:t xml:space="preserve">Descubre qué es el verbo en términos gramaticales, </w:t>
            </w:r>
            <w:r w:rsidR="00DC65A0">
              <w:rPr>
                <w:rFonts w:ascii="Times" w:hAnsi="Times"/>
                <w:lang w:val="es-ES_tradnl"/>
              </w:rPr>
              <w:t>su conjugación, modos y lugar en la oración.</w:t>
            </w:r>
          </w:p>
        </w:tc>
      </w:tr>
    </w:tbl>
    <w:p w14:paraId="1587798A" w14:textId="77777777" w:rsidR="00E92066" w:rsidRPr="0075695A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18E0CF9" w:rsidR="002973CB" w:rsidRPr="0075695A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</w:t>
      </w:r>
      <w:r w:rsidR="002973CB"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>El verbo, número y persona</w:t>
      </w:r>
    </w:p>
    <w:p w14:paraId="25D77426" w14:textId="77777777" w:rsidR="00B17620" w:rsidRDefault="00B17620" w:rsidP="001D621C">
      <w:pPr>
        <w:widowControl w:val="0"/>
        <w:autoSpaceDE w:val="0"/>
        <w:autoSpaceDN w:val="0"/>
        <w:adjustRightInd w:val="0"/>
        <w:spacing w:after="0"/>
        <w:jc w:val="both"/>
      </w:pPr>
    </w:p>
    <w:p w14:paraId="148CDA95" w14:textId="2FE6D9C8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Una agencia espacial logró capturar el siguiente mensaje que corresponde, al parecer, a una conversación entre dos seres extraterrestres en un lugar muy lejano a nuestra Vía Láctea. </w:t>
      </w:r>
      <w:r w:rsidR="00C320FA" w:rsidRPr="0075695A">
        <w:t>Analízalo con atención.</w:t>
      </w:r>
    </w:p>
    <w:p w14:paraId="7AAA53E7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06336646" w14:textId="5FADEEED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="001D621C" w:rsidRPr="0075695A">
        <w:rPr>
          <w:i/>
        </w:rPr>
        <w:t xml:space="preserve"> 1: El espacio burú buruburu para la burubu la invasión a la Tierra.</w:t>
      </w:r>
    </w:p>
    <w:p w14:paraId="502B4785" w14:textId="49227934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Burubu. ¡Burubu el plan! Todos a sus lugares.</w:t>
      </w:r>
    </w:p>
    <w:p w14:paraId="1ACE7A51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</w:p>
    <w:p w14:paraId="3228362B" w14:textId="2A9F9300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1: Bu momento de burur a la calma.</w:t>
      </w:r>
    </w:p>
    <w:p w14:paraId="4BB2EE68" w14:textId="49415C66" w:rsidR="001D621C" w:rsidRPr="0075695A" w:rsidRDefault="00333ED6" w:rsidP="00C320FA">
      <w:pPr>
        <w:widowControl w:val="0"/>
        <w:autoSpaceDE w:val="0"/>
        <w:autoSpaceDN w:val="0"/>
        <w:adjustRightInd w:val="0"/>
        <w:spacing w:after="0"/>
        <w:ind w:left="708"/>
        <w:rPr>
          <w:i/>
        </w:rPr>
      </w:pPr>
      <w:r>
        <w:rPr>
          <w:i/>
        </w:rPr>
        <w:t>Extraterrestre</w:t>
      </w:r>
      <w:r w:rsidRPr="0075695A">
        <w:rPr>
          <w:i/>
        </w:rPr>
        <w:t xml:space="preserve"> </w:t>
      </w:r>
      <w:r w:rsidR="001D621C" w:rsidRPr="0075695A">
        <w:rPr>
          <w:i/>
        </w:rPr>
        <w:t>2: ¡El universo ahora burú burubu!</w:t>
      </w:r>
    </w:p>
    <w:p w14:paraId="2A70DD01" w14:textId="77777777" w:rsidR="001D621C" w:rsidRPr="0075695A" w:rsidRDefault="001D621C" w:rsidP="001D621C">
      <w:pPr>
        <w:widowControl w:val="0"/>
        <w:autoSpaceDE w:val="0"/>
        <w:autoSpaceDN w:val="0"/>
        <w:adjustRightInd w:val="0"/>
        <w:spacing w:after="0"/>
      </w:pPr>
    </w:p>
    <w:p w14:paraId="46DB454E" w14:textId="6C66F141" w:rsidR="001D621C" w:rsidRPr="0075695A" w:rsidRDefault="001D621C" w:rsidP="00C320FA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expertos no han podido descifrar todavía el mensaje. Hacen falta elementos que permitan identificar si se trata de una buena o una mala noticia para el planeta. </w:t>
      </w:r>
      <w:r w:rsidR="009007B9" w:rsidRPr="0075695A">
        <w:t>¿Tú qué crees?</w:t>
      </w:r>
    </w:p>
    <w:p w14:paraId="463DA2C6" w14:textId="77777777" w:rsidR="00C320FA" w:rsidRPr="0075695A" w:rsidRDefault="00C320FA" w:rsidP="00C320FA">
      <w:pPr>
        <w:widowControl w:val="0"/>
        <w:autoSpaceDE w:val="0"/>
        <w:autoSpaceDN w:val="0"/>
        <w:adjustRightInd w:val="0"/>
        <w:spacing w:after="0"/>
        <w:jc w:val="both"/>
      </w:pPr>
    </w:p>
    <w:p w14:paraId="2966DC99" w14:textId="1A060E2F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¿Qué elementos</w:t>
      </w:r>
      <w:r w:rsidR="00995052" w:rsidRPr="0075695A">
        <w:t xml:space="preserve"> crees que</w:t>
      </w:r>
      <w:r w:rsidRPr="0075695A">
        <w:t xml:space="preserve"> faltan? </w:t>
      </w:r>
    </w:p>
    <w:p w14:paraId="6A29A110" w14:textId="7BAD0D0A" w:rsidR="003D0B41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¿Cómo podría </w:t>
      </w:r>
      <w:r w:rsidR="009007B9" w:rsidRPr="0075695A">
        <w:t>ser</w:t>
      </w:r>
      <w:r w:rsidR="00590401">
        <w:t xml:space="preserve"> una mala noticia?</w:t>
      </w:r>
      <w:r w:rsidRPr="0075695A">
        <w:t xml:space="preserve"> ¿</w:t>
      </w:r>
      <w:r w:rsidR="00590401">
        <w:t>C</w:t>
      </w:r>
      <w:r w:rsidR="009007B9" w:rsidRPr="0075695A">
        <w:t>ómo podría ser</w:t>
      </w:r>
      <w:r w:rsidRPr="0075695A">
        <w:t xml:space="preserve"> una buena noticia? </w:t>
      </w:r>
    </w:p>
    <w:p w14:paraId="7CBE5E82" w14:textId="3DACE80A" w:rsidR="00795E6B" w:rsidRPr="0075695A" w:rsidRDefault="001D621C" w:rsidP="00501EEF">
      <w:pPr>
        <w:pStyle w:val="Prrafodelista"/>
        <w:tabs>
          <w:tab w:val="clear" w:pos="220"/>
          <w:tab w:val="left" w:pos="284"/>
        </w:tabs>
      </w:pPr>
      <w:r w:rsidRPr="0075695A">
        <w:t>¿Por qué son esenciales las palabras faltantes?</w:t>
      </w:r>
    </w:p>
    <w:p w14:paraId="2D4EA6A5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59A2B092" w14:textId="5FD94D00" w:rsidR="00053744" w:rsidRPr="0075695A" w:rsidRDefault="001D621C" w:rsidP="006A08D1">
      <w:pPr>
        <w:jc w:val="both"/>
        <w:rPr>
          <w:b/>
          <w:bCs/>
        </w:rPr>
      </w:pPr>
      <w:r w:rsidRPr="0075695A">
        <w:t xml:space="preserve">Los términos indescifrables de la conversación anterior son verbos. Un verbo es una clase de palabra que se usa dentro de la oración para expresar una </w:t>
      </w:r>
      <w:r w:rsidRPr="0075695A">
        <w:rPr>
          <w:b/>
        </w:rPr>
        <w:t>acción</w:t>
      </w:r>
      <w:r w:rsidRPr="0075695A">
        <w:t xml:space="preserve"> (</w:t>
      </w:r>
      <w:r w:rsidRPr="0075695A">
        <w:rPr>
          <w:i/>
        </w:rPr>
        <w:t>bailar, romper, estornudar</w:t>
      </w:r>
      <w:r w:rsidRPr="0075695A">
        <w:t xml:space="preserve">, etc.), un </w:t>
      </w:r>
      <w:r w:rsidRPr="0075695A">
        <w:rPr>
          <w:b/>
        </w:rPr>
        <w:t>estado</w:t>
      </w:r>
      <w:r w:rsidRPr="0075695A">
        <w:t xml:space="preserve"> (</w:t>
      </w:r>
      <w:r w:rsidRPr="0075695A">
        <w:rPr>
          <w:i/>
        </w:rPr>
        <w:t>alegrar, desmayar, enfermar</w:t>
      </w:r>
      <w:r w:rsidRPr="0075695A">
        <w:t xml:space="preserve">, etc.) o la ocurrencia de un </w:t>
      </w:r>
      <w:r w:rsidRPr="0075695A">
        <w:rPr>
          <w:b/>
        </w:rPr>
        <w:t>fenómeno</w:t>
      </w:r>
      <w:r w:rsidRPr="0075695A">
        <w:t xml:space="preserve"> (</w:t>
      </w:r>
      <w:r w:rsidRPr="0075695A">
        <w:rPr>
          <w:i/>
        </w:rPr>
        <w:t>granizar, crecer, florecer,</w:t>
      </w:r>
      <w:r w:rsidRPr="0075695A">
        <w:t xml:space="preserve"> etc.).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5D1738" w:rsidRPr="0075695A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75695A" w:rsidRDefault="00053744" w:rsidP="00053744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26376" w:rsidRPr="0075695A" w14:paraId="4ED20106" w14:textId="77777777" w:rsidTr="00333ED6">
        <w:tc>
          <w:tcPr>
            <w:tcW w:w="1242" w:type="dxa"/>
          </w:tcPr>
          <w:p w14:paraId="30541E5C" w14:textId="35C47593" w:rsidR="00726376" w:rsidRPr="0075695A" w:rsidRDefault="00726376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71546C77" w14:textId="71600AA7" w:rsidR="00726376" w:rsidRPr="0075695A" w:rsidRDefault="00F345D0" w:rsidP="0072637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D33A72" w:rsidRPr="0075695A">
              <w:rPr>
                <w:rFonts w:cs="Times New Roman"/>
                <w:color w:val="000000"/>
                <w:lang w:val="es-ES_tradnl"/>
              </w:rPr>
              <w:t>_05_IMG01</w:t>
            </w:r>
          </w:p>
        </w:tc>
      </w:tr>
      <w:tr w:rsidR="00726376" w:rsidRPr="0075695A" w14:paraId="339A6042" w14:textId="77777777" w:rsidTr="00333ED6">
        <w:tc>
          <w:tcPr>
            <w:tcW w:w="1242" w:type="dxa"/>
          </w:tcPr>
          <w:p w14:paraId="697E1D51" w14:textId="5561DFF5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209FF583" w14:textId="346C57A2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Una niña hace pompas de jabón junto a un niño más pequeño que se divierte viéndolas.</w:t>
            </w:r>
          </w:p>
        </w:tc>
      </w:tr>
      <w:tr w:rsidR="00726376" w:rsidRPr="0075695A" w14:paraId="3CD40623" w14:textId="77777777" w:rsidTr="00333ED6">
        <w:tc>
          <w:tcPr>
            <w:tcW w:w="1242" w:type="dxa"/>
          </w:tcPr>
          <w:p w14:paraId="52C36E95" w14:textId="5BE9FEB6" w:rsidR="00726376" w:rsidRPr="0075695A" w:rsidRDefault="00726376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6E4088FB" w14:textId="475D7499" w:rsidR="00726376" w:rsidRPr="0075695A" w:rsidRDefault="00CF4153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bCs/>
                <w:lang w:val="es-ES_tradnl"/>
              </w:rPr>
              <w:t>201734426</w:t>
            </w:r>
          </w:p>
        </w:tc>
      </w:tr>
      <w:tr w:rsidR="00726376" w:rsidRPr="0075695A" w14:paraId="44F42BB6" w14:textId="77777777" w:rsidTr="00333ED6">
        <w:tc>
          <w:tcPr>
            <w:tcW w:w="1242" w:type="dxa"/>
          </w:tcPr>
          <w:p w14:paraId="08831A18" w14:textId="53642801" w:rsidR="00726376" w:rsidRPr="0075695A" w:rsidRDefault="00726376" w:rsidP="00726376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27B72E9" w14:textId="6B4A8272" w:rsidR="00726376" w:rsidRPr="0075695A" w:rsidRDefault="00CF4153" w:rsidP="00726376">
            <w:pPr>
              <w:rPr>
                <w:bCs/>
                <w:lang w:val="es-ES_tradnl"/>
              </w:rPr>
            </w:pPr>
            <w:r w:rsidRPr="0075695A">
              <w:rPr>
                <w:bCs/>
                <w:i/>
                <w:lang w:val="es-ES_tradnl"/>
              </w:rPr>
              <w:t xml:space="preserve">Mariana </w:t>
            </w:r>
            <w:r w:rsidRPr="0075695A">
              <w:rPr>
                <w:b/>
                <w:bCs/>
                <w:i/>
                <w:lang w:val="es-ES_tradnl"/>
              </w:rPr>
              <w:t>sopla</w:t>
            </w:r>
            <w:r w:rsidRPr="0075695A">
              <w:rPr>
                <w:bCs/>
                <w:i/>
                <w:lang w:val="es-ES_tradnl"/>
              </w:rPr>
              <w:t xml:space="preserve"> el jabón</w:t>
            </w:r>
            <w:r w:rsidRPr="0075695A">
              <w:rPr>
                <w:bCs/>
                <w:lang w:val="es-ES_tradnl"/>
              </w:rPr>
              <w:t xml:space="preserve"> (acción). </w:t>
            </w:r>
            <w:r w:rsidRPr="0075695A">
              <w:rPr>
                <w:bCs/>
                <w:i/>
                <w:lang w:val="es-ES_tradnl"/>
              </w:rPr>
              <w:t xml:space="preserve">Santiago </w:t>
            </w:r>
            <w:r w:rsidRPr="0075695A">
              <w:rPr>
                <w:b/>
                <w:bCs/>
                <w:i/>
                <w:lang w:val="es-ES_tradnl"/>
              </w:rPr>
              <w:t>disfruta</w:t>
            </w:r>
            <w:r w:rsidRPr="0075695A">
              <w:rPr>
                <w:bCs/>
                <w:i/>
                <w:lang w:val="es-ES_tradnl"/>
              </w:rPr>
              <w:t xml:space="preserve"> el juego </w:t>
            </w:r>
            <w:r w:rsidRPr="0075695A">
              <w:rPr>
                <w:bCs/>
                <w:lang w:val="es-ES_tradnl"/>
              </w:rPr>
              <w:t xml:space="preserve">(estado). </w:t>
            </w:r>
            <w:r w:rsidRPr="0075695A">
              <w:rPr>
                <w:bCs/>
                <w:i/>
                <w:lang w:val="es-ES_tradnl"/>
              </w:rPr>
              <w:t xml:space="preserve">Las pompas de jabón </w:t>
            </w:r>
            <w:r w:rsidRPr="0075695A">
              <w:rPr>
                <w:b/>
                <w:bCs/>
                <w:i/>
                <w:lang w:val="es-ES_tradnl"/>
              </w:rPr>
              <w:t>flotan</w:t>
            </w:r>
            <w:r w:rsidRPr="0075695A">
              <w:rPr>
                <w:bCs/>
                <w:i/>
                <w:lang w:val="es-ES_tradnl"/>
              </w:rPr>
              <w:t xml:space="preserve"> en el aire</w:t>
            </w:r>
            <w:r w:rsidRPr="0075695A">
              <w:rPr>
                <w:bCs/>
                <w:lang w:val="es-ES_tradnl"/>
              </w:rPr>
              <w:t xml:space="preserve"> (fenómeno).</w:t>
            </w:r>
          </w:p>
        </w:tc>
      </w:tr>
    </w:tbl>
    <w:p w14:paraId="06E9A169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0DFD88FF" w14:textId="5A3EE552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  <w:jc w:val="both"/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>son la</w:t>
      </w:r>
      <w:r w:rsidR="00AF51A3">
        <w:rPr>
          <w:rFonts w:eastAsia="Arial Unicode MS"/>
          <w:lang w:eastAsia="ja-JP"/>
        </w:rPr>
        <w:t xml:space="preserve"> parte conjugable de la oración,</w:t>
      </w:r>
      <w:r w:rsidRPr="0075695A">
        <w:rPr>
          <w:rFonts w:eastAsia="Arial Unicode MS"/>
          <w:lang w:eastAsia="ja-JP"/>
        </w:rPr>
        <w:t xml:space="preserve"> es decir, aquella que puede modificarse </w:t>
      </w:r>
      <w:r w:rsidR="00312144">
        <w:rPr>
          <w:rFonts w:eastAsia="Arial Unicode MS"/>
          <w:lang w:eastAsia="ja-JP"/>
        </w:rPr>
        <w:t xml:space="preserve">de acuerdo a </w:t>
      </w: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lang w:eastAsia="ja-JP"/>
        </w:rPr>
        <w:t>persona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número</w:t>
      </w:r>
      <w:r w:rsidRPr="0075695A">
        <w:rPr>
          <w:rFonts w:eastAsia="Arial Unicode MS"/>
          <w:lang w:eastAsia="ja-JP"/>
        </w:rPr>
        <w:t xml:space="preserve">, el </w:t>
      </w:r>
      <w:r w:rsidRPr="0075695A">
        <w:rPr>
          <w:rFonts w:eastAsia="Arial Unicode MS"/>
          <w:b/>
          <w:lang w:eastAsia="ja-JP"/>
        </w:rPr>
        <w:t>tiempo</w:t>
      </w:r>
      <w:r w:rsidRPr="0075695A">
        <w:rPr>
          <w:rFonts w:eastAsia="Arial Unicode MS"/>
          <w:lang w:eastAsia="ja-JP"/>
        </w:rPr>
        <w:t xml:space="preserve"> y el </w:t>
      </w:r>
      <w:r w:rsidRPr="0075695A">
        <w:rPr>
          <w:rFonts w:eastAsia="Arial Unicode MS"/>
          <w:b/>
          <w:lang w:eastAsia="ja-JP"/>
        </w:rPr>
        <w:t>modo</w:t>
      </w:r>
      <w:r w:rsidRPr="0075695A">
        <w:rPr>
          <w:rFonts w:eastAsia="Arial Unicode MS"/>
          <w:lang w:eastAsia="ja-JP"/>
        </w:rPr>
        <w:t xml:space="preserve">. </w:t>
      </w:r>
    </w:p>
    <w:p w14:paraId="527D4DFE" w14:textId="77777777" w:rsidR="00F05837" w:rsidRPr="0075695A" w:rsidRDefault="00F05837" w:rsidP="00F05837">
      <w:pPr>
        <w:widowControl w:val="0"/>
        <w:autoSpaceDE w:val="0"/>
        <w:autoSpaceDN w:val="0"/>
        <w:adjustRightInd w:val="0"/>
        <w:spacing w:after="0"/>
      </w:pPr>
    </w:p>
    <w:p w14:paraId="495CE6BC" w14:textId="149E31DC" w:rsidR="00697575" w:rsidRPr="0075695A" w:rsidRDefault="00F05837" w:rsidP="00501EEF">
      <w:pPr>
        <w:pStyle w:val="Prrafodelista"/>
        <w:tabs>
          <w:tab w:val="clear" w:pos="220"/>
          <w:tab w:val="left" w:pos="284"/>
        </w:tabs>
      </w:pPr>
      <w:r w:rsidRPr="0075695A">
        <w:t xml:space="preserve">La </w:t>
      </w:r>
      <w:r w:rsidRPr="0075695A">
        <w:rPr>
          <w:b/>
        </w:rPr>
        <w:t>persona</w:t>
      </w:r>
      <w:r w:rsidR="00333ED6">
        <w:rPr>
          <w:b/>
        </w:rPr>
        <w:t xml:space="preserve"> </w:t>
      </w:r>
      <w:r w:rsidR="00333ED6" w:rsidRPr="00333ED6">
        <w:t>verbal</w:t>
      </w:r>
      <w:r w:rsidRPr="0075695A">
        <w:t xml:space="preserve"> indica </w:t>
      </w:r>
      <w:r w:rsidRPr="0075695A">
        <w:rPr>
          <w:b/>
          <w:bCs/>
        </w:rPr>
        <w:t>quién</w:t>
      </w:r>
      <w:r w:rsidRPr="0075695A">
        <w:t xml:space="preserve"> realiza la acción o se encuentra en ese es</w:t>
      </w:r>
      <w:r w:rsidR="0024612F" w:rsidRPr="0075695A">
        <w:t>tado.</w:t>
      </w:r>
      <w:r w:rsidR="003D6876" w:rsidRPr="0075695A">
        <w:t xml:space="preserve"> S</w:t>
      </w:r>
      <w:r w:rsidR="0024612F" w:rsidRPr="0075695A">
        <w:t>iempre toma alguna de las siguientes seis formas:</w:t>
      </w:r>
      <w:r w:rsidR="00CA5448" w:rsidRPr="0075695A">
        <w:t xml:space="preserve"> </w:t>
      </w:r>
      <w:r w:rsidR="00E1357E" w:rsidRPr="0075695A">
        <w:t>y</w:t>
      </w:r>
      <w:r w:rsidR="00DE3F74" w:rsidRPr="0075695A">
        <w:t>o – tú/us</w:t>
      </w:r>
      <w:r w:rsidR="00AA17BE" w:rsidRPr="0075695A">
        <w:t>ted – él/ella – nosotros/nosotra</w:t>
      </w:r>
      <w:r w:rsidR="00DE3F74" w:rsidRPr="0075695A">
        <w:t>s – ustedes/vosotros/vosotras –</w:t>
      </w:r>
      <w:r w:rsidRPr="0075695A">
        <w:t xml:space="preserve"> ellos/ellas.</w:t>
      </w:r>
    </w:p>
    <w:p w14:paraId="2DF15F07" w14:textId="77777777" w:rsidR="00501EEF" w:rsidRPr="0075695A" w:rsidRDefault="00501EEF" w:rsidP="00501EEF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F957DBA" w14:textId="77777777" w:rsidR="00333ED6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75695A">
        <w:rPr>
          <w:b/>
        </w:rPr>
        <w:t>número</w:t>
      </w:r>
      <w:r w:rsidR="00333ED6">
        <w:rPr>
          <w:b/>
        </w:rPr>
        <w:t xml:space="preserve"> </w:t>
      </w:r>
      <w:r w:rsidR="00333ED6">
        <w:t>gramatical</w:t>
      </w:r>
      <w:r w:rsidRPr="0075695A">
        <w:t xml:space="preserve"> permite identificar si la persona es </w:t>
      </w:r>
      <w:r w:rsidRPr="0075695A">
        <w:rPr>
          <w:b/>
        </w:rPr>
        <w:t>una o más de una</w:t>
      </w:r>
      <w:r w:rsidRPr="0075695A">
        <w:t xml:space="preserve">. Se presenta en dos formas: </w:t>
      </w:r>
      <w:r w:rsidRPr="0075695A">
        <w:rPr>
          <w:b/>
        </w:rPr>
        <w:t>singular</w:t>
      </w:r>
      <w:r w:rsidR="00AA17BE" w:rsidRPr="0075695A">
        <w:t>, cuando se trata de una persona,</w:t>
      </w:r>
      <w:r w:rsidRPr="0075695A">
        <w:t xml:space="preserve"> o </w:t>
      </w:r>
      <w:r w:rsidRPr="0075695A">
        <w:rPr>
          <w:b/>
        </w:rPr>
        <w:t>plural</w:t>
      </w:r>
      <w:r w:rsidR="00AA17BE" w:rsidRPr="0075695A">
        <w:t xml:space="preserve">, </w:t>
      </w:r>
      <w:r w:rsidRPr="0075695A">
        <w:t>cuando s</w:t>
      </w:r>
      <w:r w:rsidR="00AA17BE" w:rsidRPr="0075695A">
        <w:t xml:space="preserve">e </w:t>
      </w:r>
      <w:r w:rsidR="00AA17BE" w:rsidRPr="0075695A">
        <w:lastRenderedPageBreak/>
        <w:t>trata de varias</w:t>
      </w:r>
      <w:r w:rsidRPr="0075695A">
        <w:t>.</w:t>
      </w:r>
    </w:p>
    <w:p w14:paraId="6B82A06D" w14:textId="77777777" w:rsidR="00333ED6" w:rsidRDefault="00333ED6" w:rsidP="00333ED6">
      <w:pPr>
        <w:pStyle w:val="Prrafodelista"/>
        <w:numPr>
          <w:ilvl w:val="0"/>
          <w:numId w:val="0"/>
        </w:numPr>
        <w:tabs>
          <w:tab w:val="clear" w:pos="220"/>
          <w:tab w:val="left" w:pos="284"/>
        </w:tabs>
        <w:ind w:left="284"/>
      </w:pPr>
    </w:p>
    <w:p w14:paraId="2B917F4E" w14:textId="0B711BEB" w:rsidR="00B80F49" w:rsidRPr="0075695A" w:rsidRDefault="00F05837" w:rsidP="00333ED6">
      <w:pPr>
        <w:pStyle w:val="Prrafodelista"/>
        <w:tabs>
          <w:tab w:val="clear" w:pos="220"/>
          <w:tab w:val="left" w:pos="284"/>
        </w:tabs>
      </w:pPr>
      <w:r w:rsidRPr="0075695A">
        <w:t xml:space="preserve">El </w:t>
      </w:r>
      <w:r w:rsidRPr="00333ED6">
        <w:rPr>
          <w:b/>
        </w:rPr>
        <w:t>tiempo</w:t>
      </w:r>
      <w:r w:rsidRPr="0075695A">
        <w:t xml:space="preserve"> </w:t>
      </w:r>
      <w:r w:rsidR="00EB4BE7" w:rsidRPr="0075695A">
        <w:t>da cuenta de</w:t>
      </w:r>
      <w:r w:rsidRPr="0075695A">
        <w:t xml:space="preserve"> </w:t>
      </w:r>
      <w:r w:rsidRPr="00333ED6">
        <w:rPr>
          <w:b/>
          <w:bCs/>
        </w:rPr>
        <w:t>cuándo</w:t>
      </w:r>
      <w:r w:rsidR="00EB4BE7" w:rsidRPr="0075695A">
        <w:t xml:space="preserve"> ocurrió la acción</w:t>
      </w:r>
      <w:r w:rsidR="00B860A7" w:rsidRPr="0075695A">
        <w:t xml:space="preserve">. </w:t>
      </w:r>
      <w:r w:rsidRPr="0075695A">
        <w:t>En otras palabras, sitúa la acción en un determinado momento. Los tiempos simples del verbo son</w:t>
      </w:r>
      <w:r w:rsidR="006C17FC">
        <w:t>:</w:t>
      </w:r>
      <w:r w:rsidRPr="0075695A">
        <w:t xml:space="preserve"> pasado o </w:t>
      </w:r>
      <w:r w:rsidRPr="00333ED6">
        <w:rPr>
          <w:b/>
        </w:rPr>
        <w:t xml:space="preserve">pretérito perfecto </w:t>
      </w:r>
      <w:r w:rsidRPr="0075695A">
        <w:t xml:space="preserve">(que ya ocurrió), </w:t>
      </w:r>
      <w:r w:rsidRPr="00333ED6">
        <w:rPr>
          <w:b/>
        </w:rPr>
        <w:t>presente</w:t>
      </w:r>
      <w:r w:rsidRPr="0075695A">
        <w:t xml:space="preserve"> (que ocurre ahora) y </w:t>
      </w:r>
      <w:r w:rsidRPr="00333ED6">
        <w:rPr>
          <w:b/>
        </w:rPr>
        <w:t>futuro</w:t>
      </w:r>
      <w:r w:rsidRPr="0075695A">
        <w:t xml:space="preserve"> (que ocurrirá). </w:t>
      </w:r>
    </w:p>
    <w:p w14:paraId="75E166E4" w14:textId="77777777" w:rsidR="00B80F49" w:rsidRPr="0075695A" w:rsidRDefault="00B80F49" w:rsidP="00501EEF">
      <w:pPr>
        <w:widowControl w:val="0"/>
        <w:tabs>
          <w:tab w:val="left" w:pos="0"/>
          <w:tab w:val="left" w:pos="284"/>
          <w:tab w:val="left" w:pos="426"/>
        </w:tabs>
        <w:autoSpaceDE w:val="0"/>
        <w:autoSpaceDN w:val="0"/>
        <w:adjustRightInd w:val="0"/>
        <w:spacing w:after="0"/>
        <w:ind w:left="360"/>
        <w:jc w:val="both"/>
      </w:pPr>
    </w:p>
    <w:p w14:paraId="5E13C045" w14:textId="5313DFDC" w:rsidR="00980C50" w:rsidRPr="0075695A" w:rsidRDefault="00F05837" w:rsidP="008E0837">
      <w:pPr>
        <w:widowControl w:val="0"/>
        <w:numPr>
          <w:ilvl w:val="0"/>
          <w:numId w:val="3"/>
        </w:numPr>
        <w:tabs>
          <w:tab w:val="left" w:pos="0"/>
          <w:tab w:val="left" w:pos="284"/>
        </w:tabs>
        <w:autoSpaceDE w:val="0"/>
        <w:autoSpaceDN w:val="0"/>
        <w:adjustRightInd w:val="0"/>
        <w:spacing w:after="0"/>
        <w:ind w:left="284" w:hanging="284"/>
        <w:jc w:val="both"/>
        <w:rPr>
          <w:rFonts w:eastAsiaTheme="minorEastAsia"/>
          <w:lang w:eastAsia="ja-JP"/>
        </w:rPr>
      </w:pPr>
      <w:r w:rsidRPr="0075695A">
        <w:t xml:space="preserve">El </w:t>
      </w:r>
      <w:r w:rsidRPr="0075695A">
        <w:rPr>
          <w:b/>
        </w:rPr>
        <w:t>modo</w:t>
      </w:r>
      <w:r w:rsidRPr="0075695A">
        <w:t xml:space="preserve"> revela la </w:t>
      </w:r>
      <w:r w:rsidRPr="0075695A">
        <w:rPr>
          <w:b/>
          <w:bCs/>
        </w:rPr>
        <w:t>actitud</w:t>
      </w:r>
      <w:r w:rsidRPr="0075695A">
        <w:t xml:space="preserve"> </w:t>
      </w:r>
      <w:r w:rsidRPr="0075695A">
        <w:rPr>
          <w:b/>
        </w:rPr>
        <w:t>del hablante</w:t>
      </w:r>
      <w:r w:rsidR="00AF51A3">
        <w:t xml:space="preserve"> frente a la acción del verbo,</w:t>
      </w:r>
      <w:r w:rsidRPr="0075695A">
        <w:t xml:space="preserve"> es decir, si lo que está expresando </w:t>
      </w:r>
      <w:r w:rsidR="004742B9" w:rsidRPr="0075695A">
        <w:t>es algo que da por hecho o que es, ha sido o será real</w:t>
      </w:r>
      <w:r w:rsidRPr="0075695A">
        <w:t xml:space="preserve"> (modo </w:t>
      </w:r>
      <w:r w:rsidRPr="0075695A">
        <w:rPr>
          <w:b/>
          <w:bCs/>
        </w:rPr>
        <w:t>indicativo</w:t>
      </w:r>
      <w:r w:rsidRPr="0075695A">
        <w:rPr>
          <w:bCs/>
        </w:rPr>
        <w:t>)</w:t>
      </w:r>
      <w:r w:rsidRPr="0075695A">
        <w:t xml:space="preserve">; si lo que manifiesta son deseos o posibilidades (modo </w:t>
      </w:r>
      <w:r w:rsidRPr="0075695A">
        <w:rPr>
          <w:b/>
        </w:rPr>
        <w:t>subjuntivo</w:t>
      </w:r>
      <w:r w:rsidRPr="0075695A">
        <w:t>); o si lo que expresa son órdenes</w:t>
      </w:r>
      <w:r w:rsidR="00980C50" w:rsidRPr="0075695A">
        <w:t xml:space="preserve"> o prohibiciones</w:t>
      </w:r>
      <w:r w:rsidRPr="0075695A">
        <w:t xml:space="preserve"> (modo </w:t>
      </w:r>
      <w:r w:rsidRPr="0075695A">
        <w:rPr>
          <w:b/>
        </w:rPr>
        <w:t>imperativo</w:t>
      </w:r>
      <w:r w:rsidRPr="0075695A">
        <w:t>).</w:t>
      </w:r>
      <w:r w:rsidR="00980C50" w:rsidRPr="0075695A">
        <w:t xml:space="preserve"> </w:t>
      </w:r>
      <w:r w:rsidRPr="0075695A">
        <w:rPr>
          <w:rFonts w:eastAsiaTheme="minorEastAsia"/>
          <w:lang w:eastAsia="ja-JP"/>
        </w:rPr>
        <w:t xml:space="preserve">Por ejemplo: </w:t>
      </w:r>
    </w:p>
    <w:p w14:paraId="19116285" w14:textId="77777777" w:rsidR="00980C50" w:rsidRPr="0075695A" w:rsidRDefault="00980C50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both"/>
      </w:pPr>
    </w:p>
    <w:p w14:paraId="5E0F4279" w14:textId="63A4A382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Mañana </w:t>
      </w:r>
      <w:r w:rsidRPr="0075695A">
        <w:rPr>
          <w:b/>
          <w:i/>
        </w:rPr>
        <w:t>ordenaré</w:t>
      </w:r>
      <w:r w:rsidRPr="0075695A">
        <w:rPr>
          <w:i/>
        </w:rPr>
        <w:t xml:space="preserve"> mi habitación</w:t>
      </w:r>
      <w:r w:rsidR="00B83371" w:rsidRPr="0075695A">
        <w:t>: Modo indicativo</w:t>
      </w:r>
      <w:r w:rsidRPr="0075695A">
        <w:t>.</w:t>
      </w:r>
    </w:p>
    <w:p w14:paraId="6A71C422" w14:textId="7DEEEAF4" w:rsidR="00980C50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 xml:space="preserve">Quizá mañana </w:t>
      </w:r>
      <w:r w:rsidRPr="0075695A">
        <w:rPr>
          <w:b/>
          <w:i/>
        </w:rPr>
        <w:t>ordene</w:t>
      </w:r>
      <w:r w:rsidRPr="0075695A">
        <w:rPr>
          <w:i/>
        </w:rPr>
        <w:t xml:space="preserve"> mi habitación</w:t>
      </w:r>
      <w:r w:rsidR="00B83371" w:rsidRPr="0075695A">
        <w:t>: Modo subjuntivo</w:t>
      </w:r>
      <w:r w:rsidRPr="0075695A">
        <w:t>.</w:t>
      </w:r>
    </w:p>
    <w:p w14:paraId="09001674" w14:textId="16FF5A59" w:rsidR="00F05837" w:rsidRPr="0075695A" w:rsidRDefault="00F05837" w:rsidP="00980C50">
      <w:pPr>
        <w:widowControl w:val="0"/>
        <w:tabs>
          <w:tab w:val="left" w:pos="0"/>
          <w:tab w:val="left" w:pos="426"/>
        </w:tabs>
        <w:autoSpaceDE w:val="0"/>
        <w:autoSpaceDN w:val="0"/>
        <w:adjustRightInd w:val="0"/>
        <w:spacing w:after="0"/>
        <w:jc w:val="center"/>
      </w:pPr>
      <w:r w:rsidRPr="0075695A">
        <w:rPr>
          <w:i/>
        </w:rPr>
        <w:t>¡</w:t>
      </w:r>
      <w:r w:rsidRPr="0075695A">
        <w:rPr>
          <w:b/>
          <w:i/>
        </w:rPr>
        <w:t>Ordena</w:t>
      </w:r>
      <w:r w:rsidRPr="0075695A">
        <w:rPr>
          <w:i/>
        </w:rPr>
        <w:t xml:space="preserve"> ya mismo tu habitación!</w:t>
      </w:r>
      <w:r w:rsidR="00B83371" w:rsidRPr="0075695A">
        <w:t>: Modo i</w:t>
      </w:r>
      <w:r w:rsidRPr="0075695A">
        <w:t>mper</w:t>
      </w:r>
      <w:r w:rsidR="00B83371" w:rsidRPr="0075695A">
        <w:t>ativo</w:t>
      </w:r>
      <w:r w:rsidRPr="0075695A">
        <w:t>.</w:t>
      </w:r>
    </w:p>
    <w:p w14:paraId="636A10B1" w14:textId="77777777" w:rsidR="00F05837" w:rsidRPr="0075695A" w:rsidRDefault="00F05837" w:rsidP="00B176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63697C" w:rsidRPr="0075695A" w14:paraId="5DFD2741" w14:textId="77777777" w:rsidTr="0063697C">
        <w:tc>
          <w:tcPr>
            <w:tcW w:w="8978" w:type="dxa"/>
            <w:gridSpan w:val="2"/>
            <w:shd w:val="clear" w:color="auto" w:fill="000000" w:themeFill="text1"/>
          </w:tcPr>
          <w:p w14:paraId="326168C5" w14:textId="77777777" w:rsidR="0063697C" w:rsidRPr="0075695A" w:rsidRDefault="0063697C" w:rsidP="0063697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63697C" w:rsidRPr="0075695A" w14:paraId="4707A03A" w14:textId="77777777" w:rsidTr="0063697C">
        <w:tc>
          <w:tcPr>
            <w:tcW w:w="1101" w:type="dxa"/>
          </w:tcPr>
          <w:p w14:paraId="53D7D2B6" w14:textId="77777777" w:rsidR="0063697C" w:rsidRPr="0075695A" w:rsidRDefault="0063697C" w:rsidP="0063697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19BB71C0" w14:textId="77777777" w:rsidR="0063697C" w:rsidRPr="0075695A" w:rsidRDefault="0063697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Personas gramaticales</w:t>
            </w:r>
          </w:p>
        </w:tc>
      </w:tr>
      <w:tr w:rsidR="0063697C" w:rsidRPr="0075695A" w14:paraId="413805CE" w14:textId="77777777" w:rsidTr="0063697C">
        <w:tc>
          <w:tcPr>
            <w:tcW w:w="1101" w:type="dxa"/>
          </w:tcPr>
          <w:p w14:paraId="0A9AA3DF" w14:textId="77777777" w:rsidR="0063697C" w:rsidRPr="0075695A" w:rsidRDefault="0063697C" w:rsidP="0063697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698D4A79" w14:textId="0735B05E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Un verbo puede </w:t>
            </w:r>
            <w:r w:rsidR="00BC1927" w:rsidRPr="0075695A">
              <w:rPr>
                <w:rFonts w:eastAsiaTheme="minorEastAsia"/>
                <w:szCs w:val="24"/>
                <w:lang w:val="es-ES_tradnl" w:eastAsia="ja-JP"/>
              </w:rPr>
              <w:t>aparecer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primera, segunda o tercera persona:</w:t>
            </w:r>
          </w:p>
          <w:p w14:paraId="6C6EE117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4761" w:type="pct"/>
              <w:jc w:val="center"/>
              <w:tblLook w:val="04A0" w:firstRow="1" w:lastRow="0" w:firstColumn="1" w:lastColumn="0" w:noHBand="0" w:noVBand="1"/>
            </w:tblPr>
            <w:tblGrid>
              <w:gridCol w:w="978"/>
              <w:gridCol w:w="3261"/>
              <w:gridCol w:w="1134"/>
              <w:gridCol w:w="1912"/>
            </w:tblGrid>
            <w:tr w:rsidR="00BD737D" w:rsidRPr="0075695A" w14:paraId="1DFBA50C" w14:textId="77777777" w:rsidTr="00BD737D">
              <w:trPr>
                <w:trHeight w:val="280"/>
                <w:jc w:val="center"/>
              </w:trPr>
              <w:tc>
                <w:tcPr>
                  <w:tcW w:w="672" w:type="pct"/>
                  <w:shd w:val="clear" w:color="auto" w:fill="B8CCE4" w:themeFill="accent1" w:themeFillTint="66"/>
                </w:tcPr>
                <w:p w14:paraId="74BE271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Persona</w:t>
                  </w:r>
                </w:p>
              </w:tc>
              <w:tc>
                <w:tcPr>
                  <w:tcW w:w="2238" w:type="pct"/>
                  <w:shd w:val="clear" w:color="auto" w:fill="B8CCE4" w:themeFill="accent1" w:themeFillTint="66"/>
                </w:tcPr>
                <w:p w14:paraId="3DEE816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Cuando</w:t>
                  </w:r>
                </w:p>
              </w:tc>
              <w:tc>
                <w:tcPr>
                  <w:tcW w:w="778" w:type="pct"/>
                  <w:shd w:val="clear" w:color="auto" w:fill="B8CCE4" w:themeFill="accent1" w:themeFillTint="66"/>
                </w:tcPr>
                <w:p w14:paraId="01E67954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Singular</w:t>
                  </w:r>
                </w:p>
              </w:tc>
              <w:tc>
                <w:tcPr>
                  <w:tcW w:w="1312" w:type="pct"/>
                  <w:shd w:val="clear" w:color="auto" w:fill="B8CCE4" w:themeFill="accent1" w:themeFillTint="66"/>
                </w:tcPr>
                <w:p w14:paraId="01C92E2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Plural</w:t>
                  </w:r>
                </w:p>
              </w:tc>
            </w:tr>
            <w:tr w:rsidR="00BD737D" w:rsidRPr="0075695A" w14:paraId="5A3B9614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59F78DE7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1.ª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90BB33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El/los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hablante/s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20E7AFE2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Yo</w:t>
                  </w:r>
                </w:p>
              </w:tc>
              <w:tc>
                <w:tcPr>
                  <w:tcW w:w="1312" w:type="pct"/>
                  <w:vAlign w:val="center"/>
                </w:tcPr>
                <w:p w14:paraId="7353359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Nosotros, nosotras</w:t>
                  </w:r>
                </w:p>
              </w:tc>
            </w:tr>
            <w:tr w:rsidR="00BD737D" w:rsidRPr="0075695A" w14:paraId="17951522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3AF96E5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2.ª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0E0A9065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l/los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oyente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/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s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 realiza/n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46521A2E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Tú*, usted</w:t>
                  </w:r>
                </w:p>
              </w:tc>
              <w:tc>
                <w:tcPr>
                  <w:tcW w:w="1312" w:type="pct"/>
                  <w:vAlign w:val="center"/>
                </w:tcPr>
                <w:p w14:paraId="56C325FC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Ustedes, vosotros, vosotras**</w:t>
                  </w:r>
                </w:p>
              </w:tc>
            </w:tr>
            <w:tr w:rsidR="00BD737D" w:rsidRPr="0075695A" w14:paraId="0728803E" w14:textId="77777777" w:rsidTr="00BD737D">
              <w:trPr>
                <w:trHeight w:val="293"/>
                <w:jc w:val="center"/>
              </w:trPr>
              <w:tc>
                <w:tcPr>
                  <w:tcW w:w="672" w:type="pct"/>
                  <w:vAlign w:val="center"/>
                </w:tcPr>
                <w:p w14:paraId="4D5871FF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3.ª</w:t>
                  </w:r>
                </w:p>
              </w:tc>
              <w:tc>
                <w:tcPr>
                  <w:tcW w:w="2238" w:type="pct"/>
                  <w:vAlign w:val="center"/>
                </w:tcPr>
                <w:p w14:paraId="551A29C3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 xml:space="preserve">Alguien, 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>distinto al hablante u oyente</w:t>
                  </w:r>
                  <w:r w:rsidRPr="0075695A">
                    <w:rPr>
                      <w:rFonts w:eastAsiaTheme="minorEastAsia"/>
                      <w:bCs/>
                      <w:szCs w:val="24"/>
                      <w:lang w:val="es-ES_tradnl" w:eastAsia="ja-JP"/>
                    </w:rPr>
                    <w:t>,</w:t>
                  </w:r>
                  <w:r w:rsidRPr="0075695A">
                    <w:rPr>
                      <w:rFonts w:eastAsiaTheme="minorEastAsia"/>
                      <w:b/>
                      <w:bCs/>
                      <w:szCs w:val="24"/>
                      <w:lang w:val="es-ES_tradnl" w:eastAsia="ja-JP"/>
                    </w:rPr>
                    <w:t xml:space="preserve"> </w:t>
                  </w: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realiza la acción.</w:t>
                  </w:r>
                </w:p>
              </w:tc>
              <w:tc>
                <w:tcPr>
                  <w:tcW w:w="778" w:type="pct"/>
                  <w:vAlign w:val="center"/>
                </w:tcPr>
                <w:p w14:paraId="67C10DC8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Él, ella</w:t>
                  </w:r>
                </w:p>
              </w:tc>
              <w:tc>
                <w:tcPr>
                  <w:tcW w:w="1312" w:type="pct"/>
                  <w:vAlign w:val="center"/>
                </w:tcPr>
                <w:p w14:paraId="743A99BB" w14:textId="77777777" w:rsidR="0063697C" w:rsidRPr="0075695A" w:rsidRDefault="0063697C" w:rsidP="0063697C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szCs w:val="24"/>
                      <w:lang w:val="es-ES_tradnl" w:eastAsia="ja-JP"/>
                    </w:rPr>
                    <w:t>Ellos, ellas</w:t>
                  </w:r>
                </w:p>
              </w:tc>
            </w:tr>
          </w:tbl>
          <w:p w14:paraId="37CC6DD1" w14:textId="77777777" w:rsidR="0063697C" w:rsidRPr="0075695A" w:rsidRDefault="0063697C" w:rsidP="0063697C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389DB39B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 En algunos países de América Latina y en España se suele usar también la forma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que da un trato equivalente al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tú.</w:t>
            </w:r>
          </w:p>
          <w:p w14:paraId="1500227E" w14:textId="77777777" w:rsidR="0063697C" w:rsidRPr="0075695A" w:rsidRDefault="0063697C" w:rsidP="00CE4A57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**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Vosotros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una forma de pronombre que se emplea principalmente en España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F05F3A9" w14:textId="77777777" w:rsidR="0063697C" w:rsidRPr="0075695A" w:rsidRDefault="0063697C" w:rsidP="00980C50">
      <w:pPr>
        <w:ind w:left="360" w:hanging="36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433FEB" w:rsidRPr="0075695A" w14:paraId="22FF93F0" w14:textId="77777777" w:rsidTr="00433FEB">
        <w:tc>
          <w:tcPr>
            <w:tcW w:w="9033" w:type="dxa"/>
            <w:gridSpan w:val="2"/>
            <w:shd w:val="clear" w:color="auto" w:fill="000000" w:themeFill="text1"/>
          </w:tcPr>
          <w:p w14:paraId="0DC39388" w14:textId="77777777" w:rsidR="00433FEB" w:rsidRPr="0075695A" w:rsidRDefault="00433FEB" w:rsidP="00433F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3FEB" w:rsidRPr="0075695A" w14:paraId="73E9C819" w14:textId="77777777" w:rsidTr="00DC5BE9">
        <w:tc>
          <w:tcPr>
            <w:tcW w:w="1242" w:type="dxa"/>
          </w:tcPr>
          <w:p w14:paraId="41DB1543" w14:textId="77777777" w:rsidR="00433FEB" w:rsidRPr="0075695A" w:rsidRDefault="00433FEB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CCB723A" w14:textId="10A8D6DF" w:rsidR="00433FEB" w:rsidRPr="0075695A" w:rsidRDefault="006E2F79" w:rsidP="00433F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</w:t>
            </w:r>
          </w:p>
        </w:tc>
      </w:tr>
      <w:tr w:rsidR="00433FEB" w:rsidRPr="0075695A" w14:paraId="74DCB2E5" w14:textId="77777777" w:rsidTr="00DC5BE9">
        <w:tc>
          <w:tcPr>
            <w:tcW w:w="1242" w:type="dxa"/>
          </w:tcPr>
          <w:p w14:paraId="6AAE6DA7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40B18233" w14:textId="5A267626" w:rsidR="00433FEB" w:rsidRPr="0075695A" w:rsidRDefault="00FB2973" w:rsidP="00433FEB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Las personas gramaticales</w:t>
            </w:r>
          </w:p>
        </w:tc>
      </w:tr>
      <w:tr w:rsidR="00433FEB" w:rsidRPr="0075695A" w14:paraId="7B404680" w14:textId="77777777" w:rsidTr="00DC5BE9">
        <w:tc>
          <w:tcPr>
            <w:tcW w:w="1242" w:type="dxa"/>
          </w:tcPr>
          <w:p w14:paraId="51C7E943" w14:textId="77777777" w:rsidR="00433FEB" w:rsidRPr="0075695A" w:rsidRDefault="00433FEB" w:rsidP="00433F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4C82BB" w14:textId="4A1192B0" w:rsidR="00B17620" w:rsidRPr="0075695A" w:rsidRDefault="00836106" w:rsidP="00F84CB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Interactivo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que permite </w:t>
            </w:r>
            <w:r w:rsidR="00F84CB6">
              <w:rPr>
                <w:rFonts w:cs="Times New Roman"/>
                <w:color w:val="000000"/>
                <w:lang w:val="es-ES_tradnl"/>
              </w:rPr>
              <w:t>afianzar</w:t>
            </w:r>
            <w:r w:rsidR="00EB00E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84CB6">
              <w:rPr>
                <w:rFonts w:cs="Times New Roman"/>
                <w:color w:val="000000"/>
                <w:lang w:val="es-ES_tradnl"/>
              </w:rPr>
              <w:t>el reconocimiento de la persona gramatical en la que está conjugado un verbo</w:t>
            </w:r>
          </w:p>
        </w:tc>
      </w:tr>
    </w:tbl>
    <w:p w14:paraId="5B4F56D8" w14:textId="77777777" w:rsidR="00433FEB" w:rsidRPr="0075695A" w:rsidRDefault="00433FEB" w:rsidP="00980C50">
      <w:pPr>
        <w:ind w:left="360" w:hanging="360"/>
      </w:pPr>
    </w:p>
    <w:p w14:paraId="31FBD4F8" w14:textId="2796B9AC" w:rsidR="00390D05" w:rsidRDefault="00EB13EB" w:rsidP="00980C5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1.1 Consolidación</w:t>
      </w:r>
    </w:p>
    <w:p w14:paraId="735AF058" w14:textId="3898164A" w:rsid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3D9BE50E" w14:textId="77777777" w:rsidR="000C4FD4" w:rsidRPr="000C4FD4" w:rsidRDefault="000C4FD4" w:rsidP="000C4FD4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8C3A15" w:rsidRPr="0075695A" w14:paraId="4F1758FE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33012C90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0B7207EF" w14:textId="77777777" w:rsidTr="0051050D">
        <w:tc>
          <w:tcPr>
            <w:tcW w:w="1242" w:type="dxa"/>
          </w:tcPr>
          <w:p w14:paraId="4DBDE974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9B1F789" w14:textId="36754C35" w:rsidR="008C3A15" w:rsidRPr="0075695A" w:rsidRDefault="00473B03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LE_05_05_REC20</w:t>
            </w:r>
          </w:p>
        </w:tc>
      </w:tr>
      <w:tr w:rsidR="00AF49B3" w:rsidRPr="0075695A" w14:paraId="0C0F32B0" w14:textId="77777777" w:rsidTr="0051050D">
        <w:tc>
          <w:tcPr>
            <w:tcW w:w="1242" w:type="dxa"/>
          </w:tcPr>
          <w:p w14:paraId="30A7020A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1206058A" w14:textId="7C70CA6E" w:rsidR="00AF49B3" w:rsidRPr="0075695A" w:rsidRDefault="007718AA" w:rsidP="007718AA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</w:t>
            </w:r>
            <w:r w:rsidR="00AF49B3" w:rsidRPr="0075695A">
              <w:rPr>
                <w:rFonts w:cs="Times New Roman"/>
                <w:b/>
                <w:color w:val="000000"/>
                <w:lang w:val="es-ES_tradnl"/>
              </w:rPr>
              <w:t xml:space="preserve"> los verbos</w:t>
            </w:r>
          </w:p>
        </w:tc>
      </w:tr>
      <w:tr w:rsidR="00AF49B3" w:rsidRPr="0075695A" w14:paraId="7BE368D9" w14:textId="77777777" w:rsidTr="0051050D">
        <w:tc>
          <w:tcPr>
            <w:tcW w:w="1242" w:type="dxa"/>
          </w:tcPr>
          <w:p w14:paraId="3E183C37" w14:textId="77777777" w:rsidR="00AF49B3" w:rsidRPr="0075695A" w:rsidRDefault="00AF49B3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42CADF40" w14:textId="6E7DC8A6" w:rsidR="00AF49B3" w:rsidRPr="0075695A" w:rsidRDefault="00421A75" w:rsidP="005F2D4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analizar diferentes verbos e identificar la acción, fenómeno o estado que representan</w:t>
            </w:r>
          </w:p>
        </w:tc>
      </w:tr>
    </w:tbl>
    <w:p w14:paraId="523F9B65" w14:textId="77777777" w:rsidR="00197BD4" w:rsidRDefault="00197BD4" w:rsidP="005A7E7D">
      <w:pPr>
        <w:rPr>
          <w:rFonts w:ascii="Times" w:hAnsi="Times"/>
          <w:b/>
        </w:rPr>
      </w:pPr>
    </w:p>
    <w:p w14:paraId="04970FB3" w14:textId="40252073" w:rsidR="005D1738" w:rsidRPr="0075695A" w:rsidRDefault="00F23646" w:rsidP="005D1738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="00616DBC" w:rsidRPr="0075695A">
        <w:rPr>
          <w:rFonts w:ascii="Times" w:hAnsi="Times"/>
        </w:rPr>
        <w:t xml:space="preserve"> </w:t>
      </w:r>
      <w:r w:rsidR="006A1381" w:rsidRPr="0075695A">
        <w:rPr>
          <w:rFonts w:ascii="Times" w:hAnsi="Times"/>
          <w:b/>
        </w:rPr>
        <w:t>2</w:t>
      </w:r>
      <w:r w:rsidRPr="0075695A">
        <w:rPr>
          <w:rFonts w:ascii="Times" w:hAnsi="Times"/>
          <w:b/>
        </w:rPr>
        <w:t xml:space="preserve"> </w:t>
      </w:r>
      <w:r w:rsidR="00EB13EB" w:rsidRPr="0075695A">
        <w:rPr>
          <w:b/>
          <w:bCs/>
        </w:rPr>
        <w:t xml:space="preserve">La conjugación </w:t>
      </w:r>
    </w:p>
    <w:p w14:paraId="306B519E" w14:textId="77777777" w:rsidR="00AE66B3" w:rsidRPr="0075695A" w:rsidRDefault="00AE66B3" w:rsidP="005D1738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AE66B3" w:rsidRPr="0075695A" w14:paraId="6550CDF6" w14:textId="77777777" w:rsidTr="00B2063F">
        <w:tc>
          <w:tcPr>
            <w:tcW w:w="9054" w:type="dxa"/>
            <w:gridSpan w:val="2"/>
            <w:shd w:val="clear" w:color="auto" w:fill="0D0D0D" w:themeFill="text1" w:themeFillTint="F2"/>
          </w:tcPr>
          <w:p w14:paraId="0184F8FE" w14:textId="77777777" w:rsidR="00AE66B3" w:rsidRPr="0075695A" w:rsidRDefault="00AE66B3" w:rsidP="00AE66B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AE66B3" w:rsidRPr="0075695A" w14:paraId="3E8DAD41" w14:textId="77777777" w:rsidTr="0051050D">
        <w:tc>
          <w:tcPr>
            <w:tcW w:w="1242" w:type="dxa"/>
          </w:tcPr>
          <w:p w14:paraId="67FA3E38" w14:textId="77777777" w:rsidR="00AE66B3" w:rsidRPr="0075695A" w:rsidRDefault="00AE66B3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631C636" w14:textId="3271A521" w:rsidR="00AE66B3" w:rsidRPr="0075695A" w:rsidRDefault="00F345D0" w:rsidP="00AE66B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LE_05_05_IMG02</w:t>
            </w:r>
          </w:p>
        </w:tc>
      </w:tr>
      <w:tr w:rsidR="00AE66B3" w:rsidRPr="0075695A" w14:paraId="6D3B1908" w14:textId="77777777" w:rsidTr="0051050D">
        <w:tc>
          <w:tcPr>
            <w:tcW w:w="1242" w:type="dxa"/>
          </w:tcPr>
          <w:p w14:paraId="5C3C73D3" w14:textId="77777777" w:rsidR="00AE66B3" w:rsidRPr="0075695A" w:rsidRDefault="00AE66B3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6343DFF" w14:textId="4B3BCDA2" w:rsidR="00AE66B3" w:rsidRPr="0075695A" w:rsidRDefault="006101CA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reloj</w:t>
            </w:r>
            <w:r w:rsidR="000607DD" w:rsidRPr="0075695A">
              <w:rPr>
                <w:rFonts w:cs="Times New Roman"/>
                <w:lang w:val="es-ES_tradnl"/>
              </w:rPr>
              <w:t xml:space="preserve"> al que se le ve el mecanismo</w:t>
            </w:r>
          </w:p>
        </w:tc>
      </w:tr>
      <w:tr w:rsidR="00B2063F" w:rsidRPr="0075695A" w14:paraId="40B9E30E" w14:textId="77777777" w:rsidTr="0051050D">
        <w:tc>
          <w:tcPr>
            <w:tcW w:w="1242" w:type="dxa"/>
          </w:tcPr>
          <w:p w14:paraId="0F3C26FE" w14:textId="6F7E85A3" w:rsidR="00B2063F" w:rsidRPr="0075695A" w:rsidRDefault="00B2063F" w:rsidP="00CE4A57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AulaPlaneta</w:t>
            </w:r>
            <w:proofErr w:type="spellEnd"/>
          </w:p>
        </w:tc>
        <w:tc>
          <w:tcPr>
            <w:tcW w:w="7812" w:type="dxa"/>
          </w:tcPr>
          <w:p w14:paraId="11B0A515" w14:textId="6A41F314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bookmarkStart w:id="0" w:name="OLE_LINK1"/>
            <w:bookmarkStart w:id="1" w:name="OLE_LINK2"/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http://profesores.aulaplaneta.com/DNNPlayerPackages/Package11315/InfoGuion/cuadernoestudio/images_xml/LC_3C_img5_small.jpg</w:t>
            </w:r>
            <w:bookmarkEnd w:id="0"/>
            <w:bookmarkEnd w:id="1"/>
          </w:p>
        </w:tc>
      </w:tr>
      <w:tr w:rsidR="00B2063F" w:rsidRPr="0075695A" w14:paraId="623899A6" w14:textId="77777777" w:rsidTr="0051050D">
        <w:tc>
          <w:tcPr>
            <w:tcW w:w="1242" w:type="dxa"/>
          </w:tcPr>
          <w:p w14:paraId="3648746A" w14:textId="77777777" w:rsidR="00B2063F" w:rsidRPr="0075695A" w:rsidRDefault="00B2063F" w:rsidP="00AE66B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14A6E8AB" w14:textId="484CE23C" w:rsidR="00B2063F" w:rsidRPr="0075695A" w:rsidRDefault="00B2063F" w:rsidP="00A56D9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Conjugar es combinar varias cosas entre sí. Conjugar verbos es combinar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la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número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="00A05311">
              <w:rPr>
                <w:rFonts w:eastAsiaTheme="minorEastAsia"/>
                <w:szCs w:val="24"/>
                <w:lang w:val="es-ES_tradnl" w:eastAsia="ja-JP"/>
              </w:rPr>
              <w:t xml:space="preserve">el </w:t>
            </w:r>
            <w:r w:rsidRPr="00A05311">
              <w:rPr>
                <w:rFonts w:eastAsiaTheme="minorEastAsia"/>
                <w:b/>
                <w:szCs w:val="24"/>
                <w:lang w:val="es-ES_tradnl" w:eastAsia="ja-JP"/>
              </w:rPr>
              <w:t>modo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e</w:t>
            </w:r>
            <w:r w:rsidR="00172FBF">
              <w:rPr>
                <w:rFonts w:eastAsiaTheme="minorEastAsia"/>
                <w:szCs w:val="24"/>
                <w:lang w:val="es-ES_tradnl" w:eastAsia="ja-JP"/>
              </w:rPr>
              <w:t>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un </w:t>
            </w:r>
            <w:r w:rsidRPr="00172FBF">
              <w:rPr>
                <w:rFonts w:eastAsiaTheme="minorEastAsia"/>
                <w:b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para producir una palabra que nos revela una acción que fue, ha sido o será.</w:t>
            </w:r>
          </w:p>
        </w:tc>
      </w:tr>
    </w:tbl>
    <w:p w14:paraId="3575DE38" w14:textId="77777777" w:rsidR="005D1738" w:rsidRPr="0075695A" w:rsidRDefault="005D1738" w:rsidP="005D1738">
      <w:pPr>
        <w:spacing w:after="0"/>
        <w:rPr>
          <w:rFonts w:ascii="Times" w:hAnsi="Times"/>
          <w:b/>
        </w:rPr>
      </w:pPr>
    </w:p>
    <w:p w14:paraId="24ED5897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t xml:space="preserve">Los verbos </w:t>
      </w:r>
      <w:r w:rsidRPr="0075695A">
        <w:rPr>
          <w:rFonts w:eastAsia="Arial Unicode MS"/>
          <w:lang w:eastAsia="ja-JP"/>
        </w:rPr>
        <w:t xml:space="preserve">son la parte conjugable de la oración, es decir, aquella que puede modificarse para </w:t>
      </w:r>
      <w:r w:rsidRPr="0075695A">
        <w:rPr>
          <w:rFonts w:eastAsia="Arial Unicode MS"/>
          <w:b/>
          <w:lang w:eastAsia="ja-JP"/>
        </w:rPr>
        <w:t>coincidir con la persona, el número, el tiempo y el modo</w:t>
      </w:r>
      <w:r w:rsidRPr="0075695A">
        <w:rPr>
          <w:rFonts w:eastAsia="Arial Unicode MS"/>
          <w:lang w:eastAsia="ja-JP"/>
        </w:rPr>
        <w:t xml:space="preserve">. Esto quiere decir que un verbo como </w:t>
      </w:r>
      <w:r w:rsidRPr="0075695A">
        <w:rPr>
          <w:rFonts w:eastAsia="Arial Unicode MS"/>
          <w:i/>
          <w:lang w:eastAsia="ja-JP"/>
        </w:rPr>
        <w:t>alimentar</w:t>
      </w:r>
      <w:r w:rsidRPr="0075695A">
        <w:rPr>
          <w:rFonts w:eastAsia="Arial Unicode MS"/>
          <w:lang w:eastAsia="ja-JP"/>
        </w:rPr>
        <w:t xml:space="preserve">, puede transformarse en </w:t>
      </w:r>
      <w:r w:rsidRPr="0075695A">
        <w:rPr>
          <w:rFonts w:eastAsia="Arial Unicode MS"/>
          <w:i/>
          <w:lang w:eastAsia="ja-JP"/>
        </w:rPr>
        <w:t xml:space="preserve">alimentaron </w:t>
      </w:r>
      <w:r w:rsidRPr="0075695A">
        <w:rPr>
          <w:rFonts w:eastAsia="Arial Unicode MS"/>
          <w:lang w:eastAsia="ja-JP"/>
        </w:rPr>
        <w:t xml:space="preserve">para indicarnos que ‘ellos’ ya recibieron alimento, o en </w:t>
      </w:r>
      <w:r w:rsidRPr="0075695A">
        <w:rPr>
          <w:rFonts w:eastAsia="Arial Unicode MS"/>
          <w:i/>
          <w:lang w:eastAsia="ja-JP"/>
        </w:rPr>
        <w:t xml:space="preserve">alimentarás </w:t>
      </w:r>
      <w:r w:rsidRPr="0075695A">
        <w:rPr>
          <w:rFonts w:eastAsia="Arial Unicode MS"/>
          <w:lang w:eastAsia="ja-JP"/>
        </w:rPr>
        <w:t xml:space="preserve">para indicarnos que tú lo harás en el futuro, por ejemplo. </w:t>
      </w:r>
    </w:p>
    <w:p w14:paraId="406C5612" w14:textId="77777777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172ED9BE" w14:textId="2B396BDF" w:rsidR="00AB70BD" w:rsidRPr="0075695A" w:rsidRDefault="00AB70BD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Fíjate que en los tres casos hay una parte de la palabra que permanece invariable: </w:t>
      </w:r>
      <w:r w:rsidR="00597785" w:rsidRPr="0075695A">
        <w:rPr>
          <w:rFonts w:eastAsia="Arial Unicode MS"/>
          <w:i/>
          <w:lang w:eastAsia="ja-JP"/>
        </w:rPr>
        <w:t>aliment-</w:t>
      </w:r>
      <w:r w:rsidRPr="0075695A">
        <w:rPr>
          <w:rFonts w:eastAsia="Arial Unicode MS"/>
          <w:i/>
          <w:lang w:eastAsia="ja-JP"/>
        </w:rPr>
        <w:t xml:space="preserve">, </w:t>
      </w:r>
      <w:r w:rsidR="00D9277D">
        <w:rPr>
          <w:rFonts w:eastAsia="Arial Unicode MS"/>
          <w:lang w:eastAsia="ja-JP"/>
        </w:rPr>
        <w:t xml:space="preserve">esta parte se denomina </w:t>
      </w:r>
      <w:r w:rsidRPr="0075695A">
        <w:rPr>
          <w:rFonts w:eastAsia="Arial Unicode MS"/>
          <w:lang w:eastAsia="ja-JP"/>
        </w:rPr>
        <w:t xml:space="preserve">el </w:t>
      </w:r>
      <w:r w:rsidRPr="00172FBF">
        <w:rPr>
          <w:rFonts w:eastAsia="Arial Unicode MS"/>
          <w:b/>
          <w:lang w:eastAsia="ja-JP"/>
        </w:rPr>
        <w:t>lexema</w:t>
      </w:r>
      <w:r w:rsidR="00414466" w:rsidRPr="0075695A">
        <w:rPr>
          <w:rFonts w:eastAsia="Arial Unicode MS"/>
          <w:lang w:eastAsia="ja-JP"/>
        </w:rPr>
        <w:t xml:space="preserve"> o raíz</w:t>
      </w:r>
      <w:r w:rsidRPr="0075695A">
        <w:rPr>
          <w:rFonts w:eastAsia="Arial Unicode MS"/>
          <w:lang w:eastAsia="ja-JP"/>
        </w:rPr>
        <w:t xml:space="preserve"> del verbo.</w:t>
      </w:r>
    </w:p>
    <w:p w14:paraId="0FD48DA8" w14:textId="77777777" w:rsidR="00AB70BD" w:rsidRPr="0075695A" w:rsidRDefault="00AB70BD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414466" w:rsidRPr="0075695A" w14:paraId="3AE97DA7" w14:textId="77777777" w:rsidTr="00414466">
        <w:tc>
          <w:tcPr>
            <w:tcW w:w="8978" w:type="dxa"/>
            <w:gridSpan w:val="2"/>
            <w:shd w:val="clear" w:color="auto" w:fill="000000" w:themeFill="text1"/>
          </w:tcPr>
          <w:p w14:paraId="007C482C" w14:textId="77777777" w:rsidR="00414466" w:rsidRPr="0075695A" w:rsidRDefault="00414466" w:rsidP="0041446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Recuerda</w:t>
            </w:r>
          </w:p>
        </w:tc>
      </w:tr>
      <w:tr w:rsidR="00414466" w:rsidRPr="0075695A" w14:paraId="537514B1" w14:textId="77777777" w:rsidTr="00CE4A57">
        <w:tc>
          <w:tcPr>
            <w:tcW w:w="1017" w:type="dxa"/>
          </w:tcPr>
          <w:p w14:paraId="2A8635F4" w14:textId="77777777" w:rsidR="00414466" w:rsidRPr="0075695A" w:rsidRDefault="00414466" w:rsidP="0041446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7C4EECF" w14:textId="488FEC77" w:rsidR="00414466" w:rsidRPr="0075695A" w:rsidRDefault="00414466" w:rsidP="007669AE">
            <w:pPr>
              <w:jc w:val="both"/>
              <w:rPr>
                <w:szCs w:val="24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El </w:t>
            </w:r>
            <w:r w:rsidRPr="0075695A">
              <w:rPr>
                <w:b/>
                <w:szCs w:val="24"/>
                <w:lang w:val="es-ES_tradnl"/>
              </w:rPr>
              <w:t>lexema</w:t>
            </w:r>
            <w:r w:rsidRPr="0075695A">
              <w:rPr>
                <w:szCs w:val="24"/>
                <w:lang w:val="es-ES_tradnl"/>
              </w:rPr>
              <w:t xml:space="preserve"> es la parte </w:t>
            </w:r>
            <w:r w:rsidRPr="0075695A">
              <w:rPr>
                <w:b/>
                <w:szCs w:val="24"/>
                <w:lang w:val="es-ES_tradnl"/>
              </w:rPr>
              <w:t>invariable</w:t>
            </w:r>
            <w:r w:rsidRPr="0075695A">
              <w:rPr>
                <w:szCs w:val="24"/>
                <w:lang w:val="es-ES_tradnl"/>
              </w:rPr>
              <w:t xml:space="preserve"> de una palabra, </w:t>
            </w:r>
            <w:r w:rsidR="00172FBF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szCs w:val="24"/>
                <w:lang w:val="es-ES_tradnl"/>
              </w:rPr>
              <w:t xml:space="preserve">que aporta </w:t>
            </w:r>
            <w:r w:rsidR="007669AE" w:rsidRPr="0075695A">
              <w:rPr>
                <w:szCs w:val="24"/>
                <w:lang w:val="es-ES_tradnl"/>
              </w:rPr>
              <w:t>el</w:t>
            </w:r>
            <w:r w:rsidR="00597785" w:rsidRPr="0075695A">
              <w:rPr>
                <w:szCs w:val="24"/>
                <w:lang w:val="es-ES_tradnl"/>
              </w:rPr>
              <w:t xml:space="preserve"> </w:t>
            </w:r>
            <w:r w:rsidRPr="0075695A">
              <w:rPr>
                <w:szCs w:val="24"/>
                <w:lang w:val="es-ES_tradnl"/>
              </w:rPr>
              <w:t>significado</w:t>
            </w:r>
            <w:r w:rsidR="007669AE" w:rsidRPr="0075695A">
              <w:rPr>
                <w:szCs w:val="24"/>
                <w:lang w:val="es-ES_tradnl"/>
              </w:rPr>
              <w:t>.</w:t>
            </w:r>
          </w:p>
          <w:p w14:paraId="79D09F1D" w14:textId="546F74CF" w:rsidR="00006B56" w:rsidRPr="0075695A" w:rsidRDefault="00006B56" w:rsidP="00006B56">
            <w:pPr>
              <w:jc w:val="both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 xml:space="preserve">La </w:t>
            </w:r>
            <w:r w:rsidRPr="0075695A">
              <w:rPr>
                <w:b/>
                <w:szCs w:val="24"/>
                <w:lang w:val="es-ES_tradnl"/>
              </w:rPr>
              <w:t>desinencia</w:t>
            </w:r>
            <w:r w:rsidRPr="0075695A">
              <w:rPr>
                <w:szCs w:val="24"/>
                <w:lang w:val="es-ES_tradnl"/>
              </w:rPr>
              <w:t xml:space="preserve"> es la parte que varía y te indica </w:t>
            </w:r>
            <w:r w:rsidRPr="0075695A">
              <w:rPr>
                <w:b/>
                <w:szCs w:val="24"/>
                <w:lang w:val="es-ES_tradnl"/>
              </w:rPr>
              <w:t>quién</w:t>
            </w:r>
            <w:r w:rsidRPr="0075695A">
              <w:rPr>
                <w:szCs w:val="24"/>
                <w:lang w:val="es-ES_tradnl"/>
              </w:rPr>
              <w:t xml:space="preserve"> (yo, tú, él…) y </w:t>
            </w:r>
            <w:r w:rsidRPr="0075695A">
              <w:rPr>
                <w:b/>
                <w:szCs w:val="24"/>
                <w:lang w:val="es-ES_tradnl"/>
              </w:rPr>
              <w:t>cuándo</w:t>
            </w:r>
            <w:r w:rsidRPr="0075695A">
              <w:rPr>
                <w:szCs w:val="24"/>
                <w:lang w:val="es-ES_tradnl"/>
              </w:rPr>
              <w:t xml:space="preserve"> </w:t>
            </w:r>
            <w:r w:rsidR="00172FBF">
              <w:rPr>
                <w:szCs w:val="24"/>
                <w:lang w:val="es-ES_tradnl"/>
              </w:rPr>
              <w:t xml:space="preserve">se </w:t>
            </w:r>
            <w:r w:rsidRPr="0075695A">
              <w:rPr>
                <w:szCs w:val="24"/>
                <w:lang w:val="es-ES_tradnl"/>
              </w:rPr>
              <w:t>realiza la acción (pasado, presente o futuro).</w:t>
            </w:r>
          </w:p>
        </w:tc>
      </w:tr>
    </w:tbl>
    <w:p w14:paraId="7DB0BE2A" w14:textId="77777777" w:rsidR="00414466" w:rsidRPr="0075695A" w:rsidRDefault="00414466" w:rsidP="005D1738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D36FC" w:rsidRPr="0075695A" w14:paraId="0FD9D1EB" w14:textId="77777777" w:rsidTr="00FD36FC">
        <w:tc>
          <w:tcPr>
            <w:tcW w:w="8978" w:type="dxa"/>
            <w:gridSpan w:val="2"/>
            <w:shd w:val="clear" w:color="auto" w:fill="000000" w:themeFill="text1"/>
          </w:tcPr>
          <w:p w14:paraId="6A4C655F" w14:textId="77777777" w:rsidR="00FD36FC" w:rsidRPr="0075695A" w:rsidRDefault="00FD36FC" w:rsidP="00FD36FC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FD36FC" w:rsidRPr="0075695A" w14:paraId="21629CF3" w14:textId="77777777" w:rsidTr="00CE4A57">
        <w:tc>
          <w:tcPr>
            <w:tcW w:w="1017" w:type="dxa"/>
          </w:tcPr>
          <w:p w14:paraId="3256E722" w14:textId="77777777" w:rsidR="00FD36FC" w:rsidRPr="0075695A" w:rsidRDefault="00FD36FC" w:rsidP="00FD36FC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4AEDD71F" w14:textId="77777777" w:rsidR="00FD36FC" w:rsidRPr="0075695A" w:rsidRDefault="00FD36FC" w:rsidP="00D9277D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Las tres conjugaciones del español</w:t>
            </w:r>
          </w:p>
        </w:tc>
      </w:tr>
      <w:tr w:rsidR="00FD36FC" w:rsidRPr="0075695A" w14:paraId="56015D70" w14:textId="77777777" w:rsidTr="00CE4A57">
        <w:tc>
          <w:tcPr>
            <w:tcW w:w="1017" w:type="dxa"/>
          </w:tcPr>
          <w:p w14:paraId="5F2BE434" w14:textId="77777777" w:rsidR="00FD36FC" w:rsidRPr="0075695A" w:rsidRDefault="00FD36FC" w:rsidP="00FD36FC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E4075D0" w14:textId="321453F6" w:rsidR="00FD36FC" w:rsidRPr="0075695A" w:rsidRDefault="00FD36FC" w:rsidP="000607D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lang w:val="es-ES_tradnl" w:eastAsia="ja-JP"/>
              </w:rPr>
            </w:pPr>
            <w:r w:rsidRPr="0075695A">
              <w:rPr>
                <w:rFonts w:eastAsiaTheme="minorEastAsia"/>
                <w:lang w:val="es-ES_tradnl" w:eastAsia="ja-JP"/>
              </w:rPr>
              <w:t xml:space="preserve">Los verbos en español se clasifican en </w:t>
            </w:r>
            <w:r w:rsidRPr="0075695A">
              <w:rPr>
                <w:rFonts w:eastAsiaTheme="minorEastAsia"/>
                <w:b/>
                <w:bCs/>
                <w:lang w:val="es-ES_tradnl" w:eastAsia="ja-JP"/>
              </w:rPr>
              <w:t>tres conjugaciones</w:t>
            </w:r>
            <w:r w:rsidRPr="0075695A">
              <w:rPr>
                <w:rFonts w:eastAsiaTheme="minorEastAsia"/>
                <w:lang w:val="es-ES_tradnl" w:eastAsia="ja-JP"/>
              </w:rPr>
              <w:t xml:space="preserve"> </w:t>
            </w:r>
            <w:r w:rsidR="00172FBF">
              <w:rPr>
                <w:rFonts w:eastAsiaTheme="minorEastAsia"/>
                <w:lang w:val="es-ES_tradnl" w:eastAsia="ja-JP"/>
              </w:rPr>
              <w:t>de acuerdo a</w:t>
            </w:r>
            <w:r w:rsidRPr="0075695A">
              <w:rPr>
                <w:rFonts w:eastAsiaTheme="minorEastAsia"/>
                <w:lang w:val="es-ES_tradnl" w:eastAsia="ja-JP"/>
              </w:rPr>
              <w:t xml:space="preserve"> la terminación de sus </w:t>
            </w:r>
            <w:r w:rsidR="00172FBF">
              <w:rPr>
                <w:rFonts w:eastAsiaTheme="minorEastAsia"/>
                <w:lang w:val="es-ES_tradnl" w:eastAsia="ja-JP"/>
              </w:rPr>
              <w:t>formas en infinitivo</w:t>
            </w:r>
            <w:r w:rsidRPr="0075695A">
              <w:rPr>
                <w:rFonts w:eastAsiaTheme="minorEastAsia"/>
                <w:lang w:val="es-ES_tradnl" w:eastAsia="ja-JP"/>
              </w:rPr>
              <w:t xml:space="preserve"> (-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ar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proofErr w:type="spellStart"/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er</w:t>
            </w:r>
            <w:proofErr w:type="spellEnd"/>
            <w:r w:rsidRPr="0075695A">
              <w:rPr>
                <w:rFonts w:eastAsiaTheme="minorEastAsia"/>
                <w:lang w:val="es-ES_tradnl" w:eastAsia="ja-JP"/>
              </w:rPr>
              <w:t>, -</w:t>
            </w:r>
            <w:r w:rsidRPr="0075695A">
              <w:rPr>
                <w:rFonts w:eastAsiaTheme="minorEastAsia"/>
                <w:b/>
                <w:bCs/>
                <w:i/>
                <w:iCs/>
                <w:lang w:val="es-ES_tradnl" w:eastAsia="ja-JP"/>
              </w:rPr>
              <w:t>ir</w:t>
            </w:r>
            <w:r w:rsidR="00172FBF">
              <w:rPr>
                <w:rFonts w:eastAsiaTheme="minorEastAsia"/>
                <w:lang w:val="es-ES_tradnl" w:eastAsia="ja-JP"/>
              </w:rPr>
              <w:t>).</w:t>
            </w:r>
          </w:p>
          <w:p w14:paraId="45A9A585" w14:textId="07B99FCC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1.ª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 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-ar</w:t>
            </w:r>
            <w:r w:rsidR="0049276E">
              <w:rPr>
                <w:lang w:val="es-ES_tradnl"/>
              </w:rPr>
              <w:t xml:space="preserve">, </w:t>
            </w:r>
            <w:r w:rsidRPr="0075695A">
              <w:rPr>
                <w:lang w:val="es-ES_tradnl"/>
              </w:rPr>
              <w:t xml:space="preserve">como </w:t>
            </w:r>
            <w:r w:rsidR="00512DE7" w:rsidRPr="0075695A">
              <w:rPr>
                <w:bCs/>
                <w:i/>
                <w:iCs/>
                <w:lang w:val="es-ES_tradnl"/>
              </w:rPr>
              <w:t>lavar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botar</w:t>
            </w:r>
            <w:r w:rsidRPr="0075695A">
              <w:rPr>
                <w:i/>
                <w:lang w:val="es-ES_tradnl"/>
              </w:rPr>
              <w:t xml:space="preserve">, </w:t>
            </w:r>
            <w:r w:rsidR="00512DE7" w:rsidRPr="0075695A">
              <w:rPr>
                <w:bCs/>
                <w:i/>
                <w:iCs/>
                <w:lang w:val="es-ES_tradnl"/>
              </w:rPr>
              <w:t>secar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512DE7" w:rsidRPr="0075695A">
              <w:rPr>
                <w:bCs/>
                <w:i/>
                <w:iCs/>
                <w:lang w:val="es-ES_tradnl"/>
              </w:rPr>
              <w:t>arrastrar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5FE8829D" w14:textId="46A2AB42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2.ª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lang w:val="es-ES_tradnl"/>
              </w:rPr>
              <w:t>-</w:t>
            </w:r>
            <w:r w:rsidRPr="0075695A">
              <w:rPr>
                <w:b/>
                <w:bCs/>
                <w:i/>
                <w:iCs/>
                <w:lang w:val="es-ES_tradnl"/>
              </w:rPr>
              <w:t>er</w:t>
            </w:r>
            <w:r w:rsidRPr="0075695A">
              <w:rPr>
                <w:lang w:val="es-ES_tradnl"/>
              </w:rPr>
              <w:t xml:space="preserve">, como </w:t>
            </w:r>
            <w:r w:rsidR="00685700" w:rsidRPr="0075695A">
              <w:rPr>
                <w:bCs/>
                <w:i/>
                <w:iCs/>
                <w:lang w:val="es-ES_tradnl"/>
              </w:rPr>
              <w:t>crecer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toser</w:t>
            </w:r>
            <w:r w:rsidRPr="0075695A">
              <w:rPr>
                <w:i/>
                <w:lang w:val="es-ES_tradnl"/>
              </w:rPr>
              <w:t xml:space="preserve">, </w:t>
            </w:r>
            <w:r w:rsidR="00685700" w:rsidRPr="0075695A">
              <w:rPr>
                <w:bCs/>
                <w:i/>
                <w:iCs/>
                <w:lang w:val="es-ES_tradnl"/>
              </w:rPr>
              <w:t>tejer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685700" w:rsidRPr="0075695A">
              <w:rPr>
                <w:bCs/>
                <w:i/>
                <w:iCs/>
                <w:lang w:val="es-ES_tradnl"/>
              </w:rPr>
              <w:t>palidecer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  <w:p w14:paraId="75E7BB17" w14:textId="33F015C5" w:rsidR="00FD36FC" w:rsidRPr="0075695A" w:rsidRDefault="00FD36FC" w:rsidP="008E0837">
            <w:pPr>
              <w:pStyle w:val="Prrafodelista"/>
              <w:numPr>
                <w:ilvl w:val="0"/>
                <w:numId w:val="4"/>
              </w:numPr>
              <w:ind w:left="175" w:hanging="175"/>
              <w:rPr>
                <w:rFonts w:eastAsia="Arial Unicode MS"/>
                <w:lang w:val="es-ES_tradnl"/>
              </w:rPr>
            </w:pPr>
            <w:r w:rsidRPr="0075695A">
              <w:rPr>
                <w:b/>
                <w:bCs/>
                <w:lang w:val="es-ES_tradnl"/>
              </w:rPr>
              <w:t>3.ª conjugación</w:t>
            </w:r>
            <w:r w:rsidR="00685700" w:rsidRPr="0075695A">
              <w:rPr>
                <w:b/>
                <w:bCs/>
                <w:lang w:val="es-ES_tradnl"/>
              </w:rPr>
              <w:t>:</w:t>
            </w:r>
            <w:r w:rsidRPr="0075695A">
              <w:rPr>
                <w:b/>
                <w:bCs/>
                <w:lang w:val="es-ES_tradnl"/>
              </w:rPr>
              <w:t xml:space="preserve"> </w:t>
            </w:r>
            <w:r w:rsidRPr="0075695A">
              <w:rPr>
                <w:lang w:val="es-ES_tradnl"/>
              </w:rPr>
              <w:t xml:space="preserve">todos los verbos terminados en </w:t>
            </w:r>
            <w:r w:rsidRPr="0075695A">
              <w:rPr>
                <w:b/>
                <w:bCs/>
                <w:i/>
                <w:iCs/>
                <w:lang w:val="es-ES_tradnl"/>
              </w:rPr>
              <w:t>-ir</w:t>
            </w:r>
            <w:r w:rsidRPr="0075695A">
              <w:rPr>
                <w:lang w:val="es-ES_tradnl"/>
              </w:rPr>
              <w:t xml:space="preserve">, como </w:t>
            </w:r>
            <w:r w:rsidR="009C5C79" w:rsidRPr="0075695A">
              <w:rPr>
                <w:bCs/>
                <w:i/>
                <w:iCs/>
                <w:lang w:val="es-ES_tradnl"/>
              </w:rPr>
              <w:t>escupir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sentir</w:t>
            </w:r>
            <w:r w:rsidRPr="0075695A">
              <w:rPr>
                <w:i/>
                <w:lang w:val="es-ES_tradnl"/>
              </w:rPr>
              <w:t xml:space="preserve">, </w:t>
            </w:r>
            <w:r w:rsidR="009C5C79" w:rsidRPr="0075695A">
              <w:rPr>
                <w:bCs/>
                <w:i/>
                <w:iCs/>
                <w:lang w:val="es-ES_tradnl"/>
              </w:rPr>
              <w:t>lucir</w:t>
            </w:r>
            <w:r w:rsidRPr="0075695A">
              <w:rPr>
                <w:bCs/>
                <w:i/>
                <w:iCs/>
                <w:lang w:val="es-ES_tradnl"/>
              </w:rPr>
              <w:t xml:space="preserve"> </w:t>
            </w:r>
            <w:r w:rsidRPr="0075695A">
              <w:rPr>
                <w:i/>
                <w:lang w:val="es-ES_tradnl"/>
              </w:rPr>
              <w:t xml:space="preserve">o </w:t>
            </w:r>
            <w:r w:rsidR="009C5C79" w:rsidRPr="0075695A">
              <w:rPr>
                <w:bCs/>
                <w:i/>
                <w:iCs/>
                <w:lang w:val="es-ES_tradnl"/>
              </w:rPr>
              <w:t>corregir</w:t>
            </w:r>
            <w:r w:rsidRPr="0075695A">
              <w:rPr>
                <w:i/>
                <w:lang w:val="es-ES_tradnl"/>
              </w:rPr>
              <w:t>.</w:t>
            </w:r>
            <w:r w:rsidRPr="0075695A">
              <w:rPr>
                <w:lang w:val="es-ES_tradnl"/>
              </w:rPr>
              <w:t xml:space="preserve"> </w:t>
            </w:r>
          </w:p>
        </w:tc>
      </w:tr>
    </w:tbl>
    <w:p w14:paraId="44C23A89" w14:textId="77777777" w:rsidR="00FD36FC" w:rsidRPr="0075695A" w:rsidRDefault="00FD36FC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</w:p>
    <w:p w14:paraId="57D6B032" w14:textId="52A97896" w:rsidR="007669AE" w:rsidRPr="0075695A" w:rsidRDefault="007669AE" w:rsidP="008E0837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0"/>
        <w:ind w:left="0" w:firstLine="0"/>
        <w:jc w:val="both"/>
        <w:rPr>
          <w:rFonts w:eastAsia="Arial Unicode MS"/>
          <w:lang w:eastAsia="ja-JP"/>
        </w:rPr>
      </w:pPr>
      <w:r w:rsidRPr="0075695A">
        <w:rPr>
          <w:rFonts w:eastAsia="Arial Unicode MS"/>
          <w:lang w:eastAsia="ja-JP"/>
        </w:rPr>
        <w:t xml:space="preserve">La </w:t>
      </w:r>
      <w:r w:rsidRPr="0075695A">
        <w:rPr>
          <w:rFonts w:eastAsia="Arial Unicode MS"/>
          <w:b/>
          <w:bCs/>
          <w:lang w:eastAsia="ja-JP"/>
        </w:rPr>
        <w:t xml:space="preserve">conjugación </w:t>
      </w:r>
      <w:r w:rsidR="00522F55">
        <w:rPr>
          <w:rFonts w:eastAsia="Arial Unicode MS"/>
          <w:b/>
          <w:bCs/>
          <w:lang w:eastAsia="ja-JP"/>
        </w:rPr>
        <w:t>de un verbo</w:t>
      </w:r>
      <w:r w:rsidR="00172FBF">
        <w:rPr>
          <w:rFonts w:eastAsia="Arial Unicode MS"/>
          <w:lang w:eastAsia="ja-JP"/>
        </w:rPr>
        <w:t xml:space="preserve"> (también llamada</w:t>
      </w:r>
      <w:r w:rsidRPr="0075695A">
        <w:rPr>
          <w:rFonts w:eastAsia="Arial Unicode MS"/>
          <w:lang w:eastAsia="ja-JP"/>
        </w:rPr>
        <w:t xml:space="preserve"> </w:t>
      </w:r>
      <w:r w:rsidRPr="00172FBF">
        <w:rPr>
          <w:rFonts w:eastAsia="Arial Unicode MS"/>
          <w:bCs/>
          <w:lang w:eastAsia="ja-JP"/>
        </w:rPr>
        <w:t>flexión verbal</w:t>
      </w:r>
      <w:r w:rsidRPr="00172FBF">
        <w:rPr>
          <w:rFonts w:eastAsia="Arial Unicode MS"/>
          <w:lang w:eastAsia="ja-JP"/>
        </w:rPr>
        <w:t>)</w:t>
      </w:r>
      <w:r w:rsidRPr="00652CA2">
        <w:rPr>
          <w:rFonts w:eastAsia="Arial Unicode MS"/>
          <w:color w:val="FF0000"/>
          <w:lang w:eastAsia="ja-JP"/>
        </w:rPr>
        <w:t xml:space="preserve"> </w:t>
      </w:r>
      <w:r w:rsidRPr="0075695A">
        <w:rPr>
          <w:rFonts w:eastAsia="Arial Unicode MS"/>
          <w:lang w:eastAsia="ja-JP"/>
        </w:rPr>
        <w:t xml:space="preserve">es </w:t>
      </w:r>
      <w:r w:rsidR="00522F55">
        <w:rPr>
          <w:rFonts w:eastAsia="Arial Unicode MS"/>
          <w:lang w:eastAsia="ja-JP"/>
        </w:rPr>
        <w:t xml:space="preserve">entonces </w:t>
      </w:r>
      <w:r w:rsidRPr="0075695A">
        <w:rPr>
          <w:rFonts w:eastAsia="Arial Unicode MS"/>
          <w:lang w:eastAsia="ja-JP"/>
        </w:rPr>
        <w:t xml:space="preserve">el conjunto de </w:t>
      </w:r>
      <w:r w:rsidRPr="00D8317C">
        <w:rPr>
          <w:rFonts w:eastAsia="Arial Unicode MS"/>
          <w:lang w:eastAsia="ja-JP"/>
        </w:rPr>
        <w:t>todas l</w:t>
      </w:r>
      <w:r w:rsidR="00522F55">
        <w:rPr>
          <w:rFonts w:eastAsia="Arial Unicode MS"/>
          <w:lang w:eastAsia="ja-JP"/>
        </w:rPr>
        <w:t>as formas que puede presentar tal</w:t>
      </w:r>
      <w:r w:rsidRPr="00D8317C">
        <w:rPr>
          <w:rFonts w:eastAsia="Arial Unicode MS"/>
          <w:lang w:eastAsia="ja-JP"/>
        </w:rPr>
        <w:t xml:space="preserve"> verbo al variar en persona, número, tiempo y modo</w:t>
      </w:r>
      <w:r w:rsidRPr="0075695A">
        <w:rPr>
          <w:rFonts w:eastAsia="Arial Unicode MS"/>
          <w:lang w:eastAsia="ja-JP"/>
        </w:rPr>
        <w:t>.</w:t>
      </w:r>
    </w:p>
    <w:p w14:paraId="79AD4AA6" w14:textId="77777777" w:rsidR="00D76597" w:rsidRPr="0075695A" w:rsidRDefault="00D76597" w:rsidP="005D1738">
      <w:pPr>
        <w:spacing w:after="0"/>
        <w:rPr>
          <w:rFonts w:ascii="Times" w:hAnsi="Times"/>
          <w:highlight w:val="yellow"/>
        </w:rPr>
      </w:pPr>
    </w:p>
    <w:p w14:paraId="0542D78B" w14:textId="425A6739" w:rsidR="000C0CD2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  <w:r>
        <w:rPr>
          <w:rFonts w:eastAsia="Arial Unicode MS"/>
          <w:lang w:eastAsia="ja-JP"/>
        </w:rPr>
        <w:t xml:space="preserve">Observa algunos ejemplos, y verás que </w:t>
      </w:r>
      <w:r w:rsidR="000C0CD2" w:rsidRPr="0075695A">
        <w:rPr>
          <w:rFonts w:eastAsia="Arial Unicode MS"/>
          <w:lang w:eastAsia="ja-JP"/>
        </w:rPr>
        <w:t xml:space="preserve">las variaciones en las terminaciones o </w:t>
      </w:r>
      <w:r w:rsidR="000C0CD2" w:rsidRPr="0075695A">
        <w:rPr>
          <w:rFonts w:eastAsia="Arial Unicode MS"/>
          <w:b/>
          <w:lang w:eastAsia="ja-JP"/>
        </w:rPr>
        <w:t>desinencias</w:t>
      </w:r>
      <w:r w:rsidR="000C0CD2" w:rsidRPr="0075695A">
        <w:rPr>
          <w:rFonts w:eastAsia="Arial Unicode MS"/>
          <w:lang w:eastAsia="ja-JP"/>
        </w:rPr>
        <w:t xml:space="preserve"> de un verbo </w:t>
      </w:r>
      <w:r>
        <w:rPr>
          <w:rFonts w:eastAsia="Arial Unicode MS"/>
          <w:lang w:eastAsia="ja-JP"/>
        </w:rPr>
        <w:t>te dan</w:t>
      </w:r>
      <w:r w:rsidR="000C0CD2" w:rsidRPr="0075695A">
        <w:rPr>
          <w:rFonts w:eastAsia="Arial Unicode MS"/>
          <w:lang w:eastAsia="ja-JP"/>
        </w:rPr>
        <w:t xml:space="preserve"> información sobre quién o quiénes realiza</w:t>
      </w:r>
      <w:r>
        <w:rPr>
          <w:rFonts w:eastAsia="Arial Unicode MS"/>
          <w:lang w:eastAsia="ja-JP"/>
        </w:rPr>
        <w:t>n una acción y cuándo lo hacen.</w:t>
      </w:r>
    </w:p>
    <w:p w14:paraId="42E26288" w14:textId="77777777" w:rsidR="00522F55" w:rsidRPr="0075695A" w:rsidRDefault="00522F55" w:rsidP="0051050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0"/>
        <w:jc w:val="both"/>
        <w:rPr>
          <w:rFonts w:eastAsia="Arial Unicode MS"/>
          <w:lang w:eastAsia="ja-JP"/>
        </w:rPr>
      </w:pPr>
    </w:p>
    <w:tbl>
      <w:tblPr>
        <w:tblStyle w:val="Tablaconcuadrcula"/>
        <w:tblW w:w="0" w:type="auto"/>
        <w:jc w:val="center"/>
        <w:tblInd w:w="327" w:type="dxa"/>
        <w:tblLook w:val="04A0" w:firstRow="1" w:lastRow="0" w:firstColumn="1" w:lastColumn="0" w:noHBand="0" w:noVBand="1"/>
      </w:tblPr>
      <w:tblGrid>
        <w:gridCol w:w="1875"/>
        <w:gridCol w:w="1602"/>
        <w:gridCol w:w="1218"/>
        <w:gridCol w:w="1503"/>
      </w:tblGrid>
      <w:tr w:rsidR="000C0CD2" w:rsidRPr="0075695A" w14:paraId="2925CFD9" w14:textId="77777777" w:rsidTr="00E81362">
        <w:trPr>
          <w:trHeight w:val="148"/>
          <w:jc w:val="center"/>
        </w:trPr>
        <w:tc>
          <w:tcPr>
            <w:tcW w:w="1875" w:type="dxa"/>
            <w:vMerge w:val="restart"/>
            <w:shd w:val="clear" w:color="auto" w:fill="B8CCE4" w:themeFill="accent1" w:themeFillTint="66"/>
            <w:vAlign w:val="center"/>
          </w:tcPr>
          <w:p w14:paraId="50D43C55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791B58AD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presente</w:t>
            </w:r>
          </w:p>
        </w:tc>
      </w:tr>
      <w:tr w:rsidR="000C0CD2" w:rsidRPr="0075695A" w14:paraId="3C709785" w14:textId="77777777" w:rsidTr="00E81362">
        <w:trPr>
          <w:trHeight w:val="148"/>
          <w:jc w:val="center"/>
        </w:trPr>
        <w:tc>
          <w:tcPr>
            <w:tcW w:w="1875" w:type="dxa"/>
            <w:vMerge/>
            <w:shd w:val="clear" w:color="auto" w:fill="B8CCE4" w:themeFill="accent1" w:themeFillTint="66"/>
            <w:vAlign w:val="center"/>
          </w:tcPr>
          <w:p w14:paraId="2AA379FF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</w:p>
        </w:tc>
        <w:tc>
          <w:tcPr>
            <w:tcW w:w="1602" w:type="dxa"/>
            <w:shd w:val="clear" w:color="auto" w:fill="B8CCE4" w:themeFill="accent1" w:themeFillTint="66"/>
            <w:vAlign w:val="center"/>
          </w:tcPr>
          <w:p w14:paraId="5C8BEE06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</w:t>
            </w:r>
          </w:p>
        </w:tc>
        <w:tc>
          <w:tcPr>
            <w:tcW w:w="1218" w:type="dxa"/>
            <w:shd w:val="clear" w:color="auto" w:fill="B8CCE4" w:themeFill="accent1" w:themeFillTint="66"/>
            <w:vAlign w:val="center"/>
          </w:tcPr>
          <w:p w14:paraId="7F373378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</w:t>
            </w:r>
          </w:p>
        </w:tc>
        <w:tc>
          <w:tcPr>
            <w:tcW w:w="1503" w:type="dxa"/>
            <w:shd w:val="clear" w:color="auto" w:fill="B8CCE4" w:themeFill="accent1" w:themeFillTint="66"/>
            <w:vAlign w:val="center"/>
          </w:tcPr>
          <w:p w14:paraId="03BE73E4" w14:textId="77777777" w:rsidR="000C0CD2" w:rsidRPr="0075695A" w:rsidRDefault="000C0CD2" w:rsidP="00697575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</w:t>
            </w:r>
          </w:p>
        </w:tc>
      </w:tr>
      <w:tr w:rsidR="000C0CD2" w:rsidRPr="0075695A" w14:paraId="2A8E2F6F" w14:textId="77777777" w:rsidTr="00E81362">
        <w:trPr>
          <w:trHeight w:val="148"/>
          <w:jc w:val="center"/>
        </w:trPr>
        <w:tc>
          <w:tcPr>
            <w:tcW w:w="1875" w:type="dxa"/>
          </w:tcPr>
          <w:p w14:paraId="46718AC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lastRenderedPageBreak/>
              <w:t>Yo</w:t>
            </w:r>
          </w:p>
        </w:tc>
        <w:tc>
          <w:tcPr>
            <w:tcW w:w="1602" w:type="dxa"/>
          </w:tcPr>
          <w:p w14:paraId="0CE6D13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218" w:type="dxa"/>
          </w:tcPr>
          <w:p w14:paraId="0DF5C0D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  <w:tc>
          <w:tcPr>
            <w:tcW w:w="1503" w:type="dxa"/>
          </w:tcPr>
          <w:p w14:paraId="27F2D9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o</w:t>
            </w:r>
          </w:p>
        </w:tc>
      </w:tr>
      <w:tr w:rsidR="000C0CD2" w:rsidRPr="0075695A" w14:paraId="56A4EF61" w14:textId="77777777" w:rsidTr="00E81362">
        <w:trPr>
          <w:trHeight w:val="148"/>
          <w:jc w:val="center"/>
        </w:trPr>
        <w:tc>
          <w:tcPr>
            <w:tcW w:w="1875" w:type="dxa"/>
          </w:tcPr>
          <w:p w14:paraId="2BBE707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3EC84F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42C1FC8" w14:textId="77777777" w:rsidR="00D9277D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</w:t>
            </w:r>
          </w:p>
          <w:p w14:paraId="63B55FAD" w14:textId="45DC1030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024644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4F2828B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52AE2F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es</w:t>
            </w:r>
          </w:p>
          <w:p w14:paraId="7F5764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1350B1F" w14:textId="77777777" w:rsidTr="00E81362">
        <w:trPr>
          <w:trHeight w:val="148"/>
          <w:jc w:val="center"/>
        </w:trPr>
        <w:tc>
          <w:tcPr>
            <w:tcW w:w="1875" w:type="dxa"/>
          </w:tcPr>
          <w:p w14:paraId="108034E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79710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</w:t>
            </w:r>
          </w:p>
        </w:tc>
        <w:tc>
          <w:tcPr>
            <w:tcW w:w="1218" w:type="dxa"/>
          </w:tcPr>
          <w:p w14:paraId="4AF1285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  <w:tc>
          <w:tcPr>
            <w:tcW w:w="1503" w:type="dxa"/>
          </w:tcPr>
          <w:p w14:paraId="20A4E6C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</w:t>
            </w:r>
          </w:p>
        </w:tc>
      </w:tr>
      <w:tr w:rsidR="000C0CD2" w:rsidRPr="0075695A" w14:paraId="7B8C753D" w14:textId="77777777" w:rsidTr="00E81362">
        <w:trPr>
          <w:trHeight w:val="259"/>
          <w:jc w:val="center"/>
        </w:trPr>
        <w:tc>
          <w:tcPr>
            <w:tcW w:w="1875" w:type="dxa"/>
          </w:tcPr>
          <w:p w14:paraId="1AF8870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B608DE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22FBA0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emos</w:t>
            </w:r>
          </w:p>
        </w:tc>
        <w:tc>
          <w:tcPr>
            <w:tcW w:w="1503" w:type="dxa"/>
          </w:tcPr>
          <w:p w14:paraId="0C001E0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6274108C" w14:textId="77777777" w:rsidTr="00E81362">
        <w:trPr>
          <w:trHeight w:val="519"/>
          <w:jc w:val="center"/>
        </w:trPr>
        <w:tc>
          <w:tcPr>
            <w:tcW w:w="1875" w:type="dxa"/>
          </w:tcPr>
          <w:p w14:paraId="567A93A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78051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0B24D9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  <w:p w14:paraId="635698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áis</w:t>
            </w:r>
          </w:p>
        </w:tc>
        <w:tc>
          <w:tcPr>
            <w:tcW w:w="1218" w:type="dxa"/>
          </w:tcPr>
          <w:p w14:paraId="0C237FB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48E8818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éis</w:t>
            </w:r>
          </w:p>
        </w:tc>
        <w:tc>
          <w:tcPr>
            <w:tcW w:w="1503" w:type="dxa"/>
          </w:tcPr>
          <w:p w14:paraId="1ABEDC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  <w:p w14:paraId="2728C75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ís </w:t>
            </w:r>
          </w:p>
        </w:tc>
      </w:tr>
      <w:tr w:rsidR="000C0CD2" w:rsidRPr="0075695A" w14:paraId="012064E1" w14:textId="77777777" w:rsidTr="00E81362">
        <w:trPr>
          <w:trHeight w:val="259"/>
          <w:jc w:val="center"/>
        </w:trPr>
        <w:tc>
          <w:tcPr>
            <w:tcW w:w="1875" w:type="dxa"/>
          </w:tcPr>
          <w:p w14:paraId="19ABB0B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AA6240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an</w:t>
            </w:r>
          </w:p>
        </w:tc>
        <w:tc>
          <w:tcPr>
            <w:tcW w:w="1218" w:type="dxa"/>
          </w:tcPr>
          <w:p w14:paraId="02C032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  <w:tc>
          <w:tcPr>
            <w:tcW w:w="1503" w:type="dxa"/>
          </w:tcPr>
          <w:p w14:paraId="226E6B8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</w:t>
            </w:r>
          </w:p>
        </w:tc>
      </w:tr>
      <w:tr w:rsidR="000C0CD2" w:rsidRPr="0075695A" w14:paraId="199508B0" w14:textId="77777777" w:rsidTr="00E81362">
        <w:trPr>
          <w:trHeight w:val="254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52CACAC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48D11EB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En pasado </w:t>
            </w:r>
            <w:r w:rsidRPr="00522F55">
              <w:rPr>
                <w:rFonts w:eastAsia="Arial Unicode MS"/>
                <w:b/>
                <w:szCs w:val="24"/>
                <w:lang w:val="es-ES_tradnl" w:eastAsia="ja-JP"/>
              </w:rPr>
              <w:t>(pretérito perfecto)</w:t>
            </w:r>
          </w:p>
        </w:tc>
      </w:tr>
      <w:tr w:rsidR="000C0CD2" w:rsidRPr="0075695A" w14:paraId="0C9FD8C4" w14:textId="77777777" w:rsidTr="00E81362">
        <w:trPr>
          <w:trHeight w:val="259"/>
          <w:jc w:val="center"/>
        </w:trPr>
        <w:tc>
          <w:tcPr>
            <w:tcW w:w="1875" w:type="dxa"/>
          </w:tcPr>
          <w:p w14:paraId="057AFB1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5A0063B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é</w:t>
            </w:r>
          </w:p>
        </w:tc>
        <w:tc>
          <w:tcPr>
            <w:tcW w:w="1218" w:type="dxa"/>
          </w:tcPr>
          <w:p w14:paraId="5BFD8D8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  <w:tc>
          <w:tcPr>
            <w:tcW w:w="1503" w:type="dxa"/>
          </w:tcPr>
          <w:p w14:paraId="292BB3D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í</w:t>
            </w:r>
          </w:p>
        </w:tc>
      </w:tr>
      <w:tr w:rsidR="000C0CD2" w:rsidRPr="0075695A" w14:paraId="005FAE2F" w14:textId="77777777" w:rsidTr="00E81362">
        <w:trPr>
          <w:trHeight w:val="519"/>
          <w:jc w:val="center"/>
        </w:trPr>
        <w:tc>
          <w:tcPr>
            <w:tcW w:w="1875" w:type="dxa"/>
          </w:tcPr>
          <w:p w14:paraId="6B4B828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4ADAB4F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435DCF7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00ED9AC6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36573F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4C28F37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</w:t>
            </w:r>
          </w:p>
          <w:p w14:paraId="5A12053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0831F3E3" w14:textId="77777777" w:rsidTr="00E81362">
        <w:trPr>
          <w:trHeight w:val="259"/>
          <w:jc w:val="center"/>
        </w:trPr>
        <w:tc>
          <w:tcPr>
            <w:tcW w:w="1875" w:type="dxa"/>
          </w:tcPr>
          <w:p w14:paraId="71A9FD5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2167E7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ó</w:t>
            </w:r>
          </w:p>
        </w:tc>
        <w:tc>
          <w:tcPr>
            <w:tcW w:w="1218" w:type="dxa"/>
          </w:tcPr>
          <w:p w14:paraId="2A331C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  <w:tc>
          <w:tcPr>
            <w:tcW w:w="1503" w:type="dxa"/>
          </w:tcPr>
          <w:p w14:paraId="05CF991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ió</w:t>
            </w:r>
          </w:p>
        </w:tc>
      </w:tr>
      <w:tr w:rsidR="000C0CD2" w:rsidRPr="0075695A" w14:paraId="50A9B132" w14:textId="77777777" w:rsidTr="00E81362">
        <w:trPr>
          <w:trHeight w:val="259"/>
          <w:jc w:val="center"/>
        </w:trPr>
        <w:tc>
          <w:tcPr>
            <w:tcW w:w="1875" w:type="dxa"/>
          </w:tcPr>
          <w:p w14:paraId="7F65F2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051DAA4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amos</w:t>
            </w:r>
          </w:p>
        </w:tc>
        <w:tc>
          <w:tcPr>
            <w:tcW w:w="1218" w:type="dxa"/>
          </w:tcPr>
          <w:p w14:paraId="5E1B38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  <w:tc>
          <w:tcPr>
            <w:tcW w:w="1503" w:type="dxa"/>
          </w:tcPr>
          <w:p w14:paraId="55664D2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imos</w:t>
            </w:r>
          </w:p>
        </w:tc>
      </w:tr>
      <w:tr w:rsidR="000C0CD2" w:rsidRPr="0075695A" w14:paraId="730A0BA2" w14:textId="77777777" w:rsidTr="00E81362">
        <w:trPr>
          <w:trHeight w:val="519"/>
          <w:jc w:val="center"/>
        </w:trPr>
        <w:tc>
          <w:tcPr>
            <w:tcW w:w="1875" w:type="dxa"/>
          </w:tcPr>
          <w:p w14:paraId="18FFAC9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238C3BF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55E59E9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  <w:p w14:paraId="6502E11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asteis</w:t>
            </w:r>
          </w:p>
        </w:tc>
        <w:tc>
          <w:tcPr>
            <w:tcW w:w="1218" w:type="dxa"/>
          </w:tcPr>
          <w:p w14:paraId="3A8263C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373AD8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  <w:tc>
          <w:tcPr>
            <w:tcW w:w="1503" w:type="dxa"/>
          </w:tcPr>
          <w:p w14:paraId="678FC4F1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  <w:p w14:paraId="11833EB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isteis</w:t>
            </w:r>
          </w:p>
        </w:tc>
      </w:tr>
      <w:tr w:rsidR="000C0CD2" w:rsidRPr="0075695A" w14:paraId="3E133CCE" w14:textId="77777777" w:rsidTr="00E81362">
        <w:trPr>
          <w:trHeight w:val="259"/>
          <w:jc w:val="center"/>
        </w:trPr>
        <w:tc>
          <w:tcPr>
            <w:tcW w:w="1875" w:type="dxa"/>
          </w:tcPr>
          <w:p w14:paraId="636D2A2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6DF808F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aron</w:t>
            </w:r>
          </w:p>
        </w:tc>
        <w:tc>
          <w:tcPr>
            <w:tcW w:w="1218" w:type="dxa"/>
          </w:tcPr>
          <w:p w14:paraId="5F7BE46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  <w:tc>
          <w:tcPr>
            <w:tcW w:w="1503" w:type="dxa"/>
          </w:tcPr>
          <w:p w14:paraId="2EF6687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ieron</w:t>
            </w:r>
          </w:p>
        </w:tc>
      </w:tr>
      <w:tr w:rsidR="000C0CD2" w:rsidRPr="0075695A" w14:paraId="7514660D" w14:textId="77777777" w:rsidTr="00E81362">
        <w:trPr>
          <w:trHeight w:val="259"/>
          <w:jc w:val="center"/>
        </w:trPr>
        <w:tc>
          <w:tcPr>
            <w:tcW w:w="1875" w:type="dxa"/>
            <w:shd w:val="clear" w:color="auto" w:fill="B8CCE4" w:themeFill="accent1" w:themeFillTint="66"/>
          </w:tcPr>
          <w:p w14:paraId="031089E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Persona</w:t>
            </w:r>
          </w:p>
        </w:tc>
        <w:tc>
          <w:tcPr>
            <w:tcW w:w="4323" w:type="dxa"/>
            <w:gridSpan w:val="3"/>
            <w:shd w:val="clear" w:color="auto" w:fill="B8CCE4" w:themeFill="accent1" w:themeFillTint="66"/>
            <w:vAlign w:val="center"/>
          </w:tcPr>
          <w:p w14:paraId="2C87E97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En futuro</w:t>
            </w:r>
          </w:p>
        </w:tc>
      </w:tr>
      <w:tr w:rsidR="000C0CD2" w:rsidRPr="0075695A" w14:paraId="3B3451C6" w14:textId="77777777" w:rsidTr="00E81362">
        <w:trPr>
          <w:trHeight w:val="259"/>
          <w:jc w:val="center"/>
        </w:trPr>
        <w:tc>
          <w:tcPr>
            <w:tcW w:w="1875" w:type="dxa"/>
          </w:tcPr>
          <w:p w14:paraId="2A9C002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Yo</w:t>
            </w:r>
          </w:p>
        </w:tc>
        <w:tc>
          <w:tcPr>
            <w:tcW w:w="1602" w:type="dxa"/>
          </w:tcPr>
          <w:p w14:paraId="3DBF9723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</w:t>
            </w:r>
          </w:p>
        </w:tc>
        <w:tc>
          <w:tcPr>
            <w:tcW w:w="1218" w:type="dxa"/>
          </w:tcPr>
          <w:p w14:paraId="7A15FCE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</w:t>
            </w:r>
          </w:p>
        </w:tc>
        <w:tc>
          <w:tcPr>
            <w:tcW w:w="1503" w:type="dxa"/>
          </w:tcPr>
          <w:p w14:paraId="3894B01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iré</w:t>
            </w:r>
          </w:p>
        </w:tc>
      </w:tr>
      <w:tr w:rsidR="000C0CD2" w:rsidRPr="0075695A" w14:paraId="23DFA5ED" w14:textId="77777777" w:rsidTr="00E81362">
        <w:trPr>
          <w:trHeight w:val="519"/>
          <w:jc w:val="center"/>
        </w:trPr>
        <w:tc>
          <w:tcPr>
            <w:tcW w:w="1875" w:type="dxa"/>
          </w:tcPr>
          <w:p w14:paraId="6131F69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Tú</w:t>
            </w:r>
          </w:p>
          <w:p w14:paraId="54CDDAA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</w:t>
            </w:r>
          </w:p>
        </w:tc>
        <w:tc>
          <w:tcPr>
            <w:tcW w:w="1602" w:type="dxa"/>
          </w:tcPr>
          <w:p w14:paraId="7849B2F8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arás</w:t>
            </w:r>
            <w:r w:rsidRPr="0075695A">
              <w:rPr>
                <w:rFonts w:eastAsia="Arial Unicode MS"/>
                <w:szCs w:val="24"/>
                <w:lang w:val="es-ES_tradnl" w:eastAsia="ja-JP"/>
              </w:rPr>
              <w:br/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3E63DBC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erás</w:t>
            </w:r>
          </w:p>
          <w:p w14:paraId="17F3AC6D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7A2A957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irás</w:t>
            </w:r>
          </w:p>
          <w:p w14:paraId="4EB57F40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1CD2609" w14:textId="77777777" w:rsidTr="00E81362">
        <w:trPr>
          <w:trHeight w:val="259"/>
          <w:jc w:val="center"/>
        </w:trPr>
        <w:tc>
          <w:tcPr>
            <w:tcW w:w="1875" w:type="dxa"/>
          </w:tcPr>
          <w:p w14:paraId="55ED293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Él/ ella</w:t>
            </w:r>
          </w:p>
        </w:tc>
        <w:tc>
          <w:tcPr>
            <w:tcW w:w="1602" w:type="dxa"/>
          </w:tcPr>
          <w:p w14:paraId="06543FEA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</w:t>
            </w:r>
          </w:p>
        </w:tc>
        <w:tc>
          <w:tcPr>
            <w:tcW w:w="1218" w:type="dxa"/>
          </w:tcPr>
          <w:p w14:paraId="6924A8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</w:t>
            </w:r>
          </w:p>
        </w:tc>
        <w:tc>
          <w:tcPr>
            <w:tcW w:w="1503" w:type="dxa"/>
          </w:tcPr>
          <w:p w14:paraId="3E59B04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</w:t>
            </w:r>
          </w:p>
        </w:tc>
      </w:tr>
      <w:tr w:rsidR="000C0CD2" w:rsidRPr="0075695A" w14:paraId="1D4D9CBC" w14:textId="77777777" w:rsidTr="00E81362">
        <w:trPr>
          <w:trHeight w:val="259"/>
          <w:jc w:val="center"/>
        </w:trPr>
        <w:tc>
          <w:tcPr>
            <w:tcW w:w="1875" w:type="dxa"/>
          </w:tcPr>
          <w:p w14:paraId="0638D34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Nosotros/nosotras</w:t>
            </w:r>
          </w:p>
        </w:tc>
        <w:tc>
          <w:tcPr>
            <w:tcW w:w="1602" w:type="dxa"/>
          </w:tcPr>
          <w:p w14:paraId="4D0D2FF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aremos</w:t>
            </w:r>
          </w:p>
        </w:tc>
        <w:tc>
          <w:tcPr>
            <w:tcW w:w="1218" w:type="dxa"/>
          </w:tcPr>
          <w:p w14:paraId="0DF6F2C7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eremos</w:t>
            </w:r>
          </w:p>
        </w:tc>
        <w:tc>
          <w:tcPr>
            <w:tcW w:w="1503" w:type="dxa"/>
          </w:tcPr>
          <w:p w14:paraId="55CC650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iremos</w:t>
            </w:r>
          </w:p>
        </w:tc>
      </w:tr>
      <w:tr w:rsidR="000C0CD2" w:rsidRPr="0075695A" w14:paraId="5AC05400" w14:textId="77777777" w:rsidTr="00E81362">
        <w:trPr>
          <w:trHeight w:val="505"/>
          <w:jc w:val="center"/>
        </w:trPr>
        <w:tc>
          <w:tcPr>
            <w:tcW w:w="1875" w:type="dxa"/>
          </w:tcPr>
          <w:p w14:paraId="4582992F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Ustedes</w:t>
            </w:r>
          </w:p>
          <w:p w14:paraId="3E3B857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Vosotros/vosotras</w:t>
            </w:r>
          </w:p>
        </w:tc>
        <w:tc>
          <w:tcPr>
            <w:tcW w:w="1602" w:type="dxa"/>
          </w:tcPr>
          <w:p w14:paraId="0C7B83C4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  <w:p w14:paraId="797ABAC2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aréis</w:t>
            </w:r>
          </w:p>
        </w:tc>
        <w:tc>
          <w:tcPr>
            <w:tcW w:w="1218" w:type="dxa"/>
          </w:tcPr>
          <w:p w14:paraId="745BAC6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  <w:p w14:paraId="7BF18BB5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eréis</w:t>
            </w:r>
          </w:p>
        </w:tc>
        <w:tc>
          <w:tcPr>
            <w:tcW w:w="1503" w:type="dxa"/>
          </w:tcPr>
          <w:p w14:paraId="7C89AA0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  <w:p w14:paraId="484D5B9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 xml:space="preserve">iréis </w:t>
            </w:r>
          </w:p>
        </w:tc>
      </w:tr>
      <w:tr w:rsidR="000C0CD2" w:rsidRPr="0075695A" w14:paraId="6952CE2E" w14:textId="77777777" w:rsidTr="00E81362">
        <w:trPr>
          <w:trHeight w:val="274"/>
          <w:jc w:val="center"/>
        </w:trPr>
        <w:tc>
          <w:tcPr>
            <w:tcW w:w="1875" w:type="dxa"/>
          </w:tcPr>
          <w:p w14:paraId="1F636629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Ellos/ellas</w:t>
            </w:r>
          </w:p>
        </w:tc>
        <w:tc>
          <w:tcPr>
            <w:tcW w:w="1602" w:type="dxa"/>
          </w:tcPr>
          <w:p w14:paraId="4352E46C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b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Estudi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arán</w:t>
            </w:r>
          </w:p>
        </w:tc>
        <w:tc>
          <w:tcPr>
            <w:tcW w:w="1218" w:type="dxa"/>
          </w:tcPr>
          <w:p w14:paraId="5E11DF8B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Tos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erán</w:t>
            </w:r>
          </w:p>
        </w:tc>
        <w:tc>
          <w:tcPr>
            <w:tcW w:w="1503" w:type="dxa"/>
          </w:tcPr>
          <w:p w14:paraId="6EB9CF4E" w14:textId="77777777" w:rsidR="000C0CD2" w:rsidRPr="0075695A" w:rsidRDefault="000C0CD2" w:rsidP="000C0CD2">
            <w:pPr>
              <w:widowControl w:val="0"/>
              <w:tabs>
                <w:tab w:val="left" w:pos="0"/>
                <w:tab w:val="left" w:pos="220"/>
              </w:tabs>
              <w:autoSpaceDE w:val="0"/>
              <w:autoSpaceDN w:val="0"/>
              <w:adjustRightInd w:val="0"/>
              <w:contextualSpacing/>
              <w:jc w:val="center"/>
              <w:rPr>
                <w:rFonts w:eastAsia="Arial Unicode MS"/>
                <w:szCs w:val="24"/>
                <w:lang w:val="es-ES_tradnl" w:eastAsia="ja-JP"/>
              </w:rPr>
            </w:pPr>
            <w:r w:rsidRPr="0075695A">
              <w:rPr>
                <w:rFonts w:eastAsia="Arial Unicode MS"/>
                <w:szCs w:val="24"/>
                <w:lang w:val="es-ES_tradnl" w:eastAsia="ja-JP"/>
              </w:rPr>
              <w:t>Viv</w:t>
            </w:r>
            <w:r w:rsidRPr="0075695A">
              <w:rPr>
                <w:rFonts w:eastAsia="Arial Unicode MS"/>
                <w:b/>
                <w:szCs w:val="24"/>
                <w:lang w:val="es-ES_tradnl" w:eastAsia="ja-JP"/>
              </w:rPr>
              <w:t>irán</w:t>
            </w:r>
          </w:p>
        </w:tc>
      </w:tr>
    </w:tbl>
    <w:p w14:paraId="0A12909F" w14:textId="77777777" w:rsidR="000C0CD2" w:rsidRPr="0075695A" w:rsidRDefault="000C0CD2" w:rsidP="005D1738">
      <w:pPr>
        <w:spacing w:after="0"/>
        <w:rPr>
          <w:rFonts w:ascii="Times" w:hAnsi="Times"/>
          <w:highlight w:val="yellow"/>
        </w:rPr>
      </w:pPr>
    </w:p>
    <w:p w14:paraId="3BAF264B" w14:textId="3CF23E47" w:rsidR="00697575" w:rsidRPr="0075695A" w:rsidRDefault="00697575" w:rsidP="00697575">
      <w:pPr>
        <w:rPr>
          <w:rFonts w:eastAsiaTheme="minorEastAsia"/>
          <w:lang w:eastAsia="ja-JP"/>
        </w:rPr>
      </w:pPr>
      <w:r w:rsidRPr="0075695A">
        <w:t>Repasa las personas, el número, el tiempo y el modo de los verbos en este conjugador de la página Reverso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9" w:history="1">
        <w:r w:rsidR="00AA4C6B" w:rsidRPr="0075695A">
          <w:rPr>
            <w:rStyle w:val="Hipervnculo"/>
          </w:rPr>
          <w:t>[VER]</w:t>
        </w:r>
      </w:hyperlink>
      <w:r w:rsidR="000C4FD4" w:rsidRPr="000C4FD4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C233DB" w:rsidRPr="0075695A" w14:paraId="3E2DA682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1EEE7C92" w14:textId="77777777" w:rsidR="00C233DB" w:rsidRPr="0075695A" w:rsidRDefault="00C233DB" w:rsidP="00672801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371D8E7A" w14:textId="77777777" w:rsidTr="0077392E">
        <w:tc>
          <w:tcPr>
            <w:tcW w:w="1242" w:type="dxa"/>
          </w:tcPr>
          <w:p w14:paraId="7859AF47" w14:textId="77777777" w:rsidR="00C233DB" w:rsidRPr="0075695A" w:rsidRDefault="00C233DB" w:rsidP="0077392E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3A61FC5" w14:textId="5D2D9547" w:rsidR="00C233DB" w:rsidRPr="0075695A" w:rsidRDefault="00F814C9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LE_05_05_REC30</w:t>
            </w:r>
          </w:p>
        </w:tc>
      </w:tr>
      <w:tr w:rsidR="00C233DB" w:rsidRPr="0075695A" w14:paraId="5F0F51B2" w14:textId="77777777" w:rsidTr="0077392E">
        <w:tc>
          <w:tcPr>
            <w:tcW w:w="1242" w:type="dxa"/>
          </w:tcPr>
          <w:p w14:paraId="03EFA3DC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B6DD19E" w14:textId="20AFCD77" w:rsidR="00C233DB" w:rsidRPr="0075695A" w:rsidRDefault="00BB0B0E" w:rsidP="00364F0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522F55">
              <w:rPr>
                <w:rFonts w:cs="Times New Roman"/>
                <w:lang w:val="es-ES_tradnl"/>
              </w:rPr>
              <w:t>6 ESO</w:t>
            </w:r>
            <w:r w:rsidRPr="0075695A">
              <w:rPr>
                <w:rFonts w:cs="Times New Roman"/>
                <w:color w:val="000000"/>
                <w:lang w:val="es-ES_tradnl"/>
              </w:rPr>
              <w:t>/</w:t>
            </w:r>
            <w:r w:rsidRPr="0075695A">
              <w:rPr>
                <w:rFonts w:ascii="Times" w:hAnsi="Times"/>
                <w:lang w:val="es-ES_tradnl"/>
              </w:rPr>
              <w:t>Lengua castellana y literatura/El artíc</w:t>
            </w:r>
            <w:r w:rsidR="00364F0C">
              <w:rPr>
                <w:rFonts w:ascii="Times" w:hAnsi="Times"/>
                <w:lang w:val="es-ES_tradnl"/>
              </w:rPr>
              <w:t>ulo de opinión/Uso de la lengua</w:t>
            </w:r>
            <w:r w:rsidR="00607811" w:rsidRPr="0075695A">
              <w:rPr>
                <w:rFonts w:ascii="Times" w:hAnsi="Times"/>
                <w:lang w:val="es-ES_tradnl"/>
              </w:rPr>
              <w:t>:</w:t>
            </w:r>
            <w:r w:rsidR="00364F0C">
              <w:rPr>
                <w:rFonts w:ascii="Times" w:hAnsi="Times"/>
                <w:lang w:val="es-ES_tradnl"/>
              </w:rPr>
              <w:t xml:space="preserve"> las desinencias verbales y la concordancia/</w:t>
            </w:r>
            <w:r w:rsidR="00607811" w:rsidRPr="0075695A">
              <w:rPr>
                <w:rFonts w:ascii="Times" w:hAnsi="Times"/>
                <w:lang w:val="es-ES_tradnl"/>
              </w:rPr>
              <w:t>El lexema y la desinencia de los verbos</w:t>
            </w:r>
          </w:p>
        </w:tc>
      </w:tr>
      <w:tr w:rsidR="00C233DB" w:rsidRPr="0075695A" w14:paraId="7E24BB50" w14:textId="77777777" w:rsidTr="0077392E">
        <w:tc>
          <w:tcPr>
            <w:tcW w:w="1242" w:type="dxa"/>
          </w:tcPr>
          <w:p w14:paraId="69BDF573" w14:textId="77777777" w:rsidR="00C233DB" w:rsidRPr="0075695A" w:rsidRDefault="00C233DB" w:rsidP="0077392E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DB58C7A" w14:textId="6B8D0EAC" w:rsidR="00111324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>n el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 xml:space="preserve"> </w:t>
            </w:r>
            <w:r w:rsidR="003434DC" w:rsidRPr="00B90258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 xml:space="preserve">, en la diapositiva 2, en </w:t>
            </w:r>
            <w:r w:rsidR="00111324">
              <w:rPr>
                <w:rFonts w:cs="Times New Roman"/>
                <w:color w:val="FF0000"/>
                <w:lang w:val="es-ES_tradnl"/>
              </w:rPr>
              <w:t>el 7º avance de flecha, respet</w:t>
            </w:r>
            <w:r w:rsidR="00905D77">
              <w:rPr>
                <w:rFonts w:cs="Times New Roman"/>
                <w:color w:val="FF0000"/>
                <w:lang w:val="es-ES_tradnl"/>
              </w:rPr>
              <w:t>ando la animación y subrayado de</w:t>
            </w:r>
            <w:r w:rsidR="00111324">
              <w:rPr>
                <w:rFonts w:cs="Times New Roman"/>
                <w:color w:val="FF0000"/>
                <w:lang w:val="es-ES_tradnl"/>
              </w:rPr>
              <w:t xml:space="preserve"> colores, cambiar:</w:t>
            </w:r>
          </w:p>
          <w:p w14:paraId="58DAF8D7" w14:textId="325F7F01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9817F7" wp14:editId="5D8147EB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5" name="Abrir llav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type id="_x0000_t87" coordsize="21600,21600" o:spt="87" adj="1800,10800" path="m21600,0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5" o:spid="_x0000_s1026" type="#_x0000_t87" style="position:absolute;margin-left:81.9pt;margin-top:5.3pt;width:1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F7A01D5" w14:textId="2819669F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asteis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35EA7340" w14:textId="473ED9E5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vosotros</w:t>
            </w:r>
            <w:r w:rsidRPr="00111324">
              <w:rPr>
                <w:rFonts w:cs="Times New Roman"/>
                <w:lang w:val="es-ES_tradnl"/>
              </w:rPr>
              <w:t>/-as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0400D530" w14:textId="4324B9E2" w:rsidR="00111324" w:rsidRPr="00111324" w:rsidRDefault="00111324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aréis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2BB55091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5E08CFC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2B34893E" w14:textId="77777777" w:rsidR="00111324" w:rsidRDefault="00111324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noProof/>
                <w:color w:val="FF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5D2523" wp14:editId="0C66815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67310</wp:posOffset>
                      </wp:positionV>
                      <wp:extent cx="228600" cy="685800"/>
                      <wp:effectExtent l="0" t="0" r="25400" b="25400"/>
                      <wp:wrapThrough wrapText="bothSides">
                        <wp:wrapPolygon edited="0">
                          <wp:start x="4800" y="0"/>
                          <wp:lineTo x="0" y="10400"/>
                          <wp:lineTo x="0" y="12000"/>
                          <wp:lineTo x="4800" y="21600"/>
                          <wp:lineTo x="21600" y="21600"/>
                          <wp:lineTo x="21600" y="0"/>
                          <wp:lineTo x="4800" y="0"/>
                        </wp:wrapPolygon>
                      </wp:wrapThrough>
                      <wp:docPr id="6" name="Abrir llav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6858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shape id="Abrir llave 6" o:spid="_x0000_s1026" type="#_x0000_t87" style="position:absolute;margin-left:81.9pt;margin-top:5.3pt;width:18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" adj="600" strokecolor="black [3040]">
                      <w10:wrap type="through"/>
                    </v:shape>
                  </w:pict>
                </mc:Fallback>
              </mc:AlternateContent>
            </w:r>
          </w:p>
          <w:p w14:paraId="1981EBB1" w14:textId="6709B275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4BACC6" w:themeColor="accent5"/>
                <w:lang w:val="es-ES_tradnl"/>
              </w:rPr>
              <w:t>aron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4BACC6" w:themeColor="accent5"/>
                <w:lang w:val="es-ES_tradnl"/>
              </w:rPr>
              <w:t>pasado</w:t>
            </w:r>
          </w:p>
          <w:p w14:paraId="283B9974" w14:textId="13D73140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ustedes</w:t>
            </w:r>
            <w:r>
              <w:rPr>
                <w:rFonts w:cs="Times New Roman"/>
                <w:lang w:val="es-ES_tradnl"/>
              </w:rPr>
              <w:tab/>
              <w:t xml:space="preserve"> </w:t>
            </w:r>
            <w:r>
              <w:rPr>
                <w:rFonts w:cs="Times New Roman"/>
                <w:lang w:val="es-ES_tradnl"/>
              </w:rPr>
              <w:tab/>
            </w:r>
            <w:r w:rsidRPr="00111324">
              <w:rPr>
                <w:rFonts w:cs="Times New Roman"/>
                <w:lang w:val="es-ES_tradnl"/>
              </w:rPr>
              <w:t>silb</w:t>
            </w:r>
            <w:r>
              <w:rPr>
                <w:rFonts w:cs="Times New Roman"/>
                <w:color w:val="F79646" w:themeColor="accent6"/>
                <w:lang w:val="es-ES_tradnl"/>
              </w:rPr>
              <w:t>an</w:t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F79646" w:themeColor="accent6"/>
                <w:lang w:val="es-ES_tradnl"/>
              </w:rPr>
              <w:t>presente</w:t>
            </w:r>
          </w:p>
          <w:p w14:paraId="117ABACE" w14:textId="3860DBBE" w:rsidR="00111324" w:rsidRPr="00111324" w:rsidRDefault="00111324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  <w:t>silb</w:t>
            </w:r>
            <w:r>
              <w:rPr>
                <w:rFonts w:cs="Times New Roman"/>
                <w:color w:val="8064A2" w:themeColor="accent4"/>
                <w:lang w:val="es-ES_tradnl"/>
              </w:rPr>
              <w:t>arán</w:t>
            </w:r>
            <w:r>
              <w:rPr>
                <w:rFonts w:cs="Times New Roman"/>
                <w:color w:val="8064A2" w:themeColor="accent4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tab/>
            </w:r>
            <w:r>
              <w:rPr>
                <w:rFonts w:cs="Times New Roman"/>
                <w:lang w:val="es-ES_tradnl"/>
              </w:rPr>
              <w:sym w:font="Symbol" w:char="F0AE"/>
            </w:r>
            <w:r>
              <w:rPr>
                <w:rFonts w:cs="Times New Roman"/>
                <w:lang w:val="es-ES_tradnl"/>
              </w:rPr>
              <w:t xml:space="preserve"> </w:t>
            </w:r>
            <w:r w:rsidRPr="00111324">
              <w:rPr>
                <w:rFonts w:cs="Times New Roman"/>
                <w:color w:val="8064A2" w:themeColor="accent4"/>
                <w:lang w:val="es-ES_tradnl"/>
              </w:rPr>
              <w:t>futuro</w:t>
            </w:r>
          </w:p>
          <w:p w14:paraId="36CA1F7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74EC5194" w14:textId="1D78BCFF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3,</w:t>
            </w:r>
            <w:r>
              <w:rPr>
                <w:rFonts w:cs="Times New Roman"/>
                <w:color w:val="FF0000"/>
                <w:lang w:val="es-ES_tradnl"/>
              </w:rPr>
              <w:t xml:space="preserve"> cambiar </w:t>
            </w:r>
            <w:r w:rsidR="00080C19">
              <w:rPr>
                <w:rFonts w:cs="Times New Roman"/>
                <w:color w:val="FF0000"/>
                <w:lang w:val="es-ES_tradnl"/>
              </w:rPr>
              <w:t>en la tabla la fila 5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 w:rsidR="00080C19"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728D963B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404A5391" w14:textId="77777777" w:rsidTr="00080C19">
              <w:tc>
                <w:tcPr>
                  <w:tcW w:w="1305" w:type="dxa"/>
                </w:tcPr>
                <w:p w14:paraId="66044B79" w14:textId="5217C705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lastRenderedPageBreak/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276" w:type="dxa"/>
                </w:tcPr>
                <w:p w14:paraId="4DD04C68" w14:textId="46F961D0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275" w:type="dxa"/>
                </w:tcPr>
                <w:p w14:paraId="4B1002DA" w14:textId="48265CCB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5886C217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8F70C1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Por:</w:t>
            </w:r>
          </w:p>
          <w:p w14:paraId="43484825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05"/>
              <w:gridCol w:w="1276"/>
              <w:gridCol w:w="1275"/>
            </w:tblGrid>
            <w:tr w:rsidR="00080C19" w14:paraId="794E1353" w14:textId="77777777" w:rsidTr="00B90258">
              <w:tc>
                <w:tcPr>
                  <w:tcW w:w="1305" w:type="dxa"/>
                </w:tcPr>
                <w:p w14:paraId="03BD3AAF" w14:textId="51B020C7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ron</w:t>
                  </w:r>
                </w:p>
              </w:tc>
              <w:tc>
                <w:tcPr>
                  <w:tcW w:w="1276" w:type="dxa"/>
                </w:tcPr>
                <w:p w14:paraId="0D80F6A9" w14:textId="152CDF9B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275" w:type="dxa"/>
                </w:tcPr>
                <w:p w14:paraId="278375E1" w14:textId="6BCDD1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080C19">
                    <w:rPr>
                      <w:rFonts w:cs="Times New Roman"/>
                      <w:color w:val="8064A2" w:themeColor="accent4"/>
                      <w:lang w:val="es-ES_tradnl"/>
                    </w:rPr>
                    <w:t>ará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n</w:t>
                  </w:r>
                </w:p>
              </w:tc>
            </w:tr>
          </w:tbl>
          <w:p w14:paraId="5898B111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4D0C080" w14:textId="3BF73451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diapositiva 4, cambiar en la tabla la fila 5</w:t>
            </w:r>
            <w:r w:rsidR="00F31615">
              <w:rPr>
                <w:rFonts w:cs="Times New Roman"/>
                <w:color w:val="FF0000"/>
                <w:lang w:val="es-ES_tradnl"/>
              </w:rPr>
              <w:t>º</w:t>
            </w:r>
            <w:r w:rsidR="00905D77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que tiene:</w:t>
            </w:r>
          </w:p>
          <w:p w14:paraId="554242FF" w14:textId="77777777" w:rsidR="00080C19" w:rsidRDefault="00080C19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91F0D3A" w14:textId="77777777" w:rsidTr="00080C19">
              <w:tc>
                <w:tcPr>
                  <w:tcW w:w="1895" w:type="dxa"/>
                </w:tcPr>
                <w:p w14:paraId="135431DF" w14:textId="274B3BF8" w:rsidR="00080C19" w:rsidRPr="00080C19" w:rsidRDefault="00080C19" w:rsidP="0077392E">
                  <w:pPr>
                    <w:jc w:val="both"/>
                    <w:rPr>
                      <w:rFonts w:cs="Times New Roman"/>
                    </w:rPr>
                  </w:pPr>
                  <w:r w:rsidRPr="00080C19"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95" w:type="dxa"/>
                </w:tcPr>
                <w:p w14:paraId="2009E5A5" w14:textId="4FBF0B68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4BACC6" w:themeColor="accent5"/>
                      <w:lang w:val="es-ES_tradnl"/>
                    </w:rPr>
                    <w:t>asteis</w:t>
                  </w:r>
                </w:p>
              </w:tc>
              <w:tc>
                <w:tcPr>
                  <w:tcW w:w="1895" w:type="dxa"/>
                </w:tcPr>
                <w:p w14:paraId="36BBB62C" w14:textId="5AEF3BB4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F79646" w:themeColor="accent6"/>
                      <w:lang w:val="es-ES_tradnl"/>
                    </w:rPr>
                    <w:t>áis</w:t>
                  </w:r>
                </w:p>
              </w:tc>
              <w:tc>
                <w:tcPr>
                  <w:tcW w:w="1896" w:type="dxa"/>
                </w:tcPr>
                <w:p w14:paraId="5A48778C" w14:textId="65833B97" w:rsidR="00080C19" w:rsidRDefault="00080C19" w:rsidP="0077392E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 w:rsidRPr="00111324">
                    <w:rPr>
                      <w:rFonts w:cs="Times New Roman"/>
                      <w:color w:val="8064A2" w:themeColor="accent4"/>
                      <w:lang w:val="es-ES_tradnl"/>
                    </w:rPr>
                    <w:t>aréis</w:t>
                  </w:r>
                </w:p>
              </w:tc>
            </w:tr>
          </w:tbl>
          <w:p w14:paraId="76920291" w14:textId="624D9F22" w:rsidR="00080C19" w:rsidRDefault="00080C19" w:rsidP="00111324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6DED94E" w14:textId="3E43779A" w:rsidR="00080C19" w:rsidRPr="00080C19" w:rsidRDefault="00080C19" w:rsidP="00111324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493296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95"/>
              <w:gridCol w:w="1895"/>
              <w:gridCol w:w="1895"/>
              <w:gridCol w:w="1896"/>
            </w:tblGrid>
            <w:tr w:rsidR="00080C19" w14:paraId="21DB0072" w14:textId="77777777" w:rsidTr="00B90258">
              <w:tc>
                <w:tcPr>
                  <w:tcW w:w="1895" w:type="dxa"/>
                </w:tcPr>
                <w:p w14:paraId="0F927DEC" w14:textId="544272C7" w:rsidR="00080C19" w:rsidRPr="00080C19" w:rsidRDefault="00080C19" w:rsidP="00B90258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95" w:type="dxa"/>
                </w:tcPr>
                <w:p w14:paraId="01F58A06" w14:textId="11D92823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aron</w:t>
                  </w:r>
                </w:p>
              </w:tc>
              <w:tc>
                <w:tcPr>
                  <w:tcW w:w="1895" w:type="dxa"/>
                </w:tcPr>
                <w:p w14:paraId="43BCC000" w14:textId="27A9301F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 w:rsidRPr="00111324"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an</w:t>
                  </w:r>
                </w:p>
              </w:tc>
              <w:tc>
                <w:tcPr>
                  <w:tcW w:w="1896" w:type="dxa"/>
                </w:tcPr>
                <w:p w14:paraId="3B1EA635" w14:textId="7CF6AE55" w:rsidR="00080C19" w:rsidRDefault="00080C19" w:rsidP="00B90258">
                  <w:pPr>
                    <w:jc w:val="both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lang w:val="es-ES_tradnl"/>
                    </w:rPr>
                    <w:t>silb</w:t>
                  </w:r>
                  <w:r>
                    <w:rPr>
                      <w:rFonts w:cs="Times New Roman"/>
                      <w:color w:val="8064A2" w:themeColor="accent4"/>
                      <w:lang w:val="es-ES_tradnl"/>
                    </w:rPr>
                    <w:t>arán</w:t>
                  </w:r>
                </w:p>
              </w:tc>
            </w:tr>
          </w:tbl>
          <w:p w14:paraId="40267078" w14:textId="77777777" w:rsidR="00111324" w:rsidRDefault="00111324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32DFFE5" w14:textId="77777777" w:rsidR="006969BD" w:rsidRDefault="006969B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332EFB2A" w14:textId="3195F7F3" w:rsidR="00540066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</w:t>
            </w:r>
            <w:r w:rsidR="00656D13" w:rsidRPr="00364F0C">
              <w:rPr>
                <w:rFonts w:cs="Times New Roman"/>
                <w:color w:val="FF0000"/>
                <w:lang w:val="es-ES_tradnl"/>
              </w:rPr>
              <w:t xml:space="preserve">a </w:t>
            </w:r>
            <w:r w:rsidR="00656D13" w:rsidRPr="00B90258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cambiar:</w:t>
            </w:r>
          </w:p>
          <w:p w14:paraId="6155F958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1E727DA" w14:textId="07E2272F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primera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>
              <w:rPr>
                <w:rFonts w:cs="Times New Roman"/>
                <w:lang w:val="es-ES_tradnl"/>
              </w:rPr>
              <w:t xml:space="preserve">cantáis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cantan</w:t>
            </w:r>
            <w:r w:rsidRPr="00F31615">
              <w:rPr>
                <w:rFonts w:cs="Times New Roman"/>
                <w:color w:val="FF0000"/>
                <w:lang w:val="es-ES_tradnl"/>
              </w:rPr>
              <w:t>;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tabla, la 6º fila</w:t>
            </w:r>
            <w:r w:rsidR="0049276E">
              <w:rPr>
                <w:rFonts w:cs="Times New Roman"/>
                <w:color w:val="FF0000"/>
                <w:lang w:val="es-ES_tradnl"/>
              </w:rPr>
              <w:t>:</w:t>
            </w:r>
            <w:r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 xml:space="preserve">áis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Pr="00F31615">
              <w:rPr>
                <w:rFonts w:cs="Times New Roman"/>
                <w:b/>
                <w:lang w:val="es-ES_tradnl"/>
              </w:rPr>
              <w:t>cant</w:t>
            </w:r>
            <w:r>
              <w:rPr>
                <w:rFonts w:cs="Times New Roman"/>
                <w:lang w:val="es-ES_tradnl"/>
              </w:rPr>
              <w:t>an</w:t>
            </w:r>
            <w:r w:rsidRPr="00F31615">
              <w:rPr>
                <w:rFonts w:cs="Times New Roman"/>
                <w:color w:val="FF0000"/>
                <w:lang w:val="es-ES_tradnl"/>
              </w:rPr>
              <w:t>.</w:t>
            </w:r>
          </w:p>
          <w:p w14:paraId="6861E7A0" w14:textId="77777777" w:rsidR="00F31615" w:rsidRDefault="00F31615" w:rsidP="0077392E">
            <w:pPr>
              <w:jc w:val="both"/>
              <w:rPr>
                <w:rFonts w:cs="Times New Roman"/>
                <w:lang w:val="es-ES_tradnl"/>
              </w:rPr>
            </w:pPr>
          </w:p>
          <w:p w14:paraId="1B3EA7BE" w14:textId="4DB5ED3A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tercera tabla, la 7º fila:</w:t>
            </w:r>
          </w:p>
          <w:p w14:paraId="2E8D9A8C" w14:textId="77777777" w:rsidR="00F31615" w:rsidRDefault="00F31615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1032"/>
              <w:gridCol w:w="954"/>
              <w:gridCol w:w="1032"/>
              <w:gridCol w:w="980"/>
              <w:gridCol w:w="743"/>
              <w:gridCol w:w="1085"/>
            </w:tblGrid>
            <w:tr w:rsidR="00F31615" w:rsidRPr="00F31615" w14:paraId="05E49DFD" w14:textId="77777777" w:rsidTr="00F31615">
              <w:trPr>
                <w:trHeight w:val="617"/>
              </w:trPr>
              <w:tc>
                <w:tcPr>
                  <w:tcW w:w="0" w:type="auto"/>
                  <w:hideMark/>
                </w:tcPr>
                <w:p w14:paraId="1312C175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51945216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áis</w:t>
                  </w:r>
                </w:p>
              </w:tc>
              <w:tc>
                <w:tcPr>
                  <w:tcW w:w="0" w:type="auto"/>
                  <w:hideMark/>
                </w:tcPr>
                <w:p w14:paraId="421DF2C1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11F6AB03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éis</w:t>
                  </w:r>
                </w:p>
              </w:tc>
              <w:tc>
                <w:tcPr>
                  <w:tcW w:w="0" w:type="auto"/>
                  <w:hideMark/>
                </w:tcPr>
                <w:p w14:paraId="3F0B3DD9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  <w:tc>
                <w:tcPr>
                  <w:tcW w:w="0" w:type="auto"/>
                  <w:hideMark/>
                </w:tcPr>
                <w:p w14:paraId="2D508AAB" w14:textId="77777777" w:rsidR="00F31615" w:rsidRPr="00F31615" w:rsidRDefault="00F31615" w:rsidP="00F31615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F31615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ís</w:t>
                  </w:r>
                </w:p>
              </w:tc>
            </w:tr>
          </w:tbl>
          <w:p w14:paraId="73733984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575AB5AB" w14:textId="77777777" w:rsid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007B9E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5826" w:type="dxa"/>
              <w:tblLook w:val="04A0" w:firstRow="1" w:lastRow="0" w:firstColumn="1" w:lastColumn="0" w:noHBand="0" w:noVBand="1"/>
            </w:tblPr>
            <w:tblGrid>
              <w:gridCol w:w="989"/>
              <w:gridCol w:w="909"/>
              <w:gridCol w:w="989"/>
              <w:gridCol w:w="936"/>
              <w:gridCol w:w="829"/>
              <w:gridCol w:w="1174"/>
            </w:tblGrid>
            <w:tr w:rsidR="0049276E" w:rsidRPr="00F31615" w14:paraId="2BC0C3E2" w14:textId="77777777" w:rsidTr="0049276E">
              <w:trPr>
                <w:trHeight w:val="617"/>
              </w:trPr>
              <w:tc>
                <w:tcPr>
                  <w:tcW w:w="0" w:type="auto"/>
                  <w:hideMark/>
                </w:tcPr>
                <w:p w14:paraId="3CF26260" w14:textId="2107518E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39B4C721" w14:textId="2954D041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an</w:t>
                  </w:r>
                </w:p>
              </w:tc>
              <w:tc>
                <w:tcPr>
                  <w:tcW w:w="0" w:type="auto"/>
                  <w:hideMark/>
                </w:tcPr>
                <w:p w14:paraId="6748170D" w14:textId="77D93EC8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53A9344C" w14:textId="4B3E5DEA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1D483B00" w14:textId="08B1B4E7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  <w:tc>
                <w:tcPr>
                  <w:tcW w:w="0" w:type="auto"/>
                  <w:hideMark/>
                </w:tcPr>
                <w:p w14:paraId="770C3E59" w14:textId="3C785954" w:rsidR="0049276E" w:rsidRPr="00F31615" w:rsidRDefault="0049276E" w:rsidP="0049276E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F31615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en</w:t>
                  </w:r>
                </w:p>
              </w:tc>
            </w:tr>
          </w:tbl>
          <w:p w14:paraId="0A05F34B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2DACB5F" w14:textId="26726721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cuarta tabla, la 6º fila:</w:t>
            </w:r>
          </w:p>
          <w:p w14:paraId="2C103243" w14:textId="77777777" w:rsid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5600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8"/>
              <w:gridCol w:w="1105"/>
              <w:gridCol w:w="1105"/>
              <w:gridCol w:w="912"/>
            </w:tblGrid>
            <w:tr w:rsidR="003320B0" w:rsidRPr="0049276E" w14:paraId="09F8E259" w14:textId="77777777" w:rsidTr="003320B0">
              <w:trPr>
                <w:trHeight w:val="117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2CA6D5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AD17F97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áis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218ADA9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éis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7CACBCB" w14:textId="77777777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ís</w:t>
                  </w:r>
                  <w:proofErr w:type="spellEnd"/>
                </w:p>
              </w:tc>
            </w:tr>
          </w:tbl>
          <w:p w14:paraId="0DEB1F4E" w14:textId="77777777" w:rsidR="0049276E" w:rsidRPr="00F31615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5EE1F97" w14:textId="0464F8EE" w:rsidR="00F31615" w:rsidRPr="0049276E" w:rsidRDefault="0049276E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9276E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8827449" w14:textId="77777777" w:rsidR="00656D13" w:rsidRDefault="00656D1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19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  <w:gridCol w:w="1249"/>
              <w:gridCol w:w="1249"/>
              <w:gridCol w:w="1249"/>
            </w:tblGrid>
            <w:tr w:rsidR="0049276E" w:rsidRPr="0049276E" w14:paraId="71E91094" w14:textId="77777777" w:rsidTr="0049276E">
              <w:trPr>
                <w:trHeight w:val="116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1036806" w14:textId="4DD7CC85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ABA8FBD" w14:textId="3E60D746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9276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2290C2B" w14:textId="51AEEB22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BC4A489" w14:textId="6F6A9673" w:rsidR="0049276E" w:rsidRPr="0049276E" w:rsidRDefault="0049276E" w:rsidP="0049276E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-en</w:t>
                  </w:r>
                </w:p>
              </w:tc>
            </w:tr>
          </w:tbl>
          <w:p w14:paraId="30AE8513" w14:textId="77777777" w:rsidR="0049276E" w:rsidRDefault="0049276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233EFBD" w14:textId="2A415DB4" w:rsidR="0049276E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En la quinta tabla, la fila:</w:t>
            </w:r>
          </w:p>
          <w:p w14:paraId="28B48AA0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6"/>
              <w:gridCol w:w="1097"/>
              <w:gridCol w:w="1108"/>
              <w:gridCol w:w="1063"/>
              <w:gridCol w:w="971"/>
              <w:gridCol w:w="1267"/>
            </w:tblGrid>
            <w:tr w:rsidR="003320B0" w:rsidRPr="003320B0" w14:paraId="73EC9B96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C323029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C6EA25C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B577AD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6114926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3020FA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6DFF6D" w14:textId="77777777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3320B0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isteis</w:t>
                  </w:r>
                </w:p>
              </w:tc>
            </w:tr>
          </w:tbl>
          <w:p w14:paraId="1F5C91E5" w14:textId="125BBA63" w:rsid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>P</w:t>
            </w:r>
            <w:r>
              <w:rPr>
                <w:rFonts w:cs="Times New Roman"/>
                <w:color w:val="FF0000"/>
                <w:lang w:val="es-ES_tradnl"/>
              </w:rPr>
              <w:t>or:</w:t>
            </w:r>
          </w:p>
          <w:p w14:paraId="2574556B" w14:textId="77777777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W w:w="667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8"/>
              <w:gridCol w:w="1016"/>
              <w:gridCol w:w="1148"/>
              <w:gridCol w:w="1100"/>
              <w:gridCol w:w="1004"/>
              <w:gridCol w:w="1316"/>
            </w:tblGrid>
            <w:tr w:rsidR="003320B0" w:rsidRPr="003320B0" w14:paraId="6B36840A" w14:textId="77777777" w:rsidTr="003320B0">
              <w:trPr>
                <w:trHeight w:val="17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815A725" w14:textId="00C1898B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1BA0A84" w14:textId="77EC5F3F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93215C9" w14:textId="75DDB24D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17AA3D3" w14:textId="51B94941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8EBC466" w14:textId="4F43BE99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7DA4283" w14:textId="6F73BED5" w:rsidR="003320B0" w:rsidRPr="003320B0" w:rsidRDefault="003320B0" w:rsidP="003320B0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ieron</w:t>
                  </w:r>
                </w:p>
              </w:tc>
            </w:tr>
          </w:tbl>
          <w:p w14:paraId="3D55C11A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66CEAEA" w14:textId="1CB17290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3320B0">
              <w:rPr>
                <w:rFonts w:cs="Times New Roman"/>
                <w:color w:val="FF0000"/>
                <w:lang w:val="es-ES_tradnl"/>
              </w:rPr>
              <w:t xml:space="preserve">En la sexta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5B7CDE76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7"/>
              <w:gridCol w:w="1167"/>
              <w:gridCol w:w="1074"/>
              <w:gridCol w:w="1074"/>
            </w:tblGrid>
            <w:tr w:rsidR="003320B0" w:rsidRPr="003320B0" w14:paraId="419986C1" w14:textId="77777777" w:rsidTr="003320B0">
              <w:trPr>
                <w:trHeight w:val="10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2FDA3FF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89262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asteis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388BE8B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002AC51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isteis</w:t>
                  </w:r>
                  <w:proofErr w:type="spellEnd"/>
                </w:p>
              </w:tc>
            </w:tr>
          </w:tbl>
          <w:p w14:paraId="227FD23F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9D36019" w14:textId="799E1E6C" w:rsidR="003320B0" w:rsidRPr="003320B0" w:rsidRDefault="003320B0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7D1A6B95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107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8"/>
              <w:gridCol w:w="1169"/>
              <w:gridCol w:w="1240"/>
              <w:gridCol w:w="1240"/>
            </w:tblGrid>
            <w:tr w:rsidR="00B3406E" w:rsidRPr="003320B0" w14:paraId="6C370FC2" w14:textId="77777777" w:rsidTr="00B3406E">
              <w:trPr>
                <w:trHeight w:val="120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6ED6F6D" w14:textId="42DF222D" w:rsidR="003320B0" w:rsidRPr="003320B0" w:rsidRDefault="00B3406E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DD8A535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-aron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4B46986D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E5273F2" w14:textId="77777777" w:rsidR="003320B0" w:rsidRPr="003320B0" w:rsidRDefault="003320B0" w:rsidP="003320B0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3320B0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ieron</w:t>
                  </w:r>
                  <w:proofErr w:type="spellEnd"/>
                </w:p>
              </w:tc>
            </w:tr>
          </w:tbl>
          <w:p w14:paraId="176487A1" w14:textId="77777777" w:rsidR="003320B0" w:rsidRPr="003320B0" w:rsidRDefault="003320B0" w:rsidP="003320B0">
            <w:pPr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4BA34AED" w14:textId="25B70506" w:rsidR="00B3406E" w:rsidRPr="003320B0" w:rsidRDefault="00B3406E" w:rsidP="00B3406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séptima</w:t>
            </w:r>
            <w:r w:rsidRPr="003320B0">
              <w:rPr>
                <w:rFonts w:cs="Times New Roman"/>
                <w:color w:val="FF0000"/>
                <w:lang w:val="es-ES_tradnl"/>
              </w:rPr>
              <w:t xml:space="preserve"> tabla, </w:t>
            </w:r>
            <w:r>
              <w:rPr>
                <w:rFonts w:cs="Times New Roman"/>
                <w:color w:val="FF0000"/>
                <w:lang w:val="es-ES_tradnl"/>
              </w:rPr>
              <w:t xml:space="preserve">cambiar </w:t>
            </w:r>
            <w:r w:rsidRPr="003320B0">
              <w:rPr>
                <w:rFonts w:cs="Times New Roman"/>
                <w:color w:val="FF0000"/>
                <w:lang w:val="es-ES_tradnl"/>
              </w:rPr>
              <w:t>la fila:</w:t>
            </w:r>
          </w:p>
          <w:p w14:paraId="420219A2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043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974"/>
              <w:gridCol w:w="1040"/>
              <w:gridCol w:w="996"/>
              <w:gridCol w:w="851"/>
              <w:gridCol w:w="1140"/>
            </w:tblGrid>
            <w:tr w:rsidR="00476B7D" w:rsidRPr="00476B7D" w14:paraId="72965A2B" w14:textId="77777777" w:rsidTr="00476B7D">
              <w:trPr>
                <w:trHeight w:val="31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5826CE9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799117E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640E983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34B1F2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3F70FD5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27312C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iréis</w:t>
                  </w:r>
                </w:p>
              </w:tc>
            </w:tr>
          </w:tbl>
          <w:p w14:paraId="659E3431" w14:textId="77777777" w:rsidR="003320B0" w:rsidRDefault="003320B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D0E2720" w14:textId="7777777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53EB879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6194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9"/>
              <w:gridCol w:w="996"/>
              <w:gridCol w:w="1068"/>
              <w:gridCol w:w="1021"/>
              <w:gridCol w:w="865"/>
              <w:gridCol w:w="1175"/>
            </w:tblGrid>
            <w:tr w:rsidR="00476B7D" w:rsidRPr="00476B7D" w14:paraId="39D36F2F" w14:textId="77777777" w:rsidTr="00476B7D">
              <w:trPr>
                <w:trHeight w:val="292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242EDE6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habl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6CAD722F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salt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50268EA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com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587FABF4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beb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34F48C67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viv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4BB2050" w14:textId="77777777" w:rsidR="00476B7D" w:rsidRPr="00476B7D" w:rsidRDefault="00476B7D" w:rsidP="00476B7D">
                  <w:pPr>
                    <w:spacing w:before="150" w:after="150" w:line="270" w:lineRule="atLeast"/>
                    <w:rPr>
                      <w:rFonts w:ascii="Arial" w:hAnsi="Arial" w:cs="Arial"/>
                      <w:color w:val="333333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hAnsi="Arial" w:cs="Arial"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escrib</w:t>
                  </w:r>
                  <w:r w:rsidRPr="00476B7D">
                    <w:rPr>
                      <w:rFonts w:ascii="Arial" w:hAnsi="Arial" w:cs="Arial"/>
                      <w:b/>
                      <w:bCs/>
                      <w:i/>
                      <w:iCs/>
                      <w:color w:val="333333"/>
                      <w:sz w:val="20"/>
                      <w:szCs w:val="20"/>
                      <w:lang w:eastAsia="es-ES"/>
                    </w:rPr>
                    <w:t>irán</w:t>
                  </w:r>
                </w:p>
              </w:tc>
            </w:tr>
          </w:tbl>
          <w:p w14:paraId="4C208724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2FFA1B5" w14:textId="64DC9547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En la octava, la fila:</w:t>
            </w:r>
          </w:p>
          <w:p w14:paraId="7D57A5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955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1288"/>
              <w:gridCol w:w="1288"/>
              <w:gridCol w:w="1174"/>
            </w:tblGrid>
            <w:tr w:rsidR="00476B7D" w:rsidRPr="00476B7D" w14:paraId="65ECCEF0" w14:textId="77777777" w:rsidTr="00476B7D">
              <w:trPr>
                <w:trHeight w:val="153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0B5E04F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vosotros/-as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C6B1C9B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351AFD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-eréis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045903A0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-iréis</w:t>
                  </w:r>
                </w:p>
              </w:tc>
            </w:tr>
          </w:tbl>
          <w:p w14:paraId="4B16846A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680B0A5D" w14:textId="3FA7F269" w:rsidR="00476B7D" w:rsidRPr="00476B7D" w:rsidRDefault="00476B7D" w:rsidP="0077392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476B7D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0A998C4C" w14:textId="77777777" w:rsidR="00476B7D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5822" w:type="dxa"/>
              <w:shd w:val="clear" w:color="auto" w:fill="F3F3F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9"/>
              <w:gridCol w:w="1401"/>
              <w:gridCol w:w="1401"/>
              <w:gridCol w:w="1271"/>
            </w:tblGrid>
            <w:tr w:rsidR="00476B7D" w:rsidRPr="00476B7D" w14:paraId="0EF6200B" w14:textId="77777777" w:rsidTr="00476B7D">
              <w:trPr>
                <w:trHeight w:val="185"/>
              </w:trPr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92B4223" w14:textId="19002175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ustedes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7B94F1F5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-arán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1C133B84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</w:t>
                  </w:r>
                  <w:proofErr w:type="spellStart"/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erán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shd w:val="clear" w:color="auto" w:fill="F3F3F3"/>
                  <w:tcMar>
                    <w:top w:w="225" w:type="dxa"/>
                    <w:left w:w="105" w:type="dxa"/>
                    <w:bottom w:w="225" w:type="dxa"/>
                    <w:right w:w="90" w:type="dxa"/>
                  </w:tcMar>
                  <w:hideMark/>
                </w:tcPr>
                <w:p w14:paraId="28DF0601" w14:textId="77777777" w:rsidR="00476B7D" w:rsidRPr="00476B7D" w:rsidRDefault="00476B7D" w:rsidP="00476B7D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ES"/>
                    </w:rPr>
                  </w:pPr>
                  <w:r w:rsidRPr="00476B7D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  <w:lang w:eastAsia="es-ES"/>
                    </w:rPr>
                    <w:t> -irán</w:t>
                  </w:r>
                </w:p>
              </w:tc>
            </w:tr>
          </w:tbl>
          <w:p w14:paraId="2CE3C161" w14:textId="77777777" w:rsidR="00476B7D" w:rsidRDefault="00476B7D" w:rsidP="0077392E">
            <w:pPr>
              <w:jc w:val="both"/>
              <w:rPr>
                <w:rFonts w:ascii="Times" w:eastAsia="Times New Roman" w:hAnsi="Times" w:cs="Times New Roman"/>
                <w:sz w:val="20"/>
                <w:szCs w:val="20"/>
                <w:lang w:eastAsia="es-ES"/>
              </w:rPr>
            </w:pPr>
          </w:p>
          <w:p w14:paraId="35104E1C" w14:textId="77777777" w:rsidR="00476B7D" w:rsidRPr="0075695A" w:rsidRDefault="00476B7D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9D1E54A" w14:textId="5AD16DCA" w:rsidR="00656D13" w:rsidRPr="00E81362" w:rsidRDefault="00656D13" w:rsidP="0077392E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</w:t>
            </w:r>
            <w:r w:rsidR="00F24CC8" w:rsidRPr="0075695A">
              <w:rPr>
                <w:rFonts w:cs="Times New Roman"/>
                <w:b/>
                <w:color w:val="FF0000"/>
                <w:lang w:val="es-ES_tradnl"/>
              </w:rPr>
              <w:t xml:space="preserve">a ficha del docente 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debe quedar así:</w:t>
            </w:r>
          </w:p>
          <w:p w14:paraId="27B00E82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28295F74" w14:textId="263D811F" w:rsidR="0077392E" w:rsidRPr="0075695A" w:rsidRDefault="007619EA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>busca guiar al estudiante en el proceso de aprender a r</w:t>
            </w:r>
            <w:r w:rsidR="009C72EA" w:rsidRPr="0075695A">
              <w:rPr>
                <w:rFonts w:cs="Times New Roman"/>
                <w:color w:val="000000"/>
                <w:lang w:val="es-ES_tradnl"/>
              </w:rPr>
              <w:t>econocer</w:t>
            </w:r>
            <w:r w:rsidR="008232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2E3A" w:rsidRPr="0075695A">
              <w:rPr>
                <w:rFonts w:cs="Times New Roman"/>
                <w:color w:val="000000"/>
                <w:lang w:val="es-ES_tradnl"/>
              </w:rPr>
              <w:t xml:space="preserve">los elementos variables e invariables de 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los verbos, </w:t>
            </w:r>
            <w:r w:rsidR="00BF7955" w:rsidRPr="0075695A">
              <w:rPr>
                <w:rFonts w:cs="Times New Roman"/>
                <w:color w:val="000000"/>
                <w:lang w:val="es-ES_tradnl"/>
              </w:rPr>
              <w:t>y</w:t>
            </w:r>
            <w:r w:rsidR="0082635E" w:rsidRPr="0075695A">
              <w:rPr>
                <w:rFonts w:cs="Times New Roman"/>
                <w:color w:val="000000"/>
                <w:lang w:val="es-ES_tradnl"/>
              </w:rPr>
              <w:t xml:space="preserve"> a</w:t>
            </w:r>
            <w:r w:rsidR="0098309A" w:rsidRPr="0075695A">
              <w:rPr>
                <w:rFonts w:cs="Times New Roman"/>
                <w:color w:val="000000"/>
                <w:lang w:val="es-ES_tradnl"/>
              </w:rPr>
              <w:t xml:space="preserve"> analizar el tipo de información que aportan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estas dos realidades.</w:t>
            </w:r>
          </w:p>
          <w:p w14:paraId="4C755008" w14:textId="77777777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63FB0E4" w14:textId="77777777" w:rsidR="0077392E" w:rsidRPr="0075695A" w:rsidRDefault="0077392E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lastRenderedPageBreak/>
              <w:t>Propuesta</w:t>
            </w:r>
          </w:p>
          <w:p w14:paraId="208F50F0" w14:textId="77777777" w:rsidR="00BF7955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64720D2B" w14:textId="59DE6004" w:rsidR="0077392E" w:rsidRPr="0075695A" w:rsidRDefault="00BF7955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Durante la exposición del recurso</w:t>
            </w:r>
          </w:p>
          <w:p w14:paraId="06700B82" w14:textId="072C43E1" w:rsidR="0077392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Dirija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hacia cómo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el lexema</w:t>
            </w:r>
            <w:r w:rsidR="00064ED0" w:rsidRPr="0075695A">
              <w:rPr>
                <w:rFonts w:cs="Times New Roman"/>
                <w:color w:val="000000"/>
                <w:lang w:val="es-ES_tradnl"/>
              </w:rPr>
              <w:t xml:space="preserve"> p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ermanece inalterable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y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cómo las diferentes desinencias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aporta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>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información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acerca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de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 la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persona, </w:t>
            </w:r>
            <w:r w:rsidR="00DC2EA5"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número y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 xml:space="preserve"> de conjugación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. </w:t>
            </w:r>
            <w:r w:rsidR="00634527" w:rsidRPr="0075695A">
              <w:rPr>
                <w:rFonts w:cs="Times New Roman"/>
                <w:color w:val="000000"/>
                <w:lang w:val="es-ES_tradnl"/>
              </w:rPr>
              <w:t>Enfatice en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que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lexema es 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>el encargado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de llevar información sobre el significado de la palabra.</w:t>
            </w:r>
          </w:p>
          <w:p w14:paraId="4DD5D34F" w14:textId="77777777" w:rsidR="001549FE" w:rsidRPr="0075695A" w:rsidRDefault="001549F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5B6F6E00" w14:textId="05A3BEC4" w:rsidR="00E66DB7" w:rsidRPr="0075695A" w:rsidRDefault="00E66DB7" w:rsidP="00E66DB7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13762863" w14:textId="651C20CF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Una vez </w:t>
            </w:r>
            <w:r w:rsidR="00E66DB7" w:rsidRPr="0075695A">
              <w:rPr>
                <w:rFonts w:cs="Times New Roman"/>
                <w:color w:val="000000"/>
                <w:lang w:val="es-ES_tradnl"/>
              </w:rPr>
              <w:t>expuesto el recurso</w:t>
            </w:r>
            <w:r w:rsidR="006943E6"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="00B6329D" w:rsidRPr="0075695A">
              <w:rPr>
                <w:rFonts w:cs="Times New Roman"/>
                <w:color w:val="000000"/>
                <w:lang w:val="es-ES_tradnl"/>
              </w:rPr>
              <w:t>examine</w:t>
            </w:r>
            <w:r w:rsidR="00D94C30" w:rsidRPr="0075695A">
              <w:rPr>
                <w:rFonts w:cs="Times New Roman"/>
                <w:color w:val="000000"/>
                <w:lang w:val="es-ES_tradnl"/>
              </w:rPr>
              <w:t xml:space="preserve"> con el grupo 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905D77">
              <w:rPr>
                <w:rFonts w:cs="Times New Roman"/>
                <w:b/>
                <w:color w:val="000000"/>
                <w:lang w:val="es-ES_tradnl"/>
              </w:rPr>
              <w:t xml:space="preserve">ficha </w:t>
            </w:r>
            <w:r w:rsidR="006943E6" w:rsidRPr="00905D77">
              <w:rPr>
                <w:rFonts w:cs="Times New Roman"/>
                <w:b/>
                <w:color w:val="000000"/>
                <w:lang w:val="es-ES_tradnl"/>
              </w:rPr>
              <w:t>del estudiante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en la que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aparece una muestra de un verbo de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1350A" w:rsidRPr="0075695A">
              <w:rPr>
                <w:rFonts w:cs="Times New Roman"/>
                <w:color w:val="000000"/>
                <w:lang w:val="es-ES_tradnl"/>
              </w:rPr>
              <w:t>la primera conjugación conjugado en los tiempos simples.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Conduzca a </w:t>
            </w:r>
            <w:r w:rsidR="002F2D19" w:rsidRPr="0075695A">
              <w:rPr>
                <w:rFonts w:cs="Times New Roman"/>
                <w:color w:val="000000"/>
                <w:lang w:val="es-ES_tradnl"/>
              </w:rPr>
              <w:t xml:space="preserve">los estudiantes </w:t>
            </w:r>
            <w:r w:rsidR="00EC4CF4" w:rsidRPr="0075695A">
              <w:rPr>
                <w:rFonts w:cs="Times New Roman"/>
                <w:color w:val="000000"/>
                <w:lang w:val="es-ES_tradnl"/>
              </w:rPr>
              <w:t xml:space="preserve">por 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>las subsiguientes tablas</w:t>
            </w:r>
            <w:r w:rsidR="00321BD5"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877F3D" w:rsidRPr="0075695A">
              <w:rPr>
                <w:rFonts w:cs="Times New Roman"/>
                <w:color w:val="000000"/>
                <w:lang w:val="es-ES_tradnl"/>
              </w:rPr>
              <w:t xml:space="preserve"> planteándoles las preguntas 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="006545C4" w:rsidRPr="0075695A">
              <w:rPr>
                <w:rFonts w:cs="Times New Roman"/>
                <w:color w:val="000000"/>
                <w:lang w:val="es-ES_tradnl"/>
              </w:rPr>
              <w:t>las van encausando</w:t>
            </w:r>
            <w:r w:rsidR="00356037" w:rsidRPr="0075695A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1AF4B6D5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5A0BE5B0" w14:textId="52819CC6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Ejercicios complementarios</w:t>
            </w:r>
          </w:p>
          <w:p w14:paraId="668790D3" w14:textId="157784EE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1. Como ejercicio complementario, puede invitar a los estudiantes a que realicen el mismo desarrollo y análisis con verbos de la segunda y tercera conjugación, como:</w:t>
            </w:r>
          </w:p>
          <w:p w14:paraId="79CBD3BA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88"/>
              <w:gridCol w:w="1661"/>
              <w:gridCol w:w="1912"/>
              <w:gridCol w:w="2015"/>
            </w:tblGrid>
            <w:tr w:rsidR="00476B7D" w:rsidRPr="0075695A" w14:paraId="75D04D9E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86880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31E096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25B94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5BE0E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476B7D" w:rsidRPr="0075695A" w14:paraId="4EE92E33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3EAAB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6284CA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3118D8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36EDB8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eré</w:t>
                  </w:r>
                </w:p>
              </w:tc>
            </w:tr>
            <w:tr w:rsidR="00476B7D" w:rsidRPr="0075695A" w14:paraId="1A1DDA44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29E38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AD8A57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45155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F430B8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erás</w:t>
                  </w:r>
                </w:p>
              </w:tc>
            </w:tr>
            <w:tr w:rsidR="00476B7D" w:rsidRPr="0075695A" w14:paraId="0C3B5A55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64B1A3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él/ella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39ED6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B55431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0FB857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</w:t>
                  </w:r>
                </w:p>
              </w:tc>
            </w:tr>
            <w:tr w:rsidR="00476B7D" w:rsidRPr="0075695A" w14:paraId="4B97209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C05224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C00EED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AD84B6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emos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D2AF2D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eremos</w:t>
                  </w:r>
                </w:p>
              </w:tc>
            </w:tr>
            <w:tr w:rsidR="00476B7D" w:rsidRPr="0075695A" w14:paraId="065356CA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FCB5457" w14:textId="4B076D4D" w:rsidR="001B39E3" w:rsidRPr="0075695A" w:rsidRDefault="00905D77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66F92FB" w14:textId="120DDD86" w:rsidR="001B39E3" w:rsidRPr="0075695A" w:rsidRDefault="001B39E3" w:rsidP="00905D77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905D77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905D77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16666F2" w14:textId="50170FFF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8841DC" w14:textId="27BC94F3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com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  <w:tr w:rsidR="00476B7D" w:rsidRPr="0075695A" w14:paraId="3E2A704A" w14:textId="77777777" w:rsidTr="001B39E3">
              <w:tc>
                <w:tcPr>
                  <w:tcW w:w="21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63529E6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7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95297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20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5648AB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1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D29F861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com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erán</w:t>
                  </w:r>
                </w:p>
              </w:tc>
            </w:tr>
          </w:tbl>
          <w:p w14:paraId="7D22928F" w14:textId="77777777" w:rsidR="001B39E3" w:rsidRPr="0075695A" w:rsidRDefault="001B39E3" w:rsidP="001B39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2"/>
              <w:gridCol w:w="1848"/>
              <w:gridCol w:w="1816"/>
              <w:gridCol w:w="2090"/>
            </w:tblGrid>
            <w:tr w:rsidR="001B39E3" w:rsidRPr="0075695A" w14:paraId="6AFD8728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25D635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PERSONA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B825D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PASADO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A9190C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PRESENTE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D6B5DE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color w:val="000000"/>
                      <w:sz w:val="22"/>
                      <w:szCs w:val="22"/>
                    </w:rPr>
                    <w:t>FUTURO</w:t>
                  </w:r>
                </w:p>
              </w:tc>
            </w:tr>
            <w:tr w:rsidR="001B39E3" w:rsidRPr="0075695A" w14:paraId="65FF518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B3704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yo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28B40C1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í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E40E903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o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B37C7F8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iré</w:t>
                  </w:r>
                </w:p>
              </w:tc>
            </w:tr>
            <w:tr w:rsidR="001B39E3" w:rsidRPr="0075695A" w14:paraId="041CB1FF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EE893F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tú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B8173B4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iste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040755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3E35AB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irás</w:t>
                  </w:r>
                </w:p>
              </w:tc>
            </w:tr>
            <w:tr w:rsidR="001B39E3" w:rsidRPr="0075695A" w14:paraId="15D639EE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BE54160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él, ella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0509F3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ió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69CEE6A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4173E2F2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</w:t>
                  </w:r>
                </w:p>
              </w:tc>
            </w:tr>
            <w:tr w:rsidR="001B39E3" w:rsidRPr="0075695A" w14:paraId="7F65C2E9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6791509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nosotros/-as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28CF3C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EA3303F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imos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57EE00A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iremos</w:t>
                  </w:r>
                </w:p>
              </w:tc>
            </w:tr>
            <w:tr w:rsidR="001B39E3" w:rsidRPr="0075695A" w14:paraId="5C99BE12" w14:textId="77777777" w:rsidTr="001B39E3">
              <w:tblPrEx>
                <w:tblBorders>
                  <w:top w:val="none" w:sz="0" w:space="0" w:color="auto"/>
                </w:tblBorders>
              </w:tblPrEx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DF35855" w14:textId="1C5F84B9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ustedes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B90A019" w14:textId="202442D6" w:rsidR="001B39E3" w:rsidRPr="0075695A" w:rsidRDefault="00F72118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765ADC95" w14:textId="3ECD6114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6CD49ED" w14:textId="6E3B458A" w:rsidR="001B39E3" w:rsidRPr="0075695A" w:rsidRDefault="001B39E3" w:rsidP="00F72118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</w:t>
                  </w:r>
                  <w:r w:rsidR="00F72118"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escrib</w:t>
                  </w:r>
                  <w:r w:rsidR="00F72118"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  <w:tr w:rsidR="001B39E3" w:rsidRPr="0075695A" w14:paraId="2512B73A" w14:textId="77777777" w:rsidTr="001B39E3">
              <w:tc>
                <w:tcPr>
                  <w:tcW w:w="192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111DA27E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ellos/ellas</w:t>
                  </w:r>
                </w:p>
              </w:tc>
              <w:tc>
                <w:tcPr>
                  <w:tcW w:w="194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8EF691B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ieron</w:t>
                  </w:r>
                </w:p>
              </w:tc>
              <w:tc>
                <w:tcPr>
                  <w:tcW w:w="19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53A0068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en</w:t>
                  </w:r>
                </w:p>
              </w:tc>
              <w:tc>
                <w:tcPr>
                  <w:tcW w:w="2200" w:type="dxa"/>
                  <w:tcBorders>
                    <w:top w:val="single" w:sz="8" w:space="0" w:color="0D2446"/>
                    <w:left w:val="single" w:sz="8" w:space="0" w:color="0D2446"/>
                    <w:bottom w:val="single" w:sz="8" w:space="0" w:color="0D2446"/>
                    <w:right w:val="single" w:sz="8" w:space="0" w:color="0D2446"/>
                  </w:tcBorders>
                  <w:tcMar>
                    <w:left w:w="100" w:type="nil"/>
                    <w:bottom w:w="100" w:type="nil"/>
                  </w:tcMar>
                  <w:vAlign w:val="center"/>
                </w:tcPr>
                <w:p w14:paraId="3D273B17" w14:textId="77777777" w:rsidR="001B39E3" w:rsidRPr="0075695A" w:rsidRDefault="001B39E3" w:rsidP="001B39E3">
                  <w:pPr>
                    <w:spacing w:after="0"/>
                    <w:jc w:val="both"/>
                    <w:rPr>
                      <w:rFonts w:cs="Times New Roman"/>
                      <w:color w:val="000000"/>
                      <w:sz w:val="22"/>
                      <w:szCs w:val="22"/>
                    </w:rPr>
                  </w:pPr>
                  <w:r w:rsidRPr="0075695A">
                    <w:rPr>
                      <w:rFonts w:cs="Times New Roman"/>
                      <w:i/>
                      <w:iCs/>
                      <w:color w:val="000000"/>
                      <w:sz w:val="22"/>
                      <w:szCs w:val="22"/>
                    </w:rPr>
                    <w:t> escrib</w:t>
                  </w:r>
                  <w:r w:rsidRPr="0075695A">
                    <w:rPr>
                      <w:rFonts w:cs="Times New Roman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  <w:t>irán</w:t>
                  </w:r>
                </w:p>
              </w:tc>
            </w:tr>
          </w:tbl>
          <w:p w14:paraId="47536CF3" w14:textId="77777777" w:rsidR="001B39E3" w:rsidRPr="0075695A" w:rsidRDefault="001B39E3" w:rsidP="0077392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2F733689" w14:textId="0D56CC89" w:rsidR="0077392E" w:rsidRPr="0075695A" w:rsidRDefault="001B39E3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2.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Organice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clase en cuatro grupos.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Divida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 el tablero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 cuatro partes y asigne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una a cada grupo.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 xml:space="preserve"> Entregue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un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marcador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 </w:t>
            </w:r>
            <w:r w:rsidR="00E361FB" w:rsidRPr="0075695A">
              <w:rPr>
                <w:rFonts w:cs="Times New Roman"/>
                <w:color w:val="000000"/>
                <w:lang w:val="es-ES_tradnl"/>
              </w:rPr>
              <w:t>un representante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por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grupo.</w:t>
            </w:r>
          </w:p>
          <w:p w14:paraId="720000CE" w14:textId="260C969B" w:rsidR="0077392E" w:rsidRPr="0075695A" w:rsidRDefault="0077392E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52BD347" w14:textId="72E7C33B" w:rsidR="0077392E" w:rsidRPr="0075695A" w:rsidRDefault="000A2A56" w:rsidP="0077392E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Enuncie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un verbo en infinitivo, un pronombre y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un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tiempo. Por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lavar, nosotros, presente</w:t>
            </w:r>
            <w:r w:rsidR="00F67F4A" w:rsidRPr="0075695A">
              <w:rPr>
                <w:rFonts w:cs="Times New Roman"/>
                <w:color w:val="000000"/>
                <w:lang w:val="es-ES_tradnl"/>
              </w:rPr>
              <w:t xml:space="preserve">. Pídales que identifiquen la forma verbal correspondiente. </w:t>
            </w:r>
            <w:r w:rsidR="00FA2809" w:rsidRPr="0075695A">
              <w:rPr>
                <w:rFonts w:cs="Times New Roman"/>
                <w:color w:val="000000"/>
                <w:lang w:val="es-ES_tradnl"/>
              </w:rPr>
              <w:t>Si quiere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aumentar la dificultad, en vez de </w:t>
            </w:r>
            <w:r w:rsidR="006C5A00" w:rsidRPr="0075695A">
              <w:rPr>
                <w:rFonts w:cs="Times New Roman"/>
                <w:color w:val="000000"/>
                <w:lang w:val="es-ES_tradnl"/>
              </w:rPr>
              <w:t xml:space="preserve">mencionar un pronombre, </w:t>
            </w:r>
            <w:r w:rsidR="00894BA2" w:rsidRPr="0075695A">
              <w:rPr>
                <w:rFonts w:cs="Times New Roman"/>
                <w:color w:val="000000"/>
                <w:lang w:val="es-ES_tradnl"/>
              </w:rPr>
              <w:t>exprese una persona gramatical, p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or ejemplo: 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1</w:t>
            </w:r>
            <w:r w:rsidR="00F72118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  <w:r w:rsidR="0077392E" w:rsidRPr="0075695A">
              <w:rPr>
                <w:rFonts w:cs="Times New Roman"/>
                <w:i/>
                <w:iCs/>
                <w:color w:val="000000"/>
                <w:lang w:val="es-ES_tradnl"/>
              </w:rPr>
              <w:t>ª persona del plural.</w:t>
            </w:r>
          </w:p>
          <w:p w14:paraId="531E8581" w14:textId="77777777" w:rsidR="00894BA2" w:rsidRPr="0075695A" w:rsidRDefault="00894BA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7D5508C1" w14:textId="5284A47A" w:rsidR="0077392E" w:rsidRPr="0075695A" w:rsidRDefault="00F341C2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Cada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representante de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grupo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consensuar</w:t>
            </w:r>
            <w:r w:rsidRPr="0075695A">
              <w:rPr>
                <w:rFonts w:cs="Times New Roman"/>
                <w:color w:val="000000"/>
                <w:lang w:val="es-ES_tradnl"/>
              </w:rPr>
              <w:t>á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 la respuesta con </w:t>
            </w:r>
            <w:r w:rsidRPr="0075695A">
              <w:rPr>
                <w:rFonts w:cs="Times New Roman"/>
                <w:color w:val="000000"/>
                <w:lang w:val="es-ES_tradnl"/>
              </w:rPr>
              <w:t>sus compañeros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 xml:space="preserve"> durante máximo un minuto, luego de lo cual la </w:t>
            </w:r>
            <w:r w:rsidRPr="0075695A">
              <w:rPr>
                <w:rFonts w:cs="Times New Roman"/>
                <w:color w:val="000000"/>
                <w:lang w:val="es-ES_tradnl"/>
              </w:rPr>
              <w:t>a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no</w:t>
            </w:r>
            <w:r w:rsidR="00652CA2">
              <w:rPr>
                <w:rFonts w:cs="Times New Roman"/>
                <w:color w:val="000000"/>
                <w:lang w:val="es-ES_tradnl"/>
              </w:rPr>
              <w:t>tará en su sección del tablero</w:t>
            </w:r>
            <w:r w:rsidR="002E1051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2A141ED" w14:textId="77777777" w:rsidR="002E1051" w:rsidRPr="0075695A" w:rsidRDefault="002E1051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423DDCA2" w14:textId="1A63E304" w:rsidR="0077392E" w:rsidRPr="0075695A" w:rsidRDefault="007754BD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Corrija y puntúe cada respuesta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 xml:space="preserve">: 1 punto si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es correcta;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C4938" w:rsidRPr="0075695A">
              <w:rPr>
                <w:rFonts w:cs="Times New Roman"/>
                <w:color w:val="000000"/>
                <w:lang w:val="es-ES_tradnl"/>
              </w:rPr>
              <w:t>0</w:t>
            </w:r>
            <w:r w:rsidR="00652CA2">
              <w:rPr>
                <w:rFonts w:cs="Times New Roman"/>
                <w:color w:val="000000"/>
                <w:lang w:val="es-ES_tradnl"/>
              </w:rPr>
              <w:t>, si no.</w:t>
            </w:r>
          </w:p>
          <w:p w14:paraId="7C964AE4" w14:textId="77777777" w:rsidR="00623F67" w:rsidRPr="0075695A" w:rsidRDefault="00623F67" w:rsidP="00623F6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77E2A2C" w14:textId="7801B17D" w:rsidR="001D49FD" w:rsidRPr="0075695A" w:rsidRDefault="00623F67" w:rsidP="00652CA2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Repita el e</w:t>
            </w:r>
            <w:r w:rsidR="001D49FD" w:rsidRPr="0075695A">
              <w:rPr>
                <w:rFonts w:cs="Times New Roman"/>
                <w:color w:val="000000"/>
                <w:lang w:val="es-ES_tradnl"/>
              </w:rPr>
              <w:t xml:space="preserve">jercicio cambiando de representantes de grupo cada vez.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El juego finaliza cuando t</w:t>
            </w:r>
            <w:r w:rsidR="00652CA2">
              <w:rPr>
                <w:rFonts w:cs="Times New Roman"/>
                <w:color w:val="000000"/>
                <w:lang w:val="es-ES_tradnl"/>
              </w:rPr>
              <w:t xml:space="preserve">odos los estudiantes hayan pasado al tablero </w:t>
            </w:r>
            <w:r w:rsidR="0077392E" w:rsidRPr="0075695A">
              <w:rPr>
                <w:rFonts w:cs="Times New Roman"/>
                <w:color w:val="000000"/>
                <w:lang w:val="es-ES_tradnl"/>
              </w:rPr>
              <w:t>como mínimo una vez.</w:t>
            </w:r>
            <w:r w:rsidR="00487C07" w:rsidRPr="0075695A">
              <w:rPr>
                <w:rFonts w:cs="Times New Roman"/>
                <w:color w:val="000000"/>
                <w:lang w:val="es-ES_tradnl"/>
              </w:rPr>
              <w:t xml:space="preserve"> Gana el grupo que haya sumado más puntos.</w:t>
            </w:r>
          </w:p>
        </w:tc>
      </w:tr>
      <w:tr w:rsidR="00C233DB" w:rsidRPr="0075695A" w14:paraId="5E1FAABD" w14:textId="77777777" w:rsidTr="0077392E">
        <w:tc>
          <w:tcPr>
            <w:tcW w:w="1242" w:type="dxa"/>
          </w:tcPr>
          <w:p w14:paraId="6232EA64" w14:textId="266D5304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5656E1C2" w14:textId="274A8745" w:rsidR="00C233DB" w:rsidRPr="0075695A" w:rsidRDefault="00A929FE" w:rsidP="0077392E">
            <w:pPr>
              <w:jc w:val="both"/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lexema y la desinencia de los verbos</w:t>
            </w:r>
          </w:p>
        </w:tc>
      </w:tr>
      <w:tr w:rsidR="00C233DB" w:rsidRPr="0075695A" w14:paraId="017FC60A" w14:textId="77777777" w:rsidTr="0077392E">
        <w:tc>
          <w:tcPr>
            <w:tcW w:w="1242" w:type="dxa"/>
          </w:tcPr>
          <w:p w14:paraId="7FE5F7A3" w14:textId="77777777" w:rsidR="00C233DB" w:rsidRPr="0075695A" w:rsidRDefault="00C233DB" w:rsidP="0077392E">
            <w:pPr>
              <w:jc w:val="both"/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45A2665" w14:textId="6D502C2D" w:rsidR="00C233DB" w:rsidRPr="0075695A" w:rsidRDefault="00D23BC0" w:rsidP="0077392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Secuencia de imágenes que permite analizar el tipo de información que aportan los lexemas y las desinencias verbales</w:t>
            </w:r>
          </w:p>
        </w:tc>
      </w:tr>
    </w:tbl>
    <w:p w14:paraId="49DC2E71" w14:textId="77777777" w:rsidR="00C233DB" w:rsidRPr="0075695A" w:rsidRDefault="00C233DB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6961"/>
      </w:tblGrid>
      <w:tr w:rsidR="00450B43" w:rsidRPr="0075695A" w14:paraId="3FD9803D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366AF22D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3AF22144" w14:textId="77777777" w:rsidTr="0049799F">
        <w:tc>
          <w:tcPr>
            <w:tcW w:w="2093" w:type="dxa"/>
          </w:tcPr>
          <w:p w14:paraId="1619807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6961" w:type="dxa"/>
          </w:tcPr>
          <w:p w14:paraId="6B627367" w14:textId="69795A62" w:rsidR="00450B43" w:rsidRPr="0075695A" w:rsidRDefault="00F814C9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LE_05_05_REC40</w:t>
            </w:r>
          </w:p>
        </w:tc>
      </w:tr>
      <w:tr w:rsidR="00450B43" w:rsidRPr="0075695A" w14:paraId="61390ED9" w14:textId="77777777" w:rsidTr="0049799F">
        <w:tc>
          <w:tcPr>
            <w:tcW w:w="2093" w:type="dxa"/>
          </w:tcPr>
          <w:p w14:paraId="75F30870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6961" w:type="dxa"/>
          </w:tcPr>
          <w:p w14:paraId="0797AF9F" w14:textId="1E6E7B97" w:rsidR="00450B43" w:rsidRPr="0075695A" w:rsidRDefault="00F72118" w:rsidP="00F7211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842A53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842A53" w:rsidRPr="0075695A">
              <w:rPr>
                <w:rFonts w:ascii="Times" w:hAnsi="Times"/>
                <w:lang w:val="es-ES_tradnl"/>
              </w:rPr>
              <w:t>Lengua castellana y literatur</w:t>
            </w:r>
            <w:r>
              <w:rPr>
                <w:rFonts w:ascii="Times" w:hAnsi="Times"/>
                <w:lang w:val="es-ES_tradnl"/>
              </w:rPr>
              <w:t>a/La biografía/Uso de la lengua: la familia léxica y las formas personales y no personales del verbo</w:t>
            </w:r>
            <w:r w:rsidR="00842A53" w:rsidRPr="0075695A">
              <w:rPr>
                <w:rFonts w:ascii="Times" w:hAnsi="Times"/>
                <w:lang w:val="es-ES_tradnl"/>
              </w:rPr>
              <w:t>/</w:t>
            </w:r>
            <w:r w:rsidR="00124CA0" w:rsidRPr="0075695A">
              <w:rPr>
                <w:rFonts w:ascii="Times" w:hAnsi="Times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5FC1C7F8" w14:textId="77777777" w:rsidTr="0049799F">
        <w:tc>
          <w:tcPr>
            <w:tcW w:w="2093" w:type="dxa"/>
          </w:tcPr>
          <w:p w14:paraId="64FB7B7D" w14:textId="77777777" w:rsidR="00450B43" w:rsidRPr="0075695A" w:rsidRDefault="00450B43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6961" w:type="dxa"/>
          </w:tcPr>
          <w:p w14:paraId="1EBD5064" w14:textId="267D1D4F" w:rsidR="00450B43" w:rsidRPr="0075695A" w:rsidRDefault="00490612" w:rsidP="00450B43">
            <w:pPr>
              <w:rPr>
                <w:rFonts w:cs="Times New Roman"/>
                <w:color w:val="000000"/>
                <w:lang w:val="es-ES_tradnl"/>
              </w:rPr>
            </w:pPr>
            <w:r w:rsidRPr="00F72118">
              <w:rPr>
                <w:rFonts w:cs="Times New Roman"/>
                <w:color w:val="FF0000"/>
                <w:lang w:val="es-ES_tradnl"/>
              </w:rPr>
              <w:t>Cambiar la frase</w:t>
            </w:r>
            <w:r w:rsidR="00F72118">
              <w:rPr>
                <w:rFonts w:cs="Times New Roman"/>
                <w:color w:val="FF0000"/>
                <w:lang w:val="es-ES_tradnl"/>
              </w:rPr>
              <w:t xml:space="preserve"> del segundo bloque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43134" w:rsidRPr="00D95351">
              <w:rPr>
                <w:rFonts w:cs="Times New Roman"/>
                <w:iCs/>
                <w:color w:val="000000"/>
                <w:lang w:val="es-ES_tradnl"/>
              </w:rPr>
              <w:t>Desayuno un zumo y tostadas todos</w:t>
            </w:r>
            <w:r w:rsidRPr="00D95351">
              <w:rPr>
                <w:rFonts w:cs="Times New Roman"/>
                <w:iCs/>
                <w:color w:val="000000"/>
                <w:lang w:val="es-ES_tradnl"/>
              </w:rPr>
              <w:t xml:space="preserve"> los días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D9535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A11F62" w:rsidRPr="00D95351">
              <w:rPr>
                <w:rFonts w:cs="Times New Roman"/>
                <w:color w:val="000000"/>
                <w:lang w:val="es-ES_tradnl"/>
              </w:rPr>
              <w:t>Desayuno frutas y yogur con cereal todos los días</w:t>
            </w:r>
            <w:r w:rsidRPr="00D95351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450B43" w:rsidRPr="0075695A" w14:paraId="391710BA" w14:textId="77777777" w:rsidTr="0049799F">
        <w:tc>
          <w:tcPr>
            <w:tcW w:w="2093" w:type="dxa"/>
          </w:tcPr>
          <w:p w14:paraId="2821656A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6961" w:type="dxa"/>
          </w:tcPr>
          <w:p w14:paraId="243C51B3" w14:textId="65722676" w:rsidR="00450B43" w:rsidRPr="0075695A" w:rsidRDefault="00124C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en qué persona está conjugado el verbo</w:t>
            </w:r>
          </w:p>
        </w:tc>
      </w:tr>
      <w:tr w:rsidR="00450B43" w:rsidRPr="0075695A" w14:paraId="2771F433" w14:textId="77777777" w:rsidTr="0049799F">
        <w:tc>
          <w:tcPr>
            <w:tcW w:w="2093" w:type="dxa"/>
          </w:tcPr>
          <w:p w14:paraId="44E97B19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6961" w:type="dxa"/>
          </w:tcPr>
          <w:p w14:paraId="4C244B84" w14:textId="37BBB561" w:rsidR="00450B43" w:rsidRPr="0075695A" w:rsidRDefault="00734E4E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practicar </w:t>
            </w:r>
            <w:r w:rsidR="004517E2" w:rsidRPr="0075695A">
              <w:rPr>
                <w:rFonts w:cs="Times New Roman"/>
                <w:color w:val="000000"/>
                <w:lang w:val="es-ES_tradnl"/>
              </w:rPr>
              <w:t>la identificación de la persona gramatical del verbo</w:t>
            </w:r>
          </w:p>
        </w:tc>
      </w:tr>
    </w:tbl>
    <w:p w14:paraId="1856DFDC" w14:textId="77777777" w:rsidR="007669AE" w:rsidRPr="0075695A" w:rsidRDefault="007669AE" w:rsidP="005D1738">
      <w:pPr>
        <w:spacing w:after="0"/>
        <w:rPr>
          <w:rFonts w:ascii="Times" w:hAnsi="Times"/>
          <w:highlight w:val="yellow"/>
        </w:rPr>
      </w:pPr>
    </w:p>
    <w:p w14:paraId="3241EBDE" w14:textId="42B94583" w:rsidR="005D1738" w:rsidRPr="0075695A" w:rsidRDefault="005D1738" w:rsidP="005D1738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2.1 </w:t>
      </w:r>
      <w:r w:rsidR="00841EA5" w:rsidRPr="0075695A">
        <w:rPr>
          <w:rFonts w:ascii="Times" w:hAnsi="Times"/>
          <w:b/>
        </w:rPr>
        <w:t>Los verbos regulares</w:t>
      </w:r>
    </w:p>
    <w:p w14:paraId="2BB3A541" w14:textId="77777777" w:rsidR="00B17620" w:rsidRDefault="00B17620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</w:pPr>
    </w:p>
    <w:p w14:paraId="3743F35B" w14:textId="77777777" w:rsidR="00841EA5" w:rsidRPr="0075695A" w:rsidRDefault="00841EA5" w:rsidP="00841EA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t xml:space="preserve">Existen dos clases de verbos: </w:t>
      </w:r>
      <w:r w:rsidRPr="0075695A">
        <w:rPr>
          <w:b/>
        </w:rPr>
        <w:t>regulares</w:t>
      </w:r>
      <w:r w:rsidRPr="0075695A">
        <w:t xml:space="preserve"> e </w:t>
      </w:r>
      <w:r w:rsidRPr="0075695A">
        <w:rPr>
          <w:b/>
        </w:rPr>
        <w:t>irregulares</w:t>
      </w:r>
      <w:r w:rsidRPr="0075695A">
        <w:t>. Se diferencian entre sí por la transformación que sufren al momento de conjugarse.</w:t>
      </w:r>
    </w:p>
    <w:p w14:paraId="44DBBB22" w14:textId="77777777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CA6CF5C" w14:textId="79CA4B23" w:rsidR="00841EA5" w:rsidRPr="0075695A" w:rsidRDefault="00841EA5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regulares</w:t>
      </w:r>
      <w:r w:rsidRPr="0075695A">
        <w:rPr>
          <w:rFonts w:eastAsiaTheme="minorEastAsia"/>
          <w:lang w:eastAsia="ja-JP"/>
        </w:rPr>
        <w:t xml:space="preserve"> son aquellos en cuya conjugación </w:t>
      </w:r>
      <w:r w:rsidRPr="0075695A">
        <w:rPr>
          <w:rFonts w:eastAsiaTheme="minorEastAsia"/>
          <w:b/>
          <w:lang w:eastAsia="ja-JP"/>
        </w:rPr>
        <w:t>no se ve alterado el lexema</w:t>
      </w:r>
      <w:r w:rsidR="004B59E1" w:rsidRPr="0075695A">
        <w:rPr>
          <w:rFonts w:eastAsiaTheme="minorEastAsia"/>
          <w:lang w:eastAsia="ja-JP"/>
        </w:rPr>
        <w:t>; en otras palabras, son aquellos cuya</w:t>
      </w:r>
      <w:r w:rsidRPr="0075695A">
        <w:rPr>
          <w:rFonts w:eastAsiaTheme="minorEastAsia"/>
          <w:lang w:eastAsia="ja-JP"/>
        </w:rPr>
        <w:t xml:space="preserve"> conjugación es uniforme</w:t>
      </w:r>
      <w:r w:rsidR="004B59E1"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lang w:eastAsia="ja-JP"/>
        </w:rPr>
        <w:t xml:space="preserve"> como en los casos de </w:t>
      </w:r>
      <w:r w:rsidRPr="0075695A">
        <w:rPr>
          <w:rFonts w:eastAsiaTheme="minorEastAsia"/>
          <w:i/>
          <w:lang w:eastAsia="ja-JP"/>
        </w:rPr>
        <w:t>estudiar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toser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vivir</w:t>
      </w:r>
      <w:r w:rsidRPr="0075695A">
        <w:rPr>
          <w:rFonts w:eastAsiaTheme="minorEastAsia"/>
          <w:lang w:eastAsia="ja-JP"/>
        </w:rPr>
        <w:t>, que viste anteriormente.</w:t>
      </w:r>
    </w:p>
    <w:p w14:paraId="215FE424" w14:textId="77777777" w:rsidR="009A0B88" w:rsidRPr="0075695A" w:rsidRDefault="009A0B88" w:rsidP="00841EA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9A0B88" w:rsidRPr="0075695A" w14:paraId="6E69A0D4" w14:textId="77777777" w:rsidTr="009A0B88">
        <w:tc>
          <w:tcPr>
            <w:tcW w:w="9054" w:type="dxa"/>
            <w:gridSpan w:val="2"/>
            <w:shd w:val="clear" w:color="auto" w:fill="0D0D0D" w:themeFill="text1" w:themeFillTint="F2"/>
          </w:tcPr>
          <w:p w14:paraId="3C784E89" w14:textId="77777777" w:rsidR="009A0B88" w:rsidRPr="0075695A" w:rsidRDefault="009A0B88" w:rsidP="009A0B88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9A0B88" w:rsidRPr="0075695A" w14:paraId="50AA33BF" w14:textId="77777777" w:rsidTr="00D9219C">
        <w:tc>
          <w:tcPr>
            <w:tcW w:w="1384" w:type="dxa"/>
          </w:tcPr>
          <w:p w14:paraId="654BD4A8" w14:textId="77777777" w:rsidR="009A0B88" w:rsidRPr="0075695A" w:rsidRDefault="009A0B88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292A23C0" w14:textId="30301571" w:rsidR="009A0B88" w:rsidRPr="0075695A" w:rsidRDefault="00F345D0" w:rsidP="009A0B88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_05_IMG03</w:t>
            </w:r>
          </w:p>
        </w:tc>
      </w:tr>
      <w:tr w:rsidR="009A0B88" w:rsidRPr="0075695A" w14:paraId="71FE3643" w14:textId="77777777" w:rsidTr="00D9219C">
        <w:tc>
          <w:tcPr>
            <w:tcW w:w="1384" w:type="dxa"/>
          </w:tcPr>
          <w:p w14:paraId="2C900CAA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2D42AD47" w14:textId="53D9317B" w:rsidR="009A0B88" w:rsidRPr="0075695A" w:rsidRDefault="00B7754D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Tres jóvenes. Un muchacho tiene un balón de baloncesto. Una muchacha un monopatín y la otra solo un bolso. </w:t>
            </w:r>
          </w:p>
        </w:tc>
      </w:tr>
      <w:tr w:rsidR="009A0B88" w:rsidRPr="0075695A" w14:paraId="3297E4E9" w14:textId="77777777" w:rsidTr="00D9219C">
        <w:tc>
          <w:tcPr>
            <w:tcW w:w="1384" w:type="dxa"/>
          </w:tcPr>
          <w:p w14:paraId="40748E64" w14:textId="077E156B" w:rsidR="009A0B88" w:rsidRPr="0075695A" w:rsidRDefault="005C0A10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70" w:type="dxa"/>
          </w:tcPr>
          <w:p w14:paraId="52877B74" w14:textId="247DA3DF" w:rsidR="009A0B88" w:rsidRPr="0075695A" w:rsidRDefault="00B7754D" w:rsidP="00B7754D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82390294</w:t>
            </w:r>
          </w:p>
        </w:tc>
      </w:tr>
      <w:tr w:rsidR="009A0B88" w:rsidRPr="0075695A" w14:paraId="68748A14" w14:textId="77777777" w:rsidTr="00D9219C">
        <w:tc>
          <w:tcPr>
            <w:tcW w:w="1384" w:type="dxa"/>
          </w:tcPr>
          <w:p w14:paraId="08359B56" w14:textId="77777777" w:rsidR="009A0B88" w:rsidRPr="0075695A" w:rsidRDefault="009A0B88" w:rsidP="009A0B88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0B94D9CF" w14:textId="0DE5A450" w:rsidR="009A0B88" w:rsidRPr="0075695A" w:rsidRDefault="00B7754D" w:rsidP="00B7754D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Natalia, Victoria y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amos deportes. Yo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el baloncesto y Natalia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skate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Victoria, aunque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ó tenis muchos años,</w:t>
            </w:r>
            <w:r w:rsidR="00BF4E3D">
              <w:rPr>
                <w:rFonts w:eastAsiaTheme="minorEastAsia"/>
                <w:szCs w:val="24"/>
                <w:lang w:val="es-ES_tradnl" w:eastAsia="ja-JP"/>
              </w:rPr>
              <w:t xml:space="preserve"> ya no podrá hacerlo debido a una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lesión de hombro, por eso ahora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practic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ará patinaje.</w:t>
            </w:r>
          </w:p>
        </w:tc>
      </w:tr>
    </w:tbl>
    <w:p w14:paraId="26099562" w14:textId="77777777" w:rsidR="00134A9E" w:rsidRPr="0075695A" w:rsidRDefault="00134A9E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528"/>
      </w:tblGrid>
      <w:tr w:rsidR="00C233DB" w:rsidRPr="0075695A" w14:paraId="4861CAEB" w14:textId="77777777" w:rsidTr="00C233DB">
        <w:tc>
          <w:tcPr>
            <w:tcW w:w="9054" w:type="dxa"/>
            <w:gridSpan w:val="2"/>
            <w:shd w:val="clear" w:color="auto" w:fill="000000" w:themeFill="text1"/>
          </w:tcPr>
          <w:p w14:paraId="6953A159" w14:textId="77777777" w:rsidR="00C233DB" w:rsidRPr="0075695A" w:rsidRDefault="00C233DB" w:rsidP="00C233D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C233DB" w:rsidRPr="0075695A" w14:paraId="77FC5DF4" w14:textId="77777777" w:rsidTr="00085A95">
        <w:tc>
          <w:tcPr>
            <w:tcW w:w="1526" w:type="dxa"/>
          </w:tcPr>
          <w:p w14:paraId="6AB26F50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528" w:type="dxa"/>
          </w:tcPr>
          <w:p w14:paraId="5A653703" w14:textId="646FF058" w:rsidR="00C233DB" w:rsidRPr="0075695A" w:rsidRDefault="00F814C9" w:rsidP="00C233D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LE_05_05_REC50</w:t>
            </w:r>
          </w:p>
        </w:tc>
      </w:tr>
      <w:tr w:rsidR="00C233DB" w:rsidRPr="0075695A" w14:paraId="011AAEDE" w14:textId="77777777" w:rsidTr="00085A95">
        <w:tc>
          <w:tcPr>
            <w:tcW w:w="1526" w:type="dxa"/>
          </w:tcPr>
          <w:p w14:paraId="27AD611D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528" w:type="dxa"/>
          </w:tcPr>
          <w:p w14:paraId="41735899" w14:textId="5E366975" w:rsidR="00C233DB" w:rsidRPr="0075695A" w:rsidRDefault="00085A95" w:rsidP="00B91B1F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6 </w:t>
            </w:r>
            <w:r w:rsidR="00672801" w:rsidRPr="0075695A">
              <w:rPr>
                <w:rFonts w:cs="Times New Roman"/>
                <w:color w:val="000000"/>
                <w:lang w:val="es-ES_tradnl"/>
              </w:rPr>
              <w:t>ESO/</w:t>
            </w:r>
            <w:r w:rsidR="00672801" w:rsidRPr="0075695A">
              <w:rPr>
                <w:rFonts w:ascii="Times" w:hAnsi="Times"/>
                <w:lang w:val="es-ES_tradnl"/>
              </w:rPr>
              <w:t>Lengua castellana y literatura/</w:t>
            </w:r>
            <w:r w:rsidR="00AF1479" w:rsidRPr="0075695A">
              <w:rPr>
                <w:rFonts w:ascii="Times" w:hAnsi="Times"/>
                <w:lang w:val="es-ES_tradnl"/>
              </w:rPr>
              <w:t>El mito</w:t>
            </w:r>
            <w:r w:rsidR="00672801" w:rsidRPr="0075695A">
              <w:rPr>
                <w:rFonts w:ascii="Times" w:hAnsi="Times"/>
                <w:lang w:val="es-ES_tradnl"/>
              </w:rPr>
              <w:t>/Uso de la lengua:</w:t>
            </w:r>
            <w:r w:rsidR="00B91B1F">
              <w:rPr>
                <w:rFonts w:ascii="Times" w:hAnsi="Times"/>
                <w:lang w:val="es-ES_tradnl"/>
              </w:rPr>
              <w:t xml:space="preserve"> la conjugación del verbo </w:t>
            </w:r>
            <w:r w:rsidR="002A4096">
              <w:rPr>
                <w:rFonts w:ascii="Times" w:hAnsi="Times"/>
                <w:lang w:val="es-ES_tradnl"/>
              </w:rPr>
              <w:t>o la modalidad de la oración/</w:t>
            </w:r>
            <w:r w:rsidR="00B66B7D" w:rsidRPr="0075695A">
              <w:rPr>
                <w:rFonts w:ascii="Times" w:hAnsi="Times"/>
                <w:lang w:val="es-ES_tradnl"/>
              </w:rPr>
              <w:t>El tiempo en el verbo: pasado, presente y futuro</w:t>
            </w:r>
          </w:p>
        </w:tc>
      </w:tr>
      <w:tr w:rsidR="00C233DB" w:rsidRPr="0075695A" w14:paraId="3E622770" w14:textId="77777777" w:rsidTr="00085A95">
        <w:tc>
          <w:tcPr>
            <w:tcW w:w="1526" w:type="dxa"/>
          </w:tcPr>
          <w:p w14:paraId="77B3207C" w14:textId="77777777" w:rsidR="00C233DB" w:rsidRPr="0075695A" w:rsidRDefault="00C233DB" w:rsidP="00C233D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528" w:type="dxa"/>
          </w:tcPr>
          <w:p w14:paraId="0A682BE6" w14:textId="1E645202" w:rsidR="00FC4B4A" w:rsidRDefault="00101530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</w:t>
            </w:r>
            <w:r w:rsidR="00F80229">
              <w:rPr>
                <w:rFonts w:cs="Times New Roman"/>
                <w:b/>
                <w:color w:val="FF0000"/>
                <w:lang w:val="es-ES_tradnl"/>
              </w:rPr>
              <w:t>ctivo:</w:t>
            </w:r>
          </w:p>
          <w:p w14:paraId="09AAE615" w14:textId="40AD3ACA" w:rsidR="00F80229" w:rsidRDefault="00D20DB2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primera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ar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asteis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 w:rsidRPr="00031D21">
              <w:rPr>
                <w:rFonts w:cs="Times New Roman"/>
                <w:color w:val="F79646" w:themeColor="accent6"/>
                <w:lang w:val="es-ES_tradnl"/>
              </w:rPr>
              <w:t>aron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áis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</w:t>
            </w:r>
            <w:r w:rsidR="00031D21" w:rsidRPr="00031D21">
              <w:rPr>
                <w:rFonts w:cs="Times New Roman"/>
                <w:color w:val="008000"/>
                <w:lang w:val="es-ES_tradnl"/>
              </w:rPr>
              <w:t>ían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 w:rsidR="00031D21">
              <w:rPr>
                <w:rFonts w:cs="Times New Roman"/>
                <w:lang w:val="es-ES_tradnl"/>
              </w:rPr>
              <w:t>Vosotros/-as esqui</w:t>
            </w:r>
            <w:r w:rsidR="00031D21" w:rsidRPr="00031D21">
              <w:rPr>
                <w:rFonts w:cs="Times New Roman"/>
                <w:color w:val="4BACC6" w:themeColor="accent5"/>
                <w:lang w:val="es-ES_tradnl"/>
              </w:rPr>
              <w:t>aréis</w:t>
            </w:r>
            <w:r w:rsidR="00031D21">
              <w:rPr>
                <w:rFonts w:cs="Times New Roman"/>
                <w:lang w:val="es-ES_tradnl"/>
              </w:rPr>
              <w:t xml:space="preserve"> 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031D21">
              <w:rPr>
                <w:rFonts w:cs="Times New Roman"/>
                <w:lang w:val="es-ES_tradnl"/>
              </w:rPr>
              <w:t>Ustedes esqui</w:t>
            </w:r>
            <w:r w:rsidR="00031D21">
              <w:rPr>
                <w:rFonts w:cs="Times New Roman"/>
                <w:color w:val="4BACC6" w:themeColor="accent5"/>
                <w:lang w:val="es-ES_tradnl"/>
              </w:rPr>
              <w:t>arán</w:t>
            </w:r>
            <w:r w:rsidR="00031D21">
              <w:rPr>
                <w:rFonts w:cs="Times New Roman"/>
                <w:color w:val="FF0000"/>
                <w:lang w:val="es-ES_tradnl"/>
              </w:rPr>
              <w:t>. Luego, en la tabla que sigue al acceso “Comparar”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 w:rsidR="00031D21">
              <w:rPr>
                <w:rFonts w:cs="Times New Roman"/>
                <w:color w:val="FF0000"/>
                <w:lang w:val="es-ES_tradnl"/>
              </w:rPr>
              <w:t xml:space="preserve"> cambiar la fila:</w:t>
            </w:r>
          </w:p>
          <w:p w14:paraId="37F6FD5C" w14:textId="77777777" w:rsidR="00031D21" w:rsidRDefault="00031D21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31D21" w14:paraId="7CA3184C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69AEB" w14:textId="17E81931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E91F040" w14:textId="02064199" w:rsidR="00031D21" w:rsidRDefault="00031D21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asteis</w:t>
                  </w:r>
                </w:p>
              </w:tc>
              <w:tc>
                <w:tcPr>
                  <w:tcW w:w="1824" w:type="dxa"/>
                </w:tcPr>
                <w:p w14:paraId="6FBAC102" w14:textId="604B7108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áis</w:t>
                  </w:r>
                </w:p>
              </w:tc>
              <w:tc>
                <w:tcPr>
                  <w:tcW w:w="1825" w:type="dxa"/>
                </w:tcPr>
                <w:p w14:paraId="6A8B4A02" w14:textId="273070B1" w:rsidR="00031D21" w:rsidRDefault="000E774F" w:rsidP="00114D36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aréis</w:t>
                  </w:r>
                </w:p>
              </w:tc>
            </w:tr>
          </w:tbl>
          <w:p w14:paraId="7574EEF5" w14:textId="77777777" w:rsidR="00031D21" w:rsidRDefault="00031D21" w:rsidP="00114D36">
            <w:pPr>
              <w:jc w:val="both"/>
              <w:rPr>
                <w:rFonts w:cs="Times New Roman"/>
                <w:lang w:val="es-ES_tradnl"/>
              </w:rPr>
            </w:pPr>
          </w:p>
          <w:p w14:paraId="51BBE5D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lastRenderedPageBreak/>
              <w:t>Por: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40F3202D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BBE76" w14:textId="38BEEA2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4C868FD4" w14:textId="0C71B33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aron</w:t>
                  </w:r>
                </w:p>
              </w:tc>
              <w:tc>
                <w:tcPr>
                  <w:tcW w:w="1824" w:type="dxa"/>
                </w:tcPr>
                <w:p w14:paraId="6148A57C" w14:textId="4DE930FB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ían</w:t>
                  </w:r>
                </w:p>
              </w:tc>
              <w:tc>
                <w:tcPr>
                  <w:tcW w:w="1825" w:type="dxa"/>
                </w:tcPr>
                <w:p w14:paraId="3B016E59" w14:textId="324177F5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esqui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arán</w:t>
                  </w:r>
                </w:p>
              </w:tc>
            </w:tr>
          </w:tbl>
          <w:p w14:paraId="306DDE32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0DDD9B4" w14:textId="50B53B7C" w:rsidR="000E774F" w:rsidRDefault="000E774F" w:rsidP="000E774F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Después de acceder a la segunda pestaña, la que corresponde al texto “Verbos terminados en -</w:t>
            </w:r>
            <w:proofErr w:type="spellStart"/>
            <w:r>
              <w:rPr>
                <w:rFonts w:cs="Times New Roman"/>
                <w:color w:val="FF0000"/>
                <w:lang w:val="es-ES_tradnl"/>
              </w:rPr>
              <w:t>er</w:t>
            </w:r>
            <w:proofErr w:type="spellEnd"/>
            <w:r>
              <w:rPr>
                <w:rFonts w:cs="Times New Roman"/>
                <w:color w:val="FF0000"/>
                <w:lang w:val="es-ES_tradnl"/>
              </w:rPr>
              <w:t>”, en la secuencia que sigue al acceso “Pasado”</w:t>
            </w:r>
            <w:r w:rsidR="00A428A0">
              <w:rPr>
                <w:rFonts w:cs="Times New Roman"/>
                <w:color w:val="FF0000"/>
                <w:lang w:val="es-ES_tradnl"/>
              </w:rPr>
              <w:t>,</w:t>
            </w:r>
            <w:r>
              <w:rPr>
                <w:rFonts w:cs="Times New Roman"/>
                <w:color w:val="FF0000"/>
                <w:lang w:val="es-ES_tradnl"/>
              </w:rPr>
              <w:t xml:space="preserve"> cambiar: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008000"/>
                <w:lang w:val="es-ES_tradnl"/>
              </w:rPr>
              <w:t>é</w:t>
            </w:r>
            <w:r w:rsidRPr="00031D21">
              <w:rPr>
                <w:rFonts w:cs="Times New Roman"/>
                <w:color w:val="008000"/>
                <w:lang w:val="es-ES_tradnl"/>
              </w:rPr>
              <w:t>is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recorr</w:t>
            </w:r>
            <w:r>
              <w:rPr>
                <w:rFonts w:cs="Times New Roman"/>
                <w:color w:val="4BACC6" w:themeColor="accent5"/>
                <w:lang w:val="es-ES_tradnl"/>
              </w:rPr>
              <w:t>erán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3C81D456" w14:textId="77777777" w:rsidR="000E774F" w:rsidRP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5DACEB1F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1A8E1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7C88DA9" w14:textId="430BEF16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63EF8900" w14:textId="4C4A1919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é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is</w:t>
                  </w:r>
                </w:p>
              </w:tc>
              <w:tc>
                <w:tcPr>
                  <w:tcW w:w="1825" w:type="dxa"/>
                </w:tcPr>
                <w:p w14:paraId="7767A189" w14:textId="66B3F50F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26C60B54" w14:textId="77777777" w:rsidR="00F80229" w:rsidRDefault="00F80229" w:rsidP="00114D36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20CD3C62" w14:textId="7C923FB5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0E774F"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1A3073B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0E774F" w14:paraId="15F557B0" w14:textId="77777777" w:rsidTr="000E774F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A82FC" w14:textId="77777777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75AFC566" w14:textId="00885ACA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7334E1AC" w14:textId="48C5F184" w:rsidR="000E774F" w:rsidRDefault="000E774F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4EC27AFF" w14:textId="6C7FF800" w:rsidR="000E774F" w:rsidRDefault="00CE635E" w:rsidP="000E774F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recorr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erán</w:t>
                  </w:r>
                </w:p>
              </w:tc>
            </w:tr>
          </w:tbl>
          <w:p w14:paraId="36591B4E" w14:textId="77777777" w:rsidR="000E774F" w:rsidRDefault="000E774F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1B2A34D7" w14:textId="5F3BA500" w:rsidR="00E517DD" w:rsidRDefault="00E517DD" w:rsidP="00E517DD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Después de acceder a la tercera pestaña, la que corresponde al texto “Verbos terminados en -ir”, en la secuencia que sigue al acceso “Pasado” cambiar: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F79646" w:themeColor="accent6"/>
                <w:lang w:val="es-ES_tradnl"/>
              </w:rPr>
              <w:t>is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teis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F79646" w:themeColor="accent6"/>
                <w:lang w:val="es-ES_tradnl"/>
              </w:rPr>
              <w:t>ie</w:t>
            </w:r>
            <w:r w:rsidRPr="00031D21">
              <w:rPr>
                <w:rFonts w:cs="Times New Roman"/>
                <w:color w:val="F79646" w:themeColor="accent6"/>
                <w:lang w:val="es-ES_tradnl"/>
              </w:rPr>
              <w:t>ron</w:t>
            </w:r>
            <w:r>
              <w:rPr>
                <w:rFonts w:cs="Times New Roman"/>
                <w:color w:val="FF0000"/>
                <w:lang w:val="es-ES_tradnl"/>
              </w:rPr>
              <w:t xml:space="preserve">; en la de “Presente”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008000"/>
                <w:lang w:val="es-ES_tradnl"/>
              </w:rPr>
              <w:t>í</w:t>
            </w:r>
            <w:r w:rsidRPr="00031D21">
              <w:rPr>
                <w:rFonts w:cs="Times New Roman"/>
                <w:color w:val="008000"/>
                <w:lang w:val="es-ES_tradnl"/>
              </w:rPr>
              <w:t>s</w:t>
            </w:r>
            <w:r>
              <w:rPr>
                <w:rFonts w:cs="Times New Roman"/>
                <w:color w:val="4BACC6" w:themeColor="accent5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008000"/>
                <w:lang w:val="es-ES_tradnl"/>
              </w:rPr>
              <w:t>e</w:t>
            </w:r>
            <w:r w:rsidRPr="00031D21">
              <w:rPr>
                <w:rFonts w:cs="Times New Roman"/>
                <w:color w:val="008000"/>
                <w:lang w:val="es-ES_tradnl"/>
              </w:rPr>
              <w:t>n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y en la de “Futuro” </w:t>
            </w:r>
            <w:r>
              <w:rPr>
                <w:rFonts w:cs="Times New Roman"/>
                <w:lang w:val="es-ES_tradnl"/>
              </w:rPr>
              <w:t>Vosotros/-as viv</w:t>
            </w:r>
            <w:r>
              <w:rPr>
                <w:rFonts w:cs="Times New Roman"/>
                <w:color w:val="4BACC6" w:themeColor="accent5"/>
                <w:lang w:val="es-ES_tradnl"/>
              </w:rPr>
              <w:t>i</w:t>
            </w:r>
            <w:r w:rsidRPr="00031D21">
              <w:rPr>
                <w:rFonts w:cs="Times New Roman"/>
                <w:color w:val="4BACC6" w:themeColor="accent5"/>
                <w:lang w:val="es-ES_tradnl"/>
              </w:rPr>
              <w:t>réis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viv</w:t>
            </w:r>
            <w:r>
              <w:rPr>
                <w:rFonts w:cs="Times New Roman"/>
                <w:color w:val="4BACC6" w:themeColor="accent5"/>
                <w:lang w:val="es-ES_tradnl"/>
              </w:rPr>
              <w:t>irán</w:t>
            </w:r>
            <w:r>
              <w:rPr>
                <w:rFonts w:cs="Times New Roman"/>
                <w:color w:val="FF0000"/>
                <w:lang w:val="es-ES_tradnl"/>
              </w:rPr>
              <w:t>. Luego, en la tabla que sigue al acceso “Comparar” cambiar la fila:</w:t>
            </w:r>
          </w:p>
          <w:p w14:paraId="045A0B9E" w14:textId="77777777" w:rsidR="00CE635E" w:rsidRDefault="00CE635E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E517DD" w14:paraId="222B41ED" w14:textId="77777777" w:rsidTr="00E517DD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ECE74" w14:textId="77777777" w:rsidR="00E517DD" w:rsidRDefault="00E517DD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Vosotros/-as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CB2F02F" w14:textId="4A141ACE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 w:rsidR="00E517DD">
                    <w:rPr>
                      <w:rFonts w:cs="Times New Roman"/>
                      <w:color w:val="F79646" w:themeColor="accent6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steis</w:t>
                  </w:r>
                </w:p>
              </w:tc>
              <w:tc>
                <w:tcPr>
                  <w:tcW w:w="1824" w:type="dxa"/>
                </w:tcPr>
                <w:p w14:paraId="27B5362F" w14:textId="4B866F06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í</w:t>
                  </w:r>
                  <w:r w:rsidR="00E517DD" w:rsidRPr="00031D21">
                    <w:rPr>
                      <w:rFonts w:cs="Times New Roman"/>
                      <w:color w:val="008000"/>
                      <w:lang w:val="es-ES_tradnl"/>
                    </w:rPr>
                    <w:t>s</w:t>
                  </w:r>
                </w:p>
              </w:tc>
              <w:tc>
                <w:tcPr>
                  <w:tcW w:w="1825" w:type="dxa"/>
                </w:tcPr>
                <w:p w14:paraId="6DEC6D55" w14:textId="6BABC52A" w:rsidR="00E517DD" w:rsidRDefault="008C6B1B" w:rsidP="00E517DD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</w:t>
                  </w:r>
                  <w:r w:rsidR="00E517DD" w:rsidRPr="00031D21">
                    <w:rPr>
                      <w:rFonts w:cs="Times New Roman"/>
                      <w:color w:val="4BACC6" w:themeColor="accent5"/>
                      <w:lang w:val="es-ES_tradnl"/>
                    </w:rPr>
                    <w:t>réis</w:t>
                  </w:r>
                </w:p>
              </w:tc>
            </w:tr>
          </w:tbl>
          <w:p w14:paraId="629FC3FE" w14:textId="77777777" w:rsidR="00E517DD" w:rsidRDefault="00E517DD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2F1D5EBF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Por</w:t>
            </w:r>
          </w:p>
          <w:p w14:paraId="14C8841B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4"/>
              <w:gridCol w:w="1824"/>
              <w:gridCol w:w="1825"/>
            </w:tblGrid>
            <w:tr w:rsidR="008C6B1B" w14:paraId="06C974AA" w14:textId="77777777" w:rsidTr="00976721"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327FD" w14:textId="77777777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Ustedes</w:t>
                  </w:r>
                </w:p>
              </w:tc>
              <w:tc>
                <w:tcPr>
                  <w:tcW w:w="1824" w:type="dxa"/>
                  <w:tcBorders>
                    <w:left w:val="nil"/>
                  </w:tcBorders>
                </w:tcPr>
                <w:p w14:paraId="65E2200D" w14:textId="5D7FA5E8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F79646" w:themeColor="accent6"/>
                      <w:lang w:val="es-ES_tradnl"/>
                    </w:rPr>
                    <w:t>ie</w:t>
                  </w:r>
                  <w:r w:rsidRPr="00031D21">
                    <w:rPr>
                      <w:rFonts w:cs="Times New Roman"/>
                      <w:color w:val="F79646" w:themeColor="accent6"/>
                      <w:lang w:val="es-ES_tradnl"/>
                    </w:rPr>
                    <w:t>ron</w:t>
                  </w:r>
                </w:p>
              </w:tc>
              <w:tc>
                <w:tcPr>
                  <w:tcW w:w="1824" w:type="dxa"/>
                </w:tcPr>
                <w:p w14:paraId="2EF47867" w14:textId="3EA85793" w:rsidR="008C6B1B" w:rsidRDefault="008C6B1B" w:rsidP="00976721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008000"/>
                      <w:lang w:val="es-ES_tradnl"/>
                    </w:rPr>
                    <w:t>e</w:t>
                  </w:r>
                  <w:r w:rsidRPr="00031D21">
                    <w:rPr>
                      <w:rFonts w:cs="Times New Roman"/>
                      <w:color w:val="008000"/>
                      <w:lang w:val="es-ES_tradnl"/>
                    </w:rPr>
                    <w:t>n</w:t>
                  </w:r>
                </w:p>
              </w:tc>
              <w:tc>
                <w:tcPr>
                  <w:tcW w:w="1825" w:type="dxa"/>
                </w:tcPr>
                <w:p w14:paraId="73BBCD8C" w14:textId="2B5B7AB8" w:rsidR="008C6B1B" w:rsidRDefault="008C6B1B" w:rsidP="008C6B1B">
                  <w:pPr>
                    <w:jc w:val="both"/>
                    <w:rPr>
                      <w:rFonts w:cs="Times New Roman"/>
                    </w:rPr>
                  </w:pPr>
                  <w:r>
                    <w:rPr>
                      <w:rFonts w:cs="Times New Roman"/>
                      <w:lang w:val="es-ES_tradnl"/>
                    </w:rPr>
                    <w:t>viv</w:t>
                  </w:r>
                  <w:r>
                    <w:rPr>
                      <w:rFonts w:cs="Times New Roman"/>
                      <w:color w:val="4BACC6" w:themeColor="accent5"/>
                      <w:lang w:val="es-ES_tradnl"/>
                    </w:rPr>
                    <w:t>irán</w:t>
                  </w:r>
                </w:p>
              </w:tc>
            </w:tr>
          </w:tbl>
          <w:p w14:paraId="439BA6FE" w14:textId="77777777" w:rsid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F924124" w14:textId="3C544A04" w:rsidR="00C233DB" w:rsidRPr="008C6B1B" w:rsidRDefault="008C6B1B" w:rsidP="00114D36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acceso al que lleva el botón “Practica” </w:t>
            </w:r>
            <w:r w:rsidRPr="008C6B1B">
              <w:rPr>
                <w:rFonts w:cs="Times New Roman"/>
                <w:color w:val="FF0000"/>
                <w:lang w:val="es-ES_tradnl"/>
              </w:rPr>
              <w:t>c</w:t>
            </w:r>
            <w:r w:rsidR="00101530" w:rsidRPr="008C6B1B">
              <w:rPr>
                <w:rFonts w:cs="Times New Roman"/>
                <w:color w:val="FF0000"/>
                <w:lang w:val="es-ES_tradnl"/>
              </w:rPr>
              <w:t>ambiar la oración</w:t>
            </w:r>
            <w:r w:rsidR="005530A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530A6" w:rsidRPr="008C6B1B">
              <w:rPr>
                <w:rFonts w:cs="Times New Roman"/>
                <w:color w:val="000000"/>
                <w:lang w:val="es-ES_tradnl"/>
              </w:rPr>
              <w:t>Óscar y Mario irán al cine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114D3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>Óscar y María ganará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>n el concurso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. En la solución, cambiar</w:t>
            </w:r>
            <w:r w:rsidRPr="008C6B1B">
              <w:rPr>
                <w:rFonts w:cs="Times New Roman"/>
                <w:color w:val="FF0000"/>
                <w:lang w:val="es-ES_tradnl"/>
              </w:rPr>
              <w:t xml:space="preserve"> entonces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Óscar y Mario </w:t>
            </w:r>
            <w:r w:rsidR="005076F6" w:rsidRPr="008C6B1B">
              <w:rPr>
                <w:rFonts w:cs="Times New Roman"/>
                <w:b/>
                <w:color w:val="000000"/>
                <w:lang w:val="es-ES_tradnl"/>
              </w:rPr>
              <w:t>irán</w:t>
            </w:r>
            <w:r w:rsidR="005076F6" w:rsidRPr="008C6B1B">
              <w:rPr>
                <w:rFonts w:cs="Times New Roman"/>
                <w:color w:val="000000"/>
                <w:lang w:val="es-ES_tradnl"/>
              </w:rPr>
              <w:t xml:space="preserve"> al cine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5076F6" w:rsidRPr="008C6B1B">
              <w:rPr>
                <w:rFonts w:cs="Times New Roman"/>
                <w:color w:val="FF0000"/>
                <w:lang w:val="es-ES_tradnl"/>
              </w:rPr>
              <w:t>por</w:t>
            </w:r>
            <w:r w:rsidR="005076F6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Óscar y María </w:t>
            </w:r>
            <w:r w:rsidR="00114D36" w:rsidRPr="008C6B1B">
              <w:rPr>
                <w:rFonts w:cs="Times New Roman"/>
                <w:b/>
                <w:color w:val="000000"/>
                <w:lang w:val="es-ES_tradnl"/>
              </w:rPr>
              <w:t>ganarán</w:t>
            </w:r>
            <w:r w:rsidR="00114D36" w:rsidRPr="008C6B1B">
              <w:rPr>
                <w:rFonts w:cs="Times New Roman"/>
                <w:color w:val="000000"/>
                <w:lang w:val="es-ES_tradnl"/>
              </w:rPr>
              <w:t xml:space="preserve"> el concurso</w:t>
            </w:r>
            <w:r w:rsidR="00114D36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70B01537" w14:textId="77777777" w:rsidR="00DF7403" w:rsidRPr="0075695A" w:rsidRDefault="00DF7403" w:rsidP="00C233DB">
            <w:pPr>
              <w:rPr>
                <w:rFonts w:cs="Times New Roman"/>
                <w:color w:val="000000"/>
                <w:lang w:val="es-ES_tradnl"/>
              </w:rPr>
            </w:pPr>
          </w:p>
          <w:p w14:paraId="3E48D32A" w14:textId="267FAB09" w:rsidR="00FF4785" w:rsidRPr="0075695A" w:rsidRDefault="00FF4785" w:rsidP="00FC4B4A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estudiante debe quedar así:</w:t>
            </w:r>
          </w:p>
          <w:p w14:paraId="35E53283" w14:textId="77777777" w:rsidR="00FF4785" w:rsidRPr="0075695A" w:rsidRDefault="00FF4785" w:rsidP="00FF478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¿Cuándo sucedió?</w:t>
            </w:r>
          </w:p>
          <w:p w14:paraId="34CFACC6" w14:textId="4764A884" w:rsidR="00FF4785" w:rsidRPr="0075695A" w:rsidRDefault="00FC4B4A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C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uando leemos una oración</w:t>
            </w:r>
            <w:r w:rsidRPr="0075695A">
              <w:rPr>
                <w:rFonts w:cs="Times New Roman"/>
                <w:color w:val="000000"/>
                <w:lang w:val="es-ES_tradnl"/>
              </w:rPr>
              <w:t>,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podemos saber la 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persona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y el 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>número</w:t>
            </w:r>
            <w:r w:rsidR="00D5659D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A045EB" w:rsidRPr="0075695A">
              <w:rPr>
                <w:rFonts w:cs="Times New Roman"/>
                <w:bCs/>
                <w:color w:val="000000"/>
                <w:lang w:val="es-ES_tradnl"/>
              </w:rPr>
              <w:t xml:space="preserve">a los </w:t>
            </w:r>
            <w:r w:rsidR="00D5659D" w:rsidRPr="0075695A">
              <w:rPr>
                <w:rFonts w:cs="Times New Roman"/>
                <w:bCs/>
                <w:color w:val="000000"/>
                <w:lang w:val="es-ES_tradnl"/>
              </w:rPr>
              <w:t>que hace referencia</w:t>
            </w:r>
            <w:r w:rsidR="00FF4785"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fijándonos en </w:t>
            </w:r>
            <w:r w:rsidR="00D5659D" w:rsidRPr="0075695A">
              <w:rPr>
                <w:rFonts w:cs="Times New Roman"/>
                <w:color w:val="000000"/>
                <w:lang w:val="es-ES_tradnl"/>
              </w:rPr>
              <w:t xml:space="preserve">las desinencias 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>el verbo. Por ejemplo: </w:t>
            </w:r>
          </w:p>
          <w:p w14:paraId="0D7F592D" w14:textId="77777777" w:rsidR="00D5659D" w:rsidRPr="0075695A" w:rsidRDefault="00D5659D" w:rsidP="00D5659D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E23F1F6" w14:textId="55BAF800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D5659D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B</w:t>
            </w:r>
            <w:r w:rsidRPr="0075695A">
              <w:rPr>
                <w:iCs/>
                <w:color w:val="000000"/>
                <w:lang w:val="es-ES_tradnl"/>
              </w:rPr>
              <w:t>ail</w:t>
            </w:r>
            <w:r w:rsidRPr="0075695A">
              <w:rPr>
                <w:b/>
                <w:iCs/>
                <w:color w:val="000000"/>
                <w:lang w:val="es-ES_tradnl"/>
              </w:rPr>
              <w:t>a</w:t>
            </w:r>
            <w:r w:rsidRPr="0075695A">
              <w:rPr>
                <w:iCs/>
                <w:color w:val="000000"/>
                <w:lang w:val="es-ES_tradnl"/>
              </w:rPr>
              <w:t>: 3.ª persona del singular.</w:t>
            </w:r>
          </w:p>
          <w:p w14:paraId="64062F86" w14:textId="37969AEB" w:rsidR="00FF4785" w:rsidRPr="0075695A" w:rsidRDefault="00FF4785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 Exponemos nuestras ideas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E</w:t>
            </w:r>
            <w:r w:rsidRPr="0075695A">
              <w:rPr>
                <w:iCs/>
                <w:color w:val="000000"/>
                <w:lang w:val="es-ES_tradnl"/>
              </w:rPr>
              <w:t>xpon</w:t>
            </w:r>
            <w:r w:rsidRPr="0075695A">
              <w:rPr>
                <w:b/>
                <w:iCs/>
                <w:color w:val="000000"/>
                <w:lang w:val="es-ES_tradnl"/>
              </w:rPr>
              <w:t>emos</w:t>
            </w:r>
            <w:r w:rsidRPr="0075695A">
              <w:rPr>
                <w:iCs/>
                <w:color w:val="000000"/>
                <w:lang w:val="es-ES_tradnl"/>
              </w:rPr>
              <w:t>: 1.ª persona del plural.</w:t>
            </w:r>
          </w:p>
          <w:p w14:paraId="5C5A1A9E" w14:textId="7B6CA94F" w:rsidR="00FF4785" w:rsidRPr="0075695A" w:rsidRDefault="00D5659D" w:rsidP="008E0837">
            <w:pPr>
              <w:pStyle w:val="Prrafodelista"/>
              <w:numPr>
                <w:ilvl w:val="1"/>
                <w:numId w:val="5"/>
              </w:numPr>
              <w:tabs>
                <w:tab w:val="clear" w:pos="220"/>
                <w:tab w:val="left" w:pos="317"/>
              </w:tabs>
              <w:ind w:left="317" w:hanging="283"/>
              <w:rPr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 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  <w:r w:rsidR="00BF57BE"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985246" w:rsidRPr="0075695A">
              <w:rPr>
                <w:iCs/>
                <w:color w:val="000000"/>
                <w:lang w:val="es-ES_tradnl"/>
              </w:rPr>
              <w:t>R</w:t>
            </w:r>
            <w:r w:rsidR="00FF4785" w:rsidRPr="0075695A">
              <w:rPr>
                <w:iCs/>
                <w:color w:val="000000"/>
                <w:lang w:val="es-ES_tradnl"/>
              </w:rPr>
              <w:t>ecib</w:t>
            </w:r>
            <w:r w:rsidR="00FF4785" w:rsidRPr="0075695A">
              <w:rPr>
                <w:b/>
                <w:iCs/>
                <w:color w:val="000000"/>
                <w:lang w:val="es-ES_tradnl"/>
              </w:rPr>
              <w:t>en</w:t>
            </w:r>
            <w:r w:rsidR="00FF4785" w:rsidRPr="0075695A">
              <w:rPr>
                <w:iCs/>
                <w:color w:val="000000"/>
                <w:lang w:val="es-ES_tradnl"/>
              </w:rPr>
              <w:t>: 3.ª persona del plural.</w:t>
            </w:r>
          </w:p>
          <w:p w14:paraId="5252E1B4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07BC11AB" w14:textId="12A84053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Ahora fíjate 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cuándo </w:t>
            </w:r>
            <w:r w:rsidRPr="0075695A">
              <w:rPr>
                <w:rFonts w:cs="Times New Roman"/>
                <w:color w:val="000000"/>
                <w:lang w:val="es-ES_tradnl"/>
              </w:rPr>
              <w:t>suceden estas or</w:t>
            </w:r>
            <w:r w:rsidR="00A52854" w:rsidRPr="0075695A">
              <w:rPr>
                <w:rFonts w:cs="Times New Roman"/>
                <w:color w:val="000000"/>
                <w:lang w:val="es-ES_tradnl"/>
              </w:rPr>
              <w:t>aciones. Date cuenta del truco que usamos para identificarlo.</w:t>
            </w:r>
          </w:p>
          <w:p w14:paraId="50A997F2" w14:textId="77777777" w:rsidR="009A4BC5" w:rsidRPr="0075695A" w:rsidRDefault="009A4BC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54FE80AC" w14:textId="03E1519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baila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429B1F20" w14:textId="170A6DC2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Hoy (Gonzalo y yo) exponemos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010496CC" w14:textId="03B7A0B8" w:rsidR="00FF4785" w:rsidRPr="0075695A" w:rsidRDefault="00FF4785" w:rsidP="008E0837">
            <w:pPr>
              <w:pStyle w:val="Prrafodelista"/>
              <w:numPr>
                <w:ilvl w:val="1"/>
                <w:numId w:val="6"/>
              </w:numPr>
              <w:ind w:left="459" w:hanging="459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Hoy (Julia y Ángel) reciben unos </w:t>
            </w:r>
            <w:r w:rsidR="009A4BC5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76DD03D2" w14:textId="77777777" w:rsidR="00E3762A" w:rsidRPr="0075695A" w:rsidRDefault="00E3762A" w:rsidP="00E3762A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819B1FB" w14:textId="4EBE4789" w:rsidR="00FF4785" w:rsidRPr="0075695A" w:rsidRDefault="00985246" w:rsidP="0081795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Analiza</w:t>
            </w:r>
            <w:r w:rsidR="00FF4785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las siguientes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BF57BE" w:rsidRPr="0075695A">
              <w:rPr>
                <w:rFonts w:cs="Times New Roman"/>
                <w:color w:val="000000"/>
                <w:lang w:val="es-ES_tradnl"/>
              </w:rPr>
              <w:t>oraciones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 y señala cuándo ocurren. Prueba añadiendo los adverbios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hoy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(presente)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, ayer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(pasado)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817950" w:rsidRPr="0075695A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mañana</w:t>
            </w:r>
            <w:r w:rsidR="00E6088F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futuro</w:t>
            </w:r>
            <w:r w:rsidR="00E6088F" w:rsidRPr="0075695A">
              <w:rPr>
                <w:rFonts w:cs="Times New Roman"/>
                <w:color w:val="000000"/>
                <w:lang w:val="es-ES_tradnl"/>
              </w:rPr>
              <w:t>)</w:t>
            </w:r>
            <w:r w:rsidR="00817950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17E8818F" w14:textId="77777777" w:rsidR="00E3762A" w:rsidRPr="0075695A" w:rsidRDefault="00E3762A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CCDA18E" w14:textId="38A42E7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Carolina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) Bailó </w:t>
            </w:r>
            <w:r w:rsidR="00E3762A" w:rsidRPr="0075695A">
              <w:rPr>
                <w:i/>
                <w:iCs/>
                <w:color w:val="000000"/>
                <w:lang w:val="es-ES_tradnl"/>
              </w:rPr>
              <w:t>cumbia</w:t>
            </w:r>
            <w:r w:rsidR="00985246" w:rsidRPr="0075695A">
              <w:rPr>
                <w:i/>
                <w:iCs/>
                <w:color w:val="000000"/>
                <w:lang w:val="es-ES_tradnl"/>
              </w:rPr>
              <w:t>.</w:t>
            </w:r>
          </w:p>
          <w:p w14:paraId="6027EC46" w14:textId="0F5ADA9A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i/>
                <w:iCs/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(Carlota) Bailará cumbia. </w:t>
            </w:r>
          </w:p>
          <w:p w14:paraId="6B4F1CB5" w14:textId="203C87AF" w:rsidR="00A2073D" w:rsidRPr="0075695A" w:rsidRDefault="00A2073D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Expondremos nuestras ideas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7BBB2D7" w14:textId="5D413EA8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>(Gonzalo y yo) Expusimos nuestras ideas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76C8DA10" w14:textId="360645DE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Recibieron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817950" w:rsidRPr="0075695A">
              <w:rPr>
                <w:color w:val="000000"/>
                <w:lang w:val="es-ES_tradnl"/>
              </w:rPr>
              <w:t>.</w:t>
            </w:r>
          </w:p>
          <w:p w14:paraId="5F3909B2" w14:textId="60DB844D" w:rsidR="00FF4785" w:rsidRPr="0075695A" w:rsidRDefault="00FF4785" w:rsidP="008E0837">
            <w:pPr>
              <w:pStyle w:val="Prrafodelista"/>
              <w:numPr>
                <w:ilvl w:val="1"/>
                <w:numId w:val="7"/>
              </w:numPr>
              <w:ind w:left="317"/>
              <w:rPr>
                <w:color w:val="000000"/>
                <w:lang w:val="es-ES_tradnl"/>
              </w:rPr>
            </w:pPr>
            <w:r w:rsidRPr="0075695A">
              <w:rPr>
                <w:i/>
                <w:iCs/>
                <w:color w:val="000000"/>
                <w:lang w:val="es-ES_tradnl"/>
              </w:rPr>
              <w:t xml:space="preserve">(Julia y Ángel) Recibiréis unos </w:t>
            </w:r>
            <w:r w:rsidR="00A2073D" w:rsidRPr="0075695A">
              <w:rPr>
                <w:i/>
                <w:iCs/>
                <w:color w:val="000000"/>
                <w:lang w:val="es-ES_tradnl"/>
              </w:rPr>
              <w:t>premios</w:t>
            </w:r>
            <w:r w:rsidR="00A2073D" w:rsidRPr="0075695A">
              <w:rPr>
                <w:color w:val="000000"/>
                <w:lang w:val="es-ES_tradnl"/>
              </w:rPr>
              <w:t>.</w:t>
            </w:r>
          </w:p>
          <w:p w14:paraId="5CB3617A" w14:textId="77777777" w:rsidR="00FF4785" w:rsidRPr="0075695A" w:rsidRDefault="00FF4785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7E5BA949" w14:textId="63BA31EB" w:rsidR="00E6088F" w:rsidRPr="0075695A" w:rsidRDefault="00E6088F" w:rsidP="00FF478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¿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Te ayudó el truco de </w:t>
            </w:r>
            <w:r w:rsidR="00085A95">
              <w:rPr>
                <w:rFonts w:cs="Times New Roman"/>
                <w:color w:val="000000"/>
                <w:lang w:val="es-ES_tradnl"/>
              </w:rPr>
              <w:t>anteponer los</w:t>
            </w:r>
            <w:r w:rsidR="00CA31D1" w:rsidRPr="0075695A">
              <w:rPr>
                <w:rFonts w:cs="Times New Roman"/>
                <w:color w:val="000000"/>
                <w:lang w:val="es-ES_tradnl"/>
              </w:rPr>
              <w:t xml:space="preserve"> adverbios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hoy, ayer </w:t>
            </w:r>
            <w:r w:rsidR="00085A95">
              <w:rPr>
                <w:rFonts w:cs="Times New Roman"/>
                <w:color w:val="000000"/>
                <w:lang w:val="es-ES_tradnl"/>
              </w:rPr>
              <w:t xml:space="preserve">y </w:t>
            </w:r>
            <w:r w:rsidR="00085A95">
              <w:rPr>
                <w:rFonts w:cs="Times New Roman"/>
                <w:i/>
                <w:color w:val="000000"/>
                <w:lang w:val="es-ES_tradnl"/>
              </w:rPr>
              <w:t xml:space="preserve">mañana </w:t>
            </w:r>
            <w:r w:rsidR="00085A95">
              <w:rPr>
                <w:rFonts w:cs="Times New Roman"/>
                <w:color w:val="000000"/>
                <w:lang w:val="es-ES_tradnl"/>
              </w:rPr>
              <w:t>para identificar el tiempo verbal</w:t>
            </w:r>
            <w:r w:rsidR="00186FC8" w:rsidRPr="0075695A">
              <w:rPr>
                <w:rFonts w:cs="Times New Roman"/>
                <w:color w:val="000000"/>
                <w:lang w:val="es-ES_tradnl"/>
              </w:rPr>
              <w:t>?</w:t>
            </w:r>
          </w:p>
          <w:p w14:paraId="2F7508A2" w14:textId="77777777" w:rsidR="009956BB" w:rsidRPr="0075695A" w:rsidRDefault="009956BB" w:rsidP="00FF4785">
            <w:pPr>
              <w:rPr>
                <w:rFonts w:cs="Times New Roman"/>
                <w:color w:val="000000"/>
                <w:lang w:val="es-ES_tradnl"/>
              </w:rPr>
            </w:pPr>
          </w:p>
          <w:p w14:paraId="467E315D" w14:textId="36A55E90" w:rsidR="009956BB" w:rsidRPr="001872F7" w:rsidRDefault="009956BB" w:rsidP="001872F7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60351183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Objetivo</w:t>
            </w:r>
          </w:p>
          <w:p w14:paraId="41F33CFA" w14:textId="15618842" w:rsidR="003434DC" w:rsidRPr="0075695A" w:rsidRDefault="003434DC" w:rsidP="003434DC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Este recurso educativo busca guiar al estudiante en el proceso de aprender a reconocer el tipo de información que aportan las</w:t>
            </w:r>
            <w:r w:rsidR="004206CC" w:rsidRPr="0075695A">
              <w:rPr>
                <w:rFonts w:cs="Times New Roman"/>
                <w:color w:val="000000"/>
                <w:lang w:val="es-ES_tradnl"/>
              </w:rPr>
              <w:t xml:space="preserve"> desinencias verbales, en lo particular, sobre el tiempo en el que se sitúa la acción.</w:t>
            </w:r>
          </w:p>
          <w:p w14:paraId="14C418AC" w14:textId="77777777" w:rsidR="003434DC" w:rsidRPr="0075695A" w:rsidRDefault="003434DC" w:rsidP="0034124D">
            <w:pPr>
              <w:rPr>
                <w:rFonts w:cs="Times New Roman"/>
                <w:color w:val="000000"/>
                <w:lang w:val="es-ES_tradnl"/>
              </w:rPr>
            </w:pPr>
          </w:p>
          <w:p w14:paraId="3285260B" w14:textId="77777777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Propuesta</w:t>
            </w:r>
          </w:p>
          <w:p w14:paraId="59B505AC" w14:textId="77777777" w:rsidR="004206CC" w:rsidRPr="0075695A" w:rsidRDefault="004206CC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</w:p>
          <w:p w14:paraId="39113928" w14:textId="6B919B01" w:rsidR="0034124D" w:rsidRPr="0075695A" w:rsidRDefault="0034124D" w:rsidP="0034124D">
            <w:pPr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Antes de la </w:t>
            </w:r>
            <w:r w:rsidR="0084107E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196E78D2" w14:textId="0EAC7704" w:rsidR="0034124D" w:rsidRPr="0075695A" w:rsidRDefault="00171CF2" w:rsidP="001872F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Todos los hablantes de una lengua poseen una</w:t>
            </w:r>
            <w:r w:rsidR="00DE07FA" w:rsidRPr="0075695A">
              <w:rPr>
                <w:rFonts w:cs="Times New Roman"/>
                <w:color w:val="000000"/>
                <w:lang w:val="es-ES_tradnl"/>
              </w:rPr>
              <w:t xml:space="preserve"> intuición lingüística. Invóquela escribiendo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 dos oraciones como esta</w:t>
            </w:r>
            <w:r w:rsidR="00D7603A">
              <w:rPr>
                <w:rFonts w:cs="Times New Roman"/>
                <w:color w:val="000000"/>
                <w:lang w:val="es-ES_tradnl"/>
              </w:rPr>
              <w:t xml:space="preserve"> en el tablero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 Juan fue al cine.</w:t>
            </w:r>
          </w:p>
          <w:p w14:paraId="1C7F5A9D" w14:textId="77777777" w:rsidR="00B945B4" w:rsidRPr="0075695A" w:rsidRDefault="00B945B4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6BE09F2" w14:textId="5C684093" w:rsidR="0034124D" w:rsidRPr="0075695A" w:rsidRDefault="00D7603A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Luego pregunte a los estudiantes</w:t>
            </w:r>
            <w:r w:rsidR="00B945B4" w:rsidRPr="0075695A">
              <w:rPr>
                <w:rFonts w:cs="Times New Roman"/>
                <w:color w:val="000000"/>
                <w:lang w:val="es-ES_tradnl"/>
              </w:rPr>
              <w:t xml:space="preserve">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 ¿En el pasado o en el futuro? ¿Por qué?</w:t>
            </w:r>
          </w:p>
          <w:p w14:paraId="7360E97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37A2B30" w14:textId="10BFCFBF" w:rsidR="0034124D" w:rsidRPr="0075695A" w:rsidRDefault="00C27B76" w:rsidP="001872F7">
            <w:pPr>
              <w:jc w:val="both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 continuación, proponga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esta otra oración:</w:t>
            </w:r>
            <w:r w:rsidR="001872F7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Juan fue al cine.</w:t>
            </w:r>
          </w:p>
          <w:p w14:paraId="6EF7F757" w14:textId="77777777" w:rsidR="00C27B76" w:rsidRPr="0075695A" w:rsidRDefault="00C27B76" w:rsidP="00C27B76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0781F2F5" w14:textId="3370CC4C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Luego pregúnteles: 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>¿Cuándo fue Juan al cine? ¿En el pasado o en el futuro? ¿Por qué?</w:t>
            </w:r>
          </w:p>
          <w:p w14:paraId="095A5FF9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1F5263EB" w14:textId="0D9DCBB1" w:rsidR="0034124D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Llame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la atención de los </w:t>
            </w:r>
            <w:r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sobre la ausencia de </w:t>
            </w:r>
            <w:r w:rsidR="0034124D" w:rsidRPr="0075695A">
              <w:rPr>
                <w:rFonts w:cs="Times New Roman"/>
                <w:i/>
                <w:iCs/>
                <w:color w:val="000000"/>
                <w:lang w:val="es-ES_tradnl"/>
              </w:rPr>
              <w:t>ayer</w:t>
            </w:r>
            <w:r w:rsidR="0034124D" w:rsidRPr="0075695A">
              <w:rPr>
                <w:rFonts w:cs="Times New Roman"/>
                <w:color w:val="000000"/>
                <w:lang w:val="es-ES_tradnl"/>
              </w:rPr>
              <w:t xml:space="preserve"> y cómo, a pesar de ello, sabemos que la acción se desarrolla en el pasado.</w:t>
            </w:r>
          </w:p>
          <w:p w14:paraId="799BF554" w14:textId="77777777" w:rsidR="00C27B76" w:rsidRPr="0075695A" w:rsidRDefault="00C27B76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6CFE9B7" w14:textId="1D3EA710" w:rsidR="0034124D" w:rsidRPr="0075695A" w:rsidRDefault="0034124D" w:rsidP="0084107E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Durante la </w:t>
            </w:r>
            <w:r w:rsidR="00C27B76" w:rsidRPr="0075695A">
              <w:rPr>
                <w:rFonts w:cs="Times New Roman"/>
                <w:b/>
                <w:bCs/>
                <w:color w:val="000000"/>
                <w:lang w:val="es-ES_tradnl"/>
              </w:rPr>
              <w:t>exposición del recurso</w:t>
            </w:r>
          </w:p>
          <w:p w14:paraId="6145E5EC" w14:textId="00EE19DD" w:rsidR="0034124D" w:rsidRPr="0075695A" w:rsidRDefault="0034124D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tiempos que aparecen en el interactivo son el presente de</w:t>
            </w:r>
            <w:r w:rsidR="009B7F23" w:rsidRPr="0075695A">
              <w:rPr>
                <w:rFonts w:cs="Times New Roman"/>
                <w:color w:val="000000"/>
                <w:lang w:val="es-ES_tradnl"/>
              </w:rPr>
              <w:t>l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indicativo, el pretérito indefinido y el futuro simple.</w:t>
            </w:r>
          </w:p>
          <w:p w14:paraId="41D0C3A3" w14:textId="77777777" w:rsidR="009B7F23" w:rsidRPr="0075695A" w:rsidRDefault="009B7F23" w:rsidP="0084107E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ADFA56F" w14:textId="2C20D8EF" w:rsidR="005F5B26" w:rsidRPr="0075695A" w:rsidRDefault="0034124D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Antes de hac</w:t>
            </w:r>
            <w:r w:rsidR="00E876B0" w:rsidRPr="0075695A">
              <w:rPr>
                <w:rFonts w:cs="Times New Roman"/>
                <w:color w:val="000000"/>
                <w:lang w:val="es-ES_tradnl"/>
              </w:rPr>
              <w:t xml:space="preserve">er clic en el botón para ver la conjugación en un </w:t>
            </w:r>
            <w:r w:rsidR="00583918" w:rsidRPr="0075695A">
              <w:rPr>
                <w:rFonts w:cs="Times New Roman"/>
                <w:color w:val="000000"/>
                <w:lang w:val="es-ES_tradnl"/>
              </w:rPr>
              <w:t xml:space="preserve">determinado </w:t>
            </w:r>
            <w:r w:rsidRPr="0075695A">
              <w:rPr>
                <w:rFonts w:cs="Times New Roman"/>
                <w:color w:val="000000"/>
                <w:lang w:val="es-ES_tradnl"/>
              </w:rPr>
              <w:t>tiempo verbal, pr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oponga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a los </w:t>
            </w:r>
            <w:r w:rsidR="00627004" w:rsidRPr="0075695A">
              <w:rPr>
                <w:rFonts w:cs="Times New Roman"/>
                <w:color w:val="000000"/>
                <w:lang w:val="es-ES_tradnl"/>
              </w:rPr>
              <w:t>estudiantes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sean ellos mismos quienes conjuguen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>cada verbo.</w:t>
            </w:r>
          </w:p>
          <w:p w14:paraId="032F10D6" w14:textId="77777777" w:rsidR="00357847" w:rsidRPr="0075695A" w:rsidRDefault="00357847" w:rsidP="005F5B26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2C8B9971" w14:textId="77777777" w:rsidR="00E876B0" w:rsidRPr="0075695A" w:rsidRDefault="00E876B0" w:rsidP="00E876B0">
            <w:pPr>
              <w:jc w:val="both"/>
              <w:rPr>
                <w:rFonts w:cs="Times New Roman"/>
                <w:b/>
                <w:bCs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Después de la exposición del recurso</w:t>
            </w:r>
          </w:p>
          <w:p w14:paraId="2DF22AD6" w14:textId="2E7AA34E" w:rsidR="00415D0A" w:rsidRPr="0075695A" w:rsidRDefault="00D7603A" w:rsidP="00543EC8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Puede hacer énfasis</w:t>
            </w:r>
            <w:r w:rsidR="005F5B26" w:rsidRPr="0075695A">
              <w:rPr>
                <w:rFonts w:cs="Times New Roman"/>
                <w:color w:val="000000"/>
                <w:lang w:val="es-ES_tradnl"/>
              </w:rPr>
              <w:t xml:space="preserve"> en aspectos tales como la ortografía y los acentos gráficos d</w:t>
            </w:r>
            <w:r w:rsidR="001D33DB" w:rsidRPr="0075695A">
              <w:rPr>
                <w:rFonts w:cs="Times New Roman"/>
                <w:color w:val="000000"/>
                <w:lang w:val="es-ES_tradnl"/>
              </w:rPr>
              <w:t xml:space="preserve">e los verbos trabajados. </w:t>
            </w:r>
            <w:r w:rsidR="00357847" w:rsidRPr="0075695A">
              <w:rPr>
                <w:rFonts w:cs="Times New Roman"/>
                <w:color w:val="000000"/>
                <w:lang w:val="es-ES_tradnl"/>
              </w:rPr>
              <w:t xml:space="preserve">El verbo esquiar brinda, por ejemplo, una 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excelente oportunidad para repasar el uso de los morfemas </w:t>
            </w:r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que</w:t>
            </w:r>
            <w:r w:rsidR="00CD3258" w:rsidRPr="0075695A">
              <w:rPr>
                <w:rFonts w:cs="Times New Roman"/>
                <w:color w:val="000000"/>
                <w:lang w:val="es-ES_tradnl"/>
              </w:rPr>
              <w:t xml:space="preserve"> y </w:t>
            </w:r>
            <w:proofErr w:type="spellStart"/>
            <w:r w:rsidR="00CD3258" w:rsidRPr="0075695A">
              <w:rPr>
                <w:rFonts w:cs="Times New Roman"/>
                <w:i/>
                <w:color w:val="000000"/>
                <w:lang w:val="es-ES_tradnl"/>
              </w:rPr>
              <w:t>qui</w:t>
            </w:r>
            <w:proofErr w:type="spellEnd"/>
            <w:r w:rsidR="00CD3258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</w:tc>
      </w:tr>
      <w:tr w:rsidR="00C233DB" w:rsidRPr="0075695A" w14:paraId="4111D6E2" w14:textId="77777777" w:rsidTr="00085A95">
        <w:tc>
          <w:tcPr>
            <w:tcW w:w="1526" w:type="dxa"/>
          </w:tcPr>
          <w:p w14:paraId="568FC968" w14:textId="6B80B48E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528" w:type="dxa"/>
          </w:tcPr>
          <w:p w14:paraId="652E6CD3" w14:textId="22FE296D" w:rsidR="00C233DB" w:rsidRPr="0075695A" w:rsidRDefault="00B66B7D" w:rsidP="00C233D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 en el verbo: pasado, presente y futuro</w:t>
            </w:r>
          </w:p>
        </w:tc>
      </w:tr>
      <w:tr w:rsidR="00C233DB" w:rsidRPr="0075695A" w14:paraId="0635FF22" w14:textId="77777777" w:rsidTr="00085A95">
        <w:tc>
          <w:tcPr>
            <w:tcW w:w="1526" w:type="dxa"/>
          </w:tcPr>
          <w:p w14:paraId="646D7C15" w14:textId="77777777" w:rsidR="00C233DB" w:rsidRPr="0075695A" w:rsidRDefault="00C233DB" w:rsidP="00C233D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528" w:type="dxa"/>
          </w:tcPr>
          <w:p w14:paraId="573E259E" w14:textId="50308B2B" w:rsidR="00C233DB" w:rsidRPr="0075695A" w:rsidRDefault="00632B36" w:rsidP="0010153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comparar las conjugaciones de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 xml:space="preserve">verbos </w:t>
            </w:r>
            <w:r w:rsidR="00834219" w:rsidRPr="0075695A">
              <w:rPr>
                <w:rFonts w:cs="Times New Roman"/>
                <w:color w:val="000000"/>
                <w:lang w:val="es-ES_tradnl"/>
              </w:rPr>
              <w:t xml:space="preserve">regulares </w:t>
            </w:r>
            <w:r w:rsidR="00F60668" w:rsidRPr="0075695A">
              <w:rPr>
                <w:rFonts w:cs="Times New Roman"/>
                <w:color w:val="000000"/>
                <w:lang w:val="es-ES_tradnl"/>
              </w:rPr>
              <w:t>en los tiempos simples</w:t>
            </w:r>
          </w:p>
        </w:tc>
      </w:tr>
    </w:tbl>
    <w:p w14:paraId="1CC3D78F" w14:textId="77777777" w:rsidR="008F5320" w:rsidRPr="0075695A" w:rsidRDefault="008F5320" w:rsidP="00134A9E">
      <w:pPr>
        <w:rPr>
          <w:rFonts w:ascii="Times" w:hAnsi="Times"/>
          <w:highlight w:val="yellow"/>
        </w:rPr>
      </w:pPr>
    </w:p>
    <w:p w14:paraId="2AC59D2F" w14:textId="5CB6D85D" w:rsidR="0021058A" w:rsidRPr="0075695A" w:rsidRDefault="0021058A" w:rsidP="0021058A">
      <w:pPr>
        <w:spacing w:after="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lastRenderedPageBreak/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2.2 Los verbos </w:t>
      </w:r>
      <w:r w:rsidR="00684212" w:rsidRPr="0075695A">
        <w:rPr>
          <w:rFonts w:ascii="Times" w:hAnsi="Times"/>
          <w:b/>
        </w:rPr>
        <w:t>ir</w:t>
      </w:r>
      <w:r w:rsidRPr="0075695A">
        <w:rPr>
          <w:rFonts w:ascii="Times" w:hAnsi="Times"/>
          <w:b/>
        </w:rPr>
        <w:t>regulares</w:t>
      </w:r>
    </w:p>
    <w:p w14:paraId="15E66A6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025252AB" w14:textId="335529B1" w:rsidR="00684212" w:rsidRPr="0075695A" w:rsidRDefault="00684212" w:rsidP="00A61665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Los verbos </w:t>
      </w:r>
      <w:r w:rsidRPr="0075695A">
        <w:rPr>
          <w:rFonts w:eastAsiaTheme="minorEastAsia"/>
          <w:b/>
          <w:lang w:eastAsia="ja-JP"/>
        </w:rPr>
        <w:t>irregulares</w:t>
      </w:r>
      <w:r w:rsidR="00BB2425" w:rsidRPr="0075695A">
        <w:rPr>
          <w:rFonts w:eastAsiaTheme="minorEastAsia"/>
          <w:lang w:eastAsia="ja-JP"/>
        </w:rPr>
        <w:t xml:space="preserve"> son aquellos que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b/>
          <w:lang w:eastAsia="ja-JP"/>
        </w:rPr>
        <w:t>sufren modificaciones</w:t>
      </w:r>
      <w:r w:rsidR="005C411B" w:rsidRPr="0075695A">
        <w:rPr>
          <w:rFonts w:eastAsiaTheme="minorEastAsia"/>
          <w:b/>
          <w:lang w:eastAsia="ja-JP"/>
        </w:rPr>
        <w:t xml:space="preserve"> particulares</w:t>
      </w:r>
      <w:r w:rsidRPr="0075695A">
        <w:rPr>
          <w:rFonts w:eastAsiaTheme="minorEastAsia"/>
          <w:lang w:eastAsia="ja-JP"/>
        </w:rPr>
        <w:t xml:space="preserve"> </w:t>
      </w:r>
      <w:r w:rsidR="00BB2425" w:rsidRPr="0075695A">
        <w:rPr>
          <w:rFonts w:eastAsiaTheme="minorEastAsia"/>
          <w:lang w:eastAsia="ja-JP"/>
        </w:rPr>
        <w:t>al conjugarse</w:t>
      </w:r>
      <w:r w:rsidR="005C411B" w:rsidRPr="0075695A">
        <w:rPr>
          <w:rFonts w:eastAsiaTheme="minorEastAsia"/>
          <w:lang w:eastAsia="ja-JP"/>
        </w:rPr>
        <w:t xml:space="preserve">, </w:t>
      </w:r>
      <w:r w:rsidR="00997F5E" w:rsidRPr="0075695A">
        <w:rPr>
          <w:rFonts w:eastAsiaTheme="minorEastAsia"/>
          <w:lang w:eastAsia="ja-JP"/>
        </w:rPr>
        <w:t>con respecto a las formas de conjugación tradicionales</w:t>
      </w:r>
      <w:r w:rsidR="00BB2425" w:rsidRPr="0075695A">
        <w:rPr>
          <w:rFonts w:eastAsiaTheme="minorEastAsia"/>
          <w:lang w:eastAsia="ja-JP"/>
        </w:rPr>
        <w:t xml:space="preserve">. </w:t>
      </w:r>
      <w:r w:rsidR="00997F5E" w:rsidRPr="0075695A">
        <w:rPr>
          <w:rFonts w:eastAsiaTheme="minorEastAsia"/>
          <w:lang w:eastAsia="ja-JP"/>
        </w:rPr>
        <w:t>En otras palabras, son</w:t>
      </w:r>
      <w:r w:rsidR="00BB2425" w:rsidRPr="0075695A">
        <w:rPr>
          <w:rFonts w:eastAsiaTheme="minorEastAsia"/>
          <w:lang w:eastAsia="ja-JP"/>
        </w:rPr>
        <w:t xml:space="preserve"> aquellos en</w:t>
      </w:r>
      <w:r w:rsidR="00997F5E" w:rsidRPr="0075695A">
        <w:rPr>
          <w:rFonts w:eastAsiaTheme="minorEastAsia"/>
          <w:lang w:eastAsia="ja-JP"/>
        </w:rPr>
        <w:t xml:space="preserve"> cuya conjugación </w:t>
      </w:r>
      <w:r w:rsidR="00BB2425" w:rsidRPr="0075695A">
        <w:rPr>
          <w:rFonts w:eastAsiaTheme="minorEastAsia"/>
          <w:lang w:eastAsia="ja-JP"/>
        </w:rPr>
        <w:t>varía la escritura de su</w:t>
      </w:r>
      <w:r w:rsidR="00D653C5" w:rsidRPr="0075695A">
        <w:rPr>
          <w:rFonts w:eastAsiaTheme="minorEastAsia"/>
          <w:lang w:eastAsia="ja-JP"/>
        </w:rPr>
        <w:t>s</w:t>
      </w:r>
      <w:r w:rsidRPr="0075695A">
        <w:rPr>
          <w:rFonts w:eastAsiaTheme="minorEastAsia"/>
          <w:lang w:eastAsia="ja-JP"/>
        </w:rPr>
        <w:t xml:space="preserve"> lexema</w:t>
      </w:r>
      <w:r w:rsidR="00037455" w:rsidRPr="0075695A">
        <w:rPr>
          <w:rFonts w:eastAsiaTheme="minorEastAsia"/>
          <w:lang w:eastAsia="ja-JP"/>
        </w:rPr>
        <w:t>s.</w:t>
      </w:r>
      <w:r w:rsidRPr="0075695A">
        <w:rPr>
          <w:rFonts w:eastAsiaTheme="minorEastAsia"/>
          <w:lang w:eastAsia="ja-JP"/>
        </w:rPr>
        <w:t xml:space="preserve"> </w:t>
      </w:r>
      <w:r w:rsidR="00037455" w:rsidRPr="0075695A">
        <w:rPr>
          <w:rFonts w:eastAsiaTheme="minorEastAsia"/>
          <w:lang w:eastAsia="ja-JP"/>
        </w:rPr>
        <w:t xml:space="preserve">Obsérvalo en </w:t>
      </w:r>
      <w:r w:rsidRPr="0075695A">
        <w:rPr>
          <w:rFonts w:eastAsiaTheme="minorEastAsia"/>
          <w:lang w:eastAsia="ja-JP"/>
        </w:rPr>
        <w:t>las siguientes oraciones:</w:t>
      </w:r>
    </w:p>
    <w:p w14:paraId="2B3A16DB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E8B93E5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Pensamos que la torta iba a </w:t>
      </w:r>
      <w:r w:rsidRPr="0075695A">
        <w:rPr>
          <w:b/>
          <w:i/>
        </w:rPr>
        <w:t>caber</w:t>
      </w:r>
      <w:r w:rsidRPr="0075695A">
        <w:rPr>
          <w:i/>
        </w:rPr>
        <w:t xml:space="preserve"> en la caja, pero finalmente no </w:t>
      </w:r>
      <w:r w:rsidRPr="0075695A">
        <w:rPr>
          <w:b/>
          <w:i/>
        </w:rPr>
        <w:t>cupo</w:t>
      </w:r>
      <w:r w:rsidRPr="0075695A">
        <w:rPr>
          <w:i/>
        </w:rPr>
        <w:t>.</w:t>
      </w:r>
    </w:p>
    <w:p w14:paraId="7BB59BD8" w14:textId="05006CB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 que hoy, por fin, iba a </w:t>
      </w:r>
      <w:r w:rsidRPr="0075695A">
        <w:rPr>
          <w:b/>
          <w:i/>
        </w:rPr>
        <w:t>tocar</w:t>
      </w:r>
      <w:r w:rsidRPr="0075695A">
        <w:rPr>
          <w:i/>
        </w:rPr>
        <w:t xml:space="preserve"> la flauta, pero no </w:t>
      </w:r>
      <w:r w:rsidR="00196A76">
        <w:rPr>
          <w:i/>
        </w:rPr>
        <w:t xml:space="preserve">la </w:t>
      </w:r>
      <w:r w:rsidRPr="0075695A">
        <w:rPr>
          <w:b/>
          <w:i/>
        </w:rPr>
        <w:t>toqué</w:t>
      </w:r>
      <w:r w:rsidRPr="0075695A">
        <w:rPr>
          <w:i/>
        </w:rPr>
        <w:t>.</w:t>
      </w:r>
    </w:p>
    <w:p w14:paraId="01289DCA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Si me dejas </w:t>
      </w:r>
      <w:r w:rsidRPr="0075695A">
        <w:rPr>
          <w:b/>
          <w:i/>
        </w:rPr>
        <w:t>elegir</w:t>
      </w:r>
      <w:r w:rsidRPr="0075695A">
        <w:rPr>
          <w:i/>
        </w:rPr>
        <w:t xml:space="preserve"> uno, yo </w:t>
      </w:r>
      <w:r w:rsidRPr="0075695A">
        <w:rPr>
          <w:b/>
          <w:i/>
        </w:rPr>
        <w:t>elijo</w:t>
      </w:r>
      <w:r w:rsidRPr="0075695A">
        <w:rPr>
          <w:i/>
        </w:rPr>
        <w:t xml:space="preserve"> este.</w:t>
      </w:r>
    </w:p>
    <w:p w14:paraId="0E3A0CA7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Yo creí que me iba a </w:t>
      </w:r>
      <w:r w:rsidRPr="0075695A">
        <w:rPr>
          <w:b/>
          <w:i/>
        </w:rPr>
        <w:t>caer</w:t>
      </w:r>
      <w:r w:rsidRPr="0075695A">
        <w:rPr>
          <w:i/>
        </w:rPr>
        <w:t xml:space="preserve">, pero el que se </w:t>
      </w:r>
      <w:r w:rsidRPr="0075695A">
        <w:rPr>
          <w:b/>
          <w:i/>
        </w:rPr>
        <w:t>cayó</w:t>
      </w:r>
      <w:r w:rsidRPr="0075695A">
        <w:rPr>
          <w:i/>
        </w:rPr>
        <w:t xml:space="preserve"> fue Daniel.</w:t>
      </w:r>
    </w:p>
    <w:p w14:paraId="640413F8" w14:textId="77777777" w:rsidR="00684212" w:rsidRPr="0075695A" w:rsidRDefault="00684212" w:rsidP="00A61665">
      <w:pPr>
        <w:pStyle w:val="Prrafodelista"/>
        <w:rPr>
          <w:i/>
        </w:rPr>
      </w:pPr>
      <w:r w:rsidRPr="0075695A">
        <w:rPr>
          <w:i/>
        </w:rPr>
        <w:t xml:space="preserve">Mi tío no sabe </w:t>
      </w:r>
      <w:r w:rsidRPr="0075695A">
        <w:rPr>
          <w:b/>
          <w:i/>
        </w:rPr>
        <w:t>conducir</w:t>
      </w:r>
      <w:r w:rsidRPr="0075695A">
        <w:rPr>
          <w:i/>
        </w:rPr>
        <w:t xml:space="preserve"> bicicleta; yo </w:t>
      </w:r>
      <w:r w:rsidRPr="0075695A">
        <w:rPr>
          <w:b/>
          <w:i/>
        </w:rPr>
        <w:t>conduzco</w:t>
      </w:r>
      <w:r w:rsidRPr="0075695A">
        <w:rPr>
          <w:i/>
        </w:rPr>
        <w:t xml:space="preserve"> mucho mejor que él.</w:t>
      </w:r>
    </w:p>
    <w:p w14:paraId="529CDEF8" w14:textId="570FF681" w:rsidR="005E6E1A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Creí</w:t>
      </w:r>
      <w:r w:rsidR="005E6E1A" w:rsidRPr="0075695A">
        <w:rPr>
          <w:b/>
          <w:i/>
        </w:rPr>
        <w:t>a</w:t>
      </w:r>
      <w:r w:rsidRPr="0075695A">
        <w:rPr>
          <w:b/>
          <w:i/>
        </w:rPr>
        <w:t>mos</w:t>
      </w:r>
      <w:r w:rsidRPr="0075695A">
        <w:rPr>
          <w:i/>
        </w:rPr>
        <w:t xml:space="preserve"> que mi mamá nos iba a </w:t>
      </w:r>
      <w:r w:rsidRPr="0075695A">
        <w:rPr>
          <w:b/>
          <w:i/>
        </w:rPr>
        <w:t>creer</w:t>
      </w:r>
      <w:r w:rsidRPr="0075695A">
        <w:rPr>
          <w:i/>
        </w:rPr>
        <w:t xml:space="preserve"> que no nos habían dejado tarea.</w:t>
      </w:r>
    </w:p>
    <w:p w14:paraId="23BD7E49" w14:textId="73825E08" w:rsidR="00684212" w:rsidRPr="0075695A" w:rsidRDefault="00684212" w:rsidP="00A61665">
      <w:pPr>
        <w:pStyle w:val="Prrafodelista"/>
        <w:rPr>
          <w:i/>
        </w:rPr>
      </w:pPr>
      <w:r w:rsidRPr="0075695A">
        <w:rPr>
          <w:b/>
          <w:i/>
        </w:rPr>
        <w:t>Hice</w:t>
      </w:r>
      <w:r w:rsidRPr="0075695A">
        <w:rPr>
          <w:i/>
        </w:rPr>
        <w:t xml:space="preserve"> el ejercicio </w:t>
      </w:r>
      <w:r w:rsidR="00634FC0" w:rsidRPr="0075695A">
        <w:rPr>
          <w:i/>
        </w:rPr>
        <w:t>1</w:t>
      </w:r>
      <w:r w:rsidR="00706B16" w:rsidRPr="0075695A">
        <w:rPr>
          <w:i/>
        </w:rPr>
        <w:t>8</w:t>
      </w:r>
      <w:r w:rsidR="004A432D" w:rsidRPr="0075695A">
        <w:rPr>
          <w:i/>
        </w:rPr>
        <w:t>, luego Sofía me dijo que</w:t>
      </w:r>
      <w:r w:rsidR="00151839" w:rsidRPr="0075695A">
        <w:rPr>
          <w:i/>
        </w:rPr>
        <w:t xml:space="preserve"> el que</w:t>
      </w:r>
      <w:r w:rsidRPr="0075695A">
        <w:rPr>
          <w:i/>
        </w:rPr>
        <w:t xml:space="preserve"> </w:t>
      </w:r>
      <w:r w:rsidR="00706B16" w:rsidRPr="0075695A">
        <w:rPr>
          <w:i/>
        </w:rPr>
        <w:t>tenía</w:t>
      </w:r>
      <w:r w:rsidR="004A432D" w:rsidRPr="0075695A">
        <w:rPr>
          <w:i/>
        </w:rPr>
        <w:t>mos</w:t>
      </w:r>
      <w:r w:rsidRPr="0075695A">
        <w:rPr>
          <w:i/>
        </w:rPr>
        <w:t xml:space="preserve"> que </w:t>
      </w:r>
      <w:r w:rsidRPr="0075695A">
        <w:rPr>
          <w:b/>
          <w:i/>
        </w:rPr>
        <w:t>hacer</w:t>
      </w:r>
      <w:r w:rsidRPr="0075695A">
        <w:rPr>
          <w:i/>
        </w:rPr>
        <w:t xml:space="preserve"> era </w:t>
      </w:r>
      <w:r w:rsidR="00634FC0" w:rsidRPr="0075695A">
        <w:rPr>
          <w:i/>
        </w:rPr>
        <w:t>el 28</w:t>
      </w:r>
      <w:r w:rsidRPr="0075695A">
        <w:rPr>
          <w:i/>
        </w:rPr>
        <w:t>.</w:t>
      </w:r>
    </w:p>
    <w:p w14:paraId="37A26A98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CE02C46" w14:textId="3C3A606A" w:rsidR="00684212" w:rsidRPr="0075695A" w:rsidRDefault="006C3CB1" w:rsidP="00D8648A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¿Notas cómo la raíz </w:t>
      </w:r>
      <w:r w:rsidR="00684212" w:rsidRPr="0075695A">
        <w:rPr>
          <w:rFonts w:eastAsiaTheme="minorEastAsia"/>
          <w:lang w:eastAsia="ja-JP"/>
        </w:rPr>
        <w:t>del verbo original cambia radicalmente cuando lo usas en ciertas conjugaciones?</w:t>
      </w:r>
    </w:p>
    <w:p w14:paraId="6F0F5836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3AB80747" w14:textId="1A403EF1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Observa </w:t>
      </w:r>
      <w:r w:rsidR="00151839" w:rsidRPr="0075695A">
        <w:rPr>
          <w:rFonts w:eastAsiaTheme="minorEastAsia"/>
          <w:lang w:eastAsia="ja-JP"/>
        </w:rPr>
        <w:t>otros</w:t>
      </w:r>
      <w:r w:rsidRPr="0075695A">
        <w:rPr>
          <w:rFonts w:eastAsiaTheme="minorEastAsia"/>
          <w:lang w:eastAsia="ja-JP"/>
        </w:rPr>
        <w:t xml:space="preserve"> ejemplos:</w:t>
      </w:r>
    </w:p>
    <w:p w14:paraId="40FC0BC7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414"/>
        <w:gridCol w:w="1332"/>
        <w:gridCol w:w="1023"/>
        <w:gridCol w:w="1105"/>
        <w:gridCol w:w="1321"/>
      </w:tblGrid>
      <w:tr w:rsidR="00684212" w:rsidRPr="00E20010" w14:paraId="41E31F48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5CBB1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Conjugación</w:t>
            </w:r>
          </w:p>
        </w:tc>
        <w:tc>
          <w:tcPr>
            <w:tcW w:w="4781" w:type="dxa"/>
            <w:gridSpan w:val="4"/>
            <w:shd w:val="clear" w:color="auto" w:fill="B8CCE4" w:themeFill="accent1" w:themeFillTint="66"/>
          </w:tcPr>
          <w:p w14:paraId="20824D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Verbos irregulares</w:t>
            </w:r>
          </w:p>
        </w:tc>
      </w:tr>
      <w:tr w:rsidR="00684212" w:rsidRPr="00E20010" w14:paraId="491AB1A3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4133DE7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shd w:val="clear" w:color="auto" w:fill="B8CCE4" w:themeFill="accent1" w:themeFillTint="66"/>
            <w:vAlign w:val="center"/>
          </w:tcPr>
          <w:p w14:paraId="7DE9E5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Persona</w:t>
            </w:r>
          </w:p>
        </w:tc>
        <w:tc>
          <w:tcPr>
            <w:tcW w:w="1023" w:type="dxa"/>
            <w:shd w:val="clear" w:color="auto" w:fill="B8CCE4" w:themeFill="accent1" w:themeFillTint="66"/>
            <w:vAlign w:val="center"/>
          </w:tcPr>
          <w:p w14:paraId="1105068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Presente</w:t>
            </w:r>
          </w:p>
        </w:tc>
        <w:tc>
          <w:tcPr>
            <w:tcW w:w="1105" w:type="dxa"/>
            <w:shd w:val="clear" w:color="auto" w:fill="B8CCE4" w:themeFill="accent1" w:themeFillTint="66"/>
            <w:vAlign w:val="center"/>
          </w:tcPr>
          <w:p w14:paraId="08D93F8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Pretérito perfecto</w:t>
            </w:r>
          </w:p>
        </w:tc>
        <w:tc>
          <w:tcPr>
            <w:tcW w:w="1321" w:type="dxa"/>
            <w:shd w:val="clear" w:color="auto" w:fill="B8CCE4" w:themeFill="accent1" w:themeFillTint="66"/>
            <w:vAlign w:val="center"/>
          </w:tcPr>
          <w:p w14:paraId="116775B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>Futuro</w:t>
            </w:r>
          </w:p>
        </w:tc>
      </w:tr>
      <w:tr w:rsidR="00684212" w:rsidRPr="00E20010" w14:paraId="15CC801D" w14:textId="77777777" w:rsidTr="00836B63">
        <w:trPr>
          <w:jc w:val="center"/>
        </w:trPr>
        <w:tc>
          <w:tcPr>
            <w:tcW w:w="1414" w:type="dxa"/>
            <w:vMerge w:val="restart"/>
            <w:shd w:val="clear" w:color="auto" w:fill="B8CCE4" w:themeFill="accent1" w:themeFillTint="66"/>
            <w:vAlign w:val="center"/>
          </w:tcPr>
          <w:p w14:paraId="201D85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Primera: </w:t>
            </w:r>
          </w:p>
          <w:p w14:paraId="27A0A77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Dar</w:t>
            </w:r>
          </w:p>
        </w:tc>
        <w:tc>
          <w:tcPr>
            <w:tcW w:w="1332" w:type="dxa"/>
          </w:tcPr>
          <w:p w14:paraId="594520C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vAlign w:val="center"/>
          </w:tcPr>
          <w:p w14:paraId="4C06392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Doy</w:t>
            </w:r>
          </w:p>
        </w:tc>
        <w:tc>
          <w:tcPr>
            <w:tcW w:w="1105" w:type="dxa"/>
            <w:vAlign w:val="center"/>
          </w:tcPr>
          <w:p w14:paraId="25CB20A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</w:t>
            </w:r>
          </w:p>
        </w:tc>
        <w:tc>
          <w:tcPr>
            <w:tcW w:w="1321" w:type="dxa"/>
            <w:vAlign w:val="center"/>
          </w:tcPr>
          <w:p w14:paraId="7CB062D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Daré</w:t>
            </w:r>
          </w:p>
        </w:tc>
      </w:tr>
      <w:tr w:rsidR="00684212" w:rsidRPr="00E20010" w14:paraId="139FDE5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15BA0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1324FD9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D2134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Das</w:t>
            </w:r>
          </w:p>
        </w:tc>
        <w:tc>
          <w:tcPr>
            <w:tcW w:w="1105" w:type="dxa"/>
            <w:vAlign w:val="center"/>
          </w:tcPr>
          <w:p w14:paraId="4DE786D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</w:t>
            </w:r>
          </w:p>
        </w:tc>
        <w:tc>
          <w:tcPr>
            <w:tcW w:w="1321" w:type="dxa"/>
            <w:vAlign w:val="center"/>
          </w:tcPr>
          <w:p w14:paraId="462BA68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Darás</w:t>
            </w:r>
          </w:p>
        </w:tc>
      </w:tr>
      <w:tr w:rsidR="00684212" w:rsidRPr="00E20010" w14:paraId="5BDA7F1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7214E8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53CF51B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537F835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</w:t>
            </w:r>
          </w:p>
        </w:tc>
        <w:tc>
          <w:tcPr>
            <w:tcW w:w="1105" w:type="dxa"/>
            <w:vAlign w:val="center"/>
          </w:tcPr>
          <w:p w14:paraId="5DDDBB7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Dio</w:t>
            </w:r>
          </w:p>
        </w:tc>
        <w:tc>
          <w:tcPr>
            <w:tcW w:w="1321" w:type="dxa"/>
            <w:vAlign w:val="center"/>
          </w:tcPr>
          <w:p w14:paraId="1E6D22B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</w:t>
            </w:r>
          </w:p>
        </w:tc>
      </w:tr>
      <w:tr w:rsidR="00684212" w:rsidRPr="00E20010" w14:paraId="6735253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4A1A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DF9B43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F82D80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Damos</w:t>
            </w:r>
          </w:p>
        </w:tc>
        <w:tc>
          <w:tcPr>
            <w:tcW w:w="1105" w:type="dxa"/>
            <w:vAlign w:val="center"/>
          </w:tcPr>
          <w:p w14:paraId="09A653B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Dimos</w:t>
            </w:r>
          </w:p>
        </w:tc>
        <w:tc>
          <w:tcPr>
            <w:tcW w:w="1321" w:type="dxa"/>
            <w:vAlign w:val="center"/>
          </w:tcPr>
          <w:p w14:paraId="4CE779B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Daremos</w:t>
            </w:r>
          </w:p>
        </w:tc>
      </w:tr>
      <w:tr w:rsidR="00684212" w:rsidRPr="00E20010" w14:paraId="49C810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7CE1909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322F9AFD" w14:textId="6759A0B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7475A48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4769CC2" w14:textId="0568C55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Dan</w:t>
            </w:r>
          </w:p>
          <w:p w14:paraId="6035088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Dais</w:t>
            </w:r>
          </w:p>
        </w:tc>
        <w:tc>
          <w:tcPr>
            <w:tcW w:w="1105" w:type="dxa"/>
            <w:vAlign w:val="center"/>
          </w:tcPr>
          <w:p w14:paraId="1F67BF60" w14:textId="6A2589C2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Dieron</w:t>
            </w:r>
          </w:p>
          <w:p w14:paraId="6D954C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Disteis</w:t>
            </w:r>
          </w:p>
        </w:tc>
        <w:tc>
          <w:tcPr>
            <w:tcW w:w="1321" w:type="dxa"/>
            <w:vAlign w:val="center"/>
          </w:tcPr>
          <w:p w14:paraId="3D22C70C" w14:textId="5097D50F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Darán</w:t>
            </w:r>
          </w:p>
          <w:p w14:paraId="13A8B22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Daréis </w:t>
            </w:r>
          </w:p>
        </w:tc>
      </w:tr>
      <w:tr w:rsidR="00684212" w:rsidRPr="00E20010" w14:paraId="0EF5F7A2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1B1FD3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2F01A59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6D3ABF1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01C1AD66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Dieron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7E25E60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Darán</w:t>
            </w:r>
          </w:p>
        </w:tc>
      </w:tr>
      <w:tr w:rsidR="00684212" w:rsidRPr="00E20010" w14:paraId="0870C3D5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0D29B3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Segunda: </w:t>
            </w:r>
            <w:r w:rsidRPr="00E20010">
              <w:rPr>
                <w:rFonts w:eastAsiaTheme="minorEastAsia"/>
                <w:i/>
                <w:lang w:val="es-ES_tradnl" w:eastAsia="ja-JP"/>
              </w:rPr>
              <w:t>Ser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13DEEC0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6A11D63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Soy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495481C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4A03A22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</w:t>
            </w:r>
          </w:p>
        </w:tc>
      </w:tr>
      <w:tr w:rsidR="00684212" w:rsidRPr="00E20010" w14:paraId="6345F166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9157A0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77F81C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047CEEB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Eres</w:t>
            </w:r>
          </w:p>
        </w:tc>
        <w:tc>
          <w:tcPr>
            <w:tcW w:w="1105" w:type="dxa"/>
            <w:vAlign w:val="center"/>
          </w:tcPr>
          <w:p w14:paraId="47DE2C4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</w:t>
            </w:r>
          </w:p>
        </w:tc>
        <w:tc>
          <w:tcPr>
            <w:tcW w:w="1321" w:type="dxa"/>
            <w:vAlign w:val="center"/>
          </w:tcPr>
          <w:p w14:paraId="3156A00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Serás</w:t>
            </w:r>
          </w:p>
        </w:tc>
      </w:tr>
      <w:tr w:rsidR="00684212" w:rsidRPr="00E20010" w14:paraId="0D111C9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0D4AD37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0AA0187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3AD632B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Es</w:t>
            </w:r>
          </w:p>
        </w:tc>
        <w:tc>
          <w:tcPr>
            <w:tcW w:w="1105" w:type="dxa"/>
            <w:vAlign w:val="center"/>
          </w:tcPr>
          <w:p w14:paraId="466563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</w:t>
            </w:r>
          </w:p>
        </w:tc>
        <w:tc>
          <w:tcPr>
            <w:tcW w:w="1321" w:type="dxa"/>
            <w:vAlign w:val="center"/>
          </w:tcPr>
          <w:p w14:paraId="3AA2A7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</w:t>
            </w:r>
          </w:p>
        </w:tc>
      </w:tr>
      <w:tr w:rsidR="00684212" w:rsidRPr="00E20010" w14:paraId="25AC9027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481CEF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2EE20A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6467FD6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Somos</w:t>
            </w:r>
          </w:p>
        </w:tc>
        <w:tc>
          <w:tcPr>
            <w:tcW w:w="1105" w:type="dxa"/>
            <w:vAlign w:val="center"/>
          </w:tcPr>
          <w:p w14:paraId="0471955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Fuimos</w:t>
            </w:r>
          </w:p>
        </w:tc>
        <w:tc>
          <w:tcPr>
            <w:tcW w:w="1321" w:type="dxa"/>
            <w:vAlign w:val="center"/>
          </w:tcPr>
          <w:p w14:paraId="1479F4A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Seremos</w:t>
            </w:r>
          </w:p>
        </w:tc>
      </w:tr>
      <w:tr w:rsidR="00684212" w:rsidRPr="00E20010" w14:paraId="024FC0AA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  <w:vAlign w:val="center"/>
          </w:tcPr>
          <w:p w14:paraId="6822F2F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</w:tcPr>
          <w:p w14:paraId="6BD581B4" w14:textId="78DDCDC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1FCF126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702B2639" w14:textId="4266531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Son</w:t>
            </w:r>
          </w:p>
          <w:p w14:paraId="6601766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Sois</w:t>
            </w:r>
          </w:p>
        </w:tc>
        <w:tc>
          <w:tcPr>
            <w:tcW w:w="1105" w:type="dxa"/>
            <w:vAlign w:val="center"/>
          </w:tcPr>
          <w:p w14:paraId="6A8D7E7A" w14:textId="5139FD37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Fueron</w:t>
            </w:r>
          </w:p>
          <w:p w14:paraId="6128DCE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Fuisteis</w:t>
            </w:r>
          </w:p>
        </w:tc>
        <w:tc>
          <w:tcPr>
            <w:tcW w:w="1321" w:type="dxa"/>
            <w:vAlign w:val="center"/>
          </w:tcPr>
          <w:p w14:paraId="38B3FA3A" w14:textId="752FBDEE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Serán</w:t>
            </w:r>
          </w:p>
          <w:p w14:paraId="77AEA72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Seréis</w:t>
            </w:r>
          </w:p>
        </w:tc>
      </w:tr>
      <w:tr w:rsidR="00684212" w:rsidRPr="00E20010" w14:paraId="79E77C05" w14:textId="77777777" w:rsidTr="00836B63">
        <w:trPr>
          <w:jc w:val="center"/>
        </w:trPr>
        <w:tc>
          <w:tcPr>
            <w:tcW w:w="1414" w:type="dxa"/>
            <w:vMerge/>
            <w:tcBorders>
              <w:bottom w:val="single" w:sz="18" w:space="0" w:color="auto"/>
            </w:tcBorders>
            <w:shd w:val="clear" w:color="auto" w:fill="B8CCE4" w:themeFill="accent1" w:themeFillTint="66"/>
            <w:vAlign w:val="center"/>
          </w:tcPr>
          <w:p w14:paraId="489EFB7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</w:p>
        </w:tc>
        <w:tc>
          <w:tcPr>
            <w:tcW w:w="1332" w:type="dxa"/>
            <w:tcBorders>
              <w:bottom w:val="single" w:sz="18" w:space="0" w:color="auto"/>
            </w:tcBorders>
          </w:tcPr>
          <w:p w14:paraId="16220FE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tcBorders>
              <w:bottom w:val="single" w:sz="18" w:space="0" w:color="auto"/>
            </w:tcBorders>
            <w:vAlign w:val="center"/>
          </w:tcPr>
          <w:p w14:paraId="33C8CB3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Son</w:t>
            </w:r>
          </w:p>
        </w:tc>
        <w:tc>
          <w:tcPr>
            <w:tcW w:w="1105" w:type="dxa"/>
            <w:tcBorders>
              <w:bottom w:val="single" w:sz="18" w:space="0" w:color="auto"/>
            </w:tcBorders>
            <w:vAlign w:val="center"/>
          </w:tcPr>
          <w:p w14:paraId="3928BC9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Fueron</w:t>
            </w:r>
          </w:p>
        </w:tc>
        <w:tc>
          <w:tcPr>
            <w:tcW w:w="1321" w:type="dxa"/>
            <w:tcBorders>
              <w:bottom w:val="single" w:sz="18" w:space="0" w:color="auto"/>
            </w:tcBorders>
            <w:vAlign w:val="center"/>
          </w:tcPr>
          <w:p w14:paraId="6AD7F53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Serán</w:t>
            </w:r>
          </w:p>
        </w:tc>
      </w:tr>
      <w:tr w:rsidR="00684212" w:rsidRPr="00E20010" w14:paraId="2E1B5DE2" w14:textId="77777777" w:rsidTr="00836B63">
        <w:trPr>
          <w:jc w:val="center"/>
        </w:trPr>
        <w:tc>
          <w:tcPr>
            <w:tcW w:w="1414" w:type="dxa"/>
            <w:vMerge w:val="restart"/>
            <w:tcBorders>
              <w:top w:val="single" w:sz="18" w:space="0" w:color="auto"/>
            </w:tcBorders>
            <w:shd w:val="clear" w:color="auto" w:fill="B8CCE4" w:themeFill="accent1" w:themeFillTint="66"/>
            <w:vAlign w:val="center"/>
          </w:tcPr>
          <w:p w14:paraId="408DD6C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lang w:val="es-ES_tradnl" w:eastAsia="ja-JP"/>
              </w:rPr>
            </w:pPr>
            <w:r w:rsidRPr="00E20010">
              <w:rPr>
                <w:rFonts w:eastAsiaTheme="minorEastAsia"/>
                <w:b/>
                <w:lang w:val="es-ES_tradnl" w:eastAsia="ja-JP"/>
              </w:rPr>
              <w:t xml:space="preserve">Tercera: </w:t>
            </w:r>
          </w:p>
          <w:p w14:paraId="1C769AF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i/>
                <w:lang w:val="es-ES_tradnl" w:eastAsia="ja-JP"/>
              </w:rPr>
              <w:t>Oír</w:t>
            </w:r>
          </w:p>
        </w:tc>
        <w:tc>
          <w:tcPr>
            <w:tcW w:w="1332" w:type="dxa"/>
            <w:tcBorders>
              <w:top w:val="single" w:sz="18" w:space="0" w:color="auto"/>
            </w:tcBorders>
          </w:tcPr>
          <w:p w14:paraId="0D22DDE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Yo</w:t>
            </w:r>
          </w:p>
        </w:tc>
        <w:tc>
          <w:tcPr>
            <w:tcW w:w="1023" w:type="dxa"/>
            <w:tcBorders>
              <w:top w:val="single" w:sz="18" w:space="0" w:color="auto"/>
            </w:tcBorders>
            <w:vAlign w:val="center"/>
          </w:tcPr>
          <w:p w14:paraId="0DA8A6C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Oigo</w:t>
            </w:r>
          </w:p>
        </w:tc>
        <w:tc>
          <w:tcPr>
            <w:tcW w:w="1105" w:type="dxa"/>
            <w:tcBorders>
              <w:top w:val="single" w:sz="18" w:space="0" w:color="auto"/>
            </w:tcBorders>
            <w:vAlign w:val="center"/>
          </w:tcPr>
          <w:p w14:paraId="1A1357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</w:t>
            </w:r>
          </w:p>
        </w:tc>
        <w:tc>
          <w:tcPr>
            <w:tcW w:w="1321" w:type="dxa"/>
            <w:tcBorders>
              <w:top w:val="single" w:sz="18" w:space="0" w:color="auto"/>
            </w:tcBorders>
            <w:vAlign w:val="center"/>
          </w:tcPr>
          <w:p w14:paraId="7301FB87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</w:t>
            </w:r>
          </w:p>
        </w:tc>
      </w:tr>
      <w:tr w:rsidR="00684212" w:rsidRPr="00E20010" w14:paraId="1C93E522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AED7A0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336FFB1F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Tú</w:t>
            </w:r>
          </w:p>
        </w:tc>
        <w:tc>
          <w:tcPr>
            <w:tcW w:w="1023" w:type="dxa"/>
            <w:vAlign w:val="center"/>
          </w:tcPr>
          <w:p w14:paraId="6A01A9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Oyes</w:t>
            </w:r>
          </w:p>
        </w:tc>
        <w:tc>
          <w:tcPr>
            <w:tcW w:w="1105" w:type="dxa"/>
            <w:vAlign w:val="center"/>
          </w:tcPr>
          <w:p w14:paraId="5CC8F564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Oíste</w:t>
            </w:r>
          </w:p>
        </w:tc>
        <w:tc>
          <w:tcPr>
            <w:tcW w:w="1321" w:type="dxa"/>
            <w:vAlign w:val="center"/>
          </w:tcPr>
          <w:p w14:paraId="247AF84A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Oirás</w:t>
            </w:r>
          </w:p>
        </w:tc>
      </w:tr>
      <w:tr w:rsidR="00684212" w:rsidRPr="00E20010" w14:paraId="58934959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70CA104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2E08111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Él/ella</w:t>
            </w:r>
          </w:p>
        </w:tc>
        <w:tc>
          <w:tcPr>
            <w:tcW w:w="1023" w:type="dxa"/>
            <w:vAlign w:val="center"/>
          </w:tcPr>
          <w:p w14:paraId="49C41F0D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</w:t>
            </w:r>
          </w:p>
        </w:tc>
        <w:tc>
          <w:tcPr>
            <w:tcW w:w="1105" w:type="dxa"/>
            <w:vAlign w:val="center"/>
          </w:tcPr>
          <w:p w14:paraId="03E8003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Oyó</w:t>
            </w:r>
          </w:p>
        </w:tc>
        <w:tc>
          <w:tcPr>
            <w:tcW w:w="1321" w:type="dxa"/>
            <w:vAlign w:val="center"/>
          </w:tcPr>
          <w:p w14:paraId="765C937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</w:t>
            </w:r>
          </w:p>
        </w:tc>
      </w:tr>
      <w:tr w:rsidR="00684212" w:rsidRPr="00E20010" w14:paraId="06CA0970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2571CFD9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1A3F7C9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Nosotros/as</w:t>
            </w:r>
          </w:p>
        </w:tc>
        <w:tc>
          <w:tcPr>
            <w:tcW w:w="1023" w:type="dxa"/>
            <w:vAlign w:val="center"/>
          </w:tcPr>
          <w:p w14:paraId="109C898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105" w:type="dxa"/>
            <w:vAlign w:val="center"/>
          </w:tcPr>
          <w:p w14:paraId="6053AD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Oímos</w:t>
            </w:r>
          </w:p>
        </w:tc>
        <w:tc>
          <w:tcPr>
            <w:tcW w:w="1321" w:type="dxa"/>
            <w:vAlign w:val="center"/>
          </w:tcPr>
          <w:p w14:paraId="05396AF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Oiremos</w:t>
            </w:r>
          </w:p>
        </w:tc>
      </w:tr>
      <w:tr w:rsidR="00684212" w:rsidRPr="00E20010" w14:paraId="62BF9BA8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0FD8B08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3964F8B" w14:textId="7876598A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Ustedes</w:t>
            </w:r>
          </w:p>
          <w:p w14:paraId="06F916A5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Vosotros/as</w:t>
            </w:r>
          </w:p>
        </w:tc>
        <w:tc>
          <w:tcPr>
            <w:tcW w:w="1023" w:type="dxa"/>
            <w:vAlign w:val="center"/>
          </w:tcPr>
          <w:p w14:paraId="6F55FF5D" w14:textId="513272EB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Oyen</w:t>
            </w:r>
          </w:p>
          <w:p w14:paraId="1CE66520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Oís</w:t>
            </w:r>
          </w:p>
        </w:tc>
        <w:tc>
          <w:tcPr>
            <w:tcW w:w="1105" w:type="dxa"/>
            <w:vAlign w:val="center"/>
          </w:tcPr>
          <w:p w14:paraId="176F7D03" w14:textId="2B1B9530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Oyeron</w:t>
            </w:r>
          </w:p>
          <w:p w14:paraId="4DC24468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 xml:space="preserve">Oísteis </w:t>
            </w:r>
          </w:p>
        </w:tc>
        <w:tc>
          <w:tcPr>
            <w:tcW w:w="1321" w:type="dxa"/>
            <w:vAlign w:val="center"/>
          </w:tcPr>
          <w:p w14:paraId="5C3715A6" w14:textId="2C56F3C1" w:rsidR="00196A76" w:rsidRDefault="00196A76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>
              <w:rPr>
                <w:rFonts w:eastAsiaTheme="minorEastAsia"/>
                <w:lang w:val="es-ES_tradnl" w:eastAsia="ja-JP"/>
              </w:rPr>
              <w:t>Oirán</w:t>
            </w:r>
          </w:p>
          <w:p w14:paraId="30C72412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Oiréis</w:t>
            </w:r>
          </w:p>
        </w:tc>
      </w:tr>
      <w:tr w:rsidR="00684212" w:rsidRPr="00E20010" w14:paraId="5DBAD864" w14:textId="77777777" w:rsidTr="00836B63">
        <w:trPr>
          <w:jc w:val="center"/>
        </w:trPr>
        <w:tc>
          <w:tcPr>
            <w:tcW w:w="1414" w:type="dxa"/>
            <w:vMerge/>
            <w:shd w:val="clear" w:color="auto" w:fill="B8CCE4" w:themeFill="accent1" w:themeFillTint="66"/>
          </w:tcPr>
          <w:p w14:paraId="6BC3630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lang w:val="es-ES_tradnl" w:eastAsia="ja-JP"/>
              </w:rPr>
            </w:pPr>
          </w:p>
        </w:tc>
        <w:tc>
          <w:tcPr>
            <w:tcW w:w="1332" w:type="dxa"/>
          </w:tcPr>
          <w:p w14:paraId="41BC06EC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Ellos/ellas</w:t>
            </w:r>
          </w:p>
        </w:tc>
        <w:tc>
          <w:tcPr>
            <w:tcW w:w="1023" w:type="dxa"/>
            <w:vAlign w:val="center"/>
          </w:tcPr>
          <w:p w14:paraId="656268DE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Oyen</w:t>
            </w:r>
          </w:p>
        </w:tc>
        <w:tc>
          <w:tcPr>
            <w:tcW w:w="1105" w:type="dxa"/>
            <w:vAlign w:val="center"/>
          </w:tcPr>
          <w:p w14:paraId="0B5E0463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Oyeron</w:t>
            </w:r>
          </w:p>
        </w:tc>
        <w:tc>
          <w:tcPr>
            <w:tcW w:w="1321" w:type="dxa"/>
            <w:vAlign w:val="center"/>
          </w:tcPr>
          <w:p w14:paraId="30DB077B" w14:textId="77777777" w:rsidR="00684212" w:rsidRPr="00E20010" w:rsidRDefault="00684212" w:rsidP="006842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lang w:val="es-ES_tradnl" w:eastAsia="ja-JP"/>
              </w:rPr>
            </w:pPr>
            <w:r w:rsidRPr="00E20010">
              <w:rPr>
                <w:rFonts w:eastAsiaTheme="minorEastAsia"/>
                <w:lang w:val="es-ES_tradnl" w:eastAsia="ja-JP"/>
              </w:rPr>
              <w:t>Oirán</w:t>
            </w:r>
          </w:p>
        </w:tc>
      </w:tr>
    </w:tbl>
    <w:p w14:paraId="640C64F2" w14:textId="77777777" w:rsidR="00684212" w:rsidRPr="0075695A" w:rsidRDefault="00684212" w:rsidP="00684212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4A8971FA" w14:textId="03A14DAA" w:rsidR="00684212" w:rsidRPr="0075695A" w:rsidRDefault="00684212" w:rsidP="00684212">
      <w:pPr>
        <w:rPr>
          <w:rFonts w:eastAsiaTheme="minorEastAsia"/>
          <w:lang w:eastAsia="ja-JP"/>
        </w:rPr>
      </w:pPr>
      <w:r w:rsidRPr="0075695A">
        <w:t>Consulta la conjugación de verbos regulares e irregulare</w:t>
      </w:r>
      <w:r w:rsidR="006014FD" w:rsidRPr="0075695A">
        <w:t>s en el siguiente enlace de la J</w:t>
      </w:r>
      <w:r w:rsidRPr="0075695A">
        <w:t>unta de Galicia</w:t>
      </w:r>
      <w:r w:rsidRPr="0075695A">
        <w:rPr>
          <w:rFonts w:eastAsiaTheme="minorEastAsia"/>
          <w:sz w:val="28"/>
          <w:szCs w:val="28"/>
          <w:lang w:eastAsia="ja-JP"/>
        </w:rPr>
        <w:t xml:space="preserve"> </w:t>
      </w:r>
      <w:hyperlink r:id="rId10" w:history="1">
        <w:r w:rsidR="00AA4C6B" w:rsidRPr="0075695A">
          <w:rPr>
            <w:rStyle w:val="Hipervnculo"/>
          </w:rPr>
          <w:t>[VER]</w:t>
        </w:r>
      </w:hyperlink>
      <w:r w:rsidR="00976721" w:rsidRPr="00084507">
        <w:rPr>
          <w:rStyle w:val="Hipervncul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BB0B5B" w:rsidRPr="0075695A" w14:paraId="60651C28" w14:textId="77777777" w:rsidTr="00BB0B5B">
        <w:tc>
          <w:tcPr>
            <w:tcW w:w="8978" w:type="dxa"/>
            <w:gridSpan w:val="2"/>
            <w:shd w:val="clear" w:color="auto" w:fill="000000" w:themeFill="text1"/>
          </w:tcPr>
          <w:p w14:paraId="7E8571A1" w14:textId="77777777" w:rsidR="00BB0B5B" w:rsidRPr="0075695A" w:rsidRDefault="00BB0B5B" w:rsidP="00BB0B5B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lastRenderedPageBreak/>
              <w:t>Destacado</w:t>
            </w:r>
          </w:p>
        </w:tc>
      </w:tr>
      <w:tr w:rsidR="00BB0B5B" w:rsidRPr="0075695A" w14:paraId="23418281" w14:textId="77777777" w:rsidTr="00C61076">
        <w:tc>
          <w:tcPr>
            <w:tcW w:w="1017" w:type="dxa"/>
          </w:tcPr>
          <w:p w14:paraId="21F60F50" w14:textId="77777777" w:rsidR="00BB0B5B" w:rsidRPr="0075695A" w:rsidRDefault="00BB0B5B" w:rsidP="00BB0B5B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7B62F4D" w14:textId="085E5B86" w:rsidR="00BB0B5B" w:rsidRPr="0075695A" w:rsidRDefault="00BB0B5B" w:rsidP="00976721">
            <w:pPr>
              <w:jc w:val="center"/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Verbos defectivos</w:t>
            </w:r>
          </w:p>
        </w:tc>
      </w:tr>
      <w:tr w:rsidR="00BB0B5B" w:rsidRPr="0075695A" w14:paraId="42F9818D" w14:textId="77777777" w:rsidTr="00C61076">
        <w:tc>
          <w:tcPr>
            <w:tcW w:w="1017" w:type="dxa"/>
          </w:tcPr>
          <w:p w14:paraId="23384723" w14:textId="77777777" w:rsidR="00BB0B5B" w:rsidRPr="0075695A" w:rsidRDefault="00BB0B5B" w:rsidP="00BB0B5B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04593F7" w14:textId="587D1AD4" w:rsidR="00F7487D" w:rsidRPr="0075695A" w:rsidRDefault="00BB0B5B" w:rsidP="00836B6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Son un grupo de verbos</w:t>
            </w:r>
            <w:r w:rsidR="00AF51A3">
              <w:rPr>
                <w:rFonts w:eastAsiaTheme="minorEastAsia"/>
                <w:szCs w:val="24"/>
                <w:lang w:val="es-ES_tradnl" w:eastAsia="ja-JP"/>
              </w:rPr>
              <w:t xml:space="preserve"> cuya conjugación es incompleta,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es decir, </w:t>
            </w:r>
            <w:r w:rsidR="00E11607" w:rsidRPr="0075695A">
              <w:rPr>
                <w:rFonts w:eastAsiaTheme="minorEastAsia"/>
                <w:szCs w:val="24"/>
                <w:lang w:val="es-ES_tradnl" w:eastAsia="ja-JP"/>
              </w:rPr>
              <w:t xml:space="preserve">que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pueden ser conjugados en todos los tiempos, modos, números o personas. Es el caso de los verbos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suceder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podrir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acontecer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granizar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atañer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diluviar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¡Intenta conjugarlos en diferentes modos y tiempos!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</w:p>
          <w:p w14:paraId="1177FB89" w14:textId="284A203B" w:rsidR="00BB0B5B" w:rsidRPr="0075695A" w:rsidRDefault="00BB0B5B" w:rsidP="00BB0B5B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Yo sucedo, tú sucedes…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No suena, ¿verdad?</w:t>
            </w:r>
          </w:p>
        </w:tc>
      </w:tr>
    </w:tbl>
    <w:p w14:paraId="7C49E927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63066F" w:rsidRPr="0075695A" w14:paraId="6E0A39E6" w14:textId="77777777" w:rsidTr="0063066F">
        <w:tc>
          <w:tcPr>
            <w:tcW w:w="9033" w:type="dxa"/>
            <w:gridSpan w:val="2"/>
            <w:shd w:val="clear" w:color="auto" w:fill="000000" w:themeFill="text1"/>
          </w:tcPr>
          <w:p w14:paraId="5466279B" w14:textId="77777777" w:rsidR="0063066F" w:rsidRPr="0075695A" w:rsidRDefault="0063066F" w:rsidP="0063066F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63066F" w:rsidRPr="0075695A" w14:paraId="6B2A3925" w14:textId="77777777" w:rsidTr="00C61076">
        <w:tc>
          <w:tcPr>
            <w:tcW w:w="1126" w:type="dxa"/>
          </w:tcPr>
          <w:p w14:paraId="195C2F88" w14:textId="77777777" w:rsidR="0063066F" w:rsidRPr="0075695A" w:rsidRDefault="0063066F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00983B5E" w14:textId="725F2E6D" w:rsidR="0063066F" w:rsidRPr="0075695A" w:rsidRDefault="00A615EC" w:rsidP="0063066F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LE_05_05_REC60</w:t>
            </w:r>
          </w:p>
        </w:tc>
      </w:tr>
      <w:tr w:rsidR="0063066F" w:rsidRPr="0075695A" w14:paraId="2EF1141A" w14:textId="77777777" w:rsidTr="00C61076">
        <w:tc>
          <w:tcPr>
            <w:tcW w:w="1126" w:type="dxa"/>
          </w:tcPr>
          <w:p w14:paraId="4DDF42E4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916135A" w14:textId="0B6F3535" w:rsidR="0063066F" w:rsidRPr="0075695A" w:rsidRDefault="00836B63" w:rsidP="0063066F">
            <w:pPr>
              <w:rPr>
                <w:rFonts w:cs="Times New Roman"/>
                <w:b/>
                <w:color w:val="000000"/>
                <w:lang w:val="es-ES_tradnl"/>
              </w:rPr>
            </w:pPr>
            <w:r>
              <w:rPr>
                <w:rFonts w:cs="Times New Roman"/>
                <w:b/>
                <w:color w:val="000000"/>
                <w:lang w:val="es-ES_tradnl"/>
              </w:rPr>
              <w:t>Conjuga verbos irregulares</w:t>
            </w:r>
          </w:p>
        </w:tc>
      </w:tr>
      <w:tr w:rsidR="0063066F" w:rsidRPr="0075695A" w14:paraId="3D083726" w14:textId="77777777" w:rsidTr="00C61076">
        <w:tc>
          <w:tcPr>
            <w:tcW w:w="1126" w:type="dxa"/>
          </w:tcPr>
          <w:p w14:paraId="719CE9F5" w14:textId="77777777" w:rsidR="0063066F" w:rsidRPr="0075695A" w:rsidRDefault="0063066F" w:rsidP="0063066F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BC844E8" w14:textId="7BD73988" w:rsidR="006C3CB1" w:rsidRPr="0075695A" w:rsidRDefault="005824BE" w:rsidP="00A2602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Inte</w:t>
            </w:r>
            <w:r w:rsidR="00A26029">
              <w:rPr>
                <w:rFonts w:cs="Times New Roman"/>
                <w:color w:val="000000"/>
                <w:lang w:val="es-ES_tradnl"/>
              </w:rPr>
              <w:t>ractivo que permite afianzar la competencia de reconocimiento y</w:t>
            </w:r>
            <w:r>
              <w:rPr>
                <w:rFonts w:cs="Times New Roman"/>
                <w:color w:val="000000"/>
                <w:lang w:val="es-ES_tradnl"/>
              </w:rPr>
              <w:t xml:space="preserve"> conjugación de</w:t>
            </w:r>
            <w:r w:rsidR="00A26029">
              <w:rPr>
                <w:rFonts w:cs="Times New Roman"/>
                <w:color w:val="000000"/>
                <w:lang w:val="es-ES_tradnl"/>
              </w:rPr>
              <w:t xml:space="preserve"> verbos irregulares</w:t>
            </w:r>
          </w:p>
        </w:tc>
      </w:tr>
    </w:tbl>
    <w:p w14:paraId="3B4154FC" w14:textId="77777777" w:rsidR="0063066F" w:rsidRPr="0075695A" w:rsidRDefault="0063066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50B43" w:rsidRPr="0075695A" w14:paraId="14023625" w14:textId="77777777" w:rsidTr="00450B43">
        <w:tc>
          <w:tcPr>
            <w:tcW w:w="9054" w:type="dxa"/>
            <w:gridSpan w:val="2"/>
            <w:shd w:val="clear" w:color="auto" w:fill="000000" w:themeFill="text1"/>
          </w:tcPr>
          <w:p w14:paraId="200C5414" w14:textId="77777777" w:rsidR="00450B43" w:rsidRPr="0075695A" w:rsidRDefault="00450B43" w:rsidP="00450B4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50B43" w:rsidRPr="0075695A" w14:paraId="61343BB0" w14:textId="77777777" w:rsidTr="00C61076">
        <w:tc>
          <w:tcPr>
            <w:tcW w:w="1242" w:type="dxa"/>
          </w:tcPr>
          <w:p w14:paraId="33E3E9BB" w14:textId="77777777" w:rsidR="00450B43" w:rsidRPr="0075695A" w:rsidRDefault="00450B43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98A7EEE" w14:textId="0E1DAA7D" w:rsidR="00450B43" w:rsidRPr="0075695A" w:rsidRDefault="00A615EC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LE_05_05_REC70</w:t>
            </w:r>
          </w:p>
        </w:tc>
      </w:tr>
      <w:tr w:rsidR="00B950A0" w:rsidRPr="0075695A" w14:paraId="6C94BF90" w14:textId="77777777" w:rsidTr="00C61076">
        <w:tc>
          <w:tcPr>
            <w:tcW w:w="1242" w:type="dxa"/>
          </w:tcPr>
          <w:p w14:paraId="2BE2B6DD" w14:textId="77777777" w:rsidR="00B950A0" w:rsidRPr="0075695A" w:rsidRDefault="00B950A0" w:rsidP="00450B4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338E13A7" w14:textId="3D10153D" w:rsidR="00B950A0" w:rsidRPr="0075695A" w:rsidRDefault="00B950A0" w:rsidP="002C059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2C059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101124" w:rsidRPr="0075695A">
              <w:rPr>
                <w:rFonts w:ascii="Times" w:hAnsi="Times"/>
                <w:lang w:val="es-ES_tradnl"/>
              </w:rPr>
              <w:t>Practica las tres conjugaciones</w:t>
            </w:r>
          </w:p>
        </w:tc>
      </w:tr>
      <w:tr w:rsidR="00B950A0" w:rsidRPr="0075695A" w14:paraId="5B7F7BA5" w14:textId="77777777" w:rsidTr="00C61076">
        <w:tc>
          <w:tcPr>
            <w:tcW w:w="1242" w:type="dxa"/>
          </w:tcPr>
          <w:p w14:paraId="2185E59C" w14:textId="5B9C80A5" w:rsidR="00B950A0" w:rsidRPr="0075695A" w:rsidRDefault="00B950A0" w:rsidP="000458C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28C65389" w14:textId="6E2CCA74" w:rsidR="00B950A0" w:rsidRPr="002C0596" w:rsidRDefault="001B31FD" w:rsidP="00450B43">
            <w:pPr>
              <w:rPr>
                <w:rFonts w:cs="Times New Roman"/>
                <w:color w:val="FF0000"/>
                <w:lang w:val="es-ES_tradnl"/>
              </w:rPr>
            </w:pPr>
            <w:r w:rsidRPr="002C0596">
              <w:rPr>
                <w:rFonts w:cs="Times New Roman"/>
                <w:color w:val="FF0000"/>
                <w:lang w:val="es-ES_tradnl"/>
              </w:rPr>
              <w:t>Ninguno.</w:t>
            </w:r>
          </w:p>
        </w:tc>
      </w:tr>
      <w:tr w:rsidR="00B950A0" w:rsidRPr="0075695A" w14:paraId="70669391" w14:textId="77777777" w:rsidTr="00C61076">
        <w:tc>
          <w:tcPr>
            <w:tcW w:w="1242" w:type="dxa"/>
          </w:tcPr>
          <w:p w14:paraId="44B750B8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7A06C46" w14:textId="5C9C5595" w:rsidR="00B950A0" w:rsidRPr="0075695A" w:rsidRDefault="00B950A0" w:rsidP="00450B43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Practica las tres conjugaciones</w:t>
            </w:r>
          </w:p>
        </w:tc>
      </w:tr>
      <w:tr w:rsidR="00B950A0" w:rsidRPr="0075695A" w14:paraId="56520480" w14:textId="77777777" w:rsidTr="00C61076">
        <w:tc>
          <w:tcPr>
            <w:tcW w:w="1242" w:type="dxa"/>
          </w:tcPr>
          <w:p w14:paraId="2A380F39" w14:textId="77777777" w:rsidR="00B950A0" w:rsidRPr="0075695A" w:rsidRDefault="00B950A0" w:rsidP="00450B43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3ACC6C3" w14:textId="7157E2BC" w:rsidR="00B950A0" w:rsidRPr="0075695A" w:rsidRDefault="00D50720" w:rsidP="0043641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ejercitar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>la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conjugación</w:t>
            </w:r>
            <w:r w:rsidR="0043641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02D82" w:rsidRPr="0075695A">
              <w:rPr>
                <w:rFonts w:cs="Times New Roman"/>
                <w:color w:val="000000"/>
                <w:lang w:val="es-ES_tradnl"/>
              </w:rPr>
              <w:t>de verbos regulares e irregulares</w:t>
            </w:r>
          </w:p>
        </w:tc>
      </w:tr>
    </w:tbl>
    <w:p w14:paraId="3CABED91" w14:textId="77777777" w:rsidR="0021058A" w:rsidRPr="0075695A" w:rsidRDefault="0021058A" w:rsidP="00134A9E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30690" w:rsidRPr="0075695A" w14:paraId="2953F42D" w14:textId="77777777" w:rsidTr="00830690">
        <w:tc>
          <w:tcPr>
            <w:tcW w:w="9054" w:type="dxa"/>
            <w:gridSpan w:val="2"/>
            <w:shd w:val="clear" w:color="auto" w:fill="000000" w:themeFill="text1"/>
          </w:tcPr>
          <w:p w14:paraId="1D7EECED" w14:textId="77777777" w:rsidR="00830690" w:rsidRPr="0075695A" w:rsidRDefault="00830690" w:rsidP="0083069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30690" w:rsidRPr="0075695A" w14:paraId="7BA75717" w14:textId="77777777" w:rsidTr="00C61076">
        <w:tc>
          <w:tcPr>
            <w:tcW w:w="1242" w:type="dxa"/>
          </w:tcPr>
          <w:p w14:paraId="14CB1F0B" w14:textId="77777777" w:rsidR="00830690" w:rsidRPr="0075695A" w:rsidRDefault="00830690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F72A16B" w14:textId="2D032FE9" w:rsidR="00830690" w:rsidRPr="0075695A" w:rsidRDefault="00A615EC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LE_05_05_REC80</w:t>
            </w:r>
          </w:p>
        </w:tc>
      </w:tr>
      <w:tr w:rsidR="00B47AE7" w:rsidRPr="0075695A" w14:paraId="72F522B4" w14:textId="77777777" w:rsidTr="00C61076">
        <w:tc>
          <w:tcPr>
            <w:tcW w:w="1242" w:type="dxa"/>
          </w:tcPr>
          <w:p w14:paraId="5DC509A9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6B107F6B" w14:textId="7DB8EC9D" w:rsidR="00B47AE7" w:rsidRPr="0075695A" w:rsidRDefault="00B47AE7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A428A0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cs="Times New Roman"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175B7A48" w14:textId="77777777" w:rsidTr="00C61076">
        <w:tc>
          <w:tcPr>
            <w:tcW w:w="1242" w:type="dxa"/>
          </w:tcPr>
          <w:p w14:paraId="414156E4" w14:textId="77777777" w:rsidR="00B47AE7" w:rsidRPr="0075695A" w:rsidRDefault="00B47AE7" w:rsidP="0083069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0E58FBD6" w14:textId="3A5A2C89" w:rsidR="00B47AE7" w:rsidRPr="0075695A" w:rsidRDefault="00D52691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 la instrucción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: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000000"/>
                <w:lang w:val="es-ES_tradnl"/>
              </w:rPr>
              <w:t>Agrupa las siguientes oraciones según el tiempo verbal que presenten los verbos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1106A2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1106A2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EE57F2" w:rsidRPr="00A428A0">
              <w:rPr>
                <w:rFonts w:cs="Times New Roman"/>
                <w:lang w:val="es-ES_tradnl"/>
              </w:rPr>
              <w:t xml:space="preserve">Agrupa las siguientes oraciones </w:t>
            </w:r>
            <w:r w:rsidR="007D3DB2" w:rsidRPr="00A428A0">
              <w:rPr>
                <w:rFonts w:cs="Times New Roman"/>
                <w:lang w:val="es-ES_tradnl"/>
              </w:rPr>
              <w:t xml:space="preserve">según el tiempo verbal en el que </w:t>
            </w:r>
            <w:r w:rsidR="00DD11F5" w:rsidRPr="00A428A0">
              <w:rPr>
                <w:rFonts w:cs="Times New Roman"/>
                <w:lang w:val="es-ES_tradnl"/>
              </w:rPr>
              <w:t xml:space="preserve">se expresa el hablante. </w:t>
            </w:r>
            <w:r w:rsidR="00BC623D" w:rsidRPr="00A428A0">
              <w:rPr>
                <w:rFonts w:cs="Times New Roman"/>
                <w:lang w:val="es-ES_tradnl"/>
              </w:rPr>
              <w:t>Presta especial atención a los verbos irregulares.</w:t>
            </w:r>
            <w:r w:rsidR="00BC623D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</w:p>
          <w:p w14:paraId="55CD9C64" w14:textId="77777777" w:rsidR="007A3847" w:rsidRPr="0075695A" w:rsidRDefault="007A3847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02AF3A47" w14:textId="0A0CB895" w:rsidR="00102100" w:rsidRPr="0075695A" w:rsidRDefault="00102100" w:rsidP="00BC623D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A428A0">
              <w:rPr>
                <w:rFonts w:cs="Times New Roman"/>
                <w:color w:val="FF0000"/>
                <w:lang w:val="es-ES_tradnl"/>
              </w:rPr>
              <w:t>Cambiar</w:t>
            </w:r>
            <w:r w:rsidR="00A428A0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tarta</w:t>
            </w:r>
            <w:r w:rsidR="007A3847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FF0000"/>
                <w:lang w:val="es-ES_tradnl"/>
              </w:rPr>
              <w:t>por</w:t>
            </w:r>
            <w:r w:rsidR="007A3847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A3847" w:rsidRPr="00A428A0">
              <w:rPr>
                <w:rFonts w:cs="Times New Roman"/>
                <w:color w:val="000000"/>
                <w:lang w:val="es-ES_tradnl"/>
              </w:rPr>
              <w:t>PARTIRÁN la torta.</w:t>
            </w:r>
          </w:p>
        </w:tc>
      </w:tr>
      <w:tr w:rsidR="00B47AE7" w:rsidRPr="0075695A" w14:paraId="2530C846" w14:textId="77777777" w:rsidTr="00C61076">
        <w:tc>
          <w:tcPr>
            <w:tcW w:w="1242" w:type="dxa"/>
          </w:tcPr>
          <w:p w14:paraId="2B6ED063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553D213B" w14:textId="0EB2C828" w:rsidR="00B47AE7" w:rsidRPr="0075695A" w:rsidRDefault="00B47AE7" w:rsidP="00830690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Distingue el tiempo de conjugación</w:t>
            </w:r>
          </w:p>
        </w:tc>
      </w:tr>
      <w:tr w:rsidR="00B47AE7" w:rsidRPr="0075695A" w14:paraId="7C6A0953" w14:textId="77777777" w:rsidTr="00C61076">
        <w:tc>
          <w:tcPr>
            <w:tcW w:w="1242" w:type="dxa"/>
          </w:tcPr>
          <w:p w14:paraId="5B7FF839" w14:textId="77777777" w:rsidR="00B47AE7" w:rsidRPr="0075695A" w:rsidRDefault="00B47AE7" w:rsidP="00830690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576297E5" w14:textId="53A238A3" w:rsidR="00B47AE7" w:rsidRPr="0075695A" w:rsidRDefault="00613E88" w:rsidP="001859B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</w:t>
            </w:r>
            <w:r w:rsidR="001859BC" w:rsidRPr="0075695A">
              <w:rPr>
                <w:rFonts w:cs="Times New Roman"/>
                <w:color w:val="000000"/>
                <w:lang w:val="es-ES_tradnl"/>
              </w:rPr>
              <w:t>que permite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ejercitar </w:t>
            </w:r>
            <w:r w:rsidR="001E7C36" w:rsidRPr="0075695A">
              <w:rPr>
                <w:rFonts w:cs="Times New Roman"/>
                <w:color w:val="000000"/>
                <w:lang w:val="es-ES_tradnl"/>
              </w:rPr>
              <w:t>la conjugación de verbos regulares e irregulares en los tiempos simples</w:t>
            </w:r>
          </w:p>
        </w:tc>
      </w:tr>
    </w:tbl>
    <w:p w14:paraId="78458151" w14:textId="77777777" w:rsidR="00830690" w:rsidRPr="0075695A" w:rsidRDefault="00830690" w:rsidP="00134A9E">
      <w:pPr>
        <w:rPr>
          <w:rFonts w:ascii="Times" w:hAnsi="Times"/>
          <w:highlight w:val="yellow"/>
        </w:rPr>
      </w:pPr>
    </w:p>
    <w:p w14:paraId="1F5421F1" w14:textId="069184D9" w:rsidR="00084507" w:rsidRDefault="00E11607" w:rsidP="00084507">
      <w:r w:rsidRPr="0075695A">
        <w:rPr>
          <w:highlight w:val="yellow"/>
        </w:rPr>
        <w:t>[SECCIÓN 2]</w:t>
      </w:r>
      <w:r w:rsidRPr="0075695A">
        <w:t xml:space="preserve"> </w:t>
      </w:r>
      <w:r w:rsidRPr="00084507">
        <w:rPr>
          <w:b/>
        </w:rPr>
        <w:t>2.3 Consolidación</w:t>
      </w:r>
    </w:p>
    <w:p w14:paraId="715A0EA9" w14:textId="648D6477" w:rsidR="00084507" w:rsidRDefault="00084507" w:rsidP="00084507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EE6996D" w14:textId="0C072877" w:rsidR="00E11607" w:rsidRPr="0075695A" w:rsidRDefault="00E11607" w:rsidP="00E11607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103"/>
      </w:tblGrid>
      <w:tr w:rsidR="000F18C6" w:rsidRPr="0075695A" w14:paraId="56D0500F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6D28F1C7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43653134" w14:textId="77777777" w:rsidTr="00C61076">
        <w:tc>
          <w:tcPr>
            <w:tcW w:w="1951" w:type="dxa"/>
          </w:tcPr>
          <w:p w14:paraId="109C3787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103" w:type="dxa"/>
          </w:tcPr>
          <w:p w14:paraId="540AF4FB" w14:textId="55F73F5F" w:rsidR="000F18C6" w:rsidRPr="0075695A" w:rsidRDefault="00A615E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LE_05_05_REC90</w:t>
            </w:r>
          </w:p>
        </w:tc>
      </w:tr>
      <w:tr w:rsidR="000F18C6" w:rsidRPr="0075695A" w14:paraId="02722EBE" w14:textId="77777777" w:rsidTr="00C61076">
        <w:tc>
          <w:tcPr>
            <w:tcW w:w="1951" w:type="dxa"/>
          </w:tcPr>
          <w:p w14:paraId="1C1D6093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103" w:type="dxa"/>
          </w:tcPr>
          <w:p w14:paraId="2E0EA239" w14:textId="2EB4A048" w:rsidR="000F18C6" w:rsidRPr="0075695A" w:rsidRDefault="000F18C6" w:rsidP="00A428A0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A428A0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Conjuga los verbos</w:t>
            </w:r>
          </w:p>
        </w:tc>
      </w:tr>
      <w:tr w:rsidR="000F18C6" w:rsidRPr="0075695A" w14:paraId="5B27884E" w14:textId="77777777" w:rsidTr="00C61076">
        <w:tc>
          <w:tcPr>
            <w:tcW w:w="1951" w:type="dxa"/>
          </w:tcPr>
          <w:p w14:paraId="7177CDD1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103" w:type="dxa"/>
          </w:tcPr>
          <w:p w14:paraId="21697EF1" w14:textId="6737B6DE" w:rsidR="00FD4AA1" w:rsidRPr="00FD4AA1" w:rsidRDefault="00A428A0" w:rsidP="000F18C6">
            <w:pPr>
              <w:rPr>
                <w:rFonts w:cs="Times New Roman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t>En el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 xml:space="preserve">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10º ejercicio </w:t>
            </w:r>
            <w:r w:rsidR="00756053" w:rsidRPr="00FD4AA1">
              <w:rPr>
                <w:rFonts w:cs="Times New Roman"/>
                <w:color w:val="FF0000"/>
                <w:lang w:val="es-ES_tradnl"/>
              </w:rPr>
              <w:t>cambiar</w:t>
            </w:r>
            <w:r w:rsidR="00FD4AA1" w:rsidRPr="00FD4AA1">
              <w:rPr>
                <w:rFonts w:cs="Times New Roman"/>
                <w:color w:val="FF0000"/>
                <w:lang w:val="es-ES_tradnl"/>
              </w:rPr>
              <w:t xml:space="preserve"> la oración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 Cortaremos</w:t>
            </w:r>
            <w:r w:rsidR="0075605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756053" w:rsidRPr="00FD4AA1">
              <w:rPr>
                <w:rFonts w:cs="Times New Roman"/>
                <w:color w:val="000000"/>
                <w:lang w:val="es-ES_tradnl"/>
              </w:rPr>
              <w:t>la tarta</w:t>
            </w:r>
            <w:r w:rsidR="000F18C6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000000"/>
                <w:lang w:val="es-ES_tradnl"/>
              </w:rPr>
              <w:t xml:space="preserve">Cortaremos 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la torta</w:t>
            </w:r>
            <w:r w:rsidR="00412239" w:rsidRPr="00FD4AA1">
              <w:rPr>
                <w:rFonts w:cs="Times New Roman"/>
                <w:i/>
                <w:color w:val="FF0000"/>
                <w:lang w:val="es-ES_tradnl"/>
              </w:rPr>
              <w:t>.</w:t>
            </w:r>
            <w:r w:rsidR="00FD4AA1">
              <w:rPr>
                <w:rFonts w:cs="Times New Roman"/>
                <w:i/>
                <w:color w:val="FF0000"/>
                <w:lang w:val="es-ES_tradnl"/>
              </w:rPr>
              <w:t xml:space="preserve">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También la oración </w:t>
            </w:r>
            <w:r w:rsidR="00FD4AA1">
              <w:rPr>
                <w:rFonts w:cs="Times New Roman"/>
                <w:lang w:val="es-ES_tradnl"/>
              </w:rPr>
              <w:t xml:space="preserve">¿Cortáis el pan? </w:t>
            </w:r>
            <w:r w:rsid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FD4AA1" w:rsidRPr="00FD4AA1">
              <w:rPr>
                <w:rFonts w:cs="Times New Roman"/>
                <w:lang w:val="es-ES_tradnl"/>
              </w:rPr>
              <w:t>¿Cortan el pan?</w:t>
            </w:r>
          </w:p>
          <w:p w14:paraId="3832A552" w14:textId="77777777" w:rsidR="000F18C6" w:rsidRDefault="00FD4AA1" w:rsidP="00FD4AA1">
            <w:pPr>
              <w:rPr>
                <w:rFonts w:cs="Times New Roman"/>
                <w:color w:val="000000"/>
                <w:lang w:val="es-ES_tradnl"/>
              </w:rPr>
            </w:pPr>
            <w:r w:rsidRPr="00FD4AA1">
              <w:rPr>
                <w:rFonts w:cs="Times New Roman"/>
                <w:color w:val="FF0000"/>
                <w:lang w:val="es-ES_tradnl"/>
              </w:rPr>
              <w:lastRenderedPageBreak/>
              <w:t>En el 7º ejercicio cambiar la oración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actas mis deberes?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12239" w:rsidRPr="00FD4AA1">
              <w:rPr>
                <w:rFonts w:cs="Times New Roman"/>
                <w:color w:val="FF0000"/>
                <w:lang w:val="es-ES_tradnl"/>
              </w:rPr>
              <w:t>por</w:t>
            </w:r>
            <w:r w:rsidR="00412239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F18C6" w:rsidRPr="00FD4AA1">
              <w:rPr>
                <w:rFonts w:cs="Times New Roman"/>
                <w:color w:val="000000"/>
                <w:lang w:val="es-ES_tradnl"/>
              </w:rPr>
              <w:t>¿Redactas la solicitud</w:t>
            </w:r>
            <w:r w:rsidR="00412239" w:rsidRPr="00FD4AA1">
              <w:rPr>
                <w:rFonts w:cs="Times New Roman"/>
                <w:color w:val="000000"/>
                <w:lang w:val="es-ES_tradnl"/>
              </w:rPr>
              <w:t>?</w:t>
            </w:r>
          </w:p>
          <w:p w14:paraId="08C3D0A2" w14:textId="69A0EDE1" w:rsidR="00FD4AA1" w:rsidRPr="00FD4AA1" w:rsidRDefault="00FD4AA1" w:rsidP="00FD4AA1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8º la oración </w:t>
            </w:r>
            <w:r>
              <w:rPr>
                <w:rFonts w:cs="Times New Roman"/>
                <w:lang w:val="es-ES_tradnl"/>
              </w:rPr>
              <w:t xml:space="preserve">¿Pescasteis algo? </w:t>
            </w:r>
            <w:r w:rsidRPr="00FD4AA1"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¿Pescaron algo?</w:t>
            </w:r>
          </w:p>
        </w:tc>
      </w:tr>
      <w:tr w:rsidR="000F18C6" w:rsidRPr="0075695A" w14:paraId="15CD5251" w14:textId="77777777" w:rsidTr="00C61076">
        <w:tc>
          <w:tcPr>
            <w:tcW w:w="1951" w:type="dxa"/>
          </w:tcPr>
          <w:p w14:paraId="16A4EDAF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103" w:type="dxa"/>
          </w:tcPr>
          <w:p w14:paraId="1C3419C5" w14:textId="0E12CA9C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los verbos</w:t>
            </w:r>
          </w:p>
        </w:tc>
      </w:tr>
      <w:tr w:rsidR="000F18C6" w:rsidRPr="0075695A" w14:paraId="50077235" w14:textId="77777777" w:rsidTr="00C61076">
        <w:tc>
          <w:tcPr>
            <w:tcW w:w="1951" w:type="dxa"/>
          </w:tcPr>
          <w:p w14:paraId="00DBA64D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103" w:type="dxa"/>
          </w:tcPr>
          <w:p w14:paraId="3B373560" w14:textId="1163A640" w:rsidR="000F18C6" w:rsidRPr="0075695A" w:rsidRDefault="000F18C6" w:rsidP="00B950A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 conjugación del verbo</w:t>
            </w:r>
          </w:p>
        </w:tc>
      </w:tr>
    </w:tbl>
    <w:p w14:paraId="3EC3456F" w14:textId="77777777" w:rsidR="00F7487D" w:rsidRPr="0075695A" w:rsidRDefault="00F7487D" w:rsidP="00B46BF2"/>
    <w:p w14:paraId="0FDABE53" w14:textId="55B64C39" w:rsidR="00E11607" w:rsidRPr="0075695A" w:rsidRDefault="00E11607" w:rsidP="00E11607">
      <w:pPr>
        <w:spacing w:after="0"/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3 </w:t>
      </w:r>
      <w:r w:rsidR="007653D3" w:rsidRPr="0075695A">
        <w:rPr>
          <w:b/>
          <w:bCs/>
        </w:rPr>
        <w:t>Las formas impersonales del verbo</w:t>
      </w:r>
      <w:r w:rsidRPr="0075695A">
        <w:rPr>
          <w:b/>
          <w:bCs/>
        </w:rPr>
        <w:t xml:space="preserve"> </w:t>
      </w:r>
    </w:p>
    <w:p w14:paraId="5E1A9595" w14:textId="77777777" w:rsidR="007653D3" w:rsidRPr="0075695A" w:rsidRDefault="007653D3" w:rsidP="00E11607">
      <w:pPr>
        <w:spacing w:after="0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7653D3" w:rsidRPr="0075695A" w14:paraId="4B7AE09B" w14:textId="77777777" w:rsidTr="007653D3">
        <w:tc>
          <w:tcPr>
            <w:tcW w:w="9054" w:type="dxa"/>
            <w:gridSpan w:val="2"/>
            <w:shd w:val="clear" w:color="auto" w:fill="0D0D0D" w:themeFill="text1" w:themeFillTint="F2"/>
          </w:tcPr>
          <w:p w14:paraId="492FD7E9" w14:textId="77777777" w:rsidR="007653D3" w:rsidRPr="0075695A" w:rsidRDefault="007653D3" w:rsidP="007653D3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7653D3" w:rsidRPr="0075695A" w14:paraId="02D92C11" w14:textId="77777777" w:rsidTr="00AD5C5C">
        <w:tc>
          <w:tcPr>
            <w:tcW w:w="1242" w:type="dxa"/>
          </w:tcPr>
          <w:p w14:paraId="440787C7" w14:textId="77777777" w:rsidR="007653D3" w:rsidRPr="0075695A" w:rsidRDefault="007653D3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FF0C597" w14:textId="5E711E57" w:rsidR="007653D3" w:rsidRPr="0075695A" w:rsidRDefault="00F345D0" w:rsidP="007653D3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_05_IMG04</w:t>
            </w:r>
          </w:p>
        </w:tc>
      </w:tr>
      <w:tr w:rsidR="007653D3" w:rsidRPr="0075695A" w14:paraId="70515E90" w14:textId="77777777" w:rsidTr="00AD5C5C">
        <w:tc>
          <w:tcPr>
            <w:tcW w:w="1242" w:type="dxa"/>
          </w:tcPr>
          <w:p w14:paraId="607C458A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A84B646" w14:textId="060FB8B1" w:rsidR="007653D3" w:rsidRPr="0075695A" w:rsidRDefault="00626AEE" w:rsidP="00626AE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Un adulto joven</w:t>
            </w:r>
            <w:r w:rsidR="00A63ADA" w:rsidRPr="0075695A">
              <w:rPr>
                <w:rFonts w:cs="Times New Roman"/>
                <w:lang w:val="es-ES_tradnl"/>
              </w:rPr>
              <w:t xml:space="preserve"> vestido de traje</w:t>
            </w:r>
            <w:r w:rsidRPr="0075695A">
              <w:rPr>
                <w:rFonts w:cs="Times New Roman"/>
                <w:lang w:val="es-ES_tradnl"/>
              </w:rPr>
              <w:t xml:space="preserve"> corriendo tras un bus, como queriendo alcanzarlo.</w:t>
            </w:r>
          </w:p>
        </w:tc>
      </w:tr>
      <w:tr w:rsidR="007653D3" w:rsidRPr="0075695A" w14:paraId="27F16075" w14:textId="77777777" w:rsidTr="00AD5C5C">
        <w:tc>
          <w:tcPr>
            <w:tcW w:w="1242" w:type="dxa"/>
          </w:tcPr>
          <w:p w14:paraId="7CA5B0EC" w14:textId="10D8E7BA" w:rsidR="007653D3" w:rsidRPr="0075695A" w:rsidRDefault="007653D3" w:rsidP="005C0A10">
            <w:pPr>
              <w:rPr>
                <w:rFonts w:cs="Times New Roman"/>
                <w:lang w:val="es-ES_tradnl"/>
              </w:rPr>
            </w:pPr>
            <w:proofErr w:type="spellStart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Shutterstock</w:t>
            </w:r>
            <w:proofErr w:type="spellEnd"/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812" w:type="dxa"/>
          </w:tcPr>
          <w:p w14:paraId="7B813C40" w14:textId="1E002E28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217875652</w:t>
            </w:r>
          </w:p>
        </w:tc>
      </w:tr>
      <w:tr w:rsidR="007653D3" w:rsidRPr="0075695A" w14:paraId="068CAECD" w14:textId="77777777" w:rsidTr="00AD5C5C">
        <w:tc>
          <w:tcPr>
            <w:tcW w:w="1242" w:type="dxa"/>
          </w:tcPr>
          <w:p w14:paraId="720E300F" w14:textId="77777777" w:rsidR="007653D3" w:rsidRPr="0075695A" w:rsidRDefault="007653D3" w:rsidP="007653D3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7FAF83E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Melisa y Rafael tienen una cita romántica en un restaurante muy elegante. Como ambos se sienten muy nerviosos por el encuentro, tardan muchísimo en arreglarse y salen con retraso de sus casas. </w:t>
            </w:r>
          </w:p>
          <w:p w14:paraId="1772734C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</w:p>
          <w:p w14:paraId="28DABE61" w14:textId="77777777" w:rsidR="00A63ADA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Cuando Rafael llega al restaurante, el mesero le informa que Melisa</w:t>
            </w:r>
            <w:r w:rsidR="0081592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ha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Él, angustiado por perder su oportunidad con ella, le pregunta al portero hacia donde la vio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  <w:r w:rsidR="00A63ADA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</w:p>
          <w:p w14:paraId="6D6F396D" w14:textId="0F791E7C" w:rsidR="00EF7B02" w:rsidRPr="0075695A" w:rsidRDefault="008B57DD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–La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vi</w:t>
            </w:r>
            <w:r w:rsidR="008735E8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 xml:space="preserve"> yendo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hacia la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parada de buses de la esquina. Si quiere alcanzarla, es mejor que 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vaya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ya</w:t>
            </w:r>
            <w:r w:rsidR="00EF7B02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. 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Aunqu</w:t>
            </w:r>
            <w:r w:rsidR="004923EC">
              <w:rPr>
                <w:rFonts w:eastAsiaTheme="minorEastAsia"/>
                <w:i/>
                <w:szCs w:val="24"/>
                <w:lang w:val="es-ES_tradnl" w:eastAsia="ja-JP"/>
              </w:rPr>
              <w:t>e a esta hora, seguramente</w:t>
            </w:r>
            <w:r w:rsidR="00D82E2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ya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se </w:t>
            </w:r>
            <w:r w:rsidR="00626AE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fue</w:t>
            </w:r>
            <w:r w:rsidR="00626AEE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  <w:p w14:paraId="0B63414F" w14:textId="5D3AEC20" w:rsidR="008735E8" w:rsidRPr="0075695A" w:rsidRDefault="00EF7B02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Rafael, sale corriendo del restaurante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, deseando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>alcanzar</w:t>
            </w:r>
            <w:r w:rsidR="00813B1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 bus 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donde </w:t>
            </w:r>
            <w:r w:rsidR="00366FCE"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va</w:t>
            </w:r>
            <w:r w:rsidR="00366FCE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ella. </w:t>
            </w:r>
            <w:r w:rsidR="008735E8" w:rsidRPr="0075695A">
              <w:rPr>
                <w:rFonts w:eastAsiaTheme="minorEastAsia"/>
                <w:i/>
                <w:szCs w:val="24"/>
                <w:lang w:val="es-ES_tradnl" w:eastAsia="ja-JP"/>
              </w:rPr>
              <w:t>¿Podrá alcanzar Rafael a Melisa?</w:t>
            </w:r>
          </w:p>
          <w:p w14:paraId="5A04F851" w14:textId="77777777" w:rsidR="008735E8" w:rsidRPr="0075695A" w:rsidRDefault="008735E8" w:rsidP="008735E8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25569B33" w14:textId="3611FB49" w:rsidR="007653D3" w:rsidRPr="0075695A" w:rsidRDefault="009000D2" w:rsidP="009000D2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¿Viste 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>cómo las distintas formas que toma un mismo verbo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te</w:t>
            </w:r>
            <w:r w:rsidR="008735E8" w:rsidRPr="0075695A">
              <w:rPr>
                <w:rFonts w:eastAsiaTheme="minorEastAsia"/>
                <w:szCs w:val="24"/>
                <w:lang w:val="es-ES_tradnl" w:eastAsia="ja-JP"/>
              </w:rPr>
              <w:t xml:space="preserve"> permiten comprender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los diferentes momentos de la narración?</w:t>
            </w:r>
          </w:p>
        </w:tc>
      </w:tr>
    </w:tbl>
    <w:p w14:paraId="631501EE" w14:textId="77777777" w:rsidR="004A41F4" w:rsidRPr="0075695A" w:rsidRDefault="004A41F4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ascii="Times" w:hAnsi="Times"/>
          <w:highlight w:val="yellow"/>
        </w:rPr>
      </w:pPr>
    </w:p>
    <w:p w14:paraId="24D23224" w14:textId="4D9ED062" w:rsidR="001F66E9" w:rsidRDefault="001F66E9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>infinitivo</w:t>
      </w:r>
      <w:r w:rsidRPr="0075695A">
        <w:rPr>
          <w:rFonts w:eastAsiaTheme="minorEastAsia"/>
          <w:lang w:eastAsia="ja-JP"/>
        </w:rPr>
        <w:t xml:space="preserve">, el </w:t>
      </w:r>
      <w:r w:rsidRPr="0075695A">
        <w:rPr>
          <w:rFonts w:eastAsiaTheme="minorEastAsia"/>
          <w:b/>
          <w:lang w:eastAsia="ja-JP"/>
        </w:rPr>
        <w:t>gerundio</w:t>
      </w:r>
      <w:r w:rsidRPr="0075695A">
        <w:rPr>
          <w:rFonts w:eastAsiaTheme="minorEastAsia"/>
          <w:lang w:eastAsia="ja-JP"/>
        </w:rPr>
        <w:t xml:space="preserve"> y el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 son </w:t>
      </w:r>
      <w:r w:rsidR="007F0F54">
        <w:rPr>
          <w:rFonts w:eastAsiaTheme="minorEastAsia"/>
          <w:lang w:eastAsia="ja-JP"/>
        </w:rPr>
        <w:t xml:space="preserve">las </w:t>
      </w:r>
      <w:r w:rsidRPr="0075695A">
        <w:rPr>
          <w:rFonts w:eastAsiaTheme="minorEastAsia"/>
          <w:lang w:eastAsia="ja-JP"/>
        </w:rPr>
        <w:t xml:space="preserve">formas no personales o impersonales del verbo, porque, como su nombre lo indica, </w:t>
      </w:r>
      <w:r w:rsidR="007F0F54">
        <w:rPr>
          <w:rFonts w:eastAsiaTheme="minorEastAsia"/>
          <w:b/>
          <w:lang w:eastAsia="ja-JP"/>
        </w:rPr>
        <w:t>ninguna</w:t>
      </w:r>
      <w:r w:rsidRPr="0075695A">
        <w:rPr>
          <w:rFonts w:eastAsiaTheme="minorEastAsia"/>
          <w:b/>
          <w:lang w:eastAsia="ja-JP"/>
        </w:rPr>
        <w:t xml:space="preserve"> indica la persona</w:t>
      </w:r>
      <w:r w:rsidRPr="0075695A">
        <w:rPr>
          <w:rFonts w:eastAsiaTheme="minorEastAsia"/>
          <w:lang w:eastAsia="ja-JP"/>
        </w:rPr>
        <w:t>, el tiempo o el modo en que se desarrolla la acción.</w:t>
      </w:r>
    </w:p>
    <w:p w14:paraId="12F83717" w14:textId="77777777" w:rsidR="006E20B6" w:rsidRDefault="006E20B6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1529"/>
        <w:gridCol w:w="1701"/>
        <w:gridCol w:w="2078"/>
        <w:gridCol w:w="1891"/>
      </w:tblGrid>
      <w:tr w:rsidR="006E20B6" w:rsidRPr="0075695A" w14:paraId="6140C89C" w14:textId="77777777" w:rsidTr="006E20B6">
        <w:trPr>
          <w:jc w:val="center"/>
        </w:trPr>
        <w:tc>
          <w:tcPr>
            <w:tcW w:w="7199" w:type="dxa"/>
            <w:gridSpan w:val="4"/>
            <w:shd w:val="clear" w:color="auto" w:fill="B8CCE4" w:themeFill="accent1" w:themeFillTint="66"/>
          </w:tcPr>
          <w:p w14:paraId="49D0906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Formas no personales del verbo</w:t>
            </w:r>
          </w:p>
        </w:tc>
      </w:tr>
      <w:tr w:rsidR="006E20B6" w:rsidRPr="0075695A" w14:paraId="00077BFB" w14:textId="77777777" w:rsidTr="006E20B6">
        <w:trPr>
          <w:jc w:val="center"/>
        </w:trPr>
        <w:tc>
          <w:tcPr>
            <w:tcW w:w="1529" w:type="dxa"/>
            <w:shd w:val="clear" w:color="auto" w:fill="B8CCE4" w:themeFill="accent1" w:themeFillTint="66"/>
          </w:tcPr>
          <w:p w14:paraId="0D5CF8E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Conjugación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42C60698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Infinitivo</w:t>
            </w:r>
          </w:p>
        </w:tc>
        <w:tc>
          <w:tcPr>
            <w:tcW w:w="2078" w:type="dxa"/>
            <w:shd w:val="clear" w:color="auto" w:fill="B8CCE4" w:themeFill="accent1" w:themeFillTint="66"/>
          </w:tcPr>
          <w:p w14:paraId="41F7CA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Gerundio</w:t>
            </w:r>
          </w:p>
        </w:tc>
        <w:tc>
          <w:tcPr>
            <w:tcW w:w="1891" w:type="dxa"/>
            <w:shd w:val="clear" w:color="auto" w:fill="B8CCE4" w:themeFill="accent1" w:themeFillTint="66"/>
          </w:tcPr>
          <w:p w14:paraId="5A0EACC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Participio</w:t>
            </w:r>
          </w:p>
        </w:tc>
      </w:tr>
      <w:tr w:rsidR="006E20B6" w:rsidRPr="0075695A" w14:paraId="6B9ED0E3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3A2C01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Primera</w:t>
            </w:r>
          </w:p>
        </w:tc>
        <w:tc>
          <w:tcPr>
            <w:tcW w:w="1701" w:type="dxa"/>
            <w:vAlign w:val="center"/>
          </w:tcPr>
          <w:p w14:paraId="453B053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ar</w:t>
            </w:r>
          </w:p>
        </w:tc>
        <w:tc>
          <w:tcPr>
            <w:tcW w:w="2078" w:type="dxa"/>
            <w:vAlign w:val="center"/>
          </w:tcPr>
          <w:p w14:paraId="044434C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ando</w:t>
            </w:r>
          </w:p>
        </w:tc>
        <w:tc>
          <w:tcPr>
            <w:tcW w:w="1891" w:type="dxa"/>
            <w:vAlign w:val="center"/>
          </w:tcPr>
          <w:p w14:paraId="47AA4ED3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Cant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ado</w:t>
            </w:r>
          </w:p>
        </w:tc>
      </w:tr>
      <w:tr w:rsidR="006E20B6" w:rsidRPr="0075695A" w14:paraId="0A0AA511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46C0854F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2C6F074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ar</w:t>
            </w:r>
            <w:proofErr w:type="spellEnd"/>
          </w:p>
        </w:tc>
        <w:tc>
          <w:tcPr>
            <w:tcW w:w="2078" w:type="dxa"/>
            <w:vAlign w:val="center"/>
          </w:tcPr>
          <w:p w14:paraId="05037A4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-ando</w:t>
            </w:r>
          </w:p>
        </w:tc>
        <w:tc>
          <w:tcPr>
            <w:tcW w:w="1891" w:type="dxa"/>
            <w:vAlign w:val="center"/>
          </w:tcPr>
          <w:p w14:paraId="71775527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ado</w:t>
            </w:r>
            <w:proofErr w:type="spellEnd"/>
          </w:p>
        </w:tc>
      </w:tr>
      <w:tr w:rsidR="006E20B6" w:rsidRPr="0075695A" w14:paraId="02BC8250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556B463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Segunda</w:t>
            </w:r>
          </w:p>
        </w:tc>
        <w:tc>
          <w:tcPr>
            <w:tcW w:w="1701" w:type="dxa"/>
            <w:vAlign w:val="center"/>
          </w:tcPr>
          <w:p w14:paraId="0F722319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er</w:t>
            </w:r>
          </w:p>
        </w:tc>
        <w:tc>
          <w:tcPr>
            <w:tcW w:w="2078" w:type="dxa"/>
            <w:vAlign w:val="center"/>
          </w:tcPr>
          <w:p w14:paraId="28B92B8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62C6E142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Com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17F2384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  <w:vAlign w:val="center"/>
          </w:tcPr>
          <w:p w14:paraId="14DFE8AB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6CEDA5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er</w:t>
            </w:r>
            <w:proofErr w:type="spellEnd"/>
          </w:p>
        </w:tc>
        <w:tc>
          <w:tcPr>
            <w:tcW w:w="2078" w:type="dxa"/>
            <w:vAlign w:val="center"/>
          </w:tcPr>
          <w:p w14:paraId="73E154F5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268543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  <w:tr w:rsidR="006E20B6" w:rsidRPr="0075695A" w14:paraId="0993CB4D" w14:textId="77777777" w:rsidTr="006E20B6">
        <w:trPr>
          <w:jc w:val="center"/>
        </w:trPr>
        <w:tc>
          <w:tcPr>
            <w:tcW w:w="1529" w:type="dxa"/>
            <w:vMerge w:val="restart"/>
            <w:shd w:val="clear" w:color="auto" w:fill="B8CCE4" w:themeFill="accent1" w:themeFillTint="66"/>
            <w:vAlign w:val="center"/>
          </w:tcPr>
          <w:p w14:paraId="65825E1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Tercera</w:t>
            </w:r>
          </w:p>
          <w:p w14:paraId="55614C3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10B6818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ir</w:t>
            </w:r>
          </w:p>
        </w:tc>
        <w:tc>
          <w:tcPr>
            <w:tcW w:w="2078" w:type="dxa"/>
            <w:vAlign w:val="center"/>
          </w:tcPr>
          <w:p w14:paraId="4492CDF6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iendo</w:t>
            </w:r>
          </w:p>
        </w:tc>
        <w:tc>
          <w:tcPr>
            <w:tcW w:w="1891" w:type="dxa"/>
            <w:vAlign w:val="center"/>
          </w:tcPr>
          <w:p w14:paraId="4EF434A0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Sal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</w:t>
            </w:r>
          </w:p>
        </w:tc>
      </w:tr>
      <w:tr w:rsidR="006E20B6" w:rsidRPr="0075695A" w14:paraId="6E28169B" w14:textId="77777777" w:rsidTr="006E20B6">
        <w:trPr>
          <w:jc w:val="center"/>
        </w:trPr>
        <w:tc>
          <w:tcPr>
            <w:tcW w:w="1529" w:type="dxa"/>
            <w:vMerge/>
            <w:shd w:val="clear" w:color="auto" w:fill="B8CCE4" w:themeFill="accent1" w:themeFillTint="66"/>
          </w:tcPr>
          <w:p w14:paraId="05EAEF0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</w:tc>
        <w:tc>
          <w:tcPr>
            <w:tcW w:w="1701" w:type="dxa"/>
            <w:vAlign w:val="center"/>
          </w:tcPr>
          <w:p w14:paraId="20E1109A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-ir</w:t>
            </w:r>
          </w:p>
        </w:tc>
        <w:tc>
          <w:tcPr>
            <w:tcW w:w="2078" w:type="dxa"/>
            <w:vAlign w:val="center"/>
          </w:tcPr>
          <w:p w14:paraId="75469FBC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proofErr w:type="spellStart"/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iendo</w:t>
            </w:r>
            <w:proofErr w:type="spellEnd"/>
          </w:p>
        </w:tc>
        <w:tc>
          <w:tcPr>
            <w:tcW w:w="1891" w:type="dxa"/>
            <w:vAlign w:val="center"/>
          </w:tcPr>
          <w:p w14:paraId="316AED8D" w14:textId="77777777" w:rsidR="006E20B6" w:rsidRPr="0075695A" w:rsidRDefault="006E20B6" w:rsidP="006E20B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Acaba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-ido</w:t>
            </w:r>
          </w:p>
        </w:tc>
      </w:tr>
    </w:tbl>
    <w:p w14:paraId="1D628C9D" w14:textId="77777777" w:rsidR="00F50251" w:rsidRDefault="00F50251" w:rsidP="001F66E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245BB1D2" w14:textId="60AD2461" w:rsidR="006E20B6" w:rsidRDefault="00F50251" w:rsidP="00F50251">
      <w:pPr>
        <w:jc w:val="both"/>
      </w:pPr>
      <w:r>
        <w:t xml:space="preserve">Fíjate </w:t>
      </w:r>
      <w:r w:rsidR="007F0F54">
        <w:t xml:space="preserve">en </w:t>
      </w:r>
      <w:r>
        <w:t xml:space="preserve">el carácter impersonal del verbo en </w:t>
      </w:r>
      <w:r w:rsidR="00063210">
        <w:t>el siguiente ejemplo:</w:t>
      </w:r>
    </w:p>
    <w:p w14:paraId="3332AC3F" w14:textId="77777777" w:rsidR="006E20B6" w:rsidRDefault="006E20B6">
      <w:r>
        <w:br w:type="page"/>
      </w:r>
    </w:p>
    <w:p w14:paraId="17A72AA4" w14:textId="77777777" w:rsidR="006E20B6" w:rsidRDefault="006E20B6" w:rsidP="00FF27E1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6E20B6" w:rsidSect="00FC30C2">
          <w:headerReference w:type="even" r:id="rId11"/>
          <w:headerReference w:type="default" r:id="rId12"/>
          <w:pgSz w:w="12240" w:h="15840"/>
          <w:pgMar w:top="1417" w:right="1701" w:bottom="1417" w:left="1701" w:header="708" w:footer="708" w:gutter="0"/>
          <w:cols w:space="708"/>
        </w:sectPr>
      </w:pPr>
    </w:p>
    <w:p w14:paraId="52F866C3" w14:textId="65318A9C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 xml:space="preserve">Usando el </w:t>
      </w:r>
      <w:r>
        <w:rPr>
          <w:rFonts w:cs="Times New Roman"/>
          <w:b/>
          <w:lang w:val="es-ES"/>
        </w:rPr>
        <w:t>infinitivo</w:t>
      </w:r>
    </w:p>
    <w:p w14:paraId="1E8B3A15" w14:textId="577E5ECD" w:rsidR="001A21CA" w:rsidRPr="00FF27E1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Voy a partir</w:t>
      </w:r>
    </w:p>
    <w:p w14:paraId="5E3FF90A" w14:textId="4FF4E7CE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Vas a partir</w:t>
      </w:r>
    </w:p>
    <w:p w14:paraId="5741E46D" w14:textId="5CF0E592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 a partir</w:t>
      </w:r>
    </w:p>
    <w:p w14:paraId="15E503BD" w14:textId="4EF2A200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Vamos a partir</w:t>
      </w:r>
    </w:p>
    <w:p w14:paraId="0DCD30D8" w14:textId="53A4AB37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Vais a partir</w:t>
      </w:r>
    </w:p>
    <w:p w14:paraId="13D79761" w14:textId="68E82F84" w:rsidR="001A21CA" w:rsidRDefault="006D69F1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Van a partir</w:t>
      </w:r>
    </w:p>
    <w:p w14:paraId="45E73C12" w14:textId="77777777" w:rsidR="001A21CA" w:rsidRDefault="001A21C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</w:p>
    <w:p w14:paraId="6EFB7291" w14:textId="2673D742" w:rsidR="00E22695" w:rsidRPr="005D4EEA" w:rsidRDefault="005D4EEA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gerundio</w:t>
      </w:r>
    </w:p>
    <w:p w14:paraId="22A079A6" w14:textId="7F416C6F" w:rsidR="00FF27E1" w:rsidRP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Estoy partiendo</w:t>
      </w:r>
    </w:p>
    <w:p w14:paraId="387942C0" w14:textId="25FEBCE9" w:rsidR="00C53F10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 w:rsidRPr="00FF27E1">
        <w:rPr>
          <w:rFonts w:cs="Times New Roman"/>
          <w:lang w:val="es-ES"/>
        </w:rPr>
        <w:t>Estás partiendo</w:t>
      </w:r>
    </w:p>
    <w:p w14:paraId="60EFCC8F" w14:textId="2E2B7AE8" w:rsidR="00FF27E1" w:rsidRDefault="00FF27E1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</w:t>
      </w:r>
      <w:r w:rsidR="00E22695">
        <w:rPr>
          <w:rFonts w:cs="Times New Roman"/>
          <w:lang w:val="es-ES"/>
        </w:rPr>
        <w:t>á partiendo</w:t>
      </w:r>
    </w:p>
    <w:p w14:paraId="3B25A4AE" w14:textId="6B688E0B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Estamos partiendo</w:t>
      </w:r>
    </w:p>
    <w:p w14:paraId="5516EC00" w14:textId="5E9579A1" w:rsidR="00E22695" w:rsidRDefault="00E22695" w:rsidP="00E22695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Estaréis partiendo</w:t>
      </w:r>
    </w:p>
    <w:p w14:paraId="267C1659" w14:textId="27B0F36F" w:rsidR="001A21CA" w:rsidRDefault="00E22695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Están partiendo</w:t>
      </w:r>
    </w:p>
    <w:p w14:paraId="4A77B29B" w14:textId="77777777" w:rsidR="00F50251" w:rsidRDefault="00F50251" w:rsidP="00F50251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</w:p>
    <w:p w14:paraId="01721320" w14:textId="77777777" w:rsidR="001A21CA" w:rsidRPr="005D4EE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b/>
          <w:lang w:val="es-ES"/>
        </w:rPr>
      </w:pPr>
      <w:r w:rsidRPr="005D4EEA">
        <w:rPr>
          <w:rFonts w:cs="Times New Roman"/>
          <w:b/>
          <w:lang w:val="es-ES"/>
        </w:rPr>
        <w:lastRenderedPageBreak/>
        <w:t>Usando el participio</w:t>
      </w:r>
    </w:p>
    <w:p w14:paraId="10546E59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 partido</w:t>
      </w:r>
    </w:p>
    <w:p w14:paraId="1219F6E5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Has partido</w:t>
      </w:r>
    </w:p>
    <w:p w14:paraId="092174C4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 partido</w:t>
      </w:r>
    </w:p>
    <w:p w14:paraId="63893C8F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Hemos partido</w:t>
      </w:r>
    </w:p>
    <w:p w14:paraId="22E528BC" w14:textId="77777777" w:rsidR="001A21CA" w:rsidRDefault="001A21CA" w:rsidP="001A21CA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</w:pPr>
      <w:r>
        <w:rPr>
          <w:rFonts w:cs="Times New Roman"/>
          <w:lang w:val="es-ES"/>
        </w:rPr>
        <w:t>Habéis partido</w:t>
      </w:r>
    </w:p>
    <w:p w14:paraId="2BDF73E6" w14:textId="67B229D7" w:rsidR="006D69F1" w:rsidRDefault="00D9360C" w:rsidP="00D9360C">
      <w:pPr>
        <w:widowControl w:val="0"/>
        <w:autoSpaceDE w:val="0"/>
        <w:autoSpaceDN w:val="0"/>
        <w:adjustRightInd w:val="0"/>
        <w:spacing w:after="0"/>
        <w:jc w:val="center"/>
        <w:rPr>
          <w:rFonts w:cs="Times New Roman"/>
          <w:lang w:val="es-ES"/>
        </w:rPr>
        <w:sectPr w:rsidR="006D69F1" w:rsidSect="006D69F1">
          <w:type w:val="continuous"/>
          <w:pgSz w:w="12240" w:h="15840"/>
          <w:pgMar w:top="1417" w:right="1701" w:bottom="1417" w:left="1701" w:header="708" w:footer="708" w:gutter="0"/>
          <w:cols w:num="3" w:space="709"/>
        </w:sectPr>
      </w:pPr>
      <w:r>
        <w:rPr>
          <w:rFonts w:cs="Times New Roman"/>
          <w:lang w:val="es-ES"/>
        </w:rPr>
        <w:t>Han partido</w:t>
      </w:r>
    </w:p>
    <w:p w14:paraId="4515CAF4" w14:textId="77777777" w:rsidR="005D4EEA" w:rsidRPr="00E22695" w:rsidRDefault="005D4EEA" w:rsidP="001A21CA">
      <w:pPr>
        <w:widowControl w:val="0"/>
        <w:autoSpaceDE w:val="0"/>
        <w:autoSpaceDN w:val="0"/>
        <w:adjustRightInd w:val="0"/>
        <w:spacing w:after="0"/>
        <w:rPr>
          <w:rFonts w:cs="Times New Roman"/>
          <w:lang w:val="es-ES"/>
        </w:rPr>
        <w:sectPr w:rsidR="005D4EEA" w:rsidRPr="00E22695" w:rsidSect="005D4EEA">
          <w:type w:val="continuous"/>
          <w:pgSz w:w="12240" w:h="15840"/>
          <w:pgMar w:top="1417" w:right="1701" w:bottom="1417" w:left="1701" w:header="708" w:footer="708" w:gutter="0"/>
          <w:cols w:space="709"/>
        </w:sectPr>
      </w:pPr>
    </w:p>
    <w:p w14:paraId="42B49D2E" w14:textId="5B62A379" w:rsidR="00FF27E1" w:rsidRPr="0075695A" w:rsidRDefault="001B632B" w:rsidP="00C53F10">
      <w:pPr>
        <w:jc w:val="both"/>
      </w:pPr>
      <w:r>
        <w:lastRenderedPageBreak/>
        <w:t xml:space="preserve">¿Notas </w:t>
      </w:r>
      <w:r w:rsidR="00063210">
        <w:t>que</w:t>
      </w:r>
      <w:r>
        <w:t xml:space="preserve"> el verbo no varía en función de </w:t>
      </w:r>
      <w:r w:rsidR="00D9360C">
        <w:t xml:space="preserve">quién o quiénes </w:t>
      </w:r>
      <w:r>
        <w:t>lo ejecutan?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14584" w:rsidRPr="0075695A" w14:paraId="513753A0" w14:textId="77777777" w:rsidTr="00B950A0">
        <w:tc>
          <w:tcPr>
            <w:tcW w:w="8978" w:type="dxa"/>
            <w:gridSpan w:val="2"/>
            <w:shd w:val="clear" w:color="auto" w:fill="000000" w:themeFill="text1"/>
          </w:tcPr>
          <w:p w14:paraId="34D1019A" w14:textId="77777777" w:rsidR="00714584" w:rsidRPr="0075695A" w:rsidRDefault="00714584" w:rsidP="0071458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14584" w:rsidRPr="0075695A" w14:paraId="3386B174" w14:textId="77777777" w:rsidTr="00B950A0">
        <w:tc>
          <w:tcPr>
            <w:tcW w:w="1017" w:type="dxa"/>
          </w:tcPr>
          <w:p w14:paraId="5290036E" w14:textId="77777777" w:rsidR="00714584" w:rsidRPr="0075695A" w:rsidRDefault="00714584" w:rsidP="0071458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9E078C9" w14:textId="48E1CEB9" w:rsidR="00714584" w:rsidRPr="0075695A" w:rsidRDefault="00714584" w:rsidP="00F73C5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No debes confundir las formas impersonales del verbo con los verbos impersonales. Las primeras son formas verbales que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 xml:space="preserve">no expresan la persona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que realiza la acción, mientras que los verbos impersonales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>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o verbos de la naturaleza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o atmosféricos,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son los que carecen de 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un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sujeto</w:t>
            </w:r>
            <w:r w:rsidR="00D97966">
              <w:rPr>
                <w:rFonts w:eastAsiaTheme="minorEastAsia"/>
                <w:szCs w:val="24"/>
                <w:lang w:val="es-ES_tradnl" w:eastAsia="ja-JP"/>
              </w:rPr>
              <w:t xml:space="preserve"> que ejecute la acción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como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nevar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tronar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</w:t>
            </w:r>
            <w:r w:rsidR="00F73C53" w:rsidRPr="0075695A">
              <w:rPr>
                <w:rFonts w:eastAsiaTheme="minorEastAsia"/>
                <w:i/>
                <w:szCs w:val="24"/>
                <w:lang w:val="es-ES_tradnl" w:eastAsia="ja-JP"/>
              </w:rPr>
              <w:t>llover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etc.</w:t>
            </w:r>
          </w:p>
        </w:tc>
      </w:tr>
    </w:tbl>
    <w:p w14:paraId="6BC2A21D" w14:textId="77777777" w:rsidR="001F66E9" w:rsidRPr="0075695A" w:rsidRDefault="001F66E9" w:rsidP="00134A9E">
      <w:pPr>
        <w:rPr>
          <w:rFonts w:ascii="Times" w:hAnsi="Times"/>
          <w:highlight w:val="yellow"/>
        </w:rPr>
      </w:pPr>
    </w:p>
    <w:p w14:paraId="4F1833D0" w14:textId="526A0A7F" w:rsidR="009F2661" w:rsidRPr="0075695A" w:rsidRDefault="009F2661" w:rsidP="009F2661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3.1 El infinitivo</w:t>
      </w:r>
      <w:bookmarkStart w:id="2" w:name="_GoBack"/>
      <w:bookmarkEnd w:id="2"/>
    </w:p>
    <w:p w14:paraId="0057F2C0" w14:textId="79403EB1" w:rsidR="009F2661" w:rsidRPr="0075695A" w:rsidRDefault="009F2661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</w:t>
      </w:r>
      <w:r w:rsidR="00581DFD">
        <w:rPr>
          <w:rFonts w:eastAsiaTheme="minorEastAsia"/>
          <w:lang w:eastAsia="ja-JP"/>
        </w:rPr>
        <w:t>rsonal que se caracteriza por la</w:t>
      </w:r>
      <w:r w:rsidRPr="0075695A">
        <w:rPr>
          <w:rFonts w:eastAsiaTheme="minorEastAsia"/>
          <w:lang w:eastAsia="ja-JP"/>
        </w:rPr>
        <w:t xml:space="preserve"> terminación en </w:t>
      </w:r>
      <w:r w:rsidRPr="0075695A">
        <w:rPr>
          <w:rFonts w:eastAsiaTheme="minorEastAsia"/>
          <w:b/>
          <w:i/>
          <w:lang w:eastAsia="ja-JP"/>
        </w:rPr>
        <w:t>-ar</w:t>
      </w:r>
      <w:r w:rsidRPr="0075695A">
        <w:rPr>
          <w:rFonts w:eastAsiaTheme="minorEastAsia"/>
          <w:lang w:eastAsia="ja-JP"/>
        </w:rPr>
        <w:t>,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-er</w:t>
      </w:r>
      <w:r w:rsidRPr="0075695A">
        <w:rPr>
          <w:rFonts w:eastAsiaTheme="minorEastAsia"/>
          <w:b/>
          <w:lang w:eastAsia="ja-JP"/>
        </w:rPr>
        <w:t xml:space="preserve"> </w:t>
      </w:r>
      <w:r w:rsidR="00405DF4" w:rsidRPr="0075695A">
        <w:rPr>
          <w:rFonts w:eastAsiaTheme="minorEastAsia"/>
          <w:lang w:eastAsia="ja-JP"/>
        </w:rPr>
        <w:t>o</w:t>
      </w:r>
      <w:r w:rsidRPr="0075695A">
        <w:rPr>
          <w:rFonts w:eastAsiaTheme="minorEastAsia"/>
          <w:b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-ir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est</w:t>
      </w:r>
      <w:r w:rsidRPr="0075695A">
        <w:rPr>
          <w:rFonts w:eastAsiaTheme="minorEastAsia"/>
          <w:b/>
          <w:i/>
          <w:lang w:eastAsia="ja-JP"/>
        </w:rPr>
        <w:t>ar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v</w:t>
      </w:r>
      <w:r w:rsidRPr="0075695A">
        <w:rPr>
          <w:rFonts w:eastAsiaTheme="minorEastAsia"/>
          <w:b/>
          <w:i/>
          <w:lang w:eastAsia="ja-JP"/>
        </w:rPr>
        <w:t>er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sufr</w:t>
      </w:r>
      <w:r w:rsidRPr="0075695A">
        <w:rPr>
          <w:rFonts w:eastAsiaTheme="minorEastAsia"/>
          <w:b/>
          <w:i/>
          <w:lang w:eastAsia="ja-JP"/>
        </w:rPr>
        <w:t>ir</w:t>
      </w:r>
      <w:r w:rsidRPr="0075695A">
        <w:rPr>
          <w:rFonts w:eastAsiaTheme="minorEastAsia"/>
          <w:lang w:eastAsia="ja-JP"/>
        </w:rPr>
        <w:t>.</w:t>
      </w:r>
      <w:r w:rsidR="00405DF4" w:rsidRPr="0075695A">
        <w:rPr>
          <w:rFonts w:eastAsiaTheme="minorEastAsia"/>
          <w:lang w:eastAsia="ja-JP"/>
        </w:rPr>
        <w:t xml:space="preserve"> En su forma simple está compuesto por un solo verbo. </w:t>
      </w:r>
    </w:p>
    <w:p w14:paraId="09CE1454" w14:textId="77777777" w:rsidR="00370299" w:rsidRPr="0075695A" w:rsidRDefault="00370299" w:rsidP="00370299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49087057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El infinitivo se usa, entre otras cosas, para:</w:t>
      </w:r>
    </w:p>
    <w:p w14:paraId="63CA831C" w14:textId="77777777" w:rsidR="009F2661" w:rsidRPr="0075695A" w:rsidRDefault="009F2661" w:rsidP="009F2661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B14B8AA" w14:textId="77777777" w:rsidR="009F2661" w:rsidRPr="0075695A" w:rsidRDefault="009F2661" w:rsidP="00795E6B">
      <w:pPr>
        <w:pStyle w:val="Prrafodelista"/>
      </w:pPr>
      <w:r w:rsidRPr="0075695A">
        <w:t xml:space="preserve">Dar ciertas instrucciones: </w:t>
      </w:r>
      <w:r w:rsidRPr="0075695A">
        <w:rPr>
          <w:i/>
        </w:rPr>
        <w:t xml:space="preserve">En primer lugar, es preciso </w:t>
      </w:r>
      <w:r w:rsidRPr="0075695A">
        <w:rPr>
          <w:b/>
          <w:i/>
        </w:rPr>
        <w:t>batir</w:t>
      </w:r>
      <w:r w:rsidRPr="0075695A">
        <w:rPr>
          <w:i/>
        </w:rPr>
        <w:t xml:space="preserve"> los huevos.</w:t>
      </w:r>
    </w:p>
    <w:p w14:paraId="14FD3664" w14:textId="1315B11C" w:rsidR="009F2661" w:rsidRPr="0075695A" w:rsidRDefault="009F2661" w:rsidP="00795E6B">
      <w:pPr>
        <w:pStyle w:val="Prrafodelista"/>
      </w:pPr>
      <w:r w:rsidRPr="0075695A">
        <w:t>Dar órdenes:</w:t>
      </w:r>
      <w:r w:rsidR="00A61665" w:rsidRPr="0075695A">
        <w:t xml:space="preserve"> </w:t>
      </w:r>
      <w:r w:rsidRPr="0075695A">
        <w:rPr>
          <w:i/>
        </w:rPr>
        <w:t xml:space="preserve">¡Te vas a </w:t>
      </w:r>
      <w:r w:rsidRPr="0075695A">
        <w:rPr>
          <w:b/>
          <w:i/>
        </w:rPr>
        <w:t>bañar</w:t>
      </w:r>
      <w:r w:rsidRPr="0075695A">
        <w:rPr>
          <w:i/>
        </w:rPr>
        <w:t xml:space="preserve"> ya mismo!</w:t>
      </w:r>
    </w:p>
    <w:p w14:paraId="511C4BB5" w14:textId="77777777" w:rsidR="009F2661" w:rsidRPr="0075695A" w:rsidRDefault="009F2661" w:rsidP="00795E6B">
      <w:pPr>
        <w:pStyle w:val="Prrafodelista"/>
      </w:pPr>
      <w:r w:rsidRPr="0075695A">
        <w:t xml:space="preserve">Plantear ciertas preguntas: </w:t>
      </w:r>
      <w:r w:rsidRPr="0075695A">
        <w:rPr>
          <w:i/>
        </w:rPr>
        <w:t xml:space="preserve">¿Podrías </w:t>
      </w:r>
      <w:r w:rsidRPr="0075695A">
        <w:rPr>
          <w:b/>
          <w:i/>
        </w:rPr>
        <w:t>servir</w:t>
      </w:r>
      <w:r w:rsidRPr="0075695A">
        <w:rPr>
          <w:i/>
        </w:rPr>
        <w:t xml:space="preserve"> el jugo?</w:t>
      </w:r>
    </w:p>
    <w:p w14:paraId="45912D21" w14:textId="77777777" w:rsidR="009F2661" w:rsidRPr="0075695A" w:rsidRDefault="009F2661" w:rsidP="00795E6B">
      <w:pPr>
        <w:pStyle w:val="Prrafodelista"/>
      </w:pPr>
      <w:r w:rsidRPr="0075695A">
        <w:t xml:space="preserve">Complementar un nombre: </w:t>
      </w:r>
      <w:r w:rsidRPr="0075695A">
        <w:rPr>
          <w:i/>
        </w:rPr>
        <w:t xml:space="preserve">¿Tienes máquina de </w:t>
      </w:r>
      <w:r w:rsidRPr="0075695A">
        <w:rPr>
          <w:b/>
          <w:i/>
        </w:rPr>
        <w:t>escribir</w:t>
      </w:r>
      <w:r w:rsidRPr="0075695A">
        <w:rPr>
          <w:i/>
        </w:rPr>
        <w:t>?</w:t>
      </w:r>
    </w:p>
    <w:p w14:paraId="6D7D24AD" w14:textId="77777777" w:rsidR="009F2661" w:rsidRPr="0075695A" w:rsidRDefault="009F2661" w:rsidP="00795E6B">
      <w:pPr>
        <w:pStyle w:val="Prrafodelista"/>
      </w:pPr>
      <w:r w:rsidRPr="0075695A">
        <w:t xml:space="preserve">Complementar otro verbo: </w:t>
      </w:r>
      <w:r w:rsidRPr="0075695A">
        <w:rPr>
          <w:i/>
        </w:rPr>
        <w:t xml:space="preserve">Dile que puede </w:t>
      </w:r>
      <w:r w:rsidRPr="0075695A">
        <w:rPr>
          <w:b/>
          <w:i/>
        </w:rPr>
        <w:t>pasar</w:t>
      </w:r>
      <w:r w:rsidRPr="0075695A">
        <w:rPr>
          <w:i/>
        </w:rPr>
        <w:t>.</w:t>
      </w:r>
    </w:p>
    <w:p w14:paraId="74F4EAF1" w14:textId="77777777" w:rsidR="009F2661" w:rsidRPr="0075695A" w:rsidRDefault="009F2661" w:rsidP="00795E6B">
      <w:pPr>
        <w:pStyle w:val="Prrafodelista"/>
      </w:pPr>
      <w:r w:rsidRPr="0075695A">
        <w:t xml:space="preserve">Como adverbio: </w:t>
      </w:r>
      <w:r w:rsidRPr="0075695A">
        <w:rPr>
          <w:i/>
        </w:rPr>
        <w:t xml:space="preserve">Es hora de </w:t>
      </w:r>
      <w:r w:rsidRPr="0075695A">
        <w:rPr>
          <w:b/>
          <w:i/>
        </w:rPr>
        <w:t>dormir</w:t>
      </w:r>
      <w:r w:rsidRPr="0075695A">
        <w:rPr>
          <w:i/>
        </w:rPr>
        <w:t>.</w:t>
      </w:r>
    </w:p>
    <w:p w14:paraId="6B8E59CE" w14:textId="616DA858" w:rsidR="009F2661" w:rsidRPr="00FB39C0" w:rsidRDefault="009F2661" w:rsidP="00134A9E">
      <w:pPr>
        <w:pStyle w:val="Prrafodelista"/>
      </w:pPr>
      <w:r w:rsidRPr="0075695A">
        <w:t xml:space="preserve">Como nombre o sustantivo: </w:t>
      </w:r>
      <w:r w:rsidRPr="0075695A">
        <w:rPr>
          <w:i/>
        </w:rPr>
        <w:t xml:space="preserve">El buen </w:t>
      </w:r>
      <w:r w:rsidRPr="0075695A">
        <w:rPr>
          <w:b/>
          <w:i/>
        </w:rPr>
        <w:t>comer</w:t>
      </w:r>
      <w:r w:rsidRPr="0075695A">
        <w:rPr>
          <w:i/>
        </w:rPr>
        <w:t xml:space="preserve"> es el secreto de la juventud.</w:t>
      </w:r>
    </w:p>
    <w:p w14:paraId="46E01D59" w14:textId="77777777" w:rsidR="00FB39C0" w:rsidRPr="00FB39C0" w:rsidRDefault="00FB39C0" w:rsidP="00FB39C0">
      <w:pPr>
        <w:pStyle w:val="Prrafodelista"/>
        <w:numPr>
          <w:ilvl w:val="0"/>
          <w:numId w:val="0"/>
        </w:numPr>
        <w:ind w:left="284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E3419" w:rsidRPr="0075695A" w14:paraId="554A4470" w14:textId="77777777" w:rsidTr="007E3419">
        <w:tc>
          <w:tcPr>
            <w:tcW w:w="8978" w:type="dxa"/>
            <w:gridSpan w:val="2"/>
            <w:shd w:val="clear" w:color="auto" w:fill="000000" w:themeFill="text1"/>
          </w:tcPr>
          <w:p w14:paraId="46AC2668" w14:textId="77777777" w:rsidR="007E3419" w:rsidRPr="0075695A" w:rsidRDefault="007E3419" w:rsidP="007E341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7E3419" w:rsidRPr="0075695A" w14:paraId="6AF22A28" w14:textId="77777777" w:rsidTr="00FB39C0">
        <w:tc>
          <w:tcPr>
            <w:tcW w:w="1017" w:type="dxa"/>
          </w:tcPr>
          <w:p w14:paraId="1D3062AB" w14:textId="77777777" w:rsidR="007E3419" w:rsidRPr="0075695A" w:rsidRDefault="007E3419" w:rsidP="007E341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0B04D34" w14:textId="23FC8BDF" w:rsidR="005E6FA4" w:rsidRPr="0075695A" w:rsidRDefault="007E341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verbos aparecen en el diccio</w:t>
            </w:r>
            <w:r w:rsidR="00FB39C0">
              <w:rPr>
                <w:rFonts w:eastAsiaTheme="minorEastAsia"/>
                <w:szCs w:val="24"/>
                <w:lang w:val="es-ES_tradnl" w:eastAsia="ja-JP"/>
              </w:rPr>
              <w:t xml:space="preserve">nario siempre en infinitivo; esto significa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que nunca los encontrarás conjugados. </w:t>
            </w:r>
          </w:p>
          <w:p w14:paraId="41EE908A" w14:textId="77777777" w:rsidR="00370299" w:rsidRPr="0075695A" w:rsidRDefault="00370299" w:rsidP="00370299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</w:p>
          <w:p w14:paraId="6445F5C3" w14:textId="187D3FFB" w:rsidR="007E3419" w:rsidRPr="0075695A" w:rsidRDefault="007E3419" w:rsidP="00581DFD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Así que si te encuentras con una frase como: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Los colombianos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gozamos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de un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territorio con una gran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581DFD">
              <w:rPr>
                <w:rFonts w:eastAsiaTheme="minorEastAsia"/>
                <w:i/>
                <w:szCs w:val="24"/>
                <w:lang w:val="es-ES_tradnl" w:eastAsia="ja-JP"/>
              </w:rPr>
              <w:t>biodiversidad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, y quieres investigar qué significa el verbo resaltado, tienes que buscarlo en su forma infinitiva: </w:t>
            </w:r>
            <w:r w:rsidR="00581DFD">
              <w:rPr>
                <w:rFonts w:eastAsiaTheme="minorEastAsia"/>
                <w:b/>
                <w:szCs w:val="24"/>
                <w:lang w:val="es-ES_tradnl" w:eastAsia="ja-JP"/>
              </w:rPr>
              <w:t>gozar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 xml:space="preserve">.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Si buscas por la forma conjugada, no conseguirás resolver tu duda.</w:t>
            </w:r>
          </w:p>
        </w:tc>
      </w:tr>
    </w:tbl>
    <w:p w14:paraId="0BC2AE7A" w14:textId="77777777" w:rsidR="007E3419" w:rsidRPr="0075695A" w:rsidRDefault="007E3419" w:rsidP="00134A9E">
      <w:pPr>
        <w:rPr>
          <w:rFonts w:ascii="Times" w:hAnsi="Times"/>
          <w:highlight w:val="yellow"/>
        </w:rPr>
      </w:pPr>
    </w:p>
    <w:p w14:paraId="187C7C0D" w14:textId="7D71A18B" w:rsidR="005E6FA4" w:rsidRPr="0075695A" w:rsidRDefault="005E6FA4" w:rsidP="005E6FA4">
      <w:pPr>
        <w:ind w:left="360" w:hanging="360"/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3.2 El participio</w:t>
      </w:r>
    </w:p>
    <w:p w14:paraId="3E4743CC" w14:textId="2DE5DD5E" w:rsidR="00454FDC" w:rsidRPr="0075695A" w:rsidRDefault="005E6FA4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Es una forma impersonal que se caracteriza por aparecer siempre como acompañante de otr</w:t>
      </w:r>
      <w:r w:rsidR="00EC571B" w:rsidRPr="0075695A">
        <w:rPr>
          <w:rFonts w:eastAsiaTheme="minorEastAsia"/>
          <w:lang w:eastAsia="ja-JP"/>
        </w:rPr>
        <w:t>o verbo</w:t>
      </w:r>
      <w:r w:rsidR="00344B15" w:rsidRPr="0075695A">
        <w:rPr>
          <w:rFonts w:eastAsiaTheme="minorEastAsia"/>
          <w:lang w:eastAsia="ja-JP"/>
        </w:rPr>
        <w:t xml:space="preserve"> (por lo general de </w:t>
      </w:r>
      <w:r w:rsidR="00344B15" w:rsidRPr="0075695A">
        <w:rPr>
          <w:rFonts w:eastAsiaTheme="minorEastAsia"/>
          <w:i/>
          <w:lang w:eastAsia="ja-JP"/>
        </w:rPr>
        <w:t>ser</w:t>
      </w:r>
      <w:r w:rsidR="00344B15" w:rsidRPr="0075695A">
        <w:rPr>
          <w:rFonts w:eastAsiaTheme="minorEastAsia"/>
          <w:lang w:eastAsia="ja-JP"/>
        </w:rPr>
        <w:t xml:space="preserve">, </w:t>
      </w:r>
      <w:r w:rsidR="00344B15" w:rsidRPr="0075695A">
        <w:rPr>
          <w:rFonts w:eastAsiaTheme="minorEastAsia"/>
          <w:i/>
          <w:lang w:eastAsia="ja-JP"/>
        </w:rPr>
        <w:t xml:space="preserve">estar </w:t>
      </w:r>
      <w:r w:rsidR="00344B15" w:rsidRPr="0075695A">
        <w:rPr>
          <w:rFonts w:eastAsiaTheme="minorEastAsia"/>
          <w:lang w:eastAsia="ja-JP"/>
        </w:rPr>
        <w:t xml:space="preserve">y </w:t>
      </w:r>
      <w:r w:rsidR="00344B15" w:rsidRPr="0075695A">
        <w:rPr>
          <w:rFonts w:eastAsiaTheme="minorEastAsia"/>
          <w:i/>
          <w:lang w:eastAsia="ja-JP"/>
        </w:rPr>
        <w:t>haber</w:t>
      </w:r>
      <w:r w:rsidR="00344B15" w:rsidRPr="0075695A">
        <w:rPr>
          <w:rFonts w:eastAsiaTheme="minorEastAsia"/>
          <w:lang w:eastAsia="ja-JP"/>
        </w:rPr>
        <w:t>)</w:t>
      </w:r>
      <w:r w:rsidR="00EC571B" w:rsidRPr="0075695A">
        <w:rPr>
          <w:rFonts w:eastAsiaTheme="minorEastAsia"/>
          <w:lang w:eastAsia="ja-JP"/>
        </w:rPr>
        <w:t xml:space="preserve">. Sus terminaciones son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ado</w:t>
      </w:r>
      <w:r w:rsidR="00EC571B" w:rsidRPr="0075695A">
        <w:rPr>
          <w:rFonts w:eastAsiaTheme="minorEastAsia"/>
          <w:i/>
          <w:lang w:eastAsia="ja-JP"/>
        </w:rPr>
        <w:t xml:space="preserve"> </w:t>
      </w:r>
      <w:r w:rsidR="00EC571B" w:rsidRPr="0075695A">
        <w:rPr>
          <w:rFonts w:eastAsiaTheme="minorEastAsia"/>
          <w:lang w:eastAsia="ja-JP"/>
        </w:rPr>
        <w:t xml:space="preserve">e </w:t>
      </w:r>
      <w:r w:rsidR="00EC571B" w:rsidRPr="0075695A">
        <w:rPr>
          <w:rFonts w:eastAsiaTheme="minorEastAsia"/>
          <w:i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amarr</w:t>
      </w:r>
      <w:r w:rsidRPr="0075695A">
        <w:rPr>
          <w:rFonts w:eastAsiaTheme="minorEastAsia"/>
          <w:b/>
          <w:i/>
          <w:lang w:eastAsia="ja-JP"/>
        </w:rPr>
        <w:t>ado</w:t>
      </w:r>
      <w:r w:rsidRPr="0075695A">
        <w:rPr>
          <w:rFonts w:eastAsiaTheme="minorEastAsia"/>
          <w:lang w:eastAsia="ja-JP"/>
        </w:rPr>
        <w:t xml:space="preserve"> y </w:t>
      </w:r>
      <w:r w:rsidRPr="0075695A">
        <w:rPr>
          <w:rFonts w:eastAsiaTheme="minorEastAsia"/>
          <w:i/>
          <w:lang w:eastAsia="ja-JP"/>
        </w:rPr>
        <w:t>escond</w:t>
      </w:r>
      <w:r w:rsidRPr="0075695A">
        <w:rPr>
          <w:rFonts w:eastAsiaTheme="minorEastAsia"/>
          <w:b/>
          <w:i/>
          <w:lang w:eastAsia="ja-JP"/>
        </w:rPr>
        <w:t>ido</w:t>
      </w:r>
      <w:r w:rsidRPr="0075695A">
        <w:rPr>
          <w:rFonts w:eastAsiaTheme="minorEastAsia"/>
          <w:b/>
          <w:lang w:eastAsia="ja-JP"/>
        </w:rPr>
        <w:t>.</w:t>
      </w:r>
      <w:r w:rsidRPr="0075695A">
        <w:rPr>
          <w:rFonts w:eastAsiaTheme="minorEastAsia"/>
          <w:lang w:eastAsia="ja-JP"/>
        </w:rPr>
        <w:t xml:space="preserve"> </w:t>
      </w:r>
    </w:p>
    <w:p w14:paraId="005FF7E7" w14:textId="77777777" w:rsidR="00454FDC" w:rsidRPr="0075695A" w:rsidRDefault="00454FDC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070C16" w:rsidRPr="0075695A" w14:paraId="1E4AED8D" w14:textId="77777777" w:rsidTr="00070C16">
        <w:tc>
          <w:tcPr>
            <w:tcW w:w="8978" w:type="dxa"/>
            <w:gridSpan w:val="2"/>
            <w:shd w:val="clear" w:color="auto" w:fill="000000" w:themeFill="text1"/>
          </w:tcPr>
          <w:p w14:paraId="5593B31B" w14:textId="77777777" w:rsidR="00070C16" w:rsidRPr="0075695A" w:rsidRDefault="00070C16" w:rsidP="00070C16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070C16" w:rsidRPr="0075695A" w14:paraId="72EB4D46" w14:textId="77777777" w:rsidTr="00FB39C0">
        <w:tc>
          <w:tcPr>
            <w:tcW w:w="1017" w:type="dxa"/>
          </w:tcPr>
          <w:p w14:paraId="3B87EC6D" w14:textId="77777777" w:rsidR="00070C16" w:rsidRPr="0075695A" w:rsidRDefault="00070C16" w:rsidP="00070C1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6885DFE5" w14:textId="77777777" w:rsidR="00070C16" w:rsidRPr="0075695A" w:rsidRDefault="00070C16" w:rsidP="00070C16">
            <w:pPr>
              <w:rPr>
                <w:rFonts w:ascii="Times" w:hAnsi="Times"/>
                <w:b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Concordancia de género y número</w:t>
            </w:r>
          </w:p>
        </w:tc>
      </w:tr>
      <w:tr w:rsidR="00070C16" w:rsidRPr="0075695A" w14:paraId="47C6EA45" w14:textId="77777777" w:rsidTr="00FB39C0">
        <w:tc>
          <w:tcPr>
            <w:tcW w:w="1017" w:type="dxa"/>
          </w:tcPr>
          <w:p w14:paraId="480064A6" w14:textId="77777777" w:rsidR="00070C16" w:rsidRPr="0075695A" w:rsidRDefault="00070C16" w:rsidP="00070C16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22215A3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participio, a diferencia del infinitivo y el gerundio, posee flexión de género y número, como en: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con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,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iCs/>
                <w:szCs w:val="24"/>
                <w:lang w:val="es-ES_tradnl" w:eastAsia="ja-JP"/>
              </w:rPr>
              <w:t>y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 xml:space="preserve"> conduc</w:t>
            </w:r>
            <w:r w:rsidRPr="0075695A">
              <w:rPr>
                <w:rFonts w:eastAsiaTheme="minorEastAsia"/>
                <w:b/>
                <w:i/>
                <w:iCs/>
                <w:szCs w:val="24"/>
                <w:lang w:val="es-ES_tradnl" w:eastAsia="ja-JP"/>
              </w:rPr>
              <w:t>idas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</w:t>
            </w:r>
          </w:p>
          <w:p w14:paraId="00A4E62F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511F55FD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participio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siempre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concuerda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en género y número </w:t>
            </w: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con el nombre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como en:</w:t>
            </w:r>
          </w:p>
          <w:p w14:paraId="3A32BE9A" w14:textId="77777777" w:rsidR="00070C16" w:rsidRPr="0075695A" w:rsidRDefault="00070C16" w:rsidP="00070C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i/>
                <w:szCs w:val="24"/>
                <w:lang w:val="es-ES_tradnl" w:eastAsia="ja-JP"/>
              </w:rPr>
            </w:pPr>
            <w:r w:rsidRPr="00581DFD">
              <w:rPr>
                <w:rFonts w:eastAsiaTheme="minorEastAsia"/>
                <w:b/>
                <w:i/>
                <w:szCs w:val="24"/>
                <w:lang w:val="es-ES_tradnl" w:eastAsia="ja-JP"/>
              </w:rPr>
              <w:t>Los ladrones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fueron conduc</w:t>
            </w:r>
            <w:r w:rsidRPr="0075695A">
              <w:rPr>
                <w:rFonts w:eastAsiaTheme="minorEastAsia"/>
                <w:b/>
                <w:i/>
                <w:szCs w:val="24"/>
                <w:lang w:val="es-ES_tradnl" w:eastAsia="ja-JP"/>
              </w:rPr>
              <w:t>idos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a la estación de policía.</w:t>
            </w:r>
          </w:p>
        </w:tc>
      </w:tr>
    </w:tbl>
    <w:p w14:paraId="0C348309" w14:textId="77777777" w:rsidR="00070C16" w:rsidRPr="0075695A" w:rsidRDefault="00070C16" w:rsidP="00454FD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BDAC9B7" w14:textId="6E775376" w:rsidR="00454FDC" w:rsidRPr="0075695A" w:rsidRDefault="00454FDC" w:rsidP="00454FDC">
      <w:pPr>
        <w:widowControl w:val="0"/>
        <w:autoSpaceDE w:val="0"/>
        <w:autoSpaceDN w:val="0"/>
        <w:adjustRightInd w:val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participio. Fíjate en que estos siempre van acompañados de otro verbo conjugado</w:t>
      </w:r>
      <w:r w:rsidR="008E3F16">
        <w:rPr>
          <w:rFonts w:eastAsiaTheme="minorEastAsia"/>
          <w:lang w:eastAsia="ja-JP"/>
        </w:rPr>
        <w:t xml:space="preserve"> y concuerdan con </w:t>
      </w:r>
      <w:r w:rsidR="004A163E">
        <w:rPr>
          <w:rFonts w:eastAsiaTheme="minorEastAsia"/>
          <w:lang w:eastAsia="ja-JP"/>
        </w:rPr>
        <w:t>la o las personas de las que se habla</w:t>
      </w:r>
      <w:r w:rsidRPr="0075695A">
        <w:rPr>
          <w:rFonts w:eastAsiaTheme="minorEastAsia"/>
          <w:lang w:eastAsia="ja-JP"/>
        </w:rPr>
        <w:t>:</w:t>
      </w:r>
    </w:p>
    <w:p w14:paraId="33793CE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Las invitadas </w:t>
      </w:r>
      <w:r w:rsidRPr="0075695A">
        <w:rPr>
          <w:i/>
          <w:u w:val="single"/>
        </w:rPr>
        <w:t>están</w:t>
      </w:r>
      <w:r w:rsidRPr="0075695A">
        <w:rPr>
          <w:i/>
        </w:rPr>
        <w:t xml:space="preserve"> sent</w:t>
      </w:r>
      <w:r w:rsidRPr="0075695A">
        <w:rPr>
          <w:b/>
          <w:bCs/>
          <w:i/>
        </w:rPr>
        <w:t xml:space="preserve">adas </w:t>
      </w:r>
      <w:r w:rsidRPr="0075695A">
        <w:rPr>
          <w:i/>
        </w:rPr>
        <w:t>a la mesa.</w:t>
      </w:r>
    </w:p>
    <w:p w14:paraId="4D23734A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La perrita </w:t>
      </w:r>
      <w:r w:rsidRPr="0075695A">
        <w:rPr>
          <w:i/>
          <w:u w:val="single"/>
        </w:rPr>
        <w:t>ha</w:t>
      </w:r>
      <w:r w:rsidRPr="0075695A">
        <w:rPr>
          <w:i/>
        </w:rPr>
        <w:t xml:space="preserve"> ladr</w:t>
      </w:r>
      <w:r w:rsidRPr="0075695A">
        <w:rPr>
          <w:b/>
          <w:i/>
        </w:rPr>
        <w:t>ado</w:t>
      </w:r>
      <w:r w:rsidRPr="0075695A">
        <w:rPr>
          <w:i/>
        </w:rPr>
        <w:t xml:space="preserve"> toda la tarde.</w:t>
      </w:r>
    </w:p>
    <w:p w14:paraId="640ACF3F" w14:textId="77777777" w:rsidR="00454FDC" w:rsidRPr="0075695A" w:rsidRDefault="00454FDC" w:rsidP="00795E6B">
      <w:pPr>
        <w:pStyle w:val="Prrafodelista"/>
        <w:rPr>
          <w:i/>
        </w:rPr>
      </w:pPr>
      <w:r w:rsidRPr="0075695A">
        <w:rPr>
          <w:i/>
        </w:rPr>
        <w:t xml:space="preserve">Ellos </w:t>
      </w:r>
      <w:r w:rsidRPr="0075695A">
        <w:rPr>
          <w:i/>
          <w:u w:val="single"/>
        </w:rPr>
        <w:t>estuvieron</w:t>
      </w:r>
      <w:r w:rsidRPr="0075695A">
        <w:rPr>
          <w:i/>
        </w:rPr>
        <w:t xml:space="preserve"> perd</w:t>
      </w:r>
      <w:r w:rsidRPr="0075695A">
        <w:rPr>
          <w:b/>
          <w:i/>
        </w:rPr>
        <w:t>idos</w:t>
      </w:r>
      <w:r w:rsidRPr="0075695A">
        <w:rPr>
          <w:i/>
        </w:rPr>
        <w:t xml:space="preserve"> durante un tiempo.</w:t>
      </w:r>
    </w:p>
    <w:p w14:paraId="419E0258" w14:textId="7C1FEE23" w:rsidR="00C90850" w:rsidRPr="0075695A" w:rsidRDefault="00E16179" w:rsidP="00795E6B">
      <w:pPr>
        <w:pStyle w:val="Prrafodelista"/>
        <w:rPr>
          <w:i/>
        </w:rPr>
      </w:pPr>
      <w:r w:rsidRPr="0075695A">
        <w:rPr>
          <w:i/>
          <w:u w:val="single"/>
        </w:rPr>
        <w:t>Quedamos</w:t>
      </w:r>
      <w:r w:rsidRPr="0075695A">
        <w:rPr>
          <w:i/>
        </w:rPr>
        <w:t xml:space="preserve"> entusiasm</w:t>
      </w:r>
      <w:r w:rsidRPr="0075695A">
        <w:rPr>
          <w:b/>
          <w:i/>
        </w:rPr>
        <w:t>adas</w:t>
      </w:r>
      <w:r w:rsidRPr="0075695A">
        <w:rPr>
          <w:i/>
        </w:rPr>
        <w:t xml:space="preserve"> con su visita.</w:t>
      </w:r>
    </w:p>
    <w:p w14:paraId="16676D3D" w14:textId="55E26CE4" w:rsidR="004A05AB" w:rsidRPr="0075695A" w:rsidRDefault="00D67518" w:rsidP="00795E6B">
      <w:pPr>
        <w:pStyle w:val="Prrafodelista"/>
        <w:rPr>
          <w:i/>
        </w:rPr>
      </w:pPr>
      <w:r w:rsidRPr="0075695A">
        <w:rPr>
          <w:i/>
        </w:rPr>
        <w:t xml:space="preserve">Cuando llegué, ya te </w:t>
      </w:r>
      <w:r w:rsidRPr="0075695A">
        <w:rPr>
          <w:i/>
          <w:u w:val="single"/>
        </w:rPr>
        <w:t>habías</w:t>
      </w:r>
      <w:r w:rsidRPr="0075695A">
        <w:rPr>
          <w:i/>
        </w:rPr>
        <w:t xml:space="preserve"> </w:t>
      </w:r>
      <w:r w:rsidRPr="0075695A">
        <w:rPr>
          <w:b/>
          <w:i/>
        </w:rPr>
        <w:t>ido</w:t>
      </w:r>
      <w:r w:rsidRPr="0075695A">
        <w:rPr>
          <w:i/>
        </w:rPr>
        <w:t>.</w:t>
      </w:r>
    </w:p>
    <w:p w14:paraId="7A7452F4" w14:textId="1875D343" w:rsidR="00EC571B" w:rsidRPr="0075695A" w:rsidRDefault="00454FDC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En un mes se </w:t>
      </w:r>
      <w:r w:rsidRPr="0075695A">
        <w:rPr>
          <w:i/>
          <w:u w:val="single"/>
        </w:rPr>
        <w:t>habrán</w:t>
      </w:r>
      <w:r w:rsidRPr="0075695A">
        <w:rPr>
          <w:i/>
        </w:rPr>
        <w:t xml:space="preserve"> cumpl</w:t>
      </w:r>
      <w:r w:rsidRPr="0075695A">
        <w:rPr>
          <w:b/>
          <w:i/>
        </w:rPr>
        <w:t>ido</w:t>
      </w:r>
      <w:r w:rsidRPr="0075695A">
        <w:rPr>
          <w:i/>
        </w:rPr>
        <w:t xml:space="preserve"> diez años </w:t>
      </w:r>
      <w:r w:rsidR="00070C16" w:rsidRPr="0075695A">
        <w:rPr>
          <w:i/>
        </w:rPr>
        <w:t>de su muerte.</w:t>
      </w:r>
    </w:p>
    <w:p w14:paraId="36CFB34F" w14:textId="18CACD73" w:rsidR="009278D1" w:rsidRPr="0075695A" w:rsidRDefault="004A05AB" w:rsidP="00795E6B">
      <w:pPr>
        <w:pStyle w:val="Prrafodelista"/>
        <w:rPr>
          <w:rFonts w:eastAsiaTheme="minorEastAsia"/>
          <w:i/>
        </w:rPr>
      </w:pPr>
      <w:r w:rsidRPr="0075695A">
        <w:rPr>
          <w:i/>
        </w:rPr>
        <w:t xml:space="preserve">Ojalá no se le </w:t>
      </w:r>
      <w:r w:rsidRPr="0075695A">
        <w:rPr>
          <w:i/>
          <w:u w:val="single"/>
        </w:rPr>
        <w:t>hayan</w:t>
      </w:r>
      <w:r w:rsidRPr="0075695A">
        <w:rPr>
          <w:i/>
        </w:rPr>
        <w:t xml:space="preserve"> quem</w:t>
      </w:r>
      <w:r w:rsidRPr="0075695A">
        <w:rPr>
          <w:b/>
          <w:i/>
        </w:rPr>
        <w:t>ado</w:t>
      </w:r>
      <w:r w:rsidRPr="0075695A">
        <w:rPr>
          <w:i/>
        </w:rPr>
        <w:t xml:space="preserve"> las </w:t>
      </w:r>
      <w:r w:rsidR="00C844AF">
        <w:rPr>
          <w:i/>
        </w:rPr>
        <w:t>papas</w:t>
      </w:r>
      <w:r w:rsidRPr="0075695A">
        <w:rPr>
          <w:i/>
        </w:rPr>
        <w:t xml:space="preserve"> otra vez.</w:t>
      </w:r>
    </w:p>
    <w:p w14:paraId="753D9315" w14:textId="77777777" w:rsidR="005B2283" w:rsidRPr="0075695A" w:rsidRDefault="005B2283" w:rsidP="005B22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B2283" w:rsidRPr="0075695A" w14:paraId="58E63DBD" w14:textId="77777777" w:rsidTr="005B2283">
        <w:tc>
          <w:tcPr>
            <w:tcW w:w="8978" w:type="dxa"/>
            <w:gridSpan w:val="2"/>
            <w:shd w:val="clear" w:color="auto" w:fill="000000" w:themeFill="text1"/>
          </w:tcPr>
          <w:p w14:paraId="47A32599" w14:textId="77777777" w:rsidR="005B2283" w:rsidRPr="0075695A" w:rsidRDefault="005B2283" w:rsidP="005B2283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5B2283" w:rsidRPr="0075695A" w14:paraId="0F178E12" w14:textId="77777777" w:rsidTr="00C844AF">
        <w:tc>
          <w:tcPr>
            <w:tcW w:w="1017" w:type="dxa"/>
          </w:tcPr>
          <w:p w14:paraId="13DB6FBA" w14:textId="77777777" w:rsidR="005B2283" w:rsidRPr="0075695A" w:rsidRDefault="005B2283" w:rsidP="005B2283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C42AB78" w14:textId="0D86042C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Muchos verbos irregulares no se pueden conjugar en una forma que termine en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-ado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o </w:t>
            </w:r>
            <w:r w:rsidR="00AB3456" w:rsidRPr="0075695A">
              <w:rPr>
                <w:rFonts w:eastAsiaTheme="minorEastAsia"/>
                <w:i/>
                <w:szCs w:val="24"/>
                <w:lang w:val="es-ES_tradnl" w:eastAsia="ja-JP"/>
              </w:rPr>
              <w:t>-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ido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, por lo que su participio tiene una forma alternativa</w:t>
            </w:r>
            <w:r w:rsidR="00772289" w:rsidRPr="0075695A">
              <w:rPr>
                <w:rFonts w:eastAsiaTheme="minorEastAsia"/>
                <w:szCs w:val="24"/>
                <w:lang w:val="es-ES_tradnl" w:eastAsia="ja-JP"/>
              </w:rPr>
              <w:t xml:space="preserve"> o irregular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. Tal es el caso de los verbos:</w:t>
            </w:r>
          </w:p>
          <w:p w14:paraId="04B8F603" w14:textId="77777777" w:rsidR="000A3A99" w:rsidRPr="0075695A" w:rsidRDefault="000A3A99" w:rsidP="000A3A99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69EEF41B" w14:textId="668DAA61" w:rsidR="005B2283" w:rsidRPr="0075695A" w:rsidRDefault="000A3A99" w:rsidP="008247C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Hacer: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hecho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Poner: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puesto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367147" w:rsidRPr="0075695A">
              <w:rPr>
                <w:rFonts w:eastAsiaTheme="minorEastAsia"/>
                <w:szCs w:val="24"/>
                <w:lang w:val="es-ES_tradnl" w:eastAsia="ja-JP"/>
              </w:rPr>
              <w:t xml:space="preserve">Romper: </w:t>
            </w:r>
            <w:r w:rsidR="00367147" w:rsidRPr="0075695A">
              <w:rPr>
                <w:rFonts w:eastAsiaTheme="minorEastAsia"/>
                <w:i/>
                <w:szCs w:val="24"/>
                <w:lang w:val="es-ES_tradnl" w:eastAsia="ja-JP"/>
              </w:rPr>
              <w:t>roto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Ver: </w:t>
            </w:r>
            <w:r w:rsidR="00691410" w:rsidRPr="0075695A">
              <w:rPr>
                <w:rFonts w:eastAsiaTheme="minorEastAsia"/>
                <w:i/>
                <w:szCs w:val="24"/>
                <w:lang w:val="es-ES_tradnl" w:eastAsia="ja-JP"/>
              </w:rPr>
              <w:t>visto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Volver: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vuelto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Morir: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muerto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Escribir: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escrito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</w:t>
            </w:r>
            <w:r w:rsidR="00FB050C" w:rsidRPr="0075695A">
              <w:rPr>
                <w:rFonts w:eastAsiaTheme="minorEastAsia"/>
                <w:szCs w:val="24"/>
                <w:lang w:val="es-ES_tradnl" w:eastAsia="ja-JP"/>
              </w:rPr>
              <w:t xml:space="preserve">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Abrir: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abierto</w:t>
            </w:r>
            <w:r w:rsidR="00FB050C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Imprimir: </w:t>
            </w:r>
            <w:r w:rsidRPr="0075695A">
              <w:rPr>
                <w:rFonts w:eastAsiaTheme="minorEastAsia"/>
                <w:i/>
                <w:szCs w:val="24"/>
                <w:lang w:val="es-ES_tradnl" w:eastAsia="ja-JP"/>
              </w:rPr>
              <w:t>impreso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AE7F43" w:rsidRPr="0075695A">
              <w:rPr>
                <w:rFonts w:eastAsiaTheme="minorEastAsia"/>
                <w:szCs w:val="24"/>
                <w:lang w:val="es-ES_tradnl" w:eastAsia="ja-JP"/>
              </w:rPr>
              <w:t xml:space="preserve">Cubrir: </w:t>
            </w:r>
            <w:r w:rsidR="00AE7F43" w:rsidRPr="0075695A">
              <w:rPr>
                <w:rFonts w:eastAsiaTheme="minorEastAsia"/>
                <w:i/>
                <w:szCs w:val="24"/>
                <w:lang w:val="es-ES_tradnl" w:eastAsia="ja-JP"/>
              </w:rPr>
              <w:t>cubierto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 xml:space="preserve"> – </w:t>
            </w:r>
            <w:r w:rsidR="00820D61" w:rsidRPr="0075695A">
              <w:rPr>
                <w:rFonts w:eastAsiaTheme="minorEastAsia"/>
                <w:szCs w:val="24"/>
                <w:lang w:val="es-ES_tradnl" w:eastAsia="ja-JP"/>
              </w:rPr>
              <w:t xml:space="preserve">Decir: </w:t>
            </w:r>
            <w:r w:rsidR="00820D61" w:rsidRPr="0075695A">
              <w:rPr>
                <w:rFonts w:eastAsiaTheme="minorEastAsia"/>
                <w:i/>
                <w:szCs w:val="24"/>
                <w:lang w:val="es-ES_tradnl" w:eastAsia="ja-JP"/>
              </w:rPr>
              <w:t>dicho</w:t>
            </w:r>
            <w:r w:rsidR="00DB06A7" w:rsidRPr="0075695A">
              <w:rPr>
                <w:rFonts w:eastAsiaTheme="minorEastAsia"/>
                <w:i/>
                <w:szCs w:val="24"/>
                <w:lang w:val="es-ES_tradnl" w:eastAsia="ja-JP"/>
              </w:rPr>
              <w:t>.</w:t>
            </w:r>
          </w:p>
        </w:tc>
      </w:tr>
    </w:tbl>
    <w:p w14:paraId="4EF9BA40" w14:textId="77777777" w:rsidR="00370AC1" w:rsidRDefault="00370AC1" w:rsidP="005B2283">
      <w:pPr>
        <w:widowControl w:val="0"/>
        <w:autoSpaceDE w:val="0"/>
        <w:autoSpaceDN w:val="0"/>
        <w:adjustRightInd w:val="0"/>
        <w:spacing w:after="0"/>
      </w:pPr>
    </w:p>
    <w:p w14:paraId="34B7051A" w14:textId="2B4122CE" w:rsidR="005B2283" w:rsidRPr="0075695A" w:rsidRDefault="005B2283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  <w:r w:rsidRPr="0075695A">
        <w:rPr>
          <w:rFonts w:eastAsiaTheme="minorEastAsia"/>
          <w:lang w:eastAsia="ja-JP"/>
        </w:rPr>
        <w:t xml:space="preserve">El </w:t>
      </w:r>
      <w:r w:rsidRPr="0075695A">
        <w:rPr>
          <w:rFonts w:eastAsiaTheme="minorEastAsia"/>
          <w:b/>
          <w:lang w:eastAsia="ja-JP"/>
        </w:rPr>
        <w:t xml:space="preserve">infinitivo compuesto </w:t>
      </w:r>
      <w:r w:rsidRPr="0075695A">
        <w:rPr>
          <w:rFonts w:eastAsiaTheme="minorEastAsia"/>
          <w:lang w:eastAsia="ja-JP"/>
        </w:rPr>
        <w:t xml:space="preserve">está conformado por el infinitivo </w:t>
      </w:r>
      <w:r w:rsidRPr="0075695A">
        <w:rPr>
          <w:rFonts w:eastAsiaTheme="minorEastAsia"/>
          <w:b/>
          <w:lang w:eastAsia="ja-JP"/>
        </w:rPr>
        <w:t>haber</w:t>
      </w:r>
      <w:r w:rsidRPr="0075695A">
        <w:rPr>
          <w:rFonts w:eastAsiaTheme="minorEastAsia"/>
          <w:lang w:eastAsia="ja-JP"/>
        </w:rPr>
        <w:t xml:space="preserve"> y un </w:t>
      </w:r>
      <w:r w:rsidRPr="0075695A">
        <w:rPr>
          <w:rFonts w:eastAsiaTheme="minorEastAsia"/>
          <w:b/>
          <w:lang w:eastAsia="ja-JP"/>
        </w:rPr>
        <w:t>participio</w:t>
      </w:r>
      <w:r w:rsidRPr="0075695A">
        <w:rPr>
          <w:rFonts w:eastAsiaTheme="minorEastAsia"/>
          <w:lang w:eastAsia="ja-JP"/>
        </w:rPr>
        <w:t xml:space="preserve">, como en </w:t>
      </w:r>
      <w:r w:rsidRPr="0075695A">
        <w:rPr>
          <w:rFonts w:eastAsiaTheme="minorEastAsia"/>
          <w:i/>
          <w:lang w:eastAsia="ja-JP"/>
        </w:rPr>
        <w:t>haber actuado, haberlo pensado, haber querido, habernos ido.</w:t>
      </w:r>
    </w:p>
    <w:p w14:paraId="768BED6F" w14:textId="77777777" w:rsidR="00FB0296" w:rsidRPr="0075695A" w:rsidRDefault="00FB029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i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F6AE6" w:rsidRPr="0075695A" w14:paraId="5AF90E12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668016D6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5B81C642" w14:textId="77777777" w:rsidTr="00370AC1">
        <w:tc>
          <w:tcPr>
            <w:tcW w:w="1126" w:type="dxa"/>
          </w:tcPr>
          <w:p w14:paraId="1F9DABD2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ED5649D" w14:textId="555C53B9" w:rsidR="004F6AE6" w:rsidRPr="0075695A" w:rsidRDefault="00A615E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LE_05_05_REC100</w:t>
            </w:r>
          </w:p>
        </w:tc>
      </w:tr>
      <w:tr w:rsidR="004F6AE6" w:rsidRPr="0075695A" w14:paraId="7513DCE8" w14:textId="77777777" w:rsidTr="00370AC1">
        <w:tc>
          <w:tcPr>
            <w:tcW w:w="1126" w:type="dxa"/>
          </w:tcPr>
          <w:p w14:paraId="1C9FA91F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427C741" w14:textId="12EB3013" w:rsidR="004F6AE6" w:rsidRPr="0075695A" w:rsidRDefault="001120F8" w:rsidP="004F6AE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Identifica los participios de los verbos</w:t>
            </w:r>
          </w:p>
        </w:tc>
      </w:tr>
      <w:tr w:rsidR="004F6AE6" w:rsidRPr="0075695A" w14:paraId="4A0818DC" w14:textId="77777777" w:rsidTr="00370AC1">
        <w:tc>
          <w:tcPr>
            <w:tcW w:w="1126" w:type="dxa"/>
          </w:tcPr>
          <w:p w14:paraId="160E976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8D2620B" w14:textId="36EDA158" w:rsidR="004F6AE6" w:rsidRPr="0075695A" w:rsidRDefault="00483293" w:rsidP="0048329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le permite al estudiante ejercitarse en la construcción de participios de verbos regulares e irregulares</w:t>
            </w:r>
          </w:p>
        </w:tc>
      </w:tr>
    </w:tbl>
    <w:p w14:paraId="51BCB1B1" w14:textId="77777777" w:rsidR="00370AC1" w:rsidRDefault="00370AC1" w:rsidP="00222418">
      <w:pPr>
        <w:ind w:left="360" w:hanging="360"/>
        <w:rPr>
          <w:rFonts w:ascii="Times" w:hAnsi="Times"/>
          <w:highlight w:val="yellow"/>
        </w:rPr>
      </w:pPr>
    </w:p>
    <w:p w14:paraId="12FECF8B" w14:textId="5414ACDC" w:rsidR="00222418" w:rsidRPr="0075695A" w:rsidRDefault="00222418" w:rsidP="00222418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3.3 El gerundio</w:t>
      </w:r>
    </w:p>
    <w:p w14:paraId="0326C8C9" w14:textId="2A8DE664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Es una forma impersonal que se caracteriza por aparecer acompañada de otro verbo conjugado e indicar una acción que se hace de forma simultánea a otra. Sus terminaciones son </w:t>
      </w:r>
      <w:r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iendo</w:t>
      </w:r>
      <w:r w:rsidRPr="0075695A">
        <w:rPr>
          <w:rFonts w:eastAsiaTheme="minorEastAsia"/>
          <w:lang w:eastAsia="ja-JP"/>
        </w:rPr>
        <w:t xml:space="preserve"> (o  </w:t>
      </w:r>
      <w:r w:rsidR="00AB3456" w:rsidRPr="0075695A">
        <w:rPr>
          <w:rFonts w:eastAsiaTheme="minorEastAsia"/>
          <w:b/>
          <w:lang w:eastAsia="ja-JP"/>
        </w:rPr>
        <w:t>-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 xml:space="preserve">), como en </w:t>
      </w:r>
      <w:r w:rsidRPr="0075695A">
        <w:rPr>
          <w:rFonts w:eastAsiaTheme="minorEastAsia"/>
          <w:i/>
          <w:lang w:eastAsia="ja-JP"/>
        </w:rPr>
        <w:t>camin</w:t>
      </w:r>
      <w:r w:rsidRPr="0075695A">
        <w:rPr>
          <w:rFonts w:eastAsiaTheme="minorEastAsia"/>
          <w:b/>
          <w:i/>
          <w:lang w:eastAsia="ja-JP"/>
        </w:rPr>
        <w:t>ando</w:t>
      </w:r>
      <w:r w:rsidRPr="0075695A">
        <w:rPr>
          <w:rFonts w:eastAsiaTheme="minorEastAsia"/>
          <w:lang w:eastAsia="ja-JP"/>
        </w:rPr>
        <w:t xml:space="preserve">, </w:t>
      </w:r>
      <w:r w:rsidRPr="0075695A">
        <w:rPr>
          <w:rFonts w:eastAsiaTheme="minorEastAsia"/>
          <w:i/>
          <w:lang w:eastAsia="ja-JP"/>
        </w:rPr>
        <w:t>sonri</w:t>
      </w:r>
      <w:r w:rsidRPr="0075695A">
        <w:rPr>
          <w:rFonts w:eastAsiaTheme="minorEastAsia"/>
          <w:b/>
          <w:i/>
          <w:lang w:eastAsia="ja-JP"/>
        </w:rPr>
        <w:t>endo</w:t>
      </w:r>
      <w:r w:rsidR="00374F4F" w:rsidRPr="0075695A">
        <w:rPr>
          <w:rFonts w:eastAsiaTheme="minorEastAsia"/>
          <w:lang w:eastAsia="ja-JP"/>
        </w:rPr>
        <w:t xml:space="preserve"> y</w:t>
      </w:r>
      <w:r w:rsidRPr="0075695A">
        <w:rPr>
          <w:rFonts w:eastAsiaTheme="minorEastAsia"/>
          <w:lang w:eastAsia="ja-JP"/>
        </w:rPr>
        <w:t xml:space="preserve"> </w:t>
      </w:r>
      <w:r w:rsidRPr="0075695A">
        <w:rPr>
          <w:rFonts w:eastAsiaTheme="minorEastAsia"/>
          <w:i/>
          <w:lang w:eastAsia="ja-JP"/>
        </w:rPr>
        <w:t>constru</w:t>
      </w:r>
      <w:r w:rsidRPr="0075695A">
        <w:rPr>
          <w:rFonts w:eastAsiaTheme="minorEastAsia"/>
          <w:b/>
          <w:i/>
          <w:lang w:eastAsia="ja-JP"/>
        </w:rPr>
        <w:t>yendo</w:t>
      </w:r>
      <w:r w:rsidRPr="0075695A">
        <w:rPr>
          <w:rFonts w:eastAsiaTheme="minorEastAsia"/>
          <w:lang w:eastAsia="ja-JP"/>
        </w:rPr>
        <w:t>.</w:t>
      </w:r>
    </w:p>
    <w:p w14:paraId="01F16692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24F88E37" w14:textId="77777777" w:rsidR="00222418" w:rsidRPr="0075695A" w:rsidRDefault="00222418" w:rsidP="00222418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Observa algunos ejemplos de oraciones con verbos en gerundio. Fíjate en que estos siempre denotan una acción que se adelanta simultáneamente a otra:</w:t>
      </w:r>
    </w:p>
    <w:tbl>
      <w:tblPr>
        <w:tblStyle w:val="Tablaconcuadrcula"/>
        <w:tblW w:w="9109" w:type="dxa"/>
        <w:tblLook w:val="04A0" w:firstRow="1" w:lastRow="0" w:firstColumn="1" w:lastColumn="0" w:noHBand="0" w:noVBand="1"/>
      </w:tblPr>
      <w:tblGrid>
        <w:gridCol w:w="5506"/>
        <w:gridCol w:w="1826"/>
        <w:gridCol w:w="1777"/>
      </w:tblGrid>
      <w:tr w:rsidR="00222418" w:rsidRPr="0075695A" w14:paraId="7C7AD93C" w14:textId="77777777" w:rsidTr="000C2703">
        <w:trPr>
          <w:trHeight w:val="295"/>
        </w:trPr>
        <w:tc>
          <w:tcPr>
            <w:tcW w:w="5506" w:type="dxa"/>
            <w:shd w:val="clear" w:color="auto" w:fill="B8CCE4" w:themeFill="accent1" w:themeFillTint="66"/>
          </w:tcPr>
          <w:p w14:paraId="086BCC71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lastRenderedPageBreak/>
              <w:t>Oración</w:t>
            </w:r>
          </w:p>
        </w:tc>
        <w:tc>
          <w:tcPr>
            <w:tcW w:w="1826" w:type="dxa"/>
            <w:shd w:val="clear" w:color="auto" w:fill="B8CCE4" w:themeFill="accent1" w:themeFillTint="66"/>
          </w:tcPr>
          <w:p w14:paraId="2A8EAD25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1</w:t>
            </w:r>
          </w:p>
        </w:tc>
        <w:tc>
          <w:tcPr>
            <w:tcW w:w="1777" w:type="dxa"/>
            <w:shd w:val="clear" w:color="auto" w:fill="B8CCE4" w:themeFill="accent1" w:themeFillTint="66"/>
          </w:tcPr>
          <w:p w14:paraId="3E9530B8" w14:textId="77777777" w:rsidR="00222418" w:rsidRPr="0075695A" w:rsidRDefault="00222418" w:rsidP="00222418">
            <w:pPr>
              <w:jc w:val="center"/>
              <w:rPr>
                <w:b/>
                <w:lang w:val="es-ES_tradnl" w:eastAsia="ja-JP"/>
              </w:rPr>
            </w:pPr>
            <w:r w:rsidRPr="0075695A">
              <w:rPr>
                <w:b/>
                <w:lang w:val="es-ES_tradnl" w:eastAsia="ja-JP"/>
              </w:rPr>
              <w:t>Acción 2</w:t>
            </w:r>
          </w:p>
        </w:tc>
      </w:tr>
      <w:tr w:rsidR="00222418" w:rsidRPr="0075695A" w14:paraId="53E62F98" w14:textId="77777777" w:rsidTr="000C2703">
        <w:trPr>
          <w:trHeight w:val="295"/>
        </w:trPr>
        <w:tc>
          <w:tcPr>
            <w:tcW w:w="5506" w:type="dxa"/>
          </w:tcPr>
          <w:p w14:paraId="0FECBD33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Mónica </w:t>
            </w:r>
            <w:r w:rsidRPr="0075695A">
              <w:rPr>
                <w:i/>
                <w:u w:val="single"/>
                <w:lang w:val="es-ES_tradnl" w:eastAsia="ja-JP"/>
              </w:rPr>
              <w:t>está</w:t>
            </w:r>
            <w:r w:rsidRPr="0075695A">
              <w:rPr>
                <w:i/>
                <w:lang w:val="es-ES_tradnl" w:eastAsia="ja-JP"/>
              </w:rPr>
              <w:t xml:space="preserve"> le</w:t>
            </w:r>
            <w:r w:rsidRPr="0075695A">
              <w:rPr>
                <w:b/>
                <w:i/>
                <w:lang w:val="es-ES_tradnl" w:eastAsia="ja-JP"/>
              </w:rPr>
              <w:t>yendo</w:t>
            </w:r>
            <w:r w:rsidRPr="0075695A">
              <w:rPr>
                <w:i/>
                <w:lang w:val="es-ES_tradnl" w:eastAsia="ja-JP"/>
              </w:rPr>
              <w:t xml:space="preserve"> la revista.</w:t>
            </w:r>
          </w:p>
        </w:tc>
        <w:tc>
          <w:tcPr>
            <w:tcW w:w="1826" w:type="dxa"/>
          </w:tcPr>
          <w:p w14:paraId="0822FE4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4182D9B1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Leer</w:t>
            </w:r>
          </w:p>
        </w:tc>
      </w:tr>
      <w:tr w:rsidR="00222418" w:rsidRPr="0075695A" w14:paraId="6AA8EBC8" w14:textId="77777777" w:rsidTr="000C2703">
        <w:trPr>
          <w:trHeight w:val="295"/>
        </w:trPr>
        <w:tc>
          <w:tcPr>
            <w:tcW w:w="5506" w:type="dxa"/>
          </w:tcPr>
          <w:p w14:paraId="40BCC152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Los </w:t>
            </w:r>
            <w:r w:rsidRPr="0075695A">
              <w:rPr>
                <w:i/>
                <w:u w:val="single"/>
                <w:lang w:val="es-ES_tradnl" w:eastAsia="ja-JP"/>
              </w:rPr>
              <w:t>vimos</w:t>
            </w:r>
            <w:r w:rsidRPr="0075695A">
              <w:rPr>
                <w:i/>
                <w:lang w:val="es-ES_tradnl" w:eastAsia="ja-JP"/>
              </w:rPr>
              <w:t xml:space="preserve"> vin</w:t>
            </w:r>
            <w:r w:rsidRPr="0075695A">
              <w:rPr>
                <w:b/>
                <w:i/>
                <w:lang w:val="es-ES_tradnl" w:eastAsia="ja-JP"/>
              </w:rPr>
              <w:t>iendo</w:t>
            </w:r>
            <w:r w:rsidRPr="0075695A">
              <w:rPr>
                <w:i/>
                <w:lang w:val="es-ES_tradnl" w:eastAsia="ja-JP"/>
              </w:rPr>
              <w:t xml:space="preserve"> hacia nosotros.</w:t>
            </w:r>
          </w:p>
        </w:tc>
        <w:tc>
          <w:tcPr>
            <w:tcW w:w="1826" w:type="dxa"/>
          </w:tcPr>
          <w:p w14:paraId="24513E3B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BCD364C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Venir</w:t>
            </w:r>
          </w:p>
        </w:tc>
      </w:tr>
      <w:tr w:rsidR="00222418" w:rsidRPr="0075695A" w14:paraId="395502E6" w14:textId="77777777" w:rsidTr="000C2703">
        <w:trPr>
          <w:trHeight w:val="295"/>
        </w:trPr>
        <w:tc>
          <w:tcPr>
            <w:tcW w:w="5506" w:type="dxa"/>
          </w:tcPr>
          <w:p w14:paraId="6D6A4041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Él </w:t>
            </w:r>
            <w:r w:rsidRPr="0075695A">
              <w:rPr>
                <w:i/>
                <w:u w:val="single"/>
                <w:lang w:val="es-ES_tradnl" w:eastAsia="ja-JP"/>
              </w:rPr>
              <w:t>barre</w:t>
            </w:r>
            <w:r w:rsidRPr="0075695A">
              <w:rPr>
                <w:i/>
                <w:lang w:val="es-ES_tradnl" w:eastAsia="ja-JP"/>
              </w:rPr>
              <w:t xml:space="preserve"> la casa cant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202FED5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Barrer</w:t>
            </w:r>
          </w:p>
        </w:tc>
        <w:tc>
          <w:tcPr>
            <w:tcW w:w="1777" w:type="dxa"/>
          </w:tcPr>
          <w:p w14:paraId="69B0A91F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Cantar</w:t>
            </w:r>
          </w:p>
        </w:tc>
      </w:tr>
      <w:tr w:rsidR="00222418" w:rsidRPr="0075695A" w14:paraId="3AE2C295" w14:textId="77777777" w:rsidTr="000C2703">
        <w:trPr>
          <w:trHeight w:val="295"/>
        </w:trPr>
        <w:tc>
          <w:tcPr>
            <w:tcW w:w="5506" w:type="dxa"/>
          </w:tcPr>
          <w:p w14:paraId="0D5CF5F8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Yo </w:t>
            </w:r>
            <w:r w:rsidRPr="0075695A">
              <w:rPr>
                <w:i/>
                <w:u w:val="single"/>
                <w:lang w:val="es-ES_tradnl" w:eastAsia="ja-JP"/>
              </w:rPr>
              <w:t>disfruto</w:t>
            </w:r>
            <w:r w:rsidRPr="0075695A">
              <w:rPr>
                <w:i/>
                <w:lang w:val="es-ES_tradnl" w:eastAsia="ja-JP"/>
              </w:rPr>
              <w:t xml:space="preserve"> mucho cocin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4254D85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Disfrutar</w:t>
            </w:r>
          </w:p>
        </w:tc>
        <w:tc>
          <w:tcPr>
            <w:tcW w:w="1777" w:type="dxa"/>
          </w:tcPr>
          <w:p w14:paraId="4BFCC372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Cocinar</w:t>
            </w:r>
          </w:p>
        </w:tc>
      </w:tr>
      <w:tr w:rsidR="00222418" w:rsidRPr="0075695A" w14:paraId="2D1317AF" w14:textId="77777777" w:rsidTr="000C2703">
        <w:trPr>
          <w:trHeight w:val="295"/>
        </w:trPr>
        <w:tc>
          <w:tcPr>
            <w:tcW w:w="5506" w:type="dxa"/>
          </w:tcPr>
          <w:p w14:paraId="284FA3A0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Elsa </w:t>
            </w:r>
            <w:r w:rsidRPr="0075695A">
              <w:rPr>
                <w:i/>
                <w:u w:val="single"/>
                <w:lang w:val="es-ES_tradnl" w:eastAsia="ja-JP"/>
              </w:rPr>
              <w:t>estuvo</w:t>
            </w:r>
            <w:r w:rsidRPr="0075695A">
              <w:rPr>
                <w:i/>
                <w:lang w:val="es-ES_tradnl" w:eastAsia="ja-JP"/>
              </w:rPr>
              <w:t xml:space="preserve"> llam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al médico.</w:t>
            </w:r>
          </w:p>
        </w:tc>
        <w:tc>
          <w:tcPr>
            <w:tcW w:w="1826" w:type="dxa"/>
          </w:tcPr>
          <w:p w14:paraId="1244EE4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797588EE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Llamar</w:t>
            </w:r>
          </w:p>
        </w:tc>
      </w:tr>
      <w:tr w:rsidR="00222418" w:rsidRPr="0075695A" w14:paraId="7659EF9D" w14:textId="77777777" w:rsidTr="000C2703">
        <w:trPr>
          <w:trHeight w:val="295"/>
        </w:trPr>
        <w:tc>
          <w:tcPr>
            <w:tcW w:w="5506" w:type="dxa"/>
          </w:tcPr>
          <w:p w14:paraId="50806CE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Juan </w:t>
            </w:r>
            <w:r w:rsidRPr="0075695A">
              <w:rPr>
                <w:i/>
                <w:u w:val="single"/>
                <w:lang w:val="es-ES_tradnl" w:eastAsia="ja-JP"/>
              </w:rPr>
              <w:t>aprendió</w:t>
            </w:r>
            <w:r w:rsidRPr="0075695A">
              <w:rPr>
                <w:i/>
                <w:lang w:val="es-ES_tradnl" w:eastAsia="ja-JP"/>
              </w:rPr>
              <w:t xml:space="preserve"> jug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 xml:space="preserve"> en el computador.</w:t>
            </w:r>
          </w:p>
        </w:tc>
        <w:tc>
          <w:tcPr>
            <w:tcW w:w="1826" w:type="dxa"/>
          </w:tcPr>
          <w:p w14:paraId="69DF2CC4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Aprender</w:t>
            </w:r>
          </w:p>
        </w:tc>
        <w:tc>
          <w:tcPr>
            <w:tcW w:w="1777" w:type="dxa"/>
          </w:tcPr>
          <w:p w14:paraId="31C53A4A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Jugar</w:t>
            </w:r>
          </w:p>
        </w:tc>
      </w:tr>
      <w:tr w:rsidR="00222418" w:rsidRPr="0075695A" w14:paraId="569BB966" w14:textId="77777777" w:rsidTr="000C2703">
        <w:trPr>
          <w:trHeight w:val="330"/>
        </w:trPr>
        <w:tc>
          <w:tcPr>
            <w:tcW w:w="5506" w:type="dxa"/>
          </w:tcPr>
          <w:p w14:paraId="734A45DB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Las </w:t>
            </w:r>
            <w:r w:rsidRPr="0075695A">
              <w:rPr>
                <w:i/>
                <w:u w:val="single"/>
                <w:lang w:val="es-ES_tradnl" w:eastAsia="ja-JP"/>
              </w:rPr>
              <w:t>estaremos</w:t>
            </w:r>
            <w:r w:rsidRPr="0075695A">
              <w:rPr>
                <w:i/>
                <w:lang w:val="es-ES_tradnl" w:eastAsia="ja-JP"/>
              </w:rPr>
              <w:t xml:space="preserve"> esper</w:t>
            </w:r>
            <w:r w:rsidRPr="0075695A">
              <w:rPr>
                <w:b/>
                <w:i/>
                <w:lang w:val="es-ES_tradnl" w:eastAsia="ja-JP"/>
              </w:rPr>
              <w:t>ando</w:t>
            </w:r>
            <w:r w:rsidRPr="0075695A">
              <w:rPr>
                <w:i/>
                <w:lang w:val="es-ES_tradnl" w:eastAsia="ja-JP"/>
              </w:rPr>
              <w:t>.</w:t>
            </w:r>
          </w:p>
        </w:tc>
        <w:tc>
          <w:tcPr>
            <w:tcW w:w="1826" w:type="dxa"/>
          </w:tcPr>
          <w:p w14:paraId="0366CB16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Estar</w:t>
            </w:r>
          </w:p>
        </w:tc>
        <w:tc>
          <w:tcPr>
            <w:tcW w:w="1777" w:type="dxa"/>
          </w:tcPr>
          <w:p w14:paraId="1989CD75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Esperar</w:t>
            </w:r>
          </w:p>
        </w:tc>
      </w:tr>
      <w:tr w:rsidR="00222418" w:rsidRPr="0075695A" w14:paraId="2735AF63" w14:textId="77777777" w:rsidTr="000C2703">
        <w:trPr>
          <w:trHeight w:val="346"/>
        </w:trPr>
        <w:tc>
          <w:tcPr>
            <w:tcW w:w="5506" w:type="dxa"/>
          </w:tcPr>
          <w:p w14:paraId="2F246B3A" w14:textId="77777777" w:rsidR="00222418" w:rsidRPr="0075695A" w:rsidRDefault="00222418" w:rsidP="00222418">
            <w:pPr>
              <w:rPr>
                <w:i/>
                <w:lang w:val="es-ES_tradnl" w:eastAsia="ja-JP"/>
              </w:rPr>
            </w:pPr>
            <w:r w:rsidRPr="0075695A">
              <w:rPr>
                <w:i/>
                <w:lang w:val="es-ES_tradnl" w:eastAsia="ja-JP"/>
              </w:rPr>
              <w:t xml:space="preserve">Viviana </w:t>
            </w:r>
            <w:r w:rsidRPr="0075695A">
              <w:rPr>
                <w:i/>
                <w:u w:val="single"/>
                <w:lang w:val="es-ES_tradnl" w:eastAsia="ja-JP"/>
              </w:rPr>
              <w:t>ve</w:t>
            </w:r>
            <w:r w:rsidRPr="0075695A">
              <w:rPr>
                <w:i/>
                <w:lang w:val="es-ES_tradnl" w:eastAsia="ja-JP"/>
              </w:rPr>
              <w:t xml:space="preserve"> la película </w:t>
            </w:r>
            <w:r w:rsidRPr="0075695A">
              <w:rPr>
                <w:b/>
                <w:bCs/>
                <w:i/>
                <w:lang w:val="es-ES_tradnl" w:eastAsia="ja-JP"/>
              </w:rPr>
              <w:t xml:space="preserve">comiendo </w:t>
            </w:r>
            <w:r w:rsidRPr="0075695A">
              <w:rPr>
                <w:i/>
                <w:lang w:val="es-ES_tradnl" w:eastAsia="ja-JP"/>
              </w:rPr>
              <w:t>crispetas. </w:t>
            </w:r>
          </w:p>
        </w:tc>
        <w:tc>
          <w:tcPr>
            <w:tcW w:w="1826" w:type="dxa"/>
          </w:tcPr>
          <w:p w14:paraId="23325C80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Ver</w:t>
            </w:r>
          </w:p>
        </w:tc>
        <w:tc>
          <w:tcPr>
            <w:tcW w:w="1777" w:type="dxa"/>
          </w:tcPr>
          <w:p w14:paraId="5E135877" w14:textId="77777777" w:rsidR="00222418" w:rsidRPr="0075695A" w:rsidRDefault="00222418" w:rsidP="00222418">
            <w:pPr>
              <w:jc w:val="center"/>
              <w:rPr>
                <w:lang w:val="es-ES_tradnl" w:eastAsia="ja-JP"/>
              </w:rPr>
            </w:pPr>
            <w:r w:rsidRPr="0075695A">
              <w:rPr>
                <w:lang w:val="es-ES_tradnl" w:eastAsia="ja-JP"/>
              </w:rPr>
              <w:t>Comer</w:t>
            </w:r>
          </w:p>
        </w:tc>
      </w:tr>
    </w:tbl>
    <w:p w14:paraId="182FF716" w14:textId="77777777" w:rsidR="00222418" w:rsidRPr="0075695A" w:rsidRDefault="00222418" w:rsidP="00222418">
      <w:pPr>
        <w:ind w:left="360" w:hanging="360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2A44D2" w:rsidRPr="0075695A" w14:paraId="2E7A805B" w14:textId="77777777" w:rsidTr="002A44D2">
        <w:tc>
          <w:tcPr>
            <w:tcW w:w="9054" w:type="dxa"/>
            <w:gridSpan w:val="2"/>
            <w:shd w:val="clear" w:color="auto" w:fill="0D0D0D" w:themeFill="text1" w:themeFillTint="F2"/>
          </w:tcPr>
          <w:p w14:paraId="4F05D99F" w14:textId="77777777" w:rsidR="002A44D2" w:rsidRPr="0075695A" w:rsidRDefault="002A44D2" w:rsidP="002A44D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2A44D2" w:rsidRPr="0075695A" w14:paraId="6E96B286" w14:textId="77777777" w:rsidTr="006A70AE">
        <w:tc>
          <w:tcPr>
            <w:tcW w:w="1384" w:type="dxa"/>
          </w:tcPr>
          <w:p w14:paraId="2C9AE380" w14:textId="77777777" w:rsidR="002A44D2" w:rsidRPr="0075695A" w:rsidRDefault="002A44D2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D166111" w14:textId="04F7DF04" w:rsidR="002A44D2" w:rsidRPr="0075695A" w:rsidRDefault="00AD1290" w:rsidP="002A44D2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</w:t>
            </w:r>
            <w:r w:rsidR="00892C77" w:rsidRPr="0075695A">
              <w:rPr>
                <w:rFonts w:cs="Times New Roman"/>
                <w:color w:val="000000"/>
                <w:lang w:val="es-ES_tradnl"/>
              </w:rPr>
              <w:t>_05_IMG0</w:t>
            </w:r>
            <w:r w:rsidRPr="0075695A">
              <w:rPr>
                <w:rFonts w:cs="Times New Roman"/>
                <w:color w:val="000000"/>
                <w:lang w:val="es-ES_tradnl"/>
              </w:rPr>
              <w:t>5</w:t>
            </w:r>
          </w:p>
        </w:tc>
      </w:tr>
      <w:tr w:rsidR="002A44D2" w:rsidRPr="0075695A" w14:paraId="657D4485" w14:textId="77777777" w:rsidTr="006A70AE">
        <w:tc>
          <w:tcPr>
            <w:tcW w:w="1384" w:type="dxa"/>
          </w:tcPr>
          <w:p w14:paraId="264BA75B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3F601E75" w14:textId="2FEF8836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Dos chicas adolescentes chateando por celular.</w:t>
            </w:r>
            <w:r w:rsidR="002A44D2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2A44D2" w:rsidRPr="0075695A" w14:paraId="4A786AFA" w14:textId="77777777" w:rsidTr="006A70AE">
        <w:tc>
          <w:tcPr>
            <w:tcW w:w="1384" w:type="dxa"/>
          </w:tcPr>
          <w:p w14:paraId="11BA903D" w14:textId="7E148E2C" w:rsidR="002A44D2" w:rsidRPr="0075695A" w:rsidRDefault="000458C2" w:rsidP="000458C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 URL </w:t>
            </w:r>
            <w:r w:rsidR="002A44D2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670" w:type="dxa"/>
          </w:tcPr>
          <w:p w14:paraId="3D3C398B" w14:textId="31D8A445" w:rsidR="002A44D2" w:rsidRPr="0075695A" w:rsidRDefault="00BF39B9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http://profesores.aulaplaneta.com/DNNPlayerPackages/Package11315/InfoGuion/cuadernoestudio/images_xml/LC_3C_img6_zoom.jpg</w:t>
            </w:r>
          </w:p>
        </w:tc>
      </w:tr>
      <w:tr w:rsidR="002A44D2" w:rsidRPr="0075695A" w14:paraId="7C4F6418" w14:textId="77777777" w:rsidTr="006A70AE">
        <w:tc>
          <w:tcPr>
            <w:tcW w:w="1384" w:type="dxa"/>
          </w:tcPr>
          <w:p w14:paraId="08ACDEBA" w14:textId="77777777" w:rsidR="002A44D2" w:rsidRPr="0075695A" w:rsidRDefault="002A44D2" w:rsidP="002A44D2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70" w:type="dxa"/>
          </w:tcPr>
          <w:p w14:paraId="4CC9FF2E" w14:textId="4330B7E3" w:rsidR="002A44D2" w:rsidRPr="0075695A" w:rsidRDefault="00BF39B9" w:rsidP="00BF39B9">
            <w:pPr>
              <w:rPr>
                <w:i/>
                <w:szCs w:val="24"/>
                <w:lang w:val="es-ES_tradnl"/>
              </w:rPr>
            </w:pPr>
            <w:r w:rsidRPr="0075695A">
              <w:rPr>
                <w:i/>
                <w:szCs w:val="24"/>
                <w:lang w:val="es-ES_tradnl"/>
              </w:rPr>
              <w:t xml:space="preserve">Diana y Ana María </w:t>
            </w:r>
            <w:r w:rsidRPr="0075695A">
              <w:rPr>
                <w:b/>
                <w:i/>
                <w:szCs w:val="24"/>
                <w:lang w:val="es-ES_tradnl"/>
              </w:rPr>
              <w:t>viven</w:t>
            </w:r>
            <w:r w:rsidRPr="0075695A">
              <w:rPr>
                <w:i/>
                <w:szCs w:val="24"/>
                <w:lang w:val="es-ES_tradnl"/>
              </w:rPr>
              <w:t xml:space="preserve"> chate</w:t>
            </w:r>
            <w:r w:rsidRPr="0075695A">
              <w:rPr>
                <w:b/>
                <w:i/>
                <w:szCs w:val="24"/>
                <w:lang w:val="es-ES_tradnl"/>
              </w:rPr>
              <w:t>ando</w:t>
            </w:r>
            <w:r w:rsidRPr="0075695A">
              <w:rPr>
                <w:i/>
                <w:szCs w:val="24"/>
                <w:lang w:val="es-ES_tradnl"/>
              </w:rPr>
              <w:t xml:space="preserve"> con Felipe.</w:t>
            </w:r>
          </w:p>
        </w:tc>
      </w:tr>
    </w:tbl>
    <w:p w14:paraId="6EC4E7D5" w14:textId="77777777" w:rsidR="00222418" w:rsidRPr="0075695A" w:rsidRDefault="00222418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8725F5" w:rsidRPr="0075695A" w14:paraId="2DA20D3B" w14:textId="77777777" w:rsidTr="008725F5">
        <w:tc>
          <w:tcPr>
            <w:tcW w:w="9054" w:type="dxa"/>
            <w:gridSpan w:val="2"/>
            <w:shd w:val="clear" w:color="auto" w:fill="000000" w:themeFill="text1"/>
          </w:tcPr>
          <w:p w14:paraId="301EEE20" w14:textId="77777777" w:rsidR="008725F5" w:rsidRPr="0075695A" w:rsidRDefault="008725F5" w:rsidP="008725F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8725F5" w:rsidRPr="0075695A" w14:paraId="243E3667" w14:textId="77777777" w:rsidTr="006A70AE">
        <w:tc>
          <w:tcPr>
            <w:tcW w:w="1384" w:type="dxa"/>
          </w:tcPr>
          <w:p w14:paraId="3CE24E7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0E96115" w14:textId="646ED5BE" w:rsidR="008725F5" w:rsidRPr="0075695A" w:rsidRDefault="004402A7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LE_05_05_REC11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725F5" w:rsidRPr="0075695A" w14:paraId="1664C986" w14:textId="77777777" w:rsidTr="006A70AE">
        <w:tc>
          <w:tcPr>
            <w:tcW w:w="1384" w:type="dxa"/>
          </w:tcPr>
          <w:p w14:paraId="01B9C3B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4E971DF3" w14:textId="3872ED7C" w:rsidR="008725F5" w:rsidRPr="0075695A" w:rsidRDefault="007F1F6D" w:rsidP="000D00E2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3B7E89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3B7E89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 w:rsidR="000D00E2"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B7E89" w:rsidRPr="0075695A">
              <w:rPr>
                <w:rFonts w:ascii="Times" w:hAnsi="Times"/>
                <w:lang w:val="es-ES_tradnl"/>
              </w:rPr>
              <w:t>L</w:t>
            </w:r>
            <w:r w:rsidR="007E1F20" w:rsidRPr="0075695A">
              <w:rPr>
                <w:rFonts w:ascii="Times" w:hAnsi="Times"/>
                <w:lang w:val="es-ES_tradnl"/>
              </w:rPr>
              <w:t>a persona en el verbo:</w:t>
            </w:r>
            <w:r w:rsidR="003B7E89" w:rsidRPr="0075695A">
              <w:rPr>
                <w:rFonts w:ascii="Times" w:hAnsi="Times"/>
                <w:lang w:val="es-ES_tradnl"/>
              </w:rPr>
              <w:t xml:space="preserve"> </w:t>
            </w:r>
            <w:r w:rsidR="004808BB" w:rsidRPr="0075695A">
              <w:rPr>
                <w:rFonts w:ascii="Times" w:hAnsi="Times"/>
                <w:lang w:val="es-ES_tradnl"/>
              </w:rPr>
              <w:t>formas impersonales y personales</w:t>
            </w:r>
          </w:p>
        </w:tc>
      </w:tr>
      <w:tr w:rsidR="008725F5" w:rsidRPr="0075695A" w14:paraId="1E409FE4" w14:textId="77777777" w:rsidTr="006A70AE">
        <w:tc>
          <w:tcPr>
            <w:tcW w:w="1384" w:type="dxa"/>
          </w:tcPr>
          <w:p w14:paraId="3393E6C8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220904D9" w14:textId="5FA9AEF0" w:rsidR="003B7E89" w:rsidRDefault="003B2BE5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En el interactivo:</w:t>
            </w:r>
          </w:p>
          <w:p w14:paraId="2BEFB2EB" w14:textId="6C237851" w:rsidR="000D00E2" w:rsidRPr="004426C4" w:rsidRDefault="000D00E2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 la pregunta de la imagen de una nube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, cambiar la opción de respuesta </w:t>
            </w:r>
            <w:r w:rsidR="004426C4">
              <w:rPr>
                <w:rFonts w:cs="Times New Roman"/>
                <w:lang w:val="es-ES_tradnl"/>
              </w:rPr>
              <w:t xml:space="preserve">2.ª persona plural (vosotros/-as) </w:t>
            </w:r>
            <w:r w:rsidR="004426C4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4426C4" w:rsidRPr="004426C4">
              <w:rPr>
                <w:rFonts w:cs="Times New Roman"/>
                <w:lang w:val="es-ES_tradnl"/>
              </w:rPr>
              <w:t>2.ª persona plural (ustedes)</w:t>
            </w:r>
            <w:r w:rsidR="004426C4">
              <w:rPr>
                <w:rFonts w:cs="Times New Roman"/>
                <w:lang w:val="es-ES_tradnl"/>
              </w:rPr>
              <w:t xml:space="preserve">. </w:t>
            </w:r>
            <w:r w:rsidR="004426C4">
              <w:rPr>
                <w:rFonts w:cs="Times New Roman"/>
                <w:color w:val="FF0000"/>
                <w:lang w:val="es-ES_tradnl"/>
              </w:rPr>
              <w:t>Igual cambio en la opción de respuesta de la pregunta de un plato de comida.</w:t>
            </w:r>
          </w:p>
          <w:p w14:paraId="27CB9AE3" w14:textId="77777777" w:rsidR="004426C4" w:rsidRDefault="004426C4" w:rsidP="003B7E89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0BA9054F" w14:textId="3CE87CC2" w:rsidR="003B2BE5" w:rsidRPr="000D00E2" w:rsidRDefault="003B2BE5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0D00E2">
              <w:rPr>
                <w:rFonts w:cs="Times New Roman"/>
                <w:color w:val="FF0000"/>
                <w:lang w:val="es-ES_tradnl"/>
              </w:rPr>
              <w:t>En la imagen de la pareja recibiendo las llaves del carro, cambiar la oración: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000000"/>
                <w:lang w:val="es-ES_tradnl"/>
              </w:rPr>
              <w:t>Pablo y su novia escogerán el coche negro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0D00E2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0B6518" w:rsidRPr="000D00E2">
              <w:rPr>
                <w:rFonts w:cs="Times New Roman"/>
                <w:color w:val="000000"/>
                <w:lang w:val="es-ES_tradnl"/>
              </w:rPr>
              <w:t>Pablo y su</w:t>
            </w:r>
            <w:r w:rsidR="000D00E2">
              <w:rPr>
                <w:rFonts w:cs="Times New Roman"/>
                <w:color w:val="000000"/>
                <w:lang w:val="es-ES_tradnl"/>
              </w:rPr>
              <w:t xml:space="preserve"> novia escogerán el carro negro</w:t>
            </w:r>
          </w:p>
          <w:p w14:paraId="4C9E9E09" w14:textId="77777777" w:rsidR="000D00E2" w:rsidRDefault="000D00E2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6242B8CE" w14:textId="1725CD9B" w:rsidR="004426C4" w:rsidRPr="004426C4" w:rsidRDefault="004426C4" w:rsidP="000D00E2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la tabla a la que lleva el botón “i” cambiar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901B9D3" w14:textId="77777777" w:rsid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</w:p>
          <w:p w14:paraId="4C755730" w14:textId="2510CA8F" w:rsidR="000D00E2" w:rsidRPr="004426C4" w:rsidRDefault="004426C4" w:rsidP="000D00E2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>En</w:t>
            </w:r>
            <w:r w:rsidR="000D00E2" w:rsidRPr="000D00E2">
              <w:rPr>
                <w:rFonts w:cs="Times New Roman"/>
                <w:color w:val="FF0000"/>
                <w:lang w:val="es-ES_tradnl"/>
              </w:rPr>
              <w:t xml:space="preserve"> la </w:t>
            </w:r>
            <w:r w:rsidR="000D00E2" w:rsidRPr="004426C4">
              <w:rPr>
                <w:rFonts w:cs="Times New Roman"/>
                <w:b/>
                <w:color w:val="FF0000"/>
                <w:lang w:val="es-ES_tradnl"/>
              </w:rPr>
              <w:t>ficha del estudiante</w:t>
            </w:r>
            <w:r>
              <w:rPr>
                <w:rFonts w:cs="Times New Roman"/>
                <w:color w:val="FF0000"/>
                <w:lang w:val="es-ES_tradnl"/>
              </w:rPr>
              <w:t xml:space="preserve"> cambiar en la tabla de las personas </w:t>
            </w:r>
            <w:r>
              <w:rPr>
                <w:rFonts w:cs="Times New Roman"/>
                <w:lang w:val="es-ES_tradnl"/>
              </w:rPr>
              <w:t xml:space="preserve">vosotros/-as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</w:t>
            </w:r>
          </w:p>
          <w:p w14:paraId="4F0BB633" w14:textId="77777777" w:rsidR="003B7E89" w:rsidRPr="0075695A" w:rsidRDefault="003B7E89" w:rsidP="003B7E89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59934E" w14:textId="66AC1A09" w:rsidR="003B7E89" w:rsidRPr="0075695A" w:rsidRDefault="003B7E89" w:rsidP="003B7E89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La ficha del </w:t>
            </w:r>
            <w:r w:rsidR="00536655" w:rsidRPr="0075695A">
              <w:rPr>
                <w:rFonts w:cs="Times New Roman"/>
                <w:b/>
                <w:color w:val="FF0000"/>
                <w:lang w:val="es-ES_tradnl"/>
              </w:rPr>
              <w:t>docente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debe quedar así:</w:t>
            </w:r>
          </w:p>
          <w:p w14:paraId="51267393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Objetivo</w:t>
            </w:r>
          </w:p>
          <w:p w14:paraId="4B2CA638" w14:textId="77777777" w:rsidR="008725F5" w:rsidRPr="0075695A" w:rsidRDefault="008725F5" w:rsidP="0053665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Este recurso educativo busca guiar al estudiante en el proceso de aprender a reconocer y diferenciar las formas personales e impersonales del verbo. </w:t>
            </w:r>
          </w:p>
          <w:p w14:paraId="0AF187B1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EEF4081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Propuesta</w:t>
            </w:r>
          </w:p>
          <w:p w14:paraId="6B8A7F56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43E46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Antes de la exposición del recurso</w:t>
            </w:r>
          </w:p>
          <w:p w14:paraId="369F0FE0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Puede iniciar con una actividad motivadora, como la siguiente:</w:t>
            </w:r>
          </w:p>
          <w:p w14:paraId="0F30DBE5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607099A9" w14:textId="3C9EB453" w:rsidR="008725F5" w:rsidRPr="0075695A" w:rsidRDefault="003154B5" w:rsidP="008725F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Lea a sus estudiantes </w:t>
            </w:r>
            <w:r w:rsidR="008725F5" w:rsidRPr="0075695A">
              <w:rPr>
                <w:rFonts w:cs="Times New Roman"/>
                <w:color w:val="000000"/>
                <w:lang w:val="es-ES_tradnl"/>
              </w:rPr>
              <w:t>el siguiente fragmento:</w:t>
            </w:r>
          </w:p>
          <w:p w14:paraId="5AC3CE72" w14:textId="41D8834C" w:rsidR="008725F5" w:rsidRPr="0075695A" w:rsidRDefault="008725F5" w:rsidP="00FF28E3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Yo ir al colegio todos los días y volver cansado porque estudiar mucho. Tú no </w:t>
            </w:r>
            <w:r w:rsidR="004426C4">
              <w:rPr>
                <w:rFonts w:cs="Times New Roman"/>
                <w:i/>
                <w:color w:val="000000"/>
                <w:lang w:val="es-ES_tradnl"/>
              </w:rPr>
              <w:lastRenderedPageBreak/>
              <w:t>querer ayudarme con las tareas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y yo estar enfadado.</w:t>
            </w:r>
          </w:p>
          <w:p w14:paraId="24D3D46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22502D" w14:textId="290F093D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Pregúnteles a continuación: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¿Conocen a alguien que hable así?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¿Han visto alguna película donde se hable de esta manera?</w:t>
            </w:r>
            <w:r w:rsidR="00FF28E3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color w:val="000000"/>
                <w:lang w:val="es-ES_tradnl"/>
              </w:rPr>
              <w:t>¿Qué diferencia hay respecto al lenguaje que usan a diario?</w:t>
            </w:r>
          </w:p>
          <w:p w14:paraId="1C6A832D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D370AFF" w14:textId="77777777" w:rsidR="008725F5" w:rsidRPr="0075695A" w:rsidRDefault="008725F5" w:rsidP="00E14114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Guíe la reflexión hacia la importancia del sujeto en la oración (explícito o implícito) y, particularmente, de las desinencias verbales.</w:t>
            </w:r>
          </w:p>
          <w:p w14:paraId="03ADC014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3BAE7C8F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Durante la exposición del recurso</w:t>
            </w:r>
          </w:p>
          <w:p w14:paraId="2FED43C1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El interactivo permite que los estudiantes analicen verbos conjugados en diferentes formas verbales y personas gramaticales. Con cada imagen, es preciso que los estudiantes analicen el verbo propuesto  y determinen en qué forma verbal se encuentra. En el caso de los verbos personales, deben identificar la persona gramatical en la que están conjugados.</w:t>
            </w:r>
          </w:p>
          <w:p w14:paraId="3C4D19BB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74E0F3DF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Para finalizar, invítelos a desarrollar el ejercicio de práctica. </w:t>
            </w:r>
          </w:p>
          <w:p w14:paraId="74F8A327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0197F3CD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Después de la exposición del recurso</w:t>
            </w:r>
          </w:p>
          <w:p w14:paraId="3D70B0DA" w14:textId="77777777" w:rsidR="008725F5" w:rsidRPr="0075695A" w:rsidRDefault="008725F5" w:rsidP="00FF28E3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Repase con los estudiantes los contenidos de la ficha explicativa. Luego ínstelos a que, de forma voluntaria y en sesión plenaria, un estudiante mencione un verbo y otro compañero indique si se trata de una forma impersonal o personal, y en qué persona gramatical se encuentra conjugado.</w:t>
            </w:r>
          </w:p>
          <w:p w14:paraId="273D6993" w14:textId="77777777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</w:p>
          <w:p w14:paraId="4C095CF9" w14:textId="7A07EB30" w:rsidR="008725F5" w:rsidRPr="0075695A" w:rsidRDefault="008725F5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Aproveche para repasar los pronombres personales.</w:t>
            </w:r>
          </w:p>
        </w:tc>
      </w:tr>
      <w:tr w:rsidR="008725F5" w:rsidRPr="0075695A" w14:paraId="79A7A509" w14:textId="77777777" w:rsidTr="006A70AE">
        <w:tc>
          <w:tcPr>
            <w:tcW w:w="1384" w:type="dxa"/>
          </w:tcPr>
          <w:p w14:paraId="3042A2BB" w14:textId="17FF0AF4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07699C8E" w14:textId="3B0FED8C" w:rsidR="008725F5" w:rsidRPr="0075695A" w:rsidRDefault="004808BB" w:rsidP="008725F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La persona en el verbo: formas impersonales y personales</w:t>
            </w:r>
          </w:p>
        </w:tc>
      </w:tr>
      <w:tr w:rsidR="008725F5" w:rsidRPr="0075695A" w14:paraId="4A1E694F" w14:textId="77777777" w:rsidTr="006A70AE">
        <w:tc>
          <w:tcPr>
            <w:tcW w:w="1384" w:type="dxa"/>
          </w:tcPr>
          <w:p w14:paraId="2F7345FA" w14:textId="77777777" w:rsidR="008725F5" w:rsidRPr="0075695A" w:rsidRDefault="008725F5" w:rsidP="008725F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4505D76" w14:textId="4136B7C9" w:rsidR="008725F5" w:rsidRPr="0075695A" w:rsidRDefault="00186EFE" w:rsidP="008725F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Interactivo que permite </w:t>
            </w:r>
            <w:r w:rsidR="003154B5">
              <w:rPr>
                <w:rFonts w:cs="Times New Roman"/>
                <w:color w:val="000000"/>
                <w:lang w:val="es-ES_tradnl"/>
              </w:rPr>
              <w:t>afianzar la diferenciación entre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las formas personales e impersonales del verbo</w:t>
            </w:r>
          </w:p>
        </w:tc>
      </w:tr>
    </w:tbl>
    <w:p w14:paraId="67880F91" w14:textId="77777777" w:rsidR="0088164A" w:rsidRPr="0075695A" w:rsidRDefault="0088164A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F6AE6" w:rsidRPr="0075695A" w14:paraId="32EB909D" w14:textId="77777777" w:rsidTr="004F6AE6">
        <w:tc>
          <w:tcPr>
            <w:tcW w:w="9033" w:type="dxa"/>
            <w:gridSpan w:val="2"/>
            <w:shd w:val="clear" w:color="auto" w:fill="000000" w:themeFill="text1"/>
          </w:tcPr>
          <w:p w14:paraId="4506DA25" w14:textId="77777777" w:rsidR="004F6AE6" w:rsidRPr="0075695A" w:rsidRDefault="004F6AE6" w:rsidP="004F6AE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F6AE6" w:rsidRPr="0075695A" w14:paraId="4DC78DF6" w14:textId="77777777" w:rsidTr="006A70AE">
        <w:tc>
          <w:tcPr>
            <w:tcW w:w="1384" w:type="dxa"/>
          </w:tcPr>
          <w:p w14:paraId="1217A257" w14:textId="77777777" w:rsidR="004F6AE6" w:rsidRPr="0075695A" w:rsidRDefault="004F6AE6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2FBBAC23" w14:textId="3171E170" w:rsidR="004F6AE6" w:rsidRPr="0075695A" w:rsidRDefault="00185C1C" w:rsidP="004F6AE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LE_05_05_REC12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F6AE6" w:rsidRPr="0075695A" w14:paraId="3DF0809B" w14:textId="77777777" w:rsidTr="006A70AE">
        <w:tc>
          <w:tcPr>
            <w:tcW w:w="1384" w:type="dxa"/>
          </w:tcPr>
          <w:p w14:paraId="7B9DE8A3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3F29FFC" w14:textId="4A8035D3" w:rsidR="004F6AE6" w:rsidRPr="0075695A" w:rsidRDefault="00F66142" w:rsidP="00EB1E1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Expresa acciones simultáneas usando el gerundio</w:t>
            </w:r>
          </w:p>
        </w:tc>
      </w:tr>
      <w:tr w:rsidR="004F6AE6" w:rsidRPr="0075695A" w14:paraId="653A969D" w14:textId="77777777" w:rsidTr="006A70AE">
        <w:tc>
          <w:tcPr>
            <w:tcW w:w="1384" w:type="dxa"/>
          </w:tcPr>
          <w:p w14:paraId="4E82901A" w14:textId="77777777" w:rsidR="004F6AE6" w:rsidRPr="0075695A" w:rsidRDefault="004F6AE6" w:rsidP="004F6AE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1DF0E77" w14:textId="7E8A5A56" w:rsidR="004F6AE6" w:rsidRPr="0075695A" w:rsidRDefault="00FB77B7" w:rsidP="00FB77B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permite </w:t>
            </w:r>
            <w:r w:rsidRPr="0075695A">
              <w:rPr>
                <w:rFonts w:cs="Times New Roman"/>
                <w:color w:val="000000"/>
                <w:lang w:val="es-ES_tradnl"/>
              </w:rPr>
              <w:t>que el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estudiante </w:t>
            </w:r>
            <w:r w:rsidRPr="0075695A">
              <w:rPr>
                <w:rFonts w:cs="Times New Roman"/>
                <w:color w:val="000000"/>
                <w:lang w:val="es-ES_tradnl"/>
              </w:rPr>
              <w:t>se ejercite</w:t>
            </w:r>
            <w:r w:rsidR="00923CE0" w:rsidRPr="0075695A">
              <w:rPr>
                <w:rFonts w:cs="Times New Roman"/>
                <w:color w:val="000000"/>
                <w:lang w:val="es-ES_tradnl"/>
              </w:rPr>
              <w:t xml:space="preserve"> en la construcción de gerundios</w:t>
            </w:r>
          </w:p>
        </w:tc>
      </w:tr>
    </w:tbl>
    <w:p w14:paraId="33AE9A19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16F2C" w:rsidRPr="0075695A" w14:paraId="23892F86" w14:textId="77777777" w:rsidTr="00416F2C">
        <w:tc>
          <w:tcPr>
            <w:tcW w:w="9033" w:type="dxa"/>
            <w:gridSpan w:val="2"/>
            <w:shd w:val="clear" w:color="auto" w:fill="000000" w:themeFill="text1"/>
          </w:tcPr>
          <w:p w14:paraId="5DE133B3" w14:textId="77777777" w:rsidR="00416F2C" w:rsidRPr="0075695A" w:rsidRDefault="00416F2C" w:rsidP="00416F2C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16F2C" w:rsidRPr="0075695A" w14:paraId="2110832E" w14:textId="77777777" w:rsidTr="006A70AE">
        <w:tc>
          <w:tcPr>
            <w:tcW w:w="1384" w:type="dxa"/>
          </w:tcPr>
          <w:p w14:paraId="60F0E4D2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14872E86" w14:textId="77777777" w:rsidR="00416F2C" w:rsidRPr="0075695A" w:rsidRDefault="00416F2C" w:rsidP="00416F2C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LE_05_05_REC13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416F2C" w:rsidRPr="0075695A" w14:paraId="15FFEFF8" w14:textId="77777777" w:rsidTr="006A70AE">
        <w:tc>
          <w:tcPr>
            <w:tcW w:w="1384" w:type="dxa"/>
          </w:tcPr>
          <w:p w14:paraId="11852D8B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D30D8F4" w14:textId="77777777" w:rsidR="00416F2C" w:rsidRPr="00DD2746" w:rsidRDefault="00416F2C" w:rsidP="00416F2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DD2746">
              <w:rPr>
                <w:rFonts w:cs="Times New Roman"/>
                <w:b/>
                <w:color w:val="000000"/>
                <w:lang w:val="es-ES_tradnl"/>
              </w:rPr>
              <w:t>Repasa las formas impersonales del verbo</w:t>
            </w:r>
          </w:p>
        </w:tc>
      </w:tr>
      <w:tr w:rsidR="00416F2C" w:rsidRPr="0075695A" w14:paraId="6E26247F" w14:textId="77777777" w:rsidTr="006A70AE">
        <w:tc>
          <w:tcPr>
            <w:tcW w:w="1384" w:type="dxa"/>
          </w:tcPr>
          <w:p w14:paraId="16A5C314" w14:textId="77777777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7039A2C4" w14:textId="1CB88E8E" w:rsidR="00416F2C" w:rsidRPr="0075695A" w:rsidRDefault="00416F2C" w:rsidP="00416F2C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Juego que permite que repasar las desinencias que marcan las formas impersonales del verbo</w:t>
            </w:r>
          </w:p>
        </w:tc>
      </w:tr>
    </w:tbl>
    <w:p w14:paraId="4C5A7351" w14:textId="77777777" w:rsidR="004F6AE6" w:rsidRPr="0075695A" w:rsidRDefault="004F6AE6" w:rsidP="005B2283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08D58FF7" w14:textId="557C43A3" w:rsidR="00497BCE" w:rsidRDefault="00497BCE" w:rsidP="00497BCE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3.4 Consolidación</w:t>
      </w:r>
    </w:p>
    <w:p w14:paraId="6C5695E5" w14:textId="2543616A" w:rsid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24FCD6CF" w14:textId="77777777" w:rsidR="00D75879" w:rsidRPr="00D75879" w:rsidRDefault="00D75879" w:rsidP="00D75879">
      <w:pPr>
        <w:widowControl w:val="0"/>
        <w:autoSpaceDE w:val="0"/>
        <w:autoSpaceDN w:val="0"/>
        <w:adjustRightInd w:val="0"/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0F18C6" w:rsidRPr="0075695A" w14:paraId="486EEE35" w14:textId="77777777" w:rsidTr="000F18C6">
        <w:tc>
          <w:tcPr>
            <w:tcW w:w="9054" w:type="dxa"/>
            <w:gridSpan w:val="2"/>
            <w:shd w:val="clear" w:color="auto" w:fill="000000" w:themeFill="text1"/>
          </w:tcPr>
          <w:p w14:paraId="0D6A7749" w14:textId="77777777" w:rsidR="000F18C6" w:rsidRPr="0075695A" w:rsidRDefault="000F18C6" w:rsidP="000F18C6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F18C6" w:rsidRPr="0075695A" w14:paraId="3C3F67BE" w14:textId="77777777" w:rsidTr="00282D47">
        <w:tc>
          <w:tcPr>
            <w:tcW w:w="1384" w:type="dxa"/>
          </w:tcPr>
          <w:p w14:paraId="62B5340E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5C9ADDE4" w14:textId="246EA2F9" w:rsidR="000F18C6" w:rsidRPr="0075695A" w:rsidRDefault="00185C1C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LE_05_05_REC14</w:t>
            </w:r>
            <w:r w:rsidR="00A56B32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F18C6" w:rsidRPr="0075695A" w14:paraId="7BC55E80" w14:textId="77777777" w:rsidTr="00282D47">
        <w:tc>
          <w:tcPr>
            <w:tcW w:w="1384" w:type="dxa"/>
          </w:tcPr>
          <w:p w14:paraId="677BBDC9" w14:textId="77777777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112CB917" w14:textId="12A98608" w:rsidR="000F18C6" w:rsidRPr="0075695A" w:rsidRDefault="007F1F6D" w:rsidP="007F1F6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0F18C6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0F18C6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0F18C6" w:rsidRPr="0075695A">
              <w:rPr>
                <w:rFonts w:ascii="Times" w:hAnsi="Times"/>
                <w:lang w:val="es-ES_tradnl"/>
              </w:rPr>
              <w:t>Refuerza tu aprendizaje: Los verbos en forma no personal</w:t>
            </w:r>
          </w:p>
        </w:tc>
      </w:tr>
      <w:tr w:rsidR="000F18C6" w:rsidRPr="0075695A" w14:paraId="6B2BA390" w14:textId="77777777" w:rsidTr="00282D47">
        <w:tc>
          <w:tcPr>
            <w:tcW w:w="1384" w:type="dxa"/>
          </w:tcPr>
          <w:p w14:paraId="5DC748B6" w14:textId="219A2301" w:rsidR="000F18C6" w:rsidRPr="0075695A" w:rsidRDefault="009E75AC" w:rsidP="009E75A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</w:t>
            </w:r>
          </w:p>
        </w:tc>
        <w:tc>
          <w:tcPr>
            <w:tcW w:w="7670" w:type="dxa"/>
          </w:tcPr>
          <w:p w14:paraId="413D63D4" w14:textId="6E48D82E" w:rsidR="000F18C6" w:rsidRPr="00874978" w:rsidRDefault="00874978" w:rsidP="000F18C6">
            <w:pPr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ejercicio número 2, cambiar la oración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ordenador muy potente, </w:t>
            </w:r>
            <w:r>
              <w:rPr>
                <w:rFonts w:cs="Times New Roman"/>
                <w:lang w:val="es-ES_tradnl"/>
              </w:rPr>
              <w:lastRenderedPageBreak/>
              <w:t xml:space="preserve">pero no le sirve de nada.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sym w:font="Symbol" w:char="F02D"/>
            </w:r>
            <w:r>
              <w:rPr>
                <w:rFonts w:cs="Times New Roman"/>
                <w:u w:val="single"/>
                <w:lang w:val="es-ES_tradnl"/>
              </w:rPr>
              <w:t>Tiene</w:t>
            </w:r>
            <w:r>
              <w:rPr>
                <w:rFonts w:cs="Times New Roman"/>
                <w:lang w:val="es-ES_tradnl"/>
              </w:rPr>
              <w:t xml:space="preserve"> un computador muy potente, pero no le sirve de nada.</w:t>
            </w:r>
          </w:p>
        </w:tc>
      </w:tr>
      <w:tr w:rsidR="000F18C6" w:rsidRPr="0075695A" w14:paraId="1E2B75DB" w14:textId="77777777" w:rsidTr="00282D47">
        <w:tc>
          <w:tcPr>
            <w:tcW w:w="1384" w:type="dxa"/>
          </w:tcPr>
          <w:p w14:paraId="042ECC91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670" w:type="dxa"/>
          </w:tcPr>
          <w:p w14:paraId="126A96E4" w14:textId="01F384D6" w:rsidR="000F18C6" w:rsidRPr="0075695A" w:rsidRDefault="000F18C6" w:rsidP="000F18C6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Los verbos en forma impersonal</w:t>
            </w:r>
          </w:p>
        </w:tc>
      </w:tr>
      <w:tr w:rsidR="000F18C6" w:rsidRPr="0075695A" w14:paraId="6E13CE44" w14:textId="77777777" w:rsidTr="00282D47">
        <w:tc>
          <w:tcPr>
            <w:tcW w:w="1384" w:type="dxa"/>
          </w:tcPr>
          <w:p w14:paraId="045521E9" w14:textId="77777777" w:rsidR="000F18C6" w:rsidRPr="0075695A" w:rsidRDefault="000F18C6" w:rsidP="000F18C6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5102A8D5" w14:textId="6F41940E" w:rsidR="000F18C6" w:rsidRPr="0075695A" w:rsidRDefault="000F18C6" w:rsidP="000F18C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 las formas impersonales del verbo</w:t>
            </w:r>
          </w:p>
        </w:tc>
      </w:tr>
    </w:tbl>
    <w:p w14:paraId="20CC6225" w14:textId="77777777" w:rsidR="00374F4F" w:rsidRPr="0075695A" w:rsidRDefault="00374F4F" w:rsidP="00497BCE">
      <w:pPr>
        <w:ind w:left="360" w:hanging="360"/>
        <w:rPr>
          <w:rFonts w:ascii="Times" w:hAnsi="Times"/>
          <w:b/>
        </w:rPr>
      </w:pPr>
    </w:p>
    <w:p w14:paraId="71A6AD82" w14:textId="37321987" w:rsidR="00070C16" w:rsidRPr="0075695A" w:rsidRDefault="00497BCE" w:rsidP="00497BCE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4 </w:t>
      </w:r>
      <w:r w:rsidRPr="0075695A">
        <w:rPr>
          <w:b/>
          <w:bCs/>
        </w:rPr>
        <w:t>El modo verbal</w:t>
      </w:r>
    </w:p>
    <w:p w14:paraId="7CEE5885" w14:textId="77777777" w:rsidR="0051413A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 xml:space="preserve">Fabián está secretamente </w:t>
      </w:r>
      <w:r w:rsidR="00633DD9" w:rsidRPr="0075695A">
        <w:rPr>
          <w:rFonts w:eastAsiaTheme="minorEastAsia"/>
          <w:lang w:eastAsia="ja-JP"/>
        </w:rPr>
        <w:t xml:space="preserve">enamorado de Marieta. </w:t>
      </w:r>
      <w:r w:rsidR="00526AC5" w:rsidRPr="0075695A">
        <w:rPr>
          <w:rFonts w:eastAsiaTheme="minorEastAsia"/>
          <w:lang w:eastAsia="ja-JP"/>
        </w:rPr>
        <w:t>Ella</w:t>
      </w:r>
      <w:r w:rsidR="00633DD9" w:rsidRPr="0075695A">
        <w:rPr>
          <w:rFonts w:eastAsiaTheme="minorEastAsia"/>
          <w:lang w:eastAsia="ja-JP"/>
        </w:rPr>
        <w:t xml:space="preserve"> interpretará una canción romántica</w:t>
      </w:r>
      <w:r w:rsidRPr="0075695A">
        <w:rPr>
          <w:rFonts w:eastAsiaTheme="minorEastAsia"/>
          <w:lang w:eastAsia="ja-JP"/>
        </w:rPr>
        <w:t xml:space="preserve"> </w:t>
      </w:r>
      <w:r w:rsidR="00526AC5" w:rsidRPr="0075695A">
        <w:rPr>
          <w:rFonts w:eastAsiaTheme="minorEastAsia"/>
          <w:lang w:eastAsia="ja-JP"/>
        </w:rPr>
        <w:t xml:space="preserve"> en el concierto escolar del día de hoy. Fabián está sentado</w:t>
      </w:r>
      <w:r w:rsidRPr="0075695A">
        <w:rPr>
          <w:rFonts w:eastAsiaTheme="minorEastAsia"/>
          <w:lang w:eastAsia="ja-JP"/>
        </w:rPr>
        <w:t xml:space="preserve"> en primera fila deseando</w:t>
      </w:r>
      <w:r w:rsidR="00526AC5" w:rsidRPr="0075695A">
        <w:rPr>
          <w:rFonts w:eastAsiaTheme="minorEastAsia"/>
          <w:lang w:eastAsia="ja-JP"/>
        </w:rPr>
        <w:t xml:space="preserve"> fervorosamente</w:t>
      </w:r>
      <w:r w:rsidRPr="0075695A">
        <w:rPr>
          <w:rFonts w:eastAsiaTheme="minorEastAsia"/>
          <w:lang w:eastAsia="ja-JP"/>
        </w:rPr>
        <w:t xml:space="preserve"> que </w:t>
      </w:r>
      <w:r w:rsidR="00633DD9" w:rsidRPr="0075695A">
        <w:rPr>
          <w:rFonts w:eastAsiaTheme="minorEastAsia"/>
          <w:lang w:eastAsia="ja-JP"/>
        </w:rPr>
        <w:t>ella le dedique</w:t>
      </w:r>
      <w:r w:rsidRPr="0075695A">
        <w:rPr>
          <w:rFonts w:eastAsiaTheme="minorEastAsia"/>
          <w:lang w:eastAsia="ja-JP"/>
        </w:rPr>
        <w:t xml:space="preserve"> </w:t>
      </w:r>
      <w:r w:rsidR="00633DD9" w:rsidRPr="0075695A">
        <w:rPr>
          <w:rFonts w:eastAsiaTheme="minorEastAsia"/>
          <w:lang w:eastAsia="ja-JP"/>
        </w:rPr>
        <w:t>el tema con</w:t>
      </w:r>
      <w:r w:rsidRPr="0075695A">
        <w:rPr>
          <w:rFonts w:eastAsiaTheme="minorEastAsia"/>
          <w:lang w:eastAsia="ja-JP"/>
        </w:rPr>
        <w:t xml:space="preserve"> algún gesto.</w:t>
      </w:r>
      <w:r w:rsidR="0051413A" w:rsidRPr="0075695A">
        <w:rPr>
          <w:rFonts w:eastAsiaTheme="minorEastAsia"/>
          <w:lang w:eastAsia="ja-JP"/>
        </w:rPr>
        <w:t xml:space="preserve"> </w:t>
      </w:r>
    </w:p>
    <w:p w14:paraId="112CDB21" w14:textId="77777777" w:rsidR="0051413A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1EBA3141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¿Cuál de las siguientes frases crees que es la que</w:t>
      </w:r>
      <w:r w:rsidR="009D2837" w:rsidRPr="00C41F68">
        <w:rPr>
          <w:rFonts w:eastAsiaTheme="minorEastAsia"/>
        </w:rPr>
        <w:t xml:space="preserve"> Fabián</w:t>
      </w:r>
      <w:r w:rsidRPr="00C41F68">
        <w:rPr>
          <w:rFonts w:eastAsiaTheme="minorEastAsia"/>
        </w:rPr>
        <w:t xml:space="preserve"> </w:t>
      </w:r>
      <w:r w:rsidR="004F32B7" w:rsidRPr="00C41F68">
        <w:rPr>
          <w:rFonts w:eastAsiaTheme="minorEastAsia"/>
        </w:rPr>
        <w:t>repite como un ruego</w:t>
      </w:r>
      <w:r w:rsidRPr="00C41F68">
        <w:rPr>
          <w:rFonts w:eastAsiaTheme="minorEastAsia"/>
        </w:rPr>
        <w:t xml:space="preserve">? </w:t>
      </w:r>
    </w:p>
    <w:p w14:paraId="6CB10625" w14:textId="77777777" w:rsidR="00C41F68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 xml:space="preserve">¿Qué diferencias encuentras en las tres? </w:t>
      </w:r>
    </w:p>
    <w:p w14:paraId="26DE48C6" w14:textId="5E45B0A7" w:rsidR="00403994" w:rsidRPr="00C41F68" w:rsidRDefault="00403994" w:rsidP="00C41F68">
      <w:pPr>
        <w:pStyle w:val="Prrafodelista"/>
        <w:numPr>
          <w:ilvl w:val="0"/>
          <w:numId w:val="14"/>
        </w:numPr>
        <w:rPr>
          <w:rFonts w:eastAsiaTheme="minorEastAsia"/>
        </w:rPr>
      </w:pPr>
      <w:r w:rsidRPr="00C41F68">
        <w:rPr>
          <w:rFonts w:eastAsiaTheme="minorEastAsia"/>
        </w:rPr>
        <w:t>¿Comunican el mismo mensaje?</w:t>
      </w:r>
    </w:p>
    <w:p w14:paraId="584A4299" w14:textId="77777777" w:rsidR="00E2677F" w:rsidRPr="0075695A" w:rsidRDefault="00E2677F" w:rsidP="00E2677F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</w:p>
    <w:p w14:paraId="389AAE12" w14:textId="26AFE4A6" w:rsidR="00403994" w:rsidRPr="0075695A" w:rsidRDefault="00D4602C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Marieta</w:t>
      </w:r>
      <w:r w:rsidR="009D2837" w:rsidRPr="0075695A">
        <w:rPr>
          <w:rFonts w:eastAsiaTheme="minorEastAsia"/>
          <w:i/>
          <w:lang w:eastAsia="ja-JP"/>
        </w:rPr>
        <w:t xml:space="preserve"> canta</w:t>
      </w:r>
      <w:r w:rsidR="00403994" w:rsidRPr="0075695A">
        <w:rPr>
          <w:rFonts w:eastAsiaTheme="minorEastAsia"/>
          <w:i/>
          <w:lang w:eastAsia="ja-JP"/>
        </w:rPr>
        <w:t xml:space="preserve"> para mí.</w:t>
      </w:r>
    </w:p>
    <w:p w14:paraId="2114AFB9" w14:textId="799A5C56" w:rsidR="00403994" w:rsidRPr="0075695A" w:rsidRDefault="0051413A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¡Marieta, canta</w:t>
      </w:r>
      <w:r w:rsidR="00403994" w:rsidRPr="0075695A">
        <w:rPr>
          <w:rFonts w:eastAsiaTheme="minorEastAsia"/>
          <w:i/>
          <w:lang w:eastAsia="ja-JP"/>
        </w:rPr>
        <w:t xml:space="preserve"> para mí!</w:t>
      </w:r>
    </w:p>
    <w:p w14:paraId="31A6151D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jc w:val="center"/>
        <w:rPr>
          <w:rFonts w:eastAsiaTheme="minorEastAsia"/>
          <w:i/>
          <w:lang w:eastAsia="ja-JP"/>
        </w:rPr>
      </w:pPr>
      <w:r w:rsidRPr="0075695A">
        <w:rPr>
          <w:rFonts w:eastAsiaTheme="minorEastAsia"/>
          <w:i/>
          <w:lang w:eastAsia="ja-JP"/>
        </w:rPr>
        <w:t>Que Marieta cante para mí.</w:t>
      </w:r>
    </w:p>
    <w:p w14:paraId="4B84C942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highlight w:val="green"/>
          <w:lang w:eastAsia="ja-JP"/>
        </w:rPr>
      </w:pPr>
      <w:r w:rsidRPr="0075695A">
        <w:rPr>
          <w:rFonts w:eastAsiaTheme="minorEastAsia"/>
          <w:highlight w:val="green"/>
          <w:lang w:eastAsia="ja-JP"/>
        </w:rPr>
        <w:t xml:space="preserve"> </w:t>
      </w:r>
    </w:p>
    <w:p w14:paraId="1EAA8C03" w14:textId="55AE387A" w:rsidR="00403994" w:rsidRPr="0075695A" w:rsidRDefault="00DD6DE9" w:rsidP="00D4602C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Como viste, l</w:t>
      </w:r>
      <w:r w:rsidR="00403994" w:rsidRPr="0075695A">
        <w:rPr>
          <w:rFonts w:eastAsiaTheme="minorEastAsia"/>
          <w:lang w:eastAsia="ja-JP"/>
        </w:rPr>
        <w:t xml:space="preserve">os verbos pueden transmitir la </w:t>
      </w:r>
      <w:r w:rsidR="00403994" w:rsidRPr="0075695A">
        <w:rPr>
          <w:rFonts w:eastAsiaTheme="minorEastAsia"/>
          <w:b/>
          <w:lang w:eastAsia="ja-JP"/>
        </w:rPr>
        <w:t>actitud</w:t>
      </w:r>
      <w:r w:rsidR="00403994" w:rsidRPr="0075695A">
        <w:rPr>
          <w:rFonts w:eastAsiaTheme="minorEastAsia"/>
          <w:lang w:eastAsia="ja-JP"/>
        </w:rPr>
        <w:t xml:space="preserve"> o </w:t>
      </w:r>
      <w:r w:rsidR="00403994" w:rsidRPr="0075695A">
        <w:rPr>
          <w:rFonts w:eastAsiaTheme="minorEastAsia"/>
          <w:b/>
          <w:lang w:eastAsia="ja-JP"/>
        </w:rPr>
        <w:t>intención</w:t>
      </w:r>
      <w:r w:rsidR="00C41F68">
        <w:rPr>
          <w:rFonts w:eastAsiaTheme="minorEastAsia"/>
          <w:lang w:eastAsia="ja-JP"/>
        </w:rPr>
        <w:t xml:space="preserve"> del hablante</w:t>
      </w:r>
      <w:r w:rsidR="00CD047E" w:rsidRPr="0075695A">
        <w:rPr>
          <w:rFonts w:eastAsiaTheme="minorEastAsia"/>
          <w:lang w:eastAsia="ja-JP"/>
        </w:rPr>
        <w:t>.</w:t>
      </w:r>
      <w:r w:rsidR="00D4602C" w:rsidRPr="0075695A">
        <w:rPr>
          <w:rFonts w:eastAsiaTheme="minorEastAsia"/>
          <w:lang w:eastAsia="ja-JP"/>
        </w:rPr>
        <w:t xml:space="preserve"> </w:t>
      </w:r>
      <w:r w:rsidR="00403994" w:rsidRPr="0075695A">
        <w:rPr>
          <w:rFonts w:eastAsiaTheme="minorEastAsia"/>
          <w:lang w:eastAsia="ja-JP"/>
        </w:rPr>
        <w:t xml:space="preserve">Esa actitud o intención se expresa a través del </w:t>
      </w:r>
      <w:r w:rsidR="00403994" w:rsidRPr="0075695A">
        <w:rPr>
          <w:rFonts w:eastAsiaTheme="minorEastAsia"/>
          <w:b/>
          <w:lang w:eastAsia="ja-JP"/>
        </w:rPr>
        <w:t>modo</w:t>
      </w:r>
      <w:r w:rsidR="00403994" w:rsidRPr="0075695A">
        <w:rPr>
          <w:rFonts w:eastAsiaTheme="minorEastAsia"/>
          <w:lang w:eastAsia="ja-JP"/>
        </w:rPr>
        <w:t xml:space="preserve"> en el que aparece el verbo. </w:t>
      </w:r>
    </w:p>
    <w:p w14:paraId="0FCA111B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55FEED42" w14:textId="3B877904" w:rsidR="00403994" w:rsidRPr="0075695A" w:rsidRDefault="00403994" w:rsidP="00CD047E">
      <w:pPr>
        <w:widowControl w:val="0"/>
        <w:autoSpaceDE w:val="0"/>
        <w:autoSpaceDN w:val="0"/>
        <w:adjustRightInd w:val="0"/>
        <w:spacing w:after="0"/>
        <w:jc w:val="both"/>
        <w:rPr>
          <w:rFonts w:eastAsiaTheme="minorEastAsia"/>
          <w:lang w:eastAsia="ja-JP"/>
        </w:rPr>
      </w:pPr>
      <w:r w:rsidRPr="0075695A">
        <w:rPr>
          <w:rFonts w:eastAsiaTheme="minorEastAsia"/>
          <w:lang w:eastAsia="ja-JP"/>
        </w:rPr>
        <w:t>Los verbos te dan pistas para saber si una persona quiere indicar algo, expresar el deseo o la posibilidad de que suceda algo</w:t>
      </w:r>
      <w:r w:rsidR="00CD047E" w:rsidRPr="0075695A">
        <w:rPr>
          <w:rFonts w:eastAsiaTheme="minorEastAsia"/>
          <w:lang w:eastAsia="ja-JP"/>
        </w:rPr>
        <w:t xml:space="preserve"> (como Fabián)</w:t>
      </w:r>
      <w:r w:rsidRPr="0075695A">
        <w:rPr>
          <w:rFonts w:eastAsiaTheme="minorEastAsia"/>
          <w:lang w:eastAsia="ja-JP"/>
        </w:rPr>
        <w:t>, o dar una orden para que se haga</w:t>
      </w:r>
      <w:r w:rsidR="005C2C54" w:rsidRPr="0075695A">
        <w:rPr>
          <w:rFonts w:eastAsiaTheme="minorEastAsia"/>
          <w:lang w:eastAsia="ja-JP"/>
        </w:rPr>
        <w:t xml:space="preserve"> o se deje de hacer</w:t>
      </w:r>
      <w:r w:rsidRPr="0075695A">
        <w:rPr>
          <w:rFonts w:eastAsiaTheme="minorEastAsia"/>
          <w:lang w:eastAsia="ja-JP"/>
        </w:rPr>
        <w:t xml:space="preserve"> algo. Fíjate en los siguientes ejemplos:</w:t>
      </w:r>
    </w:p>
    <w:p w14:paraId="2FE0DC83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607857C4" w14:textId="77777777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Mi mamá </w:t>
      </w:r>
      <w:r w:rsidRPr="0075695A">
        <w:rPr>
          <w:rFonts w:eastAsiaTheme="minorEastAsia"/>
          <w:b/>
          <w:i/>
          <w:lang w:eastAsia="ja-JP"/>
        </w:rPr>
        <w:t>salió</w:t>
      </w:r>
      <w:r w:rsidRPr="0075695A">
        <w:rPr>
          <w:rFonts w:eastAsiaTheme="minorEastAsia"/>
          <w:i/>
          <w:lang w:eastAsia="ja-JP"/>
        </w:rPr>
        <w:t xml:space="preserve"> a </w:t>
      </w:r>
      <w:r w:rsidRPr="0075695A">
        <w:rPr>
          <w:rFonts w:eastAsiaTheme="minorEastAsia"/>
          <w:b/>
          <w:i/>
          <w:lang w:eastAsia="ja-JP"/>
        </w:rPr>
        <w:t>comprar</w:t>
      </w:r>
      <w:r w:rsidRPr="0075695A">
        <w:rPr>
          <w:rFonts w:eastAsiaTheme="minorEastAsia"/>
          <w:i/>
          <w:lang w:eastAsia="ja-JP"/>
        </w:rPr>
        <w:t xml:space="preserve"> pan.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indica algo que ocurrió.</w:t>
      </w:r>
    </w:p>
    <w:p w14:paraId="03CBF3AA" w14:textId="573A56FC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i/>
          <w:lang w:eastAsia="ja-JP"/>
        </w:rPr>
        <w:t xml:space="preserve">Me </w:t>
      </w:r>
      <w:r w:rsidRPr="0075695A">
        <w:rPr>
          <w:rFonts w:eastAsiaTheme="minorEastAsia"/>
          <w:b/>
          <w:i/>
          <w:lang w:eastAsia="ja-JP"/>
        </w:rPr>
        <w:t>gustaría</w:t>
      </w:r>
      <w:r w:rsidRPr="0075695A">
        <w:rPr>
          <w:rFonts w:eastAsiaTheme="minorEastAsia"/>
          <w:i/>
          <w:lang w:eastAsia="ja-JP"/>
        </w:rPr>
        <w:t xml:space="preserve"> </w:t>
      </w:r>
      <w:r w:rsidRPr="0075695A">
        <w:rPr>
          <w:rFonts w:eastAsiaTheme="minorEastAsia"/>
          <w:b/>
          <w:i/>
          <w:lang w:eastAsia="ja-JP"/>
        </w:rPr>
        <w:t>pensarlo</w:t>
      </w:r>
      <w:r w:rsidRPr="0075695A">
        <w:rPr>
          <w:rFonts w:eastAsiaTheme="minorEastAsia"/>
          <w:i/>
          <w:lang w:eastAsia="ja-JP"/>
        </w:rPr>
        <w:t xml:space="preserve"> mejor.</w:t>
      </w:r>
      <w:r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ab/>
      </w:r>
      <w:r w:rsidR="005C2C54" w:rsidRPr="0075695A">
        <w:rPr>
          <w:rFonts w:eastAsiaTheme="minorEastAsia"/>
          <w:lang w:eastAsia="ja-JP"/>
        </w:rPr>
        <w:tab/>
      </w:r>
      <w:r w:rsidRPr="0075695A">
        <w:rPr>
          <w:rFonts w:eastAsiaTheme="minorEastAsia"/>
          <w:lang w:eastAsia="ja-JP"/>
        </w:rPr>
        <w:t>El hablante manifiesta un deseo.</w:t>
      </w:r>
    </w:p>
    <w:p w14:paraId="424F8518" w14:textId="7DD1CE1A" w:rsidR="00403994" w:rsidRPr="0075695A" w:rsidRDefault="00403994" w:rsidP="00403994">
      <w:pPr>
        <w:widowControl w:val="0"/>
        <w:autoSpaceDE w:val="0"/>
        <w:autoSpaceDN w:val="0"/>
        <w:adjustRightInd w:val="0"/>
        <w:spacing w:after="0"/>
        <w:ind w:left="708"/>
        <w:rPr>
          <w:rFonts w:eastAsiaTheme="minorEastAsia"/>
          <w:lang w:eastAsia="ja-JP"/>
        </w:rPr>
      </w:pPr>
      <w:r w:rsidRPr="0075695A">
        <w:rPr>
          <w:rFonts w:eastAsiaTheme="minorEastAsia"/>
          <w:b/>
          <w:i/>
          <w:lang w:eastAsia="ja-JP"/>
        </w:rPr>
        <w:t>Lávalo</w:t>
      </w:r>
      <w:r w:rsidRPr="0075695A">
        <w:rPr>
          <w:rFonts w:eastAsiaTheme="minorEastAsia"/>
          <w:i/>
          <w:lang w:eastAsia="ja-JP"/>
        </w:rPr>
        <w:t xml:space="preserve"> primero</w:t>
      </w:r>
      <w:r w:rsidR="005C2C54" w:rsidRPr="0075695A">
        <w:rPr>
          <w:rFonts w:eastAsiaTheme="minorEastAsia"/>
          <w:lang w:eastAsia="ja-JP"/>
        </w:rPr>
        <w:t xml:space="preserve"> </w:t>
      </w:r>
      <w:r w:rsidR="005C2C54" w:rsidRPr="0075695A">
        <w:rPr>
          <w:rFonts w:eastAsiaTheme="minorEastAsia"/>
          <w:i/>
          <w:lang w:eastAsia="ja-JP"/>
        </w:rPr>
        <w:t xml:space="preserve">y </w:t>
      </w:r>
      <w:r w:rsidR="005C2C54" w:rsidRPr="0075695A">
        <w:rPr>
          <w:rFonts w:eastAsiaTheme="minorEastAsia"/>
          <w:b/>
          <w:i/>
          <w:lang w:eastAsia="ja-JP"/>
        </w:rPr>
        <w:t>guárdalo</w:t>
      </w:r>
      <w:r w:rsidR="005C2C54" w:rsidRPr="0075695A">
        <w:rPr>
          <w:rFonts w:eastAsiaTheme="minorEastAsia"/>
          <w:i/>
          <w:lang w:eastAsia="ja-JP"/>
        </w:rPr>
        <w:t xml:space="preserve"> después.</w:t>
      </w:r>
      <w:r w:rsidRPr="0075695A">
        <w:rPr>
          <w:rFonts w:eastAsiaTheme="minorEastAsia"/>
          <w:i/>
          <w:lang w:eastAsia="ja-JP"/>
        </w:rPr>
        <w:tab/>
      </w:r>
      <w:r w:rsidRPr="0075695A">
        <w:rPr>
          <w:rFonts w:eastAsiaTheme="minorEastAsia"/>
          <w:lang w:eastAsia="ja-JP"/>
        </w:rPr>
        <w:tab/>
        <w:t>El hablante expresa una orden.</w:t>
      </w:r>
    </w:p>
    <w:p w14:paraId="180A1129" w14:textId="77777777" w:rsidR="00497BCE" w:rsidRPr="0075695A" w:rsidRDefault="00497BCE" w:rsidP="00497BCE"/>
    <w:p w14:paraId="6F7AE81F" w14:textId="6DD48CB4" w:rsidR="005C2C54" w:rsidRPr="0075695A" w:rsidRDefault="005C2C54" w:rsidP="005C2C54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4.1 </w:t>
      </w:r>
      <w:r w:rsidR="002E2220" w:rsidRPr="0075695A">
        <w:rPr>
          <w:rFonts w:ascii="Times" w:hAnsi="Times"/>
          <w:b/>
        </w:rPr>
        <w:t>El imperativo</w:t>
      </w:r>
    </w:p>
    <w:p w14:paraId="5F0FD657" w14:textId="3A3BB339" w:rsidR="002E2220" w:rsidRPr="0075695A" w:rsidRDefault="009A3D89" w:rsidP="0015284D">
      <w:pPr>
        <w:spacing w:before="120" w:after="120"/>
        <w:jc w:val="both"/>
        <w:rPr>
          <w:rFonts w:eastAsia="Cambria"/>
          <w:b/>
        </w:rPr>
      </w:pPr>
      <w:r w:rsidRPr="0075695A">
        <w:rPr>
          <w:rFonts w:eastAsiaTheme="minorEastAsia"/>
          <w:lang w:eastAsia="ja-JP"/>
        </w:rPr>
        <w:t>Un hablante</w:t>
      </w:r>
      <w:r w:rsidR="002E2220" w:rsidRPr="0075695A">
        <w:rPr>
          <w:rFonts w:eastAsiaTheme="minorEastAsia"/>
          <w:lang w:eastAsia="ja-JP"/>
        </w:rPr>
        <w:t xml:space="preserve"> utiliza </w:t>
      </w:r>
      <w:r w:rsidRPr="0075695A">
        <w:rPr>
          <w:rFonts w:eastAsiaTheme="minorEastAsia"/>
          <w:lang w:eastAsia="ja-JP"/>
        </w:rPr>
        <w:t>el modo imperativo</w:t>
      </w:r>
      <w:r w:rsidR="002E2220" w:rsidRPr="0075695A">
        <w:rPr>
          <w:rFonts w:eastAsiaTheme="minorEastAsia"/>
          <w:lang w:eastAsia="ja-JP"/>
        </w:rPr>
        <w:t xml:space="preserve"> para expresar una </w:t>
      </w:r>
      <w:r w:rsidR="002E2220" w:rsidRPr="0075695A">
        <w:rPr>
          <w:rFonts w:eastAsiaTheme="minorEastAsia"/>
          <w:b/>
          <w:lang w:eastAsia="ja-JP"/>
        </w:rPr>
        <w:t>orden o prohibición</w:t>
      </w:r>
      <w:r w:rsidR="002E2220" w:rsidRPr="0075695A">
        <w:rPr>
          <w:rFonts w:eastAsiaTheme="minorEastAsia"/>
          <w:lang w:eastAsia="ja-JP"/>
        </w:rPr>
        <w:t xml:space="preserve"> que requiere cumplimiento, como en las siguientes oraciones:</w:t>
      </w:r>
    </w:p>
    <w:p w14:paraId="7D9EB4FF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Cierra</w:t>
      </w:r>
      <w:r w:rsidRPr="0075695A">
        <w:rPr>
          <w:i/>
        </w:rPr>
        <w:t xml:space="preserve"> la ventana!</w:t>
      </w:r>
    </w:p>
    <w:p w14:paraId="4C92A255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b/>
          <w:i/>
        </w:rPr>
        <w:t>Cóselo</w:t>
      </w:r>
      <w:r w:rsidRPr="0075695A">
        <w:rPr>
          <w:i/>
        </w:rPr>
        <w:t xml:space="preserve"> con hilo grueso.</w:t>
      </w:r>
    </w:p>
    <w:p w14:paraId="306A6EEC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Pr="0075695A">
        <w:rPr>
          <w:b/>
          <w:i/>
        </w:rPr>
        <w:t>Baja</w:t>
      </w:r>
      <w:r w:rsidRPr="0075695A">
        <w:rPr>
          <w:i/>
        </w:rPr>
        <w:t xml:space="preserve"> los pies de ahí!</w:t>
      </w:r>
    </w:p>
    <w:p w14:paraId="7E2E179E" w14:textId="4CF16353" w:rsidR="002E2220" w:rsidRPr="0075695A" w:rsidRDefault="0009740B" w:rsidP="002E2220">
      <w:pPr>
        <w:pStyle w:val="Prrafodelista"/>
        <w:rPr>
          <w:i/>
        </w:rPr>
      </w:pPr>
      <w:r w:rsidRPr="0009740B">
        <w:rPr>
          <w:i/>
        </w:rPr>
        <w:t>No</w:t>
      </w:r>
      <w:r>
        <w:rPr>
          <w:b/>
          <w:i/>
        </w:rPr>
        <w:t xml:space="preserve"> vuelvas</w:t>
      </w:r>
      <w:r>
        <w:rPr>
          <w:i/>
        </w:rPr>
        <w:t xml:space="preserve"> a alzarme la voz</w:t>
      </w:r>
      <w:r w:rsidR="002E2220" w:rsidRPr="0075695A">
        <w:rPr>
          <w:i/>
        </w:rPr>
        <w:t>.</w:t>
      </w:r>
    </w:p>
    <w:p w14:paraId="494CF7F7" w14:textId="6F0AC424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>¡</w:t>
      </w:r>
      <w:r w:rsidR="00A8244D">
        <w:rPr>
          <w:b/>
          <w:i/>
        </w:rPr>
        <w:t>Debes</w:t>
      </w:r>
      <w:r w:rsidRPr="0075695A">
        <w:rPr>
          <w:i/>
        </w:rPr>
        <w:t xml:space="preserve"> dormir!</w:t>
      </w:r>
    </w:p>
    <w:p w14:paraId="28D1AA67" w14:textId="77777777" w:rsidR="002E2220" w:rsidRPr="0075695A" w:rsidRDefault="002E2220" w:rsidP="002E2220">
      <w:pPr>
        <w:pStyle w:val="Prrafodelista"/>
        <w:rPr>
          <w:i/>
        </w:rPr>
      </w:pPr>
      <w:r w:rsidRPr="0075695A">
        <w:rPr>
          <w:i/>
        </w:rPr>
        <w:t xml:space="preserve">¡No te </w:t>
      </w:r>
      <w:r w:rsidRPr="0075695A">
        <w:rPr>
          <w:b/>
          <w:i/>
        </w:rPr>
        <w:t>comas</w:t>
      </w:r>
      <w:r w:rsidRPr="0075695A">
        <w:rPr>
          <w:i/>
        </w:rPr>
        <w:t xml:space="preserve"> las uñas!</w:t>
      </w:r>
    </w:p>
    <w:p w14:paraId="1F3C8304" w14:textId="5210FF54" w:rsidR="005C2C54" w:rsidRPr="0075695A" w:rsidRDefault="002E2220" w:rsidP="00497BCE">
      <w:pPr>
        <w:pStyle w:val="Prrafodelista"/>
        <w:rPr>
          <w:i/>
        </w:rPr>
      </w:pPr>
      <w:r w:rsidRPr="0075695A">
        <w:rPr>
          <w:b/>
          <w:i/>
        </w:rPr>
        <w:t>Dile</w:t>
      </w:r>
      <w:r w:rsidRPr="0075695A">
        <w:rPr>
          <w:i/>
        </w:rPr>
        <w:t xml:space="preserve"> a María que venga.</w:t>
      </w:r>
    </w:p>
    <w:p w14:paraId="71202363" w14:textId="77777777" w:rsidR="0015284D" w:rsidRPr="0075695A" w:rsidRDefault="0015284D" w:rsidP="0015284D">
      <w:pPr>
        <w:pStyle w:val="Prrafodelista"/>
        <w:numPr>
          <w:ilvl w:val="0"/>
          <w:numId w:val="0"/>
        </w:numPr>
        <w:ind w:left="284"/>
        <w:rPr>
          <w:i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0A6C3E" w:rsidRPr="0075695A" w14:paraId="0239FBBE" w14:textId="77777777" w:rsidTr="000A6C3E">
        <w:tc>
          <w:tcPr>
            <w:tcW w:w="9054" w:type="dxa"/>
            <w:gridSpan w:val="2"/>
            <w:shd w:val="clear" w:color="auto" w:fill="0D0D0D" w:themeFill="text1" w:themeFillTint="F2"/>
          </w:tcPr>
          <w:p w14:paraId="19EBB2E0" w14:textId="77777777" w:rsidR="000A6C3E" w:rsidRPr="0075695A" w:rsidRDefault="000A6C3E" w:rsidP="000A6C3E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0A6C3E" w:rsidRPr="0075695A" w14:paraId="70DD2FBA" w14:textId="77777777" w:rsidTr="0009740B">
        <w:tc>
          <w:tcPr>
            <w:tcW w:w="1242" w:type="dxa"/>
          </w:tcPr>
          <w:p w14:paraId="057B5CA1" w14:textId="77777777" w:rsidR="000A6C3E" w:rsidRPr="0075695A" w:rsidRDefault="000A6C3E" w:rsidP="000A6C3E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89D2D3B" w14:textId="7548572B" w:rsidR="000A6C3E" w:rsidRPr="0075695A" w:rsidRDefault="003B4BB6" w:rsidP="003B4BB6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LE_05_05_IMG06</w:t>
            </w:r>
          </w:p>
        </w:tc>
      </w:tr>
      <w:tr w:rsidR="000A6C3E" w:rsidRPr="0075695A" w14:paraId="7185926E" w14:textId="77777777" w:rsidTr="0009740B">
        <w:tc>
          <w:tcPr>
            <w:tcW w:w="1242" w:type="dxa"/>
          </w:tcPr>
          <w:p w14:paraId="707CD46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lastRenderedPageBreak/>
              <w:t>Descripción</w:t>
            </w:r>
          </w:p>
        </w:tc>
        <w:tc>
          <w:tcPr>
            <w:tcW w:w="7812" w:type="dxa"/>
          </w:tcPr>
          <w:p w14:paraId="7FEE3C20" w14:textId="2AAC47F4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Niño señalando al observador de la imagen. </w:t>
            </w:r>
          </w:p>
        </w:tc>
      </w:tr>
      <w:tr w:rsidR="000A6C3E" w:rsidRPr="0075695A" w14:paraId="00F58DE8" w14:textId="77777777" w:rsidTr="0009740B">
        <w:tc>
          <w:tcPr>
            <w:tcW w:w="1242" w:type="dxa"/>
          </w:tcPr>
          <w:p w14:paraId="2C4F7B13" w14:textId="6103CAEA" w:rsidR="000A6C3E" w:rsidRPr="0075695A" w:rsidRDefault="009E75AC" w:rsidP="009E75AC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0A6C3E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00315E26" w14:textId="3B5A8DCB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http://profesores.aulaplaneta.com/DNNPlayerPackages/Package11306/InfoGuion/cuadernoestudio/images_xml/LC_3C_29_img3_zoom.JPG</w:t>
            </w:r>
          </w:p>
        </w:tc>
      </w:tr>
      <w:tr w:rsidR="000A6C3E" w:rsidRPr="0075695A" w14:paraId="51B793CB" w14:textId="77777777" w:rsidTr="0009740B">
        <w:tc>
          <w:tcPr>
            <w:tcW w:w="1242" w:type="dxa"/>
          </w:tcPr>
          <w:p w14:paraId="6751B64D" w14:textId="77777777" w:rsidR="000A6C3E" w:rsidRPr="0075695A" w:rsidRDefault="000A6C3E" w:rsidP="000A6C3E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44CB98F4" w14:textId="5E58CE36" w:rsidR="000A6C3E" w:rsidRPr="0075695A" w:rsidRDefault="000A6C3E" w:rsidP="000A6C3E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Las oraciones imperativas se dirigen siempre a la segunda persona gramatical: tú, usted, ustedes, vosotros, vosotras</w:t>
            </w:r>
            <w:r w:rsidR="00FE6BC2">
              <w:rPr>
                <w:rFonts w:eastAsiaTheme="minorEastAsia"/>
                <w:szCs w:val="24"/>
                <w:lang w:val="es-ES_tradnl" w:eastAsia="ja-JP"/>
              </w:rPr>
              <w:t>.</w:t>
            </w:r>
          </w:p>
        </w:tc>
      </w:tr>
    </w:tbl>
    <w:p w14:paraId="4D2F2E90" w14:textId="77777777" w:rsidR="000A6C3E" w:rsidRPr="0075695A" w:rsidRDefault="000A6C3E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07B1A" w:rsidRPr="0075695A" w14:paraId="43166994" w14:textId="77777777" w:rsidTr="00507B1A">
        <w:tc>
          <w:tcPr>
            <w:tcW w:w="8978" w:type="dxa"/>
            <w:gridSpan w:val="2"/>
            <w:shd w:val="clear" w:color="auto" w:fill="000000" w:themeFill="text1"/>
          </w:tcPr>
          <w:p w14:paraId="1D5AE52B" w14:textId="77777777" w:rsidR="00507B1A" w:rsidRPr="0075695A" w:rsidRDefault="00507B1A" w:rsidP="00507B1A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07B1A" w:rsidRPr="0075695A" w14:paraId="14FCE6D0" w14:textId="77777777" w:rsidTr="0009740B">
        <w:tc>
          <w:tcPr>
            <w:tcW w:w="1017" w:type="dxa"/>
          </w:tcPr>
          <w:p w14:paraId="4DDD2D21" w14:textId="77777777" w:rsidR="00507B1A" w:rsidRPr="0075695A" w:rsidRDefault="00507B1A" w:rsidP="00507B1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39192713" w14:textId="59556D3E" w:rsidR="00507B1A" w:rsidRPr="0075695A" w:rsidRDefault="00507B1A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Imperativo en tiempo presente</w:t>
            </w:r>
          </w:p>
        </w:tc>
      </w:tr>
      <w:tr w:rsidR="00507B1A" w:rsidRPr="0075695A" w14:paraId="7533E27D" w14:textId="77777777" w:rsidTr="0009740B">
        <w:tc>
          <w:tcPr>
            <w:tcW w:w="1017" w:type="dxa"/>
          </w:tcPr>
          <w:p w14:paraId="452F640C" w14:textId="77777777" w:rsidR="00507B1A" w:rsidRPr="0075695A" w:rsidRDefault="00507B1A" w:rsidP="00507B1A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6FC8437F" w14:textId="69C927EC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El modo imperativo solo se puede usar en tiempo presente. No se pueden dar órdenes </w:t>
            </w:r>
            <w:r w:rsidR="00B562BE" w:rsidRPr="0075695A">
              <w:rPr>
                <w:rFonts w:eastAsiaTheme="minorEastAsia"/>
                <w:szCs w:val="24"/>
                <w:lang w:val="es-ES_tradnl" w:eastAsia="ja-JP"/>
              </w:rPr>
              <w:t xml:space="preserve">o expresar prohibiciones 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para que se ejecuten en el pasado, y, aunque se dé una orden para que se cumpla en el futuro, ésta siempre se expresa en presente, mira:</w:t>
            </w:r>
          </w:p>
          <w:p w14:paraId="70D249FB" w14:textId="77777777" w:rsidR="00507B1A" w:rsidRPr="0075695A" w:rsidRDefault="00507B1A" w:rsidP="00507B1A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</w:p>
          <w:p w14:paraId="4E6D234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Llega</w:t>
            </w:r>
            <w:r w:rsidRPr="0075695A">
              <w:rPr>
                <w:i/>
                <w:lang w:val="es-ES_tradnl"/>
              </w:rPr>
              <w:t xml:space="preserve"> más temprano la próxima vez.</w:t>
            </w:r>
          </w:p>
          <w:p w14:paraId="4BEF8029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¡No </w:t>
            </w:r>
            <w:r w:rsidRPr="0075695A">
              <w:rPr>
                <w:b/>
                <w:i/>
                <w:lang w:val="es-ES_tradnl"/>
              </w:rPr>
              <w:t>vuelvas</w:t>
            </w:r>
            <w:r w:rsidRPr="0075695A">
              <w:rPr>
                <w:i/>
                <w:lang w:val="es-ES_tradnl"/>
              </w:rPr>
              <w:t xml:space="preserve"> a salir sin tus llaves!</w:t>
            </w:r>
          </w:p>
          <w:p w14:paraId="3E147A2A" w14:textId="77777777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i/>
                <w:lang w:val="es-ES_tradnl"/>
              </w:rPr>
              <w:t xml:space="preserve">Cuando la </w:t>
            </w:r>
            <w:r w:rsidRPr="0075695A">
              <w:rPr>
                <w:b/>
                <w:i/>
                <w:lang w:val="es-ES_tradnl"/>
              </w:rPr>
              <w:t>veas</w:t>
            </w:r>
            <w:r w:rsidRPr="0075695A">
              <w:rPr>
                <w:i/>
                <w:lang w:val="es-ES_tradnl"/>
              </w:rPr>
              <w:t xml:space="preserve">, </w:t>
            </w:r>
            <w:r w:rsidRPr="0075695A">
              <w:rPr>
                <w:b/>
                <w:i/>
                <w:lang w:val="es-ES_tradnl"/>
              </w:rPr>
              <w:t>dile</w:t>
            </w:r>
            <w:r w:rsidRPr="0075695A">
              <w:rPr>
                <w:i/>
                <w:lang w:val="es-ES_tradnl"/>
              </w:rPr>
              <w:t xml:space="preserve"> que me </w:t>
            </w:r>
            <w:r w:rsidRPr="0075695A">
              <w:rPr>
                <w:b/>
                <w:i/>
                <w:lang w:val="es-ES_tradnl"/>
              </w:rPr>
              <w:t>devuelva</w:t>
            </w:r>
            <w:r w:rsidRPr="0075695A">
              <w:rPr>
                <w:i/>
                <w:lang w:val="es-ES_tradnl"/>
              </w:rPr>
              <w:t xml:space="preserve"> el dinero que le presté.</w:t>
            </w:r>
          </w:p>
          <w:p w14:paraId="2BC66595" w14:textId="5BFE6285" w:rsidR="00507B1A" w:rsidRPr="0075695A" w:rsidRDefault="00507B1A" w:rsidP="00507B1A">
            <w:pPr>
              <w:pStyle w:val="Prrafodelista"/>
              <w:ind w:left="720" w:hanging="360"/>
              <w:rPr>
                <w:i/>
                <w:lang w:val="es-ES_tradnl"/>
              </w:rPr>
            </w:pPr>
            <w:r w:rsidRPr="0075695A">
              <w:rPr>
                <w:b/>
                <w:i/>
                <w:lang w:val="es-ES_tradnl"/>
              </w:rPr>
              <w:t>Llámame</w:t>
            </w:r>
            <w:r w:rsidRPr="0075695A">
              <w:rPr>
                <w:i/>
                <w:lang w:val="es-ES_tradnl"/>
              </w:rPr>
              <w:t xml:space="preserve"> si te </w:t>
            </w:r>
            <w:r w:rsidRPr="0075695A">
              <w:rPr>
                <w:b/>
                <w:i/>
                <w:lang w:val="es-ES_tradnl"/>
              </w:rPr>
              <w:t>vuelve</w:t>
            </w:r>
            <w:r w:rsidRPr="0075695A">
              <w:rPr>
                <w:i/>
                <w:lang w:val="es-ES_tradnl"/>
              </w:rPr>
              <w:t xml:space="preserve"> a doler.</w:t>
            </w:r>
          </w:p>
        </w:tc>
      </w:tr>
    </w:tbl>
    <w:p w14:paraId="74DCC7C9" w14:textId="77777777" w:rsidR="005C2C54" w:rsidRPr="0075695A" w:rsidRDefault="005C2C54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B0045D" w:rsidRPr="0075695A" w14:paraId="5E93C2EC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76C0D40C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66B63366" w14:textId="77777777" w:rsidTr="00115E6A">
        <w:tc>
          <w:tcPr>
            <w:tcW w:w="1126" w:type="dxa"/>
          </w:tcPr>
          <w:p w14:paraId="65A9CD98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E4135B5" w14:textId="60D90334" w:rsidR="00B0045D" w:rsidRPr="0075695A" w:rsidRDefault="003B4BB6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LE_05_05_REC15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811139" w:rsidRPr="0075695A" w14:paraId="642D0D2D" w14:textId="77777777" w:rsidTr="00115E6A">
        <w:tc>
          <w:tcPr>
            <w:tcW w:w="1126" w:type="dxa"/>
          </w:tcPr>
          <w:p w14:paraId="76DEB74E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92B10B6" w14:textId="75E0A26C" w:rsidR="00811139" w:rsidRPr="0075695A" w:rsidRDefault="00AC155E" w:rsidP="00174FF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Completa oraciones en modo imperativo</w:t>
            </w:r>
          </w:p>
        </w:tc>
      </w:tr>
      <w:tr w:rsidR="00811139" w:rsidRPr="0075695A" w14:paraId="2FB68277" w14:textId="77777777" w:rsidTr="00115E6A">
        <w:tc>
          <w:tcPr>
            <w:tcW w:w="1126" w:type="dxa"/>
          </w:tcPr>
          <w:p w14:paraId="2F5F693D" w14:textId="77777777" w:rsidR="00811139" w:rsidRPr="0075695A" w:rsidRDefault="00811139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7A552698" w14:textId="0FEBD8C5" w:rsidR="00811139" w:rsidRPr="0075695A" w:rsidRDefault="0075695A" w:rsidP="005C5A4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Juego que permite pra</w:t>
            </w:r>
            <w:r w:rsidR="005C5A41" w:rsidRPr="0075695A">
              <w:rPr>
                <w:rFonts w:cs="Times New Roman"/>
                <w:color w:val="000000"/>
                <w:lang w:val="es-ES_tradnl"/>
              </w:rPr>
              <w:t xml:space="preserve">cticar </w:t>
            </w:r>
            <w:r w:rsidR="00AC155E" w:rsidRPr="0075695A">
              <w:rPr>
                <w:rFonts w:cs="Times New Roman"/>
                <w:color w:val="000000"/>
                <w:lang w:val="es-ES_tradnl"/>
              </w:rPr>
              <w:t>la construcción de oraciones en modo imperativo</w:t>
            </w:r>
          </w:p>
        </w:tc>
      </w:tr>
    </w:tbl>
    <w:p w14:paraId="06BF5F8A" w14:textId="77777777" w:rsidR="00B0045D" w:rsidRPr="0075695A" w:rsidRDefault="00B0045D" w:rsidP="00497BCE"/>
    <w:p w14:paraId="522C8101" w14:textId="14486224" w:rsidR="00507B1A" w:rsidRPr="0075695A" w:rsidRDefault="00507B1A" w:rsidP="00507B1A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="006931C0" w:rsidRPr="0075695A">
        <w:rPr>
          <w:rFonts w:ascii="Times" w:hAnsi="Times"/>
          <w:b/>
        </w:rPr>
        <w:t>4.2</w:t>
      </w:r>
      <w:r w:rsidRPr="0075695A">
        <w:rPr>
          <w:rFonts w:ascii="Times" w:hAnsi="Times"/>
          <w:b/>
        </w:rPr>
        <w:t xml:space="preserve"> El indicativo</w:t>
      </w:r>
    </w:p>
    <w:p w14:paraId="7C6B48C8" w14:textId="79C7383D" w:rsidR="00507B1A" w:rsidRPr="0075695A" w:rsidRDefault="00507B1A" w:rsidP="009A3D89">
      <w:pPr>
        <w:jc w:val="both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indicativo cuando quiere enunciar como real</w:t>
      </w:r>
      <w:r w:rsidR="0057510E" w:rsidRPr="0075695A">
        <w:rPr>
          <w:lang w:eastAsia="ja-JP"/>
        </w:rPr>
        <w:t xml:space="preserve"> (no hipotético, deseado o esperado)</w:t>
      </w:r>
      <w:r w:rsidRPr="0075695A">
        <w:rPr>
          <w:lang w:eastAsia="ja-JP"/>
        </w:rPr>
        <w:t xml:space="preserve"> lo expresado por el verbo, es decir, cuando quiere </w:t>
      </w:r>
      <w:r w:rsidRPr="0075695A">
        <w:rPr>
          <w:b/>
          <w:lang w:eastAsia="ja-JP"/>
        </w:rPr>
        <w:t>indicar</w:t>
      </w:r>
      <w:r w:rsidRPr="0075695A">
        <w:rPr>
          <w:lang w:eastAsia="ja-JP"/>
        </w:rPr>
        <w:t xml:space="preserve"> o comunicar una </w:t>
      </w:r>
      <w:r w:rsidRPr="0075695A">
        <w:rPr>
          <w:b/>
          <w:lang w:eastAsia="ja-JP"/>
        </w:rPr>
        <w:t>realidad</w:t>
      </w:r>
      <w:r w:rsidRPr="0075695A">
        <w:rPr>
          <w:lang w:eastAsia="ja-JP"/>
        </w:rPr>
        <w:t xml:space="preserve"> que</w:t>
      </w:r>
      <w:r w:rsidR="00E33DCF" w:rsidRPr="0075695A">
        <w:rPr>
          <w:lang w:eastAsia="ja-JP"/>
        </w:rPr>
        <w:t xml:space="preserve"> se da por hecho, que</w:t>
      </w:r>
      <w:r w:rsidRPr="0075695A">
        <w:rPr>
          <w:lang w:eastAsia="ja-JP"/>
        </w:rPr>
        <w:t xml:space="preserve"> sucedió, sucede o sucederá.</w:t>
      </w:r>
      <w:r w:rsidRPr="0075695A">
        <w:rPr>
          <w:rFonts w:eastAsiaTheme="minorEastAsia"/>
          <w:lang w:eastAsia="ja-JP"/>
        </w:rPr>
        <w:t xml:space="preserve"> Por ejemplo: </w:t>
      </w:r>
    </w:p>
    <w:p w14:paraId="3AD40B48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aprietan</w:t>
      </w:r>
      <w:r w:rsidRPr="0075695A">
        <w:rPr>
          <w:i/>
        </w:rPr>
        <w:t xml:space="preserve"> los zapatos.</w:t>
      </w:r>
    </w:p>
    <w:p w14:paraId="73C18EE9" w14:textId="0B5AEB58" w:rsidR="00507B1A" w:rsidRPr="0075695A" w:rsidRDefault="00555502" w:rsidP="009A3D89">
      <w:pPr>
        <w:pStyle w:val="Prrafodelista"/>
        <w:rPr>
          <w:i/>
        </w:rPr>
      </w:pPr>
      <w:r w:rsidRPr="0075695A">
        <w:rPr>
          <w:i/>
        </w:rPr>
        <w:t xml:space="preserve">Juliana </w:t>
      </w:r>
      <w:r w:rsidRPr="0075695A">
        <w:rPr>
          <w:b/>
          <w:i/>
        </w:rPr>
        <w:t>actuará</w:t>
      </w:r>
      <w:r w:rsidR="00507B1A" w:rsidRPr="0075695A">
        <w:rPr>
          <w:i/>
        </w:rPr>
        <w:t xml:space="preserve"> en la obra.</w:t>
      </w:r>
    </w:p>
    <w:p w14:paraId="78FA800D" w14:textId="0EA4A1D4" w:rsidR="0015284D" w:rsidRPr="0075695A" w:rsidRDefault="0015284D" w:rsidP="009A3D89">
      <w:pPr>
        <w:pStyle w:val="Prrafodelista"/>
        <w:rPr>
          <w:i/>
        </w:rPr>
      </w:pPr>
      <w:r w:rsidRPr="0075695A">
        <w:rPr>
          <w:i/>
        </w:rPr>
        <w:t xml:space="preserve">El libro de matemáticas </w:t>
      </w:r>
      <w:r w:rsidRPr="0075695A">
        <w:rPr>
          <w:b/>
          <w:i/>
        </w:rPr>
        <w:t>es</w:t>
      </w:r>
      <w:r w:rsidRPr="0075695A">
        <w:rPr>
          <w:i/>
        </w:rPr>
        <w:t xml:space="preserve"> azul.</w:t>
      </w:r>
    </w:p>
    <w:p w14:paraId="639484F7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Se nos </w:t>
      </w:r>
      <w:r w:rsidRPr="0075695A">
        <w:rPr>
          <w:b/>
          <w:i/>
        </w:rPr>
        <w:t>acabó</w:t>
      </w:r>
      <w:r w:rsidRPr="0075695A">
        <w:rPr>
          <w:i/>
        </w:rPr>
        <w:t xml:space="preserve"> el jabón.</w:t>
      </w:r>
    </w:p>
    <w:p w14:paraId="53BDEF8A" w14:textId="77777777" w:rsidR="00507B1A" w:rsidRPr="0075695A" w:rsidRDefault="00507B1A" w:rsidP="009A3D89">
      <w:pPr>
        <w:pStyle w:val="Prrafodelista"/>
        <w:rPr>
          <w:i/>
        </w:rPr>
      </w:pPr>
      <w:r w:rsidRPr="0075695A">
        <w:rPr>
          <w:i/>
        </w:rPr>
        <w:t xml:space="preserve">Mañana </w:t>
      </w:r>
      <w:r w:rsidRPr="0075695A">
        <w:rPr>
          <w:b/>
          <w:i/>
        </w:rPr>
        <w:t>iremos</w:t>
      </w:r>
      <w:r w:rsidRPr="0075695A">
        <w:rPr>
          <w:i/>
        </w:rPr>
        <w:t xml:space="preserve"> a mercar.</w:t>
      </w:r>
    </w:p>
    <w:p w14:paraId="4DC93F0A" w14:textId="33A5BFF4" w:rsidR="001B322D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sol </w:t>
      </w:r>
      <w:r w:rsidRPr="0075695A">
        <w:rPr>
          <w:b/>
          <w:i/>
        </w:rPr>
        <w:t>sale</w:t>
      </w:r>
      <w:r w:rsidRPr="0075695A">
        <w:rPr>
          <w:i/>
        </w:rPr>
        <w:t xml:space="preserve"> por el oriente.</w:t>
      </w:r>
    </w:p>
    <w:p w14:paraId="6AC571A5" w14:textId="6D265DE5" w:rsidR="00E33DCF" w:rsidRPr="0075695A" w:rsidRDefault="00E33DCF" w:rsidP="009A3D89">
      <w:pPr>
        <w:pStyle w:val="Prrafodelista"/>
        <w:rPr>
          <w:i/>
        </w:rPr>
      </w:pPr>
      <w:r w:rsidRPr="0075695A">
        <w:rPr>
          <w:i/>
        </w:rPr>
        <w:t xml:space="preserve">El 2016 </w:t>
      </w:r>
      <w:r w:rsidRPr="0075695A">
        <w:rPr>
          <w:b/>
          <w:i/>
        </w:rPr>
        <w:t>será</w:t>
      </w:r>
      <w:r w:rsidRPr="0075695A">
        <w:rPr>
          <w:i/>
        </w:rPr>
        <w:t xml:space="preserve"> un año bisiesto.</w:t>
      </w:r>
    </w:p>
    <w:p w14:paraId="7C8695C4" w14:textId="77777777" w:rsidR="00507B1A" w:rsidRPr="0075695A" w:rsidRDefault="00507B1A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8037"/>
      </w:tblGrid>
      <w:tr w:rsidR="00555502" w:rsidRPr="0075695A" w14:paraId="50BCF74E" w14:textId="77777777" w:rsidTr="008756A3">
        <w:tc>
          <w:tcPr>
            <w:tcW w:w="9054" w:type="dxa"/>
            <w:gridSpan w:val="2"/>
            <w:shd w:val="clear" w:color="auto" w:fill="000000" w:themeFill="text1"/>
          </w:tcPr>
          <w:p w14:paraId="6592EDE2" w14:textId="77777777" w:rsidR="00555502" w:rsidRPr="0075695A" w:rsidRDefault="00555502" w:rsidP="00555502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Destacado</w:t>
            </w:r>
          </w:p>
        </w:tc>
      </w:tr>
      <w:tr w:rsidR="00555502" w:rsidRPr="0075695A" w14:paraId="085D0034" w14:textId="77777777" w:rsidTr="008756A3">
        <w:tc>
          <w:tcPr>
            <w:tcW w:w="980" w:type="dxa"/>
          </w:tcPr>
          <w:p w14:paraId="7C683D01" w14:textId="77777777" w:rsidR="00555502" w:rsidRPr="0075695A" w:rsidRDefault="00555502" w:rsidP="00555502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8074" w:type="dxa"/>
          </w:tcPr>
          <w:p w14:paraId="45F94F1E" w14:textId="2E090963" w:rsidR="00555502" w:rsidRPr="0075695A" w:rsidRDefault="008B6CF5" w:rsidP="001306F8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b/>
                <w:szCs w:val="24"/>
                <w:lang w:val="es-ES_tradnl" w:eastAsia="ja-JP"/>
              </w:rPr>
              <w:t>Tiempos del indicativo</w:t>
            </w:r>
          </w:p>
        </w:tc>
      </w:tr>
      <w:tr w:rsidR="00555502" w:rsidRPr="0075695A" w14:paraId="38F60E38" w14:textId="77777777" w:rsidTr="008756A3">
        <w:tc>
          <w:tcPr>
            <w:tcW w:w="980" w:type="dxa"/>
          </w:tcPr>
          <w:p w14:paraId="72DD773F" w14:textId="77777777" w:rsidR="00555502" w:rsidRPr="0075695A" w:rsidRDefault="00555502" w:rsidP="00555502">
            <w:pPr>
              <w:rPr>
                <w:rFonts w:ascii="Times" w:hAnsi="Times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74" w:type="dxa"/>
          </w:tcPr>
          <w:p w14:paraId="6AF99DBB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>Los principales tiempos del modo indicativo son:</w:t>
            </w:r>
          </w:p>
          <w:p w14:paraId="0524F3F1" w14:textId="77777777" w:rsidR="008B6CF5" w:rsidRPr="0075695A" w:rsidRDefault="008B6CF5" w:rsidP="008B6C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Theme="minorEastAsia"/>
                <w:b/>
                <w:szCs w:val="24"/>
                <w:lang w:val="es-ES_tradnl" w:eastAsia="ja-JP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08"/>
              <w:gridCol w:w="1527"/>
              <w:gridCol w:w="1648"/>
              <w:gridCol w:w="1509"/>
              <w:gridCol w:w="1619"/>
            </w:tblGrid>
            <w:tr w:rsidR="008B6CF5" w:rsidRPr="0075695A" w14:paraId="0A191B01" w14:textId="77777777" w:rsidTr="008B6CF5">
              <w:trPr>
                <w:trHeight w:val="526"/>
              </w:trPr>
              <w:tc>
                <w:tcPr>
                  <w:tcW w:w="1810" w:type="dxa"/>
                  <w:shd w:val="clear" w:color="auto" w:fill="B8CCE4" w:themeFill="accent1" w:themeFillTint="66"/>
                </w:tcPr>
                <w:p w14:paraId="75AF125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Presente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85F200B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b/>
                      <w:szCs w:val="24"/>
                      <w:lang w:val="es-ES_tradnl" w:eastAsia="ja-JP"/>
                    </w:rPr>
                    <w:t>Pretérito 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545D25D4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Pretérito imperfecto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14811C12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Futuro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</w:tcPr>
                <w:p w14:paraId="381EA127" w14:textId="77777777" w:rsidR="008B6CF5" w:rsidRPr="0075695A" w:rsidRDefault="008B6CF5" w:rsidP="008B6CF5">
                  <w:pPr>
                    <w:jc w:val="center"/>
                    <w:rPr>
                      <w:b/>
                      <w:szCs w:val="24"/>
                      <w:lang w:val="es-ES_tradnl"/>
                    </w:rPr>
                  </w:pPr>
                  <w:r w:rsidRPr="0075695A">
                    <w:rPr>
                      <w:b/>
                      <w:szCs w:val="24"/>
                      <w:lang w:val="es-ES_tradnl"/>
                    </w:rPr>
                    <w:t>Condicional</w:t>
                  </w:r>
                </w:p>
              </w:tc>
            </w:tr>
            <w:tr w:rsidR="008B6CF5" w:rsidRPr="0075695A" w14:paraId="66F5AB19" w14:textId="77777777" w:rsidTr="008B6CF5">
              <w:trPr>
                <w:trHeight w:val="1146"/>
              </w:trPr>
              <w:tc>
                <w:tcPr>
                  <w:tcW w:w="1810" w:type="dxa"/>
                  <w:shd w:val="clear" w:color="auto" w:fill="B8CCE4" w:themeFill="accent1" w:themeFillTint="66"/>
                  <w:vAlign w:val="center"/>
                </w:tcPr>
                <w:p w14:paraId="002DB3EF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lastRenderedPageBreak/>
                    <w:t>Acción que se lleva a cabo ahora mismo.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745C7EA2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ya se realizó (y que se considera terminada).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1B73108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sucedió en un tiempo indeterminado.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84CEC46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va a realizar en el futuro cercano o lejano.</w:t>
                  </w:r>
                </w:p>
              </w:tc>
              <w:tc>
                <w:tcPr>
                  <w:tcW w:w="1811" w:type="dxa"/>
                  <w:shd w:val="clear" w:color="auto" w:fill="B8CCE4" w:themeFill="accent1" w:themeFillTint="66"/>
                  <w:vAlign w:val="center"/>
                </w:tcPr>
                <w:p w14:paraId="2A10F0E1" w14:textId="77777777" w:rsidR="008B6CF5" w:rsidRPr="0075695A" w:rsidRDefault="008B6CF5" w:rsidP="008B6CF5">
                  <w:pPr>
                    <w:jc w:val="center"/>
                    <w:rPr>
                      <w:sz w:val="20"/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sz w:val="20"/>
                      <w:szCs w:val="24"/>
                      <w:lang w:val="es-ES_tradnl" w:eastAsia="ja-JP"/>
                    </w:rPr>
                    <w:t>Acción que se realizará si se cumple una determinada condición.</w:t>
                  </w:r>
                </w:p>
              </w:tc>
            </w:tr>
            <w:tr w:rsidR="008B6CF5" w:rsidRPr="0075695A" w14:paraId="2FFA5191" w14:textId="77777777" w:rsidTr="008B6CF5">
              <w:trPr>
                <w:trHeight w:val="536"/>
              </w:trPr>
              <w:tc>
                <w:tcPr>
                  <w:tcW w:w="1810" w:type="dxa"/>
                  <w:vAlign w:val="center"/>
                </w:tcPr>
                <w:p w14:paraId="79B1C33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39BB6E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cantó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7C3A6B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cantaba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7E061B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cantará muy alto.</w:t>
                  </w:r>
                </w:p>
              </w:tc>
              <w:tc>
                <w:tcPr>
                  <w:tcW w:w="1811" w:type="dxa"/>
                  <w:vAlign w:val="center"/>
                </w:tcPr>
                <w:p w14:paraId="6610DCFA" w14:textId="77777777" w:rsidR="008B6CF5" w:rsidRPr="0075695A" w:rsidRDefault="008B6CF5" w:rsidP="008B6CF5">
                  <w:pPr>
                    <w:jc w:val="center"/>
                    <w:rPr>
                      <w:szCs w:val="24"/>
                      <w:lang w:val="es-ES_tradnl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Juan cantaría muy alto.</w:t>
                  </w:r>
                </w:p>
              </w:tc>
            </w:tr>
            <w:tr w:rsidR="008B6CF5" w:rsidRPr="0075695A" w14:paraId="6E3D19E2" w14:textId="77777777" w:rsidTr="008B6CF5">
              <w:trPr>
                <w:trHeight w:val="947"/>
              </w:trPr>
              <w:tc>
                <w:tcPr>
                  <w:tcW w:w="1810" w:type="dxa"/>
                  <w:vAlign w:val="center"/>
                </w:tcPr>
                <w:p w14:paraId="3117ECFC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DEB5A0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vimos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8EADB7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veíamos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4F28BB1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veremos la serie.</w:t>
                  </w:r>
                </w:p>
              </w:tc>
              <w:tc>
                <w:tcPr>
                  <w:tcW w:w="1811" w:type="dxa"/>
                  <w:vAlign w:val="center"/>
                </w:tcPr>
                <w:p w14:paraId="17E6043B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Nosotros veríamos la serie.</w:t>
                  </w:r>
                </w:p>
              </w:tc>
            </w:tr>
            <w:tr w:rsidR="008B6CF5" w:rsidRPr="0075695A" w14:paraId="3C622358" w14:textId="77777777" w:rsidTr="008B6CF5">
              <w:trPr>
                <w:trHeight w:val="571"/>
              </w:trPr>
              <w:tc>
                <w:tcPr>
                  <w:tcW w:w="1810" w:type="dxa"/>
                  <w:vAlign w:val="center"/>
                </w:tcPr>
                <w:p w14:paraId="3916D3C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es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3BC69F9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fue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DE5C6E3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era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30BDA8B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será bailarina.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8CBC56F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Ella sería bailarina.</w:t>
                  </w:r>
                </w:p>
              </w:tc>
            </w:tr>
            <w:tr w:rsidR="008B6CF5" w:rsidRPr="0075695A" w14:paraId="2D909B16" w14:textId="77777777" w:rsidTr="008B6CF5">
              <w:trPr>
                <w:trHeight w:val="989"/>
              </w:trPr>
              <w:tc>
                <w:tcPr>
                  <w:tcW w:w="1810" w:type="dxa"/>
                  <w:vAlign w:val="center"/>
                </w:tcPr>
                <w:p w14:paraId="1BF2C6A8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van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4BBBCCC9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fueron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7EAC05DF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iban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286A2776" w14:textId="77777777" w:rsidR="008B6CF5" w:rsidRPr="0075695A" w:rsidRDefault="008B6CF5" w:rsidP="008B6CF5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irán en avión.</w:t>
                  </w:r>
                </w:p>
              </w:tc>
              <w:tc>
                <w:tcPr>
                  <w:tcW w:w="1811" w:type="dxa"/>
                  <w:vAlign w:val="center"/>
                </w:tcPr>
                <w:p w14:paraId="0B789FA1" w14:textId="77777777" w:rsidR="008B6CF5" w:rsidRPr="0075695A" w:rsidRDefault="008B6CF5" w:rsidP="008B6CF5">
                  <w:pPr>
                    <w:jc w:val="center"/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</w:pPr>
                  <w:r w:rsidRPr="0075695A">
                    <w:rPr>
                      <w:rFonts w:eastAsiaTheme="minorEastAsia"/>
                      <w:i/>
                      <w:szCs w:val="24"/>
                      <w:lang w:val="es-ES_tradnl" w:eastAsia="ja-JP"/>
                    </w:rPr>
                    <w:t>Los gemelos irían en avión.</w:t>
                  </w:r>
                </w:p>
              </w:tc>
            </w:tr>
          </w:tbl>
          <w:p w14:paraId="42E727FE" w14:textId="46F47A83" w:rsidR="009E75AC" w:rsidRPr="0075695A" w:rsidRDefault="009E75AC" w:rsidP="009E75AC">
            <w:pPr>
              <w:rPr>
                <w:lang w:val="es-ES_tradnl"/>
              </w:rPr>
            </w:pPr>
          </w:p>
        </w:tc>
      </w:tr>
    </w:tbl>
    <w:p w14:paraId="039BDE64" w14:textId="77777777" w:rsidR="008756A3" w:rsidRDefault="008756A3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8B6CF5" w:rsidRPr="0075695A" w14:paraId="26276BAF" w14:textId="77777777" w:rsidTr="008756A3">
        <w:tc>
          <w:tcPr>
            <w:tcW w:w="9054" w:type="dxa"/>
            <w:gridSpan w:val="2"/>
            <w:shd w:val="clear" w:color="auto" w:fill="0D0D0D" w:themeFill="text1" w:themeFillTint="F2"/>
          </w:tcPr>
          <w:p w14:paraId="75BB1BD3" w14:textId="77777777" w:rsidR="008B6CF5" w:rsidRPr="0075695A" w:rsidRDefault="008B6CF5" w:rsidP="008B6CF5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Imagen (fotografía, gráfica o ilustración)</w:t>
            </w:r>
          </w:p>
        </w:tc>
      </w:tr>
      <w:tr w:rsidR="008756A3" w:rsidRPr="0075695A" w14:paraId="2F2E36C8" w14:textId="77777777" w:rsidTr="008756A3">
        <w:tc>
          <w:tcPr>
            <w:tcW w:w="1242" w:type="dxa"/>
          </w:tcPr>
          <w:p w14:paraId="515AE021" w14:textId="77777777" w:rsidR="008B6CF5" w:rsidRPr="0075695A" w:rsidRDefault="008B6CF5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6553DBD" w14:textId="14AC63D5" w:rsidR="008B6CF5" w:rsidRPr="0075695A" w:rsidRDefault="00AD1290" w:rsidP="008B6CF5">
            <w:pPr>
              <w:rPr>
                <w:rFonts w:cs="Times New Roman"/>
                <w:b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LE_05_05_IMG07</w:t>
            </w:r>
          </w:p>
        </w:tc>
      </w:tr>
      <w:tr w:rsidR="008756A3" w:rsidRPr="0075695A" w14:paraId="252873F8" w14:textId="77777777" w:rsidTr="008756A3">
        <w:tc>
          <w:tcPr>
            <w:tcW w:w="1242" w:type="dxa"/>
          </w:tcPr>
          <w:p w14:paraId="1AF85633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40F9734" w14:textId="33C80A6C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Foto de personas en una carrera atlética</w:t>
            </w:r>
            <w:r w:rsidR="008B6CF5" w:rsidRPr="0075695A">
              <w:rPr>
                <w:rFonts w:cs="Times New Roman"/>
                <w:lang w:val="es-ES_tradnl"/>
              </w:rPr>
              <w:t xml:space="preserve"> </w:t>
            </w:r>
          </w:p>
        </w:tc>
      </w:tr>
      <w:tr w:rsidR="008756A3" w:rsidRPr="0075695A" w14:paraId="3915A26B" w14:textId="77777777" w:rsidTr="008756A3">
        <w:tc>
          <w:tcPr>
            <w:tcW w:w="1242" w:type="dxa"/>
          </w:tcPr>
          <w:p w14:paraId="1BF5AEEA" w14:textId="7A8CF381" w:rsidR="008B6CF5" w:rsidRPr="0075695A" w:rsidRDefault="006236E5" w:rsidP="006236E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 xml:space="preserve">URL </w:t>
            </w:r>
            <w:r w:rsidR="008B6CF5"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en AulaPlaneta</w:t>
            </w:r>
          </w:p>
        </w:tc>
        <w:tc>
          <w:tcPr>
            <w:tcW w:w="7812" w:type="dxa"/>
          </w:tcPr>
          <w:p w14:paraId="3B43F4DD" w14:textId="476272A0" w:rsidR="008B6CF5" w:rsidRPr="0075695A" w:rsidRDefault="008F1452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szCs w:val="24"/>
                <w:lang w:val="es-ES_tradnl"/>
              </w:rPr>
              <w:t>http://profesores.aulaplaneta.com/DNNPlayerPackages/Package11316/InfoGuion/cuadernoestudio/images_xml/LC_3C_17_img4_zoom.jpg</w:t>
            </w:r>
          </w:p>
        </w:tc>
      </w:tr>
      <w:tr w:rsidR="008B6CF5" w:rsidRPr="0075695A" w14:paraId="18FC9943" w14:textId="77777777" w:rsidTr="008756A3">
        <w:tc>
          <w:tcPr>
            <w:tcW w:w="1242" w:type="dxa"/>
          </w:tcPr>
          <w:p w14:paraId="0E04BE70" w14:textId="77777777" w:rsidR="008B6CF5" w:rsidRPr="0075695A" w:rsidRDefault="008B6CF5" w:rsidP="008B6CF5">
            <w:pPr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812" w:type="dxa"/>
          </w:tcPr>
          <w:p w14:paraId="670A80D0" w14:textId="4148ADDB" w:rsidR="008B6CF5" w:rsidRPr="0075695A" w:rsidRDefault="008F1452" w:rsidP="006931C0">
            <w:pPr>
              <w:jc w:val="both"/>
              <w:rPr>
                <w:rFonts w:eastAsiaTheme="minorEastAsia"/>
                <w:szCs w:val="24"/>
                <w:lang w:val="es-ES_tradnl" w:eastAsia="ja-JP"/>
              </w:rPr>
            </w:pP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Si encontramos esta foto en un periódico, podemos deducir que varias personas 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>corrieron en una prueba atlética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. Del mismo modo, si observamos el verbo </w:t>
            </w:r>
            <w:r w:rsidRPr="0075695A">
              <w:rPr>
                <w:rFonts w:eastAsiaTheme="minorEastAsia"/>
                <w:i/>
                <w:iCs/>
                <w:szCs w:val="24"/>
                <w:lang w:val="es-ES_tradnl" w:eastAsia="ja-JP"/>
              </w:rPr>
              <w:t>corr</w:t>
            </w:r>
            <w:r w:rsidRPr="0075695A">
              <w:rPr>
                <w:rFonts w:eastAsiaTheme="minorEastAsia"/>
                <w:b/>
                <w:bCs/>
                <w:i/>
                <w:iCs/>
                <w:szCs w:val="24"/>
                <w:lang w:val="es-ES_tradnl" w:eastAsia="ja-JP"/>
              </w:rPr>
              <w:t>ieron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podemos deducir a través de las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desinencias verbales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mucha información: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persona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número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(3</w:t>
            </w:r>
            <w:r w:rsidR="000C4E48" w:rsidRPr="0075695A">
              <w:rPr>
                <w:rFonts w:eastAsiaTheme="minorEastAsia"/>
                <w:szCs w:val="24"/>
                <w:lang w:val="es-ES_tradnl" w:eastAsia="ja-JP"/>
              </w:rPr>
              <w:t>.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ª persona del plural),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modo</w:t>
            </w:r>
            <w:r w:rsidR="00134350" w:rsidRPr="0075695A">
              <w:rPr>
                <w:rFonts w:eastAsiaTheme="minorEastAsia"/>
                <w:szCs w:val="24"/>
                <w:lang w:val="es-ES_tradnl" w:eastAsia="ja-JP"/>
              </w:rPr>
              <w:t xml:space="preserve"> (indicativo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) y </w:t>
            </w:r>
            <w:r w:rsidRPr="0075695A">
              <w:rPr>
                <w:rFonts w:eastAsiaTheme="minorEastAsia"/>
                <w:b/>
                <w:bCs/>
                <w:szCs w:val="24"/>
                <w:lang w:val="es-ES_tradnl" w:eastAsia="ja-JP"/>
              </w:rPr>
              <w:t>tiempo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 xml:space="preserve"> (</w:t>
            </w:r>
            <w:r w:rsidR="006931C0" w:rsidRPr="0075695A">
              <w:rPr>
                <w:rFonts w:eastAsiaTheme="minorEastAsia"/>
                <w:szCs w:val="24"/>
                <w:lang w:val="es-ES_tradnl" w:eastAsia="ja-JP"/>
              </w:rPr>
              <w:t>pretérito perfecto</w:t>
            </w:r>
            <w:r w:rsidRPr="0075695A">
              <w:rPr>
                <w:rFonts w:eastAsiaTheme="minorEastAsia"/>
                <w:szCs w:val="24"/>
                <w:lang w:val="es-ES_tradnl" w:eastAsia="ja-JP"/>
              </w:rPr>
              <w:t>).</w:t>
            </w:r>
          </w:p>
        </w:tc>
      </w:tr>
    </w:tbl>
    <w:p w14:paraId="3B34DACF" w14:textId="77777777" w:rsidR="008B6CF5" w:rsidRPr="0075695A" w:rsidRDefault="008B6CF5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166EB" w:rsidRPr="0075695A" w14:paraId="394D94F7" w14:textId="77777777" w:rsidTr="005166EB">
        <w:tc>
          <w:tcPr>
            <w:tcW w:w="9054" w:type="dxa"/>
            <w:gridSpan w:val="2"/>
            <w:shd w:val="clear" w:color="auto" w:fill="000000" w:themeFill="text1"/>
          </w:tcPr>
          <w:p w14:paraId="4B709694" w14:textId="77777777" w:rsidR="005166EB" w:rsidRPr="0075695A" w:rsidRDefault="005166EB" w:rsidP="005166EB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166EB" w:rsidRPr="0075695A" w14:paraId="0BEF2959" w14:textId="77777777" w:rsidTr="008756A3">
        <w:tc>
          <w:tcPr>
            <w:tcW w:w="1242" w:type="dxa"/>
          </w:tcPr>
          <w:p w14:paraId="7058A277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135DAE29" w14:textId="36E36316" w:rsidR="005166EB" w:rsidRPr="0075695A" w:rsidRDefault="004437CD" w:rsidP="005166EB">
            <w:pPr>
              <w:rPr>
                <w:rFonts w:cs="Times New Roman"/>
                <w:b/>
                <w:color w:val="000000"/>
                <w:sz w:val="18"/>
                <w:szCs w:val="18"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LE_05_05_REC16</w:t>
            </w:r>
            <w:r w:rsidR="005166EB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166EB" w:rsidRPr="0075695A" w14:paraId="44B08487" w14:textId="77777777" w:rsidTr="008756A3">
        <w:tc>
          <w:tcPr>
            <w:tcW w:w="1242" w:type="dxa"/>
          </w:tcPr>
          <w:p w14:paraId="7111F5A0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5908E11A" w14:textId="133996FC" w:rsidR="005166EB" w:rsidRPr="0075695A" w:rsidRDefault="005166EB" w:rsidP="001306F8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1306F8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2E93604C" w14:textId="77777777" w:rsidTr="008756A3">
        <w:tc>
          <w:tcPr>
            <w:tcW w:w="1242" w:type="dxa"/>
          </w:tcPr>
          <w:p w14:paraId="42D8FFF7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9E0872A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 xml:space="preserve">Cambiar la instrucción: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Escribe en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la forma personal correspondiente del pretérito imperfecto simple del verbo entre paréntesis.</w:t>
            </w:r>
          </w:p>
          <w:p w14:paraId="55AE2754" w14:textId="77777777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</w:p>
          <w:p w14:paraId="1527AFE3" w14:textId="77777777" w:rsidR="005166EB" w:rsidRPr="0075695A" w:rsidRDefault="005166EB" w:rsidP="005166EB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Completa el siguiente fragmento de 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Kim</w:t>
            </w:r>
            <w:r w:rsidRPr="0075695A">
              <w:rPr>
                <w:rFonts w:cs="Times New Roman"/>
                <w:color w:val="000000"/>
                <w:lang w:val="es-ES_tradnl"/>
              </w:rPr>
              <w:t>, de Rudyard Kipling, escribiendo la forma del pretérito imperfecto correspondiente al verbo que aparece entre paréntesis.</w:t>
            </w:r>
          </w:p>
        </w:tc>
      </w:tr>
      <w:tr w:rsidR="005166EB" w:rsidRPr="0075695A" w14:paraId="0E324419" w14:textId="77777777" w:rsidTr="008756A3">
        <w:tc>
          <w:tcPr>
            <w:tcW w:w="1242" w:type="dxa"/>
          </w:tcPr>
          <w:p w14:paraId="66E20C5D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90133F0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ascii="Times" w:hAnsi="Times"/>
                <w:b/>
                <w:lang w:val="es-ES_tradnl"/>
              </w:rPr>
              <w:t>Completa un texto con verbos del pretérito imperfecto</w:t>
            </w:r>
          </w:p>
        </w:tc>
      </w:tr>
      <w:tr w:rsidR="005166EB" w:rsidRPr="0075695A" w14:paraId="666815CD" w14:textId="77777777" w:rsidTr="008756A3">
        <w:tc>
          <w:tcPr>
            <w:tcW w:w="1242" w:type="dxa"/>
          </w:tcPr>
          <w:p w14:paraId="396B389E" w14:textId="77777777" w:rsidR="005166EB" w:rsidRPr="0075695A" w:rsidRDefault="005166EB" w:rsidP="005166EB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167CE74" w14:textId="083A01CC" w:rsidR="005166EB" w:rsidRPr="0075695A" w:rsidRDefault="005166EB" w:rsidP="005166EB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poner a prueba conocimientos relacionados con </w:t>
            </w:r>
            <w:r w:rsidR="00F93299">
              <w:rPr>
                <w:rFonts w:cs="Times New Roman"/>
                <w:color w:val="000000"/>
                <w:lang w:val="es-ES_tradnl"/>
              </w:rPr>
              <w:t>los tiempos del modo indicativo</w:t>
            </w:r>
          </w:p>
        </w:tc>
      </w:tr>
    </w:tbl>
    <w:p w14:paraId="33F14F01" w14:textId="77777777" w:rsidR="005166EB" w:rsidRPr="0075695A" w:rsidRDefault="005166EB" w:rsidP="00497B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0A0902" w:rsidRPr="0075695A" w14:paraId="0A4F11AE" w14:textId="77777777" w:rsidTr="000A0902">
        <w:tc>
          <w:tcPr>
            <w:tcW w:w="9054" w:type="dxa"/>
            <w:gridSpan w:val="2"/>
            <w:shd w:val="clear" w:color="auto" w:fill="000000" w:themeFill="text1"/>
          </w:tcPr>
          <w:p w14:paraId="4EB82ACE" w14:textId="77777777" w:rsidR="000A0902" w:rsidRPr="0075695A" w:rsidRDefault="000A0902" w:rsidP="000A0902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0A0902" w:rsidRPr="0075695A" w14:paraId="6AAA773A" w14:textId="77777777" w:rsidTr="00F93299">
        <w:tc>
          <w:tcPr>
            <w:tcW w:w="1242" w:type="dxa"/>
          </w:tcPr>
          <w:p w14:paraId="166608D2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636D1423" w14:textId="2B056A9B" w:rsidR="000A0902" w:rsidRPr="0075695A" w:rsidRDefault="00481978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REC17</w:t>
            </w:r>
            <w:r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0A0902" w:rsidRPr="0075695A" w14:paraId="0AF98290" w14:textId="77777777" w:rsidTr="00F93299">
        <w:tc>
          <w:tcPr>
            <w:tcW w:w="1242" w:type="dxa"/>
          </w:tcPr>
          <w:p w14:paraId="28ACD738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9C94F72" w14:textId="3FDDE260" w:rsidR="000A0902" w:rsidRPr="0075695A" w:rsidRDefault="003056CC" w:rsidP="00EC283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EC2834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="00E97BE0" w:rsidRPr="0075695A">
              <w:rPr>
                <w:rFonts w:ascii="Times" w:hAnsi="Times"/>
                <w:lang w:val="es-ES_tradnl"/>
              </w:rPr>
              <w:t>Conjuga verbos en presente indicativo</w:t>
            </w:r>
          </w:p>
        </w:tc>
      </w:tr>
      <w:tr w:rsidR="000A0902" w:rsidRPr="0075695A" w14:paraId="684AA919" w14:textId="77777777" w:rsidTr="00F93299">
        <w:tc>
          <w:tcPr>
            <w:tcW w:w="1242" w:type="dxa"/>
          </w:tcPr>
          <w:p w14:paraId="21127FFE" w14:textId="77777777" w:rsidR="000A0902" w:rsidRPr="0075695A" w:rsidRDefault="000A0902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(descripción o capturas de pantallas)</w:t>
            </w:r>
          </w:p>
        </w:tc>
        <w:tc>
          <w:tcPr>
            <w:tcW w:w="7812" w:type="dxa"/>
          </w:tcPr>
          <w:p w14:paraId="430F2EDE" w14:textId="53CC490A" w:rsidR="000A0902" w:rsidRPr="00EC2834" w:rsidRDefault="005D673D" w:rsidP="00F93299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EC2834">
              <w:rPr>
                <w:rFonts w:cs="Times New Roman"/>
                <w:color w:val="FF0000"/>
                <w:lang w:val="es-ES_tradnl"/>
              </w:rPr>
              <w:lastRenderedPageBreak/>
              <w:t>Cambiar la instrucción</w:t>
            </w:r>
            <w:r w:rsidR="00F93299" w:rsidRPr="00EC2834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EC2834">
              <w:rPr>
                <w:rFonts w:cs="Times New Roman"/>
                <w:color w:val="000000"/>
                <w:lang w:val="es-ES_tradnl"/>
              </w:rPr>
              <w:t>Reescribe las oraciones para que tengan un verbo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 xml:space="preserve"> en forma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lastRenderedPageBreak/>
              <w:t>personal en presente de indicativo</w:t>
            </w:r>
            <w:r w:rsidR="00AD1164" w:rsidRPr="00EC2834">
              <w:rPr>
                <w:rFonts w:cs="Times New Roman"/>
                <w:color w:val="000000"/>
                <w:lang w:val="es-ES_tradnl"/>
              </w:rPr>
              <w:t>.</w:t>
            </w:r>
            <w:r w:rsidR="008A091A"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P</w:t>
            </w:r>
            <w:r w:rsidR="008A091A" w:rsidRPr="00EC2834">
              <w:rPr>
                <w:rFonts w:cs="Times New Roman"/>
                <w:color w:val="FF0000"/>
                <w:lang w:val="es-ES_tradnl"/>
              </w:rPr>
              <w:t>or</w:t>
            </w:r>
            <w:r w:rsidR="00AD1164" w:rsidRPr="00EC2834">
              <w:rPr>
                <w:rFonts w:cs="Times New Roman"/>
                <w:color w:val="FF0000"/>
                <w:lang w:val="es-ES_tradnl"/>
              </w:rPr>
              <w:t>:</w:t>
            </w:r>
            <w:r w:rsidR="008A091A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091A" w:rsidRPr="00EC2834">
              <w:rPr>
                <w:rFonts w:cs="Times New Roman"/>
                <w:color w:val="000000"/>
                <w:lang w:val="es-ES_tradnl"/>
              </w:rPr>
              <w:t>Construye oraciones a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partir de los elementos dados. En todas 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debes incluir un verbo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personal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en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tiempo </w:t>
            </w:r>
            <w:r w:rsidR="00DE0B5F" w:rsidRPr="00EC2834">
              <w:rPr>
                <w:rFonts w:cs="Times New Roman"/>
                <w:b/>
                <w:color w:val="000000"/>
                <w:lang w:val="es-ES_tradnl"/>
              </w:rPr>
              <w:t>presente</w:t>
            </w:r>
            <w:r w:rsidR="00DE0B5F" w:rsidRPr="00EC2834">
              <w:rPr>
                <w:rFonts w:cs="Times New Roman"/>
                <w:color w:val="000000"/>
                <w:lang w:val="es-ES_tradnl"/>
              </w:rPr>
              <w:t xml:space="preserve"> del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 modo </w:t>
            </w:r>
            <w:r w:rsidR="001A3E6A" w:rsidRPr="00EC2834">
              <w:rPr>
                <w:rFonts w:cs="Times New Roman"/>
                <w:b/>
                <w:color w:val="000000"/>
                <w:lang w:val="es-ES_tradnl"/>
              </w:rPr>
              <w:t>indicativo</w:t>
            </w:r>
            <w:r w:rsidR="001A3E6A" w:rsidRPr="00EC2834">
              <w:rPr>
                <w:rFonts w:cs="Times New Roman"/>
                <w:color w:val="000000"/>
                <w:lang w:val="es-ES_tradnl"/>
              </w:rPr>
              <w:t xml:space="preserve">. </w:t>
            </w:r>
          </w:p>
          <w:p w14:paraId="3885C7E6" w14:textId="77777777" w:rsidR="00C9331E" w:rsidRPr="0075695A" w:rsidRDefault="00C9331E" w:rsidP="00DE0B5F">
            <w:pPr>
              <w:rPr>
                <w:rFonts w:cs="Times New Roman"/>
                <w:i/>
                <w:color w:val="000000"/>
                <w:lang w:val="es-ES_tradnl"/>
              </w:rPr>
            </w:pPr>
          </w:p>
          <w:p w14:paraId="06B2AE81" w14:textId="136F76A1" w:rsidR="00686595" w:rsidRDefault="00EC2834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 xml:space="preserve">En 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Cambiar la opción </w:t>
            </w:r>
            <w:r w:rsidR="00C9331E" w:rsidRPr="0075695A">
              <w:rPr>
                <w:rFonts w:cs="Times New Roman"/>
                <w:i/>
                <w:color w:val="000000"/>
                <w:lang w:val="es-ES_tradnl"/>
              </w:rPr>
              <w:t>El pilar aguantado la casa</w:t>
            </w:r>
            <w:r w:rsidR="00C9331E" w:rsidRPr="0075695A">
              <w:rPr>
                <w:rFonts w:cs="Times New Roman"/>
                <w:color w:val="000000"/>
                <w:lang w:val="es-ES_tradnl"/>
              </w:rPr>
              <w:t xml:space="preserve"> por </w:t>
            </w:r>
            <w:r w:rsidR="00C9331E" w:rsidRPr="0075695A">
              <w:rPr>
                <w:rFonts w:cs="Times New Roman"/>
                <w:i/>
                <w:color w:val="000000"/>
                <w:lang w:val="es-ES_tradnl"/>
              </w:rPr>
              <w:t>La columna aguantado la casa</w:t>
            </w:r>
            <w:r w:rsidR="00533362" w:rsidRPr="0075695A">
              <w:rPr>
                <w:rFonts w:cs="Times New Roman"/>
                <w:i/>
                <w:color w:val="000000"/>
                <w:lang w:val="es-ES_tradnl"/>
              </w:rPr>
              <w:t xml:space="preserve">. </w:t>
            </w:r>
          </w:p>
          <w:p w14:paraId="238268E4" w14:textId="77777777" w:rsidR="00AD1164" w:rsidRPr="0075695A" w:rsidRDefault="00AD1164" w:rsidP="00C9331E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5DC4F728" w14:textId="092F383F" w:rsidR="00C9331E" w:rsidRPr="00EC2834" w:rsidRDefault="00533362" w:rsidP="00C9331E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686595" w:rsidRPr="0075695A">
              <w:rPr>
                <w:rFonts w:cs="Times New Roman"/>
                <w:b/>
                <w:color w:val="FF0000"/>
                <w:lang w:val="es-ES_tradnl"/>
              </w:rPr>
              <w:t>Nota p</w:t>
            </w:r>
            <w:r w:rsidR="00EC2834">
              <w:rPr>
                <w:rFonts w:cs="Times New Roman"/>
                <w:b/>
                <w:color w:val="FF0000"/>
                <w:lang w:val="es-ES_tradnl"/>
              </w:rPr>
              <w:t>ara el corrector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no se trata de la oración 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“L</w:t>
            </w:r>
            <w:r w:rsidRPr="0075695A">
              <w:rPr>
                <w:rFonts w:cs="Times New Roman"/>
                <w:color w:val="000000"/>
                <w:lang w:val="es-ES_tradnl"/>
              </w:rPr>
              <w:t>a columna ha aguantado la casa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”</w:t>
            </w:r>
            <w:r w:rsidRPr="0075695A">
              <w:rPr>
                <w:rFonts w:cs="Times New Roman"/>
                <w:color w:val="000000"/>
                <w:lang w:val="es-ES_tradnl"/>
              </w:rPr>
              <w:t>, sino de los elementos que se le dan al estudiante para que termine escribiendo “La columna aguanta la casa”</w:t>
            </w:r>
            <w:r w:rsidR="00686595" w:rsidRPr="0075695A">
              <w:rPr>
                <w:rFonts w:cs="Times New Roman"/>
                <w:color w:val="000000"/>
                <w:lang w:val="es-ES_tradnl"/>
              </w:rPr>
              <w:t>, así que, por favor, no corregir)</w:t>
            </w:r>
          </w:p>
        </w:tc>
      </w:tr>
      <w:tr w:rsidR="000A0902" w:rsidRPr="0075695A" w14:paraId="4A842F42" w14:textId="77777777" w:rsidTr="00F93299">
        <w:tc>
          <w:tcPr>
            <w:tcW w:w="1242" w:type="dxa"/>
          </w:tcPr>
          <w:p w14:paraId="13460FAF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01D459C3" w14:textId="56BC3CE1" w:rsidR="000A0902" w:rsidRPr="0075695A" w:rsidRDefault="00F17BA4" w:rsidP="000A090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Conjuga verbos en presente indicativo</w:t>
            </w:r>
          </w:p>
        </w:tc>
      </w:tr>
      <w:tr w:rsidR="000A0902" w:rsidRPr="0075695A" w14:paraId="2827C19D" w14:textId="77777777" w:rsidTr="00F93299">
        <w:tc>
          <w:tcPr>
            <w:tcW w:w="1242" w:type="dxa"/>
          </w:tcPr>
          <w:p w14:paraId="4C15D144" w14:textId="77777777" w:rsidR="000A0902" w:rsidRPr="0075695A" w:rsidRDefault="000A0902" w:rsidP="000A0902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7C0A09D2" w14:textId="34E6E7BA" w:rsidR="000A0902" w:rsidRPr="0075695A" w:rsidRDefault="00E97BE0" w:rsidP="000A0902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ejercitar la co</w:t>
            </w:r>
            <w:r w:rsidR="00F17BA4" w:rsidRPr="0075695A">
              <w:rPr>
                <w:rFonts w:cs="Times New Roman"/>
                <w:color w:val="000000"/>
                <w:lang w:val="es-ES_tradnl"/>
              </w:rPr>
              <w:t>mpetencia de conjugación verbal</w:t>
            </w:r>
            <w:r w:rsidR="0037197A" w:rsidRPr="0075695A">
              <w:rPr>
                <w:rFonts w:cs="Times New Roman"/>
                <w:color w:val="000000"/>
                <w:lang w:val="es-ES_tradnl"/>
              </w:rPr>
              <w:t xml:space="preserve"> en el modo indicativo</w:t>
            </w:r>
          </w:p>
        </w:tc>
      </w:tr>
    </w:tbl>
    <w:p w14:paraId="183B757C" w14:textId="77777777" w:rsidR="000A0902" w:rsidRPr="0075695A" w:rsidRDefault="000A0902" w:rsidP="00497BCE"/>
    <w:p w14:paraId="1C345A98" w14:textId="57ABA811" w:rsidR="006931C0" w:rsidRPr="0075695A" w:rsidRDefault="006931C0" w:rsidP="006931C0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 xml:space="preserve">4.3 El </w:t>
      </w:r>
      <w:r w:rsidR="00CD1D1D" w:rsidRPr="0075695A">
        <w:rPr>
          <w:rFonts w:ascii="Times" w:hAnsi="Times"/>
          <w:b/>
        </w:rPr>
        <w:t>subjuntivo</w:t>
      </w:r>
    </w:p>
    <w:p w14:paraId="5380239A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  <w:r w:rsidRPr="0075695A">
        <w:rPr>
          <w:lang w:eastAsia="ja-JP"/>
        </w:rPr>
        <w:t>Un hablante usa el modo subjuntivo cuando quiere</w:t>
      </w:r>
      <w:r w:rsidRPr="0075695A">
        <w:rPr>
          <w:rFonts w:eastAsiaTheme="minorEastAsia"/>
          <w:lang w:eastAsia="ja-JP"/>
        </w:rPr>
        <w:t xml:space="preserve"> manifestar un </w:t>
      </w:r>
      <w:r w:rsidRPr="0075695A">
        <w:rPr>
          <w:rFonts w:eastAsiaTheme="minorEastAsia"/>
          <w:b/>
          <w:lang w:eastAsia="ja-JP"/>
        </w:rPr>
        <w:t>deseo</w:t>
      </w:r>
      <w:r w:rsidRPr="0075695A">
        <w:rPr>
          <w:rFonts w:eastAsiaTheme="minorEastAsia"/>
          <w:lang w:eastAsia="ja-JP"/>
        </w:rPr>
        <w:t xml:space="preserve">, señalar que algo es o será </w:t>
      </w:r>
      <w:r w:rsidRPr="0075695A">
        <w:rPr>
          <w:rFonts w:eastAsiaTheme="minorEastAsia"/>
          <w:b/>
          <w:lang w:eastAsia="ja-JP"/>
        </w:rPr>
        <w:t>posible</w:t>
      </w:r>
      <w:r w:rsidRPr="0075695A">
        <w:rPr>
          <w:rFonts w:eastAsiaTheme="minorEastAsia"/>
          <w:lang w:eastAsia="ja-JP"/>
        </w:rPr>
        <w:t xml:space="preserve">, o referirse a algo que </w:t>
      </w:r>
      <w:r w:rsidRPr="0075695A">
        <w:rPr>
          <w:rFonts w:eastAsiaTheme="minorEastAsia"/>
          <w:b/>
          <w:lang w:eastAsia="ja-JP"/>
        </w:rPr>
        <w:t>no se sabe si sucederá</w:t>
      </w:r>
      <w:r w:rsidRPr="0075695A">
        <w:rPr>
          <w:rFonts w:eastAsiaTheme="minorEastAsia"/>
          <w:lang w:eastAsia="ja-JP"/>
        </w:rPr>
        <w:t xml:space="preserve">. Por ejemplo: </w:t>
      </w:r>
    </w:p>
    <w:p w14:paraId="75E2A528" w14:textId="77777777" w:rsidR="00CD1D1D" w:rsidRPr="0075695A" w:rsidRDefault="00CD1D1D" w:rsidP="00CD1D1D">
      <w:pPr>
        <w:widowControl w:val="0"/>
        <w:autoSpaceDE w:val="0"/>
        <w:autoSpaceDN w:val="0"/>
        <w:adjustRightInd w:val="0"/>
        <w:spacing w:after="0"/>
        <w:rPr>
          <w:rFonts w:eastAsiaTheme="minorEastAsia"/>
          <w:lang w:eastAsia="ja-JP"/>
        </w:rPr>
      </w:pPr>
    </w:p>
    <w:p w14:paraId="12E6E40C" w14:textId="6DC2DC66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hubiese gustado</w:t>
      </w:r>
      <w:r w:rsidR="001B322D" w:rsidRPr="0075695A">
        <w:rPr>
          <w:b/>
          <w:i/>
        </w:rPr>
        <w:t xml:space="preserve"> </w:t>
      </w:r>
      <w:r w:rsidRPr="0075695A">
        <w:rPr>
          <w:i/>
        </w:rPr>
        <w:t>ser más alto.</w:t>
      </w:r>
    </w:p>
    <w:p w14:paraId="3EC76538" w14:textId="53CF2B9E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Si </w:t>
      </w:r>
      <w:r w:rsidRPr="0075695A">
        <w:rPr>
          <w:b/>
          <w:i/>
        </w:rPr>
        <w:t>fuera</w:t>
      </w:r>
      <w:r w:rsidR="001B322D" w:rsidRPr="0075695A">
        <w:rPr>
          <w:i/>
        </w:rPr>
        <w:t xml:space="preserve"> más juicioso, </w:t>
      </w:r>
      <w:r w:rsidRPr="0075695A">
        <w:rPr>
          <w:i/>
        </w:rPr>
        <w:t xml:space="preserve">no </w:t>
      </w:r>
      <w:r w:rsidRPr="0075695A">
        <w:rPr>
          <w:b/>
          <w:i/>
        </w:rPr>
        <w:t>dejaría</w:t>
      </w:r>
      <w:r w:rsidRPr="0075695A">
        <w:rPr>
          <w:i/>
        </w:rPr>
        <w:t xml:space="preserve"> todo para el final.</w:t>
      </w:r>
    </w:p>
    <w:p w14:paraId="5F8F864C" w14:textId="4AA93BE5" w:rsidR="00FE3F98" w:rsidRPr="0075695A" w:rsidRDefault="00CD1D1D" w:rsidP="00880AA3">
      <w:pPr>
        <w:pStyle w:val="Prrafodelista"/>
        <w:rPr>
          <w:i/>
        </w:rPr>
      </w:pPr>
      <w:r w:rsidRPr="0075695A">
        <w:rPr>
          <w:b/>
          <w:i/>
        </w:rPr>
        <w:t>Sería</w:t>
      </w:r>
      <w:r w:rsidRPr="0075695A">
        <w:rPr>
          <w:i/>
        </w:rPr>
        <w:t xml:space="preserve"> ideal que </w:t>
      </w:r>
      <w:r w:rsidRPr="0075695A">
        <w:rPr>
          <w:b/>
          <w:i/>
        </w:rPr>
        <w:t>viniera</w:t>
      </w:r>
      <w:r w:rsidRPr="0075695A">
        <w:rPr>
          <w:i/>
        </w:rPr>
        <w:t xml:space="preserve"> </w:t>
      </w:r>
      <w:r w:rsidR="00096DDC" w:rsidRPr="0075695A">
        <w:rPr>
          <w:i/>
        </w:rPr>
        <w:t>Santiago</w:t>
      </w:r>
      <w:r w:rsidRPr="0075695A">
        <w:rPr>
          <w:i/>
        </w:rPr>
        <w:t>.</w:t>
      </w:r>
    </w:p>
    <w:p w14:paraId="7034C6D5" w14:textId="671A4148" w:rsidR="00880AA3" w:rsidRPr="0075695A" w:rsidRDefault="00880AA3" w:rsidP="00880AA3">
      <w:pPr>
        <w:pStyle w:val="Prrafodelista"/>
        <w:rPr>
          <w:i/>
        </w:rPr>
      </w:pPr>
      <w:r w:rsidRPr="0075695A">
        <w:rPr>
          <w:i/>
        </w:rPr>
        <w:t xml:space="preserve">Me </w:t>
      </w:r>
      <w:r w:rsidRPr="0075695A">
        <w:rPr>
          <w:b/>
          <w:i/>
        </w:rPr>
        <w:t>gustaría</w:t>
      </w:r>
      <w:r w:rsidRPr="0075695A">
        <w:rPr>
          <w:i/>
        </w:rPr>
        <w:t xml:space="preserve"> que </w:t>
      </w:r>
      <w:r w:rsidRPr="0075695A">
        <w:rPr>
          <w:b/>
          <w:i/>
        </w:rPr>
        <w:t>cantáramos</w:t>
      </w:r>
      <w:r w:rsidRPr="0075695A">
        <w:rPr>
          <w:i/>
        </w:rPr>
        <w:t xml:space="preserve"> en </w:t>
      </w:r>
      <w:r w:rsidR="00096DDC" w:rsidRPr="0075695A">
        <w:rPr>
          <w:i/>
        </w:rPr>
        <w:t xml:space="preserve">la ceremonia de </w:t>
      </w:r>
      <w:r w:rsidRPr="0075695A">
        <w:rPr>
          <w:i/>
        </w:rPr>
        <w:t>nuestro grado.</w:t>
      </w:r>
    </w:p>
    <w:p w14:paraId="73B45487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Quizá nos </w:t>
      </w:r>
      <w:r w:rsidRPr="0075695A">
        <w:rPr>
          <w:b/>
          <w:i/>
        </w:rPr>
        <w:t>hubiéramos equivocado</w:t>
      </w:r>
      <w:r w:rsidRPr="0075695A">
        <w:rPr>
          <w:i/>
        </w:rPr>
        <w:t xml:space="preserve"> al tomar una decisión a la carrera.</w:t>
      </w:r>
    </w:p>
    <w:p w14:paraId="681BBDD2" w14:textId="1238B733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De </w:t>
      </w:r>
      <w:r w:rsidR="0072079F" w:rsidRPr="0075695A">
        <w:rPr>
          <w:b/>
          <w:i/>
        </w:rPr>
        <w:t>haberme</w:t>
      </w:r>
      <w:r w:rsidRPr="0075695A">
        <w:rPr>
          <w:i/>
        </w:rPr>
        <w:t xml:space="preserve"> avisado, </w:t>
      </w:r>
      <w:r w:rsidR="0072079F" w:rsidRPr="0075695A">
        <w:rPr>
          <w:b/>
          <w:i/>
        </w:rPr>
        <w:t>hubiese</w:t>
      </w:r>
      <w:r w:rsidRPr="0075695A">
        <w:rPr>
          <w:i/>
        </w:rPr>
        <w:t xml:space="preserve"> ido.</w:t>
      </w:r>
    </w:p>
    <w:p w14:paraId="0B4E1F19" w14:textId="77777777" w:rsidR="00CD1D1D" w:rsidRPr="0075695A" w:rsidRDefault="00CD1D1D" w:rsidP="001B322D">
      <w:pPr>
        <w:pStyle w:val="Prrafodelista"/>
        <w:rPr>
          <w:i/>
        </w:rPr>
      </w:pPr>
      <w:r w:rsidRPr="0075695A">
        <w:rPr>
          <w:i/>
        </w:rPr>
        <w:t xml:space="preserve">Cuando </w:t>
      </w:r>
      <w:r w:rsidRPr="0075695A">
        <w:rPr>
          <w:b/>
          <w:i/>
        </w:rPr>
        <w:t>partamos</w:t>
      </w:r>
      <w:r w:rsidRPr="0075695A">
        <w:rPr>
          <w:i/>
        </w:rPr>
        <w:t xml:space="preserve">, la abuela se </w:t>
      </w:r>
      <w:r w:rsidRPr="0075695A">
        <w:rPr>
          <w:b/>
          <w:i/>
        </w:rPr>
        <w:t>quedará</w:t>
      </w:r>
      <w:r w:rsidRPr="0075695A">
        <w:rPr>
          <w:i/>
        </w:rPr>
        <w:t xml:space="preserve"> muy triste.</w:t>
      </w:r>
    </w:p>
    <w:p w14:paraId="1C427411" w14:textId="77777777" w:rsidR="000C4E48" w:rsidRPr="0075695A" w:rsidRDefault="000C4E48" w:rsidP="00CD1D1D"/>
    <w:p w14:paraId="37E9B793" w14:textId="10C46A48" w:rsidR="006931C0" w:rsidRPr="0075695A" w:rsidRDefault="00CD1D1D" w:rsidP="00AA4C6B">
      <w:pPr>
        <w:jc w:val="both"/>
        <w:rPr>
          <w:lang w:eastAsia="ja-JP"/>
        </w:rPr>
      </w:pPr>
      <w:r w:rsidRPr="0075695A">
        <w:t>Compara la conjugación en los tiempos del indicativo y del subjuntiv</w:t>
      </w:r>
      <w:r w:rsidR="006014FD" w:rsidRPr="0075695A">
        <w:t>o en el siguiente enlace de la J</w:t>
      </w:r>
      <w:r w:rsidRPr="0075695A">
        <w:t>unta de Galicia</w:t>
      </w:r>
      <w:r w:rsidRPr="0075695A">
        <w:rPr>
          <w:lang w:eastAsia="ja-JP"/>
        </w:rPr>
        <w:t xml:space="preserve"> </w:t>
      </w:r>
      <w:hyperlink r:id="rId13" w:history="1">
        <w:r w:rsidR="000C4E48" w:rsidRPr="0075695A">
          <w:rPr>
            <w:rStyle w:val="Hipervnculo"/>
          </w:rPr>
          <w:t>[VER]</w:t>
        </w:r>
      </w:hyperlink>
      <w:r w:rsidR="007541C5">
        <w:rPr>
          <w:rStyle w:val="Hipervnculo"/>
        </w:rPr>
        <w:t>.</w:t>
      </w:r>
      <w:r w:rsidR="000C4E48" w:rsidRPr="0075695A">
        <w:rPr>
          <w:lang w:eastAsia="ja-JP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8164A" w:rsidRPr="0075695A" w14:paraId="596A89D9" w14:textId="77777777" w:rsidTr="0088164A">
        <w:tc>
          <w:tcPr>
            <w:tcW w:w="9054" w:type="dxa"/>
            <w:gridSpan w:val="2"/>
            <w:shd w:val="clear" w:color="auto" w:fill="000000" w:themeFill="text1"/>
          </w:tcPr>
          <w:p w14:paraId="10AD0A23" w14:textId="77777777" w:rsidR="0088164A" w:rsidRPr="0075695A" w:rsidRDefault="0088164A" w:rsidP="0088164A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Profundiza: recurso aprovechado</w:t>
            </w:r>
          </w:p>
        </w:tc>
      </w:tr>
      <w:tr w:rsidR="005E2E95" w:rsidRPr="0075695A" w14:paraId="02482C94" w14:textId="77777777" w:rsidTr="00FE340F">
        <w:tc>
          <w:tcPr>
            <w:tcW w:w="1242" w:type="dxa"/>
          </w:tcPr>
          <w:p w14:paraId="67373F51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D84FF6F" w14:textId="2A807154" w:rsidR="005E2E95" w:rsidRPr="0075695A" w:rsidRDefault="004437CD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LE_05_05_REC18</w:t>
            </w:r>
            <w:r w:rsidR="00481978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5E2E95" w:rsidRPr="0075695A" w14:paraId="2FE8D2B8" w14:textId="77777777" w:rsidTr="00FE340F">
        <w:tc>
          <w:tcPr>
            <w:tcW w:w="1242" w:type="dxa"/>
          </w:tcPr>
          <w:p w14:paraId="25E2E8C8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0D091149" w14:textId="1371171D" w:rsidR="005E2E95" w:rsidRPr="0075695A" w:rsidRDefault="005E2E95" w:rsidP="007F6316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literatura/El mito/Uso de la lengua</w:t>
            </w:r>
            <w:r w:rsidR="007F6316">
              <w:rPr>
                <w:rFonts w:ascii="Times" w:hAnsi="Times"/>
                <w:lang w:val="es-ES_tradnl"/>
              </w:rPr>
              <w:t>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La conjugación del verbo</w:t>
            </w:r>
          </w:p>
        </w:tc>
      </w:tr>
      <w:tr w:rsidR="005E2E95" w:rsidRPr="0075695A" w14:paraId="2B08BD3F" w14:textId="77777777" w:rsidTr="00FE340F">
        <w:tc>
          <w:tcPr>
            <w:tcW w:w="1242" w:type="dxa"/>
          </w:tcPr>
          <w:p w14:paraId="11E8B556" w14:textId="77777777" w:rsidR="005E2E95" w:rsidRPr="0075695A" w:rsidRDefault="005E2E95" w:rsidP="0088164A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612BB691" w14:textId="74907C97" w:rsidR="007F729C" w:rsidRDefault="007F6316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En el </w:t>
            </w:r>
            <w:r w:rsidRPr="007F6316">
              <w:rPr>
                <w:rFonts w:cs="Times New Roman"/>
                <w:b/>
                <w:color w:val="FF0000"/>
                <w:lang w:val="es-ES_tradnl"/>
              </w:rPr>
              <w:t>interactivo</w:t>
            </w:r>
            <w:r>
              <w:rPr>
                <w:rFonts w:cs="Times New Roman"/>
                <w:color w:val="FF0000"/>
                <w:lang w:val="es-ES_tradnl"/>
              </w:rPr>
              <w:t>:</w:t>
            </w:r>
          </w:p>
          <w:p w14:paraId="66089604" w14:textId="3E9CE287" w:rsidR="007F6316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“Conjugaciones”, en la primera diapositiva cambiar en el ejemplo </w:t>
            </w:r>
            <w:r>
              <w:rPr>
                <w:rFonts w:cs="Times New Roman"/>
                <w:lang w:val="es-ES_tradnl"/>
              </w:rPr>
              <w:t>vosotros jug</w:t>
            </w:r>
            <w:r w:rsidRPr="000673E1">
              <w:rPr>
                <w:rFonts w:cs="Times New Roman"/>
                <w:b/>
                <w:lang w:val="es-ES_tradnl"/>
              </w:rPr>
              <w:t>áis</w:t>
            </w:r>
            <w:r>
              <w:rPr>
                <w:rFonts w:cs="Times New Roman"/>
                <w:lang w:val="es-ES_tradnl"/>
              </w:rPr>
              <w:t xml:space="preserve">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lang w:val="es-ES_tradnl"/>
              </w:rPr>
              <w:t>ustedes jueg</w:t>
            </w:r>
            <w:r>
              <w:rPr>
                <w:rFonts w:cs="Times New Roman"/>
                <w:b/>
                <w:lang w:val="es-ES_tradnl"/>
              </w:rPr>
              <w:t>an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  <w:r>
              <w:rPr>
                <w:rFonts w:cs="Times New Roman"/>
                <w:color w:val="FF0000"/>
                <w:lang w:val="es-ES_tradnl"/>
              </w:rPr>
              <w:t xml:space="preserve"> En la segunda diapositiva cambiar en el ejemplo </w:t>
            </w:r>
            <w:r>
              <w:rPr>
                <w:rFonts w:cs="Times New Roman"/>
                <w:lang w:val="es-ES_tradnl"/>
              </w:rPr>
              <w:t>vosotros com</w:t>
            </w:r>
            <w:r w:rsidRPr="000673E1">
              <w:rPr>
                <w:rFonts w:cs="Times New Roman"/>
                <w:b/>
                <w:lang w:val="es-ES_tradnl"/>
              </w:rPr>
              <w:t>éis</w:t>
            </w:r>
            <w:r>
              <w:rPr>
                <w:rFonts w:cs="Times New Roman"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com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 En la tercera diapositiva cambiar</w:t>
            </w:r>
            <w:r>
              <w:rPr>
                <w:rFonts w:cs="Times New Roman"/>
                <w:lang w:val="es-ES_tradnl"/>
              </w:rPr>
              <w:t xml:space="preserve"> vosotros viv</w:t>
            </w:r>
            <w:r w:rsidRPr="000673E1">
              <w:rPr>
                <w:rFonts w:cs="Times New Roman"/>
                <w:b/>
                <w:lang w:val="es-ES_tradnl"/>
              </w:rPr>
              <w:t>ís</w:t>
            </w:r>
            <w:r>
              <w:rPr>
                <w:rFonts w:cs="Times New Roman"/>
                <w:b/>
                <w:lang w:val="es-ES_tradnl"/>
              </w:rPr>
              <w:t xml:space="preserve"> </w:t>
            </w:r>
            <w:r w:rsidRPr="000673E1">
              <w:rPr>
                <w:rFonts w:cs="Times New Roman"/>
                <w:color w:val="FF0000"/>
                <w:lang w:val="es-ES_tradnl"/>
              </w:rPr>
              <w:t>por</w:t>
            </w:r>
            <w:r>
              <w:rPr>
                <w:rFonts w:cs="Times New Roman"/>
                <w:lang w:val="es-ES_tradnl"/>
              </w:rPr>
              <w:t xml:space="preserve"> ustedes viv</w:t>
            </w:r>
            <w:r w:rsidRPr="000673E1">
              <w:rPr>
                <w:rFonts w:cs="Times New Roman"/>
                <w:b/>
                <w:lang w:val="es-ES_tradnl"/>
              </w:rPr>
              <w:t>en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3AB32DB" w14:textId="01D270D8" w:rsidR="000673E1" w:rsidRPr="000673E1" w:rsidRDefault="000673E1" w:rsidP="007F729C">
            <w:pPr>
              <w:jc w:val="both"/>
              <w:rPr>
                <w:rFonts w:cs="Times New Roman"/>
                <w:lang w:val="es-ES_tradnl"/>
              </w:rPr>
            </w:pPr>
            <w:r w:rsidRPr="000673E1">
              <w:rPr>
                <w:rFonts w:cs="Times New Roman"/>
                <w:color w:val="FF0000"/>
                <w:lang w:val="es-ES_tradnl"/>
              </w:rPr>
              <w:t>Tras acceder a la pestaña “Modos”</w:t>
            </w:r>
            <w:r>
              <w:rPr>
                <w:rFonts w:cs="Times New Roman"/>
                <w:color w:val="FF0000"/>
                <w:lang w:val="es-ES_tradnl"/>
              </w:rPr>
              <w:t xml:space="preserve">, en la tercera diapositiva cambiar </w:t>
            </w:r>
            <w:r w:rsidRPr="000673E1">
              <w:rPr>
                <w:rFonts w:cs="Times New Roman"/>
                <w:b/>
                <w:lang w:val="es-ES_tradnl"/>
              </w:rPr>
              <w:t>Vigilad</w:t>
            </w:r>
            <w:r>
              <w:rPr>
                <w:rFonts w:cs="Times New Roman"/>
                <w:lang w:val="es-ES_tradnl"/>
              </w:rPr>
              <w:t xml:space="preserve"> vuestras pertenencias </w:t>
            </w:r>
            <w:r>
              <w:rPr>
                <w:rFonts w:cs="Times New Roman"/>
                <w:color w:val="FF0000"/>
                <w:lang w:val="es-ES_tradnl"/>
              </w:rPr>
              <w:t xml:space="preserve">por </w:t>
            </w:r>
            <w:r>
              <w:rPr>
                <w:rFonts w:cs="Times New Roman"/>
                <w:b/>
                <w:lang w:val="es-ES_tradnl"/>
              </w:rPr>
              <w:t xml:space="preserve">Vigilen </w:t>
            </w:r>
            <w:r>
              <w:rPr>
                <w:rFonts w:cs="Times New Roman"/>
                <w:lang w:val="es-ES_tradnl"/>
              </w:rPr>
              <w:t>sus pertenencias</w:t>
            </w:r>
            <w:r w:rsidRPr="000673E1">
              <w:rPr>
                <w:rFonts w:cs="Times New Roman"/>
                <w:color w:val="FF0000"/>
                <w:lang w:val="es-ES_tradnl"/>
              </w:rPr>
              <w:t>.</w:t>
            </w:r>
          </w:p>
          <w:p w14:paraId="727001EC" w14:textId="716E0295" w:rsidR="007F6316" w:rsidRPr="008D4C41" w:rsidRDefault="000673E1" w:rsidP="007F729C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>
              <w:rPr>
                <w:rFonts w:cs="Times New Roman"/>
                <w:color w:val="FF0000"/>
                <w:lang w:val="es-ES_tradnl"/>
              </w:rPr>
              <w:t xml:space="preserve">Tras acceder a la pestaña “Tiempos”, en la segunda diapositiva cambiar el ejemplo </w:t>
            </w:r>
            <w:r>
              <w:rPr>
                <w:rFonts w:cs="Times New Roman"/>
                <w:lang w:val="es-ES_tradnl"/>
              </w:rPr>
              <w:t xml:space="preserve">Yo </w:t>
            </w:r>
            <w:r w:rsidRPr="008D4C41">
              <w:rPr>
                <w:rFonts w:cs="Times New Roman"/>
                <w:b/>
                <w:lang w:val="es-ES_tradnl"/>
              </w:rPr>
              <w:t>jugaba</w:t>
            </w:r>
            <w:r>
              <w:rPr>
                <w:rFonts w:cs="Times New Roman"/>
                <w:lang w:val="es-ES_tradnl"/>
              </w:rPr>
              <w:t xml:space="preserve"> a baloncesto </w:t>
            </w:r>
            <w:r w:rsidR="008D4C41">
              <w:rPr>
                <w:rFonts w:cs="Times New Roman"/>
                <w:color w:val="FF0000"/>
                <w:lang w:val="es-ES_tradnl"/>
              </w:rPr>
              <w:t xml:space="preserve">por </w:t>
            </w:r>
            <w:r w:rsidR="008D4C41">
              <w:rPr>
                <w:rFonts w:cs="Times New Roman"/>
                <w:lang w:val="es-ES_tradnl"/>
              </w:rPr>
              <w:t xml:space="preserve">Yo </w:t>
            </w:r>
            <w:r w:rsidR="008D4C41" w:rsidRPr="008D4C41">
              <w:rPr>
                <w:rFonts w:cs="Times New Roman"/>
                <w:b/>
                <w:lang w:val="es-ES_tradnl"/>
              </w:rPr>
              <w:t>jugaba</w:t>
            </w:r>
            <w:r w:rsidR="008D4C41">
              <w:rPr>
                <w:rFonts w:cs="Times New Roman"/>
                <w:lang w:val="es-ES_tradnl"/>
              </w:rPr>
              <w:t xml:space="preserve"> baloncesto</w:t>
            </w:r>
            <w:r w:rsidR="008D4C41" w:rsidRPr="008D4C41">
              <w:rPr>
                <w:rFonts w:cs="Times New Roman"/>
                <w:color w:val="FF0000"/>
                <w:lang w:val="es-ES_tradnl"/>
              </w:rPr>
              <w:t>.</w:t>
            </w:r>
          </w:p>
          <w:p w14:paraId="246603FE" w14:textId="77777777" w:rsidR="008D4C41" w:rsidRDefault="008D4C41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</w:p>
          <w:p w14:paraId="6507B715" w14:textId="3B4939B7" w:rsidR="007F729C" w:rsidRPr="0075695A" w:rsidRDefault="007F729C" w:rsidP="007F729C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8D4C41">
              <w:rPr>
                <w:rFonts w:cs="Times New Roman"/>
                <w:color w:val="FF0000"/>
                <w:lang w:val="es-ES_tradnl"/>
              </w:rPr>
              <w:t>La</w:t>
            </w:r>
            <w:r w:rsidRPr="0075695A">
              <w:rPr>
                <w:rFonts w:cs="Times New Roman"/>
                <w:b/>
                <w:color w:val="FF0000"/>
                <w:lang w:val="es-ES_tradnl"/>
              </w:rPr>
              <w:t xml:space="preserve"> ficha del estudiante </w:t>
            </w:r>
            <w:r w:rsidRPr="008D4C41">
              <w:rPr>
                <w:rFonts w:cs="Times New Roman"/>
                <w:color w:val="FF0000"/>
                <w:lang w:val="es-ES_tradnl"/>
              </w:rPr>
              <w:t>debe quedar así:</w:t>
            </w:r>
          </w:p>
          <w:p w14:paraId="65346931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características del verbo</w:t>
            </w:r>
          </w:p>
          <w:p w14:paraId="26B46EB2" w14:textId="21A83A14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Los verbos en español presentan diferentes características que permiten agruparlos y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 xml:space="preserve">lasificarlos de diversos modos: según </w:t>
            </w:r>
            <w:r w:rsidRPr="0075695A">
              <w:rPr>
                <w:rFonts w:cs="Times New Roman"/>
                <w:color w:val="000000"/>
                <w:lang w:val="es-ES_tradnl"/>
              </w:rPr>
              <w:t>la c</w:t>
            </w:r>
            <w:r w:rsidR="00050BE7" w:rsidRPr="0075695A">
              <w:rPr>
                <w:rFonts w:cs="Times New Roman"/>
                <w:color w:val="000000"/>
                <w:lang w:val="es-ES_tradnl"/>
              </w:rPr>
              <w:t>onjugación, el modo o el tiempo, por ejemplo.</w:t>
            </w:r>
          </w:p>
          <w:p w14:paraId="337030A4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30759B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Las conjugaciones</w:t>
            </w:r>
          </w:p>
          <w:p w14:paraId="7C0A6E8A" w14:textId="77777777" w:rsidR="007F729C" w:rsidRPr="0075695A" w:rsidRDefault="007F729C" w:rsidP="00050BE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verbos en español se dividen en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tres conjugaciones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que se clasifican por la terminación de sus infinitivos (-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Pr="0075695A">
              <w:rPr>
                <w:rFonts w:cs="Times New Roman"/>
                <w:color w:val="000000"/>
                <w:lang w:val="es-ES_tradnl"/>
              </w:rPr>
              <w:t>, -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Pr="0075695A">
              <w:rPr>
                <w:rFonts w:cs="Times New Roman"/>
                <w:color w:val="000000"/>
                <w:lang w:val="es-ES_tradnl"/>
              </w:rPr>
              <w:t>). Según a qué conjugación pertenezcan, los verbos presentarán unos morfemas u otros.</w:t>
            </w:r>
          </w:p>
          <w:p w14:paraId="373F9E0B" w14:textId="20DD1E26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1.ª conjugación </w:t>
            </w:r>
            <w:r w:rsidRPr="0075695A">
              <w:rPr>
                <w:color w:val="000000"/>
                <w:lang w:val="es-ES_tradnl"/>
              </w:rPr>
              <w:t xml:space="preserve">todos 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cantar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jugar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saltar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arreglar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jug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ju</w:t>
            </w:r>
            <w:r w:rsidR="008D4C41">
              <w:rPr>
                <w:i/>
                <w:iCs/>
                <w:color w:val="000000"/>
                <w:lang w:val="es-ES_tradnl"/>
              </w:rPr>
              <w:t>eg</w:t>
            </w:r>
            <w:r w:rsidR="008D4C41">
              <w:rPr>
                <w:b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jueg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an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1E9ED3DB" w14:textId="4A3646C5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2.ª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er</w:t>
            </w:r>
            <w:r w:rsidR="00432A47"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color w:val="000000"/>
                <w:lang w:val="es-ES_tradnl"/>
              </w:rPr>
              <w:t xml:space="preserve">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comer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beber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correr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perder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>ustedes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com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com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4E323374" w14:textId="261B15CE" w:rsidR="007F729C" w:rsidRPr="0075695A" w:rsidRDefault="007F729C" w:rsidP="008E0837">
            <w:pPr>
              <w:pStyle w:val="Prrafodelista"/>
              <w:numPr>
                <w:ilvl w:val="0"/>
                <w:numId w:val="8"/>
              </w:numPr>
              <w:tabs>
                <w:tab w:val="clear" w:pos="220"/>
                <w:tab w:val="left" w:pos="317"/>
              </w:tabs>
              <w:ind w:left="317" w:hanging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Se consideran verbos de la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3.ª conjugación </w:t>
            </w:r>
            <w:r w:rsidRPr="0075695A">
              <w:rPr>
                <w:color w:val="000000"/>
                <w:lang w:val="es-ES_tradnl"/>
              </w:rPr>
              <w:t xml:space="preserve">todos los verbos terminados en </w:t>
            </w:r>
            <w:r w:rsidR="00432A47" w:rsidRPr="0075695A">
              <w:rPr>
                <w:b/>
                <w:bCs/>
                <w:i/>
                <w:iCs/>
                <w:color w:val="000000"/>
                <w:lang w:val="es-ES_tradnl"/>
              </w:rPr>
              <w:t>–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ir</w:t>
            </w:r>
            <w:r w:rsidR="00432A47" w:rsidRPr="0075695A">
              <w:rPr>
                <w:color w:val="000000"/>
                <w:lang w:val="es-ES_tradnl"/>
              </w:rPr>
              <w:t xml:space="preserve">, como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dormir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reír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 xml:space="preserve">vivir </w:t>
            </w:r>
            <w:r w:rsidRPr="0075695A">
              <w:rPr>
                <w:color w:val="000000"/>
                <w:lang w:val="es-ES_tradnl"/>
              </w:rPr>
              <w:t xml:space="preserve">o 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convertir</w:t>
            </w:r>
            <w:r w:rsidRPr="0075695A">
              <w:rPr>
                <w:color w:val="000000"/>
                <w:lang w:val="es-ES_tradnl"/>
              </w:rPr>
              <w:t xml:space="preserve">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o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tú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él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nosotros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imos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="008D4C41">
              <w:rPr>
                <w:i/>
                <w:iCs/>
                <w:color w:val="000000"/>
                <w:lang w:val="es-ES_tradnl"/>
              </w:rPr>
              <w:t xml:space="preserve">ustedes </w:t>
            </w:r>
            <w:r w:rsidR="008D4C41" w:rsidRPr="0075695A">
              <w:rPr>
                <w:i/>
                <w:iCs/>
                <w:color w:val="000000"/>
                <w:lang w:val="es-ES_tradnl"/>
              </w:rPr>
              <w:t>viv</w:t>
            </w:r>
            <w:r w:rsidR="008D4C41"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 xml:space="preserve">, </w:t>
            </w:r>
            <w:r w:rsidRPr="0075695A">
              <w:rPr>
                <w:i/>
                <w:iCs/>
                <w:color w:val="000000"/>
                <w:lang w:val="es-ES_tradnl"/>
              </w:rPr>
              <w:t>ellos viv</w:t>
            </w:r>
            <w:r w:rsidRPr="0075695A">
              <w:rPr>
                <w:b/>
                <w:bCs/>
                <w:i/>
                <w:iCs/>
                <w:color w:val="000000"/>
                <w:lang w:val="es-ES_tradnl"/>
              </w:rPr>
              <w:t>en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373CAC3E" w14:textId="77777777" w:rsidR="00432A47" w:rsidRPr="0075695A" w:rsidRDefault="00432A4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76ECBA23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Los modos</w:t>
            </w:r>
          </w:p>
          <w:p w14:paraId="72ADB81D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La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actitud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del hablante sobre lo que está diciendo está expresada en 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</w:t>
            </w:r>
            <w:r w:rsidRPr="0075695A">
              <w:rPr>
                <w:rFonts w:cs="Times New Roman"/>
                <w:color w:val="000000"/>
                <w:lang w:val="es-ES_tradnl"/>
              </w:rPr>
              <w:t>de la forma verbal. En español existen tres modos: 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indicativo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,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subjuntivo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imperativo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355478C6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0A8708" w14:textId="3A66F66B" w:rsidR="00EB1ECA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indicativo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acciones de manera imparcial, es decir, 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que </w:t>
            </w:r>
            <w:r w:rsidRPr="0075695A">
              <w:rPr>
                <w:rFonts w:cs="Times New Roman"/>
                <w:color w:val="000000"/>
                <w:lang w:val="es-ES_tradnl"/>
              </w:rPr>
              <w:t>expone hecho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 xml:space="preserve">s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(</w:t>
            </w:r>
            <w:r w:rsidR="00982E89" w:rsidRPr="0075695A">
              <w:rPr>
                <w:rFonts w:cs="Times New Roman"/>
                <w:color w:val="000000"/>
                <w:lang w:val="es-ES_tradnl"/>
              </w:rPr>
              <w:t>que son, han sido o serán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)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sin </w:t>
            </w:r>
            <w:r w:rsidR="000C537D" w:rsidRPr="0075695A">
              <w:rPr>
                <w:rFonts w:cs="Times New Roman"/>
                <w:color w:val="000000"/>
                <w:lang w:val="es-ES_tradnl"/>
              </w:rPr>
              <w:t>emitir ninguna valoración subjetiva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4D52AA7" w14:textId="226E7851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Está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lloviendo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muy fuerte.</w:t>
            </w:r>
          </w:p>
          <w:p w14:paraId="50D214F2" w14:textId="23F7B2E2" w:rsidR="007F729C" w:rsidRPr="0075695A" w:rsidRDefault="007F729C" w:rsidP="000C537D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Mañana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vendrá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Raúl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267A5E4F" w14:textId="4FBA5FF4" w:rsidR="007F729C" w:rsidRPr="0075695A" w:rsidRDefault="007F729C" w:rsidP="000C537D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Ayer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vinieron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 </w:t>
            </w:r>
            <w:r w:rsidR="00982E89" w:rsidRPr="0075695A">
              <w:rPr>
                <w:rFonts w:cs="Times New Roman"/>
                <w:i/>
                <w:iCs/>
                <w:color w:val="000000"/>
                <w:lang w:val="es-ES_tradnl"/>
              </w:rPr>
              <w:t>mi barrio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.</w:t>
            </w:r>
          </w:p>
          <w:p w14:paraId="45EAFBF2" w14:textId="77777777" w:rsidR="00EB1ECA" w:rsidRPr="0075695A" w:rsidRDefault="00EB1ECA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365ABD9" w14:textId="5BF3FE13" w:rsidR="007D15F5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>modo subjuntivo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expresa no solo deseo, sino también probabilidad, posibilidad, temor; en general, subjetividad, todo aquello que se refiera a la actitud del hablante respecto a algo que sucedió o que todavía no ha sucedido.</w:t>
            </w:r>
          </w:p>
          <w:p w14:paraId="496EC370" w14:textId="6E7E5DAD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Espero que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tengas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mucha suerte.</w:t>
            </w:r>
          </w:p>
          <w:p w14:paraId="394C830B" w14:textId="00DC9862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No 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vengas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mañana.</w:t>
            </w:r>
          </w:p>
          <w:p w14:paraId="474C114A" w14:textId="29CE95AF" w:rsidR="007F729C" w:rsidRPr="0075695A" w:rsidRDefault="007F729C" w:rsidP="007D15F5">
            <w:pPr>
              <w:jc w:val="center"/>
              <w:rPr>
                <w:rFonts w:cs="Times New Roman"/>
                <w:i/>
                <w:iCs/>
                <w:color w:val="000000"/>
                <w:lang w:val="es-ES_tradnl"/>
              </w:rPr>
            </w:pP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Ojalá </w:t>
            </w: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gane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la lotería el jueves.</w:t>
            </w:r>
          </w:p>
          <w:p w14:paraId="7551293F" w14:textId="77777777" w:rsidR="007D15F5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</w:p>
          <w:p w14:paraId="4C402AFC" w14:textId="70E6317A" w:rsidR="007F729C" w:rsidRPr="0075695A" w:rsidRDefault="007F729C" w:rsidP="007D15F5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modo imperativo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expresa mandato, es decir, es la manera de formular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 xml:space="preserve">órdenes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prohibiciones</w:t>
            </w:r>
            <w:r w:rsidR="007D15F5"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4BDDCFD" w14:textId="7ABB61B4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Ven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inmediatamente.</w:t>
            </w:r>
          </w:p>
          <w:p w14:paraId="12D3AEC7" w14:textId="4BEFFE51" w:rsidR="007F729C" w:rsidRPr="0075695A" w:rsidRDefault="007F729C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Escucha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al profesor.</w:t>
            </w:r>
          </w:p>
          <w:p w14:paraId="5DE4CC1A" w14:textId="075A4A5C" w:rsidR="007F729C" w:rsidRPr="0075695A" w:rsidRDefault="007D15F5" w:rsidP="007D15F5">
            <w:pPr>
              <w:jc w:val="center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>Vigilen</w:t>
            </w:r>
            <w:r w:rsidR="007F729C" w:rsidRPr="0075695A">
              <w:rPr>
                <w:rFonts w:cs="Times New Roman"/>
                <w:b/>
                <w:bCs/>
                <w:i/>
                <w:iCs/>
                <w:color w:val="000000"/>
                <w:lang w:val="es-ES_tradnl"/>
              </w:rPr>
              <w:t xml:space="preserve"> </w:t>
            </w:r>
            <w:r w:rsidR="008D4C41">
              <w:rPr>
                <w:rFonts w:cs="Times New Roman"/>
                <w:i/>
                <w:iCs/>
                <w:color w:val="000000"/>
                <w:lang w:val="es-ES_tradnl"/>
              </w:rPr>
              <w:t>sus</w:t>
            </w:r>
            <w:r w:rsidR="007F729C"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 pertenencias.</w:t>
            </w:r>
          </w:p>
          <w:p w14:paraId="2B00E23D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2D76EA0C" w14:textId="77777777" w:rsidR="007F729C" w:rsidRPr="0075695A" w:rsidRDefault="007F729C" w:rsidP="007F729C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El tiempo</w:t>
            </w:r>
          </w:p>
          <w:p w14:paraId="45FD97B7" w14:textId="77777777" w:rsidR="007F729C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Los </w:t>
            </w:r>
            <w:r w:rsidRPr="0075695A">
              <w:rPr>
                <w:rFonts w:cs="Times New Roman"/>
                <w:bCs/>
                <w:color w:val="000000"/>
                <w:lang w:val="es-ES_tradnl"/>
              </w:rPr>
              <w:t>tiempos verbales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 </w:t>
            </w:r>
            <w:r w:rsidRPr="0075695A">
              <w:rPr>
                <w:rFonts w:cs="Times New Roman"/>
                <w:b/>
                <w:color w:val="000000"/>
                <w:lang w:val="es-ES_tradnl"/>
              </w:rPr>
              <w:t>sitúan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la acción que expresa el verbo en un momento determinado. Ese momento puede ser en el presente, en el pasado o en el futuro.</w:t>
            </w:r>
          </w:p>
          <w:p w14:paraId="72E0D106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52E6E03" w14:textId="5293E393" w:rsidR="00D0559D" w:rsidRPr="0075695A" w:rsidRDefault="007F729C" w:rsidP="00D0559D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presente </w:t>
            </w:r>
            <w:r w:rsidRPr="0075695A">
              <w:rPr>
                <w:rFonts w:cs="Times New Roman"/>
                <w:color w:val="000000"/>
                <w:lang w:val="es-ES_tradnl"/>
              </w:rPr>
              <w:t>es el momento en el que se expresa el mensaje. Por ejemplo: 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 xml:space="preserve">Andrés está en el </w:t>
            </w:r>
            <w:r w:rsidR="00D0559D" w:rsidRPr="0075695A">
              <w:rPr>
                <w:rFonts w:cs="Times New Roman"/>
                <w:i/>
                <w:iCs/>
                <w:color w:val="000000"/>
                <w:lang w:val="es-ES_tradnl"/>
              </w:rPr>
              <w:t>baño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137BB030" w14:textId="77777777" w:rsidR="00D0559D" w:rsidRPr="0075695A" w:rsidRDefault="00D0559D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47B543F9" w14:textId="213F4661" w:rsidR="007F729C" w:rsidRPr="0075695A" w:rsidRDefault="007F729C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pasado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o </w:t>
            </w:r>
            <w:r w:rsidRPr="0075695A">
              <w:rPr>
                <w:rFonts w:cs="Times New Roman"/>
                <w:b/>
                <w:bCs/>
                <w:color w:val="000000"/>
                <w:lang w:val="es-ES_tradnl"/>
              </w:rPr>
              <w:t xml:space="preserve">pretérito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es todo el tiempo anterior al momento en el que se expresa el mensaje, sea hace dos minutos o muchos años. Por ejemplo: </w:t>
            </w:r>
            <w:r w:rsidRPr="0075695A">
              <w:rPr>
                <w:rFonts w:cs="Times New Roman"/>
                <w:i/>
                <w:iCs/>
                <w:color w:val="000000"/>
                <w:lang w:val="es-ES_tradnl"/>
              </w:rPr>
              <w:t>Lucas le dio un hueso a su cachorro</w:t>
            </w:r>
            <w:r w:rsidRPr="0075695A">
              <w:rPr>
                <w:rFonts w:cs="Times New Roman"/>
                <w:color w:val="000000"/>
                <w:lang w:val="es-ES_tradnl"/>
              </w:rPr>
              <w:t>.</w:t>
            </w:r>
          </w:p>
          <w:p w14:paraId="5CC27897" w14:textId="77777777" w:rsidR="008E0837" w:rsidRPr="0075695A" w:rsidRDefault="008E0837" w:rsidP="008E0837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FFD6FFE" w14:textId="77777777" w:rsidR="007F729C" w:rsidRPr="0075695A" w:rsidRDefault="007F729C" w:rsidP="007F729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Algunos tiempos de pasado son:</w:t>
            </w:r>
          </w:p>
          <w:p w14:paraId="5EEE3888" w14:textId="77777777" w:rsidR="003A5037" w:rsidRPr="0075695A" w:rsidRDefault="003A5037" w:rsidP="007F729C">
            <w:pPr>
              <w:rPr>
                <w:rFonts w:cs="Times New Roman"/>
                <w:color w:val="000000"/>
                <w:lang w:val="es-ES_tradnl"/>
              </w:rPr>
            </w:pPr>
          </w:p>
          <w:p w14:paraId="08BE1029" w14:textId="1528C15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lastRenderedPageBreak/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simple </w:t>
            </w:r>
            <w:r w:rsidRPr="0075695A">
              <w:rPr>
                <w:color w:val="000000"/>
                <w:lang w:val="es-ES_tradnl"/>
              </w:rPr>
              <w:t xml:space="preserve">expresa una acción concreta que se finalizó antes de la emisión del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Yo salté a la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cama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7E7EA0CD" w14:textId="16CC660C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>pretérito imperfecto</w:t>
            </w:r>
            <w:r w:rsidRPr="0075695A">
              <w:rPr>
                <w:color w:val="000000"/>
                <w:lang w:val="es-ES_tradnl"/>
              </w:rPr>
              <w:t xml:space="preserve"> expresa una acción repetida en el pasado que tuvo una continuación. Por ejemplo: </w:t>
            </w:r>
            <w:r w:rsidR="00EC7280" w:rsidRPr="0075695A">
              <w:rPr>
                <w:i/>
                <w:iCs/>
                <w:color w:val="000000"/>
                <w:lang w:val="es-ES_tradnl"/>
              </w:rPr>
              <w:t>Yo jugaba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 baloncesto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5AEBC33F" w14:textId="6CDD6F38" w:rsidR="007F729C" w:rsidRPr="0075695A" w:rsidRDefault="007F729C" w:rsidP="00EC7280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perfecto compuesto </w:t>
            </w:r>
            <w:r w:rsidRPr="0075695A">
              <w:rPr>
                <w:color w:val="000000"/>
                <w:lang w:val="es-ES_tradnl"/>
              </w:rPr>
              <w:t xml:space="preserve">expresa una acción pasada que se ha finalizado en un tiempo próximo a la emisión o en el mismo momento de emitir el mensaje.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he cantado en un grupo.</w:t>
            </w:r>
          </w:p>
          <w:p w14:paraId="44D64A1A" w14:textId="77777777" w:rsidR="00737D81" w:rsidRPr="0075695A" w:rsidRDefault="007F729C" w:rsidP="007F729C">
            <w:pPr>
              <w:pStyle w:val="Prrafodelista"/>
              <w:numPr>
                <w:ilvl w:val="0"/>
                <w:numId w:val="1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pretérito pluscuamperfecto </w:t>
            </w:r>
            <w:r w:rsidRPr="0075695A">
              <w:rPr>
                <w:color w:val="000000"/>
                <w:lang w:val="es-ES_tradnl"/>
              </w:rPr>
              <w:t xml:space="preserve">expresa una acción alejada del momento de la emisión del mensaje. Por lo general, requiere una fórmula que sitúe la acción.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>Yo había ganado muchos premios a los quince años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85FDE5" w14:textId="77777777" w:rsidR="00737D81" w:rsidRPr="0075695A" w:rsidRDefault="00737D81" w:rsidP="00737D81">
            <w:pPr>
              <w:pStyle w:val="Prrafodelista"/>
              <w:numPr>
                <w:ilvl w:val="0"/>
                <w:numId w:val="0"/>
              </w:numPr>
              <w:tabs>
                <w:tab w:val="clear" w:pos="220"/>
                <w:tab w:val="left" w:pos="317"/>
              </w:tabs>
              <w:ind w:left="317"/>
              <w:rPr>
                <w:color w:val="000000"/>
                <w:lang w:val="es-ES_tradnl"/>
              </w:rPr>
            </w:pPr>
          </w:p>
          <w:p w14:paraId="16DAF182" w14:textId="77777777" w:rsidR="007F729C" w:rsidRPr="0075695A" w:rsidRDefault="007F729C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  <w:r w:rsidRPr="0075695A">
              <w:rPr>
                <w:color w:val="000000"/>
                <w:lang w:val="es-ES_tradnl"/>
              </w:rPr>
              <w:t xml:space="preserve">El </w:t>
            </w:r>
            <w:r w:rsidRPr="0075695A">
              <w:rPr>
                <w:b/>
                <w:bCs/>
                <w:color w:val="000000"/>
                <w:lang w:val="es-ES_tradnl"/>
              </w:rPr>
              <w:t xml:space="preserve">futuro </w:t>
            </w:r>
            <w:r w:rsidRPr="0075695A">
              <w:rPr>
                <w:color w:val="000000"/>
                <w:lang w:val="es-ES_tradnl"/>
              </w:rPr>
              <w:t xml:space="preserve">es el tiempo posterior al momento en el que se expresa el mensaje y que no ha sucedido todavía. Por ejemplo: </w:t>
            </w:r>
            <w:r w:rsidRPr="0075695A">
              <w:rPr>
                <w:i/>
                <w:iCs/>
                <w:color w:val="000000"/>
                <w:lang w:val="es-ES_tradnl"/>
              </w:rPr>
              <w:t xml:space="preserve">Llegarán a casa en </w:t>
            </w:r>
            <w:r w:rsidR="00A869FE" w:rsidRPr="0075695A">
              <w:rPr>
                <w:i/>
                <w:iCs/>
                <w:color w:val="000000"/>
                <w:lang w:val="es-ES_tradnl"/>
              </w:rPr>
              <w:t>navidad</w:t>
            </w:r>
            <w:r w:rsidRPr="0075695A">
              <w:rPr>
                <w:color w:val="000000"/>
                <w:lang w:val="es-ES_tradnl"/>
              </w:rPr>
              <w:t>.</w:t>
            </w:r>
          </w:p>
          <w:p w14:paraId="63F85DF1" w14:textId="77777777" w:rsidR="00A869FE" w:rsidRPr="0075695A" w:rsidRDefault="00A869FE" w:rsidP="00A869FE">
            <w:pPr>
              <w:tabs>
                <w:tab w:val="left" w:pos="0"/>
              </w:tabs>
              <w:jc w:val="both"/>
              <w:rPr>
                <w:color w:val="000000"/>
                <w:lang w:val="es-ES_tradnl"/>
              </w:rPr>
            </w:pPr>
          </w:p>
          <w:p w14:paraId="229B3B62" w14:textId="3FFDB48E" w:rsidR="00D66FB3" w:rsidRPr="0075695A" w:rsidRDefault="00D66FB3" w:rsidP="00D66FB3">
            <w:pPr>
              <w:jc w:val="both"/>
              <w:rPr>
                <w:rFonts w:cs="Times New Roman"/>
                <w:b/>
                <w:color w:val="FF0000"/>
                <w:lang w:val="es-ES_tradnl"/>
              </w:rPr>
            </w:pPr>
            <w:r w:rsidRPr="0075695A">
              <w:rPr>
                <w:rFonts w:cs="Times New Roman"/>
                <w:b/>
                <w:color w:val="FF0000"/>
                <w:lang w:val="es-ES_tradnl"/>
              </w:rPr>
              <w:t>La ficha del docente debe quedar así:</w:t>
            </w:r>
          </w:p>
          <w:p w14:paraId="40F12753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Objetivo</w:t>
            </w:r>
          </w:p>
          <w:p w14:paraId="7E7E5FB5" w14:textId="31FE2FD4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Este interactivo proporciona las principales claves para entender el verbo: desde su formación</w:t>
            </w:r>
            <w:r w:rsidR="007609E7" w:rsidRPr="0075695A">
              <w:rPr>
                <w:rFonts w:cs="Times New Roman"/>
                <w:lang w:val="es-ES_tradnl"/>
              </w:rPr>
              <w:t xml:space="preserve"> morfológica</w:t>
            </w:r>
            <w:r w:rsidRPr="0075695A">
              <w:rPr>
                <w:rFonts w:cs="Times New Roman"/>
                <w:lang w:val="es-ES_tradnl"/>
              </w:rPr>
              <w:t xml:space="preserve"> a su vinculación con la modalidad y con el tiempo.</w:t>
            </w:r>
          </w:p>
          <w:p w14:paraId="39D34D58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512AAAAC" w14:textId="3B43509D" w:rsidR="00045F9E" w:rsidRPr="0075695A" w:rsidRDefault="007609E7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>Antes de la exposición del recurso</w:t>
            </w:r>
          </w:p>
          <w:p w14:paraId="6CE27581" w14:textId="42EBE695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Puede interrogar a los estudiantes </w:t>
            </w:r>
            <w:r w:rsidR="00045F9E" w:rsidRPr="0075695A">
              <w:rPr>
                <w:rFonts w:cs="Times New Roman"/>
                <w:lang w:val="es-ES_tradnl"/>
              </w:rPr>
              <w:t>acerca de las características de los verbos, si creen que todos son iguales, si cambian dependiendo de lo que se expresa, si hay algún modo de clasificarlos, etc.</w:t>
            </w:r>
          </w:p>
          <w:p w14:paraId="7A4AEF2C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C2BAB7" w14:textId="080AE9C5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 w:rsidRPr="0075695A">
              <w:rPr>
                <w:rFonts w:cs="Times New Roman"/>
                <w:b/>
                <w:bCs/>
                <w:lang w:val="es-ES_tradnl"/>
              </w:rPr>
              <w:t xml:space="preserve">Durante la </w:t>
            </w:r>
            <w:r w:rsidR="007844AE" w:rsidRPr="0075695A">
              <w:rPr>
                <w:rFonts w:cs="Times New Roman"/>
                <w:b/>
                <w:bCs/>
                <w:lang w:val="es-ES_tradnl"/>
              </w:rPr>
              <w:t>exposición del recurso</w:t>
            </w:r>
          </w:p>
          <w:p w14:paraId="3781EB34" w14:textId="6E1824D4" w:rsidR="00045F9E" w:rsidRPr="0075695A" w:rsidRDefault="007844A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A medida que vaya</w:t>
            </w:r>
            <w:r w:rsidR="00045F9E" w:rsidRPr="0075695A">
              <w:rPr>
                <w:rFonts w:cs="Times New Roman"/>
                <w:lang w:val="es-ES_tradnl"/>
              </w:rPr>
              <w:t xml:space="preserve"> pr</w:t>
            </w:r>
            <w:r w:rsidRPr="0075695A">
              <w:rPr>
                <w:rFonts w:cs="Times New Roman"/>
                <w:lang w:val="es-ES_tradnl"/>
              </w:rPr>
              <w:t>esentando el interactivo, puede</w:t>
            </w:r>
            <w:r w:rsidR="00045F9E" w:rsidRPr="0075695A">
              <w:rPr>
                <w:rFonts w:cs="Times New Roman"/>
                <w:lang w:val="es-ES_tradnl"/>
              </w:rPr>
              <w:t xml:space="preserve"> ir añadiendo nuevos ejemplos para que </w:t>
            </w:r>
            <w:r w:rsidRPr="0075695A">
              <w:rPr>
                <w:rFonts w:cs="Times New Roman"/>
                <w:lang w:val="es-ES_tradnl"/>
              </w:rPr>
              <w:t>los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>estudiantes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Pr="0075695A">
              <w:rPr>
                <w:rFonts w:cs="Times New Roman"/>
                <w:lang w:val="es-ES_tradnl"/>
              </w:rPr>
              <w:t xml:space="preserve">comprendan y </w:t>
            </w:r>
            <w:r w:rsidR="003009BA" w:rsidRPr="0075695A">
              <w:rPr>
                <w:rFonts w:cs="Times New Roman"/>
                <w:lang w:val="es-ES_tradnl"/>
              </w:rPr>
              <w:t>asimilen mejor los conceptos. Haga</w:t>
            </w:r>
            <w:r w:rsidR="00045F9E" w:rsidRPr="0075695A">
              <w:rPr>
                <w:rFonts w:cs="Times New Roman"/>
                <w:lang w:val="es-ES_tradnl"/>
              </w:rPr>
              <w:t xml:space="preserve"> que participen pidiéndoles que sean ellos mismos </w:t>
            </w:r>
            <w:r w:rsidR="003009BA" w:rsidRPr="0075695A">
              <w:rPr>
                <w:rFonts w:cs="Times New Roman"/>
                <w:lang w:val="es-ES_tradnl"/>
              </w:rPr>
              <w:t>quienes</w:t>
            </w:r>
            <w:r w:rsidR="00045F9E" w:rsidRPr="0075695A">
              <w:rPr>
                <w:rFonts w:cs="Times New Roman"/>
                <w:lang w:val="es-ES_tradnl"/>
              </w:rPr>
              <w:t xml:space="preserve"> encuentren esos ejemplos. </w:t>
            </w:r>
            <w:r w:rsidR="003009BA" w:rsidRPr="0075695A">
              <w:rPr>
                <w:rFonts w:cs="Times New Roman"/>
                <w:lang w:val="es-ES_tradnl"/>
              </w:rPr>
              <w:t>Asimismo, puede</w:t>
            </w:r>
            <w:r w:rsidR="00045F9E" w:rsidRPr="0075695A">
              <w:rPr>
                <w:rFonts w:cs="Times New Roman"/>
                <w:lang w:val="es-ES_tradnl"/>
              </w:rPr>
              <w:t xml:space="preserve"> </w:t>
            </w:r>
            <w:r w:rsidR="003009BA" w:rsidRPr="0075695A">
              <w:rPr>
                <w:rFonts w:cs="Times New Roman"/>
                <w:lang w:val="es-ES_tradnl"/>
              </w:rPr>
              <w:t>ir</w:t>
            </w:r>
            <w:r w:rsidR="00045F9E" w:rsidRPr="0075695A">
              <w:rPr>
                <w:rFonts w:cs="Times New Roman"/>
                <w:lang w:val="es-ES_tradnl"/>
              </w:rPr>
              <w:t xml:space="preserve"> presentándoles las conjugaciones completas de algunos verbos, los de los ejemplos u otros nuevos.</w:t>
            </w:r>
          </w:p>
          <w:p w14:paraId="27C672C2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468599DE" w14:textId="76120F67" w:rsidR="003009BA" w:rsidRPr="0075695A" w:rsidRDefault="00FE340F" w:rsidP="003009B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/>
                <w:bCs/>
                <w:lang w:val="es-ES_tradnl"/>
              </w:rPr>
            </w:pPr>
            <w:r>
              <w:rPr>
                <w:rFonts w:cs="Times New Roman"/>
                <w:b/>
                <w:bCs/>
                <w:lang w:val="es-ES_tradnl"/>
              </w:rPr>
              <w:t>Después</w:t>
            </w:r>
            <w:r w:rsidR="003009BA" w:rsidRPr="0075695A">
              <w:rPr>
                <w:rFonts w:cs="Times New Roman"/>
                <w:b/>
                <w:bCs/>
                <w:lang w:val="es-ES_tradnl"/>
              </w:rPr>
              <w:t xml:space="preserve"> la exposición del recurso</w:t>
            </w:r>
          </w:p>
          <w:p w14:paraId="53FA2BB4" w14:textId="457E0BB0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Si lo cree</w:t>
            </w:r>
            <w:r w:rsidR="00045F9E" w:rsidRPr="0075695A">
              <w:rPr>
                <w:rFonts w:cs="Times New Roman"/>
                <w:lang w:val="es-ES_tradnl"/>
              </w:rPr>
              <w:t xml:space="preserve"> conveniente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FE340F">
              <w:rPr>
                <w:rFonts w:cs="Times New Roman"/>
                <w:lang w:val="es-ES_tradnl"/>
              </w:rPr>
              <w:t xml:space="preserve"> puede</w:t>
            </w:r>
            <w:r w:rsidR="00045F9E" w:rsidRPr="0075695A">
              <w:rPr>
                <w:rFonts w:cs="Times New Roman"/>
                <w:lang w:val="es-ES_tradnl"/>
              </w:rPr>
              <w:t xml:space="preserve"> practicar los tres contenidos trabajados por medio de actividades individuales </w:t>
            </w:r>
            <w:r w:rsidR="0004153F">
              <w:rPr>
                <w:rFonts w:cs="Times New Roman"/>
                <w:lang w:val="es-ES_tradnl"/>
              </w:rPr>
              <w:t>o grupales.</w:t>
            </w:r>
          </w:p>
          <w:p w14:paraId="032D350D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3F6B784D" w14:textId="2DE34D37" w:rsidR="00045F9E" w:rsidRPr="0075695A" w:rsidRDefault="006C7C6F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>Para empezar, pídales</w:t>
            </w:r>
            <w:r w:rsidR="00045F9E" w:rsidRPr="0075695A">
              <w:rPr>
                <w:rFonts w:cs="Times New Roman"/>
                <w:lang w:val="es-ES_tradnl"/>
              </w:rPr>
              <w:t xml:space="preserve"> que </w:t>
            </w:r>
            <w:r w:rsidRPr="0075695A">
              <w:rPr>
                <w:rFonts w:cs="Times New Roman"/>
                <w:lang w:val="es-ES_tradnl"/>
              </w:rPr>
              <w:t>mencione</w:t>
            </w:r>
            <w:r w:rsidR="008D4C41">
              <w:rPr>
                <w:rFonts w:cs="Times New Roman"/>
                <w:lang w:val="es-ES_tradnl"/>
              </w:rPr>
              <w:t>n</w:t>
            </w:r>
            <w:r w:rsidR="00045F9E" w:rsidRPr="0075695A">
              <w:rPr>
                <w:rFonts w:cs="Times New Roman"/>
                <w:lang w:val="es-ES_tradnl"/>
              </w:rPr>
              <w:t xml:space="preserve"> en voz alta tres verbos de c</w:t>
            </w:r>
            <w:r w:rsidRPr="0075695A">
              <w:rPr>
                <w:rFonts w:cs="Times New Roman"/>
                <w:lang w:val="es-ES_tradnl"/>
              </w:rPr>
              <w:t>ada conjugación. Después pídales que construyan</w:t>
            </w:r>
            <w:r w:rsidR="00045F9E" w:rsidRPr="0075695A">
              <w:rPr>
                <w:rFonts w:cs="Times New Roman"/>
                <w:lang w:val="es-ES_tradnl"/>
              </w:rPr>
              <w:t xml:space="preserve"> tres oraciones con estos verbos</w:t>
            </w:r>
            <w:r w:rsidRPr="0075695A">
              <w:rPr>
                <w:rFonts w:cs="Times New Roman"/>
                <w:lang w:val="es-ES_tradnl"/>
              </w:rPr>
              <w:t>,</w:t>
            </w:r>
            <w:r w:rsidR="00045F9E" w:rsidRPr="0075695A">
              <w:rPr>
                <w:rFonts w:cs="Times New Roman"/>
                <w:lang w:val="es-ES_tradnl"/>
              </w:rPr>
              <w:t xml:space="preserve"> en las que se reflejen las tr</w:t>
            </w:r>
            <w:r w:rsidRPr="0075695A">
              <w:rPr>
                <w:rFonts w:cs="Times New Roman"/>
                <w:lang w:val="es-ES_tradnl"/>
              </w:rPr>
              <w:t xml:space="preserve">es modalidades. Finalmente, </w:t>
            </w:r>
            <w:r w:rsidR="0004153F">
              <w:rPr>
                <w:rFonts w:cs="Times New Roman"/>
                <w:lang w:val="es-ES_tradnl"/>
              </w:rPr>
              <w:t>invítelos a</w:t>
            </w:r>
            <w:r w:rsidRPr="0075695A">
              <w:rPr>
                <w:rFonts w:cs="Times New Roman"/>
                <w:lang w:val="es-ES_tradnl"/>
              </w:rPr>
              <w:t xml:space="preserve"> que conjuguen uno de es</w:t>
            </w:r>
            <w:r w:rsidR="00045F9E" w:rsidRPr="0075695A">
              <w:rPr>
                <w:rFonts w:cs="Times New Roman"/>
                <w:lang w:val="es-ES_tradnl"/>
              </w:rPr>
              <w:t>os verbos en los tiempos que se indican en el interactivo: presente de indicativo, pretérito perfecto simple, pretérito imperfecto, pretérito perfecto compuesto y pretérito pluscuamperfecto. </w:t>
            </w:r>
          </w:p>
          <w:p w14:paraId="7858EC84" w14:textId="77777777" w:rsidR="00045F9E" w:rsidRPr="0075695A" w:rsidRDefault="00045F9E" w:rsidP="00045F9E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  <w:lang w:val="es-ES_tradnl"/>
              </w:rPr>
            </w:pPr>
          </w:p>
          <w:p w14:paraId="27816B93" w14:textId="52F9D63D" w:rsidR="00D66FB3" w:rsidRPr="0075695A" w:rsidRDefault="00797B9F" w:rsidP="005F1FDC">
            <w:pPr>
              <w:jc w:val="both"/>
              <w:rPr>
                <w:color w:val="000000"/>
                <w:lang w:val="es-ES_tradnl"/>
              </w:rPr>
            </w:pPr>
            <w:r w:rsidRPr="0075695A">
              <w:rPr>
                <w:rFonts w:cs="Times New Roman"/>
                <w:lang w:val="es-ES_tradnl"/>
              </w:rPr>
              <w:t xml:space="preserve">Si </w:t>
            </w:r>
            <w:r w:rsidR="008D4C41">
              <w:rPr>
                <w:rFonts w:cs="Times New Roman"/>
                <w:lang w:val="es-ES_tradnl"/>
              </w:rPr>
              <w:t>re</w:t>
            </w:r>
            <w:r w:rsidRPr="0075695A">
              <w:rPr>
                <w:rFonts w:cs="Times New Roman"/>
                <w:lang w:val="es-ES_tradnl"/>
              </w:rPr>
              <w:t>quiere</w:t>
            </w:r>
            <w:r w:rsidR="00045F9E" w:rsidRPr="0075695A">
              <w:rPr>
                <w:rFonts w:cs="Times New Roman"/>
                <w:lang w:val="es-ES_tradnl"/>
              </w:rPr>
              <w:t xml:space="preserve"> más i</w:t>
            </w:r>
            <w:r w:rsidRPr="0075695A">
              <w:rPr>
                <w:rFonts w:cs="Times New Roman"/>
                <w:lang w:val="es-ES_tradnl"/>
              </w:rPr>
              <w:t>nformación y actividades, puede</w:t>
            </w:r>
            <w:r w:rsidR="00045F9E" w:rsidRPr="0075695A">
              <w:rPr>
                <w:rFonts w:cs="Times New Roman"/>
                <w:lang w:val="es-ES_tradnl"/>
              </w:rPr>
              <w:t xml:space="preserve"> visitar el siguiente enlace de la Junta de Extremadura sobre las clases de pal</w:t>
            </w:r>
            <w:r w:rsidR="008D4C41">
              <w:rPr>
                <w:rFonts w:cs="Times New Roman"/>
                <w:lang w:val="es-ES_tradnl"/>
              </w:rPr>
              <w:t>abras, en el que encontrará</w:t>
            </w:r>
            <w:r w:rsidR="00045F9E" w:rsidRPr="0075695A">
              <w:rPr>
                <w:rFonts w:cs="Times New Roman"/>
                <w:lang w:val="es-ES_tradnl"/>
              </w:rPr>
              <w:t xml:space="preserve"> tanto la teoría como otras actividades comunes de refuerzo o ampliación</w:t>
            </w:r>
            <w:r w:rsidR="00045F9E" w:rsidRPr="0075695A">
              <w:rPr>
                <w:rFonts w:ascii="Arial" w:hAnsi="Arial" w:cs="Arial"/>
                <w:color w:val="0D2446"/>
                <w:sz w:val="26"/>
                <w:szCs w:val="26"/>
                <w:lang w:val="es-ES_tradnl"/>
              </w:rPr>
              <w:t xml:space="preserve"> </w:t>
            </w:r>
            <w:r w:rsidRPr="0075695A">
              <w:rPr>
                <w:rStyle w:val="Hipervnculo"/>
                <w:lang w:val="es-ES_tradnl"/>
              </w:rPr>
              <w:t>[</w:t>
            </w:r>
            <w:hyperlink r:id="rId14" w:history="1">
              <w:r w:rsidRPr="0075695A">
                <w:rPr>
                  <w:rStyle w:val="Hipervnculo"/>
                  <w:lang w:val="es-ES_tradnl"/>
                </w:rPr>
                <w:t>VER</w:t>
              </w:r>
            </w:hyperlink>
            <w:r w:rsidRPr="0075695A">
              <w:rPr>
                <w:rStyle w:val="Hipervnculo"/>
                <w:lang w:val="es-ES_tradnl"/>
              </w:rPr>
              <w:t>].</w:t>
            </w:r>
          </w:p>
        </w:tc>
      </w:tr>
      <w:tr w:rsidR="005E2E95" w:rsidRPr="0075695A" w14:paraId="5AB6E4B3" w14:textId="77777777" w:rsidTr="00FE340F">
        <w:tc>
          <w:tcPr>
            <w:tcW w:w="1242" w:type="dxa"/>
          </w:tcPr>
          <w:p w14:paraId="0950E15F" w14:textId="72AA05C1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7EE2B7EC" w14:textId="14A17FC8" w:rsidR="005E2E95" w:rsidRPr="0075695A" w:rsidRDefault="005E2E95" w:rsidP="00586DB2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 xml:space="preserve">La conjugación del verbo: </w:t>
            </w:r>
            <w:r w:rsidR="00586DB2" w:rsidRPr="0075695A">
              <w:rPr>
                <w:rFonts w:cs="Times New Roman"/>
                <w:b/>
                <w:color w:val="000000"/>
                <w:lang w:val="es-ES_tradnl"/>
              </w:rPr>
              <w:t>modos y tiempos</w:t>
            </w:r>
          </w:p>
        </w:tc>
      </w:tr>
      <w:tr w:rsidR="005E2E95" w:rsidRPr="0075695A" w14:paraId="08D82820" w14:textId="77777777" w:rsidTr="00FE340F">
        <w:trPr>
          <w:trHeight w:val="174"/>
        </w:trPr>
        <w:tc>
          <w:tcPr>
            <w:tcW w:w="1242" w:type="dxa"/>
          </w:tcPr>
          <w:p w14:paraId="35708C8E" w14:textId="77777777" w:rsidR="005E2E95" w:rsidRPr="0075695A" w:rsidRDefault="005E2E95" w:rsidP="0088164A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39CD0225" w14:textId="19548E76" w:rsidR="005E2E95" w:rsidRPr="0075695A" w:rsidRDefault="00AF00CC" w:rsidP="00AF00CC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Interactivo que perm</w:t>
            </w:r>
            <w:r w:rsidR="00B435D9" w:rsidRPr="0075695A">
              <w:rPr>
                <w:rFonts w:cs="Times New Roman"/>
                <w:color w:val="000000"/>
                <w:lang w:val="es-ES_tradnl"/>
              </w:rPr>
              <w:t>ite repasar los tiempos y modos de la flexión verbal</w:t>
            </w:r>
          </w:p>
        </w:tc>
      </w:tr>
    </w:tbl>
    <w:p w14:paraId="2329ABB5" w14:textId="77777777" w:rsidR="0088164A" w:rsidRPr="0075695A" w:rsidRDefault="0088164A" w:rsidP="00AA4C6B">
      <w:pPr>
        <w:jc w:val="both"/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B0045D" w:rsidRPr="0075695A" w14:paraId="3BA01731" w14:textId="77777777" w:rsidTr="00B0045D">
        <w:tc>
          <w:tcPr>
            <w:tcW w:w="9033" w:type="dxa"/>
            <w:gridSpan w:val="2"/>
            <w:shd w:val="clear" w:color="auto" w:fill="000000" w:themeFill="text1"/>
          </w:tcPr>
          <w:p w14:paraId="3483B413" w14:textId="77777777" w:rsidR="00B0045D" w:rsidRPr="0075695A" w:rsidRDefault="00B0045D" w:rsidP="00B0045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0045D" w:rsidRPr="0075695A" w14:paraId="4C75FE87" w14:textId="77777777" w:rsidTr="0004153F">
        <w:tc>
          <w:tcPr>
            <w:tcW w:w="1242" w:type="dxa"/>
          </w:tcPr>
          <w:p w14:paraId="07A687EC" w14:textId="77777777" w:rsidR="00B0045D" w:rsidRPr="0075695A" w:rsidRDefault="00B0045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AB92966" w14:textId="5C3D2ACD" w:rsidR="00B0045D" w:rsidRPr="0075695A" w:rsidRDefault="0000637D" w:rsidP="00B0045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190</w:t>
            </w:r>
          </w:p>
        </w:tc>
      </w:tr>
      <w:tr w:rsidR="00E41BF1" w:rsidRPr="0075695A" w14:paraId="2C2221BB" w14:textId="77777777" w:rsidTr="0004153F">
        <w:tc>
          <w:tcPr>
            <w:tcW w:w="1242" w:type="dxa"/>
          </w:tcPr>
          <w:p w14:paraId="65B25E07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791" w:type="dxa"/>
          </w:tcPr>
          <w:p w14:paraId="06CE1C58" w14:textId="21369FB1" w:rsidR="00E41BF1" w:rsidRPr="0075695A" w:rsidRDefault="00E41BF1" w:rsidP="00B0045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¡Bajémosle el tono!</w:t>
            </w:r>
          </w:p>
        </w:tc>
      </w:tr>
      <w:tr w:rsidR="00E41BF1" w:rsidRPr="0075695A" w14:paraId="069B0A4E" w14:textId="77777777" w:rsidTr="0004153F">
        <w:tc>
          <w:tcPr>
            <w:tcW w:w="1242" w:type="dxa"/>
          </w:tcPr>
          <w:p w14:paraId="3474BA88" w14:textId="77777777" w:rsidR="00E41BF1" w:rsidRPr="0075695A" w:rsidRDefault="00E41BF1" w:rsidP="00B0045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D24C4B3" w14:textId="559CC763" w:rsidR="00E41BF1" w:rsidRPr="0075695A" w:rsidRDefault="00E41BF1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que el estudiante se ejercite en el reconocimiento y construcción de oraciones en modo imperativo y subjuntivo</w:t>
            </w:r>
          </w:p>
        </w:tc>
      </w:tr>
    </w:tbl>
    <w:p w14:paraId="07B7E2C7" w14:textId="77777777" w:rsidR="00B0045D" w:rsidRPr="0075695A" w:rsidRDefault="00B0045D" w:rsidP="00AA4C6B">
      <w:pPr>
        <w:jc w:val="both"/>
        <w:rPr>
          <w:lang w:eastAsia="ja-JP"/>
        </w:rPr>
      </w:pPr>
    </w:p>
    <w:p w14:paraId="030491C2" w14:textId="3218C4EA" w:rsidR="006A0E29" w:rsidRDefault="006A0E29" w:rsidP="006A0E2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4.4 Consolidación</w:t>
      </w:r>
    </w:p>
    <w:p w14:paraId="2CA1FBE7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71A6F215" w14:textId="77777777" w:rsidR="007541C5" w:rsidRPr="0075695A" w:rsidRDefault="007541C5" w:rsidP="006A0E29">
      <w:pPr>
        <w:ind w:left="360" w:hanging="36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25E7D" w:rsidRPr="0075695A" w14:paraId="3B16EA6E" w14:textId="77777777" w:rsidTr="00525E7D">
        <w:tc>
          <w:tcPr>
            <w:tcW w:w="9054" w:type="dxa"/>
            <w:gridSpan w:val="2"/>
            <w:shd w:val="clear" w:color="auto" w:fill="000000" w:themeFill="text1"/>
          </w:tcPr>
          <w:p w14:paraId="3EF794D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525E7D" w:rsidRPr="0075695A" w14:paraId="4531859C" w14:textId="77777777" w:rsidTr="00187740">
        <w:tc>
          <w:tcPr>
            <w:tcW w:w="1242" w:type="dxa"/>
          </w:tcPr>
          <w:p w14:paraId="792C595F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56D826E" w14:textId="1C422121" w:rsidR="00525E7D" w:rsidRPr="0075695A" w:rsidRDefault="000063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</w:t>
            </w:r>
            <w:r w:rsidR="004437CD" w:rsidRPr="0075695A">
              <w:rPr>
                <w:rFonts w:cs="Times New Roman"/>
                <w:color w:val="000000"/>
                <w:lang w:val="es-ES_tradnl"/>
              </w:rPr>
              <w:t>00</w:t>
            </w:r>
          </w:p>
        </w:tc>
      </w:tr>
      <w:tr w:rsidR="00525E7D" w:rsidRPr="0075695A" w14:paraId="49E99707" w14:textId="77777777" w:rsidTr="00187740">
        <w:tc>
          <w:tcPr>
            <w:tcW w:w="1242" w:type="dxa"/>
          </w:tcPr>
          <w:p w14:paraId="17DF8EBC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6738CB3" w14:textId="4336FE54" w:rsidR="00525E7D" w:rsidRPr="0075695A" w:rsidRDefault="00525E7D" w:rsidP="008327F1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6 ESO/</w:t>
            </w:r>
            <w:r w:rsidRPr="0075695A">
              <w:rPr>
                <w:rFonts w:ascii="Times" w:hAnsi="Times"/>
                <w:lang w:val="es-ES_tradnl"/>
              </w:rPr>
              <w:t>Lengua castellana y lite</w:t>
            </w:r>
            <w:r w:rsidR="008327F1">
              <w:rPr>
                <w:rFonts w:ascii="Times" w:hAnsi="Times"/>
                <w:lang w:val="es-ES_tradnl"/>
              </w:rPr>
              <w:t>ratura/El mito/Uso de la lengua: la conjugación del verbo o la modalidad de la oración/</w:t>
            </w:r>
            <w:r w:rsidRPr="0075695A">
              <w:rPr>
                <w:rFonts w:ascii="Times" w:hAnsi="Times"/>
                <w:lang w:val="es-ES_tradnl"/>
              </w:rPr>
              <w:t>Refuerza tu aprendizaje: La conjugación del verbo</w:t>
            </w:r>
          </w:p>
        </w:tc>
      </w:tr>
      <w:tr w:rsidR="00525E7D" w:rsidRPr="0075695A" w14:paraId="60FB8E42" w14:textId="77777777" w:rsidTr="00187740">
        <w:tc>
          <w:tcPr>
            <w:tcW w:w="1242" w:type="dxa"/>
          </w:tcPr>
          <w:p w14:paraId="2153C5E1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55A815C6" w14:textId="6B6D4233" w:rsidR="007C7048" w:rsidRPr="0075695A" w:rsidRDefault="007C7048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</w:t>
            </w:r>
            <w:r w:rsidR="001F639D">
              <w:rPr>
                <w:rFonts w:cs="Times New Roman"/>
                <w:color w:val="FF0000"/>
                <w:lang w:val="es-ES_tradnl"/>
              </w:rPr>
              <w:t xml:space="preserve"> el texto</w:t>
            </w:r>
            <w:r w:rsidRPr="001F639D">
              <w:rPr>
                <w:rFonts w:cs="Times New Roman"/>
                <w:color w:val="FF0000"/>
                <w:lang w:val="es-ES_tradnl"/>
              </w:rPr>
              <w:t>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000000"/>
                <w:lang w:val="es-ES_tradnl"/>
              </w:rPr>
              <w:t>Conjuga los verbos en la persona, el número y el tiempo indicados y escribe una oración.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 xml:space="preserve"> </w:t>
            </w:r>
            <w:r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 xml:space="preserve">Conjuga los verbos en la persona, el número y el modo indicados. Escribe una oración con cada 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>uno</w:t>
            </w:r>
            <w:r w:rsidR="0044716A" w:rsidRPr="001F639D">
              <w:rPr>
                <w:rFonts w:cs="Times New Roman"/>
                <w:color w:val="000000"/>
                <w:lang w:val="es-ES_tradnl"/>
              </w:rPr>
              <w:t>.</w:t>
            </w:r>
          </w:p>
          <w:p w14:paraId="2C5824F9" w14:textId="77777777" w:rsidR="007C7048" w:rsidRPr="0075695A" w:rsidRDefault="007C7048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3E172ED5" w14:textId="0B1F51FE" w:rsidR="00321613" w:rsidRPr="0075695A" w:rsidRDefault="001F639D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También c</w:t>
            </w:r>
            <w:r w:rsidR="00F12EDD" w:rsidRPr="001F639D">
              <w:rPr>
                <w:rFonts w:cs="Times New Roman"/>
                <w:color w:val="FF0000"/>
                <w:lang w:val="es-ES_tradnl"/>
              </w:rPr>
              <w:t>ambiar:</w:t>
            </w:r>
            <w:r w:rsidR="00F12EDD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F12EDD" w:rsidRPr="001F639D">
              <w:rPr>
                <w:rFonts w:cs="Times New Roman"/>
                <w:color w:val="000000"/>
                <w:lang w:val="es-ES_tradnl"/>
              </w:rPr>
              <w:t>3.ª persona del plural del presente subjuntivo del verbo hacer.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321613" w:rsidRPr="001F639D">
              <w:rPr>
                <w:rFonts w:cs="Times New Roman"/>
                <w:color w:val="FF0000"/>
                <w:lang w:val="es-ES_tradnl"/>
              </w:rPr>
              <w:t>Por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: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 xml:space="preserve"> 3.ª</w:t>
            </w:r>
            <w:r w:rsidR="008E62E7" w:rsidRPr="001F639D">
              <w:rPr>
                <w:rFonts w:cs="Times New Roman"/>
                <w:color w:val="000000"/>
                <w:lang w:val="es-ES_tradnl"/>
              </w:rPr>
              <w:t xml:space="preserve"> persona del plural </w:t>
            </w:r>
            <w:r w:rsidR="00321613" w:rsidRPr="001F639D">
              <w:rPr>
                <w:rFonts w:cs="Times New Roman"/>
                <w:color w:val="000000"/>
                <w:lang w:val="es-ES_tradnl"/>
              </w:rPr>
              <w:t>del verbo hacer</w:t>
            </w:r>
            <w:r w:rsidR="007255AB" w:rsidRPr="001F639D">
              <w:rPr>
                <w:rFonts w:cs="Times New Roman"/>
                <w:color w:val="000000"/>
                <w:lang w:val="es-ES_tradnl"/>
              </w:rPr>
              <w:t>, en modo subjuntivo.</w:t>
            </w:r>
          </w:p>
          <w:p w14:paraId="4E63E927" w14:textId="77777777" w:rsidR="00321613" w:rsidRPr="0075695A" w:rsidRDefault="00321613" w:rsidP="00187740">
            <w:pPr>
              <w:jc w:val="both"/>
              <w:rPr>
                <w:rFonts w:cs="Times New Roman"/>
                <w:i/>
                <w:color w:val="000000"/>
                <w:lang w:val="es-ES_tradnl"/>
              </w:rPr>
            </w:pPr>
          </w:p>
          <w:p w14:paraId="6EDB65B8" w14:textId="39442B63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Cambiar: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2.ª persona del singular del futuro simple del verbo pasar. </w:t>
            </w:r>
            <w:r w:rsidR="008A2D0B" w:rsidRPr="001F639D">
              <w:rPr>
                <w:rFonts w:cs="Times New Roman"/>
                <w:color w:val="FF0000"/>
                <w:lang w:val="es-ES_tradnl"/>
              </w:rPr>
              <w:t>Por:</w:t>
            </w:r>
            <w:r w:rsidR="008A2D0B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3</w:t>
            </w:r>
            <w:r w:rsidR="008A2D0B" w:rsidRPr="0075695A">
              <w:rPr>
                <w:rFonts w:cs="Times New Roman"/>
                <w:i/>
                <w:color w:val="000000"/>
                <w:lang w:val="es-ES_tradnl"/>
              </w:rPr>
              <w:t xml:space="preserve">.ª  persona del singular </w:t>
            </w:r>
            <w:r w:rsidR="00833FD2" w:rsidRPr="0075695A">
              <w:rPr>
                <w:rFonts w:cs="Times New Roman"/>
                <w:i/>
                <w:color w:val="000000"/>
                <w:lang w:val="es-ES_tradnl"/>
              </w:rPr>
              <w:t>del verbo pasar, en modo indicativo.</w:t>
            </w:r>
          </w:p>
          <w:p w14:paraId="5C407552" w14:textId="77777777" w:rsidR="008E62E7" w:rsidRPr="0075695A" w:rsidRDefault="008E62E7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</w:p>
          <w:p w14:paraId="0CE22BE2" w14:textId="1C0682B6" w:rsidR="00321613" w:rsidRPr="001F639D" w:rsidRDefault="00321613" w:rsidP="00187740">
            <w:pPr>
              <w:jc w:val="both"/>
              <w:rPr>
                <w:rFonts w:cs="Times New Roman"/>
                <w:color w:val="FF0000"/>
                <w:lang w:val="es-ES_tradnl"/>
              </w:rPr>
            </w:pPr>
            <w:r w:rsidRPr="001F639D">
              <w:rPr>
                <w:rFonts w:cs="Times New Roman"/>
                <w:color w:val="FF0000"/>
                <w:lang w:val="es-ES_tradnl"/>
              </w:rPr>
              <w:t>Agregar una tercera instrucción:</w:t>
            </w:r>
          </w:p>
          <w:p w14:paraId="5B47B36E" w14:textId="5C10A8AA" w:rsidR="00D7395B" w:rsidRPr="001F639D" w:rsidRDefault="00751C50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1F639D">
              <w:rPr>
                <w:rFonts w:cs="Times New Roman"/>
                <w:color w:val="000000"/>
                <w:lang w:val="es-ES_tradnl"/>
              </w:rPr>
              <w:t>2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.ª persona del </w:t>
            </w:r>
            <w:r w:rsidRPr="001F639D">
              <w:rPr>
                <w:rFonts w:cs="Times New Roman"/>
                <w:color w:val="000000"/>
                <w:lang w:val="es-ES_tradnl"/>
              </w:rPr>
              <w:t>singular</w:t>
            </w:r>
            <w:r w:rsidR="00D7395B" w:rsidRPr="001F639D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A01029" w:rsidRPr="001F639D">
              <w:rPr>
                <w:rFonts w:cs="Times New Roman"/>
                <w:color w:val="000000"/>
                <w:lang w:val="es-ES_tradnl"/>
              </w:rPr>
              <w:t xml:space="preserve">del verbo </w:t>
            </w:r>
            <w:r w:rsidR="004111D2" w:rsidRPr="001F639D">
              <w:rPr>
                <w:rFonts w:cs="Times New Roman"/>
                <w:color w:val="000000"/>
                <w:lang w:val="es-ES_tradnl"/>
              </w:rPr>
              <w:t>caminar, en modo imperativo.</w:t>
            </w:r>
          </w:p>
          <w:p w14:paraId="25DB1684" w14:textId="165879DC" w:rsidR="00D7395B" w:rsidRPr="0075695A" w:rsidRDefault="00D7395B" w:rsidP="00321613">
            <w:pPr>
              <w:rPr>
                <w:rFonts w:cs="Times New Roman"/>
                <w:color w:val="000000"/>
                <w:lang w:val="es-ES_tradnl"/>
              </w:rPr>
            </w:pPr>
          </w:p>
        </w:tc>
      </w:tr>
      <w:tr w:rsidR="00525E7D" w:rsidRPr="0075695A" w14:paraId="047DA31F" w14:textId="77777777" w:rsidTr="00187740">
        <w:tc>
          <w:tcPr>
            <w:tcW w:w="1242" w:type="dxa"/>
          </w:tcPr>
          <w:p w14:paraId="2D8D5EAE" w14:textId="2FE1B27E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237617D9" w14:textId="763BC820" w:rsidR="00525E7D" w:rsidRPr="0075695A" w:rsidRDefault="00416BE0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La conjugación del verbo</w:t>
            </w:r>
          </w:p>
        </w:tc>
      </w:tr>
      <w:tr w:rsidR="00525E7D" w:rsidRPr="0075695A" w14:paraId="5DB9EEED" w14:textId="77777777" w:rsidTr="00187740">
        <w:tc>
          <w:tcPr>
            <w:tcW w:w="1242" w:type="dxa"/>
          </w:tcPr>
          <w:p w14:paraId="62E79415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6928CFD4" w14:textId="50449A23" w:rsidR="00525E7D" w:rsidRPr="0075695A" w:rsidRDefault="0027339C" w:rsidP="00187740">
            <w:pPr>
              <w:jc w:val="both"/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Actividad que permite valorar la comprensión del estudiante sobre</w:t>
            </w:r>
            <w:r w:rsidR="007A2F25" w:rsidRPr="0075695A">
              <w:rPr>
                <w:rFonts w:cs="Times New Roman"/>
                <w:color w:val="000000"/>
                <w:lang w:val="es-ES_tradnl"/>
              </w:rPr>
              <w:t xml:space="preserve"> las personas gramaticales y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los modos imperso</w:t>
            </w:r>
            <w:r w:rsidR="00187740">
              <w:rPr>
                <w:rFonts w:cs="Times New Roman"/>
                <w:color w:val="000000"/>
                <w:lang w:val="es-ES_tradnl"/>
              </w:rPr>
              <w:t>nales del verbo</w:t>
            </w:r>
          </w:p>
        </w:tc>
      </w:tr>
    </w:tbl>
    <w:p w14:paraId="4768F83B" w14:textId="77777777" w:rsidR="00AA1A6A" w:rsidRDefault="00AA1A6A" w:rsidP="006A0E29">
      <w:pPr>
        <w:rPr>
          <w:rFonts w:ascii="Times" w:hAnsi="Times"/>
          <w:highlight w:val="yellow"/>
        </w:rPr>
      </w:pPr>
    </w:p>
    <w:p w14:paraId="615879B2" w14:textId="572A5B73" w:rsidR="006A0E29" w:rsidRPr="0075695A" w:rsidRDefault="006A0E29" w:rsidP="006A0E29">
      <w:pPr>
        <w:rPr>
          <w:b/>
          <w:bCs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5 </w:t>
      </w:r>
      <w:r w:rsidR="007541C5">
        <w:rPr>
          <w:b/>
          <w:bCs/>
        </w:rPr>
        <w:t>El verbo en la oración</w:t>
      </w:r>
    </w:p>
    <w:p w14:paraId="0311140B" w14:textId="77777777" w:rsidR="006A0E29" w:rsidRPr="0075695A" w:rsidRDefault="006A0E29" w:rsidP="006A0E29">
      <w:pPr>
        <w:rPr>
          <w:lang w:eastAsia="ja-JP"/>
        </w:rPr>
      </w:pPr>
      <w:r w:rsidRPr="0075695A">
        <w:rPr>
          <w:lang w:eastAsia="ja-JP"/>
        </w:rPr>
        <w:t>El verbo es una clase de palabra que:</w:t>
      </w:r>
    </w:p>
    <w:p w14:paraId="413AA0D8" w14:textId="77777777" w:rsidR="006A0E29" w:rsidRPr="0075695A" w:rsidRDefault="006A0E29" w:rsidP="007069E0">
      <w:pPr>
        <w:pStyle w:val="Prrafodelista"/>
      </w:pPr>
      <w:r w:rsidRPr="0075695A">
        <w:t>Se conjuga en tiempo, modo, persona y número.</w:t>
      </w:r>
    </w:p>
    <w:p w14:paraId="013956D1" w14:textId="77777777" w:rsidR="006A0E29" w:rsidRPr="0075695A" w:rsidRDefault="006A0E29" w:rsidP="007069E0">
      <w:pPr>
        <w:pStyle w:val="Prrafodelista"/>
      </w:pPr>
      <w:r w:rsidRPr="0075695A">
        <w:t>Indica una acción, proceso o estado que realiza o padece el sujeto.</w:t>
      </w:r>
    </w:p>
    <w:p w14:paraId="0FC439F7" w14:textId="77777777" w:rsidR="006A0E29" w:rsidRPr="0075695A" w:rsidRDefault="006A0E29" w:rsidP="007069E0">
      <w:pPr>
        <w:pStyle w:val="Prrafodelista"/>
      </w:pPr>
      <w:r w:rsidRPr="0075695A">
        <w:t xml:space="preserve">Funciona como núcleo del predicado de una oración. </w:t>
      </w:r>
    </w:p>
    <w:p w14:paraId="72DA1438" w14:textId="77777777" w:rsidR="00187740" w:rsidRDefault="00187740" w:rsidP="00AA4C6B">
      <w:pPr>
        <w:jc w:val="both"/>
        <w:rPr>
          <w:lang w:eastAsia="ja-JP"/>
        </w:rPr>
      </w:pPr>
    </w:p>
    <w:p w14:paraId="75F06862" w14:textId="77777777" w:rsidR="006A0E29" w:rsidRPr="0075695A" w:rsidRDefault="006A0E29" w:rsidP="00AA4C6B">
      <w:pPr>
        <w:jc w:val="both"/>
        <w:rPr>
          <w:lang w:eastAsia="ja-JP"/>
        </w:rPr>
      </w:pPr>
      <w:r w:rsidRPr="0075695A">
        <w:rPr>
          <w:lang w:eastAsia="ja-JP"/>
        </w:rPr>
        <w:t xml:space="preserve">La </w:t>
      </w:r>
      <w:r w:rsidRPr="0075695A">
        <w:rPr>
          <w:b/>
          <w:lang w:eastAsia="ja-JP"/>
        </w:rPr>
        <w:t>oración</w:t>
      </w:r>
      <w:r w:rsidRPr="0075695A">
        <w:rPr>
          <w:lang w:eastAsia="ja-JP"/>
        </w:rPr>
        <w:t xml:space="preserve"> es el fragmento más pequeño capaz de comunicar una idea completamente. Está formada básicamente por un sujeto y un predicado. El </w:t>
      </w:r>
      <w:r w:rsidRPr="0075695A">
        <w:rPr>
          <w:b/>
          <w:lang w:eastAsia="ja-JP"/>
        </w:rPr>
        <w:t>sujeto</w:t>
      </w:r>
      <w:r w:rsidRPr="0075695A">
        <w:rPr>
          <w:lang w:eastAsia="ja-JP"/>
        </w:rPr>
        <w:t xml:space="preserve"> es quien realiza la acción del verbo y el </w:t>
      </w:r>
      <w:r w:rsidRPr="0075695A">
        <w:rPr>
          <w:b/>
          <w:lang w:eastAsia="ja-JP"/>
        </w:rPr>
        <w:t>predicado</w:t>
      </w:r>
      <w:r w:rsidRPr="0075695A">
        <w:rPr>
          <w:lang w:eastAsia="ja-JP"/>
        </w:rPr>
        <w:t xml:space="preserve"> es lo que hace el sujeto. </w:t>
      </w:r>
    </w:p>
    <w:p w14:paraId="22E17106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Sujeto: </w:t>
      </w:r>
      <w:r w:rsidRPr="0075695A">
        <w:rPr>
          <w:b/>
          <w:i/>
          <w:lang w:eastAsia="ja-JP"/>
        </w:rPr>
        <w:t>El águila</w:t>
      </w:r>
      <w:r w:rsidRPr="0075695A">
        <w:rPr>
          <w:i/>
          <w:lang w:eastAsia="ja-JP"/>
        </w:rPr>
        <w:t xml:space="preserve"> atacó al roedor.</w:t>
      </w:r>
    </w:p>
    <w:p w14:paraId="3DB9C753" w14:textId="77777777" w:rsidR="006A0E29" w:rsidRPr="0075695A" w:rsidRDefault="006A0E29" w:rsidP="006A0E29">
      <w:pPr>
        <w:jc w:val="center"/>
        <w:rPr>
          <w:lang w:eastAsia="ja-JP"/>
        </w:rPr>
      </w:pPr>
      <w:r w:rsidRPr="0075695A">
        <w:rPr>
          <w:lang w:eastAsia="ja-JP"/>
        </w:rPr>
        <w:t xml:space="preserve">Predicado: </w:t>
      </w:r>
      <w:r w:rsidRPr="0075695A">
        <w:rPr>
          <w:i/>
          <w:lang w:eastAsia="ja-JP"/>
        </w:rPr>
        <w:t xml:space="preserve">El águila </w:t>
      </w:r>
      <w:r w:rsidRPr="0075695A">
        <w:rPr>
          <w:b/>
          <w:i/>
          <w:lang w:eastAsia="ja-JP"/>
        </w:rPr>
        <w:t>atacó al roedor.</w:t>
      </w:r>
    </w:p>
    <w:p w14:paraId="518A2185" w14:textId="7B219EBE" w:rsidR="008B6CF5" w:rsidRPr="0075695A" w:rsidRDefault="006A0E29" w:rsidP="00AA4C6B">
      <w:pPr>
        <w:jc w:val="both"/>
        <w:rPr>
          <w:lang w:eastAsia="ja-JP"/>
        </w:rPr>
      </w:pPr>
      <w:r w:rsidRPr="0046343E">
        <w:rPr>
          <w:b/>
          <w:lang w:eastAsia="ja-JP"/>
        </w:rPr>
        <w:t>El verbo es el núcleo del predicado.</w:t>
      </w:r>
      <w:r w:rsidRPr="0075695A">
        <w:rPr>
          <w:lang w:eastAsia="ja-JP"/>
        </w:rPr>
        <w:t xml:space="preserve"> Un núcleo es un elemento fundamental al que se van agregando otros para formar un todo.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7069E0" w:rsidRPr="0075695A" w14:paraId="30E9F256" w14:textId="77777777" w:rsidTr="007069E0">
        <w:tc>
          <w:tcPr>
            <w:tcW w:w="8978" w:type="dxa"/>
            <w:gridSpan w:val="2"/>
            <w:shd w:val="clear" w:color="auto" w:fill="000000" w:themeFill="text1"/>
          </w:tcPr>
          <w:p w14:paraId="29655E93" w14:textId="77777777" w:rsidR="007069E0" w:rsidRPr="0075695A" w:rsidRDefault="007069E0" w:rsidP="007069E0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lastRenderedPageBreak/>
              <w:t>Recuerda</w:t>
            </w:r>
          </w:p>
        </w:tc>
      </w:tr>
      <w:tr w:rsidR="007069E0" w:rsidRPr="0075695A" w14:paraId="460A2660" w14:textId="77777777" w:rsidTr="007069E0">
        <w:tc>
          <w:tcPr>
            <w:tcW w:w="1017" w:type="dxa"/>
          </w:tcPr>
          <w:p w14:paraId="1A02AB48" w14:textId="77777777" w:rsidR="007069E0" w:rsidRPr="0075695A" w:rsidRDefault="007069E0" w:rsidP="007069E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5695A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44B51837" w14:textId="2FB2B9C0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>La oración simple es la que tiene una sola forma verbal</w:t>
            </w:r>
            <w:r w:rsidR="001F639D">
              <w:rPr>
                <w:lang w:val="es-ES_tradnl"/>
              </w:rPr>
              <w:t xml:space="preserve"> (puede haber otras con más de una)</w:t>
            </w:r>
            <w:r w:rsidRPr="0075695A">
              <w:rPr>
                <w:lang w:val="es-ES_tradnl"/>
              </w:rPr>
              <w:t>.</w:t>
            </w:r>
          </w:p>
          <w:p w14:paraId="55C37270" w14:textId="3D9B6239" w:rsidR="007069E0" w:rsidRPr="0075695A" w:rsidRDefault="007069E0" w:rsidP="0046343E">
            <w:pPr>
              <w:pStyle w:val="Prrafodelista"/>
              <w:tabs>
                <w:tab w:val="clear" w:pos="220"/>
                <w:tab w:val="left" w:pos="401"/>
              </w:tabs>
              <w:rPr>
                <w:lang w:val="es-ES_tradnl"/>
              </w:rPr>
            </w:pPr>
            <w:r w:rsidRPr="0075695A">
              <w:rPr>
                <w:lang w:val="es-ES_tradnl"/>
              </w:rPr>
              <w:t xml:space="preserve">Sujeto y predicado deben concordar siempre en número y persona. La concordancia es la </w:t>
            </w:r>
            <w:r w:rsidRPr="0075695A">
              <w:rPr>
                <w:b/>
                <w:bCs/>
                <w:lang w:val="es-ES_tradnl"/>
              </w:rPr>
              <w:t>relación de igualdad</w:t>
            </w:r>
            <w:r w:rsidRPr="0075695A">
              <w:rPr>
                <w:lang w:val="es-ES_tradnl"/>
              </w:rPr>
              <w:t xml:space="preserve"> que se establece entre dos términos.</w:t>
            </w:r>
            <w:r w:rsidR="005F1128" w:rsidRPr="0075695A">
              <w:rPr>
                <w:lang w:val="es-ES_tradnl"/>
              </w:rPr>
              <w:t xml:space="preserve"> Por ejemplo, en la oración </w:t>
            </w:r>
            <w:r w:rsidR="005F1128" w:rsidRPr="0075695A">
              <w:rPr>
                <w:i/>
                <w:lang w:val="es-ES_tradnl"/>
              </w:rPr>
              <w:t>El águila atacó al roedor</w:t>
            </w:r>
            <w:r w:rsidRPr="0075695A">
              <w:rPr>
                <w:lang w:val="es-ES_tradnl"/>
              </w:rPr>
              <w:t xml:space="preserve"> existe una relación de concordancia porque el sustantivo </w:t>
            </w:r>
            <w:r w:rsidRPr="0075695A">
              <w:rPr>
                <w:i/>
                <w:iCs/>
                <w:lang w:val="es-ES_tradnl"/>
              </w:rPr>
              <w:t>águila</w:t>
            </w:r>
            <w:r w:rsidRPr="0075695A">
              <w:rPr>
                <w:lang w:val="es-ES_tradnl"/>
              </w:rPr>
              <w:t xml:space="preserve"> es masculino singular y el verbo </w:t>
            </w:r>
            <w:r w:rsidRPr="0075695A">
              <w:rPr>
                <w:i/>
                <w:iCs/>
                <w:lang w:val="es-ES_tradnl"/>
              </w:rPr>
              <w:t>atacó</w:t>
            </w:r>
            <w:r w:rsidRPr="0075695A">
              <w:rPr>
                <w:lang w:val="es-ES_tradnl"/>
              </w:rPr>
              <w:t xml:space="preserve"> está conjugado en la tercera persona del singular.</w:t>
            </w:r>
          </w:p>
        </w:tc>
      </w:tr>
    </w:tbl>
    <w:p w14:paraId="04E70ECF" w14:textId="77777777" w:rsidR="00B0045D" w:rsidRPr="0075695A" w:rsidRDefault="00B0045D" w:rsidP="00497BCE">
      <w:pPr>
        <w:rPr>
          <w:lang w:eastAsia="ja-JP"/>
        </w:rPr>
      </w:pPr>
    </w:p>
    <w:p w14:paraId="6EDCC9A4" w14:textId="60F68E76" w:rsidR="006F2DA9" w:rsidRDefault="006F2DA9" w:rsidP="006F2DA9">
      <w:pPr>
        <w:ind w:left="360" w:hanging="360"/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2]</w:t>
      </w:r>
      <w:r w:rsidRPr="0075695A">
        <w:rPr>
          <w:rFonts w:ascii="Times" w:hAnsi="Times"/>
        </w:rPr>
        <w:t xml:space="preserve"> </w:t>
      </w:r>
      <w:r w:rsidRPr="0075695A">
        <w:rPr>
          <w:rFonts w:ascii="Times" w:hAnsi="Times"/>
          <w:b/>
        </w:rPr>
        <w:t>5.1 Consolidación</w:t>
      </w:r>
    </w:p>
    <w:p w14:paraId="0387F706" w14:textId="77777777" w:rsidR="007541C5" w:rsidRDefault="007541C5" w:rsidP="007541C5">
      <w:pPr>
        <w:widowControl w:val="0"/>
        <w:autoSpaceDE w:val="0"/>
        <w:autoSpaceDN w:val="0"/>
        <w:adjustRightInd w:val="0"/>
        <w:spacing w:after="0"/>
        <w:jc w:val="both"/>
      </w:pPr>
      <w:r w:rsidRPr="000C4FD4">
        <w:t>Actividad para consolidar lo que has aprendido en esta sección.</w:t>
      </w:r>
    </w:p>
    <w:p w14:paraId="03E85816" w14:textId="77777777" w:rsidR="007541C5" w:rsidRPr="0075695A" w:rsidRDefault="007541C5" w:rsidP="007541C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6F2DA9" w:rsidRPr="0075695A" w14:paraId="0A0F5446" w14:textId="77777777" w:rsidTr="006F2DA9">
        <w:tc>
          <w:tcPr>
            <w:tcW w:w="9054" w:type="dxa"/>
            <w:gridSpan w:val="2"/>
            <w:shd w:val="clear" w:color="auto" w:fill="000000" w:themeFill="text1"/>
          </w:tcPr>
          <w:p w14:paraId="27307BEF" w14:textId="77777777" w:rsidR="006F2DA9" w:rsidRPr="0075695A" w:rsidRDefault="006F2DA9" w:rsidP="006F2DA9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6F2DA9" w:rsidRPr="0075695A" w14:paraId="782E3D51" w14:textId="77777777" w:rsidTr="002E4CA8">
        <w:tc>
          <w:tcPr>
            <w:tcW w:w="1384" w:type="dxa"/>
          </w:tcPr>
          <w:p w14:paraId="0920A9BF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451CAD39" w14:textId="31EF4E27" w:rsidR="006F2DA9" w:rsidRPr="0075695A" w:rsidRDefault="004437CD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LE_05_05_REC21</w:t>
            </w:r>
            <w:r w:rsidR="00025910" w:rsidRPr="0075695A">
              <w:rPr>
                <w:rFonts w:cs="Times New Roman"/>
                <w:color w:val="000000"/>
                <w:lang w:val="es-ES_tradnl"/>
              </w:rPr>
              <w:t>0</w:t>
            </w:r>
          </w:p>
        </w:tc>
      </w:tr>
      <w:tr w:rsidR="006F2DA9" w:rsidRPr="0075695A" w14:paraId="0FABBE9A" w14:textId="77777777" w:rsidTr="002E4CA8">
        <w:tc>
          <w:tcPr>
            <w:tcW w:w="1384" w:type="dxa"/>
          </w:tcPr>
          <w:p w14:paraId="20F355EC" w14:textId="77777777" w:rsidR="006F2DA9" w:rsidRPr="0075695A" w:rsidRDefault="006F2DA9" w:rsidP="006F2DA9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233FE33" w14:textId="26C79DEC" w:rsidR="006F2DA9" w:rsidRPr="0075695A" w:rsidRDefault="001F639D" w:rsidP="001F639D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E940CF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E940CF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3705BB" w:rsidRPr="0075695A">
              <w:rPr>
                <w:rFonts w:ascii="Times" w:hAnsi="Times"/>
                <w:lang w:val="es-ES_tradnl"/>
              </w:rPr>
              <w:t>Conjuga el verbo que corresponda</w:t>
            </w:r>
          </w:p>
        </w:tc>
      </w:tr>
      <w:tr w:rsidR="006F2DA9" w:rsidRPr="0075695A" w14:paraId="197761D3" w14:textId="77777777" w:rsidTr="002E4CA8">
        <w:tc>
          <w:tcPr>
            <w:tcW w:w="1384" w:type="dxa"/>
          </w:tcPr>
          <w:p w14:paraId="4ABBC5C7" w14:textId="028D8AE5" w:rsidR="006F2DA9" w:rsidRPr="0075695A" w:rsidRDefault="006F2DA9" w:rsidP="00D7605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670" w:type="dxa"/>
          </w:tcPr>
          <w:p w14:paraId="209F471A" w14:textId="6854711B" w:rsidR="006F2DA9" w:rsidRPr="0075695A" w:rsidRDefault="00E10614" w:rsidP="006F2DA9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Cambiar</w:t>
            </w:r>
            <w:r w:rsidR="00B95F25" w:rsidRPr="00B95F25">
              <w:rPr>
                <w:rFonts w:cs="Times New Roman"/>
                <w:color w:val="FF0000"/>
                <w:lang w:val="es-ES_tradnl"/>
              </w:rPr>
              <w:t xml:space="preserve"> en el texto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: </w:t>
            </w:r>
            <w:r w:rsidRPr="00B95F25">
              <w:rPr>
                <w:rFonts w:cs="Times New Roman"/>
                <w:color w:val="000000"/>
                <w:lang w:val="es-ES_tradnl"/>
              </w:rPr>
              <w:t>polideportivo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parque</w:t>
            </w:r>
            <w:r w:rsidR="00D76057" w:rsidRPr="00B95F25">
              <w:rPr>
                <w:rFonts w:cs="Times New Roman"/>
                <w:i/>
                <w:color w:val="FF0000"/>
                <w:lang w:val="es-ES_tradnl"/>
              </w:rPr>
              <w:t>.</w:t>
            </w:r>
          </w:p>
        </w:tc>
      </w:tr>
      <w:tr w:rsidR="006F2DA9" w:rsidRPr="0075695A" w14:paraId="2ABDC989" w14:textId="77777777" w:rsidTr="002E4CA8">
        <w:tc>
          <w:tcPr>
            <w:tcW w:w="1384" w:type="dxa"/>
          </w:tcPr>
          <w:p w14:paraId="13F0AA08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12B7A83C" w14:textId="6E797148" w:rsidR="006F2DA9" w:rsidRPr="002E4CA8" w:rsidRDefault="0056304B" w:rsidP="006F2DA9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2E4CA8">
              <w:rPr>
                <w:rFonts w:cs="Times New Roman"/>
                <w:b/>
                <w:color w:val="000000"/>
                <w:lang w:val="es-ES_tradnl"/>
              </w:rPr>
              <w:t xml:space="preserve">Completa el texto </w:t>
            </w:r>
          </w:p>
        </w:tc>
      </w:tr>
      <w:tr w:rsidR="006F2DA9" w:rsidRPr="0075695A" w14:paraId="2D0285F8" w14:textId="77777777" w:rsidTr="002E4CA8">
        <w:tc>
          <w:tcPr>
            <w:tcW w:w="1384" w:type="dxa"/>
          </w:tcPr>
          <w:p w14:paraId="4DE9480A" w14:textId="77777777" w:rsidR="006F2DA9" w:rsidRPr="0075695A" w:rsidRDefault="006F2DA9" w:rsidP="006F2DA9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097D751D" w14:textId="53022107" w:rsidR="006F2DA9" w:rsidRPr="0075695A" w:rsidRDefault="00AB1533" w:rsidP="00AB1533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</w:t>
            </w:r>
            <w:r w:rsidR="00393CF3" w:rsidRPr="0075695A">
              <w:rPr>
                <w:rFonts w:cs="Times New Roman"/>
                <w:color w:val="000000"/>
                <w:lang w:val="es-ES_tradnl"/>
              </w:rPr>
              <w:t xml:space="preserve">permite 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valorar la comprensión del estudiante sobre la concordancia de </w:t>
            </w:r>
            <w:r w:rsidRPr="0075695A">
              <w:rPr>
                <w:lang w:val="es-ES_tradnl"/>
              </w:rPr>
              <w:t>número y persona</w:t>
            </w:r>
            <w:r w:rsidR="00393CF3" w:rsidRPr="0075695A">
              <w:rPr>
                <w:lang w:val="es-ES_tradnl"/>
              </w:rPr>
              <w:t xml:space="preserve"> entre los elementos de la oración</w:t>
            </w:r>
          </w:p>
        </w:tc>
      </w:tr>
    </w:tbl>
    <w:p w14:paraId="5CDB9480" w14:textId="77777777" w:rsidR="006F2DA9" w:rsidRPr="0075695A" w:rsidRDefault="006F2DA9" w:rsidP="00497BCE">
      <w:pPr>
        <w:rPr>
          <w:lang w:eastAsia="ja-JP"/>
        </w:rPr>
      </w:pPr>
    </w:p>
    <w:p w14:paraId="72566395" w14:textId="1683EB29" w:rsidR="002C791F" w:rsidRDefault="00525E7D" w:rsidP="00525E7D">
      <w:pPr>
        <w:rPr>
          <w:rFonts w:ascii="Times" w:hAnsi="Times"/>
          <w:b/>
        </w:rPr>
      </w:pPr>
      <w:r w:rsidRPr="0075695A">
        <w:rPr>
          <w:rFonts w:ascii="Times" w:hAnsi="Times"/>
          <w:highlight w:val="yellow"/>
        </w:rPr>
        <w:t>[SECCIÓN 1]</w:t>
      </w:r>
      <w:r w:rsidRPr="0075695A">
        <w:rPr>
          <w:rFonts w:ascii="Times" w:hAnsi="Times"/>
          <w:b/>
        </w:rPr>
        <w:t xml:space="preserve"> 6 Competencias</w:t>
      </w:r>
    </w:p>
    <w:p w14:paraId="73E0DAE3" w14:textId="191946D1" w:rsidR="001C622A" w:rsidRPr="001C622A" w:rsidRDefault="001C622A" w:rsidP="001C622A">
      <w:pPr>
        <w:shd w:val="clear" w:color="auto" w:fill="FFFFFF"/>
        <w:tabs>
          <w:tab w:val="left" w:pos="2127"/>
        </w:tabs>
        <w:spacing w:line="345" w:lineRule="atLeast"/>
        <w:rPr>
          <w:rFonts w:eastAsia="Batang" w:cs="Times New Roman"/>
        </w:rPr>
      </w:pPr>
      <w:r w:rsidRPr="00352373">
        <w:rPr>
          <w:rFonts w:eastAsia="Batang" w:cs="Times New Roman"/>
        </w:rPr>
        <w:t xml:space="preserve">Pon a prueba tus habilidades y afianza tus competencias con estas actividades.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983C24" w:rsidRPr="0075695A" w14:paraId="40FEA9E2" w14:textId="77777777" w:rsidTr="00983C24">
        <w:tc>
          <w:tcPr>
            <w:tcW w:w="9054" w:type="dxa"/>
            <w:gridSpan w:val="2"/>
            <w:shd w:val="clear" w:color="auto" w:fill="000000" w:themeFill="text1"/>
          </w:tcPr>
          <w:p w14:paraId="4233317F" w14:textId="77777777" w:rsidR="00983C24" w:rsidRPr="0075695A" w:rsidRDefault="00983C24" w:rsidP="00983C24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983C24" w:rsidRPr="0075695A" w14:paraId="23A2A8B2" w14:textId="77777777" w:rsidTr="00FB2AF8">
        <w:tc>
          <w:tcPr>
            <w:tcW w:w="1384" w:type="dxa"/>
          </w:tcPr>
          <w:p w14:paraId="04C8074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08CC609A" w14:textId="4219FE6F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</w:t>
            </w:r>
            <w:r>
              <w:rPr>
                <w:rFonts w:cs="Times New Roman"/>
                <w:color w:val="000000"/>
                <w:lang w:val="es-ES_tradnl"/>
              </w:rPr>
              <w:t>220</w:t>
            </w:r>
          </w:p>
        </w:tc>
      </w:tr>
      <w:tr w:rsidR="00983C24" w:rsidRPr="0075695A" w14:paraId="613C3428" w14:textId="77777777" w:rsidTr="00FB2AF8">
        <w:tc>
          <w:tcPr>
            <w:tcW w:w="1384" w:type="dxa"/>
          </w:tcPr>
          <w:p w14:paraId="322E89B5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3E65C4D0" w14:textId="100BE72B" w:rsidR="00983C24" w:rsidRPr="0075695A" w:rsidRDefault="00B95F25" w:rsidP="00B95F25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5 Primaria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>/</w:t>
            </w:r>
            <w:r w:rsidR="00983C24" w:rsidRPr="0075695A">
              <w:rPr>
                <w:rFonts w:ascii="Times" w:hAnsi="Times"/>
                <w:lang w:val="es-ES_tradnl"/>
              </w:rPr>
              <w:t>Lengua castellana y literatura/La biografía/Uso de la lengua</w:t>
            </w:r>
            <w:r>
              <w:rPr>
                <w:rFonts w:ascii="Times" w:hAnsi="Times"/>
                <w:lang w:val="es-ES_tradnl"/>
              </w:rPr>
              <w:t>: la familia léxica y las formas personales y no personales del verbo/</w:t>
            </w:r>
            <w:r w:rsidR="00983C24" w:rsidRPr="0075695A">
              <w:rPr>
                <w:rFonts w:ascii="Times" w:hAnsi="Times"/>
                <w:lang w:val="es-ES_tradnl"/>
              </w:rPr>
              <w:t>Agrupa verbos según sean personales o no personales</w:t>
            </w:r>
          </w:p>
        </w:tc>
      </w:tr>
      <w:tr w:rsidR="00983C24" w:rsidRPr="0075695A" w14:paraId="75FCB8F4" w14:textId="77777777" w:rsidTr="00FB2AF8">
        <w:tc>
          <w:tcPr>
            <w:tcW w:w="1384" w:type="dxa"/>
          </w:tcPr>
          <w:p w14:paraId="5DA9BF24" w14:textId="77777777" w:rsidR="00983C24" w:rsidRPr="0075695A" w:rsidRDefault="00983C24" w:rsidP="00983C24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5416B566" w14:textId="77777777" w:rsidR="00983C24" w:rsidRPr="0075695A" w:rsidRDefault="00983C24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En la instrucción, cambiar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 xml:space="preserve">no personal </w:t>
            </w:r>
            <w:r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Pr="00B95F25">
              <w:rPr>
                <w:rFonts w:cs="Times New Roman"/>
                <w:color w:val="000000"/>
                <w:lang w:val="es-ES_tradnl"/>
              </w:rPr>
              <w:t>impersonal</w:t>
            </w:r>
            <w:r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  <w:p w14:paraId="0639E46C" w14:textId="54B69752" w:rsidR="00983C24" w:rsidRPr="0075695A" w:rsidRDefault="00B95F25" w:rsidP="00983C24">
            <w:pPr>
              <w:rPr>
                <w:rFonts w:cs="Times New Roman"/>
                <w:i/>
                <w:color w:val="000000"/>
                <w:lang w:val="es-ES_tradnl"/>
              </w:rPr>
            </w:pPr>
            <w:r w:rsidRPr="00B95F25">
              <w:rPr>
                <w:rFonts w:cs="Times New Roman"/>
                <w:color w:val="FF0000"/>
                <w:lang w:val="es-ES_tradnl"/>
              </w:rPr>
              <w:t>E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l</w:t>
            </w:r>
            <w:r w:rsidRPr="00B95F25">
              <w:rPr>
                <w:rFonts w:cs="Times New Roman"/>
                <w:color w:val="FF0000"/>
                <w:lang w:val="es-ES_tradnl"/>
              </w:rPr>
              <w:t xml:space="preserve"> título de l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a columna, cambiar</w:t>
            </w:r>
            <w:r w:rsidRPr="00B95F25">
              <w:rPr>
                <w:rFonts w:cs="Times New Roman"/>
                <w:color w:val="FF0000"/>
                <w:lang w:val="es-ES_tradnl"/>
              </w:rPr>
              <w:t>lo: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No personales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FF0000"/>
                <w:lang w:val="es-ES_tradnl"/>
              </w:rPr>
              <w:t>por</w:t>
            </w:r>
            <w:r w:rsidR="00983C24" w:rsidRPr="0075695A">
              <w:rPr>
                <w:rFonts w:cs="Times New Roman"/>
                <w:color w:val="000000"/>
                <w:lang w:val="es-ES_tradnl"/>
              </w:rPr>
              <w:t xml:space="preserve"> </w:t>
            </w:r>
            <w:r w:rsidR="00983C24" w:rsidRPr="00B95F25">
              <w:rPr>
                <w:rFonts w:cs="Times New Roman"/>
                <w:color w:val="000000"/>
                <w:lang w:val="es-ES_tradnl"/>
              </w:rPr>
              <w:t>Impersonales</w:t>
            </w:r>
            <w:r w:rsidR="00983C24" w:rsidRPr="0075695A">
              <w:rPr>
                <w:rFonts w:cs="Times New Roman"/>
                <w:i/>
                <w:color w:val="000000"/>
                <w:lang w:val="es-ES_tradnl"/>
              </w:rPr>
              <w:t>.</w:t>
            </w:r>
          </w:p>
        </w:tc>
      </w:tr>
      <w:tr w:rsidR="00983C24" w:rsidRPr="0075695A" w14:paraId="15CE6351" w14:textId="77777777" w:rsidTr="00FB2AF8">
        <w:tc>
          <w:tcPr>
            <w:tcW w:w="1384" w:type="dxa"/>
          </w:tcPr>
          <w:p w14:paraId="7B5071E8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582EC87E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lang w:val="es-ES_tradnl"/>
              </w:rPr>
              <w:t>Diferencia verbos personales e impersonales</w:t>
            </w:r>
          </w:p>
        </w:tc>
      </w:tr>
      <w:tr w:rsidR="00983C24" w:rsidRPr="0075695A" w14:paraId="6A3D94DA" w14:textId="77777777" w:rsidTr="00FB2AF8">
        <w:tc>
          <w:tcPr>
            <w:tcW w:w="1384" w:type="dxa"/>
          </w:tcPr>
          <w:p w14:paraId="29C4D03A" w14:textId="77777777" w:rsidR="00983C24" w:rsidRPr="0075695A" w:rsidRDefault="00983C24" w:rsidP="00983C24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7E750494" w14:textId="7504285E" w:rsidR="00983C24" w:rsidRPr="0075695A" w:rsidRDefault="00983C24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 w:rsidR="00813E37">
              <w:rPr>
                <w:rFonts w:cs="Times New Roman"/>
                <w:color w:val="000000"/>
                <w:lang w:val="es-ES_tradnl"/>
              </w:rPr>
              <w:t>comprensión y discriminación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las formas personales e impersona</w:t>
            </w:r>
            <w:r w:rsidR="00FB2AF8">
              <w:rPr>
                <w:rFonts w:cs="Times New Roman"/>
                <w:color w:val="000000"/>
                <w:lang w:val="es-ES_tradnl"/>
              </w:rPr>
              <w:t>les del verbo</w:t>
            </w:r>
          </w:p>
        </w:tc>
      </w:tr>
    </w:tbl>
    <w:p w14:paraId="6F69A030" w14:textId="77777777" w:rsidR="00983C24" w:rsidRPr="0075695A" w:rsidRDefault="00983C24" w:rsidP="00525E7D">
      <w:pPr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8C3A15" w:rsidRPr="0075695A" w14:paraId="5F4334B2" w14:textId="77777777" w:rsidTr="008C3A15">
        <w:tc>
          <w:tcPr>
            <w:tcW w:w="9033" w:type="dxa"/>
            <w:gridSpan w:val="2"/>
            <w:shd w:val="clear" w:color="auto" w:fill="000000" w:themeFill="text1"/>
          </w:tcPr>
          <w:p w14:paraId="1400016B" w14:textId="77777777" w:rsidR="008C3A15" w:rsidRPr="0075695A" w:rsidRDefault="008C3A15" w:rsidP="008C3A15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C3A15" w:rsidRPr="0075695A" w14:paraId="62739C59" w14:textId="77777777" w:rsidTr="00FB2AF8">
        <w:tc>
          <w:tcPr>
            <w:tcW w:w="1384" w:type="dxa"/>
          </w:tcPr>
          <w:p w14:paraId="30496DCD" w14:textId="77777777" w:rsidR="008C3A15" w:rsidRPr="0075695A" w:rsidRDefault="008C3A15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0C0622D9" w14:textId="584921B7" w:rsidR="008C3A15" w:rsidRPr="0075695A" w:rsidRDefault="004437CD" w:rsidP="008C3A15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LE_05_05_REC230</w:t>
            </w:r>
          </w:p>
        </w:tc>
      </w:tr>
      <w:tr w:rsidR="008C3A15" w:rsidRPr="0075695A" w14:paraId="11CBCA51" w14:textId="77777777" w:rsidTr="00FB2AF8">
        <w:tc>
          <w:tcPr>
            <w:tcW w:w="1384" w:type="dxa"/>
          </w:tcPr>
          <w:p w14:paraId="0841E10C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62632D40" w14:textId="12A9B006" w:rsidR="008C3A15" w:rsidRPr="00813E37" w:rsidRDefault="006072CE" w:rsidP="008C3A15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813E37">
              <w:rPr>
                <w:rFonts w:cs="Times New Roman"/>
                <w:b/>
                <w:color w:val="000000"/>
                <w:lang w:val="es-ES_tradnl"/>
              </w:rPr>
              <w:t>Diferencia verbos en modo indicativo, imperativo y subjuntivo</w:t>
            </w:r>
          </w:p>
        </w:tc>
      </w:tr>
      <w:tr w:rsidR="008C3A15" w:rsidRPr="0075695A" w14:paraId="13E416A9" w14:textId="77777777" w:rsidTr="00FB2AF8">
        <w:tc>
          <w:tcPr>
            <w:tcW w:w="1384" w:type="dxa"/>
          </w:tcPr>
          <w:p w14:paraId="521D45A3" w14:textId="77777777" w:rsidR="008C3A15" w:rsidRPr="0075695A" w:rsidRDefault="008C3A15" w:rsidP="008C3A15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805719B" w14:textId="3B8D93F0" w:rsidR="008C3A15" w:rsidRPr="0075695A" w:rsidRDefault="00813E37" w:rsidP="00813E37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 xml:space="preserve">Actividad que permite afianzar la </w:t>
            </w:r>
            <w:r>
              <w:rPr>
                <w:rFonts w:cs="Times New Roman"/>
                <w:color w:val="000000"/>
                <w:lang w:val="es-ES_tradnl"/>
              </w:rPr>
              <w:t>comprensión</w:t>
            </w:r>
            <w:r w:rsidRPr="0075695A">
              <w:rPr>
                <w:rFonts w:cs="Times New Roman"/>
                <w:color w:val="000000"/>
                <w:lang w:val="es-ES_tradnl"/>
              </w:rPr>
              <w:t xml:space="preserve"> de </w:t>
            </w:r>
            <w:r>
              <w:rPr>
                <w:rFonts w:cs="Times New Roman"/>
                <w:color w:val="000000"/>
                <w:lang w:val="es-ES_tradnl"/>
              </w:rPr>
              <w:t>los modos verbales</w:t>
            </w:r>
          </w:p>
        </w:tc>
      </w:tr>
    </w:tbl>
    <w:p w14:paraId="36B9E12B" w14:textId="77777777" w:rsidR="008C3A15" w:rsidRPr="0075695A" w:rsidRDefault="008C3A15" w:rsidP="00525E7D">
      <w:pPr>
        <w:rPr>
          <w:rFonts w:ascii="Times" w:hAnsi="Times"/>
          <w:highlight w:val="yellow"/>
        </w:rPr>
      </w:pPr>
    </w:p>
    <w:p w14:paraId="1E115A73" w14:textId="77777777" w:rsidR="00525E7D" w:rsidRPr="0075695A" w:rsidRDefault="00525E7D" w:rsidP="00525E7D">
      <w:pPr>
        <w:rPr>
          <w:rFonts w:ascii="Times" w:hAnsi="Times"/>
          <w:highlight w:val="yellow"/>
        </w:rPr>
      </w:pPr>
      <w:r w:rsidRPr="0075695A">
        <w:rPr>
          <w:rFonts w:ascii="Times" w:hAnsi="Times"/>
          <w:highlight w:val="yellow"/>
        </w:rPr>
        <w:t xml:space="preserve"> [SECCIÓN 1]</w:t>
      </w:r>
      <w:r w:rsidRPr="0075695A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714D132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1AC79E69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lastRenderedPageBreak/>
              <w:t>Mapa conceptual</w:t>
            </w:r>
          </w:p>
        </w:tc>
      </w:tr>
      <w:tr w:rsidR="00525E7D" w:rsidRPr="0075695A" w14:paraId="33F303B0" w14:textId="77777777" w:rsidTr="00FB2AF8">
        <w:tc>
          <w:tcPr>
            <w:tcW w:w="1384" w:type="dxa"/>
          </w:tcPr>
          <w:p w14:paraId="74AA6E10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94D423D" w14:textId="30F7BD1B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LE_05_05_REC240</w:t>
            </w:r>
          </w:p>
        </w:tc>
      </w:tr>
      <w:tr w:rsidR="00525E7D" w:rsidRPr="0075695A" w14:paraId="162CF33C" w14:textId="77777777" w:rsidTr="00FB2AF8">
        <w:tc>
          <w:tcPr>
            <w:tcW w:w="1384" w:type="dxa"/>
          </w:tcPr>
          <w:p w14:paraId="0CE15580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3B99CBD1" w14:textId="77777777" w:rsidR="00525E7D" w:rsidRPr="00FB2AF8" w:rsidRDefault="00525E7D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FB2AF8">
              <w:rPr>
                <w:rFonts w:cs="Times New Roman"/>
                <w:b/>
                <w:color w:val="000000"/>
                <w:lang w:val="es-ES_tradnl"/>
              </w:rPr>
              <w:t>Mapa conceptual</w:t>
            </w:r>
          </w:p>
        </w:tc>
      </w:tr>
      <w:tr w:rsidR="00525E7D" w:rsidRPr="0075695A" w14:paraId="00B25858" w14:textId="77777777" w:rsidTr="00FB2AF8">
        <w:tc>
          <w:tcPr>
            <w:tcW w:w="1384" w:type="dxa"/>
          </w:tcPr>
          <w:p w14:paraId="557C0443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11BC526A" w14:textId="50BD5231" w:rsidR="00525E7D" w:rsidRPr="0075695A" w:rsidRDefault="000A2EE3" w:rsidP="00FB2AF8">
            <w:pPr>
              <w:rPr>
                <w:rFonts w:cs="Times New Roman"/>
                <w:color w:val="000000"/>
                <w:lang w:val="es-ES_tradnl"/>
              </w:rPr>
            </w:pPr>
            <w:r>
              <w:rPr>
                <w:rFonts w:cs="Times New Roman"/>
                <w:color w:val="000000"/>
                <w:lang w:val="es-ES_tradnl"/>
              </w:rPr>
              <w:t>Mapa conceptual d</w:t>
            </w:r>
            <w:r w:rsidR="00FB2AF8">
              <w:rPr>
                <w:rFonts w:cs="Times New Roman"/>
                <w:color w:val="000000"/>
                <w:lang w:val="es-ES_tradnl"/>
              </w:rPr>
              <w:t xml:space="preserve">el </w:t>
            </w:r>
            <w:r w:rsidR="0044620A">
              <w:rPr>
                <w:rFonts w:cs="Times New Roman"/>
                <w:color w:val="000000"/>
                <w:lang w:val="es-ES_tradnl"/>
              </w:rPr>
              <w:t xml:space="preserve">tema El </w:t>
            </w:r>
            <w:r w:rsidR="00FB2AF8">
              <w:rPr>
                <w:rFonts w:cs="Times New Roman"/>
                <w:color w:val="000000"/>
                <w:lang w:val="es-ES_tradnl"/>
              </w:rPr>
              <w:t>verbo</w:t>
            </w:r>
          </w:p>
        </w:tc>
      </w:tr>
    </w:tbl>
    <w:p w14:paraId="2BB4C4E3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525E7D" w:rsidRPr="0075695A" w14:paraId="71B50C01" w14:textId="77777777" w:rsidTr="00525E7D">
        <w:tc>
          <w:tcPr>
            <w:tcW w:w="9033" w:type="dxa"/>
            <w:gridSpan w:val="2"/>
            <w:shd w:val="clear" w:color="auto" w:fill="000000" w:themeFill="text1"/>
          </w:tcPr>
          <w:p w14:paraId="50F2124E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color w:val="FFFFFF" w:themeColor="background1"/>
                <w:lang w:val="es-ES_tradnl"/>
              </w:rPr>
            </w:pPr>
            <w:r w:rsidRPr="0075695A">
              <w:rPr>
                <w:rFonts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525E7D" w:rsidRPr="0075695A" w14:paraId="5C15823F" w14:textId="77777777" w:rsidTr="00932B66">
        <w:tc>
          <w:tcPr>
            <w:tcW w:w="1384" w:type="dxa"/>
          </w:tcPr>
          <w:p w14:paraId="499A821E" w14:textId="77777777" w:rsidR="00525E7D" w:rsidRPr="0075695A" w:rsidRDefault="00525E7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77E8733" w14:textId="1AE26519" w:rsidR="00525E7D" w:rsidRPr="0075695A" w:rsidRDefault="004437CD" w:rsidP="00525E7D">
            <w:pPr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LE_05_05_REC250</w:t>
            </w:r>
          </w:p>
        </w:tc>
      </w:tr>
      <w:tr w:rsidR="00525E7D" w:rsidRPr="0075695A" w14:paraId="5D12972C" w14:textId="77777777" w:rsidTr="00932B66">
        <w:tc>
          <w:tcPr>
            <w:tcW w:w="1384" w:type="dxa"/>
          </w:tcPr>
          <w:p w14:paraId="4032991B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49" w:type="dxa"/>
          </w:tcPr>
          <w:p w14:paraId="70288210" w14:textId="629C7990" w:rsidR="00525E7D" w:rsidRPr="00932B66" w:rsidRDefault="00166BC7" w:rsidP="00525E7D">
            <w:pPr>
              <w:rPr>
                <w:rFonts w:cs="Times New Roman"/>
                <w:b/>
                <w:color w:val="000000"/>
                <w:lang w:val="es-ES_tradnl"/>
              </w:rPr>
            </w:pPr>
            <w:r w:rsidRPr="00932B66">
              <w:rPr>
                <w:rFonts w:cs="Times New Roman"/>
                <w:b/>
                <w:color w:val="000000"/>
                <w:lang w:val="es-ES_tradnl"/>
              </w:rPr>
              <w:t xml:space="preserve">Evaluación </w:t>
            </w:r>
          </w:p>
        </w:tc>
      </w:tr>
      <w:tr w:rsidR="00525E7D" w:rsidRPr="0075695A" w14:paraId="30F2EDA5" w14:textId="77777777" w:rsidTr="00932B66">
        <w:tc>
          <w:tcPr>
            <w:tcW w:w="1384" w:type="dxa"/>
          </w:tcPr>
          <w:p w14:paraId="2D3E5A76" w14:textId="77777777" w:rsidR="00525E7D" w:rsidRPr="0075695A" w:rsidRDefault="00525E7D" w:rsidP="00525E7D">
            <w:pPr>
              <w:rPr>
                <w:rFonts w:cs="Times New Roman"/>
                <w:color w:val="000000"/>
                <w:lang w:val="es-ES_tradnl"/>
              </w:rPr>
            </w:pPr>
            <w:r w:rsidRPr="0075695A">
              <w:rPr>
                <w:rFonts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4C2134C9" w14:textId="41A3DB27" w:rsidR="00525E7D" w:rsidRPr="0075695A" w:rsidRDefault="006416E3" w:rsidP="00CB54E9">
            <w:pPr>
              <w:rPr>
                <w:rFonts w:cs="Times New Roman"/>
                <w:color w:val="000000"/>
                <w:lang w:val="es-ES_tradnl"/>
              </w:rPr>
            </w:pPr>
            <w:r w:rsidRPr="006416E3">
              <w:rPr>
                <w:rFonts w:cs="Times New Roman"/>
                <w:color w:val="000000"/>
                <w:lang w:val="es-ES_tradnl"/>
              </w:rPr>
              <w:t>Actividad para evaluar los conocimientos del estudiante sobre el tema El verbo</w:t>
            </w:r>
          </w:p>
        </w:tc>
      </w:tr>
    </w:tbl>
    <w:p w14:paraId="7293989F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p w14:paraId="2353091E" w14:textId="77777777" w:rsidR="00525E7D" w:rsidRPr="0075695A" w:rsidRDefault="00525E7D" w:rsidP="00525E7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410"/>
        <w:gridCol w:w="5827"/>
      </w:tblGrid>
      <w:tr w:rsidR="00525E7D" w:rsidRPr="0075695A" w14:paraId="43B674D5" w14:textId="77777777" w:rsidTr="00525E7D">
        <w:tc>
          <w:tcPr>
            <w:tcW w:w="9054" w:type="dxa"/>
            <w:gridSpan w:val="3"/>
            <w:shd w:val="clear" w:color="auto" w:fill="000000" w:themeFill="text1"/>
          </w:tcPr>
          <w:p w14:paraId="43919964" w14:textId="77777777" w:rsidR="00525E7D" w:rsidRPr="0075695A" w:rsidRDefault="00525E7D" w:rsidP="00525E7D">
            <w:pPr>
              <w:jc w:val="center"/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Webs de referencia</w:t>
            </w:r>
          </w:p>
        </w:tc>
      </w:tr>
      <w:tr w:rsidR="00525E7D" w:rsidRPr="0075695A" w14:paraId="2E5C5599" w14:textId="77777777" w:rsidTr="00CA38CB">
        <w:tc>
          <w:tcPr>
            <w:tcW w:w="3227" w:type="dxa"/>
            <w:gridSpan w:val="2"/>
          </w:tcPr>
          <w:p w14:paraId="49ACF19C" w14:textId="77777777" w:rsidR="00525E7D" w:rsidRPr="0075695A" w:rsidRDefault="00525E7D" w:rsidP="00525E7D">
            <w:pPr>
              <w:rPr>
                <w:rFonts w:cs="Times New Roman"/>
                <w:b/>
                <w:lang w:val="es-ES_tradnl"/>
              </w:rPr>
            </w:pPr>
            <w:r w:rsidRPr="0075695A">
              <w:rPr>
                <w:rFonts w:cs="Times New Roman"/>
                <w:b/>
                <w:lang w:val="es-ES_tradnl"/>
              </w:rPr>
              <w:t>Código</w:t>
            </w:r>
          </w:p>
        </w:tc>
        <w:tc>
          <w:tcPr>
            <w:tcW w:w="5827" w:type="dxa"/>
          </w:tcPr>
          <w:p w14:paraId="0ABDCC89" w14:textId="720BBFCE" w:rsidR="00525E7D" w:rsidRPr="0075695A" w:rsidRDefault="004437CD" w:rsidP="00CA38CB">
            <w:pPr>
              <w:rPr>
                <w:rFonts w:cs="Times New Roman"/>
                <w:b/>
                <w:highlight w:val="yellow"/>
                <w:lang w:val="es-ES_tradnl"/>
              </w:rPr>
            </w:pPr>
            <w:r w:rsidRPr="0075695A">
              <w:rPr>
                <w:rFonts w:cs="Times New Roman"/>
                <w:color w:val="000000"/>
                <w:lang w:val="es-ES_tradnl"/>
              </w:rPr>
              <w:t>LE_05_05_REC260</w:t>
            </w:r>
          </w:p>
        </w:tc>
      </w:tr>
      <w:tr w:rsidR="00525E7D" w:rsidRPr="0075695A" w14:paraId="7E5F6003" w14:textId="77777777" w:rsidTr="00CA38CB">
        <w:tc>
          <w:tcPr>
            <w:tcW w:w="817" w:type="dxa"/>
          </w:tcPr>
          <w:p w14:paraId="274CA068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01</w:t>
            </w:r>
          </w:p>
        </w:tc>
        <w:tc>
          <w:tcPr>
            <w:tcW w:w="2410" w:type="dxa"/>
          </w:tcPr>
          <w:p w14:paraId="41B276BF" w14:textId="77A97202" w:rsidR="00525E7D" w:rsidRPr="0075695A" w:rsidRDefault="004B3C36" w:rsidP="00950530">
            <w:pPr>
              <w:tabs>
                <w:tab w:val="center" w:pos="1489"/>
              </w:tabs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Aquí puedes estudiar la c</w:t>
            </w:r>
            <w:r w:rsidRPr="0075695A">
              <w:rPr>
                <w:rFonts w:cs="Times New Roman"/>
                <w:lang w:val="es-ES_tradnl"/>
              </w:rPr>
              <w:t>onjugación de</w:t>
            </w:r>
            <w:r>
              <w:rPr>
                <w:rFonts w:cs="Times New Roman"/>
                <w:lang w:val="es-ES_tradnl"/>
              </w:rPr>
              <w:t xml:space="preserve"> los</w:t>
            </w:r>
            <w:r w:rsidRPr="0075695A">
              <w:rPr>
                <w:rFonts w:cs="Times New Roman"/>
                <w:lang w:val="es-ES_tradnl"/>
              </w:rPr>
              <w:t xml:space="preserve"> verbos irregulares.</w:t>
            </w:r>
          </w:p>
        </w:tc>
        <w:tc>
          <w:tcPr>
            <w:tcW w:w="5827" w:type="dxa"/>
          </w:tcPr>
          <w:p w14:paraId="7682435E" w14:textId="67774B8F" w:rsidR="00525E7D" w:rsidRPr="0075695A" w:rsidRDefault="00393229" w:rsidP="00CA38CB">
            <w:pPr>
              <w:rPr>
                <w:rFonts w:cs="Times New Roman"/>
                <w:lang w:val="es-ES_tradnl"/>
              </w:rPr>
            </w:pPr>
            <w:hyperlink r:id="rId15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http://cplosangeles.juntaextremadura.net/web/edilim/tercer_ciclo/lengua/conjugacion_irregular</w:t>
              </w:r>
            </w:hyperlink>
          </w:p>
        </w:tc>
      </w:tr>
      <w:tr w:rsidR="00525E7D" w:rsidRPr="0075695A" w14:paraId="4F38C596" w14:textId="77777777" w:rsidTr="00CA38CB">
        <w:tc>
          <w:tcPr>
            <w:tcW w:w="817" w:type="dxa"/>
          </w:tcPr>
          <w:p w14:paraId="2BF33E77" w14:textId="77777777" w:rsidR="00525E7D" w:rsidRPr="0075695A" w:rsidRDefault="00525E7D" w:rsidP="00525E7D">
            <w:pPr>
              <w:rPr>
                <w:rFonts w:cs="Times New Roman"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02</w:t>
            </w:r>
          </w:p>
        </w:tc>
        <w:tc>
          <w:tcPr>
            <w:tcW w:w="2410" w:type="dxa"/>
          </w:tcPr>
          <w:p w14:paraId="2DB019F2" w14:textId="5B8FE09F" w:rsidR="00525E7D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Repasa explicaciones y realiza actividades sobre la r</w:t>
            </w:r>
            <w:r w:rsidRPr="0075695A">
              <w:rPr>
                <w:rFonts w:cs="Times New Roman"/>
                <w:lang w:val="es-ES_tradnl"/>
              </w:rPr>
              <w:t>aíz y desinencias del verbo.</w:t>
            </w:r>
          </w:p>
        </w:tc>
        <w:tc>
          <w:tcPr>
            <w:tcW w:w="5827" w:type="dxa"/>
          </w:tcPr>
          <w:p w14:paraId="57E03407" w14:textId="2B3E6A1C" w:rsidR="00525E7D" w:rsidRPr="0075695A" w:rsidRDefault="00393229" w:rsidP="00CA38CB">
            <w:pPr>
              <w:rPr>
                <w:rFonts w:cs="Times New Roman"/>
                <w:lang w:val="es-ES_tradnl"/>
              </w:rPr>
            </w:pPr>
            <w:hyperlink r:id="rId16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http://cplosangeles.juntaextremadura.net/web/edilim/tercer_ciclo/lengua/el_verbo/raiz_desinencias/raiz_desinencias.html</w:t>
              </w:r>
            </w:hyperlink>
          </w:p>
        </w:tc>
      </w:tr>
      <w:tr w:rsidR="00576F75" w:rsidRPr="0075695A" w14:paraId="2C291F17" w14:textId="77777777" w:rsidTr="00CA38CB">
        <w:tc>
          <w:tcPr>
            <w:tcW w:w="817" w:type="dxa"/>
          </w:tcPr>
          <w:p w14:paraId="5000EB8D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03</w:t>
            </w:r>
          </w:p>
        </w:tc>
        <w:tc>
          <w:tcPr>
            <w:tcW w:w="2410" w:type="dxa"/>
          </w:tcPr>
          <w:p w14:paraId="4E5954D1" w14:textId="33764FDA" w:rsidR="00576F75" w:rsidRPr="0075695A" w:rsidRDefault="004B3C36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>Consulta en este enlace conceptos generales sobre los verbos.</w:t>
            </w:r>
          </w:p>
        </w:tc>
        <w:tc>
          <w:tcPr>
            <w:tcW w:w="5827" w:type="dxa"/>
          </w:tcPr>
          <w:p w14:paraId="5417B289" w14:textId="4CF1E0B7" w:rsidR="00576F75" w:rsidRPr="0075695A" w:rsidRDefault="00393229" w:rsidP="00CA38CB">
            <w:pPr>
              <w:rPr>
                <w:rFonts w:cs="Times New Roman"/>
                <w:lang w:val="es-ES_tradnl"/>
              </w:rPr>
            </w:pPr>
            <w:hyperlink r:id="rId17" w:history="1">
              <w:r w:rsidR="004B3C36" w:rsidRPr="004B3C36">
                <w:rPr>
                  <w:rStyle w:val="Hipervnculo"/>
                  <w:rFonts w:cs="Times New Roman"/>
                  <w:lang w:val="es-ES_tradnl"/>
                </w:rPr>
                <w:t>http://www.gramaticas.net/2013/04/los-verbos.html</w:t>
              </w:r>
            </w:hyperlink>
          </w:p>
        </w:tc>
      </w:tr>
      <w:tr w:rsidR="00576F75" w:rsidRPr="0075695A" w14:paraId="4E5D48FF" w14:textId="77777777" w:rsidTr="00CA38CB">
        <w:tc>
          <w:tcPr>
            <w:tcW w:w="817" w:type="dxa"/>
          </w:tcPr>
          <w:p w14:paraId="409A8FB8" w14:textId="77777777" w:rsidR="00576F75" w:rsidRPr="0075695A" w:rsidRDefault="00576F75" w:rsidP="00525E7D">
            <w:pPr>
              <w:rPr>
                <w:rFonts w:cs="Times New Roman"/>
                <w:b/>
                <w:sz w:val="18"/>
                <w:lang w:val="es-ES_tradnl"/>
              </w:rPr>
            </w:pPr>
            <w:r w:rsidRPr="0075695A">
              <w:rPr>
                <w:rFonts w:cs="Times New Roman"/>
                <w:b/>
                <w:sz w:val="18"/>
                <w:lang w:val="es-ES_tradnl"/>
              </w:rPr>
              <w:t>Web 04</w:t>
            </w:r>
          </w:p>
        </w:tc>
        <w:tc>
          <w:tcPr>
            <w:tcW w:w="2410" w:type="dxa"/>
          </w:tcPr>
          <w:p w14:paraId="048861EF" w14:textId="050133C5" w:rsidR="00576F75" w:rsidRPr="0075695A" w:rsidRDefault="006670F1" w:rsidP="00525E7D">
            <w:pPr>
              <w:rPr>
                <w:rFonts w:cs="Times New Roman"/>
                <w:lang w:val="es-ES_tradnl"/>
              </w:rPr>
            </w:pPr>
            <w:r>
              <w:rPr>
                <w:rFonts w:cs="Times New Roman"/>
                <w:lang w:val="es-ES_tradnl"/>
              </w:rPr>
              <w:t xml:space="preserve">El </w:t>
            </w:r>
            <w:proofErr w:type="spellStart"/>
            <w:r>
              <w:rPr>
                <w:rFonts w:cs="Times New Roman"/>
                <w:lang w:val="es-ES_tradnl"/>
              </w:rPr>
              <w:t>c</w:t>
            </w:r>
            <w:r w:rsidR="006B578A">
              <w:rPr>
                <w:rFonts w:cs="Times New Roman"/>
                <w:lang w:val="es-ES_tradnl"/>
              </w:rPr>
              <w:t>onjugador</w:t>
            </w:r>
            <w:proofErr w:type="spellEnd"/>
            <w:r w:rsidR="006B578A">
              <w:rPr>
                <w:rFonts w:cs="Times New Roman"/>
                <w:lang w:val="es-ES_tradnl"/>
              </w:rPr>
              <w:t xml:space="preserve"> de verbos de WordReference.com puede resultar una herramienta útil para ti.</w:t>
            </w:r>
          </w:p>
        </w:tc>
        <w:tc>
          <w:tcPr>
            <w:tcW w:w="5827" w:type="dxa"/>
          </w:tcPr>
          <w:p w14:paraId="7F21CA5D" w14:textId="1369923D" w:rsidR="00576F75" w:rsidRPr="0075695A" w:rsidRDefault="00393229" w:rsidP="00CA38CB">
            <w:pPr>
              <w:rPr>
                <w:rFonts w:cs="Times New Roman"/>
                <w:lang w:val="es-ES_tradnl"/>
              </w:rPr>
            </w:pPr>
            <w:hyperlink r:id="rId18" w:history="1">
              <w:r w:rsidR="006B578A" w:rsidRPr="006B578A">
                <w:rPr>
                  <w:rStyle w:val="Hipervnculo"/>
                  <w:rFonts w:cs="Times New Roman"/>
                  <w:lang w:val="es-ES_tradnl"/>
                </w:rPr>
                <w:t>http://www.wordreference.com/conj/ESverbs.aspx?v</w:t>
              </w:r>
            </w:hyperlink>
          </w:p>
        </w:tc>
      </w:tr>
    </w:tbl>
    <w:p w14:paraId="6BF6CAE0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0DB6C8AD" w14:textId="77777777" w:rsidR="00134A9E" w:rsidRPr="0075695A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75695A" w:rsidRDefault="009D7E43" w:rsidP="00F21DA8">
      <w:pPr>
        <w:spacing w:after="0"/>
        <w:rPr>
          <w:rFonts w:ascii="Times" w:hAnsi="Times"/>
        </w:rPr>
      </w:pPr>
    </w:p>
    <w:sectPr w:rsidR="009D7E43" w:rsidRPr="0075695A" w:rsidSect="00E22695"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9EBFB" w14:textId="77777777" w:rsidR="00B7545E" w:rsidRDefault="00B7545E">
      <w:pPr>
        <w:spacing w:after="0"/>
      </w:pPr>
      <w:r>
        <w:separator/>
      </w:r>
    </w:p>
  </w:endnote>
  <w:endnote w:type="continuationSeparator" w:id="0">
    <w:p w14:paraId="3E59A9C0" w14:textId="77777777" w:rsidR="00B7545E" w:rsidRDefault="00B75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94B31" w14:textId="77777777" w:rsidR="00B7545E" w:rsidRDefault="00B7545E">
      <w:pPr>
        <w:spacing w:after="0"/>
      </w:pPr>
      <w:r>
        <w:separator/>
      </w:r>
    </w:p>
  </w:footnote>
  <w:footnote w:type="continuationSeparator" w:id="0">
    <w:p w14:paraId="07B6ECD9" w14:textId="77777777" w:rsidR="00B7545E" w:rsidRDefault="00B754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393229" w:rsidRDefault="00393229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393229" w:rsidRDefault="00393229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23E2B" w14:textId="76A59B98" w:rsidR="00393229" w:rsidRPr="007E76D9" w:rsidRDefault="00393229" w:rsidP="0004489C">
    <w:pPr>
      <w:pStyle w:val="Encabezado"/>
      <w:ind w:right="360"/>
      <w:rPr>
        <w:rFonts w:ascii="Times" w:hAnsi="Times"/>
        <w:sz w:val="20"/>
        <w:szCs w:val="20"/>
        <w:lang w:val="es-ES"/>
      </w:rPr>
    </w:pPr>
    <w:r>
      <w:rPr>
        <w:rFonts w:ascii="Times" w:hAnsi="Times"/>
        <w:sz w:val="20"/>
        <w:szCs w:val="20"/>
        <w:highlight w:val="yellow"/>
        <w:lang w:val="es-ES"/>
      </w:rPr>
      <w:t>[GUION LE_05_05</w:t>
    </w:r>
    <w:r w:rsidRPr="00393229">
      <w:rPr>
        <w:rFonts w:ascii="Times" w:hAnsi="Times"/>
        <w:sz w:val="20"/>
        <w:szCs w:val="20"/>
        <w:highlight w:val="yellow"/>
        <w:lang w:val="es-ES"/>
      </w:rPr>
      <w:t>_CO]</w:t>
    </w:r>
    <w:r w:rsidRPr="00FE4049">
      <w:rPr>
        <w:rFonts w:ascii="Times" w:hAnsi="Times"/>
        <w:sz w:val="20"/>
        <w:szCs w:val="20"/>
        <w:lang w:val="es-ES"/>
      </w:rPr>
      <w:t xml:space="preserve"> G</w:t>
    </w:r>
    <w:r>
      <w:rPr>
        <w:rFonts w:ascii="Times" w:hAnsi="Times"/>
        <w:sz w:val="20"/>
        <w:szCs w:val="20"/>
        <w:lang w:val="es-ES"/>
      </w:rPr>
      <w:t>uion 5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El verbo</w:t>
    </w:r>
  </w:p>
  <w:p w14:paraId="5574CD17" w14:textId="77777777" w:rsidR="00393229" w:rsidRPr="00F16D37" w:rsidRDefault="00393229" w:rsidP="0004489C">
    <w:pPr>
      <w:pStyle w:val="Encabezado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80D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A382C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F"/>
    <w:multiLevelType w:val="singleLevel"/>
    <w:tmpl w:val="DD0EDB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F6A16A0"/>
    <w:multiLevelType w:val="hybridMultilevel"/>
    <w:tmpl w:val="B798E04E"/>
    <w:lvl w:ilvl="0" w:tplc="CF4895F8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622827"/>
    <w:multiLevelType w:val="hybridMultilevel"/>
    <w:tmpl w:val="34C003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C8AA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82EBB"/>
    <w:multiLevelType w:val="hybridMultilevel"/>
    <w:tmpl w:val="F7EEE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C974F0"/>
    <w:multiLevelType w:val="hybridMultilevel"/>
    <w:tmpl w:val="FEF81E6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965EBD"/>
    <w:multiLevelType w:val="hybridMultilevel"/>
    <w:tmpl w:val="902417F2"/>
    <w:lvl w:ilvl="0" w:tplc="0C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9">
    <w:nsid w:val="35CC19A5"/>
    <w:multiLevelType w:val="hybridMultilevel"/>
    <w:tmpl w:val="0AC465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B92754"/>
    <w:multiLevelType w:val="hybridMultilevel"/>
    <w:tmpl w:val="E4C879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3716A11"/>
    <w:multiLevelType w:val="hybridMultilevel"/>
    <w:tmpl w:val="C37266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96160E"/>
    <w:multiLevelType w:val="hybridMultilevel"/>
    <w:tmpl w:val="AE58E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F0167"/>
    <w:multiLevelType w:val="hybridMultilevel"/>
    <w:tmpl w:val="EFD8E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5"/>
  </w:num>
  <w:num w:numId="5">
    <w:abstractNumId w:val="9"/>
  </w:num>
  <w:num w:numId="6">
    <w:abstractNumId w:val="13"/>
  </w:num>
  <w:num w:numId="7">
    <w:abstractNumId w:val="7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1"/>
  </w:num>
  <w:num w:numId="13">
    <w:abstractNumId w:val="0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05E3"/>
    <w:rsid w:val="000024C6"/>
    <w:rsid w:val="00003A91"/>
    <w:rsid w:val="000040E5"/>
    <w:rsid w:val="000045EE"/>
    <w:rsid w:val="0000637D"/>
    <w:rsid w:val="000063E9"/>
    <w:rsid w:val="000064E2"/>
    <w:rsid w:val="00006B56"/>
    <w:rsid w:val="00012056"/>
    <w:rsid w:val="000145E7"/>
    <w:rsid w:val="00016723"/>
    <w:rsid w:val="000170D6"/>
    <w:rsid w:val="000177F1"/>
    <w:rsid w:val="0002328A"/>
    <w:rsid w:val="00025910"/>
    <w:rsid w:val="00026FB8"/>
    <w:rsid w:val="000277F7"/>
    <w:rsid w:val="000278CC"/>
    <w:rsid w:val="000300BD"/>
    <w:rsid w:val="00030E2D"/>
    <w:rsid w:val="00031D21"/>
    <w:rsid w:val="00031F97"/>
    <w:rsid w:val="00033394"/>
    <w:rsid w:val="00033A3A"/>
    <w:rsid w:val="0003581C"/>
    <w:rsid w:val="00035DDC"/>
    <w:rsid w:val="00036F85"/>
    <w:rsid w:val="00037455"/>
    <w:rsid w:val="00037FDF"/>
    <w:rsid w:val="00040B51"/>
    <w:rsid w:val="0004153F"/>
    <w:rsid w:val="0004273E"/>
    <w:rsid w:val="00042A94"/>
    <w:rsid w:val="0004489C"/>
    <w:rsid w:val="000458C2"/>
    <w:rsid w:val="00045F9E"/>
    <w:rsid w:val="000468AD"/>
    <w:rsid w:val="00046EB5"/>
    <w:rsid w:val="00046F41"/>
    <w:rsid w:val="00047627"/>
    <w:rsid w:val="00050BE7"/>
    <w:rsid w:val="00053744"/>
    <w:rsid w:val="00054A93"/>
    <w:rsid w:val="0005679F"/>
    <w:rsid w:val="00056BFD"/>
    <w:rsid w:val="00056FCF"/>
    <w:rsid w:val="000573A2"/>
    <w:rsid w:val="00057679"/>
    <w:rsid w:val="000607DD"/>
    <w:rsid w:val="000629EA"/>
    <w:rsid w:val="00063210"/>
    <w:rsid w:val="00064ED0"/>
    <w:rsid w:val="00064F7F"/>
    <w:rsid w:val="000673E1"/>
    <w:rsid w:val="00070C16"/>
    <w:rsid w:val="000716B5"/>
    <w:rsid w:val="0007415B"/>
    <w:rsid w:val="0007752C"/>
    <w:rsid w:val="00080C19"/>
    <w:rsid w:val="00081745"/>
    <w:rsid w:val="00081E63"/>
    <w:rsid w:val="00082E3A"/>
    <w:rsid w:val="00084507"/>
    <w:rsid w:val="0008475A"/>
    <w:rsid w:val="00085A95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6DDC"/>
    <w:rsid w:val="0009740B"/>
    <w:rsid w:val="00097ACE"/>
    <w:rsid w:val="00097F50"/>
    <w:rsid w:val="000A070F"/>
    <w:rsid w:val="000A089B"/>
    <w:rsid w:val="000A0902"/>
    <w:rsid w:val="000A2A56"/>
    <w:rsid w:val="000A2EE3"/>
    <w:rsid w:val="000A3959"/>
    <w:rsid w:val="000A3A99"/>
    <w:rsid w:val="000A3DA9"/>
    <w:rsid w:val="000A3DE8"/>
    <w:rsid w:val="000A4D90"/>
    <w:rsid w:val="000A6C3E"/>
    <w:rsid w:val="000A7E1A"/>
    <w:rsid w:val="000B2DD2"/>
    <w:rsid w:val="000B5A8D"/>
    <w:rsid w:val="000B6427"/>
    <w:rsid w:val="000B6518"/>
    <w:rsid w:val="000C0B3F"/>
    <w:rsid w:val="000C0CD2"/>
    <w:rsid w:val="000C2703"/>
    <w:rsid w:val="000C4BAB"/>
    <w:rsid w:val="000C4E48"/>
    <w:rsid w:val="000C4FD4"/>
    <w:rsid w:val="000C537D"/>
    <w:rsid w:val="000C585C"/>
    <w:rsid w:val="000C602F"/>
    <w:rsid w:val="000D00E2"/>
    <w:rsid w:val="000D0D29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E774F"/>
    <w:rsid w:val="000F0C7A"/>
    <w:rsid w:val="000F18C6"/>
    <w:rsid w:val="000F3118"/>
    <w:rsid w:val="000F7B46"/>
    <w:rsid w:val="00101124"/>
    <w:rsid w:val="00101530"/>
    <w:rsid w:val="001018BE"/>
    <w:rsid w:val="00101D89"/>
    <w:rsid w:val="00102100"/>
    <w:rsid w:val="001106A2"/>
    <w:rsid w:val="00111324"/>
    <w:rsid w:val="001120F8"/>
    <w:rsid w:val="0011245D"/>
    <w:rsid w:val="00112EDC"/>
    <w:rsid w:val="00113F22"/>
    <w:rsid w:val="0011482D"/>
    <w:rsid w:val="00114D36"/>
    <w:rsid w:val="00115E6A"/>
    <w:rsid w:val="00121317"/>
    <w:rsid w:val="001239A8"/>
    <w:rsid w:val="001246F9"/>
    <w:rsid w:val="00124CA0"/>
    <w:rsid w:val="001300C4"/>
    <w:rsid w:val="001306F8"/>
    <w:rsid w:val="001316BE"/>
    <w:rsid w:val="0013385F"/>
    <w:rsid w:val="00134350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839"/>
    <w:rsid w:val="0015284D"/>
    <w:rsid w:val="00152DB8"/>
    <w:rsid w:val="001549FE"/>
    <w:rsid w:val="00155DDA"/>
    <w:rsid w:val="001561C2"/>
    <w:rsid w:val="00161D0A"/>
    <w:rsid w:val="00163E0E"/>
    <w:rsid w:val="00164C58"/>
    <w:rsid w:val="00166BC7"/>
    <w:rsid w:val="00166D48"/>
    <w:rsid w:val="00171CF2"/>
    <w:rsid w:val="00172FBF"/>
    <w:rsid w:val="001738BE"/>
    <w:rsid w:val="00174FF4"/>
    <w:rsid w:val="00175AA8"/>
    <w:rsid w:val="00177A1F"/>
    <w:rsid w:val="00183EBC"/>
    <w:rsid w:val="0018426E"/>
    <w:rsid w:val="00184839"/>
    <w:rsid w:val="001851BB"/>
    <w:rsid w:val="001859BC"/>
    <w:rsid w:val="00185C1C"/>
    <w:rsid w:val="00186EFE"/>
    <w:rsid w:val="00186FC8"/>
    <w:rsid w:val="001872F7"/>
    <w:rsid w:val="00187740"/>
    <w:rsid w:val="0018784F"/>
    <w:rsid w:val="00193B1C"/>
    <w:rsid w:val="0019469F"/>
    <w:rsid w:val="00195E54"/>
    <w:rsid w:val="00196A76"/>
    <w:rsid w:val="00197BD4"/>
    <w:rsid w:val="001A1906"/>
    <w:rsid w:val="001A21CA"/>
    <w:rsid w:val="001A2B3A"/>
    <w:rsid w:val="001A3E6A"/>
    <w:rsid w:val="001A42BD"/>
    <w:rsid w:val="001A4664"/>
    <w:rsid w:val="001A5E30"/>
    <w:rsid w:val="001B1F44"/>
    <w:rsid w:val="001B31FD"/>
    <w:rsid w:val="001B322D"/>
    <w:rsid w:val="001B37F8"/>
    <w:rsid w:val="001B39E3"/>
    <w:rsid w:val="001B3DAF"/>
    <w:rsid w:val="001B4371"/>
    <w:rsid w:val="001B632B"/>
    <w:rsid w:val="001C161B"/>
    <w:rsid w:val="001C6229"/>
    <w:rsid w:val="001C622A"/>
    <w:rsid w:val="001D33DB"/>
    <w:rsid w:val="001D42D1"/>
    <w:rsid w:val="001D46AF"/>
    <w:rsid w:val="001D49CD"/>
    <w:rsid w:val="001D49FD"/>
    <w:rsid w:val="001D54D1"/>
    <w:rsid w:val="001D621C"/>
    <w:rsid w:val="001D6E31"/>
    <w:rsid w:val="001E3B06"/>
    <w:rsid w:val="001E7C36"/>
    <w:rsid w:val="001F0D90"/>
    <w:rsid w:val="001F16AE"/>
    <w:rsid w:val="001F1D8F"/>
    <w:rsid w:val="001F26C5"/>
    <w:rsid w:val="001F2873"/>
    <w:rsid w:val="001F391D"/>
    <w:rsid w:val="001F639D"/>
    <w:rsid w:val="001F66E9"/>
    <w:rsid w:val="00200EE1"/>
    <w:rsid w:val="002015DF"/>
    <w:rsid w:val="002022A7"/>
    <w:rsid w:val="0020303A"/>
    <w:rsid w:val="0020599A"/>
    <w:rsid w:val="0021058A"/>
    <w:rsid w:val="0021072A"/>
    <w:rsid w:val="00212435"/>
    <w:rsid w:val="00212459"/>
    <w:rsid w:val="00214515"/>
    <w:rsid w:val="002209FB"/>
    <w:rsid w:val="00222418"/>
    <w:rsid w:val="0022576A"/>
    <w:rsid w:val="0023016E"/>
    <w:rsid w:val="00230B4F"/>
    <w:rsid w:val="00232291"/>
    <w:rsid w:val="0023524B"/>
    <w:rsid w:val="0023765B"/>
    <w:rsid w:val="002406F9"/>
    <w:rsid w:val="00243875"/>
    <w:rsid w:val="00244128"/>
    <w:rsid w:val="002442E1"/>
    <w:rsid w:val="00244336"/>
    <w:rsid w:val="0024612F"/>
    <w:rsid w:val="002463ED"/>
    <w:rsid w:val="002514C9"/>
    <w:rsid w:val="00252A72"/>
    <w:rsid w:val="00254E13"/>
    <w:rsid w:val="00257DDB"/>
    <w:rsid w:val="002632B2"/>
    <w:rsid w:val="00264B58"/>
    <w:rsid w:val="00272066"/>
    <w:rsid w:val="00273007"/>
    <w:rsid w:val="0027339C"/>
    <w:rsid w:val="00276C9D"/>
    <w:rsid w:val="00282D47"/>
    <w:rsid w:val="0028480E"/>
    <w:rsid w:val="00285778"/>
    <w:rsid w:val="00285811"/>
    <w:rsid w:val="00292679"/>
    <w:rsid w:val="002973CB"/>
    <w:rsid w:val="002A07B3"/>
    <w:rsid w:val="002A1E54"/>
    <w:rsid w:val="002A239D"/>
    <w:rsid w:val="002A239E"/>
    <w:rsid w:val="002A4096"/>
    <w:rsid w:val="002A44D2"/>
    <w:rsid w:val="002A6B17"/>
    <w:rsid w:val="002A768B"/>
    <w:rsid w:val="002B0F59"/>
    <w:rsid w:val="002B253B"/>
    <w:rsid w:val="002C0596"/>
    <w:rsid w:val="002C194D"/>
    <w:rsid w:val="002C2770"/>
    <w:rsid w:val="002C4FEB"/>
    <w:rsid w:val="002C5ADE"/>
    <w:rsid w:val="002C791F"/>
    <w:rsid w:val="002C7D17"/>
    <w:rsid w:val="002D1656"/>
    <w:rsid w:val="002D2757"/>
    <w:rsid w:val="002D2B46"/>
    <w:rsid w:val="002D2FE7"/>
    <w:rsid w:val="002E0A3A"/>
    <w:rsid w:val="002E1051"/>
    <w:rsid w:val="002E2220"/>
    <w:rsid w:val="002E34D4"/>
    <w:rsid w:val="002E4CA8"/>
    <w:rsid w:val="002E7393"/>
    <w:rsid w:val="002F2D19"/>
    <w:rsid w:val="002F3FB5"/>
    <w:rsid w:val="003009BA"/>
    <w:rsid w:val="003030CE"/>
    <w:rsid w:val="00304F3E"/>
    <w:rsid w:val="003056CC"/>
    <w:rsid w:val="00305F48"/>
    <w:rsid w:val="0030709A"/>
    <w:rsid w:val="00312144"/>
    <w:rsid w:val="00312A3B"/>
    <w:rsid w:val="00312F78"/>
    <w:rsid w:val="003139FA"/>
    <w:rsid w:val="003150E5"/>
    <w:rsid w:val="003154B5"/>
    <w:rsid w:val="00315571"/>
    <w:rsid w:val="00317F68"/>
    <w:rsid w:val="00321613"/>
    <w:rsid w:val="00321BD5"/>
    <w:rsid w:val="0032206E"/>
    <w:rsid w:val="0032234E"/>
    <w:rsid w:val="00322D61"/>
    <w:rsid w:val="00323B2C"/>
    <w:rsid w:val="00324E6A"/>
    <w:rsid w:val="00325653"/>
    <w:rsid w:val="00326696"/>
    <w:rsid w:val="00326FC9"/>
    <w:rsid w:val="00327549"/>
    <w:rsid w:val="0033015E"/>
    <w:rsid w:val="00331E66"/>
    <w:rsid w:val="003320B0"/>
    <w:rsid w:val="00332709"/>
    <w:rsid w:val="00333D4F"/>
    <w:rsid w:val="00333ED6"/>
    <w:rsid w:val="0033743D"/>
    <w:rsid w:val="00340782"/>
    <w:rsid w:val="0034124D"/>
    <w:rsid w:val="003434DC"/>
    <w:rsid w:val="00344B15"/>
    <w:rsid w:val="00346730"/>
    <w:rsid w:val="00347250"/>
    <w:rsid w:val="00347BA5"/>
    <w:rsid w:val="00350AB9"/>
    <w:rsid w:val="003521B0"/>
    <w:rsid w:val="003524CB"/>
    <w:rsid w:val="003534B8"/>
    <w:rsid w:val="003556F1"/>
    <w:rsid w:val="00356037"/>
    <w:rsid w:val="00356434"/>
    <w:rsid w:val="00357847"/>
    <w:rsid w:val="00362BCE"/>
    <w:rsid w:val="0036393A"/>
    <w:rsid w:val="00364F0C"/>
    <w:rsid w:val="00365A47"/>
    <w:rsid w:val="0036644C"/>
    <w:rsid w:val="00366FCE"/>
    <w:rsid w:val="00367147"/>
    <w:rsid w:val="00370299"/>
    <w:rsid w:val="003705BB"/>
    <w:rsid w:val="00370AC1"/>
    <w:rsid w:val="0037197A"/>
    <w:rsid w:val="00373319"/>
    <w:rsid w:val="00374F4F"/>
    <w:rsid w:val="00376179"/>
    <w:rsid w:val="00376B66"/>
    <w:rsid w:val="003812EB"/>
    <w:rsid w:val="0038315B"/>
    <w:rsid w:val="0038456F"/>
    <w:rsid w:val="00385C30"/>
    <w:rsid w:val="00385E3E"/>
    <w:rsid w:val="00390D05"/>
    <w:rsid w:val="003926E6"/>
    <w:rsid w:val="00393229"/>
    <w:rsid w:val="00393CF3"/>
    <w:rsid w:val="00394AE7"/>
    <w:rsid w:val="00395F9D"/>
    <w:rsid w:val="00396E33"/>
    <w:rsid w:val="003A0493"/>
    <w:rsid w:val="003A219F"/>
    <w:rsid w:val="003A2A39"/>
    <w:rsid w:val="003A2B4D"/>
    <w:rsid w:val="003A3208"/>
    <w:rsid w:val="003A5037"/>
    <w:rsid w:val="003A5FBA"/>
    <w:rsid w:val="003A63E0"/>
    <w:rsid w:val="003A784A"/>
    <w:rsid w:val="003B0407"/>
    <w:rsid w:val="003B2140"/>
    <w:rsid w:val="003B2BE5"/>
    <w:rsid w:val="003B4BB6"/>
    <w:rsid w:val="003B6E27"/>
    <w:rsid w:val="003B7E6A"/>
    <w:rsid w:val="003B7E89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41"/>
    <w:rsid w:val="003D0B91"/>
    <w:rsid w:val="003D3222"/>
    <w:rsid w:val="003D362C"/>
    <w:rsid w:val="003D6876"/>
    <w:rsid w:val="003E024E"/>
    <w:rsid w:val="003E036B"/>
    <w:rsid w:val="003E1651"/>
    <w:rsid w:val="003E1BE1"/>
    <w:rsid w:val="003E39CA"/>
    <w:rsid w:val="003F1B3A"/>
    <w:rsid w:val="003F2984"/>
    <w:rsid w:val="003F2F74"/>
    <w:rsid w:val="003F36B0"/>
    <w:rsid w:val="003F3EE5"/>
    <w:rsid w:val="003F42C3"/>
    <w:rsid w:val="003F6E14"/>
    <w:rsid w:val="003F7179"/>
    <w:rsid w:val="00403994"/>
    <w:rsid w:val="00404CF7"/>
    <w:rsid w:val="0040502E"/>
    <w:rsid w:val="00405DF4"/>
    <w:rsid w:val="00407C0B"/>
    <w:rsid w:val="00407C56"/>
    <w:rsid w:val="004111D2"/>
    <w:rsid w:val="00412239"/>
    <w:rsid w:val="00414466"/>
    <w:rsid w:val="00415D0A"/>
    <w:rsid w:val="00416B09"/>
    <w:rsid w:val="00416BE0"/>
    <w:rsid w:val="00416F2C"/>
    <w:rsid w:val="004206CC"/>
    <w:rsid w:val="00421A75"/>
    <w:rsid w:val="0042512A"/>
    <w:rsid w:val="00425432"/>
    <w:rsid w:val="00425943"/>
    <w:rsid w:val="004274ED"/>
    <w:rsid w:val="004274FA"/>
    <w:rsid w:val="00432A47"/>
    <w:rsid w:val="00433FEB"/>
    <w:rsid w:val="00434275"/>
    <w:rsid w:val="00436414"/>
    <w:rsid w:val="00436E0A"/>
    <w:rsid w:val="004402A7"/>
    <w:rsid w:val="00440AF7"/>
    <w:rsid w:val="004426C4"/>
    <w:rsid w:val="0044314A"/>
    <w:rsid w:val="004434F2"/>
    <w:rsid w:val="004437CD"/>
    <w:rsid w:val="0044620A"/>
    <w:rsid w:val="00446FBC"/>
    <w:rsid w:val="0044716A"/>
    <w:rsid w:val="004506D7"/>
    <w:rsid w:val="00450B43"/>
    <w:rsid w:val="004517E2"/>
    <w:rsid w:val="00453D0F"/>
    <w:rsid w:val="00453DA5"/>
    <w:rsid w:val="00454FDC"/>
    <w:rsid w:val="00455E58"/>
    <w:rsid w:val="0046182F"/>
    <w:rsid w:val="00461BC5"/>
    <w:rsid w:val="0046343E"/>
    <w:rsid w:val="0046708B"/>
    <w:rsid w:val="00471B61"/>
    <w:rsid w:val="004725E5"/>
    <w:rsid w:val="00473B03"/>
    <w:rsid w:val="004742B9"/>
    <w:rsid w:val="004756AC"/>
    <w:rsid w:val="0047645C"/>
    <w:rsid w:val="00476B7D"/>
    <w:rsid w:val="004802CB"/>
    <w:rsid w:val="004808BB"/>
    <w:rsid w:val="0048119B"/>
    <w:rsid w:val="00481978"/>
    <w:rsid w:val="00482535"/>
    <w:rsid w:val="00483293"/>
    <w:rsid w:val="00484A58"/>
    <w:rsid w:val="0048783D"/>
    <w:rsid w:val="00487C07"/>
    <w:rsid w:val="004905D5"/>
    <w:rsid w:val="00490612"/>
    <w:rsid w:val="00491E50"/>
    <w:rsid w:val="00491FC2"/>
    <w:rsid w:val="004923EC"/>
    <w:rsid w:val="0049276E"/>
    <w:rsid w:val="00493A29"/>
    <w:rsid w:val="00493EBC"/>
    <w:rsid w:val="00494824"/>
    <w:rsid w:val="0049799F"/>
    <w:rsid w:val="00497BCE"/>
    <w:rsid w:val="004A05AB"/>
    <w:rsid w:val="004A163E"/>
    <w:rsid w:val="004A3952"/>
    <w:rsid w:val="004A41F4"/>
    <w:rsid w:val="004A432D"/>
    <w:rsid w:val="004A4334"/>
    <w:rsid w:val="004A5215"/>
    <w:rsid w:val="004A6044"/>
    <w:rsid w:val="004A6E6E"/>
    <w:rsid w:val="004A6FD0"/>
    <w:rsid w:val="004B21D1"/>
    <w:rsid w:val="004B3939"/>
    <w:rsid w:val="004B3C36"/>
    <w:rsid w:val="004B47F2"/>
    <w:rsid w:val="004B59E1"/>
    <w:rsid w:val="004B6B94"/>
    <w:rsid w:val="004B70C8"/>
    <w:rsid w:val="004B7F8D"/>
    <w:rsid w:val="004C2881"/>
    <w:rsid w:val="004C46B1"/>
    <w:rsid w:val="004C4869"/>
    <w:rsid w:val="004C7BC2"/>
    <w:rsid w:val="004C7D0C"/>
    <w:rsid w:val="004D1E7C"/>
    <w:rsid w:val="004D3002"/>
    <w:rsid w:val="004D4002"/>
    <w:rsid w:val="004D65E8"/>
    <w:rsid w:val="004D7C1C"/>
    <w:rsid w:val="004E0C44"/>
    <w:rsid w:val="004E50F2"/>
    <w:rsid w:val="004E5E51"/>
    <w:rsid w:val="004E742B"/>
    <w:rsid w:val="004F32B7"/>
    <w:rsid w:val="004F341B"/>
    <w:rsid w:val="004F6AE6"/>
    <w:rsid w:val="004F6AE7"/>
    <w:rsid w:val="00501EEF"/>
    <w:rsid w:val="00503061"/>
    <w:rsid w:val="00503A84"/>
    <w:rsid w:val="00503AB4"/>
    <w:rsid w:val="00506975"/>
    <w:rsid w:val="005076F6"/>
    <w:rsid w:val="00507B1A"/>
    <w:rsid w:val="00507FFA"/>
    <w:rsid w:val="0051050D"/>
    <w:rsid w:val="005113BC"/>
    <w:rsid w:val="00512DE7"/>
    <w:rsid w:val="00512FAD"/>
    <w:rsid w:val="005132E7"/>
    <w:rsid w:val="00513D1A"/>
    <w:rsid w:val="0051413A"/>
    <w:rsid w:val="005141D9"/>
    <w:rsid w:val="00515332"/>
    <w:rsid w:val="005158CD"/>
    <w:rsid w:val="005166EB"/>
    <w:rsid w:val="005167CF"/>
    <w:rsid w:val="00517426"/>
    <w:rsid w:val="00521FFB"/>
    <w:rsid w:val="00522E49"/>
    <w:rsid w:val="00522F55"/>
    <w:rsid w:val="00523EF5"/>
    <w:rsid w:val="00525BD4"/>
    <w:rsid w:val="00525E7D"/>
    <w:rsid w:val="00526AC5"/>
    <w:rsid w:val="00527320"/>
    <w:rsid w:val="005273B3"/>
    <w:rsid w:val="005319D0"/>
    <w:rsid w:val="00531CF8"/>
    <w:rsid w:val="00533362"/>
    <w:rsid w:val="0053396A"/>
    <w:rsid w:val="00536655"/>
    <w:rsid w:val="00540066"/>
    <w:rsid w:val="005407D1"/>
    <w:rsid w:val="00541888"/>
    <w:rsid w:val="00541D80"/>
    <w:rsid w:val="00542BF6"/>
    <w:rsid w:val="00543EC8"/>
    <w:rsid w:val="00545BE9"/>
    <w:rsid w:val="00550059"/>
    <w:rsid w:val="00550CBB"/>
    <w:rsid w:val="005530A6"/>
    <w:rsid w:val="00555502"/>
    <w:rsid w:val="005556BA"/>
    <w:rsid w:val="0055598D"/>
    <w:rsid w:val="00556554"/>
    <w:rsid w:val="00557707"/>
    <w:rsid w:val="00557DB9"/>
    <w:rsid w:val="00561243"/>
    <w:rsid w:val="00561431"/>
    <w:rsid w:val="0056304B"/>
    <w:rsid w:val="0056372C"/>
    <w:rsid w:val="00564275"/>
    <w:rsid w:val="0056759D"/>
    <w:rsid w:val="005700AC"/>
    <w:rsid w:val="0057149D"/>
    <w:rsid w:val="00571AE9"/>
    <w:rsid w:val="00572014"/>
    <w:rsid w:val="005726E4"/>
    <w:rsid w:val="00572B35"/>
    <w:rsid w:val="00574A97"/>
    <w:rsid w:val="0057510E"/>
    <w:rsid w:val="00576218"/>
    <w:rsid w:val="00576F75"/>
    <w:rsid w:val="00577D57"/>
    <w:rsid w:val="00580F69"/>
    <w:rsid w:val="00581DFD"/>
    <w:rsid w:val="005824BE"/>
    <w:rsid w:val="00583918"/>
    <w:rsid w:val="005852AD"/>
    <w:rsid w:val="00586DB2"/>
    <w:rsid w:val="00587381"/>
    <w:rsid w:val="00590401"/>
    <w:rsid w:val="005919AA"/>
    <w:rsid w:val="005939BA"/>
    <w:rsid w:val="00593DFD"/>
    <w:rsid w:val="00597785"/>
    <w:rsid w:val="00597E84"/>
    <w:rsid w:val="005A3B16"/>
    <w:rsid w:val="005A40CA"/>
    <w:rsid w:val="005A4C1A"/>
    <w:rsid w:val="005A7E7D"/>
    <w:rsid w:val="005B2283"/>
    <w:rsid w:val="005B33BC"/>
    <w:rsid w:val="005B35C1"/>
    <w:rsid w:val="005B61F4"/>
    <w:rsid w:val="005B648B"/>
    <w:rsid w:val="005B6E01"/>
    <w:rsid w:val="005B7BF6"/>
    <w:rsid w:val="005C0797"/>
    <w:rsid w:val="005C0A10"/>
    <w:rsid w:val="005C2112"/>
    <w:rsid w:val="005C2681"/>
    <w:rsid w:val="005C2C54"/>
    <w:rsid w:val="005C40A1"/>
    <w:rsid w:val="005C411B"/>
    <w:rsid w:val="005C505B"/>
    <w:rsid w:val="005C5A41"/>
    <w:rsid w:val="005D1738"/>
    <w:rsid w:val="005D3558"/>
    <w:rsid w:val="005D3C97"/>
    <w:rsid w:val="005D3FA9"/>
    <w:rsid w:val="005D4960"/>
    <w:rsid w:val="005D4BD0"/>
    <w:rsid w:val="005D4EEA"/>
    <w:rsid w:val="005D673D"/>
    <w:rsid w:val="005D783D"/>
    <w:rsid w:val="005E227B"/>
    <w:rsid w:val="005E2E95"/>
    <w:rsid w:val="005E40AA"/>
    <w:rsid w:val="005E58B3"/>
    <w:rsid w:val="005E6E1A"/>
    <w:rsid w:val="005E6FA4"/>
    <w:rsid w:val="005E7549"/>
    <w:rsid w:val="005E7C7A"/>
    <w:rsid w:val="005F0D64"/>
    <w:rsid w:val="005F1128"/>
    <w:rsid w:val="005F118D"/>
    <w:rsid w:val="005F1FDC"/>
    <w:rsid w:val="005F226C"/>
    <w:rsid w:val="005F2D47"/>
    <w:rsid w:val="005F3EBF"/>
    <w:rsid w:val="005F3FAA"/>
    <w:rsid w:val="005F4DA4"/>
    <w:rsid w:val="005F5B26"/>
    <w:rsid w:val="00601256"/>
    <w:rsid w:val="006014FD"/>
    <w:rsid w:val="00604376"/>
    <w:rsid w:val="00605A4C"/>
    <w:rsid w:val="006072CE"/>
    <w:rsid w:val="00607811"/>
    <w:rsid w:val="006101CA"/>
    <w:rsid w:val="00610EBA"/>
    <w:rsid w:val="00612D36"/>
    <w:rsid w:val="00613E88"/>
    <w:rsid w:val="006141AB"/>
    <w:rsid w:val="00616DBC"/>
    <w:rsid w:val="0061799C"/>
    <w:rsid w:val="00620174"/>
    <w:rsid w:val="00621979"/>
    <w:rsid w:val="00622ADD"/>
    <w:rsid w:val="006236E5"/>
    <w:rsid w:val="00623F67"/>
    <w:rsid w:val="006242A7"/>
    <w:rsid w:val="0062484A"/>
    <w:rsid w:val="00625AC9"/>
    <w:rsid w:val="00626AEE"/>
    <w:rsid w:val="00626C9A"/>
    <w:rsid w:val="00627004"/>
    <w:rsid w:val="0063066F"/>
    <w:rsid w:val="00632B36"/>
    <w:rsid w:val="00633DD9"/>
    <w:rsid w:val="00634527"/>
    <w:rsid w:val="006346A2"/>
    <w:rsid w:val="00634FC0"/>
    <w:rsid w:val="0063697C"/>
    <w:rsid w:val="00637159"/>
    <w:rsid w:val="006416E3"/>
    <w:rsid w:val="00642768"/>
    <w:rsid w:val="00645669"/>
    <w:rsid w:val="00646A37"/>
    <w:rsid w:val="0065038E"/>
    <w:rsid w:val="00652CA2"/>
    <w:rsid w:val="006545C4"/>
    <w:rsid w:val="00655EAC"/>
    <w:rsid w:val="00656D13"/>
    <w:rsid w:val="006603DE"/>
    <w:rsid w:val="0066231C"/>
    <w:rsid w:val="00665083"/>
    <w:rsid w:val="006670F1"/>
    <w:rsid w:val="00670091"/>
    <w:rsid w:val="00672801"/>
    <w:rsid w:val="006769B2"/>
    <w:rsid w:val="006770FD"/>
    <w:rsid w:val="0068378A"/>
    <w:rsid w:val="00683BD2"/>
    <w:rsid w:val="00684212"/>
    <w:rsid w:val="00685700"/>
    <w:rsid w:val="00686595"/>
    <w:rsid w:val="0068736B"/>
    <w:rsid w:val="00690A23"/>
    <w:rsid w:val="00690CD7"/>
    <w:rsid w:val="0069130B"/>
    <w:rsid w:val="00691410"/>
    <w:rsid w:val="006924A0"/>
    <w:rsid w:val="00692844"/>
    <w:rsid w:val="006931C0"/>
    <w:rsid w:val="006943E6"/>
    <w:rsid w:val="006959E5"/>
    <w:rsid w:val="00695B29"/>
    <w:rsid w:val="006969BD"/>
    <w:rsid w:val="00696FA3"/>
    <w:rsid w:val="00697575"/>
    <w:rsid w:val="006A0494"/>
    <w:rsid w:val="006A08D1"/>
    <w:rsid w:val="006A0953"/>
    <w:rsid w:val="006A0E29"/>
    <w:rsid w:val="006A1381"/>
    <w:rsid w:val="006A2D60"/>
    <w:rsid w:val="006A449D"/>
    <w:rsid w:val="006A493A"/>
    <w:rsid w:val="006A5363"/>
    <w:rsid w:val="006A5810"/>
    <w:rsid w:val="006A70AE"/>
    <w:rsid w:val="006B0124"/>
    <w:rsid w:val="006B0470"/>
    <w:rsid w:val="006B0FA4"/>
    <w:rsid w:val="006B4CD5"/>
    <w:rsid w:val="006B578A"/>
    <w:rsid w:val="006C075F"/>
    <w:rsid w:val="006C1030"/>
    <w:rsid w:val="006C17DF"/>
    <w:rsid w:val="006C17FC"/>
    <w:rsid w:val="006C3CB1"/>
    <w:rsid w:val="006C46A1"/>
    <w:rsid w:val="006C5A00"/>
    <w:rsid w:val="006C690F"/>
    <w:rsid w:val="006C7C6F"/>
    <w:rsid w:val="006D24A3"/>
    <w:rsid w:val="006D3E7D"/>
    <w:rsid w:val="006D4074"/>
    <w:rsid w:val="006D69F1"/>
    <w:rsid w:val="006E04FF"/>
    <w:rsid w:val="006E20B6"/>
    <w:rsid w:val="006E2418"/>
    <w:rsid w:val="006E2F79"/>
    <w:rsid w:val="006E3DFC"/>
    <w:rsid w:val="006E3FCB"/>
    <w:rsid w:val="006E6AD6"/>
    <w:rsid w:val="006E73F7"/>
    <w:rsid w:val="006E7704"/>
    <w:rsid w:val="006F1241"/>
    <w:rsid w:val="006F2DA9"/>
    <w:rsid w:val="006F3F0A"/>
    <w:rsid w:val="006F404F"/>
    <w:rsid w:val="006F7D3C"/>
    <w:rsid w:val="0070186A"/>
    <w:rsid w:val="0070244F"/>
    <w:rsid w:val="00702D33"/>
    <w:rsid w:val="00704D28"/>
    <w:rsid w:val="007069E0"/>
    <w:rsid w:val="00706A0F"/>
    <w:rsid w:val="00706AB7"/>
    <w:rsid w:val="00706B16"/>
    <w:rsid w:val="00706FEB"/>
    <w:rsid w:val="007070AC"/>
    <w:rsid w:val="007109CF"/>
    <w:rsid w:val="007114E8"/>
    <w:rsid w:val="00714584"/>
    <w:rsid w:val="0072079F"/>
    <w:rsid w:val="00723E98"/>
    <w:rsid w:val="0072445B"/>
    <w:rsid w:val="00724705"/>
    <w:rsid w:val="00724CA8"/>
    <w:rsid w:val="007255AB"/>
    <w:rsid w:val="00725D66"/>
    <w:rsid w:val="00726376"/>
    <w:rsid w:val="007311BE"/>
    <w:rsid w:val="00733A68"/>
    <w:rsid w:val="0073455E"/>
    <w:rsid w:val="00734E4E"/>
    <w:rsid w:val="00736490"/>
    <w:rsid w:val="00737D81"/>
    <w:rsid w:val="007415A9"/>
    <w:rsid w:val="00741C41"/>
    <w:rsid w:val="00742DFC"/>
    <w:rsid w:val="007454E3"/>
    <w:rsid w:val="007466A1"/>
    <w:rsid w:val="00746AE6"/>
    <w:rsid w:val="00747361"/>
    <w:rsid w:val="00751C50"/>
    <w:rsid w:val="007530AF"/>
    <w:rsid w:val="0075379D"/>
    <w:rsid w:val="00753E7B"/>
    <w:rsid w:val="007541C5"/>
    <w:rsid w:val="00756053"/>
    <w:rsid w:val="0075695A"/>
    <w:rsid w:val="007574BF"/>
    <w:rsid w:val="007609E7"/>
    <w:rsid w:val="007619EA"/>
    <w:rsid w:val="007653D3"/>
    <w:rsid w:val="007669AE"/>
    <w:rsid w:val="0077084B"/>
    <w:rsid w:val="00770891"/>
    <w:rsid w:val="007718AA"/>
    <w:rsid w:val="00772289"/>
    <w:rsid w:val="007725DD"/>
    <w:rsid w:val="00772B97"/>
    <w:rsid w:val="0077392E"/>
    <w:rsid w:val="00773DE0"/>
    <w:rsid w:val="007754BD"/>
    <w:rsid w:val="00776E39"/>
    <w:rsid w:val="00780218"/>
    <w:rsid w:val="007814A8"/>
    <w:rsid w:val="00782988"/>
    <w:rsid w:val="00782D81"/>
    <w:rsid w:val="00783621"/>
    <w:rsid w:val="007838F6"/>
    <w:rsid w:val="00783C10"/>
    <w:rsid w:val="007844AE"/>
    <w:rsid w:val="00785E93"/>
    <w:rsid w:val="00785F84"/>
    <w:rsid w:val="007864B8"/>
    <w:rsid w:val="00787A56"/>
    <w:rsid w:val="00791AD7"/>
    <w:rsid w:val="00793B45"/>
    <w:rsid w:val="00794716"/>
    <w:rsid w:val="00794815"/>
    <w:rsid w:val="00795E6B"/>
    <w:rsid w:val="00797AF2"/>
    <w:rsid w:val="00797B9F"/>
    <w:rsid w:val="007A040C"/>
    <w:rsid w:val="007A0EDA"/>
    <w:rsid w:val="007A2F25"/>
    <w:rsid w:val="007A3847"/>
    <w:rsid w:val="007A45A9"/>
    <w:rsid w:val="007A6FCA"/>
    <w:rsid w:val="007A7625"/>
    <w:rsid w:val="007B08A6"/>
    <w:rsid w:val="007B0BEE"/>
    <w:rsid w:val="007B2236"/>
    <w:rsid w:val="007B341F"/>
    <w:rsid w:val="007C163E"/>
    <w:rsid w:val="007C192C"/>
    <w:rsid w:val="007C5226"/>
    <w:rsid w:val="007C7048"/>
    <w:rsid w:val="007D15F5"/>
    <w:rsid w:val="007D3DB2"/>
    <w:rsid w:val="007D5F34"/>
    <w:rsid w:val="007E1F20"/>
    <w:rsid w:val="007E24B0"/>
    <w:rsid w:val="007E3419"/>
    <w:rsid w:val="007E6B4B"/>
    <w:rsid w:val="007E76D9"/>
    <w:rsid w:val="007F0867"/>
    <w:rsid w:val="007F0F54"/>
    <w:rsid w:val="007F1F6D"/>
    <w:rsid w:val="007F27B1"/>
    <w:rsid w:val="007F2B3E"/>
    <w:rsid w:val="007F4768"/>
    <w:rsid w:val="007F4CA9"/>
    <w:rsid w:val="007F51B3"/>
    <w:rsid w:val="007F6316"/>
    <w:rsid w:val="007F6A35"/>
    <w:rsid w:val="007F729C"/>
    <w:rsid w:val="00800ED8"/>
    <w:rsid w:val="00804B8D"/>
    <w:rsid w:val="00806DFA"/>
    <w:rsid w:val="00810A81"/>
    <w:rsid w:val="00811139"/>
    <w:rsid w:val="00811247"/>
    <w:rsid w:val="008119A3"/>
    <w:rsid w:val="00812894"/>
    <w:rsid w:val="00813B13"/>
    <w:rsid w:val="00813E37"/>
    <w:rsid w:val="00815921"/>
    <w:rsid w:val="0081772D"/>
    <w:rsid w:val="00817950"/>
    <w:rsid w:val="00820D61"/>
    <w:rsid w:val="00820E89"/>
    <w:rsid w:val="00821CEC"/>
    <w:rsid w:val="00823219"/>
    <w:rsid w:val="008247C3"/>
    <w:rsid w:val="0082620B"/>
    <w:rsid w:val="00826289"/>
    <w:rsid w:val="0082635E"/>
    <w:rsid w:val="0082771A"/>
    <w:rsid w:val="008278AE"/>
    <w:rsid w:val="00827F9B"/>
    <w:rsid w:val="00830690"/>
    <w:rsid w:val="00830978"/>
    <w:rsid w:val="008327F1"/>
    <w:rsid w:val="00833317"/>
    <w:rsid w:val="00833FD2"/>
    <w:rsid w:val="00834219"/>
    <w:rsid w:val="00834AF9"/>
    <w:rsid w:val="00836106"/>
    <w:rsid w:val="00836B63"/>
    <w:rsid w:val="0083762E"/>
    <w:rsid w:val="0084107E"/>
    <w:rsid w:val="00841EA5"/>
    <w:rsid w:val="008420C8"/>
    <w:rsid w:val="008421CC"/>
    <w:rsid w:val="00842252"/>
    <w:rsid w:val="00842A53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5F5"/>
    <w:rsid w:val="0087270D"/>
    <w:rsid w:val="008735E8"/>
    <w:rsid w:val="00874978"/>
    <w:rsid w:val="00875612"/>
    <w:rsid w:val="008756A3"/>
    <w:rsid w:val="00877F3D"/>
    <w:rsid w:val="00880AA3"/>
    <w:rsid w:val="0088164A"/>
    <w:rsid w:val="008819B4"/>
    <w:rsid w:val="008825B3"/>
    <w:rsid w:val="0088291C"/>
    <w:rsid w:val="0089265D"/>
    <w:rsid w:val="00892C77"/>
    <w:rsid w:val="00893017"/>
    <w:rsid w:val="00894BA2"/>
    <w:rsid w:val="008969D0"/>
    <w:rsid w:val="008A00D9"/>
    <w:rsid w:val="008A091A"/>
    <w:rsid w:val="008A0D4A"/>
    <w:rsid w:val="008A1BD7"/>
    <w:rsid w:val="008A2D0B"/>
    <w:rsid w:val="008A4D14"/>
    <w:rsid w:val="008A51E7"/>
    <w:rsid w:val="008B03F7"/>
    <w:rsid w:val="008B4C96"/>
    <w:rsid w:val="008B57DD"/>
    <w:rsid w:val="008B6CF5"/>
    <w:rsid w:val="008B6F21"/>
    <w:rsid w:val="008B78B3"/>
    <w:rsid w:val="008C184A"/>
    <w:rsid w:val="008C1B5B"/>
    <w:rsid w:val="008C24ED"/>
    <w:rsid w:val="008C2F46"/>
    <w:rsid w:val="008C3A15"/>
    <w:rsid w:val="008C3C24"/>
    <w:rsid w:val="008C3EE8"/>
    <w:rsid w:val="008C4647"/>
    <w:rsid w:val="008C6B1B"/>
    <w:rsid w:val="008C6D7A"/>
    <w:rsid w:val="008D33D0"/>
    <w:rsid w:val="008D33F3"/>
    <w:rsid w:val="008D3EFF"/>
    <w:rsid w:val="008D4A75"/>
    <w:rsid w:val="008D4C41"/>
    <w:rsid w:val="008D4E2E"/>
    <w:rsid w:val="008D5541"/>
    <w:rsid w:val="008D6275"/>
    <w:rsid w:val="008D6FD5"/>
    <w:rsid w:val="008D7814"/>
    <w:rsid w:val="008E0837"/>
    <w:rsid w:val="008E3F16"/>
    <w:rsid w:val="008E43FD"/>
    <w:rsid w:val="008E5A55"/>
    <w:rsid w:val="008E62E7"/>
    <w:rsid w:val="008E7472"/>
    <w:rsid w:val="008F04B5"/>
    <w:rsid w:val="008F1452"/>
    <w:rsid w:val="008F3316"/>
    <w:rsid w:val="008F4B10"/>
    <w:rsid w:val="008F5320"/>
    <w:rsid w:val="008F70FD"/>
    <w:rsid w:val="009000D2"/>
    <w:rsid w:val="009007B9"/>
    <w:rsid w:val="009037BD"/>
    <w:rsid w:val="00904A13"/>
    <w:rsid w:val="00905D77"/>
    <w:rsid w:val="00905F4B"/>
    <w:rsid w:val="00906C08"/>
    <w:rsid w:val="00906CE6"/>
    <w:rsid w:val="009074D5"/>
    <w:rsid w:val="00907EC6"/>
    <w:rsid w:val="00912EB2"/>
    <w:rsid w:val="009153F5"/>
    <w:rsid w:val="00923CE0"/>
    <w:rsid w:val="009278D1"/>
    <w:rsid w:val="00927CC1"/>
    <w:rsid w:val="009312D0"/>
    <w:rsid w:val="00932347"/>
    <w:rsid w:val="00932B66"/>
    <w:rsid w:val="00933631"/>
    <w:rsid w:val="0093366C"/>
    <w:rsid w:val="0093732D"/>
    <w:rsid w:val="00937530"/>
    <w:rsid w:val="00937DA9"/>
    <w:rsid w:val="00942AF2"/>
    <w:rsid w:val="00945604"/>
    <w:rsid w:val="00950530"/>
    <w:rsid w:val="00952817"/>
    <w:rsid w:val="00952A91"/>
    <w:rsid w:val="00952BC8"/>
    <w:rsid w:val="0095345F"/>
    <w:rsid w:val="0095355B"/>
    <w:rsid w:val="00955009"/>
    <w:rsid w:val="0095633A"/>
    <w:rsid w:val="00957AB6"/>
    <w:rsid w:val="009604C5"/>
    <w:rsid w:val="00963B92"/>
    <w:rsid w:val="00963CC3"/>
    <w:rsid w:val="009655BE"/>
    <w:rsid w:val="009661D3"/>
    <w:rsid w:val="00970EA8"/>
    <w:rsid w:val="00971E52"/>
    <w:rsid w:val="0097395A"/>
    <w:rsid w:val="00973B86"/>
    <w:rsid w:val="00973F33"/>
    <w:rsid w:val="00976721"/>
    <w:rsid w:val="00976A1A"/>
    <w:rsid w:val="0098031F"/>
    <w:rsid w:val="00980C50"/>
    <w:rsid w:val="00982E89"/>
    <w:rsid w:val="0098309A"/>
    <w:rsid w:val="00983C24"/>
    <w:rsid w:val="00984C03"/>
    <w:rsid w:val="00985246"/>
    <w:rsid w:val="009873E2"/>
    <w:rsid w:val="0099027B"/>
    <w:rsid w:val="00994885"/>
    <w:rsid w:val="00995052"/>
    <w:rsid w:val="009956BB"/>
    <w:rsid w:val="009962E8"/>
    <w:rsid w:val="009963B3"/>
    <w:rsid w:val="00997F5E"/>
    <w:rsid w:val="009A078B"/>
    <w:rsid w:val="009A0B88"/>
    <w:rsid w:val="009A285F"/>
    <w:rsid w:val="009A29B1"/>
    <w:rsid w:val="009A3D89"/>
    <w:rsid w:val="009A4BC5"/>
    <w:rsid w:val="009A5751"/>
    <w:rsid w:val="009A67C8"/>
    <w:rsid w:val="009B12F9"/>
    <w:rsid w:val="009B2287"/>
    <w:rsid w:val="009B3163"/>
    <w:rsid w:val="009B3AB4"/>
    <w:rsid w:val="009B79A0"/>
    <w:rsid w:val="009B7F23"/>
    <w:rsid w:val="009C04CA"/>
    <w:rsid w:val="009C0B47"/>
    <w:rsid w:val="009C0D65"/>
    <w:rsid w:val="009C17CF"/>
    <w:rsid w:val="009C17E7"/>
    <w:rsid w:val="009C1A2F"/>
    <w:rsid w:val="009C3F8A"/>
    <w:rsid w:val="009C4CCD"/>
    <w:rsid w:val="009C5A72"/>
    <w:rsid w:val="009C5C79"/>
    <w:rsid w:val="009C6382"/>
    <w:rsid w:val="009C72EA"/>
    <w:rsid w:val="009D1C5D"/>
    <w:rsid w:val="009D2837"/>
    <w:rsid w:val="009D31DB"/>
    <w:rsid w:val="009D35BB"/>
    <w:rsid w:val="009D3B9A"/>
    <w:rsid w:val="009D3CA7"/>
    <w:rsid w:val="009D5A2C"/>
    <w:rsid w:val="009D5E68"/>
    <w:rsid w:val="009D61BE"/>
    <w:rsid w:val="009D7E43"/>
    <w:rsid w:val="009D7FDA"/>
    <w:rsid w:val="009E25A9"/>
    <w:rsid w:val="009E2A07"/>
    <w:rsid w:val="009E3B06"/>
    <w:rsid w:val="009E58FB"/>
    <w:rsid w:val="009E601B"/>
    <w:rsid w:val="009E75AC"/>
    <w:rsid w:val="009F02B2"/>
    <w:rsid w:val="009F03B0"/>
    <w:rsid w:val="009F182E"/>
    <w:rsid w:val="009F205C"/>
    <w:rsid w:val="009F25C1"/>
    <w:rsid w:val="009F2661"/>
    <w:rsid w:val="009F3E7C"/>
    <w:rsid w:val="00A00B50"/>
    <w:rsid w:val="00A01029"/>
    <w:rsid w:val="00A03F95"/>
    <w:rsid w:val="00A045EB"/>
    <w:rsid w:val="00A05311"/>
    <w:rsid w:val="00A055BC"/>
    <w:rsid w:val="00A05739"/>
    <w:rsid w:val="00A1083C"/>
    <w:rsid w:val="00A11F62"/>
    <w:rsid w:val="00A12324"/>
    <w:rsid w:val="00A1350A"/>
    <w:rsid w:val="00A1377B"/>
    <w:rsid w:val="00A15964"/>
    <w:rsid w:val="00A15D9D"/>
    <w:rsid w:val="00A16E62"/>
    <w:rsid w:val="00A2073D"/>
    <w:rsid w:val="00A21C89"/>
    <w:rsid w:val="00A25ED0"/>
    <w:rsid w:val="00A26029"/>
    <w:rsid w:val="00A26F8D"/>
    <w:rsid w:val="00A31F94"/>
    <w:rsid w:val="00A34F0F"/>
    <w:rsid w:val="00A354A4"/>
    <w:rsid w:val="00A3663B"/>
    <w:rsid w:val="00A36B68"/>
    <w:rsid w:val="00A428A0"/>
    <w:rsid w:val="00A43806"/>
    <w:rsid w:val="00A45D50"/>
    <w:rsid w:val="00A46B4A"/>
    <w:rsid w:val="00A47C12"/>
    <w:rsid w:val="00A51BE5"/>
    <w:rsid w:val="00A52066"/>
    <w:rsid w:val="00A52854"/>
    <w:rsid w:val="00A53692"/>
    <w:rsid w:val="00A538C1"/>
    <w:rsid w:val="00A55F33"/>
    <w:rsid w:val="00A56B32"/>
    <w:rsid w:val="00A56D93"/>
    <w:rsid w:val="00A56F58"/>
    <w:rsid w:val="00A615EC"/>
    <w:rsid w:val="00A61665"/>
    <w:rsid w:val="00A6198D"/>
    <w:rsid w:val="00A63ADA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244D"/>
    <w:rsid w:val="00A83867"/>
    <w:rsid w:val="00A85F2A"/>
    <w:rsid w:val="00A869FE"/>
    <w:rsid w:val="00A87CEE"/>
    <w:rsid w:val="00A9249E"/>
    <w:rsid w:val="00A929FE"/>
    <w:rsid w:val="00A97238"/>
    <w:rsid w:val="00AA17BE"/>
    <w:rsid w:val="00AA1A6A"/>
    <w:rsid w:val="00AA212A"/>
    <w:rsid w:val="00AA4C6B"/>
    <w:rsid w:val="00AA4D27"/>
    <w:rsid w:val="00AA58F3"/>
    <w:rsid w:val="00AA5CE7"/>
    <w:rsid w:val="00AA6F28"/>
    <w:rsid w:val="00AA7EA9"/>
    <w:rsid w:val="00AB01C0"/>
    <w:rsid w:val="00AB1343"/>
    <w:rsid w:val="00AB1533"/>
    <w:rsid w:val="00AB1EE6"/>
    <w:rsid w:val="00AB264F"/>
    <w:rsid w:val="00AB3456"/>
    <w:rsid w:val="00AB50F6"/>
    <w:rsid w:val="00AB5C6C"/>
    <w:rsid w:val="00AB605B"/>
    <w:rsid w:val="00AB70BD"/>
    <w:rsid w:val="00AB783A"/>
    <w:rsid w:val="00AC155E"/>
    <w:rsid w:val="00AC1D2D"/>
    <w:rsid w:val="00AC1DB8"/>
    <w:rsid w:val="00AC3685"/>
    <w:rsid w:val="00AC3DE2"/>
    <w:rsid w:val="00AC43BB"/>
    <w:rsid w:val="00AC575F"/>
    <w:rsid w:val="00AC58BD"/>
    <w:rsid w:val="00AD0488"/>
    <w:rsid w:val="00AD1164"/>
    <w:rsid w:val="00AD1290"/>
    <w:rsid w:val="00AD5C5C"/>
    <w:rsid w:val="00AD61DD"/>
    <w:rsid w:val="00AD7350"/>
    <w:rsid w:val="00AE0BBF"/>
    <w:rsid w:val="00AE1FC1"/>
    <w:rsid w:val="00AE4988"/>
    <w:rsid w:val="00AE66B3"/>
    <w:rsid w:val="00AE6CCF"/>
    <w:rsid w:val="00AE7C66"/>
    <w:rsid w:val="00AE7F43"/>
    <w:rsid w:val="00AF00CC"/>
    <w:rsid w:val="00AF11C0"/>
    <w:rsid w:val="00AF1479"/>
    <w:rsid w:val="00AF4302"/>
    <w:rsid w:val="00AF49B3"/>
    <w:rsid w:val="00AF51A3"/>
    <w:rsid w:val="00AF78AB"/>
    <w:rsid w:val="00AF7F27"/>
    <w:rsid w:val="00AF7F33"/>
    <w:rsid w:val="00B0045D"/>
    <w:rsid w:val="00B03366"/>
    <w:rsid w:val="00B06769"/>
    <w:rsid w:val="00B10D84"/>
    <w:rsid w:val="00B11370"/>
    <w:rsid w:val="00B11A7A"/>
    <w:rsid w:val="00B17620"/>
    <w:rsid w:val="00B2063F"/>
    <w:rsid w:val="00B209BA"/>
    <w:rsid w:val="00B22015"/>
    <w:rsid w:val="00B2218B"/>
    <w:rsid w:val="00B22B6E"/>
    <w:rsid w:val="00B2419E"/>
    <w:rsid w:val="00B25523"/>
    <w:rsid w:val="00B25962"/>
    <w:rsid w:val="00B3006B"/>
    <w:rsid w:val="00B300F7"/>
    <w:rsid w:val="00B32575"/>
    <w:rsid w:val="00B32A55"/>
    <w:rsid w:val="00B3406E"/>
    <w:rsid w:val="00B3643D"/>
    <w:rsid w:val="00B36897"/>
    <w:rsid w:val="00B42B92"/>
    <w:rsid w:val="00B42BD1"/>
    <w:rsid w:val="00B42C5C"/>
    <w:rsid w:val="00B43134"/>
    <w:rsid w:val="00B43497"/>
    <w:rsid w:val="00B435D9"/>
    <w:rsid w:val="00B46BF2"/>
    <w:rsid w:val="00B46EF2"/>
    <w:rsid w:val="00B47AE7"/>
    <w:rsid w:val="00B52B58"/>
    <w:rsid w:val="00B533AA"/>
    <w:rsid w:val="00B540D4"/>
    <w:rsid w:val="00B559C2"/>
    <w:rsid w:val="00B55DDA"/>
    <w:rsid w:val="00B562BE"/>
    <w:rsid w:val="00B60128"/>
    <w:rsid w:val="00B628BD"/>
    <w:rsid w:val="00B62FB0"/>
    <w:rsid w:val="00B6329D"/>
    <w:rsid w:val="00B6365A"/>
    <w:rsid w:val="00B6416D"/>
    <w:rsid w:val="00B65452"/>
    <w:rsid w:val="00B66237"/>
    <w:rsid w:val="00B66B7D"/>
    <w:rsid w:val="00B67881"/>
    <w:rsid w:val="00B70F20"/>
    <w:rsid w:val="00B74900"/>
    <w:rsid w:val="00B7545E"/>
    <w:rsid w:val="00B7754D"/>
    <w:rsid w:val="00B77F43"/>
    <w:rsid w:val="00B80CF0"/>
    <w:rsid w:val="00B80F49"/>
    <w:rsid w:val="00B81238"/>
    <w:rsid w:val="00B83371"/>
    <w:rsid w:val="00B84501"/>
    <w:rsid w:val="00B860A7"/>
    <w:rsid w:val="00B86549"/>
    <w:rsid w:val="00B879A3"/>
    <w:rsid w:val="00B90258"/>
    <w:rsid w:val="00B90A58"/>
    <w:rsid w:val="00B91B1F"/>
    <w:rsid w:val="00B9292E"/>
    <w:rsid w:val="00B932A2"/>
    <w:rsid w:val="00B945B4"/>
    <w:rsid w:val="00B950A0"/>
    <w:rsid w:val="00B95566"/>
    <w:rsid w:val="00B95F25"/>
    <w:rsid w:val="00B95FDC"/>
    <w:rsid w:val="00BA05B7"/>
    <w:rsid w:val="00BA1128"/>
    <w:rsid w:val="00BA245F"/>
    <w:rsid w:val="00BA4332"/>
    <w:rsid w:val="00BB065C"/>
    <w:rsid w:val="00BB0B0E"/>
    <w:rsid w:val="00BB0B5B"/>
    <w:rsid w:val="00BB0E5A"/>
    <w:rsid w:val="00BB2425"/>
    <w:rsid w:val="00BB48F9"/>
    <w:rsid w:val="00BB4A4B"/>
    <w:rsid w:val="00BB5AF3"/>
    <w:rsid w:val="00BB70A9"/>
    <w:rsid w:val="00BC1927"/>
    <w:rsid w:val="00BC1FD5"/>
    <w:rsid w:val="00BC2B5B"/>
    <w:rsid w:val="00BC3023"/>
    <w:rsid w:val="00BC4938"/>
    <w:rsid w:val="00BC4D24"/>
    <w:rsid w:val="00BC5BC8"/>
    <w:rsid w:val="00BC623D"/>
    <w:rsid w:val="00BC6B7D"/>
    <w:rsid w:val="00BD0971"/>
    <w:rsid w:val="00BD118D"/>
    <w:rsid w:val="00BD2487"/>
    <w:rsid w:val="00BD281F"/>
    <w:rsid w:val="00BD4892"/>
    <w:rsid w:val="00BD4A6E"/>
    <w:rsid w:val="00BD5F6C"/>
    <w:rsid w:val="00BD737D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39B9"/>
    <w:rsid w:val="00BF45A2"/>
    <w:rsid w:val="00BF4E3D"/>
    <w:rsid w:val="00BF57BE"/>
    <w:rsid w:val="00BF7955"/>
    <w:rsid w:val="00BF7C30"/>
    <w:rsid w:val="00C0121C"/>
    <w:rsid w:val="00C01DF0"/>
    <w:rsid w:val="00C01ED9"/>
    <w:rsid w:val="00C0613E"/>
    <w:rsid w:val="00C073CF"/>
    <w:rsid w:val="00C10363"/>
    <w:rsid w:val="00C10623"/>
    <w:rsid w:val="00C126F9"/>
    <w:rsid w:val="00C164CC"/>
    <w:rsid w:val="00C172B2"/>
    <w:rsid w:val="00C208F0"/>
    <w:rsid w:val="00C21467"/>
    <w:rsid w:val="00C229C9"/>
    <w:rsid w:val="00C233DB"/>
    <w:rsid w:val="00C25727"/>
    <w:rsid w:val="00C273A7"/>
    <w:rsid w:val="00C27B76"/>
    <w:rsid w:val="00C27FE0"/>
    <w:rsid w:val="00C320FA"/>
    <w:rsid w:val="00C321AA"/>
    <w:rsid w:val="00C321B7"/>
    <w:rsid w:val="00C33136"/>
    <w:rsid w:val="00C36B3D"/>
    <w:rsid w:val="00C36EC0"/>
    <w:rsid w:val="00C37A3E"/>
    <w:rsid w:val="00C40D6F"/>
    <w:rsid w:val="00C41840"/>
    <w:rsid w:val="00C41F68"/>
    <w:rsid w:val="00C42F71"/>
    <w:rsid w:val="00C4412B"/>
    <w:rsid w:val="00C44F3B"/>
    <w:rsid w:val="00C453B1"/>
    <w:rsid w:val="00C459BD"/>
    <w:rsid w:val="00C505D4"/>
    <w:rsid w:val="00C51292"/>
    <w:rsid w:val="00C53DBD"/>
    <w:rsid w:val="00C53F10"/>
    <w:rsid w:val="00C55466"/>
    <w:rsid w:val="00C55BAE"/>
    <w:rsid w:val="00C5698A"/>
    <w:rsid w:val="00C61076"/>
    <w:rsid w:val="00C62CE8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0072"/>
    <w:rsid w:val="00C82DE7"/>
    <w:rsid w:val="00C8328A"/>
    <w:rsid w:val="00C844AF"/>
    <w:rsid w:val="00C8567B"/>
    <w:rsid w:val="00C859F4"/>
    <w:rsid w:val="00C87205"/>
    <w:rsid w:val="00C90045"/>
    <w:rsid w:val="00C903D6"/>
    <w:rsid w:val="00C90850"/>
    <w:rsid w:val="00C93105"/>
    <w:rsid w:val="00C9331E"/>
    <w:rsid w:val="00C9381A"/>
    <w:rsid w:val="00C9467B"/>
    <w:rsid w:val="00C95003"/>
    <w:rsid w:val="00C9659D"/>
    <w:rsid w:val="00C9726C"/>
    <w:rsid w:val="00CA0CA5"/>
    <w:rsid w:val="00CA26D2"/>
    <w:rsid w:val="00CA31D1"/>
    <w:rsid w:val="00CA38CB"/>
    <w:rsid w:val="00CA3AD8"/>
    <w:rsid w:val="00CA4D75"/>
    <w:rsid w:val="00CA5055"/>
    <w:rsid w:val="00CA5183"/>
    <w:rsid w:val="00CA5431"/>
    <w:rsid w:val="00CA5448"/>
    <w:rsid w:val="00CA65CC"/>
    <w:rsid w:val="00CB0642"/>
    <w:rsid w:val="00CB1917"/>
    <w:rsid w:val="00CB54E9"/>
    <w:rsid w:val="00CB59F9"/>
    <w:rsid w:val="00CB73A0"/>
    <w:rsid w:val="00CC20BD"/>
    <w:rsid w:val="00CC3AE9"/>
    <w:rsid w:val="00CC5C2E"/>
    <w:rsid w:val="00CC5D5A"/>
    <w:rsid w:val="00CC712A"/>
    <w:rsid w:val="00CD027F"/>
    <w:rsid w:val="00CD047E"/>
    <w:rsid w:val="00CD1130"/>
    <w:rsid w:val="00CD1D1D"/>
    <w:rsid w:val="00CD3258"/>
    <w:rsid w:val="00CD39D7"/>
    <w:rsid w:val="00CD42E1"/>
    <w:rsid w:val="00CD751A"/>
    <w:rsid w:val="00CE18B4"/>
    <w:rsid w:val="00CE19BB"/>
    <w:rsid w:val="00CE477F"/>
    <w:rsid w:val="00CE4A57"/>
    <w:rsid w:val="00CE4B5D"/>
    <w:rsid w:val="00CE5880"/>
    <w:rsid w:val="00CE635E"/>
    <w:rsid w:val="00CE78E2"/>
    <w:rsid w:val="00CF14C8"/>
    <w:rsid w:val="00CF29BE"/>
    <w:rsid w:val="00CF2CCF"/>
    <w:rsid w:val="00CF347E"/>
    <w:rsid w:val="00CF4153"/>
    <w:rsid w:val="00CF6C7D"/>
    <w:rsid w:val="00D00C13"/>
    <w:rsid w:val="00D0155D"/>
    <w:rsid w:val="00D018E9"/>
    <w:rsid w:val="00D01B35"/>
    <w:rsid w:val="00D01FD9"/>
    <w:rsid w:val="00D0559D"/>
    <w:rsid w:val="00D102E2"/>
    <w:rsid w:val="00D137BF"/>
    <w:rsid w:val="00D1522A"/>
    <w:rsid w:val="00D15622"/>
    <w:rsid w:val="00D1587E"/>
    <w:rsid w:val="00D16157"/>
    <w:rsid w:val="00D162A1"/>
    <w:rsid w:val="00D17A68"/>
    <w:rsid w:val="00D20DB2"/>
    <w:rsid w:val="00D21AF2"/>
    <w:rsid w:val="00D21FB9"/>
    <w:rsid w:val="00D23768"/>
    <w:rsid w:val="00D23BC0"/>
    <w:rsid w:val="00D24A37"/>
    <w:rsid w:val="00D251AF"/>
    <w:rsid w:val="00D311A0"/>
    <w:rsid w:val="00D32640"/>
    <w:rsid w:val="00D33A72"/>
    <w:rsid w:val="00D33B2F"/>
    <w:rsid w:val="00D34D57"/>
    <w:rsid w:val="00D3601D"/>
    <w:rsid w:val="00D408F4"/>
    <w:rsid w:val="00D4141B"/>
    <w:rsid w:val="00D43A78"/>
    <w:rsid w:val="00D4487E"/>
    <w:rsid w:val="00D45539"/>
    <w:rsid w:val="00D4602C"/>
    <w:rsid w:val="00D478FB"/>
    <w:rsid w:val="00D47B06"/>
    <w:rsid w:val="00D47D1F"/>
    <w:rsid w:val="00D50720"/>
    <w:rsid w:val="00D50C59"/>
    <w:rsid w:val="00D51F9C"/>
    <w:rsid w:val="00D52691"/>
    <w:rsid w:val="00D537ED"/>
    <w:rsid w:val="00D5659D"/>
    <w:rsid w:val="00D567E4"/>
    <w:rsid w:val="00D56EDD"/>
    <w:rsid w:val="00D57078"/>
    <w:rsid w:val="00D573AA"/>
    <w:rsid w:val="00D600A8"/>
    <w:rsid w:val="00D608CB"/>
    <w:rsid w:val="00D60DF6"/>
    <w:rsid w:val="00D62CD8"/>
    <w:rsid w:val="00D63B7E"/>
    <w:rsid w:val="00D6518B"/>
    <w:rsid w:val="00D653C5"/>
    <w:rsid w:val="00D65A57"/>
    <w:rsid w:val="00D66FB3"/>
    <w:rsid w:val="00D6710F"/>
    <w:rsid w:val="00D67518"/>
    <w:rsid w:val="00D707C1"/>
    <w:rsid w:val="00D72969"/>
    <w:rsid w:val="00D73498"/>
    <w:rsid w:val="00D7395B"/>
    <w:rsid w:val="00D73B7B"/>
    <w:rsid w:val="00D75879"/>
    <w:rsid w:val="00D7603A"/>
    <w:rsid w:val="00D76057"/>
    <w:rsid w:val="00D76597"/>
    <w:rsid w:val="00D77C5E"/>
    <w:rsid w:val="00D80AC4"/>
    <w:rsid w:val="00D821FA"/>
    <w:rsid w:val="00D82E23"/>
    <w:rsid w:val="00D8317C"/>
    <w:rsid w:val="00D8413A"/>
    <w:rsid w:val="00D844E0"/>
    <w:rsid w:val="00D8648A"/>
    <w:rsid w:val="00D879CA"/>
    <w:rsid w:val="00D918DB"/>
    <w:rsid w:val="00D9219C"/>
    <w:rsid w:val="00D9277D"/>
    <w:rsid w:val="00D9360C"/>
    <w:rsid w:val="00D94C30"/>
    <w:rsid w:val="00D95351"/>
    <w:rsid w:val="00D97966"/>
    <w:rsid w:val="00DA57A8"/>
    <w:rsid w:val="00DA5BD8"/>
    <w:rsid w:val="00DA7CC1"/>
    <w:rsid w:val="00DB06A7"/>
    <w:rsid w:val="00DB4387"/>
    <w:rsid w:val="00DC164E"/>
    <w:rsid w:val="00DC2EA5"/>
    <w:rsid w:val="00DC311E"/>
    <w:rsid w:val="00DC3F3C"/>
    <w:rsid w:val="00DC52E0"/>
    <w:rsid w:val="00DC5BE9"/>
    <w:rsid w:val="00DC638C"/>
    <w:rsid w:val="00DC65A0"/>
    <w:rsid w:val="00DD09E0"/>
    <w:rsid w:val="00DD11F5"/>
    <w:rsid w:val="00DD2490"/>
    <w:rsid w:val="00DD2604"/>
    <w:rsid w:val="00DD2746"/>
    <w:rsid w:val="00DD45E2"/>
    <w:rsid w:val="00DD4B41"/>
    <w:rsid w:val="00DD534A"/>
    <w:rsid w:val="00DD6DE9"/>
    <w:rsid w:val="00DD740E"/>
    <w:rsid w:val="00DE07FA"/>
    <w:rsid w:val="00DE0B5F"/>
    <w:rsid w:val="00DE1CEE"/>
    <w:rsid w:val="00DE350F"/>
    <w:rsid w:val="00DE3AAE"/>
    <w:rsid w:val="00DE3F74"/>
    <w:rsid w:val="00DE69EE"/>
    <w:rsid w:val="00DE6F1E"/>
    <w:rsid w:val="00DF1AEC"/>
    <w:rsid w:val="00DF25AE"/>
    <w:rsid w:val="00DF28B1"/>
    <w:rsid w:val="00DF3A50"/>
    <w:rsid w:val="00DF44F5"/>
    <w:rsid w:val="00DF7403"/>
    <w:rsid w:val="00DF7895"/>
    <w:rsid w:val="00E00B89"/>
    <w:rsid w:val="00E01400"/>
    <w:rsid w:val="00E03BA9"/>
    <w:rsid w:val="00E0409A"/>
    <w:rsid w:val="00E04646"/>
    <w:rsid w:val="00E06BCD"/>
    <w:rsid w:val="00E10614"/>
    <w:rsid w:val="00E10F1D"/>
    <w:rsid w:val="00E11607"/>
    <w:rsid w:val="00E1357E"/>
    <w:rsid w:val="00E135BE"/>
    <w:rsid w:val="00E13EFB"/>
    <w:rsid w:val="00E14114"/>
    <w:rsid w:val="00E15CA3"/>
    <w:rsid w:val="00E16179"/>
    <w:rsid w:val="00E17644"/>
    <w:rsid w:val="00E176B4"/>
    <w:rsid w:val="00E17B3F"/>
    <w:rsid w:val="00E20010"/>
    <w:rsid w:val="00E218E2"/>
    <w:rsid w:val="00E22695"/>
    <w:rsid w:val="00E22890"/>
    <w:rsid w:val="00E2355C"/>
    <w:rsid w:val="00E2397E"/>
    <w:rsid w:val="00E24FDD"/>
    <w:rsid w:val="00E2677F"/>
    <w:rsid w:val="00E26B0C"/>
    <w:rsid w:val="00E328E7"/>
    <w:rsid w:val="00E33AEB"/>
    <w:rsid w:val="00E33DCF"/>
    <w:rsid w:val="00E33FC6"/>
    <w:rsid w:val="00E361FB"/>
    <w:rsid w:val="00E3697A"/>
    <w:rsid w:val="00E3728B"/>
    <w:rsid w:val="00E3762A"/>
    <w:rsid w:val="00E41BF1"/>
    <w:rsid w:val="00E437F5"/>
    <w:rsid w:val="00E45564"/>
    <w:rsid w:val="00E45B8B"/>
    <w:rsid w:val="00E45FD0"/>
    <w:rsid w:val="00E51625"/>
    <w:rsid w:val="00E517DD"/>
    <w:rsid w:val="00E538CC"/>
    <w:rsid w:val="00E54CE6"/>
    <w:rsid w:val="00E6030A"/>
    <w:rsid w:val="00E607B7"/>
    <w:rsid w:val="00E6088F"/>
    <w:rsid w:val="00E623D5"/>
    <w:rsid w:val="00E623F0"/>
    <w:rsid w:val="00E65808"/>
    <w:rsid w:val="00E66DB7"/>
    <w:rsid w:val="00E67395"/>
    <w:rsid w:val="00E67564"/>
    <w:rsid w:val="00E67616"/>
    <w:rsid w:val="00E679E2"/>
    <w:rsid w:val="00E72CB9"/>
    <w:rsid w:val="00E72FD1"/>
    <w:rsid w:val="00E7313F"/>
    <w:rsid w:val="00E73BCB"/>
    <w:rsid w:val="00E73D7C"/>
    <w:rsid w:val="00E74924"/>
    <w:rsid w:val="00E75003"/>
    <w:rsid w:val="00E75ACB"/>
    <w:rsid w:val="00E80876"/>
    <w:rsid w:val="00E8103D"/>
    <w:rsid w:val="00E81362"/>
    <w:rsid w:val="00E85C68"/>
    <w:rsid w:val="00E876B0"/>
    <w:rsid w:val="00E87EF5"/>
    <w:rsid w:val="00E90F5C"/>
    <w:rsid w:val="00E9108F"/>
    <w:rsid w:val="00E91EEC"/>
    <w:rsid w:val="00E92066"/>
    <w:rsid w:val="00E940CF"/>
    <w:rsid w:val="00E97BE0"/>
    <w:rsid w:val="00EA427C"/>
    <w:rsid w:val="00EA56FC"/>
    <w:rsid w:val="00EA617C"/>
    <w:rsid w:val="00EB00E9"/>
    <w:rsid w:val="00EB13EB"/>
    <w:rsid w:val="00EB1E16"/>
    <w:rsid w:val="00EB1ECA"/>
    <w:rsid w:val="00EB2472"/>
    <w:rsid w:val="00EB3348"/>
    <w:rsid w:val="00EB4BE7"/>
    <w:rsid w:val="00EB66D6"/>
    <w:rsid w:val="00EB68B5"/>
    <w:rsid w:val="00EB6C2C"/>
    <w:rsid w:val="00EC1411"/>
    <w:rsid w:val="00EC17C3"/>
    <w:rsid w:val="00EC2834"/>
    <w:rsid w:val="00EC2846"/>
    <w:rsid w:val="00EC4690"/>
    <w:rsid w:val="00EC4CF4"/>
    <w:rsid w:val="00EC571B"/>
    <w:rsid w:val="00EC5847"/>
    <w:rsid w:val="00EC690E"/>
    <w:rsid w:val="00EC7280"/>
    <w:rsid w:val="00ED0B81"/>
    <w:rsid w:val="00ED0FC0"/>
    <w:rsid w:val="00ED22D9"/>
    <w:rsid w:val="00ED3937"/>
    <w:rsid w:val="00ED3C09"/>
    <w:rsid w:val="00ED49D1"/>
    <w:rsid w:val="00ED6B53"/>
    <w:rsid w:val="00EE3B24"/>
    <w:rsid w:val="00EE477A"/>
    <w:rsid w:val="00EE503C"/>
    <w:rsid w:val="00EE57F2"/>
    <w:rsid w:val="00EF15BF"/>
    <w:rsid w:val="00EF43EB"/>
    <w:rsid w:val="00EF5161"/>
    <w:rsid w:val="00EF7B02"/>
    <w:rsid w:val="00F01EFC"/>
    <w:rsid w:val="00F02D82"/>
    <w:rsid w:val="00F03F69"/>
    <w:rsid w:val="00F04148"/>
    <w:rsid w:val="00F04C7D"/>
    <w:rsid w:val="00F05837"/>
    <w:rsid w:val="00F0694F"/>
    <w:rsid w:val="00F07E7C"/>
    <w:rsid w:val="00F11351"/>
    <w:rsid w:val="00F12EDD"/>
    <w:rsid w:val="00F1336F"/>
    <w:rsid w:val="00F14431"/>
    <w:rsid w:val="00F1586C"/>
    <w:rsid w:val="00F16D37"/>
    <w:rsid w:val="00F17BA4"/>
    <w:rsid w:val="00F17BD9"/>
    <w:rsid w:val="00F21DA8"/>
    <w:rsid w:val="00F23646"/>
    <w:rsid w:val="00F23CB7"/>
    <w:rsid w:val="00F23DBC"/>
    <w:rsid w:val="00F23F96"/>
    <w:rsid w:val="00F24CC8"/>
    <w:rsid w:val="00F30E80"/>
    <w:rsid w:val="00F31615"/>
    <w:rsid w:val="00F317B2"/>
    <w:rsid w:val="00F335B5"/>
    <w:rsid w:val="00F33C48"/>
    <w:rsid w:val="00F341C2"/>
    <w:rsid w:val="00F345D0"/>
    <w:rsid w:val="00F36937"/>
    <w:rsid w:val="00F36FF2"/>
    <w:rsid w:val="00F40100"/>
    <w:rsid w:val="00F40FB0"/>
    <w:rsid w:val="00F45523"/>
    <w:rsid w:val="00F50251"/>
    <w:rsid w:val="00F50900"/>
    <w:rsid w:val="00F51C55"/>
    <w:rsid w:val="00F527D3"/>
    <w:rsid w:val="00F528A6"/>
    <w:rsid w:val="00F52DC7"/>
    <w:rsid w:val="00F53972"/>
    <w:rsid w:val="00F53EC7"/>
    <w:rsid w:val="00F550E4"/>
    <w:rsid w:val="00F55275"/>
    <w:rsid w:val="00F5566F"/>
    <w:rsid w:val="00F55E68"/>
    <w:rsid w:val="00F56259"/>
    <w:rsid w:val="00F5734A"/>
    <w:rsid w:val="00F57632"/>
    <w:rsid w:val="00F576FB"/>
    <w:rsid w:val="00F60668"/>
    <w:rsid w:val="00F60D90"/>
    <w:rsid w:val="00F64778"/>
    <w:rsid w:val="00F65EEA"/>
    <w:rsid w:val="00F66142"/>
    <w:rsid w:val="00F6653D"/>
    <w:rsid w:val="00F66A8B"/>
    <w:rsid w:val="00F672C6"/>
    <w:rsid w:val="00F67F4A"/>
    <w:rsid w:val="00F70C32"/>
    <w:rsid w:val="00F72118"/>
    <w:rsid w:val="00F7245B"/>
    <w:rsid w:val="00F73C53"/>
    <w:rsid w:val="00F7487D"/>
    <w:rsid w:val="00F77D60"/>
    <w:rsid w:val="00F800D3"/>
    <w:rsid w:val="00F80229"/>
    <w:rsid w:val="00F814C9"/>
    <w:rsid w:val="00F814E6"/>
    <w:rsid w:val="00F81BC4"/>
    <w:rsid w:val="00F830A0"/>
    <w:rsid w:val="00F835EB"/>
    <w:rsid w:val="00F84CB6"/>
    <w:rsid w:val="00F85CA2"/>
    <w:rsid w:val="00F93299"/>
    <w:rsid w:val="00F957C2"/>
    <w:rsid w:val="00F97348"/>
    <w:rsid w:val="00F974C1"/>
    <w:rsid w:val="00FA14DC"/>
    <w:rsid w:val="00FA2809"/>
    <w:rsid w:val="00FA3E01"/>
    <w:rsid w:val="00FA4496"/>
    <w:rsid w:val="00FA5916"/>
    <w:rsid w:val="00FA61B3"/>
    <w:rsid w:val="00FA7710"/>
    <w:rsid w:val="00FB0296"/>
    <w:rsid w:val="00FB050C"/>
    <w:rsid w:val="00FB2973"/>
    <w:rsid w:val="00FB2AF8"/>
    <w:rsid w:val="00FB30B8"/>
    <w:rsid w:val="00FB3711"/>
    <w:rsid w:val="00FB39C0"/>
    <w:rsid w:val="00FB5911"/>
    <w:rsid w:val="00FB6D1A"/>
    <w:rsid w:val="00FB77B7"/>
    <w:rsid w:val="00FB7B12"/>
    <w:rsid w:val="00FC140B"/>
    <w:rsid w:val="00FC30C2"/>
    <w:rsid w:val="00FC4B4A"/>
    <w:rsid w:val="00FD09C7"/>
    <w:rsid w:val="00FD2625"/>
    <w:rsid w:val="00FD2B9B"/>
    <w:rsid w:val="00FD36FC"/>
    <w:rsid w:val="00FD39E8"/>
    <w:rsid w:val="00FD4AA1"/>
    <w:rsid w:val="00FD562B"/>
    <w:rsid w:val="00FD5656"/>
    <w:rsid w:val="00FE340F"/>
    <w:rsid w:val="00FE3F98"/>
    <w:rsid w:val="00FE4049"/>
    <w:rsid w:val="00FE4300"/>
    <w:rsid w:val="00FE5D52"/>
    <w:rsid w:val="00FE6BC2"/>
    <w:rsid w:val="00FE7191"/>
    <w:rsid w:val="00FF27E1"/>
    <w:rsid w:val="00FF28E3"/>
    <w:rsid w:val="00FF2A4B"/>
    <w:rsid w:val="00FF2D3C"/>
    <w:rsid w:val="00FF3E4E"/>
    <w:rsid w:val="00FF4785"/>
    <w:rsid w:val="00FF602C"/>
    <w:rsid w:val="00FF7CF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ind w:left="360" w:hanging="36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/>
    <w:lsdException w:name="Emphasis" w:semiHidden="0" w:uiPriority="2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B80F49"/>
    <w:rPr>
      <w:rFonts w:ascii="Times New Roman" w:hAnsi="Times New Roman"/>
    </w:rPr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pPr>
      <w:ind w:left="360" w:hanging="36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01EEF"/>
    <w:pPr>
      <w:widowControl w:val="0"/>
      <w:numPr>
        <w:numId w:val="1"/>
      </w:numPr>
      <w:tabs>
        <w:tab w:val="left" w:pos="220"/>
        <w:tab w:val="left" w:pos="720"/>
      </w:tabs>
      <w:autoSpaceDE w:val="0"/>
      <w:autoSpaceDN w:val="0"/>
      <w:adjustRightInd w:val="0"/>
      <w:spacing w:after="0"/>
      <w:ind w:left="284" w:hanging="284"/>
      <w:contextualSpacing/>
      <w:jc w:val="both"/>
    </w:pPr>
    <w:rPr>
      <w:rFonts w:cs="Times New Roman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Revisin">
    <w:name w:val="Revision"/>
    <w:hidden/>
    <w:semiHidden/>
    <w:rsid w:val="00F65EEA"/>
    <w:pPr>
      <w:spacing w:after="0"/>
    </w:pPr>
    <w:rPr>
      <w:rFonts w:ascii="Times New Roman" w:hAnsi="Times New Roman"/>
    </w:rPr>
  </w:style>
  <w:style w:type="character" w:styleId="Hipervnculovisitado">
    <w:name w:val="FollowedHyperlink"/>
    <w:basedOn w:val="Fuentedeprrafopredeter"/>
    <w:rsid w:val="00797B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du.xunta.es/centros/iesastelleiras/?q=system/files/CONJUGACI%C3%93N+DE+VERBOS+REGULARES.pdf" TargetMode="External"/><Relationship Id="rId18" Type="http://schemas.openxmlformats.org/officeDocument/2006/relationships/hyperlink" Target="http://www.wordreference.com/conj/ESverbs.aspx?v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gramaticas.net/2013/04/los-verbo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plosangeles.juntaextremadura.net/web/edilim/tercer_ciclo/lengua/el_verbo/raiz_desinencias/raiz_desinencias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cplosangeles.juntaextremadura.net/web/edilim/tercer_ciclo/lengua/conjugacion_irregular" TargetMode="External"/><Relationship Id="rId10" Type="http://schemas.openxmlformats.org/officeDocument/2006/relationships/hyperlink" Target="http://www.edu.xunta.es/centros/iesastelleiras/?q=system/files/CONJUGACI%C3%93N+DE+VERBOS+REGULARES.pd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conjugador.reverso.net/conjugacion-espanol.html" TargetMode="External"/><Relationship Id="rId14" Type="http://schemas.openxmlformats.org/officeDocument/2006/relationships/hyperlink" Target="http://conteni2.educarex.es/mats/11754/contenido/ho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CFDB8-4927-4B9A-B03E-477A0D6F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26</Pages>
  <Words>7805</Words>
  <Characters>42933</Characters>
  <Application>Microsoft Office Word</Application>
  <DocSecurity>0</DocSecurity>
  <Lines>357</Lines>
  <Paragraphs>101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50637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AndreaOspina</cp:lastModifiedBy>
  <cp:revision>57</cp:revision>
  <dcterms:created xsi:type="dcterms:W3CDTF">2015-03-03T11:07:00Z</dcterms:created>
  <dcterms:modified xsi:type="dcterms:W3CDTF">2015-03-23T22:46:00Z</dcterms:modified>
  <cp:category/>
</cp:coreProperties>
</file>