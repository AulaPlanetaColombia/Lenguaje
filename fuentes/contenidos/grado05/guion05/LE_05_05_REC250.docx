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9416C8E" w:rsidR="00E61A4B" w:rsidRPr="006D02A8" w:rsidRDefault="002E033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LE_05_05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0D92667" w:rsidR="00C679A1" w:rsidRPr="001156BA" w:rsidRDefault="002E033B" w:rsidP="00C679A1">
      <w:pPr>
        <w:rPr>
          <w:rFonts w:ascii="Arial" w:hAnsi="Arial" w:cs="Arial"/>
          <w:b/>
          <w:sz w:val="18"/>
          <w:szCs w:val="18"/>
          <w:lang w:val="es-ES_tradnl"/>
        </w:rPr>
      </w:pPr>
      <w:r w:rsidRPr="001156BA">
        <w:rPr>
          <w:rFonts w:ascii="Arial" w:hAnsi="Arial" w:cs="Arial"/>
          <w:b/>
          <w:sz w:val="18"/>
          <w:szCs w:val="18"/>
          <w:lang w:val="es-ES_tradnl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BFD501D" w14:textId="77777777" w:rsidR="002E033B" w:rsidRPr="000719EE" w:rsidRDefault="002E033B" w:rsidP="002E033B">
      <w:pPr>
        <w:rPr>
          <w:rFonts w:ascii="Arial" w:hAnsi="Arial" w:cs="Arial"/>
          <w:sz w:val="18"/>
          <w:szCs w:val="18"/>
          <w:lang w:val="es-ES_tradnl"/>
        </w:rPr>
      </w:pPr>
      <w:r w:rsidRPr="002E033B">
        <w:rPr>
          <w:rFonts w:ascii="Arial" w:hAnsi="Arial" w:cs="Arial"/>
          <w:sz w:val="18"/>
          <w:szCs w:val="18"/>
          <w:lang w:val="es-ES_tradnl"/>
        </w:rPr>
        <w:t>Actividad que permite evaluar la competencia de conjugación verbal</w:t>
      </w:r>
    </w:p>
    <w:p w14:paraId="5A5E7402" w14:textId="77777777" w:rsidR="002E033B" w:rsidRPr="006D02A8" w:rsidRDefault="002E033B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93C2D34" w14:textId="5FF73B2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EF62B51" w:rsidR="000719EE" w:rsidRPr="000719EE" w:rsidRDefault="001156BA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Evaluación,conjugación,verbo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4E8748E" w:rsidR="000719EE" w:rsidRPr="000719EE" w:rsidRDefault="001156B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34CC32EB" w:rsidR="005F4C68" w:rsidRPr="005F4C68" w:rsidRDefault="001156B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8CA3837" w:rsidR="002E4EE6" w:rsidRPr="00AC7496" w:rsidRDefault="001156B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2E033B">
        <w:tc>
          <w:tcPr>
            <w:tcW w:w="2126" w:type="dxa"/>
          </w:tcPr>
          <w:p w14:paraId="2FE65101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2E033B">
        <w:tc>
          <w:tcPr>
            <w:tcW w:w="2126" w:type="dxa"/>
          </w:tcPr>
          <w:p w14:paraId="03B41ECC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20DB5D77" w:rsidR="00502F8B" w:rsidRPr="005F4C68" w:rsidRDefault="001156BA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2E033B">
        <w:tc>
          <w:tcPr>
            <w:tcW w:w="2126" w:type="dxa"/>
          </w:tcPr>
          <w:p w14:paraId="1200AFB3" w14:textId="77777777" w:rsidR="00502F8B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2E033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3DFB906" w:rsidR="000719EE" w:rsidRPr="000719EE" w:rsidRDefault="001156B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874896A" w:rsidR="000719EE" w:rsidRPr="000719EE" w:rsidRDefault="00C9777D" w:rsidP="000719EE">
      <w:pPr>
        <w:rPr>
          <w:rFonts w:ascii="Arial" w:hAnsi="Arial" w:cs="Arial"/>
          <w:sz w:val="18"/>
          <w:szCs w:val="18"/>
          <w:lang w:val="es-ES_tradnl"/>
        </w:rPr>
      </w:pPr>
      <w:r w:rsidRPr="001156BA">
        <w:rPr>
          <w:rFonts w:ascii="Arial" w:hAnsi="Arial" w:cs="Arial"/>
          <w:b/>
          <w:sz w:val="18"/>
          <w:szCs w:val="18"/>
          <w:lang w:val="es-ES_tradnl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9C8A4CA" w:rsidR="000719EE" w:rsidRPr="000719EE" w:rsidRDefault="00C9777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08EC88B2" w:rsidR="000719EE" w:rsidRDefault="0068321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</w:t>
      </w:r>
      <w:r>
        <w:rPr>
          <w:rFonts w:ascii="Arial" w:hAnsi="Arial" w:cs="Arial"/>
          <w:vanish/>
          <w:sz w:val="18"/>
          <w:szCs w:val="18"/>
          <w:lang w:val="es-ES_tradnl"/>
        </w:rPr>
        <w:t>a ﷽﷽﷽﷽﷽﷽﷽﷽ibiendo "</w:t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  <w:t>tivo,subjuntivoo y subjuntivo. verbo.aparece to plato asi que termine escribiendo "</w:t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sz w:val="18"/>
          <w:szCs w:val="18"/>
          <w:lang w:val="es-ES_tradnl"/>
        </w:rPr>
        <w:t>úa</w:t>
      </w:r>
      <w:r w:rsidR="006214A5">
        <w:rPr>
          <w:rFonts w:ascii="Arial" w:hAnsi="Arial" w:cs="Arial"/>
          <w:sz w:val="18"/>
          <w:szCs w:val="18"/>
          <w:lang w:val="es-ES_tradnl"/>
        </w:rPr>
        <w:t xml:space="preserve"> tus conocimientos sobre la conjugación verbal.</w:t>
      </w:r>
      <w:r>
        <w:rPr>
          <w:rFonts w:ascii="Arial" w:hAnsi="Arial" w:cs="Arial"/>
          <w:vanish/>
          <w:sz w:val="18"/>
          <w:szCs w:val="18"/>
          <w:lang w:val="es-ES_tradnl"/>
        </w:rPr>
        <w:t>a ﷽﷽﷽﷽﷽﷽﷽﷽ibiendo "</w:t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  <w:t>tivo,subjuntivoo y subjuntivo. verbo.aparece to plato asi que termine escribiendo "</w:t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  <w:r>
        <w:rPr>
          <w:rFonts w:ascii="Arial" w:hAnsi="Arial" w:cs="Arial"/>
          <w:vanish/>
          <w:sz w:val="18"/>
          <w:szCs w:val="18"/>
          <w:lang w:val="es-ES_tradnl"/>
        </w:rPr>
        <w:pgNum/>
      </w:r>
    </w:p>
    <w:p w14:paraId="20C20B2F" w14:textId="77777777" w:rsidR="006214A5" w:rsidRDefault="006214A5" w:rsidP="00CB02D2">
      <w:pPr>
        <w:rPr>
          <w:rFonts w:ascii="Arial" w:hAnsi="Arial"/>
          <w:sz w:val="18"/>
          <w:szCs w:val="18"/>
          <w:highlight w:val="green"/>
          <w:u w:val="single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7DEA4E4" w:rsidR="000719EE" w:rsidRPr="000719EE" w:rsidRDefault="00C9777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1166A7D6" w:rsidR="00033E28" w:rsidRPr="00CD652E" w:rsidRDefault="00C9777D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A41770A" w:rsidR="000719EE" w:rsidRDefault="00C9777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2C807A40" w:rsidR="009C4689" w:rsidRPr="000719EE" w:rsidRDefault="00C9777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37673CC" w:rsidR="006D02A8" w:rsidRDefault="006214A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Un verbo es una palabra que representa…</w:t>
      </w: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57F184" w14:textId="1A4247D7" w:rsidR="00B5250C" w:rsidRDefault="00ED734E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verbo es una palabra que s</w:t>
      </w:r>
      <w:r w:rsidRPr="00ED734E">
        <w:rPr>
          <w:rFonts w:ascii="Arial" w:hAnsi="Arial" w:cs="Arial"/>
          <w:sz w:val="18"/>
          <w:szCs w:val="18"/>
          <w:lang w:val="es-ES_tradnl"/>
        </w:rPr>
        <w:t>e conjuga en</w:t>
      </w:r>
      <w:r>
        <w:rPr>
          <w:rFonts w:ascii="Arial" w:hAnsi="Arial" w:cs="Arial"/>
          <w:sz w:val="18"/>
          <w:szCs w:val="18"/>
          <w:lang w:val="es-ES_tradnl"/>
        </w:rPr>
        <w:t xml:space="preserve"> tiempo, m</w:t>
      </w:r>
      <w:r w:rsidR="00625335">
        <w:rPr>
          <w:rFonts w:ascii="Arial" w:hAnsi="Arial" w:cs="Arial"/>
          <w:sz w:val="18"/>
          <w:szCs w:val="18"/>
          <w:lang w:val="es-ES_tradnl"/>
        </w:rPr>
        <w:t xml:space="preserve">odo, persona y número. </w:t>
      </w:r>
      <w:r w:rsidR="00625335" w:rsidRPr="00625335">
        <w:rPr>
          <w:rFonts w:ascii="Arial" w:hAnsi="Arial" w:cs="Arial"/>
          <w:sz w:val="18"/>
          <w:szCs w:val="18"/>
          <w:lang w:val="es-ES_tradnl"/>
        </w:rPr>
        <w:t>Indica una acción, proceso o estado que realiza o padece el sujeto.</w:t>
      </w: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1784899B" w:rsidR="00B5250C" w:rsidRDefault="00BD45B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cualidad.</w:t>
      </w:r>
    </w:p>
    <w:p w14:paraId="12452491" w14:textId="3DE1B90A" w:rsidR="006214A5" w:rsidRDefault="00BD45B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persona.</w:t>
      </w:r>
    </w:p>
    <w:p w14:paraId="6E7B2A9F" w14:textId="769FA049" w:rsidR="00BD45B0" w:rsidRPr="009F537D" w:rsidRDefault="00BD45B0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9F537D">
        <w:rPr>
          <w:rFonts w:ascii="Arial" w:hAnsi="Arial" w:cs="Arial"/>
          <w:b/>
          <w:sz w:val="18"/>
          <w:szCs w:val="18"/>
          <w:lang w:val="es-ES_tradnl"/>
        </w:rPr>
        <w:t>una acción.</w:t>
      </w:r>
    </w:p>
    <w:p w14:paraId="08E28F49" w14:textId="566BFF77" w:rsidR="00BD45B0" w:rsidRDefault="00BD45B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número.</w:t>
      </w:r>
    </w:p>
    <w:p w14:paraId="19F733CE" w14:textId="3B8B2AEC" w:rsidR="00CD582D" w:rsidRDefault="00CD582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tiempo.</w:t>
      </w:r>
    </w:p>
    <w:p w14:paraId="5983378E" w14:textId="77777777" w:rsidR="00CD582D" w:rsidRDefault="00CD582D" w:rsidP="007D2825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28FBBA1B" w:rsidR="002B0B2F" w:rsidRDefault="009F537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lexema es la parte del verbo que…</w:t>
      </w: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0280534" w:rsidR="002B0B2F" w:rsidRPr="0072270A" w:rsidRDefault="00B108C3" w:rsidP="00B16933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B108C3">
        <w:rPr>
          <w:rFonts w:ascii="Arial" w:hAnsi="Arial" w:cs="Arial"/>
          <w:sz w:val="18"/>
          <w:szCs w:val="18"/>
          <w:lang w:val="es-ES_tradnl"/>
        </w:rPr>
        <w:t xml:space="preserve">Los verbos irregulares son aquellos que, al </w:t>
      </w:r>
      <w:r w:rsidRPr="00B108C3">
        <w:rPr>
          <w:rFonts w:ascii="Arial" w:hAnsi="Arial" w:cs="Arial"/>
          <w:sz w:val="18"/>
          <w:szCs w:val="18"/>
          <w:lang w:val="es-ES"/>
        </w:rPr>
        <w:t>conjugarse en alg</w:t>
      </w:r>
      <w:r w:rsidR="00B16933">
        <w:rPr>
          <w:rFonts w:ascii="Arial" w:hAnsi="Arial" w:cs="Arial"/>
          <w:sz w:val="18"/>
          <w:szCs w:val="18"/>
          <w:lang w:val="es-ES"/>
        </w:rPr>
        <w:t xml:space="preserve">unos tiempos y modos, </w:t>
      </w:r>
      <w:r w:rsidRPr="00B108C3">
        <w:rPr>
          <w:rFonts w:ascii="Arial" w:hAnsi="Arial" w:cs="Arial"/>
          <w:sz w:val="18"/>
          <w:szCs w:val="18"/>
          <w:lang w:val="es-ES"/>
        </w:rPr>
        <w:t>sufre</w:t>
      </w:r>
      <w:r w:rsidR="00B16933">
        <w:rPr>
          <w:rFonts w:ascii="Arial" w:hAnsi="Arial" w:cs="Arial"/>
          <w:sz w:val="18"/>
          <w:szCs w:val="18"/>
          <w:lang w:val="es-ES"/>
        </w:rPr>
        <w:t>n</w:t>
      </w:r>
      <w:r w:rsidRPr="00B108C3">
        <w:rPr>
          <w:rFonts w:ascii="Arial" w:hAnsi="Arial" w:cs="Arial"/>
          <w:sz w:val="18"/>
          <w:szCs w:val="18"/>
          <w:lang w:val="es-ES"/>
        </w:rPr>
        <w:t xml:space="preserve"> </w:t>
      </w:r>
      <w:r w:rsidR="00B16933">
        <w:rPr>
          <w:rFonts w:ascii="Arial" w:hAnsi="Arial" w:cs="Arial"/>
          <w:sz w:val="18"/>
          <w:szCs w:val="18"/>
          <w:lang w:val="es-ES"/>
        </w:rPr>
        <w:t>modificacio</w:t>
      </w:r>
      <w:r w:rsidRPr="00B108C3">
        <w:rPr>
          <w:rFonts w:ascii="Arial" w:hAnsi="Arial" w:cs="Arial"/>
          <w:sz w:val="18"/>
          <w:szCs w:val="18"/>
          <w:lang w:val="es-ES"/>
        </w:rPr>
        <w:t>n</w:t>
      </w:r>
      <w:r w:rsidR="00B16933">
        <w:rPr>
          <w:rFonts w:ascii="Arial" w:hAnsi="Arial" w:cs="Arial"/>
          <w:sz w:val="18"/>
          <w:szCs w:val="18"/>
          <w:lang w:val="es-ES"/>
        </w:rPr>
        <w:t>es</w:t>
      </w:r>
      <w:r w:rsidRPr="00B108C3">
        <w:rPr>
          <w:rFonts w:ascii="Arial" w:hAnsi="Arial" w:cs="Arial"/>
          <w:sz w:val="18"/>
          <w:szCs w:val="18"/>
          <w:lang w:val="es-ES"/>
        </w:rPr>
        <w:t xml:space="preserve"> en su raíz</w:t>
      </w:r>
      <w:r w:rsidR="001B7F63">
        <w:rPr>
          <w:rFonts w:ascii="Arial" w:hAnsi="Arial" w:cs="Arial"/>
          <w:sz w:val="18"/>
          <w:szCs w:val="18"/>
          <w:lang w:val="es-ES"/>
        </w:rPr>
        <w:t>. El lexema se mantiene en los verbos regulares</w:t>
      </w:r>
      <w:r w:rsidR="004960EA">
        <w:rPr>
          <w:rFonts w:ascii="Arial" w:hAnsi="Arial" w:cs="Arial"/>
          <w:sz w:val="18"/>
          <w:szCs w:val="18"/>
          <w:lang w:val="es-ES"/>
        </w:rPr>
        <w:t>.</w:t>
      </w: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249D06F9" w:rsidR="002B0B2F" w:rsidRDefault="009F537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modifica en</w:t>
      </w:r>
      <w:r w:rsidR="00B108C3">
        <w:rPr>
          <w:rFonts w:ascii="Arial" w:hAnsi="Arial" w:cs="Arial"/>
          <w:sz w:val="18"/>
          <w:szCs w:val="18"/>
          <w:lang w:val="es-ES_tradnl"/>
        </w:rPr>
        <w:t xml:space="preserve"> algunos</w:t>
      </w:r>
      <w:r>
        <w:rPr>
          <w:rFonts w:ascii="Arial" w:hAnsi="Arial" w:cs="Arial"/>
          <w:sz w:val="18"/>
          <w:szCs w:val="18"/>
          <w:lang w:val="es-ES_tradnl"/>
        </w:rPr>
        <w:t xml:space="preserve"> los verbos regulares.</w:t>
      </w:r>
    </w:p>
    <w:p w14:paraId="5C1F7805" w14:textId="14C2584F" w:rsidR="009F537D" w:rsidRDefault="009F537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mantiene en los verbos irregulares.</w:t>
      </w:r>
    </w:p>
    <w:p w14:paraId="10191DAB" w14:textId="48D2DE3A" w:rsidR="009F537D" w:rsidRDefault="009F537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</w:t>
      </w:r>
      <w:r w:rsidR="00230A82">
        <w:rPr>
          <w:rFonts w:ascii="Arial" w:hAnsi="Arial" w:cs="Arial"/>
          <w:sz w:val="18"/>
          <w:szCs w:val="18"/>
          <w:lang w:val="es-ES_tradnl"/>
        </w:rPr>
        <w:t xml:space="preserve"> modifica según la persona gramatical.</w:t>
      </w:r>
    </w:p>
    <w:p w14:paraId="03526432" w14:textId="71FD7C78" w:rsidR="009F537D" w:rsidRPr="00230A82" w:rsidRDefault="009F537D" w:rsidP="009F537D">
      <w:pPr>
        <w:rPr>
          <w:rFonts w:ascii="Arial" w:hAnsi="Arial" w:cs="Arial"/>
          <w:b/>
          <w:sz w:val="18"/>
          <w:szCs w:val="18"/>
          <w:lang w:val="es-ES_tradnl"/>
        </w:rPr>
      </w:pPr>
      <w:r w:rsidRPr="00230A82">
        <w:rPr>
          <w:rFonts w:ascii="Arial" w:hAnsi="Arial" w:cs="Arial"/>
          <w:b/>
          <w:sz w:val="18"/>
          <w:szCs w:val="18"/>
          <w:lang w:val="es-ES_tradnl"/>
        </w:rPr>
        <w:t xml:space="preserve">se modifica en </w:t>
      </w:r>
      <w:r w:rsidR="00B108C3">
        <w:rPr>
          <w:rFonts w:ascii="Arial" w:hAnsi="Arial" w:cs="Arial"/>
          <w:b/>
          <w:sz w:val="18"/>
          <w:szCs w:val="18"/>
          <w:lang w:val="es-ES_tradnl"/>
        </w:rPr>
        <w:t>algunos</w:t>
      </w:r>
      <w:r w:rsidRPr="00230A82">
        <w:rPr>
          <w:rFonts w:ascii="Arial" w:hAnsi="Arial" w:cs="Arial"/>
          <w:b/>
          <w:sz w:val="18"/>
          <w:szCs w:val="18"/>
          <w:lang w:val="es-ES_tradnl"/>
        </w:rPr>
        <w:t xml:space="preserve"> verbos </w:t>
      </w:r>
      <w:r w:rsidR="00230A82" w:rsidRPr="00230A82">
        <w:rPr>
          <w:rFonts w:ascii="Arial" w:hAnsi="Arial" w:cs="Arial"/>
          <w:b/>
          <w:sz w:val="18"/>
          <w:szCs w:val="18"/>
          <w:lang w:val="es-ES_tradnl"/>
        </w:rPr>
        <w:t>ir</w:t>
      </w:r>
      <w:r w:rsidRPr="00230A82">
        <w:rPr>
          <w:rFonts w:ascii="Arial" w:hAnsi="Arial" w:cs="Arial"/>
          <w:b/>
          <w:sz w:val="18"/>
          <w:szCs w:val="18"/>
          <w:lang w:val="es-ES_tradnl"/>
        </w:rPr>
        <w:t>regulares.</w:t>
      </w:r>
    </w:p>
    <w:p w14:paraId="17868E55" w14:textId="750EB0FD" w:rsidR="003C0FCB" w:rsidRDefault="00CD582D" w:rsidP="003C0FC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se modifica nunca.</w:t>
      </w:r>
    </w:p>
    <w:p w14:paraId="7C11BB9D" w14:textId="4F57794F" w:rsidR="003C0FCB" w:rsidRDefault="003C0FCB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6F743CBA" w14:textId="200F0A7A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391CD110" w:rsidR="002B0B2F" w:rsidRPr="00A21C00" w:rsidRDefault="00A3225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 xml:space="preserve">Rascar, esperar, apretar </w:t>
      </w:r>
      <w:r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A21C00">
        <w:rPr>
          <w:rFonts w:ascii="Arial" w:hAnsi="Arial" w:cs="Arial"/>
          <w:i/>
          <w:sz w:val="18"/>
          <w:szCs w:val="18"/>
          <w:lang w:val="es-ES_tradnl"/>
        </w:rPr>
        <w:t>amar</w:t>
      </w:r>
      <w:r w:rsidR="00A21C00">
        <w:rPr>
          <w:rFonts w:ascii="Arial" w:hAnsi="Arial" w:cs="Arial"/>
          <w:sz w:val="18"/>
          <w:szCs w:val="18"/>
          <w:lang w:val="es-ES_tradnl"/>
        </w:rPr>
        <w:t xml:space="preserve"> son verbos de la…</w:t>
      </w: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4F4BC3D6" w:rsidR="002B0B2F" w:rsidRPr="0072270A" w:rsidRDefault="00730DE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Todos los verbos </w:t>
      </w:r>
      <w:r w:rsidR="0068592E">
        <w:rPr>
          <w:rFonts w:ascii="Arial" w:hAnsi="Arial" w:cs="Arial"/>
          <w:sz w:val="18"/>
          <w:szCs w:val="18"/>
          <w:lang w:val="es-ES_tradnl"/>
        </w:rPr>
        <w:t xml:space="preserve">terminan en </w:t>
      </w:r>
      <w:r w:rsidR="0068592E" w:rsidRPr="0068592E">
        <w:rPr>
          <w:rFonts w:ascii="Arial" w:hAnsi="Arial" w:cs="Arial"/>
          <w:i/>
          <w:sz w:val="18"/>
          <w:szCs w:val="18"/>
          <w:lang w:val="es-ES_tradnl"/>
        </w:rPr>
        <w:t>-ar</w:t>
      </w:r>
      <w:r w:rsidR="0068592E">
        <w:rPr>
          <w:rFonts w:ascii="Arial" w:hAnsi="Arial" w:cs="Arial"/>
          <w:sz w:val="18"/>
          <w:szCs w:val="18"/>
          <w:lang w:val="es-ES_tradnl"/>
        </w:rPr>
        <w:t xml:space="preserve">, por lo que </w:t>
      </w:r>
      <w:r>
        <w:rPr>
          <w:rFonts w:ascii="Arial" w:hAnsi="Arial" w:cs="Arial"/>
          <w:sz w:val="18"/>
          <w:szCs w:val="18"/>
          <w:lang w:val="es-ES_tradnl"/>
        </w:rPr>
        <w:t xml:space="preserve"> corresponden a la 1.ª conjugación.</w:t>
      </w: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633DBA8C" w:rsidR="002B0B2F" w:rsidRPr="00883754" w:rsidRDefault="00A21C00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83754">
        <w:rPr>
          <w:rFonts w:ascii="Arial" w:hAnsi="Arial" w:cs="Arial"/>
          <w:b/>
          <w:sz w:val="18"/>
          <w:szCs w:val="18"/>
          <w:lang w:val="es-ES_tradnl"/>
        </w:rPr>
        <w:t>primera conjugación.</w:t>
      </w:r>
    </w:p>
    <w:p w14:paraId="51F5F17A" w14:textId="3849AE42" w:rsidR="00A21C00" w:rsidRDefault="00A21C0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segunda conjugación.</w:t>
      </w:r>
    </w:p>
    <w:p w14:paraId="3DDBDF28" w14:textId="5B23BEDF" w:rsidR="00A21C00" w:rsidRDefault="00A21C0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tercera conjugación.</w:t>
      </w:r>
    </w:p>
    <w:p w14:paraId="075390FD" w14:textId="77777777" w:rsidR="002609C8" w:rsidRDefault="002609C8" w:rsidP="007D2825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5805865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4CD087" w14:textId="24508885" w:rsidR="002B0B2F" w:rsidRPr="005E0F9D" w:rsidRDefault="0022567B" w:rsidP="002B0B2F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Saber</w:t>
      </w:r>
      <w:r w:rsidR="005E0F9D">
        <w:rPr>
          <w:rFonts w:ascii="Arial" w:hAnsi="Arial" w:cs="Arial"/>
          <w:i/>
          <w:sz w:val="18"/>
          <w:szCs w:val="18"/>
          <w:lang w:val="es-ES_tradnl"/>
        </w:rPr>
        <w:t xml:space="preserve">, </w:t>
      </w:r>
      <w:r w:rsidR="009A3DD1">
        <w:rPr>
          <w:rFonts w:ascii="Arial" w:hAnsi="Arial" w:cs="Arial"/>
          <w:i/>
          <w:sz w:val="18"/>
          <w:szCs w:val="18"/>
          <w:lang w:val="es-ES_tradnl"/>
        </w:rPr>
        <w:t>colgar</w:t>
      </w:r>
      <w:r w:rsidR="005E0F9D">
        <w:rPr>
          <w:rFonts w:ascii="Arial" w:hAnsi="Arial" w:cs="Arial"/>
          <w:i/>
          <w:sz w:val="18"/>
          <w:szCs w:val="18"/>
          <w:lang w:val="es-ES_tradnl"/>
        </w:rPr>
        <w:t>,</w:t>
      </w:r>
      <w:r w:rsidR="009A3DD1">
        <w:rPr>
          <w:rFonts w:ascii="Arial" w:hAnsi="Arial" w:cs="Arial"/>
          <w:i/>
          <w:sz w:val="18"/>
          <w:szCs w:val="18"/>
          <w:lang w:val="es-ES_tradnl"/>
        </w:rPr>
        <w:t xml:space="preserve"> tener  tener </w:t>
      </w:r>
      <w:r w:rsidR="009A3DD1"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9A3DD1">
        <w:rPr>
          <w:rFonts w:ascii="Arial" w:hAnsi="Arial" w:cs="Arial"/>
          <w:i/>
          <w:sz w:val="18"/>
          <w:szCs w:val="18"/>
          <w:lang w:val="es-ES_tradnl"/>
        </w:rPr>
        <w:t>oler</w:t>
      </w:r>
      <w:r w:rsidR="009A3DD1">
        <w:rPr>
          <w:rFonts w:ascii="Arial" w:hAnsi="Arial" w:cs="Arial"/>
          <w:sz w:val="18"/>
          <w:szCs w:val="18"/>
          <w:lang w:val="es-ES_tradnl"/>
        </w:rPr>
        <w:t xml:space="preserve"> son verbos…</w:t>
      </w:r>
      <w:r w:rsidR="005E0F9D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5F6A576E" w:rsidR="002B0B2F" w:rsidRPr="0072270A" w:rsidRDefault="004C6507" w:rsidP="00931662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Todos l</w:t>
      </w:r>
      <w:r w:rsidR="00292B95">
        <w:rPr>
          <w:rFonts w:ascii="Arial" w:hAnsi="Arial" w:cs="Arial"/>
          <w:sz w:val="18"/>
          <w:szCs w:val="18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>s verbos están en infinitivo y c</w:t>
      </w:r>
      <w:r w:rsidR="00292B95">
        <w:rPr>
          <w:rFonts w:ascii="Arial" w:hAnsi="Arial" w:cs="Arial"/>
          <w:sz w:val="18"/>
          <w:szCs w:val="18"/>
          <w:lang w:val="es-ES_tradnl"/>
        </w:rPr>
        <w:t xml:space="preserve">orresponden a la </w:t>
      </w:r>
      <w:r w:rsidR="00931662">
        <w:rPr>
          <w:rFonts w:ascii="Arial" w:hAnsi="Arial" w:cs="Arial"/>
          <w:sz w:val="18"/>
          <w:szCs w:val="18"/>
          <w:lang w:val="es-ES_tradnl"/>
        </w:rPr>
        <w:t xml:space="preserve">1.ª </w:t>
      </w:r>
      <w:r w:rsidR="00292B95">
        <w:rPr>
          <w:rFonts w:ascii="Arial" w:hAnsi="Arial" w:cs="Arial"/>
          <w:sz w:val="18"/>
          <w:szCs w:val="18"/>
          <w:lang w:val="es-ES_tradnl"/>
        </w:rPr>
        <w:t xml:space="preserve"> y </w:t>
      </w:r>
      <w:r>
        <w:rPr>
          <w:rFonts w:ascii="Arial" w:hAnsi="Arial" w:cs="Arial"/>
          <w:sz w:val="18"/>
          <w:szCs w:val="18"/>
          <w:lang w:val="es-ES_tradnl"/>
        </w:rPr>
        <w:t>2.ª</w:t>
      </w:r>
      <w:r w:rsidR="00931662">
        <w:rPr>
          <w:rFonts w:ascii="Arial" w:hAnsi="Arial" w:cs="Arial"/>
          <w:sz w:val="18"/>
          <w:szCs w:val="18"/>
          <w:lang w:val="es-ES_tradnl"/>
        </w:rPr>
        <w:t xml:space="preserve"> conjugación. T</w:t>
      </w:r>
      <w:r w:rsidR="00292B95">
        <w:rPr>
          <w:rFonts w:ascii="Arial" w:hAnsi="Arial" w:cs="Arial"/>
          <w:sz w:val="18"/>
          <w:szCs w:val="18"/>
          <w:lang w:val="es-ES_tradnl"/>
        </w:rPr>
        <w:t>odos sufren alteraciones</w:t>
      </w:r>
      <w:r w:rsidR="00931662">
        <w:rPr>
          <w:rFonts w:ascii="Arial" w:hAnsi="Arial" w:cs="Arial"/>
          <w:sz w:val="18"/>
          <w:szCs w:val="18"/>
          <w:lang w:val="es-ES_tradnl"/>
        </w:rPr>
        <w:t xml:space="preserve"> en sus lexemas al momento de conjugarse: </w:t>
      </w:r>
      <w:r w:rsidR="00931662">
        <w:rPr>
          <w:rFonts w:ascii="Arial" w:hAnsi="Arial" w:cs="Arial"/>
          <w:i/>
          <w:sz w:val="18"/>
          <w:szCs w:val="18"/>
          <w:lang w:val="es-ES_tradnl"/>
        </w:rPr>
        <w:t xml:space="preserve">sé, cuelgo, tiene, </w:t>
      </w:r>
      <w:r>
        <w:rPr>
          <w:rFonts w:ascii="Arial" w:hAnsi="Arial" w:cs="Arial"/>
          <w:i/>
          <w:sz w:val="18"/>
          <w:szCs w:val="18"/>
          <w:lang w:val="es-ES_tradnl"/>
        </w:rPr>
        <w:t>huelo…</w:t>
      </w: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2EEFE929" w:rsidR="002B0B2F" w:rsidRPr="00C32A6C" w:rsidRDefault="009A3DD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32A6C">
        <w:rPr>
          <w:rFonts w:ascii="Arial" w:hAnsi="Arial" w:cs="Arial"/>
          <w:sz w:val="18"/>
          <w:szCs w:val="18"/>
          <w:lang w:val="es-ES_tradnl"/>
        </w:rPr>
        <w:t>regulares</w:t>
      </w:r>
      <w:r w:rsidRPr="00C32A6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C024572" w14:textId="0394BA84" w:rsidR="0022567B" w:rsidRDefault="0022567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 la segunda conjugación.</w:t>
      </w:r>
    </w:p>
    <w:p w14:paraId="15FB880E" w14:textId="122F0018" w:rsidR="009A3DD1" w:rsidRDefault="009A3DD1" w:rsidP="002B0B2F">
      <w:pPr>
        <w:rPr>
          <w:rFonts w:ascii="Arial" w:hAnsi="Arial" w:cs="Arial"/>
          <w:sz w:val="18"/>
          <w:szCs w:val="18"/>
          <w:lang w:val="es-ES_tradnl"/>
        </w:rPr>
      </w:pPr>
      <w:r w:rsidRPr="00C32A6C">
        <w:rPr>
          <w:rFonts w:ascii="Arial" w:hAnsi="Arial" w:cs="Arial"/>
          <w:b/>
          <w:sz w:val="18"/>
          <w:szCs w:val="18"/>
          <w:lang w:val="es-ES_tradnl"/>
        </w:rPr>
        <w:t>irregulares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1083081" w14:textId="1D1E4885" w:rsidR="002B0B2F" w:rsidRDefault="00C32A6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modo indicativo.</w:t>
      </w:r>
    </w:p>
    <w:p w14:paraId="6126273B" w14:textId="51DC4F3F" w:rsidR="002609C8" w:rsidRDefault="00A81BB8" w:rsidP="002609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subjuntivos.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48674801" w:rsidR="002B0B2F" w:rsidRPr="00D32693" w:rsidRDefault="00D3269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participio del verbo </w:t>
      </w:r>
      <w:r>
        <w:rPr>
          <w:rFonts w:ascii="Arial" w:hAnsi="Arial" w:cs="Arial"/>
          <w:i/>
          <w:sz w:val="18"/>
          <w:szCs w:val="18"/>
          <w:lang w:val="es-ES_tradnl"/>
        </w:rPr>
        <w:t>andar</w:t>
      </w:r>
      <w:r>
        <w:rPr>
          <w:rFonts w:ascii="Arial" w:hAnsi="Arial" w:cs="Arial"/>
          <w:sz w:val="18"/>
          <w:szCs w:val="18"/>
          <w:lang w:val="es-ES_tradnl"/>
        </w:rPr>
        <w:t xml:space="preserve"> es…</w:t>
      </w: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6798E8DE" w:rsidR="002B0B2F" w:rsidRPr="0072270A" w:rsidRDefault="00770B0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Andar</w:t>
      </w:r>
      <w:r>
        <w:rPr>
          <w:rFonts w:ascii="Arial" w:hAnsi="Arial" w:cs="Arial"/>
          <w:sz w:val="18"/>
          <w:szCs w:val="18"/>
          <w:lang w:val="es-ES_tradnl"/>
        </w:rPr>
        <w:t xml:space="preserve"> es un verbo de la primera conjugación, su participio se compone con la terminación </w:t>
      </w:r>
      <w:r w:rsidR="00A46E8D">
        <w:rPr>
          <w:rFonts w:ascii="Arial" w:hAnsi="Arial" w:cs="Arial"/>
          <w:sz w:val="18"/>
          <w:szCs w:val="18"/>
          <w:lang w:val="es-ES_tradnl"/>
        </w:rPr>
        <w:t>–</w:t>
      </w:r>
      <w:r w:rsidR="00A46E8D">
        <w:rPr>
          <w:rFonts w:ascii="Arial" w:hAnsi="Arial" w:cs="Arial"/>
          <w:i/>
          <w:sz w:val="18"/>
          <w:szCs w:val="18"/>
          <w:lang w:val="es-ES_tradnl"/>
        </w:rPr>
        <w:t>ado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2EAE1D52" w:rsidR="002B0B2F" w:rsidRDefault="00D3269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andando.</w:t>
      </w:r>
    </w:p>
    <w:p w14:paraId="3D422C66" w14:textId="27813DFA" w:rsidR="00D32693" w:rsidRDefault="00D3269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anda</w:t>
      </w:r>
      <w:r w:rsidR="006E3532">
        <w:rPr>
          <w:rFonts w:ascii="Arial" w:hAnsi="Arial" w:cs="Arial"/>
          <w:sz w:val="18"/>
          <w:szCs w:val="18"/>
          <w:lang w:val="es-ES_tradnl"/>
        </w:rPr>
        <w:t>r.</w:t>
      </w:r>
    </w:p>
    <w:p w14:paraId="06D7FFE9" w14:textId="60F831CE" w:rsidR="006E3532" w:rsidRPr="006E3532" w:rsidRDefault="006E3532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E3532">
        <w:rPr>
          <w:rFonts w:ascii="Arial" w:hAnsi="Arial" w:cs="Arial"/>
          <w:b/>
          <w:sz w:val="18"/>
          <w:szCs w:val="18"/>
          <w:lang w:val="es-ES_tradnl"/>
        </w:rPr>
        <w:t>andado.</w:t>
      </w:r>
    </w:p>
    <w:p w14:paraId="650BE394" w14:textId="7A3C5F08" w:rsidR="002B0B2F" w:rsidRDefault="006E353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anden.</w:t>
      </w:r>
    </w:p>
    <w:p w14:paraId="37AD3C32" w14:textId="006F1140" w:rsidR="002609C8" w:rsidRDefault="00D81E98" w:rsidP="002609C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ando.</w:t>
      </w:r>
    </w:p>
    <w:p w14:paraId="52E0196D" w14:textId="77777777" w:rsidR="002609C8" w:rsidRDefault="002609C8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  <w:bookmarkStart w:id="0" w:name="_GoBack"/>
      <w:bookmarkEnd w:id="0"/>
    </w:p>
    <w:p w14:paraId="7737FB05" w14:textId="0BEB09B5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F6AFCD8" w14:textId="5EB3813F" w:rsidR="000E3090" w:rsidRPr="00D32693" w:rsidRDefault="000E3090" w:rsidP="000E3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gerundio del verbo </w:t>
      </w:r>
      <w:r>
        <w:rPr>
          <w:rFonts w:ascii="Arial" w:hAnsi="Arial" w:cs="Arial"/>
          <w:i/>
          <w:sz w:val="18"/>
          <w:szCs w:val="18"/>
          <w:lang w:val="es-ES_tradnl"/>
        </w:rPr>
        <w:t>poder</w:t>
      </w:r>
      <w:r>
        <w:rPr>
          <w:rFonts w:ascii="Arial" w:hAnsi="Arial" w:cs="Arial"/>
          <w:sz w:val="18"/>
          <w:szCs w:val="18"/>
          <w:lang w:val="es-ES_tradnl"/>
        </w:rPr>
        <w:t xml:space="preserve"> es…</w:t>
      </w:r>
    </w:p>
    <w:p w14:paraId="091B65CB" w14:textId="2672D34C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6A2381" w14:textId="5A78844C" w:rsidR="002B0B2F" w:rsidRDefault="009651E2" w:rsidP="002B0B2F">
      <w:pPr>
        <w:rPr>
          <w:rFonts w:ascii="Arial" w:hAnsi="Arial" w:cs="Arial"/>
          <w:sz w:val="18"/>
          <w:szCs w:val="18"/>
          <w:lang w:val="es-ES_tradnl"/>
        </w:rPr>
      </w:pPr>
      <w:r w:rsidRPr="00770B0A">
        <w:rPr>
          <w:rFonts w:ascii="Arial" w:hAnsi="Arial" w:cs="Arial"/>
          <w:i/>
          <w:sz w:val="18"/>
          <w:szCs w:val="18"/>
          <w:lang w:val="es-ES_tradnl"/>
        </w:rPr>
        <w:t>Poder</w:t>
      </w:r>
      <w:r>
        <w:rPr>
          <w:rFonts w:ascii="Arial" w:hAnsi="Arial" w:cs="Arial"/>
          <w:sz w:val="18"/>
          <w:szCs w:val="18"/>
          <w:lang w:val="es-ES_tradnl"/>
        </w:rPr>
        <w:t xml:space="preserve"> es un verbo de la segunda conjugación, su gerundio se compone con la terminación </w:t>
      </w:r>
      <w:r w:rsidR="004A4735">
        <w:rPr>
          <w:rFonts w:ascii="Arial" w:hAnsi="Arial" w:cs="Arial"/>
          <w:sz w:val="18"/>
          <w:szCs w:val="18"/>
          <w:lang w:val="es-ES_tradnl"/>
        </w:rPr>
        <w:t>-</w:t>
      </w:r>
      <w:r w:rsidR="004A4735" w:rsidRPr="004A4735">
        <w:rPr>
          <w:rFonts w:ascii="Arial" w:hAnsi="Arial" w:cs="Arial"/>
          <w:i/>
          <w:sz w:val="18"/>
          <w:szCs w:val="18"/>
          <w:lang w:val="es-ES_tradnl"/>
        </w:rPr>
        <w:t>iendo</w:t>
      </w:r>
      <w:r w:rsidR="004A4735">
        <w:rPr>
          <w:rFonts w:ascii="Arial" w:hAnsi="Arial" w:cs="Arial"/>
          <w:sz w:val="18"/>
          <w:szCs w:val="18"/>
          <w:lang w:val="es-ES_tradnl"/>
        </w:rPr>
        <w:t>.</w:t>
      </w:r>
    </w:p>
    <w:p w14:paraId="38C55F80" w14:textId="27723D75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4AC76BC" w14:textId="2D29A83C" w:rsidR="000E3090" w:rsidRDefault="000E3090" w:rsidP="002B0B2F">
      <w:pPr>
        <w:rPr>
          <w:rFonts w:ascii="Arial" w:hAnsi="Arial" w:cs="Arial"/>
          <w:sz w:val="18"/>
          <w:szCs w:val="18"/>
          <w:lang w:val="es-ES_tradnl"/>
        </w:rPr>
      </w:pPr>
      <w:r w:rsidRPr="009651E2">
        <w:rPr>
          <w:rFonts w:ascii="Arial" w:hAnsi="Arial" w:cs="Arial"/>
          <w:b/>
          <w:sz w:val="18"/>
          <w:szCs w:val="18"/>
          <w:lang w:val="es-ES_tradnl"/>
        </w:rPr>
        <w:t>pudiendo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4005E2C" w14:textId="3227CF01" w:rsidR="000E3090" w:rsidRDefault="000E309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pudo.</w:t>
      </w:r>
    </w:p>
    <w:p w14:paraId="12D764C6" w14:textId="23557C1F" w:rsidR="003C0FCB" w:rsidRDefault="003C0FC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pudiste</w:t>
      </w:r>
      <w:r w:rsidR="0010158E">
        <w:rPr>
          <w:rFonts w:ascii="Arial" w:hAnsi="Arial" w:cs="Arial"/>
          <w:sz w:val="18"/>
          <w:szCs w:val="18"/>
          <w:lang w:val="es-ES_tradnl"/>
        </w:rPr>
        <w:t>.</w:t>
      </w:r>
    </w:p>
    <w:p w14:paraId="6C41B3DA" w14:textId="14EDF272" w:rsidR="003C0FCB" w:rsidRDefault="002609C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pudimos.</w:t>
      </w:r>
    </w:p>
    <w:p w14:paraId="077ABF7B" w14:textId="4801A09B" w:rsidR="002609C8" w:rsidRPr="0010158E" w:rsidRDefault="00D81E98" w:rsidP="002609C8">
      <w:pPr>
        <w:rPr>
          <w:rFonts w:ascii="Arial" w:hAnsi="Arial" w:cs="Arial"/>
          <w:b/>
          <w:sz w:val="18"/>
          <w:szCs w:val="18"/>
          <w:lang w:val="es-ES_tradnl"/>
        </w:rPr>
      </w:pPr>
      <w:r w:rsidRPr="009651E2">
        <w:rPr>
          <w:rFonts w:ascii="Arial" w:hAnsi="Arial" w:cs="Arial"/>
          <w:sz w:val="18"/>
          <w:szCs w:val="18"/>
          <w:lang w:val="es-ES_tradnl"/>
        </w:rPr>
        <w:t>podido</w:t>
      </w:r>
      <w:r w:rsidR="002609C8" w:rsidRPr="0010158E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253048" w14:textId="51FB7524" w:rsidR="002B0B2F" w:rsidRPr="00D95E90" w:rsidRDefault="008029F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</w:t>
      </w:r>
      <w:r w:rsidR="00D63044">
        <w:rPr>
          <w:rFonts w:ascii="Arial" w:hAnsi="Arial" w:cs="Arial"/>
          <w:sz w:val="18"/>
          <w:szCs w:val="18"/>
          <w:lang w:val="es-ES_tradnl"/>
        </w:rPr>
        <w:t xml:space="preserve"> oración: </w:t>
      </w:r>
      <w:r w:rsidR="00134986">
        <w:rPr>
          <w:rFonts w:ascii="Arial" w:hAnsi="Arial" w:cs="Arial"/>
          <w:i/>
          <w:sz w:val="18"/>
          <w:szCs w:val="18"/>
          <w:lang w:val="es-ES_tradnl"/>
        </w:rPr>
        <w:t>S</w:t>
      </w:r>
      <w:r w:rsidR="003A606C">
        <w:rPr>
          <w:rFonts w:ascii="Arial" w:hAnsi="Arial" w:cs="Arial"/>
          <w:i/>
          <w:sz w:val="18"/>
          <w:szCs w:val="18"/>
          <w:lang w:val="es-ES_tradnl"/>
        </w:rPr>
        <w:t>e quedaron dormidos escuchando el cuent</w:t>
      </w:r>
      <w:r w:rsidR="00D95E90">
        <w:rPr>
          <w:rFonts w:ascii="Arial" w:hAnsi="Arial" w:cs="Arial"/>
          <w:i/>
          <w:sz w:val="18"/>
          <w:szCs w:val="18"/>
          <w:lang w:val="es-ES_tradnl"/>
        </w:rPr>
        <w:t>o</w:t>
      </w:r>
      <w:r w:rsidR="00D95E90">
        <w:rPr>
          <w:rFonts w:ascii="Arial" w:hAnsi="Arial" w:cs="Arial"/>
          <w:sz w:val="18"/>
          <w:szCs w:val="18"/>
          <w:lang w:val="es-ES_tradnl"/>
        </w:rPr>
        <w:t>, hay…</w:t>
      </w: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0FD52BC" w14:textId="3787897E" w:rsidR="00D879B1" w:rsidRPr="00D879B1" w:rsidRDefault="007751F4" w:rsidP="005E1878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Quedaron</w:t>
      </w:r>
      <w:r>
        <w:rPr>
          <w:rFonts w:ascii="Arial" w:hAnsi="Arial" w:cs="Arial"/>
          <w:sz w:val="18"/>
          <w:szCs w:val="18"/>
          <w:lang w:val="es-ES_tradnl"/>
        </w:rPr>
        <w:t xml:space="preserve"> está en la 3.ª persona del plural. </w:t>
      </w:r>
      <w:r w:rsidR="00540574" w:rsidRPr="00540574">
        <w:rPr>
          <w:rFonts w:ascii="Arial" w:hAnsi="Arial" w:cs="Arial"/>
          <w:i/>
          <w:sz w:val="18"/>
          <w:szCs w:val="18"/>
          <w:lang w:val="es-ES_tradnl"/>
        </w:rPr>
        <w:t>Dormidos</w:t>
      </w:r>
      <w:r w:rsidR="00540574">
        <w:rPr>
          <w:rFonts w:ascii="Arial" w:hAnsi="Arial" w:cs="Arial"/>
          <w:sz w:val="18"/>
          <w:szCs w:val="18"/>
          <w:lang w:val="es-ES_tradnl"/>
        </w:rPr>
        <w:t xml:space="preserve"> es el partici</w:t>
      </w:r>
      <w:r w:rsidR="007C4BC8">
        <w:rPr>
          <w:rFonts w:ascii="Arial" w:hAnsi="Arial" w:cs="Arial"/>
          <w:sz w:val="18"/>
          <w:szCs w:val="18"/>
          <w:lang w:val="es-ES_tradnl"/>
        </w:rPr>
        <w:t xml:space="preserve">pio plural masculino de </w:t>
      </w:r>
      <w:r w:rsidR="007C4BC8" w:rsidRPr="00E766F7">
        <w:rPr>
          <w:rFonts w:ascii="Arial" w:hAnsi="Arial" w:cs="Arial"/>
          <w:i/>
          <w:sz w:val="18"/>
          <w:szCs w:val="18"/>
          <w:lang w:val="es-ES_tradnl"/>
        </w:rPr>
        <w:t>dormir</w:t>
      </w:r>
      <w:r w:rsidR="007C4BC8">
        <w:rPr>
          <w:rFonts w:ascii="Arial" w:hAnsi="Arial" w:cs="Arial"/>
          <w:sz w:val="18"/>
          <w:szCs w:val="18"/>
          <w:lang w:val="es-ES_tradnl"/>
        </w:rPr>
        <w:t>.</w:t>
      </w:r>
      <w:r w:rsidR="00EF6E6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753C6">
        <w:rPr>
          <w:rFonts w:ascii="Arial" w:hAnsi="Arial" w:cs="Arial"/>
          <w:i/>
          <w:sz w:val="18"/>
          <w:szCs w:val="18"/>
          <w:lang w:val="es-ES_tradnl"/>
        </w:rPr>
        <w:t xml:space="preserve">Escuchando </w:t>
      </w:r>
      <w:r w:rsidR="009753C6">
        <w:rPr>
          <w:rFonts w:ascii="Arial" w:hAnsi="Arial" w:cs="Arial"/>
          <w:sz w:val="18"/>
          <w:szCs w:val="18"/>
          <w:lang w:val="es-ES_tradnl"/>
        </w:rPr>
        <w:t xml:space="preserve">es el gerundio de </w:t>
      </w:r>
      <w:r w:rsidR="009753C6" w:rsidRPr="00E766F7">
        <w:rPr>
          <w:rFonts w:ascii="Arial" w:hAnsi="Arial" w:cs="Arial"/>
          <w:i/>
          <w:sz w:val="18"/>
          <w:szCs w:val="18"/>
          <w:lang w:val="es-ES_tradnl"/>
        </w:rPr>
        <w:t>escuchar</w:t>
      </w:r>
      <w:r w:rsidR="009753C6">
        <w:rPr>
          <w:rFonts w:ascii="Arial" w:hAnsi="Arial" w:cs="Arial"/>
          <w:sz w:val="18"/>
          <w:szCs w:val="18"/>
          <w:lang w:val="es-ES_tradnl"/>
        </w:rPr>
        <w:t>.</w:t>
      </w:r>
      <w:r w:rsidR="00EF6E6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766F7">
        <w:rPr>
          <w:rFonts w:ascii="Arial" w:hAnsi="Arial" w:cs="Arial"/>
          <w:sz w:val="18"/>
          <w:szCs w:val="18"/>
          <w:lang w:val="es-ES_tradnl"/>
        </w:rPr>
        <w:t>No hay verbos en</w:t>
      </w:r>
      <w:r w:rsidR="00E2462C">
        <w:rPr>
          <w:rFonts w:ascii="Arial" w:hAnsi="Arial" w:cs="Arial"/>
          <w:sz w:val="18"/>
          <w:szCs w:val="18"/>
          <w:lang w:val="es-ES_tradnl"/>
        </w:rPr>
        <w:t xml:space="preserve"> infinitivo.</w:t>
      </w:r>
    </w:p>
    <w:p w14:paraId="09D2430D" w14:textId="0A9493F8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5E989800" w:rsidR="002B0B2F" w:rsidRDefault="00321E8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dos participios.</w:t>
      </w:r>
    </w:p>
    <w:p w14:paraId="744265C3" w14:textId="6EEC2E8E" w:rsidR="00321E85" w:rsidRDefault="0013498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infinitivo y un gerundio.</w:t>
      </w:r>
    </w:p>
    <w:p w14:paraId="6318BAF2" w14:textId="0ADB7B62" w:rsidR="00D95E90" w:rsidRPr="00C1514C" w:rsidRDefault="00D95E90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1514C">
        <w:rPr>
          <w:rFonts w:ascii="Arial" w:hAnsi="Arial" w:cs="Arial"/>
          <w:b/>
          <w:sz w:val="18"/>
          <w:szCs w:val="18"/>
          <w:lang w:val="es-ES_tradnl"/>
        </w:rPr>
        <w:t>un participio y un gerundio</w:t>
      </w:r>
      <w:r w:rsidR="00134986" w:rsidRPr="00C1514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13C546F6" w14:textId="50966F81" w:rsidR="00134986" w:rsidRDefault="00C1514C" w:rsidP="007D28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tres participios.</w:t>
      </w:r>
    </w:p>
    <w:p w14:paraId="017B258A" w14:textId="5E83E457" w:rsidR="00D81E98" w:rsidRDefault="005B1BC7" w:rsidP="007D28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gerundio.</w:t>
      </w:r>
    </w:p>
    <w:p w14:paraId="124007FD" w14:textId="77777777" w:rsidR="00134986" w:rsidRDefault="00134986" w:rsidP="007D2825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6963C60B" w:rsidR="002B0B2F" w:rsidRDefault="00C151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oración: </w:t>
      </w:r>
      <w:r>
        <w:rPr>
          <w:rFonts w:ascii="Arial" w:hAnsi="Arial" w:cs="Arial"/>
          <w:i/>
          <w:sz w:val="18"/>
          <w:szCs w:val="18"/>
          <w:lang w:val="es-ES_tradnl"/>
        </w:rPr>
        <w:t>Se quedaron dormidos escuchando el cuento</w:t>
      </w:r>
      <w:r>
        <w:rPr>
          <w:rFonts w:ascii="Arial" w:hAnsi="Arial" w:cs="Arial"/>
          <w:sz w:val="18"/>
          <w:szCs w:val="18"/>
          <w:lang w:val="es-ES_tradnl"/>
        </w:rPr>
        <w:t>, es</w:t>
      </w:r>
      <w:r w:rsidR="00267AA9">
        <w:rPr>
          <w:rFonts w:ascii="Arial" w:hAnsi="Arial" w:cs="Arial"/>
          <w:sz w:val="18"/>
          <w:szCs w:val="18"/>
          <w:lang w:val="es-ES_tradnl"/>
        </w:rPr>
        <w:t>tá en modo</w:t>
      </w:r>
      <w:r>
        <w:rPr>
          <w:rFonts w:ascii="Arial" w:hAnsi="Arial" w:cs="Arial"/>
          <w:sz w:val="18"/>
          <w:szCs w:val="18"/>
          <w:lang w:val="es-ES_tradnl"/>
        </w:rPr>
        <w:t>…</w:t>
      </w: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35847A52" w:rsidR="002B0B2F" w:rsidRPr="0072270A" w:rsidRDefault="007B14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oración no expresa un deseo, posibilidad, orden o prohibición, sino un hecho de la realidad.</w:t>
      </w: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8218B21" w14:textId="49E35BE9" w:rsidR="00267AA9" w:rsidRDefault="00267AA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subjuntivo.</w:t>
      </w:r>
    </w:p>
    <w:p w14:paraId="3249DB34" w14:textId="71BF81E7" w:rsidR="00267AA9" w:rsidRDefault="00267AA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imperativo.</w:t>
      </w:r>
    </w:p>
    <w:p w14:paraId="5AE781F0" w14:textId="6C1D3196" w:rsidR="006A66C5" w:rsidRDefault="006A66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participio.</w:t>
      </w:r>
    </w:p>
    <w:p w14:paraId="4A6E7A6F" w14:textId="5752BC9D" w:rsidR="00267AA9" w:rsidRDefault="00267AA9" w:rsidP="002B0B2F">
      <w:pPr>
        <w:rPr>
          <w:rFonts w:ascii="Arial" w:hAnsi="Arial" w:cs="Arial"/>
          <w:sz w:val="18"/>
          <w:szCs w:val="18"/>
          <w:lang w:val="es-ES_tradnl"/>
        </w:rPr>
      </w:pPr>
      <w:r w:rsidRPr="006A66C5">
        <w:rPr>
          <w:rFonts w:ascii="Arial" w:hAnsi="Arial" w:cs="Arial"/>
          <w:b/>
          <w:sz w:val="18"/>
          <w:szCs w:val="18"/>
          <w:lang w:val="es-ES_tradnl"/>
        </w:rPr>
        <w:t>indicativo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4DBCADB" w14:textId="7F01E096" w:rsidR="005B1BC7" w:rsidRDefault="005B1BC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infinitivo.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35D724A" w14:textId="785A0888" w:rsidR="006A66C5" w:rsidRDefault="006A66C5" w:rsidP="006A66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oración:</w:t>
      </w:r>
      <w:r w:rsidR="00A91F7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A298E">
        <w:rPr>
          <w:rFonts w:ascii="Arial" w:hAnsi="Arial" w:cs="Arial"/>
          <w:i/>
          <w:sz w:val="18"/>
          <w:szCs w:val="18"/>
          <w:lang w:val="es-ES_tradnl"/>
        </w:rPr>
        <w:t>Lo</w:t>
      </w:r>
      <w:r w:rsidR="008118F5">
        <w:rPr>
          <w:rFonts w:ascii="Arial" w:hAnsi="Arial" w:cs="Arial"/>
          <w:i/>
          <w:sz w:val="18"/>
          <w:szCs w:val="18"/>
          <w:lang w:val="es-ES_tradnl"/>
        </w:rPr>
        <w:t xml:space="preserve"> ideal</w:t>
      </w:r>
      <w:r w:rsidR="006A298E">
        <w:rPr>
          <w:rFonts w:ascii="Arial" w:hAnsi="Arial" w:cs="Arial"/>
          <w:i/>
          <w:sz w:val="18"/>
          <w:szCs w:val="18"/>
          <w:lang w:val="es-ES_tradnl"/>
        </w:rPr>
        <w:t xml:space="preserve"> sería que todos</w:t>
      </w:r>
      <w:r w:rsidR="002E0F06">
        <w:rPr>
          <w:rFonts w:ascii="Arial" w:hAnsi="Arial" w:cs="Arial"/>
          <w:i/>
          <w:sz w:val="18"/>
          <w:szCs w:val="18"/>
          <w:lang w:val="es-ES_tradnl"/>
        </w:rPr>
        <w:t xml:space="preserve"> respetase</w:t>
      </w:r>
      <w:r w:rsidR="008118F5">
        <w:rPr>
          <w:rFonts w:ascii="Arial" w:hAnsi="Arial" w:cs="Arial"/>
          <w:i/>
          <w:sz w:val="18"/>
          <w:szCs w:val="18"/>
          <w:lang w:val="es-ES_tradnl"/>
        </w:rPr>
        <w:t xml:space="preserve">n las </w:t>
      </w:r>
      <w:r w:rsidR="002E0F06">
        <w:rPr>
          <w:rFonts w:ascii="Arial" w:hAnsi="Arial" w:cs="Arial"/>
          <w:i/>
          <w:sz w:val="18"/>
          <w:szCs w:val="18"/>
          <w:lang w:val="es-ES_tradnl"/>
        </w:rPr>
        <w:t>leyes</w:t>
      </w:r>
      <w:r>
        <w:rPr>
          <w:rFonts w:ascii="Arial" w:hAnsi="Arial" w:cs="Arial"/>
          <w:sz w:val="18"/>
          <w:szCs w:val="18"/>
          <w:lang w:val="es-ES_tradnl"/>
        </w:rPr>
        <w:t>, está en modo…</w:t>
      </w:r>
    </w:p>
    <w:p w14:paraId="31424384" w14:textId="52F652C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3833441" w14:textId="0DC390EB" w:rsidR="002B0B2F" w:rsidRDefault="00AD6EF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oración expresa un </w:t>
      </w:r>
      <w:r w:rsidR="00CF3935">
        <w:rPr>
          <w:rFonts w:ascii="Arial" w:hAnsi="Arial" w:cs="Arial"/>
          <w:sz w:val="18"/>
          <w:szCs w:val="18"/>
          <w:lang w:val="es-ES_tradnl"/>
        </w:rPr>
        <w:t>deseo, un anhelo, una aspiración</w:t>
      </w:r>
      <w:r w:rsidR="00E051E5">
        <w:rPr>
          <w:rFonts w:ascii="Arial" w:hAnsi="Arial" w:cs="Arial"/>
          <w:sz w:val="18"/>
          <w:szCs w:val="18"/>
          <w:lang w:val="es-ES_tradnl"/>
        </w:rPr>
        <w:t xml:space="preserve"> del hablante.</w:t>
      </w: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C7D25C3" w14:textId="77777777" w:rsidR="006A298E" w:rsidRDefault="006A298E" w:rsidP="006A298E">
      <w:pPr>
        <w:rPr>
          <w:rFonts w:ascii="Arial" w:hAnsi="Arial" w:cs="Arial"/>
          <w:sz w:val="18"/>
          <w:szCs w:val="18"/>
          <w:lang w:val="es-ES_tradnl"/>
        </w:rPr>
      </w:pPr>
      <w:r w:rsidRPr="00272AE5">
        <w:rPr>
          <w:rFonts w:ascii="Arial" w:hAnsi="Arial" w:cs="Arial"/>
          <w:b/>
          <w:sz w:val="18"/>
          <w:szCs w:val="18"/>
          <w:lang w:val="es-ES_tradnl"/>
        </w:rPr>
        <w:t>subjuntivo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281E87BA" w14:textId="77777777" w:rsidR="006A298E" w:rsidRDefault="006A298E" w:rsidP="006A29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imperativo.</w:t>
      </w:r>
    </w:p>
    <w:p w14:paraId="3649B4E6" w14:textId="77777777" w:rsidR="006A298E" w:rsidRDefault="006A298E" w:rsidP="006A29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participio.</w:t>
      </w:r>
    </w:p>
    <w:p w14:paraId="0A7DD557" w14:textId="29FA324F" w:rsidR="005B1BC7" w:rsidRDefault="009255FA" w:rsidP="006A29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infinitivo compuesto.</w:t>
      </w:r>
    </w:p>
    <w:p w14:paraId="0611E111" w14:textId="76F40557" w:rsidR="005B1BC7" w:rsidRDefault="006A298E" w:rsidP="006A298E">
      <w:pPr>
        <w:rPr>
          <w:rFonts w:ascii="Arial" w:hAnsi="Arial" w:cs="Arial"/>
          <w:sz w:val="18"/>
          <w:szCs w:val="18"/>
          <w:lang w:val="es-ES_tradnl"/>
        </w:rPr>
      </w:pPr>
      <w:r w:rsidRPr="006A298E">
        <w:rPr>
          <w:rFonts w:ascii="Arial" w:hAnsi="Arial" w:cs="Arial"/>
          <w:sz w:val="18"/>
          <w:szCs w:val="18"/>
          <w:lang w:val="es-ES_tradnl"/>
        </w:rPr>
        <w:t>indicativo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91CC94" w14:textId="731CF84F" w:rsidR="00272AE5" w:rsidRDefault="00272AE5" w:rsidP="00272A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oración: </w:t>
      </w:r>
      <w:r w:rsidR="00E4469B">
        <w:rPr>
          <w:rFonts w:ascii="Arial" w:hAnsi="Arial" w:cs="Arial"/>
          <w:i/>
          <w:sz w:val="18"/>
          <w:szCs w:val="18"/>
          <w:lang w:val="es-ES_tradnl"/>
        </w:rPr>
        <w:t xml:space="preserve">Una orden </w:t>
      </w:r>
      <w:r w:rsidR="00490D90">
        <w:rPr>
          <w:rFonts w:ascii="Arial" w:hAnsi="Arial" w:cs="Arial"/>
          <w:i/>
          <w:sz w:val="18"/>
          <w:szCs w:val="18"/>
          <w:lang w:val="es-ES"/>
        </w:rPr>
        <w:t xml:space="preserve">es una regla </w:t>
      </w:r>
      <w:r w:rsidR="00E4469B" w:rsidRPr="00E4469B">
        <w:rPr>
          <w:rFonts w:ascii="Arial" w:hAnsi="Arial" w:cs="Arial"/>
          <w:i/>
          <w:sz w:val="18"/>
          <w:szCs w:val="18"/>
          <w:lang w:val="es-ES"/>
        </w:rPr>
        <w:t xml:space="preserve">que se </w:t>
      </w:r>
      <w:r w:rsidR="00490D90">
        <w:rPr>
          <w:rFonts w:ascii="Arial" w:hAnsi="Arial" w:cs="Arial"/>
          <w:i/>
          <w:sz w:val="18"/>
          <w:szCs w:val="18"/>
          <w:lang w:val="es-ES"/>
        </w:rPr>
        <w:t>sigue</w:t>
      </w:r>
      <w:r w:rsidR="00E4469B" w:rsidRPr="00E4469B">
        <w:rPr>
          <w:rFonts w:ascii="Arial" w:hAnsi="Arial" w:cs="Arial"/>
          <w:i/>
          <w:sz w:val="18"/>
          <w:szCs w:val="18"/>
          <w:lang w:val="es-ES"/>
        </w:rPr>
        <w:t xml:space="preserve"> para hacer las cosas</w:t>
      </w:r>
      <w:r>
        <w:rPr>
          <w:rFonts w:ascii="Arial" w:hAnsi="Arial" w:cs="Arial"/>
          <w:sz w:val="18"/>
          <w:szCs w:val="18"/>
          <w:lang w:val="es-ES_tradnl"/>
        </w:rPr>
        <w:t>, está en modo…</w:t>
      </w:r>
    </w:p>
    <w:p w14:paraId="3C135817" w14:textId="19622688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2B3272" w14:textId="572A3FD8" w:rsidR="002B0B2F" w:rsidRPr="00731858" w:rsidRDefault="00BB60EF" w:rsidP="00EF78C7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4E0B8E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pesar de que la </w:t>
      </w:r>
      <w:r w:rsidR="00E10D51">
        <w:rPr>
          <w:rFonts w:ascii="Arial" w:hAnsi="Arial" w:cs="Arial"/>
          <w:sz w:val="18"/>
          <w:szCs w:val="18"/>
          <w:lang w:val="es-ES_tradnl"/>
        </w:rPr>
        <w:t xml:space="preserve">oración trata </w:t>
      </w:r>
      <w:r w:rsidR="004B68A0">
        <w:rPr>
          <w:rFonts w:ascii="Arial" w:hAnsi="Arial" w:cs="Arial"/>
          <w:sz w:val="18"/>
          <w:szCs w:val="18"/>
          <w:lang w:val="es-ES_tradnl"/>
        </w:rPr>
        <w:t>sobre la defini</w:t>
      </w:r>
      <w:r w:rsidR="00EF78C7">
        <w:rPr>
          <w:rFonts w:ascii="Arial" w:hAnsi="Arial" w:cs="Arial"/>
          <w:sz w:val="18"/>
          <w:szCs w:val="18"/>
          <w:lang w:val="es-ES_tradnl"/>
        </w:rPr>
        <w:t>ci</w:t>
      </w:r>
      <w:r w:rsidR="00823CC5">
        <w:rPr>
          <w:rFonts w:ascii="Arial" w:hAnsi="Arial" w:cs="Arial"/>
          <w:sz w:val="18"/>
          <w:szCs w:val="18"/>
          <w:lang w:val="es-ES_tradnl"/>
        </w:rPr>
        <w:t xml:space="preserve">ón de la palabra orden, no expresa una orden o prohibición, sino una </w:t>
      </w:r>
      <w:r w:rsidR="00024DEF">
        <w:rPr>
          <w:rFonts w:ascii="Arial" w:hAnsi="Arial" w:cs="Arial"/>
          <w:sz w:val="18"/>
          <w:szCs w:val="18"/>
          <w:lang w:val="es-ES_tradnl"/>
        </w:rPr>
        <w:t>idea o concepto que se asume como real.</w:t>
      </w: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83E312" w14:textId="77777777" w:rsidR="00592C23" w:rsidRPr="00592C23" w:rsidRDefault="00592C23" w:rsidP="00592C23">
      <w:pPr>
        <w:rPr>
          <w:rFonts w:ascii="Arial" w:hAnsi="Arial" w:cs="Arial"/>
          <w:sz w:val="18"/>
          <w:szCs w:val="18"/>
          <w:lang w:val="es-ES_tradnl"/>
        </w:rPr>
      </w:pPr>
      <w:r w:rsidRPr="00592C23">
        <w:rPr>
          <w:rFonts w:ascii="Arial" w:hAnsi="Arial" w:cs="Arial"/>
          <w:sz w:val="18"/>
          <w:szCs w:val="18"/>
          <w:lang w:val="es-ES_tradnl"/>
        </w:rPr>
        <w:t>subjuntivo.</w:t>
      </w:r>
    </w:p>
    <w:p w14:paraId="4CAAF272" w14:textId="77777777" w:rsidR="00592C23" w:rsidRDefault="00592C23" w:rsidP="00592C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imperativo.</w:t>
      </w:r>
    </w:p>
    <w:p w14:paraId="5523CF23" w14:textId="77777777" w:rsidR="00592C23" w:rsidRDefault="00592C23" w:rsidP="00592C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participio.</w:t>
      </w:r>
    </w:p>
    <w:p w14:paraId="59CE55BE" w14:textId="77777777" w:rsidR="00592C23" w:rsidRDefault="00592C23" w:rsidP="00592C23">
      <w:pPr>
        <w:rPr>
          <w:rFonts w:ascii="Arial" w:hAnsi="Arial" w:cs="Arial"/>
          <w:b/>
          <w:sz w:val="18"/>
          <w:szCs w:val="18"/>
          <w:lang w:val="es-ES_tradnl"/>
        </w:rPr>
      </w:pPr>
      <w:r w:rsidRPr="00592C23">
        <w:rPr>
          <w:rFonts w:ascii="Arial" w:hAnsi="Arial" w:cs="Arial"/>
          <w:b/>
          <w:sz w:val="18"/>
          <w:szCs w:val="18"/>
          <w:lang w:val="es-ES_tradnl"/>
        </w:rPr>
        <w:t>indicativo.</w:t>
      </w:r>
    </w:p>
    <w:p w14:paraId="2038712A" w14:textId="305A2536" w:rsidR="009255FA" w:rsidRPr="009255FA" w:rsidRDefault="009255FA" w:rsidP="00592C23">
      <w:pPr>
        <w:rPr>
          <w:rFonts w:ascii="Arial" w:hAnsi="Arial" w:cs="Arial"/>
          <w:sz w:val="18"/>
          <w:szCs w:val="18"/>
          <w:lang w:val="es-ES_tradnl"/>
        </w:rPr>
      </w:pPr>
      <w:r w:rsidRPr="009255FA">
        <w:rPr>
          <w:rFonts w:ascii="Arial" w:hAnsi="Arial" w:cs="Arial"/>
          <w:sz w:val="18"/>
          <w:szCs w:val="18"/>
          <w:lang w:val="es-ES_tradnl"/>
        </w:rPr>
        <w:t>infinitivo compuesto.</w:t>
      </w:r>
    </w:p>
    <w:p w14:paraId="1DBF39AB" w14:textId="7CFEE424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4DEF"/>
    <w:rsid w:val="00025642"/>
    <w:rsid w:val="00033E28"/>
    <w:rsid w:val="00046B74"/>
    <w:rsid w:val="0005228B"/>
    <w:rsid w:val="000537AE"/>
    <w:rsid w:val="00054002"/>
    <w:rsid w:val="000719EE"/>
    <w:rsid w:val="000B20BA"/>
    <w:rsid w:val="000E3090"/>
    <w:rsid w:val="0010158E"/>
    <w:rsid w:val="00104E5C"/>
    <w:rsid w:val="001156BA"/>
    <w:rsid w:val="00125D25"/>
    <w:rsid w:val="00134986"/>
    <w:rsid w:val="001B092E"/>
    <w:rsid w:val="001B3983"/>
    <w:rsid w:val="001B7F63"/>
    <w:rsid w:val="001D2148"/>
    <w:rsid w:val="001E2043"/>
    <w:rsid w:val="002233BF"/>
    <w:rsid w:val="0022567B"/>
    <w:rsid w:val="00227850"/>
    <w:rsid w:val="00230A82"/>
    <w:rsid w:val="00230D9D"/>
    <w:rsid w:val="00254FDB"/>
    <w:rsid w:val="0025789D"/>
    <w:rsid w:val="002609C8"/>
    <w:rsid w:val="00267AA9"/>
    <w:rsid w:val="00272AE5"/>
    <w:rsid w:val="00292B95"/>
    <w:rsid w:val="002B0B2F"/>
    <w:rsid w:val="002B2F09"/>
    <w:rsid w:val="002B7E96"/>
    <w:rsid w:val="002E033B"/>
    <w:rsid w:val="002E0F06"/>
    <w:rsid w:val="002E30A7"/>
    <w:rsid w:val="002E4EE6"/>
    <w:rsid w:val="002F3F12"/>
    <w:rsid w:val="00317F44"/>
    <w:rsid w:val="00321E85"/>
    <w:rsid w:val="00326C60"/>
    <w:rsid w:val="00340C3A"/>
    <w:rsid w:val="00342E6F"/>
    <w:rsid w:val="00345260"/>
    <w:rsid w:val="00353644"/>
    <w:rsid w:val="0036258A"/>
    <w:rsid w:val="00380C7E"/>
    <w:rsid w:val="003A458C"/>
    <w:rsid w:val="003A606C"/>
    <w:rsid w:val="003C0FCB"/>
    <w:rsid w:val="003D72B3"/>
    <w:rsid w:val="004024BA"/>
    <w:rsid w:val="00411F22"/>
    <w:rsid w:val="00417B06"/>
    <w:rsid w:val="004375B6"/>
    <w:rsid w:val="0045712C"/>
    <w:rsid w:val="00485C72"/>
    <w:rsid w:val="00490D90"/>
    <w:rsid w:val="00495119"/>
    <w:rsid w:val="004960EA"/>
    <w:rsid w:val="004A4735"/>
    <w:rsid w:val="004A4A9C"/>
    <w:rsid w:val="004B68A0"/>
    <w:rsid w:val="004C6507"/>
    <w:rsid w:val="004E0B8E"/>
    <w:rsid w:val="00502F8B"/>
    <w:rsid w:val="0052013C"/>
    <w:rsid w:val="00540574"/>
    <w:rsid w:val="005513FA"/>
    <w:rsid w:val="00551D6E"/>
    <w:rsid w:val="00552D7C"/>
    <w:rsid w:val="00592C23"/>
    <w:rsid w:val="005B1BC7"/>
    <w:rsid w:val="005B210B"/>
    <w:rsid w:val="005C209B"/>
    <w:rsid w:val="005E0F9D"/>
    <w:rsid w:val="005E1878"/>
    <w:rsid w:val="005F4C68"/>
    <w:rsid w:val="00611072"/>
    <w:rsid w:val="00616529"/>
    <w:rsid w:val="006214A5"/>
    <w:rsid w:val="00625335"/>
    <w:rsid w:val="00630169"/>
    <w:rsid w:val="0063490D"/>
    <w:rsid w:val="00647430"/>
    <w:rsid w:val="006717AE"/>
    <w:rsid w:val="00683213"/>
    <w:rsid w:val="0068592E"/>
    <w:rsid w:val="006907A4"/>
    <w:rsid w:val="006A298E"/>
    <w:rsid w:val="006A32CE"/>
    <w:rsid w:val="006A3851"/>
    <w:rsid w:val="006A66C5"/>
    <w:rsid w:val="006B1C75"/>
    <w:rsid w:val="006C5EF2"/>
    <w:rsid w:val="006D02A8"/>
    <w:rsid w:val="006E1C59"/>
    <w:rsid w:val="006E32EF"/>
    <w:rsid w:val="006E3532"/>
    <w:rsid w:val="00713B23"/>
    <w:rsid w:val="0072270A"/>
    <w:rsid w:val="00730DE4"/>
    <w:rsid w:val="00731858"/>
    <w:rsid w:val="00742D83"/>
    <w:rsid w:val="00742E65"/>
    <w:rsid w:val="0074775C"/>
    <w:rsid w:val="00770B0A"/>
    <w:rsid w:val="007751F4"/>
    <w:rsid w:val="00792588"/>
    <w:rsid w:val="007A2B2C"/>
    <w:rsid w:val="007B14E1"/>
    <w:rsid w:val="007B25C8"/>
    <w:rsid w:val="007B521F"/>
    <w:rsid w:val="007B7770"/>
    <w:rsid w:val="007C28CE"/>
    <w:rsid w:val="007C4BC8"/>
    <w:rsid w:val="007D0493"/>
    <w:rsid w:val="007D2825"/>
    <w:rsid w:val="008029F5"/>
    <w:rsid w:val="008118F5"/>
    <w:rsid w:val="00823CC5"/>
    <w:rsid w:val="008752D9"/>
    <w:rsid w:val="00883754"/>
    <w:rsid w:val="008932B9"/>
    <w:rsid w:val="008C6F76"/>
    <w:rsid w:val="00923C89"/>
    <w:rsid w:val="009255FA"/>
    <w:rsid w:val="00931662"/>
    <w:rsid w:val="009320AC"/>
    <w:rsid w:val="009345B0"/>
    <w:rsid w:val="009510B5"/>
    <w:rsid w:val="00953886"/>
    <w:rsid w:val="009651E2"/>
    <w:rsid w:val="009753C6"/>
    <w:rsid w:val="0099088A"/>
    <w:rsid w:val="00992AB9"/>
    <w:rsid w:val="009A3DD1"/>
    <w:rsid w:val="009C4689"/>
    <w:rsid w:val="009D405B"/>
    <w:rsid w:val="009E3B0D"/>
    <w:rsid w:val="009E7DAC"/>
    <w:rsid w:val="009F074B"/>
    <w:rsid w:val="009F537D"/>
    <w:rsid w:val="00A21C00"/>
    <w:rsid w:val="00A22796"/>
    <w:rsid w:val="00A3225C"/>
    <w:rsid w:val="00A4567D"/>
    <w:rsid w:val="00A46BAD"/>
    <w:rsid w:val="00A46E8D"/>
    <w:rsid w:val="00A61B6D"/>
    <w:rsid w:val="00A714C4"/>
    <w:rsid w:val="00A74CE5"/>
    <w:rsid w:val="00A81BB8"/>
    <w:rsid w:val="00A91F77"/>
    <w:rsid w:val="00A925B6"/>
    <w:rsid w:val="00A974E1"/>
    <w:rsid w:val="00AA0FF1"/>
    <w:rsid w:val="00AC165F"/>
    <w:rsid w:val="00AC45C1"/>
    <w:rsid w:val="00AC7496"/>
    <w:rsid w:val="00AC7FAC"/>
    <w:rsid w:val="00AD6EFE"/>
    <w:rsid w:val="00AE458C"/>
    <w:rsid w:val="00AE644A"/>
    <w:rsid w:val="00AF23DF"/>
    <w:rsid w:val="00B0282E"/>
    <w:rsid w:val="00B108C3"/>
    <w:rsid w:val="00B16933"/>
    <w:rsid w:val="00B45ECD"/>
    <w:rsid w:val="00B51D60"/>
    <w:rsid w:val="00B5250C"/>
    <w:rsid w:val="00B55138"/>
    <w:rsid w:val="00B92165"/>
    <w:rsid w:val="00BB60EF"/>
    <w:rsid w:val="00BC129D"/>
    <w:rsid w:val="00BC2254"/>
    <w:rsid w:val="00BC6E35"/>
    <w:rsid w:val="00BD1FFA"/>
    <w:rsid w:val="00BD45B0"/>
    <w:rsid w:val="00C0683E"/>
    <w:rsid w:val="00C1514C"/>
    <w:rsid w:val="00C209AE"/>
    <w:rsid w:val="00C219A9"/>
    <w:rsid w:val="00C32A6C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9777D"/>
    <w:rsid w:val="00CA5658"/>
    <w:rsid w:val="00CB02D2"/>
    <w:rsid w:val="00CD0B3B"/>
    <w:rsid w:val="00CD2245"/>
    <w:rsid w:val="00CD582D"/>
    <w:rsid w:val="00CE7115"/>
    <w:rsid w:val="00CF3935"/>
    <w:rsid w:val="00D15A42"/>
    <w:rsid w:val="00D32693"/>
    <w:rsid w:val="00D3600C"/>
    <w:rsid w:val="00D63044"/>
    <w:rsid w:val="00D660AD"/>
    <w:rsid w:val="00D81E98"/>
    <w:rsid w:val="00D879B1"/>
    <w:rsid w:val="00D95E90"/>
    <w:rsid w:val="00DE1C4F"/>
    <w:rsid w:val="00DE69EE"/>
    <w:rsid w:val="00DF5702"/>
    <w:rsid w:val="00E051E5"/>
    <w:rsid w:val="00E10D51"/>
    <w:rsid w:val="00E2462C"/>
    <w:rsid w:val="00E32F4B"/>
    <w:rsid w:val="00E4469B"/>
    <w:rsid w:val="00E54DA3"/>
    <w:rsid w:val="00E61A4B"/>
    <w:rsid w:val="00E62858"/>
    <w:rsid w:val="00E766F7"/>
    <w:rsid w:val="00E7707B"/>
    <w:rsid w:val="00E814BE"/>
    <w:rsid w:val="00E84C33"/>
    <w:rsid w:val="00EA22E1"/>
    <w:rsid w:val="00EA3E65"/>
    <w:rsid w:val="00EB0CCB"/>
    <w:rsid w:val="00EC398E"/>
    <w:rsid w:val="00EC3FD8"/>
    <w:rsid w:val="00ED734E"/>
    <w:rsid w:val="00EF6E64"/>
    <w:rsid w:val="00EF78C7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1003</Words>
  <Characters>5186</Characters>
  <Application>Microsoft Macintosh Word</Application>
  <DocSecurity>0</DocSecurity>
  <Lines>58</Lines>
  <Paragraphs>69</Paragraphs>
  <ScaleCrop>false</ScaleCrop>
  <Company/>
  <LinksUpToDate>false</LinksUpToDate>
  <CharactersWithSpaces>6120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16</cp:revision>
  <dcterms:created xsi:type="dcterms:W3CDTF">2014-08-12T23:39:00Z</dcterms:created>
  <dcterms:modified xsi:type="dcterms:W3CDTF">2015-03-09T02:01:00Z</dcterms:modified>
</cp:coreProperties>
</file>