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4EA36" w14:textId="77777777" w:rsidR="00B22781" w:rsidRPr="00F03362" w:rsidRDefault="00B22781" w:rsidP="00B22781">
      <w:pPr>
        <w:jc w:val="center"/>
        <w:rPr>
          <w:rFonts w:ascii="Arial" w:hAnsi="Arial"/>
          <w:b/>
          <w:lang w:val="es-ES_tradnl"/>
        </w:rPr>
      </w:pPr>
      <w:r w:rsidRPr="00F03362">
        <w:rPr>
          <w:rFonts w:ascii="Arial" w:hAnsi="Arial"/>
          <w:b/>
          <w:lang w:val="es-ES_tradnl"/>
        </w:rPr>
        <w:t>Interactivo F6b: Antología de textos</w:t>
      </w:r>
    </w:p>
    <w:p w14:paraId="3D7A1613" w14:textId="77777777" w:rsidR="00B22781" w:rsidRPr="00F03362" w:rsidRDefault="00B22781" w:rsidP="00B22781">
      <w:pPr>
        <w:rPr>
          <w:rFonts w:ascii="Arial" w:hAnsi="Arial"/>
          <w:lang w:val="es-ES_tradnl"/>
        </w:rPr>
      </w:pPr>
    </w:p>
    <w:p w14:paraId="0FADA56E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3B02E3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LE_05_05</w:t>
      </w:r>
    </w:p>
    <w:p w14:paraId="68EA229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793CD0B1" w14:textId="77777777" w:rsidR="00B22781" w:rsidRPr="00F03362" w:rsidRDefault="00B22781" w:rsidP="00B22781">
      <w:pPr>
        <w:rPr>
          <w:rFonts w:ascii="Arial" w:hAnsi="Arial"/>
          <w:b/>
          <w:sz w:val="18"/>
          <w:szCs w:val="18"/>
          <w:lang w:val="es-ES_tradnl"/>
        </w:rPr>
      </w:pPr>
      <w:r w:rsidRPr="00F03362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2D1F031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9C6A608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 w:cs="Arial"/>
          <w:b/>
          <w:sz w:val="18"/>
          <w:szCs w:val="18"/>
          <w:lang w:val="es-ES_tradnl"/>
        </w:rPr>
        <w:t>Conjuga verbos irregulares</w:t>
      </w:r>
    </w:p>
    <w:p w14:paraId="74DC5379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437B4F9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CA9B084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 w:cs="Arial"/>
          <w:sz w:val="18"/>
          <w:szCs w:val="18"/>
          <w:lang w:val="es-ES_tradnl"/>
        </w:rPr>
        <w:t>Interactivo que permite afianzar la competencia de reconocimiento y conjugación de verbos irregulares</w:t>
      </w:r>
    </w:p>
    <w:p w14:paraId="44E5B588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3B720CBB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215F321C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</w:t>
      </w:r>
      <w:r w:rsidRPr="00F03362">
        <w:rPr>
          <w:rFonts w:ascii="Arial" w:hAnsi="Arial" w:cs="Arial"/>
          <w:sz w:val="18"/>
          <w:szCs w:val="18"/>
          <w:lang w:val="es-ES_tradnl"/>
        </w:rPr>
        <w:t xml:space="preserve">erbos </w:t>
      </w:r>
      <w:proofErr w:type="spellStart"/>
      <w:r w:rsidRPr="00F03362">
        <w:rPr>
          <w:rFonts w:ascii="Arial" w:hAnsi="Arial" w:cs="Arial"/>
          <w:sz w:val="18"/>
          <w:szCs w:val="18"/>
          <w:lang w:val="es-ES_tradnl"/>
        </w:rPr>
        <w:t>regulares,verbos</w:t>
      </w:r>
      <w:proofErr w:type="spellEnd"/>
      <w:r w:rsidRPr="00F0336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F03362">
        <w:rPr>
          <w:rFonts w:ascii="Arial" w:hAnsi="Arial" w:cs="Arial"/>
          <w:sz w:val="18"/>
          <w:szCs w:val="18"/>
          <w:lang w:val="es-ES_tradnl"/>
        </w:rPr>
        <w:t>irregulares,conjugación</w:t>
      </w:r>
      <w:proofErr w:type="spellEnd"/>
    </w:p>
    <w:p w14:paraId="5C121D48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3DFA4D71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679AC4F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 w:cs="Arial"/>
          <w:sz w:val="18"/>
          <w:szCs w:val="18"/>
          <w:lang w:val="es-ES_tradnl"/>
        </w:rPr>
        <w:t>30 minutos</w:t>
      </w:r>
    </w:p>
    <w:p w14:paraId="44D43EBF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1D77FC6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22781" w:rsidRPr="00F03362" w14:paraId="4B9E09EE" w14:textId="77777777" w:rsidTr="005E5B75">
        <w:tc>
          <w:tcPr>
            <w:tcW w:w="1248" w:type="dxa"/>
          </w:tcPr>
          <w:p w14:paraId="1F19EAA9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04C0B91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4064A007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F5C0B06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91FE742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7F78F0B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F375817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593B1B95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22781" w:rsidRPr="00F03362" w14:paraId="3D0D8AEC" w14:textId="77777777" w:rsidTr="005E5B75">
        <w:tc>
          <w:tcPr>
            <w:tcW w:w="1248" w:type="dxa"/>
          </w:tcPr>
          <w:p w14:paraId="08EFD165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340D2AD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8DF1F86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2C92814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A135D49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3EE8114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FDAA1A6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41783EC9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B975AC6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08822C0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22781" w:rsidRPr="00F03362" w14:paraId="651019F1" w14:textId="77777777" w:rsidTr="005E5B75">
        <w:tc>
          <w:tcPr>
            <w:tcW w:w="4536" w:type="dxa"/>
          </w:tcPr>
          <w:p w14:paraId="04DF068C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7B0AD6B6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9DC0A9C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399004AC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22781" w:rsidRPr="00DB3571" w14:paraId="558B53FA" w14:textId="77777777" w:rsidTr="005E5B75">
        <w:tc>
          <w:tcPr>
            <w:tcW w:w="4536" w:type="dxa"/>
          </w:tcPr>
          <w:p w14:paraId="35C01C20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2603CED8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B22F86D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A16423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22781" w:rsidRPr="00F03362" w14:paraId="06A60328" w14:textId="77777777" w:rsidTr="005E5B75">
        <w:tc>
          <w:tcPr>
            <w:tcW w:w="4536" w:type="dxa"/>
          </w:tcPr>
          <w:p w14:paraId="5D217FAD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692BF23A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5F887DD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3A811F99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22781" w:rsidRPr="00F03362" w14:paraId="07639111" w14:textId="77777777" w:rsidTr="005E5B75">
        <w:tc>
          <w:tcPr>
            <w:tcW w:w="4536" w:type="dxa"/>
          </w:tcPr>
          <w:p w14:paraId="29D3CF74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DCA5847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6A96C0B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CA2AA13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1C0FDE3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33D8B69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22781" w:rsidRPr="00F03362" w14:paraId="61B0D7BE" w14:textId="77777777" w:rsidTr="005E5B75">
        <w:tc>
          <w:tcPr>
            <w:tcW w:w="2126" w:type="dxa"/>
          </w:tcPr>
          <w:p w14:paraId="1BE1C9DA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0096180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2EE32E8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723CC17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3597814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A607C6B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291F6F4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4BBBF8F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22781" w:rsidRPr="00F03362" w14:paraId="527BCC5A" w14:textId="77777777" w:rsidTr="005E5B75">
        <w:tc>
          <w:tcPr>
            <w:tcW w:w="2126" w:type="dxa"/>
          </w:tcPr>
          <w:p w14:paraId="58518B88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62D5BE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9AEC519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0CC1937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F01140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4D2758E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F48FFF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944E116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22781" w:rsidRPr="00F03362" w14:paraId="44B2B036" w14:textId="77777777" w:rsidTr="005E5B75">
        <w:tc>
          <w:tcPr>
            <w:tcW w:w="2126" w:type="dxa"/>
          </w:tcPr>
          <w:p w14:paraId="725B7DD9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AF7CFEA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FF01501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862AEC4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CD76228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03362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DDD60EA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DBB650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7EE1BF1" w14:textId="77777777" w:rsidR="00B22781" w:rsidRPr="00F03362" w:rsidRDefault="00B22781" w:rsidP="005E5B7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61EE249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39DBB5C1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CD87F89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8A17D1D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4649B347" w14:textId="77777777" w:rsidR="00B22781" w:rsidRPr="00F03362" w:rsidRDefault="00B22781" w:rsidP="00B22781">
      <w:pPr>
        <w:rPr>
          <w:rFonts w:ascii="Arial" w:hAnsi="Arial"/>
          <w:b/>
          <w:sz w:val="18"/>
          <w:szCs w:val="18"/>
          <w:lang w:val="es-ES_tradnl"/>
        </w:rPr>
      </w:pPr>
      <w:r w:rsidRPr="00FE52F4">
        <w:rPr>
          <w:rFonts w:ascii="Arial" w:hAnsi="Arial"/>
          <w:b/>
          <w:sz w:val="18"/>
          <w:szCs w:val="18"/>
          <w:highlight w:val="yellow"/>
          <w:lang w:val="es-ES_tradnl"/>
        </w:rPr>
        <w:t>FICHA DEL PROFESOR</w:t>
      </w:r>
    </w:p>
    <w:p w14:paraId="146F7A4B" w14:textId="77777777" w:rsidR="00B22781" w:rsidRPr="00770739" w:rsidRDefault="00B22781" w:rsidP="00B22781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Objetivo</w:t>
      </w:r>
    </w:p>
    <w:p w14:paraId="13B35E60" w14:textId="77777777" w:rsidR="00B22781" w:rsidRPr="00770739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  <w:r w:rsidRPr="00770739">
        <w:rPr>
          <w:rFonts w:ascii="Arial" w:hAnsi="Arial"/>
          <w:sz w:val="18"/>
          <w:szCs w:val="18"/>
          <w:lang w:val="es-ES_tradnl"/>
        </w:rPr>
        <w:t xml:space="preserve">Este recurso educativo busca guiar al estudiante en el proceso de aprender a </w:t>
      </w:r>
      <w:r>
        <w:rPr>
          <w:rFonts w:ascii="Arial" w:hAnsi="Arial"/>
          <w:sz w:val="18"/>
          <w:szCs w:val="18"/>
          <w:lang w:val="es-ES_tradnl"/>
        </w:rPr>
        <w:t>conjugar</w:t>
      </w:r>
      <w:r w:rsidRPr="00770739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verbos irregulares.</w:t>
      </w:r>
    </w:p>
    <w:p w14:paraId="63383528" w14:textId="77777777" w:rsidR="00B22781" w:rsidRPr="00770739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7E5C26C7" w14:textId="77777777" w:rsidR="00B22781" w:rsidRDefault="00B22781" w:rsidP="00B22781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Propuesta</w:t>
      </w:r>
    </w:p>
    <w:p w14:paraId="3048AC09" w14:textId="77777777" w:rsidR="00B22781" w:rsidRPr="00770739" w:rsidRDefault="00B22781" w:rsidP="00B22781">
      <w:pPr>
        <w:rPr>
          <w:rFonts w:ascii="Arial" w:hAnsi="Arial"/>
          <w:b/>
          <w:bCs/>
          <w:sz w:val="18"/>
          <w:szCs w:val="18"/>
          <w:lang w:val="es-ES_tradnl"/>
        </w:rPr>
      </w:pPr>
    </w:p>
    <w:p w14:paraId="6EFCA5F7" w14:textId="77777777" w:rsidR="00B22781" w:rsidRDefault="00B22781" w:rsidP="00B22781">
      <w:pPr>
        <w:rPr>
          <w:rFonts w:ascii="Arial" w:hAnsi="Arial"/>
          <w:b/>
          <w:bCs/>
          <w:sz w:val="18"/>
          <w:szCs w:val="18"/>
          <w:lang w:val="es-ES_tradnl"/>
        </w:rPr>
      </w:pPr>
      <w:r>
        <w:rPr>
          <w:rFonts w:ascii="Arial" w:hAnsi="Arial"/>
          <w:b/>
          <w:bCs/>
          <w:sz w:val="18"/>
          <w:szCs w:val="18"/>
          <w:lang w:val="es-ES_tradnl"/>
        </w:rPr>
        <w:t>Antes de la exposición del recurso</w:t>
      </w:r>
    </w:p>
    <w:p w14:paraId="6D77E69E" w14:textId="77777777" w:rsidR="00B22781" w:rsidRDefault="00B22781" w:rsidP="00B22781">
      <w:pPr>
        <w:jc w:val="both"/>
        <w:rPr>
          <w:rFonts w:ascii="Arial" w:hAnsi="Arial"/>
          <w:bCs/>
          <w:sz w:val="18"/>
          <w:szCs w:val="18"/>
          <w:lang w:val="es-ES_tradnl"/>
        </w:rPr>
      </w:pPr>
      <w:r>
        <w:rPr>
          <w:rFonts w:ascii="Arial" w:hAnsi="Arial"/>
          <w:bCs/>
          <w:sz w:val="18"/>
          <w:szCs w:val="18"/>
          <w:lang w:val="es-ES_tradnl"/>
        </w:rPr>
        <w:t>Explore con los estudiantes las nociones e ideas sobre los conceptos regular e irregular. Establezca paralelismos con representaciones conocidas (como la de los polígonos regulares e irregulares, por ejemplo). Permita que lleguen a definiciones de la palabra regular como adjetivo, adverbio y verbo. Aproxímelos a establecer la relación entre el término regla y el concepto regular.</w:t>
      </w:r>
    </w:p>
    <w:p w14:paraId="2BD73F33" w14:textId="77777777" w:rsidR="00B22781" w:rsidRDefault="00B22781" w:rsidP="00B22781">
      <w:pPr>
        <w:jc w:val="both"/>
        <w:rPr>
          <w:rFonts w:ascii="Arial" w:hAnsi="Arial"/>
          <w:bCs/>
          <w:sz w:val="18"/>
          <w:szCs w:val="18"/>
          <w:lang w:val="es-ES_tradnl"/>
        </w:rPr>
      </w:pPr>
    </w:p>
    <w:p w14:paraId="7BA04E7B" w14:textId="77777777" w:rsidR="00B22781" w:rsidRDefault="00B22781" w:rsidP="00B22781">
      <w:pPr>
        <w:jc w:val="both"/>
        <w:rPr>
          <w:rFonts w:ascii="Arial" w:hAnsi="Arial"/>
          <w:bCs/>
          <w:sz w:val="18"/>
          <w:szCs w:val="18"/>
          <w:lang w:val="es-ES_tradnl"/>
        </w:rPr>
      </w:pPr>
      <w:r>
        <w:rPr>
          <w:rFonts w:ascii="Arial" w:hAnsi="Arial"/>
          <w:bCs/>
          <w:sz w:val="18"/>
          <w:szCs w:val="18"/>
          <w:lang w:val="es-ES_tradnl"/>
        </w:rPr>
        <w:t>Sírvase de las siguientes acepciones del término en el Diccionario de la Real Academia Española:</w:t>
      </w:r>
    </w:p>
    <w:p w14:paraId="4FEFC569" w14:textId="77777777" w:rsidR="00B22781" w:rsidRDefault="00B22781" w:rsidP="00B22781">
      <w:pPr>
        <w:jc w:val="both"/>
        <w:rPr>
          <w:rFonts w:ascii="Arial" w:hAnsi="Arial"/>
          <w:bCs/>
          <w:sz w:val="18"/>
          <w:szCs w:val="18"/>
          <w:lang w:val="es-ES_tradnl"/>
        </w:rPr>
      </w:pPr>
    </w:p>
    <w:p w14:paraId="3C752962" w14:textId="77777777" w:rsidR="00B22781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i/>
          <w:sz w:val="18"/>
          <w:szCs w:val="18"/>
          <w:lang w:val="es-ES_tradnl"/>
        </w:rPr>
      </w:pPr>
      <w:r>
        <w:rPr>
          <w:rFonts w:ascii="Arial" w:hAnsi="Arial"/>
          <w:bCs/>
          <w:i/>
          <w:sz w:val="18"/>
          <w:szCs w:val="18"/>
          <w:lang w:val="es-ES_tradnl"/>
        </w:rPr>
        <w:t>I. r</w:t>
      </w:r>
      <w:r w:rsidRPr="005F5B9B">
        <w:rPr>
          <w:rFonts w:ascii="Arial" w:hAnsi="Arial"/>
          <w:bCs/>
          <w:i/>
          <w:sz w:val="18"/>
          <w:szCs w:val="18"/>
          <w:lang w:val="es-ES_tradnl"/>
        </w:rPr>
        <w:t xml:space="preserve">egular (Del lat. </w:t>
      </w:r>
      <w:proofErr w:type="spellStart"/>
      <w:r w:rsidRPr="005F5B9B">
        <w:rPr>
          <w:rFonts w:ascii="Arial" w:hAnsi="Arial"/>
          <w:bCs/>
          <w:i/>
          <w:sz w:val="18"/>
          <w:szCs w:val="18"/>
          <w:lang w:val="es-ES_tradnl"/>
        </w:rPr>
        <w:t>regulāre</w:t>
      </w:r>
      <w:proofErr w:type="spellEnd"/>
      <w:r w:rsidRPr="005F5B9B">
        <w:rPr>
          <w:rFonts w:ascii="Arial" w:hAnsi="Arial"/>
          <w:bCs/>
          <w:i/>
          <w:sz w:val="18"/>
          <w:szCs w:val="18"/>
          <w:lang w:val="es-ES_tradnl"/>
        </w:rPr>
        <w:t>).</w:t>
      </w:r>
    </w:p>
    <w:p w14:paraId="75C15F14" w14:textId="77777777" w:rsidR="00B22781" w:rsidRPr="005F5B9B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i/>
          <w:sz w:val="18"/>
          <w:szCs w:val="18"/>
          <w:lang w:val="es-ES_tradnl"/>
        </w:rPr>
      </w:pPr>
    </w:p>
    <w:p w14:paraId="1669713D" w14:textId="77777777" w:rsidR="00B22781" w:rsidRPr="00BA2575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_tradnl"/>
        </w:rPr>
      </w:pPr>
      <w:r w:rsidRPr="00BA2575">
        <w:rPr>
          <w:rFonts w:ascii="Arial" w:hAnsi="Arial"/>
          <w:bCs/>
          <w:sz w:val="18"/>
          <w:szCs w:val="18"/>
          <w:lang w:val="es-ES_tradnl"/>
        </w:rPr>
        <w:t xml:space="preserve">1. </w:t>
      </w:r>
      <w:proofErr w:type="spellStart"/>
      <w:r w:rsidRPr="00BA2575">
        <w:rPr>
          <w:rFonts w:ascii="Arial" w:hAnsi="Arial"/>
          <w:bCs/>
          <w:sz w:val="18"/>
          <w:szCs w:val="18"/>
          <w:lang w:val="es-ES_tradnl"/>
        </w:rPr>
        <w:t>tr</w:t>
      </w:r>
      <w:proofErr w:type="spellEnd"/>
      <w:r w:rsidRPr="00BA2575">
        <w:rPr>
          <w:rFonts w:ascii="Arial" w:hAnsi="Arial"/>
          <w:bCs/>
          <w:sz w:val="18"/>
          <w:szCs w:val="18"/>
          <w:lang w:val="es-ES_tradnl"/>
        </w:rPr>
        <w:t>. Medir, ajustar o computar algo por comparación o deducción.</w:t>
      </w:r>
    </w:p>
    <w:p w14:paraId="6629E515" w14:textId="77777777" w:rsidR="00B22781" w:rsidRPr="00BA2575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_tradnl"/>
        </w:rPr>
      </w:pPr>
      <w:r w:rsidRPr="00BA2575">
        <w:rPr>
          <w:rFonts w:ascii="Arial" w:hAnsi="Arial"/>
          <w:bCs/>
          <w:sz w:val="18"/>
          <w:szCs w:val="18"/>
          <w:lang w:val="es-ES_tradnl"/>
        </w:rPr>
        <w:t xml:space="preserve">2. </w:t>
      </w:r>
      <w:proofErr w:type="spellStart"/>
      <w:r w:rsidRPr="00BA2575">
        <w:rPr>
          <w:rFonts w:ascii="Arial" w:hAnsi="Arial"/>
          <w:bCs/>
          <w:sz w:val="18"/>
          <w:szCs w:val="18"/>
          <w:lang w:val="es-ES_tradnl"/>
        </w:rPr>
        <w:t>tr</w:t>
      </w:r>
      <w:proofErr w:type="spellEnd"/>
      <w:r w:rsidRPr="00BA2575">
        <w:rPr>
          <w:rFonts w:ascii="Arial" w:hAnsi="Arial"/>
          <w:bCs/>
          <w:sz w:val="18"/>
          <w:szCs w:val="18"/>
          <w:lang w:val="es-ES_tradnl"/>
        </w:rPr>
        <w:t xml:space="preserve">. Ajustar, reglar o poner en orden algo. </w:t>
      </w:r>
      <w:r w:rsidRPr="005F72E2">
        <w:rPr>
          <w:rFonts w:ascii="Arial" w:hAnsi="Arial"/>
          <w:bCs/>
          <w:i/>
          <w:sz w:val="18"/>
          <w:szCs w:val="18"/>
          <w:lang w:val="es-ES_tradnl"/>
        </w:rPr>
        <w:t>Regular el tráfico</w:t>
      </w:r>
      <w:r w:rsidRPr="00BA2575">
        <w:rPr>
          <w:rFonts w:ascii="Arial" w:hAnsi="Arial"/>
          <w:bCs/>
          <w:sz w:val="18"/>
          <w:szCs w:val="18"/>
          <w:lang w:val="es-ES_tradnl"/>
        </w:rPr>
        <w:t>.</w:t>
      </w:r>
    </w:p>
    <w:p w14:paraId="7046521C" w14:textId="77777777" w:rsidR="00B22781" w:rsidRPr="00BA2575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_tradnl"/>
        </w:rPr>
      </w:pPr>
      <w:r w:rsidRPr="00BA2575">
        <w:rPr>
          <w:rFonts w:ascii="Arial" w:hAnsi="Arial"/>
          <w:bCs/>
          <w:sz w:val="18"/>
          <w:szCs w:val="18"/>
          <w:lang w:val="es-ES_tradnl"/>
        </w:rPr>
        <w:t xml:space="preserve">3. </w:t>
      </w:r>
      <w:proofErr w:type="spellStart"/>
      <w:r w:rsidRPr="00BA2575">
        <w:rPr>
          <w:rFonts w:ascii="Arial" w:hAnsi="Arial"/>
          <w:bCs/>
          <w:sz w:val="18"/>
          <w:szCs w:val="18"/>
          <w:lang w:val="es-ES_tradnl"/>
        </w:rPr>
        <w:t>tr</w:t>
      </w:r>
      <w:proofErr w:type="spellEnd"/>
      <w:r w:rsidRPr="00BA2575">
        <w:rPr>
          <w:rFonts w:ascii="Arial" w:hAnsi="Arial"/>
          <w:bCs/>
          <w:sz w:val="18"/>
          <w:szCs w:val="18"/>
          <w:lang w:val="es-ES_tradnl"/>
        </w:rPr>
        <w:t>. Ajustar el funcionamiento de un sistema a determinados fines.</w:t>
      </w:r>
    </w:p>
    <w:p w14:paraId="54C8E333" w14:textId="77777777" w:rsidR="00B22781" w:rsidRPr="00BA2575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_tradnl"/>
        </w:rPr>
      </w:pPr>
      <w:r w:rsidRPr="00BA2575">
        <w:rPr>
          <w:rFonts w:ascii="Arial" w:hAnsi="Arial"/>
          <w:bCs/>
          <w:sz w:val="18"/>
          <w:szCs w:val="18"/>
          <w:lang w:val="es-ES_tradnl"/>
        </w:rPr>
        <w:t xml:space="preserve">4. </w:t>
      </w:r>
      <w:proofErr w:type="spellStart"/>
      <w:r w:rsidRPr="00BA2575">
        <w:rPr>
          <w:rFonts w:ascii="Arial" w:hAnsi="Arial"/>
          <w:bCs/>
          <w:sz w:val="18"/>
          <w:szCs w:val="18"/>
          <w:lang w:val="es-ES_tradnl"/>
        </w:rPr>
        <w:t>tr</w:t>
      </w:r>
      <w:proofErr w:type="spellEnd"/>
      <w:r w:rsidRPr="00BA2575">
        <w:rPr>
          <w:rFonts w:ascii="Arial" w:hAnsi="Arial"/>
          <w:bCs/>
          <w:sz w:val="18"/>
          <w:szCs w:val="18"/>
          <w:lang w:val="es-ES_tradnl"/>
        </w:rPr>
        <w:t>. Determinar las reglas o normas a que debe ajustarse alguien o algo.</w:t>
      </w:r>
    </w:p>
    <w:p w14:paraId="39C0EC13" w14:textId="77777777" w:rsidR="00B22781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_tradnl"/>
        </w:rPr>
      </w:pPr>
      <w:r w:rsidRPr="00BA2575">
        <w:rPr>
          <w:rFonts w:ascii="Arial" w:hAnsi="Arial"/>
          <w:bCs/>
          <w:sz w:val="18"/>
          <w:szCs w:val="18"/>
          <w:lang w:val="es-ES_tradnl"/>
        </w:rPr>
        <w:t xml:space="preserve">5. </w:t>
      </w:r>
      <w:proofErr w:type="spellStart"/>
      <w:r w:rsidRPr="00BA2575">
        <w:rPr>
          <w:rFonts w:ascii="Arial" w:hAnsi="Arial"/>
          <w:bCs/>
          <w:sz w:val="18"/>
          <w:szCs w:val="18"/>
          <w:lang w:val="es-ES_tradnl"/>
        </w:rPr>
        <w:t>tr</w:t>
      </w:r>
      <w:proofErr w:type="spellEnd"/>
      <w:r w:rsidRPr="00BA2575">
        <w:rPr>
          <w:rFonts w:ascii="Arial" w:hAnsi="Arial"/>
          <w:bCs/>
          <w:sz w:val="18"/>
          <w:szCs w:val="18"/>
          <w:lang w:val="es-ES_tradnl"/>
        </w:rPr>
        <w:t xml:space="preserve">. Econ. reajustar (‖ aumentar o disminuir coyunturalmente). </w:t>
      </w:r>
      <w:r w:rsidRPr="005F72E2">
        <w:rPr>
          <w:rFonts w:ascii="Arial" w:hAnsi="Arial"/>
          <w:bCs/>
          <w:i/>
          <w:sz w:val="18"/>
          <w:szCs w:val="18"/>
          <w:lang w:val="es-ES_tradnl"/>
        </w:rPr>
        <w:t>Regular las tarifas, los gastos, la plantilla de empleados</w:t>
      </w:r>
      <w:r w:rsidRPr="00BA2575">
        <w:rPr>
          <w:rFonts w:ascii="Arial" w:hAnsi="Arial"/>
          <w:bCs/>
          <w:sz w:val="18"/>
          <w:szCs w:val="18"/>
          <w:lang w:val="es-ES_tradnl"/>
        </w:rPr>
        <w:t>.</w:t>
      </w:r>
    </w:p>
    <w:p w14:paraId="392D78DC" w14:textId="77777777" w:rsidR="00B22781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_tradnl"/>
        </w:rPr>
      </w:pPr>
    </w:p>
    <w:p w14:paraId="20824F3D" w14:textId="77777777" w:rsidR="00B22781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i/>
          <w:sz w:val="18"/>
          <w:szCs w:val="18"/>
          <w:lang w:val="es-ES"/>
        </w:rPr>
      </w:pPr>
      <w:r>
        <w:rPr>
          <w:rFonts w:ascii="Arial" w:hAnsi="Arial"/>
          <w:bCs/>
          <w:i/>
          <w:sz w:val="18"/>
          <w:szCs w:val="18"/>
          <w:lang w:val="es-ES_tradnl"/>
        </w:rPr>
        <w:t xml:space="preserve">II. </w:t>
      </w:r>
      <w:r w:rsidRPr="005F5B9B">
        <w:rPr>
          <w:rFonts w:ascii="Arial" w:hAnsi="Arial"/>
          <w:bCs/>
          <w:i/>
          <w:sz w:val="18"/>
          <w:szCs w:val="18"/>
          <w:lang w:val="es-ES"/>
        </w:rPr>
        <w:t>regular</w:t>
      </w:r>
      <w:r>
        <w:rPr>
          <w:rFonts w:ascii="Arial" w:hAnsi="Arial"/>
          <w:bCs/>
          <w:i/>
          <w:sz w:val="18"/>
          <w:szCs w:val="18"/>
          <w:vertAlign w:val="superscript"/>
          <w:lang w:val="es-ES"/>
        </w:rPr>
        <w:t xml:space="preserve"> </w:t>
      </w:r>
      <w:r w:rsidRPr="005F5B9B">
        <w:rPr>
          <w:rFonts w:ascii="Arial" w:hAnsi="Arial"/>
          <w:bCs/>
          <w:i/>
          <w:sz w:val="18"/>
          <w:szCs w:val="18"/>
          <w:lang w:val="es-ES"/>
        </w:rPr>
        <w:t xml:space="preserve">(Del lat. </w:t>
      </w:r>
      <w:proofErr w:type="spellStart"/>
      <w:r w:rsidRPr="005F5B9B">
        <w:rPr>
          <w:rFonts w:ascii="Arial" w:hAnsi="Arial"/>
          <w:bCs/>
          <w:i/>
          <w:sz w:val="18"/>
          <w:szCs w:val="18"/>
          <w:lang w:val="es-ES"/>
        </w:rPr>
        <w:t>regul</w:t>
      </w:r>
      <w:r w:rsidRPr="005F5B9B">
        <w:rPr>
          <w:rFonts w:ascii="Arial" w:hAnsi="Arial" w:hint="eastAsia"/>
          <w:bCs/>
          <w:i/>
          <w:sz w:val="18"/>
          <w:szCs w:val="18"/>
          <w:lang w:val="es-ES"/>
        </w:rPr>
        <w:t>ā</w:t>
      </w:r>
      <w:r w:rsidRPr="005F5B9B">
        <w:rPr>
          <w:rFonts w:ascii="Arial" w:hAnsi="Arial"/>
          <w:bCs/>
          <w:i/>
          <w:sz w:val="18"/>
          <w:szCs w:val="18"/>
          <w:lang w:val="es-ES"/>
        </w:rPr>
        <w:t>ris</w:t>
      </w:r>
      <w:proofErr w:type="spellEnd"/>
      <w:r w:rsidRPr="005F5B9B">
        <w:rPr>
          <w:rFonts w:ascii="Arial" w:hAnsi="Arial"/>
          <w:bCs/>
          <w:i/>
          <w:sz w:val="18"/>
          <w:szCs w:val="18"/>
          <w:lang w:val="es-ES"/>
        </w:rPr>
        <w:t>).</w:t>
      </w:r>
    </w:p>
    <w:p w14:paraId="42269D4B" w14:textId="77777777" w:rsidR="00B22781" w:rsidRPr="005F5B9B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i/>
          <w:sz w:val="18"/>
          <w:szCs w:val="18"/>
          <w:lang w:val="es-ES"/>
        </w:rPr>
      </w:pPr>
    </w:p>
    <w:p w14:paraId="5E6D20AF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 xml:space="preserve">1. </w:t>
      </w:r>
      <w:proofErr w:type="spellStart"/>
      <w:r w:rsidRPr="005F72E2">
        <w:rPr>
          <w:rFonts w:ascii="Arial" w:hAnsi="Arial"/>
          <w:bCs/>
          <w:sz w:val="18"/>
          <w:szCs w:val="18"/>
          <w:lang w:val="es-ES"/>
        </w:rPr>
        <w:t>adj</w:t>
      </w:r>
      <w:proofErr w:type="spellEnd"/>
      <w:r w:rsidRPr="005F72E2">
        <w:rPr>
          <w:rFonts w:ascii="Arial" w:hAnsi="Arial"/>
          <w:bCs/>
          <w:sz w:val="18"/>
          <w:szCs w:val="18"/>
          <w:lang w:val="es-ES"/>
        </w:rPr>
        <w:t>. Ajustado y conforme a regla.</w:t>
      </w:r>
    </w:p>
    <w:p w14:paraId="1B8BBCA2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 xml:space="preserve">2. </w:t>
      </w:r>
      <w:proofErr w:type="spellStart"/>
      <w:r w:rsidRPr="005F72E2">
        <w:rPr>
          <w:rFonts w:ascii="Arial" w:hAnsi="Arial"/>
          <w:bCs/>
          <w:sz w:val="18"/>
          <w:szCs w:val="18"/>
          <w:lang w:val="es-ES"/>
        </w:rPr>
        <w:t>adj</w:t>
      </w:r>
      <w:proofErr w:type="spellEnd"/>
      <w:r w:rsidRPr="005F72E2">
        <w:rPr>
          <w:rFonts w:ascii="Arial" w:hAnsi="Arial"/>
          <w:bCs/>
          <w:sz w:val="18"/>
          <w:szCs w:val="18"/>
          <w:lang w:val="es-ES"/>
        </w:rPr>
        <w:t>. Uniforme, sin cambios grandes o bruscos.</w:t>
      </w:r>
    </w:p>
    <w:p w14:paraId="5AD04B45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 xml:space="preserve">3. </w:t>
      </w:r>
      <w:proofErr w:type="spellStart"/>
      <w:r w:rsidRPr="005F72E2">
        <w:rPr>
          <w:rFonts w:ascii="Arial" w:hAnsi="Arial"/>
          <w:bCs/>
          <w:sz w:val="18"/>
          <w:szCs w:val="18"/>
          <w:lang w:val="es-ES"/>
        </w:rPr>
        <w:t>adj</w:t>
      </w:r>
      <w:proofErr w:type="spellEnd"/>
      <w:r w:rsidRPr="005F72E2">
        <w:rPr>
          <w:rFonts w:ascii="Arial" w:hAnsi="Arial"/>
          <w:bCs/>
          <w:sz w:val="18"/>
          <w:szCs w:val="18"/>
          <w:lang w:val="es-ES"/>
        </w:rPr>
        <w:t>. Ajustado, medido, arreglado en las acciones y modo de vivir.</w:t>
      </w:r>
    </w:p>
    <w:p w14:paraId="03E48DA8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 xml:space="preserve">4. </w:t>
      </w:r>
      <w:proofErr w:type="spellStart"/>
      <w:r w:rsidRPr="005F72E2">
        <w:rPr>
          <w:rFonts w:ascii="Arial" w:hAnsi="Arial"/>
          <w:bCs/>
          <w:sz w:val="18"/>
          <w:szCs w:val="18"/>
          <w:lang w:val="es-ES"/>
        </w:rPr>
        <w:t>adj</w:t>
      </w:r>
      <w:proofErr w:type="spellEnd"/>
      <w:r w:rsidRPr="005F72E2">
        <w:rPr>
          <w:rFonts w:ascii="Arial" w:hAnsi="Arial"/>
          <w:bCs/>
          <w:sz w:val="18"/>
          <w:szCs w:val="18"/>
          <w:lang w:val="es-ES"/>
        </w:rPr>
        <w:t>. De tama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ñ</w:t>
      </w:r>
      <w:r w:rsidRPr="005F72E2">
        <w:rPr>
          <w:rFonts w:ascii="Arial" w:hAnsi="Arial"/>
          <w:bCs/>
          <w:sz w:val="18"/>
          <w:szCs w:val="18"/>
          <w:lang w:val="es-ES"/>
        </w:rPr>
        <w:t>o o condici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ó</w:t>
      </w:r>
      <w:r w:rsidRPr="005F72E2">
        <w:rPr>
          <w:rFonts w:ascii="Arial" w:hAnsi="Arial"/>
          <w:bCs/>
          <w:sz w:val="18"/>
          <w:szCs w:val="18"/>
          <w:lang w:val="es-ES"/>
        </w:rPr>
        <w:t>n media o inferior a ella.</w:t>
      </w:r>
    </w:p>
    <w:p w14:paraId="721B159C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 xml:space="preserve">5. </w:t>
      </w:r>
      <w:proofErr w:type="spellStart"/>
      <w:r w:rsidRPr="005F72E2">
        <w:rPr>
          <w:rFonts w:ascii="Arial" w:hAnsi="Arial"/>
          <w:bCs/>
          <w:sz w:val="18"/>
          <w:szCs w:val="18"/>
          <w:lang w:val="es-ES"/>
        </w:rPr>
        <w:t>adj</w:t>
      </w:r>
      <w:proofErr w:type="spellEnd"/>
      <w:r w:rsidRPr="005F72E2">
        <w:rPr>
          <w:rFonts w:ascii="Arial" w:hAnsi="Arial"/>
          <w:bCs/>
          <w:sz w:val="18"/>
          <w:szCs w:val="18"/>
          <w:lang w:val="es-ES"/>
        </w:rPr>
        <w:t>. Se dice de las personas que viven bajo una regla o instituto religioso, y de lo que pertenece a su estado.</w:t>
      </w:r>
    </w:p>
    <w:p w14:paraId="1418E8A0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 xml:space="preserve">6. </w:t>
      </w:r>
      <w:proofErr w:type="spellStart"/>
      <w:r w:rsidRPr="005F72E2">
        <w:rPr>
          <w:rFonts w:ascii="Arial" w:hAnsi="Arial"/>
          <w:bCs/>
          <w:sz w:val="18"/>
          <w:szCs w:val="18"/>
          <w:lang w:val="es-ES"/>
        </w:rPr>
        <w:t>adj</w:t>
      </w:r>
      <w:proofErr w:type="spellEnd"/>
      <w:r w:rsidRPr="005F72E2">
        <w:rPr>
          <w:rFonts w:ascii="Arial" w:hAnsi="Arial"/>
          <w:bCs/>
          <w:sz w:val="18"/>
          <w:szCs w:val="18"/>
          <w:lang w:val="es-ES"/>
        </w:rPr>
        <w:t>. Dicho de un ej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é</w:t>
      </w:r>
      <w:r w:rsidRPr="005F72E2">
        <w:rPr>
          <w:rFonts w:ascii="Arial" w:hAnsi="Arial"/>
          <w:bCs/>
          <w:sz w:val="18"/>
          <w:szCs w:val="18"/>
          <w:lang w:val="es-ES"/>
        </w:rPr>
        <w:t>rcito: Que est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á</w:t>
      </w:r>
      <w:r w:rsidRPr="005F72E2">
        <w:rPr>
          <w:rFonts w:ascii="Arial" w:hAnsi="Arial"/>
          <w:bCs/>
          <w:sz w:val="18"/>
          <w:szCs w:val="18"/>
          <w:lang w:val="es-ES"/>
        </w:rPr>
        <w:t xml:space="preserve"> encuadrado y dirigido legalmente por mandos profesionales.</w:t>
      </w:r>
    </w:p>
    <w:p w14:paraId="1AA10BC8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 xml:space="preserve">7. </w:t>
      </w:r>
      <w:proofErr w:type="spellStart"/>
      <w:r w:rsidRPr="005F72E2">
        <w:rPr>
          <w:rFonts w:ascii="Arial" w:hAnsi="Arial"/>
          <w:bCs/>
          <w:sz w:val="18"/>
          <w:szCs w:val="18"/>
          <w:lang w:val="es-ES"/>
        </w:rPr>
        <w:t>adj</w:t>
      </w:r>
      <w:proofErr w:type="spellEnd"/>
      <w:r w:rsidRPr="005F72E2">
        <w:rPr>
          <w:rFonts w:ascii="Arial" w:hAnsi="Arial"/>
          <w:bCs/>
          <w:sz w:val="18"/>
          <w:szCs w:val="18"/>
          <w:lang w:val="es-ES"/>
        </w:rPr>
        <w:t>. En cristalograf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í</w:t>
      </w:r>
      <w:r w:rsidRPr="005F72E2">
        <w:rPr>
          <w:rFonts w:ascii="Arial" w:hAnsi="Arial"/>
          <w:bCs/>
          <w:sz w:val="18"/>
          <w:szCs w:val="18"/>
          <w:lang w:val="es-ES"/>
        </w:rPr>
        <w:t>a, c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ú</w:t>
      </w:r>
      <w:r w:rsidRPr="005F72E2">
        <w:rPr>
          <w:rFonts w:ascii="Arial" w:hAnsi="Arial"/>
          <w:bCs/>
          <w:sz w:val="18"/>
          <w:szCs w:val="18"/>
          <w:lang w:val="es-ES"/>
        </w:rPr>
        <w:t>bico.</w:t>
      </w:r>
    </w:p>
    <w:p w14:paraId="2F4DC057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 xml:space="preserve">8. </w:t>
      </w:r>
      <w:proofErr w:type="spellStart"/>
      <w:r w:rsidRPr="005F72E2">
        <w:rPr>
          <w:rFonts w:ascii="Arial" w:hAnsi="Arial"/>
          <w:bCs/>
          <w:sz w:val="18"/>
          <w:szCs w:val="18"/>
          <w:lang w:val="es-ES"/>
        </w:rPr>
        <w:t>adj</w:t>
      </w:r>
      <w:proofErr w:type="spellEnd"/>
      <w:r w:rsidRPr="005F72E2">
        <w:rPr>
          <w:rFonts w:ascii="Arial" w:hAnsi="Arial"/>
          <w:bCs/>
          <w:sz w:val="18"/>
          <w:szCs w:val="18"/>
          <w:lang w:val="es-ES"/>
        </w:rPr>
        <w:t>. Geom. Dicho de un pol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í</w:t>
      </w:r>
      <w:r w:rsidRPr="005F72E2">
        <w:rPr>
          <w:rFonts w:ascii="Arial" w:hAnsi="Arial"/>
          <w:bCs/>
          <w:sz w:val="18"/>
          <w:szCs w:val="18"/>
          <w:lang w:val="es-ES"/>
        </w:rPr>
        <w:t xml:space="preserve">gono: Cuyos lados y 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á</w:t>
      </w:r>
      <w:r w:rsidRPr="005F72E2">
        <w:rPr>
          <w:rFonts w:ascii="Arial" w:hAnsi="Arial"/>
          <w:bCs/>
          <w:sz w:val="18"/>
          <w:szCs w:val="18"/>
          <w:lang w:val="es-ES"/>
        </w:rPr>
        <w:t>ngulos son iguales entre s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í</w:t>
      </w:r>
      <w:r w:rsidRPr="005F72E2">
        <w:rPr>
          <w:rFonts w:ascii="Arial" w:hAnsi="Arial"/>
          <w:bCs/>
          <w:sz w:val="18"/>
          <w:szCs w:val="18"/>
          <w:lang w:val="es-ES"/>
        </w:rPr>
        <w:t>.</w:t>
      </w:r>
    </w:p>
    <w:p w14:paraId="54D8846C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 xml:space="preserve">9. </w:t>
      </w:r>
      <w:proofErr w:type="spellStart"/>
      <w:r w:rsidRPr="005F72E2">
        <w:rPr>
          <w:rFonts w:ascii="Arial" w:hAnsi="Arial"/>
          <w:bCs/>
          <w:sz w:val="18"/>
          <w:szCs w:val="18"/>
          <w:lang w:val="es-ES"/>
        </w:rPr>
        <w:t>adj</w:t>
      </w:r>
      <w:proofErr w:type="spellEnd"/>
      <w:r w:rsidRPr="005F72E2">
        <w:rPr>
          <w:rFonts w:ascii="Arial" w:hAnsi="Arial"/>
          <w:bCs/>
          <w:sz w:val="18"/>
          <w:szCs w:val="18"/>
          <w:lang w:val="es-ES"/>
        </w:rPr>
        <w:t xml:space="preserve">. Geom. Dicho de un poliedro: Cuyas caras y 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á</w:t>
      </w:r>
      <w:r w:rsidRPr="005F72E2">
        <w:rPr>
          <w:rFonts w:ascii="Arial" w:hAnsi="Arial"/>
          <w:bCs/>
          <w:sz w:val="18"/>
          <w:szCs w:val="18"/>
          <w:lang w:val="es-ES"/>
        </w:rPr>
        <w:t>ngulos s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ó</w:t>
      </w:r>
      <w:r w:rsidRPr="005F72E2">
        <w:rPr>
          <w:rFonts w:ascii="Arial" w:hAnsi="Arial"/>
          <w:bCs/>
          <w:sz w:val="18"/>
          <w:szCs w:val="18"/>
          <w:lang w:val="es-ES"/>
        </w:rPr>
        <w:t>lidos son iguales.</w:t>
      </w:r>
    </w:p>
    <w:p w14:paraId="115D13A1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lastRenderedPageBreak/>
        <w:t xml:space="preserve">10. </w:t>
      </w:r>
      <w:proofErr w:type="spellStart"/>
      <w:r w:rsidRPr="005F72E2">
        <w:rPr>
          <w:rFonts w:ascii="Arial" w:hAnsi="Arial"/>
          <w:bCs/>
          <w:sz w:val="18"/>
          <w:szCs w:val="18"/>
          <w:lang w:val="es-ES"/>
        </w:rPr>
        <w:t>adj</w:t>
      </w:r>
      <w:proofErr w:type="spellEnd"/>
      <w:r w:rsidRPr="005F72E2">
        <w:rPr>
          <w:rFonts w:ascii="Arial" w:hAnsi="Arial"/>
          <w:bCs/>
          <w:sz w:val="18"/>
          <w:szCs w:val="18"/>
          <w:lang w:val="es-ES"/>
        </w:rPr>
        <w:t>. Gram. Dicho de una palabra: Derivada, o formada de otro vocablo, seg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ú</w:t>
      </w:r>
      <w:r w:rsidRPr="005F72E2">
        <w:rPr>
          <w:rFonts w:ascii="Arial" w:hAnsi="Arial"/>
          <w:bCs/>
          <w:sz w:val="18"/>
          <w:szCs w:val="18"/>
          <w:lang w:val="es-ES"/>
        </w:rPr>
        <w:t>n la regla de formaci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ó</w:t>
      </w:r>
      <w:r w:rsidRPr="005F72E2">
        <w:rPr>
          <w:rFonts w:ascii="Arial" w:hAnsi="Arial"/>
          <w:bCs/>
          <w:sz w:val="18"/>
          <w:szCs w:val="18"/>
          <w:lang w:val="es-ES"/>
        </w:rPr>
        <w:t xml:space="preserve">n seguida generalmente por las de su clase. </w:t>
      </w:r>
      <w:r w:rsidRPr="00D16BC3">
        <w:rPr>
          <w:rFonts w:ascii="Arial" w:hAnsi="Arial"/>
          <w:bCs/>
          <w:i/>
          <w:sz w:val="18"/>
          <w:szCs w:val="18"/>
          <w:lang w:val="es-ES"/>
        </w:rPr>
        <w:t>Participio regular.</w:t>
      </w:r>
    </w:p>
    <w:p w14:paraId="3AC6CCA6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>11. m. pl. Unidades de soldados marroqu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í</w:t>
      </w:r>
      <w:r w:rsidRPr="005F72E2">
        <w:rPr>
          <w:rFonts w:ascii="Arial" w:hAnsi="Arial"/>
          <w:bCs/>
          <w:sz w:val="18"/>
          <w:szCs w:val="18"/>
          <w:lang w:val="es-ES"/>
        </w:rPr>
        <w:t>es que estaban encuadradas en cuerpos militares espa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ñ</w:t>
      </w:r>
      <w:r w:rsidRPr="005F72E2">
        <w:rPr>
          <w:rFonts w:ascii="Arial" w:hAnsi="Arial"/>
          <w:bCs/>
          <w:sz w:val="18"/>
          <w:szCs w:val="18"/>
          <w:lang w:val="es-ES"/>
        </w:rPr>
        <w:t>oles del antiguo protectorado de Marruecos.</w:t>
      </w:r>
    </w:p>
    <w:p w14:paraId="77A5C8E1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>12. m. pl. Unidades de infanter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í</w:t>
      </w:r>
      <w:r w:rsidRPr="005F72E2">
        <w:rPr>
          <w:rFonts w:ascii="Arial" w:hAnsi="Arial"/>
          <w:bCs/>
          <w:sz w:val="18"/>
          <w:szCs w:val="18"/>
          <w:lang w:val="es-ES"/>
        </w:rPr>
        <w:t>a situadas en Ceuta y Melilla, ciudades aut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ó</w:t>
      </w:r>
      <w:r w:rsidRPr="005F72E2">
        <w:rPr>
          <w:rFonts w:ascii="Arial" w:hAnsi="Arial"/>
          <w:bCs/>
          <w:sz w:val="18"/>
          <w:szCs w:val="18"/>
          <w:lang w:val="es-ES"/>
        </w:rPr>
        <w:t>nomas espa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ñ</w:t>
      </w:r>
      <w:r w:rsidRPr="005F72E2">
        <w:rPr>
          <w:rFonts w:ascii="Arial" w:hAnsi="Arial"/>
          <w:bCs/>
          <w:sz w:val="18"/>
          <w:szCs w:val="18"/>
          <w:lang w:val="es-ES"/>
        </w:rPr>
        <w:t xml:space="preserve">olas del norte de </w:t>
      </w:r>
      <w:r w:rsidRPr="005F72E2">
        <w:rPr>
          <w:rFonts w:ascii="Arial" w:hAnsi="Arial" w:hint="eastAsia"/>
          <w:bCs/>
          <w:sz w:val="18"/>
          <w:szCs w:val="18"/>
          <w:lang w:val="es-ES"/>
        </w:rPr>
        <w:t>Á</w:t>
      </w:r>
      <w:r w:rsidRPr="005F72E2">
        <w:rPr>
          <w:rFonts w:ascii="Arial" w:hAnsi="Arial"/>
          <w:bCs/>
          <w:sz w:val="18"/>
          <w:szCs w:val="18"/>
          <w:lang w:val="es-ES"/>
        </w:rPr>
        <w:t>frica.</w:t>
      </w:r>
    </w:p>
    <w:p w14:paraId="2E185201" w14:textId="77777777" w:rsidR="00B22781" w:rsidRPr="005F72E2" w:rsidRDefault="00B22781" w:rsidP="00B22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Cs/>
          <w:sz w:val="18"/>
          <w:szCs w:val="18"/>
          <w:lang w:val="es-ES"/>
        </w:rPr>
      </w:pPr>
      <w:r w:rsidRPr="005F72E2">
        <w:rPr>
          <w:rFonts w:ascii="Arial" w:hAnsi="Arial"/>
          <w:bCs/>
          <w:sz w:val="18"/>
          <w:szCs w:val="18"/>
          <w:lang w:val="es-ES"/>
        </w:rPr>
        <w:t xml:space="preserve">13. </w:t>
      </w:r>
      <w:proofErr w:type="spellStart"/>
      <w:r w:rsidRPr="005F72E2">
        <w:rPr>
          <w:rFonts w:ascii="Arial" w:hAnsi="Arial"/>
          <w:bCs/>
          <w:sz w:val="18"/>
          <w:szCs w:val="18"/>
          <w:lang w:val="es-ES"/>
        </w:rPr>
        <w:t>adv</w:t>
      </w:r>
      <w:proofErr w:type="spellEnd"/>
      <w:r w:rsidRPr="005F72E2">
        <w:rPr>
          <w:rFonts w:ascii="Arial" w:hAnsi="Arial"/>
          <w:bCs/>
          <w:sz w:val="18"/>
          <w:szCs w:val="18"/>
          <w:lang w:val="es-ES"/>
        </w:rPr>
        <w:t xml:space="preserve">. m. Medianamente, no demasiado bien. </w:t>
      </w:r>
      <w:r w:rsidRPr="00D16BC3">
        <w:rPr>
          <w:rFonts w:ascii="Arial" w:hAnsi="Arial"/>
          <w:bCs/>
          <w:i/>
          <w:sz w:val="18"/>
          <w:szCs w:val="18"/>
          <w:lang w:val="es-ES"/>
        </w:rPr>
        <w:t>En las pruebas me fue regular.</w:t>
      </w:r>
    </w:p>
    <w:p w14:paraId="760ECA59" w14:textId="77777777" w:rsidR="00B22781" w:rsidRPr="00770739" w:rsidRDefault="00B22781" w:rsidP="00B22781">
      <w:pPr>
        <w:rPr>
          <w:rFonts w:ascii="Arial" w:hAnsi="Arial"/>
          <w:b/>
          <w:bCs/>
          <w:sz w:val="18"/>
          <w:szCs w:val="18"/>
          <w:lang w:val="es-ES_tradnl"/>
        </w:rPr>
      </w:pPr>
    </w:p>
    <w:p w14:paraId="3075BE4E" w14:textId="77777777" w:rsidR="00B22781" w:rsidRPr="00770739" w:rsidRDefault="00B22781" w:rsidP="00B22781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Durante la exposición del recurso</w:t>
      </w:r>
    </w:p>
    <w:p w14:paraId="3012877C" w14:textId="77777777" w:rsidR="00B22781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Invite a los estudiantes a buscar otras conjugaciones de cada grupo de verbos en los que se observe la misma transformación vocálica o consonántica. </w:t>
      </w:r>
    </w:p>
    <w:p w14:paraId="51E46F05" w14:textId="77777777" w:rsidR="00B22781" w:rsidRPr="00770739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Revise cada oración propuesta en los ejercicios de práctica no solo para retroalimentar las respuestas correctas de los estudiantes, sino también para reforzar su aprendizaje.</w:t>
      </w:r>
    </w:p>
    <w:p w14:paraId="4383FDE4" w14:textId="77777777" w:rsidR="00B22781" w:rsidRPr="00770739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39AFDCF5" w14:textId="77777777" w:rsidR="00B22781" w:rsidRPr="00770739" w:rsidRDefault="00B22781" w:rsidP="00B22781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Después de la exposición del recurso</w:t>
      </w:r>
    </w:p>
    <w:p w14:paraId="2ABC87A2" w14:textId="656DFA4A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Repase con los estudiantes el contenido de la </w:t>
      </w:r>
      <w:r w:rsidRPr="00464454">
        <w:rPr>
          <w:rFonts w:ascii="Arial" w:hAnsi="Arial"/>
          <w:b/>
          <w:sz w:val="18"/>
          <w:szCs w:val="18"/>
          <w:lang w:val="es-ES_tradnl"/>
        </w:rPr>
        <w:t>ficha del alumno</w:t>
      </w:r>
      <w:r>
        <w:rPr>
          <w:rFonts w:ascii="Arial" w:hAnsi="Arial"/>
          <w:sz w:val="18"/>
          <w:szCs w:val="18"/>
          <w:lang w:val="es-ES_tradnl"/>
        </w:rPr>
        <w:t xml:space="preserve">, haciendo énfasis tanto en las particularidades de los verbos irregulares como en las reglas ortográficas a las que obedecen. Es un buen momento para repasar contenidos como el uso de la </w:t>
      </w:r>
      <w:r w:rsidRPr="00731E0B">
        <w:rPr>
          <w:rFonts w:ascii="Arial" w:hAnsi="Arial"/>
          <w:i/>
          <w:sz w:val="18"/>
          <w:szCs w:val="18"/>
          <w:lang w:val="es-ES_tradnl"/>
        </w:rPr>
        <w:t>c</w:t>
      </w:r>
      <w:r>
        <w:rPr>
          <w:rFonts w:ascii="Arial" w:hAnsi="Arial"/>
          <w:sz w:val="18"/>
          <w:szCs w:val="18"/>
          <w:lang w:val="es-ES_tradnl"/>
        </w:rPr>
        <w:t xml:space="preserve"> y </w:t>
      </w:r>
      <w:r w:rsidRPr="00731E0B">
        <w:rPr>
          <w:rFonts w:ascii="Arial" w:hAnsi="Arial"/>
          <w:i/>
          <w:sz w:val="18"/>
          <w:szCs w:val="18"/>
          <w:lang w:val="es-ES_tradnl"/>
        </w:rPr>
        <w:t>z</w:t>
      </w:r>
      <w:ins w:id="0" w:author="Admincmovil" w:date="2015-03-22T21:00:00Z">
        <w:r w:rsidR="005E5B75">
          <w:rPr>
            <w:rFonts w:ascii="Arial" w:hAnsi="Arial"/>
            <w:i/>
            <w:sz w:val="18"/>
            <w:szCs w:val="18"/>
            <w:lang w:val="es-ES_tradnl"/>
          </w:rPr>
          <w:t>,</w:t>
        </w:r>
      </w:ins>
      <w:r>
        <w:rPr>
          <w:rFonts w:ascii="Arial" w:hAnsi="Arial"/>
          <w:sz w:val="18"/>
          <w:szCs w:val="18"/>
          <w:lang w:val="es-ES_tradnl"/>
        </w:rPr>
        <w:t xml:space="preserve"> y de la </w:t>
      </w:r>
      <w:r w:rsidRPr="00731E0B">
        <w:rPr>
          <w:rFonts w:ascii="Arial" w:hAnsi="Arial"/>
          <w:i/>
          <w:sz w:val="18"/>
          <w:szCs w:val="18"/>
          <w:lang w:val="es-ES_tradnl"/>
        </w:rPr>
        <w:t>g</w:t>
      </w:r>
      <w:r>
        <w:rPr>
          <w:rFonts w:ascii="Arial" w:hAnsi="Arial"/>
          <w:sz w:val="18"/>
          <w:szCs w:val="18"/>
          <w:lang w:val="es-ES_tradnl"/>
        </w:rPr>
        <w:t xml:space="preserve"> y </w:t>
      </w:r>
      <w:r w:rsidRPr="00731E0B">
        <w:rPr>
          <w:rFonts w:ascii="Arial" w:hAnsi="Arial"/>
          <w:i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 xml:space="preserve">, así como de los fonemas: </w:t>
      </w:r>
      <w:proofErr w:type="spellStart"/>
      <w:r>
        <w:rPr>
          <w:rFonts w:ascii="Arial" w:hAnsi="Arial"/>
          <w:sz w:val="18"/>
          <w:szCs w:val="18"/>
          <w:lang w:val="es-ES_tradnl"/>
        </w:rPr>
        <w:t>gue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, </w:t>
      </w:r>
      <w:proofErr w:type="spellStart"/>
      <w:r>
        <w:rPr>
          <w:rFonts w:ascii="Arial" w:hAnsi="Arial"/>
          <w:sz w:val="18"/>
          <w:szCs w:val="18"/>
          <w:lang w:val="es-ES_tradnl"/>
        </w:rPr>
        <w:t>gui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, </w:t>
      </w:r>
      <w:proofErr w:type="spellStart"/>
      <w:r>
        <w:rPr>
          <w:rFonts w:ascii="Arial" w:hAnsi="Arial"/>
          <w:sz w:val="18"/>
          <w:szCs w:val="18"/>
          <w:lang w:val="es-ES_tradnl"/>
        </w:rPr>
        <w:t>güe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, </w:t>
      </w:r>
      <w:proofErr w:type="spellStart"/>
      <w:r>
        <w:rPr>
          <w:rFonts w:ascii="Arial" w:hAnsi="Arial"/>
          <w:sz w:val="18"/>
          <w:szCs w:val="18"/>
          <w:lang w:val="es-ES_tradnl"/>
        </w:rPr>
        <w:t>güi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, que y </w:t>
      </w:r>
      <w:proofErr w:type="spellStart"/>
      <w:r>
        <w:rPr>
          <w:rFonts w:ascii="Arial" w:hAnsi="Arial"/>
          <w:sz w:val="18"/>
          <w:szCs w:val="18"/>
          <w:lang w:val="es-ES_tradnl"/>
        </w:rPr>
        <w:t>qui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. </w:t>
      </w:r>
    </w:p>
    <w:p w14:paraId="1DAC2985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70C19AB8" w14:textId="77777777" w:rsidR="00B22781" w:rsidRPr="00F03362" w:rsidRDefault="00B22781" w:rsidP="00B22781">
      <w:pPr>
        <w:rPr>
          <w:rFonts w:ascii="Arial" w:hAnsi="Arial"/>
          <w:b/>
          <w:sz w:val="18"/>
          <w:szCs w:val="18"/>
          <w:lang w:val="es-ES_tradnl"/>
        </w:rPr>
      </w:pPr>
      <w:r w:rsidRPr="00FE52F4">
        <w:rPr>
          <w:rFonts w:ascii="Arial" w:hAnsi="Arial"/>
          <w:b/>
          <w:sz w:val="18"/>
          <w:szCs w:val="18"/>
          <w:highlight w:val="yellow"/>
          <w:lang w:val="es-ES_tradnl"/>
        </w:rPr>
        <w:t>FICHA DEL ALUMNO</w:t>
      </w:r>
    </w:p>
    <w:p w14:paraId="4E598904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5BEA482D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VERBOS REGULARES</w:t>
      </w:r>
    </w:p>
    <w:p w14:paraId="45DFCB8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358ECF95" w14:textId="06001E22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Existen dos clases de verbos: </w:t>
      </w:r>
      <w:r w:rsidRPr="00F03362">
        <w:rPr>
          <w:rFonts w:ascii="Arial" w:hAnsi="Arial"/>
          <w:b/>
          <w:sz w:val="18"/>
          <w:szCs w:val="18"/>
          <w:lang w:val="es-ES_tradnl"/>
        </w:rPr>
        <w:t>regulares</w:t>
      </w:r>
      <w:r w:rsidRPr="00F03362">
        <w:rPr>
          <w:rFonts w:ascii="Arial" w:hAnsi="Arial"/>
          <w:sz w:val="18"/>
          <w:szCs w:val="18"/>
          <w:lang w:val="es-ES_tradnl"/>
        </w:rPr>
        <w:t xml:space="preserve"> e </w:t>
      </w:r>
      <w:r w:rsidRPr="00F03362">
        <w:rPr>
          <w:rFonts w:ascii="Arial" w:hAnsi="Arial"/>
          <w:b/>
          <w:sz w:val="18"/>
          <w:szCs w:val="18"/>
          <w:lang w:val="es-ES_tradnl"/>
        </w:rPr>
        <w:t>irregulares</w:t>
      </w:r>
      <w:r w:rsidRPr="00F03362">
        <w:rPr>
          <w:rFonts w:ascii="Arial" w:hAnsi="Arial"/>
          <w:sz w:val="18"/>
          <w:szCs w:val="18"/>
          <w:lang w:val="es-ES_tradnl"/>
        </w:rPr>
        <w:t xml:space="preserve">. Se diferencian entre sí por la transformación que sufren al momento de conjugarse. Los verbos </w:t>
      </w:r>
      <w:r w:rsidRPr="00F03362">
        <w:rPr>
          <w:rFonts w:ascii="Arial" w:hAnsi="Arial"/>
          <w:b/>
          <w:sz w:val="18"/>
          <w:szCs w:val="18"/>
          <w:lang w:val="es-ES_tradnl"/>
        </w:rPr>
        <w:t>regulares</w:t>
      </w:r>
      <w:r w:rsidRPr="00F03362">
        <w:rPr>
          <w:rFonts w:ascii="Arial" w:hAnsi="Arial"/>
          <w:sz w:val="18"/>
          <w:szCs w:val="18"/>
          <w:lang w:val="es-ES_tradnl"/>
        </w:rPr>
        <w:t xml:space="preserve"> son aquellos </w:t>
      </w:r>
      <w:bookmarkStart w:id="1" w:name="_GoBack"/>
      <w:bookmarkEnd w:id="1"/>
      <w:r w:rsidRPr="00F03362">
        <w:rPr>
          <w:rFonts w:ascii="Arial" w:hAnsi="Arial"/>
          <w:sz w:val="18"/>
          <w:szCs w:val="18"/>
          <w:lang w:val="es-ES_tradnl"/>
        </w:rPr>
        <w:t xml:space="preserve">cuya conjugación es uniforme y </w:t>
      </w:r>
      <w:r w:rsidRPr="00F03362">
        <w:rPr>
          <w:rFonts w:ascii="Arial" w:hAnsi="Arial"/>
          <w:b/>
          <w:sz w:val="18"/>
          <w:szCs w:val="18"/>
          <w:lang w:val="es-ES_tradnl"/>
        </w:rPr>
        <w:t>no se ve alterado el lexema</w:t>
      </w:r>
      <w:r w:rsidRPr="00F03362">
        <w:rPr>
          <w:rFonts w:ascii="Arial" w:hAnsi="Arial"/>
          <w:sz w:val="18"/>
          <w:szCs w:val="18"/>
          <w:lang w:val="es-ES_tradnl"/>
        </w:rPr>
        <w:t xml:space="preserve">, como en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cantar, temer </w:t>
      </w:r>
      <w:r w:rsidRPr="00F03362">
        <w:rPr>
          <w:rFonts w:ascii="Arial" w:hAnsi="Arial"/>
          <w:sz w:val="18"/>
          <w:szCs w:val="18"/>
          <w:lang w:val="es-ES_tradnl"/>
        </w:rPr>
        <w:t xml:space="preserve">y </w:t>
      </w:r>
      <w:r w:rsidRPr="00F03362">
        <w:rPr>
          <w:rFonts w:ascii="Arial" w:hAnsi="Arial"/>
          <w:i/>
          <w:sz w:val="18"/>
          <w:szCs w:val="18"/>
          <w:lang w:val="es-ES_tradnl"/>
        </w:rPr>
        <w:t>partir</w:t>
      </w:r>
      <w:r w:rsidRPr="00F03362">
        <w:rPr>
          <w:rFonts w:ascii="Arial" w:hAnsi="Arial"/>
          <w:sz w:val="18"/>
          <w:szCs w:val="18"/>
          <w:lang w:val="es-ES_tradnl"/>
        </w:rPr>
        <w:t>. Observa:</w:t>
      </w:r>
    </w:p>
    <w:p w14:paraId="42BE580D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Ind w:w="327" w:type="dxa"/>
        <w:tblLook w:val="04A0" w:firstRow="1" w:lastRow="0" w:firstColumn="1" w:lastColumn="0" w:noHBand="0" w:noVBand="1"/>
      </w:tblPr>
      <w:tblGrid>
        <w:gridCol w:w="1875"/>
        <w:gridCol w:w="1602"/>
        <w:gridCol w:w="1218"/>
        <w:gridCol w:w="1503"/>
      </w:tblGrid>
      <w:tr w:rsidR="00B22781" w:rsidRPr="00F03362" w14:paraId="63959850" w14:textId="77777777" w:rsidTr="005E5B75">
        <w:trPr>
          <w:trHeight w:val="148"/>
          <w:jc w:val="center"/>
        </w:trPr>
        <w:tc>
          <w:tcPr>
            <w:tcW w:w="1875" w:type="dxa"/>
            <w:vMerge w:val="restart"/>
            <w:shd w:val="clear" w:color="auto" w:fill="B8CCE4" w:themeFill="accent1" w:themeFillTint="66"/>
            <w:vAlign w:val="center"/>
          </w:tcPr>
          <w:p w14:paraId="1B44CB2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39328E9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En presente</w:t>
            </w:r>
          </w:p>
        </w:tc>
      </w:tr>
      <w:tr w:rsidR="00B22781" w:rsidRPr="00F03362" w14:paraId="62E69857" w14:textId="77777777" w:rsidTr="005E5B75">
        <w:trPr>
          <w:trHeight w:val="148"/>
          <w:jc w:val="center"/>
        </w:trPr>
        <w:tc>
          <w:tcPr>
            <w:tcW w:w="1875" w:type="dxa"/>
            <w:vMerge/>
            <w:shd w:val="clear" w:color="auto" w:fill="B8CCE4" w:themeFill="accent1" w:themeFillTint="66"/>
            <w:vAlign w:val="center"/>
          </w:tcPr>
          <w:p w14:paraId="7D01244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</w:p>
        </w:tc>
        <w:tc>
          <w:tcPr>
            <w:tcW w:w="1602" w:type="dxa"/>
            <w:shd w:val="clear" w:color="auto" w:fill="B8CCE4" w:themeFill="accent1" w:themeFillTint="66"/>
            <w:vAlign w:val="center"/>
          </w:tcPr>
          <w:p w14:paraId="2FD8C0BC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Cantar</w:t>
            </w:r>
          </w:p>
        </w:tc>
        <w:tc>
          <w:tcPr>
            <w:tcW w:w="1218" w:type="dxa"/>
            <w:shd w:val="clear" w:color="auto" w:fill="B8CCE4" w:themeFill="accent1" w:themeFillTint="66"/>
            <w:vAlign w:val="center"/>
          </w:tcPr>
          <w:p w14:paraId="2966AE2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Temer</w:t>
            </w:r>
          </w:p>
        </w:tc>
        <w:tc>
          <w:tcPr>
            <w:tcW w:w="1503" w:type="dxa"/>
            <w:shd w:val="clear" w:color="auto" w:fill="B8CCE4" w:themeFill="accent1" w:themeFillTint="66"/>
            <w:vAlign w:val="center"/>
          </w:tcPr>
          <w:p w14:paraId="633427C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 xml:space="preserve">Partir </w:t>
            </w:r>
          </w:p>
        </w:tc>
      </w:tr>
      <w:tr w:rsidR="00B22781" w:rsidRPr="00F03362" w14:paraId="4F6B13E2" w14:textId="77777777" w:rsidTr="005E5B75">
        <w:trPr>
          <w:trHeight w:val="148"/>
          <w:jc w:val="center"/>
        </w:trPr>
        <w:tc>
          <w:tcPr>
            <w:tcW w:w="1875" w:type="dxa"/>
          </w:tcPr>
          <w:p w14:paraId="436F3166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1BC6F03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o</w:t>
            </w:r>
          </w:p>
        </w:tc>
        <w:tc>
          <w:tcPr>
            <w:tcW w:w="1218" w:type="dxa"/>
          </w:tcPr>
          <w:p w14:paraId="39F9755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o</w:t>
            </w:r>
          </w:p>
        </w:tc>
        <w:tc>
          <w:tcPr>
            <w:tcW w:w="1503" w:type="dxa"/>
          </w:tcPr>
          <w:p w14:paraId="3217A03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o</w:t>
            </w:r>
          </w:p>
        </w:tc>
      </w:tr>
      <w:tr w:rsidR="00B22781" w:rsidRPr="00F03362" w14:paraId="2B6A71BD" w14:textId="77777777" w:rsidTr="005E5B75">
        <w:trPr>
          <w:trHeight w:val="148"/>
          <w:jc w:val="center"/>
        </w:trPr>
        <w:tc>
          <w:tcPr>
            <w:tcW w:w="1875" w:type="dxa"/>
          </w:tcPr>
          <w:p w14:paraId="59E6A92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Tú</w:t>
            </w:r>
          </w:p>
          <w:p w14:paraId="00F343A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0F76863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as</w:t>
            </w:r>
          </w:p>
          <w:p w14:paraId="510839E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</w:t>
            </w:r>
          </w:p>
        </w:tc>
        <w:tc>
          <w:tcPr>
            <w:tcW w:w="1218" w:type="dxa"/>
          </w:tcPr>
          <w:p w14:paraId="43A17E2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</w:t>
            </w:r>
          </w:p>
          <w:p w14:paraId="2570DD9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</w:t>
            </w:r>
          </w:p>
        </w:tc>
        <w:tc>
          <w:tcPr>
            <w:tcW w:w="1503" w:type="dxa"/>
          </w:tcPr>
          <w:p w14:paraId="75F160F0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</w:t>
            </w:r>
          </w:p>
          <w:p w14:paraId="4820BFC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</w:t>
            </w:r>
          </w:p>
        </w:tc>
      </w:tr>
      <w:tr w:rsidR="00B22781" w:rsidRPr="00F03362" w14:paraId="0A74E05C" w14:textId="77777777" w:rsidTr="005E5B75">
        <w:trPr>
          <w:trHeight w:val="148"/>
          <w:jc w:val="center"/>
        </w:trPr>
        <w:tc>
          <w:tcPr>
            <w:tcW w:w="1875" w:type="dxa"/>
          </w:tcPr>
          <w:p w14:paraId="2D9A32D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0F9CE0A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</w:t>
            </w:r>
          </w:p>
        </w:tc>
        <w:tc>
          <w:tcPr>
            <w:tcW w:w="1218" w:type="dxa"/>
          </w:tcPr>
          <w:p w14:paraId="1064621C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</w:t>
            </w:r>
          </w:p>
        </w:tc>
        <w:tc>
          <w:tcPr>
            <w:tcW w:w="1503" w:type="dxa"/>
          </w:tcPr>
          <w:p w14:paraId="7614790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</w:t>
            </w:r>
          </w:p>
        </w:tc>
      </w:tr>
      <w:tr w:rsidR="00B22781" w:rsidRPr="00F03362" w14:paraId="32E8009A" w14:textId="77777777" w:rsidTr="005E5B75">
        <w:trPr>
          <w:trHeight w:val="259"/>
          <w:jc w:val="center"/>
        </w:trPr>
        <w:tc>
          <w:tcPr>
            <w:tcW w:w="1875" w:type="dxa"/>
          </w:tcPr>
          <w:p w14:paraId="40CFEDF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03E997B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amos</w:t>
            </w:r>
          </w:p>
        </w:tc>
        <w:tc>
          <w:tcPr>
            <w:tcW w:w="1218" w:type="dxa"/>
          </w:tcPr>
          <w:p w14:paraId="336F1A8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emos</w:t>
            </w:r>
          </w:p>
        </w:tc>
        <w:tc>
          <w:tcPr>
            <w:tcW w:w="1503" w:type="dxa"/>
          </w:tcPr>
          <w:p w14:paraId="4859AA5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imos</w:t>
            </w:r>
          </w:p>
        </w:tc>
      </w:tr>
      <w:tr w:rsidR="00B22781" w:rsidRPr="00F03362" w14:paraId="23D0E7FE" w14:textId="77777777" w:rsidTr="005E5B75">
        <w:trPr>
          <w:trHeight w:val="351"/>
          <w:jc w:val="center"/>
        </w:trPr>
        <w:tc>
          <w:tcPr>
            <w:tcW w:w="1875" w:type="dxa"/>
          </w:tcPr>
          <w:p w14:paraId="096BF49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Ustedes</w:t>
            </w:r>
          </w:p>
          <w:p w14:paraId="0D939DE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731E48B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an</w:t>
            </w:r>
          </w:p>
          <w:p w14:paraId="6BD96AF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áis</w:t>
            </w:r>
          </w:p>
        </w:tc>
        <w:tc>
          <w:tcPr>
            <w:tcW w:w="1218" w:type="dxa"/>
          </w:tcPr>
          <w:p w14:paraId="0EE9DD7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en</w:t>
            </w: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 xml:space="preserve"> 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éis</w:t>
            </w:r>
          </w:p>
        </w:tc>
        <w:tc>
          <w:tcPr>
            <w:tcW w:w="1503" w:type="dxa"/>
          </w:tcPr>
          <w:p w14:paraId="3CE15C8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en</w:t>
            </w:r>
          </w:p>
          <w:p w14:paraId="2CA728B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ís</w:t>
            </w:r>
          </w:p>
        </w:tc>
      </w:tr>
      <w:tr w:rsidR="00B22781" w:rsidRPr="00F03362" w14:paraId="4BE8C885" w14:textId="77777777" w:rsidTr="005E5B75">
        <w:trPr>
          <w:trHeight w:val="259"/>
          <w:jc w:val="center"/>
        </w:trPr>
        <w:tc>
          <w:tcPr>
            <w:tcW w:w="1875" w:type="dxa"/>
          </w:tcPr>
          <w:p w14:paraId="2060BF0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3A8C915C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an</w:t>
            </w:r>
          </w:p>
        </w:tc>
        <w:tc>
          <w:tcPr>
            <w:tcW w:w="1218" w:type="dxa"/>
          </w:tcPr>
          <w:p w14:paraId="3DB143E6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en</w:t>
            </w:r>
          </w:p>
        </w:tc>
        <w:tc>
          <w:tcPr>
            <w:tcW w:w="1503" w:type="dxa"/>
          </w:tcPr>
          <w:p w14:paraId="5486A15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en</w:t>
            </w:r>
          </w:p>
        </w:tc>
      </w:tr>
      <w:tr w:rsidR="00B22781" w:rsidRPr="00F03362" w14:paraId="18155779" w14:textId="77777777" w:rsidTr="005E5B75">
        <w:trPr>
          <w:trHeight w:val="254"/>
          <w:jc w:val="center"/>
        </w:trPr>
        <w:tc>
          <w:tcPr>
            <w:tcW w:w="1875" w:type="dxa"/>
            <w:shd w:val="clear" w:color="auto" w:fill="B8CCE4" w:themeFill="accent1" w:themeFillTint="66"/>
          </w:tcPr>
          <w:p w14:paraId="3C61737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0196FA8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En pasado (pretérito perfecto)</w:t>
            </w:r>
          </w:p>
        </w:tc>
      </w:tr>
      <w:tr w:rsidR="00B22781" w:rsidRPr="00F03362" w14:paraId="7C7E886D" w14:textId="77777777" w:rsidTr="005E5B75">
        <w:trPr>
          <w:trHeight w:val="259"/>
          <w:jc w:val="center"/>
        </w:trPr>
        <w:tc>
          <w:tcPr>
            <w:tcW w:w="1875" w:type="dxa"/>
          </w:tcPr>
          <w:p w14:paraId="05C9754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1CA6071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</w:t>
            </w:r>
          </w:p>
        </w:tc>
        <w:tc>
          <w:tcPr>
            <w:tcW w:w="1218" w:type="dxa"/>
          </w:tcPr>
          <w:p w14:paraId="286AE61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í</w:t>
            </w:r>
          </w:p>
        </w:tc>
        <w:tc>
          <w:tcPr>
            <w:tcW w:w="1503" w:type="dxa"/>
          </w:tcPr>
          <w:p w14:paraId="2809012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í</w:t>
            </w:r>
          </w:p>
        </w:tc>
      </w:tr>
      <w:tr w:rsidR="00B22781" w:rsidRPr="00F03362" w14:paraId="15AD2425" w14:textId="77777777" w:rsidTr="005E5B75">
        <w:trPr>
          <w:trHeight w:val="441"/>
          <w:jc w:val="center"/>
        </w:trPr>
        <w:tc>
          <w:tcPr>
            <w:tcW w:w="1875" w:type="dxa"/>
          </w:tcPr>
          <w:p w14:paraId="1D44AFD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Tú</w:t>
            </w:r>
          </w:p>
          <w:p w14:paraId="6F1A1B60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57991707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aste</w:t>
            </w:r>
          </w:p>
          <w:p w14:paraId="271549C7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ó</w:t>
            </w:r>
          </w:p>
        </w:tc>
        <w:tc>
          <w:tcPr>
            <w:tcW w:w="1218" w:type="dxa"/>
          </w:tcPr>
          <w:p w14:paraId="76BC0FC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iste</w:t>
            </w:r>
          </w:p>
          <w:p w14:paraId="27B6909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ió</w:t>
            </w:r>
          </w:p>
        </w:tc>
        <w:tc>
          <w:tcPr>
            <w:tcW w:w="1503" w:type="dxa"/>
          </w:tcPr>
          <w:p w14:paraId="21D5294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iste</w:t>
            </w:r>
          </w:p>
          <w:p w14:paraId="099E36E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ió</w:t>
            </w:r>
          </w:p>
        </w:tc>
      </w:tr>
      <w:tr w:rsidR="00B22781" w:rsidRPr="00F03362" w14:paraId="6321BFB7" w14:textId="77777777" w:rsidTr="005E5B75">
        <w:trPr>
          <w:trHeight w:val="259"/>
          <w:jc w:val="center"/>
        </w:trPr>
        <w:tc>
          <w:tcPr>
            <w:tcW w:w="1875" w:type="dxa"/>
          </w:tcPr>
          <w:p w14:paraId="2E506C5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5E58473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ó</w:t>
            </w:r>
          </w:p>
        </w:tc>
        <w:tc>
          <w:tcPr>
            <w:tcW w:w="1218" w:type="dxa"/>
          </w:tcPr>
          <w:p w14:paraId="7BB05F5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ió</w:t>
            </w:r>
          </w:p>
        </w:tc>
        <w:tc>
          <w:tcPr>
            <w:tcW w:w="1503" w:type="dxa"/>
          </w:tcPr>
          <w:p w14:paraId="3845A6E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ió</w:t>
            </w:r>
          </w:p>
        </w:tc>
      </w:tr>
      <w:tr w:rsidR="00B22781" w:rsidRPr="00F03362" w14:paraId="54616191" w14:textId="77777777" w:rsidTr="005E5B75">
        <w:trPr>
          <w:trHeight w:val="259"/>
          <w:jc w:val="center"/>
        </w:trPr>
        <w:tc>
          <w:tcPr>
            <w:tcW w:w="1875" w:type="dxa"/>
          </w:tcPr>
          <w:p w14:paraId="20C4C5B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37E1EF7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amos</w:t>
            </w:r>
          </w:p>
        </w:tc>
        <w:tc>
          <w:tcPr>
            <w:tcW w:w="1218" w:type="dxa"/>
          </w:tcPr>
          <w:p w14:paraId="71ABCCD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imos</w:t>
            </w:r>
          </w:p>
        </w:tc>
        <w:tc>
          <w:tcPr>
            <w:tcW w:w="1503" w:type="dxa"/>
          </w:tcPr>
          <w:p w14:paraId="66DD570C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imos</w:t>
            </w:r>
          </w:p>
        </w:tc>
      </w:tr>
      <w:tr w:rsidR="00B22781" w:rsidRPr="00F03362" w14:paraId="02B6962A" w14:textId="77777777" w:rsidTr="005E5B75">
        <w:trPr>
          <w:trHeight w:val="441"/>
          <w:jc w:val="center"/>
        </w:trPr>
        <w:tc>
          <w:tcPr>
            <w:tcW w:w="1875" w:type="dxa"/>
          </w:tcPr>
          <w:p w14:paraId="36E8DB5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Ustedes</w:t>
            </w:r>
          </w:p>
          <w:p w14:paraId="1E3315B0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28D3B13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aron</w:t>
            </w:r>
          </w:p>
          <w:p w14:paraId="5C417DB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asteis</w:t>
            </w:r>
          </w:p>
        </w:tc>
        <w:tc>
          <w:tcPr>
            <w:tcW w:w="1218" w:type="dxa"/>
          </w:tcPr>
          <w:p w14:paraId="5781ACC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ieron</w:t>
            </w: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 xml:space="preserve"> 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 xml:space="preserve">isteis </w:t>
            </w:r>
          </w:p>
        </w:tc>
        <w:tc>
          <w:tcPr>
            <w:tcW w:w="1503" w:type="dxa"/>
          </w:tcPr>
          <w:p w14:paraId="24CF18F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ieron</w:t>
            </w:r>
          </w:p>
          <w:p w14:paraId="37FD125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isteis</w:t>
            </w:r>
          </w:p>
        </w:tc>
      </w:tr>
      <w:tr w:rsidR="00B22781" w:rsidRPr="00F03362" w14:paraId="1D79F17C" w14:textId="77777777" w:rsidTr="005E5B75">
        <w:trPr>
          <w:trHeight w:val="259"/>
          <w:jc w:val="center"/>
        </w:trPr>
        <w:tc>
          <w:tcPr>
            <w:tcW w:w="1875" w:type="dxa"/>
          </w:tcPr>
          <w:p w14:paraId="31AB7FF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1B58A46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aron</w:t>
            </w:r>
          </w:p>
        </w:tc>
        <w:tc>
          <w:tcPr>
            <w:tcW w:w="1218" w:type="dxa"/>
          </w:tcPr>
          <w:p w14:paraId="32A828C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ieron</w:t>
            </w:r>
          </w:p>
        </w:tc>
        <w:tc>
          <w:tcPr>
            <w:tcW w:w="1503" w:type="dxa"/>
          </w:tcPr>
          <w:p w14:paraId="78317C4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ieron</w:t>
            </w:r>
          </w:p>
        </w:tc>
      </w:tr>
      <w:tr w:rsidR="00B22781" w:rsidRPr="00F03362" w14:paraId="2F0A1EB1" w14:textId="77777777" w:rsidTr="005E5B75">
        <w:trPr>
          <w:trHeight w:val="259"/>
          <w:jc w:val="center"/>
        </w:trPr>
        <w:tc>
          <w:tcPr>
            <w:tcW w:w="1875" w:type="dxa"/>
            <w:shd w:val="clear" w:color="auto" w:fill="B8CCE4" w:themeFill="accent1" w:themeFillTint="66"/>
          </w:tcPr>
          <w:p w14:paraId="6A31EA5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17F86367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En futuro</w:t>
            </w:r>
          </w:p>
        </w:tc>
      </w:tr>
      <w:tr w:rsidR="00B22781" w:rsidRPr="00F03362" w14:paraId="2CF0D406" w14:textId="77777777" w:rsidTr="005E5B75">
        <w:trPr>
          <w:trHeight w:val="259"/>
          <w:jc w:val="center"/>
        </w:trPr>
        <w:tc>
          <w:tcPr>
            <w:tcW w:w="1875" w:type="dxa"/>
          </w:tcPr>
          <w:p w14:paraId="32482F96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16566BA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aré</w:t>
            </w:r>
          </w:p>
        </w:tc>
        <w:tc>
          <w:tcPr>
            <w:tcW w:w="1218" w:type="dxa"/>
          </w:tcPr>
          <w:p w14:paraId="0C6DB20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eré</w:t>
            </w:r>
          </w:p>
        </w:tc>
        <w:tc>
          <w:tcPr>
            <w:tcW w:w="1503" w:type="dxa"/>
          </w:tcPr>
          <w:p w14:paraId="67546D4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iré</w:t>
            </w:r>
          </w:p>
        </w:tc>
      </w:tr>
      <w:tr w:rsidR="00B22781" w:rsidRPr="00F03362" w14:paraId="43737F23" w14:textId="77777777" w:rsidTr="005E5B75">
        <w:trPr>
          <w:trHeight w:val="308"/>
          <w:jc w:val="center"/>
        </w:trPr>
        <w:tc>
          <w:tcPr>
            <w:tcW w:w="1875" w:type="dxa"/>
          </w:tcPr>
          <w:p w14:paraId="2E02A97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Tú</w:t>
            </w:r>
          </w:p>
          <w:p w14:paraId="372D334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5C14B88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arás</w:t>
            </w:r>
          </w:p>
          <w:p w14:paraId="21F70FEC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ará</w:t>
            </w:r>
          </w:p>
        </w:tc>
        <w:tc>
          <w:tcPr>
            <w:tcW w:w="1218" w:type="dxa"/>
          </w:tcPr>
          <w:p w14:paraId="1E2A892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erás</w:t>
            </w:r>
          </w:p>
          <w:p w14:paraId="60DC94C0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erá</w:t>
            </w:r>
          </w:p>
        </w:tc>
        <w:tc>
          <w:tcPr>
            <w:tcW w:w="1503" w:type="dxa"/>
          </w:tcPr>
          <w:p w14:paraId="0943860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irás</w:t>
            </w:r>
          </w:p>
          <w:p w14:paraId="7E7AAE0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</w:t>
            </w:r>
          </w:p>
        </w:tc>
      </w:tr>
      <w:tr w:rsidR="00B22781" w:rsidRPr="00F03362" w14:paraId="497E81F0" w14:textId="77777777" w:rsidTr="005E5B75">
        <w:trPr>
          <w:trHeight w:val="259"/>
          <w:jc w:val="center"/>
        </w:trPr>
        <w:tc>
          <w:tcPr>
            <w:tcW w:w="1875" w:type="dxa"/>
          </w:tcPr>
          <w:p w14:paraId="40E142E6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1CD03B96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ará</w:t>
            </w:r>
          </w:p>
        </w:tc>
        <w:tc>
          <w:tcPr>
            <w:tcW w:w="1218" w:type="dxa"/>
          </w:tcPr>
          <w:p w14:paraId="7B8AAEA6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erá</w:t>
            </w:r>
          </w:p>
        </w:tc>
        <w:tc>
          <w:tcPr>
            <w:tcW w:w="1503" w:type="dxa"/>
          </w:tcPr>
          <w:p w14:paraId="125B093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</w:t>
            </w:r>
          </w:p>
        </w:tc>
      </w:tr>
      <w:tr w:rsidR="00B22781" w:rsidRPr="00F03362" w14:paraId="39FF857E" w14:textId="77777777" w:rsidTr="005E5B75">
        <w:trPr>
          <w:trHeight w:val="259"/>
          <w:jc w:val="center"/>
        </w:trPr>
        <w:tc>
          <w:tcPr>
            <w:tcW w:w="1875" w:type="dxa"/>
          </w:tcPr>
          <w:p w14:paraId="154BBC0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15799C0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aremos</w:t>
            </w:r>
          </w:p>
        </w:tc>
        <w:tc>
          <w:tcPr>
            <w:tcW w:w="1218" w:type="dxa"/>
          </w:tcPr>
          <w:p w14:paraId="7563B4EC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eremos</w:t>
            </w:r>
          </w:p>
        </w:tc>
        <w:tc>
          <w:tcPr>
            <w:tcW w:w="1503" w:type="dxa"/>
          </w:tcPr>
          <w:p w14:paraId="0D20AFA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iremos</w:t>
            </w:r>
          </w:p>
        </w:tc>
      </w:tr>
      <w:tr w:rsidR="00B22781" w:rsidRPr="00F03362" w14:paraId="5B35749E" w14:textId="77777777" w:rsidTr="005E5B75">
        <w:trPr>
          <w:trHeight w:val="505"/>
          <w:jc w:val="center"/>
        </w:trPr>
        <w:tc>
          <w:tcPr>
            <w:tcW w:w="1875" w:type="dxa"/>
          </w:tcPr>
          <w:p w14:paraId="1AB0F4D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Ustedes</w:t>
            </w:r>
          </w:p>
          <w:p w14:paraId="11AE7DB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6E193DC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arán</w:t>
            </w:r>
          </w:p>
          <w:p w14:paraId="5964D26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aréis</w:t>
            </w:r>
          </w:p>
        </w:tc>
        <w:tc>
          <w:tcPr>
            <w:tcW w:w="1218" w:type="dxa"/>
          </w:tcPr>
          <w:p w14:paraId="0BE815F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erán</w:t>
            </w:r>
          </w:p>
          <w:p w14:paraId="619FF4E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 xml:space="preserve">eréis </w:t>
            </w:r>
          </w:p>
        </w:tc>
        <w:tc>
          <w:tcPr>
            <w:tcW w:w="1503" w:type="dxa"/>
          </w:tcPr>
          <w:p w14:paraId="50824C8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irán</w:t>
            </w:r>
          </w:p>
          <w:p w14:paraId="31BDD8D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iréis</w:t>
            </w:r>
          </w:p>
        </w:tc>
      </w:tr>
      <w:tr w:rsidR="00B22781" w:rsidRPr="00F03362" w14:paraId="59E3F104" w14:textId="77777777" w:rsidTr="005E5B75">
        <w:trPr>
          <w:trHeight w:val="274"/>
          <w:jc w:val="center"/>
        </w:trPr>
        <w:tc>
          <w:tcPr>
            <w:tcW w:w="1875" w:type="dxa"/>
          </w:tcPr>
          <w:p w14:paraId="2CC7C58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06F2077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Cant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arán</w:t>
            </w:r>
          </w:p>
        </w:tc>
        <w:tc>
          <w:tcPr>
            <w:tcW w:w="1218" w:type="dxa"/>
          </w:tcPr>
          <w:p w14:paraId="0E14386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Tem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erán</w:t>
            </w:r>
          </w:p>
        </w:tc>
        <w:tc>
          <w:tcPr>
            <w:tcW w:w="1503" w:type="dxa"/>
          </w:tcPr>
          <w:p w14:paraId="38C432F7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Part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irán</w:t>
            </w:r>
          </w:p>
        </w:tc>
      </w:tr>
    </w:tbl>
    <w:p w14:paraId="18A204A4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1A98C76B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VERBOS IRREGULARES</w:t>
      </w:r>
    </w:p>
    <w:p w14:paraId="7227246B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2AD00D3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Los verbos </w:t>
      </w:r>
      <w:r w:rsidRPr="00F03362">
        <w:rPr>
          <w:rFonts w:ascii="Arial" w:hAnsi="Arial"/>
          <w:b/>
          <w:sz w:val="18"/>
          <w:szCs w:val="18"/>
          <w:lang w:val="es-ES_tradnl"/>
        </w:rPr>
        <w:t>irregulares</w:t>
      </w:r>
      <w:r w:rsidRPr="00F03362">
        <w:rPr>
          <w:rFonts w:ascii="Arial" w:hAnsi="Arial"/>
          <w:sz w:val="18"/>
          <w:szCs w:val="18"/>
          <w:lang w:val="es-ES_tradnl"/>
        </w:rPr>
        <w:t xml:space="preserve"> son aquellos que </w:t>
      </w:r>
      <w:r w:rsidRPr="00F03362">
        <w:rPr>
          <w:rFonts w:ascii="Arial" w:hAnsi="Arial"/>
          <w:b/>
          <w:sz w:val="18"/>
          <w:szCs w:val="18"/>
          <w:lang w:val="es-ES_tradnl"/>
        </w:rPr>
        <w:t>sufren modificaciones particulares</w:t>
      </w:r>
      <w:r w:rsidRPr="00F03362">
        <w:rPr>
          <w:rFonts w:ascii="Arial" w:hAnsi="Arial"/>
          <w:sz w:val="18"/>
          <w:szCs w:val="18"/>
          <w:lang w:val="es-ES_tradnl"/>
        </w:rPr>
        <w:t xml:space="preserve"> al conjugarse en ciertos modos y tiempos, con respecto a las formas de conjugación tradicionales (como las de </w:t>
      </w:r>
      <w:r w:rsidRPr="00F03362">
        <w:rPr>
          <w:rFonts w:ascii="Arial" w:hAnsi="Arial"/>
          <w:i/>
          <w:sz w:val="18"/>
          <w:szCs w:val="18"/>
          <w:lang w:val="es-ES_tradnl"/>
        </w:rPr>
        <w:t>cantar</w:t>
      </w:r>
      <w:r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i/>
          <w:sz w:val="18"/>
          <w:szCs w:val="18"/>
          <w:lang w:val="es-ES_tradnl"/>
        </w:rPr>
        <w:t>temer</w:t>
      </w:r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 w:rsidRPr="00F03362">
        <w:rPr>
          <w:rFonts w:ascii="Arial" w:hAnsi="Arial"/>
          <w:i/>
          <w:sz w:val="18"/>
          <w:szCs w:val="18"/>
          <w:lang w:val="es-ES_tradnl"/>
        </w:rPr>
        <w:t>partir</w:t>
      </w:r>
      <w:r w:rsidRPr="00F03362">
        <w:rPr>
          <w:rFonts w:ascii="Arial" w:hAnsi="Arial"/>
          <w:sz w:val="18"/>
          <w:szCs w:val="18"/>
          <w:lang w:val="es-ES_tradnl"/>
        </w:rPr>
        <w:t>). En otras palabras, son aquellos en cuya</w:t>
      </w:r>
      <w:r w:rsidRPr="00693BD1">
        <w:rPr>
          <w:rFonts w:ascii="Arial" w:hAnsi="Arial"/>
          <w:sz w:val="18"/>
          <w:szCs w:val="18"/>
          <w:lang w:val="es-ES_tradnl"/>
        </w:rPr>
        <w:t xml:space="preserve"> conjugación </w:t>
      </w:r>
      <w:r w:rsidRPr="00693BD1">
        <w:rPr>
          <w:rFonts w:ascii="Arial" w:hAnsi="Arial"/>
          <w:b/>
          <w:sz w:val="18"/>
          <w:szCs w:val="18"/>
          <w:lang w:val="es-ES_tradnl"/>
        </w:rPr>
        <w:t>varía la escritura de sus lexemas</w:t>
      </w:r>
      <w:r w:rsidRPr="00F03362">
        <w:rPr>
          <w:rFonts w:ascii="Arial" w:hAnsi="Arial"/>
          <w:sz w:val="18"/>
          <w:szCs w:val="18"/>
          <w:lang w:val="es-ES_tradnl"/>
        </w:rPr>
        <w:t xml:space="preserve">, como en el caso de los verbos </w:t>
      </w:r>
      <w:r w:rsidRPr="00F03362">
        <w:rPr>
          <w:rFonts w:ascii="Arial" w:hAnsi="Arial"/>
          <w:i/>
          <w:sz w:val="18"/>
          <w:szCs w:val="18"/>
          <w:lang w:val="es-ES_tradnl"/>
        </w:rPr>
        <w:t>probar</w:t>
      </w:r>
      <w:r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i/>
          <w:sz w:val="18"/>
          <w:szCs w:val="18"/>
          <w:lang w:val="es-ES_tradnl"/>
        </w:rPr>
        <w:t>ser</w:t>
      </w:r>
      <w:r w:rsidRPr="00F03362">
        <w:rPr>
          <w:rFonts w:ascii="Arial" w:hAnsi="Arial"/>
          <w:sz w:val="18"/>
          <w:szCs w:val="18"/>
          <w:lang w:val="es-ES_tradnl"/>
        </w:rPr>
        <w:t xml:space="preserve"> e </w:t>
      </w:r>
      <w:r w:rsidRPr="00F03362">
        <w:rPr>
          <w:rFonts w:ascii="Arial" w:hAnsi="Arial"/>
          <w:i/>
          <w:sz w:val="18"/>
          <w:szCs w:val="18"/>
          <w:lang w:val="es-ES_tradnl"/>
        </w:rPr>
        <w:t>ir</w:t>
      </w:r>
      <w:r w:rsidRPr="00F03362">
        <w:rPr>
          <w:rFonts w:ascii="Arial" w:hAnsi="Arial"/>
          <w:sz w:val="18"/>
          <w:szCs w:val="18"/>
          <w:lang w:val="es-ES_tradnl"/>
        </w:rPr>
        <w:t>. Observa:</w:t>
      </w:r>
    </w:p>
    <w:p w14:paraId="2205847B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Ind w:w="327" w:type="dxa"/>
        <w:tblLook w:val="04A0" w:firstRow="1" w:lastRow="0" w:firstColumn="1" w:lastColumn="0" w:noHBand="0" w:noVBand="1"/>
      </w:tblPr>
      <w:tblGrid>
        <w:gridCol w:w="1677"/>
        <w:gridCol w:w="1197"/>
        <w:gridCol w:w="937"/>
        <w:gridCol w:w="1077"/>
        <w:gridCol w:w="977"/>
        <w:gridCol w:w="837"/>
      </w:tblGrid>
      <w:tr w:rsidR="00B22781" w:rsidRPr="00F03362" w14:paraId="0DF72682" w14:textId="77777777" w:rsidTr="005E5B75">
        <w:trPr>
          <w:trHeight w:val="148"/>
          <w:jc w:val="center"/>
        </w:trPr>
        <w:tc>
          <w:tcPr>
            <w:tcW w:w="0" w:type="auto"/>
            <w:vMerge w:val="restart"/>
            <w:shd w:val="clear" w:color="auto" w:fill="B8CCE4" w:themeFill="accent1" w:themeFillTint="66"/>
            <w:vAlign w:val="center"/>
          </w:tcPr>
          <w:p w14:paraId="48B836C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Persona</w:t>
            </w:r>
          </w:p>
        </w:tc>
        <w:tc>
          <w:tcPr>
            <w:tcW w:w="0" w:type="auto"/>
            <w:gridSpan w:val="5"/>
            <w:shd w:val="clear" w:color="auto" w:fill="B8CCE4" w:themeFill="accent1" w:themeFillTint="66"/>
          </w:tcPr>
          <w:p w14:paraId="5E195C4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En presente</w:t>
            </w:r>
          </w:p>
        </w:tc>
      </w:tr>
      <w:tr w:rsidR="00B22781" w:rsidRPr="00F03362" w14:paraId="1F28F180" w14:textId="77777777" w:rsidTr="005E5B75">
        <w:trPr>
          <w:trHeight w:val="148"/>
          <w:jc w:val="center"/>
        </w:trPr>
        <w:tc>
          <w:tcPr>
            <w:tcW w:w="0" w:type="auto"/>
            <w:vMerge/>
            <w:shd w:val="clear" w:color="auto" w:fill="B8CCE4" w:themeFill="accent1" w:themeFillTint="66"/>
            <w:vAlign w:val="center"/>
          </w:tcPr>
          <w:p w14:paraId="5D8CFA9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14:paraId="0476DAB0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Probar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14:paraId="5EB0454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Ser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14:paraId="2B5E057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Estar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14:paraId="51037B5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Hacer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14:paraId="0D9EC64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 xml:space="preserve">Ir </w:t>
            </w:r>
          </w:p>
        </w:tc>
      </w:tr>
      <w:tr w:rsidR="00B22781" w:rsidRPr="00F03362" w14:paraId="40017E2C" w14:textId="77777777" w:rsidTr="005E5B75">
        <w:trPr>
          <w:trHeight w:val="148"/>
          <w:jc w:val="center"/>
        </w:trPr>
        <w:tc>
          <w:tcPr>
            <w:tcW w:w="0" w:type="auto"/>
          </w:tcPr>
          <w:p w14:paraId="00C58A5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Yo</w:t>
            </w:r>
          </w:p>
        </w:tc>
        <w:tc>
          <w:tcPr>
            <w:tcW w:w="0" w:type="auto"/>
          </w:tcPr>
          <w:p w14:paraId="35586F4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Pruebo</w:t>
            </w:r>
          </w:p>
        </w:tc>
        <w:tc>
          <w:tcPr>
            <w:tcW w:w="0" w:type="auto"/>
          </w:tcPr>
          <w:p w14:paraId="1CB23B4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Soy</w:t>
            </w:r>
          </w:p>
        </w:tc>
        <w:tc>
          <w:tcPr>
            <w:tcW w:w="0" w:type="auto"/>
          </w:tcPr>
          <w:p w14:paraId="7C981BF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Estoy</w:t>
            </w:r>
          </w:p>
        </w:tc>
        <w:tc>
          <w:tcPr>
            <w:tcW w:w="0" w:type="auto"/>
          </w:tcPr>
          <w:p w14:paraId="7276CCA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Hago</w:t>
            </w:r>
          </w:p>
        </w:tc>
        <w:tc>
          <w:tcPr>
            <w:tcW w:w="0" w:type="auto"/>
          </w:tcPr>
          <w:p w14:paraId="52952D8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Voy</w:t>
            </w:r>
          </w:p>
        </w:tc>
      </w:tr>
      <w:tr w:rsidR="00B22781" w:rsidRPr="00F03362" w14:paraId="6B54C54B" w14:textId="77777777" w:rsidTr="005E5B75">
        <w:trPr>
          <w:trHeight w:val="148"/>
          <w:jc w:val="center"/>
        </w:trPr>
        <w:tc>
          <w:tcPr>
            <w:tcW w:w="0" w:type="auto"/>
          </w:tcPr>
          <w:p w14:paraId="145232C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lastRenderedPageBreak/>
              <w:t>Tú</w:t>
            </w:r>
          </w:p>
          <w:p w14:paraId="3073D3F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</w:t>
            </w:r>
          </w:p>
        </w:tc>
        <w:tc>
          <w:tcPr>
            <w:tcW w:w="0" w:type="auto"/>
          </w:tcPr>
          <w:p w14:paraId="669871D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Pruebas</w:t>
            </w:r>
          </w:p>
          <w:p w14:paraId="01552D2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Prueba</w:t>
            </w:r>
          </w:p>
        </w:tc>
        <w:tc>
          <w:tcPr>
            <w:tcW w:w="0" w:type="auto"/>
          </w:tcPr>
          <w:p w14:paraId="3BB1693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Eres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Es</w:t>
            </w:r>
          </w:p>
        </w:tc>
        <w:tc>
          <w:tcPr>
            <w:tcW w:w="0" w:type="auto"/>
          </w:tcPr>
          <w:p w14:paraId="201F149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Estás</w:t>
            </w:r>
          </w:p>
          <w:p w14:paraId="6366ACF7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Está</w:t>
            </w:r>
          </w:p>
        </w:tc>
        <w:tc>
          <w:tcPr>
            <w:tcW w:w="0" w:type="auto"/>
          </w:tcPr>
          <w:p w14:paraId="7506691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Haces</w:t>
            </w:r>
          </w:p>
          <w:p w14:paraId="11FA0CF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Hace</w:t>
            </w:r>
          </w:p>
        </w:tc>
        <w:tc>
          <w:tcPr>
            <w:tcW w:w="0" w:type="auto"/>
          </w:tcPr>
          <w:p w14:paraId="40CF49F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Vas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Va</w:t>
            </w:r>
          </w:p>
        </w:tc>
      </w:tr>
      <w:tr w:rsidR="00B22781" w:rsidRPr="00F03362" w14:paraId="033BBEB3" w14:textId="77777777" w:rsidTr="005E5B75">
        <w:trPr>
          <w:trHeight w:val="148"/>
          <w:jc w:val="center"/>
        </w:trPr>
        <w:tc>
          <w:tcPr>
            <w:tcW w:w="0" w:type="auto"/>
          </w:tcPr>
          <w:p w14:paraId="2E21BC2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Él/ ella</w:t>
            </w:r>
          </w:p>
        </w:tc>
        <w:tc>
          <w:tcPr>
            <w:tcW w:w="0" w:type="auto"/>
          </w:tcPr>
          <w:p w14:paraId="5F3C831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Prueba</w:t>
            </w:r>
          </w:p>
        </w:tc>
        <w:tc>
          <w:tcPr>
            <w:tcW w:w="0" w:type="auto"/>
          </w:tcPr>
          <w:p w14:paraId="2F7D7EB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</w:t>
            </w:r>
          </w:p>
        </w:tc>
        <w:tc>
          <w:tcPr>
            <w:tcW w:w="0" w:type="auto"/>
          </w:tcPr>
          <w:p w14:paraId="7C73144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Está</w:t>
            </w:r>
          </w:p>
        </w:tc>
        <w:tc>
          <w:tcPr>
            <w:tcW w:w="0" w:type="auto"/>
          </w:tcPr>
          <w:p w14:paraId="65DD29C0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Hace</w:t>
            </w:r>
          </w:p>
        </w:tc>
        <w:tc>
          <w:tcPr>
            <w:tcW w:w="0" w:type="auto"/>
          </w:tcPr>
          <w:p w14:paraId="70979BA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Va</w:t>
            </w:r>
          </w:p>
        </w:tc>
      </w:tr>
      <w:tr w:rsidR="00B22781" w:rsidRPr="00F03362" w14:paraId="2F898F74" w14:textId="77777777" w:rsidTr="005E5B75">
        <w:trPr>
          <w:trHeight w:val="259"/>
          <w:jc w:val="center"/>
        </w:trPr>
        <w:tc>
          <w:tcPr>
            <w:tcW w:w="0" w:type="auto"/>
          </w:tcPr>
          <w:p w14:paraId="260F88E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Nosotros/nosotras</w:t>
            </w:r>
          </w:p>
        </w:tc>
        <w:tc>
          <w:tcPr>
            <w:tcW w:w="0" w:type="auto"/>
          </w:tcPr>
          <w:p w14:paraId="3D0408B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Probamos</w:t>
            </w:r>
          </w:p>
        </w:tc>
        <w:tc>
          <w:tcPr>
            <w:tcW w:w="0" w:type="auto"/>
          </w:tcPr>
          <w:p w14:paraId="5ED0576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Somos</w:t>
            </w:r>
          </w:p>
        </w:tc>
        <w:tc>
          <w:tcPr>
            <w:tcW w:w="0" w:type="auto"/>
          </w:tcPr>
          <w:p w14:paraId="79B630A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Estamos</w:t>
            </w:r>
          </w:p>
        </w:tc>
        <w:tc>
          <w:tcPr>
            <w:tcW w:w="0" w:type="auto"/>
          </w:tcPr>
          <w:p w14:paraId="5D7685BC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Hacemos</w:t>
            </w:r>
          </w:p>
        </w:tc>
        <w:tc>
          <w:tcPr>
            <w:tcW w:w="0" w:type="auto"/>
          </w:tcPr>
          <w:p w14:paraId="26F5675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Vamos</w:t>
            </w:r>
          </w:p>
        </w:tc>
      </w:tr>
      <w:tr w:rsidR="00B22781" w:rsidRPr="00F03362" w14:paraId="7F46F032" w14:textId="77777777" w:rsidTr="005E5B75">
        <w:trPr>
          <w:trHeight w:val="351"/>
          <w:jc w:val="center"/>
        </w:trPr>
        <w:tc>
          <w:tcPr>
            <w:tcW w:w="0" w:type="auto"/>
          </w:tcPr>
          <w:p w14:paraId="4B5126B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Ustedes</w:t>
            </w:r>
          </w:p>
          <w:p w14:paraId="0347F316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Vosotros/vosotras</w:t>
            </w:r>
          </w:p>
        </w:tc>
        <w:tc>
          <w:tcPr>
            <w:tcW w:w="0" w:type="auto"/>
          </w:tcPr>
          <w:p w14:paraId="7A453EF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Prueban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Probáis</w:t>
            </w:r>
          </w:p>
        </w:tc>
        <w:tc>
          <w:tcPr>
            <w:tcW w:w="0" w:type="auto"/>
          </w:tcPr>
          <w:p w14:paraId="4D8DC83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Son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Sois</w:t>
            </w:r>
          </w:p>
        </w:tc>
        <w:tc>
          <w:tcPr>
            <w:tcW w:w="0" w:type="auto"/>
          </w:tcPr>
          <w:p w14:paraId="5346331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Están</w:t>
            </w:r>
          </w:p>
          <w:p w14:paraId="47235FD6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Estáis</w:t>
            </w:r>
          </w:p>
        </w:tc>
        <w:tc>
          <w:tcPr>
            <w:tcW w:w="0" w:type="auto"/>
          </w:tcPr>
          <w:p w14:paraId="3320641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Hacen</w:t>
            </w:r>
          </w:p>
          <w:p w14:paraId="7CACADE7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Hacéis</w:t>
            </w:r>
          </w:p>
        </w:tc>
        <w:tc>
          <w:tcPr>
            <w:tcW w:w="0" w:type="auto"/>
          </w:tcPr>
          <w:p w14:paraId="0798782C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Van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Vais</w:t>
            </w:r>
          </w:p>
        </w:tc>
      </w:tr>
      <w:tr w:rsidR="00B22781" w:rsidRPr="00F03362" w14:paraId="245B1504" w14:textId="77777777" w:rsidTr="005E5B75">
        <w:trPr>
          <w:trHeight w:val="259"/>
          <w:jc w:val="center"/>
        </w:trPr>
        <w:tc>
          <w:tcPr>
            <w:tcW w:w="0" w:type="auto"/>
          </w:tcPr>
          <w:p w14:paraId="5F79A18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Ellos/ellas</w:t>
            </w:r>
          </w:p>
        </w:tc>
        <w:tc>
          <w:tcPr>
            <w:tcW w:w="0" w:type="auto"/>
          </w:tcPr>
          <w:p w14:paraId="583793E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Prueban</w:t>
            </w:r>
          </w:p>
        </w:tc>
        <w:tc>
          <w:tcPr>
            <w:tcW w:w="0" w:type="auto"/>
          </w:tcPr>
          <w:p w14:paraId="67331F60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Son</w:t>
            </w:r>
          </w:p>
        </w:tc>
        <w:tc>
          <w:tcPr>
            <w:tcW w:w="0" w:type="auto"/>
          </w:tcPr>
          <w:p w14:paraId="2F4780C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Están</w:t>
            </w:r>
          </w:p>
        </w:tc>
        <w:tc>
          <w:tcPr>
            <w:tcW w:w="0" w:type="auto"/>
          </w:tcPr>
          <w:p w14:paraId="65239F57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Hacen</w:t>
            </w:r>
          </w:p>
        </w:tc>
        <w:tc>
          <w:tcPr>
            <w:tcW w:w="0" w:type="auto"/>
          </w:tcPr>
          <w:p w14:paraId="22A4B907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Van</w:t>
            </w:r>
          </w:p>
        </w:tc>
      </w:tr>
      <w:tr w:rsidR="00B22781" w:rsidRPr="00F03362" w14:paraId="4AC8B347" w14:textId="77777777" w:rsidTr="005E5B75">
        <w:trPr>
          <w:trHeight w:val="254"/>
          <w:jc w:val="center"/>
        </w:trPr>
        <w:tc>
          <w:tcPr>
            <w:tcW w:w="0" w:type="auto"/>
            <w:shd w:val="clear" w:color="auto" w:fill="B8CCE4" w:themeFill="accent1" w:themeFillTint="66"/>
          </w:tcPr>
          <w:p w14:paraId="5541FB4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Persona</w:t>
            </w:r>
          </w:p>
        </w:tc>
        <w:tc>
          <w:tcPr>
            <w:tcW w:w="0" w:type="auto"/>
            <w:gridSpan w:val="5"/>
            <w:shd w:val="clear" w:color="auto" w:fill="B8CCE4" w:themeFill="accent1" w:themeFillTint="66"/>
          </w:tcPr>
          <w:p w14:paraId="5F513E1C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En pasado (pretérito perfecto)</w:t>
            </w:r>
          </w:p>
        </w:tc>
      </w:tr>
      <w:tr w:rsidR="00B22781" w:rsidRPr="00F03362" w14:paraId="0D22FE97" w14:textId="77777777" w:rsidTr="005E5B75">
        <w:trPr>
          <w:trHeight w:val="259"/>
          <w:jc w:val="center"/>
        </w:trPr>
        <w:tc>
          <w:tcPr>
            <w:tcW w:w="0" w:type="auto"/>
          </w:tcPr>
          <w:p w14:paraId="1092955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Yo</w:t>
            </w:r>
          </w:p>
        </w:tc>
        <w:tc>
          <w:tcPr>
            <w:tcW w:w="0" w:type="auto"/>
          </w:tcPr>
          <w:p w14:paraId="62780FA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Probé</w:t>
            </w:r>
          </w:p>
        </w:tc>
        <w:tc>
          <w:tcPr>
            <w:tcW w:w="0" w:type="auto"/>
          </w:tcPr>
          <w:p w14:paraId="32FE87B0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</w:t>
            </w:r>
          </w:p>
        </w:tc>
        <w:tc>
          <w:tcPr>
            <w:tcW w:w="0" w:type="auto"/>
          </w:tcPr>
          <w:p w14:paraId="69A83FF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Estuve</w:t>
            </w:r>
          </w:p>
        </w:tc>
        <w:tc>
          <w:tcPr>
            <w:tcW w:w="0" w:type="auto"/>
          </w:tcPr>
          <w:p w14:paraId="76AB603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Hice</w:t>
            </w:r>
          </w:p>
        </w:tc>
        <w:tc>
          <w:tcPr>
            <w:tcW w:w="0" w:type="auto"/>
          </w:tcPr>
          <w:p w14:paraId="2797FF1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</w:t>
            </w:r>
          </w:p>
        </w:tc>
      </w:tr>
      <w:tr w:rsidR="00B22781" w:rsidRPr="00F03362" w14:paraId="1744179A" w14:textId="77777777" w:rsidTr="005E5B75">
        <w:trPr>
          <w:trHeight w:val="441"/>
          <w:jc w:val="center"/>
        </w:trPr>
        <w:tc>
          <w:tcPr>
            <w:tcW w:w="0" w:type="auto"/>
          </w:tcPr>
          <w:p w14:paraId="128D8E6C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Tú</w:t>
            </w:r>
          </w:p>
          <w:p w14:paraId="5B9D751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</w:t>
            </w:r>
          </w:p>
        </w:tc>
        <w:tc>
          <w:tcPr>
            <w:tcW w:w="0" w:type="auto"/>
          </w:tcPr>
          <w:p w14:paraId="42A2B5F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Probaste</w:t>
            </w:r>
          </w:p>
          <w:p w14:paraId="772CD70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Probó</w:t>
            </w:r>
          </w:p>
        </w:tc>
        <w:tc>
          <w:tcPr>
            <w:tcW w:w="0" w:type="auto"/>
          </w:tcPr>
          <w:p w14:paraId="0E41BD6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Fuiste</w:t>
            </w:r>
          </w:p>
          <w:p w14:paraId="0B0CB39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</w:t>
            </w:r>
          </w:p>
        </w:tc>
        <w:tc>
          <w:tcPr>
            <w:tcW w:w="0" w:type="auto"/>
          </w:tcPr>
          <w:p w14:paraId="0151D1F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Estuviste</w:t>
            </w:r>
          </w:p>
          <w:p w14:paraId="3AF1AA9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Estuvo</w:t>
            </w:r>
          </w:p>
        </w:tc>
        <w:tc>
          <w:tcPr>
            <w:tcW w:w="0" w:type="auto"/>
          </w:tcPr>
          <w:p w14:paraId="642AD207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Hiciste</w:t>
            </w:r>
          </w:p>
          <w:p w14:paraId="59C8340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Hizo</w:t>
            </w:r>
          </w:p>
        </w:tc>
        <w:tc>
          <w:tcPr>
            <w:tcW w:w="0" w:type="auto"/>
          </w:tcPr>
          <w:p w14:paraId="7081CAE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Fuiste</w:t>
            </w:r>
          </w:p>
          <w:p w14:paraId="3E532876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</w:t>
            </w:r>
          </w:p>
        </w:tc>
      </w:tr>
      <w:tr w:rsidR="00B22781" w:rsidRPr="00F03362" w14:paraId="14CF8C2F" w14:textId="77777777" w:rsidTr="005E5B75">
        <w:trPr>
          <w:trHeight w:val="259"/>
          <w:jc w:val="center"/>
        </w:trPr>
        <w:tc>
          <w:tcPr>
            <w:tcW w:w="0" w:type="auto"/>
          </w:tcPr>
          <w:p w14:paraId="2A4A358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Él/ ella</w:t>
            </w:r>
          </w:p>
        </w:tc>
        <w:tc>
          <w:tcPr>
            <w:tcW w:w="0" w:type="auto"/>
          </w:tcPr>
          <w:p w14:paraId="7BF459E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Probaron</w:t>
            </w:r>
          </w:p>
        </w:tc>
        <w:tc>
          <w:tcPr>
            <w:tcW w:w="0" w:type="auto"/>
          </w:tcPr>
          <w:p w14:paraId="682AC9C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</w:t>
            </w:r>
          </w:p>
        </w:tc>
        <w:tc>
          <w:tcPr>
            <w:tcW w:w="0" w:type="auto"/>
          </w:tcPr>
          <w:p w14:paraId="4C8C2B6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Estuvo</w:t>
            </w:r>
          </w:p>
        </w:tc>
        <w:tc>
          <w:tcPr>
            <w:tcW w:w="0" w:type="auto"/>
          </w:tcPr>
          <w:p w14:paraId="386A63F7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Hizo</w:t>
            </w:r>
          </w:p>
        </w:tc>
        <w:tc>
          <w:tcPr>
            <w:tcW w:w="0" w:type="auto"/>
          </w:tcPr>
          <w:p w14:paraId="6489C82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</w:t>
            </w:r>
          </w:p>
        </w:tc>
      </w:tr>
      <w:tr w:rsidR="00B22781" w:rsidRPr="00F03362" w14:paraId="49DB508B" w14:textId="77777777" w:rsidTr="005E5B75">
        <w:trPr>
          <w:trHeight w:val="259"/>
          <w:jc w:val="center"/>
        </w:trPr>
        <w:tc>
          <w:tcPr>
            <w:tcW w:w="0" w:type="auto"/>
          </w:tcPr>
          <w:p w14:paraId="794193A7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Nosotros/nosotras</w:t>
            </w:r>
          </w:p>
        </w:tc>
        <w:tc>
          <w:tcPr>
            <w:tcW w:w="0" w:type="auto"/>
          </w:tcPr>
          <w:p w14:paraId="63CA70C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Probamos</w:t>
            </w:r>
          </w:p>
        </w:tc>
        <w:tc>
          <w:tcPr>
            <w:tcW w:w="0" w:type="auto"/>
          </w:tcPr>
          <w:p w14:paraId="6855F0C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Fuimos</w:t>
            </w:r>
          </w:p>
        </w:tc>
        <w:tc>
          <w:tcPr>
            <w:tcW w:w="0" w:type="auto"/>
          </w:tcPr>
          <w:p w14:paraId="4403557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Estuvimos</w:t>
            </w:r>
          </w:p>
        </w:tc>
        <w:tc>
          <w:tcPr>
            <w:tcW w:w="0" w:type="auto"/>
          </w:tcPr>
          <w:p w14:paraId="4EF1A4A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Hicimos</w:t>
            </w:r>
          </w:p>
        </w:tc>
        <w:tc>
          <w:tcPr>
            <w:tcW w:w="0" w:type="auto"/>
          </w:tcPr>
          <w:p w14:paraId="27462A8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Fuimos</w:t>
            </w:r>
          </w:p>
        </w:tc>
      </w:tr>
      <w:tr w:rsidR="00B22781" w:rsidRPr="00F03362" w14:paraId="2FFE3AE3" w14:textId="77777777" w:rsidTr="005E5B75">
        <w:trPr>
          <w:trHeight w:val="305"/>
          <w:jc w:val="center"/>
        </w:trPr>
        <w:tc>
          <w:tcPr>
            <w:tcW w:w="0" w:type="auto"/>
          </w:tcPr>
          <w:p w14:paraId="7DADBED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Ustedes</w:t>
            </w:r>
          </w:p>
          <w:p w14:paraId="0D7FDA0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Vosotros/vosotras</w:t>
            </w:r>
          </w:p>
        </w:tc>
        <w:tc>
          <w:tcPr>
            <w:tcW w:w="0" w:type="auto"/>
          </w:tcPr>
          <w:p w14:paraId="7CDB61B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Probaron</w:t>
            </w:r>
          </w:p>
          <w:p w14:paraId="0740349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Probasteis</w:t>
            </w:r>
          </w:p>
        </w:tc>
        <w:tc>
          <w:tcPr>
            <w:tcW w:w="0" w:type="auto"/>
          </w:tcPr>
          <w:p w14:paraId="452D9A6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Fueron</w:t>
            </w:r>
          </w:p>
          <w:p w14:paraId="0188772C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Fuisteis</w:t>
            </w:r>
          </w:p>
        </w:tc>
        <w:tc>
          <w:tcPr>
            <w:tcW w:w="0" w:type="auto"/>
          </w:tcPr>
          <w:p w14:paraId="6B50971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Estuvieron</w:t>
            </w:r>
          </w:p>
          <w:p w14:paraId="0DC151D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Estuvisteis</w:t>
            </w:r>
          </w:p>
        </w:tc>
        <w:tc>
          <w:tcPr>
            <w:tcW w:w="0" w:type="auto"/>
          </w:tcPr>
          <w:p w14:paraId="4C6D1CC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Hicieron</w:t>
            </w:r>
          </w:p>
          <w:p w14:paraId="10F6450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Hicisteis</w:t>
            </w:r>
          </w:p>
        </w:tc>
        <w:tc>
          <w:tcPr>
            <w:tcW w:w="0" w:type="auto"/>
          </w:tcPr>
          <w:p w14:paraId="52C2061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Fueron</w:t>
            </w:r>
          </w:p>
          <w:p w14:paraId="78715CB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Fuisteis</w:t>
            </w:r>
          </w:p>
        </w:tc>
      </w:tr>
      <w:tr w:rsidR="00B22781" w:rsidRPr="00F03362" w14:paraId="25E2F8A5" w14:textId="77777777" w:rsidTr="005E5B75">
        <w:trPr>
          <w:trHeight w:val="259"/>
          <w:jc w:val="center"/>
        </w:trPr>
        <w:tc>
          <w:tcPr>
            <w:tcW w:w="0" w:type="auto"/>
          </w:tcPr>
          <w:p w14:paraId="4725D3A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Ellos/ellas</w:t>
            </w:r>
          </w:p>
        </w:tc>
        <w:tc>
          <w:tcPr>
            <w:tcW w:w="0" w:type="auto"/>
          </w:tcPr>
          <w:p w14:paraId="1136A36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Probaron</w:t>
            </w:r>
          </w:p>
        </w:tc>
        <w:tc>
          <w:tcPr>
            <w:tcW w:w="0" w:type="auto"/>
          </w:tcPr>
          <w:p w14:paraId="7827CDE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Fueron</w:t>
            </w:r>
          </w:p>
        </w:tc>
        <w:tc>
          <w:tcPr>
            <w:tcW w:w="0" w:type="auto"/>
          </w:tcPr>
          <w:p w14:paraId="2A122FA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Estuvieron</w:t>
            </w:r>
          </w:p>
        </w:tc>
        <w:tc>
          <w:tcPr>
            <w:tcW w:w="0" w:type="auto"/>
          </w:tcPr>
          <w:p w14:paraId="16BB819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Hicieron</w:t>
            </w:r>
          </w:p>
        </w:tc>
        <w:tc>
          <w:tcPr>
            <w:tcW w:w="0" w:type="auto"/>
          </w:tcPr>
          <w:p w14:paraId="32669EB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Fueron</w:t>
            </w:r>
          </w:p>
        </w:tc>
      </w:tr>
      <w:tr w:rsidR="00B22781" w:rsidRPr="00F03362" w14:paraId="6CFE62F7" w14:textId="77777777" w:rsidTr="005E5B75">
        <w:trPr>
          <w:trHeight w:val="259"/>
          <w:jc w:val="center"/>
        </w:trPr>
        <w:tc>
          <w:tcPr>
            <w:tcW w:w="0" w:type="auto"/>
            <w:shd w:val="clear" w:color="auto" w:fill="B8CCE4" w:themeFill="accent1" w:themeFillTint="66"/>
          </w:tcPr>
          <w:p w14:paraId="0F698D96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Persona</w:t>
            </w:r>
          </w:p>
        </w:tc>
        <w:tc>
          <w:tcPr>
            <w:tcW w:w="0" w:type="auto"/>
            <w:gridSpan w:val="5"/>
            <w:shd w:val="clear" w:color="auto" w:fill="B8CCE4" w:themeFill="accent1" w:themeFillTint="66"/>
          </w:tcPr>
          <w:p w14:paraId="5F697D7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b/>
                <w:sz w:val="18"/>
                <w:szCs w:val="18"/>
                <w:lang w:val="es-ES_tradnl" w:eastAsia="ja-JP"/>
              </w:rPr>
              <w:t>En futuro</w:t>
            </w:r>
          </w:p>
        </w:tc>
      </w:tr>
      <w:tr w:rsidR="00B22781" w:rsidRPr="00F03362" w14:paraId="0E522C2C" w14:textId="77777777" w:rsidTr="005E5B75">
        <w:trPr>
          <w:trHeight w:val="259"/>
          <w:jc w:val="center"/>
        </w:trPr>
        <w:tc>
          <w:tcPr>
            <w:tcW w:w="0" w:type="auto"/>
          </w:tcPr>
          <w:p w14:paraId="762794C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Yo</w:t>
            </w:r>
          </w:p>
        </w:tc>
        <w:tc>
          <w:tcPr>
            <w:tcW w:w="0" w:type="auto"/>
          </w:tcPr>
          <w:p w14:paraId="6783FB5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Probaré</w:t>
            </w:r>
          </w:p>
        </w:tc>
        <w:tc>
          <w:tcPr>
            <w:tcW w:w="0" w:type="auto"/>
          </w:tcPr>
          <w:p w14:paraId="4D4E69CF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Seré</w:t>
            </w:r>
          </w:p>
        </w:tc>
        <w:tc>
          <w:tcPr>
            <w:tcW w:w="0" w:type="auto"/>
          </w:tcPr>
          <w:p w14:paraId="543E1A4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Estaré</w:t>
            </w:r>
          </w:p>
        </w:tc>
        <w:tc>
          <w:tcPr>
            <w:tcW w:w="0" w:type="auto"/>
          </w:tcPr>
          <w:p w14:paraId="6D837EE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Haré</w:t>
            </w:r>
          </w:p>
        </w:tc>
        <w:tc>
          <w:tcPr>
            <w:tcW w:w="0" w:type="auto"/>
          </w:tcPr>
          <w:p w14:paraId="68A7F440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Iré</w:t>
            </w:r>
          </w:p>
        </w:tc>
      </w:tr>
      <w:tr w:rsidR="00B22781" w:rsidRPr="00F03362" w14:paraId="166801FE" w14:textId="77777777" w:rsidTr="005E5B75">
        <w:trPr>
          <w:trHeight w:val="308"/>
          <w:jc w:val="center"/>
        </w:trPr>
        <w:tc>
          <w:tcPr>
            <w:tcW w:w="0" w:type="auto"/>
          </w:tcPr>
          <w:p w14:paraId="01753D3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Tú</w:t>
            </w:r>
          </w:p>
          <w:p w14:paraId="09B97D43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</w:t>
            </w:r>
          </w:p>
        </w:tc>
        <w:tc>
          <w:tcPr>
            <w:tcW w:w="0" w:type="auto"/>
          </w:tcPr>
          <w:p w14:paraId="2C071B8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Probarás</w:t>
            </w:r>
          </w:p>
          <w:p w14:paraId="27B6F0A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Probará</w:t>
            </w:r>
          </w:p>
        </w:tc>
        <w:tc>
          <w:tcPr>
            <w:tcW w:w="0" w:type="auto"/>
          </w:tcPr>
          <w:p w14:paraId="303A1AA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Serás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Será</w:t>
            </w:r>
          </w:p>
        </w:tc>
        <w:tc>
          <w:tcPr>
            <w:tcW w:w="0" w:type="auto"/>
          </w:tcPr>
          <w:p w14:paraId="401C754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Estarás</w:t>
            </w:r>
          </w:p>
          <w:p w14:paraId="1ECC24BC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Estará</w:t>
            </w:r>
          </w:p>
        </w:tc>
        <w:tc>
          <w:tcPr>
            <w:tcW w:w="0" w:type="auto"/>
          </w:tcPr>
          <w:p w14:paraId="18AA0CB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Harás</w:t>
            </w:r>
          </w:p>
          <w:p w14:paraId="4EB6F98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Hará</w:t>
            </w:r>
          </w:p>
        </w:tc>
        <w:tc>
          <w:tcPr>
            <w:tcW w:w="0" w:type="auto"/>
          </w:tcPr>
          <w:p w14:paraId="5C8FDEE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Irás</w:t>
            </w: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br/>
              <w:t>Irá</w:t>
            </w:r>
          </w:p>
        </w:tc>
      </w:tr>
      <w:tr w:rsidR="00B22781" w:rsidRPr="00F03362" w14:paraId="12180019" w14:textId="77777777" w:rsidTr="005E5B75">
        <w:trPr>
          <w:trHeight w:val="259"/>
          <w:jc w:val="center"/>
        </w:trPr>
        <w:tc>
          <w:tcPr>
            <w:tcW w:w="0" w:type="auto"/>
          </w:tcPr>
          <w:p w14:paraId="2F212339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Él/ ella</w:t>
            </w:r>
          </w:p>
        </w:tc>
        <w:tc>
          <w:tcPr>
            <w:tcW w:w="0" w:type="auto"/>
          </w:tcPr>
          <w:p w14:paraId="2551132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Probará</w:t>
            </w:r>
          </w:p>
        </w:tc>
        <w:tc>
          <w:tcPr>
            <w:tcW w:w="0" w:type="auto"/>
          </w:tcPr>
          <w:p w14:paraId="3258AA0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Será</w:t>
            </w:r>
          </w:p>
        </w:tc>
        <w:tc>
          <w:tcPr>
            <w:tcW w:w="0" w:type="auto"/>
          </w:tcPr>
          <w:p w14:paraId="0E7F360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Estará</w:t>
            </w:r>
          </w:p>
        </w:tc>
        <w:tc>
          <w:tcPr>
            <w:tcW w:w="0" w:type="auto"/>
          </w:tcPr>
          <w:p w14:paraId="41490EA0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Hará</w:t>
            </w:r>
          </w:p>
        </w:tc>
        <w:tc>
          <w:tcPr>
            <w:tcW w:w="0" w:type="auto"/>
          </w:tcPr>
          <w:p w14:paraId="2AC2E6A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</w:t>
            </w:r>
          </w:p>
        </w:tc>
      </w:tr>
      <w:tr w:rsidR="00B22781" w:rsidRPr="00F03362" w14:paraId="57EFD1A9" w14:textId="77777777" w:rsidTr="005E5B75">
        <w:trPr>
          <w:trHeight w:val="259"/>
          <w:jc w:val="center"/>
        </w:trPr>
        <w:tc>
          <w:tcPr>
            <w:tcW w:w="0" w:type="auto"/>
          </w:tcPr>
          <w:p w14:paraId="3DC8679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Nosotros/nosotras</w:t>
            </w:r>
          </w:p>
        </w:tc>
        <w:tc>
          <w:tcPr>
            <w:tcW w:w="0" w:type="auto"/>
          </w:tcPr>
          <w:p w14:paraId="4C3BFC8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Probaremos</w:t>
            </w:r>
          </w:p>
        </w:tc>
        <w:tc>
          <w:tcPr>
            <w:tcW w:w="0" w:type="auto"/>
          </w:tcPr>
          <w:p w14:paraId="3452AE1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Seremos</w:t>
            </w:r>
          </w:p>
        </w:tc>
        <w:tc>
          <w:tcPr>
            <w:tcW w:w="0" w:type="auto"/>
          </w:tcPr>
          <w:p w14:paraId="62EE72C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Estaremos</w:t>
            </w:r>
          </w:p>
        </w:tc>
        <w:tc>
          <w:tcPr>
            <w:tcW w:w="0" w:type="auto"/>
          </w:tcPr>
          <w:p w14:paraId="70B68A91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Haremos</w:t>
            </w:r>
          </w:p>
        </w:tc>
        <w:tc>
          <w:tcPr>
            <w:tcW w:w="0" w:type="auto"/>
          </w:tcPr>
          <w:p w14:paraId="25EEDF0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Iremos</w:t>
            </w:r>
          </w:p>
        </w:tc>
      </w:tr>
      <w:tr w:rsidR="00B22781" w:rsidRPr="00F03362" w14:paraId="3E444BBE" w14:textId="77777777" w:rsidTr="005E5B75">
        <w:trPr>
          <w:trHeight w:val="251"/>
          <w:jc w:val="center"/>
        </w:trPr>
        <w:tc>
          <w:tcPr>
            <w:tcW w:w="0" w:type="auto"/>
          </w:tcPr>
          <w:p w14:paraId="264B155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Ustedes</w:t>
            </w:r>
          </w:p>
          <w:p w14:paraId="297F69E0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Vosotros/vosotras</w:t>
            </w:r>
          </w:p>
        </w:tc>
        <w:tc>
          <w:tcPr>
            <w:tcW w:w="0" w:type="auto"/>
          </w:tcPr>
          <w:p w14:paraId="180D8F18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Probarán</w:t>
            </w:r>
          </w:p>
          <w:p w14:paraId="5B374197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Probaréis</w:t>
            </w:r>
          </w:p>
        </w:tc>
        <w:tc>
          <w:tcPr>
            <w:tcW w:w="0" w:type="auto"/>
          </w:tcPr>
          <w:p w14:paraId="71DC2EB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Serán</w:t>
            </w:r>
          </w:p>
          <w:p w14:paraId="26F851A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Seréis</w:t>
            </w:r>
          </w:p>
        </w:tc>
        <w:tc>
          <w:tcPr>
            <w:tcW w:w="0" w:type="auto"/>
          </w:tcPr>
          <w:p w14:paraId="1F608E24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Estarán</w:t>
            </w:r>
          </w:p>
          <w:p w14:paraId="5639D03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Estaréis</w:t>
            </w:r>
          </w:p>
        </w:tc>
        <w:tc>
          <w:tcPr>
            <w:tcW w:w="0" w:type="auto"/>
          </w:tcPr>
          <w:p w14:paraId="02F4F532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Harán</w:t>
            </w:r>
          </w:p>
          <w:p w14:paraId="0A6F2947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Haréis</w:t>
            </w:r>
          </w:p>
        </w:tc>
        <w:tc>
          <w:tcPr>
            <w:tcW w:w="0" w:type="auto"/>
          </w:tcPr>
          <w:p w14:paraId="658F3F6B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Irán</w:t>
            </w:r>
          </w:p>
          <w:p w14:paraId="4380C64D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Iréis</w:t>
            </w:r>
          </w:p>
        </w:tc>
      </w:tr>
      <w:tr w:rsidR="00B22781" w:rsidRPr="00F03362" w14:paraId="02D73C92" w14:textId="77777777" w:rsidTr="005E5B75">
        <w:trPr>
          <w:trHeight w:val="274"/>
          <w:jc w:val="center"/>
        </w:trPr>
        <w:tc>
          <w:tcPr>
            <w:tcW w:w="0" w:type="auto"/>
          </w:tcPr>
          <w:p w14:paraId="5D1A94B5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Ellos/ellas</w:t>
            </w:r>
          </w:p>
        </w:tc>
        <w:tc>
          <w:tcPr>
            <w:tcW w:w="0" w:type="auto"/>
          </w:tcPr>
          <w:p w14:paraId="5FC7D80A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Probarán</w:t>
            </w:r>
          </w:p>
        </w:tc>
        <w:tc>
          <w:tcPr>
            <w:tcW w:w="0" w:type="auto"/>
          </w:tcPr>
          <w:p w14:paraId="10B7F43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Serán</w:t>
            </w:r>
          </w:p>
        </w:tc>
        <w:tc>
          <w:tcPr>
            <w:tcW w:w="0" w:type="auto"/>
          </w:tcPr>
          <w:p w14:paraId="7C21A49E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Estarán</w:t>
            </w:r>
          </w:p>
        </w:tc>
        <w:tc>
          <w:tcPr>
            <w:tcW w:w="0" w:type="auto"/>
          </w:tcPr>
          <w:p w14:paraId="31B54726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Harán</w:t>
            </w:r>
          </w:p>
        </w:tc>
        <w:tc>
          <w:tcPr>
            <w:tcW w:w="0" w:type="auto"/>
          </w:tcPr>
          <w:p w14:paraId="12773920" w14:textId="77777777" w:rsidR="00B22781" w:rsidRPr="00F03362" w:rsidRDefault="00B22781" w:rsidP="005E5B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</w:pPr>
            <w:r w:rsidRPr="00F03362">
              <w:rPr>
                <w:rFonts w:ascii="Arial" w:eastAsia="Arial Unicode MS" w:hAnsi="Arial" w:cs="Arial"/>
                <w:sz w:val="18"/>
                <w:szCs w:val="18"/>
                <w:lang w:val="es-ES_tradnl" w:eastAsia="ja-JP"/>
              </w:rPr>
              <w:t>Irán</w:t>
            </w:r>
          </w:p>
        </w:tc>
      </w:tr>
    </w:tbl>
    <w:p w14:paraId="163B6C82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0BE64F0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CONJUGACIÓN DE VERBOS IRREGULARES </w:t>
      </w:r>
    </w:p>
    <w:p w14:paraId="23330E07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8ADD6EA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Conoce algunas particularidades de las conjugaciones de verbos irregulares que te pueden servir al momento de construir una oración. Presta especial atención a los aspectos ortográficos.</w:t>
      </w:r>
    </w:p>
    <w:p w14:paraId="401AD970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1147AAC" w14:textId="77777777" w:rsidR="00B22781" w:rsidRPr="00F03362" w:rsidRDefault="00B22781" w:rsidP="00B2278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los verbos que cuentan con una vocal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</w:t>
      </w:r>
      <w:r w:rsidRPr="00F03362">
        <w:rPr>
          <w:rFonts w:ascii="Arial" w:hAnsi="Arial"/>
          <w:sz w:val="18"/>
          <w:szCs w:val="18"/>
          <w:lang w:val="es-ES_tradnl"/>
        </w:rPr>
        <w:t xml:space="preserve"> en el lexema, como </w:t>
      </w:r>
      <w:r w:rsidRPr="00F03362">
        <w:rPr>
          <w:rFonts w:ascii="Arial" w:hAnsi="Arial"/>
          <w:i/>
          <w:sz w:val="18"/>
          <w:szCs w:val="18"/>
          <w:lang w:val="es-ES_tradnl"/>
        </w:rPr>
        <w:t>acertar</w:t>
      </w:r>
      <w:r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i/>
          <w:sz w:val="18"/>
          <w:szCs w:val="18"/>
          <w:lang w:val="es-ES_tradnl"/>
        </w:rPr>
        <w:t>convertir</w:t>
      </w:r>
      <w:r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divertir, apretar, venir, cerrar </w:t>
      </w:r>
      <w:r w:rsidRPr="00F03362">
        <w:rPr>
          <w:rFonts w:ascii="Arial" w:hAnsi="Arial"/>
          <w:sz w:val="18"/>
          <w:szCs w:val="18"/>
          <w:lang w:val="es-ES_tradnl"/>
        </w:rPr>
        <w:t xml:space="preserve">o </w:t>
      </w:r>
      <w:r w:rsidRPr="00F03362">
        <w:rPr>
          <w:rFonts w:ascii="Arial" w:hAnsi="Arial"/>
          <w:i/>
          <w:sz w:val="18"/>
          <w:szCs w:val="18"/>
          <w:lang w:val="es-ES_tradnl"/>
        </w:rPr>
        <w:t>nevar</w:t>
      </w:r>
      <w:r w:rsidRPr="00F03362">
        <w:rPr>
          <w:rFonts w:ascii="Arial" w:hAnsi="Arial"/>
          <w:sz w:val="18"/>
          <w:szCs w:val="18"/>
          <w:lang w:val="es-ES_tradnl"/>
        </w:rPr>
        <w:t xml:space="preserve">, se </w:t>
      </w:r>
      <w:r>
        <w:rPr>
          <w:rFonts w:ascii="Arial" w:hAnsi="Arial"/>
          <w:sz w:val="18"/>
          <w:szCs w:val="18"/>
          <w:lang w:val="es-ES_tradnl"/>
        </w:rPr>
        <w:t>reemplaza</w:t>
      </w:r>
      <w:r w:rsidRPr="00F03362">
        <w:rPr>
          <w:rFonts w:ascii="Arial" w:hAnsi="Arial"/>
          <w:sz w:val="18"/>
          <w:szCs w:val="18"/>
          <w:lang w:val="es-ES_tradnl"/>
        </w:rPr>
        <w:t xml:space="preserve"> la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</w:t>
      </w:r>
      <w:r w:rsidRPr="00F03362">
        <w:rPr>
          <w:rFonts w:ascii="Arial" w:hAnsi="Arial"/>
          <w:sz w:val="18"/>
          <w:szCs w:val="18"/>
          <w:lang w:val="es-ES_tradnl"/>
        </w:rPr>
        <w:t xml:space="preserve"> por 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ie</w:t>
      </w:r>
      <w:proofErr w:type="spellEnd"/>
      <w:r w:rsidRPr="00F03362">
        <w:rPr>
          <w:rFonts w:ascii="Arial" w:hAnsi="Arial"/>
          <w:b/>
          <w:i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o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 xml:space="preserve">i </w:t>
      </w:r>
      <w:r w:rsidRPr="00F03362">
        <w:rPr>
          <w:rFonts w:ascii="Arial" w:hAnsi="Arial"/>
          <w:sz w:val="18"/>
          <w:szCs w:val="18"/>
          <w:lang w:val="es-ES_tradnl"/>
        </w:rPr>
        <w:t>en algunas de sus conjugaciones. Por ejemplo:</w:t>
      </w:r>
    </w:p>
    <w:p w14:paraId="69B30248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14:paraId="136B7048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Cuando tengo hambre me conv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ie</w:t>
      </w:r>
      <w:r w:rsidRPr="00F03362">
        <w:rPr>
          <w:rFonts w:ascii="Arial" w:hAnsi="Arial"/>
          <w:i/>
          <w:sz w:val="18"/>
          <w:szCs w:val="18"/>
          <w:lang w:val="es-ES_tradnl"/>
        </w:rPr>
        <w:t>rto en un monstruo.</w:t>
      </w:r>
    </w:p>
    <w:p w14:paraId="1BBF31C1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Sal y c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ie</w:t>
      </w:r>
      <w:r w:rsidRPr="00F03362">
        <w:rPr>
          <w:rFonts w:ascii="Arial" w:hAnsi="Arial"/>
          <w:i/>
          <w:sz w:val="18"/>
          <w:szCs w:val="18"/>
          <w:lang w:val="es-ES_tradnl"/>
        </w:rPr>
        <w:t>rra la puerta.</w:t>
      </w:r>
    </w:p>
    <w:p w14:paraId="10E48A6A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¿Entonces v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i/>
          <w:sz w:val="18"/>
          <w:szCs w:val="18"/>
          <w:lang w:val="es-ES_tradnl"/>
        </w:rPr>
        <w:t>niste para quedarte?</w:t>
      </w:r>
    </w:p>
    <w:p w14:paraId="2A9EBB0F" w14:textId="77777777" w:rsidR="00B22781" w:rsidRPr="00F03362" w:rsidRDefault="00B22781" w:rsidP="00B22781">
      <w:pPr>
        <w:pStyle w:val="Prrafodelista"/>
        <w:jc w:val="both"/>
        <w:rPr>
          <w:rFonts w:ascii="Arial" w:hAnsi="Arial"/>
          <w:sz w:val="18"/>
          <w:szCs w:val="18"/>
          <w:lang w:val="es-ES_tradnl"/>
        </w:rPr>
      </w:pPr>
    </w:p>
    <w:p w14:paraId="267AEAEB" w14:textId="77777777" w:rsidR="00B22781" w:rsidRPr="00F03362" w:rsidRDefault="00B22781" w:rsidP="00B2278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En algunas conjugaciones de los verbos terminados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car</w:t>
      </w:r>
      <w:r w:rsidRPr="00F03362">
        <w:rPr>
          <w:rFonts w:ascii="Arial" w:hAnsi="Arial"/>
          <w:sz w:val="18"/>
          <w:szCs w:val="18"/>
          <w:lang w:val="es-ES_tradnl"/>
        </w:rPr>
        <w:t>,-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cer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(a excepción de </w:t>
      </w:r>
      <w:r w:rsidRPr="00F03362">
        <w:rPr>
          <w:rFonts w:ascii="Arial" w:hAnsi="Arial"/>
          <w:i/>
          <w:sz w:val="18"/>
          <w:szCs w:val="18"/>
          <w:lang w:val="es-ES_tradnl"/>
        </w:rPr>
        <w:t>hacer</w:t>
      </w:r>
      <w:r w:rsidRPr="00F03362">
        <w:rPr>
          <w:rFonts w:ascii="Arial" w:hAnsi="Arial"/>
          <w:sz w:val="18"/>
          <w:szCs w:val="18"/>
          <w:lang w:val="es-ES_tradnl"/>
        </w:rPr>
        <w:t>),-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cir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 w:rsidRPr="00F03362">
        <w:rPr>
          <w:rFonts w:ascii="Arial" w:hAnsi="Arial"/>
          <w:i/>
          <w:sz w:val="18"/>
          <w:szCs w:val="18"/>
          <w:lang w:val="es-ES_tradnl"/>
        </w:rPr>
        <w:t>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ducir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como </w:t>
      </w:r>
      <w:r w:rsidRPr="00F03362">
        <w:rPr>
          <w:rFonts w:ascii="Arial" w:hAnsi="Arial"/>
          <w:i/>
          <w:sz w:val="18"/>
          <w:szCs w:val="18"/>
          <w:lang w:val="es-ES_tradnl"/>
        </w:rPr>
        <w:t>tocar, torcer, vencer, bendecir, introducir, conducir o yacer</w:t>
      </w:r>
      <w:r w:rsidRPr="00F03362">
        <w:rPr>
          <w:rFonts w:ascii="Arial" w:hAnsi="Arial"/>
          <w:sz w:val="18"/>
          <w:szCs w:val="18"/>
          <w:lang w:val="es-ES_tradnl"/>
        </w:rPr>
        <w:t>,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se elimina </w:t>
      </w:r>
      <w:r w:rsidRPr="00F03362">
        <w:rPr>
          <w:rFonts w:ascii="Arial" w:hAnsi="Arial"/>
          <w:sz w:val="18"/>
          <w:szCs w:val="18"/>
          <w:lang w:val="es-ES_tradnl"/>
        </w:rPr>
        <w:t xml:space="preserve">la letra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c</w:t>
      </w:r>
      <w:r w:rsidRPr="00F03362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y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se introduce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D865D0">
        <w:rPr>
          <w:rFonts w:ascii="Arial" w:hAnsi="Arial"/>
          <w:b/>
          <w:i/>
          <w:sz w:val="18"/>
          <w:szCs w:val="18"/>
          <w:lang w:val="es-ES_tradnl"/>
        </w:rPr>
        <w:t>z</w:t>
      </w:r>
      <w:r w:rsidRPr="00F03362">
        <w:rPr>
          <w:rFonts w:ascii="Arial" w:hAnsi="Arial"/>
          <w:b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lang w:val="es-ES_tradnl"/>
        </w:rPr>
        <w:t>o l</w:t>
      </w:r>
      <w:r>
        <w:rPr>
          <w:rFonts w:ascii="Arial" w:hAnsi="Arial"/>
          <w:sz w:val="18"/>
          <w:szCs w:val="18"/>
          <w:lang w:val="es-ES_tradnl"/>
        </w:rPr>
        <w:t xml:space="preserve">os fonemas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qu</w:t>
      </w:r>
      <w:r>
        <w:rPr>
          <w:rFonts w:ascii="Arial" w:hAnsi="Arial"/>
          <w:b/>
          <w:i/>
          <w:sz w:val="18"/>
          <w:szCs w:val="18"/>
          <w:lang w:val="es-ES_tradnl"/>
        </w:rPr>
        <w:t>e/</w:t>
      </w:r>
      <w:proofErr w:type="spellStart"/>
      <w:r>
        <w:rPr>
          <w:rFonts w:ascii="Arial" w:hAnsi="Arial"/>
          <w:b/>
          <w:i/>
          <w:sz w:val="18"/>
          <w:szCs w:val="18"/>
          <w:lang w:val="es-ES_tradnl"/>
        </w:rPr>
        <w:t>qui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. Por ejemplo:</w:t>
      </w:r>
    </w:p>
    <w:p w14:paraId="54930340" w14:textId="77777777" w:rsidR="00B22781" w:rsidRPr="00F03362" w:rsidRDefault="00B22781" w:rsidP="00B22781">
      <w:pPr>
        <w:pStyle w:val="Prrafodelista"/>
        <w:jc w:val="both"/>
        <w:rPr>
          <w:rFonts w:ascii="Arial" w:hAnsi="Arial"/>
          <w:sz w:val="18"/>
          <w:szCs w:val="18"/>
          <w:lang w:val="es-ES_tradnl"/>
        </w:rPr>
      </w:pPr>
    </w:p>
    <w:p w14:paraId="26F08BD6" w14:textId="77777777" w:rsidR="00B22781" w:rsidRPr="00F03362" w:rsidRDefault="00B22781" w:rsidP="00B22781">
      <w:pPr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Tó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que</w:t>
      </w:r>
      <w:r w:rsidRPr="00F03362">
        <w:rPr>
          <w:rFonts w:ascii="Arial" w:hAnsi="Arial"/>
          <w:i/>
          <w:sz w:val="18"/>
          <w:szCs w:val="18"/>
          <w:lang w:val="es-ES_tradnl"/>
        </w:rPr>
        <w:t>le a quien le to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que</w:t>
      </w:r>
      <w:r w:rsidRPr="00F03362">
        <w:rPr>
          <w:rFonts w:ascii="Arial" w:hAnsi="Arial"/>
          <w:i/>
          <w:sz w:val="18"/>
          <w:szCs w:val="18"/>
          <w:lang w:val="es-ES_tradnl"/>
        </w:rPr>
        <w:t>, le va a tocar a uno de nosotros.</w:t>
      </w:r>
    </w:p>
    <w:p w14:paraId="7531658F" w14:textId="77777777" w:rsidR="00B22781" w:rsidRPr="00F03362" w:rsidRDefault="00B22781" w:rsidP="00B22781">
      <w:pPr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Yo no me ven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z</w:t>
      </w:r>
      <w:r w:rsidRPr="00F03362">
        <w:rPr>
          <w:rFonts w:ascii="Arial" w:hAnsi="Arial"/>
          <w:i/>
          <w:sz w:val="18"/>
          <w:szCs w:val="18"/>
          <w:lang w:val="es-ES_tradnl"/>
        </w:rPr>
        <w:t>o por nada.</w:t>
      </w:r>
    </w:p>
    <w:p w14:paraId="03121078" w14:textId="77777777" w:rsidR="00B22781" w:rsidRPr="00F03362" w:rsidRDefault="00B22781" w:rsidP="00B22781">
      <w:pPr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La enfermera nos condu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 w:rsidRPr="00F03362">
        <w:rPr>
          <w:rFonts w:ascii="Arial" w:hAnsi="Arial"/>
          <w:i/>
          <w:sz w:val="18"/>
          <w:szCs w:val="18"/>
          <w:lang w:val="es-ES_tradnl"/>
        </w:rPr>
        <w:t>o a su habitación.</w:t>
      </w:r>
    </w:p>
    <w:p w14:paraId="670E8643" w14:textId="77777777" w:rsidR="00B22781" w:rsidRPr="00F03362" w:rsidRDefault="00B22781" w:rsidP="00B22781">
      <w:pPr>
        <w:ind w:left="720"/>
        <w:jc w:val="both"/>
        <w:rPr>
          <w:rFonts w:ascii="Arial" w:hAnsi="Arial"/>
          <w:i/>
          <w:sz w:val="18"/>
          <w:szCs w:val="18"/>
          <w:lang w:val="es-ES_tradnl"/>
        </w:rPr>
      </w:pPr>
    </w:p>
    <w:p w14:paraId="33419ACD" w14:textId="77777777" w:rsidR="00B22781" w:rsidRPr="00F03362" w:rsidRDefault="00B22781" w:rsidP="00B2278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En algunas flexiones de los verbos terminados en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uir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, como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huir, concluir, contribuir, fluir, incluir </w:t>
      </w:r>
      <w:r w:rsidRPr="00F03362">
        <w:rPr>
          <w:rFonts w:ascii="Arial" w:hAnsi="Arial"/>
          <w:sz w:val="18"/>
          <w:szCs w:val="18"/>
          <w:lang w:val="es-ES_tradnl"/>
        </w:rPr>
        <w:t xml:space="preserve">o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sustituir </w:t>
      </w:r>
      <w:r w:rsidRPr="00F03362">
        <w:rPr>
          <w:rFonts w:ascii="Arial" w:hAnsi="Arial"/>
          <w:sz w:val="18"/>
          <w:szCs w:val="18"/>
          <w:lang w:val="es-ES_tradnl"/>
        </w:rPr>
        <w:t xml:space="preserve">se intercambia la vocal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sz w:val="18"/>
          <w:szCs w:val="18"/>
          <w:lang w:val="es-ES_tradnl"/>
        </w:rPr>
        <w:t xml:space="preserve"> por la letra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sz w:val="18"/>
          <w:szCs w:val="18"/>
          <w:lang w:val="es-ES_tradnl"/>
        </w:rPr>
        <w:t>. Por ejemplo:</w:t>
      </w:r>
    </w:p>
    <w:p w14:paraId="76DC6883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14:paraId="00A252B8" w14:textId="77777777" w:rsidR="00B22781" w:rsidRPr="00F03362" w:rsidRDefault="00B22781" w:rsidP="00B22781">
      <w:pPr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La pelea conclu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ó cuando todos salieron hu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endo al sonar de las sirenas de las patrullas policiales.</w:t>
      </w:r>
    </w:p>
    <w:p w14:paraId="6E4C0A53" w14:textId="77777777" w:rsidR="00B22781" w:rsidRPr="00F03362" w:rsidRDefault="00B22781" w:rsidP="00B22781">
      <w:pPr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Dejemos que las cosas flu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an naturalmente.</w:t>
      </w:r>
    </w:p>
    <w:p w14:paraId="7634F5CE" w14:textId="77777777" w:rsidR="00B22781" w:rsidRPr="00F03362" w:rsidRDefault="00B22781" w:rsidP="00B22781">
      <w:pPr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¡No sean así, inclú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anme!</w:t>
      </w:r>
    </w:p>
    <w:p w14:paraId="68C6DB8A" w14:textId="77777777" w:rsidR="00B22781" w:rsidRPr="00F03362" w:rsidRDefault="00B22781" w:rsidP="00B22781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FE13924" w14:textId="77777777" w:rsidR="00B22781" w:rsidRPr="00F03362" w:rsidRDefault="00B22781" w:rsidP="00B2278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En algunas conjugaciones de los verbos que terminan en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aer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eer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y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oer</w:t>
      </w:r>
      <w:proofErr w:type="spellEnd"/>
      <w:r w:rsidRPr="00F03362">
        <w:rPr>
          <w:rFonts w:ascii="Arial" w:hAnsi="Arial"/>
          <w:i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caer, creer, roer </w:t>
      </w:r>
      <w:r w:rsidRPr="00F03362">
        <w:rPr>
          <w:rFonts w:ascii="Arial" w:hAnsi="Arial"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 leer, </w:t>
      </w:r>
      <w:r w:rsidRPr="00F03362">
        <w:rPr>
          <w:rFonts w:ascii="Arial" w:hAnsi="Arial"/>
          <w:sz w:val="18"/>
          <w:szCs w:val="18"/>
          <w:lang w:val="es-ES_tradnl"/>
        </w:rPr>
        <w:t xml:space="preserve">se </w:t>
      </w:r>
      <w:r>
        <w:rPr>
          <w:rFonts w:ascii="Arial" w:hAnsi="Arial"/>
          <w:sz w:val="18"/>
          <w:szCs w:val="18"/>
          <w:lang w:val="es-ES_tradnl"/>
        </w:rPr>
        <w:t>reemplaza</w:t>
      </w:r>
      <w:r w:rsidRPr="00F03362">
        <w:rPr>
          <w:rFonts w:ascii="Arial" w:hAnsi="Arial"/>
          <w:sz w:val="18"/>
          <w:szCs w:val="18"/>
          <w:lang w:val="es-ES_tradnl"/>
        </w:rPr>
        <w:t xml:space="preserve"> la vocal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</w:t>
      </w:r>
      <w:r w:rsidRPr="00F03362">
        <w:rPr>
          <w:rFonts w:ascii="Arial" w:hAnsi="Arial"/>
          <w:sz w:val="18"/>
          <w:szCs w:val="18"/>
          <w:lang w:val="es-ES_tradnl"/>
        </w:rPr>
        <w:t xml:space="preserve"> con la letra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. </w:t>
      </w:r>
      <w:r w:rsidRPr="00F03362">
        <w:rPr>
          <w:rFonts w:ascii="Arial" w:hAnsi="Arial"/>
          <w:sz w:val="18"/>
          <w:szCs w:val="18"/>
          <w:lang w:val="es-ES_tradnl"/>
        </w:rPr>
        <w:t>Por ejemplo:</w:t>
      </w:r>
    </w:p>
    <w:p w14:paraId="6E59E527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14:paraId="09B90986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Jorge le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ó el cuento.</w:t>
      </w:r>
    </w:p>
    <w:p w14:paraId="1AAF1301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La rata ro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ó la bolsa del pan.</w:t>
      </w:r>
    </w:p>
    <w:p w14:paraId="4978BF1E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Ellos cre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eron que no había nadie y ca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>eron en la trampa.</w:t>
      </w:r>
    </w:p>
    <w:p w14:paraId="3848ACC1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14:paraId="57182D32" w14:textId="77777777" w:rsidR="00B22781" w:rsidRPr="00F03362" w:rsidRDefault="00B22781" w:rsidP="00B2278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En los verbos que terminan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gar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ger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>
        <w:rPr>
          <w:rFonts w:ascii="Arial" w:hAnsi="Arial"/>
          <w:sz w:val="18"/>
          <w:szCs w:val="18"/>
          <w:lang w:val="es-ES_tradnl"/>
        </w:rPr>
        <w:t>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gir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, como </w:t>
      </w:r>
      <w:r w:rsidRPr="00F03362">
        <w:rPr>
          <w:rFonts w:ascii="Arial" w:hAnsi="Arial"/>
          <w:i/>
          <w:sz w:val="18"/>
          <w:szCs w:val="18"/>
          <w:lang w:val="es-ES_tradnl"/>
        </w:rPr>
        <w:t>rugir, rogar, recoger, corregir, surgir, pegar</w:t>
      </w:r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 w:rsidRPr="00F03362">
        <w:rPr>
          <w:rFonts w:ascii="Arial" w:hAnsi="Arial"/>
          <w:i/>
          <w:sz w:val="18"/>
          <w:szCs w:val="18"/>
          <w:lang w:val="es-ES_tradnl"/>
        </w:rPr>
        <w:t>fingir</w:t>
      </w:r>
      <w:r w:rsidRPr="00F03362">
        <w:rPr>
          <w:rFonts w:ascii="Arial" w:hAnsi="Arial"/>
          <w:sz w:val="18"/>
          <w:szCs w:val="18"/>
          <w:lang w:val="es-ES_tradnl"/>
        </w:rPr>
        <w:t xml:space="preserve">, se </w:t>
      </w:r>
      <w:r>
        <w:rPr>
          <w:rFonts w:ascii="Arial" w:hAnsi="Arial"/>
          <w:sz w:val="18"/>
          <w:szCs w:val="18"/>
          <w:lang w:val="es-ES_tradnl"/>
        </w:rPr>
        <w:t>cambia</w:t>
      </w:r>
      <w:r w:rsidRPr="00F03362">
        <w:rPr>
          <w:rFonts w:ascii="Arial" w:hAnsi="Arial"/>
          <w:sz w:val="18"/>
          <w:szCs w:val="18"/>
          <w:lang w:val="es-ES_tradnl"/>
        </w:rPr>
        <w:t xml:space="preserve"> la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</w:t>
      </w:r>
      <w:r w:rsidRPr="00F03362">
        <w:rPr>
          <w:rFonts w:ascii="Arial" w:hAnsi="Arial"/>
          <w:sz w:val="18"/>
          <w:szCs w:val="18"/>
          <w:lang w:val="es-ES_tradnl"/>
        </w:rPr>
        <w:t xml:space="preserve"> por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 xml:space="preserve"> o por los fonemas 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gu</w:t>
      </w:r>
      <w:r>
        <w:rPr>
          <w:rFonts w:ascii="Arial" w:hAnsi="Arial"/>
          <w:b/>
          <w:i/>
          <w:sz w:val="18"/>
          <w:szCs w:val="18"/>
          <w:lang w:val="es-ES_tradnl"/>
        </w:rPr>
        <w:t>e</w:t>
      </w:r>
      <w:proofErr w:type="spellEnd"/>
      <w:r>
        <w:rPr>
          <w:rFonts w:ascii="Arial" w:hAnsi="Arial"/>
          <w:b/>
          <w:i/>
          <w:sz w:val="18"/>
          <w:szCs w:val="18"/>
          <w:lang w:val="es-ES_tradnl"/>
        </w:rPr>
        <w:t>/</w:t>
      </w:r>
      <w:proofErr w:type="spellStart"/>
      <w:r>
        <w:rPr>
          <w:rFonts w:ascii="Arial" w:hAnsi="Arial"/>
          <w:b/>
          <w:i/>
          <w:sz w:val="18"/>
          <w:szCs w:val="18"/>
          <w:lang w:val="es-ES_tradnl"/>
        </w:rPr>
        <w:t>gui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en algunas de sus conjugaciones. Tal como en: </w:t>
      </w:r>
    </w:p>
    <w:p w14:paraId="558AC322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14:paraId="476CE5BD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¡No me rue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gu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en más! </w:t>
      </w:r>
    </w:p>
    <w:p w14:paraId="37B65D33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Dile que me reco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 w:rsidRPr="00F03362">
        <w:rPr>
          <w:rFonts w:ascii="Arial" w:hAnsi="Arial"/>
          <w:i/>
          <w:sz w:val="18"/>
          <w:szCs w:val="18"/>
          <w:lang w:val="es-ES_tradnl"/>
        </w:rPr>
        <w:t>a a las 5.</w:t>
      </w:r>
    </w:p>
    <w:p w14:paraId="6A2249B0" w14:textId="77777777" w:rsidR="00B22781" w:rsidRPr="00F03362" w:rsidRDefault="00B22781" w:rsidP="00B22781">
      <w:pPr>
        <w:pStyle w:val="Prrafodelista"/>
        <w:ind w:left="360"/>
        <w:jc w:val="both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Fin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 w:rsidRPr="00F03362">
        <w:rPr>
          <w:rFonts w:ascii="Arial" w:hAnsi="Arial"/>
          <w:i/>
          <w:sz w:val="18"/>
          <w:szCs w:val="18"/>
          <w:lang w:val="es-ES_tradnl"/>
        </w:rPr>
        <w:t>an que no han hablado conmigo.</w:t>
      </w:r>
    </w:p>
    <w:p w14:paraId="4071CED0" w14:textId="77777777" w:rsidR="00B22781" w:rsidRPr="00F03362" w:rsidRDefault="00B22781" w:rsidP="00B22781">
      <w:pPr>
        <w:rPr>
          <w:rFonts w:ascii="Arial" w:hAnsi="Arial"/>
          <w:i/>
          <w:sz w:val="18"/>
          <w:szCs w:val="18"/>
          <w:lang w:val="es-ES_tradnl"/>
        </w:rPr>
      </w:pPr>
    </w:p>
    <w:p w14:paraId="6917CE49" w14:textId="77777777" w:rsidR="00B22781" w:rsidRPr="00F03362" w:rsidRDefault="00B22781" w:rsidP="00B2278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En algunas conjugaciones de los verbos que terminan en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estir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etir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eguir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egir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edir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ebir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y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emir</w:t>
      </w:r>
      <w:r w:rsidRPr="00F03362">
        <w:rPr>
          <w:rFonts w:ascii="Arial" w:hAnsi="Arial"/>
          <w:sz w:val="18"/>
          <w:szCs w:val="18"/>
          <w:lang w:val="es-ES_tradnl"/>
        </w:rPr>
        <w:t xml:space="preserve"> como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vestir, derretir, seguir, elegir, pedir, concebir </w:t>
      </w:r>
      <w:r w:rsidRPr="00F03362">
        <w:rPr>
          <w:rFonts w:ascii="Arial" w:hAnsi="Arial"/>
          <w:sz w:val="18"/>
          <w:szCs w:val="18"/>
          <w:lang w:val="es-ES_tradnl"/>
        </w:rPr>
        <w:t xml:space="preserve">y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gemir, </w:t>
      </w:r>
      <w:r w:rsidRPr="00F03362">
        <w:rPr>
          <w:rFonts w:ascii="Arial" w:hAnsi="Arial"/>
          <w:sz w:val="18"/>
          <w:szCs w:val="18"/>
          <w:lang w:val="es-ES_tradnl"/>
        </w:rPr>
        <w:t xml:space="preserve">se </w:t>
      </w:r>
      <w:r>
        <w:rPr>
          <w:rFonts w:ascii="Arial" w:hAnsi="Arial"/>
          <w:sz w:val="18"/>
          <w:szCs w:val="18"/>
          <w:lang w:val="es-ES_tradnl"/>
        </w:rPr>
        <w:t>reemplaza</w:t>
      </w:r>
      <w:r w:rsidRPr="00F03362">
        <w:rPr>
          <w:rFonts w:ascii="Arial" w:hAnsi="Arial"/>
          <w:sz w:val="18"/>
          <w:szCs w:val="18"/>
          <w:lang w:val="es-ES_tradnl"/>
        </w:rPr>
        <w:t xml:space="preserve"> la vocal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 xml:space="preserve">e </w:t>
      </w:r>
      <w:r w:rsidRPr="00F03362">
        <w:rPr>
          <w:rFonts w:ascii="Arial" w:hAnsi="Arial"/>
          <w:sz w:val="18"/>
          <w:szCs w:val="18"/>
          <w:lang w:val="es-ES_tradnl"/>
        </w:rPr>
        <w:t xml:space="preserve">con la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. </w:t>
      </w:r>
      <w:r w:rsidRPr="00F03362">
        <w:rPr>
          <w:rFonts w:ascii="Arial" w:hAnsi="Arial"/>
          <w:sz w:val="18"/>
          <w:szCs w:val="18"/>
          <w:lang w:val="es-ES_tradnl"/>
        </w:rPr>
        <w:t>Por ejemplo:</w:t>
      </w:r>
    </w:p>
    <w:p w14:paraId="5151C6B9" w14:textId="77777777" w:rsidR="00B22781" w:rsidRPr="00F03362" w:rsidRDefault="00B22781" w:rsidP="00B22781">
      <w:pPr>
        <w:pStyle w:val="Prrafodelista"/>
        <w:ind w:left="360"/>
        <w:rPr>
          <w:rFonts w:ascii="Arial" w:hAnsi="Arial"/>
          <w:i/>
          <w:sz w:val="18"/>
          <w:szCs w:val="18"/>
          <w:lang w:val="es-ES_tradnl"/>
        </w:rPr>
      </w:pPr>
    </w:p>
    <w:p w14:paraId="494178E1" w14:textId="77777777" w:rsidR="00B22781" w:rsidRPr="00F03362" w:rsidRDefault="00B22781" w:rsidP="00B22781">
      <w:pPr>
        <w:pStyle w:val="Prrafodelista"/>
        <w:ind w:left="360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Felipe elig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i/>
          <w:sz w:val="18"/>
          <w:szCs w:val="18"/>
          <w:lang w:val="es-ES_tradnl"/>
        </w:rPr>
        <w:t>ó el azul.</w:t>
      </w:r>
    </w:p>
    <w:p w14:paraId="6FC72920" w14:textId="77777777" w:rsidR="00B22781" w:rsidRPr="00F03362" w:rsidRDefault="00B22781" w:rsidP="00B22781">
      <w:pPr>
        <w:pStyle w:val="Prrafodelista"/>
        <w:ind w:left="360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¡S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í</w:t>
      </w:r>
      <w:r w:rsidRPr="00F03362">
        <w:rPr>
          <w:rFonts w:ascii="Arial" w:hAnsi="Arial"/>
          <w:i/>
          <w:sz w:val="18"/>
          <w:szCs w:val="18"/>
          <w:lang w:val="es-ES_tradnl"/>
        </w:rPr>
        <w:t>guelo!</w:t>
      </w:r>
    </w:p>
    <w:p w14:paraId="4681A537" w14:textId="77777777" w:rsidR="00B22781" w:rsidRPr="00F03362" w:rsidRDefault="00B22781" w:rsidP="00B22781">
      <w:pPr>
        <w:pStyle w:val="Prrafodelista"/>
        <w:ind w:left="360"/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i/>
          <w:sz w:val="18"/>
          <w:szCs w:val="18"/>
          <w:lang w:val="es-ES_tradnl"/>
        </w:rPr>
        <w:t>Te p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i/>
          <w:sz w:val="18"/>
          <w:szCs w:val="18"/>
          <w:lang w:val="es-ES_tradnl"/>
        </w:rPr>
        <w:t>do, por favor, que no dejes que se derr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i/>
          <w:sz w:val="18"/>
          <w:szCs w:val="18"/>
          <w:lang w:val="es-ES_tradnl"/>
        </w:rPr>
        <w:t>ta.</w:t>
      </w:r>
    </w:p>
    <w:p w14:paraId="76ABFABB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3EBECA46" w14:textId="77777777" w:rsidR="00B22781" w:rsidRPr="00F03362" w:rsidRDefault="00B22781" w:rsidP="00B22781">
      <w:pPr>
        <w:rPr>
          <w:rFonts w:ascii="Arial" w:hAnsi="Arial"/>
          <w:b/>
          <w:sz w:val="18"/>
          <w:szCs w:val="18"/>
          <w:lang w:val="es-ES_tradnl"/>
        </w:rPr>
      </w:pPr>
      <w:r w:rsidRPr="00F03362">
        <w:rPr>
          <w:rFonts w:ascii="Arial" w:hAnsi="Arial"/>
          <w:b/>
          <w:sz w:val="18"/>
          <w:szCs w:val="18"/>
          <w:lang w:val="es-ES_tradnl"/>
        </w:rPr>
        <w:t>DATOS DEL INTERACTIVO</w:t>
      </w:r>
    </w:p>
    <w:p w14:paraId="3862C076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3F7E5153" w14:textId="77777777" w:rsidR="00B22781" w:rsidRPr="00F03362" w:rsidRDefault="00B22781" w:rsidP="00B22781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MENÚ</w:t>
      </w:r>
    </w:p>
    <w:p w14:paraId="6C02AA8D" w14:textId="77777777" w:rsidR="00B22781" w:rsidRPr="00F03362" w:rsidRDefault="00B22781" w:rsidP="00B22781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Número de fragmentos (antología de textos) del menú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Pr="00F03362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Pr="00F03362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 BLOQUES: </w:t>
      </w:r>
      <w:r w:rsidRPr="00F03362">
        <w:rPr>
          <w:rFonts w:ascii="Arial" w:hAnsi="Arial"/>
          <w:i/>
          <w:color w:val="0000FF"/>
          <w:sz w:val="16"/>
          <w:szCs w:val="16"/>
          <w:lang w:val="es-ES_tradnl"/>
        </w:rPr>
        <w:t>FRAGMENTO #</w:t>
      </w: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Pr="00F03362">
        <w:rPr>
          <w:rFonts w:ascii="Arial" w:hAnsi="Arial"/>
          <w:i/>
          <w:color w:val="0000FF"/>
          <w:sz w:val="16"/>
          <w:szCs w:val="16"/>
          <w:lang w:val="es-ES_tradnl"/>
        </w:rPr>
        <w:t>FICHA DEL FRAGMENTO #</w:t>
      </w: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Pr="00F03362">
        <w:rPr>
          <w:rFonts w:ascii="Arial" w:hAnsi="Arial"/>
          <w:i/>
          <w:color w:val="0000FF"/>
          <w:sz w:val="16"/>
          <w:szCs w:val="16"/>
          <w:lang w:val="es-ES_tradnl"/>
        </w:rPr>
        <w:t>PREGUNTAS DE LA FICHA DEL FRAGMENTO #</w:t>
      </w:r>
      <w:r w:rsidRPr="00F03362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D55D56A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 w:cs="Arial"/>
          <w:sz w:val="18"/>
          <w:szCs w:val="18"/>
          <w:lang w:val="es-ES_tradnl"/>
        </w:rPr>
        <w:t>6</w:t>
      </w:r>
    </w:p>
    <w:p w14:paraId="20E91675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290F3CE7" w14:textId="77777777" w:rsidR="00B22781" w:rsidRPr="00F03362" w:rsidRDefault="00B22781" w:rsidP="00B22781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del interactivo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A03ED0" w14:textId="77777777" w:rsidR="00B22781" w:rsidRPr="000B452E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 w:cs="Arial"/>
          <w:b/>
          <w:sz w:val="18"/>
          <w:szCs w:val="18"/>
          <w:lang w:val="es-ES_tradnl"/>
        </w:rPr>
        <w:t>Conjuga verbos irregulares</w:t>
      </w:r>
    </w:p>
    <w:p w14:paraId="469683AF" w14:textId="77777777" w:rsidR="00B22781" w:rsidRPr="00F03362" w:rsidRDefault="00B22781" w:rsidP="00B227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746AD6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Instrucción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D777103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Escoge una opción.</w:t>
      </w:r>
    </w:p>
    <w:p w14:paraId="3A3727BA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70FBE7C7" w14:textId="77777777" w:rsidR="00B22781" w:rsidRPr="00F03362" w:rsidRDefault="00B22781" w:rsidP="00B2278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1</w:t>
      </w:r>
    </w:p>
    <w:p w14:paraId="0AF7BC0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 del fragmento (solamente se puede aplicar cursivas al texto)</w:t>
      </w:r>
    </w:p>
    <w:p w14:paraId="5CF40578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cuentan con una vocal </w:t>
      </w:r>
      <w:r w:rsidRPr="0060339E">
        <w:rPr>
          <w:rFonts w:ascii="Arial" w:hAnsi="Arial"/>
          <w:b/>
          <w:i/>
          <w:sz w:val="18"/>
          <w:szCs w:val="18"/>
          <w:lang w:val="es-ES_tradnl"/>
        </w:rPr>
        <w:t>e</w:t>
      </w:r>
      <w:r w:rsidRPr="00F03362">
        <w:rPr>
          <w:rFonts w:ascii="Arial" w:hAnsi="Arial"/>
          <w:sz w:val="18"/>
          <w:szCs w:val="18"/>
          <w:lang w:val="es-ES_tradnl"/>
        </w:rPr>
        <w:t xml:space="preserve"> en el lexema</w:t>
      </w:r>
    </w:p>
    <w:p w14:paraId="1882B2A6" w14:textId="77777777" w:rsidR="00B22781" w:rsidRPr="00F03362" w:rsidRDefault="00B22781" w:rsidP="00B22781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90C4CE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máximo, se puede aplicar cursivas al texto)</w:t>
      </w:r>
    </w:p>
    <w:p w14:paraId="17EF9935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cuentan con una vocal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</w:t>
      </w:r>
      <w:r w:rsidRPr="00F03362">
        <w:rPr>
          <w:rFonts w:ascii="Arial" w:hAnsi="Arial"/>
          <w:sz w:val="18"/>
          <w:szCs w:val="18"/>
          <w:lang w:val="es-ES_tradnl"/>
        </w:rPr>
        <w:t xml:space="preserve"> en el lexema</w:t>
      </w:r>
    </w:p>
    <w:p w14:paraId="5DD544D1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59BDF977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Segunda línea del título de la ficha</w:t>
      </w:r>
    </w:p>
    <w:p w14:paraId="68182784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Pr="00F03362">
        <w:rPr>
          <w:rFonts w:ascii="Arial" w:hAnsi="Arial"/>
          <w:i/>
          <w:sz w:val="18"/>
          <w:szCs w:val="18"/>
          <w:lang w:val="es-ES_tradnl"/>
        </w:rPr>
        <w:t>acertar</w:t>
      </w:r>
      <w:r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i/>
          <w:sz w:val="18"/>
          <w:szCs w:val="18"/>
          <w:lang w:val="es-ES_tradnl"/>
        </w:rPr>
        <w:t>convertir</w:t>
      </w:r>
      <w:r w:rsidRPr="00F03362">
        <w:rPr>
          <w:rFonts w:ascii="Arial" w:hAnsi="Arial"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divertir, apretar, venir, cerrar </w:t>
      </w:r>
      <w:r w:rsidRPr="00F03362">
        <w:rPr>
          <w:rFonts w:ascii="Arial" w:hAnsi="Arial"/>
          <w:sz w:val="18"/>
          <w:szCs w:val="18"/>
          <w:lang w:val="es-ES_tradnl"/>
        </w:rPr>
        <w:t xml:space="preserve">o </w:t>
      </w:r>
      <w:r w:rsidRPr="00F03362">
        <w:rPr>
          <w:rFonts w:ascii="Arial" w:hAnsi="Arial"/>
          <w:i/>
          <w:sz w:val="18"/>
          <w:szCs w:val="18"/>
          <w:lang w:val="es-ES_tradnl"/>
        </w:rPr>
        <w:t>nevar.</w:t>
      </w:r>
    </w:p>
    <w:p w14:paraId="01B0D244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777F2FF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5606948" w14:textId="77777777" w:rsidR="00B22781" w:rsidRPr="00F03362" w:rsidRDefault="00B22781" w:rsidP="00B22781">
      <w:pPr>
        <w:rPr>
          <w:rFonts w:ascii="Arial" w:hAnsi="Arial"/>
          <w:b/>
          <w:i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algunas conjugaciones se reemplaza la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</w:t>
      </w:r>
      <w:r w:rsidRPr="00F03362">
        <w:rPr>
          <w:rFonts w:ascii="Arial" w:hAnsi="Arial"/>
          <w:sz w:val="18"/>
          <w:szCs w:val="18"/>
          <w:lang w:val="es-ES_tradnl"/>
        </w:rPr>
        <w:t xml:space="preserve"> por 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ie</w:t>
      </w:r>
      <w:proofErr w:type="spellEnd"/>
      <w:r w:rsidRPr="00F03362">
        <w:rPr>
          <w:rFonts w:ascii="Arial" w:hAnsi="Arial"/>
          <w:b/>
          <w:i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o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i.</w:t>
      </w:r>
    </w:p>
    <w:p w14:paraId="3EB3C972" w14:textId="77777777" w:rsidR="00B22781" w:rsidRPr="00F03362" w:rsidRDefault="00B22781" w:rsidP="00B22781">
      <w:pPr>
        <w:rPr>
          <w:rFonts w:ascii="Arial" w:hAnsi="Arial"/>
          <w:b/>
          <w:i/>
          <w:sz w:val="18"/>
          <w:szCs w:val="18"/>
          <w:lang w:val="es-ES_tradnl"/>
        </w:rPr>
      </w:pPr>
    </w:p>
    <w:p w14:paraId="1243EF89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>Yo c</w:t>
      </w:r>
      <w:r w:rsidRPr="00FE2518">
        <w:rPr>
          <w:rFonts w:ascii="Arial" w:hAnsi="Arial"/>
          <w:b/>
          <w:sz w:val="18"/>
          <w:szCs w:val="18"/>
          <w:lang w:val="es-ES_tradnl"/>
        </w:rPr>
        <w:t>ie</w:t>
      </w:r>
      <w:r w:rsidRPr="006908FB">
        <w:rPr>
          <w:rFonts w:ascii="Arial" w:hAnsi="Arial"/>
          <w:sz w:val="18"/>
          <w:szCs w:val="18"/>
          <w:lang w:val="es-ES_tradnl"/>
        </w:rPr>
        <w:t>rro</w:t>
      </w:r>
    </w:p>
    <w:p w14:paraId="53491B6F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 xml:space="preserve">Tú </w:t>
      </w:r>
      <w:r>
        <w:rPr>
          <w:rFonts w:ascii="Arial" w:hAnsi="Arial"/>
          <w:sz w:val="18"/>
          <w:szCs w:val="18"/>
          <w:lang w:val="es-ES_tradnl"/>
        </w:rPr>
        <w:t>conv</w:t>
      </w:r>
      <w:r w:rsidRPr="00FE2518">
        <w:rPr>
          <w:rFonts w:ascii="Arial" w:hAnsi="Arial"/>
          <w:b/>
          <w:sz w:val="18"/>
          <w:szCs w:val="18"/>
          <w:lang w:val="es-ES_tradnl"/>
        </w:rPr>
        <w:t>ie</w:t>
      </w:r>
      <w:r>
        <w:rPr>
          <w:rFonts w:ascii="Arial" w:hAnsi="Arial"/>
          <w:sz w:val="18"/>
          <w:szCs w:val="18"/>
          <w:lang w:val="es-ES_tradnl"/>
        </w:rPr>
        <w:t>rtes</w:t>
      </w:r>
    </w:p>
    <w:p w14:paraId="36AE41CC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Él</w:t>
      </w:r>
      <w:r w:rsidRPr="006908F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div</w:t>
      </w:r>
      <w:r w:rsidRPr="00FE2518">
        <w:rPr>
          <w:rFonts w:ascii="Arial" w:hAnsi="Arial"/>
          <w:b/>
          <w:sz w:val="18"/>
          <w:szCs w:val="18"/>
          <w:lang w:val="es-ES_tradnl"/>
        </w:rPr>
        <w:t>ie</w:t>
      </w:r>
      <w:r>
        <w:rPr>
          <w:rFonts w:ascii="Arial" w:hAnsi="Arial"/>
          <w:sz w:val="18"/>
          <w:szCs w:val="18"/>
          <w:lang w:val="es-ES_tradnl"/>
        </w:rPr>
        <w:t>rte</w:t>
      </w:r>
    </w:p>
    <w:p w14:paraId="561F0C18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 xml:space="preserve">Nosotros </w:t>
      </w:r>
      <w:r>
        <w:rPr>
          <w:rFonts w:ascii="Arial" w:hAnsi="Arial"/>
          <w:sz w:val="18"/>
          <w:szCs w:val="18"/>
          <w:lang w:val="es-ES_tradnl"/>
        </w:rPr>
        <w:t>vin</w:t>
      </w:r>
      <w:r w:rsidRPr="00FE2518">
        <w:rPr>
          <w:rFonts w:ascii="Arial" w:hAnsi="Arial"/>
          <w:b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mos</w:t>
      </w:r>
    </w:p>
    <w:p w14:paraId="001FDE86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 xml:space="preserve">Ellos </w:t>
      </w:r>
      <w:r>
        <w:rPr>
          <w:rFonts w:ascii="Arial" w:hAnsi="Arial"/>
          <w:sz w:val="18"/>
          <w:szCs w:val="18"/>
          <w:lang w:val="es-ES_tradnl"/>
        </w:rPr>
        <w:t>ac</w:t>
      </w:r>
      <w:r w:rsidRPr="00FE2518">
        <w:rPr>
          <w:rFonts w:ascii="Arial" w:hAnsi="Arial"/>
          <w:b/>
          <w:sz w:val="18"/>
          <w:szCs w:val="18"/>
          <w:lang w:val="es-ES_tradnl"/>
        </w:rPr>
        <w:t>ie</w:t>
      </w:r>
      <w:r>
        <w:rPr>
          <w:rFonts w:ascii="Arial" w:hAnsi="Arial"/>
          <w:sz w:val="18"/>
          <w:szCs w:val="18"/>
          <w:lang w:val="es-ES_tradnl"/>
        </w:rPr>
        <w:t>rtan</w:t>
      </w:r>
    </w:p>
    <w:p w14:paraId="61A85A13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129468DE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Imagen:</w:t>
      </w:r>
    </w:p>
    <w:p w14:paraId="6287C5F8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C29336" w14:textId="77777777" w:rsidR="00B22781" w:rsidRPr="00F25AC9" w:rsidRDefault="00B22781" w:rsidP="00B22781">
      <w:pPr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  <w:r w:rsidRPr="00F25AC9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189265781</w:t>
      </w:r>
    </w:p>
    <w:p w14:paraId="7C964978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C8D6C0B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LE_05_05_REC6</w:t>
      </w:r>
      <w:r w:rsidRPr="00F25AC9">
        <w:rPr>
          <w:rFonts w:ascii="Arial" w:hAnsi="Arial" w:cs="Arial"/>
          <w:sz w:val="18"/>
          <w:szCs w:val="18"/>
          <w:lang w:val="es-ES_tradnl"/>
        </w:rPr>
        <w:t>0_IMG01</w:t>
      </w:r>
    </w:p>
    <w:p w14:paraId="4876A7C1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0B0E7514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F0336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4AE2B33" w14:textId="77777777" w:rsidR="00B22781" w:rsidRPr="000B452E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Y</w:t>
      </w:r>
      <w:r w:rsidRPr="006908FB">
        <w:rPr>
          <w:rFonts w:ascii="Arial" w:hAnsi="Arial"/>
          <w:sz w:val="18"/>
          <w:szCs w:val="18"/>
          <w:lang w:val="es-ES_tradnl"/>
        </w:rPr>
        <w:t>o c</w:t>
      </w:r>
      <w:r w:rsidRPr="00FE2518">
        <w:rPr>
          <w:rFonts w:ascii="Arial" w:hAnsi="Arial"/>
          <w:b/>
          <w:sz w:val="18"/>
          <w:szCs w:val="18"/>
          <w:lang w:val="es-ES_tradnl"/>
        </w:rPr>
        <w:t>ie</w:t>
      </w:r>
      <w:r>
        <w:rPr>
          <w:rFonts w:ascii="Arial" w:hAnsi="Arial"/>
          <w:sz w:val="18"/>
          <w:szCs w:val="18"/>
          <w:lang w:val="es-ES_tradnl"/>
        </w:rPr>
        <w:t>rro el automóvil.</w:t>
      </w:r>
    </w:p>
    <w:p w14:paraId="68BC2070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Activar Zoom a imagen (S/N)</w:t>
      </w:r>
    </w:p>
    <w:p w14:paraId="14354B85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N</w:t>
      </w:r>
    </w:p>
    <w:p w14:paraId="5B9EF73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7C7E16BF" w14:textId="77777777" w:rsidR="00B22781" w:rsidRPr="00F03362" w:rsidRDefault="00B22781" w:rsidP="00B22781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PREGUNTAS DE LA FICHA DEL FRAGMENTO 1</w:t>
      </w:r>
    </w:p>
    <w:p w14:paraId="0C3B9893" w14:textId="77777777" w:rsidR="00B22781" w:rsidRPr="00F03362" w:rsidRDefault="00B22781" w:rsidP="00B2278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DEBERÁ HABER MÍNIMO 1 - MÁXIMO 10 PREGUNTAS PARA CADA FICHA; COPIAR LOS SIGUIENTES INCISOS PARA CADA PREGUNTA DESEADA. </w:t>
      </w:r>
    </w:p>
    <w:p w14:paraId="6558E431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1E370CC3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Pregunta 1:</w:t>
      </w:r>
    </w:p>
    <w:p w14:paraId="40F149F7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03AF5A4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¿Cuál </w:t>
      </w:r>
      <w:r>
        <w:rPr>
          <w:rFonts w:ascii="Arial" w:hAnsi="Arial"/>
          <w:sz w:val="18"/>
          <w:szCs w:val="18"/>
          <w:lang w:val="es-ES_tradnl"/>
        </w:rPr>
        <w:t>oración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tiene el verbo mal conjugado?</w:t>
      </w:r>
    </w:p>
    <w:p w14:paraId="79263B1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4AB4D1A5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15DB721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DA1EE5">
        <w:rPr>
          <w:rFonts w:ascii="Arial" w:hAnsi="Arial"/>
          <w:i/>
          <w:sz w:val="18"/>
          <w:szCs w:val="18"/>
          <w:lang w:val="es-ES_tradnl"/>
        </w:rPr>
        <w:t>Ellos aprietan fuerte.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1EB4E3AE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1C8F3F56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3E7D97C4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DA1EE5">
        <w:rPr>
          <w:rFonts w:ascii="Arial" w:hAnsi="Arial"/>
          <w:i/>
          <w:sz w:val="18"/>
          <w:szCs w:val="18"/>
          <w:lang w:val="es-ES_tradnl"/>
        </w:rPr>
        <w:t xml:space="preserve">Cada vez que </w:t>
      </w:r>
      <w:proofErr w:type="spellStart"/>
      <w:r w:rsidRPr="00DA1EE5">
        <w:rPr>
          <w:rFonts w:ascii="Arial" w:hAnsi="Arial"/>
          <w:i/>
          <w:sz w:val="18"/>
          <w:szCs w:val="18"/>
          <w:lang w:val="es-ES_tradnl"/>
        </w:rPr>
        <w:t>acerto</w:t>
      </w:r>
      <w:proofErr w:type="spellEnd"/>
      <w:r w:rsidRPr="00DA1EE5">
        <w:rPr>
          <w:rFonts w:ascii="Arial" w:hAnsi="Arial"/>
          <w:i/>
          <w:sz w:val="18"/>
          <w:szCs w:val="18"/>
          <w:lang w:val="es-ES_tradnl"/>
        </w:rPr>
        <w:t>, gano un punto.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733405A7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2DC9D48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32E9FDA7" w14:textId="77777777" w:rsidR="00B22781" w:rsidRPr="006908FB" w:rsidRDefault="00B22781" w:rsidP="00B22781">
      <w:pPr>
        <w:rPr>
          <w:rFonts w:ascii="Arial" w:hAnsi="Arial"/>
          <w:i/>
          <w:sz w:val="18"/>
          <w:szCs w:val="18"/>
          <w:lang w:val="es-ES_tradnl"/>
        </w:rPr>
      </w:pPr>
      <w:r w:rsidRPr="006908FB">
        <w:rPr>
          <w:rFonts w:ascii="Arial" w:hAnsi="Arial"/>
          <w:i/>
          <w:sz w:val="18"/>
          <w:szCs w:val="18"/>
          <w:lang w:val="es-ES_tradnl"/>
        </w:rPr>
        <w:t>Clark se convierte en Superman</w:t>
      </w:r>
      <w:r>
        <w:rPr>
          <w:rFonts w:ascii="Arial" w:hAnsi="Arial"/>
          <w:sz w:val="18"/>
          <w:szCs w:val="18"/>
          <w:lang w:val="es-ES_tradnl"/>
        </w:rPr>
        <w:t xml:space="preserve">. </w:t>
      </w:r>
      <w:r>
        <w:rPr>
          <w:rFonts w:ascii="Arial" w:hAnsi="Arial"/>
          <w:i/>
          <w:sz w:val="18"/>
          <w:szCs w:val="18"/>
          <w:lang w:val="es-ES_tradnl"/>
        </w:rPr>
        <w:t>N</w:t>
      </w:r>
    </w:p>
    <w:p w14:paraId="55B4D0A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14B4659E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67AB098E" w14:textId="197EF2CC" w:rsidR="00B22781" w:rsidRPr="005A0595" w:rsidRDefault="00B22781" w:rsidP="00B22781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lastRenderedPageBreak/>
        <w:t>Ojalá viniera Mónica.</w:t>
      </w:r>
      <w:ins w:id="2" w:author="Admincmovil" w:date="2015-03-23T09:51:00Z">
        <w:r w:rsidR="00DB3571">
          <w:rPr>
            <w:rFonts w:ascii="Arial" w:hAnsi="Arial"/>
            <w:i/>
            <w:sz w:val="18"/>
            <w:szCs w:val="18"/>
            <w:lang w:val="es-ES_tradnl"/>
          </w:rPr>
          <w:t xml:space="preserve"> N</w:t>
        </w:r>
      </w:ins>
    </w:p>
    <w:p w14:paraId="279A7E67" w14:textId="77777777" w:rsidR="00B22781" w:rsidRPr="00F03362" w:rsidRDefault="00B22781" w:rsidP="00B2278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6CF00BE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 del fragmento (solamente se puede aplicar cursivas al texto)</w:t>
      </w:r>
    </w:p>
    <w:p w14:paraId="5004CE78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car</w:t>
      </w:r>
      <w:r w:rsidRPr="00F03362">
        <w:rPr>
          <w:rFonts w:ascii="Arial" w:hAnsi="Arial"/>
          <w:sz w:val="18"/>
          <w:szCs w:val="18"/>
          <w:lang w:val="es-ES_tradnl"/>
        </w:rPr>
        <w:t>,-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cer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cir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 w:rsidRPr="00F03362">
        <w:rPr>
          <w:rFonts w:ascii="Arial" w:hAnsi="Arial"/>
          <w:i/>
          <w:sz w:val="18"/>
          <w:szCs w:val="18"/>
          <w:lang w:val="es-ES_tradnl"/>
        </w:rPr>
        <w:t>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ducir</w:t>
      </w:r>
      <w:proofErr w:type="spellEnd"/>
    </w:p>
    <w:p w14:paraId="6371A4B0" w14:textId="77777777" w:rsidR="00B22781" w:rsidRPr="00F03362" w:rsidRDefault="00B22781" w:rsidP="00B22781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19C7DEA3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máximo, se puede aplicar cursivas al texto)</w:t>
      </w:r>
    </w:p>
    <w:p w14:paraId="23B4DFDE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car</w:t>
      </w:r>
      <w:r w:rsidRPr="00F03362">
        <w:rPr>
          <w:rFonts w:ascii="Arial" w:hAnsi="Arial"/>
          <w:sz w:val="18"/>
          <w:szCs w:val="18"/>
          <w:lang w:val="es-ES_tradnl"/>
        </w:rPr>
        <w:t>,-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cer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cir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 w:rsidRPr="00F03362">
        <w:rPr>
          <w:rFonts w:ascii="Arial" w:hAnsi="Arial"/>
          <w:i/>
          <w:sz w:val="18"/>
          <w:szCs w:val="18"/>
          <w:lang w:val="es-ES_tradnl"/>
        </w:rPr>
        <w:t>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ducir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lang w:val="es-ES_tradnl"/>
        </w:rPr>
        <w:t xml:space="preserve">(a excepción de </w:t>
      </w:r>
      <w:r w:rsidRPr="00F03362">
        <w:rPr>
          <w:rFonts w:ascii="Arial" w:hAnsi="Arial"/>
          <w:i/>
          <w:sz w:val="18"/>
          <w:szCs w:val="18"/>
          <w:lang w:val="es-ES_tradnl"/>
        </w:rPr>
        <w:t>hacer</w:t>
      </w:r>
      <w:r w:rsidRPr="00F03362">
        <w:rPr>
          <w:rFonts w:ascii="Arial" w:hAnsi="Arial"/>
          <w:sz w:val="18"/>
          <w:szCs w:val="18"/>
          <w:lang w:val="es-ES_tradnl"/>
        </w:rPr>
        <w:t>)</w:t>
      </w:r>
    </w:p>
    <w:p w14:paraId="6CFD1A84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44EF361C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Segunda línea del título de la ficha</w:t>
      </w:r>
    </w:p>
    <w:p w14:paraId="27FBA943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Pr="00F03362">
        <w:rPr>
          <w:rFonts w:ascii="Arial" w:hAnsi="Arial"/>
          <w:i/>
          <w:sz w:val="18"/>
          <w:szCs w:val="18"/>
          <w:lang w:val="es-ES_tradnl"/>
        </w:rPr>
        <w:t>tocar, torcer, vencer, bendecir, introducir, conducir o yacer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7C99480D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1F6E1D53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E67C3B4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algunas conjugaciones </w:t>
      </w:r>
      <w:r>
        <w:rPr>
          <w:rFonts w:ascii="Arial" w:hAnsi="Arial"/>
          <w:sz w:val="18"/>
          <w:szCs w:val="18"/>
          <w:lang w:val="es-ES_tradnl"/>
        </w:rPr>
        <w:t>se elimina</w:t>
      </w:r>
      <w:r w:rsidRPr="00F03362">
        <w:rPr>
          <w:rFonts w:ascii="Arial" w:hAnsi="Arial"/>
          <w:sz w:val="18"/>
          <w:szCs w:val="18"/>
          <w:lang w:val="es-ES_tradnl"/>
        </w:rPr>
        <w:t xml:space="preserve"> la letra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c</w:t>
      </w:r>
      <w:r>
        <w:rPr>
          <w:rFonts w:ascii="Arial" w:hAnsi="Arial"/>
          <w:sz w:val="18"/>
          <w:szCs w:val="18"/>
          <w:lang w:val="es-ES_tradnl"/>
        </w:rPr>
        <w:t xml:space="preserve">, y se introduce </w:t>
      </w:r>
      <w:r w:rsidRPr="00D865D0">
        <w:rPr>
          <w:rFonts w:ascii="Arial" w:hAnsi="Arial"/>
          <w:b/>
          <w:i/>
          <w:sz w:val="18"/>
          <w:szCs w:val="18"/>
          <w:lang w:val="es-ES_tradnl"/>
        </w:rPr>
        <w:t>z</w:t>
      </w:r>
      <w:r w:rsidRPr="00F03362">
        <w:rPr>
          <w:rFonts w:ascii="Arial" w:hAnsi="Arial"/>
          <w:b/>
          <w:sz w:val="18"/>
          <w:szCs w:val="18"/>
          <w:lang w:val="es-ES_tradnl"/>
        </w:rPr>
        <w:t xml:space="preserve">,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lang w:val="es-ES_tradnl"/>
        </w:rPr>
        <w:t>o l</w:t>
      </w:r>
      <w:r>
        <w:rPr>
          <w:rFonts w:ascii="Arial" w:hAnsi="Arial"/>
          <w:sz w:val="18"/>
          <w:szCs w:val="18"/>
          <w:lang w:val="es-ES_tradnl"/>
        </w:rPr>
        <w:t xml:space="preserve">os fonemas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qu</w:t>
      </w:r>
      <w:r>
        <w:rPr>
          <w:rFonts w:ascii="Arial" w:hAnsi="Arial"/>
          <w:b/>
          <w:i/>
          <w:sz w:val="18"/>
          <w:szCs w:val="18"/>
          <w:lang w:val="es-ES_tradnl"/>
        </w:rPr>
        <w:t>e/</w:t>
      </w:r>
      <w:proofErr w:type="spellStart"/>
      <w:r>
        <w:rPr>
          <w:rFonts w:ascii="Arial" w:hAnsi="Arial"/>
          <w:b/>
          <w:i/>
          <w:sz w:val="18"/>
          <w:szCs w:val="18"/>
          <w:lang w:val="es-ES_tradnl"/>
        </w:rPr>
        <w:t>qui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.</w:t>
      </w:r>
    </w:p>
    <w:p w14:paraId="4DCBC654" w14:textId="77777777" w:rsidR="00B22781" w:rsidRPr="00F03362" w:rsidRDefault="00B22781" w:rsidP="00B22781">
      <w:pPr>
        <w:rPr>
          <w:rFonts w:ascii="Arial" w:hAnsi="Arial"/>
          <w:b/>
          <w:i/>
          <w:sz w:val="18"/>
          <w:szCs w:val="18"/>
          <w:lang w:val="es-ES_tradnl"/>
        </w:rPr>
      </w:pPr>
    </w:p>
    <w:p w14:paraId="1D845A9C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 xml:space="preserve">Yo </w:t>
      </w:r>
      <w:r>
        <w:rPr>
          <w:rFonts w:ascii="Arial" w:hAnsi="Arial"/>
          <w:sz w:val="18"/>
          <w:szCs w:val="18"/>
          <w:lang w:val="es-ES_tradnl"/>
        </w:rPr>
        <w:t>to</w:t>
      </w:r>
      <w:r w:rsidRPr="004C1DAF">
        <w:rPr>
          <w:rFonts w:ascii="Arial" w:hAnsi="Arial"/>
          <w:b/>
          <w:sz w:val="18"/>
          <w:szCs w:val="18"/>
          <w:lang w:val="es-ES_tradnl"/>
        </w:rPr>
        <w:t>qué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7994E132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 xml:space="preserve">Tú </w:t>
      </w:r>
      <w:r>
        <w:rPr>
          <w:rFonts w:ascii="Arial" w:hAnsi="Arial"/>
          <w:sz w:val="18"/>
          <w:szCs w:val="18"/>
          <w:lang w:val="es-ES_tradnl"/>
        </w:rPr>
        <w:t>introdu</w:t>
      </w:r>
      <w:r w:rsidRPr="0019364C">
        <w:rPr>
          <w:rFonts w:ascii="Arial" w:hAnsi="Arial"/>
          <w:b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>iste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5F9022CA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Ella</w:t>
      </w:r>
      <w:r w:rsidRPr="006908F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condu</w:t>
      </w:r>
      <w:r w:rsidRPr="0019364C">
        <w:rPr>
          <w:rFonts w:ascii="Arial" w:hAnsi="Arial"/>
          <w:b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>o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37938151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Nosotro</w:t>
      </w:r>
      <w:r w:rsidRPr="006908FB">
        <w:rPr>
          <w:rFonts w:ascii="Arial" w:hAnsi="Arial"/>
          <w:sz w:val="18"/>
          <w:szCs w:val="18"/>
          <w:lang w:val="es-ES_tradnl"/>
        </w:rPr>
        <w:t xml:space="preserve">s </w:t>
      </w:r>
      <w:r>
        <w:rPr>
          <w:rFonts w:ascii="Arial" w:hAnsi="Arial"/>
          <w:sz w:val="18"/>
          <w:szCs w:val="18"/>
          <w:lang w:val="es-ES_tradnl"/>
        </w:rPr>
        <w:t>bendi</w:t>
      </w:r>
      <w:r w:rsidRPr="0019364C">
        <w:rPr>
          <w:rFonts w:ascii="Arial" w:hAnsi="Arial"/>
          <w:b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 xml:space="preserve">imos 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30D4C36A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Ella</w:t>
      </w:r>
      <w:r w:rsidRPr="006908FB">
        <w:rPr>
          <w:rFonts w:ascii="Arial" w:hAnsi="Arial"/>
          <w:sz w:val="18"/>
          <w:szCs w:val="18"/>
          <w:lang w:val="es-ES_tradnl"/>
        </w:rPr>
        <w:t xml:space="preserve">s </w:t>
      </w:r>
      <w:r>
        <w:rPr>
          <w:rFonts w:ascii="Arial" w:hAnsi="Arial"/>
          <w:sz w:val="18"/>
          <w:szCs w:val="18"/>
          <w:lang w:val="es-ES_tradnl"/>
        </w:rPr>
        <w:t>ven</w:t>
      </w:r>
      <w:r w:rsidRPr="0019364C">
        <w:rPr>
          <w:rFonts w:ascii="Arial" w:hAnsi="Arial"/>
          <w:b/>
          <w:sz w:val="18"/>
          <w:szCs w:val="18"/>
          <w:lang w:val="es-ES_tradnl"/>
        </w:rPr>
        <w:t>z</w:t>
      </w:r>
      <w:r>
        <w:rPr>
          <w:rFonts w:ascii="Arial" w:hAnsi="Arial"/>
          <w:sz w:val="18"/>
          <w:szCs w:val="18"/>
          <w:lang w:val="es-ES_tradnl"/>
        </w:rPr>
        <w:t xml:space="preserve">an </w:t>
      </w:r>
    </w:p>
    <w:p w14:paraId="6D597BD1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1CEFF79D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Imagen:</w:t>
      </w:r>
    </w:p>
    <w:p w14:paraId="3CFB1116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6CB44AC" w14:textId="77777777" w:rsidR="00B22781" w:rsidRPr="00E32C55" w:rsidRDefault="00B22781" w:rsidP="00B22781">
      <w:pPr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  <w:r w:rsidRPr="00E32C5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 114703057</w:t>
      </w:r>
    </w:p>
    <w:p w14:paraId="3F163F7E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38EA9C7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LE_05_05_REC60_IMG02</w:t>
      </w:r>
    </w:p>
    <w:p w14:paraId="23140B71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5307A0DA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F0336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6B2AAE0" w14:textId="77777777" w:rsidR="00B22781" w:rsidRPr="00530958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Ojalá que ellas ven</w:t>
      </w:r>
      <w:r>
        <w:rPr>
          <w:rFonts w:ascii="Arial" w:hAnsi="Arial"/>
          <w:b/>
          <w:sz w:val="18"/>
          <w:szCs w:val="18"/>
          <w:lang w:val="es-ES_tradnl"/>
        </w:rPr>
        <w:t>z</w:t>
      </w:r>
      <w:r>
        <w:rPr>
          <w:rFonts w:ascii="Arial" w:hAnsi="Arial"/>
          <w:sz w:val="18"/>
          <w:szCs w:val="18"/>
          <w:lang w:val="es-ES_tradnl"/>
        </w:rPr>
        <w:t>an en la competencia.</w:t>
      </w:r>
    </w:p>
    <w:p w14:paraId="6F5251DA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Activar Zoom a imagen (S/N)</w:t>
      </w:r>
    </w:p>
    <w:p w14:paraId="441B096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N</w:t>
      </w:r>
    </w:p>
    <w:p w14:paraId="5C44ECA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5B3828B2" w14:textId="77777777" w:rsidR="00B22781" w:rsidRPr="00F03362" w:rsidRDefault="00B22781" w:rsidP="00B22781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PREGU</w:t>
      </w:r>
      <w:r>
        <w:rPr>
          <w:rFonts w:ascii="Arial" w:hAnsi="Arial"/>
          <w:b/>
          <w:sz w:val="16"/>
          <w:szCs w:val="16"/>
          <w:lang w:val="es-ES_tradnl"/>
        </w:rPr>
        <w:t>NTAS DE LA FICHA DEL FRAGMENTO 2</w:t>
      </w:r>
    </w:p>
    <w:p w14:paraId="147E26EF" w14:textId="77777777" w:rsidR="00B22781" w:rsidRPr="00F03362" w:rsidRDefault="00B22781" w:rsidP="00B2278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DEBERÁ HABER MÍNIMO 1 - MÁXIMO 10 PREGUNTAS PARA CADA FICHA; COPIAR LOS SIGUIENTES INCISOS PARA CADA PREGUNTA DESEADA. </w:t>
      </w:r>
    </w:p>
    <w:p w14:paraId="46A8526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426D0584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Pregunta 1:</w:t>
      </w:r>
    </w:p>
    <w:p w14:paraId="6B796E38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2C864F4F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¿Cuál </w:t>
      </w:r>
      <w:r>
        <w:rPr>
          <w:rFonts w:ascii="Arial" w:hAnsi="Arial"/>
          <w:sz w:val="18"/>
          <w:szCs w:val="18"/>
          <w:lang w:val="es-ES_tradnl"/>
        </w:rPr>
        <w:t>oración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tiene el verbo mal conjugado?</w:t>
      </w:r>
    </w:p>
    <w:p w14:paraId="379D520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295FD51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5C7DCBCF" w14:textId="77777777" w:rsidR="00B22781" w:rsidRPr="0027205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Ojalá no nos ven</w:t>
      </w:r>
      <w:r w:rsidRPr="00E32C55">
        <w:rPr>
          <w:rFonts w:ascii="Arial" w:hAnsi="Arial"/>
          <w:i/>
          <w:sz w:val="18"/>
          <w:szCs w:val="18"/>
          <w:lang w:val="es-ES_tradnl"/>
        </w:rPr>
        <w:t>z</w:t>
      </w:r>
      <w:r>
        <w:rPr>
          <w:rFonts w:ascii="Arial" w:hAnsi="Arial"/>
          <w:i/>
          <w:sz w:val="18"/>
          <w:szCs w:val="18"/>
          <w:lang w:val="es-ES_tradnl"/>
        </w:rPr>
        <w:t xml:space="preserve">an esta vez.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6100ADD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721A3C04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737D4BA7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Casi me tuerzo el tobillo</w:t>
      </w:r>
      <w:r w:rsidRPr="00DA1EE5">
        <w:rPr>
          <w:rFonts w:ascii="Arial" w:hAnsi="Arial"/>
          <w:i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 N</w:t>
      </w:r>
    </w:p>
    <w:p w14:paraId="28CC3C95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3E3CDDCC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4015A164" w14:textId="77777777" w:rsidR="00B22781" w:rsidRPr="006908FB" w:rsidRDefault="00B22781" w:rsidP="00B22781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Esperemos que </w:t>
      </w:r>
      <w:proofErr w:type="spellStart"/>
      <w:r>
        <w:rPr>
          <w:rFonts w:ascii="Arial" w:hAnsi="Arial"/>
          <w:i/>
          <w:sz w:val="18"/>
          <w:szCs w:val="18"/>
          <w:lang w:val="es-ES_tradnl"/>
        </w:rPr>
        <w:t>cresca</w:t>
      </w:r>
      <w:proofErr w:type="spellEnd"/>
      <w:r>
        <w:rPr>
          <w:rFonts w:ascii="Arial" w:hAnsi="Arial"/>
          <w:i/>
          <w:sz w:val="18"/>
          <w:szCs w:val="18"/>
          <w:lang w:val="es-ES_tradnl"/>
        </w:rPr>
        <w:t xml:space="preserve"> un poco.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250C5">
        <w:rPr>
          <w:rFonts w:ascii="Arial" w:hAnsi="Arial"/>
          <w:sz w:val="18"/>
          <w:szCs w:val="18"/>
          <w:lang w:val="es-ES_tradnl"/>
        </w:rPr>
        <w:t>S</w:t>
      </w:r>
    </w:p>
    <w:p w14:paraId="18DD61B5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7FFA1133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3772D76D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Necesito que me empaques esto.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4BBF3ADA" w14:textId="77777777" w:rsidR="00B22781" w:rsidRPr="0006637E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02419743" w14:textId="77777777" w:rsidR="00B22781" w:rsidRPr="00F03362" w:rsidRDefault="00B22781" w:rsidP="00B2278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</w:p>
    <w:p w14:paraId="2954A58E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 del fragmento (solamente se puede aplicar cursivas al texto)</w:t>
      </w:r>
    </w:p>
    <w:p w14:paraId="2F60059E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proofErr w:type="spellStart"/>
      <w:r>
        <w:rPr>
          <w:rFonts w:ascii="Arial" w:hAnsi="Arial"/>
          <w:b/>
          <w:i/>
          <w:sz w:val="18"/>
          <w:szCs w:val="18"/>
          <w:lang w:val="es-ES_tradnl"/>
        </w:rPr>
        <w:t>uir</w:t>
      </w:r>
      <w:proofErr w:type="spellEnd"/>
    </w:p>
    <w:p w14:paraId="11C43E64" w14:textId="77777777" w:rsidR="00B22781" w:rsidRPr="00F03362" w:rsidRDefault="00B22781" w:rsidP="00B22781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</w:p>
    <w:p w14:paraId="309A3A73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máximo, se puede aplicar cursivas al texto)</w:t>
      </w:r>
    </w:p>
    <w:p w14:paraId="27C1297E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proofErr w:type="spellStart"/>
      <w:r>
        <w:rPr>
          <w:rFonts w:ascii="Arial" w:hAnsi="Arial"/>
          <w:b/>
          <w:i/>
          <w:sz w:val="18"/>
          <w:szCs w:val="18"/>
          <w:lang w:val="es-ES_tradnl"/>
        </w:rPr>
        <w:t>uir</w:t>
      </w:r>
      <w:proofErr w:type="spellEnd"/>
    </w:p>
    <w:p w14:paraId="386186D7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07EA533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Segunda línea del título de la ficha</w:t>
      </w:r>
    </w:p>
    <w:p w14:paraId="659446C1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huir, concluir, contribuir, fluir, incluir </w:t>
      </w:r>
      <w:r w:rsidRPr="00F03362">
        <w:rPr>
          <w:rFonts w:ascii="Arial" w:hAnsi="Arial"/>
          <w:sz w:val="18"/>
          <w:szCs w:val="18"/>
          <w:lang w:val="es-ES_tradnl"/>
        </w:rPr>
        <w:t xml:space="preserve">o </w:t>
      </w:r>
      <w:r>
        <w:rPr>
          <w:rFonts w:ascii="Arial" w:hAnsi="Arial"/>
          <w:i/>
          <w:sz w:val="18"/>
          <w:szCs w:val="18"/>
          <w:lang w:val="es-ES_tradnl"/>
        </w:rPr>
        <w:t>sustituir.</w:t>
      </w:r>
    </w:p>
    <w:p w14:paraId="046B40EB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21A632F1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FFD0A88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algunas conjugaciones se intercambia la vocal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sz w:val="18"/>
          <w:szCs w:val="18"/>
          <w:lang w:val="es-ES_tradnl"/>
        </w:rPr>
        <w:t xml:space="preserve"> por la letra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9E219F">
        <w:rPr>
          <w:rFonts w:ascii="Arial" w:hAnsi="Arial"/>
          <w:i/>
          <w:sz w:val="18"/>
          <w:szCs w:val="18"/>
          <w:lang w:val="es-ES_tradnl"/>
        </w:rPr>
        <w:t>.</w:t>
      </w:r>
    </w:p>
    <w:p w14:paraId="298A1272" w14:textId="77777777" w:rsidR="00B22781" w:rsidRPr="00F03362" w:rsidRDefault="00B22781" w:rsidP="00B22781">
      <w:pPr>
        <w:rPr>
          <w:rFonts w:ascii="Arial" w:hAnsi="Arial"/>
          <w:b/>
          <w:i/>
          <w:sz w:val="18"/>
          <w:szCs w:val="18"/>
          <w:lang w:val="es-ES_tradnl"/>
        </w:rPr>
      </w:pPr>
    </w:p>
    <w:p w14:paraId="30F26FD0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>Yo</w:t>
      </w:r>
      <w:r>
        <w:rPr>
          <w:rFonts w:ascii="Arial" w:hAnsi="Arial"/>
          <w:sz w:val="18"/>
          <w:szCs w:val="18"/>
          <w:lang w:val="es-ES_tradnl"/>
        </w:rPr>
        <w:t xml:space="preserve"> conclu</w:t>
      </w:r>
      <w:r w:rsidRPr="00366FFE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o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5FB85494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>Tú</w:t>
      </w:r>
      <w:r>
        <w:rPr>
          <w:rFonts w:ascii="Arial" w:hAnsi="Arial"/>
          <w:sz w:val="18"/>
          <w:szCs w:val="18"/>
          <w:lang w:val="es-ES_tradnl"/>
        </w:rPr>
        <w:t xml:space="preserve"> hu</w:t>
      </w:r>
      <w:r w:rsidRPr="00366FFE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es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3D919FB0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Él sustitu</w:t>
      </w:r>
      <w:r w:rsidRPr="00366FFE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</w:t>
      </w:r>
    </w:p>
    <w:p w14:paraId="16A7E853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Nosotras hu</w:t>
      </w:r>
      <w:r w:rsidRPr="00F3442B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amos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42887345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Ellos contribu</w:t>
      </w:r>
      <w:r w:rsidRPr="00366FFE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eron</w:t>
      </w:r>
      <w:r w:rsidRPr="006908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07BB03F9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Ellas inclu</w:t>
      </w:r>
      <w:r w:rsidRPr="00366FFE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eron</w:t>
      </w:r>
    </w:p>
    <w:p w14:paraId="2C941C22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4908126D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Imagen:</w:t>
      </w:r>
    </w:p>
    <w:p w14:paraId="55B7C3C7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5DE7D84" w14:textId="77777777" w:rsidR="00B22781" w:rsidRPr="00E32C55" w:rsidRDefault="00B22781" w:rsidP="00B22781">
      <w:pPr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  <w:r w:rsidRPr="00E32C55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198931214</w:t>
      </w:r>
    </w:p>
    <w:p w14:paraId="4381EAB9" w14:textId="77777777" w:rsidR="00B22781" w:rsidRPr="00A62747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6A1696C4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FA2DC0E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LE_05_05_REC60_IMG03</w:t>
      </w:r>
    </w:p>
    <w:p w14:paraId="25E0F2C8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41CEB98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F0336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2AF2AFC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¡Tú hu</w:t>
      </w:r>
      <w:r w:rsidRPr="001752C0">
        <w:rPr>
          <w:rFonts w:ascii="Arial" w:hAnsi="Arial" w:cs="Arial"/>
          <w:b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>es, pero yo te persigo!</w:t>
      </w:r>
    </w:p>
    <w:p w14:paraId="0510C3F7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Activar Zoom a imagen (S/N)</w:t>
      </w:r>
    </w:p>
    <w:p w14:paraId="6F3A99F8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N</w:t>
      </w:r>
    </w:p>
    <w:p w14:paraId="3631A49F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29854666" w14:textId="77777777" w:rsidR="00B22781" w:rsidRPr="00F03362" w:rsidRDefault="00B22781" w:rsidP="00B22781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PREGU</w:t>
      </w:r>
      <w:r>
        <w:rPr>
          <w:rFonts w:ascii="Arial" w:hAnsi="Arial"/>
          <w:b/>
          <w:sz w:val="16"/>
          <w:szCs w:val="16"/>
          <w:lang w:val="es-ES_tradnl"/>
        </w:rPr>
        <w:t>NTAS DE LA FICHA DEL FRAGMENTO 3</w:t>
      </w:r>
    </w:p>
    <w:p w14:paraId="78EA7A56" w14:textId="77777777" w:rsidR="00B22781" w:rsidRPr="00F03362" w:rsidRDefault="00B22781" w:rsidP="00B2278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DEBERÁ HABER MÍNIMO 1 - MÁXIMO 10 PREGUNTAS PARA CADA FICHA; COPIAR LOS SIGUIENTES INCISOS PARA CADA PREGUNTA DESEADA. </w:t>
      </w:r>
    </w:p>
    <w:p w14:paraId="566439C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5E09E0A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Pregunta 1:</w:t>
      </w:r>
    </w:p>
    <w:p w14:paraId="3BFC8AE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6269EC7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¿Cuál </w:t>
      </w:r>
      <w:r>
        <w:rPr>
          <w:rFonts w:ascii="Arial" w:hAnsi="Arial"/>
          <w:sz w:val="18"/>
          <w:szCs w:val="18"/>
          <w:lang w:val="es-ES_tradnl"/>
        </w:rPr>
        <w:t>oración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tiene el verbo mal conjugado?</w:t>
      </w:r>
    </w:p>
    <w:p w14:paraId="14A1EA6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22A9277D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E5CAC3E" w14:textId="77777777" w:rsidR="00B22781" w:rsidRPr="006908FB" w:rsidRDefault="00B22781" w:rsidP="00B22781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A Nadia la sustituyó Verónica.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5448AB73" w14:textId="77777777" w:rsidR="00B22781" w:rsidRDefault="00B22781" w:rsidP="00B227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2E64E5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585756B6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Todos contribuimos al logro</w:t>
      </w:r>
      <w:r w:rsidRPr="00DA1EE5">
        <w:rPr>
          <w:rFonts w:ascii="Arial" w:hAnsi="Arial"/>
          <w:i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 N</w:t>
      </w:r>
    </w:p>
    <w:p w14:paraId="29A6636E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6F413F3C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3523DD8E" w14:textId="77777777" w:rsidR="00B22781" w:rsidRPr="0027205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Los cosas </w:t>
      </w:r>
      <w:proofErr w:type="spellStart"/>
      <w:r>
        <w:rPr>
          <w:rFonts w:ascii="Arial" w:hAnsi="Arial"/>
          <w:i/>
          <w:sz w:val="18"/>
          <w:szCs w:val="18"/>
          <w:lang w:val="es-ES_tradnl"/>
        </w:rPr>
        <w:t>fluieron</w:t>
      </w:r>
      <w:proofErr w:type="spellEnd"/>
      <w:r>
        <w:rPr>
          <w:rFonts w:ascii="Arial" w:hAnsi="Arial"/>
          <w:i/>
          <w:sz w:val="18"/>
          <w:szCs w:val="18"/>
          <w:lang w:val="es-ES_tradnl"/>
        </w:rPr>
        <w:t xml:space="preserve"> muy bien entre nosotros. </w:t>
      </w:r>
      <w:r>
        <w:rPr>
          <w:rFonts w:ascii="Arial" w:hAnsi="Arial"/>
          <w:sz w:val="18"/>
          <w:szCs w:val="18"/>
          <w:lang w:val="es-ES_tradnl"/>
        </w:rPr>
        <w:t>S</w:t>
      </w:r>
    </w:p>
    <w:p w14:paraId="3BF754B2" w14:textId="77777777" w:rsidR="00B22781" w:rsidRPr="00F03362" w:rsidRDefault="00B22781" w:rsidP="00B227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A790EC7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3138A12A" w14:textId="77777777" w:rsidR="00B22781" w:rsidRPr="004250C5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En cuanto lo vio, salió huyendo.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648B9CED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5B1013AD" w14:textId="77777777" w:rsidR="00B22781" w:rsidRPr="00F03362" w:rsidRDefault="00B22781" w:rsidP="00B2278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4</w:t>
      </w:r>
    </w:p>
    <w:p w14:paraId="12CFBD0D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 del fragmento (solamente se puede aplicar cursivas al texto)</w:t>
      </w:r>
    </w:p>
    <w:p w14:paraId="46945019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aer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eer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y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oer</w:t>
      </w:r>
      <w:proofErr w:type="spellEnd"/>
    </w:p>
    <w:p w14:paraId="42D1A7A6" w14:textId="77777777" w:rsidR="00B22781" w:rsidRPr="00F03362" w:rsidRDefault="00B22781" w:rsidP="00B22781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4</w:t>
      </w:r>
    </w:p>
    <w:p w14:paraId="0019599C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máximo, se puede aplicar cursivas al texto)</w:t>
      </w:r>
    </w:p>
    <w:p w14:paraId="678F6207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aer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eer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y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oer</w:t>
      </w:r>
      <w:proofErr w:type="spellEnd"/>
    </w:p>
    <w:p w14:paraId="02B094C5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4B47EBBC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Segunda línea del título de la ficha</w:t>
      </w:r>
    </w:p>
    <w:p w14:paraId="212B5E8C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caer, creer, roer </w:t>
      </w:r>
      <w:r w:rsidRPr="00F03362">
        <w:rPr>
          <w:rFonts w:ascii="Arial" w:hAnsi="Arial"/>
          <w:sz w:val="18"/>
          <w:szCs w:val="18"/>
          <w:lang w:val="es-ES_tradnl"/>
        </w:rPr>
        <w:t>y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 leer</w:t>
      </w:r>
      <w:r>
        <w:rPr>
          <w:rFonts w:ascii="Arial" w:hAnsi="Arial"/>
          <w:i/>
          <w:sz w:val="18"/>
          <w:szCs w:val="18"/>
          <w:lang w:val="es-ES_tradnl"/>
        </w:rPr>
        <w:t>.</w:t>
      </w:r>
    </w:p>
    <w:p w14:paraId="17D6E3C6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29ECDE46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F17F7DF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algunas conjugaciones se intercambia la vocal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F03362">
        <w:rPr>
          <w:rFonts w:ascii="Arial" w:hAnsi="Arial"/>
          <w:sz w:val="18"/>
          <w:szCs w:val="18"/>
          <w:lang w:val="es-ES_tradnl"/>
        </w:rPr>
        <w:t xml:space="preserve"> por la letra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y</w:t>
      </w:r>
      <w:r w:rsidRPr="009E219F">
        <w:rPr>
          <w:rFonts w:ascii="Arial" w:hAnsi="Arial"/>
          <w:i/>
          <w:sz w:val="18"/>
          <w:szCs w:val="18"/>
          <w:lang w:val="es-ES_tradnl"/>
        </w:rPr>
        <w:t>.</w:t>
      </w:r>
    </w:p>
    <w:p w14:paraId="558D1B0C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21539113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Yo ca</w:t>
      </w:r>
      <w:r w:rsidRPr="00FC4A60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era</w:t>
      </w:r>
    </w:p>
    <w:p w14:paraId="1DF14718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6908FB">
        <w:rPr>
          <w:rFonts w:ascii="Arial" w:hAnsi="Arial"/>
          <w:sz w:val="18"/>
          <w:szCs w:val="18"/>
          <w:lang w:val="es-ES_tradnl"/>
        </w:rPr>
        <w:t>Tú</w:t>
      </w:r>
      <w:r>
        <w:rPr>
          <w:rFonts w:ascii="Arial" w:hAnsi="Arial"/>
          <w:sz w:val="18"/>
          <w:szCs w:val="18"/>
          <w:lang w:val="es-ES_tradnl"/>
        </w:rPr>
        <w:t xml:space="preserve"> cre</w:t>
      </w:r>
      <w:r w:rsidRPr="00FE0A23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eras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4C41183E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Él corro</w:t>
      </w:r>
      <w:r w:rsidRPr="00FE0A23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ó</w:t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784BE906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Ellos le</w:t>
      </w:r>
      <w:r w:rsidRPr="00FE0A23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eron</w:t>
      </w:r>
      <w:r w:rsidRPr="006908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1337779B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Ellas ro</w:t>
      </w:r>
      <w:r w:rsidRPr="00696530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eron</w:t>
      </w:r>
    </w:p>
    <w:p w14:paraId="51F4227D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Ustedes ca</w:t>
      </w:r>
      <w:r w:rsidRPr="00FE0A23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eron</w:t>
      </w:r>
    </w:p>
    <w:p w14:paraId="1DDC038F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1C8138E1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Imagen:</w:t>
      </w:r>
    </w:p>
    <w:p w14:paraId="246FBE7F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EBCECC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B223A0">
        <w:rPr>
          <w:rFonts w:ascii="Arial" w:hAnsi="Arial" w:cs="Arial"/>
          <w:sz w:val="18"/>
          <w:szCs w:val="18"/>
          <w:lang w:val="es-ES_tradnl"/>
        </w:rPr>
        <w:t>135546017</w:t>
      </w:r>
    </w:p>
    <w:p w14:paraId="0A695EF3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76C470E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LE_05_05_REC60_IMG04</w:t>
      </w:r>
    </w:p>
    <w:p w14:paraId="5FEE8F18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5DF46F9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F0336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6A1F4C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Ellos </w:t>
      </w:r>
      <w:r>
        <w:rPr>
          <w:rFonts w:ascii="Arial" w:hAnsi="Arial"/>
          <w:sz w:val="18"/>
          <w:szCs w:val="18"/>
          <w:lang w:val="es-ES_tradnl"/>
        </w:rPr>
        <w:t>le</w:t>
      </w:r>
      <w:r w:rsidRPr="00FE0A23">
        <w:rPr>
          <w:rFonts w:ascii="Arial" w:hAnsi="Arial"/>
          <w:b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>eron el texto al mismo tiempo.</w:t>
      </w:r>
    </w:p>
    <w:p w14:paraId="533F4A80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Activar Zoom a imagen (S/N)</w:t>
      </w:r>
    </w:p>
    <w:p w14:paraId="3E19EA9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N</w:t>
      </w:r>
    </w:p>
    <w:p w14:paraId="03487CE5" w14:textId="77777777" w:rsidR="00B22781" w:rsidRPr="00F03362" w:rsidRDefault="00B22781" w:rsidP="00B22781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PREGU</w:t>
      </w:r>
      <w:r>
        <w:rPr>
          <w:rFonts w:ascii="Arial" w:hAnsi="Arial"/>
          <w:b/>
          <w:sz w:val="16"/>
          <w:szCs w:val="16"/>
          <w:lang w:val="es-ES_tradnl"/>
        </w:rPr>
        <w:t>NTAS DE LA FICHA DEL FRAGMENTO 4</w:t>
      </w:r>
    </w:p>
    <w:p w14:paraId="0EEC03DC" w14:textId="77777777" w:rsidR="00B22781" w:rsidRPr="00F03362" w:rsidRDefault="00B22781" w:rsidP="00B2278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DEBERÁ HABER MÍNIMO 1 - MÁXIMO 10 PREGUNTAS PARA CADA FICHA; COPIAR LOS SIGUIENTES INCISOS PARA CADA PREGUNTA DESEADA. </w:t>
      </w:r>
    </w:p>
    <w:p w14:paraId="0F5CB7E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73083DD5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Pregunta 1:</w:t>
      </w:r>
    </w:p>
    <w:p w14:paraId="1E390C91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0DA3D7A4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¿Cuál </w:t>
      </w:r>
      <w:r>
        <w:rPr>
          <w:rFonts w:ascii="Arial" w:hAnsi="Arial"/>
          <w:sz w:val="18"/>
          <w:szCs w:val="18"/>
          <w:lang w:val="es-ES_tradnl"/>
        </w:rPr>
        <w:t>oración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tiene el verbo mal conjugado?</w:t>
      </w:r>
    </w:p>
    <w:p w14:paraId="6194748F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174884D1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541C0ADC" w14:textId="77777777" w:rsidR="00B22781" w:rsidRPr="006908FB" w:rsidRDefault="00B22781" w:rsidP="00B22781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lastRenderedPageBreak/>
        <w:t>Si los ratones lo royeran, caerían envenenados.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52D977F5" w14:textId="77777777" w:rsidR="00B22781" w:rsidRDefault="00B22781" w:rsidP="00B227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BDBCA44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39EB91DB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El óxido </w:t>
      </w:r>
      <w:proofErr w:type="spellStart"/>
      <w:r>
        <w:rPr>
          <w:rFonts w:ascii="Arial" w:hAnsi="Arial"/>
          <w:i/>
          <w:sz w:val="18"/>
          <w:szCs w:val="18"/>
          <w:lang w:val="es-ES_tradnl"/>
        </w:rPr>
        <w:t>corroió</w:t>
      </w:r>
      <w:proofErr w:type="spellEnd"/>
      <w:r>
        <w:rPr>
          <w:rFonts w:ascii="Arial" w:hAnsi="Arial"/>
          <w:i/>
          <w:sz w:val="18"/>
          <w:szCs w:val="18"/>
          <w:lang w:val="es-ES_tradnl"/>
        </w:rPr>
        <w:t xml:space="preserve"> el tornillo</w:t>
      </w:r>
      <w:r w:rsidRPr="00DA1EE5">
        <w:rPr>
          <w:rFonts w:ascii="Arial" w:hAnsi="Arial"/>
          <w:i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1D4761D7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5681426E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37DE612F" w14:textId="77777777" w:rsidR="00B22781" w:rsidRPr="0027205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Aunque le explique, sé que no me creerá.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69431F24" w14:textId="77777777" w:rsidR="00B22781" w:rsidRPr="00F03362" w:rsidRDefault="00B22781" w:rsidP="00B227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F0E8477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7AFCA1A5" w14:textId="77777777" w:rsidR="00B22781" w:rsidRPr="004250C5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¡Cuidado!, no me hagas caer.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48D21DAB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3FC90429" w14:textId="77777777" w:rsidR="00B22781" w:rsidRPr="00F03362" w:rsidRDefault="00B22781" w:rsidP="00B2278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5</w:t>
      </w:r>
    </w:p>
    <w:p w14:paraId="1DB166F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 del fragmento (solamente se puede aplicar cursivas al texto)</w:t>
      </w:r>
    </w:p>
    <w:p w14:paraId="39C81C46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gar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ger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>
        <w:rPr>
          <w:rFonts w:ascii="Arial" w:hAnsi="Arial"/>
          <w:sz w:val="18"/>
          <w:szCs w:val="18"/>
          <w:lang w:val="es-ES_tradnl"/>
        </w:rPr>
        <w:t>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gir</w:t>
      </w:r>
      <w:proofErr w:type="spellEnd"/>
    </w:p>
    <w:p w14:paraId="4CF17DA6" w14:textId="77777777" w:rsidR="00B22781" w:rsidRPr="00F03362" w:rsidRDefault="00B22781" w:rsidP="00B22781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5</w:t>
      </w:r>
    </w:p>
    <w:p w14:paraId="676E297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máximo, se puede aplicar cursivas al texto)</w:t>
      </w:r>
    </w:p>
    <w:p w14:paraId="08388941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gar</w:t>
      </w:r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ger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>
        <w:rPr>
          <w:rFonts w:ascii="Arial" w:hAnsi="Arial"/>
          <w:sz w:val="18"/>
          <w:szCs w:val="18"/>
          <w:lang w:val="es-ES_tradnl"/>
        </w:rPr>
        <w:t>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gir</w:t>
      </w:r>
      <w:proofErr w:type="spellEnd"/>
    </w:p>
    <w:p w14:paraId="7BF634BD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2F52245B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Segunda línea del título de la ficha</w:t>
      </w:r>
    </w:p>
    <w:p w14:paraId="7D498DE6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Pr="00F03362">
        <w:rPr>
          <w:rFonts w:ascii="Arial" w:hAnsi="Arial"/>
          <w:i/>
          <w:sz w:val="18"/>
          <w:szCs w:val="18"/>
          <w:lang w:val="es-ES_tradnl"/>
        </w:rPr>
        <w:t>rugir, rogar, recoger, corregir, surgir, pegar</w:t>
      </w:r>
      <w:r w:rsidRPr="00F03362">
        <w:rPr>
          <w:rFonts w:ascii="Arial" w:hAnsi="Arial"/>
          <w:sz w:val="18"/>
          <w:szCs w:val="18"/>
          <w:lang w:val="es-ES_tradnl"/>
        </w:rPr>
        <w:t xml:space="preserve"> y </w:t>
      </w:r>
      <w:r w:rsidRPr="00F03362">
        <w:rPr>
          <w:rFonts w:ascii="Arial" w:hAnsi="Arial"/>
          <w:i/>
          <w:sz w:val="18"/>
          <w:szCs w:val="18"/>
          <w:lang w:val="es-ES_tradnl"/>
        </w:rPr>
        <w:t>fingir</w:t>
      </w:r>
      <w:r>
        <w:rPr>
          <w:rFonts w:ascii="Arial" w:hAnsi="Arial"/>
          <w:i/>
          <w:sz w:val="18"/>
          <w:szCs w:val="18"/>
          <w:lang w:val="es-ES_tradnl"/>
        </w:rPr>
        <w:t>.</w:t>
      </w:r>
    </w:p>
    <w:p w14:paraId="09D59E67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632A93FB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37BF7B8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algunas conjugaciones se intercambia la letra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g</w:t>
      </w:r>
      <w:r w:rsidRPr="00F03362">
        <w:rPr>
          <w:rFonts w:ascii="Arial" w:hAnsi="Arial"/>
          <w:sz w:val="18"/>
          <w:szCs w:val="18"/>
          <w:lang w:val="es-ES_tradnl"/>
        </w:rPr>
        <w:t xml:space="preserve"> por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 xml:space="preserve"> o por los fonemas 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gu</w:t>
      </w:r>
      <w:r>
        <w:rPr>
          <w:rFonts w:ascii="Arial" w:hAnsi="Arial"/>
          <w:b/>
          <w:i/>
          <w:sz w:val="18"/>
          <w:szCs w:val="18"/>
          <w:lang w:val="es-ES_tradnl"/>
        </w:rPr>
        <w:t>e</w:t>
      </w:r>
      <w:proofErr w:type="spellEnd"/>
      <w:r>
        <w:rPr>
          <w:rFonts w:ascii="Arial" w:hAnsi="Arial"/>
          <w:b/>
          <w:i/>
          <w:sz w:val="18"/>
          <w:szCs w:val="18"/>
          <w:lang w:val="es-ES_tradnl"/>
        </w:rPr>
        <w:t>/</w:t>
      </w:r>
      <w:proofErr w:type="spellStart"/>
      <w:r>
        <w:rPr>
          <w:rFonts w:ascii="Arial" w:hAnsi="Arial"/>
          <w:b/>
          <w:i/>
          <w:sz w:val="18"/>
          <w:szCs w:val="18"/>
          <w:lang w:val="es-ES_tradnl"/>
        </w:rPr>
        <w:t>gui</w:t>
      </w:r>
      <w:proofErr w:type="spellEnd"/>
      <w:r w:rsidRPr="009E219F">
        <w:rPr>
          <w:rFonts w:ascii="Arial" w:hAnsi="Arial"/>
          <w:i/>
          <w:sz w:val="18"/>
          <w:szCs w:val="18"/>
          <w:lang w:val="es-ES_tradnl"/>
        </w:rPr>
        <w:t>.</w:t>
      </w:r>
    </w:p>
    <w:p w14:paraId="75DB517D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79D22E27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Yo pe</w:t>
      </w:r>
      <w:r w:rsidRPr="00C23F3E">
        <w:rPr>
          <w:rFonts w:ascii="Arial" w:hAnsi="Arial"/>
          <w:b/>
          <w:sz w:val="18"/>
          <w:szCs w:val="18"/>
          <w:lang w:val="es-ES_tradnl"/>
        </w:rPr>
        <w:t>gu</w:t>
      </w:r>
      <w:r>
        <w:rPr>
          <w:rFonts w:ascii="Arial" w:hAnsi="Arial"/>
          <w:sz w:val="18"/>
          <w:szCs w:val="18"/>
          <w:lang w:val="es-ES_tradnl"/>
        </w:rPr>
        <w:t>é</w:t>
      </w:r>
    </w:p>
    <w:p w14:paraId="0F419737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Tú corri</w:t>
      </w:r>
      <w:r w:rsidRPr="00F3442B">
        <w:rPr>
          <w:rFonts w:ascii="Arial" w:hAnsi="Arial"/>
          <w:b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>as</w:t>
      </w:r>
    </w:p>
    <w:p w14:paraId="6252D4FF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Ella sur</w:t>
      </w:r>
      <w:r w:rsidRPr="00F3442B">
        <w:rPr>
          <w:rFonts w:ascii="Arial" w:hAnsi="Arial"/>
          <w:b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>a</w:t>
      </w:r>
    </w:p>
    <w:p w14:paraId="1EC2276F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Nosotros corri</w:t>
      </w:r>
      <w:r w:rsidRPr="004C1DAF">
        <w:rPr>
          <w:rFonts w:ascii="Arial" w:hAnsi="Arial"/>
          <w:b/>
          <w:sz w:val="18"/>
          <w:szCs w:val="18"/>
          <w:lang w:val="es-ES_tradnl"/>
        </w:rPr>
        <w:t>j</w:t>
      </w:r>
      <w:r>
        <w:rPr>
          <w:rFonts w:ascii="Arial" w:hAnsi="Arial"/>
          <w:sz w:val="18"/>
          <w:szCs w:val="18"/>
          <w:lang w:val="es-ES_tradnl"/>
        </w:rPr>
        <w:t>amos</w:t>
      </w:r>
    </w:p>
    <w:p w14:paraId="196F9D46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Ustedes rue</w:t>
      </w:r>
      <w:r w:rsidRPr="004C1DAF">
        <w:rPr>
          <w:rFonts w:ascii="Arial" w:hAnsi="Arial"/>
          <w:b/>
          <w:sz w:val="18"/>
          <w:szCs w:val="18"/>
          <w:lang w:val="es-ES_tradnl"/>
        </w:rPr>
        <w:t>gue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69F15900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Ellos cuel</w:t>
      </w:r>
      <w:r w:rsidRPr="00593128">
        <w:rPr>
          <w:rFonts w:ascii="Arial" w:hAnsi="Arial"/>
          <w:b/>
          <w:sz w:val="18"/>
          <w:szCs w:val="18"/>
          <w:lang w:val="es-ES_tradnl"/>
        </w:rPr>
        <w:t>gue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6AF03548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1C38F4A8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Imagen:</w:t>
      </w:r>
    </w:p>
    <w:p w14:paraId="500EA147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C4E0F3C" w14:textId="77777777" w:rsidR="00B22781" w:rsidRPr="00B223A0" w:rsidRDefault="00B22781" w:rsidP="00B22781">
      <w:pPr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  <w:r w:rsidRPr="00B223A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63035620</w:t>
      </w:r>
    </w:p>
    <w:p w14:paraId="39AB66F6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7F99AFFF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601D886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LE_05_05_REC60_IMG05</w:t>
      </w:r>
    </w:p>
    <w:p w14:paraId="4FDC7581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5794B41F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F0336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ECEF66E" w14:textId="77777777" w:rsidR="00B22781" w:rsidRPr="0006637E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Espero que ellos cuel</w:t>
      </w:r>
      <w:r w:rsidRPr="00521CFA">
        <w:rPr>
          <w:rFonts w:ascii="Arial" w:hAnsi="Arial"/>
          <w:b/>
          <w:sz w:val="18"/>
          <w:szCs w:val="18"/>
          <w:lang w:val="es-ES_tradnl"/>
        </w:rPr>
        <w:t>gue</w:t>
      </w:r>
      <w:r>
        <w:rPr>
          <w:rFonts w:ascii="Arial" w:hAnsi="Arial"/>
          <w:sz w:val="18"/>
          <w:szCs w:val="18"/>
          <w:lang w:val="es-ES_tradnl"/>
        </w:rPr>
        <w:t>n el cuadro con rectitud.</w:t>
      </w:r>
    </w:p>
    <w:p w14:paraId="64D0CCC0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Activar Zoom a imagen (S/N)</w:t>
      </w:r>
    </w:p>
    <w:p w14:paraId="394BC614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N</w:t>
      </w:r>
    </w:p>
    <w:p w14:paraId="2AFACF6C" w14:textId="77777777" w:rsidR="00B22781" w:rsidRPr="00F03362" w:rsidRDefault="00B22781" w:rsidP="00B22781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PREGU</w:t>
      </w:r>
      <w:r>
        <w:rPr>
          <w:rFonts w:ascii="Arial" w:hAnsi="Arial"/>
          <w:b/>
          <w:sz w:val="16"/>
          <w:szCs w:val="16"/>
          <w:lang w:val="es-ES_tradnl"/>
        </w:rPr>
        <w:t>NTAS DE LA FICHA DEL FRAGMENTO 5</w:t>
      </w:r>
    </w:p>
    <w:p w14:paraId="72F43A1F" w14:textId="77777777" w:rsidR="00B22781" w:rsidRPr="00F03362" w:rsidRDefault="00B22781" w:rsidP="00B2278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DEBERÁ HABER MÍNIMO 1 - MÁXIMO 10 PREGUNTAS PARA CADA FICHA; COPIAR LOS SIGUIENTES INCISOS PARA CADA PREGUNTA DESEADA. </w:t>
      </w:r>
    </w:p>
    <w:p w14:paraId="1E66B9F0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65F7FDA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Pregunta 1:</w:t>
      </w:r>
    </w:p>
    <w:p w14:paraId="75CA1AB2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656F1F9D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¿Cuál </w:t>
      </w:r>
      <w:r>
        <w:rPr>
          <w:rFonts w:ascii="Arial" w:hAnsi="Arial"/>
          <w:sz w:val="18"/>
          <w:szCs w:val="18"/>
          <w:lang w:val="es-ES_tradnl"/>
        </w:rPr>
        <w:t>oración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tiene el verbo mal conjugado?</w:t>
      </w:r>
    </w:p>
    <w:p w14:paraId="731CBB1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3042B1F5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09B1D1DC" w14:textId="77777777" w:rsidR="00B22781" w:rsidRPr="006908FB" w:rsidRDefault="00B22781" w:rsidP="00B22781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No dejemos que su dinero nos ciegue.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05CC8DD6" w14:textId="77777777" w:rsidR="00B22781" w:rsidRDefault="00B22781" w:rsidP="00B227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36A04F7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654D306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Tú </w:t>
      </w:r>
      <w:proofErr w:type="spellStart"/>
      <w:r>
        <w:rPr>
          <w:rFonts w:ascii="Arial" w:hAnsi="Arial"/>
          <w:i/>
          <w:sz w:val="18"/>
          <w:szCs w:val="18"/>
          <w:lang w:val="es-ES_tradnl"/>
        </w:rPr>
        <w:t>finjes</w:t>
      </w:r>
      <w:proofErr w:type="spellEnd"/>
      <w:r>
        <w:rPr>
          <w:rFonts w:ascii="Arial" w:hAnsi="Arial"/>
          <w:i/>
          <w:sz w:val="18"/>
          <w:szCs w:val="18"/>
          <w:lang w:val="es-ES_tradnl"/>
        </w:rPr>
        <w:t xml:space="preserve"> que me quieres</w:t>
      </w:r>
      <w:r w:rsidRPr="00DA1EE5">
        <w:rPr>
          <w:rFonts w:ascii="Arial" w:hAnsi="Arial"/>
          <w:i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 S</w:t>
      </w:r>
    </w:p>
    <w:p w14:paraId="5D45B900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56D724F1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16B119A1" w14:textId="77777777" w:rsidR="00B22781" w:rsidRPr="0027205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Nos van a hacer esperar hasta que rujamos del hambre.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2330F46E" w14:textId="77777777" w:rsidR="00B22781" w:rsidRPr="00F03362" w:rsidRDefault="00B22781" w:rsidP="00B227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81DE99E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1E981B15" w14:textId="77777777" w:rsidR="00B22781" w:rsidRPr="004250C5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Los niños esperan que los recojamos en una hora.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4C53AF72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417E98CF" w14:textId="77777777" w:rsidR="00B22781" w:rsidRPr="00F03362" w:rsidRDefault="00B22781" w:rsidP="00B2278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6</w:t>
      </w:r>
    </w:p>
    <w:p w14:paraId="30B9025C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 del fragmento (solamente se puede aplicar cursivas al texto)</w:t>
      </w:r>
    </w:p>
    <w:p w14:paraId="449C5000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estir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etir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eguir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egir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edir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ebir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y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emir</w:t>
      </w:r>
    </w:p>
    <w:p w14:paraId="3BB5DBE7" w14:textId="77777777" w:rsidR="00B22781" w:rsidRPr="00F03362" w:rsidRDefault="00B22781" w:rsidP="00B22781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F03362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6</w:t>
      </w:r>
    </w:p>
    <w:p w14:paraId="4AC206D5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F03362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máximo, se puede aplicar cursivas al texto)</w:t>
      </w:r>
    </w:p>
    <w:p w14:paraId="108CF206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Verbos que </w:t>
      </w:r>
      <w:r>
        <w:rPr>
          <w:rFonts w:ascii="Arial" w:hAnsi="Arial"/>
          <w:sz w:val="18"/>
          <w:szCs w:val="18"/>
          <w:lang w:val="es-ES_tradnl"/>
        </w:rPr>
        <w:t>terminan</w:t>
      </w:r>
      <w:r w:rsidRPr="00F03362">
        <w:rPr>
          <w:rFonts w:ascii="Arial" w:hAnsi="Arial"/>
          <w:sz w:val="18"/>
          <w:szCs w:val="18"/>
          <w:lang w:val="es-ES_tradnl"/>
        </w:rPr>
        <w:t xml:space="preserve"> en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estir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etir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eguir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egir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edir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>, -</w:t>
      </w:r>
      <w:proofErr w:type="spellStart"/>
      <w:r w:rsidRPr="00F03362">
        <w:rPr>
          <w:rFonts w:ascii="Arial" w:hAnsi="Arial"/>
          <w:b/>
          <w:i/>
          <w:sz w:val="18"/>
          <w:szCs w:val="18"/>
          <w:lang w:val="es-ES_tradnl"/>
        </w:rPr>
        <w:t>ebir</w:t>
      </w:r>
      <w:proofErr w:type="spellEnd"/>
      <w:r w:rsidRPr="00F03362">
        <w:rPr>
          <w:rFonts w:ascii="Arial" w:hAnsi="Arial"/>
          <w:sz w:val="18"/>
          <w:szCs w:val="18"/>
          <w:lang w:val="es-ES_tradnl"/>
        </w:rPr>
        <w:t xml:space="preserve"> y -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emir</w:t>
      </w:r>
    </w:p>
    <w:p w14:paraId="0A2D7F17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E713D98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Segunda línea del título de la ficha</w:t>
      </w:r>
    </w:p>
    <w:p w14:paraId="2954B874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Como </w:t>
      </w:r>
      <w:r w:rsidRPr="00F03362">
        <w:rPr>
          <w:rFonts w:ascii="Arial" w:hAnsi="Arial"/>
          <w:i/>
          <w:sz w:val="18"/>
          <w:szCs w:val="18"/>
          <w:lang w:val="es-ES_tradnl"/>
        </w:rPr>
        <w:t xml:space="preserve">vestir, derretir, seguir, elegir, pedir, concebir </w:t>
      </w:r>
      <w:r w:rsidRPr="00F03362">
        <w:rPr>
          <w:rFonts w:ascii="Arial" w:hAnsi="Arial"/>
          <w:sz w:val="18"/>
          <w:szCs w:val="18"/>
          <w:lang w:val="es-ES_tradnl"/>
        </w:rPr>
        <w:t xml:space="preserve">y </w:t>
      </w:r>
      <w:r w:rsidRPr="00F03362">
        <w:rPr>
          <w:rFonts w:ascii="Arial" w:hAnsi="Arial"/>
          <w:i/>
          <w:sz w:val="18"/>
          <w:szCs w:val="18"/>
          <w:lang w:val="es-ES_tradnl"/>
        </w:rPr>
        <w:t>gemir</w:t>
      </w:r>
      <w:r>
        <w:rPr>
          <w:rFonts w:ascii="Arial" w:hAnsi="Arial"/>
          <w:i/>
          <w:sz w:val="18"/>
          <w:szCs w:val="18"/>
          <w:lang w:val="es-ES_tradnl"/>
        </w:rPr>
        <w:t>.</w:t>
      </w:r>
    </w:p>
    <w:p w14:paraId="3234F184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34221159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A00463F" w14:textId="77777777" w:rsidR="00B22781" w:rsidRDefault="00B22781" w:rsidP="00B22781">
      <w:pPr>
        <w:rPr>
          <w:rFonts w:ascii="Arial" w:hAnsi="Arial"/>
          <w:i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En algunas conjugaciones se </w:t>
      </w:r>
      <w:r>
        <w:rPr>
          <w:rFonts w:ascii="Arial" w:hAnsi="Arial"/>
          <w:sz w:val="18"/>
          <w:szCs w:val="18"/>
          <w:lang w:val="es-ES_tradnl"/>
        </w:rPr>
        <w:t>reemplaza</w:t>
      </w:r>
      <w:r w:rsidRPr="00F03362">
        <w:rPr>
          <w:rFonts w:ascii="Arial" w:hAnsi="Arial"/>
          <w:sz w:val="18"/>
          <w:szCs w:val="18"/>
          <w:lang w:val="es-ES_tradnl"/>
        </w:rPr>
        <w:t xml:space="preserve"> la vocal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 xml:space="preserve">e </w:t>
      </w:r>
      <w:r w:rsidRPr="00F03362">
        <w:rPr>
          <w:rFonts w:ascii="Arial" w:hAnsi="Arial"/>
          <w:sz w:val="18"/>
          <w:szCs w:val="18"/>
          <w:lang w:val="es-ES_tradnl"/>
        </w:rPr>
        <w:t xml:space="preserve">con la </w:t>
      </w:r>
      <w:r w:rsidRPr="00F03362">
        <w:rPr>
          <w:rFonts w:ascii="Arial" w:hAnsi="Arial"/>
          <w:b/>
          <w:i/>
          <w:sz w:val="18"/>
          <w:szCs w:val="18"/>
          <w:lang w:val="es-ES_tradnl"/>
        </w:rPr>
        <w:t>i</w:t>
      </w:r>
      <w:r w:rsidRPr="00AA27DE">
        <w:rPr>
          <w:rFonts w:ascii="Arial" w:hAnsi="Arial"/>
          <w:i/>
          <w:sz w:val="18"/>
          <w:szCs w:val="18"/>
          <w:lang w:val="es-ES_tradnl"/>
        </w:rPr>
        <w:t>.</w:t>
      </w:r>
    </w:p>
    <w:p w14:paraId="17939A3C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ab/>
      </w:r>
    </w:p>
    <w:p w14:paraId="14909DE1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Yo v</w:t>
      </w:r>
      <w:r w:rsidRPr="00A372B3">
        <w:rPr>
          <w:rFonts w:ascii="Arial" w:hAnsi="Arial"/>
          <w:b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sto</w:t>
      </w:r>
    </w:p>
    <w:p w14:paraId="0B058F6B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Tú s</w:t>
      </w:r>
      <w:r w:rsidRPr="00A372B3">
        <w:rPr>
          <w:rFonts w:ascii="Arial" w:hAnsi="Arial"/>
          <w:b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gas</w:t>
      </w:r>
    </w:p>
    <w:p w14:paraId="6F5BA4B4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Él el</w:t>
      </w:r>
      <w:r w:rsidRPr="00A372B3">
        <w:rPr>
          <w:rFonts w:ascii="Arial" w:hAnsi="Arial"/>
          <w:b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ja</w:t>
      </w:r>
    </w:p>
    <w:p w14:paraId="29CA8D5F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Nosotras p</w:t>
      </w:r>
      <w:r w:rsidRPr="00A372B3">
        <w:rPr>
          <w:rFonts w:ascii="Arial" w:hAnsi="Arial"/>
          <w:b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damos</w:t>
      </w:r>
    </w:p>
    <w:p w14:paraId="5A9E3247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Ustedes conc</w:t>
      </w:r>
      <w:r w:rsidRPr="005706C4">
        <w:rPr>
          <w:rFonts w:ascii="Arial" w:hAnsi="Arial"/>
          <w:b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ban</w:t>
      </w:r>
    </w:p>
    <w:p w14:paraId="01FBB38D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Ellos derr</w:t>
      </w:r>
      <w:r w:rsidRPr="00DC3D64">
        <w:rPr>
          <w:rFonts w:ascii="Arial" w:hAnsi="Arial"/>
          <w:b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 xml:space="preserve">tieron </w:t>
      </w:r>
    </w:p>
    <w:p w14:paraId="3023CEF6" w14:textId="77777777" w:rsidR="00B22781" w:rsidRPr="006908FB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68C789AF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green"/>
          <w:lang w:val="es-ES_tradnl"/>
        </w:rPr>
        <w:t>Imagen:</w:t>
      </w:r>
    </w:p>
    <w:p w14:paraId="49F9F902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5D293ED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521CFA">
        <w:rPr>
          <w:rFonts w:ascii="Arial" w:hAnsi="Arial" w:cs="Arial"/>
          <w:sz w:val="18"/>
          <w:szCs w:val="18"/>
          <w:lang w:val="es-ES_tradnl"/>
        </w:rPr>
        <w:t>226489786</w:t>
      </w:r>
    </w:p>
    <w:p w14:paraId="4A81A88A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B2B8DDF" w14:textId="77777777" w:rsidR="00B22781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LE_05_05_REC60_IMG06</w:t>
      </w:r>
    </w:p>
    <w:p w14:paraId="00EE98C1" w14:textId="77777777" w:rsidR="00B22781" w:rsidRPr="00F03362" w:rsidRDefault="00B22781" w:rsidP="00B22781">
      <w:pPr>
        <w:rPr>
          <w:rFonts w:ascii="Arial" w:hAnsi="Arial" w:cs="Arial"/>
          <w:sz w:val="18"/>
          <w:szCs w:val="18"/>
          <w:lang w:val="es-ES_tradnl"/>
        </w:rPr>
      </w:pPr>
    </w:p>
    <w:p w14:paraId="5C66D796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Pie de imagen (</w:t>
      </w:r>
      <w:r w:rsidRPr="00F0336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0698D87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Ellos derr</w:t>
      </w:r>
      <w:r w:rsidRPr="00DC3D64">
        <w:rPr>
          <w:rFonts w:ascii="Arial" w:hAnsi="Arial"/>
          <w:b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 xml:space="preserve">tieron el queso para hacer la </w:t>
      </w:r>
      <w:r w:rsidRPr="00521CFA">
        <w:rPr>
          <w:rFonts w:ascii="Arial" w:hAnsi="Arial"/>
          <w:i/>
          <w:sz w:val="18"/>
          <w:szCs w:val="18"/>
          <w:lang w:val="es-ES_tradnl"/>
        </w:rPr>
        <w:t>fondue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1C6758E6" w14:textId="77777777" w:rsidR="00B22781" w:rsidRPr="0006637E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43CA35EA" w14:textId="77777777" w:rsidR="00B22781" w:rsidRPr="00F03362" w:rsidRDefault="00B22781" w:rsidP="00B22781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F03362">
        <w:rPr>
          <w:rFonts w:ascii="Arial" w:hAnsi="Arial"/>
          <w:sz w:val="18"/>
          <w:szCs w:val="18"/>
          <w:highlight w:val="yellow"/>
          <w:lang w:val="es-ES_tradnl"/>
        </w:rPr>
        <w:t>OPCIONAL Activar Zoom a imagen (S/N)</w:t>
      </w:r>
    </w:p>
    <w:p w14:paraId="3F831AFD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>N</w:t>
      </w:r>
    </w:p>
    <w:p w14:paraId="23AF329B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13351DDB" w14:textId="77777777" w:rsidR="00B22781" w:rsidRPr="00F03362" w:rsidRDefault="00B22781" w:rsidP="00B22781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F03362">
        <w:rPr>
          <w:rFonts w:ascii="Arial" w:hAnsi="Arial"/>
          <w:b/>
          <w:sz w:val="16"/>
          <w:szCs w:val="16"/>
          <w:lang w:val="es-ES_tradnl"/>
        </w:rPr>
        <w:t>PREGU</w:t>
      </w:r>
      <w:r>
        <w:rPr>
          <w:rFonts w:ascii="Arial" w:hAnsi="Arial"/>
          <w:b/>
          <w:sz w:val="16"/>
          <w:szCs w:val="16"/>
          <w:lang w:val="es-ES_tradnl"/>
        </w:rPr>
        <w:t>NTAS DE LA FICHA DEL FRAGMENTO 5</w:t>
      </w:r>
    </w:p>
    <w:p w14:paraId="77C72137" w14:textId="77777777" w:rsidR="00B22781" w:rsidRPr="00F03362" w:rsidRDefault="00B22781" w:rsidP="00B2278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03362">
        <w:rPr>
          <w:rFonts w:ascii="Arial" w:hAnsi="Arial"/>
          <w:color w:val="0000FF"/>
          <w:sz w:val="16"/>
          <w:szCs w:val="16"/>
          <w:lang w:val="es-ES_tradnl"/>
        </w:rPr>
        <w:t xml:space="preserve">DEBERÁ HABER MÍNIMO 1 - MÁXIMO 10 PREGUNTAS PARA CADA FICHA; COPIAR LOS SIGUIENTES INCISOS PARA CADA PREGUNTA DESEADA. </w:t>
      </w:r>
    </w:p>
    <w:p w14:paraId="2D521FD6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429C1B1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highlight w:val="green"/>
          <w:lang w:val="es-ES_tradnl"/>
        </w:rPr>
        <w:t>Pregunta 1:</w:t>
      </w:r>
    </w:p>
    <w:p w14:paraId="79C87D6C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1B80954B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sz w:val="18"/>
          <w:szCs w:val="18"/>
          <w:lang w:val="es-ES_tradnl"/>
        </w:rPr>
        <w:t xml:space="preserve">¿Cuál </w:t>
      </w:r>
      <w:r>
        <w:rPr>
          <w:rFonts w:ascii="Arial" w:hAnsi="Arial"/>
          <w:sz w:val="18"/>
          <w:szCs w:val="18"/>
          <w:lang w:val="es-ES_tradnl"/>
        </w:rPr>
        <w:t>oración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tiene el verbo mal conjugado?</w:t>
      </w:r>
    </w:p>
    <w:p w14:paraId="2EEC17DE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325C6D46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1ED8F72A" w14:textId="77777777" w:rsidR="00B22781" w:rsidRPr="006908FB" w:rsidRDefault="00B22781" w:rsidP="00B22781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Pidámosle a la profesora que nos deje salir.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048ECCD8" w14:textId="77777777" w:rsidR="00B22781" w:rsidRDefault="00B22781" w:rsidP="00B227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55531FD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2, es correcta (S/N)</w:t>
      </w:r>
    </w:p>
    <w:p w14:paraId="606BA79A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¡Elijamos ya!</w:t>
      </w:r>
      <w:r>
        <w:rPr>
          <w:rFonts w:ascii="Arial" w:hAnsi="Arial"/>
          <w:sz w:val="18"/>
          <w:szCs w:val="18"/>
          <w:lang w:val="es-ES_tradnl"/>
        </w:rPr>
        <w:t xml:space="preserve">  N</w:t>
      </w:r>
    </w:p>
    <w:p w14:paraId="1D099FFB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154B1C47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3, es correcta (S/N)</w:t>
      </w:r>
    </w:p>
    <w:p w14:paraId="7D889D31" w14:textId="77777777" w:rsidR="00B22781" w:rsidRPr="00272052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Si tuviera su cuerpo, me </w:t>
      </w:r>
      <w:proofErr w:type="spellStart"/>
      <w:r>
        <w:rPr>
          <w:rFonts w:ascii="Arial" w:hAnsi="Arial"/>
          <w:i/>
          <w:sz w:val="18"/>
          <w:szCs w:val="18"/>
          <w:lang w:val="es-ES_tradnl"/>
        </w:rPr>
        <w:t>vistiría</w:t>
      </w:r>
      <w:proofErr w:type="spellEnd"/>
      <w:r>
        <w:rPr>
          <w:rFonts w:ascii="Arial" w:hAnsi="Arial"/>
          <w:i/>
          <w:sz w:val="18"/>
          <w:szCs w:val="18"/>
          <w:lang w:val="es-ES_tradnl"/>
        </w:rPr>
        <w:t xml:space="preserve"> como ella. </w:t>
      </w:r>
      <w:r>
        <w:rPr>
          <w:rFonts w:ascii="Arial" w:hAnsi="Arial"/>
          <w:sz w:val="18"/>
          <w:szCs w:val="18"/>
          <w:lang w:val="es-ES_tradnl"/>
        </w:rPr>
        <w:t>S</w:t>
      </w:r>
    </w:p>
    <w:p w14:paraId="7D0352FD" w14:textId="77777777" w:rsidR="00B22781" w:rsidRPr="00F03362" w:rsidRDefault="00B22781" w:rsidP="00B227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393AD39" w14:textId="77777777" w:rsidR="00B22781" w:rsidRDefault="00B22781" w:rsidP="00B22781">
      <w:pPr>
        <w:rPr>
          <w:rFonts w:ascii="Arial" w:hAnsi="Arial"/>
          <w:sz w:val="18"/>
          <w:szCs w:val="18"/>
          <w:lang w:val="es-ES_tradnl"/>
        </w:rPr>
      </w:pPr>
      <w:r w:rsidRPr="00F0336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03362">
        <w:rPr>
          <w:rFonts w:ascii="Arial" w:hAnsi="Arial"/>
          <w:sz w:val="18"/>
          <w:szCs w:val="18"/>
          <w:lang w:val="es-ES_tradnl"/>
        </w:rPr>
        <w:t xml:space="preserve"> </w:t>
      </w:r>
      <w:r w:rsidRPr="00F03362">
        <w:rPr>
          <w:rFonts w:ascii="Arial" w:hAnsi="Arial"/>
          <w:sz w:val="18"/>
          <w:szCs w:val="18"/>
          <w:highlight w:val="yellow"/>
          <w:lang w:val="es-ES_tradnl"/>
        </w:rPr>
        <w:t>Respuesta 4, es correcta (S/N)</w:t>
      </w:r>
    </w:p>
    <w:p w14:paraId="53691A2E" w14:textId="77777777" w:rsidR="00B22781" w:rsidRPr="004250C5" w:rsidRDefault="00B22781" w:rsidP="00B227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 xml:space="preserve">Con este calor, vamos a terminar derretidos.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021E3294" w14:textId="77777777" w:rsidR="00B22781" w:rsidRPr="00F03362" w:rsidRDefault="00B22781" w:rsidP="00B22781">
      <w:pPr>
        <w:rPr>
          <w:rFonts w:ascii="Arial" w:hAnsi="Arial"/>
          <w:sz w:val="18"/>
          <w:szCs w:val="18"/>
          <w:lang w:val="es-ES_tradnl"/>
        </w:rPr>
      </w:pPr>
    </w:p>
    <w:p w14:paraId="4AC2740C" w14:textId="77777777" w:rsidR="00B15D24" w:rsidRPr="00B22781" w:rsidRDefault="00B15D24" w:rsidP="00B22781"/>
    <w:sectPr w:rsidR="00B15D24" w:rsidRPr="00B2278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6D86"/>
    <w:multiLevelType w:val="hybridMultilevel"/>
    <w:tmpl w:val="3F74C4A2"/>
    <w:lvl w:ilvl="0" w:tplc="5EC07D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C036F9"/>
    <w:multiLevelType w:val="multilevel"/>
    <w:tmpl w:val="8E96A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25D5"/>
    <w:rsid w:val="00015208"/>
    <w:rsid w:val="00015B7F"/>
    <w:rsid w:val="000161E7"/>
    <w:rsid w:val="000201BB"/>
    <w:rsid w:val="00025642"/>
    <w:rsid w:val="00032A40"/>
    <w:rsid w:val="0005228B"/>
    <w:rsid w:val="00054002"/>
    <w:rsid w:val="00054169"/>
    <w:rsid w:val="00065435"/>
    <w:rsid w:val="0006637E"/>
    <w:rsid w:val="0007390B"/>
    <w:rsid w:val="000835E0"/>
    <w:rsid w:val="00086C9C"/>
    <w:rsid w:val="000A78AE"/>
    <w:rsid w:val="000A78E8"/>
    <w:rsid w:val="000A7FEA"/>
    <w:rsid w:val="000B2944"/>
    <w:rsid w:val="000B452E"/>
    <w:rsid w:val="000B518F"/>
    <w:rsid w:val="000B641E"/>
    <w:rsid w:val="000B6432"/>
    <w:rsid w:val="000C1290"/>
    <w:rsid w:val="000E004E"/>
    <w:rsid w:val="000E5162"/>
    <w:rsid w:val="00101891"/>
    <w:rsid w:val="00104E5C"/>
    <w:rsid w:val="00123336"/>
    <w:rsid w:val="00133BAA"/>
    <w:rsid w:val="001356E0"/>
    <w:rsid w:val="0014528A"/>
    <w:rsid w:val="001747E9"/>
    <w:rsid w:val="001752C0"/>
    <w:rsid w:val="00177F9A"/>
    <w:rsid w:val="001900A5"/>
    <w:rsid w:val="0019364C"/>
    <w:rsid w:val="001962C8"/>
    <w:rsid w:val="00197DD3"/>
    <w:rsid w:val="001B2992"/>
    <w:rsid w:val="001B3983"/>
    <w:rsid w:val="001C0AE6"/>
    <w:rsid w:val="001D78DE"/>
    <w:rsid w:val="001E2043"/>
    <w:rsid w:val="001F08E8"/>
    <w:rsid w:val="00207721"/>
    <w:rsid w:val="00226E12"/>
    <w:rsid w:val="00254FDB"/>
    <w:rsid w:val="00262BB8"/>
    <w:rsid w:val="002678AE"/>
    <w:rsid w:val="00272052"/>
    <w:rsid w:val="00272448"/>
    <w:rsid w:val="002762C3"/>
    <w:rsid w:val="0027633A"/>
    <w:rsid w:val="00276409"/>
    <w:rsid w:val="00293395"/>
    <w:rsid w:val="002B4822"/>
    <w:rsid w:val="002B7E96"/>
    <w:rsid w:val="002D3B6D"/>
    <w:rsid w:val="002D6F28"/>
    <w:rsid w:val="002E4E68"/>
    <w:rsid w:val="002E4EE6"/>
    <w:rsid w:val="002F551F"/>
    <w:rsid w:val="002F6267"/>
    <w:rsid w:val="00322A5A"/>
    <w:rsid w:val="00326C60"/>
    <w:rsid w:val="00333F8E"/>
    <w:rsid w:val="00340C3A"/>
    <w:rsid w:val="00345260"/>
    <w:rsid w:val="00353644"/>
    <w:rsid w:val="003564C8"/>
    <w:rsid w:val="003619EE"/>
    <w:rsid w:val="00366FFE"/>
    <w:rsid w:val="00370EA5"/>
    <w:rsid w:val="00394EB9"/>
    <w:rsid w:val="00396AE1"/>
    <w:rsid w:val="003A5FE3"/>
    <w:rsid w:val="003A7E51"/>
    <w:rsid w:val="003C442E"/>
    <w:rsid w:val="003D5AAA"/>
    <w:rsid w:val="003D72B3"/>
    <w:rsid w:val="003E0680"/>
    <w:rsid w:val="003E5687"/>
    <w:rsid w:val="003F1C77"/>
    <w:rsid w:val="00401043"/>
    <w:rsid w:val="00420C08"/>
    <w:rsid w:val="00423CD3"/>
    <w:rsid w:val="004250C5"/>
    <w:rsid w:val="00434339"/>
    <w:rsid w:val="004375B6"/>
    <w:rsid w:val="004478AE"/>
    <w:rsid w:val="0045712C"/>
    <w:rsid w:val="00464454"/>
    <w:rsid w:val="004735BF"/>
    <w:rsid w:val="00473FFE"/>
    <w:rsid w:val="00494F85"/>
    <w:rsid w:val="004A2B92"/>
    <w:rsid w:val="004A407B"/>
    <w:rsid w:val="004C01D0"/>
    <w:rsid w:val="004C1DAF"/>
    <w:rsid w:val="004D1441"/>
    <w:rsid w:val="004E5A4C"/>
    <w:rsid w:val="004E5F07"/>
    <w:rsid w:val="00521005"/>
    <w:rsid w:val="00521D1A"/>
    <w:rsid w:val="00530958"/>
    <w:rsid w:val="00551D6E"/>
    <w:rsid w:val="00552D7C"/>
    <w:rsid w:val="0056395F"/>
    <w:rsid w:val="005706C4"/>
    <w:rsid w:val="005776DB"/>
    <w:rsid w:val="00590D78"/>
    <w:rsid w:val="00593128"/>
    <w:rsid w:val="005A0595"/>
    <w:rsid w:val="005B16EF"/>
    <w:rsid w:val="005B175B"/>
    <w:rsid w:val="005B4231"/>
    <w:rsid w:val="005C209B"/>
    <w:rsid w:val="005D7A2E"/>
    <w:rsid w:val="005E5B75"/>
    <w:rsid w:val="005F0307"/>
    <w:rsid w:val="005F4C68"/>
    <w:rsid w:val="005F5B2F"/>
    <w:rsid w:val="005F5B9B"/>
    <w:rsid w:val="005F72E2"/>
    <w:rsid w:val="0060339E"/>
    <w:rsid w:val="0060476C"/>
    <w:rsid w:val="00611072"/>
    <w:rsid w:val="00614E79"/>
    <w:rsid w:val="0061637A"/>
    <w:rsid w:val="00616529"/>
    <w:rsid w:val="00632956"/>
    <w:rsid w:val="0063490D"/>
    <w:rsid w:val="00640F63"/>
    <w:rsid w:val="00647430"/>
    <w:rsid w:val="00652A58"/>
    <w:rsid w:val="006559E5"/>
    <w:rsid w:val="00656940"/>
    <w:rsid w:val="00661B8C"/>
    <w:rsid w:val="006720AA"/>
    <w:rsid w:val="006907A4"/>
    <w:rsid w:val="006908FB"/>
    <w:rsid w:val="00693BD1"/>
    <w:rsid w:val="00696530"/>
    <w:rsid w:val="006A32CE"/>
    <w:rsid w:val="006A3851"/>
    <w:rsid w:val="006B1C75"/>
    <w:rsid w:val="006C70FC"/>
    <w:rsid w:val="006E1C59"/>
    <w:rsid w:val="006E32EF"/>
    <w:rsid w:val="006E6F1E"/>
    <w:rsid w:val="006E7021"/>
    <w:rsid w:val="006E72C9"/>
    <w:rsid w:val="00703009"/>
    <w:rsid w:val="00705B04"/>
    <w:rsid w:val="007157E0"/>
    <w:rsid w:val="00720F85"/>
    <w:rsid w:val="00723B17"/>
    <w:rsid w:val="00731E0B"/>
    <w:rsid w:val="0074775C"/>
    <w:rsid w:val="00765093"/>
    <w:rsid w:val="00765FF6"/>
    <w:rsid w:val="00767CAD"/>
    <w:rsid w:val="00770739"/>
    <w:rsid w:val="00771228"/>
    <w:rsid w:val="00776C2C"/>
    <w:rsid w:val="00780B0F"/>
    <w:rsid w:val="00781164"/>
    <w:rsid w:val="007B25A6"/>
    <w:rsid w:val="007B3D38"/>
    <w:rsid w:val="007B57C5"/>
    <w:rsid w:val="007C1E38"/>
    <w:rsid w:val="007C28CE"/>
    <w:rsid w:val="007C5EC4"/>
    <w:rsid w:val="007F67EF"/>
    <w:rsid w:val="008037A0"/>
    <w:rsid w:val="00814020"/>
    <w:rsid w:val="008404BC"/>
    <w:rsid w:val="00861FDD"/>
    <w:rsid w:val="00870466"/>
    <w:rsid w:val="00874E13"/>
    <w:rsid w:val="0088598F"/>
    <w:rsid w:val="008939DF"/>
    <w:rsid w:val="008A1DBF"/>
    <w:rsid w:val="008A7836"/>
    <w:rsid w:val="008C0996"/>
    <w:rsid w:val="008F7A6D"/>
    <w:rsid w:val="00905F86"/>
    <w:rsid w:val="00914653"/>
    <w:rsid w:val="00920866"/>
    <w:rsid w:val="009224EA"/>
    <w:rsid w:val="0093113C"/>
    <w:rsid w:val="00947358"/>
    <w:rsid w:val="009528E5"/>
    <w:rsid w:val="00957508"/>
    <w:rsid w:val="00957BD6"/>
    <w:rsid w:val="00964D27"/>
    <w:rsid w:val="00986276"/>
    <w:rsid w:val="00993C95"/>
    <w:rsid w:val="009D34C7"/>
    <w:rsid w:val="009E219F"/>
    <w:rsid w:val="009F3C56"/>
    <w:rsid w:val="00A12B5A"/>
    <w:rsid w:val="00A20C1A"/>
    <w:rsid w:val="00A22796"/>
    <w:rsid w:val="00A337E4"/>
    <w:rsid w:val="00A35367"/>
    <w:rsid w:val="00A372B3"/>
    <w:rsid w:val="00A42960"/>
    <w:rsid w:val="00A56A1C"/>
    <w:rsid w:val="00A61B6D"/>
    <w:rsid w:val="00A62747"/>
    <w:rsid w:val="00A925B6"/>
    <w:rsid w:val="00AA27DE"/>
    <w:rsid w:val="00AA4B38"/>
    <w:rsid w:val="00AA545F"/>
    <w:rsid w:val="00AB2084"/>
    <w:rsid w:val="00AC45C1"/>
    <w:rsid w:val="00AC7496"/>
    <w:rsid w:val="00AC7FAC"/>
    <w:rsid w:val="00AD45BA"/>
    <w:rsid w:val="00AE458C"/>
    <w:rsid w:val="00AF0009"/>
    <w:rsid w:val="00AF23DF"/>
    <w:rsid w:val="00AF52A5"/>
    <w:rsid w:val="00B0282E"/>
    <w:rsid w:val="00B15D24"/>
    <w:rsid w:val="00B16990"/>
    <w:rsid w:val="00B22781"/>
    <w:rsid w:val="00B347AA"/>
    <w:rsid w:val="00B425E5"/>
    <w:rsid w:val="00B5005D"/>
    <w:rsid w:val="00B55927"/>
    <w:rsid w:val="00B568C9"/>
    <w:rsid w:val="00B6061C"/>
    <w:rsid w:val="00B62C90"/>
    <w:rsid w:val="00B92165"/>
    <w:rsid w:val="00BA2575"/>
    <w:rsid w:val="00BA4232"/>
    <w:rsid w:val="00BB3FB4"/>
    <w:rsid w:val="00BB59C1"/>
    <w:rsid w:val="00BC129D"/>
    <w:rsid w:val="00BD1FFA"/>
    <w:rsid w:val="00BE1CF3"/>
    <w:rsid w:val="00BE54D3"/>
    <w:rsid w:val="00BE5F65"/>
    <w:rsid w:val="00C0683E"/>
    <w:rsid w:val="00C0768A"/>
    <w:rsid w:val="00C12389"/>
    <w:rsid w:val="00C168C1"/>
    <w:rsid w:val="00C209AE"/>
    <w:rsid w:val="00C22A3F"/>
    <w:rsid w:val="00C23F3E"/>
    <w:rsid w:val="00C24F63"/>
    <w:rsid w:val="00C34A1F"/>
    <w:rsid w:val="00C35567"/>
    <w:rsid w:val="00C43910"/>
    <w:rsid w:val="00C45824"/>
    <w:rsid w:val="00C54A30"/>
    <w:rsid w:val="00C55643"/>
    <w:rsid w:val="00C6107C"/>
    <w:rsid w:val="00C64948"/>
    <w:rsid w:val="00C7411E"/>
    <w:rsid w:val="00C82D30"/>
    <w:rsid w:val="00C84826"/>
    <w:rsid w:val="00C87B29"/>
    <w:rsid w:val="00C87F8F"/>
    <w:rsid w:val="00C91533"/>
    <w:rsid w:val="00C92E0A"/>
    <w:rsid w:val="00CA5658"/>
    <w:rsid w:val="00CB02D2"/>
    <w:rsid w:val="00CB455B"/>
    <w:rsid w:val="00CC1991"/>
    <w:rsid w:val="00CD2245"/>
    <w:rsid w:val="00CD3D78"/>
    <w:rsid w:val="00CD652E"/>
    <w:rsid w:val="00D15A42"/>
    <w:rsid w:val="00D16BC3"/>
    <w:rsid w:val="00D267C0"/>
    <w:rsid w:val="00D33C8E"/>
    <w:rsid w:val="00D46F78"/>
    <w:rsid w:val="00D660AD"/>
    <w:rsid w:val="00D732BE"/>
    <w:rsid w:val="00D865D0"/>
    <w:rsid w:val="00DA1EE5"/>
    <w:rsid w:val="00DB3571"/>
    <w:rsid w:val="00DC03AE"/>
    <w:rsid w:val="00DC3D64"/>
    <w:rsid w:val="00DD4C48"/>
    <w:rsid w:val="00DE1C4F"/>
    <w:rsid w:val="00DE32F5"/>
    <w:rsid w:val="00DE6951"/>
    <w:rsid w:val="00DF5BC4"/>
    <w:rsid w:val="00E1397F"/>
    <w:rsid w:val="00E24E89"/>
    <w:rsid w:val="00E25DF7"/>
    <w:rsid w:val="00E304E1"/>
    <w:rsid w:val="00E31CAA"/>
    <w:rsid w:val="00E32C55"/>
    <w:rsid w:val="00E54DA3"/>
    <w:rsid w:val="00E61A4B"/>
    <w:rsid w:val="00E67731"/>
    <w:rsid w:val="00E733E8"/>
    <w:rsid w:val="00E76FDC"/>
    <w:rsid w:val="00E7707B"/>
    <w:rsid w:val="00E77209"/>
    <w:rsid w:val="00E84C33"/>
    <w:rsid w:val="00E9123E"/>
    <w:rsid w:val="00E939C3"/>
    <w:rsid w:val="00E97D5C"/>
    <w:rsid w:val="00EA0947"/>
    <w:rsid w:val="00EA3E65"/>
    <w:rsid w:val="00EB0CCB"/>
    <w:rsid w:val="00EC2F44"/>
    <w:rsid w:val="00EC398E"/>
    <w:rsid w:val="00EE72FC"/>
    <w:rsid w:val="00F025D3"/>
    <w:rsid w:val="00F03362"/>
    <w:rsid w:val="00F058E3"/>
    <w:rsid w:val="00F157B9"/>
    <w:rsid w:val="00F25AC9"/>
    <w:rsid w:val="00F31C93"/>
    <w:rsid w:val="00F3442B"/>
    <w:rsid w:val="00F37E8F"/>
    <w:rsid w:val="00F4317E"/>
    <w:rsid w:val="00F44F99"/>
    <w:rsid w:val="00F459BC"/>
    <w:rsid w:val="00F50485"/>
    <w:rsid w:val="00F532DC"/>
    <w:rsid w:val="00F76C3D"/>
    <w:rsid w:val="00F80068"/>
    <w:rsid w:val="00F819D0"/>
    <w:rsid w:val="00F92B7C"/>
    <w:rsid w:val="00F95CA9"/>
    <w:rsid w:val="00FA04FB"/>
    <w:rsid w:val="00FA72C0"/>
    <w:rsid w:val="00FB0EA9"/>
    <w:rsid w:val="00FB77D3"/>
    <w:rsid w:val="00FC3D5B"/>
    <w:rsid w:val="00FC4A60"/>
    <w:rsid w:val="00FD4D0F"/>
    <w:rsid w:val="00FD4E51"/>
    <w:rsid w:val="00FD5787"/>
    <w:rsid w:val="00FD7643"/>
    <w:rsid w:val="00FE0A23"/>
    <w:rsid w:val="00FE2518"/>
    <w:rsid w:val="00FE4B58"/>
    <w:rsid w:val="00FE52F4"/>
    <w:rsid w:val="00FF5223"/>
    <w:rsid w:val="00FF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5B9B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E32C55"/>
  </w:style>
  <w:style w:type="paragraph" w:styleId="Textodeglobo">
    <w:name w:val="Balloon Text"/>
    <w:basedOn w:val="Normal"/>
    <w:link w:val="TextodegloboCar"/>
    <w:uiPriority w:val="99"/>
    <w:semiHidden/>
    <w:unhideWhenUsed/>
    <w:rsid w:val="00705B0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B0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5B9B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E32C55"/>
  </w:style>
  <w:style w:type="paragraph" w:styleId="Textodeglobo">
    <w:name w:val="Balloon Text"/>
    <w:basedOn w:val="Normal"/>
    <w:link w:val="TextodegloboCar"/>
    <w:uiPriority w:val="99"/>
    <w:semiHidden/>
    <w:unhideWhenUsed/>
    <w:rsid w:val="00705B0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B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2741</Words>
  <Characters>15077</Characters>
  <Application>Microsoft Macintosh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Felipe Pertuz Urrego</cp:lastModifiedBy>
  <cp:revision>5</cp:revision>
  <dcterms:created xsi:type="dcterms:W3CDTF">2015-03-23T02:11:00Z</dcterms:created>
  <dcterms:modified xsi:type="dcterms:W3CDTF">2015-03-24T20:43:00Z</dcterms:modified>
</cp:coreProperties>
</file>