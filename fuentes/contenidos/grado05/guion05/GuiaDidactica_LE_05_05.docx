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FA23D" w14:textId="77777777" w:rsidR="005E09B5" w:rsidRPr="006A4516" w:rsidRDefault="005E09B5" w:rsidP="005E09B5">
      <w:pPr>
        <w:jc w:val="both"/>
        <w:rPr>
          <w:rFonts w:ascii="Cambria" w:hAnsi="Cambria"/>
          <w:b/>
        </w:rPr>
      </w:pPr>
      <w:r w:rsidRPr="006A4516">
        <w:rPr>
          <w:rFonts w:ascii="Cambria" w:hAnsi="Cambria"/>
          <w:b/>
        </w:rPr>
        <w:t>Guía didáctica</w:t>
      </w:r>
    </w:p>
    <w:p w14:paraId="340FD53B" w14:textId="77777777" w:rsidR="005E09B5" w:rsidRPr="006A4516" w:rsidRDefault="005E09B5" w:rsidP="005E09B5">
      <w:pPr>
        <w:jc w:val="both"/>
        <w:rPr>
          <w:rFonts w:ascii="Cambria" w:hAnsi="Cambria"/>
          <w:b/>
        </w:rPr>
      </w:pPr>
    </w:p>
    <w:p w14:paraId="5E73F9F5" w14:textId="77777777" w:rsidR="005E09B5" w:rsidRDefault="005E09B5" w:rsidP="005E09B5">
      <w:pPr>
        <w:jc w:val="both"/>
        <w:rPr>
          <w:rFonts w:ascii="Cambria" w:hAnsi="Cambria"/>
          <w:b/>
        </w:rPr>
      </w:pPr>
      <w:r w:rsidRPr="006A4516">
        <w:rPr>
          <w:rFonts w:ascii="Cambria" w:hAnsi="Cambria"/>
          <w:b/>
        </w:rPr>
        <w:t>Estándar</w:t>
      </w:r>
      <w:r>
        <w:rPr>
          <w:rFonts w:ascii="Cambria" w:hAnsi="Cambria"/>
          <w:b/>
        </w:rPr>
        <w:t>: Producción textual</w:t>
      </w:r>
    </w:p>
    <w:p w14:paraId="22491312" w14:textId="77777777" w:rsidR="005E09B5" w:rsidRDefault="005E09B5" w:rsidP="005E09B5">
      <w:pPr>
        <w:jc w:val="both"/>
        <w:rPr>
          <w:rFonts w:ascii="Cambria" w:hAnsi="Cambria"/>
          <w:b/>
        </w:rPr>
      </w:pPr>
    </w:p>
    <w:p w14:paraId="686D5A46" w14:textId="77777777" w:rsidR="005E09B5" w:rsidRPr="006A4516" w:rsidRDefault="005E09B5" w:rsidP="005E09B5">
      <w:pPr>
        <w:jc w:val="both"/>
        <w:rPr>
          <w:rFonts w:ascii="Cambria" w:hAnsi="Cambria"/>
          <w:b/>
        </w:rPr>
      </w:pPr>
      <w:r w:rsidRPr="005E09B5">
        <w:rPr>
          <w:rFonts w:ascii="Cambria" w:hAnsi="Cambria"/>
          <w:b/>
        </w:rPr>
        <w:t>Produzco textos escritos que responden a diversas necesidades comunicativas y que siguen un procedimiento estratégico para su elaboración.</w:t>
      </w:r>
    </w:p>
    <w:p w14:paraId="462D2D3C" w14:textId="77777777" w:rsidR="005E09B5" w:rsidRDefault="005E09B5" w:rsidP="005E09B5">
      <w:pPr>
        <w:jc w:val="both"/>
      </w:pPr>
      <w:r>
        <w:t>Para lo cual,</w:t>
      </w:r>
    </w:p>
    <w:p w14:paraId="4E2D2FA9" w14:textId="77777777" w:rsidR="005E09B5" w:rsidRPr="005E09B5" w:rsidRDefault="005E09B5" w:rsidP="005E09B5">
      <w:pPr>
        <w:jc w:val="both"/>
        <w:rPr>
          <w:rFonts w:ascii="Cambria" w:hAnsi="Cambria"/>
        </w:rPr>
      </w:pPr>
      <w:r w:rsidRPr="005E09B5">
        <w:rPr>
          <w:rFonts w:ascii="Cambria" w:hAnsi="Cambria"/>
        </w:rPr>
        <w:t>• Elijo un tema para producir un texto escr</w:t>
      </w:r>
      <w:r>
        <w:rPr>
          <w:rFonts w:ascii="Cambria" w:hAnsi="Cambria"/>
        </w:rPr>
        <w:t>ito, teniendo en cuenta un pro</w:t>
      </w:r>
      <w:r w:rsidRPr="005E09B5">
        <w:rPr>
          <w:rFonts w:ascii="Cambria" w:hAnsi="Cambria"/>
        </w:rPr>
        <w:t>pósito</w:t>
      </w:r>
      <w:r>
        <w:rPr>
          <w:rFonts w:ascii="Cambria" w:hAnsi="Cambria"/>
        </w:rPr>
        <w:t xml:space="preserve">, las </w:t>
      </w:r>
      <w:r w:rsidRPr="005E09B5">
        <w:rPr>
          <w:rFonts w:ascii="Cambria" w:hAnsi="Cambria"/>
        </w:rPr>
        <w:t>características</w:t>
      </w:r>
      <w:r>
        <w:rPr>
          <w:rFonts w:ascii="Cambria" w:hAnsi="Cambria"/>
        </w:rPr>
        <w:t xml:space="preserve"> del inter</w:t>
      </w:r>
      <w:r w:rsidRPr="005E09B5">
        <w:rPr>
          <w:rFonts w:ascii="Cambria" w:hAnsi="Cambria"/>
        </w:rPr>
        <w:t>locut</w:t>
      </w:r>
      <w:r>
        <w:rPr>
          <w:rFonts w:ascii="Cambria" w:hAnsi="Cambria"/>
        </w:rPr>
        <w:t>or y las exigencias del contex</w:t>
      </w:r>
      <w:r w:rsidRPr="005E09B5">
        <w:rPr>
          <w:rFonts w:ascii="Cambria" w:hAnsi="Cambria"/>
        </w:rPr>
        <w:t>to.</w:t>
      </w:r>
    </w:p>
    <w:p w14:paraId="368A5092" w14:textId="77777777" w:rsidR="005E09B5" w:rsidRPr="005E09B5" w:rsidRDefault="005E09B5" w:rsidP="005E09B5">
      <w:pPr>
        <w:jc w:val="both"/>
        <w:rPr>
          <w:rFonts w:ascii="Cambria" w:hAnsi="Cambria"/>
        </w:rPr>
      </w:pPr>
      <w:r w:rsidRPr="005E09B5">
        <w:rPr>
          <w:rFonts w:ascii="Cambria" w:hAnsi="Cambria"/>
        </w:rPr>
        <w:t>• Diseño</w:t>
      </w:r>
      <w:r>
        <w:rPr>
          <w:rFonts w:ascii="Cambria" w:hAnsi="Cambria"/>
        </w:rPr>
        <w:t xml:space="preserve"> un plan para elaborar un tex</w:t>
      </w:r>
      <w:r w:rsidRPr="005E09B5">
        <w:rPr>
          <w:rFonts w:ascii="Cambria" w:hAnsi="Cambria"/>
        </w:rPr>
        <w:t>to informativo.</w:t>
      </w:r>
    </w:p>
    <w:p w14:paraId="7341B346" w14:textId="77777777" w:rsidR="005E09B5" w:rsidRPr="005E09B5" w:rsidRDefault="005E09B5" w:rsidP="005E09B5">
      <w:pPr>
        <w:jc w:val="both"/>
        <w:rPr>
          <w:rFonts w:ascii="Cambria" w:hAnsi="Cambria"/>
        </w:rPr>
      </w:pPr>
      <w:r w:rsidRPr="005E09B5">
        <w:rPr>
          <w:rFonts w:ascii="Cambria" w:hAnsi="Cambria"/>
        </w:rPr>
        <w:t xml:space="preserve">• Produzco la primera versión de un texto informativo, atendiendo a </w:t>
      </w:r>
      <w:r>
        <w:rPr>
          <w:rFonts w:ascii="Cambria" w:hAnsi="Cambria"/>
        </w:rPr>
        <w:t>requerimientos (formales y con</w:t>
      </w:r>
      <w:r w:rsidRPr="005E09B5">
        <w:rPr>
          <w:rFonts w:ascii="Cambria" w:hAnsi="Cambria"/>
        </w:rPr>
        <w:t>ceptuales) de la producción escrita en lengua castellana, con énfasis en algunos aspectos gramaticales (concordancia, tiempos verbales, nombres, pronombres, entre otros) y ortográficos.</w:t>
      </w:r>
    </w:p>
    <w:p w14:paraId="3A877426" w14:textId="77777777" w:rsidR="00EA76C2" w:rsidRDefault="005E09B5" w:rsidP="005E09B5">
      <w:pPr>
        <w:jc w:val="both"/>
        <w:rPr>
          <w:rFonts w:ascii="Cambria" w:hAnsi="Cambria"/>
        </w:rPr>
      </w:pPr>
      <w:r w:rsidRPr="005E09B5">
        <w:rPr>
          <w:rFonts w:ascii="Cambria" w:hAnsi="Cambria"/>
        </w:rPr>
        <w:t>• Reescribo el texto a partir de las propuestas de corrección</w:t>
      </w:r>
      <w:r>
        <w:rPr>
          <w:rFonts w:ascii="Cambria" w:hAnsi="Cambria"/>
        </w:rPr>
        <w:t xml:space="preserve"> formula</w:t>
      </w:r>
      <w:r w:rsidRPr="005E09B5">
        <w:rPr>
          <w:rFonts w:ascii="Cambria" w:hAnsi="Cambria"/>
        </w:rPr>
        <w:t>das por mis compañeros y por mí.</w:t>
      </w:r>
    </w:p>
    <w:p w14:paraId="797FA90C" w14:textId="77777777" w:rsidR="005E09B5" w:rsidRDefault="005E09B5" w:rsidP="005E09B5">
      <w:pPr>
        <w:jc w:val="both"/>
        <w:rPr>
          <w:rFonts w:ascii="Cambria" w:hAnsi="Cambria"/>
        </w:rPr>
      </w:pPr>
    </w:p>
    <w:p w14:paraId="318529FF" w14:textId="77777777" w:rsidR="005E09B5" w:rsidRPr="0087447D" w:rsidRDefault="005E09B5" w:rsidP="005E09B5">
      <w:pPr>
        <w:jc w:val="both"/>
        <w:rPr>
          <w:rFonts w:ascii="Cambria" w:hAnsi="Cambria"/>
          <w:b/>
        </w:rPr>
      </w:pPr>
      <w:r w:rsidRPr="0087447D">
        <w:rPr>
          <w:rFonts w:ascii="Cambria" w:hAnsi="Cambria"/>
          <w:b/>
        </w:rPr>
        <w:t>Competencias</w:t>
      </w:r>
    </w:p>
    <w:p w14:paraId="5CA8E032" w14:textId="77777777" w:rsidR="005E09B5" w:rsidRDefault="005E09B5" w:rsidP="005E09B5">
      <w:pPr>
        <w:jc w:val="both"/>
        <w:rPr>
          <w:rFonts w:ascii="Cambria" w:hAnsi="Cambria"/>
        </w:rPr>
      </w:pPr>
    </w:p>
    <w:p w14:paraId="55ADBFB8" w14:textId="77777777" w:rsidR="005E09B5" w:rsidRPr="005E09B5" w:rsidRDefault="005E09B5" w:rsidP="005E09B5">
      <w:pPr>
        <w:jc w:val="both"/>
        <w:rPr>
          <w:rFonts w:ascii="Cambria" w:hAnsi="Cambria"/>
        </w:rPr>
      </w:pPr>
      <w:r>
        <w:rPr>
          <w:rFonts w:ascii="Cambria" w:hAnsi="Cambria"/>
        </w:rPr>
        <w:t xml:space="preserve">• </w:t>
      </w:r>
      <w:r w:rsidRPr="005E09B5">
        <w:rPr>
          <w:rFonts w:ascii="Cambria" w:hAnsi="Cambria"/>
        </w:rPr>
        <w:t>Comprender el concepto de verbo e identificar sus elementos morfológicos constitutivos.</w:t>
      </w:r>
    </w:p>
    <w:p w14:paraId="05A0E2B8" w14:textId="77777777" w:rsidR="005E09B5" w:rsidRPr="005E09B5" w:rsidRDefault="005E09B5" w:rsidP="005E09B5">
      <w:pPr>
        <w:jc w:val="both"/>
        <w:rPr>
          <w:rFonts w:ascii="Cambria" w:hAnsi="Cambria"/>
        </w:rPr>
      </w:pPr>
      <w:r>
        <w:rPr>
          <w:rFonts w:ascii="Cambria" w:hAnsi="Cambria"/>
        </w:rPr>
        <w:t xml:space="preserve">• </w:t>
      </w:r>
      <w:r w:rsidRPr="005E09B5">
        <w:rPr>
          <w:rFonts w:ascii="Cambria" w:hAnsi="Cambria"/>
        </w:rPr>
        <w:t>Distinguir la relación presente entre el tiempo, el número, la persona y el modo dentro de la conjugación verbal.</w:t>
      </w:r>
    </w:p>
    <w:p w14:paraId="08265D67" w14:textId="77777777" w:rsidR="005E09B5" w:rsidRPr="005E09B5" w:rsidRDefault="005E09B5" w:rsidP="005E09B5">
      <w:pPr>
        <w:jc w:val="both"/>
        <w:rPr>
          <w:rFonts w:ascii="Cambria" w:hAnsi="Cambria"/>
        </w:rPr>
      </w:pPr>
      <w:r>
        <w:rPr>
          <w:rFonts w:ascii="Cambria" w:hAnsi="Cambria"/>
        </w:rPr>
        <w:t xml:space="preserve">• </w:t>
      </w:r>
      <w:r w:rsidRPr="005E09B5">
        <w:rPr>
          <w:rFonts w:ascii="Cambria" w:hAnsi="Cambria"/>
        </w:rPr>
        <w:t>Establecer diferencias entre los verbos regulares e los irregulares.</w:t>
      </w:r>
    </w:p>
    <w:p w14:paraId="42D9E081" w14:textId="77777777" w:rsidR="005E09B5" w:rsidRPr="005E09B5" w:rsidRDefault="005E09B5" w:rsidP="005E09B5">
      <w:pPr>
        <w:jc w:val="both"/>
        <w:rPr>
          <w:rFonts w:ascii="Cambria" w:hAnsi="Cambria"/>
        </w:rPr>
      </w:pPr>
      <w:r w:rsidRPr="005E09B5">
        <w:rPr>
          <w:rFonts w:ascii="Cambria" w:hAnsi="Cambria"/>
        </w:rPr>
        <w:t>•</w:t>
      </w:r>
      <w:r>
        <w:rPr>
          <w:rFonts w:ascii="Cambria" w:hAnsi="Cambria"/>
        </w:rPr>
        <w:t xml:space="preserve"> </w:t>
      </w:r>
      <w:r w:rsidRPr="005E09B5">
        <w:rPr>
          <w:rFonts w:ascii="Cambria" w:hAnsi="Cambria"/>
        </w:rPr>
        <w:t>Discriminar las formas personales e impersonales de los verbos.</w:t>
      </w:r>
    </w:p>
    <w:p w14:paraId="3B869585" w14:textId="77777777" w:rsidR="005E09B5" w:rsidRPr="005E09B5" w:rsidRDefault="005E09B5" w:rsidP="005E09B5">
      <w:pPr>
        <w:jc w:val="both"/>
        <w:rPr>
          <w:rFonts w:ascii="Cambria" w:hAnsi="Cambria"/>
        </w:rPr>
      </w:pPr>
      <w:r>
        <w:rPr>
          <w:rFonts w:ascii="Cambria" w:hAnsi="Cambria"/>
        </w:rPr>
        <w:t xml:space="preserve">• </w:t>
      </w:r>
      <w:r w:rsidRPr="005E09B5">
        <w:rPr>
          <w:rFonts w:ascii="Cambria" w:hAnsi="Cambria"/>
        </w:rPr>
        <w:t>Reconocer las particularidades de los modos verbales.</w:t>
      </w:r>
    </w:p>
    <w:p w14:paraId="3522F54B" w14:textId="77777777" w:rsidR="005E09B5" w:rsidRPr="005E09B5" w:rsidRDefault="005E09B5" w:rsidP="005E09B5">
      <w:pPr>
        <w:jc w:val="both"/>
        <w:rPr>
          <w:rFonts w:ascii="Cambria" w:hAnsi="Cambria"/>
        </w:rPr>
      </w:pPr>
      <w:r>
        <w:rPr>
          <w:rFonts w:ascii="Cambria" w:hAnsi="Cambria"/>
        </w:rPr>
        <w:t xml:space="preserve">• </w:t>
      </w:r>
      <w:r w:rsidRPr="005E09B5">
        <w:rPr>
          <w:rFonts w:ascii="Cambria" w:hAnsi="Cambria"/>
        </w:rPr>
        <w:t>Valorar la importancia del verbo dentro del predicado de la oración.</w:t>
      </w:r>
    </w:p>
    <w:p w14:paraId="19292041" w14:textId="77777777" w:rsidR="005E09B5" w:rsidRDefault="005E09B5" w:rsidP="005E09B5">
      <w:pPr>
        <w:jc w:val="both"/>
        <w:rPr>
          <w:rFonts w:ascii="Cambria" w:hAnsi="Cambria"/>
        </w:rPr>
      </w:pPr>
    </w:p>
    <w:p w14:paraId="59C72791" w14:textId="77777777" w:rsidR="005E09B5" w:rsidRPr="005E09B5" w:rsidRDefault="005E09B5" w:rsidP="005E09B5">
      <w:pPr>
        <w:jc w:val="both"/>
        <w:rPr>
          <w:rFonts w:ascii="Cambria" w:hAnsi="Cambria"/>
          <w:b/>
        </w:rPr>
      </w:pPr>
      <w:r w:rsidRPr="005E09B5">
        <w:rPr>
          <w:rFonts w:ascii="Cambria" w:hAnsi="Cambria"/>
          <w:b/>
        </w:rPr>
        <w:t>Estrategia didáctica</w:t>
      </w:r>
    </w:p>
    <w:p w14:paraId="4845CA3B" w14:textId="77777777" w:rsidR="005E09B5" w:rsidRPr="005E09B5" w:rsidRDefault="005E09B5" w:rsidP="005E09B5">
      <w:pPr>
        <w:jc w:val="both"/>
        <w:rPr>
          <w:rFonts w:ascii="Cambria" w:hAnsi="Cambria"/>
        </w:rPr>
      </w:pPr>
    </w:p>
    <w:p w14:paraId="386C0A22" w14:textId="77777777" w:rsidR="005E09B5" w:rsidRPr="005E09B5" w:rsidRDefault="005E09B5" w:rsidP="005E09B5">
      <w:pPr>
        <w:jc w:val="both"/>
        <w:rPr>
          <w:rFonts w:ascii="Cambria" w:hAnsi="Cambria"/>
        </w:rPr>
      </w:pPr>
      <w:r w:rsidRPr="00153252">
        <w:rPr>
          <w:rFonts w:ascii="Cambria" w:hAnsi="Cambria"/>
          <w:i/>
        </w:rPr>
        <w:t>La enseñanza de la gramática.</w:t>
      </w:r>
      <w:r w:rsidRPr="005E09B5">
        <w:rPr>
          <w:rFonts w:ascii="Cambria" w:hAnsi="Cambria"/>
        </w:rPr>
        <w:t xml:space="preserve"> El lenguaje es la </w:t>
      </w:r>
      <w:r w:rsidR="00313572">
        <w:rPr>
          <w:rFonts w:ascii="Cambria" w:hAnsi="Cambria"/>
        </w:rPr>
        <w:t>capacidad humana por excelencia</w:t>
      </w:r>
      <w:r w:rsidRPr="005E09B5">
        <w:rPr>
          <w:rFonts w:ascii="Cambria" w:hAnsi="Cambria"/>
        </w:rPr>
        <w:t xml:space="preserve"> que nos facilita la apropiación de la realidad y la construcción de sentido, permitiéndonos relacionar contenidos con formas que representan tales contenidos y que se pueden almacenar, evocar, modificar, enlazar y expresar a voluntad o necesidad. Es así que resulta inevitable que, como parte de la enseñanza de la lengua, dediquemos un gran capítulo a enseñar, justamente, las reglas de la lengua. Enseñar gramática es dotar al estudiante de </w:t>
      </w:r>
      <w:r w:rsidR="00153252">
        <w:rPr>
          <w:rFonts w:ascii="Cambria" w:hAnsi="Cambria"/>
        </w:rPr>
        <w:t>los instrumentos con los cuales</w:t>
      </w:r>
      <w:r w:rsidRPr="005E09B5">
        <w:rPr>
          <w:rFonts w:ascii="Cambria" w:hAnsi="Cambria"/>
        </w:rPr>
        <w:t xml:space="preserve"> construirá su discurso, podrá establecer comunicación con los otros y concretar sus procesos de significación de la realidad.</w:t>
      </w:r>
    </w:p>
    <w:p w14:paraId="23CD85E2" w14:textId="77777777" w:rsidR="005E09B5" w:rsidRPr="005E09B5" w:rsidRDefault="005E09B5" w:rsidP="005E09B5">
      <w:pPr>
        <w:jc w:val="both"/>
        <w:rPr>
          <w:rFonts w:ascii="Cambria" w:hAnsi="Cambria"/>
        </w:rPr>
      </w:pPr>
    </w:p>
    <w:p w14:paraId="1E95E62D" w14:textId="77777777" w:rsidR="005E09B5" w:rsidRPr="005E09B5" w:rsidRDefault="005E09B5" w:rsidP="005E09B5">
      <w:pPr>
        <w:jc w:val="both"/>
        <w:rPr>
          <w:rFonts w:ascii="Cambria" w:hAnsi="Cambria"/>
        </w:rPr>
      </w:pPr>
      <w:r w:rsidRPr="00153252">
        <w:rPr>
          <w:rFonts w:ascii="Cambria" w:hAnsi="Cambria"/>
          <w:i/>
        </w:rPr>
        <w:t>El rol del estudiante.</w:t>
      </w:r>
      <w:r w:rsidRPr="005E09B5">
        <w:rPr>
          <w:rFonts w:ascii="Cambria" w:hAnsi="Cambria"/>
        </w:rPr>
        <w:t xml:space="preserve"> Las herramientas pedagógicas dispuestas aquí para la estudio del verbo, reconocen y estimulan la capacidad del estudiante para aprender por sí mismo. Están organizadas para que, con este propósito, el estudiante guie proactivamente su aprendizaje al tener a su disposición tanto los instrumentos de conocimiento, como una batería de recursos didácticos con los que puede evaluar su comprensión y entrenarse en su aplicación en diferentes contextos comunicativos.</w:t>
      </w:r>
    </w:p>
    <w:p w14:paraId="77AC133A" w14:textId="77777777" w:rsidR="005E09B5" w:rsidRPr="005E09B5" w:rsidRDefault="005E09B5" w:rsidP="005E09B5">
      <w:pPr>
        <w:jc w:val="both"/>
        <w:rPr>
          <w:rFonts w:ascii="Cambria" w:hAnsi="Cambria"/>
        </w:rPr>
      </w:pPr>
    </w:p>
    <w:p w14:paraId="1F6A91D5" w14:textId="77777777" w:rsidR="005E09B5" w:rsidRPr="005E09B5" w:rsidRDefault="005E09B5" w:rsidP="005E09B5">
      <w:pPr>
        <w:jc w:val="both"/>
        <w:rPr>
          <w:rFonts w:ascii="Cambria" w:hAnsi="Cambria"/>
        </w:rPr>
      </w:pPr>
      <w:r w:rsidRPr="00153252">
        <w:rPr>
          <w:rFonts w:ascii="Cambria" w:hAnsi="Cambria"/>
          <w:i/>
        </w:rPr>
        <w:lastRenderedPageBreak/>
        <w:t>El rol del docente.</w:t>
      </w:r>
      <w:r w:rsidRPr="005E09B5">
        <w:rPr>
          <w:rFonts w:ascii="Cambria" w:hAnsi="Cambria"/>
        </w:rPr>
        <w:t xml:space="preserve"> El docente es, ante todo, un facilitador del aprendizaje, por lo que debe tener la capacidad de despertar en el estudiante curiosidad por el conocimiento, la flexibilidad para posibilitar sus comprensiones, la actitud para estimular su interacción con los recursos ofrecidos y la habilidad para motivar su ejercitación permanente. En tanto facilitador, debe posibilitar la construcción del nu</w:t>
      </w:r>
      <w:r w:rsidR="00313572">
        <w:rPr>
          <w:rFonts w:ascii="Cambria" w:hAnsi="Cambria"/>
        </w:rPr>
        <w:t>evo conocimiento, mediar entre e</w:t>
      </w:r>
      <w:r w:rsidRPr="005E09B5">
        <w:rPr>
          <w:rFonts w:ascii="Cambria" w:hAnsi="Cambria"/>
        </w:rPr>
        <w:t xml:space="preserve">ste y los </w:t>
      </w:r>
      <w:proofErr w:type="spellStart"/>
      <w:r w:rsidRPr="005E09B5">
        <w:rPr>
          <w:rFonts w:ascii="Cambria" w:hAnsi="Cambria"/>
        </w:rPr>
        <w:t>presaberes</w:t>
      </w:r>
      <w:proofErr w:type="spellEnd"/>
      <w:r w:rsidRPr="005E09B5">
        <w:rPr>
          <w:rFonts w:ascii="Cambria" w:hAnsi="Cambria"/>
        </w:rPr>
        <w:t xml:space="preserve"> del estudiante, retroalimentar su desempeño (más allá de que muchos de los recursos dispuestos sean </w:t>
      </w:r>
      <w:proofErr w:type="spellStart"/>
      <w:r w:rsidRPr="005E09B5">
        <w:rPr>
          <w:rFonts w:ascii="Cambria" w:hAnsi="Cambria"/>
        </w:rPr>
        <w:t>autoevaluables</w:t>
      </w:r>
      <w:proofErr w:type="spellEnd"/>
      <w:r w:rsidRPr="005E09B5">
        <w:rPr>
          <w:rFonts w:ascii="Cambria" w:hAnsi="Cambria"/>
        </w:rPr>
        <w:t xml:space="preserve">) y ajustar la didáctica a las particularidades de la situación de aprendizaje.  </w:t>
      </w:r>
    </w:p>
    <w:p w14:paraId="5669524C" w14:textId="77777777" w:rsidR="005E09B5" w:rsidRPr="005E09B5" w:rsidRDefault="005E09B5" w:rsidP="005E09B5">
      <w:pPr>
        <w:jc w:val="both"/>
        <w:rPr>
          <w:rFonts w:ascii="Cambria" w:hAnsi="Cambria"/>
        </w:rPr>
      </w:pPr>
    </w:p>
    <w:p w14:paraId="2187171C" w14:textId="77777777" w:rsidR="005E09B5" w:rsidRPr="005E09B5" w:rsidRDefault="005E09B5" w:rsidP="005E09B5">
      <w:pPr>
        <w:jc w:val="both"/>
        <w:rPr>
          <w:rFonts w:ascii="Cambria" w:hAnsi="Cambria"/>
        </w:rPr>
      </w:pPr>
      <w:r w:rsidRPr="00153252">
        <w:rPr>
          <w:rFonts w:ascii="Cambria" w:hAnsi="Cambria"/>
          <w:i/>
        </w:rPr>
        <w:t>Didáctica.</w:t>
      </w:r>
      <w:r w:rsidRPr="005E09B5">
        <w:rPr>
          <w:rFonts w:ascii="Cambria" w:hAnsi="Cambria"/>
        </w:rPr>
        <w:t xml:space="preserve"> Los recursos aquí dispuestos están concebidos deliberadamente para que el estudiante interactúe con el saber en la resolución de ejercicios que le permitirán poner en juego sus </w:t>
      </w:r>
      <w:proofErr w:type="spellStart"/>
      <w:r w:rsidRPr="005E09B5">
        <w:rPr>
          <w:rFonts w:ascii="Cambria" w:hAnsi="Cambria"/>
        </w:rPr>
        <w:t>presaberes</w:t>
      </w:r>
      <w:proofErr w:type="spellEnd"/>
      <w:r w:rsidRPr="005E09B5">
        <w:rPr>
          <w:rFonts w:ascii="Cambria" w:hAnsi="Cambria"/>
        </w:rPr>
        <w:t xml:space="preserve"> y nuevos conocimientos al momento de conjugar verbos en diferentes modos, tiempos y personas. </w:t>
      </w:r>
    </w:p>
    <w:p w14:paraId="568E5D6B" w14:textId="77777777" w:rsidR="005E09B5" w:rsidRPr="005E09B5" w:rsidRDefault="005E09B5" w:rsidP="005E09B5">
      <w:pPr>
        <w:jc w:val="both"/>
        <w:rPr>
          <w:rFonts w:ascii="Cambria" w:hAnsi="Cambria"/>
        </w:rPr>
      </w:pPr>
    </w:p>
    <w:p w14:paraId="2EA2C051" w14:textId="77777777" w:rsidR="005E09B5" w:rsidRPr="005E09B5" w:rsidRDefault="005E09B5" w:rsidP="005E09B5">
      <w:pPr>
        <w:jc w:val="both"/>
        <w:rPr>
          <w:rFonts w:ascii="Cambria" w:hAnsi="Cambria"/>
        </w:rPr>
      </w:pPr>
      <w:r w:rsidRPr="005E09B5">
        <w:rPr>
          <w:rFonts w:ascii="Cambria" w:hAnsi="Cambria"/>
        </w:rPr>
        <w:t xml:space="preserve">Con los recursos de </w:t>
      </w:r>
      <w:r w:rsidRPr="00153252">
        <w:rPr>
          <w:rFonts w:ascii="Cambria" w:hAnsi="Cambria"/>
          <w:b/>
        </w:rPr>
        <w:t>práctica</w:t>
      </w:r>
      <w:r w:rsidRPr="005E09B5">
        <w:rPr>
          <w:rFonts w:ascii="Cambria" w:hAnsi="Cambria"/>
        </w:rPr>
        <w:t xml:space="preserve"> y </w:t>
      </w:r>
      <w:r w:rsidRPr="00153252">
        <w:rPr>
          <w:rFonts w:ascii="Cambria" w:hAnsi="Cambria"/>
          <w:b/>
        </w:rPr>
        <w:t>refuerzo</w:t>
      </w:r>
      <w:r w:rsidRPr="005E09B5">
        <w:rPr>
          <w:rFonts w:ascii="Cambria" w:hAnsi="Cambria"/>
        </w:rPr>
        <w:t xml:space="preserve"> se busca que el estudiante:</w:t>
      </w:r>
    </w:p>
    <w:p w14:paraId="34B8B33A" w14:textId="77777777" w:rsidR="005E09B5" w:rsidRPr="005E09B5" w:rsidRDefault="005E09B5" w:rsidP="005E09B5">
      <w:pPr>
        <w:jc w:val="both"/>
        <w:rPr>
          <w:rFonts w:ascii="Cambria" w:hAnsi="Cambria"/>
        </w:rPr>
      </w:pPr>
      <w:r>
        <w:rPr>
          <w:rFonts w:ascii="Cambria" w:hAnsi="Cambria"/>
        </w:rPr>
        <w:t xml:space="preserve">• </w:t>
      </w:r>
      <w:r w:rsidRPr="005E09B5">
        <w:rPr>
          <w:rFonts w:ascii="Cambria" w:hAnsi="Cambria"/>
        </w:rPr>
        <w:t xml:space="preserve">Construya y </w:t>
      </w:r>
      <w:proofErr w:type="spellStart"/>
      <w:r w:rsidRPr="005E09B5">
        <w:rPr>
          <w:rFonts w:ascii="Cambria" w:hAnsi="Cambria"/>
        </w:rPr>
        <w:t>deconstruya</w:t>
      </w:r>
      <w:proofErr w:type="spellEnd"/>
      <w:r w:rsidRPr="005E09B5">
        <w:rPr>
          <w:rFonts w:ascii="Cambria" w:hAnsi="Cambria"/>
        </w:rPr>
        <w:t xml:space="preserve"> oraciones que involucran verbos en diferentes tiempos, modos y personas.</w:t>
      </w:r>
    </w:p>
    <w:p w14:paraId="2CC07CB5" w14:textId="77777777" w:rsidR="005E09B5" w:rsidRPr="005E09B5" w:rsidRDefault="005E09B5" w:rsidP="005E09B5">
      <w:pPr>
        <w:jc w:val="both"/>
        <w:rPr>
          <w:rFonts w:ascii="Cambria" w:hAnsi="Cambria"/>
        </w:rPr>
      </w:pPr>
      <w:r>
        <w:rPr>
          <w:rFonts w:ascii="Cambria" w:hAnsi="Cambria"/>
        </w:rPr>
        <w:t xml:space="preserve">• </w:t>
      </w:r>
      <w:r w:rsidRPr="005E09B5">
        <w:rPr>
          <w:rFonts w:ascii="Cambria" w:hAnsi="Cambria"/>
        </w:rPr>
        <w:t>Encuentre relevante el aprendizaje en tanto que los ejemplos, situaciones y construcciones presentadas le son cercanos contextualmente.</w:t>
      </w:r>
    </w:p>
    <w:p w14:paraId="6F7CEDEA" w14:textId="77777777" w:rsidR="005E09B5" w:rsidRPr="005E09B5" w:rsidRDefault="005E09B5" w:rsidP="005E09B5">
      <w:pPr>
        <w:jc w:val="both"/>
        <w:rPr>
          <w:rFonts w:ascii="Cambria" w:hAnsi="Cambria"/>
        </w:rPr>
      </w:pPr>
      <w:r>
        <w:rPr>
          <w:rFonts w:ascii="Cambria" w:hAnsi="Cambria"/>
        </w:rPr>
        <w:t xml:space="preserve">• </w:t>
      </w:r>
      <w:r w:rsidRPr="005E09B5">
        <w:rPr>
          <w:rFonts w:ascii="Cambria" w:hAnsi="Cambria"/>
        </w:rPr>
        <w:t>Comprenda mejor los mensajes que recibe y plantee construcciones lingüísticas mejor elaboradas, a partir de un entendimiento más claro de los modos y formas de la flexión verbal.</w:t>
      </w:r>
    </w:p>
    <w:p w14:paraId="26C012C2" w14:textId="77777777" w:rsidR="005E09B5" w:rsidRPr="005E09B5" w:rsidRDefault="005E09B5" w:rsidP="005E09B5">
      <w:pPr>
        <w:jc w:val="both"/>
        <w:rPr>
          <w:rFonts w:ascii="Cambria" w:hAnsi="Cambria"/>
        </w:rPr>
      </w:pPr>
      <w:r>
        <w:rPr>
          <w:rFonts w:ascii="Cambria" w:hAnsi="Cambria"/>
        </w:rPr>
        <w:t xml:space="preserve">• </w:t>
      </w:r>
      <w:r w:rsidRPr="005E09B5">
        <w:rPr>
          <w:rFonts w:ascii="Cambria" w:hAnsi="Cambria"/>
        </w:rPr>
        <w:t>Descubra que tanto el ejercicio (</w:t>
      </w:r>
      <w:proofErr w:type="spellStart"/>
      <w:r w:rsidRPr="005E09B5">
        <w:rPr>
          <w:rFonts w:ascii="Cambria" w:hAnsi="Cambria"/>
        </w:rPr>
        <w:t>autoevaluable</w:t>
      </w:r>
      <w:proofErr w:type="spellEnd"/>
      <w:r w:rsidRPr="005E09B5">
        <w:rPr>
          <w:rFonts w:ascii="Cambria" w:hAnsi="Cambria"/>
        </w:rPr>
        <w:t xml:space="preserve"> o evaluado por el docente), como el juego son ocasiones para aprender.</w:t>
      </w:r>
    </w:p>
    <w:p w14:paraId="319C73EB" w14:textId="77777777" w:rsidR="005E09B5" w:rsidRPr="005E09B5" w:rsidRDefault="005E09B5" w:rsidP="005E09B5">
      <w:pPr>
        <w:jc w:val="both"/>
        <w:rPr>
          <w:rFonts w:ascii="Cambria" w:hAnsi="Cambria"/>
        </w:rPr>
      </w:pPr>
      <w:r>
        <w:rPr>
          <w:rFonts w:ascii="Cambria" w:hAnsi="Cambria"/>
        </w:rPr>
        <w:t xml:space="preserve">• </w:t>
      </w:r>
      <w:r w:rsidRPr="005E09B5">
        <w:rPr>
          <w:rFonts w:ascii="Cambria" w:hAnsi="Cambria"/>
        </w:rPr>
        <w:t>Reconozca que sus resultados dependen de procesos internos que puede modificar, controlar y mejorar.</w:t>
      </w:r>
    </w:p>
    <w:p w14:paraId="5A17D73C" w14:textId="77777777" w:rsidR="005E09B5" w:rsidRPr="005E09B5" w:rsidRDefault="005E09B5" w:rsidP="005E09B5">
      <w:pPr>
        <w:jc w:val="both"/>
        <w:rPr>
          <w:rFonts w:ascii="Cambria" w:hAnsi="Cambria"/>
        </w:rPr>
      </w:pPr>
      <w:r>
        <w:rPr>
          <w:rFonts w:ascii="Cambria" w:hAnsi="Cambria"/>
        </w:rPr>
        <w:t xml:space="preserve">• </w:t>
      </w:r>
      <w:r w:rsidRPr="005E09B5">
        <w:rPr>
          <w:rFonts w:ascii="Cambria" w:hAnsi="Cambria"/>
        </w:rPr>
        <w:t xml:space="preserve">Se oriente hacia la tarea, sin que tenga que enfocarse tanto en el resultado como en el proceso. Las retroalimentaciones están dadas para que </w:t>
      </w:r>
      <w:r w:rsidR="00313572">
        <w:rPr>
          <w:rFonts w:ascii="Cambria" w:hAnsi="Cambria"/>
        </w:rPr>
        <w:t>reconozca los fallos dentro de e</w:t>
      </w:r>
      <w:bookmarkStart w:id="0" w:name="_GoBack"/>
      <w:bookmarkEnd w:id="0"/>
      <w:r w:rsidRPr="005E09B5">
        <w:rPr>
          <w:rFonts w:ascii="Cambria" w:hAnsi="Cambria"/>
        </w:rPr>
        <w:t>ste.</w:t>
      </w:r>
    </w:p>
    <w:p w14:paraId="5FA902F8" w14:textId="77777777" w:rsidR="005E09B5" w:rsidRPr="005E09B5" w:rsidRDefault="005E09B5" w:rsidP="005E09B5">
      <w:pPr>
        <w:jc w:val="both"/>
        <w:rPr>
          <w:rFonts w:ascii="Cambria" w:hAnsi="Cambria"/>
        </w:rPr>
      </w:pPr>
      <w:r>
        <w:rPr>
          <w:rFonts w:ascii="Cambria" w:hAnsi="Cambria"/>
        </w:rPr>
        <w:t xml:space="preserve">• </w:t>
      </w:r>
      <w:r w:rsidRPr="005E09B5">
        <w:rPr>
          <w:rFonts w:ascii="Cambria" w:hAnsi="Cambria"/>
        </w:rPr>
        <w:t>Se motive para seguir profundizando en su aprendizaje ya que puede observar rápidamente progresos en sus competencias de pensamiento y  comunicación.</w:t>
      </w:r>
    </w:p>
    <w:p w14:paraId="71E3CCB1" w14:textId="77777777" w:rsidR="005E09B5" w:rsidRPr="005E09B5" w:rsidRDefault="005E09B5" w:rsidP="005E09B5">
      <w:pPr>
        <w:jc w:val="both"/>
        <w:rPr>
          <w:rFonts w:ascii="Cambria" w:hAnsi="Cambria"/>
        </w:rPr>
      </w:pPr>
    </w:p>
    <w:p w14:paraId="4B309205" w14:textId="77777777" w:rsidR="005E09B5" w:rsidRPr="005E09B5" w:rsidRDefault="005E09B5" w:rsidP="005E09B5">
      <w:pPr>
        <w:jc w:val="both"/>
        <w:rPr>
          <w:rFonts w:ascii="Cambria" w:hAnsi="Cambria"/>
        </w:rPr>
      </w:pPr>
      <w:r w:rsidRPr="005E09B5">
        <w:rPr>
          <w:rFonts w:ascii="Cambria" w:hAnsi="Cambria"/>
        </w:rPr>
        <w:t xml:space="preserve">Con los recursos de </w:t>
      </w:r>
      <w:r w:rsidRPr="00153252">
        <w:rPr>
          <w:rFonts w:ascii="Cambria" w:hAnsi="Cambria"/>
          <w:b/>
        </w:rPr>
        <w:t>profundización</w:t>
      </w:r>
      <w:r w:rsidRPr="005E09B5">
        <w:rPr>
          <w:rFonts w:ascii="Cambria" w:hAnsi="Cambria"/>
        </w:rPr>
        <w:t xml:space="preserve"> se busca que el estudiante:</w:t>
      </w:r>
    </w:p>
    <w:p w14:paraId="215E9D10" w14:textId="77777777" w:rsidR="005E09B5" w:rsidRPr="005E09B5" w:rsidRDefault="005E09B5" w:rsidP="005E09B5">
      <w:pPr>
        <w:jc w:val="both"/>
        <w:rPr>
          <w:rFonts w:ascii="Cambria" w:hAnsi="Cambria"/>
        </w:rPr>
      </w:pPr>
      <w:r>
        <w:rPr>
          <w:rFonts w:ascii="Cambria" w:hAnsi="Cambria"/>
        </w:rPr>
        <w:t xml:space="preserve">• </w:t>
      </w:r>
      <w:r w:rsidRPr="005E09B5">
        <w:rPr>
          <w:rFonts w:ascii="Cambria" w:hAnsi="Cambria"/>
        </w:rPr>
        <w:t>Afiance su aprendizaje sobre algunos elementos nodales para la correcta conjugación verbal.</w:t>
      </w:r>
    </w:p>
    <w:p w14:paraId="45BC4115" w14:textId="77777777" w:rsidR="005E09B5" w:rsidRPr="005E09B5" w:rsidRDefault="005E09B5" w:rsidP="005E09B5">
      <w:pPr>
        <w:jc w:val="both"/>
        <w:rPr>
          <w:rFonts w:ascii="Cambria" w:hAnsi="Cambria"/>
        </w:rPr>
      </w:pPr>
      <w:r>
        <w:rPr>
          <w:rFonts w:ascii="Cambria" w:hAnsi="Cambria"/>
        </w:rPr>
        <w:t xml:space="preserve">• </w:t>
      </w:r>
      <w:r w:rsidRPr="005E09B5">
        <w:rPr>
          <w:rFonts w:ascii="Cambria" w:hAnsi="Cambria"/>
        </w:rPr>
        <w:t>Amplíe la comprensión de los conceptos referentes a la conjugación verbal gracias a la presentación tanto de análisis como de síntesis de las enseñanzas y una ejemplificación detallada.</w:t>
      </w:r>
    </w:p>
    <w:p w14:paraId="6219AD66" w14:textId="77777777" w:rsidR="005E09B5" w:rsidRPr="005E09B5" w:rsidRDefault="005E09B5" w:rsidP="005E09B5">
      <w:pPr>
        <w:jc w:val="both"/>
        <w:rPr>
          <w:rFonts w:ascii="Cambria" w:hAnsi="Cambria"/>
        </w:rPr>
      </w:pPr>
    </w:p>
    <w:sectPr w:rsidR="005E09B5" w:rsidRPr="005E09B5" w:rsidSect="00EA76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9B5"/>
    <w:rsid w:val="00153252"/>
    <w:rsid w:val="00313572"/>
    <w:rsid w:val="005E09B5"/>
    <w:rsid w:val="00EA76C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267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9B5"/>
    <w:rPr>
      <w:rFonts w:asciiTheme="minorHAnsi" w:hAnsiTheme="minorHAns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9B5"/>
    <w:rPr>
      <w:rFonts w:asciiTheme="minorHAnsi" w:hAnsiTheme="minorHAns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740</Words>
  <Characters>4071</Characters>
  <Application>Microsoft Macintosh Word</Application>
  <DocSecurity>0</DocSecurity>
  <Lines>33</Lines>
  <Paragraphs>9</Paragraphs>
  <ScaleCrop>false</ScaleCrop>
  <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Pertuz Urrego</dc:creator>
  <cp:keywords/>
  <dc:description/>
  <cp:lastModifiedBy>Luis Felipe Pertuz Urrego</cp:lastModifiedBy>
  <cp:revision>2</cp:revision>
  <dcterms:created xsi:type="dcterms:W3CDTF">2015-03-17T21:07:00Z</dcterms:created>
  <dcterms:modified xsi:type="dcterms:W3CDTF">2015-03-17T21:34:00Z</dcterms:modified>
</cp:coreProperties>
</file>