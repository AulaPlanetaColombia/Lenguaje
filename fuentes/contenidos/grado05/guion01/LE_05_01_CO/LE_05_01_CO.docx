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33AF101F" w:rsidR="00A22FC6" w:rsidRPr="00A22FC6" w:rsidRDefault="008044D5" w:rsidP="00A22FC6">
            <w:pPr>
              <w:tabs>
                <w:tab w:val="right" w:pos="8498"/>
              </w:tabs>
              <w:rPr>
                <w:rFonts w:ascii="Times" w:hAnsi="Times"/>
              </w:rPr>
            </w:pPr>
            <w:r>
              <w:rPr>
                <w:rFonts w:ascii="Times" w:hAnsi="Times"/>
              </w:rPr>
              <w:t>Descubre qué es un relato literario y sus clases, qué es una novela y un cuento y cúales son sus características distinitivas.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7"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56C5F155"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Oye Juan, ¿me prestas tu champú?</w:t>
            </w:r>
          </w:p>
          <w:p w14:paraId="36D68B29" w14:textId="02C8266B" w:rsidR="003D3DC8" w:rsidRPr="00352373" w:rsidRDefault="005E22BD" w:rsidP="003D3DC8">
            <w:pPr>
              <w:rPr>
                <w:rFonts w:ascii="Times New Roman" w:eastAsia="Batang" w:hAnsi="Times New Roman" w:cs="Times New Roman"/>
                <w:sz w:val="24"/>
                <w:szCs w:val="24"/>
                <w:lang w:val="es-ES_tradnl"/>
              </w:rPr>
            </w:pPr>
            <w:ins w:id="9"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Pero, ¿tú no tienes el tuyo?</w:t>
            </w:r>
          </w:p>
          <w:p w14:paraId="5FA5720B" w14:textId="537696DC"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415A8A"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1"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2"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9558DE" w:rsidRDefault="009558DE" w:rsidP="00E6057C">
            <w:pPr>
              <w:spacing w:after="120"/>
              <w:outlineLvl w:val="3"/>
              <w:rPr>
                <w:rFonts w:ascii="Times New Roman" w:eastAsia="Batang" w:hAnsi="Times New Roman" w:cs="Times New Roman"/>
                <w:b/>
                <w:i/>
                <w:sz w:val="24"/>
                <w:szCs w:val="24"/>
                <w:lang w:val="es-ES"/>
              </w:rPr>
            </w:pPr>
            <w:r>
              <w:rPr>
                <w:rFonts w:ascii="Times New Roman" w:eastAsia="Batang" w:hAnsi="Times New Roman" w:cs="Times New Roman"/>
                <w:b/>
                <w:i/>
                <w:sz w:val="24"/>
                <w:szCs w:val="24"/>
                <w:lang w:val="es-ES"/>
              </w:rPr>
              <w:t>Pedro Páramo</w:t>
            </w:r>
          </w:p>
          <w:p w14:paraId="79D2DB96" w14:textId="0786546A"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3" w:author="Luis Felipe Pertuz Urrego" w:date="2015-02-26T18:04:00Z">
              <w:r w:rsidR="00444B85">
                <w:rPr>
                  <w:rFonts w:ascii="Times New Roman" w:eastAsia="Batang" w:hAnsi="Times New Roman" w:cs="Times New Roman"/>
                  <w:sz w:val="24"/>
                  <w:szCs w:val="24"/>
                  <w:lang w:val="es-ES"/>
                </w:rPr>
                <w:t>ú</w:t>
              </w:r>
            </w:ins>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B6A32" w:rsidRDefault="00E6057C" w:rsidP="00E6057C">
            <w:pPr>
              <w:spacing w:after="120"/>
              <w:outlineLvl w:val="3"/>
              <w:rPr>
                <w:ins w:id="14" w:author="Luis Felipe Pertuz Urrego" w:date="2015-02-27T12:55:00Z"/>
                <w:rFonts w:ascii="Times New Roman" w:eastAsia="Batang" w:hAnsi="Times New Roman" w:cs="Times New Roman"/>
                <w:sz w:val="24"/>
                <w:szCs w:val="24"/>
                <w:u w:val="single"/>
                <w:lang w:val="es-ES"/>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B6A32">
              <w:rPr>
                <w:rFonts w:ascii="Times New Roman" w:eastAsia="Batang" w:hAnsi="Times New Roman" w:cs="Times New Roman"/>
                <w:u w:val="single"/>
                <w:lang w:val="es-ES"/>
              </w:rPr>
              <w:t>s niños revoloteaban y parecían</w:t>
            </w:r>
            <w:r w:rsidRPr="008B6A32">
              <w:rPr>
                <w:rFonts w:ascii="Times New Roman" w:eastAsia="Batang" w:hAnsi="Times New Roman" w:cs="Times New Roman"/>
                <w:u w:val="single"/>
                <w:lang w:val="es-ES"/>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15"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8B6A32" w:rsidRDefault="00EA3C69" w:rsidP="00E6057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16"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9558DE" w:rsidRDefault="009558DE" w:rsidP="00DC4679">
            <w:pPr>
              <w:spacing w:after="120"/>
              <w:outlineLvl w:val="3"/>
              <w:rPr>
                <w:rFonts w:ascii="Times New Roman" w:eastAsia="Batang" w:hAnsi="Times New Roman" w:cs="Times New Roman"/>
                <w:b/>
                <w:sz w:val="24"/>
                <w:szCs w:val="24"/>
                <w:lang w:val="es-ES"/>
              </w:rPr>
            </w:pPr>
            <w:r w:rsidRPr="009558DE">
              <w:rPr>
                <w:rFonts w:ascii="Times New Roman" w:eastAsia="Batang" w:hAnsi="Times New Roman" w:cs="Times New Roman"/>
                <w:b/>
                <w:i/>
                <w:sz w:val="24"/>
                <w:szCs w:val="24"/>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8B6A32" w:rsidRDefault="00DC4679" w:rsidP="00FA33E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17"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18"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19"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20"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lastRenderedPageBreak/>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21"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22"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23"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24"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25"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26"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27"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28"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celebran su victoria.</w:t>
            </w:r>
          </w:p>
          <w:p w14:paraId="39268E57" w14:textId="478DC8E2"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29"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Por el camino encuentran una casa habitada por bandidos, que están celebrando un festín.</w:t>
            </w:r>
          </w:p>
          <w:p w14:paraId="172F6A9D" w14:textId="256063D7"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0"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Deciden ir todos unidos a Bremen, a probar suerte como músicos.</w:t>
            </w:r>
          </w:p>
          <w:p w14:paraId="1119B5B2" w14:textId="7DE2EB7F"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1"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 perro, un asno, un gato y un gallo se encuentran en el camino al huir de sus respectivos amos.</w:t>
            </w:r>
          </w:p>
          <w:p w14:paraId="225C2B08" w14:textId="0571506A"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2" w:author="Luis Felipe Pertuz Urrego" w:date="2015-02-28T22:26:00Z">
              <w:r>
                <w:rPr>
                  <w:rFonts w:ascii="Times New Roman" w:eastAsia="Batang" w:hAnsi="Times New Roman" w:cs="Times New Roman"/>
                  <w:iCs/>
                </w:rPr>
                <w:lastRenderedPageBreak/>
                <w:t xml:space="preserve">- </w:t>
              </w:r>
            </w:ins>
            <w:r w:rsidR="00421947" w:rsidRPr="008B6A32">
              <w:rPr>
                <w:rFonts w:ascii="Times New Roman" w:eastAsia="Batang" w:hAnsi="Times New Roman" w:cs="Times New Roman"/>
                <w:iCs/>
              </w:rPr>
              <w:t>Uno de los bandidos confunde las uñas del gato por las de una bruja, el colmillo del perro por un cuchillo, la coz del asno por un porrazo y el sonido del gallo por una advertencia.</w:t>
            </w:r>
          </w:p>
          <w:p w14:paraId="44EBA2AE" w14:textId="6726ADED"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3"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 xml:space="preserve">Tras ver que no hay luz en la casa, los bandidos deciden </w:t>
            </w:r>
            <w:r w:rsidR="008830FA" w:rsidRPr="008B6A32">
              <w:rPr>
                <w:rFonts w:ascii="Times New Roman" w:eastAsia="Batang" w:hAnsi="Times New Roman" w:cs="Times New Roman"/>
                <w:iCs/>
              </w:rPr>
              <w:t>volver y reciben un gran susto</w:t>
            </w:r>
            <w:r w:rsidR="00421947" w:rsidRPr="008B6A32">
              <w:rPr>
                <w:rFonts w:ascii="Times New Roman" w:eastAsia="Batang" w:hAnsi="Times New Roman" w:cs="Times New Roman"/>
                <w:iCs/>
              </w:rPr>
              <w:t>.</w:t>
            </w:r>
          </w:p>
          <w:p w14:paraId="1ECCBFB6" w14:textId="51EB3882"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4"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47610C7F"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415A8A"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7129417F"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Cuando explicamos anécdotas solemos utilizar un tiempo narrativo lineal o cronológico para que nuestros interlocutores </w:t>
            </w:r>
            <w:r w:rsidRPr="00352373">
              <w:rPr>
                <w:rFonts w:ascii="Times New Roman" w:eastAsia="Batang" w:hAnsi="Times New Roman" w:cs="Times New Roman"/>
                <w:sz w:val="24"/>
                <w:szCs w:val="24"/>
              </w:rPr>
              <w:lastRenderedPageBreak/>
              <w:t>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35" w:author="Luis Felipe Pertuz Urrego" w:date="2015-02-28T22:27:00Z">
              <w:r w:rsidR="000A02CB">
                <w:rPr>
                  <w:rFonts w:ascii="Times New Roman" w:eastAsia="Batang" w:hAnsi="Times New Roman" w:cs="Times New Roman"/>
                  <w:sz w:val="24"/>
                  <w:szCs w:val="24"/>
                </w:rPr>
                <w:t>,</w:t>
              </w:r>
            </w:ins>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4"/>
        <w:gridCol w:w="6260"/>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56C28B6A"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rsidP="008B6A32">
      <w:pPr>
        <w:pBdr>
          <w:top w:val="single" w:sz="6" w:space="0" w:color="FFFFFF"/>
        </w:pBdr>
        <w:shd w:val="clear" w:color="auto" w:fill="FFFFFF"/>
        <w:ind w:left="90"/>
        <w:rPr>
          <w:rFonts w:ascii="Times New Roman" w:eastAsia="Batang" w:hAnsi="Times New Roman" w:cs="Times New Roman"/>
          <w:color w:val="FFFFFF"/>
        </w:rPr>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2C7A5AE3"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 oral</w:t>
            </w:r>
            <w:ins w:id="36"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37" w:author="Luis Felipe Pertuz Urrego" w:date="2015-02-28T22:29:00Z">
              <w:r w:rsidR="000A02CB">
                <w:rPr>
                  <w:rFonts w:ascii="Times New Roman" w:eastAsia="Batang" w:hAnsi="Times New Roman" w:cs="Times New Roman"/>
                  <w:sz w:val="24"/>
                  <w:szCs w:val="24"/>
                  <w:lang w:val="es-ES_tradnl"/>
                </w:rPr>
                <w:t>de boca en boca y</w:t>
              </w:r>
            </w:ins>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38"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39"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40"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41"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42"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43"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44"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45"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46"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w:t>
      </w:r>
      <w:r w:rsidR="00502C72" w:rsidRPr="00352373">
        <w:rPr>
          <w:rFonts w:ascii="Times New Roman" w:eastAsia="Batang" w:hAnsi="Times New Roman" w:cs="Times New Roman"/>
        </w:rPr>
        <w:lastRenderedPageBreak/>
        <w:t xml:space="preserve">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47"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48"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49"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415A8A"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50"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51"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52"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53"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54"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lastRenderedPageBreak/>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55"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56"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57"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58" w:author="Luis Felipe Pertuz Urrego" w:date="2015-02-27T13:08:00Z">
              <w:r w:rsidR="00346DE9">
                <w:rPr>
                  <w:rFonts w:ascii="Times New Roman" w:eastAsia="Batang" w:hAnsi="Times New Roman" w:cs="Times New Roman"/>
                  <w:sz w:val="24"/>
                  <w:szCs w:val="24"/>
                  <w:lang w:val="es-ES"/>
                </w:rPr>
                <w:t>Estas pel</w:t>
              </w:r>
            </w:ins>
            <w:ins w:id="59"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60"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61"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62"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63"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64"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65"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w:t>
            </w:r>
            <w:r w:rsidRPr="00352373">
              <w:rPr>
                <w:rFonts w:ascii="Times New Roman" w:eastAsia="Batang" w:hAnsi="Times New Roman" w:cs="Times New Roman"/>
                <w:sz w:val="24"/>
                <w:szCs w:val="24"/>
                <w:lang w:val="es-ES"/>
              </w:rPr>
              <w:lastRenderedPageBreak/>
              <w:t xml:space="preserve">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lastRenderedPageBreak/>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66"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67"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68"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69"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70"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71"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C84EDF" w:rsidRDefault="000A2187" w:rsidP="0089657C">
      <w:pPr>
        <w:shd w:val="clear" w:color="auto" w:fill="FFFFFF"/>
        <w:spacing w:line="345" w:lineRule="atLeast"/>
        <w:rPr>
          <w:rFonts w:ascii="Times New Roman" w:eastAsia="Batang" w:hAnsi="Times New Roman" w:cs="Times New Roman"/>
          <w:b/>
          <w:i/>
          <w:color w:val="262626"/>
        </w:rPr>
      </w:pPr>
      <w:r w:rsidRPr="00C84EDF">
        <w:rPr>
          <w:rFonts w:ascii="Times New Roman" w:eastAsia="Batang" w:hAnsi="Times New Roman" w:cs="Times New Roman"/>
          <w:b/>
          <w:i/>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72"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73"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74"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75"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76"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77"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78"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79"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80"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w:t>
            </w:r>
            <w:r w:rsidR="005A509E" w:rsidRPr="00352373">
              <w:rPr>
                <w:rFonts w:ascii="Times New Roman" w:eastAsia="Batang" w:hAnsi="Times New Roman" w:cs="Times New Roman"/>
                <w:bCs/>
                <w:color w:val="000000"/>
                <w:sz w:val="24"/>
                <w:szCs w:val="24"/>
                <w:lang w:val="es-ES_tradnl"/>
              </w:rPr>
              <w:lastRenderedPageBreak/>
              <w:t xml:space="preserve">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81"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82"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Un día de otoño del año pasado, me acerqué a visitar a mi amigo, el señor Sherlock Holmes, y lo encontré enfrascado en una conversación con un caballero de edad madura, muy corpulento, de rostro encarnado y cabellos rojos como el fuego. Pidiendo </w:t>
      </w:r>
      <w:r w:rsidRPr="00352373">
        <w:rPr>
          <w:rFonts w:ascii="Times New Roman" w:hAnsi="Times New Roman" w:cs="Times New Roman"/>
        </w:rPr>
        <w:lastRenderedPageBreak/>
        <w:t>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00AABFD3"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r w:rsidR="001020EA">
              <w:rPr>
                <w:rFonts w:ascii="Times New Roman" w:eastAsia="Batang" w:hAnsi="Times New Roman" w:cs="Times New Roman"/>
                <w:color w:val="000000"/>
                <w:sz w:val="24"/>
                <w:szCs w:val="24"/>
              </w:rPr>
              <w:t>s</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lastRenderedPageBreak/>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 xml:space="preserve">Código Shutterstock </w:t>
            </w:r>
            <w:r w:rsidRPr="00352373">
              <w:rPr>
                <w:rFonts w:ascii="Times New Roman" w:eastAsia="Batang" w:hAnsi="Times New Roman" w:cs="Times New Roman"/>
                <w:b/>
                <w:color w:val="000000"/>
                <w:sz w:val="24"/>
                <w:szCs w:val="24"/>
              </w:rPr>
              <w:lastRenderedPageBreak/>
              <w:t>(o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lastRenderedPageBreak/>
              <w:t>http://upload.wikimedia.org/wikipedia/commons/7/74/Kleiner_Prinz_-</w:t>
            </w:r>
            <w:r w:rsidRPr="00352373">
              <w:rPr>
                <w:rFonts w:ascii="Times New Roman" w:eastAsia="Batang" w:hAnsi="Times New Roman" w:cs="Times New Roman"/>
                <w:sz w:val="24"/>
                <w:szCs w:val="24"/>
                <w:lang w:val="es-ES_tradnl"/>
              </w:rPr>
              <w:lastRenderedPageBreak/>
              <w:t>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1B7EFD" w:rsidRDefault="00280120" w:rsidP="00280120">
      <w:pPr>
        <w:shd w:val="clear" w:color="auto" w:fill="FFFFFF"/>
        <w:spacing w:line="345" w:lineRule="atLeast"/>
        <w:rPr>
          <w:rFonts w:ascii="Times New Roman" w:eastAsia="Batang" w:hAnsi="Times New Roman" w:cs="Times New Roman"/>
          <w:b/>
          <w:i/>
        </w:rPr>
      </w:pPr>
      <w:proofErr w:type="spellStart"/>
      <w:r w:rsidRPr="001B7EFD">
        <w:rPr>
          <w:rFonts w:ascii="Times New Roman" w:eastAsia="Batang" w:hAnsi="Times New Roman" w:cs="Times New Roman"/>
          <w:b/>
          <w:i/>
        </w:rPr>
        <w:t>Matilda</w:t>
      </w:r>
      <w:proofErr w:type="spellEnd"/>
    </w:p>
    <w:p w14:paraId="16CB8FFB" w14:textId="520C91C2"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83"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 como hay infierno</w:t>
      </w:r>
      <w:r w:rsidR="008B6A32">
        <w:rPr>
          <w:rFonts w:ascii="Times New Roman" w:eastAsia="Batang" w:hAnsi="Times New Roman" w:cs="Times New Roman"/>
        </w:rPr>
        <w:t>,</w:t>
      </w:r>
      <w:r w:rsidRPr="00352373">
        <w:rPr>
          <w:rFonts w:ascii="Times New Roman" w:eastAsia="Batang" w:hAnsi="Times New Roman" w:cs="Times New Roman"/>
        </w:rPr>
        <w:t xml:space="preserve">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84"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85"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86"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1B7EFD" w:rsidRDefault="0091119B" w:rsidP="003F7F19">
      <w:pPr>
        <w:shd w:val="clear" w:color="auto" w:fill="FFFFFF"/>
        <w:spacing w:line="345" w:lineRule="atLeast"/>
        <w:rPr>
          <w:rFonts w:ascii="Times New Roman" w:eastAsia="Batang" w:hAnsi="Times New Roman" w:cs="Times New Roman"/>
          <w:b/>
          <w:i/>
        </w:rPr>
      </w:pPr>
      <w:r w:rsidRPr="001B7EFD">
        <w:rPr>
          <w:rFonts w:ascii="Times New Roman" w:eastAsia="Batang" w:hAnsi="Times New Roman" w:cs="Times New Roman"/>
          <w:b/>
          <w:i/>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4C6B0B84"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w:t>
      </w:r>
      <w:r w:rsidR="00F8209D">
        <w:rPr>
          <w:rFonts w:ascii="Times New Roman" w:eastAsia="Batang" w:hAnsi="Times New Roman" w:cs="Times New Roman"/>
        </w:rPr>
        <w:t>de tiene lugar en el reino de F</w:t>
      </w:r>
      <w:r w:rsidRPr="00352373">
        <w:rPr>
          <w:rFonts w:ascii="Times New Roman" w:eastAsia="Batang" w:hAnsi="Times New Roman" w:cs="Times New Roman"/>
        </w:rPr>
        <w:t>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F8209D">
        <w:rPr>
          <w:rFonts w:ascii="Times New Roman" w:eastAsia="Batang" w:hAnsi="Times New Roman" w:cs="Times New Roman"/>
        </w:rPr>
        <w:t>es entre ellos hay una conexión;</w:t>
      </w:r>
      <w:r w:rsidR="0031707D" w:rsidRPr="00352373">
        <w:rPr>
          <w:rFonts w:ascii="Times New Roman" w:eastAsia="Batang" w:hAnsi="Times New Roman" w:cs="Times New Roman"/>
        </w:rPr>
        <w:t xml:space="preserve">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los sueños, las esperanzas, las ilusiones y la inocencia pueden desaparecer</w:t>
      </w:r>
      <w:r w:rsidR="00F8209D">
        <w:rPr>
          <w:rFonts w:ascii="Times New Roman" w:eastAsia="Batang" w:hAnsi="Times New Roman" w:cs="Times New Roman"/>
        </w:rPr>
        <w:t xml:space="preserve"> de la realidad si también lo hace el reino de F</w:t>
      </w:r>
      <w:r w:rsidR="0031707D" w:rsidRPr="00352373">
        <w:rPr>
          <w:rFonts w:ascii="Times New Roman" w:eastAsia="Batang" w:hAnsi="Times New Roman" w:cs="Times New Roman"/>
        </w:rPr>
        <w:t xml:space="preserve">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47409079" w:rsidR="0031707D" w:rsidRPr="001B7EFD" w:rsidRDefault="00357BC6" w:rsidP="003F7F19">
      <w:pPr>
        <w:shd w:val="clear" w:color="auto" w:fill="FFFFFF"/>
        <w:spacing w:line="345" w:lineRule="atLeast"/>
        <w:rPr>
          <w:rFonts w:ascii="Times New Roman" w:eastAsia="Batang" w:hAnsi="Times New Roman" w:cs="Times New Roman"/>
          <w:b/>
          <w:i/>
        </w:rPr>
      </w:pPr>
      <w:ins w:id="87" w:author="Luis Felipe Pertuz Urrego" w:date="2015-03-01T21:13:00Z">
        <w:r w:rsidRPr="001B7EFD">
          <w:rPr>
            <w:rFonts w:ascii="Times New Roman" w:eastAsia="Batang" w:hAnsi="Times New Roman" w:cs="Times New Roman"/>
            <w:b/>
            <w:i/>
          </w:rPr>
          <w:t>La h</w:t>
        </w:r>
      </w:ins>
      <w:r w:rsidR="003943A0" w:rsidRPr="001B7EFD">
        <w:rPr>
          <w:rFonts w:ascii="Times New Roman" w:eastAsia="Batang" w:hAnsi="Times New Roman" w:cs="Times New Roman"/>
          <w:b/>
          <w:i/>
        </w:rPr>
        <w:t>istoria interminable</w:t>
      </w:r>
    </w:p>
    <w:p w14:paraId="47B60E78" w14:textId="3B07EA43"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88"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8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3" w:author="Luis Felipe Pertuz Urrego" w:date="2015-03-01T21:12:00Z">
        <w:r>
          <w:rPr>
            <w:rFonts w:ascii="Times New Roman" w:hAnsi="Times New Roman" w:cs="Times New Roman"/>
            <w:iCs/>
            <w:color w:val="000000"/>
          </w:rPr>
          <w:sym w:font="Symbol" w:char="F02D"/>
        </w:r>
      </w:ins>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4"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5"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6"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97"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bookmarkStart w:id="98" w:name="_GoBack"/>
      <w:ins w:id="9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 xml:space="preserve">Es el vacío que queda, la desolación que destruye este mundo y mi encomienda es </w:t>
      </w:r>
      <w:bookmarkEnd w:id="98"/>
      <w:r w:rsidR="00A6582D" w:rsidRPr="00352373">
        <w:rPr>
          <w:rFonts w:ascii="Times New Roman" w:hAnsi="Times New Roman" w:cs="Times New Roman"/>
          <w:iCs/>
          <w:color w:val="000000"/>
        </w:rPr>
        <w:t>ayudar a la Nada.</w:t>
      </w:r>
    </w:p>
    <w:p w14:paraId="0CAE663A" w14:textId="1D9A36E1" w:rsidR="009E1A15" w:rsidRDefault="00357BC6" w:rsidP="003F7F19">
      <w:pPr>
        <w:shd w:val="clear" w:color="auto" w:fill="FFFFFF"/>
        <w:spacing w:line="345" w:lineRule="atLeast"/>
        <w:rPr>
          <w:rFonts w:ascii="Times New Roman" w:eastAsia="Batang" w:hAnsi="Times New Roman" w:cs="Times New Roman"/>
        </w:rPr>
      </w:pPr>
      <w:ins w:id="10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403816A0" w:rsidR="0031707D" w:rsidRPr="008B6A32" w:rsidRDefault="0031707D"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Michel Ende, </w:t>
      </w:r>
      <w:ins w:id="102" w:author="Luis Felipe Pertuz Urrego" w:date="2015-03-01T21:13:00Z">
        <w:r w:rsidR="00357BC6" w:rsidRPr="008B6A32">
          <w:rPr>
            <w:rFonts w:ascii="Times New Roman" w:eastAsia="Batang" w:hAnsi="Times New Roman" w:cs="Times New Roman"/>
            <w:i/>
          </w:rPr>
          <w:t xml:space="preserve">La </w:t>
        </w:r>
        <w:r w:rsidR="00357BC6">
          <w:rPr>
            <w:rFonts w:ascii="Times New Roman" w:eastAsia="Batang" w:hAnsi="Times New Roman" w:cs="Times New Roman"/>
            <w:i/>
          </w:rPr>
          <w:t>h</w:t>
        </w:r>
      </w:ins>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03"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04"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05"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42C8DD81"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2EE66E7D"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2"/>
        <w:gridCol w:w="6262"/>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592975F8"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269F8CA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54"/>
        <w:gridCol w:w="6260"/>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51E3A92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54"/>
        <w:gridCol w:w="6260"/>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25DDFA44"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lastRenderedPageBreak/>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4FD6D127"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6D1CBB9F" w:rsidR="005569CB" w:rsidRPr="005569CB" w:rsidRDefault="00821433"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w:t>
            </w:r>
            <w:r w:rsidR="001B7EFD">
              <w:rPr>
                <w:rFonts w:ascii="Times New Roman" w:hAnsi="Times New Roman" w:cs="Times New Roman"/>
                <w:color w:val="000000"/>
                <w:sz w:val="24"/>
                <w:szCs w:val="24"/>
              </w:rPr>
              <w:t xml:space="preserve">el tema </w:t>
            </w:r>
            <w:r w:rsidR="001B7EFD" w:rsidRPr="00A22FC6">
              <w:rPr>
                <w:rFonts w:ascii="Times" w:hAnsi="Times"/>
              </w:rPr>
              <w:t>El relato literario</w:t>
            </w:r>
            <w:r w:rsidR="001B7EFD">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F22A5D2"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415A8A"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16ED839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06" w:author="Luis Felipe Pertuz Urrego" w:date="2015-03-01T21:20:00Z">
              <w:r>
                <w:rPr>
                  <w:rFonts w:ascii="Times New Roman" w:hAnsi="Times New Roman" w:cs="Times New Roman"/>
                  <w:sz w:val="24"/>
                  <w:szCs w:val="24"/>
                </w:rPr>
                <w:t xml:space="preserve">este </w:t>
              </w:r>
            </w:ins>
            <w:r w:rsidRPr="00352373">
              <w:rPr>
                <w:rFonts w:ascii="Times New Roman" w:hAnsi="Times New Roman" w:cs="Times New Roman"/>
                <w:sz w:val="24"/>
                <w:szCs w:val="24"/>
              </w:rPr>
              <w:t xml:space="preserve">video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5ED24144" w14:textId="30DD490A" w:rsidR="002B1C18" w:rsidRDefault="00415A8A" w:rsidP="009C5C6D">
            <w:pPr>
              <w:rPr>
                <w:ins w:id="107"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4F00AEC2" w14:textId="3447C5AC" w:rsidR="002B1C18" w:rsidRPr="005569CB" w:rsidRDefault="002B1C18" w:rsidP="00C376C3">
            <w:pPr>
              <w:rPr>
                <w:rFonts w:ascii="Times New Roman" w:hAnsi="Times New Roman" w:cs="Times New Roman"/>
                <w:sz w:val="24"/>
                <w:szCs w:val="24"/>
              </w:rPr>
            </w:pPr>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08"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09" w:author="Luis Felipe Pertuz Urrego" w:date="2015-03-01T21:21:00Z">
              <w:r>
                <w:rPr>
                  <w:rFonts w:ascii="Times New Roman" w:hAnsi="Times New Roman" w:cs="Times New Roman"/>
                </w:rPr>
                <w:t>Aquí puedes ver otro video de la misma adaptaci</w:t>
              </w:r>
            </w:ins>
            <w:ins w:id="110"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11"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12" w:author="Luis Felipe Pertuz Urrego" w:date="2015-03-01T21:22:00Z"/>
                <w:rFonts w:ascii="Times New Roman" w:hAnsi="Times New Roman" w:cs="Times New Roman"/>
                <w:sz w:val="24"/>
                <w:szCs w:val="24"/>
              </w:rPr>
            </w:pPr>
            <w:ins w:id="113"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40772470"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14" w:author="Luis Felipe Pertuz Urrego" w:date="2015-03-01T21:21:00Z">
              <w:r w:rsidR="002B1C18">
                <w:rPr>
                  <w:rFonts w:ascii="Times New Roman" w:hAnsi="Times New Roman" w:cs="Times New Roman"/>
                  <w:b/>
                  <w:color w:val="000000"/>
                  <w:sz w:val="24"/>
                  <w:szCs w:val="24"/>
                </w:rPr>
                <w:t>4</w:t>
              </w:r>
            </w:ins>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415A8A"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821433" w:rsidRDefault="00821433" w:rsidP="003943A0">
      <w:r>
        <w:separator/>
      </w:r>
    </w:p>
  </w:endnote>
  <w:endnote w:type="continuationSeparator" w:id="0">
    <w:p w14:paraId="1CD23E51" w14:textId="77777777" w:rsidR="00821433" w:rsidRDefault="00821433"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821433" w:rsidRDefault="00821433" w:rsidP="003943A0">
      <w:r>
        <w:separator/>
      </w:r>
    </w:p>
  </w:footnote>
  <w:footnote w:type="continuationSeparator" w:id="0">
    <w:p w14:paraId="70F57725" w14:textId="77777777" w:rsidR="00821433" w:rsidRDefault="00821433"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821433" w:rsidRPr="00273F97" w:rsidRDefault="00821433">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821433" w:rsidRDefault="0082143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20EA"/>
    <w:rsid w:val="00105B7E"/>
    <w:rsid w:val="001115C5"/>
    <w:rsid w:val="00111685"/>
    <w:rsid w:val="001325F0"/>
    <w:rsid w:val="00136350"/>
    <w:rsid w:val="00136AD2"/>
    <w:rsid w:val="00150A7E"/>
    <w:rsid w:val="0017775A"/>
    <w:rsid w:val="00194BED"/>
    <w:rsid w:val="001B321F"/>
    <w:rsid w:val="001B7C26"/>
    <w:rsid w:val="001B7EFD"/>
    <w:rsid w:val="001E5D90"/>
    <w:rsid w:val="001F033F"/>
    <w:rsid w:val="001F2938"/>
    <w:rsid w:val="001F4759"/>
    <w:rsid w:val="001F4C4A"/>
    <w:rsid w:val="001F5276"/>
    <w:rsid w:val="00201FB5"/>
    <w:rsid w:val="00203CAE"/>
    <w:rsid w:val="0023389B"/>
    <w:rsid w:val="00242F7F"/>
    <w:rsid w:val="002612C3"/>
    <w:rsid w:val="00273F97"/>
    <w:rsid w:val="0027532D"/>
    <w:rsid w:val="00276811"/>
    <w:rsid w:val="00280120"/>
    <w:rsid w:val="00291122"/>
    <w:rsid w:val="00291931"/>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15A8A"/>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1BE4"/>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D08EA"/>
    <w:rsid w:val="005E22BD"/>
    <w:rsid w:val="005E3442"/>
    <w:rsid w:val="006048C3"/>
    <w:rsid w:val="00607340"/>
    <w:rsid w:val="00627FD4"/>
    <w:rsid w:val="00634243"/>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21433"/>
    <w:rsid w:val="00853D9A"/>
    <w:rsid w:val="00865D6D"/>
    <w:rsid w:val="00872FF2"/>
    <w:rsid w:val="008732B6"/>
    <w:rsid w:val="00873F4E"/>
    <w:rsid w:val="0088084F"/>
    <w:rsid w:val="008830FA"/>
    <w:rsid w:val="008834EB"/>
    <w:rsid w:val="00884830"/>
    <w:rsid w:val="00884DD7"/>
    <w:rsid w:val="008938BF"/>
    <w:rsid w:val="0089657C"/>
    <w:rsid w:val="008B6A32"/>
    <w:rsid w:val="008D0215"/>
    <w:rsid w:val="008D1664"/>
    <w:rsid w:val="008D2B99"/>
    <w:rsid w:val="008E0C48"/>
    <w:rsid w:val="008F2250"/>
    <w:rsid w:val="0090632E"/>
    <w:rsid w:val="0091119B"/>
    <w:rsid w:val="009139C4"/>
    <w:rsid w:val="00925A5B"/>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22FC6"/>
    <w:rsid w:val="00A264F6"/>
    <w:rsid w:val="00A356D9"/>
    <w:rsid w:val="00A50AF9"/>
    <w:rsid w:val="00A5693B"/>
    <w:rsid w:val="00A6582D"/>
    <w:rsid w:val="00A824CC"/>
    <w:rsid w:val="00A86E54"/>
    <w:rsid w:val="00A86FE9"/>
    <w:rsid w:val="00A954A3"/>
    <w:rsid w:val="00AE3202"/>
    <w:rsid w:val="00AF1AC4"/>
    <w:rsid w:val="00AF55D5"/>
    <w:rsid w:val="00AF7783"/>
    <w:rsid w:val="00B03AE8"/>
    <w:rsid w:val="00B3682A"/>
    <w:rsid w:val="00B51EA7"/>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80699"/>
    <w:rsid w:val="00D820BE"/>
    <w:rsid w:val="00D92E02"/>
    <w:rsid w:val="00DA35DB"/>
    <w:rsid w:val="00DB6ED4"/>
    <w:rsid w:val="00DC4679"/>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209D"/>
    <w:rsid w:val="00F87030"/>
    <w:rsid w:val="00FA33EC"/>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25</Pages>
  <Words>6775</Words>
  <Characters>37264</Characters>
  <Application>Microsoft Macintosh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55</cp:revision>
  <dcterms:created xsi:type="dcterms:W3CDTF">2015-02-24T12:39:00Z</dcterms:created>
  <dcterms:modified xsi:type="dcterms:W3CDTF">2015-03-06T16:49:00Z</dcterms:modified>
</cp:coreProperties>
</file>