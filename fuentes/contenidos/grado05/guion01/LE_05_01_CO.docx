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22"/>
        <w:gridCol w:w="6792"/>
      </w:tblGrid>
      <w:tr w:rsidR="00A22FC6" w14:paraId="604E351B" w14:textId="77777777" w:rsidTr="00A22FC6">
        <w:tc>
          <w:tcPr>
            <w:tcW w:w="1951" w:type="dxa"/>
            <w:shd w:val="clear" w:color="auto" w:fill="000000" w:themeFill="text1"/>
          </w:tcPr>
          <w:p w14:paraId="4F99037E" w14:textId="77777777" w:rsidR="00A22FC6" w:rsidRPr="00E92066" w:rsidRDefault="00A22FC6" w:rsidP="00A22FC6">
            <w:pPr>
              <w:tabs>
                <w:tab w:val="right" w:pos="8498"/>
              </w:tabs>
              <w:rPr>
                <w:rFonts w:ascii="Times" w:hAnsi="Times"/>
              </w:rPr>
            </w:pPr>
            <w:r w:rsidRPr="00E92066">
              <w:rPr>
                <w:rFonts w:ascii="Times" w:hAnsi="Times"/>
              </w:rPr>
              <w:t>Título del guion</w:t>
            </w:r>
          </w:p>
        </w:tc>
        <w:tc>
          <w:tcPr>
            <w:tcW w:w="7027" w:type="dxa"/>
          </w:tcPr>
          <w:p w14:paraId="3C27DCCB" w14:textId="2D2B662F" w:rsidR="00A22FC6" w:rsidRDefault="00A22FC6" w:rsidP="00A22FC6">
            <w:pPr>
              <w:tabs>
                <w:tab w:val="right" w:pos="8498"/>
              </w:tabs>
              <w:rPr>
                <w:rFonts w:ascii="Times" w:hAnsi="Times"/>
                <w:highlight w:val="yellow"/>
              </w:rPr>
            </w:pPr>
            <w:r w:rsidRPr="00A22FC6">
              <w:rPr>
                <w:rFonts w:ascii="Times" w:hAnsi="Times"/>
              </w:rPr>
              <w:t>El relato literario</w:t>
            </w:r>
            <w:r>
              <w:rPr>
                <w:rFonts w:ascii="Times" w:hAnsi="Times"/>
              </w:rPr>
              <w:t>: el cuento y la novela</w:t>
            </w:r>
          </w:p>
        </w:tc>
      </w:tr>
      <w:tr w:rsidR="00A22FC6" w:rsidRPr="00A22FC6" w14:paraId="50161D0F" w14:textId="77777777" w:rsidTr="00A22FC6">
        <w:tc>
          <w:tcPr>
            <w:tcW w:w="1951" w:type="dxa"/>
            <w:shd w:val="clear" w:color="auto" w:fill="000000" w:themeFill="text1"/>
          </w:tcPr>
          <w:p w14:paraId="33583316" w14:textId="77777777" w:rsidR="00A22FC6" w:rsidRPr="00A22FC6" w:rsidRDefault="00A22FC6" w:rsidP="00A22FC6">
            <w:pPr>
              <w:tabs>
                <w:tab w:val="right" w:pos="8498"/>
              </w:tabs>
              <w:rPr>
                <w:rFonts w:ascii="Times" w:hAnsi="Times"/>
              </w:rPr>
            </w:pPr>
            <w:r w:rsidRPr="00A22FC6">
              <w:rPr>
                <w:rFonts w:ascii="Times" w:hAnsi="Times"/>
              </w:rPr>
              <w:t>Código del guion</w:t>
            </w:r>
          </w:p>
        </w:tc>
        <w:tc>
          <w:tcPr>
            <w:tcW w:w="7027" w:type="dxa"/>
          </w:tcPr>
          <w:p w14:paraId="59ACAA82" w14:textId="182EAE8D" w:rsidR="00A22FC6" w:rsidRPr="00A22FC6" w:rsidRDefault="00A22FC6" w:rsidP="00A22FC6">
            <w:pPr>
              <w:tabs>
                <w:tab w:val="right" w:pos="8498"/>
              </w:tabs>
              <w:rPr>
                <w:rFonts w:ascii="Times" w:hAnsi="Times"/>
              </w:rPr>
            </w:pPr>
            <w:r w:rsidRPr="00A22FC6">
              <w:rPr>
                <w:rFonts w:ascii="Times" w:hAnsi="Times"/>
              </w:rPr>
              <w:t>LE_05_01_CO</w:t>
            </w:r>
          </w:p>
        </w:tc>
      </w:tr>
      <w:tr w:rsidR="00A22FC6" w:rsidRPr="00A22FC6" w14:paraId="7F7D073A" w14:textId="77777777" w:rsidTr="00A22FC6">
        <w:tc>
          <w:tcPr>
            <w:tcW w:w="1951" w:type="dxa"/>
            <w:shd w:val="clear" w:color="auto" w:fill="000000" w:themeFill="text1"/>
          </w:tcPr>
          <w:p w14:paraId="7B65AE80" w14:textId="77777777" w:rsidR="00A22FC6" w:rsidRPr="00A22FC6" w:rsidRDefault="00A22FC6" w:rsidP="00A22FC6">
            <w:pPr>
              <w:tabs>
                <w:tab w:val="right" w:pos="8498"/>
              </w:tabs>
              <w:rPr>
                <w:rFonts w:ascii="Times" w:hAnsi="Times"/>
              </w:rPr>
            </w:pPr>
            <w:r w:rsidRPr="00A22FC6">
              <w:rPr>
                <w:rFonts w:ascii="Times" w:hAnsi="Times"/>
              </w:rPr>
              <w:t>Descripción</w:t>
            </w:r>
          </w:p>
        </w:tc>
        <w:tc>
          <w:tcPr>
            <w:tcW w:w="7027" w:type="dxa"/>
          </w:tcPr>
          <w:p w14:paraId="06E44D7A" w14:textId="33AF101F" w:rsidR="00A22FC6" w:rsidRPr="00A22FC6" w:rsidRDefault="008044D5" w:rsidP="00A22FC6">
            <w:pPr>
              <w:tabs>
                <w:tab w:val="right" w:pos="8498"/>
              </w:tabs>
              <w:rPr>
                <w:rFonts w:ascii="Times" w:hAnsi="Times"/>
              </w:rPr>
            </w:pPr>
            <w:r>
              <w:rPr>
                <w:rFonts w:ascii="Times" w:hAnsi="Times"/>
              </w:rPr>
              <w:t>Descubre qué es un relato literario y sus clases, qué es una novela y un cuento y cúales son sus características distinitivas.</w:t>
            </w:r>
          </w:p>
        </w:tc>
      </w:tr>
    </w:tbl>
    <w:p w14:paraId="42EFD3DD" w14:textId="77777777" w:rsidR="00A22FC6" w:rsidRPr="00A22FC6" w:rsidRDefault="00A22FC6" w:rsidP="00A824CC">
      <w:pPr>
        <w:tabs>
          <w:tab w:val="right" w:pos="8498"/>
        </w:tabs>
        <w:rPr>
          <w:rFonts w:ascii="Times New Roman" w:eastAsia="Batang" w:hAnsi="Times New Roman" w:cs="Times New Roman"/>
          <w:b/>
        </w:rPr>
      </w:pPr>
    </w:p>
    <w:p w14:paraId="5FA3196E" w14:textId="04AB83E6" w:rsidR="00A824CC" w:rsidRPr="00352373" w:rsidRDefault="00A824CC" w:rsidP="00A824CC">
      <w:pPr>
        <w:tabs>
          <w:tab w:val="right" w:pos="8498"/>
        </w:tabs>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1 El relato literario </w:t>
      </w:r>
    </w:p>
    <w:p w14:paraId="0F1386AD" w14:textId="77777777" w:rsidR="00A824CC" w:rsidRPr="00352373" w:rsidRDefault="00A824CC" w:rsidP="003F7F19">
      <w:pPr>
        <w:shd w:val="clear" w:color="auto" w:fill="FFFFFF"/>
        <w:spacing w:line="345" w:lineRule="atLeast"/>
        <w:rPr>
          <w:rFonts w:ascii="Times New Roman" w:eastAsia="Batang" w:hAnsi="Times New Roman" w:cs="Times New Roman"/>
          <w:color w:val="333333"/>
        </w:rPr>
      </w:pPr>
    </w:p>
    <w:p w14:paraId="7B225C08" w14:textId="77777777"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¿Qué relatos literarios has leído? ¿Conoces algún cuento tradicional? ¿Has leído algún cuento moderno?</w:t>
      </w:r>
      <w:r w:rsidR="00A824CC" w:rsidRPr="00352373">
        <w:rPr>
          <w:rFonts w:ascii="Times New Roman" w:eastAsia="Batang" w:hAnsi="Times New Roman" w:cs="Times New Roman"/>
        </w:rPr>
        <w:t xml:space="preserve"> ¿Sabes quiénes son Tom Sawyer</w:t>
      </w:r>
      <w:r w:rsidR="00B676F2" w:rsidRPr="00352373">
        <w:rPr>
          <w:rFonts w:ascii="Times New Roman" w:eastAsia="Batang" w:hAnsi="Times New Roman" w:cs="Times New Roman"/>
        </w:rPr>
        <w:t xml:space="preserve"> y el Gato Cheshire?</w:t>
      </w:r>
    </w:p>
    <w:p w14:paraId="7031A028" w14:textId="77777777" w:rsidR="00A824CC" w:rsidRPr="00352373" w:rsidRDefault="00A824C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65"/>
        <w:gridCol w:w="6249"/>
      </w:tblGrid>
      <w:tr w:rsidR="00B676F2" w:rsidRPr="00352373" w14:paraId="5902D046" w14:textId="77777777">
        <w:tc>
          <w:tcPr>
            <w:tcW w:w="8978" w:type="dxa"/>
            <w:gridSpan w:val="2"/>
            <w:shd w:val="clear" w:color="auto" w:fill="000000" w:themeFill="text1"/>
          </w:tcPr>
          <w:p w14:paraId="3ADA051C" w14:textId="77777777" w:rsidR="00B676F2" w:rsidRPr="00352373" w:rsidRDefault="00B676F2" w:rsidP="00B676F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B676F2" w:rsidRPr="00352373" w14:paraId="6CB1A230" w14:textId="77777777">
        <w:tc>
          <w:tcPr>
            <w:tcW w:w="2518" w:type="dxa"/>
          </w:tcPr>
          <w:p w14:paraId="5BFCE3BF" w14:textId="77777777" w:rsidR="00B676F2" w:rsidRPr="00352373" w:rsidRDefault="00B676F2" w:rsidP="00B676F2">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0FB9F9D2" w14:textId="77777777" w:rsidR="00B676F2" w:rsidRPr="00352373" w:rsidRDefault="00B676F2" w:rsidP="00B676F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 xml:space="preserve">El relato literario </w:t>
            </w:r>
          </w:p>
        </w:tc>
      </w:tr>
      <w:tr w:rsidR="00B676F2" w:rsidRPr="00352373" w14:paraId="2B77533A" w14:textId="77777777">
        <w:tc>
          <w:tcPr>
            <w:tcW w:w="2518" w:type="dxa"/>
          </w:tcPr>
          <w:p w14:paraId="75A7EE6A" w14:textId="77777777" w:rsidR="00B676F2" w:rsidRPr="00352373" w:rsidRDefault="00B676F2" w:rsidP="00B676F2">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467256C3" w14:textId="4D21C1A9" w:rsidR="00B676F2" w:rsidRPr="00352373" w:rsidRDefault="00B676F2" w:rsidP="00B676F2">
            <w:pPr>
              <w:rPr>
                <w:rFonts w:ascii="Times New Roman" w:eastAsia="Batang" w:hAnsi="Times New Roman" w:cs="Times New Roman"/>
                <w:sz w:val="24"/>
                <w:szCs w:val="24"/>
              </w:rPr>
            </w:pPr>
            <w:r w:rsidRPr="00352373">
              <w:rPr>
                <w:rFonts w:ascii="Times New Roman" w:eastAsia="Batang" w:hAnsi="Times New Roman" w:cs="Times New Roman"/>
                <w:sz w:val="24"/>
                <w:szCs w:val="24"/>
              </w:rPr>
              <w:t>Un relato literario es un texto narrativo que tiene una</w:t>
            </w:r>
            <w:r w:rsidR="00273F97">
              <w:rPr>
                <w:rFonts w:ascii="Times New Roman" w:eastAsia="Batang" w:hAnsi="Times New Roman" w:cs="Times New Roman"/>
                <w:sz w:val="24"/>
                <w:szCs w:val="24"/>
              </w:rPr>
              <w:t xml:space="preserve"> </w:t>
            </w:r>
            <w:r w:rsidRPr="00352373">
              <w:rPr>
                <w:rFonts w:ascii="Times New Roman" w:eastAsia="Batang" w:hAnsi="Times New Roman" w:cs="Times New Roman"/>
                <w:b/>
                <w:bCs/>
                <w:sz w:val="24"/>
                <w:szCs w:val="24"/>
              </w:rPr>
              <w:t>intención estética</w:t>
            </w:r>
            <w:r w:rsidRPr="00352373">
              <w:rPr>
                <w:rFonts w:ascii="Times New Roman" w:eastAsia="Batang" w:hAnsi="Times New Roman" w:cs="Times New Roman"/>
                <w:sz w:val="24"/>
                <w:szCs w:val="24"/>
              </w:rPr>
              <w:t>, es decir, busca una r</w:t>
            </w:r>
            <w:r w:rsidR="00273F97">
              <w:rPr>
                <w:rFonts w:ascii="Times New Roman" w:eastAsia="Batang" w:hAnsi="Times New Roman" w:cs="Times New Roman"/>
                <w:sz w:val="24"/>
                <w:szCs w:val="24"/>
              </w:rPr>
              <w:t xml:space="preserve">eacción o emoción en el lector. </w:t>
            </w:r>
            <w:r w:rsidRPr="00352373">
              <w:rPr>
                <w:rFonts w:ascii="Times New Roman" w:eastAsia="Batang" w:hAnsi="Times New Roman" w:cs="Times New Roman"/>
                <w:sz w:val="24"/>
                <w:szCs w:val="24"/>
              </w:rPr>
              <w:t>El relato literario puede ser un cuento, una novela u otra manifestación literaria narrativa.</w:t>
            </w:r>
          </w:p>
        </w:tc>
      </w:tr>
    </w:tbl>
    <w:p w14:paraId="1BC0B07D" w14:textId="77777777" w:rsidR="009A70B6" w:rsidRPr="00352373" w:rsidRDefault="009A70B6" w:rsidP="003F7F19">
      <w:pPr>
        <w:shd w:val="clear" w:color="auto" w:fill="FFFFFF"/>
        <w:spacing w:line="345" w:lineRule="atLeast"/>
        <w:rPr>
          <w:rFonts w:ascii="Times New Roman" w:eastAsia="Batang" w:hAnsi="Times New Roman" w:cs="Times New Roman"/>
          <w:color w:val="333333"/>
        </w:rPr>
      </w:pPr>
    </w:p>
    <w:p w14:paraId="4A3F6BC6" w14:textId="2BE87274"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Para reconocer un relato literario hay que fijarse en la</w:t>
      </w:r>
      <w:r w:rsidR="00273F97">
        <w:rPr>
          <w:rFonts w:ascii="Times New Roman" w:eastAsia="Batang" w:hAnsi="Times New Roman" w:cs="Times New Roman"/>
        </w:rPr>
        <w:t xml:space="preserve"> </w:t>
      </w:r>
      <w:r w:rsidRPr="00352373">
        <w:rPr>
          <w:rFonts w:ascii="Times New Roman" w:eastAsia="Batang" w:hAnsi="Times New Roman" w:cs="Times New Roman"/>
          <w:b/>
          <w:bCs/>
        </w:rPr>
        <w:t>intención comunicativa</w:t>
      </w:r>
      <w:r w:rsidR="00273F97">
        <w:rPr>
          <w:rFonts w:ascii="Times New Roman" w:eastAsia="Batang" w:hAnsi="Times New Roman" w:cs="Times New Roman"/>
        </w:rPr>
        <w:t xml:space="preserve"> </w:t>
      </w:r>
      <w:r w:rsidRPr="00352373">
        <w:rPr>
          <w:rFonts w:ascii="Times New Roman" w:eastAsia="Batang" w:hAnsi="Times New Roman" w:cs="Times New Roman"/>
        </w:rPr>
        <w:t>y en el</w:t>
      </w:r>
      <w:r w:rsidR="00273F97">
        <w:rPr>
          <w:rFonts w:ascii="Times New Roman" w:eastAsia="Batang" w:hAnsi="Times New Roman" w:cs="Times New Roman"/>
        </w:rPr>
        <w:t xml:space="preserve"> </w:t>
      </w:r>
      <w:r w:rsidRPr="00352373">
        <w:rPr>
          <w:rFonts w:ascii="Times New Roman" w:eastAsia="Batang" w:hAnsi="Times New Roman" w:cs="Times New Roman"/>
          <w:b/>
          <w:bCs/>
        </w:rPr>
        <w:t>lenguaje</w:t>
      </w:r>
      <w:r w:rsidR="00273F97">
        <w:rPr>
          <w:rFonts w:ascii="Times New Roman" w:eastAsia="Batang" w:hAnsi="Times New Roman" w:cs="Times New Roman"/>
        </w:rPr>
        <w:t xml:space="preserve">. </w:t>
      </w:r>
      <w:r w:rsidRPr="00352373">
        <w:rPr>
          <w:rFonts w:ascii="Times New Roman" w:eastAsia="Batang" w:hAnsi="Times New Roman" w:cs="Times New Roman"/>
        </w:rPr>
        <w:t xml:space="preserve">Si comparas diferentes tipos de textos verás que en los relatos literarios predomina una función poética y por eso el lenguaje se </w:t>
      </w:r>
      <w:r w:rsidR="00273F97">
        <w:rPr>
          <w:rFonts w:ascii="Times New Roman" w:eastAsia="Batang" w:hAnsi="Times New Roman" w:cs="Times New Roman"/>
        </w:rPr>
        <w:t>aparta muchas veces del uso</w:t>
      </w:r>
      <w:r w:rsidRPr="00352373">
        <w:rPr>
          <w:rFonts w:ascii="Times New Roman" w:eastAsia="Batang" w:hAnsi="Times New Roman" w:cs="Times New Roman"/>
        </w:rPr>
        <w:t xml:space="preserve"> cotidiano.</w:t>
      </w:r>
    </w:p>
    <w:p w14:paraId="7E1665E4" w14:textId="77777777" w:rsidR="0055466C" w:rsidRPr="00352373" w:rsidRDefault="0055466C" w:rsidP="003F7F19">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248"/>
        <w:gridCol w:w="6466"/>
      </w:tblGrid>
      <w:tr w:rsidR="0055466C" w:rsidRPr="00352373" w14:paraId="5BEA50FC" w14:textId="77777777">
        <w:tc>
          <w:tcPr>
            <w:tcW w:w="8714" w:type="dxa"/>
            <w:gridSpan w:val="2"/>
            <w:shd w:val="clear" w:color="auto" w:fill="000000" w:themeFill="text1"/>
          </w:tcPr>
          <w:p w14:paraId="3C4FC94D" w14:textId="77777777" w:rsidR="0055466C" w:rsidRPr="00352373" w:rsidRDefault="0055466C" w:rsidP="00BD364D">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55466C" w:rsidRPr="00352373" w14:paraId="4E48272F" w14:textId="77777777">
        <w:tc>
          <w:tcPr>
            <w:tcW w:w="2248" w:type="dxa"/>
          </w:tcPr>
          <w:p w14:paraId="4731AE5C"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57FADEF4" w14:textId="0F7BA981"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LE_05_01_REC10</w:t>
            </w:r>
          </w:p>
        </w:tc>
      </w:tr>
      <w:tr w:rsidR="0055466C" w:rsidRPr="00352373" w14:paraId="6B299370" w14:textId="77777777">
        <w:tc>
          <w:tcPr>
            <w:tcW w:w="2248" w:type="dxa"/>
          </w:tcPr>
          <w:p w14:paraId="4114092C"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38B0A152" w14:textId="091BA3C2" w:rsidR="0055466C" w:rsidRPr="00352373" w:rsidRDefault="00BD364D" w:rsidP="00BD364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w:t>
            </w:r>
            <w:r w:rsidR="006C229F">
              <w:rPr>
                <w:rFonts w:ascii="Times New Roman" w:eastAsia="Batang" w:hAnsi="Times New Roman" w:cs="Times New Roman"/>
                <w:color w:val="000000"/>
                <w:sz w:val="24"/>
                <w:szCs w:val="24"/>
              </w:rPr>
              <w:t>El diálogo</w:t>
            </w:r>
            <w:r w:rsidR="006C229F" w:rsidRPr="00352373">
              <w:rPr>
                <w:rFonts w:ascii="Times New Roman" w:eastAsia="Batang" w:hAnsi="Times New Roman" w:cs="Times New Roman"/>
                <w:color w:val="000000"/>
                <w:sz w:val="24"/>
                <w:szCs w:val="24"/>
              </w:rPr>
              <w:t>/Cultura y literatur</w:t>
            </w:r>
            <w:r w:rsidR="006C229F">
              <w:rPr>
                <w:rFonts w:ascii="Times New Roman" w:eastAsia="Batang" w:hAnsi="Times New Roman" w:cs="Times New Roman"/>
                <w:color w:val="000000"/>
                <w:sz w:val="24"/>
                <w:szCs w:val="24"/>
              </w:rPr>
              <w:t>a: el relato literario/</w:t>
            </w:r>
            <w:r w:rsidRPr="00352373">
              <w:rPr>
                <w:rFonts w:ascii="Times New Roman" w:eastAsia="Batang" w:hAnsi="Times New Roman" w:cs="Times New Roman"/>
                <w:color w:val="000000"/>
                <w:sz w:val="24"/>
                <w:szCs w:val="24"/>
              </w:rPr>
              <w:t>El relato literario</w:t>
            </w:r>
          </w:p>
        </w:tc>
      </w:tr>
      <w:tr w:rsidR="0055466C" w:rsidRPr="00352373" w14:paraId="253D0E23" w14:textId="77777777">
        <w:tc>
          <w:tcPr>
            <w:tcW w:w="2248" w:type="dxa"/>
          </w:tcPr>
          <w:p w14:paraId="350A28EC"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61D0BBAD" w14:textId="1F6CE16B" w:rsidR="0055466C" w:rsidRPr="00352373" w:rsidRDefault="00931DCC"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Doblar los audios a castellano c</w:t>
            </w:r>
            <w:r w:rsidR="00865D6D" w:rsidRPr="00352373">
              <w:rPr>
                <w:rFonts w:ascii="Times New Roman" w:eastAsia="Batang" w:hAnsi="Times New Roman" w:cs="Times New Roman"/>
                <w:color w:val="FF0000"/>
                <w:sz w:val="24"/>
                <w:szCs w:val="24"/>
              </w:rPr>
              <w:t xml:space="preserve">olombiano. </w:t>
            </w:r>
          </w:p>
          <w:p w14:paraId="6E5FB375" w14:textId="77777777" w:rsidR="0090632E" w:rsidRDefault="0090632E" w:rsidP="00BD364D">
            <w:pPr>
              <w:rPr>
                <w:ins w:id="0" w:author="Luis Felipe Pertuz Urrego" w:date="2015-02-28T22:22:00Z"/>
                <w:rFonts w:ascii="Times New Roman" w:eastAsia="Batang" w:hAnsi="Times New Roman" w:cs="Times New Roman"/>
                <w:color w:val="FF0000"/>
                <w:sz w:val="24"/>
                <w:szCs w:val="24"/>
              </w:rPr>
            </w:pPr>
          </w:p>
          <w:p w14:paraId="1FBCC2CD" w14:textId="2F1097C5" w:rsidR="00865D6D" w:rsidRPr="00352373" w:rsidRDefault="00865D6D"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el primer diálogo</w:t>
            </w:r>
            <w:r w:rsidR="00931DCC" w:rsidRPr="00352373">
              <w:rPr>
                <w:rFonts w:ascii="Times New Roman" w:eastAsia="Batang" w:hAnsi="Times New Roman" w:cs="Times New Roman"/>
                <w:color w:val="FF0000"/>
                <w:sz w:val="24"/>
                <w:szCs w:val="24"/>
              </w:rPr>
              <w:t xml:space="preserve"> </w:t>
            </w:r>
            <w:r w:rsidR="00A5693B" w:rsidRPr="00352373">
              <w:rPr>
                <w:rFonts w:ascii="Times New Roman" w:eastAsia="Batang" w:hAnsi="Times New Roman" w:cs="Times New Roman"/>
                <w:color w:val="FF0000"/>
                <w:sz w:val="24"/>
                <w:szCs w:val="24"/>
              </w:rPr>
              <w:t>(que se presenta en</w:t>
            </w:r>
            <w:r w:rsidR="00931DCC" w:rsidRPr="00352373">
              <w:rPr>
                <w:rFonts w:ascii="Times New Roman" w:eastAsia="Batang" w:hAnsi="Times New Roman" w:cs="Times New Roman"/>
                <w:color w:val="FF0000"/>
                <w:sz w:val="24"/>
                <w:szCs w:val="24"/>
              </w:rPr>
              <w:t xml:space="preserve"> la diapositiva</w:t>
            </w:r>
            <w:ins w:id="1" w:author="Luis Felipe Pertuz Urrego" w:date="2015-02-27T12:42:00Z">
              <w:r w:rsidR="008013B3">
                <w:rPr>
                  <w:rFonts w:ascii="Times New Roman" w:eastAsia="Batang" w:hAnsi="Times New Roman" w:cs="Times New Roman"/>
                  <w:color w:val="FF0000"/>
                  <w:sz w:val="24"/>
                  <w:szCs w:val="24"/>
                </w:rPr>
                <w:t xml:space="preserve"> </w:t>
              </w:r>
            </w:ins>
            <w:r w:rsidR="00931DCC" w:rsidRPr="00352373">
              <w:rPr>
                <w:rFonts w:ascii="Times New Roman" w:eastAsia="Batang" w:hAnsi="Times New Roman" w:cs="Times New Roman"/>
                <w:color w:val="FF0000"/>
                <w:sz w:val="24"/>
                <w:szCs w:val="24"/>
              </w:rPr>
              <w:t>2</w:t>
            </w:r>
            <w:r w:rsidR="00A5693B" w:rsidRPr="00352373">
              <w:rPr>
                <w:rFonts w:ascii="Times New Roman" w:eastAsia="Batang" w:hAnsi="Times New Roman" w:cs="Times New Roman"/>
                <w:color w:val="FF0000"/>
                <w:sz w:val="24"/>
                <w:szCs w:val="24"/>
              </w:rPr>
              <w:t>) por</w:t>
            </w:r>
            <w:r w:rsidRPr="00352373">
              <w:rPr>
                <w:rFonts w:ascii="Times New Roman" w:eastAsia="Batang" w:hAnsi="Times New Roman" w:cs="Times New Roman"/>
                <w:color w:val="FF0000"/>
                <w:sz w:val="24"/>
                <w:szCs w:val="24"/>
              </w:rPr>
              <w:t xml:space="preserve"> este: </w:t>
            </w:r>
          </w:p>
          <w:p w14:paraId="2789FBFB" w14:textId="77777777" w:rsidR="00865D6D" w:rsidRPr="00352373" w:rsidRDefault="00865D6D"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Jo</w:t>
            </w:r>
            <w:r w:rsidR="00CC7D91" w:rsidRPr="00352373">
              <w:rPr>
                <w:rFonts w:ascii="Times New Roman" w:eastAsia="Batang" w:hAnsi="Times New Roman" w:cs="Times New Roman"/>
                <w:sz w:val="24"/>
                <w:szCs w:val="24"/>
              </w:rPr>
              <w:t>ven 1: ¿Cómo te fue en la evaluación</w:t>
            </w:r>
            <w:r w:rsidRPr="00352373">
              <w:rPr>
                <w:rFonts w:ascii="Times New Roman" w:eastAsia="Batang" w:hAnsi="Times New Roman" w:cs="Times New Roman"/>
                <w:sz w:val="24"/>
                <w:szCs w:val="24"/>
              </w:rPr>
              <w:t>?</w:t>
            </w:r>
          </w:p>
          <w:p w14:paraId="739486ED" w14:textId="77777777" w:rsidR="00CC7D91" w:rsidRPr="00352373" w:rsidRDefault="00A5693B"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2: Creo que bien. Leí todo</w:t>
            </w:r>
            <w:r w:rsidR="00CC7D91" w:rsidRPr="00352373">
              <w:rPr>
                <w:rFonts w:ascii="Times New Roman" w:eastAsia="Batang" w:hAnsi="Times New Roman" w:cs="Times New Roman"/>
                <w:sz w:val="24"/>
                <w:szCs w:val="24"/>
              </w:rPr>
              <w:t xml:space="preserve"> el cuento y consulté sobre la vida y obra del autor. </w:t>
            </w:r>
          </w:p>
          <w:p w14:paraId="24091B86" w14:textId="5BDC4DB6" w:rsidR="00865D6D" w:rsidRPr="00352373" w:rsidRDefault="008834EB" w:rsidP="00BD364D">
            <w:pPr>
              <w:rPr>
                <w:rFonts w:ascii="Times New Roman" w:eastAsia="Batang" w:hAnsi="Times New Roman" w:cs="Times New Roman"/>
                <w:sz w:val="24"/>
                <w:szCs w:val="24"/>
              </w:rPr>
            </w:pPr>
            <w:r>
              <w:rPr>
                <w:rFonts w:ascii="Times New Roman" w:eastAsia="Batang" w:hAnsi="Times New Roman" w:cs="Times New Roman"/>
                <w:sz w:val="24"/>
                <w:szCs w:val="24"/>
              </w:rPr>
              <w:t xml:space="preserve">Joven 1: </w:t>
            </w:r>
            <w:r w:rsidR="00CC7D91" w:rsidRPr="00352373">
              <w:rPr>
                <w:rFonts w:ascii="Times New Roman" w:eastAsia="Batang" w:hAnsi="Times New Roman" w:cs="Times New Roman"/>
                <w:sz w:val="24"/>
                <w:szCs w:val="24"/>
              </w:rPr>
              <w:t>Yo llegué hasta el nudo de la narración y no supe cómo responder algunas preguntas.</w:t>
            </w:r>
          </w:p>
          <w:p w14:paraId="0C71AD0A" w14:textId="77777777" w:rsidR="00CC7D91" w:rsidRPr="00352373" w:rsidRDefault="00931DCC" w:rsidP="00BD364D">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Joven 2: Pero anímate a finalizarlo. El desenlace te sorprenderá. </w:t>
            </w:r>
          </w:p>
          <w:p w14:paraId="6874910E" w14:textId="77777777" w:rsidR="0090632E" w:rsidRDefault="0090632E" w:rsidP="00BD364D">
            <w:pPr>
              <w:rPr>
                <w:ins w:id="2" w:author="Luis Felipe Pertuz Urrego" w:date="2015-02-28T22:22:00Z"/>
                <w:rFonts w:ascii="Times New Roman" w:eastAsia="Batang" w:hAnsi="Times New Roman" w:cs="Times New Roman"/>
                <w:color w:val="FF0000"/>
                <w:sz w:val="24"/>
                <w:szCs w:val="24"/>
              </w:rPr>
            </w:pPr>
          </w:p>
          <w:p w14:paraId="00080572" w14:textId="2A9B2880" w:rsidR="00865D6D" w:rsidRPr="00352373" w:rsidRDefault="00865D6D" w:rsidP="00BD364D">
            <w:pPr>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rPr>
              <w:t xml:space="preserve">En la </w:t>
            </w:r>
            <w:r w:rsidR="00931DCC" w:rsidRPr="00352373">
              <w:rPr>
                <w:rFonts w:ascii="Times New Roman" w:eastAsia="Batang" w:hAnsi="Times New Roman" w:cs="Times New Roman"/>
                <w:color w:val="FF0000"/>
                <w:sz w:val="24"/>
                <w:szCs w:val="24"/>
              </w:rPr>
              <w:t>diapositiva número 5</w:t>
            </w:r>
            <w:r w:rsidR="00CC7D91" w:rsidRPr="00352373">
              <w:rPr>
                <w:rFonts w:ascii="Times New Roman" w:eastAsia="Batang" w:hAnsi="Times New Roman" w:cs="Times New Roman"/>
                <w:color w:val="FF0000"/>
                <w:sz w:val="24"/>
                <w:szCs w:val="24"/>
              </w:rPr>
              <w:t xml:space="preserve"> cambiar el títuo </w:t>
            </w:r>
            <w:r w:rsidR="00CC7D91" w:rsidRPr="00352373">
              <w:rPr>
                <w:rFonts w:ascii="Times New Roman" w:eastAsia="Batang" w:hAnsi="Times New Roman" w:cs="Times New Roman"/>
                <w:sz w:val="24"/>
                <w:szCs w:val="24"/>
              </w:rPr>
              <w:t xml:space="preserve">Atención </w:t>
            </w:r>
            <w:r w:rsidR="00CC7D91" w:rsidRPr="00352373">
              <w:rPr>
                <w:rFonts w:ascii="Times New Roman" w:eastAsia="Batang" w:hAnsi="Times New Roman" w:cs="Times New Roman"/>
                <w:color w:val="FF0000"/>
                <w:sz w:val="24"/>
                <w:szCs w:val="24"/>
              </w:rPr>
              <w:t xml:space="preserve">por </w:t>
            </w:r>
            <w:r w:rsidR="00CC7D91" w:rsidRPr="00352373">
              <w:rPr>
                <w:rFonts w:ascii="Times New Roman" w:eastAsia="Batang" w:hAnsi="Times New Roman" w:cs="Times New Roman"/>
                <w:sz w:val="24"/>
                <w:szCs w:val="24"/>
              </w:rPr>
              <w:t>Recuerda</w:t>
            </w:r>
          </w:p>
          <w:p w14:paraId="5AEDA22C" w14:textId="77777777" w:rsidR="0090632E" w:rsidRDefault="0090632E" w:rsidP="00BD364D">
            <w:pPr>
              <w:rPr>
                <w:ins w:id="3" w:author="Luis Felipe Pertuz Urrego" w:date="2015-02-28T22:22:00Z"/>
                <w:rFonts w:ascii="Times New Roman" w:eastAsia="Batang" w:hAnsi="Times New Roman" w:cs="Times New Roman"/>
                <w:color w:val="FF0000"/>
                <w:sz w:val="24"/>
                <w:szCs w:val="24"/>
              </w:rPr>
            </w:pPr>
          </w:p>
          <w:p w14:paraId="4EC58B5A" w14:textId="1D6D785D" w:rsidR="00352373" w:rsidRPr="00352373" w:rsidRDefault="00352373"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el audio correspondiente a la diapositiva 2 en las diapositivas 6 y 7</w:t>
            </w:r>
            <w:ins w:id="4" w:author="Luis Felipe Pertuz Urrego" w:date="2015-02-28T22:21:00Z">
              <w:r w:rsidR="0090632E">
                <w:rPr>
                  <w:rFonts w:ascii="Times New Roman" w:eastAsia="Batang" w:hAnsi="Times New Roman" w:cs="Times New Roman"/>
                  <w:color w:val="FF0000"/>
                  <w:sz w:val="24"/>
                  <w:szCs w:val="24"/>
                </w:rPr>
                <w:t>.</w:t>
              </w:r>
            </w:ins>
          </w:p>
          <w:p w14:paraId="697354E3" w14:textId="77777777" w:rsidR="0090632E" w:rsidRDefault="0090632E" w:rsidP="00BD364D">
            <w:pPr>
              <w:rPr>
                <w:ins w:id="5" w:author="Luis Felipe Pertuz Urrego" w:date="2015-02-28T22:22:00Z"/>
                <w:rFonts w:ascii="Times New Roman" w:eastAsia="Batang" w:hAnsi="Times New Roman" w:cs="Times New Roman"/>
                <w:color w:val="FF0000"/>
                <w:sz w:val="24"/>
                <w:szCs w:val="24"/>
              </w:rPr>
            </w:pPr>
          </w:p>
          <w:p w14:paraId="0B7FEA98" w14:textId="0BAF54AA" w:rsidR="00865D6D" w:rsidRPr="00352373" w:rsidRDefault="00931DCC" w:rsidP="00BD364D">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En la diapositiva 8</w:t>
            </w:r>
            <w:r w:rsidR="00CC7D91" w:rsidRPr="00352373">
              <w:rPr>
                <w:rFonts w:ascii="Times New Roman" w:eastAsia="Batang" w:hAnsi="Times New Roman" w:cs="Times New Roman"/>
                <w:color w:val="FF0000"/>
                <w:sz w:val="24"/>
                <w:szCs w:val="24"/>
              </w:rPr>
              <w:t xml:space="preserve">, cambiar el díálogo por este: </w:t>
            </w:r>
          </w:p>
          <w:p w14:paraId="455783BD" w14:textId="77777777" w:rsidR="00931DCC" w:rsidRPr="00352373" w:rsidRDefault="00931DCC" w:rsidP="00BD364D">
            <w:pPr>
              <w:rPr>
                <w:rFonts w:ascii="Times New Roman" w:eastAsia="Batang" w:hAnsi="Times New Roman" w:cs="Times New Roman"/>
                <w:color w:val="FF0000"/>
                <w:sz w:val="24"/>
                <w:szCs w:val="24"/>
              </w:rPr>
            </w:pPr>
          </w:p>
          <w:p w14:paraId="4965BE2E" w14:textId="77777777" w:rsidR="00931DCC" w:rsidRPr="00352373" w:rsidRDefault="00931DCC"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1: ¿Cómo te fue en la evaluación?</w:t>
            </w:r>
          </w:p>
          <w:p w14:paraId="5F3DC05A" w14:textId="77777777" w:rsidR="00931DCC" w:rsidRPr="00352373" w:rsidRDefault="00352373"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Joven 2: Creo que bien. Leí todo</w:t>
            </w:r>
            <w:r w:rsidR="00931DCC" w:rsidRPr="00352373">
              <w:rPr>
                <w:rFonts w:ascii="Times New Roman" w:eastAsia="Batang" w:hAnsi="Times New Roman" w:cs="Times New Roman"/>
                <w:sz w:val="24"/>
                <w:szCs w:val="24"/>
              </w:rPr>
              <w:t xml:space="preserve"> el cuento y consulté sobre la vida y obra del autor. </w:t>
            </w:r>
          </w:p>
          <w:p w14:paraId="5F092E23" w14:textId="091BA46D" w:rsidR="00931DCC" w:rsidRPr="00352373" w:rsidRDefault="009D2486" w:rsidP="00931DCC">
            <w:pPr>
              <w:rPr>
                <w:rFonts w:ascii="Times New Roman" w:eastAsia="Batang" w:hAnsi="Times New Roman" w:cs="Times New Roman"/>
                <w:sz w:val="24"/>
                <w:szCs w:val="24"/>
              </w:rPr>
            </w:pPr>
            <w:r>
              <w:rPr>
                <w:rFonts w:ascii="Times New Roman" w:eastAsia="Batang" w:hAnsi="Times New Roman" w:cs="Times New Roman"/>
                <w:sz w:val="24"/>
                <w:szCs w:val="24"/>
              </w:rPr>
              <w:t xml:space="preserve">Joven 1: </w:t>
            </w:r>
            <w:r w:rsidR="00931DCC" w:rsidRPr="00352373">
              <w:rPr>
                <w:rFonts w:ascii="Times New Roman" w:eastAsia="Batang" w:hAnsi="Times New Roman" w:cs="Times New Roman"/>
                <w:sz w:val="24"/>
                <w:szCs w:val="24"/>
              </w:rPr>
              <w:t>Yo llegué hasta el nudo de la narración y no supe cómo responder algunas preguntas.</w:t>
            </w:r>
          </w:p>
          <w:p w14:paraId="7E3BCEB3" w14:textId="77777777" w:rsidR="00931DCC" w:rsidRPr="00352373" w:rsidRDefault="00931DCC" w:rsidP="00931DCC">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Joven 2: Pero anímate a finalizarlo. El desenlace te sorprenderá. </w:t>
            </w:r>
          </w:p>
          <w:p w14:paraId="07B60EBA" w14:textId="77777777" w:rsidR="0090632E" w:rsidRDefault="0090632E" w:rsidP="00931DCC">
            <w:pPr>
              <w:rPr>
                <w:ins w:id="6" w:author="Luis Felipe Pertuz Urrego" w:date="2015-02-28T22:22:00Z"/>
                <w:rFonts w:ascii="Times New Roman" w:eastAsia="Batang" w:hAnsi="Times New Roman" w:cs="Times New Roman"/>
                <w:color w:val="FF0000"/>
                <w:sz w:val="24"/>
                <w:szCs w:val="24"/>
              </w:rPr>
            </w:pPr>
          </w:p>
          <w:p w14:paraId="5775AEFF" w14:textId="604FBF2B" w:rsidR="00931DCC" w:rsidRPr="00352373" w:rsidRDefault="00931DCC" w:rsidP="00931DCC">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La ficha del estudiante queda igual. </w:t>
            </w:r>
          </w:p>
          <w:p w14:paraId="58C76425" w14:textId="77777777" w:rsidR="003D3DC8" w:rsidRPr="00352373" w:rsidRDefault="003D3DC8" w:rsidP="00931DCC">
            <w:pPr>
              <w:rPr>
                <w:rFonts w:ascii="Times New Roman" w:eastAsia="Batang" w:hAnsi="Times New Roman" w:cs="Times New Roman"/>
                <w:color w:val="FF0000"/>
                <w:sz w:val="24"/>
                <w:szCs w:val="24"/>
              </w:rPr>
            </w:pPr>
          </w:p>
          <w:p w14:paraId="7459D4C7" w14:textId="512CF0A5" w:rsidR="003D3DC8" w:rsidRPr="00352373" w:rsidRDefault="003D3DC8" w:rsidP="00931DCC">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Cambiar la inform</w:t>
            </w:r>
            <w:r w:rsidR="00421947" w:rsidRPr="00352373">
              <w:rPr>
                <w:rFonts w:ascii="Times New Roman" w:eastAsia="Batang" w:hAnsi="Times New Roman" w:cs="Times New Roman"/>
                <w:color w:val="FF0000"/>
                <w:sz w:val="24"/>
                <w:szCs w:val="24"/>
              </w:rPr>
              <w:t xml:space="preserve">ación de la ficha del </w:t>
            </w:r>
            <w:r w:rsidR="00421947" w:rsidRPr="005D08EA">
              <w:rPr>
                <w:rFonts w:ascii="Times New Roman" w:eastAsia="Batang" w:hAnsi="Times New Roman" w:cs="Times New Roman"/>
                <w:color w:val="FF0000"/>
                <w:sz w:val="24"/>
                <w:szCs w:val="24"/>
              </w:rPr>
              <w:t>profesor</w:t>
            </w:r>
            <w:ins w:id="7" w:author="Luis Felipe Pertuz Urrego" w:date="2015-02-27T12:42:00Z">
              <w:r w:rsidR="008013B3" w:rsidRPr="005D08EA">
                <w:rPr>
                  <w:rFonts w:ascii="Times New Roman" w:eastAsia="Batang" w:hAnsi="Times New Roman" w:cs="Times New Roman"/>
                  <w:color w:val="FF0000"/>
                  <w:sz w:val="24"/>
                  <w:szCs w:val="24"/>
                </w:rPr>
                <w:t xml:space="preserve"> por lo siguiente:</w:t>
              </w:r>
            </w:ins>
          </w:p>
          <w:p w14:paraId="3544C15E" w14:textId="77777777" w:rsidR="003D3DC8" w:rsidRPr="00352373" w:rsidRDefault="003D3DC8" w:rsidP="003D3DC8">
            <w:pPr>
              <w:rPr>
                <w:rFonts w:ascii="Times New Roman" w:eastAsia="Batang" w:hAnsi="Times New Roman" w:cs="Times New Roman"/>
                <w:b/>
                <w:bCs/>
                <w:sz w:val="24"/>
                <w:szCs w:val="24"/>
                <w:lang w:val="es-ES_tradnl"/>
              </w:rPr>
            </w:pPr>
            <w:r w:rsidRPr="00352373">
              <w:rPr>
                <w:rFonts w:ascii="Times New Roman" w:eastAsia="Batang" w:hAnsi="Times New Roman" w:cs="Times New Roman"/>
                <w:b/>
                <w:bCs/>
                <w:sz w:val="24"/>
                <w:szCs w:val="24"/>
                <w:lang w:val="es-ES_tradnl"/>
              </w:rPr>
              <w:t>Objetivo</w:t>
            </w:r>
          </w:p>
          <w:p w14:paraId="29BAFC5B"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Esta secuencia de imágenes tiene como finalidad mostrar la relación que existe entre el lenguaje y la intención del autor en los relatos literarios.</w:t>
            </w:r>
          </w:p>
          <w:p w14:paraId="056FF44C" w14:textId="77777777" w:rsidR="003D3DC8" w:rsidRPr="00352373" w:rsidRDefault="003D3DC8" w:rsidP="003D3DC8">
            <w:pPr>
              <w:rPr>
                <w:rFonts w:ascii="Times New Roman" w:eastAsia="Batang" w:hAnsi="Times New Roman" w:cs="Times New Roman"/>
                <w:b/>
                <w:bCs/>
                <w:sz w:val="24"/>
                <w:szCs w:val="24"/>
                <w:lang w:val="es-ES_tradnl"/>
              </w:rPr>
            </w:pPr>
            <w:r w:rsidRPr="00352373">
              <w:rPr>
                <w:rFonts w:ascii="Times New Roman" w:eastAsia="Batang" w:hAnsi="Times New Roman" w:cs="Times New Roman"/>
                <w:b/>
                <w:bCs/>
                <w:sz w:val="24"/>
                <w:szCs w:val="24"/>
                <w:lang w:val="es-ES_tradnl"/>
              </w:rPr>
              <w:t>Propuesta</w:t>
            </w:r>
          </w:p>
          <w:p w14:paraId="32FBB4CB" w14:textId="77777777" w:rsidR="003D3DC8" w:rsidRPr="00352373" w:rsidRDefault="003D3DC8" w:rsidP="003D3DC8">
            <w:pPr>
              <w:rPr>
                <w:rFonts w:ascii="Times New Roman" w:eastAsia="Batang" w:hAnsi="Times New Roman" w:cs="Times New Roman"/>
                <w:b/>
                <w:sz w:val="24"/>
                <w:szCs w:val="24"/>
                <w:lang w:val="es-ES_tradnl"/>
              </w:rPr>
            </w:pPr>
            <w:r w:rsidRPr="00352373">
              <w:rPr>
                <w:rFonts w:ascii="Times New Roman" w:eastAsia="Batang" w:hAnsi="Times New Roman" w:cs="Times New Roman"/>
                <w:b/>
                <w:sz w:val="24"/>
                <w:szCs w:val="24"/>
                <w:lang w:val="es-ES_tradnl"/>
              </w:rPr>
              <w:t>Durante la secuencia</w:t>
            </w:r>
          </w:p>
          <w:p w14:paraId="7D539786" w14:textId="66C0DC41"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 xml:space="preserve">Este recurso presenta tres fragmentos de distintos tipos de texto: un </w:t>
            </w:r>
            <w:r w:rsidRPr="00352373">
              <w:rPr>
                <w:rFonts w:ascii="Times New Roman" w:eastAsia="Batang" w:hAnsi="Times New Roman" w:cs="Times New Roman"/>
                <w:b/>
                <w:bCs/>
                <w:sz w:val="24"/>
                <w:szCs w:val="24"/>
                <w:lang w:val="es-ES_tradnl"/>
              </w:rPr>
              <w:t>diálogo</w:t>
            </w:r>
            <w:r w:rsidRPr="00352373">
              <w:rPr>
                <w:rFonts w:ascii="Times New Roman" w:eastAsia="Batang" w:hAnsi="Times New Roman" w:cs="Times New Roman"/>
                <w:sz w:val="24"/>
                <w:szCs w:val="24"/>
                <w:lang w:val="es-ES_tradnl"/>
              </w:rPr>
              <w:t>, un</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b/>
                <w:bCs/>
                <w:sz w:val="24"/>
                <w:szCs w:val="24"/>
                <w:lang w:val="es-ES_tradnl"/>
              </w:rPr>
              <w:t>chiste</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sz w:val="24"/>
                <w:szCs w:val="24"/>
                <w:lang w:val="es-ES_tradnl"/>
              </w:rPr>
              <w:t>y un</w:t>
            </w:r>
            <w:r w:rsidR="009D2486">
              <w:rPr>
                <w:rFonts w:ascii="Times New Roman" w:eastAsia="Batang" w:hAnsi="Times New Roman" w:cs="Times New Roman"/>
                <w:sz w:val="24"/>
                <w:szCs w:val="24"/>
                <w:lang w:val="es-ES_tradnl"/>
              </w:rPr>
              <w:t xml:space="preserve"> </w:t>
            </w:r>
            <w:r w:rsidRPr="00352373">
              <w:rPr>
                <w:rFonts w:ascii="Times New Roman" w:eastAsia="Batang" w:hAnsi="Times New Roman" w:cs="Times New Roman"/>
                <w:b/>
                <w:bCs/>
                <w:sz w:val="24"/>
                <w:szCs w:val="24"/>
                <w:lang w:val="es-ES_tradnl"/>
              </w:rPr>
              <w:t>fragmento de una novela</w:t>
            </w:r>
            <w:r w:rsidRPr="00352373">
              <w:rPr>
                <w:rFonts w:ascii="Times New Roman" w:eastAsia="Batang" w:hAnsi="Times New Roman" w:cs="Times New Roman"/>
                <w:sz w:val="24"/>
                <w:szCs w:val="24"/>
                <w:lang w:val="es-ES_tradnl"/>
              </w:rPr>
              <w:t>. A partir de estos ejemplos se formula siempre la misma pregunta:</w:t>
            </w:r>
          </w:p>
          <w:p w14:paraId="0AE8F056"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 ¿Qué finalidad presenta cada texto?</w:t>
            </w:r>
          </w:p>
          <w:p w14:paraId="2558C213" w14:textId="035F88CA" w:rsidR="003D3DC8" w:rsidRPr="00352373" w:rsidRDefault="009D2486" w:rsidP="003D3DC8">
            <w:pPr>
              <w:rPr>
                <w:rFonts w:ascii="Times New Roman" w:eastAsia="Batang" w:hAnsi="Times New Roman" w:cs="Times New Roman"/>
                <w:sz w:val="24"/>
                <w:szCs w:val="24"/>
                <w:lang w:val="es-ES_tradnl"/>
              </w:rPr>
            </w:pPr>
            <w:r>
              <w:rPr>
                <w:rFonts w:ascii="Times New Roman" w:eastAsia="Batang" w:hAnsi="Times New Roman" w:cs="Times New Roman"/>
                <w:sz w:val="24"/>
                <w:szCs w:val="24"/>
                <w:lang w:val="es-ES_tradnl"/>
              </w:rPr>
              <w:t xml:space="preserve">A continuación, </w:t>
            </w:r>
            <w:r w:rsidR="003D3DC8" w:rsidRPr="00352373">
              <w:rPr>
                <w:rFonts w:ascii="Times New Roman" w:eastAsia="Batang" w:hAnsi="Times New Roman" w:cs="Times New Roman"/>
                <w:sz w:val="24"/>
                <w:szCs w:val="24"/>
                <w:lang w:val="es-ES_tradnl"/>
              </w:rPr>
              <w:t>se pide</w:t>
            </w:r>
            <w:r>
              <w:rPr>
                <w:rFonts w:ascii="Times New Roman" w:eastAsia="Batang" w:hAnsi="Times New Roman" w:cs="Times New Roman"/>
                <w:sz w:val="24"/>
                <w:szCs w:val="24"/>
                <w:lang w:val="es-ES_tradnl"/>
              </w:rPr>
              <w:t xml:space="preserve"> a los estudiantes que</w:t>
            </w:r>
            <w:r w:rsidR="003D3DC8" w:rsidRPr="00352373">
              <w:rPr>
                <w:rFonts w:ascii="Times New Roman" w:eastAsia="Batang" w:hAnsi="Times New Roman" w:cs="Times New Roman"/>
                <w:sz w:val="24"/>
                <w:szCs w:val="24"/>
                <w:lang w:val="es-ES_tradnl"/>
              </w:rPr>
              <w:t xml:space="preserve"> analicen unos audios y se comente el </w:t>
            </w:r>
            <w:r w:rsidR="003D3DC8" w:rsidRPr="00352373">
              <w:rPr>
                <w:rFonts w:ascii="Times New Roman" w:eastAsia="Batang" w:hAnsi="Times New Roman" w:cs="Times New Roman"/>
                <w:b/>
                <w:bCs/>
                <w:sz w:val="24"/>
                <w:szCs w:val="24"/>
                <w:lang w:val="es-ES_tradnl"/>
              </w:rPr>
              <w:t>tipo de lenguaje</w:t>
            </w:r>
            <w:r w:rsidR="003D3DC8" w:rsidRPr="00352373">
              <w:rPr>
                <w:rFonts w:ascii="Times New Roman" w:eastAsia="Batang" w:hAnsi="Times New Roman" w:cs="Times New Roman"/>
                <w:sz w:val="24"/>
                <w:szCs w:val="24"/>
                <w:lang w:val="es-ES_tradnl"/>
              </w:rPr>
              <w:t>. Esta es la ocasión para establecer el paralelismo entre la intención y el lenguaje, de modo que podría escribir en el tablero la siguiente tabla:</w:t>
            </w:r>
          </w:p>
          <w:p w14:paraId="591A1A88" w14:textId="77777777" w:rsidR="003D3DC8" w:rsidRPr="00352373" w:rsidRDefault="003D3DC8" w:rsidP="003D3DC8">
            <w:pPr>
              <w:rPr>
                <w:rFonts w:ascii="Times New Roman" w:eastAsia="Batang" w:hAnsi="Times New Roman" w:cs="Times New Roman"/>
                <w:sz w:val="24"/>
                <w:szCs w:val="24"/>
                <w:lang w:val="es-ES_tradnl"/>
              </w:rPr>
            </w:pP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1371"/>
              <w:gridCol w:w="2247"/>
              <w:gridCol w:w="2412"/>
            </w:tblGrid>
            <w:tr w:rsidR="003D3DC8" w:rsidRPr="00352373" w14:paraId="62C6D926"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5978C61F" w14:textId="030F6968" w:rsidR="003D3DC8" w:rsidRPr="00352373" w:rsidRDefault="003D3DC8" w:rsidP="003D3DC8">
                  <w:pPr>
                    <w:rPr>
                      <w:rFonts w:ascii="Times New Roman" w:eastAsia="Batang" w:hAnsi="Times New Roman" w:cs="Times New Roman"/>
                      <w:lang w:eastAsia="en-US"/>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095570A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INTENCIÓN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DCE6A0A"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LENGUAJE</w:t>
                  </w:r>
                </w:p>
              </w:tc>
            </w:tr>
            <w:tr w:rsidR="003D3DC8" w:rsidRPr="00352373" w14:paraId="7D2122A8"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018566A4"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DIÁLOGO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5BF6144"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Compartir e intercambiar una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A0356AE"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Lenguaje sencillo, llamando la atención del receptor.</w:t>
                  </w:r>
                </w:p>
              </w:tc>
            </w:tr>
            <w:tr w:rsidR="003D3DC8" w:rsidRPr="00352373" w14:paraId="370C29A3"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B3B71E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CHISTE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28C9F7A"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Provocar la risa del receptor.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57CEE3F6"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Texto breve, juego de palabras.</w:t>
                  </w:r>
                </w:p>
              </w:tc>
            </w:tr>
            <w:tr w:rsidR="003D3DC8" w:rsidRPr="00352373" w14:paraId="3CAA0976" w14:textId="77777777">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68A620D0" w14:textId="77777777" w:rsidR="003D3DC8" w:rsidRPr="00352373" w:rsidRDefault="003D3DC8" w:rsidP="003D3DC8">
                  <w:pPr>
                    <w:rPr>
                      <w:rFonts w:ascii="Times New Roman" w:eastAsia="Batang" w:hAnsi="Times New Roman" w:cs="Times New Roman"/>
                      <w:b/>
                      <w:lang w:eastAsia="en-US"/>
                    </w:rPr>
                  </w:pPr>
                  <w:r w:rsidRPr="00352373">
                    <w:rPr>
                      <w:rFonts w:ascii="Times New Roman" w:eastAsia="Batang" w:hAnsi="Times New Roman" w:cs="Times New Roman"/>
                      <w:b/>
                      <w:lang w:eastAsia="en-US"/>
                    </w:rPr>
                    <w:t>NOVELA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845BA28"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Contar unos hechos de forma diferente.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6036E44" w14:textId="77777777" w:rsidR="003D3DC8" w:rsidRPr="00352373" w:rsidRDefault="003D3DC8" w:rsidP="003D3DC8">
                  <w:pPr>
                    <w:rPr>
                      <w:rFonts w:ascii="Times New Roman" w:eastAsia="Batang" w:hAnsi="Times New Roman" w:cs="Times New Roman"/>
                      <w:lang w:eastAsia="en-US"/>
                    </w:rPr>
                  </w:pPr>
                  <w:r w:rsidRPr="00352373">
                    <w:rPr>
                      <w:rFonts w:ascii="Times New Roman" w:eastAsia="Batang" w:hAnsi="Times New Roman" w:cs="Times New Roman"/>
                      <w:lang w:eastAsia="en-US"/>
                    </w:rPr>
                    <w:t>Largas descripciones con muchos adjetivos.</w:t>
                  </w:r>
                </w:p>
              </w:tc>
            </w:tr>
          </w:tbl>
          <w:p w14:paraId="6239B6C7" w14:textId="77777777" w:rsidR="003D3DC8" w:rsidRPr="00352373" w:rsidRDefault="003D3DC8" w:rsidP="003D3DC8">
            <w:pPr>
              <w:rPr>
                <w:rFonts w:ascii="Times New Roman" w:eastAsia="Batang" w:hAnsi="Times New Roman" w:cs="Times New Roman"/>
                <w:b/>
                <w:sz w:val="24"/>
                <w:szCs w:val="24"/>
                <w:lang w:val="es-ES_tradnl"/>
              </w:rPr>
            </w:pPr>
          </w:p>
          <w:p w14:paraId="5B25D200" w14:textId="77777777" w:rsidR="003D3DC8" w:rsidRPr="00352373" w:rsidRDefault="003D3DC8" w:rsidP="003D3DC8">
            <w:pPr>
              <w:rPr>
                <w:rFonts w:ascii="Times New Roman" w:eastAsia="Batang" w:hAnsi="Times New Roman" w:cs="Times New Roman"/>
                <w:b/>
                <w:sz w:val="24"/>
                <w:szCs w:val="24"/>
                <w:lang w:val="es-ES_tradnl"/>
              </w:rPr>
            </w:pPr>
            <w:r w:rsidRPr="00352373">
              <w:rPr>
                <w:rFonts w:ascii="Times New Roman" w:eastAsia="Batang" w:hAnsi="Times New Roman" w:cs="Times New Roman"/>
                <w:b/>
                <w:sz w:val="24"/>
                <w:szCs w:val="24"/>
                <w:lang w:val="es-ES_tradnl"/>
              </w:rPr>
              <w:t>Después de la secuencia</w:t>
            </w:r>
          </w:p>
          <w:p w14:paraId="54F61E71"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Para seguir practicando con la relación entre lenguaje e intención, puede dictar estos tres fragmentos y pedir que identifiquen, según el lenguaje y la intención, a qué tipo de texto podrían pertenecer.</w:t>
            </w:r>
          </w:p>
          <w:p w14:paraId="00FACA18" w14:textId="77777777" w:rsidR="003D3DC8" w:rsidRPr="00352373" w:rsidRDefault="003D3DC8" w:rsidP="003D3DC8">
            <w:pPr>
              <w:rPr>
                <w:rFonts w:ascii="Times New Roman" w:eastAsia="Batang" w:hAnsi="Times New Roman" w:cs="Times New Roman"/>
                <w:sz w:val="24"/>
                <w:szCs w:val="24"/>
                <w:lang w:val="es-ES_tradnl"/>
              </w:rPr>
            </w:pPr>
          </w:p>
          <w:p w14:paraId="3027A38E"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1 (chiste)</w:t>
            </w:r>
            <w:r w:rsidRPr="00352373">
              <w:rPr>
                <w:rFonts w:ascii="Times New Roman" w:eastAsia="Batang" w:hAnsi="Times New Roman" w:cs="Times New Roman"/>
                <w:sz w:val="24"/>
                <w:szCs w:val="24"/>
                <w:lang w:val="es-ES_tradnl"/>
              </w:rPr>
              <w:t>:</w:t>
            </w:r>
          </w:p>
          <w:p w14:paraId="7BBA5833" w14:textId="61A72CA4" w:rsidR="003D3DC8" w:rsidRPr="00352373" w:rsidRDefault="005E22BD" w:rsidP="003D3DC8">
            <w:pPr>
              <w:rPr>
                <w:rFonts w:ascii="Times New Roman" w:eastAsia="Batang" w:hAnsi="Times New Roman" w:cs="Times New Roman"/>
                <w:sz w:val="24"/>
                <w:szCs w:val="24"/>
                <w:lang w:val="es-ES_tradnl"/>
              </w:rPr>
            </w:pPr>
            <w:ins w:id="8"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del w:id="9" w:author="Luis Felipe Pertuz Urrego" w:date="2015-02-27T15:24:00Z">
              <w:r w:rsidR="009A70B6" w:rsidRPr="00352373" w:rsidDel="006E5683">
                <w:rPr>
                  <w:rFonts w:ascii="Times New Roman" w:eastAsia="Batang" w:hAnsi="Times New Roman" w:cs="Times New Roman"/>
                  <w:sz w:val="24"/>
                  <w:szCs w:val="24"/>
                  <w:lang w:val="es-ES_tradnl"/>
                </w:rPr>
                <w:sym w:font="Symbol" w:char="F0BE"/>
              </w:r>
            </w:del>
            <w:r w:rsidR="003D3DC8" w:rsidRPr="00352373">
              <w:rPr>
                <w:rFonts w:ascii="Times New Roman" w:eastAsia="Batang" w:hAnsi="Times New Roman" w:cs="Times New Roman"/>
                <w:sz w:val="24"/>
                <w:szCs w:val="24"/>
                <w:lang w:val="es-ES_tradnl"/>
              </w:rPr>
              <w:t>Oye Juan, ¿me prestas tu champú?</w:t>
            </w:r>
          </w:p>
          <w:p w14:paraId="36D68B29" w14:textId="0D56D248" w:rsidR="003D3DC8" w:rsidRPr="00352373" w:rsidRDefault="005E22BD" w:rsidP="003D3DC8">
            <w:pPr>
              <w:rPr>
                <w:rFonts w:ascii="Times New Roman" w:eastAsia="Batang" w:hAnsi="Times New Roman" w:cs="Times New Roman"/>
                <w:sz w:val="24"/>
                <w:szCs w:val="24"/>
                <w:lang w:val="es-ES_tradnl"/>
              </w:rPr>
            </w:pPr>
            <w:ins w:id="10"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del w:id="11" w:author="Luis Felipe Pertuz Urrego" w:date="2015-02-28T21:58:00Z">
              <w:r w:rsidR="009A70B6" w:rsidRPr="00352373" w:rsidDel="005E22BD">
                <w:rPr>
                  <w:rFonts w:ascii="Times New Roman" w:eastAsia="Batang" w:hAnsi="Times New Roman" w:cs="Times New Roman"/>
                  <w:sz w:val="24"/>
                  <w:szCs w:val="24"/>
                  <w:lang w:val="es-ES_tradnl"/>
                </w:rPr>
                <w:sym w:font="Symbol" w:char="F0BE"/>
              </w:r>
            </w:del>
            <w:r w:rsidR="003D3DC8" w:rsidRPr="00352373">
              <w:rPr>
                <w:rFonts w:ascii="Times New Roman" w:eastAsia="Batang" w:hAnsi="Times New Roman" w:cs="Times New Roman"/>
                <w:sz w:val="24"/>
                <w:szCs w:val="24"/>
                <w:lang w:val="es-ES_tradnl"/>
              </w:rPr>
              <w:t>Pero, ¿tú no tienes el tuyo?</w:t>
            </w:r>
          </w:p>
          <w:p w14:paraId="5FA5720B" w14:textId="2FE91E18" w:rsidR="003D3DC8" w:rsidRPr="00352373" w:rsidRDefault="005E22BD" w:rsidP="003D3DC8">
            <w:pPr>
              <w:rPr>
                <w:rFonts w:ascii="Times New Roman" w:eastAsia="Batang" w:hAnsi="Times New Roman" w:cs="Times New Roman"/>
                <w:sz w:val="24"/>
                <w:szCs w:val="24"/>
                <w:lang w:val="es-ES_tradnl"/>
              </w:rPr>
            </w:pPr>
            <w:ins w:id="12" w:author="Luis Felipe Pertuz Urrego" w:date="2015-02-28T21:58:00Z">
              <w:r>
                <w:rPr>
                  <w:rFonts w:ascii="Times New Roman" w:eastAsia="Batang" w:hAnsi="Times New Roman" w:cs="Times New Roman"/>
                  <w:sz w:val="24"/>
                  <w:szCs w:val="24"/>
                  <w:lang w:val="es-ES_tradnl"/>
                </w:rPr>
                <w:sym w:font="Symbol" w:char="F02D"/>
              </w:r>
              <w:r>
                <w:rPr>
                  <w:rFonts w:ascii="Times New Roman" w:eastAsia="Batang" w:hAnsi="Times New Roman" w:cs="Times New Roman"/>
                  <w:sz w:val="24"/>
                  <w:szCs w:val="24"/>
                  <w:lang w:val="es-ES_tradnl"/>
                </w:rPr>
                <w:t xml:space="preserve"> </w:t>
              </w:r>
            </w:ins>
            <w:del w:id="13" w:author="Luis Felipe Pertuz Urrego" w:date="2015-02-28T21:58:00Z">
              <w:r w:rsidR="009A70B6" w:rsidRPr="00352373" w:rsidDel="005E22BD">
                <w:rPr>
                  <w:rFonts w:ascii="Times New Roman" w:eastAsia="Batang" w:hAnsi="Times New Roman" w:cs="Times New Roman"/>
                  <w:sz w:val="24"/>
                  <w:szCs w:val="24"/>
                  <w:lang w:val="es-ES_tradnl"/>
                </w:rPr>
                <w:sym w:font="Symbol" w:char="F0BE"/>
              </w:r>
            </w:del>
            <w:r w:rsidR="003D3DC8" w:rsidRPr="00352373">
              <w:rPr>
                <w:rFonts w:ascii="Times New Roman" w:eastAsia="Batang" w:hAnsi="Times New Roman" w:cs="Times New Roman"/>
                <w:sz w:val="24"/>
                <w:szCs w:val="24"/>
                <w:lang w:val="es-ES_tradnl"/>
              </w:rPr>
              <w:t>Sí, pero el mí</w:t>
            </w:r>
            <w:r w:rsidR="009A70B6" w:rsidRPr="00352373">
              <w:rPr>
                <w:rFonts w:ascii="Times New Roman" w:eastAsia="Batang" w:hAnsi="Times New Roman" w:cs="Times New Roman"/>
                <w:sz w:val="24"/>
                <w:szCs w:val="24"/>
                <w:lang w:val="es-ES_tradnl"/>
              </w:rPr>
              <w:t>o dice que es para cabello seco</w:t>
            </w:r>
            <w:r w:rsidR="003D3DC8" w:rsidRPr="00352373">
              <w:rPr>
                <w:rFonts w:ascii="Times New Roman" w:eastAsia="Batang" w:hAnsi="Times New Roman" w:cs="Times New Roman"/>
                <w:sz w:val="24"/>
                <w:szCs w:val="24"/>
                <w:lang w:val="es-ES_tradnl"/>
              </w:rPr>
              <w:t xml:space="preserve"> y ahora lo tengo </w:t>
            </w:r>
            <w:r w:rsidR="003D3DC8" w:rsidRPr="00352373">
              <w:rPr>
                <w:rFonts w:ascii="Times New Roman" w:eastAsia="Batang" w:hAnsi="Times New Roman" w:cs="Times New Roman"/>
                <w:sz w:val="24"/>
                <w:szCs w:val="24"/>
                <w:lang w:val="es-ES_tradnl"/>
              </w:rPr>
              <w:lastRenderedPageBreak/>
              <w:t>mojado.</w:t>
            </w:r>
          </w:p>
          <w:p w14:paraId="6914FB24" w14:textId="77777777" w:rsidR="003D3DC8" w:rsidRPr="00352373" w:rsidRDefault="003D3DC8" w:rsidP="003D3DC8">
            <w:pPr>
              <w:rPr>
                <w:rFonts w:ascii="Times New Roman" w:eastAsia="Batang" w:hAnsi="Times New Roman" w:cs="Times New Roman"/>
                <w:sz w:val="24"/>
                <w:szCs w:val="24"/>
                <w:lang w:val="es-ES_tradnl"/>
              </w:rPr>
            </w:pPr>
          </w:p>
          <w:p w14:paraId="64F38A8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2 (diálogo)</w:t>
            </w:r>
            <w:r w:rsidRPr="00352373">
              <w:rPr>
                <w:rFonts w:ascii="Times New Roman" w:eastAsia="Batang" w:hAnsi="Times New Roman" w:cs="Times New Roman"/>
                <w:sz w:val="24"/>
                <w:szCs w:val="24"/>
                <w:lang w:val="es-ES_tradnl"/>
              </w:rPr>
              <w:t>:</w:t>
            </w:r>
          </w:p>
          <w:p w14:paraId="6E16B0A3"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PEDRO</w:t>
            </w:r>
            <w:r w:rsidRPr="00352373">
              <w:rPr>
                <w:rFonts w:ascii="Times New Roman" w:eastAsia="Batang" w:hAnsi="Times New Roman" w:cs="Times New Roman"/>
                <w:sz w:val="24"/>
                <w:szCs w:val="24"/>
                <w:lang w:val="es-ES_tradnl"/>
              </w:rPr>
              <w:t>: Oye, ¿podría usar tu champú?</w:t>
            </w:r>
          </w:p>
          <w:p w14:paraId="77835B9E"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JUAN</w:t>
            </w:r>
            <w:r w:rsidRPr="00352373">
              <w:rPr>
                <w:rFonts w:ascii="Times New Roman" w:eastAsia="Batang" w:hAnsi="Times New Roman" w:cs="Times New Roman"/>
                <w:sz w:val="24"/>
                <w:szCs w:val="24"/>
                <w:lang w:val="es-ES_tradnl"/>
              </w:rPr>
              <w:t>: ¿Por qué?</w:t>
            </w:r>
          </w:p>
          <w:p w14:paraId="055EA6B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PEDRO</w:t>
            </w:r>
            <w:r w:rsidRPr="00352373">
              <w:rPr>
                <w:rFonts w:ascii="Times New Roman" w:eastAsia="Batang" w:hAnsi="Times New Roman" w:cs="Times New Roman"/>
                <w:sz w:val="24"/>
                <w:szCs w:val="24"/>
                <w:lang w:val="es-ES_tradnl"/>
              </w:rPr>
              <w:t>: Porque creo que el mío no es apropiado para mi pelo.</w:t>
            </w:r>
          </w:p>
          <w:p w14:paraId="1B2ED775"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JUAN</w:t>
            </w:r>
            <w:r w:rsidRPr="00352373">
              <w:rPr>
                <w:rFonts w:ascii="Times New Roman" w:eastAsia="Batang" w:hAnsi="Times New Roman" w:cs="Times New Roman"/>
                <w:sz w:val="24"/>
                <w:szCs w:val="24"/>
                <w:lang w:val="es-ES_tradnl"/>
              </w:rPr>
              <w:t>: De acuerdo, tómalo.</w:t>
            </w:r>
          </w:p>
          <w:p w14:paraId="6F0C6B95" w14:textId="77777777" w:rsidR="003D3DC8" w:rsidRPr="00352373" w:rsidRDefault="003D3DC8" w:rsidP="003D3DC8">
            <w:pPr>
              <w:rPr>
                <w:rFonts w:ascii="Times New Roman" w:eastAsia="Batang" w:hAnsi="Times New Roman" w:cs="Times New Roman"/>
                <w:sz w:val="24"/>
                <w:szCs w:val="24"/>
                <w:lang w:val="es-ES_tradnl"/>
              </w:rPr>
            </w:pPr>
          </w:p>
          <w:p w14:paraId="4A88294A" w14:textId="77777777" w:rsidR="003D3DC8" w:rsidRPr="00352373" w:rsidRDefault="003D3DC8" w:rsidP="003D3DC8">
            <w:pPr>
              <w:rPr>
                <w:rFonts w:ascii="Times New Roman" w:eastAsia="Batang" w:hAnsi="Times New Roman" w:cs="Times New Roman"/>
                <w:sz w:val="24"/>
                <w:szCs w:val="24"/>
                <w:lang w:val="es-ES_tradnl"/>
              </w:rPr>
            </w:pPr>
            <w:r w:rsidRPr="00352373">
              <w:rPr>
                <w:rFonts w:ascii="Times New Roman" w:eastAsia="Batang" w:hAnsi="Times New Roman" w:cs="Times New Roman"/>
                <w:b/>
                <w:sz w:val="24"/>
                <w:szCs w:val="24"/>
                <w:lang w:val="es-ES_tradnl"/>
              </w:rPr>
              <w:t>Texto 3 (novela)</w:t>
            </w:r>
            <w:r w:rsidRPr="00352373">
              <w:rPr>
                <w:rFonts w:ascii="Times New Roman" w:eastAsia="Batang" w:hAnsi="Times New Roman" w:cs="Times New Roman"/>
                <w:sz w:val="24"/>
                <w:szCs w:val="24"/>
                <w:lang w:val="es-ES_tradnl"/>
              </w:rPr>
              <w:t>:</w:t>
            </w:r>
          </w:p>
          <w:p w14:paraId="64A4E6F4" w14:textId="77777777" w:rsidR="00865D6D" w:rsidRPr="00352373" w:rsidRDefault="003D3DC8" w:rsidP="00BD364D">
            <w:pPr>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“En ese momento Juan entró en la habitación de Pedro, decidido a pedirle un poco de champú. Pedro lo miró asombrado y escuchó con detenimiento sus palabras. Tras escucharlo, vio que no debía preocuparse, tan solo le pedía jabón”.</w:t>
            </w:r>
          </w:p>
        </w:tc>
      </w:tr>
      <w:tr w:rsidR="0055466C" w:rsidRPr="00352373" w14:paraId="7D05B899" w14:textId="77777777">
        <w:tc>
          <w:tcPr>
            <w:tcW w:w="2248" w:type="dxa"/>
          </w:tcPr>
          <w:p w14:paraId="325412FB"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5E68FED9" w14:textId="77777777" w:rsidR="0055466C" w:rsidRPr="00352373" w:rsidRDefault="0055466C" w:rsidP="00BD364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El relato literario</w:t>
            </w:r>
          </w:p>
        </w:tc>
      </w:tr>
      <w:tr w:rsidR="0055466C" w:rsidRPr="00352373" w14:paraId="66FF28E5" w14:textId="77777777">
        <w:tc>
          <w:tcPr>
            <w:tcW w:w="2248" w:type="dxa"/>
          </w:tcPr>
          <w:p w14:paraId="5F87C9C1" w14:textId="77777777" w:rsidR="0055466C" w:rsidRPr="00352373" w:rsidRDefault="0055466C" w:rsidP="00BD364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7753DAD6" w14:textId="77777777" w:rsidR="0055466C" w:rsidRPr="00352373" w:rsidRDefault="0055466C" w:rsidP="0055466C">
            <w:pPr>
              <w:pBdr>
                <w:top w:val="dashed" w:sz="6" w:space="0" w:color="BFBFBF"/>
              </w:pBd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Secuencia de imágenes que presenta la noción de relato literario y lo diferencia de otros tipos de relato</w:t>
            </w:r>
          </w:p>
        </w:tc>
      </w:tr>
    </w:tbl>
    <w:p w14:paraId="65D0BB6C"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448"/>
        <w:gridCol w:w="6266"/>
      </w:tblGrid>
      <w:tr w:rsidR="00A86FE9" w:rsidRPr="00352373" w14:paraId="54A459E9" w14:textId="77777777">
        <w:tc>
          <w:tcPr>
            <w:tcW w:w="8714" w:type="dxa"/>
            <w:gridSpan w:val="2"/>
            <w:shd w:val="clear" w:color="auto" w:fill="0D0D0D" w:themeFill="text1" w:themeFillTint="F2"/>
          </w:tcPr>
          <w:p w14:paraId="13B2FD19" w14:textId="77777777" w:rsidR="00A86FE9" w:rsidRPr="00352373" w:rsidRDefault="00A86FE9" w:rsidP="006A1217">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A86FE9" w:rsidRPr="00352373" w14:paraId="4738D8EF" w14:textId="77777777">
        <w:tc>
          <w:tcPr>
            <w:tcW w:w="2448" w:type="dxa"/>
          </w:tcPr>
          <w:p w14:paraId="401A1177" w14:textId="77777777" w:rsidR="00A86FE9" w:rsidRPr="00352373" w:rsidRDefault="00A86FE9" w:rsidP="006A121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431CE98F" w14:textId="014B5ADB" w:rsidR="00A86FE9" w:rsidRPr="00352373" w:rsidRDefault="00A86FE9" w:rsidP="006A1217">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LE_05_01_IMG01</w:t>
            </w:r>
          </w:p>
        </w:tc>
      </w:tr>
      <w:tr w:rsidR="00A86FE9" w:rsidRPr="00352373" w14:paraId="6BC6A5CF" w14:textId="77777777">
        <w:tc>
          <w:tcPr>
            <w:tcW w:w="2448" w:type="dxa"/>
          </w:tcPr>
          <w:p w14:paraId="6AE71553"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3E29FC73" w14:textId="77777777" w:rsidR="00A86FE9" w:rsidRPr="00352373" w:rsidRDefault="00A86FE9" w:rsidP="006A1217">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Monumento de Alicia en el país de las maravillas</w:t>
            </w:r>
          </w:p>
        </w:tc>
      </w:tr>
      <w:tr w:rsidR="00A86FE9" w:rsidRPr="00352373" w14:paraId="2B00C323" w14:textId="77777777">
        <w:tc>
          <w:tcPr>
            <w:tcW w:w="2448" w:type="dxa"/>
          </w:tcPr>
          <w:p w14:paraId="3ED3F4D4"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75431EC8" w14:textId="39180D39" w:rsidR="00A86FE9" w:rsidRPr="009558DE" w:rsidRDefault="005D08EA" w:rsidP="009558DE">
            <w:pPr>
              <w:shd w:val="clear" w:color="auto" w:fill="FFFFFF"/>
              <w:spacing w:after="120"/>
              <w:outlineLvl w:val="3"/>
              <w:rPr>
                <w:rFonts w:ascii="Times New Roman" w:eastAsia="Batang" w:hAnsi="Times New Roman" w:cs="Times New Roman"/>
                <w:sz w:val="24"/>
                <w:szCs w:val="24"/>
                <w:lang w:val="es-ES"/>
              </w:rPr>
            </w:pPr>
            <w:hyperlink r:id="rId8" w:history="1">
              <w:r w:rsidR="00A86FE9" w:rsidRPr="00352373">
                <w:rPr>
                  <w:rFonts w:ascii="Times New Roman" w:eastAsia="Batang" w:hAnsi="Times New Roman" w:cs="Times New Roman"/>
                  <w:sz w:val="24"/>
                  <w:szCs w:val="24"/>
                  <w:lang w:val="es-ES"/>
                </w:rPr>
                <w:t>185637509</w:t>
              </w:r>
            </w:hyperlink>
          </w:p>
        </w:tc>
      </w:tr>
      <w:tr w:rsidR="00A86FE9" w:rsidRPr="00352373" w14:paraId="049BF4C5" w14:textId="77777777">
        <w:tc>
          <w:tcPr>
            <w:tcW w:w="2448" w:type="dxa"/>
          </w:tcPr>
          <w:p w14:paraId="574ADF85" w14:textId="77777777"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6E6DC7EE" w14:textId="118A38EA" w:rsidR="00A86FE9" w:rsidRPr="00352373" w:rsidRDefault="00A86FE9" w:rsidP="006A1217">
            <w:pPr>
              <w:rPr>
                <w:rFonts w:ascii="Times New Roman" w:eastAsia="Batang" w:hAnsi="Times New Roman" w:cs="Times New Roman"/>
                <w:color w:val="000000"/>
                <w:sz w:val="24"/>
                <w:szCs w:val="24"/>
              </w:rPr>
            </w:pPr>
            <w:r w:rsidRPr="00352373">
              <w:rPr>
                <w:rFonts w:ascii="Times New Roman" w:eastAsia="Batang" w:hAnsi="Times New Roman" w:cs="Times New Roman"/>
                <w:sz w:val="24"/>
                <w:szCs w:val="24"/>
              </w:rPr>
              <w:t xml:space="preserve">El Gato Cheshire es un personaje de </w:t>
            </w:r>
            <w:r w:rsidRPr="00352373">
              <w:rPr>
                <w:rFonts w:ascii="Times New Roman" w:eastAsia="Batang" w:hAnsi="Times New Roman" w:cs="Times New Roman"/>
                <w:i/>
                <w:sz w:val="24"/>
                <w:szCs w:val="24"/>
              </w:rPr>
              <w:t>Las aventuras de Alicia en el país de las maravillas</w:t>
            </w:r>
            <w:r w:rsidRPr="00352373">
              <w:rPr>
                <w:rFonts w:ascii="Times New Roman" w:eastAsia="Batang" w:hAnsi="Times New Roman" w:cs="Times New Roman"/>
                <w:sz w:val="24"/>
                <w:szCs w:val="24"/>
              </w:rPr>
              <w:t xml:space="preserve">, </w:t>
            </w:r>
            <w:ins w:id="14" w:author="Luis Felipe Pertuz Urrego" w:date="2015-02-28T22:04:00Z">
              <w:r w:rsidR="005E22BD">
                <w:rPr>
                  <w:rFonts w:ascii="Times New Roman" w:eastAsia="Batang" w:hAnsi="Times New Roman" w:cs="Times New Roman"/>
                  <w:sz w:val="24"/>
                  <w:szCs w:val="24"/>
                </w:rPr>
                <w:t>obra</w:t>
              </w:r>
            </w:ins>
            <w:r w:rsidRPr="00352373">
              <w:rPr>
                <w:rFonts w:ascii="Times New Roman" w:eastAsia="Batang" w:hAnsi="Times New Roman" w:cs="Times New Roman"/>
                <w:sz w:val="24"/>
                <w:szCs w:val="24"/>
              </w:rPr>
              <w:t xml:space="preserve"> escrita por </w:t>
            </w:r>
            <w:r w:rsidR="006C229F">
              <w:rPr>
                <w:rFonts w:ascii="Times New Roman" w:eastAsia="Batang" w:hAnsi="Times New Roman" w:cs="Times New Roman"/>
                <w:bCs/>
                <w:sz w:val="24"/>
                <w:szCs w:val="24"/>
                <w:lang w:val="es-ES"/>
              </w:rPr>
              <w:t xml:space="preserve">Lewis </w:t>
            </w:r>
            <w:r w:rsidR="009D2486">
              <w:rPr>
                <w:rFonts w:ascii="Times New Roman" w:eastAsia="Batang" w:hAnsi="Times New Roman" w:cs="Times New Roman"/>
                <w:bCs/>
                <w:sz w:val="24"/>
                <w:szCs w:val="24"/>
                <w:lang w:val="es-ES"/>
              </w:rPr>
              <w:t>Carroll</w:t>
            </w:r>
            <w:ins w:id="15" w:author="Luis Felipe Pertuz Urrego" w:date="2015-02-28T22:03:00Z">
              <w:r w:rsidR="005E22BD">
                <w:rPr>
                  <w:rFonts w:ascii="Times New Roman" w:eastAsia="Batang" w:hAnsi="Times New Roman" w:cs="Times New Roman"/>
                  <w:bCs/>
                  <w:sz w:val="24"/>
                  <w:szCs w:val="24"/>
                  <w:lang w:val="es-ES"/>
                </w:rPr>
                <w:t xml:space="preserve"> y publicada por primera vez en</w:t>
              </w:r>
            </w:ins>
            <w:r w:rsidRPr="00352373">
              <w:rPr>
                <w:rFonts w:ascii="Times New Roman" w:eastAsia="Batang" w:hAnsi="Times New Roman" w:cs="Times New Roman"/>
                <w:bCs/>
                <w:sz w:val="24"/>
                <w:szCs w:val="24"/>
                <w:lang w:val="es-ES"/>
              </w:rPr>
              <w:t xml:space="preserve"> 1865. </w:t>
            </w:r>
          </w:p>
        </w:tc>
      </w:tr>
    </w:tbl>
    <w:p w14:paraId="6E09CE0E"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454"/>
        <w:gridCol w:w="6260"/>
      </w:tblGrid>
      <w:tr w:rsidR="003C0332" w:rsidRPr="00352373" w14:paraId="7EF67F86" w14:textId="77777777">
        <w:tc>
          <w:tcPr>
            <w:tcW w:w="9054" w:type="dxa"/>
            <w:gridSpan w:val="2"/>
            <w:shd w:val="clear" w:color="auto" w:fill="000000" w:themeFill="text1"/>
          </w:tcPr>
          <w:p w14:paraId="0932DA89" w14:textId="77777777" w:rsidR="003C0332" w:rsidRPr="00352373" w:rsidRDefault="003C0332" w:rsidP="003C033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3C0332" w:rsidRPr="00352373" w14:paraId="7A05C70B" w14:textId="77777777">
        <w:tc>
          <w:tcPr>
            <w:tcW w:w="2518" w:type="dxa"/>
          </w:tcPr>
          <w:p w14:paraId="51873C01"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4C15C3CF" w14:textId="781CBB72"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LE_05_01_REC20</w:t>
            </w:r>
          </w:p>
        </w:tc>
      </w:tr>
      <w:tr w:rsidR="003C0332" w:rsidRPr="00352373" w14:paraId="1D6D97B2" w14:textId="77777777">
        <w:tc>
          <w:tcPr>
            <w:tcW w:w="2518" w:type="dxa"/>
          </w:tcPr>
          <w:p w14:paraId="4AB1F1F3" w14:textId="77777777" w:rsidR="003C0332" w:rsidRPr="00352373" w:rsidRDefault="003C0332" w:rsidP="003C033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279BC1FC" w14:textId="2A18D645" w:rsidR="003C0332" w:rsidRPr="00352373" w:rsidRDefault="00EC7E30" w:rsidP="003C033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Literatura/El diálogo/Cultura y literatur</w:t>
            </w:r>
            <w:r w:rsidR="006C229F">
              <w:rPr>
                <w:rFonts w:ascii="Times New Roman" w:eastAsia="Batang" w:hAnsi="Times New Roman" w:cs="Times New Roman"/>
                <w:color w:val="000000"/>
                <w:sz w:val="24"/>
                <w:szCs w:val="24"/>
              </w:rPr>
              <w:t>a: el relato literario/</w:t>
            </w:r>
            <w:r w:rsidRPr="00352373">
              <w:rPr>
                <w:rFonts w:ascii="Times New Roman" w:eastAsia="Batang" w:hAnsi="Times New Roman" w:cs="Times New Roman"/>
                <w:color w:val="000000"/>
                <w:sz w:val="24"/>
                <w:szCs w:val="24"/>
              </w:rPr>
              <w:t>Escribe correctamente el relato literario</w:t>
            </w:r>
          </w:p>
        </w:tc>
      </w:tr>
      <w:tr w:rsidR="003C0332" w:rsidRPr="00352373" w14:paraId="6F8329A6" w14:textId="77777777">
        <w:tc>
          <w:tcPr>
            <w:tcW w:w="2518" w:type="dxa"/>
          </w:tcPr>
          <w:p w14:paraId="10615585" w14:textId="77777777" w:rsidR="003C0332" w:rsidRPr="00352373" w:rsidRDefault="003C0332" w:rsidP="003C033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011A783B" w14:textId="77777777" w:rsidR="003C0332" w:rsidRPr="00352373" w:rsidRDefault="00EC7E30" w:rsidP="003C0332">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3C0332" w:rsidRPr="00352373" w14:paraId="539CD07C" w14:textId="77777777">
        <w:tc>
          <w:tcPr>
            <w:tcW w:w="2518" w:type="dxa"/>
          </w:tcPr>
          <w:p w14:paraId="15E1CAAE"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12294084" w14:textId="26156E9D" w:rsidR="003C0332" w:rsidRPr="00352373" w:rsidRDefault="00EC7E30" w:rsidP="003C033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Escribe correctamente el relato literario</w:t>
            </w:r>
          </w:p>
        </w:tc>
      </w:tr>
      <w:tr w:rsidR="003C0332" w:rsidRPr="00352373" w14:paraId="2DFEFC31" w14:textId="77777777">
        <w:tc>
          <w:tcPr>
            <w:tcW w:w="2518" w:type="dxa"/>
          </w:tcPr>
          <w:p w14:paraId="41F6F84B" w14:textId="77777777" w:rsidR="003C0332" w:rsidRPr="00352373" w:rsidRDefault="003C0332" w:rsidP="003C033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3AA02785" w14:textId="77777777" w:rsidR="00EC7E30" w:rsidRPr="00352373" w:rsidRDefault="00EC7E30" w:rsidP="00EC7E30">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con la que se practica la comprensión oral y la ortografía a partir de la escritura de un texto narrativo</w:t>
            </w:r>
          </w:p>
          <w:p w14:paraId="2D18DDBA" w14:textId="77777777" w:rsidR="003C0332" w:rsidRPr="00352373" w:rsidRDefault="003C0332" w:rsidP="003C0332">
            <w:pPr>
              <w:rPr>
                <w:rFonts w:ascii="Times New Roman" w:eastAsia="Batang" w:hAnsi="Times New Roman" w:cs="Times New Roman"/>
                <w:color w:val="000000"/>
                <w:sz w:val="24"/>
                <w:szCs w:val="24"/>
              </w:rPr>
            </w:pPr>
          </w:p>
        </w:tc>
      </w:tr>
    </w:tbl>
    <w:p w14:paraId="0B6C9AFB" w14:textId="77777777" w:rsidR="00634243" w:rsidRPr="00352373" w:rsidRDefault="00634243" w:rsidP="00A86FE9">
      <w:pPr>
        <w:rPr>
          <w:rFonts w:ascii="Times New Roman" w:eastAsia="Batang" w:hAnsi="Times New Roman" w:cs="Times New Roman"/>
          <w:b/>
          <w:highlight w:val="yellow"/>
        </w:rPr>
      </w:pPr>
    </w:p>
    <w:p w14:paraId="608247C1" w14:textId="77777777" w:rsidR="00A86FE9" w:rsidRPr="00352373" w:rsidRDefault="00A86FE9" w:rsidP="00A86FE9">
      <w:pPr>
        <w:rPr>
          <w:rFonts w:ascii="Times New Roman" w:eastAsia="Batang" w:hAnsi="Times New Roman" w:cs="Times New Roman"/>
          <w:highlight w:val="yellow"/>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1.1 El tiempo narrativo</w:t>
      </w:r>
    </w:p>
    <w:p w14:paraId="01079647" w14:textId="77777777" w:rsidR="00A86FE9" w:rsidRPr="00352373" w:rsidRDefault="00A86FE9" w:rsidP="003F7F19">
      <w:pPr>
        <w:shd w:val="clear" w:color="auto" w:fill="FFFFFF"/>
        <w:spacing w:after="120"/>
        <w:outlineLvl w:val="3"/>
        <w:rPr>
          <w:rFonts w:ascii="Times New Roman" w:eastAsia="Batang" w:hAnsi="Times New Roman" w:cs="Times New Roman"/>
          <w:color w:val="80387C"/>
        </w:rPr>
      </w:pPr>
    </w:p>
    <w:p w14:paraId="1B1CC922" w14:textId="77777777" w:rsidR="00EC7E30" w:rsidRPr="00352373" w:rsidRDefault="00EC7E30" w:rsidP="00EC7E30">
      <w:pPr>
        <w:shd w:val="clear" w:color="auto" w:fill="FFFFFF"/>
        <w:spacing w:line="345" w:lineRule="atLeast"/>
        <w:rPr>
          <w:rFonts w:ascii="Times New Roman" w:eastAsia="Batang" w:hAnsi="Times New Roman" w:cs="Times New Roman"/>
          <w:color w:val="333333"/>
        </w:rPr>
      </w:pPr>
      <w:r w:rsidRPr="00352373">
        <w:rPr>
          <w:rFonts w:ascii="Times New Roman" w:eastAsia="Batang" w:hAnsi="Times New Roman" w:cs="Times New Roman"/>
          <w:color w:val="333333"/>
        </w:rPr>
        <w:t xml:space="preserve">Para lograr la función poética no basta con cambiar el tipo de vocabulario, sino que también influye </w:t>
      </w:r>
      <w:r w:rsidR="00A86FE9" w:rsidRPr="00352373">
        <w:rPr>
          <w:rFonts w:ascii="Times New Roman" w:eastAsia="Batang" w:hAnsi="Times New Roman" w:cs="Times New Roman"/>
          <w:color w:val="333333"/>
        </w:rPr>
        <w:t xml:space="preserve">el </w:t>
      </w:r>
      <w:r w:rsidR="00A86FE9" w:rsidRPr="00352373">
        <w:rPr>
          <w:rFonts w:ascii="Times New Roman" w:eastAsia="Batang" w:hAnsi="Times New Roman" w:cs="Times New Roman"/>
          <w:b/>
          <w:color w:val="333333"/>
        </w:rPr>
        <w:t>tiempo narrativo</w:t>
      </w:r>
      <w:r w:rsidR="00A86FE9" w:rsidRPr="00352373">
        <w:rPr>
          <w:rFonts w:ascii="Times New Roman" w:eastAsia="Batang" w:hAnsi="Times New Roman" w:cs="Times New Roman"/>
          <w:color w:val="333333"/>
        </w:rPr>
        <w:t>.</w:t>
      </w:r>
    </w:p>
    <w:p w14:paraId="3A5CDEB1" w14:textId="77777777" w:rsidR="00EC7E30" w:rsidRPr="00352373" w:rsidRDefault="00EC7E30" w:rsidP="003F7F19">
      <w:pPr>
        <w:shd w:val="clear" w:color="auto" w:fill="FFFFFF"/>
        <w:spacing w:after="120"/>
        <w:outlineLvl w:val="3"/>
        <w:rPr>
          <w:rFonts w:ascii="Times New Roman" w:eastAsia="Batang" w:hAnsi="Times New Roman" w:cs="Times New Roman"/>
          <w:color w:val="80387C"/>
        </w:rPr>
      </w:pPr>
    </w:p>
    <w:tbl>
      <w:tblPr>
        <w:tblStyle w:val="Tablaconcuadrcula"/>
        <w:tblW w:w="8715" w:type="dxa"/>
        <w:tblLook w:val="04A0" w:firstRow="1" w:lastRow="0" w:firstColumn="1" w:lastColumn="0" w:noHBand="0" w:noVBand="1"/>
      </w:tblPr>
      <w:tblGrid>
        <w:gridCol w:w="2470"/>
        <w:gridCol w:w="6245"/>
      </w:tblGrid>
      <w:tr w:rsidR="00DA35DB" w:rsidRPr="00352373" w14:paraId="53A8C949" w14:textId="77777777">
        <w:tc>
          <w:tcPr>
            <w:tcW w:w="8715" w:type="dxa"/>
            <w:gridSpan w:val="2"/>
            <w:shd w:val="clear" w:color="auto" w:fill="000000" w:themeFill="text1"/>
          </w:tcPr>
          <w:p w14:paraId="17D7FA44" w14:textId="77777777" w:rsidR="00DA35DB" w:rsidRPr="00352373" w:rsidRDefault="00DA35DB" w:rsidP="00DA35D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Destacado</w:t>
            </w:r>
          </w:p>
        </w:tc>
      </w:tr>
      <w:tr w:rsidR="00DA35DB" w:rsidRPr="00352373" w14:paraId="5FBA9E34" w14:textId="77777777">
        <w:tc>
          <w:tcPr>
            <w:tcW w:w="2470" w:type="dxa"/>
          </w:tcPr>
          <w:p w14:paraId="0D3ED368" w14:textId="77777777" w:rsidR="00DA35DB" w:rsidRPr="00352373" w:rsidRDefault="00DA35DB" w:rsidP="00DA35DB">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3E41071C" w14:textId="77777777" w:rsidR="00DA35DB" w:rsidRPr="00352373" w:rsidRDefault="00DA35DB" w:rsidP="00DA35DB">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El tiempo narrativo</w:t>
            </w:r>
          </w:p>
        </w:tc>
      </w:tr>
      <w:tr w:rsidR="00DA35DB" w:rsidRPr="00352373" w14:paraId="11630DCE" w14:textId="77777777">
        <w:tc>
          <w:tcPr>
            <w:tcW w:w="2470" w:type="dxa"/>
          </w:tcPr>
          <w:p w14:paraId="15541359" w14:textId="77777777" w:rsidR="00DA35DB" w:rsidRPr="00352373" w:rsidRDefault="00DA35DB" w:rsidP="00DA35DB">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55770ABB" w14:textId="77777777" w:rsidR="00DA35DB" w:rsidRPr="00352373" w:rsidRDefault="00DA35DB">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tiempo narrativo es el orden en el que se </w:t>
            </w:r>
            <w:r w:rsidR="00A86FE9" w:rsidRPr="00352373">
              <w:rPr>
                <w:rFonts w:ascii="Times New Roman" w:eastAsia="Batang" w:hAnsi="Times New Roman" w:cs="Times New Roman"/>
                <w:sz w:val="24"/>
                <w:szCs w:val="24"/>
              </w:rPr>
              <w:t>cuentan los acontecimientos. E</w:t>
            </w:r>
            <w:r w:rsidR="00291931" w:rsidRPr="00352373">
              <w:rPr>
                <w:rFonts w:ascii="Times New Roman" w:eastAsia="Batang" w:hAnsi="Times New Roman" w:cs="Times New Roman"/>
                <w:sz w:val="24"/>
                <w:szCs w:val="24"/>
              </w:rPr>
              <w:t>ste puede ser:</w:t>
            </w:r>
          </w:p>
          <w:p w14:paraId="52E39A20" w14:textId="77777777" w:rsidR="00291931" w:rsidRPr="00352373" w:rsidRDefault="00291931" w:rsidP="00291931">
            <w:pPr>
              <w:pStyle w:val="Prrafodelista"/>
              <w:numPr>
                <w:ilvl w:val="0"/>
                <w:numId w:val="9"/>
              </w:numPr>
              <w:rPr>
                <w:rFonts w:ascii="Times New Roman" w:eastAsia="Batang" w:hAnsi="Times New Roman" w:cs="Times New Roman"/>
                <w:sz w:val="24"/>
                <w:szCs w:val="24"/>
              </w:rPr>
            </w:pPr>
            <w:r w:rsidRPr="00352373">
              <w:rPr>
                <w:rFonts w:ascii="Times New Roman" w:eastAsia="Batang" w:hAnsi="Times New Roman" w:cs="Times New Roman"/>
                <w:b/>
                <w:sz w:val="24"/>
                <w:szCs w:val="24"/>
              </w:rPr>
              <w:t>Lineal o cronológico</w:t>
            </w:r>
            <w:r w:rsidRPr="00352373">
              <w:rPr>
                <w:rFonts w:ascii="Times New Roman" w:eastAsia="Batang" w:hAnsi="Times New Roman" w:cs="Times New Roman"/>
                <w:sz w:val="24"/>
                <w:szCs w:val="24"/>
              </w:rPr>
              <w:t>. Los hechos se narran en el mismo orden en que han ocurrido.</w:t>
            </w:r>
          </w:p>
          <w:p w14:paraId="009C9093" w14:textId="06045533" w:rsidR="00291931" w:rsidRPr="00352373" w:rsidRDefault="00291931" w:rsidP="00291931">
            <w:pPr>
              <w:pStyle w:val="Prrafodelista"/>
              <w:numPr>
                <w:ilvl w:val="0"/>
                <w:numId w:val="9"/>
              </w:numPr>
              <w:rPr>
                <w:rFonts w:ascii="Times New Roman" w:eastAsia="Batang" w:hAnsi="Times New Roman" w:cs="Times New Roman"/>
                <w:sz w:val="24"/>
                <w:szCs w:val="24"/>
              </w:rPr>
            </w:pPr>
            <w:r w:rsidRPr="00352373">
              <w:rPr>
                <w:rFonts w:ascii="Times New Roman" w:eastAsia="Batang" w:hAnsi="Times New Roman" w:cs="Times New Roman"/>
                <w:b/>
                <w:sz w:val="24"/>
                <w:szCs w:val="24"/>
              </w:rPr>
              <w:t>No lineal</w:t>
            </w:r>
            <w:r w:rsidRPr="00352373">
              <w:rPr>
                <w:rFonts w:ascii="Times New Roman" w:eastAsia="Batang" w:hAnsi="Times New Roman" w:cs="Times New Roman"/>
                <w:sz w:val="24"/>
                <w:szCs w:val="24"/>
              </w:rPr>
              <w:t xml:space="preserve">. Los hechos </w:t>
            </w:r>
            <w:r w:rsidR="00402458">
              <w:rPr>
                <w:rFonts w:ascii="Times New Roman" w:eastAsia="Batang" w:hAnsi="Times New Roman" w:cs="Times New Roman"/>
                <w:sz w:val="24"/>
                <w:szCs w:val="24"/>
              </w:rPr>
              <w:t>no se narran siguiendo la misma secuencia</w:t>
            </w:r>
            <w:r w:rsidRPr="00352373">
              <w:rPr>
                <w:rFonts w:ascii="Times New Roman" w:eastAsia="Batang" w:hAnsi="Times New Roman" w:cs="Times New Roman"/>
                <w:sz w:val="24"/>
                <w:szCs w:val="24"/>
              </w:rPr>
              <w:t xml:space="preserve"> en </w:t>
            </w:r>
            <w:r w:rsidR="00402458">
              <w:rPr>
                <w:rFonts w:ascii="Times New Roman" w:eastAsia="Batang" w:hAnsi="Times New Roman" w:cs="Times New Roman"/>
                <w:sz w:val="24"/>
                <w:szCs w:val="24"/>
              </w:rPr>
              <w:t xml:space="preserve">la </w:t>
            </w:r>
            <w:r w:rsidRPr="00352373">
              <w:rPr>
                <w:rFonts w:ascii="Times New Roman" w:eastAsia="Batang" w:hAnsi="Times New Roman" w:cs="Times New Roman"/>
                <w:sz w:val="24"/>
                <w:szCs w:val="24"/>
              </w:rPr>
              <w:t xml:space="preserve">que han sucedido, </w:t>
            </w:r>
            <w:r w:rsidR="00402458">
              <w:rPr>
                <w:rFonts w:ascii="Times New Roman" w:eastAsia="Batang" w:hAnsi="Times New Roman" w:cs="Times New Roman"/>
                <w:sz w:val="24"/>
                <w:szCs w:val="24"/>
              </w:rPr>
              <w:t>pero respetan una coherencia dentro</w:t>
            </w:r>
            <w:r w:rsidRPr="00352373">
              <w:rPr>
                <w:rFonts w:ascii="Times New Roman" w:eastAsia="Batang" w:hAnsi="Times New Roman" w:cs="Times New Roman"/>
                <w:sz w:val="24"/>
                <w:szCs w:val="24"/>
              </w:rPr>
              <w:t xml:space="preserve"> del texto.</w:t>
            </w:r>
          </w:p>
        </w:tc>
      </w:tr>
    </w:tbl>
    <w:p w14:paraId="2015465F" w14:textId="77777777" w:rsidR="009657AB" w:rsidRPr="00352373" w:rsidRDefault="009657AB" w:rsidP="006A1217">
      <w:pPr>
        <w:shd w:val="clear" w:color="auto" w:fill="FFFFFF"/>
        <w:spacing w:after="120"/>
        <w:outlineLvl w:val="3"/>
        <w:rPr>
          <w:rFonts w:ascii="Times New Roman" w:eastAsia="Batang" w:hAnsi="Times New Roman" w:cs="Times New Roman"/>
          <w:color w:val="80387C"/>
        </w:rPr>
      </w:pPr>
    </w:p>
    <w:p w14:paraId="6B3961C5" w14:textId="77777777" w:rsidR="00B616E5" w:rsidRPr="00352373" w:rsidRDefault="009657AB" w:rsidP="00B616E5">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El orden cronológico de la narración puede interrumpirse a partir de la </w:t>
      </w:r>
      <w:proofErr w:type="spellStart"/>
      <w:r w:rsidRPr="00352373">
        <w:rPr>
          <w:rFonts w:ascii="Times New Roman" w:eastAsia="Batang" w:hAnsi="Times New Roman" w:cs="Times New Roman"/>
          <w:b/>
        </w:rPr>
        <w:t>analepsis</w:t>
      </w:r>
      <w:proofErr w:type="spellEnd"/>
      <w:r w:rsidRPr="00352373">
        <w:rPr>
          <w:rFonts w:ascii="Times New Roman" w:eastAsia="Batang" w:hAnsi="Times New Roman" w:cs="Times New Roman"/>
        </w:rPr>
        <w:t xml:space="preserve"> y la </w:t>
      </w:r>
      <w:r w:rsidRPr="00352373">
        <w:rPr>
          <w:rFonts w:ascii="Times New Roman" w:eastAsia="Batang" w:hAnsi="Times New Roman" w:cs="Times New Roman"/>
          <w:b/>
        </w:rPr>
        <w:t>prolepsis</w:t>
      </w:r>
      <w:r w:rsidR="00AF55D5">
        <w:rPr>
          <w:rFonts w:ascii="Times New Roman" w:eastAsia="Batang" w:hAnsi="Times New Roman" w:cs="Times New Roman"/>
        </w:rPr>
        <w:t xml:space="preserve">. Con la </w:t>
      </w:r>
      <w:proofErr w:type="spellStart"/>
      <w:r w:rsidR="00AF55D5">
        <w:rPr>
          <w:rFonts w:ascii="Times New Roman" w:eastAsia="Batang" w:hAnsi="Times New Roman" w:cs="Times New Roman"/>
        </w:rPr>
        <w:t>analepsis</w:t>
      </w:r>
      <w:proofErr w:type="spellEnd"/>
      <w:r w:rsidRPr="00352373">
        <w:rPr>
          <w:rFonts w:ascii="Times New Roman" w:eastAsia="Batang" w:hAnsi="Times New Roman" w:cs="Times New Roman"/>
        </w:rPr>
        <w:t xml:space="preserve"> los </w:t>
      </w:r>
      <w:r w:rsidR="00AF55D5">
        <w:rPr>
          <w:rFonts w:ascii="Times New Roman" w:eastAsia="Batang" w:hAnsi="Times New Roman" w:cs="Times New Roman"/>
        </w:rPr>
        <w:t>hechos se trasladan al pasado, m</w:t>
      </w:r>
      <w:r w:rsidRPr="00352373">
        <w:rPr>
          <w:rFonts w:ascii="Times New Roman" w:eastAsia="Batang" w:hAnsi="Times New Roman" w:cs="Times New Roman"/>
        </w:rPr>
        <w:t xml:space="preserve">ientras que con la prolepsis </w:t>
      </w:r>
      <w:r w:rsidR="00B616E5" w:rsidRPr="00352373">
        <w:rPr>
          <w:rFonts w:ascii="Times New Roman" w:eastAsia="Batang" w:hAnsi="Times New Roman" w:cs="Times New Roman"/>
        </w:rPr>
        <w:t xml:space="preserve">se anticipan las acciones, es decir, se introducen hechos futuros. Analiza los siguientes ejemplos: </w:t>
      </w:r>
    </w:p>
    <w:p w14:paraId="1368AE0E" w14:textId="77777777" w:rsidR="00B616E5" w:rsidRPr="00352373" w:rsidRDefault="00B616E5" w:rsidP="00B616E5">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1668"/>
        <w:gridCol w:w="6970"/>
      </w:tblGrid>
      <w:tr w:rsidR="00B616E5" w:rsidRPr="00352373" w14:paraId="02C7D0AE" w14:textId="77777777">
        <w:tc>
          <w:tcPr>
            <w:tcW w:w="1668" w:type="dxa"/>
          </w:tcPr>
          <w:p w14:paraId="31EA051C" w14:textId="77777777" w:rsidR="00B616E5" w:rsidRPr="00352373" w:rsidRDefault="00B616E5" w:rsidP="006A1217">
            <w:pPr>
              <w:spacing w:after="120"/>
              <w:outlineLvl w:val="3"/>
              <w:rPr>
                <w:rFonts w:ascii="Times New Roman" w:eastAsia="Batang" w:hAnsi="Times New Roman" w:cs="Times New Roman"/>
                <w:b/>
                <w:sz w:val="24"/>
                <w:szCs w:val="24"/>
              </w:rPr>
            </w:pPr>
            <w:r w:rsidRPr="00352373">
              <w:rPr>
                <w:rFonts w:ascii="Times New Roman" w:eastAsia="Batang" w:hAnsi="Times New Roman" w:cs="Times New Roman"/>
                <w:b/>
                <w:sz w:val="24"/>
                <w:szCs w:val="24"/>
              </w:rPr>
              <w:t>Analepsis</w:t>
            </w:r>
          </w:p>
        </w:tc>
        <w:tc>
          <w:tcPr>
            <w:tcW w:w="6970" w:type="dxa"/>
          </w:tcPr>
          <w:p w14:paraId="6AC0220A" w14:textId="3349FB80" w:rsidR="009558DE" w:rsidRPr="009558DE" w:rsidRDefault="009558DE" w:rsidP="00E6057C">
            <w:pPr>
              <w:spacing w:after="120"/>
              <w:outlineLvl w:val="3"/>
              <w:rPr>
                <w:rFonts w:ascii="Times New Roman" w:eastAsia="Batang" w:hAnsi="Times New Roman" w:cs="Times New Roman"/>
                <w:b/>
                <w:i/>
                <w:sz w:val="24"/>
                <w:szCs w:val="24"/>
                <w:lang w:val="es-ES"/>
              </w:rPr>
            </w:pPr>
            <w:r>
              <w:rPr>
                <w:rFonts w:ascii="Times New Roman" w:eastAsia="Batang" w:hAnsi="Times New Roman" w:cs="Times New Roman"/>
                <w:b/>
                <w:i/>
                <w:sz w:val="24"/>
                <w:szCs w:val="24"/>
                <w:lang w:val="es-ES"/>
              </w:rPr>
              <w:t>Pedro Páramo</w:t>
            </w:r>
          </w:p>
          <w:p w14:paraId="79D2DB96" w14:textId="02C07470" w:rsidR="00E6057C" w:rsidRPr="00352373" w:rsidRDefault="00E6057C" w:rsidP="00E6057C">
            <w:pPr>
              <w:spacing w:after="120"/>
              <w:outlineLvl w:val="3"/>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Era la hora en que los niños juegan en las calles de todos los pueblos, llenando con sus gritos la tarde. Cuando a</w:t>
            </w:r>
            <w:ins w:id="16" w:author="Luis Felipe Pertuz Urrego" w:date="2015-02-26T18:04:00Z">
              <w:r w:rsidR="00444B85">
                <w:rPr>
                  <w:rFonts w:ascii="Times New Roman" w:eastAsia="Batang" w:hAnsi="Times New Roman" w:cs="Times New Roman"/>
                  <w:sz w:val="24"/>
                  <w:szCs w:val="24"/>
                  <w:lang w:val="es-ES"/>
                </w:rPr>
                <w:t>ú</w:t>
              </w:r>
            </w:ins>
            <w:del w:id="17" w:author="Luis Felipe Pertuz Urrego" w:date="2015-02-26T18:04:00Z">
              <w:r w:rsidRPr="00352373" w:rsidDel="00444B85">
                <w:rPr>
                  <w:rFonts w:ascii="Times New Roman" w:eastAsia="Batang" w:hAnsi="Times New Roman" w:cs="Times New Roman"/>
                  <w:sz w:val="24"/>
                  <w:szCs w:val="24"/>
                  <w:lang w:val="es-ES"/>
                </w:rPr>
                <w:delText>u</w:delText>
              </w:r>
            </w:del>
            <w:r w:rsidRPr="00352373">
              <w:rPr>
                <w:rFonts w:ascii="Times New Roman" w:eastAsia="Batang" w:hAnsi="Times New Roman" w:cs="Times New Roman"/>
                <w:sz w:val="24"/>
                <w:szCs w:val="24"/>
                <w:lang w:val="es-ES"/>
              </w:rPr>
              <w:t>n las paredes negras reflejan la luz amarilla del sol.</w:t>
            </w:r>
          </w:p>
          <w:p w14:paraId="293EF038" w14:textId="77777777" w:rsidR="00B616E5" w:rsidRPr="008013B3" w:rsidRDefault="00E6057C" w:rsidP="00E6057C">
            <w:pPr>
              <w:spacing w:after="120"/>
              <w:outlineLvl w:val="3"/>
              <w:rPr>
                <w:ins w:id="18" w:author="Luis Felipe Pertuz Urrego" w:date="2015-02-27T12:55:00Z"/>
                <w:rFonts w:ascii="Times New Roman" w:eastAsia="Batang" w:hAnsi="Times New Roman" w:cs="Times New Roman"/>
                <w:sz w:val="24"/>
                <w:szCs w:val="24"/>
                <w:u w:val="single"/>
                <w:lang w:val="es-ES"/>
                <w:rPrChange w:id="19" w:author="Luis Felipe Pertuz Urrego" w:date="2015-02-27T12:56:00Z">
                  <w:rPr>
                    <w:ins w:id="20" w:author="Luis Felipe Pertuz Urrego" w:date="2015-02-27T12:55:00Z"/>
                    <w:rFonts w:ascii="Times New Roman" w:eastAsia="Batang" w:hAnsi="Times New Roman" w:cs="Times New Roman"/>
                    <w:sz w:val="24"/>
                    <w:szCs w:val="24"/>
                    <w:lang w:val="es-ES" w:eastAsia="es-ES"/>
                  </w:rPr>
                </w:rPrChange>
              </w:rPr>
            </w:pPr>
            <w:r w:rsidRPr="008013B3">
              <w:rPr>
                <w:rFonts w:ascii="Times New Roman" w:eastAsia="Batang" w:hAnsi="Times New Roman" w:cs="Times New Roman"/>
                <w:u w:val="single"/>
                <w:lang w:val="es-ES"/>
              </w:rPr>
              <w:t>Al menos eso había visto en Sayula, todavía ayer a esta misma hora. Y había visto también el vuelo de las palomas rompiendo el aire quieto, sacudiendo sus alas como si se desprendieran del día. Volaban y caían sobre los tejados, mientras los gritos de lo</w:t>
            </w:r>
            <w:r w:rsidR="006730DA" w:rsidRPr="008013B3">
              <w:rPr>
                <w:rFonts w:ascii="Times New Roman" w:eastAsia="Batang" w:hAnsi="Times New Roman" w:cs="Times New Roman"/>
                <w:u w:val="single"/>
                <w:lang w:val="es-ES"/>
                <w:rPrChange w:id="21" w:author="Luis Felipe Pertuz Urrego" w:date="2015-02-27T12:56:00Z">
                  <w:rPr>
                    <w:rFonts w:ascii="Times New Roman" w:eastAsia="Batang" w:hAnsi="Times New Roman" w:cs="Times New Roman"/>
                    <w:lang w:val="es-ES"/>
                  </w:rPr>
                </w:rPrChange>
              </w:rPr>
              <w:t>s niños revoloteaban y parecían</w:t>
            </w:r>
            <w:r w:rsidRPr="008013B3">
              <w:rPr>
                <w:rFonts w:ascii="Times New Roman" w:eastAsia="Batang" w:hAnsi="Times New Roman" w:cs="Times New Roman"/>
                <w:u w:val="single"/>
                <w:lang w:val="es-ES"/>
                <w:rPrChange w:id="22" w:author="Luis Felipe Pertuz Urrego" w:date="2015-02-27T12:56:00Z">
                  <w:rPr>
                    <w:rFonts w:ascii="Times New Roman" w:eastAsia="Batang" w:hAnsi="Times New Roman" w:cs="Times New Roman"/>
                    <w:lang w:val="es-ES"/>
                  </w:rPr>
                </w:rPrChange>
              </w:rPr>
              <w:t xml:space="preserve"> teñirse de azul en el cielo del atardecer.</w:t>
            </w:r>
          </w:p>
          <w:p w14:paraId="4E3DCE22" w14:textId="5B0A56DE" w:rsidR="008013B3" w:rsidRPr="00352373" w:rsidRDefault="008013B3" w:rsidP="00E6057C">
            <w:pPr>
              <w:spacing w:after="120"/>
              <w:outlineLvl w:val="3"/>
              <w:rPr>
                <w:rFonts w:ascii="Times New Roman" w:eastAsia="Batang" w:hAnsi="Times New Roman" w:cs="Times New Roman"/>
                <w:sz w:val="24"/>
                <w:szCs w:val="24"/>
                <w:lang w:val="es-ES"/>
              </w:rPr>
            </w:pPr>
            <w:ins w:id="23" w:author="Luis Felipe Pertuz Urrego" w:date="2015-02-27T12:55:00Z">
              <w:r w:rsidRPr="008013B3">
                <w:rPr>
                  <w:rFonts w:ascii="Times New Roman" w:eastAsia="Batang" w:hAnsi="Times New Roman" w:cs="Times New Roman"/>
                  <w:sz w:val="24"/>
                  <w:szCs w:val="24"/>
                  <w:lang w:val="es-ES"/>
                </w:rPr>
                <w:t>Ahora estaba aquí, en este pueblo sin ruidos. Oía caer mis pisadas sobre las piedras redondas con que estaban empedradas las calles.</w:t>
              </w:r>
            </w:ins>
          </w:p>
          <w:p w14:paraId="6E926F61" w14:textId="7FDB2FA8" w:rsidR="00EA3C69" w:rsidRPr="00490B5B" w:rsidRDefault="00EA3C69" w:rsidP="00E6057C">
            <w:pPr>
              <w:spacing w:after="120"/>
              <w:outlineLvl w:val="3"/>
              <w:rPr>
                <w:rFonts w:ascii="Times New Roman" w:eastAsia="Batang" w:hAnsi="Times New Roman" w:cs="Times New Roman"/>
                <w:sz w:val="24"/>
                <w:szCs w:val="24"/>
                <w:rPrChange w:id="24" w:author="Luis Felipe Pertuz Urrego" w:date="2015-02-28T22:14:00Z">
                  <w:rPr>
                    <w:rFonts w:ascii="Times New Roman" w:eastAsia="Batang" w:hAnsi="Times New Roman" w:cs="Times New Roman"/>
                    <w:i/>
                    <w:sz w:val="24"/>
                    <w:szCs w:val="24"/>
                    <w:lang w:val="es-ES_tradnl" w:eastAsia="es-ES"/>
                  </w:rPr>
                </w:rPrChange>
              </w:rPr>
            </w:pPr>
            <w:r w:rsidRPr="00352373">
              <w:rPr>
                <w:rFonts w:ascii="Times New Roman" w:eastAsia="Batang" w:hAnsi="Times New Roman" w:cs="Times New Roman"/>
                <w:sz w:val="24"/>
                <w:szCs w:val="24"/>
                <w:lang w:val="es-ES"/>
              </w:rPr>
              <w:t>Juan Rulfo</w:t>
            </w:r>
            <w:r w:rsidR="009A70B6" w:rsidRPr="00352373">
              <w:rPr>
                <w:rFonts w:ascii="Times New Roman" w:eastAsia="Batang" w:hAnsi="Times New Roman" w:cs="Times New Roman"/>
                <w:sz w:val="24"/>
                <w:szCs w:val="24"/>
                <w:lang w:val="es-ES"/>
              </w:rPr>
              <w:t xml:space="preserve">, </w:t>
            </w:r>
            <w:r w:rsidR="009A70B6" w:rsidRPr="00352373">
              <w:rPr>
                <w:rFonts w:ascii="Times New Roman" w:eastAsia="Batang" w:hAnsi="Times New Roman" w:cs="Times New Roman"/>
                <w:i/>
                <w:sz w:val="24"/>
                <w:szCs w:val="24"/>
                <w:lang w:val="es-ES"/>
              </w:rPr>
              <w:t>Pedro Páramo</w:t>
            </w:r>
            <w:r w:rsidR="003E23D1">
              <w:rPr>
                <w:rFonts w:ascii="Times New Roman" w:eastAsia="Batang" w:hAnsi="Times New Roman" w:cs="Times New Roman"/>
                <w:i/>
                <w:sz w:val="24"/>
                <w:szCs w:val="24"/>
                <w:lang w:val="es-ES"/>
              </w:rPr>
              <w:t xml:space="preserve"> y El llano en llamas</w:t>
            </w:r>
            <w:r w:rsidR="003E23D1">
              <w:rPr>
                <w:rFonts w:ascii="Times New Roman" w:eastAsia="Batang" w:hAnsi="Times New Roman" w:cs="Times New Roman"/>
                <w:sz w:val="24"/>
                <w:szCs w:val="24"/>
                <w:lang w:val="es-ES"/>
              </w:rPr>
              <w:t>. Barcelona: Editorial</w:t>
            </w:r>
            <w:ins w:id="25" w:author="Luis Felipe Pertuz Urrego" w:date="2015-02-28T22:14:00Z">
              <w:r w:rsidR="00490B5B">
                <w:rPr>
                  <w:rFonts w:ascii="Times New Roman" w:eastAsia="Batang" w:hAnsi="Times New Roman" w:cs="Times New Roman"/>
                  <w:sz w:val="24"/>
                  <w:szCs w:val="24"/>
                  <w:lang w:val="es-ES"/>
                </w:rPr>
                <w:t xml:space="preserve"> Planeta, 2006.</w:t>
              </w:r>
            </w:ins>
          </w:p>
        </w:tc>
      </w:tr>
      <w:tr w:rsidR="00B616E5" w:rsidRPr="00352373" w14:paraId="2737C1B9" w14:textId="77777777">
        <w:tc>
          <w:tcPr>
            <w:tcW w:w="1668" w:type="dxa"/>
          </w:tcPr>
          <w:p w14:paraId="469D612D" w14:textId="77777777" w:rsidR="00B616E5" w:rsidRPr="00352373" w:rsidRDefault="00B616E5" w:rsidP="006A1217">
            <w:pPr>
              <w:spacing w:after="120"/>
              <w:outlineLvl w:val="3"/>
              <w:rPr>
                <w:rFonts w:ascii="Times New Roman" w:eastAsia="Batang" w:hAnsi="Times New Roman" w:cs="Times New Roman"/>
                <w:b/>
                <w:sz w:val="24"/>
                <w:szCs w:val="24"/>
              </w:rPr>
            </w:pPr>
            <w:r w:rsidRPr="00352373">
              <w:rPr>
                <w:rFonts w:ascii="Times New Roman" w:eastAsia="Batang" w:hAnsi="Times New Roman" w:cs="Times New Roman"/>
                <w:b/>
                <w:sz w:val="24"/>
                <w:szCs w:val="24"/>
              </w:rPr>
              <w:t>Prolepsis</w:t>
            </w:r>
          </w:p>
        </w:tc>
        <w:tc>
          <w:tcPr>
            <w:tcW w:w="6970" w:type="dxa"/>
          </w:tcPr>
          <w:p w14:paraId="50A429A0" w14:textId="0BD96D34" w:rsidR="009558DE" w:rsidRPr="009558DE" w:rsidRDefault="009558DE" w:rsidP="00DC4679">
            <w:pPr>
              <w:spacing w:after="120"/>
              <w:outlineLvl w:val="3"/>
              <w:rPr>
                <w:rFonts w:ascii="Times New Roman" w:eastAsia="Batang" w:hAnsi="Times New Roman" w:cs="Times New Roman"/>
                <w:b/>
                <w:sz w:val="24"/>
                <w:szCs w:val="24"/>
                <w:lang w:val="es-ES"/>
              </w:rPr>
            </w:pPr>
            <w:r w:rsidRPr="009558DE">
              <w:rPr>
                <w:rFonts w:ascii="Times New Roman" w:eastAsia="Batang" w:hAnsi="Times New Roman" w:cs="Times New Roman"/>
                <w:b/>
                <w:i/>
                <w:sz w:val="24"/>
                <w:szCs w:val="24"/>
              </w:rPr>
              <w:t>Cien años de soledad</w:t>
            </w:r>
          </w:p>
          <w:p w14:paraId="1EA5DD82" w14:textId="77777777" w:rsidR="00DC4679" w:rsidRPr="00352373" w:rsidRDefault="00DC4679" w:rsidP="00DC4679">
            <w:pPr>
              <w:spacing w:after="120"/>
              <w:outlineLvl w:val="3"/>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La aldea estaba convencida de que José Arcadio Buendía había perdido el juicio, cuando llegó Melquíades a poner las cosas en su punto. Exaltó en público la inteligencia de aquel hombre que por pura especulación astronómica había construido una teoría ya comprobada en la práctica, aunque desconocida hasta entonces en Macondo, y </w:t>
            </w:r>
            <w:r w:rsidRPr="00352373">
              <w:rPr>
                <w:rFonts w:ascii="Times New Roman" w:eastAsia="Batang" w:hAnsi="Times New Roman" w:cs="Times New Roman"/>
                <w:sz w:val="24"/>
                <w:szCs w:val="24"/>
                <w:u w:val="single"/>
                <w:lang w:val="es-ES"/>
              </w:rPr>
              <w:t>como una prueba de su admiración le hizo un reglo que había de ejercer una influencia terminante en el futuro de la aldea: un laboratorio de alquimia.</w:t>
            </w:r>
          </w:p>
          <w:p w14:paraId="5C2F8CC1" w14:textId="3D55E2F0" w:rsidR="00B616E5" w:rsidRPr="00490B5B" w:rsidRDefault="00DC4679" w:rsidP="00FA33EC">
            <w:pPr>
              <w:spacing w:after="120"/>
              <w:outlineLvl w:val="3"/>
              <w:rPr>
                <w:rFonts w:ascii="Times New Roman" w:eastAsia="Batang" w:hAnsi="Times New Roman" w:cs="Times New Roman"/>
                <w:sz w:val="24"/>
                <w:szCs w:val="24"/>
                <w:rPrChange w:id="26" w:author="Luis Felipe Pertuz Urrego" w:date="2015-02-28T22:14:00Z">
                  <w:rPr>
                    <w:rFonts w:ascii="Times New Roman" w:eastAsia="Batang" w:hAnsi="Times New Roman" w:cs="Times New Roman"/>
                    <w:sz w:val="24"/>
                    <w:szCs w:val="24"/>
                    <w:lang w:val="es-ES_tradnl" w:eastAsia="es-ES"/>
                  </w:rPr>
                </w:rPrChange>
              </w:rPr>
            </w:pPr>
            <w:r w:rsidRPr="00352373">
              <w:rPr>
                <w:rFonts w:ascii="Times New Roman" w:eastAsia="Batang" w:hAnsi="Times New Roman" w:cs="Times New Roman"/>
                <w:sz w:val="24"/>
                <w:szCs w:val="24"/>
              </w:rPr>
              <w:t xml:space="preserve">Gabriel García </w:t>
            </w:r>
            <w:r w:rsidRPr="00C84EDF">
              <w:rPr>
                <w:rFonts w:ascii="Times New Roman" w:eastAsia="Batang" w:hAnsi="Times New Roman" w:cs="Times New Roman"/>
                <w:sz w:val="24"/>
                <w:szCs w:val="24"/>
              </w:rPr>
              <w:t xml:space="preserve">Márquez, </w:t>
            </w:r>
            <w:r w:rsidRPr="00C84EDF">
              <w:rPr>
                <w:rFonts w:ascii="Times New Roman" w:eastAsia="Batang" w:hAnsi="Times New Roman" w:cs="Times New Roman"/>
                <w:i/>
                <w:sz w:val="24"/>
                <w:szCs w:val="24"/>
              </w:rPr>
              <w:t>Cien años de soledad</w:t>
            </w:r>
            <w:ins w:id="27" w:author="Luis Felipe Pertuz Urrego" w:date="2015-02-28T22:14:00Z">
              <w:r w:rsidR="00490B5B" w:rsidRPr="00C84EDF">
                <w:rPr>
                  <w:rFonts w:ascii="Times New Roman" w:eastAsia="Batang" w:hAnsi="Times New Roman" w:cs="Times New Roman"/>
                  <w:sz w:val="24"/>
                  <w:szCs w:val="24"/>
                </w:rPr>
                <w:t>.</w:t>
              </w:r>
            </w:ins>
            <w:r w:rsidR="00333F3C">
              <w:rPr>
                <w:rFonts w:ascii="Times New Roman" w:eastAsia="Batang" w:hAnsi="Times New Roman" w:cs="Times New Roman"/>
                <w:sz w:val="24"/>
                <w:szCs w:val="24"/>
              </w:rPr>
              <w:t xml:space="preserve"> </w:t>
            </w:r>
            <w:r w:rsidR="00FA33EC">
              <w:rPr>
                <w:rFonts w:ascii="Times New Roman" w:eastAsia="Batang" w:hAnsi="Times New Roman" w:cs="Times New Roman"/>
                <w:sz w:val="24"/>
                <w:szCs w:val="24"/>
              </w:rPr>
              <w:t>Barcelona</w:t>
            </w:r>
            <w:r w:rsidR="00FA33EC" w:rsidRPr="00FA33EC">
              <w:rPr>
                <w:rFonts w:ascii="Times New Roman" w:eastAsia="Batang" w:hAnsi="Times New Roman" w:cs="Times New Roman"/>
                <w:sz w:val="24"/>
                <w:szCs w:val="24"/>
              </w:rPr>
              <w:t>: Literatura Random House, 2014.</w:t>
            </w:r>
          </w:p>
        </w:tc>
      </w:tr>
    </w:tbl>
    <w:p w14:paraId="210FA87B" w14:textId="77777777" w:rsidR="009657AB" w:rsidRPr="00352373" w:rsidRDefault="009657AB" w:rsidP="006A1217">
      <w:pPr>
        <w:shd w:val="clear" w:color="auto" w:fill="FFFFFF"/>
        <w:spacing w:after="120"/>
        <w:outlineLvl w:val="3"/>
        <w:rPr>
          <w:rFonts w:ascii="Times New Roman" w:eastAsia="Batang" w:hAnsi="Times New Roman" w:cs="Times New Roman"/>
        </w:rPr>
      </w:pPr>
    </w:p>
    <w:p w14:paraId="70BF3B17" w14:textId="77777777" w:rsidR="009A70B6" w:rsidRPr="00352373" w:rsidRDefault="00B616E5" w:rsidP="006A1217">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Además del tiempo narrativo, los relatos literarios presentan un </w:t>
      </w:r>
      <w:r w:rsidRPr="00352373">
        <w:rPr>
          <w:rFonts w:ascii="Times New Roman" w:eastAsia="Batang" w:hAnsi="Times New Roman" w:cs="Times New Roman"/>
          <w:b/>
        </w:rPr>
        <w:t>tiempo externo o histórico</w:t>
      </w:r>
      <w:r w:rsidRPr="00352373">
        <w:rPr>
          <w:rFonts w:ascii="Times New Roman" w:eastAsia="Batang" w:hAnsi="Times New Roman" w:cs="Times New Roman"/>
        </w:rPr>
        <w:t xml:space="preserve"> y un </w:t>
      </w:r>
      <w:r w:rsidRPr="00352373">
        <w:rPr>
          <w:rFonts w:ascii="Times New Roman" w:eastAsia="Batang" w:hAnsi="Times New Roman" w:cs="Times New Roman"/>
          <w:b/>
        </w:rPr>
        <w:t>tiempo interno</w:t>
      </w:r>
      <w:r w:rsidRPr="00352373">
        <w:rPr>
          <w:rFonts w:ascii="Times New Roman" w:eastAsia="Batang" w:hAnsi="Times New Roman" w:cs="Times New Roman"/>
        </w:rPr>
        <w:t xml:space="preserve">. </w:t>
      </w:r>
    </w:p>
    <w:p w14:paraId="734ADB56" w14:textId="77777777" w:rsidR="00B616E5" w:rsidRPr="00352373" w:rsidRDefault="00B616E5" w:rsidP="006A1217">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9"/>
        <w:gridCol w:w="6255"/>
      </w:tblGrid>
      <w:tr w:rsidR="00B616E5" w:rsidRPr="00352373" w14:paraId="7802E44C" w14:textId="77777777">
        <w:tc>
          <w:tcPr>
            <w:tcW w:w="8978" w:type="dxa"/>
            <w:gridSpan w:val="2"/>
            <w:shd w:val="clear" w:color="auto" w:fill="000000" w:themeFill="text1"/>
          </w:tcPr>
          <w:p w14:paraId="19CD675C" w14:textId="77777777" w:rsidR="00B616E5" w:rsidRPr="00352373" w:rsidRDefault="00B616E5" w:rsidP="00B616E5">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Recuerda</w:t>
            </w:r>
          </w:p>
        </w:tc>
      </w:tr>
      <w:tr w:rsidR="00B616E5" w:rsidRPr="00352373" w14:paraId="64259D8A" w14:textId="77777777">
        <w:tc>
          <w:tcPr>
            <w:tcW w:w="2518" w:type="dxa"/>
          </w:tcPr>
          <w:p w14:paraId="21FD3A70" w14:textId="77777777" w:rsidR="00B616E5" w:rsidRPr="00352373" w:rsidRDefault="00B616E5" w:rsidP="00B616E5">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Contenido</w:t>
            </w:r>
          </w:p>
        </w:tc>
        <w:tc>
          <w:tcPr>
            <w:tcW w:w="6460" w:type="dxa"/>
          </w:tcPr>
          <w:p w14:paraId="0AB793DD" w14:textId="77777777" w:rsidR="00B616E5" w:rsidRPr="00352373" w:rsidRDefault="00B616E5" w:rsidP="00B616E5">
            <w:pPr>
              <w:pStyle w:val="Prrafodelista"/>
              <w:numPr>
                <w:ilvl w:val="0"/>
                <w:numId w:val="11"/>
              </w:num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tiempo externo </w:t>
            </w:r>
            <w:r w:rsidR="00150A7E" w:rsidRPr="00352373">
              <w:rPr>
                <w:rFonts w:ascii="Times New Roman" w:eastAsia="Batang" w:hAnsi="Times New Roman" w:cs="Times New Roman"/>
                <w:sz w:val="24"/>
                <w:szCs w:val="24"/>
              </w:rPr>
              <w:t xml:space="preserve">o histórico es la época en la que se sitúa la narración. Por ejemplo, la novela </w:t>
            </w:r>
            <w:r w:rsidR="00150A7E" w:rsidRPr="00352373">
              <w:rPr>
                <w:rFonts w:ascii="Times New Roman" w:eastAsia="Batang" w:hAnsi="Times New Roman" w:cs="Times New Roman"/>
                <w:i/>
                <w:sz w:val="24"/>
                <w:szCs w:val="24"/>
              </w:rPr>
              <w:t>Las aventuras de Tom Sawyer</w:t>
            </w:r>
            <w:r w:rsidR="00150A7E" w:rsidRPr="00352373">
              <w:rPr>
                <w:rFonts w:ascii="Times New Roman" w:eastAsia="Batang" w:hAnsi="Times New Roman" w:cs="Times New Roman"/>
                <w:sz w:val="24"/>
                <w:szCs w:val="24"/>
              </w:rPr>
              <w:t>, escrita por el estadounidense Mark Twain</w:t>
            </w:r>
            <w:r w:rsidR="00E6057C" w:rsidRPr="00352373">
              <w:rPr>
                <w:rFonts w:ascii="Times New Roman" w:eastAsia="Batang" w:hAnsi="Times New Roman" w:cs="Times New Roman"/>
                <w:sz w:val="24"/>
                <w:szCs w:val="24"/>
              </w:rPr>
              <w:t xml:space="preserve"> en 1876</w:t>
            </w:r>
            <w:r w:rsidR="00150A7E" w:rsidRPr="00352373">
              <w:rPr>
                <w:rFonts w:ascii="Times New Roman" w:eastAsia="Batang" w:hAnsi="Times New Roman" w:cs="Times New Roman"/>
                <w:sz w:val="24"/>
                <w:szCs w:val="24"/>
              </w:rPr>
              <w:t xml:space="preserve">, </w:t>
            </w:r>
            <w:r w:rsidR="00795A1E" w:rsidRPr="00352373">
              <w:rPr>
                <w:rFonts w:ascii="Times New Roman" w:eastAsia="Batang" w:hAnsi="Times New Roman" w:cs="Times New Roman"/>
                <w:sz w:val="24"/>
                <w:szCs w:val="24"/>
              </w:rPr>
              <w:t xml:space="preserve">está ambientada en </w:t>
            </w:r>
            <w:r w:rsidR="00E6057C" w:rsidRPr="00352373">
              <w:rPr>
                <w:rFonts w:ascii="Times New Roman" w:eastAsia="Batang" w:hAnsi="Times New Roman" w:cs="Times New Roman"/>
                <w:sz w:val="24"/>
                <w:szCs w:val="24"/>
              </w:rPr>
              <w:t xml:space="preserve">los primeros años de la década de 1860. </w:t>
            </w:r>
          </w:p>
          <w:p w14:paraId="3FB0291A" w14:textId="77777777" w:rsidR="00150A7E" w:rsidRPr="00352373" w:rsidRDefault="00150A7E" w:rsidP="00795A1E">
            <w:pPr>
              <w:pStyle w:val="Prrafodelista"/>
              <w:numPr>
                <w:ilvl w:val="0"/>
                <w:numId w:val="11"/>
              </w:numPr>
              <w:rPr>
                <w:rFonts w:ascii="Times New Roman" w:eastAsia="Batang" w:hAnsi="Times New Roman" w:cs="Times New Roman"/>
                <w:b/>
                <w:sz w:val="24"/>
                <w:szCs w:val="24"/>
              </w:rPr>
            </w:pPr>
            <w:r w:rsidRPr="00352373">
              <w:rPr>
                <w:rFonts w:ascii="Times New Roman" w:eastAsia="Batang" w:hAnsi="Times New Roman" w:cs="Times New Roman"/>
                <w:sz w:val="24"/>
                <w:szCs w:val="24"/>
              </w:rPr>
              <w:t>El tiempo interno corresponde al tiempo que duran los acontecimientos narrados en la historia. Así, por ejemplo, se estima que los suce</w:t>
            </w:r>
            <w:r w:rsidR="00795A1E" w:rsidRPr="00352373">
              <w:rPr>
                <w:rFonts w:ascii="Times New Roman" w:eastAsia="Batang" w:hAnsi="Times New Roman" w:cs="Times New Roman"/>
                <w:sz w:val="24"/>
                <w:szCs w:val="24"/>
              </w:rPr>
              <w:t>sos narrados en la novela de Twa</w:t>
            </w:r>
            <w:r w:rsidRPr="00352373">
              <w:rPr>
                <w:rFonts w:ascii="Times New Roman" w:eastAsia="Batang" w:hAnsi="Times New Roman" w:cs="Times New Roman"/>
                <w:sz w:val="24"/>
                <w:szCs w:val="24"/>
              </w:rPr>
              <w:t>in no supera</w:t>
            </w:r>
            <w:r w:rsidR="00795A1E" w:rsidRPr="00352373">
              <w:rPr>
                <w:rFonts w:ascii="Times New Roman" w:eastAsia="Batang" w:hAnsi="Times New Roman" w:cs="Times New Roman"/>
                <w:sz w:val="24"/>
                <w:szCs w:val="24"/>
              </w:rPr>
              <w:t>n los dos meses.</w:t>
            </w:r>
            <w:r w:rsidR="00795A1E" w:rsidRPr="00352373">
              <w:rPr>
                <w:rFonts w:ascii="Times New Roman" w:eastAsia="Batang" w:hAnsi="Times New Roman" w:cs="Times New Roman"/>
                <w:b/>
                <w:sz w:val="24"/>
                <w:szCs w:val="24"/>
              </w:rPr>
              <w:t xml:space="preserve"> </w:t>
            </w:r>
          </w:p>
        </w:tc>
      </w:tr>
    </w:tbl>
    <w:p w14:paraId="1219A1D5" w14:textId="77777777" w:rsidR="00B616E5" w:rsidRPr="00352373" w:rsidRDefault="00B616E5" w:rsidP="006A1217">
      <w:pPr>
        <w:shd w:val="clear" w:color="auto" w:fill="FFFFFF"/>
        <w:spacing w:after="120"/>
        <w:outlineLvl w:val="3"/>
        <w:rPr>
          <w:rFonts w:ascii="Times New Roman" w:eastAsia="Batang" w:hAnsi="Times New Roman" w:cs="Times New Roman"/>
        </w:rPr>
      </w:pPr>
    </w:p>
    <w:p w14:paraId="7C623507" w14:textId="57DD49AF" w:rsidR="00003BA0" w:rsidRPr="00352373" w:rsidRDefault="00795A1E" w:rsidP="006A1217">
      <w:pPr>
        <w:shd w:val="clear" w:color="auto" w:fill="FFFFFF"/>
        <w:spacing w:after="120"/>
        <w:outlineLvl w:val="3"/>
        <w:rPr>
          <w:rFonts w:ascii="Times New Roman" w:hAnsi="Times New Roman" w:cs="Times New Roman"/>
        </w:rPr>
      </w:pPr>
      <w:r w:rsidRPr="00352373">
        <w:rPr>
          <w:rFonts w:ascii="Times New Roman" w:eastAsia="Batang" w:hAnsi="Times New Roman" w:cs="Times New Roman"/>
        </w:rPr>
        <w:t xml:space="preserve">Si quieres saber más sobre </w:t>
      </w:r>
      <w:r w:rsidRPr="00352373">
        <w:rPr>
          <w:rFonts w:ascii="Times New Roman" w:eastAsia="Batang" w:hAnsi="Times New Roman" w:cs="Times New Roman"/>
          <w:i/>
        </w:rPr>
        <w:t>Las aventuras de Tom Sawyer</w:t>
      </w:r>
      <w:r w:rsidRPr="00352373">
        <w:rPr>
          <w:rFonts w:ascii="Times New Roman" w:eastAsia="Batang" w:hAnsi="Times New Roman" w:cs="Times New Roman"/>
        </w:rPr>
        <w:t>, consulta el enlace</w:t>
      </w:r>
      <w:r w:rsidR="002B34BF" w:rsidRPr="00352373">
        <w:rPr>
          <w:rFonts w:ascii="Times New Roman" w:eastAsia="Batang" w:hAnsi="Times New Roman" w:cs="Times New Roman"/>
        </w:rPr>
        <w:t xml:space="preserve"> y lee su primer capítulo</w:t>
      </w:r>
      <w:r w:rsidRPr="00352373">
        <w:rPr>
          <w:rFonts w:ascii="Times New Roman" w:eastAsia="Batang" w:hAnsi="Times New Roman" w:cs="Times New Roman"/>
        </w:rPr>
        <w:t xml:space="preserve">. Allí podrás aproximarte </w:t>
      </w:r>
      <w:r w:rsidR="002B34BF" w:rsidRPr="00352373">
        <w:rPr>
          <w:rFonts w:ascii="Times New Roman" w:eastAsia="Batang" w:hAnsi="Times New Roman" w:cs="Times New Roman"/>
        </w:rPr>
        <w:t>a</w:t>
      </w:r>
      <w:r w:rsidRPr="00352373">
        <w:rPr>
          <w:rFonts w:ascii="Times New Roman" w:eastAsia="Batang" w:hAnsi="Times New Roman" w:cs="Times New Roman"/>
        </w:rPr>
        <w:t xml:space="preserve">l tema </w:t>
      </w:r>
      <w:r w:rsidR="002B34BF" w:rsidRPr="00352373">
        <w:rPr>
          <w:rFonts w:ascii="Times New Roman" w:eastAsia="Batang" w:hAnsi="Times New Roman" w:cs="Times New Roman"/>
        </w:rPr>
        <w:t xml:space="preserve">de la obra </w:t>
      </w:r>
      <w:r w:rsidRPr="00352373">
        <w:rPr>
          <w:rFonts w:ascii="Times New Roman" w:eastAsia="Batang" w:hAnsi="Times New Roman" w:cs="Times New Roman"/>
        </w:rPr>
        <w:t>y las ca</w:t>
      </w:r>
      <w:r w:rsidR="00423A9D">
        <w:rPr>
          <w:rFonts w:ascii="Times New Roman" w:eastAsia="Batang" w:hAnsi="Times New Roman" w:cs="Times New Roman"/>
        </w:rPr>
        <w:t>racterísticas de sus personajes</w:t>
      </w:r>
      <w:r w:rsidRPr="00352373">
        <w:rPr>
          <w:rFonts w:ascii="Times New Roman" w:eastAsia="Batang" w:hAnsi="Times New Roman" w:cs="Times New Roman"/>
        </w:rPr>
        <w:t xml:space="preserve"> </w:t>
      </w:r>
      <w:hyperlink r:id="rId9" w:history="1">
        <w:r w:rsidRPr="00352373">
          <w:rPr>
            <w:rStyle w:val="Hipervnculo"/>
            <w:rFonts w:ascii="Times New Roman" w:eastAsia="Batang" w:hAnsi="Times New Roman" w:cs="Times New Roman"/>
          </w:rPr>
          <w:t>[VER]</w:t>
        </w:r>
      </w:hyperlink>
      <w:r w:rsidR="00423A9D">
        <w:rPr>
          <w:rFonts w:ascii="Times New Roman" w:eastAsia="Batang" w:hAnsi="Times New Roman" w:cs="Times New Roman"/>
        </w:rPr>
        <w:t>.</w:t>
      </w:r>
    </w:p>
    <w:p w14:paraId="5E9946C7" w14:textId="77777777" w:rsidR="00AE3202" w:rsidRPr="00352373" w:rsidRDefault="00AE3202" w:rsidP="006A1217">
      <w:pPr>
        <w:shd w:val="clear" w:color="auto" w:fill="FFFFFF"/>
        <w:spacing w:after="120"/>
        <w:outlineLvl w:val="3"/>
        <w:rPr>
          <w:rFonts w:ascii="Times New Roman" w:eastAsia="Batang" w:hAnsi="Times New Roman" w:cs="Times New Roman"/>
          <w:sz w:val="22"/>
        </w:rPr>
      </w:pPr>
    </w:p>
    <w:tbl>
      <w:tblPr>
        <w:tblStyle w:val="Tablaconcuadrcula"/>
        <w:tblW w:w="0" w:type="auto"/>
        <w:tblLook w:val="04A0" w:firstRow="1" w:lastRow="0" w:firstColumn="1" w:lastColumn="0" w:noHBand="0" w:noVBand="1"/>
      </w:tblPr>
      <w:tblGrid>
        <w:gridCol w:w="2248"/>
        <w:gridCol w:w="6466"/>
      </w:tblGrid>
      <w:tr w:rsidR="00795A1E" w:rsidRPr="00352373" w14:paraId="778AE2BF" w14:textId="77777777">
        <w:tc>
          <w:tcPr>
            <w:tcW w:w="8714" w:type="dxa"/>
            <w:gridSpan w:val="2"/>
            <w:shd w:val="clear" w:color="auto" w:fill="000000" w:themeFill="text1"/>
          </w:tcPr>
          <w:p w14:paraId="393D163D" w14:textId="77777777" w:rsidR="00795A1E" w:rsidRPr="00352373" w:rsidRDefault="00795A1E" w:rsidP="00795A1E">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795A1E" w:rsidRPr="00352373" w14:paraId="1D517324" w14:textId="77777777">
        <w:tc>
          <w:tcPr>
            <w:tcW w:w="2248" w:type="dxa"/>
          </w:tcPr>
          <w:p w14:paraId="2629A942"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274F03CC" w14:textId="0983CEAF"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LE_05_01_REC30</w:t>
            </w:r>
          </w:p>
        </w:tc>
      </w:tr>
      <w:tr w:rsidR="00795A1E" w:rsidRPr="00352373" w14:paraId="31758790" w14:textId="77777777">
        <w:tc>
          <w:tcPr>
            <w:tcW w:w="2248" w:type="dxa"/>
          </w:tcPr>
          <w:p w14:paraId="58BAF13C"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16C57DBD" w14:textId="6ACA38B8"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5 Primaria/Lengua Catellana y Literatura/El diálogo/Cultura y literatura: el relato literario/El tiempo narrativo </w:t>
            </w:r>
          </w:p>
        </w:tc>
      </w:tr>
      <w:tr w:rsidR="00795A1E" w:rsidRPr="00352373" w14:paraId="58A51370" w14:textId="77777777">
        <w:tc>
          <w:tcPr>
            <w:tcW w:w="2248" w:type="dxa"/>
          </w:tcPr>
          <w:p w14:paraId="04DE793B"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58A8E15A" w14:textId="77777777" w:rsidR="0090632E" w:rsidRDefault="003A5AFF" w:rsidP="00795A1E">
            <w:pPr>
              <w:rPr>
                <w:ins w:id="28" w:author="Luis Felipe Pertuz Urrego" w:date="2015-02-28T22:22:00Z"/>
                <w:rFonts w:ascii="Times New Roman" w:eastAsia="Batang" w:hAnsi="Times New Roman" w:cs="Times New Roman"/>
                <w:color w:val="FF0000"/>
                <w:sz w:val="24"/>
                <w:szCs w:val="24"/>
              </w:rPr>
            </w:pPr>
            <w:r>
              <w:rPr>
                <w:rFonts w:ascii="Times New Roman" w:eastAsia="Batang" w:hAnsi="Times New Roman" w:cs="Times New Roman"/>
                <w:color w:val="FF0000"/>
                <w:sz w:val="24"/>
                <w:szCs w:val="24"/>
              </w:rPr>
              <w:t xml:space="preserve">En la primera pestaña, la que corresponde a la imagen de la mujer en la cama, en la primera y segunda diapositivas cambiar: </w:t>
            </w:r>
            <w:r w:rsidRPr="003A5AFF">
              <w:rPr>
                <w:rFonts w:ascii="Times New Roman" w:eastAsia="Batang" w:hAnsi="Times New Roman" w:cs="Times New Roman"/>
                <w:sz w:val="24"/>
                <w:szCs w:val="24"/>
              </w:rPr>
              <w:t>Sabía que andando no llegaría a tiempo así que cogió un taxi</w:t>
            </w:r>
            <w:r>
              <w:rPr>
                <w:rFonts w:ascii="Times New Roman" w:eastAsia="Batang" w:hAnsi="Times New Roman" w:cs="Times New Roman"/>
                <w:color w:val="FF0000"/>
                <w:sz w:val="24"/>
                <w:szCs w:val="24"/>
              </w:rPr>
              <w:t xml:space="preserve"> por </w:t>
            </w:r>
            <w:r w:rsidRPr="00F331A2">
              <w:rPr>
                <w:rFonts w:ascii="Times New Roman" w:eastAsia="Batang" w:hAnsi="Times New Roman" w:cs="Times New Roman"/>
                <w:sz w:val="24"/>
                <w:szCs w:val="24"/>
              </w:rPr>
              <w:t xml:space="preserve">Sabía que caminando no </w:t>
            </w:r>
            <w:r w:rsidR="00F331A2" w:rsidRPr="00F331A2">
              <w:rPr>
                <w:rFonts w:ascii="Times New Roman" w:eastAsia="Batang" w:hAnsi="Times New Roman" w:cs="Times New Roman"/>
                <w:sz w:val="24"/>
                <w:szCs w:val="24"/>
              </w:rPr>
              <w:t>llegaría a tiempo así que cogió</w:t>
            </w:r>
            <w:r w:rsidR="00F331A2" w:rsidRPr="003A5AFF">
              <w:rPr>
                <w:rFonts w:ascii="Times New Roman" w:eastAsia="Batang" w:hAnsi="Times New Roman" w:cs="Times New Roman"/>
                <w:sz w:val="24"/>
                <w:szCs w:val="24"/>
              </w:rPr>
              <w:t xml:space="preserve"> un taxi</w:t>
            </w:r>
            <w:r w:rsidR="00F331A2">
              <w:rPr>
                <w:rFonts w:ascii="Times New Roman" w:eastAsia="Batang" w:hAnsi="Times New Roman" w:cs="Times New Roman"/>
                <w:sz w:val="24"/>
                <w:szCs w:val="24"/>
              </w:rPr>
              <w:t>.</w:t>
            </w:r>
            <w:r w:rsidR="00F331A2">
              <w:rPr>
                <w:rFonts w:ascii="Times New Roman" w:eastAsia="Batang" w:hAnsi="Times New Roman" w:cs="Times New Roman"/>
                <w:color w:val="FF0000"/>
                <w:sz w:val="24"/>
                <w:szCs w:val="24"/>
              </w:rPr>
              <w:t xml:space="preserve"> Es decir cambiar </w:t>
            </w:r>
            <w:r w:rsidR="00F331A2" w:rsidRPr="00F331A2">
              <w:rPr>
                <w:rFonts w:ascii="Times New Roman" w:eastAsia="Batang" w:hAnsi="Times New Roman" w:cs="Times New Roman"/>
                <w:sz w:val="24"/>
                <w:szCs w:val="24"/>
              </w:rPr>
              <w:t>andando</w:t>
            </w:r>
            <w:r w:rsidR="00F331A2">
              <w:rPr>
                <w:rFonts w:ascii="Times New Roman" w:eastAsia="Batang" w:hAnsi="Times New Roman" w:cs="Times New Roman"/>
                <w:color w:val="FF0000"/>
                <w:sz w:val="24"/>
                <w:szCs w:val="24"/>
              </w:rPr>
              <w:t xml:space="preserve"> por </w:t>
            </w:r>
            <w:r w:rsidR="00F331A2" w:rsidRPr="00F331A2">
              <w:rPr>
                <w:rFonts w:ascii="Times New Roman" w:eastAsia="Batang" w:hAnsi="Times New Roman" w:cs="Times New Roman"/>
                <w:sz w:val="24"/>
                <w:szCs w:val="24"/>
              </w:rPr>
              <w:t>caminando</w:t>
            </w:r>
            <w:r w:rsidR="00F331A2">
              <w:rPr>
                <w:rFonts w:ascii="Times New Roman" w:eastAsia="Batang" w:hAnsi="Times New Roman" w:cs="Times New Roman"/>
                <w:color w:val="FF0000"/>
                <w:sz w:val="24"/>
                <w:szCs w:val="24"/>
              </w:rPr>
              <w:t xml:space="preserve">. </w:t>
            </w:r>
          </w:p>
          <w:p w14:paraId="088C7FAE" w14:textId="77777777" w:rsidR="0090632E" w:rsidRDefault="0090632E" w:rsidP="00795A1E">
            <w:pPr>
              <w:rPr>
                <w:ins w:id="29" w:author="Luis Felipe Pertuz Urrego" w:date="2015-02-28T22:23:00Z"/>
                <w:rFonts w:ascii="Times New Roman" w:eastAsia="Batang" w:hAnsi="Times New Roman" w:cs="Times New Roman"/>
                <w:color w:val="FF0000"/>
                <w:sz w:val="24"/>
                <w:szCs w:val="24"/>
              </w:rPr>
            </w:pPr>
          </w:p>
          <w:p w14:paraId="65DD7EB5" w14:textId="61DA1DCC" w:rsidR="00795A1E" w:rsidRPr="00352373" w:rsidRDefault="00003BA0" w:rsidP="00795A1E">
            <w:pPr>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rPr>
              <w:t>En la segunda pestaña, la que corresponde a la imagen de la mujer tomando el taxi, en la primera y segunda diapositiva cambiar:</w:t>
            </w:r>
            <w:r w:rsidRPr="00352373">
              <w:rPr>
                <w:rFonts w:ascii="Times New Roman" w:eastAsia="Batang" w:hAnsi="Times New Roman" w:cs="Times New Roman"/>
                <w:sz w:val="24"/>
                <w:szCs w:val="24"/>
              </w:rPr>
              <w:t xml:space="preserve"> porque sabía qu</w:t>
            </w:r>
            <w:r w:rsidR="00F331A2">
              <w:rPr>
                <w:rFonts w:ascii="Times New Roman" w:eastAsia="Batang" w:hAnsi="Times New Roman" w:cs="Times New Roman"/>
                <w:sz w:val="24"/>
                <w:szCs w:val="24"/>
              </w:rPr>
              <w:t xml:space="preserve">e andando no llegaría a tiempo </w:t>
            </w:r>
            <w:r w:rsidRPr="00352373">
              <w:rPr>
                <w:rFonts w:ascii="Times New Roman" w:eastAsia="Batang" w:hAnsi="Times New Roman" w:cs="Times New Roman"/>
                <w:color w:val="FF0000"/>
                <w:sz w:val="24"/>
                <w:szCs w:val="24"/>
              </w:rPr>
              <w:t>por</w:t>
            </w:r>
            <w:r w:rsidRPr="00352373">
              <w:rPr>
                <w:rFonts w:ascii="Times New Roman" w:eastAsia="Batang" w:hAnsi="Times New Roman" w:cs="Times New Roman"/>
                <w:sz w:val="24"/>
                <w:szCs w:val="24"/>
              </w:rPr>
              <w:t xml:space="preserve"> porque sabía que</w:t>
            </w:r>
            <w:r w:rsidR="00F331A2">
              <w:rPr>
                <w:rFonts w:ascii="Times New Roman" w:eastAsia="Batang" w:hAnsi="Times New Roman" w:cs="Times New Roman"/>
                <w:sz w:val="24"/>
                <w:szCs w:val="24"/>
              </w:rPr>
              <w:t xml:space="preserve"> caminando</w:t>
            </w:r>
            <w:r w:rsidRPr="00352373">
              <w:rPr>
                <w:rFonts w:ascii="Times New Roman" w:eastAsia="Batang" w:hAnsi="Times New Roman" w:cs="Times New Roman"/>
                <w:sz w:val="24"/>
                <w:szCs w:val="24"/>
              </w:rPr>
              <w:t xml:space="preserve"> no llegaría a tiempo. </w:t>
            </w:r>
            <w:r w:rsidR="00F331A2">
              <w:rPr>
                <w:rFonts w:ascii="Times New Roman" w:eastAsia="Batang" w:hAnsi="Times New Roman" w:cs="Times New Roman"/>
                <w:color w:val="FF0000"/>
                <w:sz w:val="24"/>
                <w:szCs w:val="24"/>
              </w:rPr>
              <w:t>Es decir también</w:t>
            </w:r>
            <w:r w:rsidRPr="00352373">
              <w:rPr>
                <w:rFonts w:ascii="Times New Roman" w:eastAsia="Batang" w:hAnsi="Times New Roman" w:cs="Times New Roman"/>
                <w:color w:val="FF0000"/>
                <w:sz w:val="24"/>
                <w:szCs w:val="24"/>
              </w:rPr>
              <w:t xml:space="preserve"> </w:t>
            </w:r>
            <w:r w:rsidR="00F331A2">
              <w:rPr>
                <w:rFonts w:ascii="Times New Roman" w:eastAsia="Batang" w:hAnsi="Times New Roman" w:cs="Times New Roman"/>
                <w:color w:val="FF0000"/>
                <w:sz w:val="24"/>
                <w:szCs w:val="24"/>
              </w:rPr>
              <w:t xml:space="preserve">cambiar </w:t>
            </w:r>
            <w:r w:rsidRPr="00352373">
              <w:rPr>
                <w:rFonts w:ascii="Times New Roman" w:eastAsia="Batang" w:hAnsi="Times New Roman" w:cs="Times New Roman"/>
                <w:color w:val="FF0000"/>
                <w:sz w:val="24"/>
                <w:szCs w:val="24"/>
              </w:rPr>
              <w:t>la palabra</w:t>
            </w:r>
            <w:r w:rsidR="00F331A2">
              <w:rPr>
                <w:rFonts w:ascii="Times New Roman" w:eastAsia="Batang" w:hAnsi="Times New Roman" w:cs="Times New Roman"/>
                <w:sz w:val="24"/>
                <w:szCs w:val="24"/>
              </w:rPr>
              <w:t xml:space="preserve"> andando </w:t>
            </w:r>
            <w:r w:rsidR="00F331A2" w:rsidRPr="00F331A2">
              <w:rPr>
                <w:rFonts w:ascii="Times New Roman" w:eastAsia="Batang" w:hAnsi="Times New Roman" w:cs="Times New Roman"/>
                <w:color w:val="FF0000"/>
                <w:sz w:val="24"/>
                <w:szCs w:val="24"/>
              </w:rPr>
              <w:t>por</w:t>
            </w:r>
            <w:r w:rsidR="00F331A2">
              <w:rPr>
                <w:rFonts w:ascii="Times New Roman" w:eastAsia="Batang" w:hAnsi="Times New Roman" w:cs="Times New Roman"/>
                <w:sz w:val="24"/>
                <w:szCs w:val="24"/>
              </w:rPr>
              <w:t xml:space="preserve"> caminando.</w:t>
            </w:r>
          </w:p>
          <w:p w14:paraId="7D52E162" w14:textId="77777777" w:rsidR="00F331A2" w:rsidRDefault="00F331A2" w:rsidP="00795A1E">
            <w:pPr>
              <w:rPr>
                <w:rFonts w:ascii="Times New Roman" w:eastAsia="Batang" w:hAnsi="Times New Roman" w:cs="Times New Roman"/>
                <w:color w:val="FF0000"/>
                <w:sz w:val="24"/>
                <w:szCs w:val="24"/>
              </w:rPr>
            </w:pPr>
          </w:p>
          <w:p w14:paraId="6F9D6190" w14:textId="77777777" w:rsidR="00003BA0" w:rsidRPr="00352373" w:rsidRDefault="00003BA0" w:rsidP="00795A1E">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La ficha del alumno queda igual. </w:t>
            </w:r>
          </w:p>
          <w:p w14:paraId="03B4BFFC" w14:textId="77777777" w:rsidR="00F331A2" w:rsidRDefault="00F331A2" w:rsidP="00795A1E">
            <w:pPr>
              <w:rPr>
                <w:rFonts w:ascii="Times New Roman" w:eastAsia="Batang" w:hAnsi="Times New Roman" w:cs="Times New Roman"/>
                <w:color w:val="FF0000"/>
                <w:sz w:val="24"/>
                <w:szCs w:val="24"/>
              </w:rPr>
            </w:pPr>
          </w:p>
          <w:p w14:paraId="4835E4F6" w14:textId="6AEEDDEE" w:rsidR="00003BA0" w:rsidRPr="00352373" w:rsidRDefault="00421947" w:rsidP="00795A1E">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 xml:space="preserve">En la ficha del profesor </w:t>
            </w:r>
            <w:ins w:id="30" w:author="Luis Felipe Pertuz Urrego" w:date="2015-02-26T18:41:00Z">
              <w:r w:rsidR="007445BA" w:rsidRPr="007445BA">
                <w:rPr>
                  <w:rFonts w:ascii="Times New Roman" w:eastAsia="Batang" w:hAnsi="Times New Roman" w:cs="Times New Roman"/>
                  <w:color w:val="FF0000"/>
                  <w:sz w:val="24"/>
                  <w:szCs w:val="24"/>
                </w:rPr>
                <w:t>poner lo siguiente</w:t>
              </w:r>
            </w:ins>
            <w:r w:rsidRPr="005859FA">
              <w:rPr>
                <w:rFonts w:ascii="Times New Roman" w:eastAsia="Batang" w:hAnsi="Times New Roman" w:cs="Times New Roman"/>
                <w:color w:val="FF0000"/>
                <w:sz w:val="24"/>
                <w:szCs w:val="24"/>
              </w:rPr>
              <w:t>:</w:t>
            </w:r>
          </w:p>
          <w:p w14:paraId="569D96F8" w14:textId="77777777" w:rsidR="00421947" w:rsidRPr="00352373" w:rsidRDefault="00421947" w:rsidP="00795A1E">
            <w:pPr>
              <w:rPr>
                <w:rFonts w:ascii="Times New Roman" w:eastAsia="Batang" w:hAnsi="Times New Roman" w:cs="Times New Roman"/>
                <w:color w:val="FF0000"/>
                <w:sz w:val="24"/>
                <w:szCs w:val="24"/>
              </w:rPr>
            </w:pPr>
          </w:p>
          <w:p w14:paraId="76B58D9E" w14:textId="77777777" w:rsidR="00704F9F" w:rsidRPr="00352373" w:rsidRDefault="00421947" w:rsidP="00704F9F">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Objetivo</w:t>
            </w:r>
          </w:p>
          <w:p w14:paraId="2E06EB53" w14:textId="77777777" w:rsidR="00421947" w:rsidRPr="00352373" w:rsidRDefault="00421947" w:rsidP="00704F9F">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sz w:val="24"/>
                <w:szCs w:val="24"/>
              </w:rPr>
              <w:t>Este interactivo muestra la diferencia entre el tiempo de la acción y el orden que establece el narrador al contar unos hechos.</w:t>
            </w:r>
          </w:p>
          <w:p w14:paraId="5A7E8B9E" w14:textId="77777777" w:rsidR="008830FA" w:rsidRPr="00352373" w:rsidRDefault="00421947" w:rsidP="008830FA">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Propuesta</w:t>
            </w:r>
          </w:p>
          <w:p w14:paraId="43BF1CA4" w14:textId="77777777" w:rsidR="00421947" w:rsidRPr="00352373" w:rsidRDefault="00421947" w:rsidP="008830FA">
            <w:pPr>
              <w:shd w:val="clear" w:color="auto" w:fill="FFFFFF"/>
              <w:spacing w:after="100" w:afterAutospacing="1"/>
              <w:rPr>
                <w:rFonts w:ascii="Times New Roman" w:eastAsia="Batang" w:hAnsi="Times New Roman" w:cs="Times New Roman"/>
                <w:b/>
                <w:bCs/>
                <w:sz w:val="24"/>
                <w:szCs w:val="24"/>
              </w:rPr>
            </w:pPr>
            <w:r w:rsidRPr="00352373">
              <w:rPr>
                <w:rFonts w:ascii="Times New Roman" w:eastAsia="Batang" w:hAnsi="Times New Roman" w:cs="Times New Roman"/>
                <w:b/>
                <w:sz w:val="24"/>
                <w:szCs w:val="24"/>
              </w:rPr>
              <w:lastRenderedPageBreak/>
              <w:t>Durante la presentación</w:t>
            </w:r>
          </w:p>
          <w:p w14:paraId="15BA9D2B" w14:textId="4D05C4CF"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w:t>
            </w:r>
            <w:ins w:id="31" w:author="Luis Felipe Pertuz Urrego" w:date="2015-02-26T18:19:00Z">
              <w:r w:rsidR="003F1F07" w:rsidRPr="003F1F07">
                <w:rPr>
                  <w:rFonts w:ascii="Times New Roman" w:eastAsia="Batang" w:hAnsi="Times New Roman" w:cs="Times New Roman"/>
                  <w:sz w:val="24"/>
                  <w:szCs w:val="24"/>
                </w:rPr>
                <w:t xml:space="preserve"> </w:t>
              </w:r>
            </w:ins>
            <w:r w:rsidRPr="00352373">
              <w:rPr>
                <w:rFonts w:ascii="Times New Roman" w:eastAsia="Batang" w:hAnsi="Times New Roman" w:cs="Times New Roman"/>
                <w:sz w:val="24"/>
                <w:szCs w:val="24"/>
              </w:rPr>
              <w:t>recurso plantea una misma situación desde dos puntos de vista diferentes, estos son: la narración de unos hecho</w:t>
            </w:r>
            <w:r w:rsidR="008830FA" w:rsidRPr="00352373">
              <w:rPr>
                <w:rFonts w:ascii="Times New Roman" w:eastAsia="Batang" w:hAnsi="Times New Roman" w:cs="Times New Roman"/>
                <w:sz w:val="24"/>
                <w:szCs w:val="24"/>
              </w:rPr>
              <w:t>s en forma lineal o cronológica</w:t>
            </w:r>
            <w:r w:rsidRPr="00352373">
              <w:rPr>
                <w:rFonts w:ascii="Times New Roman" w:eastAsia="Batang" w:hAnsi="Times New Roman" w:cs="Times New Roman"/>
                <w:sz w:val="24"/>
                <w:szCs w:val="24"/>
              </w:rPr>
              <w:t xml:space="preserve"> y en forma no lineal. Para poder </w:t>
            </w:r>
            <w:r w:rsidR="008830FA" w:rsidRPr="00352373">
              <w:rPr>
                <w:rFonts w:ascii="Times New Roman" w:eastAsia="Batang" w:hAnsi="Times New Roman" w:cs="Times New Roman"/>
                <w:sz w:val="24"/>
                <w:szCs w:val="24"/>
              </w:rPr>
              <w:t xml:space="preserve">ver las diferencias, los estudiantes </w:t>
            </w:r>
            <w:r w:rsidRPr="00352373">
              <w:rPr>
                <w:rFonts w:ascii="Times New Roman" w:eastAsia="Batang" w:hAnsi="Times New Roman" w:cs="Times New Roman"/>
                <w:sz w:val="24"/>
                <w:szCs w:val="24"/>
              </w:rPr>
              <w:t>podrán seleccionar dos imágenes que darán acceso a un mismo texto contado en diferente orden. Esto les permitirá ver que las dos formas son igual de correctas si están bien estructuradas.</w:t>
            </w:r>
          </w:p>
          <w:p w14:paraId="332C2914" w14:textId="062B091B"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Además,</w:t>
            </w:r>
            <w:ins w:id="32" w:author="Luis Felipe Pertuz Urrego" w:date="2015-02-26T18:20:00Z">
              <w:r w:rsidR="003F1F07">
                <w:rPr>
                  <w:rFonts w:ascii="Times New Roman" w:eastAsia="Batang" w:hAnsi="Times New Roman" w:cs="Times New Roman"/>
                  <w:sz w:val="24"/>
                  <w:szCs w:val="24"/>
                </w:rPr>
                <w:t xml:space="preserve"> </w:t>
              </w:r>
            </w:ins>
            <w:r w:rsidRPr="00352373">
              <w:rPr>
                <w:rFonts w:ascii="Times New Roman" w:eastAsia="Batang" w:hAnsi="Times New Roman" w:cs="Times New Roman"/>
                <w:sz w:val="24"/>
                <w:szCs w:val="24"/>
              </w:rPr>
              <w:t xml:space="preserve">también se proporcionará una actividad complementaria </w:t>
            </w:r>
            <w:ins w:id="33" w:author="Luis Felipe Pertuz Urrego" w:date="2015-02-26T18:20:00Z">
              <w:r w:rsidR="003F1F07">
                <w:rPr>
                  <w:rFonts w:ascii="Times New Roman" w:eastAsia="Batang" w:hAnsi="Times New Roman" w:cs="Times New Roman"/>
                  <w:sz w:val="24"/>
                  <w:szCs w:val="24"/>
                </w:rPr>
                <w:t xml:space="preserve">al </w:t>
              </w:r>
            </w:ins>
            <w:r w:rsidRPr="00352373">
              <w:rPr>
                <w:rFonts w:ascii="Times New Roman" w:eastAsia="Batang" w:hAnsi="Times New Roman" w:cs="Times New Roman"/>
                <w:sz w:val="24"/>
                <w:szCs w:val="24"/>
              </w:rPr>
              <w:t>final mediante el botón </w:t>
            </w:r>
            <w:r w:rsidRPr="00352373">
              <w:rPr>
                <w:rFonts w:ascii="Times New Roman" w:eastAsia="Batang" w:hAnsi="Times New Roman" w:cs="Times New Roman"/>
                <w:b/>
                <w:bCs/>
                <w:sz w:val="24"/>
                <w:szCs w:val="24"/>
              </w:rPr>
              <w:t>Practica</w:t>
            </w:r>
            <w:ins w:id="34" w:author="Luis Felipe Pertuz Urrego" w:date="2015-02-26T18:20:00Z">
              <w:r w:rsidR="003F1F07">
                <w:rPr>
                  <w:rFonts w:ascii="Times New Roman" w:eastAsia="Batang" w:hAnsi="Times New Roman" w:cs="Times New Roman"/>
                  <w:b/>
                  <w:bCs/>
                  <w:sz w:val="24"/>
                  <w:szCs w:val="24"/>
                </w:rPr>
                <w:t>,</w:t>
              </w:r>
            </w:ins>
            <w:r w:rsidR="008830FA" w:rsidRPr="00352373">
              <w:rPr>
                <w:rFonts w:ascii="Times New Roman" w:eastAsia="Batang" w:hAnsi="Times New Roman" w:cs="Times New Roman"/>
                <w:sz w:val="24"/>
                <w:szCs w:val="24"/>
              </w:rPr>
              <w:t> en la cual sus estudiantes</w:t>
            </w:r>
            <w:r w:rsidRPr="00352373">
              <w:rPr>
                <w:rFonts w:ascii="Times New Roman" w:eastAsia="Batang" w:hAnsi="Times New Roman" w:cs="Times New Roman"/>
                <w:sz w:val="24"/>
                <w:szCs w:val="24"/>
              </w:rPr>
              <w:t xml:space="preserve"> deberán ordenar la secuencia de acontecimientos cronológicamente.</w:t>
            </w:r>
          </w:p>
          <w:p w14:paraId="4030AF6B" w14:textId="386FD540" w:rsidR="00421947" w:rsidRPr="00352373" w:rsidRDefault="008830FA" w:rsidP="00421947">
            <w:pPr>
              <w:shd w:val="clear" w:color="auto" w:fill="FFFFFF"/>
              <w:spacing w:after="100" w:afterAutospacing="1" w:line="270" w:lineRule="atLeast"/>
              <w:rPr>
                <w:rFonts w:ascii="Times New Roman" w:eastAsia="Batang" w:hAnsi="Times New Roman" w:cs="Times New Roman"/>
                <w:i/>
                <w:sz w:val="24"/>
                <w:szCs w:val="24"/>
              </w:rPr>
            </w:pPr>
            <w:r w:rsidRPr="00352373">
              <w:rPr>
                <w:rFonts w:ascii="Times New Roman" w:eastAsia="Batang" w:hAnsi="Times New Roman" w:cs="Times New Roman"/>
                <w:sz w:val="24"/>
                <w:szCs w:val="24"/>
              </w:rPr>
              <w:t>Si lo considera pertinente, puede</w:t>
            </w:r>
            <w:ins w:id="35" w:author="Luis Felipe Pertuz Urrego" w:date="2015-02-26T18:21: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seguir profundizando en el</w:t>
            </w:r>
            <w:r w:rsidRPr="00352373">
              <w:rPr>
                <w:rFonts w:ascii="Times New Roman" w:eastAsia="Batang" w:hAnsi="Times New Roman" w:cs="Times New Roman"/>
                <w:sz w:val="24"/>
                <w:szCs w:val="24"/>
              </w:rPr>
              <w:t xml:space="preserve"> concepto pidiendo a los estudiantes</w:t>
            </w:r>
            <w:ins w:id="36" w:author="Luis Felipe Pertuz Urrego" w:date="2015-02-26T18:22: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que elaboren un texto en el</w:t>
            </w:r>
            <w:ins w:id="37" w:author="Luis Felipe Pertuz Urrego" w:date="2015-02-26T18:22:00Z">
              <w:r w:rsidR="003F1F07">
                <w:rPr>
                  <w:rFonts w:ascii="Times New Roman" w:eastAsia="Batang" w:hAnsi="Times New Roman" w:cs="Times New Roman"/>
                  <w:sz w:val="24"/>
                  <w:szCs w:val="24"/>
                </w:rPr>
                <w:t xml:space="preserve"> </w:t>
              </w:r>
            </w:ins>
            <w:r w:rsidR="00421947" w:rsidRPr="00352373">
              <w:rPr>
                <w:rFonts w:ascii="Times New Roman" w:eastAsia="Batang" w:hAnsi="Times New Roman" w:cs="Times New Roman"/>
                <w:sz w:val="24"/>
                <w:szCs w:val="24"/>
              </w:rPr>
              <w:t>que aparezcan todos los elementos de forma no lineal, pero que respeten la estructura y la coherencia del texto. Por ejemplo: </w:t>
            </w:r>
            <w:r w:rsidR="00421947" w:rsidRPr="00352373">
              <w:rPr>
                <w:rFonts w:ascii="Times New Roman" w:eastAsia="Batang" w:hAnsi="Times New Roman" w:cs="Times New Roman"/>
                <w:i/>
                <w:iCs/>
                <w:sz w:val="24"/>
                <w:szCs w:val="24"/>
              </w:rPr>
              <w:t>Bajó del piso a comprar gas, al ver que no había butano, pues se había dispuesto a elaborarse un plato de arroz con bistec, ya que tenía un hambre voraz.</w:t>
            </w:r>
          </w:p>
          <w:p w14:paraId="26C67CD5"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También puede</w:t>
            </w:r>
            <w:r w:rsidR="00421947" w:rsidRPr="00352373">
              <w:rPr>
                <w:rFonts w:ascii="Times New Roman" w:eastAsia="Batang" w:hAnsi="Times New Roman" w:cs="Times New Roman"/>
                <w:sz w:val="24"/>
                <w:szCs w:val="24"/>
              </w:rPr>
              <w:t xml:space="preserve"> ampli</w:t>
            </w:r>
            <w:r w:rsidRPr="00352373">
              <w:rPr>
                <w:rFonts w:ascii="Times New Roman" w:eastAsia="Batang" w:hAnsi="Times New Roman" w:cs="Times New Roman"/>
                <w:sz w:val="24"/>
                <w:szCs w:val="24"/>
              </w:rPr>
              <w:t>ar el tema explicando y presentando</w:t>
            </w:r>
            <w:r w:rsidR="00421947" w:rsidRPr="00352373">
              <w:rPr>
                <w:rFonts w:ascii="Times New Roman" w:eastAsia="Batang" w:hAnsi="Times New Roman" w:cs="Times New Roman"/>
                <w:sz w:val="24"/>
                <w:szCs w:val="24"/>
              </w:rPr>
              <w:t xml:space="preserve"> ejemplos del </w:t>
            </w:r>
            <w:r w:rsidR="00421947" w:rsidRPr="00352373">
              <w:rPr>
                <w:rFonts w:ascii="Times New Roman" w:eastAsia="Batang" w:hAnsi="Times New Roman" w:cs="Times New Roman"/>
                <w:b/>
                <w:bCs/>
                <w:sz w:val="24"/>
                <w:szCs w:val="24"/>
              </w:rPr>
              <w:t>tiempo externo al relato </w:t>
            </w:r>
            <w:r w:rsidR="00421947" w:rsidRPr="00352373">
              <w:rPr>
                <w:rFonts w:ascii="Times New Roman" w:eastAsia="Batang" w:hAnsi="Times New Roman" w:cs="Times New Roman"/>
                <w:sz w:val="24"/>
                <w:szCs w:val="24"/>
              </w:rPr>
              <w:t>y el </w:t>
            </w:r>
            <w:r w:rsidR="00421947" w:rsidRPr="00352373">
              <w:rPr>
                <w:rFonts w:ascii="Times New Roman" w:eastAsia="Batang" w:hAnsi="Times New Roman" w:cs="Times New Roman"/>
                <w:b/>
                <w:bCs/>
                <w:sz w:val="24"/>
                <w:szCs w:val="24"/>
              </w:rPr>
              <w:t>tiempo interno</w:t>
            </w:r>
            <w:r w:rsidR="00421947" w:rsidRPr="00352373">
              <w:rPr>
                <w:rFonts w:ascii="Times New Roman" w:eastAsia="Batang" w:hAnsi="Times New Roman" w:cs="Times New Roman"/>
                <w:sz w:val="24"/>
                <w:szCs w:val="24"/>
              </w:rPr>
              <w:t>.</w:t>
            </w:r>
          </w:p>
          <w:p w14:paraId="27AFAC81" w14:textId="77777777" w:rsidR="00421947" w:rsidRPr="00352373" w:rsidRDefault="00421947" w:rsidP="00421947">
            <w:pPr>
              <w:shd w:val="clear" w:color="auto" w:fill="FFFFFF"/>
              <w:spacing w:before="375" w:after="100" w:afterAutospacing="1"/>
              <w:rPr>
                <w:rFonts w:ascii="Times New Roman" w:eastAsia="Batang" w:hAnsi="Times New Roman" w:cs="Times New Roman"/>
                <w:b/>
                <w:sz w:val="24"/>
                <w:szCs w:val="24"/>
              </w:rPr>
            </w:pPr>
            <w:r w:rsidRPr="00352373">
              <w:rPr>
                <w:rFonts w:ascii="Times New Roman" w:eastAsia="Batang" w:hAnsi="Times New Roman" w:cs="Times New Roman"/>
                <w:b/>
                <w:sz w:val="24"/>
                <w:szCs w:val="24"/>
              </w:rPr>
              <w:t>Después de la presentación</w:t>
            </w:r>
          </w:p>
          <w:p w14:paraId="1979A263"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 continuación, le</w:t>
            </w:r>
            <w:r w:rsidR="00421947" w:rsidRPr="00352373">
              <w:rPr>
                <w:rFonts w:ascii="Times New Roman" w:eastAsia="Batang" w:hAnsi="Times New Roman" w:cs="Times New Roman"/>
                <w:sz w:val="24"/>
                <w:szCs w:val="24"/>
              </w:rPr>
              <w:t xml:space="preserve"> proponemos un</w:t>
            </w:r>
            <w:r w:rsidRPr="00352373">
              <w:rPr>
                <w:rFonts w:ascii="Times New Roman" w:eastAsia="Batang" w:hAnsi="Times New Roman" w:cs="Times New Roman"/>
                <w:sz w:val="24"/>
                <w:szCs w:val="24"/>
              </w:rPr>
              <w:t>as oraciones para que las dicte a los estudiantes</w:t>
            </w:r>
            <w:r w:rsidR="00421947" w:rsidRPr="00352373">
              <w:rPr>
                <w:rFonts w:ascii="Times New Roman" w:eastAsia="Batang" w:hAnsi="Times New Roman" w:cs="Times New Roman"/>
                <w:sz w:val="24"/>
                <w:szCs w:val="24"/>
              </w:rPr>
              <w:t xml:space="preserve"> y ellos reconstruyan el cuento en o</w:t>
            </w:r>
            <w:r w:rsidRPr="00352373">
              <w:rPr>
                <w:rFonts w:ascii="Times New Roman" w:eastAsia="Batang" w:hAnsi="Times New Roman" w:cs="Times New Roman"/>
                <w:sz w:val="24"/>
                <w:szCs w:val="24"/>
              </w:rPr>
              <w:t>rden lineal. Sobre todo, remarque</w:t>
            </w:r>
            <w:r w:rsidR="00421947" w:rsidRPr="00352373">
              <w:rPr>
                <w:rFonts w:ascii="Times New Roman" w:eastAsia="Batang" w:hAnsi="Times New Roman" w:cs="Times New Roman"/>
                <w:sz w:val="24"/>
                <w:szCs w:val="24"/>
              </w:rPr>
              <w:t xml:space="preserve"> la importancia del uso de los conectores: </w:t>
            </w:r>
            <w:r w:rsidR="00421947" w:rsidRPr="00352373">
              <w:rPr>
                <w:rFonts w:ascii="Times New Roman" w:eastAsia="Batang" w:hAnsi="Times New Roman" w:cs="Times New Roman"/>
                <w:i/>
                <w:iCs/>
                <w:sz w:val="24"/>
                <w:szCs w:val="24"/>
              </w:rPr>
              <w:t>en primer lugar, en segundo lugar, posteriormente,</w:t>
            </w:r>
            <w:r w:rsidR="00421947" w:rsidRPr="00352373">
              <w:rPr>
                <w:rFonts w:ascii="Times New Roman" w:eastAsia="Batang" w:hAnsi="Times New Roman" w:cs="Times New Roman"/>
                <w:iCs/>
                <w:sz w:val="24"/>
                <w:szCs w:val="24"/>
              </w:rPr>
              <w:t> </w:t>
            </w:r>
            <w:r w:rsidR="00421947" w:rsidRPr="00352373">
              <w:rPr>
                <w:rFonts w:ascii="Times New Roman" w:eastAsia="Batang" w:hAnsi="Times New Roman" w:cs="Times New Roman"/>
                <w:sz w:val="24"/>
                <w:szCs w:val="24"/>
              </w:rPr>
              <w:t>etc. Estas son:</w:t>
            </w:r>
          </w:p>
          <w:p w14:paraId="6A577B6A" w14:textId="59B72851" w:rsidR="00421947" w:rsidRPr="0090632E" w:rsidRDefault="000A02CB">
            <w:pPr>
              <w:shd w:val="clear" w:color="auto" w:fill="FFFFFF"/>
              <w:spacing w:after="100" w:afterAutospacing="1" w:line="270" w:lineRule="atLeast"/>
              <w:ind w:left="360"/>
              <w:rPr>
                <w:rFonts w:ascii="Times New Roman" w:eastAsia="Batang" w:hAnsi="Times New Roman" w:cs="Times New Roman"/>
                <w:rPrChange w:id="38" w:author="Luis Felipe Pertuz Urrego" w:date="2015-02-28T22:25:00Z">
                  <w:rPr>
                    <w:rFonts w:eastAsiaTheme="minorEastAsia"/>
                    <w:sz w:val="24"/>
                    <w:szCs w:val="24"/>
                    <w:lang w:val="es-ES_tradnl" w:eastAsia="es-ES"/>
                  </w:rPr>
                </w:rPrChange>
              </w:rPr>
              <w:pPrChange w:id="39" w:author="Luis Felipe Pertuz Urrego" w:date="2015-02-28T22:25:00Z">
                <w:pPr>
                  <w:pStyle w:val="Prrafodelista"/>
                  <w:numPr>
                    <w:numId w:val="12"/>
                  </w:numPr>
                  <w:shd w:val="clear" w:color="auto" w:fill="FFFFFF"/>
                  <w:spacing w:after="100" w:afterAutospacing="1" w:line="270" w:lineRule="atLeast"/>
                  <w:ind w:hanging="360"/>
                </w:pPr>
              </w:pPrChange>
            </w:pPr>
            <w:ins w:id="40" w:author="Luis Felipe Pertuz Urrego" w:date="2015-02-28T22:25: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41" w:author="Luis Felipe Pertuz Urrego" w:date="2015-02-28T22:25:00Z">
                  <w:rPr/>
                </w:rPrChange>
              </w:rPr>
              <w:t>Los animales celebran su victoria.</w:t>
            </w:r>
          </w:p>
          <w:p w14:paraId="39268E57" w14:textId="478DC8E2"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42" w:author="Luis Felipe Pertuz Urrego" w:date="2015-02-28T22:25:00Z">
                  <w:rPr>
                    <w:rFonts w:eastAsiaTheme="minorEastAsia"/>
                    <w:sz w:val="24"/>
                    <w:szCs w:val="24"/>
                    <w:lang w:val="es-ES_tradnl" w:eastAsia="es-ES"/>
                  </w:rPr>
                </w:rPrChange>
              </w:rPr>
              <w:pPrChange w:id="43" w:author="Luis Felipe Pertuz Urrego" w:date="2015-02-28T22:25:00Z">
                <w:pPr>
                  <w:pStyle w:val="Prrafodelista"/>
                  <w:numPr>
                    <w:numId w:val="12"/>
                  </w:numPr>
                  <w:shd w:val="clear" w:color="auto" w:fill="FFFFFF"/>
                  <w:spacing w:after="100" w:afterAutospacing="1" w:line="270" w:lineRule="atLeast"/>
                  <w:ind w:hanging="360"/>
                </w:pPr>
              </w:pPrChange>
            </w:pPr>
            <w:ins w:id="44" w:author="Luis Felipe Pertuz Urrego" w:date="2015-02-28T22:25: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45" w:author="Luis Felipe Pertuz Urrego" w:date="2015-02-28T22:25:00Z">
                  <w:rPr/>
                </w:rPrChange>
              </w:rPr>
              <w:t>Por el camino encuentran una casa habitada por bandidos, que están celebrando un festín.</w:t>
            </w:r>
          </w:p>
          <w:p w14:paraId="172F6A9D" w14:textId="256063D7"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46" w:author="Luis Felipe Pertuz Urrego" w:date="2015-02-28T22:25:00Z">
                  <w:rPr>
                    <w:rFonts w:eastAsiaTheme="minorEastAsia"/>
                    <w:sz w:val="24"/>
                    <w:szCs w:val="24"/>
                    <w:lang w:val="es-ES_tradnl" w:eastAsia="es-ES"/>
                  </w:rPr>
                </w:rPrChange>
              </w:rPr>
              <w:pPrChange w:id="47" w:author="Luis Felipe Pertuz Urrego" w:date="2015-02-28T22:25:00Z">
                <w:pPr>
                  <w:pStyle w:val="Prrafodelista"/>
                  <w:numPr>
                    <w:numId w:val="12"/>
                  </w:numPr>
                  <w:shd w:val="clear" w:color="auto" w:fill="FFFFFF"/>
                  <w:spacing w:after="100" w:afterAutospacing="1" w:line="270" w:lineRule="atLeast"/>
                  <w:ind w:hanging="360"/>
                </w:pPr>
              </w:pPrChange>
            </w:pPr>
            <w:ins w:id="48" w:author="Luis Felipe Pertuz Urrego" w:date="2015-02-28T22:25: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49" w:author="Luis Felipe Pertuz Urrego" w:date="2015-02-28T22:25:00Z">
                  <w:rPr/>
                </w:rPrChange>
              </w:rPr>
              <w:t>Deciden ir todos unidos a Bremen, a probar suerte como músicos.</w:t>
            </w:r>
          </w:p>
          <w:p w14:paraId="1119B5B2" w14:textId="7DE2EB7F"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50" w:author="Luis Felipe Pertuz Urrego" w:date="2015-02-28T22:25:00Z">
                  <w:rPr>
                    <w:rFonts w:eastAsiaTheme="minorEastAsia"/>
                    <w:sz w:val="24"/>
                    <w:szCs w:val="24"/>
                    <w:lang w:val="es-ES_tradnl" w:eastAsia="es-ES"/>
                  </w:rPr>
                </w:rPrChange>
              </w:rPr>
              <w:pPrChange w:id="51" w:author="Luis Felipe Pertuz Urrego" w:date="2015-02-28T22:25:00Z">
                <w:pPr>
                  <w:pStyle w:val="Prrafodelista"/>
                  <w:numPr>
                    <w:numId w:val="12"/>
                  </w:numPr>
                  <w:shd w:val="clear" w:color="auto" w:fill="FFFFFF"/>
                  <w:spacing w:after="100" w:afterAutospacing="1" w:line="270" w:lineRule="atLeast"/>
                  <w:ind w:hanging="360"/>
                </w:pPr>
              </w:pPrChange>
            </w:pPr>
            <w:ins w:id="52" w:author="Luis Felipe Pertuz Urrego" w:date="2015-02-28T22:26: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53" w:author="Luis Felipe Pertuz Urrego" w:date="2015-02-28T22:25:00Z">
                  <w:rPr/>
                </w:rPrChange>
              </w:rPr>
              <w:t>Un perro, un asno, un gato y un gallo se encuentran en el camino al huir de sus respectivos amos.</w:t>
            </w:r>
          </w:p>
          <w:p w14:paraId="225C2B08" w14:textId="0571506A"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54" w:author="Luis Felipe Pertuz Urrego" w:date="2015-02-28T22:25:00Z">
                  <w:rPr>
                    <w:rFonts w:eastAsiaTheme="minorEastAsia"/>
                    <w:sz w:val="24"/>
                    <w:szCs w:val="24"/>
                    <w:lang w:val="es-ES_tradnl" w:eastAsia="es-ES"/>
                  </w:rPr>
                </w:rPrChange>
              </w:rPr>
              <w:pPrChange w:id="55" w:author="Luis Felipe Pertuz Urrego" w:date="2015-02-28T22:25:00Z">
                <w:pPr>
                  <w:pStyle w:val="Prrafodelista"/>
                  <w:numPr>
                    <w:numId w:val="12"/>
                  </w:numPr>
                  <w:shd w:val="clear" w:color="auto" w:fill="FFFFFF"/>
                  <w:spacing w:after="100" w:afterAutospacing="1" w:line="270" w:lineRule="atLeast"/>
                  <w:ind w:hanging="360"/>
                </w:pPr>
              </w:pPrChange>
            </w:pPr>
            <w:ins w:id="56" w:author="Luis Felipe Pertuz Urrego" w:date="2015-02-28T22:26: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57" w:author="Luis Felipe Pertuz Urrego" w:date="2015-02-28T22:25:00Z">
                  <w:rPr/>
                </w:rPrChange>
              </w:rPr>
              <w:t xml:space="preserve">Uno de los bandidos confunde las uñas del gato por las de una bruja, el colmillo del perro por un cuchillo, la coz del asno por un </w:t>
            </w:r>
            <w:r w:rsidR="00421947" w:rsidRPr="0090632E">
              <w:rPr>
                <w:rFonts w:ascii="Times New Roman" w:eastAsia="Batang" w:hAnsi="Times New Roman" w:cs="Times New Roman"/>
                <w:iCs/>
                <w:rPrChange w:id="58" w:author="Luis Felipe Pertuz Urrego" w:date="2015-02-28T22:25:00Z">
                  <w:rPr/>
                </w:rPrChange>
              </w:rPr>
              <w:lastRenderedPageBreak/>
              <w:t>porrazo y el sonido del gallo por una advertencia.</w:t>
            </w:r>
          </w:p>
          <w:p w14:paraId="44EBA2AE" w14:textId="6726ADED" w:rsidR="008830FA" w:rsidRPr="0090632E" w:rsidRDefault="000A02CB">
            <w:pPr>
              <w:shd w:val="clear" w:color="auto" w:fill="FFFFFF"/>
              <w:spacing w:after="100" w:afterAutospacing="1" w:line="270" w:lineRule="atLeast"/>
              <w:ind w:left="360"/>
              <w:rPr>
                <w:rFonts w:ascii="Times New Roman" w:eastAsia="Batang" w:hAnsi="Times New Roman" w:cs="Times New Roman"/>
                <w:rPrChange w:id="59" w:author="Luis Felipe Pertuz Urrego" w:date="2015-02-28T22:25:00Z">
                  <w:rPr>
                    <w:rFonts w:eastAsiaTheme="minorEastAsia"/>
                    <w:sz w:val="24"/>
                    <w:szCs w:val="24"/>
                    <w:lang w:val="es-ES_tradnl" w:eastAsia="es-ES"/>
                  </w:rPr>
                </w:rPrChange>
              </w:rPr>
              <w:pPrChange w:id="60" w:author="Luis Felipe Pertuz Urrego" w:date="2015-02-28T22:25:00Z">
                <w:pPr>
                  <w:pStyle w:val="Prrafodelista"/>
                  <w:numPr>
                    <w:numId w:val="12"/>
                  </w:numPr>
                  <w:shd w:val="clear" w:color="auto" w:fill="FFFFFF"/>
                  <w:spacing w:after="100" w:afterAutospacing="1" w:line="270" w:lineRule="atLeast"/>
                  <w:ind w:hanging="360"/>
                </w:pPr>
              </w:pPrChange>
            </w:pPr>
            <w:ins w:id="61" w:author="Luis Felipe Pertuz Urrego" w:date="2015-02-28T22:26: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62" w:author="Luis Felipe Pertuz Urrego" w:date="2015-02-28T22:25:00Z">
                  <w:rPr/>
                </w:rPrChange>
              </w:rPr>
              <w:t xml:space="preserve">Tras ver que no hay luz en la casa, los bandidos deciden </w:t>
            </w:r>
            <w:r w:rsidR="008830FA" w:rsidRPr="0090632E">
              <w:rPr>
                <w:rFonts w:ascii="Times New Roman" w:eastAsia="Batang" w:hAnsi="Times New Roman" w:cs="Times New Roman"/>
                <w:iCs/>
                <w:rPrChange w:id="63" w:author="Luis Felipe Pertuz Urrego" w:date="2015-02-28T22:25:00Z">
                  <w:rPr/>
                </w:rPrChange>
              </w:rPr>
              <w:t>volver y reciben un gran susto</w:t>
            </w:r>
            <w:r w:rsidR="00421947" w:rsidRPr="0090632E">
              <w:rPr>
                <w:rFonts w:ascii="Times New Roman" w:eastAsia="Batang" w:hAnsi="Times New Roman" w:cs="Times New Roman"/>
                <w:iCs/>
                <w:rPrChange w:id="64" w:author="Luis Felipe Pertuz Urrego" w:date="2015-02-28T22:25:00Z">
                  <w:rPr/>
                </w:rPrChange>
              </w:rPr>
              <w:t>.</w:t>
            </w:r>
          </w:p>
          <w:p w14:paraId="1ECCBFB6" w14:textId="51EB3882" w:rsidR="00421947" w:rsidRPr="0090632E" w:rsidRDefault="000A02CB">
            <w:pPr>
              <w:shd w:val="clear" w:color="auto" w:fill="FFFFFF"/>
              <w:spacing w:after="100" w:afterAutospacing="1" w:line="270" w:lineRule="atLeast"/>
              <w:ind w:left="360"/>
              <w:rPr>
                <w:rFonts w:ascii="Times New Roman" w:eastAsia="Batang" w:hAnsi="Times New Roman" w:cs="Times New Roman"/>
                <w:rPrChange w:id="65" w:author="Luis Felipe Pertuz Urrego" w:date="2015-02-28T22:25:00Z">
                  <w:rPr>
                    <w:rFonts w:eastAsiaTheme="minorEastAsia"/>
                    <w:sz w:val="24"/>
                    <w:szCs w:val="24"/>
                    <w:lang w:val="es-ES_tradnl" w:eastAsia="es-ES"/>
                  </w:rPr>
                </w:rPrChange>
              </w:rPr>
              <w:pPrChange w:id="66" w:author="Luis Felipe Pertuz Urrego" w:date="2015-02-28T22:25:00Z">
                <w:pPr>
                  <w:pStyle w:val="Prrafodelista"/>
                  <w:numPr>
                    <w:numId w:val="12"/>
                  </w:numPr>
                  <w:shd w:val="clear" w:color="auto" w:fill="FFFFFF"/>
                  <w:spacing w:after="100" w:afterAutospacing="1" w:line="270" w:lineRule="atLeast"/>
                  <w:ind w:hanging="360"/>
                </w:pPr>
              </w:pPrChange>
            </w:pPr>
            <w:ins w:id="67" w:author="Luis Felipe Pertuz Urrego" w:date="2015-02-28T22:26:00Z">
              <w:r>
                <w:rPr>
                  <w:rFonts w:ascii="Times New Roman" w:eastAsia="Batang" w:hAnsi="Times New Roman" w:cs="Times New Roman"/>
                  <w:iCs/>
                </w:rPr>
                <w:t xml:space="preserve">- </w:t>
              </w:r>
            </w:ins>
            <w:r w:rsidR="00421947" w:rsidRPr="0090632E">
              <w:rPr>
                <w:rFonts w:ascii="Times New Roman" w:eastAsia="Batang" w:hAnsi="Times New Roman" w:cs="Times New Roman"/>
                <w:iCs/>
                <w:rPrChange w:id="68" w:author="Luis Felipe Pertuz Urrego" w:date="2015-02-28T22:25:00Z">
                  <w:rPr/>
                </w:rPrChange>
              </w:rPr>
              <w:t>Los animales deciden asustarlos y apropiarse del banquete.</w:t>
            </w:r>
          </w:p>
          <w:p w14:paraId="2FE35C12" w14:textId="77777777" w:rsidR="00421947" w:rsidRPr="00352373" w:rsidRDefault="008830FA"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w:t>
            </w:r>
            <w:r w:rsidRPr="00352373">
              <w:rPr>
                <w:rFonts w:ascii="Times New Roman" w:eastAsia="Batang" w:hAnsi="Times New Roman" w:cs="Times New Roman"/>
                <w:b/>
                <w:sz w:val="24"/>
                <w:szCs w:val="24"/>
              </w:rPr>
              <w:t>Solución</w:t>
            </w:r>
            <w:r w:rsidR="00421947" w:rsidRPr="00352373">
              <w:rPr>
                <w:rFonts w:ascii="Times New Roman" w:eastAsia="Batang" w:hAnsi="Times New Roman" w:cs="Times New Roman"/>
                <w:sz w:val="24"/>
                <w:szCs w:val="24"/>
              </w:rPr>
              <w:t>:</w:t>
            </w:r>
          </w:p>
          <w:p w14:paraId="404FE5CC"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1.</w:t>
            </w:r>
            <w:r w:rsidRPr="00352373">
              <w:rPr>
                <w:rFonts w:ascii="Times New Roman" w:eastAsia="Batang" w:hAnsi="Times New Roman" w:cs="Times New Roman"/>
                <w:iCs/>
                <w:sz w:val="24"/>
                <w:szCs w:val="24"/>
              </w:rPr>
              <w:t> Un perro, un asno, un gato y un gallo se encuentran en el camino al huir de sus respectivos amos.</w:t>
            </w:r>
          </w:p>
          <w:p w14:paraId="542F92FB"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2.</w:t>
            </w:r>
            <w:r w:rsidRPr="00352373">
              <w:rPr>
                <w:rFonts w:ascii="Times New Roman" w:eastAsia="Batang" w:hAnsi="Times New Roman" w:cs="Times New Roman"/>
                <w:iCs/>
                <w:sz w:val="24"/>
                <w:szCs w:val="24"/>
              </w:rPr>
              <w:t> Deciden ir todos unidos a Bremen, a probar suerte como músicos.</w:t>
            </w:r>
          </w:p>
          <w:p w14:paraId="40269926"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3.</w:t>
            </w:r>
            <w:r w:rsidRPr="00352373">
              <w:rPr>
                <w:rFonts w:ascii="Times New Roman" w:eastAsia="Batang" w:hAnsi="Times New Roman" w:cs="Times New Roman"/>
                <w:iCs/>
                <w:sz w:val="24"/>
                <w:szCs w:val="24"/>
              </w:rPr>
              <w:t> Por el camino encuentran una casa habitada por bandidos, que están celebrando un festín.</w:t>
            </w:r>
          </w:p>
          <w:p w14:paraId="23CE2B36"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4.</w:t>
            </w:r>
            <w:r w:rsidRPr="00352373">
              <w:rPr>
                <w:rFonts w:ascii="Times New Roman" w:eastAsia="Batang" w:hAnsi="Times New Roman" w:cs="Times New Roman"/>
                <w:iCs/>
                <w:sz w:val="24"/>
                <w:szCs w:val="24"/>
              </w:rPr>
              <w:t> Los animales deciden asustarlos y apropiarse del banquete.</w:t>
            </w:r>
          </w:p>
          <w:p w14:paraId="375C7961"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5.</w:t>
            </w:r>
            <w:r w:rsidRPr="00352373">
              <w:rPr>
                <w:rFonts w:ascii="Times New Roman" w:eastAsia="Batang" w:hAnsi="Times New Roman" w:cs="Times New Roman"/>
                <w:iCs/>
                <w:sz w:val="24"/>
                <w:szCs w:val="24"/>
              </w:rPr>
              <w:t xml:space="preserve"> Tras ver que no hay luz en la casa, los bandidos deciden </w:t>
            </w:r>
            <w:r w:rsidR="008830FA" w:rsidRPr="00352373">
              <w:rPr>
                <w:rFonts w:ascii="Times New Roman" w:eastAsia="Batang" w:hAnsi="Times New Roman" w:cs="Times New Roman"/>
                <w:iCs/>
                <w:sz w:val="24"/>
                <w:szCs w:val="24"/>
              </w:rPr>
              <w:t>volver y reciben un gran susto</w:t>
            </w:r>
            <w:r w:rsidRPr="00352373">
              <w:rPr>
                <w:rFonts w:ascii="Times New Roman" w:eastAsia="Batang" w:hAnsi="Times New Roman" w:cs="Times New Roman"/>
                <w:iCs/>
                <w:sz w:val="24"/>
                <w:szCs w:val="24"/>
              </w:rPr>
              <w:t>.</w:t>
            </w:r>
          </w:p>
          <w:p w14:paraId="71A95201"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6.</w:t>
            </w:r>
            <w:r w:rsidRPr="00352373">
              <w:rPr>
                <w:rFonts w:ascii="Times New Roman" w:eastAsia="Batang" w:hAnsi="Times New Roman" w:cs="Times New Roman"/>
                <w:iCs/>
                <w:sz w:val="24"/>
                <w:szCs w:val="24"/>
              </w:rPr>
              <w:t> Uno de los bandidos confunde las uñas del gato por las de una bruja, el colmillo del perro por un cuchillo, la coz del asno por un porrazo y el sonido del gallo por una advertencia.</w:t>
            </w:r>
          </w:p>
          <w:p w14:paraId="07BBF36B" w14:textId="77777777" w:rsidR="00421947" w:rsidRPr="00352373" w:rsidRDefault="00421947" w:rsidP="0042194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iCs/>
                <w:sz w:val="24"/>
                <w:szCs w:val="24"/>
              </w:rPr>
              <w:t>7. Los animales celebran su victoria.</w:t>
            </w:r>
          </w:p>
          <w:p w14:paraId="5075F782" w14:textId="77777777" w:rsidR="00795A1E" w:rsidRPr="00352373" w:rsidRDefault="00421947" w:rsidP="008830FA">
            <w:pPr>
              <w:shd w:val="clear" w:color="auto" w:fill="FFFFFF"/>
              <w:spacing w:after="100" w:afterAutospacing="1" w:line="270" w:lineRule="atLeast"/>
              <w:rPr>
                <w:rFonts w:ascii="Times New Roman" w:eastAsia="Batang" w:hAnsi="Times New Roman" w:cs="Times New Roman"/>
                <w:i/>
                <w:sz w:val="24"/>
                <w:szCs w:val="24"/>
              </w:rPr>
            </w:pPr>
            <w:r w:rsidRPr="00352373">
              <w:rPr>
                <w:rFonts w:ascii="Times New Roman" w:eastAsia="Batang" w:hAnsi="Times New Roman" w:cs="Times New Roman"/>
                <w:i/>
                <w:iCs/>
                <w:sz w:val="24"/>
                <w:szCs w:val="24"/>
              </w:rPr>
              <w:t>Los músicos de Bremen</w:t>
            </w:r>
          </w:p>
        </w:tc>
      </w:tr>
      <w:tr w:rsidR="00795A1E" w:rsidRPr="00352373" w14:paraId="2460ED0F" w14:textId="77777777">
        <w:tc>
          <w:tcPr>
            <w:tcW w:w="2248" w:type="dxa"/>
          </w:tcPr>
          <w:p w14:paraId="4FE78807"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005A544E" w14:textId="77777777" w:rsidR="00795A1E" w:rsidRPr="00352373" w:rsidRDefault="00795A1E" w:rsidP="00795A1E">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El tiempo narrativo </w:t>
            </w:r>
          </w:p>
        </w:tc>
      </w:tr>
      <w:tr w:rsidR="00795A1E" w:rsidRPr="00352373" w14:paraId="37808E59" w14:textId="77777777">
        <w:tc>
          <w:tcPr>
            <w:tcW w:w="2248" w:type="dxa"/>
          </w:tcPr>
          <w:p w14:paraId="35731F2F" w14:textId="77777777" w:rsidR="00795A1E" w:rsidRPr="00352373" w:rsidRDefault="00795A1E" w:rsidP="00795A1E">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1C8021EC" w14:textId="77777777" w:rsidR="00795A1E" w:rsidRPr="00352373" w:rsidRDefault="00795A1E" w:rsidP="00795A1E">
            <w:pPr>
              <w:pBdr>
                <w:top w:val="dashed" w:sz="6" w:space="0" w:color="BFBFBF"/>
              </w:pBd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Interactivo que presenta las distintas posibilidades de realizar saltos temporales en la narración, es decir, presentar los hechos de forma lineal o no lineal</w:t>
            </w:r>
            <w:del w:id="69" w:author="Luis Felipe Pertuz Urrego" w:date="2015-02-28T22:26:00Z">
              <w:r w:rsidRPr="00352373" w:rsidDel="000A02CB">
                <w:rPr>
                  <w:rFonts w:ascii="Times New Roman" w:eastAsia="Batang" w:hAnsi="Times New Roman" w:cs="Times New Roman"/>
                  <w:color w:val="000000"/>
                  <w:sz w:val="24"/>
                  <w:szCs w:val="24"/>
                </w:rPr>
                <w:delText>.</w:delText>
              </w:r>
            </w:del>
          </w:p>
          <w:p w14:paraId="7AA21806" w14:textId="77777777" w:rsidR="00795A1E" w:rsidRPr="00352373" w:rsidRDefault="00795A1E" w:rsidP="00795A1E">
            <w:pPr>
              <w:pBdr>
                <w:top w:val="dashed" w:sz="6" w:space="0" w:color="BFBFBF"/>
              </w:pBdr>
              <w:shd w:val="clear" w:color="auto" w:fill="FFFFFF"/>
              <w:spacing w:line="255" w:lineRule="atLeast"/>
              <w:rPr>
                <w:rFonts w:ascii="Times New Roman" w:eastAsia="Batang" w:hAnsi="Times New Roman" w:cs="Times New Roman"/>
                <w:color w:val="000000"/>
                <w:sz w:val="24"/>
                <w:szCs w:val="24"/>
              </w:rPr>
            </w:pPr>
          </w:p>
        </w:tc>
      </w:tr>
    </w:tbl>
    <w:p w14:paraId="59E1C306" w14:textId="77777777" w:rsidR="00B616E5" w:rsidRPr="00352373" w:rsidRDefault="00B616E5" w:rsidP="006A1217">
      <w:pPr>
        <w:shd w:val="clear" w:color="auto" w:fill="FFFFFF"/>
        <w:spacing w:after="120"/>
        <w:outlineLvl w:val="3"/>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8"/>
        <w:gridCol w:w="6266"/>
      </w:tblGrid>
      <w:tr w:rsidR="008830FA" w:rsidRPr="00352373" w14:paraId="36AE4204" w14:textId="77777777">
        <w:tc>
          <w:tcPr>
            <w:tcW w:w="8714" w:type="dxa"/>
            <w:gridSpan w:val="2"/>
            <w:shd w:val="clear" w:color="auto" w:fill="0D0D0D" w:themeFill="text1" w:themeFillTint="F2"/>
          </w:tcPr>
          <w:p w14:paraId="45039D17" w14:textId="77777777" w:rsidR="008830FA" w:rsidRPr="00352373" w:rsidRDefault="008830FA"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8830FA" w:rsidRPr="00352373" w14:paraId="5E09C1AB" w14:textId="77777777">
        <w:tc>
          <w:tcPr>
            <w:tcW w:w="2448" w:type="dxa"/>
          </w:tcPr>
          <w:p w14:paraId="562751F1" w14:textId="77777777" w:rsidR="008830FA" w:rsidRPr="00352373" w:rsidRDefault="008830FA"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3D7F771F" w14:textId="4C0E47A0" w:rsidR="008830FA" w:rsidRPr="00352373" w:rsidRDefault="008830FA"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LE_05_01_IMG02</w:t>
            </w:r>
          </w:p>
        </w:tc>
      </w:tr>
      <w:tr w:rsidR="008830FA" w:rsidRPr="00352373" w14:paraId="2E4BD297" w14:textId="77777777">
        <w:tc>
          <w:tcPr>
            <w:tcW w:w="2448" w:type="dxa"/>
          </w:tcPr>
          <w:p w14:paraId="37579C0E"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370AA43F" w14:textId="77777777" w:rsidR="008830FA" w:rsidRPr="00352373" w:rsidRDefault="002F0135" w:rsidP="00627FD4">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La Cenicienta </w:t>
            </w:r>
          </w:p>
        </w:tc>
      </w:tr>
      <w:tr w:rsidR="008830FA" w:rsidRPr="00352373" w14:paraId="6559B0C5" w14:textId="77777777">
        <w:tc>
          <w:tcPr>
            <w:tcW w:w="2448" w:type="dxa"/>
          </w:tcPr>
          <w:p w14:paraId="2DDAAC32"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390CBCA0" w14:textId="77777777" w:rsidR="002F0135" w:rsidRPr="00352373" w:rsidRDefault="005D08EA" w:rsidP="002F0135">
            <w:pPr>
              <w:widowControl w:val="0"/>
              <w:autoSpaceDE w:val="0"/>
              <w:autoSpaceDN w:val="0"/>
              <w:adjustRightInd w:val="0"/>
              <w:rPr>
                <w:rFonts w:ascii="Times New Roman" w:eastAsia="Batang" w:hAnsi="Times New Roman" w:cs="Times New Roman"/>
                <w:sz w:val="24"/>
                <w:szCs w:val="24"/>
                <w:lang w:val="es-ES"/>
              </w:rPr>
            </w:pPr>
            <w:hyperlink r:id="rId10" w:history="1">
              <w:r w:rsidR="002F0135" w:rsidRPr="00352373">
                <w:rPr>
                  <w:rFonts w:ascii="Times New Roman" w:eastAsia="Batang" w:hAnsi="Times New Roman" w:cs="Times New Roman"/>
                  <w:sz w:val="24"/>
                  <w:szCs w:val="24"/>
                  <w:lang w:val="es-ES"/>
                </w:rPr>
                <w:t>231606160</w:t>
              </w:r>
            </w:hyperlink>
          </w:p>
          <w:p w14:paraId="38AD2463" w14:textId="77777777" w:rsidR="008830FA" w:rsidRPr="00352373" w:rsidRDefault="008830FA" w:rsidP="002F0135">
            <w:pPr>
              <w:shd w:val="clear" w:color="auto" w:fill="FFFFFF"/>
              <w:spacing w:after="120"/>
              <w:outlineLvl w:val="3"/>
              <w:rPr>
                <w:rFonts w:ascii="Times New Roman" w:eastAsia="Batang" w:hAnsi="Times New Roman" w:cs="Times New Roman"/>
                <w:color w:val="000000"/>
                <w:sz w:val="24"/>
                <w:szCs w:val="24"/>
              </w:rPr>
            </w:pPr>
          </w:p>
        </w:tc>
      </w:tr>
      <w:tr w:rsidR="008830FA" w:rsidRPr="00352373" w14:paraId="36F96B1F" w14:textId="77777777">
        <w:tc>
          <w:tcPr>
            <w:tcW w:w="2448" w:type="dxa"/>
          </w:tcPr>
          <w:p w14:paraId="3CDF685B" w14:textId="77777777" w:rsidR="008830FA" w:rsidRPr="00352373" w:rsidRDefault="008830FA"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61B34F63" w14:textId="47E3C425" w:rsidR="008830FA" w:rsidRPr="00352373" w:rsidRDefault="008830FA" w:rsidP="008830FA">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Cuando explicamos anécdotas solemos utilizar un tiempo narrativo lineal o cronológico para que nuestros interlocutores nos entiendan mejor, pero si buscamos una reacción o emoción en el lector podemos reservar algunos sucesos para el </w:t>
            </w:r>
            <w:r w:rsidRPr="00352373">
              <w:rPr>
                <w:rFonts w:ascii="Times New Roman" w:eastAsia="Batang" w:hAnsi="Times New Roman" w:cs="Times New Roman"/>
                <w:sz w:val="24"/>
                <w:szCs w:val="24"/>
              </w:rPr>
              <w:lastRenderedPageBreak/>
              <w:t>final o para cuando causen un mayor impacto. ¿Podrías explicar el relato de </w:t>
            </w:r>
            <w:r w:rsidRPr="00352373">
              <w:rPr>
                <w:rFonts w:ascii="Times New Roman" w:eastAsia="Batang" w:hAnsi="Times New Roman" w:cs="Times New Roman"/>
                <w:i/>
                <w:iCs/>
                <w:sz w:val="24"/>
                <w:szCs w:val="24"/>
              </w:rPr>
              <w:t>La Cenicienta</w:t>
            </w:r>
            <w:r w:rsidRPr="00352373">
              <w:rPr>
                <w:rFonts w:ascii="Times New Roman" w:eastAsia="Batang" w:hAnsi="Times New Roman" w:cs="Times New Roman"/>
                <w:sz w:val="24"/>
                <w:szCs w:val="24"/>
              </w:rPr>
              <w:t> reservando el suceso del hada madrina para el final de la historia?</w:t>
            </w:r>
            <w:r w:rsidR="002F0135" w:rsidRPr="00352373">
              <w:rPr>
                <w:rFonts w:ascii="Times New Roman" w:eastAsia="Batang" w:hAnsi="Times New Roman" w:cs="Times New Roman"/>
                <w:sz w:val="24"/>
                <w:szCs w:val="24"/>
              </w:rPr>
              <w:t xml:space="preserve"> Inténtalo</w:t>
            </w:r>
            <w:ins w:id="70" w:author="Luis Felipe Pertuz Urrego" w:date="2015-02-28T22:27:00Z">
              <w:r w:rsidR="000A02CB">
                <w:rPr>
                  <w:rFonts w:ascii="Times New Roman" w:eastAsia="Batang" w:hAnsi="Times New Roman" w:cs="Times New Roman"/>
                  <w:sz w:val="24"/>
                  <w:szCs w:val="24"/>
                </w:rPr>
                <w:t>,</w:t>
              </w:r>
            </w:ins>
            <w:del w:id="71" w:author="Luis Felipe Pertuz Urrego" w:date="2015-02-28T22:27:00Z">
              <w:r w:rsidR="002F0135" w:rsidRPr="00352373" w:rsidDel="000A02CB">
                <w:rPr>
                  <w:rFonts w:ascii="Times New Roman" w:eastAsia="Batang" w:hAnsi="Times New Roman" w:cs="Times New Roman"/>
                  <w:sz w:val="24"/>
                  <w:szCs w:val="24"/>
                </w:rPr>
                <w:delText>:</w:delText>
              </w:r>
            </w:del>
            <w:r w:rsidR="002F0135" w:rsidRPr="00352373">
              <w:rPr>
                <w:rFonts w:ascii="Times New Roman" w:eastAsia="Batang" w:hAnsi="Times New Roman" w:cs="Times New Roman"/>
                <w:sz w:val="24"/>
                <w:szCs w:val="24"/>
              </w:rPr>
              <w:t xml:space="preserve"> narra la historia a uno de tus compañeros. </w:t>
            </w:r>
          </w:p>
        </w:tc>
      </w:tr>
    </w:tbl>
    <w:p w14:paraId="198F5C28"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2BCF207B" w14:textId="77777777" w:rsidR="0055466C" w:rsidRPr="00352373" w:rsidRDefault="00EA3C69" w:rsidP="003F7F19">
      <w:pPr>
        <w:shd w:val="clear" w:color="auto" w:fill="FFFFFF"/>
        <w:spacing w:after="120"/>
        <w:outlineLvl w:val="3"/>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1.2 Consolidación </w:t>
      </w:r>
    </w:p>
    <w:p w14:paraId="441DE021" w14:textId="77777777" w:rsidR="00776433" w:rsidRPr="00352373" w:rsidRDefault="00776433" w:rsidP="003F7F19">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448"/>
        <w:gridCol w:w="6266"/>
      </w:tblGrid>
      <w:tr w:rsidR="002F0135" w:rsidRPr="00352373" w14:paraId="4126B855" w14:textId="77777777">
        <w:tc>
          <w:tcPr>
            <w:tcW w:w="9054" w:type="dxa"/>
            <w:gridSpan w:val="2"/>
            <w:shd w:val="clear" w:color="auto" w:fill="000000" w:themeFill="text1"/>
          </w:tcPr>
          <w:p w14:paraId="492C3CD6" w14:textId="77777777" w:rsidR="002F0135" w:rsidRPr="00352373" w:rsidRDefault="002F0135"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2F0135" w:rsidRPr="00352373" w14:paraId="48255B8A" w14:textId="77777777">
        <w:tc>
          <w:tcPr>
            <w:tcW w:w="2518" w:type="dxa"/>
          </w:tcPr>
          <w:p w14:paraId="057A5F83"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42AED4C5"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72" w:author="Luis Felipe Pertuz Urrego" w:date="2015-02-28T22:28:00Z">
              <w:r w:rsidR="009806C2" w:rsidDel="000A02CB">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REC40</w:t>
            </w:r>
          </w:p>
        </w:tc>
      </w:tr>
      <w:tr w:rsidR="002F0135" w:rsidRPr="00352373" w14:paraId="68FC8757" w14:textId="77777777">
        <w:tc>
          <w:tcPr>
            <w:tcW w:w="2518" w:type="dxa"/>
          </w:tcPr>
          <w:p w14:paraId="5C358C08"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0D49F304" w14:textId="31CFEFFD" w:rsidR="002F0135" w:rsidRPr="00352373" w:rsidRDefault="002F0135" w:rsidP="002F0135">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Literatura/El diálogo/Cultura y literatura: el relato literario/Convierte este texto en un relato fantástico</w:t>
            </w:r>
          </w:p>
        </w:tc>
      </w:tr>
      <w:tr w:rsidR="002F0135" w:rsidRPr="00352373" w14:paraId="21C36D30" w14:textId="77777777">
        <w:tc>
          <w:tcPr>
            <w:tcW w:w="2518" w:type="dxa"/>
          </w:tcPr>
          <w:p w14:paraId="3AE0F8DC"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63B7EB1C" w14:textId="77777777" w:rsidR="002F0135" w:rsidRPr="00352373" w:rsidRDefault="002F0135" w:rsidP="00627FD4">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2F0135" w:rsidRPr="00352373" w14:paraId="61B6C08A" w14:textId="77777777">
        <w:tc>
          <w:tcPr>
            <w:tcW w:w="2518" w:type="dxa"/>
          </w:tcPr>
          <w:p w14:paraId="61408002"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027BC810" w14:textId="77777777" w:rsidR="002F0135" w:rsidRPr="00352373" w:rsidRDefault="002F0135" w:rsidP="00627FD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Convierte este texto en un relato fantástico</w:t>
            </w:r>
          </w:p>
        </w:tc>
      </w:tr>
      <w:tr w:rsidR="002F0135" w:rsidRPr="00352373" w14:paraId="28B574DB" w14:textId="77777777">
        <w:tc>
          <w:tcPr>
            <w:tcW w:w="2518" w:type="dxa"/>
          </w:tcPr>
          <w:p w14:paraId="3B0546DA" w14:textId="77777777" w:rsidR="002F0135" w:rsidRPr="00352373" w:rsidRDefault="002F0135"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547BE612" w14:textId="77777777" w:rsidR="002F0135" w:rsidRPr="00352373" w:rsidRDefault="002F0135" w:rsidP="002F0135">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reconocer y emplear correctamente los elementos característicos de un relato fantástico</w:t>
            </w:r>
          </w:p>
          <w:p w14:paraId="30362851" w14:textId="77777777" w:rsidR="002F0135" w:rsidRPr="00352373" w:rsidRDefault="002F0135" w:rsidP="002F0135">
            <w:pPr>
              <w:shd w:val="clear" w:color="auto" w:fill="FFFFFF"/>
              <w:spacing w:line="255" w:lineRule="atLeast"/>
              <w:rPr>
                <w:rFonts w:ascii="Times New Roman" w:eastAsia="Batang" w:hAnsi="Times New Roman" w:cs="Times New Roman"/>
                <w:color w:val="000000"/>
                <w:sz w:val="24"/>
                <w:szCs w:val="24"/>
              </w:rPr>
            </w:pPr>
          </w:p>
        </w:tc>
      </w:tr>
    </w:tbl>
    <w:p w14:paraId="5450CFB2" w14:textId="77777777" w:rsidR="0055466C" w:rsidRPr="00352373" w:rsidRDefault="0055466C" w:rsidP="003F7F19">
      <w:pPr>
        <w:shd w:val="clear" w:color="auto" w:fill="FFFFFF"/>
        <w:spacing w:after="120"/>
        <w:outlineLvl w:val="3"/>
        <w:rPr>
          <w:rFonts w:ascii="Times New Roman" w:eastAsia="Batang" w:hAnsi="Times New Roman" w:cs="Times New Roman"/>
          <w:color w:val="80387C"/>
        </w:rPr>
      </w:pPr>
    </w:p>
    <w:p w14:paraId="3B3CCD36" w14:textId="77777777" w:rsidR="003F7F19" w:rsidRPr="00352373" w:rsidRDefault="003F7F19" w:rsidP="003F7F19">
      <w:pPr>
        <w:shd w:val="clear" w:color="auto" w:fill="FFFFFF"/>
        <w:spacing w:line="300" w:lineRule="atLeast"/>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455"/>
        <w:gridCol w:w="6259"/>
      </w:tblGrid>
      <w:tr w:rsidR="00627FD4" w:rsidRPr="00352373" w14:paraId="640C3967" w14:textId="77777777">
        <w:tc>
          <w:tcPr>
            <w:tcW w:w="9033" w:type="dxa"/>
            <w:gridSpan w:val="2"/>
            <w:shd w:val="clear" w:color="auto" w:fill="000000" w:themeFill="text1"/>
          </w:tcPr>
          <w:p w14:paraId="26995986" w14:textId="77777777" w:rsidR="00627FD4" w:rsidRPr="00352373" w:rsidRDefault="00627FD4" w:rsidP="00627FD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627FD4" w:rsidRPr="00352373" w14:paraId="048B29D4" w14:textId="77777777">
        <w:tc>
          <w:tcPr>
            <w:tcW w:w="2518" w:type="dxa"/>
          </w:tcPr>
          <w:p w14:paraId="44030873" w14:textId="77777777" w:rsidR="00627FD4" w:rsidRPr="00352373" w:rsidRDefault="00627FD4"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367EA0F" w14:textId="4CBB4C8F" w:rsidR="00627FD4" w:rsidRPr="00352373" w:rsidRDefault="00627FD4" w:rsidP="00627FD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LE_05_01_REC50</w:t>
            </w:r>
          </w:p>
        </w:tc>
      </w:tr>
      <w:tr w:rsidR="00627FD4" w:rsidRPr="00352373" w14:paraId="10095B63" w14:textId="77777777">
        <w:tc>
          <w:tcPr>
            <w:tcW w:w="2518" w:type="dxa"/>
          </w:tcPr>
          <w:p w14:paraId="69D05E77" w14:textId="77777777" w:rsidR="00627FD4" w:rsidRPr="00352373" w:rsidRDefault="00627FD4"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9C4DAC3" w14:textId="77777777" w:rsidR="00627FD4" w:rsidRPr="00352373" w:rsidRDefault="00CA78DA" w:rsidP="00627FD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El análisis del tiempo en la narración </w:t>
            </w:r>
          </w:p>
        </w:tc>
      </w:tr>
      <w:tr w:rsidR="00627FD4" w:rsidRPr="00352373" w14:paraId="6B4D4437" w14:textId="77777777">
        <w:tc>
          <w:tcPr>
            <w:tcW w:w="2518" w:type="dxa"/>
          </w:tcPr>
          <w:p w14:paraId="520391D9" w14:textId="77777777" w:rsidR="00627FD4" w:rsidRPr="00352373" w:rsidRDefault="00627FD4" w:rsidP="00627FD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DFF041A" w14:textId="77777777" w:rsidR="00627FD4" w:rsidRPr="00352373" w:rsidRDefault="00CA78DA" w:rsidP="00607340">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w:t>
            </w:r>
            <w:r w:rsidR="00607340" w:rsidRPr="00352373">
              <w:rPr>
                <w:rFonts w:ascii="Times New Roman" w:eastAsia="Batang" w:hAnsi="Times New Roman" w:cs="Times New Roman"/>
                <w:color w:val="000000"/>
                <w:sz w:val="24"/>
                <w:szCs w:val="24"/>
              </w:rPr>
              <w:t>aprender sobre el tiempo en la narración</w:t>
            </w:r>
            <w:r w:rsidRPr="00352373">
              <w:rPr>
                <w:rFonts w:ascii="Times New Roman" w:eastAsia="Batang" w:hAnsi="Times New Roman" w:cs="Times New Roman"/>
                <w:color w:val="000000"/>
                <w:sz w:val="24"/>
                <w:szCs w:val="24"/>
              </w:rPr>
              <w:t xml:space="preserve"> </w:t>
            </w:r>
          </w:p>
        </w:tc>
      </w:tr>
    </w:tbl>
    <w:p w14:paraId="0E3EEC0B" w14:textId="77777777" w:rsidR="00D5628A" w:rsidRPr="00352373" w:rsidRDefault="00D5628A" w:rsidP="00D5628A">
      <w:pPr>
        <w:tabs>
          <w:tab w:val="right" w:pos="8498"/>
        </w:tabs>
        <w:jc w:val="both"/>
        <w:rPr>
          <w:rFonts w:ascii="Times New Roman" w:eastAsia="Batang" w:hAnsi="Times New Roman" w:cs="Times New Roman"/>
          <w:highlight w:val="yellow"/>
        </w:rPr>
      </w:pPr>
    </w:p>
    <w:p w14:paraId="1EF2116E" w14:textId="77777777" w:rsidR="00D5628A" w:rsidRPr="00352373" w:rsidRDefault="00D5628A" w:rsidP="00D5628A">
      <w:pPr>
        <w:tabs>
          <w:tab w:val="right" w:pos="8498"/>
        </w:tabs>
        <w:jc w:val="both"/>
        <w:rPr>
          <w:rFonts w:ascii="Times New Roman" w:eastAsia="Batang" w:hAnsi="Times New Roman" w:cs="Times New Roman"/>
          <w:highlight w:val="yellow"/>
        </w:rPr>
      </w:pPr>
    </w:p>
    <w:p w14:paraId="47935B9D" w14:textId="77777777" w:rsidR="00CA78DA" w:rsidRPr="00352373" w:rsidRDefault="00D5628A" w:rsidP="00D5628A">
      <w:pPr>
        <w:tabs>
          <w:tab w:val="right" w:pos="8498"/>
        </w:tabs>
        <w:jc w:val="both"/>
        <w:rPr>
          <w:rFonts w:ascii="Times New Roman" w:eastAsia="Batang" w:hAnsi="Times New Roman" w:cs="Times New Roman"/>
          <w:b/>
        </w:rPr>
      </w:pPr>
      <w:r w:rsidRPr="00352373">
        <w:rPr>
          <w:rFonts w:ascii="Times New Roman" w:eastAsia="Batang" w:hAnsi="Times New Roman" w:cs="Times New Roman"/>
          <w:highlight w:val="yellow"/>
        </w:rPr>
        <w:t xml:space="preserve"> </w:t>
      </w:r>
      <w:r w:rsidR="00CA78DA" w:rsidRPr="00352373">
        <w:rPr>
          <w:rFonts w:ascii="Times New Roman" w:eastAsia="Batang" w:hAnsi="Times New Roman" w:cs="Times New Roman"/>
          <w:b/>
          <w:highlight w:val="yellow"/>
        </w:rPr>
        <w:t>[SECCIÓN 1]</w:t>
      </w:r>
      <w:r w:rsidR="00CA78DA" w:rsidRPr="00352373">
        <w:rPr>
          <w:rFonts w:ascii="Times New Roman" w:eastAsia="Batang" w:hAnsi="Times New Roman" w:cs="Times New Roman"/>
        </w:rPr>
        <w:t xml:space="preserve"> </w:t>
      </w:r>
      <w:r w:rsidR="00CA78DA" w:rsidRPr="00352373">
        <w:rPr>
          <w:rFonts w:ascii="Times New Roman" w:eastAsia="Batang" w:hAnsi="Times New Roman" w:cs="Times New Roman"/>
          <w:b/>
        </w:rPr>
        <w:t>2 El cuento</w:t>
      </w:r>
    </w:p>
    <w:p w14:paraId="7B2E67C7" w14:textId="77777777" w:rsidR="003F7F19" w:rsidRPr="00352373" w:rsidRDefault="003F7F19">
      <w:pPr>
        <w:pBdr>
          <w:top w:val="single" w:sz="6" w:space="0" w:color="FFFFFF"/>
        </w:pBdr>
        <w:shd w:val="clear" w:color="auto" w:fill="FFFFFF"/>
        <w:ind w:left="90"/>
        <w:rPr>
          <w:rFonts w:ascii="Times New Roman" w:eastAsia="Batang" w:hAnsi="Times New Roman" w:cs="Times New Roman"/>
          <w:color w:val="FFFFFF"/>
        </w:rPr>
        <w:pPrChange w:id="73" w:author="Luis Felipe Pertuz Urrego" w:date="2015-02-28T22:29:00Z">
          <w:pPr>
            <w:numPr>
              <w:numId w:val="5"/>
            </w:numPr>
            <w:pBdr>
              <w:top w:val="single" w:sz="6" w:space="0" w:color="FFFFFF"/>
            </w:pBdr>
            <w:shd w:val="clear" w:color="auto" w:fill="FFFFFF"/>
            <w:tabs>
              <w:tab w:val="num" w:pos="720"/>
            </w:tabs>
            <w:ind w:left="90" w:hanging="360"/>
          </w:pPr>
        </w:pPrChange>
      </w:pPr>
    </w:p>
    <w:p w14:paraId="3E504404" w14:textId="77777777" w:rsidR="003F7F19" w:rsidRPr="00352373" w:rsidRDefault="00CA78D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Selecciona</w:t>
      </w:r>
      <w:r w:rsidR="003F7F19" w:rsidRPr="00352373">
        <w:rPr>
          <w:rFonts w:ascii="Times New Roman" w:eastAsia="Batang" w:hAnsi="Times New Roman" w:cs="Times New Roman"/>
        </w:rPr>
        <w:t xml:space="preserve"> tres cuento</w:t>
      </w:r>
      <w:r w:rsidRPr="00352373">
        <w:rPr>
          <w:rFonts w:ascii="Times New Roman" w:eastAsia="Batang" w:hAnsi="Times New Roman" w:cs="Times New Roman"/>
        </w:rPr>
        <w:t>s que conozcas y menciona</w:t>
      </w:r>
      <w:r w:rsidR="003F7F19" w:rsidRPr="00352373">
        <w:rPr>
          <w:rFonts w:ascii="Times New Roman" w:eastAsia="Batang" w:hAnsi="Times New Roman" w:cs="Times New Roman"/>
        </w:rPr>
        <w:t xml:space="preserve"> las característi</w:t>
      </w:r>
      <w:r w:rsidRPr="00352373">
        <w:rPr>
          <w:rFonts w:ascii="Times New Roman" w:eastAsia="Batang" w:hAnsi="Times New Roman" w:cs="Times New Roman"/>
        </w:rPr>
        <w:t xml:space="preserve">cas que tienen en común. ¿Consideras </w:t>
      </w:r>
      <w:r w:rsidR="003F7F19" w:rsidRPr="00352373">
        <w:rPr>
          <w:rFonts w:ascii="Times New Roman" w:eastAsia="Batang" w:hAnsi="Times New Roman" w:cs="Times New Roman"/>
        </w:rPr>
        <w:t xml:space="preserve">que </w:t>
      </w:r>
      <w:r w:rsidR="00AE3202" w:rsidRPr="00352373">
        <w:rPr>
          <w:rFonts w:ascii="Times New Roman" w:eastAsia="Batang" w:hAnsi="Times New Roman" w:cs="Times New Roman"/>
        </w:rPr>
        <w:t xml:space="preserve">su </w:t>
      </w:r>
      <w:r w:rsidRPr="00352373">
        <w:rPr>
          <w:rFonts w:ascii="Times New Roman" w:eastAsia="Batang" w:hAnsi="Times New Roman" w:cs="Times New Roman"/>
        </w:rPr>
        <w:t xml:space="preserve">estructura </w:t>
      </w:r>
      <w:r w:rsidR="00AE3202" w:rsidRPr="00352373">
        <w:rPr>
          <w:rFonts w:ascii="Times New Roman" w:eastAsia="Batang" w:hAnsi="Times New Roman" w:cs="Times New Roman"/>
        </w:rPr>
        <w:t xml:space="preserve">es </w:t>
      </w:r>
      <w:r w:rsidR="009806C2">
        <w:rPr>
          <w:rFonts w:ascii="Times New Roman" w:eastAsia="Batang" w:hAnsi="Times New Roman" w:cs="Times New Roman"/>
        </w:rPr>
        <w:t>parecida? ¿P</w:t>
      </w:r>
      <w:r w:rsidRPr="00352373">
        <w:rPr>
          <w:rFonts w:ascii="Times New Roman" w:eastAsia="Batang" w:hAnsi="Times New Roman" w:cs="Times New Roman"/>
        </w:rPr>
        <w:t>or qué?</w:t>
      </w:r>
    </w:p>
    <w:p w14:paraId="284E17B5" w14:textId="77777777" w:rsidR="00D5628A" w:rsidRPr="00352373" w:rsidRDefault="00D5628A" w:rsidP="003F7F19">
      <w:pPr>
        <w:shd w:val="clear" w:color="auto" w:fill="FFFFFF"/>
        <w:spacing w:line="345" w:lineRule="atLeast"/>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CA78DA" w:rsidRPr="00352373" w14:paraId="5CF2BC80" w14:textId="77777777">
        <w:tc>
          <w:tcPr>
            <w:tcW w:w="8715" w:type="dxa"/>
            <w:gridSpan w:val="2"/>
            <w:shd w:val="clear" w:color="auto" w:fill="000000" w:themeFill="text1"/>
          </w:tcPr>
          <w:p w14:paraId="56F054D1" w14:textId="77777777" w:rsidR="00CA78DA" w:rsidRPr="00352373" w:rsidRDefault="00CA78DA"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CA78DA" w:rsidRPr="00352373" w14:paraId="7F750CE5" w14:textId="77777777">
        <w:tc>
          <w:tcPr>
            <w:tcW w:w="2470" w:type="dxa"/>
          </w:tcPr>
          <w:p w14:paraId="67366DE3" w14:textId="77777777" w:rsidR="00CA78DA" w:rsidRPr="00352373" w:rsidRDefault="00CA78DA" w:rsidP="00CA78D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2E22932E" w14:textId="77777777" w:rsidR="00CA78DA" w:rsidRPr="00352373" w:rsidRDefault="00CA78DA"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El cuento</w:t>
            </w:r>
          </w:p>
        </w:tc>
      </w:tr>
      <w:tr w:rsidR="00CA78DA" w:rsidRPr="00352373" w14:paraId="2AF3EC84" w14:textId="77777777">
        <w:tc>
          <w:tcPr>
            <w:tcW w:w="2470" w:type="dxa"/>
          </w:tcPr>
          <w:p w14:paraId="487CAE71" w14:textId="77777777" w:rsidR="00CA78DA" w:rsidRPr="00352373" w:rsidRDefault="00CA78DA"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723D0BA0" w14:textId="7FC3628B" w:rsidR="00CA78DA" w:rsidRPr="00352373" w:rsidRDefault="001115C5" w:rsidP="00CA78DA">
            <w:pPr>
              <w:ind w:left="66"/>
              <w:rPr>
                <w:rFonts w:ascii="Times New Roman" w:eastAsia="Batang" w:hAnsi="Times New Roman" w:cs="Times New Roman"/>
                <w:sz w:val="24"/>
                <w:szCs w:val="24"/>
              </w:rPr>
            </w:pPr>
            <w:r>
              <w:rPr>
                <w:rFonts w:ascii="Times New Roman" w:eastAsia="Batang" w:hAnsi="Times New Roman" w:cs="Times New Roman"/>
                <w:sz w:val="24"/>
                <w:szCs w:val="24"/>
              </w:rPr>
              <w:t xml:space="preserve">El cuento </w:t>
            </w:r>
            <w:r w:rsidR="00CA78DA" w:rsidRPr="00352373">
              <w:rPr>
                <w:rFonts w:ascii="Times New Roman" w:eastAsia="Batang" w:hAnsi="Times New Roman" w:cs="Times New Roman"/>
                <w:sz w:val="24"/>
                <w:szCs w:val="24"/>
              </w:rPr>
              <w:t>es un </w:t>
            </w:r>
            <w:r w:rsidR="00CA78DA" w:rsidRPr="00352373">
              <w:rPr>
                <w:rFonts w:ascii="Times New Roman" w:eastAsia="Batang" w:hAnsi="Times New Roman" w:cs="Times New Roman"/>
                <w:b/>
                <w:bCs/>
                <w:sz w:val="24"/>
                <w:szCs w:val="24"/>
              </w:rPr>
              <w:t>relato literario de extensión breve</w:t>
            </w:r>
            <w:r w:rsidR="00CA78DA" w:rsidRPr="00352373">
              <w:rPr>
                <w:rFonts w:ascii="Times New Roman" w:eastAsia="Batang" w:hAnsi="Times New Roman" w:cs="Times New Roman"/>
                <w:sz w:val="24"/>
                <w:szCs w:val="24"/>
              </w:rPr>
              <w:t>. Es una de las expresiones más antiguas de la literatura y, por lo gene</w:t>
            </w:r>
            <w:r>
              <w:rPr>
                <w:rFonts w:ascii="Times New Roman" w:eastAsia="Batang" w:hAnsi="Times New Roman" w:cs="Times New Roman"/>
                <w:sz w:val="24"/>
                <w:szCs w:val="24"/>
              </w:rPr>
              <w:t>ral, se ha transmitido</w:t>
            </w:r>
            <w:del w:id="74" w:author="Luis Felipe Pertuz Urrego" w:date="2015-02-28T22:29:00Z">
              <w:r w:rsidDel="000A02CB">
                <w:rPr>
                  <w:rFonts w:ascii="Times New Roman" w:eastAsia="Batang" w:hAnsi="Times New Roman" w:cs="Times New Roman"/>
                  <w:sz w:val="24"/>
                  <w:szCs w:val="24"/>
                </w:rPr>
                <w:delText xml:space="preserve"> de manera</w:delText>
              </w:r>
            </w:del>
            <w:r>
              <w:rPr>
                <w:rFonts w:ascii="Times New Roman" w:eastAsia="Batang" w:hAnsi="Times New Roman" w:cs="Times New Roman"/>
                <w:sz w:val="24"/>
                <w:szCs w:val="24"/>
              </w:rPr>
              <w:t xml:space="preserve"> oral</w:t>
            </w:r>
            <w:ins w:id="75" w:author="Luis Felipe Pertuz Urrego" w:date="2015-02-28T22:29:00Z">
              <w:r w:rsidR="000A02CB">
                <w:rPr>
                  <w:rFonts w:ascii="Times New Roman" w:eastAsia="Batang" w:hAnsi="Times New Roman" w:cs="Times New Roman"/>
                  <w:sz w:val="24"/>
                  <w:szCs w:val="24"/>
                </w:rPr>
                <w:t>mente</w:t>
              </w:r>
            </w:ins>
            <w:r w:rsidR="00CA78DA" w:rsidRPr="00352373">
              <w:rPr>
                <w:rFonts w:ascii="Times New Roman" w:eastAsia="Batang" w:hAnsi="Times New Roman" w:cs="Times New Roman"/>
                <w:sz w:val="24"/>
                <w:szCs w:val="24"/>
              </w:rPr>
              <w:t xml:space="preserve">. </w:t>
            </w:r>
            <w:r w:rsidR="00CA78DA" w:rsidRPr="00352373">
              <w:rPr>
                <w:rFonts w:ascii="Times New Roman" w:eastAsia="Batang" w:hAnsi="Times New Roman" w:cs="Times New Roman"/>
                <w:sz w:val="24"/>
                <w:szCs w:val="24"/>
                <w:lang w:val="es-ES_tradnl"/>
              </w:rPr>
              <w:t xml:space="preserve">Por ejemplo, los hermanos Grimm recopilaron muchos cuentos que hasta el siglo XIX se habían transmitido </w:t>
            </w:r>
            <w:ins w:id="76" w:author="Luis Felipe Pertuz Urrego" w:date="2015-02-28T22:29:00Z">
              <w:r w:rsidR="000A02CB">
                <w:rPr>
                  <w:rFonts w:ascii="Times New Roman" w:eastAsia="Batang" w:hAnsi="Times New Roman" w:cs="Times New Roman"/>
                  <w:sz w:val="24"/>
                  <w:szCs w:val="24"/>
                  <w:lang w:val="es-ES_tradnl"/>
                </w:rPr>
                <w:t>de boca en boca y</w:t>
              </w:r>
            </w:ins>
            <w:del w:id="77" w:author="Luis Felipe Pertuz Urrego" w:date="2015-02-28T22:29:00Z">
              <w:r w:rsidR="00CA78DA" w:rsidRPr="00352373" w:rsidDel="000A02CB">
                <w:rPr>
                  <w:rFonts w:ascii="Times New Roman" w:eastAsia="Batang" w:hAnsi="Times New Roman" w:cs="Times New Roman"/>
                  <w:sz w:val="24"/>
                  <w:szCs w:val="24"/>
                  <w:lang w:val="es-ES_tradnl"/>
                </w:rPr>
                <w:delText>oralmente</w:delText>
              </w:r>
            </w:del>
            <w:r w:rsidR="0070098A" w:rsidRPr="00352373">
              <w:rPr>
                <w:rFonts w:ascii="Times New Roman" w:eastAsia="Batang" w:hAnsi="Times New Roman" w:cs="Times New Roman"/>
                <w:sz w:val="24"/>
                <w:szCs w:val="24"/>
                <w:lang w:val="es-ES_tradnl"/>
              </w:rPr>
              <w:t xml:space="preserve"> de generación en generación</w:t>
            </w:r>
            <w:r w:rsidR="00CA78DA" w:rsidRPr="00352373">
              <w:rPr>
                <w:rFonts w:ascii="Times New Roman" w:eastAsia="Batang" w:hAnsi="Times New Roman" w:cs="Times New Roman"/>
                <w:sz w:val="24"/>
                <w:szCs w:val="24"/>
                <w:lang w:val="es-ES_tradnl"/>
              </w:rPr>
              <w:t xml:space="preserve">. Algunos de ellos son: </w:t>
            </w:r>
            <w:r w:rsidR="00CA78DA" w:rsidRPr="00352373">
              <w:rPr>
                <w:rFonts w:ascii="Times New Roman" w:eastAsia="Batang" w:hAnsi="Times New Roman" w:cs="Times New Roman"/>
                <w:i/>
                <w:iCs/>
                <w:sz w:val="24"/>
                <w:szCs w:val="24"/>
                <w:lang w:val="es-ES_tradnl"/>
              </w:rPr>
              <w:t>Caperucita roja</w:t>
            </w:r>
            <w:r w:rsidR="00CA78DA" w:rsidRPr="00352373">
              <w:rPr>
                <w:rFonts w:ascii="Times New Roman" w:eastAsia="Batang" w:hAnsi="Times New Roman" w:cs="Times New Roman"/>
                <w:sz w:val="24"/>
                <w:szCs w:val="24"/>
                <w:lang w:val="es-ES_tradnl"/>
              </w:rPr>
              <w:t>, </w:t>
            </w:r>
            <w:r w:rsidR="00CA78DA" w:rsidRPr="00352373">
              <w:rPr>
                <w:rFonts w:ascii="Times New Roman" w:eastAsia="Batang" w:hAnsi="Times New Roman" w:cs="Times New Roman"/>
                <w:i/>
                <w:iCs/>
                <w:sz w:val="24"/>
                <w:szCs w:val="24"/>
                <w:lang w:val="es-ES_tradnl"/>
              </w:rPr>
              <w:t>La Cenicienta</w:t>
            </w:r>
            <w:r w:rsidR="0070098A" w:rsidRPr="00352373">
              <w:rPr>
                <w:rFonts w:ascii="Times New Roman" w:eastAsia="Batang" w:hAnsi="Times New Roman" w:cs="Times New Roman"/>
                <w:sz w:val="24"/>
                <w:szCs w:val="24"/>
                <w:lang w:val="es-ES_tradnl"/>
              </w:rPr>
              <w:t xml:space="preserve">, </w:t>
            </w:r>
            <w:r w:rsidR="007B1513" w:rsidRPr="00352373">
              <w:rPr>
                <w:rFonts w:ascii="Times New Roman" w:eastAsia="Batang" w:hAnsi="Times New Roman" w:cs="Times New Roman"/>
                <w:i/>
                <w:sz w:val="24"/>
                <w:szCs w:val="24"/>
                <w:lang w:val="es-ES_tradnl"/>
              </w:rPr>
              <w:t>Barba A</w:t>
            </w:r>
            <w:r w:rsidR="0070098A" w:rsidRPr="00352373">
              <w:rPr>
                <w:rFonts w:ascii="Times New Roman" w:eastAsia="Batang" w:hAnsi="Times New Roman" w:cs="Times New Roman"/>
                <w:i/>
                <w:sz w:val="24"/>
                <w:szCs w:val="24"/>
                <w:lang w:val="es-ES_tradnl"/>
              </w:rPr>
              <w:t>zul</w:t>
            </w:r>
            <w:r w:rsidR="0070098A" w:rsidRPr="00352373">
              <w:rPr>
                <w:rFonts w:ascii="Times New Roman" w:eastAsia="Batang" w:hAnsi="Times New Roman" w:cs="Times New Roman"/>
                <w:sz w:val="24"/>
                <w:szCs w:val="24"/>
                <w:lang w:val="es-ES_tradnl"/>
              </w:rPr>
              <w:t xml:space="preserve"> y </w:t>
            </w:r>
            <w:proofErr w:type="spellStart"/>
            <w:r w:rsidR="00CA78DA" w:rsidRPr="00352373">
              <w:rPr>
                <w:rFonts w:ascii="Times New Roman" w:eastAsia="Batang" w:hAnsi="Times New Roman" w:cs="Times New Roman"/>
                <w:i/>
                <w:iCs/>
                <w:sz w:val="24"/>
                <w:szCs w:val="24"/>
                <w:lang w:val="es-ES_tradnl"/>
              </w:rPr>
              <w:t>Hansel</w:t>
            </w:r>
            <w:proofErr w:type="spellEnd"/>
            <w:r w:rsidR="00CA78DA" w:rsidRPr="00352373">
              <w:rPr>
                <w:rFonts w:ascii="Times New Roman" w:eastAsia="Batang" w:hAnsi="Times New Roman" w:cs="Times New Roman"/>
                <w:i/>
                <w:iCs/>
                <w:sz w:val="24"/>
                <w:szCs w:val="24"/>
                <w:lang w:val="es-ES_tradnl"/>
              </w:rPr>
              <w:t xml:space="preserve"> y </w:t>
            </w:r>
            <w:proofErr w:type="spellStart"/>
            <w:r w:rsidR="00CA78DA" w:rsidRPr="00352373">
              <w:rPr>
                <w:rFonts w:ascii="Times New Roman" w:eastAsia="Batang" w:hAnsi="Times New Roman" w:cs="Times New Roman"/>
                <w:i/>
                <w:iCs/>
                <w:sz w:val="24"/>
                <w:szCs w:val="24"/>
                <w:lang w:val="es-ES_tradnl"/>
              </w:rPr>
              <w:t>Gretel</w:t>
            </w:r>
            <w:proofErr w:type="spellEnd"/>
            <w:r w:rsidR="0070098A" w:rsidRPr="00352373">
              <w:rPr>
                <w:rFonts w:ascii="Times New Roman" w:eastAsia="Batang" w:hAnsi="Times New Roman" w:cs="Times New Roman"/>
                <w:sz w:val="24"/>
                <w:szCs w:val="24"/>
                <w:lang w:val="es-ES_tradnl"/>
              </w:rPr>
              <w:t xml:space="preserve">. </w:t>
            </w:r>
          </w:p>
        </w:tc>
      </w:tr>
    </w:tbl>
    <w:p w14:paraId="6AC5534D" w14:textId="77777777" w:rsidR="00CA78DA" w:rsidRPr="00352373" w:rsidRDefault="00CA78DA" w:rsidP="003F7F19">
      <w:pPr>
        <w:shd w:val="clear" w:color="auto" w:fill="FFFFFF"/>
        <w:spacing w:line="345" w:lineRule="atLeast"/>
        <w:rPr>
          <w:rFonts w:ascii="Times New Roman" w:eastAsia="Batang" w:hAnsi="Times New Roman" w:cs="Times New Roman"/>
        </w:rPr>
      </w:pPr>
    </w:p>
    <w:p w14:paraId="2F199886" w14:textId="77777777" w:rsidR="003F7F19" w:rsidRPr="00352373" w:rsidRDefault="003F7F19"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Para entender un cuento debes preguntarte:</w:t>
      </w:r>
    </w:p>
    <w:p w14:paraId="03FD27B9"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lastRenderedPageBreak/>
        <w:t>¿Cuándo sucede la acción?</w:t>
      </w:r>
    </w:p>
    <w:p w14:paraId="21E98BEC"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¿Dónde suceden los hechos?</w:t>
      </w:r>
    </w:p>
    <w:p w14:paraId="17A99A8E"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¿Quiénes son los personajes?</w:t>
      </w:r>
    </w:p>
    <w:p w14:paraId="609AE771"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¿Quién explica el cuento?</w:t>
      </w:r>
    </w:p>
    <w:p w14:paraId="31ADBA2F" w14:textId="77777777" w:rsidR="003F7F19" w:rsidRPr="00352373" w:rsidRDefault="003F7F19" w:rsidP="003F7F19">
      <w:pPr>
        <w:numPr>
          <w:ilvl w:val="0"/>
          <w:numId w:val="6"/>
        </w:numPr>
        <w:shd w:val="clear" w:color="auto" w:fill="FFFFFF"/>
        <w:spacing w:line="345" w:lineRule="atLeast"/>
        <w:ind w:left="300"/>
        <w:rPr>
          <w:rFonts w:ascii="Times New Roman" w:eastAsia="Batang" w:hAnsi="Times New Roman" w:cs="Times New Roman"/>
        </w:rPr>
      </w:pPr>
      <w:r w:rsidRPr="00352373">
        <w:rPr>
          <w:rFonts w:ascii="Times New Roman" w:eastAsia="Batang" w:hAnsi="Times New Roman" w:cs="Times New Roman"/>
        </w:rPr>
        <w:t>¿Qué sucede en el cuento?</w:t>
      </w:r>
    </w:p>
    <w:p w14:paraId="70CC78A2" w14:textId="77777777" w:rsidR="0070098A" w:rsidRPr="00352373" w:rsidRDefault="0070098A" w:rsidP="003F7F19">
      <w:pPr>
        <w:shd w:val="clear" w:color="auto" w:fill="FFFFFF"/>
        <w:spacing w:after="120"/>
        <w:outlineLvl w:val="3"/>
        <w:rPr>
          <w:rFonts w:ascii="Times New Roman" w:eastAsia="Batang" w:hAnsi="Times New Roman" w:cs="Times New Roman"/>
          <w:color w:val="80387C"/>
        </w:rPr>
      </w:pPr>
    </w:p>
    <w:tbl>
      <w:tblPr>
        <w:tblStyle w:val="Tablaconcuadrcula"/>
        <w:tblW w:w="0" w:type="auto"/>
        <w:tblLook w:val="04A0" w:firstRow="1" w:lastRow="0" w:firstColumn="1" w:lastColumn="0" w:noHBand="0" w:noVBand="1"/>
      </w:tblPr>
      <w:tblGrid>
        <w:gridCol w:w="2248"/>
        <w:gridCol w:w="6466"/>
      </w:tblGrid>
      <w:tr w:rsidR="0070098A" w:rsidRPr="00352373" w14:paraId="0D12302A" w14:textId="77777777">
        <w:tc>
          <w:tcPr>
            <w:tcW w:w="8714" w:type="dxa"/>
            <w:gridSpan w:val="2"/>
            <w:shd w:val="clear" w:color="auto" w:fill="000000" w:themeFill="text1"/>
          </w:tcPr>
          <w:p w14:paraId="6F3CDDB4" w14:textId="77777777" w:rsidR="0070098A" w:rsidRPr="00352373" w:rsidRDefault="0070098A" w:rsidP="0070098A">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Profundiza: recurso aprovechado</w:t>
            </w:r>
          </w:p>
        </w:tc>
      </w:tr>
      <w:tr w:rsidR="0070098A" w:rsidRPr="00352373" w14:paraId="21C8A095" w14:textId="77777777">
        <w:tc>
          <w:tcPr>
            <w:tcW w:w="2248" w:type="dxa"/>
          </w:tcPr>
          <w:p w14:paraId="0DCE72C8"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466" w:type="dxa"/>
          </w:tcPr>
          <w:p w14:paraId="44162CFC" w14:textId="70711636"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LE_05_01_REC60</w:t>
            </w:r>
          </w:p>
        </w:tc>
      </w:tr>
      <w:tr w:rsidR="0070098A" w:rsidRPr="00352373" w14:paraId="0424A601" w14:textId="77777777">
        <w:tc>
          <w:tcPr>
            <w:tcW w:w="2248" w:type="dxa"/>
          </w:tcPr>
          <w:p w14:paraId="28C53039" w14:textId="77777777"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466" w:type="dxa"/>
          </w:tcPr>
          <w:p w14:paraId="2FD7C81C" w14:textId="1BF0ECF6"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5 Primaria/Lengua Catellana y Literatura/El diálogo/Cultura y literatura: el relato literario/El cuento </w:t>
            </w:r>
          </w:p>
        </w:tc>
      </w:tr>
      <w:tr w:rsidR="0070098A" w:rsidRPr="00352373" w14:paraId="4E90CEF7" w14:textId="77777777">
        <w:tc>
          <w:tcPr>
            <w:tcW w:w="2248" w:type="dxa"/>
          </w:tcPr>
          <w:p w14:paraId="0D0120F3" w14:textId="77777777" w:rsidR="0070098A" w:rsidRPr="00352373" w:rsidRDefault="0070098A" w:rsidP="0070098A">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466" w:type="dxa"/>
          </w:tcPr>
          <w:p w14:paraId="7F59C0AC" w14:textId="3DAB4156" w:rsidR="0070098A" w:rsidRPr="00352373" w:rsidRDefault="000A02CB" w:rsidP="0070098A">
            <w:pPr>
              <w:shd w:val="clear" w:color="auto" w:fill="FFFFFF"/>
              <w:spacing w:after="100" w:afterAutospacing="1" w:line="270" w:lineRule="atLeast"/>
              <w:rPr>
                <w:rFonts w:ascii="Times New Roman" w:eastAsia="Batang" w:hAnsi="Times New Roman" w:cs="Times New Roman"/>
                <w:color w:val="FF0000"/>
                <w:sz w:val="24"/>
                <w:szCs w:val="24"/>
              </w:rPr>
            </w:pPr>
            <w:ins w:id="78" w:author="Luis Felipe Pertuz Urrego" w:date="2015-02-28T22:31:00Z">
              <w:r>
                <w:rPr>
                  <w:rFonts w:ascii="Times New Roman" w:eastAsia="Batang" w:hAnsi="Times New Roman" w:cs="Times New Roman"/>
                  <w:color w:val="FF0000"/>
                  <w:sz w:val="24"/>
                  <w:szCs w:val="24"/>
                </w:rPr>
                <w:t>Doblar</w:t>
              </w:r>
            </w:ins>
            <w:r w:rsidR="0070098A" w:rsidRPr="00352373">
              <w:rPr>
                <w:rFonts w:ascii="Times New Roman" w:eastAsia="Batang" w:hAnsi="Times New Roman" w:cs="Times New Roman"/>
                <w:color w:val="FF0000"/>
                <w:sz w:val="24"/>
                <w:szCs w:val="24"/>
              </w:rPr>
              <w:t xml:space="preserve"> audio </w:t>
            </w:r>
            <w:ins w:id="79" w:author="Luis Felipe Pertuz Urrego" w:date="2015-02-28T22:31:00Z">
              <w:r>
                <w:rPr>
                  <w:rFonts w:ascii="Times New Roman" w:eastAsia="Batang" w:hAnsi="Times New Roman" w:cs="Times New Roman"/>
                  <w:color w:val="FF0000"/>
                  <w:sz w:val="24"/>
                  <w:szCs w:val="24"/>
                </w:rPr>
                <w:t>a</w:t>
              </w:r>
            </w:ins>
            <w:r w:rsidR="0070098A" w:rsidRPr="00352373">
              <w:rPr>
                <w:rFonts w:ascii="Times New Roman" w:eastAsia="Batang" w:hAnsi="Times New Roman" w:cs="Times New Roman"/>
                <w:color w:val="FF0000"/>
                <w:sz w:val="24"/>
                <w:szCs w:val="24"/>
              </w:rPr>
              <w:t xml:space="preserve"> castellano colombiano. </w:t>
            </w:r>
          </w:p>
          <w:p w14:paraId="314181BE" w14:textId="3878EE7B" w:rsidR="0070098A" w:rsidRPr="00F06F42" w:rsidRDefault="000A02CB" w:rsidP="0070098A">
            <w:pPr>
              <w:keepNext/>
              <w:keepLines/>
              <w:shd w:val="clear" w:color="auto" w:fill="FFFFFF"/>
              <w:spacing w:before="200" w:after="100" w:afterAutospacing="1" w:line="270" w:lineRule="atLeast"/>
              <w:outlineLvl w:val="4"/>
              <w:rPr>
                <w:rFonts w:ascii="Times New Roman" w:eastAsia="Batang" w:hAnsi="Times New Roman" w:cs="Times New Roman"/>
                <w:b/>
                <w:color w:val="FF0000"/>
                <w:sz w:val="24"/>
                <w:szCs w:val="24"/>
              </w:rPr>
            </w:pPr>
            <w:ins w:id="80" w:author="Luis Felipe Pertuz Urrego" w:date="2015-02-28T22:31:00Z">
              <w:r w:rsidRPr="00F06F42">
                <w:rPr>
                  <w:rFonts w:ascii="Times New Roman" w:eastAsia="Batang" w:hAnsi="Times New Roman" w:cs="Times New Roman"/>
                  <w:color w:val="FF0000"/>
                </w:rPr>
                <w:t>En la</w:t>
              </w:r>
              <w:r w:rsidRPr="00F06F42">
                <w:rPr>
                  <w:rFonts w:ascii="Times New Roman" w:eastAsia="Batang" w:hAnsi="Times New Roman" w:cs="Times New Roman"/>
                  <w:b/>
                  <w:color w:val="FF0000"/>
                </w:rPr>
                <w:t xml:space="preserve"> </w:t>
              </w:r>
            </w:ins>
            <w:r w:rsidR="0070098A" w:rsidRPr="00F06F42">
              <w:rPr>
                <w:rFonts w:ascii="Times New Roman" w:eastAsia="Batang" w:hAnsi="Times New Roman" w:cs="Times New Roman"/>
                <w:b/>
                <w:color w:val="FF0000"/>
              </w:rPr>
              <w:t>Ficha del alumno</w:t>
            </w:r>
            <w:ins w:id="81" w:author="Luis Felipe Pertuz Urrego" w:date="2015-02-28T22:32:00Z">
              <w:r w:rsidRPr="00F06F42">
                <w:rPr>
                  <w:rFonts w:ascii="Times New Roman" w:eastAsia="Batang" w:hAnsi="Times New Roman" w:cs="Times New Roman"/>
                  <w:color w:val="FF0000"/>
                </w:rPr>
                <w:t>:</w:t>
              </w:r>
            </w:ins>
          </w:p>
          <w:p w14:paraId="391B2838" w14:textId="1BA62EF0" w:rsidR="0070098A" w:rsidRPr="00352373" w:rsidRDefault="0070098A" w:rsidP="0070098A">
            <w:pPr>
              <w:shd w:val="clear" w:color="auto" w:fill="FFFFFF"/>
              <w:spacing w:after="100" w:afterAutospacing="1" w:line="270" w:lineRule="atLeast"/>
              <w:rPr>
                <w:rFonts w:ascii="Times New Roman" w:eastAsia="Batang" w:hAnsi="Times New Roman" w:cs="Times New Roman"/>
                <w:sz w:val="24"/>
                <w:szCs w:val="24"/>
                <w:lang w:val="es-ES_tradnl"/>
              </w:rPr>
            </w:pPr>
            <w:r w:rsidRPr="00352373">
              <w:rPr>
                <w:rFonts w:ascii="Times New Roman" w:eastAsia="Batang" w:hAnsi="Times New Roman" w:cs="Times New Roman"/>
                <w:color w:val="FF0000"/>
                <w:sz w:val="24"/>
                <w:szCs w:val="24"/>
              </w:rPr>
              <w:t xml:space="preserve">Quitar el asterisco </w:t>
            </w:r>
            <w:ins w:id="82" w:author="Luis Felipe Pertuz Urrego" w:date="2015-02-28T22:32:00Z">
              <w:r w:rsidR="000A02CB">
                <w:rPr>
                  <w:rFonts w:ascii="Times New Roman" w:eastAsia="Batang" w:hAnsi="Times New Roman" w:cs="Times New Roman"/>
                  <w:color w:val="FF0000"/>
                  <w:sz w:val="24"/>
                  <w:szCs w:val="24"/>
                </w:rPr>
                <w:t>en</w:t>
              </w:r>
            </w:ins>
            <w:r w:rsidRPr="00352373">
              <w:rPr>
                <w:rFonts w:ascii="Times New Roman" w:eastAsia="Batang" w:hAnsi="Times New Roman" w:cs="Times New Roman"/>
                <w:color w:val="FF0000"/>
                <w:sz w:val="24"/>
                <w:szCs w:val="24"/>
              </w:rPr>
              <w:t xml:space="preserve"> </w:t>
            </w:r>
            <w:ins w:id="83" w:author="Luis Felipe Pertuz Urrego" w:date="2015-02-28T22:32:00Z">
              <w:r w:rsidR="000A02CB">
                <w:rPr>
                  <w:rFonts w:ascii="Times New Roman" w:eastAsia="Batang" w:hAnsi="Times New Roman" w:cs="Times New Roman"/>
                  <w:color w:val="FF0000"/>
                  <w:sz w:val="24"/>
                  <w:szCs w:val="24"/>
                </w:rPr>
                <w:t>l</w:t>
              </w:r>
            </w:ins>
            <w:r w:rsidRPr="00352373">
              <w:rPr>
                <w:rFonts w:ascii="Times New Roman" w:eastAsia="Batang" w:hAnsi="Times New Roman" w:cs="Times New Roman"/>
                <w:color w:val="FF0000"/>
                <w:sz w:val="24"/>
                <w:szCs w:val="24"/>
              </w:rPr>
              <w:t xml:space="preserve">a oración </w:t>
            </w:r>
            <w:r w:rsidRPr="00D80699">
              <w:rPr>
                <w:rFonts w:ascii="Times New Roman" w:eastAsia="Batang" w:hAnsi="Times New Roman" w:cs="Times New Roman"/>
                <w:sz w:val="24"/>
                <w:szCs w:val="24"/>
                <w:lang w:val="es-ES_tradnl"/>
              </w:rPr>
              <w:t>¿El tiempo es lineal o no lineal?*</w:t>
            </w:r>
            <w:r w:rsidRPr="00352373">
              <w:rPr>
                <w:rFonts w:ascii="Times New Roman" w:eastAsia="Batang" w:hAnsi="Times New Roman" w:cs="Times New Roman"/>
                <w:color w:val="FF0000"/>
                <w:sz w:val="24"/>
                <w:szCs w:val="24"/>
                <w:lang w:val="es-ES_tradnl"/>
              </w:rPr>
              <w:t xml:space="preserve"> Queda: </w:t>
            </w:r>
            <w:r w:rsidRPr="00352373">
              <w:rPr>
                <w:rFonts w:ascii="Times New Roman" w:eastAsia="Batang" w:hAnsi="Times New Roman" w:cs="Times New Roman"/>
                <w:sz w:val="24"/>
                <w:szCs w:val="24"/>
                <w:lang w:val="es-ES_tradnl"/>
              </w:rPr>
              <w:t>¿El tiempo es lineal o no lineal?</w:t>
            </w:r>
          </w:p>
          <w:p w14:paraId="61E2D026" w14:textId="77777777" w:rsidR="0070098A" w:rsidRPr="00352373" w:rsidRDefault="0070098A" w:rsidP="0070098A">
            <w:pPr>
              <w:shd w:val="clear" w:color="auto" w:fill="FFFFFF"/>
              <w:spacing w:before="150" w:after="150" w:line="270" w:lineRule="atLeast"/>
              <w:rPr>
                <w:rFonts w:ascii="Times New Roman" w:eastAsia="Batang" w:hAnsi="Times New Roman" w:cs="Times New Roman"/>
                <w:sz w:val="24"/>
                <w:szCs w:val="24"/>
              </w:rPr>
            </w:pPr>
            <w:r w:rsidRPr="00352373">
              <w:rPr>
                <w:rFonts w:ascii="Times New Roman" w:eastAsia="Batang" w:hAnsi="Times New Roman" w:cs="Times New Roman"/>
                <w:color w:val="FF0000"/>
                <w:sz w:val="24"/>
                <w:szCs w:val="24"/>
                <w:lang w:val="es-ES_tradnl"/>
              </w:rPr>
              <w:t xml:space="preserve">Quitar este fragmento: </w:t>
            </w:r>
            <w:r w:rsidRPr="00352373">
              <w:rPr>
                <w:rFonts w:ascii="Times New Roman" w:eastAsia="Batang" w:hAnsi="Times New Roman" w:cs="Times New Roman"/>
                <w:sz w:val="24"/>
                <w:szCs w:val="24"/>
              </w:rPr>
              <w:t>(*) ¿Se explica un hecho detrás de otro tal y como sucedieron, o es presentado de forma "desordenada" para conseguir mayor interés del receptor o lector?</w:t>
            </w:r>
          </w:p>
          <w:p w14:paraId="5558198B" w14:textId="77777777" w:rsidR="0070098A" w:rsidRPr="00352373" w:rsidRDefault="0070098A" w:rsidP="0070098A">
            <w:pPr>
              <w:rPr>
                <w:rFonts w:ascii="Times New Roman" w:eastAsia="Batang" w:hAnsi="Times New Roman" w:cs="Times New Roman"/>
                <w:sz w:val="24"/>
                <w:szCs w:val="24"/>
              </w:rPr>
            </w:pPr>
          </w:p>
          <w:p w14:paraId="2FD8DE3C" w14:textId="51636A41" w:rsidR="0070098A" w:rsidRPr="00352373" w:rsidRDefault="004E0D97" w:rsidP="0070098A">
            <w:pPr>
              <w:shd w:val="clear" w:color="auto" w:fill="FFFFFF"/>
              <w:spacing w:after="100" w:afterAutospacing="1" w:line="270" w:lineRule="atLeast"/>
              <w:rPr>
                <w:rFonts w:ascii="Times New Roman" w:eastAsia="Batang" w:hAnsi="Times New Roman" w:cs="Times New Roman"/>
                <w:color w:val="FF0000"/>
                <w:sz w:val="24"/>
                <w:szCs w:val="24"/>
                <w:lang w:val="es-ES_tradnl"/>
              </w:rPr>
            </w:pPr>
            <w:r w:rsidRPr="00352373">
              <w:rPr>
                <w:rFonts w:ascii="Times New Roman" w:eastAsia="Batang" w:hAnsi="Times New Roman" w:cs="Times New Roman"/>
                <w:color w:val="FF0000"/>
                <w:sz w:val="24"/>
                <w:szCs w:val="24"/>
                <w:lang w:val="es-ES_tradnl"/>
              </w:rPr>
              <w:t xml:space="preserve">En la </w:t>
            </w:r>
            <w:r w:rsidRPr="00352373">
              <w:rPr>
                <w:rFonts w:ascii="Times New Roman" w:eastAsia="Batang" w:hAnsi="Times New Roman" w:cs="Times New Roman"/>
                <w:b/>
                <w:color w:val="FF0000"/>
                <w:sz w:val="24"/>
                <w:szCs w:val="24"/>
                <w:lang w:val="es-ES_tradnl"/>
              </w:rPr>
              <w:t>Ficha del profesor</w:t>
            </w:r>
            <w:r w:rsidRPr="00352373">
              <w:rPr>
                <w:rFonts w:ascii="Times New Roman" w:eastAsia="Batang" w:hAnsi="Times New Roman" w:cs="Times New Roman"/>
                <w:color w:val="FF0000"/>
                <w:sz w:val="24"/>
                <w:szCs w:val="24"/>
                <w:lang w:val="es-ES_tradnl"/>
              </w:rPr>
              <w:t xml:space="preserve"> poner lo siguiente: </w:t>
            </w:r>
          </w:p>
          <w:p w14:paraId="2DD27D7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Objetivo</w:t>
            </w:r>
          </w:p>
          <w:p w14:paraId="7F24E82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 interactivo tiene como finalidad comprender los elementos que forman parte de un texto literario y, en concreto, del cuento.</w:t>
            </w:r>
          </w:p>
          <w:p w14:paraId="45EAB513"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bCs/>
                <w:sz w:val="24"/>
                <w:szCs w:val="24"/>
              </w:rPr>
            </w:pPr>
            <w:r w:rsidRPr="00352373">
              <w:rPr>
                <w:rFonts w:ascii="Times New Roman" w:eastAsia="Batang" w:hAnsi="Times New Roman" w:cs="Times New Roman"/>
                <w:b/>
                <w:bCs/>
                <w:sz w:val="24"/>
                <w:szCs w:val="24"/>
              </w:rPr>
              <w:t>Propuesta</w:t>
            </w:r>
          </w:p>
          <w:p w14:paraId="5831677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sz w:val="24"/>
                <w:szCs w:val="24"/>
              </w:rPr>
            </w:pPr>
            <w:r w:rsidRPr="00352373">
              <w:rPr>
                <w:rFonts w:ascii="Times New Roman" w:eastAsia="Batang" w:hAnsi="Times New Roman" w:cs="Times New Roman"/>
                <w:b/>
                <w:sz w:val="24"/>
                <w:szCs w:val="24"/>
              </w:rPr>
              <w:t>Durante la presentación</w:t>
            </w:r>
          </w:p>
          <w:p w14:paraId="7A5AA6E7" w14:textId="1BB818D9"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Este recurso presenta el cuento tradicional de </w:t>
            </w:r>
            <w:r w:rsidRPr="00352373">
              <w:rPr>
                <w:rFonts w:ascii="Times New Roman" w:eastAsia="Batang" w:hAnsi="Times New Roman" w:cs="Times New Roman"/>
                <w:i/>
                <w:iCs/>
                <w:sz w:val="24"/>
                <w:szCs w:val="24"/>
              </w:rPr>
              <w:t>Los tres cerditos</w:t>
            </w:r>
            <w:r w:rsidRPr="00352373">
              <w:rPr>
                <w:rFonts w:ascii="Times New Roman" w:eastAsia="Batang" w:hAnsi="Times New Roman" w:cs="Times New Roman"/>
                <w:sz w:val="24"/>
                <w:szCs w:val="24"/>
              </w:rPr>
              <w:t>. Los estudiantes tendrán la posibili</w:t>
            </w:r>
            <w:r w:rsidR="00D80699">
              <w:rPr>
                <w:rFonts w:ascii="Times New Roman" w:eastAsia="Batang" w:hAnsi="Times New Roman" w:cs="Times New Roman"/>
                <w:sz w:val="24"/>
                <w:szCs w:val="24"/>
              </w:rPr>
              <w:t xml:space="preserve">dad de escucharlo mientras </w:t>
            </w:r>
            <w:r w:rsidRPr="00352373">
              <w:rPr>
                <w:rFonts w:ascii="Times New Roman" w:eastAsia="Batang" w:hAnsi="Times New Roman" w:cs="Times New Roman"/>
                <w:sz w:val="24"/>
                <w:szCs w:val="24"/>
              </w:rPr>
              <w:t xml:space="preserve">observan las imágenes. Invítelos a analizar cada uno de los elementos que caracteriza un relato literario. Deben tener presente que no se trata solo de comprender el relato, sino de saberlo analizar: identificar su estructura, determinar el tipo de narrador, reconocer el manejo del tiempo y clasificar los personajes. Puede ayudarlos, proponiéndoles estas preguntas: </w:t>
            </w:r>
          </w:p>
          <w:p w14:paraId="02C1DCF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¿Quién o quiénes protagonizan la historia?</w:t>
            </w:r>
          </w:p>
          <w:p w14:paraId="62478D21"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¿Cuándo y dónde transcurre la acción?</w:t>
            </w:r>
          </w:p>
          <w:p w14:paraId="6DFE262C"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lastRenderedPageBreak/>
              <w:t>- ¿Cómo se presentan los hechos?</w:t>
            </w:r>
          </w:p>
          <w:p w14:paraId="4A0B482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Para consolidar </w:t>
            </w:r>
            <w:r w:rsidR="00111685" w:rsidRPr="00352373">
              <w:rPr>
                <w:rFonts w:ascii="Times New Roman" w:eastAsia="Batang" w:hAnsi="Times New Roman" w:cs="Times New Roman"/>
                <w:sz w:val="24"/>
                <w:szCs w:val="24"/>
              </w:rPr>
              <w:t>los conceptos trabajados, puede</w:t>
            </w:r>
            <w:r w:rsidRPr="00352373">
              <w:rPr>
                <w:rFonts w:ascii="Times New Roman" w:eastAsia="Batang" w:hAnsi="Times New Roman" w:cs="Times New Roman"/>
                <w:sz w:val="24"/>
                <w:szCs w:val="24"/>
              </w:rPr>
              <w:t xml:space="preserve"> volver a recurrir al media y tr</w:t>
            </w:r>
            <w:r w:rsidR="00111685" w:rsidRPr="00352373">
              <w:rPr>
                <w:rFonts w:ascii="Times New Roman" w:eastAsia="Batang" w:hAnsi="Times New Roman" w:cs="Times New Roman"/>
                <w:sz w:val="24"/>
                <w:szCs w:val="24"/>
              </w:rPr>
              <w:t>abajar algún cuento que conozca</w:t>
            </w:r>
            <w:r w:rsidRPr="00352373">
              <w:rPr>
                <w:rFonts w:ascii="Times New Roman" w:eastAsia="Batang" w:hAnsi="Times New Roman" w:cs="Times New Roman"/>
                <w:sz w:val="24"/>
                <w:szCs w:val="24"/>
              </w:rPr>
              <w:t>. Por ejemplo: </w:t>
            </w:r>
            <w:r w:rsidRPr="00352373">
              <w:rPr>
                <w:rFonts w:ascii="Times New Roman" w:eastAsia="Batang" w:hAnsi="Times New Roman" w:cs="Times New Roman"/>
                <w:i/>
                <w:iCs/>
                <w:sz w:val="24"/>
                <w:szCs w:val="24"/>
              </w:rPr>
              <w:t>Peter Pan</w:t>
            </w:r>
            <w:r w:rsidRPr="00352373">
              <w:rPr>
                <w:rFonts w:ascii="Times New Roman" w:eastAsia="Batang" w:hAnsi="Times New Roman" w:cs="Times New Roman"/>
                <w:sz w:val="24"/>
                <w:szCs w:val="24"/>
              </w:rPr>
              <w:t>.</w:t>
            </w:r>
          </w:p>
          <w:p w14:paraId="2DDB651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Pida a sus estudiantes</w:t>
            </w:r>
            <w:r w:rsidR="004E0D97" w:rsidRPr="00352373">
              <w:rPr>
                <w:rFonts w:ascii="Times New Roman" w:eastAsia="Batang" w:hAnsi="Times New Roman" w:cs="Times New Roman"/>
                <w:sz w:val="24"/>
                <w:szCs w:val="24"/>
              </w:rPr>
              <w:t xml:space="preserve"> que contesten las mismas preguntas que aparecen en el media y que elaboren fichas con los cuentos que conocen. Finalmente, en la ficha deberían aparecer estos elementos:</w:t>
            </w:r>
          </w:p>
          <w:p w14:paraId="54C31A25"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Tiempo</w:t>
            </w:r>
          </w:p>
          <w:p w14:paraId="5BCEED02"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Lugar</w:t>
            </w:r>
          </w:p>
          <w:p w14:paraId="2C675153"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Personajes</w:t>
            </w:r>
          </w:p>
          <w:p w14:paraId="12A7B0B3"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Narrador</w:t>
            </w:r>
          </w:p>
          <w:p w14:paraId="46328AC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Acción</w:t>
            </w:r>
          </w:p>
          <w:p w14:paraId="1C04017E"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Estructura (introducción, desarrollo, conclus</w:t>
            </w:r>
            <w:r w:rsidR="00111685" w:rsidRPr="00352373">
              <w:rPr>
                <w:rFonts w:ascii="Times New Roman" w:eastAsia="Batang" w:hAnsi="Times New Roman" w:cs="Times New Roman"/>
                <w:sz w:val="24"/>
                <w:szCs w:val="24"/>
              </w:rPr>
              <w:t>ión)</w:t>
            </w:r>
          </w:p>
          <w:p w14:paraId="60B9ED87"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b/>
                <w:sz w:val="24"/>
                <w:szCs w:val="24"/>
              </w:rPr>
            </w:pPr>
            <w:r w:rsidRPr="00352373">
              <w:rPr>
                <w:rFonts w:ascii="Times New Roman" w:eastAsia="Batang" w:hAnsi="Times New Roman" w:cs="Times New Roman"/>
                <w:b/>
                <w:sz w:val="24"/>
                <w:szCs w:val="24"/>
              </w:rPr>
              <w:t>Después de la presentación</w:t>
            </w:r>
          </w:p>
          <w:p w14:paraId="57DA3B11" w14:textId="5A7C06BD" w:rsidR="004E0D97"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 continuación, se propo</w:t>
            </w:r>
            <w:r w:rsidR="00111685" w:rsidRPr="00352373">
              <w:rPr>
                <w:rFonts w:ascii="Times New Roman" w:eastAsia="Batang" w:hAnsi="Times New Roman" w:cs="Times New Roman"/>
                <w:sz w:val="24"/>
                <w:szCs w:val="24"/>
              </w:rPr>
              <w:t>ne un texto para que los estudiantes</w:t>
            </w:r>
            <w:r w:rsidRPr="00352373">
              <w:rPr>
                <w:rFonts w:ascii="Times New Roman" w:eastAsia="Batang" w:hAnsi="Times New Roman" w:cs="Times New Roman"/>
                <w:sz w:val="24"/>
                <w:szCs w:val="24"/>
              </w:rPr>
              <w:t xml:space="preserve"> trabajen la comprensión oral</w:t>
            </w:r>
            <w:r w:rsidR="00111685" w:rsidRPr="00352373">
              <w:rPr>
                <w:rFonts w:ascii="Times New Roman" w:eastAsia="Batang" w:hAnsi="Times New Roman" w:cs="Times New Roman"/>
                <w:sz w:val="24"/>
                <w:szCs w:val="24"/>
              </w:rPr>
              <w:t>. Léalo en voz alta y formule</w:t>
            </w:r>
            <w:r w:rsidRPr="00352373">
              <w:rPr>
                <w:rFonts w:ascii="Times New Roman" w:eastAsia="Batang" w:hAnsi="Times New Roman" w:cs="Times New Roman"/>
                <w:sz w:val="24"/>
                <w:szCs w:val="24"/>
              </w:rPr>
              <w:t xml:space="preserve"> las </w:t>
            </w:r>
            <w:r w:rsidR="00111685" w:rsidRPr="00352373">
              <w:rPr>
                <w:rFonts w:ascii="Times New Roman" w:eastAsia="Batang" w:hAnsi="Times New Roman" w:cs="Times New Roman"/>
                <w:sz w:val="24"/>
                <w:szCs w:val="24"/>
              </w:rPr>
              <w:t>p</w:t>
            </w:r>
            <w:r w:rsidR="007F6C74">
              <w:rPr>
                <w:rFonts w:ascii="Times New Roman" w:eastAsia="Batang" w:hAnsi="Times New Roman" w:cs="Times New Roman"/>
                <w:sz w:val="24"/>
                <w:szCs w:val="24"/>
              </w:rPr>
              <w:t>reguntas que aparecen al final.</w:t>
            </w:r>
          </w:p>
          <w:p w14:paraId="631B68E2" w14:textId="03D6EB8C" w:rsidR="007F6C74" w:rsidRPr="007F6C74" w:rsidRDefault="007F6C74" w:rsidP="004E0D97">
            <w:pPr>
              <w:shd w:val="clear" w:color="auto" w:fill="FFFFFF"/>
              <w:spacing w:after="100" w:afterAutospacing="1" w:line="270" w:lineRule="atLeast"/>
              <w:rPr>
                <w:rFonts w:ascii="Times New Roman" w:eastAsia="Batang" w:hAnsi="Times New Roman" w:cs="Times New Roman"/>
                <w:b/>
                <w:i/>
                <w:sz w:val="24"/>
                <w:szCs w:val="24"/>
              </w:rPr>
            </w:pPr>
            <w:r w:rsidRPr="007F6C74">
              <w:rPr>
                <w:rFonts w:ascii="Times New Roman" w:eastAsia="Batang" w:hAnsi="Times New Roman" w:cs="Times New Roman"/>
                <w:b/>
                <w:i/>
                <w:sz w:val="24"/>
                <w:szCs w:val="24"/>
              </w:rPr>
              <w:t>El Conejo y el León</w:t>
            </w:r>
          </w:p>
          <w:p w14:paraId="6A18F203" w14:textId="3F493217" w:rsidR="004E0D97" w:rsidRPr="00352373" w:rsidRDefault="00C36868" w:rsidP="004E0D97">
            <w:pPr>
              <w:shd w:val="clear" w:color="auto" w:fill="FFFFFF"/>
              <w:spacing w:after="100" w:afterAutospacing="1" w:line="270" w:lineRule="atLeast"/>
              <w:rPr>
                <w:rFonts w:ascii="Times New Roman" w:eastAsia="Batang" w:hAnsi="Times New Roman" w:cs="Times New Roman"/>
                <w:sz w:val="24"/>
                <w:szCs w:val="24"/>
              </w:rPr>
            </w:pPr>
            <w:ins w:id="84" w:author="Luis Felipe Pertuz Urrego" w:date="2015-02-26T18:43:00Z">
              <w:r>
                <w:rPr>
                  <w:rFonts w:ascii="Times New Roman" w:eastAsia="Batang" w:hAnsi="Times New Roman" w:cs="Times New Roman"/>
                  <w:sz w:val="24"/>
                  <w:szCs w:val="24"/>
                </w:rPr>
                <w:t>“</w:t>
              </w:r>
            </w:ins>
            <w:r w:rsidR="00111685" w:rsidRPr="00352373">
              <w:rPr>
                <w:rFonts w:ascii="Times New Roman" w:eastAsia="Batang" w:hAnsi="Times New Roman" w:cs="Times New Roman"/>
                <w:sz w:val="24"/>
                <w:szCs w:val="24"/>
              </w:rPr>
              <w:t>Un célebre p</w:t>
            </w:r>
            <w:r w:rsidR="004E0D97" w:rsidRPr="00352373">
              <w:rPr>
                <w:rFonts w:ascii="Times New Roman" w:eastAsia="Batang" w:hAnsi="Times New Roman" w:cs="Times New Roman"/>
                <w:sz w:val="24"/>
                <w:szCs w:val="24"/>
              </w:rPr>
              <w:t>sicoanalista se encontró cierto día en medio de la selva, semiperdido.</w:t>
            </w:r>
          </w:p>
          <w:p w14:paraId="5A093A13"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Con la fuerza que dan el instinto y el afán de investigación, logró fácilmente subirse a un altísimo árbol, desde el cual pudo observar a su antojo no solo la lenta puesta de sol sino además la vida y costumbres de algunos animales, que comparó una y otra vez con las de los humanos.</w:t>
            </w:r>
          </w:p>
          <w:p w14:paraId="2F05D4B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Al caer la tarde vio aparecer, por un lado, al Conejo y, por otro, al León.</w:t>
            </w:r>
          </w:p>
          <w:p w14:paraId="0DBDC327"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En un principio no sucedió nada digno de mencionarse, pero poco después ambos animales sintieron sus respectivas presencias y, cuando toparon el uno con el otro, cada cual reaccionó como lo había venido haciendo desde que el hombre </w:t>
            </w:r>
            <w:r w:rsidRPr="00352373">
              <w:rPr>
                <w:rFonts w:ascii="Times New Roman" w:eastAsia="Batang" w:hAnsi="Times New Roman" w:cs="Times New Roman"/>
                <w:sz w:val="24"/>
                <w:szCs w:val="24"/>
              </w:rPr>
              <w:lastRenderedPageBreak/>
              <w:t>era hombre.</w:t>
            </w:r>
          </w:p>
          <w:p w14:paraId="43F466C4"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El León estremeció la Selva con sus rugidos, sacudió la melena majestuosamente como era su costumbre y hendió el aire con sus garras enormes; por su parte, el Conejo respiró con mayor celeridad, miró un instante a los ojos del León, dio media vuelta y se alejó corriendo.</w:t>
            </w:r>
          </w:p>
          <w:p w14:paraId="12173E81" w14:textId="61100FCA"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De r</w:t>
            </w:r>
            <w:r w:rsidR="00111685" w:rsidRPr="00352373">
              <w:rPr>
                <w:rFonts w:ascii="Times New Roman" w:eastAsia="Batang" w:hAnsi="Times New Roman" w:cs="Times New Roman"/>
                <w:sz w:val="24"/>
                <w:szCs w:val="24"/>
              </w:rPr>
              <w:t>egreso a su ciudad, el célebre p</w:t>
            </w:r>
            <w:r w:rsidRPr="00352373">
              <w:rPr>
                <w:rFonts w:ascii="Times New Roman" w:eastAsia="Batang" w:hAnsi="Times New Roman" w:cs="Times New Roman"/>
                <w:sz w:val="24"/>
                <w:szCs w:val="24"/>
              </w:rPr>
              <w:t>sicoanalista publicó </w:t>
            </w:r>
            <w:r w:rsidRPr="00352373">
              <w:rPr>
                <w:rFonts w:ascii="Times New Roman" w:eastAsia="Batang" w:hAnsi="Times New Roman" w:cs="Times New Roman"/>
                <w:i/>
                <w:iCs/>
                <w:sz w:val="24"/>
                <w:szCs w:val="24"/>
              </w:rPr>
              <w:t>cum laude </w:t>
            </w:r>
            <w:r w:rsidRPr="00352373">
              <w:rPr>
                <w:rFonts w:ascii="Times New Roman" w:eastAsia="Batang" w:hAnsi="Times New Roman" w:cs="Times New Roman"/>
                <w:sz w:val="24"/>
                <w:szCs w:val="24"/>
              </w:rPr>
              <w:t>su famoso tratado en que demuestra que el León es el animal más infantil y cobarde de la Selva, y el Conejo el más valiente y maduro: el León ruge, hace gestos y amenaza al universo movido por el miedo; el Conejo advierte esto, conoce su propia fuerza, y se retira antes de perder la paciencia y acabar con aquel ser extravagante y fuera de sí, al que comprende y que despu</w:t>
            </w:r>
            <w:r w:rsidR="00111685" w:rsidRPr="00352373">
              <w:rPr>
                <w:rFonts w:ascii="Times New Roman" w:eastAsia="Batang" w:hAnsi="Times New Roman" w:cs="Times New Roman"/>
                <w:sz w:val="24"/>
                <w:szCs w:val="24"/>
              </w:rPr>
              <w:t>és de todo no le ha hecho nada</w:t>
            </w:r>
            <w:ins w:id="85" w:author="Luis Felipe Pertuz Urrego" w:date="2015-02-26T18:43:00Z">
              <w:r w:rsidR="00C36868">
                <w:rPr>
                  <w:rFonts w:ascii="Times New Roman" w:eastAsia="Batang" w:hAnsi="Times New Roman" w:cs="Times New Roman"/>
                  <w:sz w:val="24"/>
                  <w:szCs w:val="24"/>
                </w:rPr>
                <w:t>”</w:t>
              </w:r>
            </w:ins>
            <w:r w:rsidR="00111685" w:rsidRPr="00352373">
              <w:rPr>
                <w:rFonts w:ascii="Times New Roman" w:eastAsia="Batang" w:hAnsi="Times New Roman" w:cs="Times New Roman"/>
                <w:sz w:val="24"/>
                <w:szCs w:val="24"/>
              </w:rPr>
              <w:t>.</w:t>
            </w:r>
          </w:p>
          <w:p w14:paraId="20C5916A" w14:textId="22EFDAEB" w:rsidR="004E0D97" w:rsidRPr="007F6C74" w:rsidRDefault="004E0D97" w:rsidP="004E0D97">
            <w:pPr>
              <w:shd w:val="clear" w:color="auto" w:fill="FFFFFF"/>
              <w:spacing w:after="100" w:afterAutospacing="1" w:line="270" w:lineRule="atLeast"/>
              <w:rPr>
                <w:rFonts w:ascii="Times New Roman" w:eastAsia="Batang" w:hAnsi="Times New Roman" w:cs="Times New Roman"/>
                <w:color w:val="FF0000"/>
                <w:sz w:val="24"/>
                <w:szCs w:val="24"/>
              </w:rPr>
            </w:pPr>
            <w:r w:rsidRPr="00352373">
              <w:rPr>
                <w:rFonts w:ascii="Times New Roman" w:eastAsia="Batang" w:hAnsi="Times New Roman" w:cs="Times New Roman"/>
                <w:sz w:val="24"/>
                <w:szCs w:val="24"/>
              </w:rPr>
              <w:t xml:space="preserve">Augusto </w:t>
            </w:r>
            <w:r w:rsidRPr="00C84EDF">
              <w:rPr>
                <w:rFonts w:ascii="Times New Roman" w:eastAsia="Batang" w:hAnsi="Times New Roman" w:cs="Times New Roman"/>
                <w:sz w:val="24"/>
                <w:szCs w:val="24"/>
              </w:rPr>
              <w:t>Monterroso, </w:t>
            </w:r>
            <w:r w:rsidRPr="00C84EDF">
              <w:rPr>
                <w:rFonts w:ascii="Times New Roman" w:eastAsia="Batang" w:hAnsi="Times New Roman" w:cs="Times New Roman"/>
                <w:i/>
                <w:iCs/>
                <w:sz w:val="24"/>
                <w:szCs w:val="24"/>
              </w:rPr>
              <w:t>El Conejo y el León</w:t>
            </w:r>
          </w:p>
          <w:p w14:paraId="56684BF9"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i/>
                <w:iCs/>
                <w:sz w:val="24"/>
                <w:szCs w:val="24"/>
              </w:rPr>
              <w:t>-</w:t>
            </w:r>
            <w:r w:rsidRPr="00352373">
              <w:rPr>
                <w:rFonts w:ascii="Times New Roman" w:eastAsia="Batang" w:hAnsi="Times New Roman" w:cs="Times New Roman"/>
                <w:sz w:val="24"/>
                <w:szCs w:val="24"/>
              </w:rPr>
              <w:t> ¿Quién es el narrador de la historia?</w:t>
            </w:r>
          </w:p>
          <w:p w14:paraId="7A377FB2"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¿Qué personajes intervienen?</w:t>
            </w:r>
          </w:p>
          <w:p w14:paraId="3E2AD39D" w14:textId="77777777" w:rsidR="004E0D97" w:rsidRPr="00352373" w:rsidRDefault="004E0D97"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¿Dónde y cuándo se produce la acción?</w:t>
            </w:r>
          </w:p>
          <w:p w14:paraId="0C0502EF" w14:textId="77777777" w:rsidR="004E0D97" w:rsidRPr="00352373" w:rsidRDefault="00111685" w:rsidP="004E0D97">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Divide</w:t>
            </w:r>
            <w:r w:rsidR="004E0D97" w:rsidRPr="00352373">
              <w:rPr>
                <w:rFonts w:ascii="Times New Roman" w:eastAsia="Batang" w:hAnsi="Times New Roman" w:cs="Times New Roman"/>
                <w:sz w:val="24"/>
                <w:szCs w:val="24"/>
              </w:rPr>
              <w:t xml:space="preserve"> el texto según la estructura de introducción, desarrollo y conclusión.</w:t>
            </w:r>
          </w:p>
          <w:p w14:paraId="374E3695" w14:textId="77777777" w:rsidR="0070098A" w:rsidRPr="00352373" w:rsidRDefault="004E0D97" w:rsidP="0070098A">
            <w:pPr>
              <w:shd w:val="clear" w:color="auto" w:fill="FFFFFF"/>
              <w:spacing w:after="100" w:afterAutospacing="1" w:line="270"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 ¿A qué conclusión llega el narrador?</w:t>
            </w:r>
          </w:p>
        </w:tc>
      </w:tr>
      <w:tr w:rsidR="0070098A" w:rsidRPr="00352373" w14:paraId="3FAF7F8E" w14:textId="77777777">
        <w:tc>
          <w:tcPr>
            <w:tcW w:w="2248" w:type="dxa"/>
          </w:tcPr>
          <w:p w14:paraId="2460B598" w14:textId="2D939958"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Título</w:t>
            </w:r>
          </w:p>
        </w:tc>
        <w:tc>
          <w:tcPr>
            <w:tcW w:w="6466" w:type="dxa"/>
          </w:tcPr>
          <w:p w14:paraId="2D235638" w14:textId="77777777" w:rsidR="0070098A" w:rsidRPr="00352373" w:rsidRDefault="0070098A" w:rsidP="0070098A">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cuento </w:t>
            </w:r>
          </w:p>
        </w:tc>
      </w:tr>
      <w:tr w:rsidR="0070098A" w:rsidRPr="00352373" w14:paraId="50C679A4" w14:textId="77777777">
        <w:tc>
          <w:tcPr>
            <w:tcW w:w="2248" w:type="dxa"/>
          </w:tcPr>
          <w:p w14:paraId="4ABD42ED" w14:textId="77777777" w:rsidR="0070098A" w:rsidRPr="00352373" w:rsidRDefault="0070098A" w:rsidP="0070098A">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466" w:type="dxa"/>
          </w:tcPr>
          <w:p w14:paraId="59BD5DDB" w14:textId="77777777" w:rsidR="0070098A" w:rsidRPr="00352373" w:rsidRDefault="0070098A" w:rsidP="0070098A">
            <w:pPr>
              <w:pBdr>
                <w:top w:val="dashed" w:sz="6" w:space="0" w:color="BFBFBF"/>
              </w:pBdr>
              <w:shd w:val="clear" w:color="auto" w:fill="FFFFFF"/>
              <w:spacing w:line="255"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rPr>
              <w:t>Interactivo que ayuda a comprender cuáles son los principales elementos de un cuento</w:t>
            </w:r>
          </w:p>
        </w:tc>
      </w:tr>
    </w:tbl>
    <w:p w14:paraId="693575AC" w14:textId="77777777" w:rsidR="00111685" w:rsidRPr="00352373" w:rsidRDefault="00111685" w:rsidP="003F7F1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42F0334E" w14:textId="2E1D5464" w:rsidR="00E22DE9" w:rsidRPr="00352373" w:rsidRDefault="00E22DE9"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color w:val="000000"/>
        </w:rPr>
        <w:t>En los cuentos, elementos como los person</w:t>
      </w:r>
      <w:r w:rsidR="00242F7F" w:rsidRPr="00352373">
        <w:rPr>
          <w:rFonts w:ascii="Times New Roman" w:eastAsia="Batang" w:hAnsi="Times New Roman" w:cs="Times New Roman"/>
          <w:color w:val="000000"/>
        </w:rPr>
        <w:t>ajes y el espacio se refieren</w:t>
      </w:r>
      <w:r w:rsidRPr="00352373">
        <w:rPr>
          <w:rFonts w:ascii="Times New Roman" w:eastAsia="Batang" w:hAnsi="Times New Roman" w:cs="Times New Roman"/>
          <w:color w:val="000000"/>
        </w:rPr>
        <w:t xml:space="preserve"> de manera esquematizada, sin descripciones </w:t>
      </w:r>
      <w:r w:rsidR="00D5628A" w:rsidRPr="00352373">
        <w:rPr>
          <w:rFonts w:ascii="Times New Roman" w:eastAsia="Batang" w:hAnsi="Times New Roman" w:cs="Times New Roman"/>
          <w:color w:val="000000"/>
        </w:rPr>
        <w:t xml:space="preserve">extensas </w:t>
      </w:r>
      <w:r w:rsidRPr="00352373">
        <w:rPr>
          <w:rFonts w:ascii="Times New Roman" w:eastAsia="Batang" w:hAnsi="Times New Roman" w:cs="Times New Roman"/>
          <w:color w:val="000000"/>
        </w:rPr>
        <w:t xml:space="preserve">o detalles excesivos. </w:t>
      </w:r>
      <w:r w:rsidR="00D5628A" w:rsidRPr="00352373">
        <w:rPr>
          <w:rFonts w:ascii="Times New Roman" w:eastAsia="Batang" w:hAnsi="Times New Roman" w:cs="Times New Roman"/>
          <w:color w:val="000000"/>
        </w:rPr>
        <w:t>De esta manera, se logra que la atención del lector se centre en la acción</w:t>
      </w:r>
      <w:r w:rsidR="00242F7F" w:rsidRPr="00352373">
        <w:rPr>
          <w:rFonts w:ascii="Times New Roman" w:eastAsia="Batang" w:hAnsi="Times New Roman" w:cs="Times New Roman"/>
          <w:color w:val="000000"/>
        </w:rPr>
        <w:t>, la cual se presenta</w:t>
      </w:r>
      <w:r w:rsidR="00D5628A" w:rsidRPr="00352373">
        <w:rPr>
          <w:rFonts w:ascii="Times New Roman" w:eastAsia="Batang" w:hAnsi="Times New Roman" w:cs="Times New Roman"/>
          <w:color w:val="000000"/>
        </w:rPr>
        <w:t xml:space="preserve"> de forma </w:t>
      </w:r>
      <w:ins w:id="86" w:author="Luis Felipe Pertuz Urrego" w:date="2015-02-28T22:40:00Z">
        <w:r w:rsidR="00F8092B">
          <w:rPr>
            <w:rFonts w:ascii="Times New Roman" w:eastAsia="Batang" w:hAnsi="Times New Roman" w:cs="Times New Roman"/>
            <w:color w:val="000000"/>
          </w:rPr>
          <w:t>concisa</w:t>
        </w:r>
      </w:ins>
      <w:r w:rsidR="00D5628A" w:rsidRPr="00352373">
        <w:rPr>
          <w:rFonts w:ascii="Times New Roman" w:eastAsia="Batang" w:hAnsi="Times New Roman" w:cs="Times New Roman"/>
          <w:color w:val="000000"/>
        </w:rPr>
        <w:t xml:space="preserve">, sin pausas o interrupciones. </w:t>
      </w:r>
      <w:r w:rsidRPr="00352373">
        <w:rPr>
          <w:rFonts w:ascii="Times New Roman" w:eastAsia="Batang" w:hAnsi="Times New Roman" w:cs="Times New Roman"/>
          <w:color w:val="000000"/>
        </w:rPr>
        <w:t>Debido a esto</w:t>
      </w:r>
      <w:r w:rsidR="00D5628A" w:rsidRPr="00352373">
        <w:rPr>
          <w:rFonts w:ascii="Times New Roman" w:eastAsia="Batang" w:hAnsi="Times New Roman" w:cs="Times New Roman"/>
          <w:color w:val="000000"/>
        </w:rPr>
        <w:t>,</w:t>
      </w:r>
      <w:r w:rsidRPr="00352373">
        <w:rPr>
          <w:rFonts w:ascii="Times New Roman" w:eastAsia="Batang" w:hAnsi="Times New Roman" w:cs="Times New Roman"/>
          <w:color w:val="000000"/>
        </w:rPr>
        <w:t xml:space="preserve"> se afirma que los cuentos se caracterizan por la </w:t>
      </w:r>
      <w:r w:rsidRPr="00352373">
        <w:rPr>
          <w:rFonts w:ascii="Times New Roman" w:eastAsia="Batang" w:hAnsi="Times New Roman" w:cs="Times New Roman"/>
          <w:b/>
          <w:color w:val="000000"/>
        </w:rPr>
        <w:t>intensidad</w:t>
      </w:r>
      <w:r w:rsidRPr="00352373">
        <w:rPr>
          <w:rFonts w:ascii="Times New Roman" w:eastAsia="Batang" w:hAnsi="Times New Roman" w:cs="Times New Roman"/>
          <w:color w:val="000000"/>
        </w:rPr>
        <w:t xml:space="preserve"> y la </w:t>
      </w:r>
      <w:r w:rsidRPr="00352373">
        <w:rPr>
          <w:rFonts w:ascii="Times New Roman" w:eastAsia="Batang" w:hAnsi="Times New Roman" w:cs="Times New Roman"/>
          <w:b/>
          <w:color w:val="000000"/>
        </w:rPr>
        <w:t>brevedad</w:t>
      </w:r>
      <w:r w:rsidRPr="00352373">
        <w:rPr>
          <w:rFonts w:ascii="Times New Roman" w:eastAsia="Batang" w:hAnsi="Times New Roman" w:cs="Times New Roman"/>
          <w:color w:val="000000"/>
        </w:rPr>
        <w:t xml:space="preserve">. </w:t>
      </w:r>
    </w:p>
    <w:p w14:paraId="13ED1FCA" w14:textId="77777777" w:rsidR="00502C72" w:rsidRPr="00352373" w:rsidRDefault="00502C72"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0AE943CE" w14:textId="77777777" w:rsidR="00E22DE9" w:rsidRPr="00352373" w:rsidRDefault="00D5628A"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2.1</w:t>
      </w:r>
      <w:r w:rsidR="00242F7F" w:rsidRPr="00352373">
        <w:rPr>
          <w:rFonts w:ascii="Times New Roman" w:eastAsia="Batang" w:hAnsi="Times New Roman" w:cs="Times New Roman"/>
          <w:b/>
        </w:rPr>
        <w:t xml:space="preserve"> Las clases de cuentos</w:t>
      </w:r>
    </w:p>
    <w:p w14:paraId="31DAEAE3" w14:textId="77777777" w:rsidR="00242F7F" w:rsidRPr="00352373" w:rsidRDefault="00242F7F"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p w14:paraId="3671D105" w14:textId="77777777" w:rsidR="00242F7F" w:rsidRPr="00352373" w:rsidRDefault="00242F7F"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rPr>
        <w:t>Los cuentos se clasifican de acuerdo con la temática que tratan, su relación con la realidad, el lector al cual se dirigen, el efecto</w:t>
      </w:r>
      <w:r w:rsidR="00502C72" w:rsidRPr="00352373">
        <w:rPr>
          <w:rFonts w:ascii="Times New Roman" w:eastAsia="Batang" w:hAnsi="Times New Roman" w:cs="Times New Roman"/>
        </w:rPr>
        <w:t xml:space="preserve"> que buscan despertar y la forma en la que están escritos. </w:t>
      </w:r>
      <w:r w:rsidR="00884DD7" w:rsidRPr="00352373">
        <w:rPr>
          <w:rFonts w:ascii="Times New Roman" w:eastAsia="Batang" w:hAnsi="Times New Roman" w:cs="Times New Roman"/>
        </w:rPr>
        <w:t>Observa el cuadro en el</w:t>
      </w:r>
      <w:r w:rsidRPr="00352373">
        <w:rPr>
          <w:rFonts w:ascii="Times New Roman" w:eastAsia="Batang" w:hAnsi="Times New Roman" w:cs="Times New Roman"/>
        </w:rPr>
        <w:t xml:space="preserve"> que se hace referencia a los principales tipos de cuentos.   </w:t>
      </w:r>
    </w:p>
    <w:p w14:paraId="476C7C64" w14:textId="77777777" w:rsidR="0058074D" w:rsidRPr="00352373" w:rsidRDefault="0058074D"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tbl>
      <w:tblPr>
        <w:tblW w:w="988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99"/>
        <w:gridCol w:w="3827"/>
        <w:gridCol w:w="3260"/>
      </w:tblGrid>
      <w:tr w:rsidR="0058074D" w:rsidRPr="00352373" w14:paraId="7708944C" w14:textId="77777777">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7ECDE6C" w14:textId="77777777" w:rsidR="0058074D" w:rsidRPr="00352373" w:rsidRDefault="0058074D"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lastRenderedPageBreak/>
              <w:t> </w:t>
            </w:r>
            <w:r w:rsidR="00884DD7" w:rsidRPr="00352373">
              <w:rPr>
                <w:rFonts w:ascii="Times New Roman" w:eastAsia="Batang" w:hAnsi="Times New Roman" w:cs="Times New Roman"/>
                <w:b/>
                <w:lang w:eastAsia="en-US"/>
              </w:rPr>
              <w:t>C</w:t>
            </w:r>
            <w:r w:rsidRPr="00352373">
              <w:rPr>
                <w:rFonts w:ascii="Times New Roman" w:eastAsia="Batang" w:hAnsi="Times New Roman" w:cs="Times New Roman"/>
                <w:b/>
                <w:lang w:eastAsia="en-US"/>
              </w:rPr>
              <w:t>lases de cuentos</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51DA3C2" w14:textId="77777777" w:rsidR="0058074D" w:rsidRPr="00352373" w:rsidRDefault="0058074D"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Características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D20311B" w14:textId="77777777" w:rsidR="0058074D" w:rsidRPr="00352373" w:rsidRDefault="0058074D"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Títulos y autores </w:t>
            </w:r>
          </w:p>
        </w:tc>
      </w:tr>
      <w:tr w:rsidR="0058074D" w:rsidRPr="00352373" w14:paraId="77E0A3AA" w14:textId="77777777">
        <w:trPr>
          <w:trHeight w:val="164"/>
        </w:trPr>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F2E305B" w14:textId="77777777" w:rsidR="0058074D" w:rsidRPr="00352373" w:rsidRDefault="00884DD7"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Cuentos populares </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A01D991" w14:textId="77777777"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xml:space="preserve">Se originan en la tradición oral. </w:t>
            </w:r>
            <w:r w:rsidR="007B1513" w:rsidRPr="00352373">
              <w:rPr>
                <w:rFonts w:ascii="Times New Roman" w:eastAsia="Batang" w:hAnsi="Times New Roman" w:cs="Times New Roman"/>
                <w:lang w:eastAsia="en-US"/>
              </w:rPr>
              <w:t>En consecuencia, r</w:t>
            </w:r>
            <w:r w:rsidRPr="00352373">
              <w:rPr>
                <w:rFonts w:ascii="Times New Roman" w:eastAsia="Batang" w:hAnsi="Times New Roman" w:cs="Times New Roman"/>
                <w:lang w:eastAsia="en-US"/>
              </w:rPr>
              <w:t xml:space="preserve">eúnen los valores y costumbres de un pueblo.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4046698" w14:textId="05397C7C"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S</w:t>
            </w:r>
            <w:r w:rsidR="001F033F" w:rsidRPr="00352373">
              <w:rPr>
                <w:rFonts w:ascii="Times New Roman" w:eastAsia="Batang" w:hAnsi="Times New Roman" w:cs="Times New Roman"/>
                <w:lang w:eastAsia="en-US"/>
              </w:rPr>
              <w:t>us autores son anónimos, pues estas narraciones se</w:t>
            </w:r>
            <w:r w:rsidRPr="00352373">
              <w:rPr>
                <w:rFonts w:ascii="Times New Roman" w:eastAsia="Batang" w:hAnsi="Times New Roman" w:cs="Times New Roman"/>
                <w:lang w:eastAsia="en-US"/>
              </w:rPr>
              <w:t xml:space="preserve"> h</w:t>
            </w:r>
            <w:r w:rsidR="001F033F" w:rsidRPr="00352373">
              <w:rPr>
                <w:rFonts w:ascii="Times New Roman" w:eastAsia="Batang" w:hAnsi="Times New Roman" w:cs="Times New Roman"/>
                <w:lang w:eastAsia="en-US"/>
              </w:rPr>
              <w:t>an originado en un pasado remoto y</w:t>
            </w:r>
            <w:r w:rsidRPr="00352373">
              <w:rPr>
                <w:rFonts w:ascii="Times New Roman" w:eastAsia="Batang" w:hAnsi="Times New Roman" w:cs="Times New Roman"/>
                <w:lang w:eastAsia="en-US"/>
              </w:rPr>
              <w:t xml:space="preserve"> </w:t>
            </w:r>
            <w:r w:rsidR="001F033F" w:rsidRPr="00352373">
              <w:rPr>
                <w:rFonts w:ascii="Times New Roman" w:eastAsia="Batang" w:hAnsi="Times New Roman" w:cs="Times New Roman"/>
                <w:lang w:eastAsia="en-US"/>
              </w:rPr>
              <w:t xml:space="preserve">se han </w:t>
            </w:r>
            <w:r w:rsidRPr="00352373">
              <w:rPr>
                <w:rFonts w:ascii="Times New Roman" w:eastAsia="Batang" w:hAnsi="Times New Roman" w:cs="Times New Roman"/>
                <w:lang w:eastAsia="en-US"/>
              </w:rPr>
              <w:t xml:space="preserve">transmitido </w:t>
            </w:r>
            <w:ins w:id="87" w:author="Luis Felipe Pertuz Urrego" w:date="2015-02-26T18:46:00Z">
              <w:r w:rsidR="005859FA">
                <w:rPr>
                  <w:rFonts w:ascii="Times New Roman" w:eastAsia="Batang" w:hAnsi="Times New Roman" w:cs="Times New Roman"/>
                  <w:lang w:eastAsia="en-US"/>
                </w:rPr>
                <w:t>de boca en boca</w:t>
              </w:r>
            </w:ins>
            <w:r w:rsidRPr="00352373">
              <w:rPr>
                <w:rFonts w:ascii="Times New Roman" w:eastAsia="Batang" w:hAnsi="Times New Roman" w:cs="Times New Roman"/>
                <w:lang w:eastAsia="en-US"/>
              </w:rPr>
              <w:t xml:space="preserve"> a través del tiempo. </w:t>
            </w:r>
          </w:p>
        </w:tc>
      </w:tr>
      <w:tr w:rsidR="0058074D" w:rsidRPr="00352373" w14:paraId="1C465A69" w14:textId="77777777">
        <w:tc>
          <w:tcPr>
            <w:tcW w:w="279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7FF3B7C6" w14:textId="77777777" w:rsidR="0058074D" w:rsidRPr="00352373" w:rsidRDefault="00884DD7"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Cuentos maravillosos</w:t>
            </w:r>
          </w:p>
        </w:tc>
        <w:tc>
          <w:tcPr>
            <w:tcW w:w="3827"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43DE336C" w14:textId="77777777" w:rsidR="0058074D" w:rsidRPr="00352373" w:rsidRDefault="00884DD7"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Algunos de sus personajes son se</w:t>
            </w:r>
            <w:r w:rsidR="001F033F" w:rsidRPr="00352373">
              <w:rPr>
                <w:rFonts w:ascii="Times New Roman" w:eastAsia="Batang" w:hAnsi="Times New Roman" w:cs="Times New Roman"/>
                <w:lang w:eastAsia="en-US"/>
              </w:rPr>
              <w:t>res extraordinarios</w:t>
            </w:r>
            <w:r w:rsidRPr="00352373">
              <w:rPr>
                <w:rFonts w:ascii="Times New Roman" w:eastAsia="Batang" w:hAnsi="Times New Roman" w:cs="Times New Roman"/>
                <w:lang w:eastAsia="en-US"/>
              </w:rPr>
              <w:t>: dragones, hadas y g</w:t>
            </w:r>
            <w:r w:rsidR="001F033F" w:rsidRPr="00352373">
              <w:rPr>
                <w:rFonts w:ascii="Times New Roman" w:eastAsia="Batang" w:hAnsi="Times New Roman" w:cs="Times New Roman"/>
                <w:lang w:eastAsia="en-US"/>
              </w:rPr>
              <w:t>nomos. Los hechos suelen suceder</w:t>
            </w:r>
            <w:r w:rsidRPr="00352373">
              <w:rPr>
                <w:rFonts w:ascii="Times New Roman" w:eastAsia="Batang" w:hAnsi="Times New Roman" w:cs="Times New Roman"/>
                <w:lang w:eastAsia="en-US"/>
              </w:rPr>
              <w:t xml:space="preserve"> en un lugar y un tiempo indeterminados. </w:t>
            </w:r>
          </w:p>
        </w:tc>
        <w:tc>
          <w:tcPr>
            <w:tcW w:w="3260"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E677FE4" w14:textId="3B5E5CDD" w:rsidR="003A2710" w:rsidRPr="00352373" w:rsidRDefault="001F033F" w:rsidP="003A2710">
            <w:pPr>
              <w:rPr>
                <w:rFonts w:ascii="Times New Roman" w:eastAsia="Batang" w:hAnsi="Times New Roman" w:cs="Times New Roman"/>
                <w:lang w:eastAsia="en-US"/>
              </w:rPr>
            </w:pPr>
            <w:r w:rsidRPr="00352373">
              <w:rPr>
                <w:rFonts w:ascii="Times New Roman" w:eastAsia="Batang" w:hAnsi="Times New Roman" w:cs="Times New Roman"/>
                <w:i/>
                <w:lang w:eastAsia="en-US"/>
              </w:rPr>
              <w:t>La hija del rey del pantano, El cerro de los elfos</w:t>
            </w:r>
            <w:r w:rsidRPr="00352373">
              <w:rPr>
                <w:rFonts w:ascii="Times New Roman" w:eastAsia="Batang" w:hAnsi="Times New Roman" w:cs="Times New Roman"/>
                <w:lang w:eastAsia="en-US"/>
              </w:rPr>
              <w:t xml:space="preserve"> y </w:t>
            </w:r>
            <w:r w:rsidR="003A2710" w:rsidRPr="00352373">
              <w:rPr>
                <w:rFonts w:ascii="Times New Roman" w:eastAsia="Batang" w:hAnsi="Times New Roman" w:cs="Times New Roman"/>
                <w:i/>
                <w:lang w:eastAsia="en-US"/>
              </w:rPr>
              <w:t>El hombre de nieve</w:t>
            </w:r>
            <w:r w:rsidR="003A2710" w:rsidRPr="00352373">
              <w:rPr>
                <w:rFonts w:ascii="Times New Roman" w:eastAsia="Batang" w:hAnsi="Times New Roman" w:cs="Times New Roman"/>
                <w:lang w:eastAsia="en-US"/>
              </w:rPr>
              <w:t xml:space="preserve"> de </w:t>
            </w:r>
            <w:r w:rsidR="003A2710" w:rsidRPr="00352373">
              <w:rPr>
                <w:rFonts w:ascii="Times New Roman" w:eastAsia="Batang" w:hAnsi="Times New Roman" w:cs="Times New Roman"/>
              </w:rPr>
              <w:t>Hans Christian Andersen.</w:t>
            </w:r>
          </w:p>
          <w:p w14:paraId="23A21683" w14:textId="77777777" w:rsidR="0058074D" w:rsidRPr="00352373" w:rsidRDefault="0058074D" w:rsidP="00884DD7">
            <w:pPr>
              <w:rPr>
                <w:rFonts w:ascii="Times New Roman" w:eastAsia="Batang" w:hAnsi="Times New Roman" w:cs="Times New Roman"/>
                <w:lang w:eastAsia="en-US"/>
              </w:rPr>
            </w:pPr>
          </w:p>
        </w:tc>
      </w:tr>
      <w:tr w:rsidR="0058074D" w:rsidRPr="00352373" w14:paraId="3032C862" w14:textId="77777777">
        <w:trPr>
          <w:trHeight w:val="330"/>
        </w:trPr>
        <w:tc>
          <w:tcPr>
            <w:tcW w:w="2799"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5207382C" w14:textId="77777777" w:rsidR="0058074D"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 xml:space="preserve">Cuentos de ciencia ficción </w:t>
            </w:r>
          </w:p>
          <w:p w14:paraId="7A02DB81" w14:textId="77777777" w:rsidR="001F033F" w:rsidRPr="00352373" w:rsidRDefault="001F033F" w:rsidP="00884DD7">
            <w:pPr>
              <w:rPr>
                <w:rFonts w:ascii="Times New Roman" w:eastAsia="Batang" w:hAnsi="Times New Roman" w:cs="Times New Roman"/>
                <w:b/>
                <w:lang w:eastAsia="en-US"/>
              </w:rPr>
            </w:pPr>
          </w:p>
          <w:p w14:paraId="5AABD6CD" w14:textId="77777777" w:rsidR="001F033F" w:rsidRPr="00352373" w:rsidRDefault="001F033F" w:rsidP="00884DD7">
            <w:pPr>
              <w:rPr>
                <w:rFonts w:ascii="Times New Roman" w:eastAsia="Batang" w:hAnsi="Times New Roman" w:cs="Times New Roman"/>
                <w:b/>
                <w:lang w:eastAsia="en-US"/>
              </w:rPr>
            </w:pPr>
          </w:p>
          <w:p w14:paraId="0D5C68E4" w14:textId="77777777" w:rsidR="001F033F" w:rsidRPr="00352373" w:rsidRDefault="001F033F" w:rsidP="00884DD7">
            <w:pPr>
              <w:rPr>
                <w:rFonts w:ascii="Times New Roman" w:eastAsia="Batang" w:hAnsi="Times New Roman" w:cs="Times New Roman"/>
                <w:b/>
                <w:lang w:eastAsia="en-US"/>
              </w:rPr>
            </w:pPr>
          </w:p>
        </w:tc>
        <w:tc>
          <w:tcPr>
            <w:tcW w:w="3827"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2D30B451" w14:textId="77777777" w:rsidR="0058074D" w:rsidRPr="00352373" w:rsidRDefault="003A2710"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 xml:space="preserve">Los hechos narrados se fundamentan en los futuros desarrollos de la ciencia y la tecnología, dando origen a temáticas como los viajes intergalácticos y la inteligencia artificial. </w:t>
            </w:r>
          </w:p>
        </w:tc>
        <w:tc>
          <w:tcPr>
            <w:tcW w:w="3260" w:type="dxa"/>
            <w:tcBorders>
              <w:top w:val="single" w:sz="6"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408257D3" w14:textId="77777777" w:rsidR="00E65E15" w:rsidRPr="00352373" w:rsidRDefault="003A2710" w:rsidP="00E65E15">
            <w:pPr>
              <w:rPr>
                <w:rFonts w:ascii="Times New Roman" w:eastAsia="Batang" w:hAnsi="Times New Roman" w:cs="Times New Roman"/>
                <w:lang w:eastAsia="en-US"/>
              </w:rPr>
            </w:pPr>
            <w:r w:rsidRPr="00352373">
              <w:rPr>
                <w:rFonts w:ascii="Times New Roman" w:eastAsia="Batang" w:hAnsi="Times New Roman" w:cs="Times New Roman"/>
                <w:i/>
                <w:lang w:eastAsia="en-US"/>
              </w:rPr>
              <w:t>La estrella</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El centinela</w:t>
            </w:r>
            <w:r w:rsidRPr="00352373">
              <w:rPr>
                <w:rFonts w:ascii="Times New Roman" w:eastAsia="Batang" w:hAnsi="Times New Roman" w:cs="Times New Roman"/>
                <w:lang w:eastAsia="en-US"/>
              </w:rPr>
              <w:t xml:space="preserve"> de Arthur C. Clarke. </w:t>
            </w:r>
          </w:p>
          <w:p w14:paraId="63700FAB" w14:textId="77777777" w:rsidR="003A2710" w:rsidRPr="00352373" w:rsidRDefault="003A2710" w:rsidP="00E65E15">
            <w:pPr>
              <w:rPr>
                <w:rFonts w:ascii="Times New Roman" w:eastAsia="Batang" w:hAnsi="Times New Roman" w:cs="Times New Roman"/>
                <w:lang w:eastAsia="en-US"/>
              </w:rPr>
            </w:pPr>
            <w:r w:rsidRPr="00352373">
              <w:rPr>
                <w:rFonts w:ascii="Times New Roman" w:eastAsia="Batang" w:hAnsi="Times New Roman" w:cs="Times New Roman"/>
                <w:bCs/>
                <w:i/>
                <w:lang w:eastAsia="en-US"/>
              </w:rPr>
              <w:t>Robbie</w:t>
            </w:r>
            <w:r w:rsidRPr="00352373">
              <w:rPr>
                <w:rFonts w:ascii="Times New Roman" w:eastAsia="Batang" w:hAnsi="Times New Roman" w:cs="Times New Roman"/>
                <w:lang w:eastAsia="en-US"/>
              </w:rPr>
              <w:t> de Isaac Asimov.</w:t>
            </w:r>
          </w:p>
          <w:p w14:paraId="5D16010A" w14:textId="77777777" w:rsidR="0058074D" w:rsidRPr="00352373" w:rsidRDefault="0058074D" w:rsidP="00884DD7">
            <w:pPr>
              <w:rPr>
                <w:rFonts w:ascii="Times New Roman" w:eastAsia="Batang" w:hAnsi="Times New Roman" w:cs="Times New Roman"/>
                <w:lang w:eastAsia="en-US"/>
              </w:rPr>
            </w:pPr>
          </w:p>
        </w:tc>
      </w:tr>
      <w:tr w:rsidR="001F033F" w:rsidRPr="00352373" w14:paraId="74EF07AC" w14:textId="77777777">
        <w:trPr>
          <w:trHeight w:val="1077"/>
        </w:trPr>
        <w:tc>
          <w:tcPr>
            <w:tcW w:w="2799"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273E12B9" w14:textId="77777777" w:rsidR="001F033F"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w:t>
            </w:r>
            <w:r w:rsidR="00E65E15" w:rsidRPr="00352373">
              <w:rPr>
                <w:rFonts w:ascii="Times New Roman" w:eastAsia="Batang" w:hAnsi="Times New Roman" w:cs="Times New Roman"/>
                <w:b/>
                <w:lang w:eastAsia="en-US"/>
              </w:rPr>
              <w:t>s</w:t>
            </w:r>
            <w:r w:rsidRPr="00352373">
              <w:rPr>
                <w:rFonts w:ascii="Times New Roman" w:eastAsia="Batang" w:hAnsi="Times New Roman" w:cs="Times New Roman"/>
                <w:b/>
                <w:lang w:eastAsia="en-US"/>
              </w:rPr>
              <w:t xml:space="preserve"> realista</w:t>
            </w:r>
            <w:r w:rsidR="00E65E15" w:rsidRPr="00352373">
              <w:rPr>
                <w:rFonts w:ascii="Times New Roman" w:eastAsia="Batang" w:hAnsi="Times New Roman" w:cs="Times New Roman"/>
                <w:b/>
                <w:lang w:eastAsia="en-US"/>
              </w:rPr>
              <w:t>s</w:t>
            </w:r>
          </w:p>
        </w:tc>
        <w:tc>
          <w:tcPr>
            <w:tcW w:w="3827"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136102C0" w14:textId="57B29D37" w:rsidR="001F033F" w:rsidRPr="00352373" w:rsidRDefault="00E65E15" w:rsidP="00E65E15">
            <w:pPr>
              <w:rPr>
                <w:rFonts w:ascii="Times New Roman" w:eastAsia="Batang" w:hAnsi="Times New Roman" w:cs="Times New Roman"/>
                <w:lang w:eastAsia="en-US"/>
              </w:rPr>
            </w:pPr>
            <w:r w:rsidRPr="00352373">
              <w:rPr>
                <w:rFonts w:ascii="Times New Roman" w:eastAsia="Batang" w:hAnsi="Times New Roman" w:cs="Times New Roman"/>
                <w:lang w:eastAsia="en-US"/>
              </w:rPr>
              <w:t>Conectan al lector con la realidad,</w:t>
            </w:r>
            <w:r w:rsidR="009D4890">
              <w:rPr>
                <w:rFonts w:ascii="Times New Roman" w:eastAsia="Batang" w:hAnsi="Times New Roman" w:cs="Times New Roman"/>
                <w:lang w:eastAsia="en-US"/>
              </w:rPr>
              <w:t xml:space="preserve"> con situaciones posibles en ell</w:t>
            </w:r>
            <w:r w:rsidRPr="00352373">
              <w:rPr>
                <w:rFonts w:ascii="Times New Roman" w:eastAsia="Batang" w:hAnsi="Times New Roman" w:cs="Times New Roman"/>
                <w:lang w:eastAsia="en-US"/>
              </w:rPr>
              <w:t xml:space="preserve">a. En otras palabras, sus autores se apoyan en hechos de la vida cotidiana para construir las historias. </w:t>
            </w:r>
          </w:p>
        </w:tc>
        <w:tc>
          <w:tcPr>
            <w:tcW w:w="3260" w:type="dxa"/>
            <w:tcBorders>
              <w:top w:val="single" w:sz="4" w:space="0" w:color="auto"/>
              <w:left w:val="single" w:sz="6" w:space="0" w:color="auto"/>
              <w:bottom w:val="single" w:sz="4" w:space="0" w:color="auto"/>
              <w:right w:val="single" w:sz="6" w:space="0" w:color="auto"/>
            </w:tcBorders>
            <w:shd w:val="clear" w:color="auto" w:fill="FFFFFF"/>
            <w:tcMar>
              <w:top w:w="75" w:type="dxa"/>
              <w:left w:w="105" w:type="dxa"/>
              <w:bottom w:w="60" w:type="dxa"/>
              <w:right w:w="105" w:type="dxa"/>
            </w:tcMar>
            <w:vAlign w:val="center"/>
          </w:tcPr>
          <w:p w14:paraId="0BB3346E" w14:textId="4F62DEE0" w:rsidR="001F033F" w:rsidRPr="00352373" w:rsidRDefault="005B2A7A" w:rsidP="00884DD7">
            <w:pPr>
              <w:rPr>
                <w:rFonts w:ascii="Times New Roman" w:eastAsia="Batang" w:hAnsi="Times New Roman" w:cs="Times New Roman"/>
                <w:lang w:eastAsia="en-US"/>
              </w:rPr>
            </w:pPr>
            <w:r w:rsidRPr="00352373">
              <w:rPr>
                <w:rFonts w:ascii="Times New Roman" w:eastAsia="Batang" w:hAnsi="Times New Roman" w:cs="Times New Roman"/>
                <w:i/>
                <w:lang w:eastAsia="en-US"/>
              </w:rPr>
              <w:t>Un viaje de novios, La tristeza</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 xml:space="preserve">La mujer del boticario </w:t>
            </w:r>
            <w:r w:rsidRPr="00F06F42">
              <w:rPr>
                <w:rFonts w:ascii="Times New Roman" w:eastAsia="Batang" w:hAnsi="Times New Roman" w:cs="Times New Roman"/>
                <w:lang w:eastAsia="en-US"/>
              </w:rPr>
              <w:t>de</w:t>
            </w:r>
            <w:r w:rsidRPr="00352373">
              <w:rPr>
                <w:rFonts w:ascii="Times New Roman" w:eastAsia="Batang" w:hAnsi="Times New Roman" w:cs="Times New Roman"/>
                <w:lang w:eastAsia="en-US"/>
              </w:rPr>
              <w:t xml:space="preserve"> Ant</w:t>
            </w:r>
            <w:ins w:id="88" w:author="Luis Felipe Pertuz Urrego" w:date="2015-03-01T20:01:00Z">
              <w:r w:rsidR="00F06F42">
                <w:rPr>
                  <w:rFonts w:ascii="Times New Roman" w:eastAsia="Batang" w:hAnsi="Times New Roman" w:cs="Times New Roman"/>
                  <w:lang w:eastAsia="en-US"/>
                </w:rPr>
                <w:t>ó</w:t>
              </w:r>
            </w:ins>
            <w:r w:rsidRPr="00352373">
              <w:rPr>
                <w:rFonts w:ascii="Times New Roman" w:eastAsia="Batang" w:hAnsi="Times New Roman" w:cs="Times New Roman"/>
                <w:lang w:eastAsia="en-US"/>
              </w:rPr>
              <w:t xml:space="preserve">n </w:t>
            </w:r>
            <w:proofErr w:type="spellStart"/>
            <w:r w:rsidRPr="00352373">
              <w:rPr>
                <w:rFonts w:ascii="Times New Roman" w:eastAsia="Batang" w:hAnsi="Times New Roman" w:cs="Times New Roman"/>
                <w:lang w:eastAsia="en-US"/>
              </w:rPr>
              <w:t>Ch</w:t>
            </w:r>
            <w:ins w:id="89" w:author="Luis Felipe Pertuz Urrego" w:date="2015-03-01T20:01:00Z">
              <w:r w:rsidR="00F06F42">
                <w:rPr>
                  <w:rFonts w:ascii="Times New Roman" w:eastAsia="Batang" w:hAnsi="Times New Roman" w:cs="Times New Roman"/>
                  <w:lang w:eastAsia="en-US"/>
                </w:rPr>
                <w:t>é</w:t>
              </w:r>
            </w:ins>
            <w:r w:rsidRPr="00352373">
              <w:rPr>
                <w:rFonts w:ascii="Times New Roman" w:eastAsia="Batang" w:hAnsi="Times New Roman" w:cs="Times New Roman"/>
                <w:lang w:eastAsia="en-US"/>
              </w:rPr>
              <w:t>jov</w:t>
            </w:r>
            <w:proofErr w:type="spellEnd"/>
            <w:r w:rsidRPr="00352373">
              <w:rPr>
                <w:rFonts w:ascii="Times New Roman" w:eastAsia="Batang" w:hAnsi="Times New Roman" w:cs="Times New Roman"/>
                <w:lang w:eastAsia="en-US"/>
              </w:rPr>
              <w:t xml:space="preserve">. </w:t>
            </w:r>
          </w:p>
        </w:tc>
      </w:tr>
      <w:tr w:rsidR="001F033F" w:rsidRPr="00352373" w14:paraId="4BF79218" w14:textId="77777777">
        <w:trPr>
          <w:trHeight w:val="512"/>
        </w:trPr>
        <w:tc>
          <w:tcPr>
            <w:tcW w:w="2799"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110635AB" w14:textId="77777777" w:rsidR="001F033F" w:rsidRPr="00352373" w:rsidRDefault="001F033F" w:rsidP="00884DD7">
            <w:pPr>
              <w:rPr>
                <w:rFonts w:ascii="Times New Roman" w:eastAsia="Batang" w:hAnsi="Times New Roman" w:cs="Times New Roman"/>
                <w:b/>
                <w:lang w:eastAsia="en-US"/>
              </w:rPr>
            </w:pPr>
            <w:r w:rsidRPr="00352373">
              <w:rPr>
                <w:rFonts w:ascii="Times New Roman" w:eastAsia="Batang" w:hAnsi="Times New Roman" w:cs="Times New Roman"/>
                <w:b/>
                <w:lang w:eastAsia="en-US"/>
              </w:rPr>
              <w:t>Cuento</w:t>
            </w:r>
            <w:r w:rsidR="00E65E15" w:rsidRPr="00352373">
              <w:rPr>
                <w:rFonts w:ascii="Times New Roman" w:eastAsia="Batang" w:hAnsi="Times New Roman" w:cs="Times New Roman"/>
                <w:b/>
                <w:lang w:eastAsia="en-US"/>
              </w:rPr>
              <w:t>s</w:t>
            </w:r>
            <w:r w:rsidRPr="00352373">
              <w:rPr>
                <w:rFonts w:ascii="Times New Roman" w:eastAsia="Batang" w:hAnsi="Times New Roman" w:cs="Times New Roman"/>
                <w:b/>
                <w:lang w:eastAsia="en-US"/>
              </w:rPr>
              <w:t xml:space="preserve"> de </w:t>
            </w:r>
            <w:r w:rsidR="005B2A7A" w:rsidRPr="00352373">
              <w:rPr>
                <w:rFonts w:ascii="Times New Roman" w:eastAsia="Batang" w:hAnsi="Times New Roman" w:cs="Times New Roman"/>
                <w:b/>
                <w:lang w:eastAsia="en-US"/>
              </w:rPr>
              <w:t xml:space="preserve">terror y </w:t>
            </w:r>
            <w:r w:rsidRPr="00352373">
              <w:rPr>
                <w:rFonts w:ascii="Times New Roman" w:eastAsia="Batang" w:hAnsi="Times New Roman" w:cs="Times New Roman"/>
                <w:b/>
                <w:lang w:eastAsia="en-US"/>
              </w:rPr>
              <w:t xml:space="preserve">misterio </w:t>
            </w:r>
          </w:p>
        </w:tc>
        <w:tc>
          <w:tcPr>
            <w:tcW w:w="3827"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36458F0E" w14:textId="77777777" w:rsidR="001F033F" w:rsidRPr="00352373" w:rsidRDefault="001F033F" w:rsidP="00884DD7">
            <w:pPr>
              <w:rPr>
                <w:rFonts w:ascii="Times New Roman" w:eastAsia="Batang" w:hAnsi="Times New Roman" w:cs="Times New Roman"/>
                <w:lang w:eastAsia="en-US"/>
              </w:rPr>
            </w:pPr>
            <w:r w:rsidRPr="00352373">
              <w:rPr>
                <w:rFonts w:ascii="Times New Roman" w:eastAsia="Batang" w:hAnsi="Times New Roman" w:cs="Times New Roman"/>
                <w:lang w:eastAsia="en-US"/>
              </w:rPr>
              <w:t>Incluyen situaciones extraordinarias</w:t>
            </w:r>
            <w:r w:rsidR="005B2A7A" w:rsidRPr="00352373">
              <w:rPr>
                <w:rFonts w:ascii="Times New Roman" w:eastAsia="Batang" w:hAnsi="Times New Roman" w:cs="Times New Roman"/>
                <w:lang w:eastAsia="en-US"/>
              </w:rPr>
              <w:t xml:space="preserve"> y buscan producir en el lector sentimientos como el miedo o el horror. </w:t>
            </w:r>
          </w:p>
        </w:tc>
        <w:tc>
          <w:tcPr>
            <w:tcW w:w="3260" w:type="dxa"/>
            <w:tcBorders>
              <w:top w:val="single" w:sz="4"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tcPr>
          <w:p w14:paraId="258DCCD3" w14:textId="77777777" w:rsidR="001F033F" w:rsidRPr="00352373" w:rsidRDefault="001F033F" w:rsidP="00884DD7">
            <w:pPr>
              <w:rPr>
                <w:rFonts w:ascii="Times New Roman" w:eastAsia="Batang" w:hAnsi="Times New Roman" w:cs="Times New Roman"/>
                <w:lang w:eastAsia="en-US"/>
              </w:rPr>
            </w:pPr>
            <w:r w:rsidRPr="00352373">
              <w:rPr>
                <w:rFonts w:ascii="Times New Roman" w:eastAsia="Batang" w:hAnsi="Times New Roman" w:cs="Times New Roman"/>
                <w:i/>
                <w:lang w:eastAsia="en-US"/>
              </w:rPr>
              <w:t>El gato negro, El entierro prematuro</w:t>
            </w:r>
            <w:r w:rsidRPr="00352373">
              <w:rPr>
                <w:rFonts w:ascii="Times New Roman" w:eastAsia="Batang" w:hAnsi="Times New Roman" w:cs="Times New Roman"/>
                <w:lang w:eastAsia="en-US"/>
              </w:rPr>
              <w:t xml:space="preserve"> y </w:t>
            </w:r>
            <w:r w:rsidRPr="00352373">
              <w:rPr>
                <w:rFonts w:ascii="Times New Roman" w:eastAsia="Batang" w:hAnsi="Times New Roman" w:cs="Times New Roman"/>
                <w:i/>
                <w:lang w:eastAsia="en-US"/>
              </w:rPr>
              <w:t xml:space="preserve">La caída de la casa Usher </w:t>
            </w:r>
            <w:r w:rsidRPr="00352373">
              <w:rPr>
                <w:rFonts w:ascii="Times New Roman" w:eastAsia="Batang" w:hAnsi="Times New Roman" w:cs="Times New Roman"/>
                <w:lang w:eastAsia="en-US"/>
              </w:rPr>
              <w:t xml:space="preserve">de Edgar Allan Poe. </w:t>
            </w:r>
          </w:p>
        </w:tc>
      </w:tr>
    </w:tbl>
    <w:p w14:paraId="73AC7B95" w14:textId="77777777" w:rsidR="00502C72" w:rsidRPr="00352373" w:rsidRDefault="00502C72" w:rsidP="00E22DE9">
      <w:pPr>
        <w:numPr>
          <w:ilvl w:val="0"/>
          <w:numId w:val="8"/>
        </w:numPr>
        <w:pBdr>
          <w:top w:val="single" w:sz="6" w:space="0" w:color="FFFFFF"/>
        </w:pBdr>
        <w:shd w:val="clear" w:color="auto" w:fill="FFFFFF"/>
        <w:ind w:left="90"/>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455"/>
        <w:gridCol w:w="6259"/>
      </w:tblGrid>
      <w:tr w:rsidR="00776433" w:rsidRPr="00352373" w14:paraId="20558BA6" w14:textId="77777777">
        <w:tc>
          <w:tcPr>
            <w:tcW w:w="9033" w:type="dxa"/>
            <w:gridSpan w:val="2"/>
            <w:shd w:val="clear" w:color="auto" w:fill="000000" w:themeFill="text1"/>
          </w:tcPr>
          <w:p w14:paraId="3B0DED4E" w14:textId="77777777" w:rsidR="00776433" w:rsidRPr="00352373" w:rsidRDefault="00776433" w:rsidP="00FF472C">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776433" w:rsidRPr="00352373" w14:paraId="6DD133CF" w14:textId="77777777">
        <w:tc>
          <w:tcPr>
            <w:tcW w:w="2518" w:type="dxa"/>
          </w:tcPr>
          <w:p w14:paraId="0CDB2FA2" w14:textId="77777777" w:rsidR="00776433" w:rsidRPr="00352373" w:rsidRDefault="00776433" w:rsidP="00FF472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FBF0289" w14:textId="67D047C6" w:rsidR="00776433" w:rsidRPr="00352373" w:rsidRDefault="00776433" w:rsidP="00FF472C">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sidR="00E34694" w:rsidRPr="00352373">
              <w:rPr>
                <w:rFonts w:ascii="Times New Roman" w:eastAsia="Batang" w:hAnsi="Times New Roman" w:cs="Times New Roman"/>
                <w:color w:val="000000"/>
                <w:sz w:val="24"/>
                <w:szCs w:val="24"/>
              </w:rPr>
              <w:t>7</w:t>
            </w:r>
            <w:r w:rsidRPr="00352373">
              <w:rPr>
                <w:rFonts w:ascii="Times New Roman" w:eastAsia="Batang" w:hAnsi="Times New Roman" w:cs="Times New Roman"/>
                <w:color w:val="000000"/>
                <w:sz w:val="24"/>
                <w:szCs w:val="24"/>
              </w:rPr>
              <w:t>0</w:t>
            </w:r>
          </w:p>
        </w:tc>
      </w:tr>
      <w:tr w:rsidR="00776433" w:rsidRPr="00352373" w14:paraId="13B4B704" w14:textId="77777777">
        <w:tc>
          <w:tcPr>
            <w:tcW w:w="2518" w:type="dxa"/>
          </w:tcPr>
          <w:p w14:paraId="0DBD7793"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8A1011E"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Las clases de cuentos </w:t>
            </w:r>
          </w:p>
        </w:tc>
      </w:tr>
      <w:tr w:rsidR="00776433" w:rsidRPr="00352373" w14:paraId="4588C3BD" w14:textId="77777777">
        <w:tc>
          <w:tcPr>
            <w:tcW w:w="2518" w:type="dxa"/>
          </w:tcPr>
          <w:p w14:paraId="16DDC323"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493CF69" w14:textId="77777777" w:rsidR="00776433" w:rsidRPr="00352373" w:rsidRDefault="00776433" w:rsidP="00FF472C">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identificar las características de las diferentes clases de cuentos</w:t>
            </w:r>
          </w:p>
        </w:tc>
      </w:tr>
    </w:tbl>
    <w:p w14:paraId="2ACA0646" w14:textId="77777777" w:rsidR="00DE255C" w:rsidRPr="00352373" w:rsidRDefault="00DE255C" w:rsidP="003F7F19">
      <w:pPr>
        <w:shd w:val="clear" w:color="auto" w:fill="FFFFFF"/>
        <w:spacing w:line="345" w:lineRule="atLeast"/>
        <w:rPr>
          <w:rFonts w:ascii="Times New Roman" w:eastAsia="Batang" w:hAnsi="Times New Roman" w:cs="Times New Roman"/>
          <w:lang w:val="es-ES"/>
        </w:rPr>
      </w:pPr>
    </w:p>
    <w:p w14:paraId="235F7264" w14:textId="77777777" w:rsidR="00776433" w:rsidRPr="00352373" w:rsidRDefault="00776433" w:rsidP="003F7F19">
      <w:pPr>
        <w:shd w:val="clear" w:color="auto" w:fill="FFFFFF"/>
        <w:spacing w:line="345" w:lineRule="atLeast"/>
        <w:rPr>
          <w:rFonts w:ascii="Times New Roman" w:eastAsia="Batang" w:hAnsi="Times New Roman" w:cs="Times New Roman"/>
          <w:lang w:val="es-ES"/>
        </w:rPr>
      </w:pPr>
    </w:p>
    <w:tbl>
      <w:tblPr>
        <w:tblStyle w:val="Tablaconcuadrcula"/>
        <w:tblW w:w="8714" w:type="dxa"/>
        <w:tblLook w:val="04A0" w:firstRow="1" w:lastRow="0" w:firstColumn="1" w:lastColumn="0" w:noHBand="0" w:noVBand="1"/>
      </w:tblPr>
      <w:tblGrid>
        <w:gridCol w:w="2448"/>
        <w:gridCol w:w="6266"/>
      </w:tblGrid>
      <w:tr w:rsidR="00DE255C" w:rsidRPr="00352373" w14:paraId="5B62E49A" w14:textId="77777777">
        <w:tc>
          <w:tcPr>
            <w:tcW w:w="8714" w:type="dxa"/>
            <w:gridSpan w:val="2"/>
            <w:shd w:val="clear" w:color="auto" w:fill="0D0D0D" w:themeFill="text1" w:themeFillTint="F2"/>
          </w:tcPr>
          <w:p w14:paraId="1FB41A55" w14:textId="77777777" w:rsidR="00DE255C" w:rsidRPr="00352373" w:rsidRDefault="00DE255C" w:rsidP="00DE255C">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DE255C" w:rsidRPr="00352373" w14:paraId="17E5258A" w14:textId="77777777">
        <w:tc>
          <w:tcPr>
            <w:tcW w:w="2448" w:type="dxa"/>
          </w:tcPr>
          <w:p w14:paraId="7BE8CAD9" w14:textId="77777777" w:rsidR="00DE255C" w:rsidRPr="00352373" w:rsidRDefault="00DE255C" w:rsidP="00DE255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2CBADE0B" w14:textId="656179F2" w:rsidR="00DE255C" w:rsidRPr="00352373" w:rsidRDefault="00DE255C" w:rsidP="00DE255C">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LE_05_01_IMG03</w:t>
            </w:r>
          </w:p>
        </w:tc>
      </w:tr>
      <w:tr w:rsidR="00DE255C" w:rsidRPr="00352373" w14:paraId="7D66E7F7" w14:textId="77777777">
        <w:tc>
          <w:tcPr>
            <w:tcW w:w="2448" w:type="dxa"/>
          </w:tcPr>
          <w:p w14:paraId="4CDDD4EE"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753E9855" w14:textId="77777777" w:rsidR="00DE255C" w:rsidRPr="00352373" w:rsidRDefault="00DE255C" w:rsidP="00DE255C">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Edgar Allan Poe </w:t>
            </w:r>
          </w:p>
        </w:tc>
      </w:tr>
      <w:tr w:rsidR="00DE255C" w:rsidRPr="00352373" w14:paraId="7973E807" w14:textId="77777777">
        <w:tc>
          <w:tcPr>
            <w:tcW w:w="2448" w:type="dxa"/>
          </w:tcPr>
          <w:p w14:paraId="6FDDEEEE"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30241893" w14:textId="77777777" w:rsidR="00DE255C" w:rsidRPr="00352373" w:rsidRDefault="005D08EA" w:rsidP="00DE255C">
            <w:pPr>
              <w:shd w:val="clear" w:color="auto" w:fill="FFFFFF"/>
              <w:spacing w:line="345" w:lineRule="atLeast"/>
              <w:rPr>
                <w:rFonts w:ascii="Times New Roman" w:eastAsia="Batang" w:hAnsi="Times New Roman" w:cs="Times New Roman"/>
                <w:sz w:val="24"/>
                <w:szCs w:val="24"/>
                <w:lang w:val="es-ES"/>
              </w:rPr>
            </w:pPr>
            <w:hyperlink r:id="rId11" w:history="1">
              <w:r w:rsidR="00DE255C" w:rsidRPr="00352373">
                <w:rPr>
                  <w:rFonts w:ascii="Times New Roman" w:eastAsia="Batang" w:hAnsi="Times New Roman" w:cs="Times New Roman"/>
                  <w:sz w:val="24"/>
                  <w:szCs w:val="24"/>
                  <w:lang w:val="es-ES"/>
                </w:rPr>
                <w:t>118715260</w:t>
              </w:r>
            </w:hyperlink>
          </w:p>
          <w:p w14:paraId="73CF7978" w14:textId="77777777" w:rsidR="00DE255C" w:rsidRPr="00352373" w:rsidRDefault="00DE255C" w:rsidP="00DE255C">
            <w:pPr>
              <w:shd w:val="clear" w:color="auto" w:fill="FFFFFF"/>
              <w:spacing w:after="120"/>
              <w:outlineLvl w:val="3"/>
              <w:rPr>
                <w:rFonts w:ascii="Times New Roman" w:eastAsia="Batang" w:hAnsi="Times New Roman" w:cs="Times New Roman"/>
                <w:color w:val="000000"/>
                <w:sz w:val="24"/>
                <w:szCs w:val="24"/>
              </w:rPr>
            </w:pPr>
          </w:p>
        </w:tc>
      </w:tr>
      <w:tr w:rsidR="00DE255C" w:rsidRPr="00352373" w14:paraId="2C635B97" w14:textId="77777777">
        <w:tc>
          <w:tcPr>
            <w:tcW w:w="2448" w:type="dxa"/>
          </w:tcPr>
          <w:p w14:paraId="6E99430F"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08AE93A8" w14:textId="77777777" w:rsidR="00DE255C" w:rsidRPr="00352373" w:rsidRDefault="00DE255C" w:rsidP="00DE255C">
            <w:pPr>
              <w:rPr>
                <w:rFonts w:ascii="Times New Roman" w:eastAsia="Batang" w:hAnsi="Times New Roman" w:cs="Times New Roman"/>
                <w:color w:val="000000"/>
                <w:sz w:val="24"/>
                <w:szCs w:val="24"/>
              </w:rPr>
            </w:pPr>
            <w:r w:rsidRPr="00352373">
              <w:rPr>
                <w:rFonts w:ascii="Times New Roman" w:eastAsia="Batang" w:hAnsi="Times New Roman" w:cs="Times New Roman"/>
                <w:sz w:val="24"/>
                <w:szCs w:val="24"/>
              </w:rPr>
              <w:t xml:space="preserve">Edgar Allan Poe (1809-1849) es reconocido en la historia de la literatura como uno de los maestros del cuento. Sus relatos </w:t>
            </w:r>
            <w:r w:rsidRPr="00352373">
              <w:rPr>
                <w:rFonts w:ascii="Times New Roman" w:eastAsia="Batang" w:hAnsi="Times New Roman" w:cs="Times New Roman"/>
                <w:sz w:val="24"/>
                <w:szCs w:val="24"/>
              </w:rPr>
              <w:lastRenderedPageBreak/>
              <w:t xml:space="preserve">de terror siguen captando la atención de muchos lectores de diferentes edades. </w:t>
            </w:r>
          </w:p>
        </w:tc>
      </w:tr>
    </w:tbl>
    <w:p w14:paraId="7ABD753C" w14:textId="77777777" w:rsidR="001F033F" w:rsidRPr="00352373" w:rsidRDefault="001F033F" w:rsidP="003F7F19">
      <w:pPr>
        <w:shd w:val="clear" w:color="auto" w:fill="FFFFFF"/>
        <w:spacing w:line="345" w:lineRule="atLeast"/>
        <w:rPr>
          <w:rFonts w:ascii="Times New Roman" w:eastAsia="Batang" w:hAnsi="Times New Roman" w:cs="Times New Roman"/>
          <w:color w:val="333333"/>
        </w:rPr>
      </w:pPr>
    </w:p>
    <w:p w14:paraId="514786A4" w14:textId="77777777" w:rsidR="00776433" w:rsidRPr="00352373" w:rsidRDefault="00776433" w:rsidP="00AE3202">
      <w:pPr>
        <w:pBdr>
          <w:top w:val="single" w:sz="6" w:space="0" w:color="FFFFFF"/>
        </w:pBdr>
        <w:shd w:val="clear" w:color="auto" w:fill="FFFFFF"/>
        <w:ind w:left="90"/>
        <w:rPr>
          <w:rFonts w:ascii="Times New Roman" w:eastAsia="Batang" w:hAnsi="Times New Roman" w:cs="Times New Roman"/>
          <w:color w:val="FFFFFF"/>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2.2 </w:t>
      </w:r>
      <w:r w:rsidR="00FF472C" w:rsidRPr="00352373">
        <w:rPr>
          <w:rFonts w:ascii="Times New Roman" w:eastAsia="Batang" w:hAnsi="Times New Roman" w:cs="Times New Roman"/>
          <w:b/>
        </w:rPr>
        <w:t xml:space="preserve">El </w:t>
      </w:r>
      <w:proofErr w:type="spellStart"/>
      <w:r w:rsidR="00FF472C" w:rsidRPr="00352373">
        <w:rPr>
          <w:rFonts w:ascii="Times New Roman" w:eastAsia="Batang" w:hAnsi="Times New Roman" w:cs="Times New Roman"/>
          <w:b/>
        </w:rPr>
        <w:t>microcuento</w:t>
      </w:r>
      <w:proofErr w:type="spellEnd"/>
      <w:r w:rsidR="00FF472C" w:rsidRPr="00352373">
        <w:rPr>
          <w:rFonts w:ascii="Times New Roman" w:eastAsia="Batang" w:hAnsi="Times New Roman" w:cs="Times New Roman"/>
          <w:b/>
        </w:rPr>
        <w:t xml:space="preserve"> </w:t>
      </w:r>
    </w:p>
    <w:p w14:paraId="4005278E" w14:textId="77777777" w:rsidR="00EF736A" w:rsidRPr="00352373" w:rsidRDefault="00EF736A" w:rsidP="005859FA">
      <w:pPr>
        <w:pBdr>
          <w:top w:val="single" w:sz="6" w:space="0" w:color="FFFFFF"/>
        </w:pBdr>
        <w:shd w:val="clear" w:color="auto" w:fill="FFFFFF"/>
        <w:ind w:left="90"/>
        <w:rPr>
          <w:rFonts w:ascii="Times New Roman" w:eastAsia="Batang" w:hAnsi="Times New Roman" w:cs="Times New Roman"/>
          <w:color w:val="FFFFFF"/>
        </w:rPr>
      </w:pPr>
    </w:p>
    <w:p w14:paraId="20CB5498" w14:textId="1F0D285F" w:rsidR="00FF472C" w:rsidRPr="00352373" w:rsidRDefault="00E271CC" w:rsidP="00FF472C">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El </w:t>
      </w:r>
      <w:r w:rsidRPr="00352373">
        <w:rPr>
          <w:rFonts w:ascii="Times New Roman" w:eastAsia="Batang" w:hAnsi="Times New Roman" w:cs="Times New Roman"/>
          <w:b/>
          <w:lang w:val="es-ES"/>
        </w:rPr>
        <w:t>microcuento</w:t>
      </w:r>
      <w:r w:rsidRPr="00352373">
        <w:rPr>
          <w:rFonts w:ascii="Times New Roman" w:eastAsia="Batang" w:hAnsi="Times New Roman" w:cs="Times New Roman"/>
          <w:lang w:val="es-ES"/>
        </w:rPr>
        <w:t xml:space="preserve"> es una </w:t>
      </w:r>
      <w:r w:rsidR="00EF736A" w:rsidRPr="00352373">
        <w:rPr>
          <w:rFonts w:ascii="Times New Roman" w:eastAsia="Batang" w:hAnsi="Times New Roman" w:cs="Times New Roman"/>
          <w:lang w:val="es-ES"/>
        </w:rPr>
        <w:t xml:space="preserve">narración de brevedad extrema </w:t>
      </w:r>
      <w:r w:rsidRPr="00352373">
        <w:rPr>
          <w:rFonts w:ascii="Times New Roman" w:eastAsia="Batang" w:hAnsi="Times New Roman" w:cs="Times New Roman"/>
          <w:lang w:val="es-ES"/>
        </w:rPr>
        <w:t>que presenta un juego</w:t>
      </w:r>
      <w:r w:rsidR="00EF736A" w:rsidRPr="00352373">
        <w:rPr>
          <w:rFonts w:ascii="Times New Roman" w:eastAsia="Batang" w:hAnsi="Times New Roman" w:cs="Times New Roman"/>
          <w:lang w:val="es-ES"/>
        </w:rPr>
        <w:t xml:space="preserve"> de palabras y exige, en alto grado, la participación del lector para imaginar y comprender la situación a la que se hace referencia. Uno de sus propósitos principales consiste en causar asombro e incertidumbre, para ello, se vale de finales abiertos o inconclusos.  </w:t>
      </w:r>
    </w:p>
    <w:p w14:paraId="396DDD91" w14:textId="77777777" w:rsidR="009D4890" w:rsidRDefault="009D4890" w:rsidP="00FF472C">
      <w:pPr>
        <w:shd w:val="clear" w:color="auto" w:fill="FFFFFF"/>
        <w:spacing w:line="345" w:lineRule="atLeast"/>
        <w:rPr>
          <w:rFonts w:ascii="Times New Roman" w:eastAsia="Batang" w:hAnsi="Times New Roman" w:cs="Times New Roman"/>
          <w:lang w:val="es-ES"/>
        </w:rPr>
      </w:pPr>
    </w:p>
    <w:p w14:paraId="472E1D8A" w14:textId="77777777" w:rsidR="00E271CC" w:rsidRPr="00352373" w:rsidRDefault="007B1513" w:rsidP="00FF472C">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Generalmente, esta clase de relato</w:t>
      </w:r>
      <w:r w:rsidR="00EF736A" w:rsidRPr="00352373">
        <w:rPr>
          <w:rFonts w:ascii="Times New Roman" w:eastAsia="Batang" w:hAnsi="Times New Roman" w:cs="Times New Roman"/>
          <w:lang w:val="es-ES"/>
        </w:rPr>
        <w:t xml:space="preserve"> suele presentar un solo personaje, una sola atmósfera y un único hecho. Analiza algunos ejemplos. </w:t>
      </w:r>
    </w:p>
    <w:p w14:paraId="4F3007D4" w14:textId="77777777" w:rsidR="007B1513" w:rsidRPr="00352373" w:rsidRDefault="007B1513" w:rsidP="00FF472C">
      <w:pPr>
        <w:shd w:val="clear" w:color="auto" w:fill="FFFFFF"/>
        <w:spacing w:line="345" w:lineRule="atLeast"/>
        <w:rPr>
          <w:rFonts w:ascii="Times New Roman" w:eastAsia="Batang" w:hAnsi="Times New Roman" w:cs="Times New Roman"/>
          <w:lang w:val="es-ES"/>
        </w:rPr>
      </w:pPr>
    </w:p>
    <w:p w14:paraId="00A941E9" w14:textId="77777777" w:rsidR="00FF472C" w:rsidRPr="00352373" w:rsidRDefault="00FF472C" w:rsidP="00FF472C">
      <w:pPr>
        <w:shd w:val="clear" w:color="auto" w:fill="FFFFFF"/>
        <w:spacing w:line="345" w:lineRule="atLeast"/>
        <w:rPr>
          <w:rFonts w:ascii="Times New Roman" w:eastAsia="Batang" w:hAnsi="Times New Roman" w:cs="Times New Roman"/>
          <w:b/>
          <w:lang w:val="es-ES"/>
        </w:rPr>
      </w:pPr>
      <w:r w:rsidRPr="00352373">
        <w:rPr>
          <w:rFonts w:ascii="Times New Roman" w:eastAsia="Batang" w:hAnsi="Times New Roman" w:cs="Times New Roman"/>
          <w:b/>
          <w:lang w:val="es-ES"/>
        </w:rPr>
        <w:t>El sueño del rey</w:t>
      </w:r>
    </w:p>
    <w:p w14:paraId="78523EB7" w14:textId="56D274B1" w:rsidR="00FF472C" w:rsidRPr="00352373" w:rsidRDefault="00E77F18" w:rsidP="00FF472C">
      <w:pPr>
        <w:shd w:val="clear" w:color="auto" w:fill="FFFFFF"/>
        <w:spacing w:line="345" w:lineRule="atLeast"/>
        <w:rPr>
          <w:rFonts w:ascii="Times New Roman" w:eastAsia="Batang" w:hAnsi="Times New Roman" w:cs="Times New Roman"/>
        </w:rPr>
      </w:pPr>
      <w:ins w:id="90" w:author="Luis Felipe Pertuz Urrego" w:date="2015-02-28T22:58:00Z">
        <w:r>
          <w:rPr>
            <w:rFonts w:ascii="Times New Roman" w:eastAsia="Batang" w:hAnsi="Times New Roman" w:cs="Times New Roman"/>
            <w:lang w:val="es-ES"/>
          </w:rPr>
          <w:sym w:font="Symbol" w:char="F02D"/>
        </w:r>
        <w:r>
          <w:rPr>
            <w:rFonts w:ascii="Times New Roman" w:eastAsia="Batang" w:hAnsi="Times New Roman" w:cs="Times New Roman"/>
            <w:lang w:val="es-ES"/>
          </w:rPr>
          <w:t xml:space="preserve"> </w:t>
        </w:r>
      </w:ins>
      <w:r w:rsidR="00FF472C" w:rsidRPr="00352373">
        <w:rPr>
          <w:rFonts w:ascii="Times New Roman" w:eastAsia="Batang" w:hAnsi="Times New Roman" w:cs="Times New Roman"/>
        </w:rPr>
        <w:t>Ahora está soñando. ¿Con quién sueña? ¿Lo sabes?</w:t>
      </w:r>
    </w:p>
    <w:p w14:paraId="063CDFBB" w14:textId="62D37C45" w:rsidR="00FF472C" w:rsidRPr="00352373" w:rsidRDefault="00E77F18" w:rsidP="00FF472C">
      <w:pPr>
        <w:shd w:val="clear" w:color="auto" w:fill="FFFFFF"/>
        <w:spacing w:line="345" w:lineRule="atLeast"/>
        <w:rPr>
          <w:rFonts w:ascii="Times New Roman" w:eastAsia="Batang" w:hAnsi="Times New Roman" w:cs="Times New Roman"/>
        </w:rPr>
      </w:pPr>
      <w:ins w:id="91" w:author="Luis Felipe Pertuz Urrego" w:date="2015-02-28T22:58:00Z">
        <w:r>
          <w:rPr>
            <w:rFonts w:ascii="Times New Roman" w:eastAsia="Batang" w:hAnsi="Times New Roman" w:cs="Times New Roman"/>
            <w:lang w:val="es-ES"/>
          </w:rPr>
          <w:sym w:font="Symbol" w:char="F02D"/>
        </w:r>
        <w:r>
          <w:rPr>
            <w:rFonts w:ascii="Times New Roman" w:eastAsia="Batang" w:hAnsi="Times New Roman" w:cs="Times New Roman"/>
            <w:lang w:val="es-ES"/>
          </w:rPr>
          <w:t xml:space="preserve"> </w:t>
        </w:r>
      </w:ins>
      <w:r w:rsidR="00FF472C" w:rsidRPr="00352373">
        <w:rPr>
          <w:rFonts w:ascii="Times New Roman" w:eastAsia="Batang" w:hAnsi="Times New Roman" w:cs="Times New Roman"/>
        </w:rPr>
        <w:t>Nadie lo sabe.</w:t>
      </w:r>
    </w:p>
    <w:p w14:paraId="685FC181" w14:textId="66535854" w:rsidR="00FF472C" w:rsidRPr="00352373" w:rsidRDefault="00E77F18" w:rsidP="00FF472C">
      <w:pPr>
        <w:shd w:val="clear" w:color="auto" w:fill="FFFFFF"/>
        <w:spacing w:line="345" w:lineRule="atLeast"/>
        <w:rPr>
          <w:rFonts w:ascii="Times New Roman" w:eastAsia="Batang" w:hAnsi="Times New Roman" w:cs="Times New Roman"/>
        </w:rPr>
      </w:pPr>
      <w:ins w:id="92" w:author="Luis Felipe Pertuz Urrego" w:date="2015-02-28T22:58:00Z">
        <w:r>
          <w:rPr>
            <w:rFonts w:ascii="Times New Roman" w:eastAsia="Batang" w:hAnsi="Times New Roman" w:cs="Times New Roman"/>
            <w:lang w:val="es-ES"/>
          </w:rPr>
          <w:sym w:font="Symbol" w:char="F02D"/>
        </w:r>
        <w:r>
          <w:rPr>
            <w:rFonts w:ascii="Times New Roman" w:eastAsia="Batang" w:hAnsi="Times New Roman" w:cs="Times New Roman"/>
            <w:lang w:val="es-ES"/>
          </w:rPr>
          <w:t xml:space="preserve"> </w:t>
        </w:r>
      </w:ins>
      <w:r w:rsidR="00FF472C" w:rsidRPr="00352373">
        <w:rPr>
          <w:rFonts w:ascii="Times New Roman" w:eastAsia="Batang" w:hAnsi="Times New Roman" w:cs="Times New Roman"/>
        </w:rPr>
        <w:t>Sueña contigo. Y si dejara de soñar, ¿qué sería de ti?</w:t>
      </w:r>
    </w:p>
    <w:p w14:paraId="3C8F5106" w14:textId="2670729F" w:rsidR="00FF472C" w:rsidRPr="00352373" w:rsidRDefault="00E77F18" w:rsidP="00FF472C">
      <w:pPr>
        <w:shd w:val="clear" w:color="auto" w:fill="FFFFFF"/>
        <w:spacing w:line="345" w:lineRule="atLeast"/>
        <w:rPr>
          <w:rFonts w:ascii="Times New Roman" w:eastAsia="Batang" w:hAnsi="Times New Roman" w:cs="Times New Roman"/>
        </w:rPr>
      </w:pPr>
      <w:ins w:id="93" w:author="Luis Felipe Pertuz Urrego" w:date="2015-02-28T22:58:00Z">
        <w:r>
          <w:rPr>
            <w:rFonts w:ascii="Times New Roman" w:eastAsia="Batang" w:hAnsi="Times New Roman" w:cs="Times New Roman"/>
            <w:lang w:val="es-ES"/>
          </w:rPr>
          <w:sym w:font="Symbol" w:char="F02D"/>
        </w:r>
        <w:r>
          <w:rPr>
            <w:rFonts w:ascii="Times New Roman" w:eastAsia="Batang" w:hAnsi="Times New Roman" w:cs="Times New Roman"/>
            <w:lang w:val="es-ES"/>
          </w:rPr>
          <w:t xml:space="preserve"> </w:t>
        </w:r>
      </w:ins>
      <w:r w:rsidR="00FF472C" w:rsidRPr="00352373">
        <w:rPr>
          <w:rFonts w:ascii="Times New Roman" w:eastAsia="Batang" w:hAnsi="Times New Roman" w:cs="Times New Roman"/>
        </w:rPr>
        <w:t>No lo sé.</w:t>
      </w:r>
    </w:p>
    <w:p w14:paraId="612420E1" w14:textId="42EA0B03" w:rsidR="00FF472C" w:rsidRPr="00352373" w:rsidRDefault="00E77F18" w:rsidP="00FF472C">
      <w:pPr>
        <w:shd w:val="clear" w:color="auto" w:fill="FFFFFF"/>
        <w:spacing w:line="345" w:lineRule="atLeast"/>
        <w:rPr>
          <w:rFonts w:ascii="Times New Roman" w:eastAsia="Batang" w:hAnsi="Times New Roman" w:cs="Times New Roman"/>
        </w:rPr>
      </w:pPr>
      <w:ins w:id="94" w:author="Luis Felipe Pertuz Urrego" w:date="2015-02-28T22:58:00Z">
        <w:r>
          <w:rPr>
            <w:rFonts w:ascii="Times New Roman" w:eastAsia="Batang" w:hAnsi="Times New Roman" w:cs="Times New Roman"/>
            <w:lang w:val="es-ES"/>
          </w:rPr>
          <w:sym w:font="Symbol" w:char="F02D"/>
        </w:r>
        <w:r>
          <w:rPr>
            <w:rFonts w:ascii="Times New Roman" w:eastAsia="Batang" w:hAnsi="Times New Roman" w:cs="Times New Roman"/>
            <w:lang w:val="es-ES"/>
          </w:rPr>
          <w:t xml:space="preserve"> </w:t>
        </w:r>
      </w:ins>
      <w:r w:rsidR="00FF472C" w:rsidRPr="00352373">
        <w:rPr>
          <w:rFonts w:ascii="Times New Roman" w:eastAsia="Batang" w:hAnsi="Times New Roman" w:cs="Times New Roman"/>
        </w:rPr>
        <w:t>Desaparecerías. Eres una figura de su sueño. Si se despertara ese Rey te apagarías como una vela.</w:t>
      </w:r>
    </w:p>
    <w:p w14:paraId="420E3F70" w14:textId="77777777" w:rsidR="00776433" w:rsidRPr="00352373" w:rsidRDefault="00FF472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Lewis Carroll</w:t>
      </w:r>
    </w:p>
    <w:p w14:paraId="3FE243DA" w14:textId="77777777" w:rsidR="00787B2B" w:rsidRPr="00352373" w:rsidRDefault="00787B2B" w:rsidP="00E271CC">
      <w:pPr>
        <w:shd w:val="clear" w:color="auto" w:fill="FFFFFF"/>
        <w:spacing w:line="345" w:lineRule="atLeast"/>
        <w:rPr>
          <w:rFonts w:ascii="Times New Roman" w:eastAsia="Batang" w:hAnsi="Times New Roman" w:cs="Times New Roman"/>
          <w:b/>
        </w:rPr>
      </w:pPr>
    </w:p>
    <w:p w14:paraId="6651C900" w14:textId="77777777" w:rsidR="00E271CC" w:rsidRPr="00352373" w:rsidRDefault="00E271CC" w:rsidP="00E271CC">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Mensaje</w:t>
      </w:r>
    </w:p>
    <w:p w14:paraId="6A98F7CA"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Una mujer está sentada sola en una casa. Sabe que no hay nadie más en el mundo: todos los otros seres han muerto. Golpean a la puerta.</w:t>
      </w:r>
    </w:p>
    <w:p w14:paraId="0966E4B7"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Thomas Bailey Aldrich</w:t>
      </w:r>
    </w:p>
    <w:p w14:paraId="4B60FC46" w14:textId="77777777" w:rsidR="00E271CC" w:rsidRPr="00352373" w:rsidRDefault="00E271CC" w:rsidP="00E271CC">
      <w:pPr>
        <w:shd w:val="clear" w:color="auto" w:fill="FFFFFF"/>
        <w:spacing w:line="345" w:lineRule="atLeast"/>
        <w:rPr>
          <w:rFonts w:ascii="Times New Roman" w:eastAsia="Batang" w:hAnsi="Times New Roman" w:cs="Times New Roman"/>
        </w:rPr>
      </w:pPr>
    </w:p>
    <w:p w14:paraId="62BAE152" w14:textId="77777777" w:rsidR="00E271CC" w:rsidRPr="00352373" w:rsidRDefault="00E271CC" w:rsidP="00E271CC">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rPr>
        <w:t>Sueño de la mariposa</w:t>
      </w:r>
    </w:p>
    <w:p w14:paraId="3662E31A" w14:textId="77777777" w:rsidR="00E271CC" w:rsidRPr="00352373" w:rsidRDefault="00E271CC" w:rsidP="00E271CC">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Chuang Tzu soñó que era una mariposa. Al despertar ignoraba si era Tzu que había soñado que era una mariposa o si era una mariposa y estaba soñando que era Tzu.</w:t>
      </w:r>
    </w:p>
    <w:p w14:paraId="0AAF2DE5" w14:textId="77777777" w:rsidR="00FF472C" w:rsidRPr="00352373" w:rsidRDefault="00E271C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Chuang Tzu</w:t>
      </w:r>
    </w:p>
    <w:p w14:paraId="7D806EAC" w14:textId="77777777" w:rsidR="00E271CC" w:rsidRPr="00352373" w:rsidRDefault="00E271C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5"/>
        <w:gridCol w:w="6259"/>
      </w:tblGrid>
      <w:tr w:rsidR="00EF736A" w:rsidRPr="00352373" w14:paraId="26CA3C65" w14:textId="77777777">
        <w:tc>
          <w:tcPr>
            <w:tcW w:w="9033" w:type="dxa"/>
            <w:gridSpan w:val="2"/>
            <w:shd w:val="clear" w:color="auto" w:fill="000000" w:themeFill="text1"/>
          </w:tcPr>
          <w:p w14:paraId="4322BD70" w14:textId="77777777" w:rsidR="00EF736A" w:rsidRPr="00352373" w:rsidRDefault="00EF736A" w:rsidP="00EF736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Practica: recurso nuevo</w:t>
            </w:r>
          </w:p>
        </w:tc>
      </w:tr>
      <w:tr w:rsidR="00EF736A" w:rsidRPr="00352373" w14:paraId="1D2FE448" w14:textId="77777777">
        <w:tc>
          <w:tcPr>
            <w:tcW w:w="2518" w:type="dxa"/>
          </w:tcPr>
          <w:p w14:paraId="377BA5D7" w14:textId="77777777" w:rsidR="00EF736A" w:rsidRPr="00352373" w:rsidRDefault="00EF736A" w:rsidP="00EF736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1D95F6F5" w14:textId="50E09443" w:rsidR="00EF736A" w:rsidRPr="00352373" w:rsidRDefault="00EF736A" w:rsidP="00EF736A">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E34694" w:rsidRPr="00352373">
              <w:rPr>
                <w:rFonts w:ascii="Times New Roman" w:eastAsia="Batang" w:hAnsi="Times New Roman" w:cs="Times New Roman"/>
                <w:sz w:val="24"/>
                <w:szCs w:val="24"/>
              </w:rPr>
              <w:t>8</w:t>
            </w:r>
            <w:r w:rsidRPr="00352373">
              <w:rPr>
                <w:rFonts w:ascii="Times New Roman" w:eastAsia="Batang" w:hAnsi="Times New Roman" w:cs="Times New Roman"/>
                <w:sz w:val="24"/>
                <w:szCs w:val="24"/>
              </w:rPr>
              <w:t>0</w:t>
            </w:r>
          </w:p>
        </w:tc>
      </w:tr>
      <w:tr w:rsidR="00EF736A" w:rsidRPr="00352373" w14:paraId="05B5793C" w14:textId="77777777">
        <w:tc>
          <w:tcPr>
            <w:tcW w:w="2518" w:type="dxa"/>
          </w:tcPr>
          <w:p w14:paraId="51555860"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522C39E2"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sz w:val="24"/>
                <w:szCs w:val="24"/>
              </w:rPr>
              <w:t xml:space="preserve">El microcuento </w:t>
            </w:r>
          </w:p>
        </w:tc>
      </w:tr>
      <w:tr w:rsidR="00EF736A" w:rsidRPr="00352373" w14:paraId="635B058F" w14:textId="77777777">
        <w:tc>
          <w:tcPr>
            <w:tcW w:w="2518" w:type="dxa"/>
          </w:tcPr>
          <w:p w14:paraId="1DF89604"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649FD92A" w14:textId="77777777" w:rsidR="00EF736A" w:rsidRPr="00352373" w:rsidRDefault="00EF736A" w:rsidP="00EF736A">
            <w:pPr>
              <w:rPr>
                <w:rFonts w:ascii="Times New Roman" w:eastAsia="Batang" w:hAnsi="Times New Roman" w:cs="Times New Roman"/>
                <w:sz w:val="24"/>
                <w:szCs w:val="24"/>
              </w:rPr>
            </w:pPr>
            <w:r w:rsidRPr="00352373">
              <w:rPr>
                <w:rFonts w:ascii="Times New Roman" w:eastAsia="Batang" w:hAnsi="Times New Roman" w:cs="Times New Roman"/>
                <w:sz w:val="24"/>
                <w:szCs w:val="24"/>
              </w:rPr>
              <w:t>Actividad para identificar las características de los microcuentos</w:t>
            </w:r>
          </w:p>
        </w:tc>
      </w:tr>
    </w:tbl>
    <w:p w14:paraId="35F12EF8" w14:textId="77777777" w:rsidR="00E271CC" w:rsidRPr="00352373" w:rsidRDefault="00E271CC" w:rsidP="003F7F19">
      <w:pPr>
        <w:shd w:val="clear" w:color="auto" w:fill="FFFFFF"/>
        <w:spacing w:line="345" w:lineRule="atLeast"/>
        <w:rPr>
          <w:rFonts w:ascii="Times New Roman" w:eastAsia="Batang" w:hAnsi="Times New Roman" w:cs="Times New Roman"/>
        </w:rPr>
      </w:pPr>
    </w:p>
    <w:p w14:paraId="00A3A8C7" w14:textId="77777777" w:rsidR="00776433" w:rsidRPr="00352373" w:rsidRDefault="00776433" w:rsidP="00AE3202">
      <w:pPr>
        <w:pBdr>
          <w:top w:val="single" w:sz="6" w:space="0" w:color="FFFFFF"/>
        </w:pBdr>
        <w:shd w:val="clear" w:color="auto" w:fill="FFFFFF"/>
        <w:ind w:left="-270" w:firstLine="270"/>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2.3 Consolidación </w:t>
      </w:r>
    </w:p>
    <w:p w14:paraId="218E951D" w14:textId="77777777" w:rsidR="00776433" w:rsidRPr="00352373" w:rsidRDefault="00776433" w:rsidP="00AE3202">
      <w:pPr>
        <w:pBdr>
          <w:top w:val="single" w:sz="6" w:space="0" w:color="FFFFFF"/>
        </w:pBdr>
        <w:shd w:val="clear" w:color="auto" w:fill="FFFFFF"/>
        <w:ind w:left="-270"/>
        <w:rPr>
          <w:rFonts w:ascii="Times New Roman" w:eastAsia="Batang" w:hAnsi="Times New Roman" w:cs="Times New Roman"/>
        </w:rPr>
      </w:pPr>
    </w:p>
    <w:p w14:paraId="75FB4390" w14:textId="77777777" w:rsidR="00776433" w:rsidRPr="00352373" w:rsidRDefault="00776433" w:rsidP="00AE3202">
      <w:pPr>
        <w:pBdr>
          <w:top w:val="single" w:sz="6" w:space="0" w:color="FFFFFF"/>
        </w:pBdr>
        <w:shd w:val="clear" w:color="auto" w:fill="FFFFFF"/>
        <w:ind w:left="-270" w:firstLine="270"/>
        <w:rPr>
          <w:rFonts w:ascii="Times New Roman" w:eastAsia="Batang" w:hAnsi="Times New Roman" w:cs="Times New Roman"/>
        </w:rPr>
      </w:pPr>
      <w:r w:rsidRPr="00352373">
        <w:rPr>
          <w:rFonts w:ascii="Times New Roman" w:eastAsia="Batang" w:hAnsi="Times New Roman" w:cs="Times New Roman"/>
        </w:rPr>
        <w:lastRenderedPageBreak/>
        <w:t>Actividad para cons</w:t>
      </w:r>
      <w:r w:rsidR="00EF736A" w:rsidRPr="00352373">
        <w:rPr>
          <w:rFonts w:ascii="Times New Roman" w:eastAsia="Batang" w:hAnsi="Times New Roman" w:cs="Times New Roman"/>
        </w:rPr>
        <w:t>olidar lo que has aprendido en</w:t>
      </w:r>
      <w:r w:rsidRPr="00352373">
        <w:rPr>
          <w:rFonts w:ascii="Times New Roman" w:eastAsia="Batang" w:hAnsi="Times New Roman" w:cs="Times New Roman"/>
        </w:rPr>
        <w:t xml:space="preserve"> esta sección. </w:t>
      </w:r>
    </w:p>
    <w:p w14:paraId="435BE256" w14:textId="77777777" w:rsidR="00DE255C" w:rsidRPr="00352373" w:rsidRDefault="00DE255C"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5"/>
        <w:gridCol w:w="6259"/>
      </w:tblGrid>
      <w:tr w:rsidR="00DE255C" w:rsidRPr="00352373" w14:paraId="1CAF8FB7" w14:textId="77777777">
        <w:tc>
          <w:tcPr>
            <w:tcW w:w="9033" w:type="dxa"/>
            <w:gridSpan w:val="2"/>
            <w:shd w:val="clear" w:color="auto" w:fill="000000" w:themeFill="text1"/>
          </w:tcPr>
          <w:p w14:paraId="3706D895" w14:textId="77777777" w:rsidR="00DE255C" w:rsidRPr="00352373" w:rsidRDefault="00DE255C" w:rsidP="00DE255C">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Practica: recurso nuevo</w:t>
            </w:r>
          </w:p>
        </w:tc>
      </w:tr>
      <w:tr w:rsidR="00DE255C" w:rsidRPr="00352373" w14:paraId="37242D39" w14:textId="77777777">
        <w:tc>
          <w:tcPr>
            <w:tcW w:w="2518" w:type="dxa"/>
          </w:tcPr>
          <w:p w14:paraId="1629332E" w14:textId="77777777" w:rsidR="00DE255C" w:rsidRPr="00352373" w:rsidRDefault="00DE255C" w:rsidP="00DE255C">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459D1B11" w14:textId="27B55659" w:rsidR="00DE255C" w:rsidRPr="00352373" w:rsidRDefault="00DE255C" w:rsidP="00DE255C">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LE_05_01_REC</w:t>
            </w:r>
            <w:r w:rsidR="00E34694" w:rsidRPr="00352373">
              <w:rPr>
                <w:rFonts w:ascii="Times New Roman" w:eastAsia="Batang" w:hAnsi="Times New Roman" w:cs="Times New Roman"/>
                <w:sz w:val="24"/>
                <w:szCs w:val="24"/>
              </w:rPr>
              <w:t>90</w:t>
            </w:r>
          </w:p>
        </w:tc>
      </w:tr>
      <w:tr w:rsidR="00DE255C" w:rsidRPr="00352373" w14:paraId="3E98CF98" w14:textId="77777777">
        <w:tc>
          <w:tcPr>
            <w:tcW w:w="2518" w:type="dxa"/>
          </w:tcPr>
          <w:p w14:paraId="01E7B994"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31C71C63"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sz w:val="24"/>
                <w:szCs w:val="24"/>
              </w:rPr>
              <w:t>Análisis de cuentos</w:t>
            </w:r>
          </w:p>
        </w:tc>
      </w:tr>
      <w:tr w:rsidR="00DE255C" w:rsidRPr="00352373" w14:paraId="72866201" w14:textId="77777777">
        <w:tc>
          <w:tcPr>
            <w:tcW w:w="2518" w:type="dxa"/>
          </w:tcPr>
          <w:p w14:paraId="0760CB98" w14:textId="77777777" w:rsidR="00DE255C" w:rsidRPr="00352373" w:rsidRDefault="00DE255C" w:rsidP="00DE255C">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276F43BD" w14:textId="77777777" w:rsidR="00DE255C" w:rsidRPr="00352373" w:rsidRDefault="00776433" w:rsidP="00DE255C">
            <w:pPr>
              <w:rPr>
                <w:rFonts w:ascii="Times New Roman" w:eastAsia="Batang" w:hAnsi="Times New Roman" w:cs="Times New Roman"/>
                <w:sz w:val="24"/>
                <w:szCs w:val="24"/>
              </w:rPr>
            </w:pPr>
            <w:r w:rsidRPr="00352373">
              <w:rPr>
                <w:rFonts w:ascii="Times New Roman" w:eastAsia="Batang" w:hAnsi="Times New Roman" w:cs="Times New Roman"/>
                <w:sz w:val="24"/>
                <w:szCs w:val="24"/>
              </w:rPr>
              <w:t>Actividad para interpretar los elementos que contribuyen a la atmósfera de terror en un cuento</w:t>
            </w:r>
          </w:p>
        </w:tc>
      </w:tr>
    </w:tbl>
    <w:p w14:paraId="286AB0FB" w14:textId="77777777" w:rsidR="00DE255C" w:rsidRPr="00352373" w:rsidRDefault="00DE255C" w:rsidP="003F7F19">
      <w:pPr>
        <w:shd w:val="clear" w:color="auto" w:fill="FFFFFF"/>
        <w:spacing w:line="345" w:lineRule="atLeast"/>
        <w:rPr>
          <w:rFonts w:ascii="Times New Roman" w:eastAsia="Batang" w:hAnsi="Times New Roman" w:cs="Times New Roman"/>
        </w:rPr>
      </w:pPr>
    </w:p>
    <w:p w14:paraId="20146753" w14:textId="77777777" w:rsidR="00DE255C" w:rsidRPr="00352373" w:rsidRDefault="00DE255C" w:rsidP="003F7F19">
      <w:pPr>
        <w:shd w:val="clear" w:color="auto" w:fill="FFFFFF"/>
        <w:spacing w:line="345" w:lineRule="atLeast"/>
        <w:rPr>
          <w:rFonts w:ascii="Times New Roman" w:eastAsia="Batang" w:hAnsi="Times New Roman" w:cs="Times New Roman"/>
        </w:rPr>
      </w:pPr>
    </w:p>
    <w:p w14:paraId="49CCA255" w14:textId="77777777" w:rsidR="00776433" w:rsidRPr="00352373" w:rsidRDefault="00776433"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3</w:t>
      </w:r>
      <w:r w:rsidR="00FF472C" w:rsidRPr="00352373">
        <w:rPr>
          <w:rFonts w:ascii="Times New Roman" w:eastAsia="Batang" w:hAnsi="Times New Roman" w:cs="Times New Roman"/>
          <w:b/>
        </w:rPr>
        <w:t xml:space="preserve"> La novela </w:t>
      </w:r>
    </w:p>
    <w:p w14:paraId="4A7C8626" w14:textId="705CC968" w:rsidR="00EF6786" w:rsidRPr="00352373" w:rsidRDefault="005C76C6"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¿Sabes quiénes son J. K Rowling, Suzanne Collins y Stephen King</w:t>
      </w:r>
      <w:r w:rsidR="00D92E02">
        <w:rPr>
          <w:rFonts w:ascii="Times New Roman" w:eastAsia="Batang" w:hAnsi="Times New Roman" w:cs="Times New Roman"/>
        </w:rPr>
        <w:t>? ¿H</w:t>
      </w:r>
      <w:r w:rsidRPr="00352373">
        <w:rPr>
          <w:rFonts w:ascii="Times New Roman" w:eastAsia="Batang" w:hAnsi="Times New Roman" w:cs="Times New Roman"/>
        </w:rPr>
        <w:t>as escuchado hablar del éxito que han alcanzado como escritores</w:t>
      </w:r>
      <w:r w:rsidR="001F2938" w:rsidRPr="00352373">
        <w:rPr>
          <w:rFonts w:ascii="Times New Roman" w:eastAsia="Batang" w:hAnsi="Times New Roman" w:cs="Times New Roman"/>
        </w:rPr>
        <w:t xml:space="preserve"> de novela fantástica, de ciencia ficción y terror, respectivamente?</w:t>
      </w:r>
    </w:p>
    <w:p w14:paraId="26332F88" w14:textId="77777777" w:rsidR="00FF472C" w:rsidRPr="00352373" w:rsidRDefault="00FF472C" w:rsidP="003F7F19">
      <w:pPr>
        <w:shd w:val="clear" w:color="auto" w:fill="FFFFFF"/>
        <w:spacing w:line="345" w:lineRule="atLeast"/>
        <w:rPr>
          <w:rFonts w:ascii="Times New Roman" w:eastAsia="Batang" w:hAnsi="Times New Roman" w:cs="Times New Roman"/>
          <w:lang w:val="es-ES"/>
        </w:rPr>
      </w:pPr>
    </w:p>
    <w:tbl>
      <w:tblPr>
        <w:tblStyle w:val="Tablaconcuadrcula"/>
        <w:tblW w:w="8714" w:type="dxa"/>
        <w:tblLook w:val="04A0" w:firstRow="1" w:lastRow="0" w:firstColumn="1" w:lastColumn="0" w:noHBand="0" w:noVBand="1"/>
      </w:tblPr>
      <w:tblGrid>
        <w:gridCol w:w="2448"/>
        <w:gridCol w:w="6266"/>
      </w:tblGrid>
      <w:tr w:rsidR="00136AD2" w:rsidRPr="00352373" w14:paraId="3994C930" w14:textId="77777777">
        <w:tc>
          <w:tcPr>
            <w:tcW w:w="8714" w:type="dxa"/>
            <w:gridSpan w:val="2"/>
            <w:shd w:val="clear" w:color="auto" w:fill="0D0D0D" w:themeFill="text1" w:themeFillTint="F2"/>
          </w:tcPr>
          <w:p w14:paraId="14B33213" w14:textId="77777777" w:rsidR="00136AD2" w:rsidRPr="00352373" w:rsidRDefault="00136AD2" w:rsidP="00136AD2">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Imagen (fotografía, gráfica o ilustración)</w:t>
            </w:r>
          </w:p>
        </w:tc>
      </w:tr>
      <w:tr w:rsidR="00136AD2" w:rsidRPr="00352373" w14:paraId="3E563664" w14:textId="77777777">
        <w:tc>
          <w:tcPr>
            <w:tcW w:w="2448" w:type="dxa"/>
          </w:tcPr>
          <w:p w14:paraId="1BF6F874" w14:textId="77777777" w:rsidR="00136AD2" w:rsidRPr="00352373" w:rsidRDefault="00136AD2" w:rsidP="00136AD2">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266" w:type="dxa"/>
          </w:tcPr>
          <w:p w14:paraId="6CA62E97" w14:textId="72BE4927" w:rsidR="00136AD2" w:rsidRPr="00352373" w:rsidRDefault="00136AD2" w:rsidP="00136AD2">
            <w:pPr>
              <w:rPr>
                <w:rFonts w:ascii="Times New Roman" w:eastAsia="Batang" w:hAnsi="Times New Roman" w:cs="Times New Roman"/>
                <w:b/>
                <w:sz w:val="24"/>
                <w:szCs w:val="24"/>
              </w:rPr>
            </w:pPr>
            <w:r w:rsidRPr="00352373">
              <w:rPr>
                <w:rFonts w:ascii="Times New Roman" w:eastAsia="Batang" w:hAnsi="Times New Roman" w:cs="Times New Roman"/>
                <w:sz w:val="24"/>
                <w:szCs w:val="24"/>
              </w:rPr>
              <w:t>LE_05_01_IMG04</w:t>
            </w:r>
          </w:p>
        </w:tc>
      </w:tr>
      <w:tr w:rsidR="00136AD2" w:rsidRPr="00352373" w14:paraId="478B7861" w14:textId="77777777">
        <w:tc>
          <w:tcPr>
            <w:tcW w:w="2448" w:type="dxa"/>
          </w:tcPr>
          <w:p w14:paraId="0C716496"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266" w:type="dxa"/>
          </w:tcPr>
          <w:p w14:paraId="752C8231" w14:textId="77777777" w:rsidR="00136AD2" w:rsidRPr="00352373" w:rsidRDefault="00136AD2"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Personajes de la película Harry Potter</w:t>
            </w:r>
          </w:p>
        </w:tc>
      </w:tr>
      <w:tr w:rsidR="00136AD2" w:rsidRPr="00352373" w14:paraId="32118086" w14:textId="77777777">
        <w:tc>
          <w:tcPr>
            <w:tcW w:w="2448" w:type="dxa"/>
          </w:tcPr>
          <w:p w14:paraId="4C95EE57"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Código Shutterstock (o URL o la ruta en AulaPlaneta)</w:t>
            </w:r>
          </w:p>
        </w:tc>
        <w:tc>
          <w:tcPr>
            <w:tcW w:w="6266" w:type="dxa"/>
          </w:tcPr>
          <w:p w14:paraId="2EE555ED" w14:textId="77777777" w:rsidR="00136AD2" w:rsidRPr="00352373" w:rsidRDefault="00136AD2" w:rsidP="00136AD2">
            <w:pPr>
              <w:shd w:val="clear" w:color="auto" w:fill="FFFFFF"/>
              <w:spacing w:line="345" w:lineRule="atLeast"/>
              <w:rPr>
                <w:rFonts w:ascii="Times New Roman" w:eastAsia="Batang" w:hAnsi="Times New Roman" w:cs="Times New Roman"/>
                <w:sz w:val="24"/>
                <w:szCs w:val="24"/>
              </w:rPr>
            </w:pPr>
            <w:r w:rsidRPr="00352373">
              <w:rPr>
                <w:rFonts w:ascii="Times New Roman" w:eastAsia="Batang" w:hAnsi="Times New Roman" w:cs="Times New Roman"/>
                <w:sz w:val="24"/>
                <w:szCs w:val="24"/>
                <w:lang w:val="es-ES"/>
              </w:rPr>
              <w:t>147299552</w:t>
            </w:r>
          </w:p>
          <w:p w14:paraId="2F1E222A" w14:textId="77777777" w:rsidR="00136AD2" w:rsidRPr="00352373" w:rsidRDefault="00136AD2" w:rsidP="00136AD2">
            <w:pPr>
              <w:shd w:val="clear" w:color="auto" w:fill="FFFFFF"/>
              <w:spacing w:line="345" w:lineRule="atLeast"/>
              <w:rPr>
                <w:rFonts w:ascii="Times New Roman" w:eastAsia="Batang" w:hAnsi="Times New Roman" w:cs="Times New Roman"/>
                <w:sz w:val="24"/>
                <w:szCs w:val="24"/>
              </w:rPr>
            </w:pPr>
          </w:p>
        </w:tc>
      </w:tr>
      <w:tr w:rsidR="00136AD2" w:rsidRPr="00352373" w14:paraId="281532F1" w14:textId="77777777">
        <w:tc>
          <w:tcPr>
            <w:tcW w:w="2448" w:type="dxa"/>
          </w:tcPr>
          <w:p w14:paraId="647C514B" w14:textId="77777777" w:rsidR="00136AD2" w:rsidRPr="00352373" w:rsidRDefault="00136AD2" w:rsidP="00136AD2">
            <w:pPr>
              <w:rPr>
                <w:rFonts w:ascii="Times New Roman" w:eastAsia="Batang" w:hAnsi="Times New Roman" w:cs="Times New Roman"/>
                <w:sz w:val="24"/>
                <w:szCs w:val="24"/>
              </w:rPr>
            </w:pPr>
            <w:r w:rsidRPr="00352373">
              <w:rPr>
                <w:rFonts w:ascii="Times New Roman" w:eastAsia="Batang" w:hAnsi="Times New Roman" w:cs="Times New Roman"/>
                <w:b/>
                <w:sz w:val="24"/>
                <w:szCs w:val="24"/>
              </w:rPr>
              <w:t>Pie de imagen</w:t>
            </w:r>
          </w:p>
        </w:tc>
        <w:tc>
          <w:tcPr>
            <w:tcW w:w="6266" w:type="dxa"/>
          </w:tcPr>
          <w:p w14:paraId="1047A86E" w14:textId="514F1B00" w:rsidR="00136AD2" w:rsidRPr="00352373" w:rsidRDefault="004B2B30">
            <w:pPr>
              <w:rPr>
                <w:rFonts w:ascii="Times New Roman" w:eastAsia="Batang" w:hAnsi="Times New Roman" w:cs="Times New Roman"/>
                <w:sz w:val="24"/>
                <w:szCs w:val="24"/>
                <w:lang w:val="es-ES_tradnl" w:eastAsia="es-ES"/>
              </w:rPr>
            </w:pPr>
            <w:ins w:id="95" w:author="Luis Felipe Pertuz Urrego" w:date="2015-02-27T13:06:00Z">
              <w:r w:rsidRPr="00352373">
                <w:rPr>
                  <w:rFonts w:ascii="Times New Roman" w:eastAsia="Batang" w:hAnsi="Times New Roman" w:cs="Times New Roman"/>
                  <w:sz w:val="24"/>
                  <w:szCs w:val="24"/>
                  <w:lang w:val="es-ES"/>
                </w:rPr>
                <w:t xml:space="preserve">Daniel </w:t>
              </w:r>
              <w:proofErr w:type="spellStart"/>
              <w:r w:rsidRPr="00352373">
                <w:rPr>
                  <w:rFonts w:ascii="Times New Roman" w:eastAsia="Batang" w:hAnsi="Times New Roman" w:cs="Times New Roman"/>
                  <w:sz w:val="24"/>
                  <w:szCs w:val="24"/>
                  <w:lang w:val="es-ES"/>
                </w:rPr>
                <w:t>Radcliffe</w:t>
              </w:r>
              <w:proofErr w:type="spellEnd"/>
              <w:r>
                <w:rPr>
                  <w:rFonts w:ascii="Times New Roman" w:eastAsia="Batang" w:hAnsi="Times New Roman" w:cs="Times New Roman"/>
                  <w:sz w:val="24"/>
                  <w:szCs w:val="24"/>
                  <w:lang w:val="es-ES"/>
                </w:rPr>
                <w:t>,</w:t>
              </w:r>
              <w:r w:rsidRPr="00352373">
                <w:rPr>
                  <w:rFonts w:ascii="Times New Roman" w:eastAsia="Batang" w:hAnsi="Times New Roman" w:cs="Times New Roman"/>
                  <w:sz w:val="24"/>
                  <w:szCs w:val="24"/>
                  <w:lang w:val="es-ES"/>
                </w:rPr>
                <w:t xml:space="preserve"> Emma Watson </w:t>
              </w:r>
              <w:r>
                <w:rPr>
                  <w:rFonts w:ascii="Times New Roman" w:eastAsia="Batang" w:hAnsi="Times New Roman" w:cs="Times New Roman"/>
                  <w:sz w:val="24"/>
                  <w:szCs w:val="24"/>
                  <w:lang w:val="es-ES"/>
                </w:rPr>
                <w:t xml:space="preserve">y </w:t>
              </w:r>
            </w:ins>
            <w:r w:rsidR="00136AD2" w:rsidRPr="00352373">
              <w:rPr>
                <w:rFonts w:ascii="Times New Roman" w:eastAsia="Batang" w:hAnsi="Times New Roman" w:cs="Times New Roman"/>
                <w:sz w:val="24"/>
                <w:szCs w:val="24"/>
                <w:lang w:val="es-ES"/>
              </w:rPr>
              <w:t xml:space="preserve">Rupert </w:t>
            </w:r>
            <w:proofErr w:type="spellStart"/>
            <w:r w:rsidR="00136AD2" w:rsidRPr="00352373">
              <w:rPr>
                <w:rFonts w:ascii="Times New Roman" w:eastAsia="Batang" w:hAnsi="Times New Roman" w:cs="Times New Roman"/>
                <w:sz w:val="24"/>
                <w:szCs w:val="24"/>
                <w:lang w:val="es-ES"/>
              </w:rPr>
              <w:t>Grint</w:t>
            </w:r>
            <w:proofErr w:type="spellEnd"/>
            <w:ins w:id="96" w:author="Luis Felipe Pertuz Urrego" w:date="2015-02-27T13:06:00Z">
              <w:r>
                <w:rPr>
                  <w:rFonts w:ascii="Times New Roman" w:eastAsia="Batang" w:hAnsi="Times New Roman" w:cs="Times New Roman"/>
                  <w:sz w:val="24"/>
                  <w:szCs w:val="24"/>
                  <w:lang w:val="es-ES"/>
                </w:rPr>
                <w:t xml:space="preserve"> </w:t>
              </w:r>
            </w:ins>
            <w:r w:rsidR="00136AD2" w:rsidRPr="00352373">
              <w:rPr>
                <w:rFonts w:ascii="Times New Roman" w:eastAsia="Batang" w:hAnsi="Times New Roman" w:cs="Times New Roman"/>
                <w:sz w:val="24"/>
                <w:szCs w:val="24"/>
                <w:lang w:val="es-ES"/>
              </w:rPr>
              <w:t>fueron los protagonistas de las películas de Harry Potter</w:t>
            </w:r>
            <w:ins w:id="97" w:author="Luis Felipe Pertuz Urrego" w:date="2015-02-27T13:08:00Z">
              <w:r w:rsidR="00346DE9">
                <w:rPr>
                  <w:rFonts w:ascii="Times New Roman" w:eastAsia="Batang" w:hAnsi="Times New Roman" w:cs="Times New Roman"/>
                  <w:sz w:val="24"/>
                  <w:szCs w:val="24"/>
                  <w:lang w:val="es-ES"/>
                </w:rPr>
                <w:t>.</w:t>
              </w:r>
            </w:ins>
            <w:r w:rsidR="00136AD2" w:rsidRPr="00352373">
              <w:rPr>
                <w:rFonts w:ascii="Times New Roman" w:eastAsia="Batang" w:hAnsi="Times New Roman" w:cs="Times New Roman"/>
                <w:sz w:val="24"/>
                <w:szCs w:val="24"/>
                <w:lang w:val="es-ES"/>
              </w:rPr>
              <w:t xml:space="preserve"> </w:t>
            </w:r>
            <w:ins w:id="98" w:author="Luis Felipe Pertuz Urrego" w:date="2015-02-27T13:08:00Z">
              <w:r w:rsidR="00346DE9">
                <w:rPr>
                  <w:rFonts w:ascii="Times New Roman" w:eastAsia="Batang" w:hAnsi="Times New Roman" w:cs="Times New Roman"/>
                  <w:sz w:val="24"/>
                  <w:szCs w:val="24"/>
                  <w:lang w:val="es-ES"/>
                </w:rPr>
                <w:t>Estas pel</w:t>
              </w:r>
            </w:ins>
            <w:ins w:id="99" w:author="Luis Felipe Pertuz Urrego" w:date="2015-02-27T13:09:00Z">
              <w:r w:rsidR="00346DE9">
                <w:rPr>
                  <w:rFonts w:ascii="Times New Roman" w:eastAsia="Batang" w:hAnsi="Times New Roman" w:cs="Times New Roman"/>
                  <w:sz w:val="24"/>
                  <w:szCs w:val="24"/>
                  <w:lang w:val="es-ES"/>
                </w:rPr>
                <w:t xml:space="preserve">ículas </w:t>
              </w:r>
            </w:ins>
            <w:r w:rsidR="00136AD2" w:rsidRPr="00352373">
              <w:rPr>
                <w:rFonts w:ascii="Times New Roman" w:eastAsia="Batang" w:hAnsi="Times New Roman" w:cs="Times New Roman"/>
                <w:sz w:val="24"/>
                <w:szCs w:val="24"/>
                <w:lang w:val="es-ES"/>
              </w:rPr>
              <w:t>se basan en la</w:t>
            </w:r>
            <w:ins w:id="100" w:author="Luis Felipe Pertuz Urrego" w:date="2015-02-27T13:07:00Z">
              <w:r>
                <w:rPr>
                  <w:rFonts w:ascii="Times New Roman" w:eastAsia="Batang" w:hAnsi="Times New Roman" w:cs="Times New Roman"/>
                  <w:sz w:val="24"/>
                  <w:szCs w:val="24"/>
                  <w:lang w:val="es-ES"/>
                </w:rPr>
                <w:t>s</w:t>
              </w:r>
            </w:ins>
            <w:r w:rsidR="00136AD2" w:rsidRPr="00352373">
              <w:rPr>
                <w:rFonts w:ascii="Times New Roman" w:eastAsia="Batang" w:hAnsi="Times New Roman" w:cs="Times New Roman"/>
                <w:sz w:val="24"/>
                <w:szCs w:val="24"/>
                <w:lang w:val="es-ES"/>
              </w:rPr>
              <w:t xml:space="preserve"> obras literarias del mismo título </w:t>
            </w:r>
            <w:ins w:id="101" w:author="Luis Felipe Pertuz Urrego" w:date="2015-02-27T13:09:00Z">
              <w:r w:rsidR="00346DE9">
                <w:rPr>
                  <w:rFonts w:ascii="Times New Roman" w:eastAsia="Batang" w:hAnsi="Times New Roman" w:cs="Times New Roman"/>
                  <w:sz w:val="24"/>
                  <w:szCs w:val="24"/>
                  <w:lang w:val="es-ES"/>
                </w:rPr>
                <w:t>escritas por</w:t>
              </w:r>
            </w:ins>
            <w:r w:rsidR="00136AD2" w:rsidRPr="00352373">
              <w:rPr>
                <w:rFonts w:ascii="Times New Roman" w:eastAsia="Batang" w:hAnsi="Times New Roman" w:cs="Times New Roman"/>
                <w:sz w:val="24"/>
                <w:szCs w:val="24"/>
                <w:lang w:val="es-ES"/>
              </w:rPr>
              <w:t xml:space="preserve"> la autora inglesa J. K. Rowling. Con la producción fílmica y la comercialización de diversos objetos cuyo tema son los personajes </w:t>
            </w:r>
            <w:r w:rsidR="00C64129" w:rsidRPr="00352373">
              <w:rPr>
                <w:rFonts w:ascii="Times New Roman" w:eastAsia="Batang" w:hAnsi="Times New Roman" w:cs="Times New Roman"/>
                <w:sz w:val="24"/>
                <w:szCs w:val="24"/>
                <w:lang w:val="es-ES"/>
              </w:rPr>
              <w:t xml:space="preserve">y sus aventuras, </w:t>
            </w:r>
            <w:r w:rsidR="00136AD2" w:rsidRPr="00352373">
              <w:rPr>
                <w:rFonts w:ascii="Times New Roman" w:eastAsia="Batang" w:hAnsi="Times New Roman" w:cs="Times New Roman"/>
                <w:sz w:val="24"/>
                <w:szCs w:val="24"/>
                <w:lang w:val="es-ES"/>
              </w:rPr>
              <w:t xml:space="preserve">se busca acercar al público a las novelas. </w:t>
            </w:r>
          </w:p>
        </w:tc>
      </w:tr>
    </w:tbl>
    <w:p w14:paraId="50501D1E" w14:textId="77777777" w:rsidR="00136AD2" w:rsidRPr="00352373" w:rsidRDefault="00136AD2" w:rsidP="003F7F19">
      <w:pPr>
        <w:shd w:val="clear" w:color="auto" w:fill="FFFFFF"/>
        <w:spacing w:line="345" w:lineRule="atLeast"/>
        <w:rPr>
          <w:rFonts w:ascii="Times New Roman" w:eastAsia="Batang" w:hAnsi="Times New Roman" w:cs="Times New Roman"/>
          <w:lang w:val="es-ES"/>
        </w:rPr>
      </w:pPr>
    </w:p>
    <w:p w14:paraId="2C79F260" w14:textId="77777777" w:rsidR="00136AD2" w:rsidRPr="00352373" w:rsidRDefault="00C64129"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La palabra </w:t>
      </w:r>
      <w:r w:rsidRPr="00352373">
        <w:rPr>
          <w:rFonts w:ascii="Times New Roman" w:eastAsia="Batang" w:hAnsi="Times New Roman" w:cs="Times New Roman"/>
          <w:i/>
          <w:lang w:val="es-ES"/>
        </w:rPr>
        <w:t>novela</w:t>
      </w:r>
      <w:r w:rsidRPr="00352373">
        <w:rPr>
          <w:rFonts w:ascii="Times New Roman" w:eastAsia="Batang" w:hAnsi="Times New Roman" w:cs="Times New Roman"/>
          <w:lang w:val="es-ES"/>
        </w:rPr>
        <w:t xml:space="preserve"> proviene del término italiano </w:t>
      </w:r>
      <w:r w:rsidRPr="00352373">
        <w:rPr>
          <w:rFonts w:ascii="Times New Roman" w:eastAsia="Batang" w:hAnsi="Times New Roman" w:cs="Times New Roman"/>
          <w:i/>
          <w:lang w:val="es-ES"/>
        </w:rPr>
        <w:t>novella</w:t>
      </w:r>
      <w:r w:rsidRPr="00352373">
        <w:rPr>
          <w:rFonts w:ascii="Times New Roman" w:eastAsia="Batang" w:hAnsi="Times New Roman" w:cs="Times New Roman"/>
          <w:lang w:val="es-ES"/>
        </w:rPr>
        <w:t xml:space="preserve"> (noticia, historia o cuento). Con ella, se hace referencia a las creaciones literarias extensas que narran </w:t>
      </w:r>
      <w:r w:rsidR="00532E91" w:rsidRPr="00352373">
        <w:rPr>
          <w:rFonts w:ascii="Times New Roman" w:eastAsia="Batang" w:hAnsi="Times New Roman" w:cs="Times New Roman"/>
          <w:lang w:val="es-ES"/>
        </w:rPr>
        <w:t xml:space="preserve">en prosa </w:t>
      </w:r>
      <w:r w:rsidRPr="00352373">
        <w:rPr>
          <w:rFonts w:ascii="Times New Roman" w:eastAsia="Batang" w:hAnsi="Times New Roman" w:cs="Times New Roman"/>
          <w:lang w:val="es-ES"/>
        </w:rPr>
        <w:t xml:space="preserve">sucesos reales o ficticios y que tienen como finalidad provocar en los lectores sentimientos y reflexiones. </w:t>
      </w:r>
    </w:p>
    <w:p w14:paraId="5D54049F" w14:textId="77777777" w:rsidR="00C64129" w:rsidRPr="00352373" w:rsidRDefault="00C64129" w:rsidP="003F7F19">
      <w:pPr>
        <w:shd w:val="clear" w:color="auto" w:fill="FFFFFF"/>
        <w:spacing w:line="345" w:lineRule="atLeast"/>
        <w:rPr>
          <w:rFonts w:ascii="Times New Roman" w:eastAsia="Batang" w:hAnsi="Times New Roman" w:cs="Times New Roman"/>
          <w:lang w:val="es-ES"/>
        </w:rPr>
      </w:pPr>
    </w:p>
    <w:p w14:paraId="7B4226FE" w14:textId="3D43AD4F" w:rsidR="00C64129" w:rsidRPr="00352373" w:rsidRDefault="00C64129"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Por ser un relato literario, como el cuento, la novela tiene acción y personajes. Además, se caracteriza por hacer uso de recursos como la </w:t>
      </w:r>
      <w:r w:rsidRPr="00352373">
        <w:rPr>
          <w:rFonts w:ascii="Times New Roman" w:eastAsia="Batang" w:hAnsi="Times New Roman" w:cs="Times New Roman"/>
          <w:b/>
          <w:lang w:val="es-ES"/>
        </w:rPr>
        <w:t>descripción</w:t>
      </w:r>
      <w:r w:rsidRPr="00352373">
        <w:rPr>
          <w:rFonts w:ascii="Times New Roman" w:eastAsia="Batang" w:hAnsi="Times New Roman" w:cs="Times New Roman"/>
          <w:lang w:val="es-ES"/>
        </w:rPr>
        <w:t xml:space="preserve"> y el </w:t>
      </w:r>
      <w:r w:rsidRPr="00352373">
        <w:rPr>
          <w:rFonts w:ascii="Times New Roman" w:eastAsia="Batang" w:hAnsi="Times New Roman" w:cs="Times New Roman"/>
          <w:b/>
          <w:lang w:val="es-ES"/>
        </w:rPr>
        <w:t>diálogo</w:t>
      </w:r>
      <w:r w:rsidRPr="00352373">
        <w:rPr>
          <w:rFonts w:ascii="Times New Roman" w:eastAsia="Batang" w:hAnsi="Times New Roman" w:cs="Times New Roman"/>
          <w:lang w:val="es-ES"/>
        </w:rPr>
        <w:t xml:space="preserve">. </w:t>
      </w:r>
      <w:r w:rsidR="00092CB6" w:rsidRPr="00352373">
        <w:rPr>
          <w:rFonts w:ascii="Times New Roman" w:eastAsia="Batang" w:hAnsi="Times New Roman" w:cs="Times New Roman"/>
          <w:lang w:val="es-ES"/>
        </w:rPr>
        <w:t xml:space="preserve">A partir del sigo XIX, escritores como el francés </w:t>
      </w:r>
      <w:proofErr w:type="spellStart"/>
      <w:r w:rsidR="00092CB6" w:rsidRPr="00352373">
        <w:rPr>
          <w:rFonts w:ascii="Times New Roman" w:eastAsia="Batang" w:hAnsi="Times New Roman" w:cs="Times New Roman"/>
          <w:lang w:val="es-ES"/>
        </w:rPr>
        <w:t>Stend</w:t>
      </w:r>
      <w:ins w:id="102" w:author="Luis Felipe Pertuz Urrego" w:date="2015-02-28T23:01:00Z">
        <w:r w:rsidR="00E77F18">
          <w:rPr>
            <w:rFonts w:ascii="Times New Roman" w:eastAsia="Batang" w:hAnsi="Times New Roman" w:cs="Times New Roman"/>
            <w:lang w:val="es-ES"/>
          </w:rPr>
          <w:t>h</w:t>
        </w:r>
      </w:ins>
      <w:r w:rsidR="00092CB6" w:rsidRPr="00352373">
        <w:rPr>
          <w:rFonts w:ascii="Times New Roman" w:eastAsia="Batang" w:hAnsi="Times New Roman" w:cs="Times New Roman"/>
          <w:lang w:val="es-ES"/>
        </w:rPr>
        <w:t>al</w:t>
      </w:r>
      <w:proofErr w:type="spellEnd"/>
      <w:r w:rsidR="00092CB6" w:rsidRPr="00352373">
        <w:rPr>
          <w:rFonts w:ascii="Times New Roman" w:eastAsia="Batang" w:hAnsi="Times New Roman" w:cs="Times New Roman"/>
          <w:lang w:val="es-ES"/>
        </w:rPr>
        <w:t xml:space="preserve"> (1783-1842) empezaron a definir la novela como un retrato de la realidad, tal como lo resume con este enunciado: </w:t>
      </w:r>
      <w:r w:rsidR="00D92E02">
        <w:rPr>
          <w:rFonts w:ascii="Times New Roman" w:eastAsia="Batang" w:hAnsi="Times New Roman" w:cs="Times New Roman"/>
          <w:lang w:val="es-ES"/>
        </w:rPr>
        <w:t>“</w:t>
      </w:r>
      <w:r w:rsidR="00092CB6" w:rsidRPr="00352373">
        <w:rPr>
          <w:rFonts w:ascii="Times New Roman" w:eastAsia="Batang" w:hAnsi="Times New Roman" w:cs="Times New Roman"/>
          <w:lang w:val="es-ES"/>
        </w:rPr>
        <w:t>la novela es un espejo a lo largo del camino</w:t>
      </w:r>
      <w:r w:rsidR="00D92E02">
        <w:rPr>
          <w:rFonts w:ascii="Times New Roman" w:eastAsia="Batang" w:hAnsi="Times New Roman" w:cs="Times New Roman"/>
          <w:lang w:val="es-ES"/>
        </w:rPr>
        <w:t>”</w:t>
      </w:r>
      <w:r w:rsidR="00092CB6" w:rsidRPr="00352373">
        <w:rPr>
          <w:rFonts w:ascii="Times New Roman" w:eastAsia="Batang" w:hAnsi="Times New Roman" w:cs="Times New Roman"/>
          <w:lang w:val="es-ES"/>
        </w:rPr>
        <w:t>. Esta consideración sobre la</w:t>
      </w:r>
      <w:r w:rsidR="00532E91" w:rsidRPr="00352373">
        <w:rPr>
          <w:rFonts w:ascii="Times New Roman" w:eastAsia="Batang" w:hAnsi="Times New Roman" w:cs="Times New Roman"/>
          <w:lang w:val="es-ES"/>
        </w:rPr>
        <w:t xml:space="preserve"> novela tomó fuerza a lo largo del siglo XX y es propia de</w:t>
      </w:r>
      <w:r w:rsidR="00092CB6" w:rsidRPr="00352373">
        <w:rPr>
          <w:rFonts w:ascii="Times New Roman" w:eastAsia="Batang" w:hAnsi="Times New Roman" w:cs="Times New Roman"/>
          <w:lang w:val="es-ES"/>
        </w:rPr>
        <w:t xml:space="preserve"> nuestra época. </w:t>
      </w:r>
    </w:p>
    <w:p w14:paraId="33DED94F" w14:textId="77777777" w:rsidR="00194BED" w:rsidRPr="00352373" w:rsidRDefault="00194BED"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194BED" w:rsidRPr="00352373" w14:paraId="402281F3" w14:textId="77777777">
        <w:tc>
          <w:tcPr>
            <w:tcW w:w="9033" w:type="dxa"/>
            <w:gridSpan w:val="2"/>
            <w:shd w:val="clear" w:color="auto" w:fill="000000" w:themeFill="text1"/>
          </w:tcPr>
          <w:p w14:paraId="07436912" w14:textId="77777777" w:rsidR="00194BED" w:rsidRPr="00352373" w:rsidRDefault="00194BED" w:rsidP="00E5104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194BED" w:rsidRPr="00352373" w14:paraId="48AF2A25" w14:textId="77777777">
        <w:tc>
          <w:tcPr>
            <w:tcW w:w="2518" w:type="dxa"/>
          </w:tcPr>
          <w:p w14:paraId="06E019C7" w14:textId="77777777"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lastRenderedPageBreak/>
              <w:t>Código</w:t>
            </w:r>
          </w:p>
        </w:tc>
        <w:tc>
          <w:tcPr>
            <w:tcW w:w="6515" w:type="dxa"/>
          </w:tcPr>
          <w:p w14:paraId="5E499A3E" w14:textId="3F54D8FB"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LE_05_01_REC100</w:t>
            </w:r>
          </w:p>
        </w:tc>
      </w:tr>
      <w:tr w:rsidR="00194BED" w:rsidRPr="00352373" w14:paraId="3C6B08F3" w14:textId="77777777">
        <w:tc>
          <w:tcPr>
            <w:tcW w:w="2518" w:type="dxa"/>
          </w:tcPr>
          <w:p w14:paraId="02F09D52"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63CFF807"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Las características de la novela</w:t>
            </w:r>
          </w:p>
        </w:tc>
      </w:tr>
      <w:tr w:rsidR="00194BED" w:rsidRPr="00352373" w14:paraId="6D3FEC9C" w14:textId="77777777">
        <w:tc>
          <w:tcPr>
            <w:tcW w:w="2518" w:type="dxa"/>
          </w:tcPr>
          <w:p w14:paraId="71432C0A"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38FD6CB3"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identificar </w:t>
            </w:r>
            <w:r w:rsidR="00607340" w:rsidRPr="00352373">
              <w:rPr>
                <w:rFonts w:ascii="Times New Roman" w:eastAsia="Batang" w:hAnsi="Times New Roman" w:cs="Times New Roman"/>
                <w:color w:val="000000"/>
                <w:sz w:val="24"/>
                <w:szCs w:val="24"/>
              </w:rPr>
              <w:t xml:space="preserve">los </w:t>
            </w:r>
            <w:r w:rsidRPr="00352373">
              <w:rPr>
                <w:rFonts w:ascii="Times New Roman" w:eastAsia="Batang" w:hAnsi="Times New Roman" w:cs="Times New Roman"/>
                <w:color w:val="000000"/>
                <w:sz w:val="24"/>
                <w:szCs w:val="24"/>
              </w:rPr>
              <w:t xml:space="preserve">recursos literarios de la novela </w:t>
            </w:r>
          </w:p>
        </w:tc>
      </w:tr>
    </w:tbl>
    <w:p w14:paraId="486517DB" w14:textId="77777777" w:rsidR="00092CB6" w:rsidRPr="00352373" w:rsidRDefault="00092CB6" w:rsidP="003F7F19">
      <w:pPr>
        <w:shd w:val="clear" w:color="auto" w:fill="FFFFFF"/>
        <w:spacing w:line="345" w:lineRule="atLeast"/>
        <w:rPr>
          <w:rFonts w:ascii="Times New Roman" w:eastAsia="Batang" w:hAnsi="Times New Roman" w:cs="Times New Roman"/>
          <w:color w:val="262626"/>
          <w:lang w:val="es-ES"/>
        </w:rPr>
      </w:pPr>
    </w:p>
    <w:p w14:paraId="6950F7B6" w14:textId="77777777" w:rsidR="00194BED" w:rsidRPr="00352373" w:rsidRDefault="00194BED" w:rsidP="003F7F19">
      <w:pPr>
        <w:shd w:val="clear" w:color="auto" w:fill="FFFFFF"/>
        <w:spacing w:line="345" w:lineRule="atLeast"/>
        <w:rPr>
          <w:rFonts w:ascii="Times New Roman" w:eastAsia="Batang" w:hAnsi="Times New Roman" w:cs="Times New Roman"/>
          <w:color w:val="262626"/>
          <w:lang w:val="es-ES"/>
        </w:rPr>
      </w:pPr>
    </w:p>
    <w:p w14:paraId="623BE213" w14:textId="77777777" w:rsidR="00532E91" w:rsidRPr="00352373" w:rsidRDefault="00532E91"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 xml:space="preserve">3.1 </w:t>
      </w:r>
      <w:r w:rsidR="00105B7E" w:rsidRPr="00352373">
        <w:rPr>
          <w:rFonts w:ascii="Times New Roman" w:eastAsia="Batang" w:hAnsi="Times New Roman" w:cs="Times New Roman"/>
          <w:b/>
        </w:rPr>
        <w:t>Las clases de novela</w:t>
      </w:r>
      <w:r w:rsidR="00105B7E" w:rsidRPr="00352373">
        <w:rPr>
          <w:rFonts w:ascii="Times New Roman" w:eastAsia="Batang" w:hAnsi="Times New Roman" w:cs="Times New Roman"/>
        </w:rPr>
        <w:t xml:space="preserve"> </w:t>
      </w:r>
    </w:p>
    <w:p w14:paraId="2E5CCE64" w14:textId="77777777" w:rsidR="00105B7E" w:rsidRPr="00352373" w:rsidRDefault="00BF7F21"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La novela puede clasificarse en dos grandes grupos: </w:t>
      </w:r>
    </w:p>
    <w:p w14:paraId="3966A3DA" w14:textId="77777777" w:rsidR="006B6822" w:rsidRPr="00352373" w:rsidRDefault="006B6822" w:rsidP="003F7F19">
      <w:pPr>
        <w:shd w:val="clear" w:color="auto" w:fill="FFFFFF"/>
        <w:spacing w:line="345" w:lineRule="atLeast"/>
        <w:rPr>
          <w:rFonts w:ascii="Times New Roman" w:eastAsia="Batang" w:hAnsi="Times New Roman" w:cs="Times New Roman"/>
          <w:color w:val="262626"/>
          <w:lang w:val="es-ES"/>
        </w:rPr>
      </w:pPr>
    </w:p>
    <w:p w14:paraId="31A8ADA6" w14:textId="7DACDBA9" w:rsidR="006B6822" w:rsidRPr="00352373" w:rsidRDefault="00BF7F21" w:rsidP="006B6822">
      <w:pPr>
        <w:pStyle w:val="Prrafodelista"/>
        <w:numPr>
          <w:ilvl w:val="0"/>
          <w:numId w:val="17"/>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La novela ilusionista</w:t>
      </w:r>
      <w:r w:rsidRPr="00352373">
        <w:rPr>
          <w:rFonts w:ascii="Times New Roman" w:eastAsia="Batang" w:hAnsi="Times New Roman" w:cs="Times New Roman"/>
          <w:color w:val="262626"/>
          <w:lang w:val="es-ES"/>
        </w:rPr>
        <w:t>. Comprende los relatos de aventur</w:t>
      </w:r>
      <w:ins w:id="103" w:author="Luis Felipe Pertuz Urrego" w:date="2015-02-27T13:14:00Z">
        <w:r w:rsidR="00346DE9">
          <w:rPr>
            <w:rFonts w:ascii="Times New Roman" w:eastAsia="Batang" w:hAnsi="Times New Roman" w:cs="Times New Roman"/>
            <w:color w:val="262626"/>
            <w:lang w:val="es-ES"/>
          </w:rPr>
          <w:t>a</w:t>
        </w:r>
      </w:ins>
      <w:r w:rsidRPr="00352373">
        <w:rPr>
          <w:rFonts w:ascii="Times New Roman" w:eastAsia="Batang" w:hAnsi="Times New Roman" w:cs="Times New Roman"/>
          <w:color w:val="262626"/>
          <w:lang w:val="es-ES"/>
        </w:rPr>
        <w:t xml:space="preserve"> que se sitúan en ambientes fantásticos o idílicos </w:t>
      </w:r>
      <w:r w:rsidR="00CD23E0" w:rsidRPr="00352373">
        <w:rPr>
          <w:rFonts w:ascii="Times New Roman" w:eastAsia="Batang" w:hAnsi="Times New Roman" w:cs="Times New Roman"/>
          <w:color w:val="262626"/>
          <w:lang w:val="es-ES"/>
        </w:rPr>
        <w:t>y en los cuales</w:t>
      </w:r>
      <w:r w:rsidRPr="00352373">
        <w:rPr>
          <w:rFonts w:ascii="Times New Roman" w:eastAsia="Batang" w:hAnsi="Times New Roman" w:cs="Times New Roman"/>
          <w:color w:val="262626"/>
          <w:lang w:val="es-ES"/>
        </w:rPr>
        <w:t xml:space="preserve"> participan personajes </w:t>
      </w:r>
      <w:r w:rsidR="00CD23E0" w:rsidRPr="00352373">
        <w:rPr>
          <w:rFonts w:ascii="Times New Roman" w:eastAsia="Batang" w:hAnsi="Times New Roman" w:cs="Times New Roman"/>
          <w:color w:val="262626"/>
          <w:lang w:val="es-ES"/>
        </w:rPr>
        <w:t>que se enfrentan a diferentes situaciones problemáticas.</w:t>
      </w:r>
      <w:r w:rsidR="006B6822" w:rsidRPr="00352373">
        <w:rPr>
          <w:rFonts w:ascii="Times New Roman" w:eastAsia="Batang" w:hAnsi="Times New Roman" w:cs="Times New Roman"/>
          <w:color w:val="262626"/>
          <w:lang w:val="es-ES"/>
        </w:rPr>
        <w:t xml:space="preserve"> Dentro de este grupo</w:t>
      </w:r>
      <w:r w:rsidR="00CD23E0" w:rsidRPr="00352373">
        <w:rPr>
          <w:rFonts w:ascii="Times New Roman" w:eastAsia="Batang" w:hAnsi="Times New Roman" w:cs="Times New Roman"/>
          <w:color w:val="262626"/>
          <w:lang w:val="es-ES"/>
        </w:rPr>
        <w:t xml:space="preserve"> se encuentran las novelas de caballería, de aventuras, de ciencia ficción, de suspenso, fantásticas y policiacas. </w:t>
      </w:r>
    </w:p>
    <w:p w14:paraId="2F1A8FC6" w14:textId="6B73E0CC" w:rsidR="006B6822" w:rsidRPr="00352373" w:rsidRDefault="00CD23E0" w:rsidP="00BF7F21">
      <w:pPr>
        <w:pStyle w:val="Prrafodelista"/>
        <w:numPr>
          <w:ilvl w:val="0"/>
          <w:numId w:val="17"/>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La novela realista</w:t>
      </w:r>
      <w:r w:rsidRPr="00352373">
        <w:rPr>
          <w:rFonts w:ascii="Times New Roman" w:eastAsia="Batang" w:hAnsi="Times New Roman" w:cs="Times New Roman"/>
          <w:color w:val="262626"/>
          <w:lang w:val="es-ES"/>
        </w:rPr>
        <w:t xml:space="preserve">. </w:t>
      </w:r>
      <w:r w:rsidR="006B6822" w:rsidRPr="00352373">
        <w:rPr>
          <w:rFonts w:ascii="Times New Roman" w:eastAsia="Batang" w:hAnsi="Times New Roman" w:cs="Times New Roman"/>
          <w:color w:val="262626"/>
          <w:lang w:val="es-ES"/>
        </w:rPr>
        <w:t xml:space="preserve">Es aquella que hace referencia a los hechos de forma semejante a la manera como ocurren en la vida cotidiana. En este grupo se identifican, principalmente, dos tipos de novela: la psicológica, que se centra en la personalidad de los personajes, y la de costumbres, </w:t>
      </w:r>
      <w:ins w:id="104" w:author="Luis Felipe Pertuz Urrego" w:date="2015-02-27T13:15:00Z">
        <w:r w:rsidR="00346DE9">
          <w:rPr>
            <w:rFonts w:ascii="Times New Roman" w:eastAsia="Batang" w:hAnsi="Times New Roman" w:cs="Times New Roman"/>
            <w:color w:val="262626"/>
            <w:lang w:val="es-ES"/>
          </w:rPr>
          <w:t>que</w:t>
        </w:r>
      </w:ins>
      <w:r w:rsidR="006B6822" w:rsidRPr="00352373">
        <w:rPr>
          <w:rFonts w:ascii="Times New Roman" w:eastAsia="Batang" w:hAnsi="Times New Roman" w:cs="Times New Roman"/>
          <w:color w:val="262626"/>
          <w:lang w:val="es-ES"/>
        </w:rPr>
        <w:t xml:space="preserve"> se enfoca en la descripción y el análisis de grupos sociales. </w:t>
      </w:r>
    </w:p>
    <w:p w14:paraId="290A69EF" w14:textId="77777777" w:rsidR="006B6822" w:rsidRPr="00352373" w:rsidRDefault="00092CB6"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 </w:t>
      </w:r>
    </w:p>
    <w:p w14:paraId="0F8EC8D9" w14:textId="77777777" w:rsidR="00136AD2" w:rsidRPr="00352373" w:rsidRDefault="006B6822" w:rsidP="003F7F19">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 xml:space="preserve">Por otra parte, atendiendo al ambiente en el que se desarrollan los hechos, se habla de diferentes clases de novelas. Observa el cuadro. </w:t>
      </w:r>
    </w:p>
    <w:p w14:paraId="73BBEA32" w14:textId="77777777" w:rsidR="006B6822" w:rsidRPr="00352373" w:rsidRDefault="006B6822" w:rsidP="003F7F19">
      <w:pPr>
        <w:shd w:val="clear" w:color="auto" w:fill="FFFFFF"/>
        <w:spacing w:line="345" w:lineRule="atLeast"/>
        <w:rPr>
          <w:rFonts w:ascii="Times New Roman" w:eastAsia="Batang" w:hAnsi="Times New Roman" w:cs="Times New Roman"/>
          <w:lang w:val="es-ES"/>
        </w:rPr>
      </w:pPr>
    </w:p>
    <w:tbl>
      <w:tblPr>
        <w:tblStyle w:val="Tablaconcuadrcula"/>
        <w:tblW w:w="0" w:type="auto"/>
        <w:tblLook w:val="04A0" w:firstRow="1" w:lastRow="0" w:firstColumn="1" w:lastColumn="0" w:noHBand="0" w:noVBand="1"/>
      </w:tblPr>
      <w:tblGrid>
        <w:gridCol w:w="4319"/>
        <w:gridCol w:w="4319"/>
      </w:tblGrid>
      <w:tr w:rsidR="006B6822" w:rsidRPr="00352373" w14:paraId="28926FA7" w14:textId="77777777">
        <w:tc>
          <w:tcPr>
            <w:tcW w:w="4319" w:type="dxa"/>
          </w:tcPr>
          <w:p w14:paraId="0B14774E" w14:textId="77777777" w:rsidR="006B6822" w:rsidRPr="00352373" w:rsidRDefault="006B6822"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b/>
                <w:sz w:val="24"/>
                <w:szCs w:val="24"/>
                <w:lang w:val="es-ES"/>
              </w:rPr>
              <w:t>Novela</w:t>
            </w:r>
            <w:r w:rsidRPr="00352373">
              <w:rPr>
                <w:rFonts w:ascii="Times New Roman" w:eastAsia="Batang" w:hAnsi="Times New Roman" w:cs="Times New Roman"/>
                <w:sz w:val="24"/>
                <w:szCs w:val="24"/>
                <w:lang w:val="es-ES"/>
              </w:rPr>
              <w:t>...</w:t>
            </w:r>
          </w:p>
        </w:tc>
        <w:tc>
          <w:tcPr>
            <w:tcW w:w="4319" w:type="dxa"/>
          </w:tcPr>
          <w:p w14:paraId="2B31979F" w14:textId="77777777" w:rsidR="006B6822" w:rsidRPr="00352373" w:rsidRDefault="006B6822"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Descripción</w:t>
            </w:r>
          </w:p>
        </w:tc>
      </w:tr>
      <w:tr w:rsidR="006B6822" w:rsidRPr="00352373" w14:paraId="206BE317" w14:textId="77777777">
        <w:tc>
          <w:tcPr>
            <w:tcW w:w="4319" w:type="dxa"/>
          </w:tcPr>
          <w:p w14:paraId="14D218B0"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C</w:t>
            </w:r>
            <w:r w:rsidR="006B6822" w:rsidRPr="00352373">
              <w:rPr>
                <w:rFonts w:ascii="Times New Roman" w:eastAsia="Batang" w:hAnsi="Times New Roman" w:cs="Times New Roman"/>
                <w:b/>
                <w:sz w:val="24"/>
                <w:szCs w:val="24"/>
                <w:lang w:val="es-ES"/>
              </w:rPr>
              <w:t>aballeresca</w:t>
            </w:r>
          </w:p>
        </w:tc>
        <w:tc>
          <w:tcPr>
            <w:tcW w:w="4319" w:type="dxa"/>
          </w:tcPr>
          <w:p w14:paraId="5B09C232" w14:textId="77777777" w:rsidR="006B6822" w:rsidRPr="00352373" w:rsidRDefault="00756F50"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Narra las hazaña</w:t>
            </w:r>
            <w:r w:rsidR="00E51041" w:rsidRPr="00352373">
              <w:rPr>
                <w:rFonts w:ascii="Times New Roman" w:eastAsia="Batang" w:hAnsi="Times New Roman" w:cs="Times New Roman"/>
                <w:sz w:val="24"/>
                <w:szCs w:val="24"/>
                <w:lang w:val="es-ES"/>
              </w:rPr>
              <w:t>s de los caballeros. Se hizo muy popular</w:t>
            </w:r>
            <w:r w:rsidR="00772C39" w:rsidRPr="00352373">
              <w:rPr>
                <w:rFonts w:ascii="Times New Roman" w:eastAsia="Batang" w:hAnsi="Times New Roman" w:cs="Times New Roman"/>
                <w:sz w:val="24"/>
                <w:szCs w:val="24"/>
                <w:lang w:val="es-ES"/>
              </w:rPr>
              <w:t xml:space="preserve"> a lo l</w:t>
            </w:r>
            <w:r w:rsidR="00E852CD" w:rsidRPr="00352373">
              <w:rPr>
                <w:rFonts w:ascii="Times New Roman" w:eastAsia="Batang" w:hAnsi="Times New Roman" w:cs="Times New Roman"/>
                <w:sz w:val="24"/>
                <w:szCs w:val="24"/>
                <w:lang w:val="es-ES"/>
              </w:rPr>
              <w:t>argo de siglo</w:t>
            </w:r>
            <w:r w:rsidR="00772C39" w:rsidRPr="00352373">
              <w:rPr>
                <w:rFonts w:ascii="Times New Roman" w:eastAsia="Batang" w:hAnsi="Times New Roman" w:cs="Times New Roman"/>
                <w:sz w:val="24"/>
                <w:szCs w:val="24"/>
                <w:lang w:val="es-ES"/>
              </w:rPr>
              <w:t xml:space="preserve"> XVI.</w:t>
            </w:r>
            <w:r w:rsidRPr="00352373">
              <w:rPr>
                <w:rFonts w:ascii="Times New Roman" w:eastAsia="Batang" w:hAnsi="Times New Roman" w:cs="Times New Roman"/>
                <w:sz w:val="24"/>
                <w:szCs w:val="24"/>
                <w:lang w:val="es-ES"/>
              </w:rPr>
              <w:t xml:space="preserve"> Los personajes se enfrentan a diferentes situaciones en las que ponen a prueba su valentía y coraje. </w:t>
            </w:r>
          </w:p>
        </w:tc>
      </w:tr>
      <w:tr w:rsidR="006B6822" w:rsidRPr="00352373" w14:paraId="47238BDA" w14:textId="77777777">
        <w:tc>
          <w:tcPr>
            <w:tcW w:w="4319" w:type="dxa"/>
          </w:tcPr>
          <w:p w14:paraId="65F3A48C"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P</w:t>
            </w:r>
            <w:r w:rsidR="006B6822" w:rsidRPr="00352373">
              <w:rPr>
                <w:rFonts w:ascii="Times New Roman" w:eastAsia="Batang" w:hAnsi="Times New Roman" w:cs="Times New Roman"/>
                <w:b/>
                <w:sz w:val="24"/>
                <w:szCs w:val="24"/>
                <w:lang w:val="es-ES"/>
              </w:rPr>
              <w:t>astoril</w:t>
            </w:r>
          </w:p>
        </w:tc>
        <w:tc>
          <w:tcPr>
            <w:tcW w:w="4319" w:type="dxa"/>
          </w:tcPr>
          <w:p w14:paraId="4EFC7BBB" w14:textId="5783DC6E" w:rsidR="006B6822" w:rsidRPr="00352373" w:rsidRDefault="001325F0" w:rsidP="00E51041">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En ella, sus personajes, pastores idealizados, comparten sus sentimientos y emociones, </w:t>
            </w:r>
            <w:ins w:id="105" w:author="Luis Felipe Pertuz Urrego" w:date="2015-02-28T23:04:00Z">
              <w:r w:rsidR="00E77F18">
                <w:rPr>
                  <w:rFonts w:ascii="Times New Roman" w:eastAsia="Batang" w:hAnsi="Times New Roman" w:cs="Times New Roman"/>
                  <w:sz w:val="24"/>
                  <w:szCs w:val="24"/>
                  <w:lang w:val="es-ES"/>
                </w:rPr>
                <w:t>en especial</w:t>
              </w:r>
            </w:ins>
            <w:r w:rsidRPr="00352373">
              <w:rPr>
                <w:rFonts w:ascii="Times New Roman" w:eastAsia="Batang" w:hAnsi="Times New Roman" w:cs="Times New Roman"/>
                <w:sz w:val="24"/>
                <w:szCs w:val="24"/>
                <w:lang w:val="es-ES"/>
              </w:rPr>
              <w:t xml:space="preserve"> aquell</w:t>
            </w:r>
            <w:r w:rsidR="00E51041" w:rsidRPr="00352373">
              <w:rPr>
                <w:rFonts w:ascii="Times New Roman" w:eastAsia="Batang" w:hAnsi="Times New Roman" w:cs="Times New Roman"/>
                <w:sz w:val="24"/>
                <w:szCs w:val="24"/>
                <w:lang w:val="es-ES"/>
              </w:rPr>
              <w:t xml:space="preserve">os que surgen del enamoramiento. El espacio de estas novelas son los paisajes naturales. </w:t>
            </w:r>
          </w:p>
        </w:tc>
      </w:tr>
      <w:tr w:rsidR="006B6822" w:rsidRPr="00352373" w14:paraId="75FB7D8E" w14:textId="77777777">
        <w:tc>
          <w:tcPr>
            <w:tcW w:w="4319" w:type="dxa"/>
          </w:tcPr>
          <w:p w14:paraId="39B8F8A5"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C</w:t>
            </w:r>
            <w:r w:rsidR="006B6822" w:rsidRPr="00352373">
              <w:rPr>
                <w:rFonts w:ascii="Times New Roman" w:eastAsia="Batang" w:hAnsi="Times New Roman" w:cs="Times New Roman"/>
                <w:b/>
                <w:sz w:val="24"/>
                <w:szCs w:val="24"/>
                <w:lang w:val="es-ES"/>
              </w:rPr>
              <w:t>ortesana</w:t>
            </w:r>
          </w:p>
        </w:tc>
        <w:tc>
          <w:tcPr>
            <w:tcW w:w="4319" w:type="dxa"/>
          </w:tcPr>
          <w:p w14:paraId="0827B29A" w14:textId="55966E68" w:rsidR="006B6822" w:rsidRPr="00352373" w:rsidRDefault="00772C39"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Fue cultivada e</w:t>
            </w:r>
            <w:r w:rsidR="00D92E02">
              <w:rPr>
                <w:rFonts w:ascii="Times New Roman" w:eastAsia="Batang" w:hAnsi="Times New Roman" w:cs="Times New Roman"/>
                <w:sz w:val="24"/>
                <w:szCs w:val="24"/>
                <w:lang w:val="es-ES"/>
              </w:rPr>
              <w:t>n el siglo XVII, principalmente</w:t>
            </w:r>
            <w:r w:rsidRPr="00352373">
              <w:rPr>
                <w:rFonts w:ascii="Times New Roman" w:eastAsia="Batang" w:hAnsi="Times New Roman" w:cs="Times New Roman"/>
                <w:sz w:val="24"/>
                <w:szCs w:val="24"/>
                <w:lang w:val="es-ES"/>
              </w:rPr>
              <w:t xml:space="preserve"> en España. Su ambiente es urbano y refiere temas amorosos tratados con un tono picaresco y costumbrista. </w:t>
            </w:r>
          </w:p>
        </w:tc>
      </w:tr>
      <w:tr w:rsidR="006B6822" w:rsidRPr="00352373" w14:paraId="3701938F" w14:textId="77777777">
        <w:tc>
          <w:tcPr>
            <w:tcW w:w="4319" w:type="dxa"/>
          </w:tcPr>
          <w:p w14:paraId="4C0CB8F4" w14:textId="77777777" w:rsidR="006B6822" w:rsidRPr="00352373" w:rsidRDefault="006B6822"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de viajes</w:t>
            </w:r>
          </w:p>
        </w:tc>
        <w:tc>
          <w:tcPr>
            <w:tcW w:w="4319" w:type="dxa"/>
          </w:tcPr>
          <w:p w14:paraId="1F2058F6" w14:textId="77777777" w:rsidR="006B6822" w:rsidRPr="00352373" w:rsidRDefault="00772C39"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Su argumento se centra en historias </w:t>
            </w:r>
            <w:r w:rsidRPr="00352373">
              <w:rPr>
                <w:rFonts w:ascii="Times New Roman" w:eastAsia="Batang" w:hAnsi="Times New Roman" w:cs="Times New Roman"/>
                <w:sz w:val="24"/>
                <w:szCs w:val="24"/>
                <w:lang w:val="es-ES"/>
              </w:rPr>
              <w:lastRenderedPageBreak/>
              <w:t xml:space="preserve">emocionantes de personajes que emprenden largas travesías. Su ritmo es rápido, pues se enfoca particularmente en la acción. </w:t>
            </w:r>
          </w:p>
        </w:tc>
      </w:tr>
      <w:tr w:rsidR="006B6822" w:rsidRPr="00352373" w14:paraId="5DC674D0" w14:textId="77777777">
        <w:tc>
          <w:tcPr>
            <w:tcW w:w="4319" w:type="dxa"/>
          </w:tcPr>
          <w:p w14:paraId="5286A5A5" w14:textId="78AC5E92" w:rsidR="006B6822" w:rsidRPr="00352373" w:rsidRDefault="00346DE9" w:rsidP="003F7F19">
            <w:pPr>
              <w:spacing w:line="345" w:lineRule="atLeast"/>
              <w:rPr>
                <w:rFonts w:ascii="Times New Roman" w:eastAsia="Batang" w:hAnsi="Times New Roman" w:cs="Times New Roman"/>
                <w:b/>
                <w:sz w:val="24"/>
                <w:szCs w:val="24"/>
                <w:lang w:val="es-ES"/>
              </w:rPr>
            </w:pPr>
            <w:ins w:id="106" w:author="Luis Felipe Pertuz Urrego" w:date="2015-02-27T13:16:00Z">
              <w:r>
                <w:rPr>
                  <w:rFonts w:ascii="Times New Roman" w:eastAsia="Batang" w:hAnsi="Times New Roman" w:cs="Times New Roman"/>
                  <w:b/>
                  <w:sz w:val="24"/>
                  <w:szCs w:val="24"/>
                  <w:lang w:val="es-ES"/>
                </w:rPr>
                <w:lastRenderedPageBreak/>
                <w:t>H</w:t>
              </w:r>
            </w:ins>
            <w:r w:rsidR="00B03AE8" w:rsidRPr="00352373">
              <w:rPr>
                <w:rFonts w:ascii="Times New Roman" w:eastAsia="Batang" w:hAnsi="Times New Roman" w:cs="Times New Roman"/>
                <w:b/>
                <w:sz w:val="24"/>
                <w:szCs w:val="24"/>
                <w:lang w:val="es-ES"/>
              </w:rPr>
              <w:t xml:space="preserve">istórica </w:t>
            </w:r>
          </w:p>
        </w:tc>
        <w:tc>
          <w:tcPr>
            <w:tcW w:w="4319" w:type="dxa"/>
          </w:tcPr>
          <w:p w14:paraId="128D9CD6" w14:textId="443A65FF" w:rsidR="006B6822" w:rsidRPr="00352373" w:rsidRDefault="005C7F50" w:rsidP="005C7F50">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 xml:space="preserve">Su intención es ofrecer a los lectores una visión fiel de una época histórica. En este sentido, busca recrear de forma verosímil las costumbres, los valores y hechos que sucedieron en </w:t>
            </w:r>
            <w:ins w:id="107" w:author="Luis Felipe Pertuz Urrego" w:date="2015-02-28T23:05:00Z">
              <w:r w:rsidR="00086FF5">
                <w:rPr>
                  <w:rFonts w:ascii="Times New Roman" w:eastAsia="Batang" w:hAnsi="Times New Roman" w:cs="Times New Roman"/>
                  <w:sz w:val="24"/>
                  <w:szCs w:val="24"/>
                  <w:lang w:val="es-ES"/>
                </w:rPr>
                <w:t>el</w:t>
              </w:r>
            </w:ins>
            <w:r w:rsidRPr="00352373">
              <w:rPr>
                <w:rFonts w:ascii="Times New Roman" w:eastAsia="Batang" w:hAnsi="Times New Roman" w:cs="Times New Roman"/>
                <w:sz w:val="24"/>
                <w:szCs w:val="24"/>
                <w:lang w:val="es-ES"/>
              </w:rPr>
              <w:t xml:space="preserve"> pasado. </w:t>
            </w:r>
          </w:p>
        </w:tc>
      </w:tr>
      <w:tr w:rsidR="006B6822" w:rsidRPr="00352373" w14:paraId="42F83B6D" w14:textId="77777777">
        <w:tc>
          <w:tcPr>
            <w:tcW w:w="4319" w:type="dxa"/>
          </w:tcPr>
          <w:p w14:paraId="217C3CCF" w14:textId="77777777" w:rsidR="006B6822" w:rsidRPr="00352373" w:rsidRDefault="00704F9F" w:rsidP="003F7F19">
            <w:pPr>
              <w:spacing w:line="345" w:lineRule="atLeast"/>
              <w:rPr>
                <w:rFonts w:ascii="Times New Roman" w:eastAsia="Batang" w:hAnsi="Times New Roman" w:cs="Times New Roman"/>
                <w:b/>
                <w:sz w:val="24"/>
                <w:szCs w:val="24"/>
                <w:lang w:val="es-ES"/>
              </w:rPr>
            </w:pPr>
            <w:r w:rsidRPr="00352373">
              <w:rPr>
                <w:rFonts w:ascii="Times New Roman" w:eastAsia="Batang" w:hAnsi="Times New Roman" w:cs="Times New Roman"/>
                <w:b/>
                <w:sz w:val="24"/>
                <w:szCs w:val="24"/>
                <w:lang w:val="es-ES"/>
              </w:rPr>
              <w:t>U</w:t>
            </w:r>
            <w:r w:rsidR="006B6822" w:rsidRPr="00352373">
              <w:rPr>
                <w:rFonts w:ascii="Times New Roman" w:eastAsia="Batang" w:hAnsi="Times New Roman" w:cs="Times New Roman"/>
                <w:b/>
                <w:sz w:val="24"/>
                <w:szCs w:val="24"/>
                <w:lang w:val="es-ES"/>
              </w:rPr>
              <w:t>rbana</w:t>
            </w:r>
          </w:p>
        </w:tc>
        <w:tc>
          <w:tcPr>
            <w:tcW w:w="4319" w:type="dxa"/>
          </w:tcPr>
          <w:p w14:paraId="3635A498" w14:textId="195F638A" w:rsidR="006B6822" w:rsidRPr="00352373" w:rsidRDefault="005C7F50" w:rsidP="003F7F19">
            <w:pPr>
              <w:spacing w:line="345" w:lineRule="atLeast"/>
              <w:rPr>
                <w:rFonts w:ascii="Times New Roman" w:eastAsia="Batang" w:hAnsi="Times New Roman" w:cs="Times New Roman"/>
                <w:sz w:val="24"/>
                <w:szCs w:val="24"/>
                <w:lang w:val="es-ES"/>
              </w:rPr>
            </w:pPr>
            <w:r w:rsidRPr="00352373">
              <w:rPr>
                <w:rFonts w:ascii="Times New Roman" w:eastAsia="Batang" w:hAnsi="Times New Roman" w:cs="Times New Roman"/>
                <w:sz w:val="24"/>
                <w:szCs w:val="24"/>
                <w:lang w:val="es-ES"/>
              </w:rPr>
              <w:t>Los</w:t>
            </w:r>
            <w:r w:rsidR="00CD56B4" w:rsidRPr="00352373">
              <w:rPr>
                <w:rFonts w:ascii="Times New Roman" w:eastAsia="Batang" w:hAnsi="Times New Roman" w:cs="Times New Roman"/>
                <w:sz w:val="24"/>
                <w:szCs w:val="24"/>
                <w:lang w:val="es-ES"/>
              </w:rPr>
              <w:t xml:space="preserve"> sucesos narrados tienen como marco la ciudad. En ella, </w:t>
            </w:r>
            <w:ins w:id="108" w:author="Luis Felipe Pertuz Urrego" w:date="2015-02-27T13:17:00Z">
              <w:r w:rsidR="00346DE9">
                <w:rPr>
                  <w:rFonts w:ascii="Times New Roman" w:eastAsia="Batang" w:hAnsi="Times New Roman" w:cs="Times New Roman"/>
                  <w:sz w:val="24"/>
                  <w:szCs w:val="24"/>
                  <w:lang w:val="es-ES"/>
                </w:rPr>
                <w:t>los</w:t>
              </w:r>
            </w:ins>
            <w:r w:rsidR="00CD56B4" w:rsidRPr="00352373">
              <w:rPr>
                <w:rFonts w:ascii="Times New Roman" w:eastAsia="Batang" w:hAnsi="Times New Roman" w:cs="Times New Roman"/>
                <w:sz w:val="24"/>
                <w:szCs w:val="24"/>
                <w:lang w:val="es-ES"/>
              </w:rPr>
              <w:t xml:space="preserve"> personajes adquieren un carácter ci</w:t>
            </w:r>
            <w:ins w:id="109" w:author="Luis Felipe Pertuz Urrego" w:date="2015-02-28T23:07:00Z">
              <w:r w:rsidR="00086FF5">
                <w:rPr>
                  <w:rFonts w:ascii="Times New Roman" w:eastAsia="Batang" w:hAnsi="Times New Roman" w:cs="Times New Roman"/>
                  <w:sz w:val="24"/>
                  <w:szCs w:val="24"/>
                  <w:lang w:val="es-ES"/>
                </w:rPr>
                <w:t>vil</w:t>
              </w:r>
            </w:ins>
            <w:r w:rsidR="00CD56B4" w:rsidRPr="00352373">
              <w:rPr>
                <w:rFonts w:ascii="Times New Roman" w:eastAsia="Batang" w:hAnsi="Times New Roman" w:cs="Times New Roman"/>
                <w:sz w:val="24"/>
                <w:szCs w:val="24"/>
                <w:lang w:val="es-ES"/>
              </w:rPr>
              <w:t xml:space="preserve"> que se define por las problemáticas sociales, políticas y económicas propias de la vida urbana. </w:t>
            </w:r>
          </w:p>
        </w:tc>
      </w:tr>
    </w:tbl>
    <w:p w14:paraId="480CA721" w14:textId="77777777" w:rsidR="00634243" w:rsidRPr="00352373" w:rsidRDefault="00634243"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194BED" w:rsidRPr="00352373" w14:paraId="162D9E22" w14:textId="77777777">
        <w:tc>
          <w:tcPr>
            <w:tcW w:w="9033" w:type="dxa"/>
            <w:gridSpan w:val="2"/>
            <w:shd w:val="clear" w:color="auto" w:fill="000000" w:themeFill="text1"/>
          </w:tcPr>
          <w:p w14:paraId="2874715C" w14:textId="77777777" w:rsidR="00194BED" w:rsidRPr="00352373" w:rsidRDefault="00194BED" w:rsidP="00E51041">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194BED" w:rsidRPr="00352373" w14:paraId="43DB33EA" w14:textId="77777777">
        <w:tc>
          <w:tcPr>
            <w:tcW w:w="2518" w:type="dxa"/>
          </w:tcPr>
          <w:p w14:paraId="6F182B4E" w14:textId="77777777"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D424EF1" w14:textId="7B7A6844" w:rsidR="00194BED" w:rsidRPr="00352373" w:rsidRDefault="00194BED" w:rsidP="00E51041">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LE_05_01_REC110</w:t>
            </w:r>
          </w:p>
        </w:tc>
      </w:tr>
      <w:tr w:rsidR="00194BED" w:rsidRPr="00352373" w14:paraId="15FD599E" w14:textId="77777777">
        <w:tc>
          <w:tcPr>
            <w:tcW w:w="2518" w:type="dxa"/>
          </w:tcPr>
          <w:p w14:paraId="4B6372F8"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13E8190"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Las clases de novela </w:t>
            </w:r>
          </w:p>
        </w:tc>
      </w:tr>
      <w:tr w:rsidR="00194BED" w:rsidRPr="00352373" w14:paraId="6883A27E" w14:textId="77777777">
        <w:tc>
          <w:tcPr>
            <w:tcW w:w="2518" w:type="dxa"/>
          </w:tcPr>
          <w:p w14:paraId="3363AFE2" w14:textId="77777777" w:rsidR="00194BED" w:rsidRPr="00352373" w:rsidRDefault="00194BED" w:rsidP="00E51041">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25F2E65" w14:textId="77777777" w:rsidR="00194BED" w:rsidRPr="00352373" w:rsidRDefault="00E852CD" w:rsidP="00E51041">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analizar los elementos de la novela y sus clases</w:t>
            </w:r>
          </w:p>
        </w:tc>
      </w:tr>
    </w:tbl>
    <w:p w14:paraId="1CFDB8C2" w14:textId="77777777" w:rsidR="006B6822" w:rsidRPr="00352373" w:rsidRDefault="006B6822" w:rsidP="003F7F19">
      <w:pPr>
        <w:shd w:val="clear" w:color="auto" w:fill="FFFFFF"/>
        <w:spacing w:line="345" w:lineRule="atLeast"/>
        <w:rPr>
          <w:rFonts w:ascii="Times New Roman" w:eastAsia="Batang" w:hAnsi="Times New Roman" w:cs="Times New Roman"/>
          <w:color w:val="262626"/>
          <w:lang w:val="es-ES"/>
        </w:rPr>
      </w:pPr>
    </w:p>
    <w:p w14:paraId="4CA59D0D" w14:textId="77777777" w:rsidR="00E852CD" w:rsidRPr="00352373" w:rsidRDefault="00E852CD"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E852CD" w:rsidRPr="00352373" w14:paraId="3B39BEC4" w14:textId="77777777" w:rsidTr="004B363B">
        <w:tc>
          <w:tcPr>
            <w:tcW w:w="9033" w:type="dxa"/>
            <w:gridSpan w:val="2"/>
            <w:shd w:val="clear" w:color="auto" w:fill="000000" w:themeFill="text1"/>
          </w:tcPr>
          <w:p w14:paraId="0886ECDE" w14:textId="77777777" w:rsidR="00E852CD" w:rsidRPr="00352373" w:rsidRDefault="00E852CD"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E852CD" w:rsidRPr="00352373" w14:paraId="5DBB3D04" w14:textId="77777777" w:rsidTr="004B363B">
        <w:tc>
          <w:tcPr>
            <w:tcW w:w="2518" w:type="dxa"/>
          </w:tcPr>
          <w:p w14:paraId="31582EEF" w14:textId="77777777" w:rsidR="00E852CD" w:rsidRPr="00352373" w:rsidRDefault="00E852CD"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F0D567A" w14:textId="21FEEF51" w:rsidR="00E852CD" w:rsidRPr="00352373" w:rsidRDefault="00E852CD"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LE_05_01_REC120</w:t>
            </w:r>
          </w:p>
        </w:tc>
      </w:tr>
      <w:tr w:rsidR="00E852CD" w:rsidRPr="00352373" w14:paraId="30F2354E" w14:textId="77777777" w:rsidTr="004B363B">
        <w:tc>
          <w:tcPr>
            <w:tcW w:w="2518" w:type="dxa"/>
          </w:tcPr>
          <w:p w14:paraId="7320B338"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885358" w14:textId="77777777" w:rsidR="00E852CD" w:rsidRPr="00352373" w:rsidRDefault="00607340"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Comprensión de textos literarios</w:t>
            </w:r>
            <w:r w:rsidR="00E852CD" w:rsidRPr="00352373">
              <w:rPr>
                <w:rFonts w:ascii="Times New Roman" w:eastAsia="Batang" w:hAnsi="Times New Roman" w:cs="Times New Roman"/>
                <w:color w:val="000000"/>
                <w:sz w:val="24"/>
                <w:szCs w:val="24"/>
              </w:rPr>
              <w:t xml:space="preserve"> </w:t>
            </w:r>
          </w:p>
        </w:tc>
      </w:tr>
      <w:tr w:rsidR="00E852CD" w:rsidRPr="00352373" w14:paraId="3589B3CF" w14:textId="77777777" w:rsidTr="004B363B">
        <w:tc>
          <w:tcPr>
            <w:tcW w:w="2518" w:type="dxa"/>
          </w:tcPr>
          <w:p w14:paraId="56F3BF1C"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FF783D7" w14:textId="77777777" w:rsidR="00E852CD" w:rsidRPr="00352373" w:rsidRDefault="00E852CD"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desarrollar la comprensión lectora de textos literarios</w:t>
            </w:r>
          </w:p>
        </w:tc>
      </w:tr>
    </w:tbl>
    <w:p w14:paraId="7EC3EAD5" w14:textId="77777777" w:rsidR="00AE3202" w:rsidRPr="00352373" w:rsidRDefault="00AE3202" w:rsidP="003F7F19">
      <w:pPr>
        <w:shd w:val="clear" w:color="auto" w:fill="FFFFFF"/>
        <w:spacing w:line="345" w:lineRule="atLeast"/>
        <w:rPr>
          <w:rFonts w:ascii="Times New Roman" w:eastAsia="Batang" w:hAnsi="Times New Roman" w:cs="Times New Roman"/>
          <w:b/>
          <w:highlight w:val="yellow"/>
        </w:rPr>
      </w:pPr>
    </w:p>
    <w:p w14:paraId="3D14D707" w14:textId="77777777" w:rsidR="00CC0087" w:rsidRPr="00352373" w:rsidRDefault="00853D9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sidRPr="00352373">
        <w:rPr>
          <w:rFonts w:ascii="Times New Roman" w:eastAsia="Batang" w:hAnsi="Times New Roman" w:cs="Times New Roman"/>
          <w:b/>
        </w:rPr>
        <w:t>3.2</w:t>
      </w:r>
      <w:r w:rsidRPr="00352373">
        <w:rPr>
          <w:rFonts w:ascii="Times New Roman" w:eastAsia="Batang" w:hAnsi="Times New Roman" w:cs="Times New Roman"/>
        </w:rPr>
        <w:t xml:space="preserve"> </w:t>
      </w:r>
      <w:r w:rsidR="00CC0087" w:rsidRPr="00352373">
        <w:rPr>
          <w:rFonts w:ascii="Times New Roman" w:eastAsia="Batang" w:hAnsi="Times New Roman" w:cs="Times New Roman"/>
          <w:b/>
        </w:rPr>
        <w:t>La estructura de la novela</w:t>
      </w:r>
    </w:p>
    <w:p w14:paraId="638A05E0" w14:textId="4C2FBE95" w:rsidR="00393BF0" w:rsidRPr="00352373" w:rsidRDefault="00CC0087"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t xml:space="preserve">Tradicionalmente en la novela se identifican tres partes: </w:t>
      </w:r>
    </w:p>
    <w:p w14:paraId="41105684" w14:textId="77777777" w:rsidR="00CC0087" w:rsidRPr="00352373" w:rsidRDefault="00CC0087" w:rsidP="003F7F19">
      <w:pPr>
        <w:shd w:val="clear" w:color="auto" w:fill="FFFFFF"/>
        <w:spacing w:line="345" w:lineRule="atLeast"/>
        <w:rPr>
          <w:rFonts w:ascii="Times New Roman" w:eastAsia="Batang" w:hAnsi="Times New Roman" w:cs="Times New Roman"/>
          <w:color w:val="262626"/>
          <w:lang w:val="es-ES"/>
        </w:rPr>
      </w:pPr>
    </w:p>
    <w:p w14:paraId="2AD3CE43" w14:textId="77777777" w:rsidR="0027532D" w:rsidRPr="00352373" w:rsidRDefault="0027532D" w:rsidP="00393BF0">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Planteamiento o inicio</w:t>
      </w:r>
      <w:r w:rsidRPr="00352373">
        <w:rPr>
          <w:rFonts w:ascii="Times New Roman" w:eastAsia="Batang" w:hAnsi="Times New Roman" w:cs="Times New Roman"/>
          <w:color w:val="262626"/>
          <w:lang w:val="es-ES"/>
        </w:rPr>
        <w:t>. Se presentan los personajes y el marco temporal y espacial en el que se desarrol</w:t>
      </w:r>
      <w:r w:rsidR="004B4BB4" w:rsidRPr="00352373">
        <w:rPr>
          <w:rFonts w:ascii="Times New Roman" w:eastAsia="Batang" w:hAnsi="Times New Roman" w:cs="Times New Roman"/>
          <w:color w:val="262626"/>
          <w:lang w:val="es-ES"/>
        </w:rPr>
        <w:t>l</w:t>
      </w:r>
      <w:r w:rsidRPr="00352373">
        <w:rPr>
          <w:rFonts w:ascii="Times New Roman" w:eastAsia="Batang" w:hAnsi="Times New Roman" w:cs="Times New Roman"/>
          <w:color w:val="262626"/>
          <w:lang w:val="es-ES"/>
        </w:rPr>
        <w:t>arán los hechos. Además, se establece la acción que dirigirá la narración.</w:t>
      </w:r>
    </w:p>
    <w:p w14:paraId="1A9C9EAF" w14:textId="7B837D12" w:rsidR="004B4BB4" w:rsidRPr="00352373" w:rsidRDefault="0027532D" w:rsidP="00CC0087">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Nudo</w:t>
      </w:r>
      <w:r w:rsidRPr="00352373">
        <w:rPr>
          <w:rFonts w:ascii="Times New Roman" w:eastAsia="Batang" w:hAnsi="Times New Roman" w:cs="Times New Roman"/>
          <w:color w:val="262626"/>
          <w:lang w:val="es-ES"/>
        </w:rPr>
        <w:t>. Corresponde a la “evolución” de los hechos</w:t>
      </w:r>
      <w:ins w:id="110" w:author="Luis Felipe Pertuz Urrego" w:date="2015-02-28T23:08:00Z">
        <w:r w:rsidR="00086FF5">
          <w:rPr>
            <w:rFonts w:ascii="Times New Roman" w:eastAsia="Batang" w:hAnsi="Times New Roman" w:cs="Times New Roman"/>
            <w:color w:val="262626"/>
            <w:lang w:val="es-ES"/>
          </w:rPr>
          <w:t>,</w:t>
        </w:r>
      </w:ins>
      <w:r w:rsidRPr="00352373">
        <w:rPr>
          <w:rFonts w:ascii="Times New Roman" w:eastAsia="Batang" w:hAnsi="Times New Roman" w:cs="Times New Roman"/>
          <w:color w:val="262626"/>
          <w:lang w:val="es-ES"/>
        </w:rPr>
        <w:t xml:space="preserve"> </w:t>
      </w:r>
      <w:ins w:id="111" w:author="Luis Felipe Pertuz Urrego" w:date="2015-02-28T23:08:00Z">
        <w:r w:rsidR="00086FF5">
          <w:rPr>
            <w:rFonts w:ascii="Times New Roman" w:eastAsia="Batang" w:hAnsi="Times New Roman" w:cs="Times New Roman"/>
            <w:color w:val="262626"/>
            <w:lang w:val="es-ES"/>
          </w:rPr>
          <w:t>l</w:t>
        </w:r>
      </w:ins>
      <w:r w:rsidRPr="00352373">
        <w:rPr>
          <w:rFonts w:ascii="Times New Roman" w:eastAsia="Batang" w:hAnsi="Times New Roman" w:cs="Times New Roman"/>
          <w:color w:val="262626"/>
          <w:lang w:val="es-ES"/>
        </w:rPr>
        <w:t>os cuales se presentan como conflictivos para los personajes. Generalmente el nudo se especializa en un</w:t>
      </w:r>
      <w:r w:rsidR="004B4BB4" w:rsidRPr="00352373">
        <w:rPr>
          <w:rFonts w:ascii="Times New Roman" w:eastAsia="Batang" w:hAnsi="Times New Roman" w:cs="Times New Roman"/>
          <w:color w:val="262626"/>
          <w:lang w:val="es-ES"/>
        </w:rPr>
        <w:t>a</w:t>
      </w:r>
      <w:r w:rsidRPr="00352373">
        <w:rPr>
          <w:rFonts w:ascii="Times New Roman" w:eastAsia="Batang" w:hAnsi="Times New Roman" w:cs="Times New Roman"/>
          <w:color w:val="262626"/>
          <w:lang w:val="es-ES"/>
        </w:rPr>
        <w:t xml:space="preserve"> problemática central de la cual se drivan otras </w:t>
      </w:r>
      <w:r w:rsidR="004B4BB4" w:rsidRPr="00352373">
        <w:rPr>
          <w:rFonts w:ascii="Times New Roman" w:eastAsia="Batang" w:hAnsi="Times New Roman" w:cs="Times New Roman"/>
          <w:color w:val="262626"/>
          <w:lang w:val="es-ES"/>
        </w:rPr>
        <w:t xml:space="preserve">de carácter secundario. </w:t>
      </w:r>
    </w:p>
    <w:p w14:paraId="058057D9" w14:textId="08ED95A2" w:rsidR="004B4BB4" w:rsidRPr="00352373" w:rsidRDefault="004B4BB4" w:rsidP="00CC0087">
      <w:pPr>
        <w:pStyle w:val="Prrafodelista"/>
        <w:numPr>
          <w:ilvl w:val="0"/>
          <w:numId w:val="18"/>
        </w:num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b/>
          <w:color w:val="262626"/>
          <w:lang w:val="es-ES"/>
        </w:rPr>
        <w:t>Desenlace</w:t>
      </w:r>
      <w:r w:rsidRPr="00352373">
        <w:rPr>
          <w:rFonts w:ascii="Times New Roman" w:eastAsia="Batang" w:hAnsi="Times New Roman" w:cs="Times New Roman"/>
          <w:color w:val="262626"/>
          <w:lang w:val="es-ES"/>
        </w:rPr>
        <w:t>. Consiste en</w:t>
      </w:r>
      <w:r w:rsidR="00775FE6">
        <w:rPr>
          <w:rFonts w:ascii="Times New Roman" w:eastAsia="Batang" w:hAnsi="Times New Roman" w:cs="Times New Roman"/>
          <w:color w:val="262626"/>
          <w:lang w:val="es-ES"/>
        </w:rPr>
        <w:t xml:space="preserve"> la resolución del conflicto y</w:t>
      </w:r>
      <w:r w:rsidRPr="00352373">
        <w:rPr>
          <w:rFonts w:ascii="Times New Roman" w:eastAsia="Batang" w:hAnsi="Times New Roman" w:cs="Times New Roman"/>
          <w:color w:val="262626"/>
          <w:lang w:val="es-ES"/>
        </w:rPr>
        <w:t xml:space="preserve"> la manera como finalizan los hechos referidos. </w:t>
      </w:r>
    </w:p>
    <w:p w14:paraId="27B6E31F" w14:textId="77777777" w:rsidR="009A70B6" w:rsidRPr="00352373" w:rsidRDefault="009A70B6" w:rsidP="004B4BB4">
      <w:pPr>
        <w:shd w:val="clear" w:color="auto" w:fill="FFFFFF"/>
        <w:spacing w:line="345" w:lineRule="atLeast"/>
        <w:rPr>
          <w:rFonts w:ascii="Times New Roman" w:eastAsia="Batang" w:hAnsi="Times New Roman" w:cs="Times New Roman"/>
          <w:color w:val="262626"/>
          <w:lang w:val="es-ES"/>
        </w:rPr>
      </w:pPr>
    </w:p>
    <w:p w14:paraId="2E33D416" w14:textId="77777777" w:rsidR="0089657C" w:rsidRPr="00352373" w:rsidRDefault="004B4BB4" w:rsidP="004B4BB4">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color w:val="262626"/>
          <w:lang w:val="es-ES"/>
        </w:rPr>
        <w:lastRenderedPageBreak/>
        <w:t>Sin embargo, vale la pe</w:t>
      </w:r>
      <w:r w:rsidR="0089657C" w:rsidRPr="00352373">
        <w:rPr>
          <w:rFonts w:ascii="Times New Roman" w:eastAsia="Batang" w:hAnsi="Times New Roman" w:cs="Times New Roman"/>
          <w:color w:val="262626"/>
          <w:lang w:val="es-ES"/>
        </w:rPr>
        <w:t xml:space="preserve">na anotar que </w:t>
      </w:r>
      <w:r w:rsidRPr="00352373">
        <w:rPr>
          <w:rFonts w:ascii="Times New Roman" w:eastAsia="Batang" w:hAnsi="Times New Roman" w:cs="Times New Roman"/>
          <w:color w:val="262626"/>
          <w:lang w:val="es-ES"/>
        </w:rPr>
        <w:t xml:space="preserve">una novela </w:t>
      </w:r>
      <w:r w:rsidR="0089657C" w:rsidRPr="00352373">
        <w:rPr>
          <w:rFonts w:ascii="Times New Roman" w:eastAsia="Batang" w:hAnsi="Times New Roman" w:cs="Times New Roman"/>
          <w:color w:val="262626"/>
          <w:lang w:val="es-ES"/>
        </w:rPr>
        <w:t xml:space="preserve">no necesariamente </w:t>
      </w:r>
      <w:r w:rsidRPr="00352373">
        <w:rPr>
          <w:rFonts w:ascii="Times New Roman" w:eastAsia="Batang" w:hAnsi="Times New Roman" w:cs="Times New Roman"/>
          <w:color w:val="262626"/>
          <w:lang w:val="es-ES"/>
        </w:rPr>
        <w:t>debe ajustarse a esta estructura. Tal como sucede con otras clases de relatos, el autor tiene la posibilidad de romper la linealidad de la nar</w:t>
      </w:r>
      <w:r w:rsidR="0089657C" w:rsidRPr="00352373">
        <w:rPr>
          <w:rFonts w:ascii="Times New Roman" w:eastAsia="Batang" w:hAnsi="Times New Roman" w:cs="Times New Roman"/>
          <w:color w:val="262626"/>
          <w:lang w:val="es-ES"/>
        </w:rPr>
        <w:t xml:space="preserve">ración por medio de saltos temporales hacia el pasado o el futuro. Así, por ejemplo, el narrador puede adelantarnos lo que sucedrá en la historia </w:t>
      </w:r>
      <w:r w:rsidR="00C33DC0" w:rsidRPr="00352373">
        <w:rPr>
          <w:rFonts w:ascii="Times New Roman" w:eastAsia="Batang" w:hAnsi="Times New Roman" w:cs="Times New Roman"/>
          <w:color w:val="262626"/>
          <w:lang w:val="es-ES"/>
        </w:rPr>
        <w:t>o anunciar su desenlace desde los</w:t>
      </w:r>
      <w:r w:rsidR="0089657C" w:rsidRPr="00352373">
        <w:rPr>
          <w:rFonts w:ascii="Times New Roman" w:eastAsia="Batang" w:hAnsi="Times New Roman" w:cs="Times New Roman"/>
          <w:color w:val="262626"/>
          <w:lang w:val="es-ES"/>
        </w:rPr>
        <w:t xml:space="preserve"> primer</w:t>
      </w:r>
      <w:r w:rsidR="00C33DC0" w:rsidRPr="00352373">
        <w:rPr>
          <w:rFonts w:ascii="Times New Roman" w:eastAsia="Batang" w:hAnsi="Times New Roman" w:cs="Times New Roman"/>
          <w:color w:val="262626"/>
          <w:lang w:val="es-ES"/>
        </w:rPr>
        <w:t>os</w:t>
      </w:r>
      <w:r w:rsidR="0089657C" w:rsidRPr="00352373">
        <w:rPr>
          <w:rFonts w:ascii="Times New Roman" w:eastAsia="Batang" w:hAnsi="Times New Roman" w:cs="Times New Roman"/>
          <w:color w:val="262626"/>
          <w:lang w:val="es-ES"/>
        </w:rPr>
        <w:t xml:space="preserve"> párrafo, tal como sucede en el siguiente fragmento: </w:t>
      </w:r>
    </w:p>
    <w:p w14:paraId="155C0FD6" w14:textId="77777777" w:rsidR="0089657C" w:rsidRPr="00352373" w:rsidRDefault="0089657C" w:rsidP="0089657C">
      <w:pPr>
        <w:shd w:val="clear" w:color="auto" w:fill="FFFFFF"/>
        <w:spacing w:line="345" w:lineRule="atLeast"/>
        <w:rPr>
          <w:rFonts w:ascii="Times New Roman" w:eastAsia="Batang" w:hAnsi="Times New Roman" w:cs="Times New Roman"/>
          <w:color w:val="262626"/>
        </w:rPr>
      </w:pPr>
    </w:p>
    <w:p w14:paraId="07D82EEE" w14:textId="77777777" w:rsidR="000A2187" w:rsidRPr="00C84EDF" w:rsidRDefault="000A2187" w:rsidP="0089657C">
      <w:pPr>
        <w:shd w:val="clear" w:color="auto" w:fill="FFFFFF"/>
        <w:spacing w:line="345" w:lineRule="atLeast"/>
        <w:rPr>
          <w:rFonts w:ascii="Times New Roman" w:eastAsia="Batang" w:hAnsi="Times New Roman" w:cs="Times New Roman"/>
          <w:b/>
          <w:i/>
          <w:color w:val="262626"/>
        </w:rPr>
      </w:pPr>
      <w:r w:rsidRPr="00C84EDF">
        <w:rPr>
          <w:rFonts w:ascii="Times New Roman" w:eastAsia="Batang" w:hAnsi="Times New Roman" w:cs="Times New Roman"/>
          <w:b/>
          <w:i/>
          <w:color w:val="262626"/>
        </w:rPr>
        <w:t>Crónica de una muerte anunciada</w:t>
      </w:r>
    </w:p>
    <w:p w14:paraId="0B8D1E0E" w14:textId="7DCF2222" w:rsidR="0089657C" w:rsidRPr="00352373" w:rsidRDefault="0089657C" w:rsidP="0089657C">
      <w:pPr>
        <w:shd w:val="clear" w:color="auto" w:fill="FFFFFF"/>
        <w:spacing w:line="345" w:lineRule="atLeast"/>
        <w:rPr>
          <w:rFonts w:ascii="Times New Roman" w:eastAsia="Batang" w:hAnsi="Times New Roman" w:cs="Times New Roman"/>
          <w:color w:val="262626"/>
        </w:rPr>
      </w:pPr>
      <w:r w:rsidRPr="00352373">
        <w:rPr>
          <w:rFonts w:ascii="Times New Roman" w:eastAsia="Batang" w:hAnsi="Times New Roman" w:cs="Times New Roman"/>
          <w:color w:val="262626"/>
        </w:rPr>
        <w:t xml:space="preserve">El día en que lo iban a matar, Santiago </w:t>
      </w:r>
      <w:proofErr w:type="spellStart"/>
      <w:r w:rsidRPr="00352373">
        <w:rPr>
          <w:rFonts w:ascii="Times New Roman" w:eastAsia="Batang" w:hAnsi="Times New Roman" w:cs="Times New Roman"/>
          <w:color w:val="262626"/>
        </w:rPr>
        <w:t>Nasar</w:t>
      </w:r>
      <w:proofErr w:type="spellEnd"/>
      <w:r w:rsidRPr="00352373">
        <w:rPr>
          <w:rFonts w:ascii="Times New Roman" w:eastAsia="Batang" w:hAnsi="Times New Roman" w:cs="Times New Roman"/>
          <w:color w:val="262626"/>
        </w:rPr>
        <w:t xml:space="preserve"> se levantó a las 5.30 de la mañana para esperar el buque en que llegaba el obispo. Había soñado que atravesaba un bosque de higuerones donde caía una llovizna tierna, y por un instante fue feliz en el sueño, pero al despertar se sintió por completo salpicado de cagada de pájaros. «Siempre soñaba con árboles», me dijo Plácida Linero, su madre, evocando 27 años después los pormenores de aquel lunes ingrato. </w:t>
      </w:r>
      <w:ins w:id="112" w:author="Luis Felipe Pertuz Urrego" w:date="2015-02-27T13:20:00Z">
        <w:r w:rsidR="00010764" w:rsidRPr="00352373">
          <w:rPr>
            <w:rFonts w:ascii="Times New Roman" w:eastAsia="Batang" w:hAnsi="Times New Roman" w:cs="Times New Roman"/>
            <w:color w:val="262626"/>
          </w:rPr>
          <w:t>«</w:t>
        </w:r>
      </w:ins>
      <w:r w:rsidRPr="00352373">
        <w:rPr>
          <w:rFonts w:ascii="Times New Roman" w:eastAsia="Batang" w:hAnsi="Times New Roman" w:cs="Times New Roman"/>
          <w:color w:val="262626"/>
        </w:rPr>
        <w:t>La semana anterior había soñado que iba solo en un avión de papel de estaño que volaba sin tropezar por entre los almendros», me dijo. Tenía una re</w:t>
      </w:r>
      <w:r w:rsidR="001B7EFD">
        <w:rPr>
          <w:rFonts w:ascii="Times New Roman" w:eastAsia="Batang" w:hAnsi="Times New Roman" w:cs="Times New Roman"/>
          <w:color w:val="262626"/>
        </w:rPr>
        <w:t>putación muy bien ganada de inté</w:t>
      </w:r>
      <w:r w:rsidRPr="00352373">
        <w:rPr>
          <w:rFonts w:ascii="Times New Roman" w:eastAsia="Batang" w:hAnsi="Times New Roman" w:cs="Times New Roman"/>
          <w:color w:val="262626"/>
        </w:rPr>
        <w:t>rprete certera de los sueños ajenos, siempre que se los contaran en ayunas, pero no había advertido ningún augurio aciago en esos dos sueños de su hijo, ni en los otros sueños con árboles que él le había contado en las maña</w:t>
      </w:r>
      <w:r w:rsidR="00C33DC0" w:rsidRPr="00352373">
        <w:rPr>
          <w:rFonts w:ascii="Times New Roman" w:eastAsia="Batang" w:hAnsi="Times New Roman" w:cs="Times New Roman"/>
          <w:color w:val="262626"/>
        </w:rPr>
        <w:t>nas que precedieron a su muerte</w:t>
      </w:r>
      <w:r w:rsidRPr="00352373">
        <w:rPr>
          <w:rFonts w:ascii="Times New Roman" w:eastAsia="Batang" w:hAnsi="Times New Roman" w:cs="Times New Roman"/>
          <w:color w:val="262626"/>
        </w:rPr>
        <w:t>.</w:t>
      </w:r>
    </w:p>
    <w:p w14:paraId="3FC6BE67" w14:textId="12DB3A74" w:rsidR="00853D9A" w:rsidRPr="00FA33EC" w:rsidRDefault="00C33DC0" w:rsidP="004B4BB4">
      <w:pPr>
        <w:shd w:val="clear" w:color="auto" w:fill="FFFFFF"/>
        <w:spacing w:line="345" w:lineRule="atLeast"/>
        <w:rPr>
          <w:rFonts w:ascii="Times New Roman" w:eastAsia="Batang" w:hAnsi="Times New Roman" w:cs="Times New Roman"/>
          <w:lang w:val="es-ES"/>
        </w:rPr>
      </w:pPr>
      <w:r w:rsidRPr="00352373">
        <w:rPr>
          <w:rFonts w:ascii="Times New Roman" w:eastAsia="Batang" w:hAnsi="Times New Roman" w:cs="Times New Roman"/>
          <w:lang w:val="es-ES"/>
        </w:rPr>
        <w:t>Gabriel García Márquez</w:t>
      </w:r>
      <w:ins w:id="113" w:author="Luis Felipe Pertuz Urrego" w:date="2015-02-28T23:09:00Z">
        <w:r w:rsidR="00086FF5">
          <w:rPr>
            <w:rFonts w:ascii="Times New Roman" w:eastAsia="Batang" w:hAnsi="Times New Roman" w:cs="Times New Roman"/>
            <w:lang w:val="es-ES"/>
          </w:rPr>
          <w:t xml:space="preserve">, </w:t>
        </w:r>
        <w:r w:rsidR="00086FF5" w:rsidRPr="00F06F42">
          <w:rPr>
            <w:rFonts w:ascii="Times New Roman" w:eastAsia="Batang" w:hAnsi="Times New Roman" w:cs="Times New Roman"/>
            <w:i/>
            <w:lang w:val="es-ES"/>
          </w:rPr>
          <w:t>Crónica de una muerte anunciada</w:t>
        </w:r>
      </w:ins>
      <w:r w:rsidR="00FA33EC">
        <w:rPr>
          <w:rFonts w:ascii="Times New Roman" w:eastAsia="Batang" w:hAnsi="Times New Roman" w:cs="Times New Roman"/>
          <w:i/>
          <w:lang w:val="es-ES"/>
        </w:rPr>
        <w:t xml:space="preserve">. </w:t>
      </w:r>
      <w:r w:rsidR="00FA33EC">
        <w:rPr>
          <w:rFonts w:ascii="Times New Roman" w:eastAsia="Batang" w:hAnsi="Times New Roman" w:cs="Times New Roman"/>
          <w:lang w:val="es-ES"/>
        </w:rPr>
        <w:t>Barcelona</w:t>
      </w:r>
      <w:r w:rsidR="00FA33EC" w:rsidRPr="00FA33EC">
        <w:rPr>
          <w:rFonts w:ascii="Times New Roman" w:eastAsia="Batang" w:hAnsi="Times New Roman" w:cs="Times New Roman"/>
          <w:lang w:val="es-ES"/>
        </w:rPr>
        <w:t xml:space="preserve">: Literatura </w:t>
      </w:r>
      <w:proofErr w:type="spellStart"/>
      <w:r w:rsidR="00FA33EC" w:rsidRPr="00FA33EC">
        <w:rPr>
          <w:rFonts w:ascii="Times New Roman" w:eastAsia="Batang" w:hAnsi="Times New Roman" w:cs="Times New Roman"/>
          <w:lang w:val="es-ES"/>
        </w:rPr>
        <w:t>Random</w:t>
      </w:r>
      <w:proofErr w:type="spellEnd"/>
      <w:r w:rsidR="00FA33EC" w:rsidRPr="00FA33EC">
        <w:rPr>
          <w:rFonts w:ascii="Times New Roman" w:eastAsia="Batang" w:hAnsi="Times New Roman" w:cs="Times New Roman"/>
          <w:lang w:val="es-ES"/>
        </w:rPr>
        <w:t xml:space="preserve"> </w:t>
      </w:r>
      <w:proofErr w:type="spellStart"/>
      <w:r w:rsidR="00FA33EC" w:rsidRPr="00FA33EC">
        <w:rPr>
          <w:rFonts w:ascii="Times New Roman" w:eastAsia="Batang" w:hAnsi="Times New Roman" w:cs="Times New Roman"/>
          <w:lang w:val="es-ES"/>
        </w:rPr>
        <w:t>House</w:t>
      </w:r>
      <w:proofErr w:type="spellEnd"/>
      <w:r w:rsidR="00FA33EC" w:rsidRPr="00FA33EC">
        <w:rPr>
          <w:rFonts w:ascii="Times New Roman" w:eastAsia="Batang" w:hAnsi="Times New Roman" w:cs="Times New Roman"/>
          <w:lang w:val="es-ES"/>
        </w:rPr>
        <w:t>, 2014.</w:t>
      </w:r>
    </w:p>
    <w:p w14:paraId="46833B8D" w14:textId="77777777" w:rsidR="00853D9A" w:rsidRPr="00352373" w:rsidRDefault="00853D9A"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8D1664" w:rsidRPr="00352373" w14:paraId="4658B873" w14:textId="77777777" w:rsidTr="004B363B">
        <w:tc>
          <w:tcPr>
            <w:tcW w:w="9033" w:type="dxa"/>
            <w:gridSpan w:val="2"/>
            <w:shd w:val="clear" w:color="auto" w:fill="000000" w:themeFill="text1"/>
          </w:tcPr>
          <w:p w14:paraId="33906AAA"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52EE10B6" w14:textId="77777777" w:rsidTr="004B363B">
        <w:tc>
          <w:tcPr>
            <w:tcW w:w="2518" w:type="dxa"/>
          </w:tcPr>
          <w:p w14:paraId="54A8F290"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06E4F88" w14:textId="655AF2CE"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LE_05_01_REC130</w:t>
            </w:r>
          </w:p>
        </w:tc>
      </w:tr>
      <w:tr w:rsidR="008D1664" w:rsidRPr="00352373" w14:paraId="0447A1FF" w14:textId="77777777" w:rsidTr="004B363B">
        <w:tc>
          <w:tcPr>
            <w:tcW w:w="2518" w:type="dxa"/>
          </w:tcPr>
          <w:p w14:paraId="1203FD26"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E1344EA"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Partes de la novela</w:t>
            </w:r>
          </w:p>
        </w:tc>
      </w:tr>
      <w:tr w:rsidR="008D1664" w:rsidRPr="00352373" w14:paraId="030D065C" w14:textId="77777777" w:rsidTr="004B363B">
        <w:tc>
          <w:tcPr>
            <w:tcW w:w="2518" w:type="dxa"/>
          </w:tcPr>
          <w:p w14:paraId="4B1E7712"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ACAD9A9" w14:textId="77777777"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que permite comprender la estructura de una novela </w:t>
            </w:r>
          </w:p>
        </w:tc>
      </w:tr>
    </w:tbl>
    <w:p w14:paraId="25B9A282"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5D9C19B6"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48934CB5" w14:textId="77777777" w:rsidR="00585B7D" w:rsidRPr="00352373" w:rsidRDefault="005C7F50" w:rsidP="005C7F5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3.3 Consolidación</w:t>
      </w:r>
      <w:r w:rsidRPr="00352373">
        <w:rPr>
          <w:rFonts w:ascii="Times New Roman" w:eastAsia="Batang" w:hAnsi="Times New Roman" w:cs="Times New Roman"/>
        </w:rPr>
        <w:t xml:space="preserve"> </w:t>
      </w:r>
    </w:p>
    <w:p w14:paraId="55F2A3AE" w14:textId="77777777" w:rsidR="0088084F" w:rsidRPr="00352373" w:rsidRDefault="00585B7D" w:rsidP="003F7F19">
      <w:pPr>
        <w:shd w:val="clear" w:color="auto" w:fill="FFFFFF"/>
        <w:spacing w:line="345" w:lineRule="atLeast"/>
        <w:rPr>
          <w:rFonts w:ascii="Times New Roman" w:eastAsia="Batang" w:hAnsi="Times New Roman" w:cs="Times New Roman"/>
          <w:color w:val="262626"/>
          <w:lang w:val="es-ES"/>
        </w:rPr>
      </w:pPr>
      <w:r w:rsidRPr="00352373">
        <w:rPr>
          <w:rFonts w:ascii="Times New Roman" w:eastAsia="Batang" w:hAnsi="Times New Roman" w:cs="Times New Roman"/>
        </w:rPr>
        <w:t>Actividad para consolidar lo que has aprendido en esta sección.</w:t>
      </w:r>
    </w:p>
    <w:p w14:paraId="587E2193" w14:textId="77777777" w:rsidR="00853D9A" w:rsidRPr="00352373" w:rsidRDefault="00853D9A"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CD56B4" w:rsidRPr="00352373" w14:paraId="611BCDB0" w14:textId="77777777">
        <w:tc>
          <w:tcPr>
            <w:tcW w:w="9033" w:type="dxa"/>
            <w:gridSpan w:val="2"/>
            <w:shd w:val="clear" w:color="auto" w:fill="000000" w:themeFill="text1"/>
          </w:tcPr>
          <w:p w14:paraId="79DAFCA9" w14:textId="77777777" w:rsidR="00CD56B4" w:rsidRPr="00352373" w:rsidRDefault="00CD56B4" w:rsidP="00CD56B4">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CD56B4" w:rsidRPr="00352373" w14:paraId="65444121" w14:textId="77777777">
        <w:tc>
          <w:tcPr>
            <w:tcW w:w="2518" w:type="dxa"/>
          </w:tcPr>
          <w:p w14:paraId="02AEC12B" w14:textId="77777777" w:rsidR="00CD56B4" w:rsidRPr="00352373" w:rsidRDefault="00CD56B4" w:rsidP="00CD56B4">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5353523" w14:textId="6D21B16F" w:rsidR="00CD56B4" w:rsidRPr="00352373" w:rsidRDefault="00634243" w:rsidP="00CD56B4">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LE_05_01_REC14</w:t>
            </w:r>
            <w:r w:rsidR="00CD56B4" w:rsidRPr="00352373">
              <w:rPr>
                <w:rFonts w:ascii="Times New Roman" w:eastAsia="Batang" w:hAnsi="Times New Roman" w:cs="Times New Roman"/>
                <w:color w:val="000000"/>
                <w:sz w:val="24"/>
                <w:szCs w:val="24"/>
              </w:rPr>
              <w:t>0</w:t>
            </w:r>
          </w:p>
        </w:tc>
      </w:tr>
      <w:tr w:rsidR="00CD56B4" w:rsidRPr="00352373" w14:paraId="2BFCE485" w14:textId="77777777">
        <w:tc>
          <w:tcPr>
            <w:tcW w:w="2518" w:type="dxa"/>
          </w:tcPr>
          <w:p w14:paraId="06836F6A" w14:textId="77777777" w:rsidR="00CD56B4" w:rsidRPr="00352373" w:rsidRDefault="00CD56B4" w:rsidP="00CD56B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B55F74B" w14:textId="77777777" w:rsidR="00CD56B4" w:rsidRPr="00352373" w:rsidRDefault="008D1664" w:rsidP="00CD56B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Elementos de la novela</w:t>
            </w:r>
          </w:p>
        </w:tc>
      </w:tr>
      <w:tr w:rsidR="00CD56B4" w:rsidRPr="00352373" w14:paraId="7FFC01CC" w14:textId="77777777">
        <w:tc>
          <w:tcPr>
            <w:tcW w:w="2518" w:type="dxa"/>
          </w:tcPr>
          <w:p w14:paraId="1FD787ED" w14:textId="77777777" w:rsidR="00CD56B4" w:rsidRPr="00352373" w:rsidRDefault="00CD56B4" w:rsidP="00CD56B4">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A865F1F" w14:textId="77777777" w:rsidR="00CD56B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aprender sobre las diferentes clases de novelas y sus recursos</w:t>
            </w:r>
          </w:p>
        </w:tc>
      </w:tr>
    </w:tbl>
    <w:p w14:paraId="01DDF1A3" w14:textId="77777777" w:rsidR="005C7F50" w:rsidRPr="00352373" w:rsidRDefault="005C7F50" w:rsidP="003F7F19">
      <w:pPr>
        <w:shd w:val="clear" w:color="auto" w:fill="FFFFFF"/>
        <w:spacing w:line="345" w:lineRule="atLeast"/>
        <w:rPr>
          <w:rFonts w:ascii="Times New Roman" w:eastAsia="Batang" w:hAnsi="Times New Roman" w:cs="Times New Roman"/>
          <w:color w:val="262626"/>
          <w:lang w:val="es-ES"/>
        </w:rPr>
      </w:pPr>
    </w:p>
    <w:tbl>
      <w:tblPr>
        <w:tblStyle w:val="Tablaconcuadrcula"/>
        <w:tblW w:w="0" w:type="auto"/>
        <w:tblLook w:val="04A0" w:firstRow="1" w:lastRow="0" w:firstColumn="1" w:lastColumn="0" w:noHBand="0" w:noVBand="1"/>
      </w:tblPr>
      <w:tblGrid>
        <w:gridCol w:w="2454"/>
        <w:gridCol w:w="6260"/>
      </w:tblGrid>
      <w:tr w:rsidR="008D1664" w:rsidRPr="00352373" w14:paraId="1E00150B" w14:textId="77777777" w:rsidTr="004B363B">
        <w:tc>
          <w:tcPr>
            <w:tcW w:w="9033" w:type="dxa"/>
            <w:gridSpan w:val="2"/>
            <w:shd w:val="clear" w:color="auto" w:fill="000000" w:themeFill="text1"/>
          </w:tcPr>
          <w:p w14:paraId="3A8BBDE0"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1C060757" w14:textId="77777777" w:rsidTr="004B363B">
        <w:tc>
          <w:tcPr>
            <w:tcW w:w="2518" w:type="dxa"/>
          </w:tcPr>
          <w:p w14:paraId="0434093D"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B530C26" w14:textId="40A0DF0B"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1_REC15</w:t>
            </w:r>
            <w:r w:rsidRPr="00352373">
              <w:rPr>
                <w:rFonts w:ascii="Times New Roman" w:eastAsia="Batang" w:hAnsi="Times New Roman" w:cs="Times New Roman"/>
                <w:color w:val="000000"/>
                <w:sz w:val="24"/>
                <w:szCs w:val="24"/>
              </w:rPr>
              <w:t>0</w:t>
            </w:r>
          </w:p>
        </w:tc>
      </w:tr>
      <w:tr w:rsidR="008D1664" w:rsidRPr="00352373" w14:paraId="1B5B2F98" w14:textId="77777777" w:rsidTr="004B363B">
        <w:tc>
          <w:tcPr>
            <w:tcW w:w="2518" w:type="dxa"/>
          </w:tcPr>
          <w:p w14:paraId="2E545FE9"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5F0362C"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Escritores de novelas</w:t>
            </w:r>
          </w:p>
        </w:tc>
      </w:tr>
      <w:tr w:rsidR="008D1664" w:rsidRPr="00352373" w14:paraId="56E5A295" w14:textId="77777777" w:rsidTr="004B363B">
        <w:tc>
          <w:tcPr>
            <w:tcW w:w="2518" w:type="dxa"/>
          </w:tcPr>
          <w:p w14:paraId="143DAC91"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D12020E" w14:textId="77777777"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conocer sobre la obra de diferentes escritores </w:t>
            </w:r>
            <w:r w:rsidRPr="00352373">
              <w:rPr>
                <w:rFonts w:ascii="Times New Roman" w:eastAsia="Batang" w:hAnsi="Times New Roman" w:cs="Times New Roman"/>
                <w:color w:val="000000"/>
                <w:sz w:val="24"/>
                <w:szCs w:val="24"/>
              </w:rPr>
              <w:lastRenderedPageBreak/>
              <w:t xml:space="preserve">de novelas </w:t>
            </w:r>
          </w:p>
        </w:tc>
      </w:tr>
    </w:tbl>
    <w:p w14:paraId="429B239E" w14:textId="77777777" w:rsidR="008D1664" w:rsidRPr="00352373" w:rsidRDefault="008D1664" w:rsidP="003F7F19">
      <w:pPr>
        <w:shd w:val="clear" w:color="auto" w:fill="FFFFFF"/>
        <w:spacing w:line="345" w:lineRule="atLeast"/>
        <w:rPr>
          <w:rFonts w:ascii="Times New Roman" w:eastAsia="Batang" w:hAnsi="Times New Roman" w:cs="Times New Roman"/>
          <w:color w:val="262626"/>
          <w:lang w:val="es-ES"/>
        </w:rPr>
      </w:pPr>
    </w:p>
    <w:p w14:paraId="54B2370B" w14:textId="76997C3D" w:rsidR="00CA315B" w:rsidRPr="00352373" w:rsidRDefault="00EF6786"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sidRPr="00352373">
        <w:rPr>
          <w:rFonts w:ascii="Times New Roman" w:eastAsia="Batang" w:hAnsi="Times New Roman" w:cs="Times New Roman"/>
          <w:b/>
        </w:rPr>
        <w:t>4</w:t>
      </w:r>
      <w:r w:rsidRPr="00352373">
        <w:rPr>
          <w:rFonts w:ascii="Times New Roman" w:eastAsia="Batang" w:hAnsi="Times New Roman" w:cs="Times New Roman"/>
        </w:rPr>
        <w:t xml:space="preserve"> </w:t>
      </w:r>
      <w:r w:rsidR="00CA315B" w:rsidRPr="00352373">
        <w:rPr>
          <w:rFonts w:ascii="Times New Roman" w:eastAsia="Batang" w:hAnsi="Times New Roman" w:cs="Times New Roman"/>
          <w:b/>
        </w:rPr>
        <w:t>La novela histórica</w:t>
      </w:r>
      <w:r w:rsidR="00853D9A" w:rsidRPr="00352373">
        <w:rPr>
          <w:rFonts w:ascii="Times New Roman" w:eastAsia="Batang" w:hAnsi="Times New Roman" w:cs="Times New Roman"/>
          <w:b/>
        </w:rPr>
        <w:t xml:space="preserve"> y policiaca</w:t>
      </w:r>
    </w:p>
    <w:p w14:paraId="53F6883F" w14:textId="5B6C2D13" w:rsidR="00676BDF" w:rsidRPr="00352373" w:rsidRDefault="0088084F"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¿Qué diferencias encuentras entre la literatura y la historia?</w:t>
      </w:r>
      <w:r w:rsidR="00775FE6">
        <w:rPr>
          <w:rFonts w:ascii="Times New Roman" w:eastAsia="Batang" w:hAnsi="Times New Roman" w:cs="Times New Roman"/>
        </w:rPr>
        <w:t xml:space="preserve"> ¿C</w:t>
      </w:r>
      <w:r w:rsidR="00676BDF" w:rsidRPr="00352373">
        <w:rPr>
          <w:rFonts w:ascii="Times New Roman" w:eastAsia="Batang" w:hAnsi="Times New Roman" w:cs="Times New Roman"/>
        </w:rPr>
        <w:t>rees que a través de una novela podemos a</w:t>
      </w:r>
      <w:r w:rsidR="00276811">
        <w:rPr>
          <w:rFonts w:ascii="Times New Roman" w:eastAsia="Batang" w:hAnsi="Times New Roman" w:cs="Times New Roman"/>
        </w:rPr>
        <w:t>proximarnos y comprender mejor</w:t>
      </w:r>
      <w:r w:rsidR="00676BDF" w:rsidRPr="00352373">
        <w:rPr>
          <w:rFonts w:ascii="Times New Roman" w:eastAsia="Batang" w:hAnsi="Times New Roman" w:cs="Times New Roman"/>
        </w:rPr>
        <w:t xml:space="preserve"> las costumbres de una determinada época? ¿Has escuc</w:t>
      </w:r>
      <w:r w:rsidR="00276811">
        <w:rPr>
          <w:rFonts w:ascii="Times New Roman" w:eastAsia="Batang" w:hAnsi="Times New Roman" w:cs="Times New Roman"/>
        </w:rPr>
        <w:t>hado hablar de Sherlock Holmes? ¿Q</w:t>
      </w:r>
      <w:r w:rsidR="00676BDF" w:rsidRPr="00352373">
        <w:rPr>
          <w:rFonts w:ascii="Times New Roman" w:eastAsia="Batang" w:hAnsi="Times New Roman" w:cs="Times New Roman"/>
        </w:rPr>
        <w:t>ué clase de personaje es?</w:t>
      </w:r>
    </w:p>
    <w:p w14:paraId="33D5BE44" w14:textId="77777777" w:rsidR="00676BDF" w:rsidRPr="00352373" w:rsidRDefault="00676BDF" w:rsidP="003F7F19">
      <w:pPr>
        <w:shd w:val="clear" w:color="auto" w:fill="FFFFFF"/>
        <w:spacing w:line="345" w:lineRule="atLeast"/>
        <w:rPr>
          <w:rFonts w:ascii="Times New Roman" w:eastAsia="Batang" w:hAnsi="Times New Roman" w:cs="Times New Roman"/>
        </w:rPr>
      </w:pPr>
    </w:p>
    <w:p w14:paraId="29F10754" w14:textId="77777777" w:rsidR="005225DA" w:rsidRPr="00352373" w:rsidRDefault="00676BDF"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4.1 La novela histórica</w:t>
      </w:r>
    </w:p>
    <w:p w14:paraId="1EB2E614" w14:textId="77777777" w:rsidR="00676BDF" w:rsidRPr="00352373" w:rsidRDefault="00676BDF" w:rsidP="003F7F19">
      <w:pPr>
        <w:shd w:val="clear" w:color="auto" w:fill="FFFFFF"/>
        <w:spacing w:line="345" w:lineRule="atLeast"/>
        <w:rPr>
          <w:rFonts w:ascii="Times New Roman" w:eastAsia="Batang" w:hAnsi="Times New Roman" w:cs="Times New Roman"/>
          <w:b/>
        </w:rPr>
      </w:pPr>
    </w:p>
    <w:p w14:paraId="50314875" w14:textId="3DB8A07E" w:rsidR="00AF1AC4" w:rsidRPr="00352373" w:rsidRDefault="004D28B1"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Las </w:t>
      </w:r>
      <w:r w:rsidRPr="00352373">
        <w:rPr>
          <w:rFonts w:ascii="Times New Roman" w:eastAsia="Batang" w:hAnsi="Times New Roman" w:cs="Times New Roman"/>
          <w:b/>
        </w:rPr>
        <w:t>novelas históricas</w:t>
      </w:r>
      <w:r w:rsidRPr="00352373">
        <w:rPr>
          <w:rFonts w:ascii="Times New Roman" w:eastAsia="Batang" w:hAnsi="Times New Roman" w:cs="Times New Roman"/>
        </w:rPr>
        <w:t xml:space="preserve"> son relatos de ficció</w:t>
      </w:r>
      <w:ins w:id="114" w:author="Luis Felipe Pertuz Urrego" w:date="2015-02-28T23:29:00Z">
        <w:r w:rsidR="0098333B">
          <w:rPr>
            <w:rFonts w:ascii="Times New Roman" w:eastAsia="Batang" w:hAnsi="Times New Roman" w:cs="Times New Roman"/>
          </w:rPr>
          <w:t>n</w:t>
        </w:r>
      </w:ins>
      <w:r w:rsidRPr="00352373">
        <w:rPr>
          <w:rFonts w:ascii="Times New Roman" w:eastAsia="Batang" w:hAnsi="Times New Roman" w:cs="Times New Roman"/>
        </w:rPr>
        <w:t xml:space="preserve"> que</w:t>
      </w:r>
      <w:r w:rsidR="005225DA" w:rsidRPr="00352373">
        <w:rPr>
          <w:rFonts w:ascii="Times New Roman" w:eastAsia="Batang" w:hAnsi="Times New Roman" w:cs="Times New Roman"/>
        </w:rPr>
        <w:t xml:space="preserve"> recrean momentos, periodos o épocas históricas</w:t>
      </w:r>
      <w:r w:rsidRPr="00352373">
        <w:rPr>
          <w:rFonts w:ascii="Times New Roman" w:eastAsia="Batang" w:hAnsi="Times New Roman" w:cs="Times New Roman"/>
        </w:rPr>
        <w:t xml:space="preserve"> </w:t>
      </w:r>
      <w:ins w:id="115" w:author="Luis Felipe Pertuz Urrego" w:date="2015-02-28T23:29:00Z">
        <w:r w:rsidR="0098333B">
          <w:rPr>
            <w:rFonts w:ascii="Times New Roman" w:eastAsia="Batang" w:hAnsi="Times New Roman" w:cs="Times New Roman"/>
          </w:rPr>
          <w:t>e</w:t>
        </w:r>
      </w:ins>
      <w:r w:rsidRPr="00352373">
        <w:rPr>
          <w:rFonts w:ascii="Times New Roman" w:eastAsia="Batang" w:hAnsi="Times New Roman" w:cs="Times New Roman"/>
        </w:rPr>
        <w:t>n los cuales aparecen personajes que existieron y eventos que real</w:t>
      </w:r>
      <w:r w:rsidR="00276811">
        <w:rPr>
          <w:rFonts w:ascii="Times New Roman" w:eastAsia="Batang" w:hAnsi="Times New Roman" w:cs="Times New Roman"/>
        </w:rPr>
        <w:t xml:space="preserve">mente sucedieron. Es decir, </w:t>
      </w:r>
      <w:r w:rsidRPr="00352373">
        <w:rPr>
          <w:rFonts w:ascii="Times New Roman" w:eastAsia="Batang" w:hAnsi="Times New Roman" w:cs="Times New Roman"/>
        </w:rPr>
        <w:t xml:space="preserve">en estas novelas se mezcla la ficción con la realidad. Sin embargo, esta clase de </w:t>
      </w:r>
      <w:r w:rsidR="00AF1AC4" w:rsidRPr="00352373">
        <w:rPr>
          <w:rFonts w:ascii="Times New Roman" w:eastAsia="Batang" w:hAnsi="Times New Roman" w:cs="Times New Roman"/>
        </w:rPr>
        <w:t xml:space="preserve">novela </w:t>
      </w:r>
      <w:ins w:id="116" w:author="Luis Felipe Pertuz Urrego" w:date="2015-02-27T13:24:00Z">
        <w:r w:rsidR="009139C4">
          <w:rPr>
            <w:rFonts w:ascii="Times New Roman" w:eastAsia="Batang" w:hAnsi="Times New Roman" w:cs="Times New Roman"/>
          </w:rPr>
          <w:t>es diferente</w:t>
        </w:r>
      </w:ins>
      <w:r w:rsidR="00AF1AC4" w:rsidRPr="00352373">
        <w:rPr>
          <w:rFonts w:ascii="Times New Roman" w:eastAsia="Batang" w:hAnsi="Times New Roman" w:cs="Times New Roman"/>
        </w:rPr>
        <w:t xml:space="preserve"> </w:t>
      </w:r>
      <w:ins w:id="117" w:author="Luis Felipe Pertuz Urrego" w:date="2015-02-27T13:24:00Z">
        <w:r w:rsidR="009139C4">
          <w:rPr>
            <w:rFonts w:ascii="Times New Roman" w:eastAsia="Batang" w:hAnsi="Times New Roman" w:cs="Times New Roman"/>
          </w:rPr>
          <w:t>a</w:t>
        </w:r>
      </w:ins>
      <w:r w:rsidR="00AF1AC4" w:rsidRPr="00352373">
        <w:rPr>
          <w:rFonts w:ascii="Times New Roman" w:eastAsia="Batang" w:hAnsi="Times New Roman" w:cs="Times New Roman"/>
        </w:rPr>
        <w:t xml:space="preserve"> aquella de </w:t>
      </w:r>
      <w:r w:rsidR="00AF1AC4" w:rsidRPr="0069518F">
        <w:rPr>
          <w:rFonts w:ascii="Times New Roman" w:eastAsia="Batang" w:hAnsi="Times New Roman" w:cs="Times New Roman"/>
          <w:b/>
        </w:rPr>
        <w:t>ambientación histórica</w:t>
      </w:r>
      <w:r w:rsidR="00AF1AC4" w:rsidRPr="00352373">
        <w:rPr>
          <w:rFonts w:ascii="Times New Roman" w:eastAsia="Batang" w:hAnsi="Times New Roman" w:cs="Times New Roman"/>
        </w:rPr>
        <w:t xml:space="preserve">, en la cual la historia se narra con los recursos propios de la novela pero sin incluir acciones o situaciones de ficción. En este último caso, se habla de </w:t>
      </w:r>
      <w:r w:rsidR="00AF1AC4" w:rsidRPr="00352373">
        <w:rPr>
          <w:rFonts w:ascii="Times New Roman" w:eastAsia="Batang" w:hAnsi="Times New Roman" w:cs="Times New Roman"/>
          <w:b/>
        </w:rPr>
        <w:t>historia novelada</w:t>
      </w:r>
      <w:r w:rsidR="00AF1AC4" w:rsidRPr="00352373">
        <w:rPr>
          <w:rFonts w:ascii="Times New Roman" w:eastAsia="Batang" w:hAnsi="Times New Roman" w:cs="Times New Roman"/>
        </w:rPr>
        <w:t xml:space="preserve">. </w:t>
      </w:r>
    </w:p>
    <w:p w14:paraId="0DB59D61" w14:textId="77777777" w:rsidR="00AF1AC4" w:rsidRPr="00352373" w:rsidRDefault="00AF1AC4" w:rsidP="003F7F19">
      <w:pPr>
        <w:shd w:val="clear" w:color="auto" w:fill="FFFFFF"/>
        <w:spacing w:line="345" w:lineRule="atLeast"/>
        <w:rPr>
          <w:rFonts w:ascii="Times New Roman" w:eastAsia="Batang" w:hAnsi="Times New Roman" w:cs="Times New Roman"/>
        </w:rPr>
      </w:pPr>
    </w:p>
    <w:p w14:paraId="0B6342CC" w14:textId="77777777" w:rsidR="00AF1AC4" w:rsidRPr="00352373" w:rsidRDefault="00AF1AC4"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Algunas novelas históricas que han gozado de reconocimiento son: </w:t>
      </w:r>
    </w:p>
    <w:p w14:paraId="7A063431" w14:textId="6EF1DEE8" w:rsidR="00EB5A70" w:rsidRPr="00352373" w:rsidRDefault="00AF1AC4" w:rsidP="00EB5A70">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Trafalgar</w:t>
      </w:r>
      <w:r w:rsidRPr="00352373">
        <w:rPr>
          <w:rFonts w:ascii="Times New Roman" w:eastAsia="Batang" w:hAnsi="Times New Roman" w:cs="Times New Roman"/>
        </w:rPr>
        <w:t xml:space="preserve"> de </w:t>
      </w:r>
      <w:r w:rsidR="00EB5A70" w:rsidRPr="00352373">
        <w:rPr>
          <w:rFonts w:ascii="Times New Roman" w:eastAsia="Batang" w:hAnsi="Times New Roman" w:cs="Times New Roman"/>
        </w:rPr>
        <w:t>Benito Pérez Galdós, historia que se desarrolla durante la guerra anglo-española</w:t>
      </w:r>
      <w:r w:rsidR="00201FB5" w:rsidRPr="00352373">
        <w:rPr>
          <w:rFonts w:ascii="Times New Roman" w:eastAsia="Batang" w:hAnsi="Times New Roman" w:cs="Times New Roman"/>
        </w:rPr>
        <w:t xml:space="preserve"> (1804-1809), particularmente alude a la batalla de Trafalgar del año 1</w:t>
      </w:r>
      <w:ins w:id="118" w:author="Luis Felipe Pertuz Urrego" w:date="2015-02-27T13:27:00Z">
        <w:r w:rsidR="009139C4">
          <w:rPr>
            <w:rFonts w:ascii="Times New Roman" w:eastAsia="Batang" w:hAnsi="Times New Roman" w:cs="Times New Roman"/>
          </w:rPr>
          <w:t>8</w:t>
        </w:r>
      </w:ins>
      <w:r w:rsidR="00201FB5" w:rsidRPr="00352373">
        <w:rPr>
          <w:rFonts w:ascii="Times New Roman" w:eastAsia="Batang" w:hAnsi="Times New Roman" w:cs="Times New Roman"/>
        </w:rPr>
        <w:t>05.</w:t>
      </w:r>
      <w:r w:rsidR="00EB5A70" w:rsidRPr="00352373">
        <w:rPr>
          <w:rFonts w:ascii="Times New Roman" w:eastAsia="Batang" w:hAnsi="Times New Roman" w:cs="Times New Roman"/>
        </w:rPr>
        <w:t xml:space="preserve"> </w:t>
      </w:r>
    </w:p>
    <w:p w14:paraId="5B0D42D2" w14:textId="77777777" w:rsidR="00EB5A70" w:rsidRPr="00352373" w:rsidRDefault="00EB5A70" w:rsidP="00EB5A70">
      <w:pPr>
        <w:pStyle w:val="Prrafodelista"/>
        <w:numPr>
          <w:ilvl w:val="0"/>
          <w:numId w:val="19"/>
        </w:numPr>
        <w:shd w:val="clear" w:color="auto" w:fill="FFFFFF"/>
        <w:spacing w:line="345" w:lineRule="atLeast"/>
        <w:rPr>
          <w:rFonts w:ascii="Times New Roman" w:eastAsia="Batang" w:hAnsi="Times New Roman" w:cs="Times New Roman"/>
        </w:rPr>
      </w:pPr>
      <w:r w:rsidRPr="0069518F">
        <w:rPr>
          <w:rFonts w:ascii="Times New Roman" w:eastAsia="Batang" w:hAnsi="Times New Roman" w:cs="Times New Roman"/>
          <w:i/>
        </w:rPr>
        <w:t>El capitán Alatriste</w:t>
      </w:r>
      <w:r w:rsidR="00201FB5" w:rsidRPr="00352373">
        <w:rPr>
          <w:rFonts w:ascii="Times New Roman" w:eastAsia="Batang" w:hAnsi="Times New Roman" w:cs="Times New Roman"/>
        </w:rPr>
        <w:t xml:space="preserve"> de Arturo Pérez-Reverte, novela ambientada en la ciudad de Madrid durante el siglo XVII. En ella, se narran las aventuras de Diego Alatriste y Tenorio y su paje Íñigo Balboa. </w:t>
      </w:r>
    </w:p>
    <w:p w14:paraId="26C9586B" w14:textId="018AE2B8" w:rsidR="00EB5A70" w:rsidRPr="00352373" w:rsidRDefault="00EB5A70" w:rsidP="008D0215">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Los tres mosqueteros</w:t>
      </w:r>
      <w:r w:rsidRPr="00352373">
        <w:rPr>
          <w:rFonts w:ascii="Times New Roman" w:eastAsia="Batang" w:hAnsi="Times New Roman" w:cs="Times New Roman"/>
        </w:rPr>
        <w:t xml:space="preserve"> </w:t>
      </w:r>
      <w:r w:rsidR="003F1783" w:rsidRPr="00352373">
        <w:rPr>
          <w:rFonts w:ascii="Times New Roman" w:eastAsia="Batang" w:hAnsi="Times New Roman" w:cs="Times New Roman"/>
        </w:rPr>
        <w:t>de Alejandro Dumas es una</w:t>
      </w:r>
      <w:r w:rsidR="002612C3" w:rsidRPr="00352373">
        <w:rPr>
          <w:rFonts w:ascii="Times New Roman" w:eastAsia="Batang" w:hAnsi="Times New Roman" w:cs="Times New Roman"/>
        </w:rPr>
        <w:t xml:space="preserve"> novela </w:t>
      </w:r>
      <w:r w:rsidR="008D0215" w:rsidRPr="00352373">
        <w:rPr>
          <w:rFonts w:ascii="Times New Roman" w:eastAsia="Batang" w:hAnsi="Times New Roman" w:cs="Times New Roman"/>
        </w:rPr>
        <w:t>ambientada en el siglo XVII</w:t>
      </w:r>
      <w:r w:rsidR="003F1783" w:rsidRPr="00352373">
        <w:rPr>
          <w:rFonts w:ascii="Times New Roman" w:eastAsia="Batang" w:hAnsi="Times New Roman" w:cs="Times New Roman"/>
        </w:rPr>
        <w:t xml:space="preserve"> francés. N</w:t>
      </w:r>
      <w:r w:rsidR="002612C3" w:rsidRPr="00352373">
        <w:rPr>
          <w:rFonts w:ascii="Times New Roman" w:eastAsia="Batang" w:hAnsi="Times New Roman" w:cs="Times New Roman"/>
        </w:rPr>
        <w:t>arra las aventuras de un joven</w:t>
      </w:r>
      <w:r w:rsidR="003F1783" w:rsidRPr="00352373">
        <w:rPr>
          <w:rFonts w:ascii="Times New Roman" w:eastAsia="Batang" w:hAnsi="Times New Roman" w:cs="Times New Roman"/>
        </w:rPr>
        <w:t xml:space="preserve"> para convertirse en mo</w:t>
      </w:r>
      <w:r w:rsidR="008D0215" w:rsidRPr="00352373">
        <w:rPr>
          <w:rFonts w:ascii="Times New Roman" w:eastAsia="Batang" w:hAnsi="Times New Roman" w:cs="Times New Roman"/>
        </w:rPr>
        <w:t>sq</w:t>
      </w:r>
      <w:r w:rsidR="005A509E" w:rsidRPr="00352373">
        <w:rPr>
          <w:rFonts w:ascii="Times New Roman" w:eastAsia="Batang" w:hAnsi="Times New Roman" w:cs="Times New Roman"/>
        </w:rPr>
        <w:t>uetero y servir al rey Luis XIV</w:t>
      </w:r>
      <w:r w:rsidR="008D0215" w:rsidRPr="00352373">
        <w:rPr>
          <w:rFonts w:ascii="Times New Roman" w:eastAsia="Batang" w:hAnsi="Times New Roman" w:cs="Times New Roman"/>
        </w:rPr>
        <w:t>.</w:t>
      </w:r>
      <w:r w:rsidR="003F1783" w:rsidRPr="00352373">
        <w:rPr>
          <w:rFonts w:ascii="Times New Roman" w:eastAsia="Batang" w:hAnsi="Times New Roman" w:cs="Times New Roman"/>
        </w:rPr>
        <w:t xml:space="preserve"> </w:t>
      </w:r>
    </w:p>
    <w:p w14:paraId="1551CA74" w14:textId="77777777" w:rsidR="00873F4E" w:rsidRPr="00352373" w:rsidRDefault="00EB5A70" w:rsidP="00EB5A70">
      <w:pPr>
        <w:pStyle w:val="Prrafodelista"/>
        <w:numPr>
          <w:ilvl w:val="0"/>
          <w:numId w:val="19"/>
        </w:num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i/>
        </w:rPr>
        <w:t>Yo, Claudio</w:t>
      </w:r>
      <w:r w:rsidRPr="00352373">
        <w:rPr>
          <w:rFonts w:ascii="Times New Roman" w:eastAsia="Batang" w:hAnsi="Times New Roman" w:cs="Times New Roman"/>
        </w:rPr>
        <w:t xml:space="preserve"> de Robert Graves</w:t>
      </w:r>
      <w:r w:rsidR="008D0215" w:rsidRPr="00352373">
        <w:rPr>
          <w:rFonts w:ascii="Times New Roman" w:eastAsia="Batang" w:hAnsi="Times New Roman" w:cs="Times New Roman"/>
        </w:rPr>
        <w:t xml:space="preserve">, novela ambientada en la antigua Roma y basada en las historias de Tácito, Plutarco y la vida de los doce césares, emperadores romanos. </w:t>
      </w:r>
    </w:p>
    <w:p w14:paraId="33F6B528" w14:textId="77777777" w:rsidR="008D0215" w:rsidRPr="00352373" w:rsidRDefault="008D0215" w:rsidP="003F7F19">
      <w:pPr>
        <w:shd w:val="clear" w:color="auto" w:fill="FFFFFF"/>
        <w:spacing w:line="345" w:lineRule="atLeast"/>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2448"/>
        <w:gridCol w:w="6266"/>
      </w:tblGrid>
      <w:tr w:rsidR="008D0215" w:rsidRPr="00352373" w14:paraId="35C660CD" w14:textId="77777777">
        <w:tc>
          <w:tcPr>
            <w:tcW w:w="8714" w:type="dxa"/>
            <w:gridSpan w:val="2"/>
            <w:shd w:val="clear" w:color="auto" w:fill="0D0D0D" w:themeFill="text1" w:themeFillTint="F2"/>
          </w:tcPr>
          <w:p w14:paraId="1A908837" w14:textId="77777777" w:rsidR="008D0215" w:rsidRPr="00352373" w:rsidRDefault="008D0215" w:rsidP="00136AD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8D0215" w:rsidRPr="00352373" w14:paraId="539616C1" w14:textId="77777777">
        <w:tc>
          <w:tcPr>
            <w:tcW w:w="2448" w:type="dxa"/>
          </w:tcPr>
          <w:p w14:paraId="167C6281" w14:textId="77777777" w:rsidR="008D0215" w:rsidRPr="00352373" w:rsidRDefault="008D0215"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3CDBB406" w14:textId="0F9FBA1F" w:rsidR="008D0215" w:rsidRPr="00352373" w:rsidRDefault="008D0215"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w:t>
            </w:r>
            <w:r w:rsidR="003E16F9" w:rsidRPr="00352373">
              <w:rPr>
                <w:rFonts w:ascii="Times New Roman" w:eastAsia="Batang" w:hAnsi="Times New Roman" w:cs="Times New Roman"/>
                <w:color w:val="000000"/>
                <w:sz w:val="24"/>
                <w:szCs w:val="24"/>
              </w:rPr>
              <w:t>5</w:t>
            </w:r>
          </w:p>
        </w:tc>
      </w:tr>
      <w:tr w:rsidR="008D0215" w:rsidRPr="00352373" w14:paraId="689B63CE" w14:textId="77777777">
        <w:tc>
          <w:tcPr>
            <w:tcW w:w="2448" w:type="dxa"/>
          </w:tcPr>
          <w:p w14:paraId="3FF3DC61"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095A4F28" w14:textId="7DB3ED95" w:rsidR="008D0215" w:rsidRPr="00352373" w:rsidRDefault="00C3739D"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D</w:t>
            </w:r>
            <w:ins w:id="119" w:author="Luis Felipe Pertuz Urrego" w:date="2015-02-27T13:31:00Z">
              <w:r w:rsidR="005E3442">
                <w:rPr>
                  <w:rFonts w:ascii="Times New Roman" w:eastAsia="Batang" w:hAnsi="Times New Roman" w:cs="Times New Roman"/>
                  <w:sz w:val="24"/>
                  <w:szCs w:val="24"/>
                </w:rPr>
                <w:t>´A</w:t>
              </w:r>
            </w:ins>
            <w:r w:rsidRPr="00352373">
              <w:rPr>
                <w:rFonts w:ascii="Times New Roman" w:eastAsia="Batang" w:hAnsi="Times New Roman" w:cs="Times New Roman"/>
                <w:sz w:val="24"/>
                <w:szCs w:val="24"/>
              </w:rPr>
              <w:t>rtagnan, personaje de Los</w:t>
            </w:r>
            <w:r w:rsidR="00423A9D">
              <w:rPr>
                <w:rFonts w:ascii="Times New Roman" w:eastAsia="Batang" w:hAnsi="Times New Roman" w:cs="Times New Roman"/>
                <w:sz w:val="24"/>
                <w:szCs w:val="24"/>
              </w:rPr>
              <w:t xml:space="preserve"> tres</w:t>
            </w:r>
            <w:r w:rsidRPr="00352373">
              <w:rPr>
                <w:rFonts w:ascii="Times New Roman" w:eastAsia="Batang" w:hAnsi="Times New Roman" w:cs="Times New Roman"/>
                <w:sz w:val="24"/>
                <w:szCs w:val="24"/>
              </w:rPr>
              <w:t xml:space="preserve"> mosqueteros </w:t>
            </w:r>
          </w:p>
        </w:tc>
      </w:tr>
      <w:tr w:rsidR="008D0215" w:rsidRPr="00352373" w14:paraId="765DC16D" w14:textId="77777777">
        <w:tc>
          <w:tcPr>
            <w:tcW w:w="2448" w:type="dxa"/>
          </w:tcPr>
          <w:p w14:paraId="2C50D178"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tcPr>
          <w:p w14:paraId="6C00C164" w14:textId="0EDC1C1E" w:rsidR="008D0215" w:rsidRPr="00352373" w:rsidRDefault="005E3442" w:rsidP="00136AD2">
            <w:pPr>
              <w:shd w:val="clear" w:color="auto" w:fill="FFFFFF"/>
              <w:spacing w:line="345" w:lineRule="atLeast"/>
              <w:rPr>
                <w:rFonts w:ascii="Times New Roman" w:eastAsia="Batang" w:hAnsi="Times New Roman" w:cs="Times New Roman"/>
                <w:sz w:val="24"/>
                <w:szCs w:val="24"/>
              </w:rPr>
            </w:pPr>
            <w:ins w:id="120" w:author="Luis Felipe Pertuz Urrego" w:date="2015-02-27T13:33:00Z">
              <w:r w:rsidRPr="005E3442">
                <w:rPr>
                  <w:rFonts w:ascii="Times New Roman" w:eastAsia="Batang" w:hAnsi="Times New Roman" w:cs="Times New Roman"/>
                </w:rPr>
                <w:t>194390210</w:t>
              </w:r>
            </w:ins>
          </w:p>
          <w:p w14:paraId="74081D6D" w14:textId="77777777" w:rsidR="008D0215" w:rsidRPr="00352373" w:rsidRDefault="008D0215" w:rsidP="00136AD2">
            <w:pPr>
              <w:shd w:val="clear" w:color="auto" w:fill="FFFFFF"/>
              <w:spacing w:line="345" w:lineRule="atLeast"/>
              <w:rPr>
                <w:rFonts w:ascii="Times New Roman" w:eastAsia="Batang" w:hAnsi="Times New Roman" w:cs="Times New Roman"/>
                <w:color w:val="000000"/>
                <w:sz w:val="24"/>
                <w:szCs w:val="24"/>
              </w:rPr>
            </w:pPr>
          </w:p>
        </w:tc>
      </w:tr>
      <w:tr w:rsidR="008D0215" w:rsidRPr="00352373" w14:paraId="1C7837E2" w14:textId="77777777">
        <w:tc>
          <w:tcPr>
            <w:tcW w:w="2448" w:type="dxa"/>
          </w:tcPr>
          <w:p w14:paraId="05D262EB" w14:textId="77777777" w:rsidR="008D0215" w:rsidRPr="00352373" w:rsidRDefault="008D0215"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73298FA2" w14:textId="77777777" w:rsidR="008D0215" w:rsidRPr="00352373" w:rsidRDefault="00C3739D" w:rsidP="00136AD2">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Escultura de </w:t>
            </w:r>
            <w:r w:rsidRPr="00352373">
              <w:rPr>
                <w:rFonts w:ascii="Times New Roman" w:hAnsi="Times New Roman" w:cs="Times New Roman"/>
                <w:bCs/>
                <w:color w:val="252525"/>
                <w:sz w:val="24"/>
                <w:szCs w:val="28"/>
              </w:rPr>
              <w:t>D'Artagnan</w:t>
            </w:r>
            <w:r w:rsidRPr="00352373">
              <w:rPr>
                <w:rFonts w:ascii="Times New Roman" w:eastAsia="Batang" w:hAnsi="Times New Roman" w:cs="Times New Roman"/>
                <w:color w:val="000000"/>
                <w:sz w:val="24"/>
                <w:szCs w:val="24"/>
              </w:rPr>
              <w:t xml:space="preserve">, mosquetero de la novela de Dumas. </w:t>
            </w:r>
            <w:r w:rsidR="005A509E" w:rsidRPr="00352373">
              <w:rPr>
                <w:rFonts w:ascii="Times New Roman" w:eastAsia="Batang" w:hAnsi="Times New Roman" w:cs="Times New Roman"/>
                <w:color w:val="000000"/>
                <w:sz w:val="24"/>
                <w:szCs w:val="24"/>
              </w:rPr>
              <w:t xml:space="preserve">Este personaje fue inspirado en </w:t>
            </w:r>
            <w:r w:rsidR="005A509E" w:rsidRPr="00352373">
              <w:rPr>
                <w:rFonts w:ascii="Times New Roman" w:eastAsia="Batang" w:hAnsi="Times New Roman" w:cs="Times New Roman"/>
                <w:bCs/>
                <w:color w:val="000000"/>
                <w:sz w:val="24"/>
                <w:szCs w:val="24"/>
                <w:lang w:val="es-ES_tradnl"/>
              </w:rPr>
              <w:t xml:space="preserve">Charles de </w:t>
            </w:r>
            <w:proofErr w:type="spellStart"/>
            <w:r w:rsidR="005A509E" w:rsidRPr="00352373">
              <w:rPr>
                <w:rFonts w:ascii="Times New Roman" w:eastAsia="Batang" w:hAnsi="Times New Roman" w:cs="Times New Roman"/>
                <w:bCs/>
                <w:color w:val="000000"/>
                <w:sz w:val="24"/>
                <w:szCs w:val="24"/>
                <w:lang w:val="es-ES_tradnl"/>
              </w:rPr>
              <w:t>Batz-Castelmore</w:t>
            </w:r>
            <w:proofErr w:type="spellEnd"/>
            <w:r w:rsidR="005A509E" w:rsidRPr="00352373">
              <w:rPr>
                <w:rFonts w:ascii="Times New Roman" w:eastAsia="Batang" w:hAnsi="Times New Roman" w:cs="Times New Roman"/>
                <w:bCs/>
                <w:color w:val="000000"/>
                <w:sz w:val="24"/>
                <w:szCs w:val="24"/>
                <w:lang w:val="es-ES_tradnl"/>
              </w:rPr>
              <w:t xml:space="preserve">, conde de </w:t>
            </w:r>
            <w:proofErr w:type="spellStart"/>
            <w:r w:rsidR="005A509E" w:rsidRPr="00352373">
              <w:rPr>
                <w:rFonts w:ascii="Times New Roman" w:eastAsia="Batang" w:hAnsi="Times New Roman" w:cs="Times New Roman"/>
                <w:bCs/>
                <w:color w:val="000000"/>
                <w:sz w:val="24"/>
                <w:szCs w:val="24"/>
                <w:lang w:val="es-ES_tradnl"/>
              </w:rPr>
              <w:t>Artagnan</w:t>
            </w:r>
            <w:proofErr w:type="spellEnd"/>
            <w:r w:rsidR="005A509E" w:rsidRPr="00352373">
              <w:rPr>
                <w:rFonts w:ascii="Times New Roman" w:eastAsia="Batang" w:hAnsi="Times New Roman" w:cs="Times New Roman"/>
                <w:color w:val="000000"/>
                <w:sz w:val="24"/>
                <w:szCs w:val="24"/>
                <w:lang w:val="es-ES_tradnl"/>
              </w:rPr>
              <w:t xml:space="preserve"> (1611–1673), capitán de guardia del rey </w:t>
            </w:r>
            <w:r w:rsidR="005A509E" w:rsidRPr="00352373">
              <w:rPr>
                <w:rFonts w:ascii="Times New Roman" w:eastAsia="Batang" w:hAnsi="Times New Roman" w:cs="Times New Roman"/>
                <w:color w:val="000000"/>
                <w:sz w:val="24"/>
                <w:szCs w:val="24"/>
                <w:lang w:val="es-ES_tradnl"/>
              </w:rPr>
              <w:lastRenderedPageBreak/>
              <w:t xml:space="preserve">francés Luis XIV. </w:t>
            </w:r>
          </w:p>
        </w:tc>
      </w:tr>
    </w:tbl>
    <w:p w14:paraId="50530BC6" w14:textId="77777777" w:rsidR="00634243" w:rsidRPr="00352373" w:rsidRDefault="00634243" w:rsidP="003F7F19">
      <w:pPr>
        <w:shd w:val="clear" w:color="auto" w:fill="FFFFFF"/>
        <w:spacing w:line="345" w:lineRule="atLeast"/>
        <w:rPr>
          <w:rFonts w:ascii="Times New Roman" w:eastAsia="Batang" w:hAnsi="Times New Roman" w:cs="Times New Roman"/>
          <w:b/>
        </w:rPr>
      </w:pPr>
    </w:p>
    <w:p w14:paraId="1CF790D6" w14:textId="77777777" w:rsidR="00634243" w:rsidRPr="00352373" w:rsidRDefault="00634243"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8D1664" w:rsidRPr="00352373" w14:paraId="1374D4F3" w14:textId="77777777" w:rsidTr="004B363B">
        <w:tc>
          <w:tcPr>
            <w:tcW w:w="9033" w:type="dxa"/>
            <w:gridSpan w:val="2"/>
            <w:shd w:val="clear" w:color="auto" w:fill="000000" w:themeFill="text1"/>
          </w:tcPr>
          <w:p w14:paraId="607C166A" w14:textId="77777777" w:rsidR="008D1664" w:rsidRPr="00352373" w:rsidRDefault="008D1664"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8D1664" w:rsidRPr="00352373" w14:paraId="3F389F52" w14:textId="77777777" w:rsidTr="004B363B">
        <w:tc>
          <w:tcPr>
            <w:tcW w:w="2518" w:type="dxa"/>
          </w:tcPr>
          <w:p w14:paraId="041A2C19" w14:textId="77777777"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B1A68EF" w14:textId="2D2F6113" w:rsidR="008D1664" w:rsidRPr="00352373" w:rsidRDefault="008D1664"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1_REC16</w:t>
            </w:r>
            <w:r w:rsidRPr="00352373">
              <w:rPr>
                <w:rFonts w:ascii="Times New Roman" w:eastAsia="Batang" w:hAnsi="Times New Roman" w:cs="Times New Roman"/>
                <w:color w:val="000000"/>
                <w:sz w:val="24"/>
                <w:szCs w:val="24"/>
              </w:rPr>
              <w:t>0</w:t>
            </w:r>
          </w:p>
        </w:tc>
      </w:tr>
      <w:tr w:rsidR="008D1664" w:rsidRPr="00352373" w14:paraId="41EB6BCF" w14:textId="77777777" w:rsidTr="004B363B">
        <w:tc>
          <w:tcPr>
            <w:tcW w:w="2518" w:type="dxa"/>
          </w:tcPr>
          <w:p w14:paraId="7A44E86C"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0957D0E"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Personajes de novelas</w:t>
            </w:r>
          </w:p>
        </w:tc>
      </w:tr>
      <w:tr w:rsidR="008D1664" w:rsidRPr="00352373" w14:paraId="1B209A4B" w14:textId="77777777" w:rsidTr="004B363B">
        <w:tc>
          <w:tcPr>
            <w:tcW w:w="2518" w:type="dxa"/>
          </w:tcPr>
          <w:p w14:paraId="7F93C959" w14:textId="77777777" w:rsidR="008D1664" w:rsidRPr="00352373" w:rsidRDefault="008D1664"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3A063C6" w14:textId="77777777" w:rsidR="008D1664" w:rsidRPr="00352373" w:rsidRDefault="008D1664" w:rsidP="008D1664">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para caracterizar los personajes de novelas </w:t>
            </w:r>
          </w:p>
        </w:tc>
      </w:tr>
    </w:tbl>
    <w:p w14:paraId="4CCBF049" w14:textId="77777777" w:rsidR="008D1664" w:rsidRPr="00352373" w:rsidRDefault="008D1664" w:rsidP="003F7F19">
      <w:pPr>
        <w:shd w:val="clear" w:color="auto" w:fill="FFFFFF"/>
        <w:spacing w:line="345" w:lineRule="atLeast"/>
        <w:rPr>
          <w:rFonts w:ascii="Times New Roman" w:eastAsia="Batang" w:hAnsi="Times New Roman" w:cs="Times New Roman"/>
          <w:b/>
        </w:rPr>
      </w:pPr>
    </w:p>
    <w:p w14:paraId="46CDED79" w14:textId="77777777" w:rsidR="008D1664" w:rsidRPr="00352373" w:rsidRDefault="008D1664" w:rsidP="003F7F19">
      <w:pPr>
        <w:shd w:val="clear" w:color="auto" w:fill="FFFFFF"/>
        <w:spacing w:line="345" w:lineRule="atLeast"/>
        <w:rPr>
          <w:rFonts w:ascii="Times New Roman" w:eastAsia="Batang" w:hAnsi="Times New Roman" w:cs="Times New Roman"/>
          <w:b/>
        </w:rPr>
      </w:pPr>
    </w:p>
    <w:p w14:paraId="651C0356" w14:textId="77777777" w:rsidR="00B91932" w:rsidRPr="00352373" w:rsidRDefault="006D4459" w:rsidP="006D445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4.2 La novela policiaca</w:t>
      </w:r>
    </w:p>
    <w:p w14:paraId="7EB8E5E9" w14:textId="4B9402BD" w:rsidR="00F87030" w:rsidRPr="00352373" w:rsidRDefault="00CB5F34" w:rsidP="006D445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El argumento de </w:t>
      </w:r>
      <w:r w:rsidR="00425987" w:rsidRPr="00352373">
        <w:rPr>
          <w:rFonts w:ascii="Times New Roman" w:eastAsia="Batang" w:hAnsi="Times New Roman" w:cs="Times New Roman"/>
        </w:rPr>
        <w:t>la</w:t>
      </w:r>
      <w:r w:rsidR="00423A9D">
        <w:rPr>
          <w:rFonts w:ascii="Times New Roman" w:eastAsia="Batang" w:hAnsi="Times New Roman" w:cs="Times New Roman"/>
        </w:rPr>
        <w:t>s</w:t>
      </w:r>
      <w:r w:rsidRPr="00352373">
        <w:rPr>
          <w:rFonts w:ascii="Times New Roman" w:eastAsia="Batang" w:hAnsi="Times New Roman" w:cs="Times New Roman"/>
        </w:rPr>
        <w:t xml:space="preserve"> </w:t>
      </w:r>
      <w:r w:rsidRPr="00352373">
        <w:rPr>
          <w:rFonts w:ascii="Times New Roman" w:eastAsia="Batang" w:hAnsi="Times New Roman" w:cs="Times New Roman"/>
          <w:b/>
        </w:rPr>
        <w:t>novelas policiaca</w:t>
      </w:r>
      <w:r w:rsidR="00423A9D">
        <w:rPr>
          <w:rFonts w:ascii="Times New Roman" w:eastAsia="Batang" w:hAnsi="Times New Roman" w:cs="Times New Roman"/>
          <w:b/>
        </w:rPr>
        <w:t>s</w:t>
      </w:r>
      <w:r w:rsidRPr="00352373">
        <w:rPr>
          <w:rFonts w:ascii="Times New Roman" w:eastAsia="Batang" w:hAnsi="Times New Roman" w:cs="Times New Roman"/>
        </w:rPr>
        <w:t xml:space="preserve"> se centra en la resolución de un misterio que involucra un delito o un crimen. El protagonista, un detective o investigador, es el encargado de descubrir qué sucedió y quiénes fueron los culpables. En este orden de ideas, se alude a su capacidad de análisis y </w:t>
      </w:r>
      <w:r w:rsidR="00F87030" w:rsidRPr="00352373">
        <w:rPr>
          <w:rFonts w:ascii="Times New Roman" w:eastAsia="Batang" w:hAnsi="Times New Roman" w:cs="Times New Roman"/>
        </w:rPr>
        <w:t xml:space="preserve">razonamiento deductivo. </w:t>
      </w:r>
    </w:p>
    <w:p w14:paraId="16591C86" w14:textId="77777777" w:rsidR="00F87030" w:rsidRPr="00352373" w:rsidRDefault="00F87030" w:rsidP="006D4459">
      <w:pPr>
        <w:shd w:val="clear" w:color="auto" w:fill="FFFFFF"/>
        <w:spacing w:line="345" w:lineRule="atLeast"/>
        <w:rPr>
          <w:rFonts w:ascii="Times New Roman" w:eastAsia="Batang" w:hAnsi="Times New Roman" w:cs="Times New Roman"/>
        </w:rPr>
      </w:pPr>
    </w:p>
    <w:p w14:paraId="73A80456" w14:textId="0E5D7568" w:rsidR="006D4459" w:rsidRPr="00352373" w:rsidRDefault="00F87030" w:rsidP="006D4459">
      <w:pPr>
        <w:shd w:val="clear" w:color="auto" w:fill="FFFFFF"/>
        <w:spacing w:line="345" w:lineRule="atLeast"/>
        <w:rPr>
          <w:rFonts w:ascii="Times New Roman" w:eastAsia="Batang" w:hAnsi="Times New Roman" w:cs="Times New Roman"/>
          <w:i/>
        </w:rPr>
      </w:pPr>
      <w:r w:rsidRPr="00352373">
        <w:rPr>
          <w:rFonts w:ascii="Times New Roman" w:eastAsia="Batang" w:hAnsi="Times New Roman" w:cs="Times New Roman"/>
        </w:rPr>
        <w:t>El prec</w:t>
      </w:r>
      <w:r w:rsidR="00425987" w:rsidRPr="00352373">
        <w:rPr>
          <w:rFonts w:ascii="Times New Roman" w:eastAsia="Batang" w:hAnsi="Times New Roman" w:cs="Times New Roman"/>
        </w:rPr>
        <w:t xml:space="preserve">ursor de la novela policiaca fue </w:t>
      </w:r>
      <w:r w:rsidRPr="00352373">
        <w:rPr>
          <w:rFonts w:ascii="Times New Roman" w:eastAsia="Batang" w:hAnsi="Times New Roman" w:cs="Times New Roman"/>
        </w:rPr>
        <w:t>el estadounidense Edgar Allan Poe</w:t>
      </w:r>
      <w:r w:rsidR="001B7EFD">
        <w:rPr>
          <w:rFonts w:ascii="Times New Roman" w:eastAsia="Batang" w:hAnsi="Times New Roman" w:cs="Times New Roman"/>
        </w:rPr>
        <w:t>,</w:t>
      </w:r>
      <w:r w:rsidRPr="00352373">
        <w:rPr>
          <w:rFonts w:ascii="Times New Roman" w:eastAsia="Batang" w:hAnsi="Times New Roman" w:cs="Times New Roman"/>
        </w:rPr>
        <w:t xml:space="preserve"> quien, c</w:t>
      </w:r>
      <w:r w:rsidR="00423A9D">
        <w:rPr>
          <w:rFonts w:ascii="Times New Roman" w:eastAsia="Batang" w:hAnsi="Times New Roman" w:cs="Times New Roman"/>
        </w:rPr>
        <w:t>on el personaje del detective Auguste Dupin en</w:t>
      </w:r>
      <w:r w:rsidRPr="00352373">
        <w:rPr>
          <w:rFonts w:ascii="Times New Roman" w:eastAsia="Batang" w:hAnsi="Times New Roman" w:cs="Times New Roman"/>
        </w:rPr>
        <w:t xml:space="preserve"> </w:t>
      </w:r>
      <w:r w:rsidR="00423A9D">
        <w:rPr>
          <w:rFonts w:ascii="Times New Roman" w:eastAsia="Batang" w:hAnsi="Times New Roman" w:cs="Times New Roman"/>
          <w:i/>
        </w:rPr>
        <w:t>Los crímenes de la calle Morgue</w:t>
      </w:r>
      <w:r w:rsidRPr="00352373">
        <w:rPr>
          <w:rFonts w:ascii="Times New Roman" w:eastAsia="Batang" w:hAnsi="Times New Roman" w:cs="Times New Roman"/>
        </w:rPr>
        <w:t>, inspiró a otro de los grandes escritores de la novela policiaca: Arthur Cona</w:t>
      </w:r>
      <w:r w:rsidR="002E04EB" w:rsidRPr="00352373">
        <w:rPr>
          <w:rFonts w:ascii="Times New Roman" w:eastAsia="Batang" w:hAnsi="Times New Roman" w:cs="Times New Roman"/>
        </w:rPr>
        <w:t xml:space="preserve">n Doyle, quien le dio vida al detective más famoso de todos los tiempos: Sherlock Holmes. </w:t>
      </w:r>
    </w:p>
    <w:p w14:paraId="0FBB5846" w14:textId="77777777" w:rsidR="006D4459" w:rsidRPr="00352373" w:rsidRDefault="006D4459" w:rsidP="003F7F19">
      <w:pPr>
        <w:shd w:val="clear" w:color="auto" w:fill="FFFFFF"/>
        <w:spacing w:line="345" w:lineRule="atLeast"/>
        <w:rPr>
          <w:rFonts w:ascii="Times New Roman" w:eastAsia="Batang" w:hAnsi="Times New Roman" w:cs="Times New Roman"/>
          <w:b/>
        </w:rPr>
      </w:pPr>
    </w:p>
    <w:tbl>
      <w:tblPr>
        <w:tblStyle w:val="Tablaconcuadrcula"/>
        <w:tblW w:w="8715" w:type="dxa"/>
        <w:tblLook w:val="04A0" w:firstRow="1" w:lastRow="0" w:firstColumn="1" w:lastColumn="0" w:noHBand="0" w:noVBand="1"/>
      </w:tblPr>
      <w:tblGrid>
        <w:gridCol w:w="2470"/>
        <w:gridCol w:w="6245"/>
      </w:tblGrid>
      <w:tr w:rsidR="009423D3" w:rsidRPr="00352373" w14:paraId="3495ABEC" w14:textId="77777777">
        <w:tc>
          <w:tcPr>
            <w:tcW w:w="8715" w:type="dxa"/>
            <w:gridSpan w:val="2"/>
            <w:shd w:val="clear" w:color="auto" w:fill="000000" w:themeFill="text1"/>
          </w:tcPr>
          <w:p w14:paraId="213620D1" w14:textId="77777777" w:rsidR="009423D3" w:rsidRPr="00352373" w:rsidRDefault="009423D3" w:rsidP="00CA78DA">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Destacado</w:t>
            </w:r>
          </w:p>
        </w:tc>
      </w:tr>
      <w:tr w:rsidR="009423D3" w:rsidRPr="00352373" w14:paraId="0D263042" w14:textId="77777777">
        <w:tc>
          <w:tcPr>
            <w:tcW w:w="2470" w:type="dxa"/>
          </w:tcPr>
          <w:p w14:paraId="6CF146D6" w14:textId="77777777" w:rsidR="009423D3" w:rsidRPr="00352373" w:rsidRDefault="009423D3" w:rsidP="00CA78DA">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245" w:type="dxa"/>
          </w:tcPr>
          <w:p w14:paraId="7F37723B" w14:textId="77777777" w:rsidR="009423D3" w:rsidRPr="00352373" w:rsidRDefault="006048C3" w:rsidP="00CA78DA">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La transformación de la novela policiaca</w:t>
            </w:r>
          </w:p>
        </w:tc>
      </w:tr>
      <w:tr w:rsidR="009423D3" w:rsidRPr="00352373" w14:paraId="29AA96A2" w14:textId="77777777">
        <w:tc>
          <w:tcPr>
            <w:tcW w:w="2470" w:type="dxa"/>
          </w:tcPr>
          <w:p w14:paraId="0D15F9F8" w14:textId="77777777" w:rsidR="009423D3" w:rsidRPr="00352373" w:rsidRDefault="009423D3"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F235618" w14:textId="372EEC15" w:rsidR="009423D3" w:rsidRPr="00352373" w:rsidRDefault="001B7EFD" w:rsidP="00CA78DA">
            <w:pPr>
              <w:ind w:left="66"/>
              <w:rPr>
                <w:rFonts w:ascii="Times New Roman" w:eastAsia="Batang" w:hAnsi="Times New Roman" w:cs="Times New Roman"/>
                <w:sz w:val="24"/>
                <w:szCs w:val="24"/>
              </w:rPr>
            </w:pPr>
            <w:r>
              <w:rPr>
                <w:rFonts w:ascii="Times New Roman" w:eastAsia="Batang" w:hAnsi="Times New Roman" w:cs="Times New Roman"/>
                <w:sz w:val="24"/>
                <w:szCs w:val="24"/>
                <w:lang w:val="es-ES_tradnl"/>
              </w:rPr>
              <w:t>En la actualidad</w:t>
            </w:r>
            <w:r w:rsidR="003F7492" w:rsidRPr="00352373">
              <w:rPr>
                <w:rFonts w:ascii="Times New Roman" w:eastAsia="Batang" w:hAnsi="Times New Roman" w:cs="Times New Roman"/>
                <w:sz w:val="24"/>
                <w:szCs w:val="24"/>
                <w:lang w:val="es-ES_tradnl"/>
              </w:rPr>
              <w:t xml:space="preserve"> la novela policiaca ha adoptado la forma de la </w:t>
            </w:r>
            <w:r w:rsidR="003F7492" w:rsidRPr="00352373">
              <w:rPr>
                <w:rFonts w:ascii="Times New Roman" w:eastAsia="Batang" w:hAnsi="Times New Roman" w:cs="Times New Roman"/>
                <w:b/>
                <w:sz w:val="24"/>
                <w:szCs w:val="24"/>
                <w:lang w:val="es-ES_tradnl"/>
              </w:rPr>
              <w:t>novela negra</w:t>
            </w:r>
            <w:r w:rsidR="003F7492" w:rsidRPr="00352373">
              <w:rPr>
                <w:rFonts w:ascii="Times New Roman" w:eastAsia="Batang" w:hAnsi="Times New Roman" w:cs="Times New Roman"/>
                <w:sz w:val="24"/>
                <w:szCs w:val="24"/>
                <w:lang w:val="es-ES_tradnl"/>
              </w:rPr>
              <w:t>. Esta se</w:t>
            </w:r>
            <w:r w:rsidR="00DB6ED4" w:rsidRPr="00352373">
              <w:rPr>
                <w:rFonts w:ascii="Times New Roman" w:eastAsia="Batang" w:hAnsi="Times New Roman" w:cs="Times New Roman"/>
                <w:sz w:val="24"/>
                <w:szCs w:val="24"/>
                <w:lang w:val="es-ES_tradnl"/>
              </w:rPr>
              <w:t xml:space="preserve"> caracteriza por referirse</w:t>
            </w:r>
            <w:r w:rsidR="006751C7" w:rsidRPr="00352373">
              <w:rPr>
                <w:rFonts w:ascii="Times New Roman" w:eastAsia="Batang" w:hAnsi="Times New Roman" w:cs="Times New Roman"/>
                <w:sz w:val="24"/>
                <w:szCs w:val="24"/>
                <w:lang w:val="es-ES_tradnl"/>
              </w:rPr>
              <w:t xml:space="preserve"> a problemáticas sociales y</w:t>
            </w:r>
            <w:r w:rsidR="003F7492" w:rsidRPr="00352373">
              <w:rPr>
                <w:rFonts w:ascii="Times New Roman" w:eastAsia="Batang" w:hAnsi="Times New Roman" w:cs="Times New Roman"/>
                <w:sz w:val="24"/>
                <w:szCs w:val="24"/>
                <w:lang w:val="es-ES_tradnl"/>
              </w:rPr>
              <w:t xml:space="preserve"> conflictos entre los individuos que derivan en delitos y crímenes.  </w:t>
            </w:r>
            <w:r w:rsidR="006751C7" w:rsidRPr="00352373">
              <w:rPr>
                <w:rFonts w:ascii="Times New Roman" w:eastAsia="Batang" w:hAnsi="Times New Roman" w:cs="Times New Roman"/>
                <w:sz w:val="24"/>
                <w:szCs w:val="24"/>
                <w:lang w:val="es-ES_tradnl"/>
              </w:rPr>
              <w:t>En consecuencia, ofrece un retrato de una sociedad en crisis y cues</w:t>
            </w:r>
            <w:r w:rsidR="0080444A" w:rsidRPr="00352373">
              <w:rPr>
                <w:rFonts w:ascii="Times New Roman" w:eastAsia="Batang" w:hAnsi="Times New Roman" w:cs="Times New Roman"/>
                <w:sz w:val="24"/>
                <w:szCs w:val="24"/>
                <w:lang w:val="es-ES_tradnl"/>
              </w:rPr>
              <w:t>tiona las causas de tal estado de cosas</w:t>
            </w:r>
            <w:r w:rsidR="006751C7" w:rsidRPr="00352373">
              <w:rPr>
                <w:rFonts w:ascii="Times New Roman" w:eastAsia="Batang" w:hAnsi="Times New Roman" w:cs="Times New Roman"/>
                <w:sz w:val="24"/>
                <w:szCs w:val="24"/>
                <w:lang w:val="es-ES_tradnl"/>
              </w:rPr>
              <w:t xml:space="preserve">. </w:t>
            </w:r>
          </w:p>
        </w:tc>
      </w:tr>
    </w:tbl>
    <w:p w14:paraId="10619C5F" w14:textId="77777777" w:rsidR="00755AC0" w:rsidRPr="00352373" w:rsidRDefault="00755AC0" w:rsidP="003F7F19">
      <w:pPr>
        <w:shd w:val="clear" w:color="auto" w:fill="FFFFFF"/>
        <w:spacing w:line="345" w:lineRule="atLeast"/>
        <w:rPr>
          <w:rFonts w:ascii="Times New Roman" w:eastAsia="Batang" w:hAnsi="Times New Roman" w:cs="Times New Roman"/>
        </w:rPr>
      </w:pPr>
    </w:p>
    <w:p w14:paraId="0BB8A1FC" w14:textId="77777777" w:rsidR="00755AC0" w:rsidRPr="00352373" w:rsidRDefault="00755AC0"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Observa las características de la novela poli</w:t>
      </w:r>
      <w:r w:rsidR="00925A5B" w:rsidRPr="00352373">
        <w:rPr>
          <w:rFonts w:ascii="Times New Roman" w:eastAsia="Batang" w:hAnsi="Times New Roman" w:cs="Times New Roman"/>
        </w:rPr>
        <w:t xml:space="preserve">ciaca en el siguiente fragmento. Sherlock Holmes es un detective que se destaca por su inteligencia, agudo sentido de la observación y lógica racional, habilidades que aplica para la resolución de grandes misterios. </w:t>
      </w:r>
    </w:p>
    <w:p w14:paraId="452B003C" w14:textId="77777777" w:rsidR="00925A5B" w:rsidRPr="00352373" w:rsidRDefault="00925A5B" w:rsidP="003F7F19">
      <w:pPr>
        <w:shd w:val="clear" w:color="auto" w:fill="FFFFFF"/>
        <w:spacing w:line="345" w:lineRule="atLeast"/>
        <w:rPr>
          <w:rFonts w:ascii="Times New Roman" w:eastAsia="Batang" w:hAnsi="Times New Roman" w:cs="Times New Roman"/>
          <w:b/>
        </w:rPr>
      </w:pPr>
    </w:p>
    <w:p w14:paraId="1DB4E6C6" w14:textId="2F263C96" w:rsidR="00755AC0" w:rsidRPr="00352373" w:rsidRDefault="00755AC0" w:rsidP="003F7F19">
      <w:pPr>
        <w:shd w:val="clear" w:color="auto" w:fill="FFFFFF"/>
        <w:spacing w:line="345" w:lineRule="atLeast"/>
        <w:rPr>
          <w:rFonts w:ascii="Times New Roman" w:hAnsi="Times New Roman" w:cs="Times New Roman"/>
          <w:b/>
        </w:rPr>
      </w:pPr>
      <w:r w:rsidRPr="00352373">
        <w:rPr>
          <w:rFonts w:ascii="Times New Roman" w:hAnsi="Times New Roman" w:cs="Times New Roman"/>
          <w:b/>
        </w:rPr>
        <w:t xml:space="preserve">La </w:t>
      </w:r>
      <w:ins w:id="121" w:author="Luis Felipe Pertuz Urrego" w:date="2015-03-01T20:11:00Z">
        <w:r w:rsidR="0069518F">
          <w:rPr>
            <w:rFonts w:ascii="Times New Roman" w:hAnsi="Times New Roman" w:cs="Times New Roman"/>
            <w:b/>
          </w:rPr>
          <w:t>l</w:t>
        </w:r>
      </w:ins>
      <w:r w:rsidRPr="00352373">
        <w:rPr>
          <w:rFonts w:ascii="Times New Roman" w:hAnsi="Times New Roman" w:cs="Times New Roman"/>
          <w:b/>
        </w:rPr>
        <w:t xml:space="preserve">iga de los </w:t>
      </w:r>
      <w:ins w:id="122" w:author="Luis Felipe Pertuz Urrego" w:date="2015-03-01T20:11:00Z">
        <w:r w:rsidR="0069518F">
          <w:rPr>
            <w:rFonts w:ascii="Times New Roman" w:hAnsi="Times New Roman" w:cs="Times New Roman"/>
            <w:b/>
          </w:rPr>
          <w:t>p</w:t>
        </w:r>
      </w:ins>
      <w:r w:rsidRPr="00352373">
        <w:rPr>
          <w:rFonts w:ascii="Times New Roman" w:hAnsi="Times New Roman" w:cs="Times New Roman"/>
          <w:b/>
        </w:rPr>
        <w:t>elirrojos</w:t>
      </w:r>
    </w:p>
    <w:p w14:paraId="4005FFC3" w14:textId="77777777" w:rsidR="00755AC0" w:rsidRPr="00352373" w:rsidRDefault="00755AC0" w:rsidP="003F7F19">
      <w:pPr>
        <w:shd w:val="clear" w:color="auto" w:fill="FFFFFF"/>
        <w:spacing w:line="345" w:lineRule="atLeast"/>
        <w:rPr>
          <w:rFonts w:ascii="Times New Roman" w:eastAsia="Batang" w:hAnsi="Times New Roman" w:cs="Times New Roman"/>
          <w:b/>
        </w:rPr>
      </w:pPr>
      <w:r w:rsidRPr="00352373">
        <w:rPr>
          <w:rFonts w:ascii="Times New Roman" w:hAnsi="Times New Roman" w:cs="Times New Roman"/>
        </w:rPr>
        <w:t>Un día de otoño del año pasado, me acerqué a visitar a mi amigo, el señor Sherlock Holmes, y lo encontré enfrascado en una conversación con un caballero de edad madura, muy corpulento, de rostro encarnado y cabellos rojos como el fuego. Pidiendo disculpas por mi intromisión, me disponía a retirarme cuando Holmes me hizo entrar bruscamente de un tirón y ce</w:t>
      </w:r>
      <w:r w:rsidR="00925A5B" w:rsidRPr="00352373">
        <w:rPr>
          <w:rFonts w:ascii="Times New Roman" w:hAnsi="Times New Roman" w:cs="Times New Roman"/>
        </w:rPr>
        <w:t>rró la puerta a mis espaldas. –</w:t>
      </w:r>
      <w:r w:rsidRPr="00352373">
        <w:rPr>
          <w:rFonts w:ascii="Times New Roman" w:hAnsi="Times New Roman" w:cs="Times New Roman"/>
        </w:rPr>
        <w:t>No podría haber llegado en</w:t>
      </w:r>
      <w:r w:rsidR="00925A5B" w:rsidRPr="00352373">
        <w:rPr>
          <w:rFonts w:ascii="Times New Roman" w:hAnsi="Times New Roman" w:cs="Times New Roman"/>
        </w:rPr>
        <w:t xml:space="preserve"> </w:t>
      </w:r>
      <w:r w:rsidR="00925A5B" w:rsidRPr="00352373">
        <w:rPr>
          <w:rFonts w:ascii="Times New Roman" w:hAnsi="Times New Roman" w:cs="Times New Roman"/>
        </w:rPr>
        <w:lastRenderedPageBreak/>
        <w:t xml:space="preserve">mejor momento, querido Watson –dijo cordialmente. </w:t>
      </w:r>
      <w:r w:rsidRPr="00352373">
        <w:rPr>
          <w:rFonts w:ascii="Times New Roman" w:hAnsi="Times New Roman" w:cs="Times New Roman"/>
        </w:rPr>
        <w:t xml:space="preserve">–Temí que </w:t>
      </w:r>
      <w:r w:rsidR="00925A5B" w:rsidRPr="00352373">
        <w:rPr>
          <w:rFonts w:ascii="Times New Roman" w:hAnsi="Times New Roman" w:cs="Times New Roman"/>
        </w:rPr>
        <w:t xml:space="preserve">estuviera usted ocupado. –Lo estoy, y mucho. </w:t>
      </w:r>
      <w:r w:rsidRPr="00352373">
        <w:rPr>
          <w:rFonts w:ascii="Times New Roman" w:hAnsi="Times New Roman" w:cs="Times New Roman"/>
        </w:rPr>
        <w:t>–Entonces, puedo espera</w:t>
      </w:r>
      <w:r w:rsidR="00925A5B" w:rsidRPr="00352373">
        <w:rPr>
          <w:rFonts w:ascii="Times New Roman" w:hAnsi="Times New Roman" w:cs="Times New Roman"/>
        </w:rPr>
        <w:t xml:space="preserve">r en la habitación de al lado. </w:t>
      </w:r>
      <w:r w:rsidRPr="00352373">
        <w:rPr>
          <w:rFonts w:ascii="Times New Roman" w:hAnsi="Times New Roman" w:cs="Times New Roman"/>
        </w:rPr>
        <w:t xml:space="preserve">–Nada de eso. Señor Wilson, este caballero ha sido mi compañero y colaborador en muchos de mis casos más afortunados, y no me cabe duda de que también me será de la mayor ayuda en el suyo. El corpulento caballero se levantó de su asiento y emitió un gruñido de salutación, acompañado de una rápida mirada interrogadora de </w:t>
      </w:r>
      <w:r w:rsidR="00925A5B" w:rsidRPr="00352373">
        <w:rPr>
          <w:rFonts w:ascii="Times New Roman" w:hAnsi="Times New Roman" w:cs="Times New Roman"/>
        </w:rPr>
        <w:t xml:space="preserve">sus ojillos rodeados de grasa. –Siéntese en el canapé </w:t>
      </w:r>
      <w:r w:rsidRPr="00352373">
        <w:rPr>
          <w:rFonts w:ascii="Times New Roman" w:hAnsi="Times New Roman" w:cs="Times New Roman"/>
        </w:rPr>
        <w:t xml:space="preserve">–dijo Holmes, dejándose caer de nuevo en su butaca y juntando las puntas de los dedos, como solía hacer </w:t>
      </w:r>
      <w:r w:rsidR="00925A5B" w:rsidRPr="00352373">
        <w:rPr>
          <w:rFonts w:ascii="Times New Roman" w:hAnsi="Times New Roman" w:cs="Times New Roman"/>
        </w:rPr>
        <w:t>siempre que se sentía reflexivo</w:t>
      </w:r>
      <w:r w:rsidRPr="00352373">
        <w:rPr>
          <w:rFonts w:ascii="Times New Roman" w:hAnsi="Times New Roman" w:cs="Times New Roman"/>
        </w:rPr>
        <w:t>–. Me consta, querido Watson, que comparte usted mi afición a todo lo que sea raro y se salga de los convencionalismos y la monótona rutina de la vida cotidiana. Ha dado usted muestras de sus gustos con el entusiasmo que le ha impelido a narrar y, si me permite decirlo, embellecer en cierto modo tant</w:t>
      </w:r>
      <w:r w:rsidR="00925A5B" w:rsidRPr="00352373">
        <w:rPr>
          <w:rFonts w:ascii="Times New Roman" w:hAnsi="Times New Roman" w:cs="Times New Roman"/>
        </w:rPr>
        <w:t>as de mis pequeñas aventuras. –</w:t>
      </w:r>
      <w:r w:rsidRPr="00352373">
        <w:rPr>
          <w:rFonts w:ascii="Times New Roman" w:hAnsi="Times New Roman" w:cs="Times New Roman"/>
        </w:rPr>
        <w:t xml:space="preserve">La verdad es que sus casos me han </w:t>
      </w:r>
      <w:r w:rsidR="00925A5B" w:rsidRPr="00352373">
        <w:rPr>
          <w:rFonts w:ascii="Times New Roman" w:hAnsi="Times New Roman" w:cs="Times New Roman"/>
        </w:rPr>
        <w:t xml:space="preserve">parecido de lo más interesante –respondí. </w:t>
      </w:r>
      <w:r w:rsidRPr="00352373">
        <w:rPr>
          <w:rFonts w:ascii="Times New Roman" w:hAnsi="Times New Roman" w:cs="Times New Roman"/>
        </w:rPr>
        <w:t>Recordará usted que el otro día, justo antes de que nos metiéramos en el sencillísimo problema planteado por la señorita Mary Sutherland, le comenté que si queremos efectos extraños y combinaciones extraordinarias, debemos buscarlos en la vida misma, que siempre llega mucho más lejos que cualquier esfuerzo de la imaginación.</w:t>
      </w:r>
    </w:p>
    <w:p w14:paraId="4131C0C5" w14:textId="39702646" w:rsidR="00755AC0" w:rsidRPr="00352373" w:rsidRDefault="00925A5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Arthur Conan Doyle, </w:t>
      </w:r>
      <w:r w:rsidR="0069518F" w:rsidRPr="0069518F">
        <w:rPr>
          <w:rFonts w:ascii="Times New Roman" w:eastAsia="Batang" w:hAnsi="Times New Roman" w:cs="Times New Roman"/>
          <w:i/>
        </w:rPr>
        <w:t>Las aventuras de</w:t>
      </w:r>
      <w:r w:rsidR="0069518F">
        <w:rPr>
          <w:rFonts w:ascii="Times New Roman" w:eastAsia="Batang" w:hAnsi="Times New Roman" w:cs="Times New Roman"/>
        </w:rPr>
        <w:t xml:space="preserve"> </w:t>
      </w:r>
      <w:proofErr w:type="spellStart"/>
      <w:r w:rsidR="00755AC0" w:rsidRPr="00352373">
        <w:rPr>
          <w:rFonts w:ascii="Times New Roman" w:eastAsia="Batang" w:hAnsi="Times New Roman" w:cs="Times New Roman"/>
          <w:i/>
        </w:rPr>
        <w:t>Sherlock</w:t>
      </w:r>
      <w:proofErr w:type="spellEnd"/>
      <w:r w:rsidR="00755AC0" w:rsidRPr="00352373">
        <w:rPr>
          <w:rFonts w:ascii="Times New Roman" w:eastAsia="Batang" w:hAnsi="Times New Roman" w:cs="Times New Roman"/>
          <w:i/>
        </w:rPr>
        <w:t xml:space="preserve"> Ho</w:t>
      </w:r>
      <w:r w:rsidRPr="00352373">
        <w:rPr>
          <w:rFonts w:ascii="Times New Roman" w:eastAsia="Batang" w:hAnsi="Times New Roman" w:cs="Times New Roman"/>
          <w:i/>
        </w:rPr>
        <w:t>l</w:t>
      </w:r>
      <w:r w:rsidR="00755AC0" w:rsidRPr="00352373">
        <w:rPr>
          <w:rFonts w:ascii="Times New Roman" w:eastAsia="Batang" w:hAnsi="Times New Roman" w:cs="Times New Roman"/>
          <w:i/>
        </w:rPr>
        <w:t>mes</w:t>
      </w:r>
      <w:r w:rsidR="00755AC0" w:rsidRPr="00352373">
        <w:rPr>
          <w:rFonts w:ascii="Times New Roman" w:eastAsia="Batang" w:hAnsi="Times New Roman" w:cs="Times New Roman"/>
        </w:rPr>
        <w:t xml:space="preserve"> </w:t>
      </w:r>
    </w:p>
    <w:p w14:paraId="2CBD12BE" w14:textId="77777777" w:rsidR="00755AC0" w:rsidRPr="00352373" w:rsidRDefault="00755AC0"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409E1602" w14:textId="77777777" w:rsidTr="004B363B">
        <w:tc>
          <w:tcPr>
            <w:tcW w:w="9033" w:type="dxa"/>
            <w:gridSpan w:val="2"/>
            <w:shd w:val="clear" w:color="auto" w:fill="000000" w:themeFill="text1"/>
          </w:tcPr>
          <w:p w14:paraId="6C84E04F"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20B03D1A" w14:textId="77777777" w:rsidTr="004B363B">
        <w:tc>
          <w:tcPr>
            <w:tcW w:w="2518" w:type="dxa"/>
          </w:tcPr>
          <w:p w14:paraId="0BBF265E"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F2F9D3F" w14:textId="1E79299E"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1_REC17</w:t>
            </w:r>
            <w:r w:rsidRPr="00352373">
              <w:rPr>
                <w:rFonts w:ascii="Times New Roman" w:eastAsia="Batang" w:hAnsi="Times New Roman" w:cs="Times New Roman"/>
                <w:color w:val="000000"/>
                <w:sz w:val="24"/>
                <w:szCs w:val="24"/>
              </w:rPr>
              <w:t>0</w:t>
            </w:r>
          </w:p>
        </w:tc>
      </w:tr>
      <w:tr w:rsidR="000F3093" w:rsidRPr="00352373" w14:paraId="114F9100" w14:textId="77777777" w:rsidTr="004B363B">
        <w:tc>
          <w:tcPr>
            <w:tcW w:w="2518" w:type="dxa"/>
          </w:tcPr>
          <w:p w14:paraId="2424BF4D"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0CBB0EF"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 novela policiaca</w:t>
            </w:r>
          </w:p>
        </w:tc>
      </w:tr>
      <w:tr w:rsidR="000F3093" w:rsidRPr="00352373" w14:paraId="2639A6C4" w14:textId="77777777" w:rsidTr="004B363B">
        <w:tc>
          <w:tcPr>
            <w:tcW w:w="2518" w:type="dxa"/>
          </w:tcPr>
          <w:p w14:paraId="347A6E1D"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7DF2274"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desarrollar la comprensión de textos literarios</w:t>
            </w:r>
          </w:p>
        </w:tc>
      </w:tr>
    </w:tbl>
    <w:p w14:paraId="0CBF72E4" w14:textId="77777777" w:rsidR="00755AC0" w:rsidRPr="00352373" w:rsidRDefault="00755AC0" w:rsidP="003F7F19">
      <w:pPr>
        <w:shd w:val="clear" w:color="auto" w:fill="FFFFFF"/>
        <w:spacing w:line="345" w:lineRule="atLeast"/>
        <w:rPr>
          <w:rFonts w:ascii="Times New Roman" w:eastAsia="Batang" w:hAnsi="Times New Roman" w:cs="Times New Roman"/>
          <w:b/>
          <w:highlight w:val="yellow"/>
        </w:rPr>
      </w:pPr>
    </w:p>
    <w:p w14:paraId="27A74575" w14:textId="77777777" w:rsidR="000F3093" w:rsidRPr="00352373" w:rsidRDefault="000F3093" w:rsidP="003F7F19">
      <w:pPr>
        <w:shd w:val="clear" w:color="auto" w:fill="FFFFFF"/>
        <w:spacing w:line="345" w:lineRule="atLeast"/>
        <w:rPr>
          <w:rFonts w:ascii="Times New Roman" w:eastAsia="Batang" w:hAnsi="Times New Roman" w:cs="Times New Roman"/>
          <w:b/>
          <w:highlight w:val="yellow"/>
        </w:rPr>
      </w:pPr>
    </w:p>
    <w:p w14:paraId="57206EEC" w14:textId="77777777" w:rsidR="004B702A" w:rsidRPr="00352373" w:rsidRDefault="00BE2D42"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4.3 Consolidación </w:t>
      </w:r>
    </w:p>
    <w:p w14:paraId="124C3046" w14:textId="77777777" w:rsidR="00BE2D42" w:rsidRPr="00352373" w:rsidRDefault="004B702A"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Actividad para consolidar lo que has aprendido en esta sección.</w:t>
      </w:r>
    </w:p>
    <w:p w14:paraId="0FE4AD6C" w14:textId="77777777" w:rsidR="000F3093" w:rsidRPr="00352373" w:rsidRDefault="000F3093" w:rsidP="003F7F19">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54"/>
        <w:gridCol w:w="6260"/>
      </w:tblGrid>
      <w:tr w:rsidR="000F3093" w:rsidRPr="00352373" w14:paraId="20293EC6" w14:textId="77777777" w:rsidTr="004B363B">
        <w:tc>
          <w:tcPr>
            <w:tcW w:w="9033" w:type="dxa"/>
            <w:gridSpan w:val="2"/>
            <w:shd w:val="clear" w:color="auto" w:fill="000000" w:themeFill="text1"/>
          </w:tcPr>
          <w:p w14:paraId="52DDC05B"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7A94F129" w14:textId="77777777" w:rsidTr="004B363B">
        <w:tc>
          <w:tcPr>
            <w:tcW w:w="2518" w:type="dxa"/>
          </w:tcPr>
          <w:p w14:paraId="6959F1FE"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AA582BA" w14:textId="4BF34A75"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1_REC18</w:t>
            </w:r>
            <w:r w:rsidRPr="00352373">
              <w:rPr>
                <w:rFonts w:ascii="Times New Roman" w:eastAsia="Batang" w:hAnsi="Times New Roman" w:cs="Times New Roman"/>
                <w:color w:val="000000"/>
                <w:sz w:val="24"/>
                <w:szCs w:val="24"/>
              </w:rPr>
              <w:t>0</w:t>
            </w:r>
          </w:p>
        </w:tc>
      </w:tr>
      <w:tr w:rsidR="000F3093" w:rsidRPr="00352373" w14:paraId="41D99E91" w14:textId="77777777" w:rsidTr="004B363B">
        <w:tc>
          <w:tcPr>
            <w:tcW w:w="2518" w:type="dxa"/>
          </w:tcPr>
          <w:p w14:paraId="3EF498B2"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892C698"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La novelas y sus temáticas </w:t>
            </w:r>
          </w:p>
        </w:tc>
      </w:tr>
      <w:tr w:rsidR="000F3093" w:rsidRPr="00352373" w14:paraId="5F4298DD" w14:textId="77777777" w:rsidTr="004B363B">
        <w:tc>
          <w:tcPr>
            <w:tcW w:w="2518" w:type="dxa"/>
          </w:tcPr>
          <w:p w14:paraId="54A5095A"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A649204" w14:textId="465ACF60"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permite afianzar las diferencias y similitudes entr</w:t>
            </w:r>
            <w:r w:rsidR="007B6D6C">
              <w:rPr>
                <w:rFonts w:ascii="Times New Roman" w:eastAsia="Batang" w:hAnsi="Times New Roman" w:cs="Times New Roman"/>
                <w:color w:val="000000"/>
                <w:sz w:val="24"/>
                <w:szCs w:val="24"/>
              </w:rPr>
              <w:t>e las diversas clases de novela</w:t>
            </w:r>
          </w:p>
        </w:tc>
      </w:tr>
    </w:tbl>
    <w:p w14:paraId="18EF4854" w14:textId="77777777" w:rsidR="00EF6786" w:rsidRPr="00352373" w:rsidRDefault="00EF6786" w:rsidP="003F7F19">
      <w:pPr>
        <w:shd w:val="clear" w:color="auto" w:fill="FFFFFF"/>
        <w:spacing w:line="345" w:lineRule="atLeast"/>
        <w:rPr>
          <w:rFonts w:ascii="Times New Roman" w:eastAsia="Batang" w:hAnsi="Times New Roman" w:cs="Times New Roman"/>
          <w:b/>
        </w:rPr>
      </w:pPr>
    </w:p>
    <w:p w14:paraId="2EB68387" w14:textId="77777777" w:rsidR="00D604D5" w:rsidRPr="00352373" w:rsidRDefault="00EF736A"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b/>
        </w:rPr>
        <w:t xml:space="preserve"> 5 </w:t>
      </w:r>
      <w:r w:rsidR="00585B7D" w:rsidRPr="00352373">
        <w:rPr>
          <w:rFonts w:ascii="Times New Roman" w:eastAsia="Batang" w:hAnsi="Times New Roman" w:cs="Times New Roman"/>
          <w:b/>
        </w:rPr>
        <w:t xml:space="preserve">Los personajes infantiles en las novelas </w:t>
      </w:r>
      <w:r w:rsidR="00853D9A" w:rsidRPr="00352373">
        <w:rPr>
          <w:rFonts w:ascii="Times New Roman" w:eastAsia="Batang" w:hAnsi="Times New Roman" w:cs="Times New Roman"/>
          <w:b/>
        </w:rPr>
        <w:t xml:space="preserve"> </w:t>
      </w:r>
    </w:p>
    <w:p w14:paraId="2AE090AF" w14:textId="6E739D33" w:rsidR="00D0022F" w:rsidRPr="00352373" w:rsidRDefault="00D604D5"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¿Recuerdas algunos personajes infantiles de novelas? Come</w:t>
      </w:r>
      <w:r w:rsidR="007B6D6C">
        <w:rPr>
          <w:rFonts w:ascii="Times New Roman" w:eastAsia="Batang" w:hAnsi="Times New Roman" w:cs="Times New Roman"/>
        </w:rPr>
        <w:t>nta con un compañero algunas de sus características</w:t>
      </w:r>
      <w:r w:rsidRPr="00352373">
        <w:rPr>
          <w:rFonts w:ascii="Times New Roman" w:eastAsia="Batang" w:hAnsi="Times New Roman" w:cs="Times New Roman"/>
        </w:rPr>
        <w:t xml:space="preserve"> y </w:t>
      </w:r>
      <w:r w:rsidR="007B6D6C">
        <w:rPr>
          <w:rFonts w:ascii="Times New Roman" w:eastAsia="Batang" w:hAnsi="Times New Roman" w:cs="Times New Roman"/>
        </w:rPr>
        <w:t>de los relatos en los que se encuentran.</w:t>
      </w:r>
      <w:r w:rsidRPr="00352373">
        <w:rPr>
          <w:rFonts w:ascii="Times New Roman" w:eastAsia="Batang" w:hAnsi="Times New Roman" w:cs="Times New Roman"/>
        </w:rPr>
        <w:t xml:space="preserve"> </w:t>
      </w:r>
    </w:p>
    <w:p w14:paraId="041B5DB9" w14:textId="77777777" w:rsidR="00D604D5" w:rsidRPr="00352373" w:rsidRDefault="00D604D5" w:rsidP="003F7F19">
      <w:pPr>
        <w:shd w:val="clear" w:color="auto" w:fill="FFFFFF"/>
        <w:spacing w:line="345" w:lineRule="atLeast"/>
        <w:rPr>
          <w:rFonts w:ascii="Times New Roman" w:eastAsia="Batang" w:hAnsi="Times New Roman" w:cs="Times New Roman"/>
        </w:rPr>
      </w:pPr>
    </w:p>
    <w:p w14:paraId="28E73503" w14:textId="540D4878" w:rsidR="007278EC" w:rsidRDefault="007B6D6C" w:rsidP="003F7F19">
      <w:pPr>
        <w:shd w:val="clear" w:color="auto" w:fill="FFFFFF"/>
        <w:spacing w:line="345" w:lineRule="atLeast"/>
        <w:rPr>
          <w:rFonts w:ascii="Times New Roman" w:eastAsia="Batang" w:hAnsi="Times New Roman" w:cs="Times New Roman"/>
        </w:rPr>
      </w:pPr>
      <w:r>
        <w:rPr>
          <w:rFonts w:ascii="Times New Roman" w:eastAsia="Batang" w:hAnsi="Times New Roman" w:cs="Times New Roman"/>
        </w:rPr>
        <w:lastRenderedPageBreak/>
        <w:t>Obras</w:t>
      </w:r>
      <w:r w:rsidR="00C830C5" w:rsidRPr="00352373">
        <w:rPr>
          <w:rFonts w:ascii="Times New Roman" w:eastAsia="Batang" w:hAnsi="Times New Roman" w:cs="Times New Roman"/>
        </w:rPr>
        <w:t xml:space="preserve"> como </w:t>
      </w:r>
      <w:r w:rsidRPr="007B6D6C">
        <w:rPr>
          <w:rFonts w:ascii="Times New Roman" w:eastAsia="Batang" w:hAnsi="Times New Roman" w:cs="Times New Roman"/>
          <w:i/>
        </w:rPr>
        <w:t xml:space="preserve">Las aventuras de </w:t>
      </w:r>
      <w:r w:rsidR="00C830C5" w:rsidRPr="00352373">
        <w:rPr>
          <w:rFonts w:ascii="Times New Roman" w:eastAsia="Batang" w:hAnsi="Times New Roman" w:cs="Times New Roman"/>
          <w:i/>
        </w:rPr>
        <w:t xml:space="preserve">Tom Sawyer, </w:t>
      </w:r>
      <w:r w:rsidR="006F015D" w:rsidRPr="00352373">
        <w:rPr>
          <w:rFonts w:ascii="Times New Roman" w:eastAsia="Batang" w:hAnsi="Times New Roman" w:cs="Times New Roman"/>
          <w:i/>
        </w:rPr>
        <w:t>El principito</w:t>
      </w:r>
      <w:r w:rsidR="006F015D">
        <w:rPr>
          <w:rFonts w:ascii="Times New Roman" w:eastAsia="Batang" w:hAnsi="Times New Roman" w:cs="Times New Roman"/>
          <w:i/>
        </w:rPr>
        <w:t>,</w:t>
      </w:r>
      <w:r w:rsidR="006F015D" w:rsidRPr="00352373">
        <w:rPr>
          <w:rFonts w:ascii="Times New Roman" w:eastAsia="Batang" w:hAnsi="Times New Roman" w:cs="Times New Roman"/>
          <w:i/>
        </w:rPr>
        <w:t xml:space="preserve"> </w:t>
      </w:r>
      <w:r w:rsidR="00A104C8" w:rsidRPr="00352373">
        <w:rPr>
          <w:rFonts w:ascii="Times New Roman" w:eastAsia="Batang" w:hAnsi="Times New Roman" w:cs="Times New Roman"/>
          <w:i/>
        </w:rPr>
        <w:t xml:space="preserve">Las aventuras de </w:t>
      </w:r>
      <w:r w:rsidR="00C830C5" w:rsidRPr="00352373">
        <w:rPr>
          <w:rFonts w:ascii="Times New Roman" w:eastAsia="Batang" w:hAnsi="Times New Roman" w:cs="Times New Roman"/>
          <w:i/>
        </w:rPr>
        <w:t>Alicia en el país de las maravillas, Momo</w:t>
      </w:r>
      <w:r w:rsidR="00BE78D4" w:rsidRPr="00352373">
        <w:rPr>
          <w:rFonts w:ascii="Times New Roman" w:eastAsia="Batang" w:hAnsi="Times New Roman" w:cs="Times New Roman"/>
          <w:i/>
        </w:rPr>
        <w:t>, El pequeño Nicolás</w:t>
      </w:r>
      <w:r w:rsidR="007278EC" w:rsidRPr="00352373">
        <w:rPr>
          <w:rFonts w:ascii="Times New Roman" w:eastAsia="Batang" w:hAnsi="Times New Roman" w:cs="Times New Roman"/>
          <w:i/>
        </w:rPr>
        <w:t>, Capitanes intrépidos</w:t>
      </w:r>
      <w:r w:rsidR="00BE78D4" w:rsidRPr="00352373">
        <w:rPr>
          <w:rFonts w:ascii="Times New Roman" w:eastAsia="Batang" w:hAnsi="Times New Roman" w:cs="Times New Roman"/>
        </w:rPr>
        <w:t xml:space="preserve"> y </w:t>
      </w:r>
      <w:r w:rsidR="00BE78D4" w:rsidRPr="00352373">
        <w:rPr>
          <w:rFonts w:ascii="Times New Roman" w:eastAsia="Batang" w:hAnsi="Times New Roman" w:cs="Times New Roman"/>
          <w:i/>
        </w:rPr>
        <w:t>Matilda</w:t>
      </w:r>
      <w:r w:rsidR="00BE78D4" w:rsidRPr="00352373">
        <w:rPr>
          <w:rFonts w:ascii="Times New Roman" w:eastAsia="Batang" w:hAnsi="Times New Roman" w:cs="Times New Roman"/>
        </w:rPr>
        <w:t xml:space="preserve"> tienen algo en común: sus protagonistas son niños. Desde la perspectiva de estos personajes </w:t>
      </w:r>
      <w:r>
        <w:rPr>
          <w:rFonts w:ascii="Times New Roman" w:eastAsia="Batang" w:hAnsi="Times New Roman" w:cs="Times New Roman"/>
        </w:rPr>
        <w:t>nos</w:t>
      </w:r>
      <w:r w:rsidR="00962D39" w:rsidRPr="00352373">
        <w:rPr>
          <w:rFonts w:ascii="Times New Roman" w:eastAsia="Batang" w:hAnsi="Times New Roman" w:cs="Times New Roman"/>
        </w:rPr>
        <w:t xml:space="preserve"> acercar</w:t>
      </w:r>
      <w:r w:rsidR="007278EC" w:rsidRPr="00352373">
        <w:rPr>
          <w:rFonts w:ascii="Times New Roman" w:eastAsia="Batang" w:hAnsi="Times New Roman" w:cs="Times New Roman"/>
        </w:rPr>
        <w:t xml:space="preserve">nos al mundo infantil, </w:t>
      </w:r>
      <w:r w:rsidR="006F015D">
        <w:rPr>
          <w:rFonts w:ascii="Times New Roman" w:eastAsia="Batang" w:hAnsi="Times New Roman" w:cs="Times New Roman"/>
        </w:rPr>
        <w:t>a la narración</w:t>
      </w:r>
      <w:r w:rsidR="00962D39" w:rsidRPr="00352373">
        <w:rPr>
          <w:rFonts w:ascii="Times New Roman" w:eastAsia="Batang" w:hAnsi="Times New Roman" w:cs="Times New Roman"/>
        </w:rPr>
        <w:t xml:space="preserve"> </w:t>
      </w:r>
      <w:r w:rsidR="006F015D">
        <w:rPr>
          <w:rFonts w:ascii="Times New Roman" w:eastAsia="Batang" w:hAnsi="Times New Roman" w:cs="Times New Roman"/>
        </w:rPr>
        <w:t>de los primeros</w:t>
      </w:r>
      <w:r w:rsidR="00962D39" w:rsidRPr="00352373">
        <w:rPr>
          <w:rFonts w:ascii="Times New Roman" w:eastAsia="Batang" w:hAnsi="Times New Roman" w:cs="Times New Roman"/>
        </w:rPr>
        <w:t xml:space="preserve"> amo</w:t>
      </w:r>
      <w:r w:rsidR="007278EC" w:rsidRPr="00352373">
        <w:rPr>
          <w:rFonts w:ascii="Times New Roman" w:eastAsia="Batang" w:hAnsi="Times New Roman" w:cs="Times New Roman"/>
        </w:rPr>
        <w:t>r</w:t>
      </w:r>
      <w:r w:rsidR="006F015D">
        <w:rPr>
          <w:rFonts w:ascii="Times New Roman" w:eastAsia="Batang" w:hAnsi="Times New Roman" w:cs="Times New Roman"/>
        </w:rPr>
        <w:t>es</w:t>
      </w:r>
      <w:r w:rsidR="007278EC" w:rsidRPr="00352373">
        <w:rPr>
          <w:rFonts w:ascii="Times New Roman" w:eastAsia="Batang" w:hAnsi="Times New Roman" w:cs="Times New Roman"/>
        </w:rPr>
        <w:t xml:space="preserve">, </w:t>
      </w:r>
      <w:r w:rsidR="006F015D">
        <w:rPr>
          <w:rFonts w:ascii="Times New Roman" w:eastAsia="Batang" w:hAnsi="Times New Roman" w:cs="Times New Roman"/>
        </w:rPr>
        <w:t xml:space="preserve">la descripción de los </w:t>
      </w:r>
      <w:r w:rsidR="007278EC" w:rsidRPr="00352373">
        <w:rPr>
          <w:rFonts w:ascii="Times New Roman" w:eastAsia="Batang" w:hAnsi="Times New Roman" w:cs="Times New Roman"/>
        </w:rPr>
        <w:t>temores</w:t>
      </w:r>
      <w:r w:rsidR="006F015D">
        <w:rPr>
          <w:rFonts w:ascii="Times New Roman" w:eastAsia="Batang" w:hAnsi="Times New Roman" w:cs="Times New Roman"/>
        </w:rPr>
        <w:t xml:space="preserve"> propios de los infantes; estas obras</w:t>
      </w:r>
      <w:r w:rsidR="007278EC" w:rsidRPr="00352373">
        <w:rPr>
          <w:rFonts w:ascii="Times New Roman" w:eastAsia="Batang" w:hAnsi="Times New Roman" w:cs="Times New Roman"/>
        </w:rPr>
        <w:t xml:space="preserve"> reflexionan sobre</w:t>
      </w:r>
      <w:r w:rsidR="006F015D">
        <w:rPr>
          <w:rFonts w:ascii="Times New Roman" w:eastAsia="Batang" w:hAnsi="Times New Roman" w:cs="Times New Roman"/>
        </w:rPr>
        <w:t xml:space="preserve"> la relación de los niños</w:t>
      </w:r>
      <w:r w:rsidR="00962D39" w:rsidRPr="00352373">
        <w:rPr>
          <w:rFonts w:ascii="Times New Roman" w:eastAsia="Batang" w:hAnsi="Times New Roman" w:cs="Times New Roman"/>
        </w:rPr>
        <w:t xml:space="preserve"> con sus padres, maestros y otros niños</w:t>
      </w:r>
      <w:r w:rsidR="0030162D" w:rsidRPr="00352373">
        <w:rPr>
          <w:rFonts w:ascii="Times New Roman" w:eastAsia="Batang" w:hAnsi="Times New Roman" w:cs="Times New Roman"/>
        </w:rPr>
        <w:t xml:space="preserve">, </w:t>
      </w:r>
      <w:r w:rsidR="00042EFC">
        <w:rPr>
          <w:rFonts w:ascii="Times New Roman" w:eastAsia="Batang" w:hAnsi="Times New Roman" w:cs="Times New Roman"/>
        </w:rPr>
        <w:t xml:space="preserve">nos hablan de </w:t>
      </w:r>
      <w:r w:rsidR="0030162D" w:rsidRPr="00352373">
        <w:rPr>
          <w:rFonts w:ascii="Times New Roman" w:eastAsia="Batang" w:hAnsi="Times New Roman" w:cs="Times New Roman"/>
        </w:rPr>
        <w:t>sus juegos y aficiones</w:t>
      </w:r>
      <w:r w:rsidR="003F3F52">
        <w:rPr>
          <w:rFonts w:ascii="Times New Roman" w:eastAsia="Batang" w:hAnsi="Times New Roman" w:cs="Times New Roman"/>
        </w:rPr>
        <w:t>, y</w:t>
      </w:r>
      <w:r w:rsidR="00962D39" w:rsidRPr="00352373">
        <w:rPr>
          <w:rFonts w:ascii="Times New Roman" w:eastAsia="Batang" w:hAnsi="Times New Roman" w:cs="Times New Roman"/>
        </w:rPr>
        <w:t xml:space="preserve"> también, </w:t>
      </w:r>
      <w:r w:rsidR="0030162D" w:rsidRPr="00352373">
        <w:rPr>
          <w:rFonts w:ascii="Times New Roman" w:eastAsia="Batang" w:hAnsi="Times New Roman" w:cs="Times New Roman"/>
        </w:rPr>
        <w:t>nos sumergen en mun</w:t>
      </w:r>
      <w:r w:rsidR="003F3F52">
        <w:rPr>
          <w:rFonts w:ascii="Times New Roman" w:eastAsia="Batang" w:hAnsi="Times New Roman" w:cs="Times New Roman"/>
        </w:rPr>
        <w:t xml:space="preserve">dos </w:t>
      </w:r>
      <w:r w:rsidR="00042EFC">
        <w:rPr>
          <w:rFonts w:ascii="Times New Roman" w:eastAsia="Batang" w:hAnsi="Times New Roman" w:cs="Times New Roman"/>
        </w:rPr>
        <w:t xml:space="preserve">maravillosos </w:t>
      </w:r>
      <w:r w:rsidR="003F3F52">
        <w:rPr>
          <w:rFonts w:ascii="Times New Roman" w:eastAsia="Batang" w:hAnsi="Times New Roman" w:cs="Times New Roman"/>
        </w:rPr>
        <w:t>creados con su imaginación.</w:t>
      </w:r>
    </w:p>
    <w:p w14:paraId="33AD837F" w14:textId="77777777" w:rsidR="003F3F52" w:rsidRPr="00352373" w:rsidRDefault="003F3F52"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54"/>
        <w:gridCol w:w="6260"/>
      </w:tblGrid>
      <w:tr w:rsidR="000F3093" w:rsidRPr="00352373" w14:paraId="3E172D43" w14:textId="77777777" w:rsidTr="004B363B">
        <w:tc>
          <w:tcPr>
            <w:tcW w:w="9033" w:type="dxa"/>
            <w:gridSpan w:val="2"/>
            <w:shd w:val="clear" w:color="auto" w:fill="000000" w:themeFill="text1"/>
          </w:tcPr>
          <w:p w14:paraId="48E96D6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672ED1DB" w14:textId="77777777" w:rsidTr="004B363B">
        <w:tc>
          <w:tcPr>
            <w:tcW w:w="2518" w:type="dxa"/>
          </w:tcPr>
          <w:p w14:paraId="1A302E32"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568F93F" w14:textId="04B65B43"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1_REC19</w:t>
            </w:r>
            <w:r w:rsidRPr="00352373">
              <w:rPr>
                <w:rFonts w:ascii="Times New Roman" w:eastAsia="Batang" w:hAnsi="Times New Roman" w:cs="Times New Roman"/>
                <w:color w:val="000000"/>
                <w:sz w:val="24"/>
                <w:szCs w:val="24"/>
              </w:rPr>
              <w:t>0</w:t>
            </w:r>
          </w:p>
        </w:tc>
      </w:tr>
      <w:tr w:rsidR="000F3093" w:rsidRPr="00352373" w14:paraId="3C521B4E" w14:textId="77777777" w:rsidTr="004B363B">
        <w:tc>
          <w:tcPr>
            <w:tcW w:w="2518" w:type="dxa"/>
          </w:tcPr>
          <w:p w14:paraId="0A35B4F3"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96B8174"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Los personajes infantiles</w:t>
            </w:r>
          </w:p>
        </w:tc>
      </w:tr>
      <w:tr w:rsidR="000F3093" w:rsidRPr="00352373" w14:paraId="686A86C9" w14:textId="77777777" w:rsidTr="004B363B">
        <w:tc>
          <w:tcPr>
            <w:tcW w:w="2518" w:type="dxa"/>
          </w:tcPr>
          <w:p w14:paraId="34EE42D9"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33874B8F"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lúdica para conocer personajes infantiles de novelas </w:t>
            </w:r>
          </w:p>
        </w:tc>
      </w:tr>
    </w:tbl>
    <w:p w14:paraId="59C1C50E" w14:textId="77777777" w:rsidR="004B702A" w:rsidRPr="00352373" w:rsidRDefault="004B702A" w:rsidP="003F7F19">
      <w:pPr>
        <w:shd w:val="clear" w:color="auto" w:fill="FFFFFF"/>
        <w:spacing w:line="345" w:lineRule="atLeast"/>
        <w:rPr>
          <w:rFonts w:ascii="Times New Roman" w:eastAsia="Batang" w:hAnsi="Times New Roman" w:cs="Times New Roman"/>
        </w:rPr>
      </w:pPr>
    </w:p>
    <w:tbl>
      <w:tblPr>
        <w:tblStyle w:val="Tablaconcuadrcula"/>
        <w:tblW w:w="8715" w:type="dxa"/>
        <w:tblLook w:val="04A0" w:firstRow="1" w:lastRow="0" w:firstColumn="1" w:lastColumn="0" w:noHBand="0" w:noVBand="1"/>
      </w:tblPr>
      <w:tblGrid>
        <w:gridCol w:w="2470"/>
        <w:gridCol w:w="6245"/>
      </w:tblGrid>
      <w:tr w:rsidR="00D0022F" w:rsidRPr="00352373" w14:paraId="2A0DAD8C" w14:textId="77777777">
        <w:tc>
          <w:tcPr>
            <w:tcW w:w="8715" w:type="dxa"/>
            <w:gridSpan w:val="2"/>
            <w:shd w:val="clear" w:color="auto" w:fill="000000" w:themeFill="text1"/>
          </w:tcPr>
          <w:p w14:paraId="79B18379" w14:textId="77777777" w:rsidR="00D0022F" w:rsidRPr="00042EFC" w:rsidRDefault="00D0022F" w:rsidP="00CA78DA">
            <w:pPr>
              <w:jc w:val="center"/>
              <w:rPr>
                <w:rFonts w:ascii="Times New Roman" w:eastAsia="Batang" w:hAnsi="Times New Roman" w:cs="Times New Roman"/>
                <w:b/>
                <w:i/>
                <w:color w:val="FFFFFF" w:themeColor="background1"/>
                <w:sz w:val="24"/>
                <w:szCs w:val="24"/>
              </w:rPr>
            </w:pPr>
            <w:r w:rsidRPr="00042EFC">
              <w:rPr>
                <w:rFonts w:ascii="Times New Roman" w:eastAsia="Batang" w:hAnsi="Times New Roman" w:cs="Times New Roman"/>
                <w:b/>
                <w:i/>
                <w:color w:val="FFFFFF" w:themeColor="background1"/>
                <w:sz w:val="24"/>
                <w:szCs w:val="24"/>
              </w:rPr>
              <w:t>Destacado</w:t>
            </w:r>
          </w:p>
        </w:tc>
      </w:tr>
      <w:tr w:rsidR="00D0022F" w:rsidRPr="00352373" w14:paraId="6AB051F8" w14:textId="77777777">
        <w:tc>
          <w:tcPr>
            <w:tcW w:w="2470" w:type="dxa"/>
          </w:tcPr>
          <w:p w14:paraId="69C79F9C" w14:textId="77777777" w:rsidR="00D0022F" w:rsidRPr="00042EFC" w:rsidRDefault="00D0022F" w:rsidP="00CA78DA">
            <w:pPr>
              <w:rPr>
                <w:rFonts w:ascii="Times New Roman" w:eastAsia="Batang" w:hAnsi="Times New Roman" w:cs="Times New Roman"/>
                <w:b/>
                <w:i/>
                <w:sz w:val="24"/>
                <w:szCs w:val="24"/>
              </w:rPr>
            </w:pPr>
            <w:r w:rsidRPr="00042EFC">
              <w:rPr>
                <w:rFonts w:ascii="Times New Roman" w:eastAsia="Batang" w:hAnsi="Times New Roman" w:cs="Times New Roman"/>
                <w:b/>
                <w:i/>
                <w:sz w:val="24"/>
                <w:szCs w:val="24"/>
              </w:rPr>
              <w:t>Título</w:t>
            </w:r>
          </w:p>
        </w:tc>
        <w:tc>
          <w:tcPr>
            <w:tcW w:w="6245" w:type="dxa"/>
          </w:tcPr>
          <w:p w14:paraId="2A431604" w14:textId="77777777" w:rsidR="00D0022F" w:rsidRPr="00042EFC" w:rsidRDefault="00D0022F" w:rsidP="00CA78DA">
            <w:pPr>
              <w:jc w:val="center"/>
              <w:rPr>
                <w:rFonts w:ascii="Times New Roman" w:eastAsia="Batang" w:hAnsi="Times New Roman" w:cs="Times New Roman"/>
                <w:b/>
                <w:i/>
                <w:sz w:val="24"/>
                <w:szCs w:val="24"/>
              </w:rPr>
            </w:pPr>
            <w:r w:rsidRPr="00042EFC">
              <w:rPr>
                <w:rFonts w:ascii="Times New Roman" w:eastAsia="Batang" w:hAnsi="Times New Roman" w:cs="Times New Roman"/>
                <w:b/>
                <w:i/>
                <w:sz w:val="24"/>
                <w:szCs w:val="24"/>
              </w:rPr>
              <w:t xml:space="preserve">El principito </w:t>
            </w:r>
          </w:p>
        </w:tc>
      </w:tr>
      <w:tr w:rsidR="00D0022F" w:rsidRPr="00352373" w14:paraId="1B304802" w14:textId="77777777">
        <w:tc>
          <w:tcPr>
            <w:tcW w:w="2470" w:type="dxa"/>
          </w:tcPr>
          <w:p w14:paraId="094591FB" w14:textId="77777777" w:rsidR="00D0022F" w:rsidRPr="00352373" w:rsidRDefault="00D0022F" w:rsidP="00CA78DA">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1CA20D05" w14:textId="1E23B9F9" w:rsidR="00042EFC" w:rsidRPr="00352373" w:rsidRDefault="00D0022F" w:rsidP="00D0022F">
            <w:pPr>
              <w:rPr>
                <w:rFonts w:ascii="Times New Roman" w:eastAsia="Batang" w:hAnsi="Times New Roman" w:cs="Times New Roman"/>
                <w:color w:val="000000"/>
                <w:sz w:val="24"/>
                <w:szCs w:val="24"/>
                <w:lang w:val="es-ES_tradnl"/>
              </w:rPr>
            </w:pPr>
            <w:r w:rsidRPr="00042EFC">
              <w:rPr>
                <w:rFonts w:ascii="Times New Roman" w:eastAsia="Batang" w:hAnsi="Times New Roman" w:cs="Times New Roman"/>
                <w:i/>
                <w:color w:val="000000"/>
                <w:sz w:val="24"/>
                <w:szCs w:val="24"/>
                <w:lang w:val="es-ES_tradnl"/>
              </w:rPr>
              <w:t>El principito</w:t>
            </w:r>
            <w:r w:rsidRPr="00352373">
              <w:rPr>
                <w:rFonts w:ascii="Times New Roman" w:eastAsia="Batang" w:hAnsi="Times New Roman" w:cs="Times New Roman"/>
                <w:color w:val="000000"/>
                <w:sz w:val="24"/>
                <w:szCs w:val="24"/>
                <w:lang w:val="es-ES_tradnl"/>
              </w:rPr>
              <w:t xml:space="preserve"> es la obra más famosa del escritor y aviador francés </w:t>
            </w:r>
            <w:proofErr w:type="spellStart"/>
            <w:r w:rsidRPr="00352373">
              <w:rPr>
                <w:rFonts w:ascii="Times New Roman" w:eastAsia="Batang" w:hAnsi="Times New Roman" w:cs="Times New Roman"/>
                <w:color w:val="000000"/>
                <w:sz w:val="24"/>
                <w:szCs w:val="24"/>
                <w:lang w:val="es-ES_tradnl"/>
              </w:rPr>
              <w:t>Antoine</w:t>
            </w:r>
            <w:proofErr w:type="spellEnd"/>
            <w:r w:rsidRPr="00352373">
              <w:rPr>
                <w:rFonts w:ascii="Times New Roman" w:eastAsia="Batang" w:hAnsi="Times New Roman" w:cs="Times New Roman"/>
                <w:color w:val="000000"/>
                <w:sz w:val="24"/>
                <w:szCs w:val="24"/>
                <w:lang w:val="es-ES_tradnl"/>
              </w:rPr>
              <w:t xml:space="preserve"> de Saint-</w:t>
            </w:r>
            <w:proofErr w:type="spellStart"/>
            <w:r w:rsidRPr="00352373">
              <w:rPr>
                <w:rFonts w:ascii="Times New Roman" w:eastAsia="Batang" w:hAnsi="Times New Roman" w:cs="Times New Roman"/>
                <w:color w:val="000000"/>
                <w:sz w:val="24"/>
                <w:szCs w:val="24"/>
                <w:lang w:val="es-ES_tradnl"/>
              </w:rPr>
              <w:t>Exupéry</w:t>
            </w:r>
            <w:proofErr w:type="spellEnd"/>
            <w:r w:rsidR="00042EFC">
              <w:rPr>
                <w:rFonts w:ascii="Times New Roman" w:eastAsia="Batang" w:hAnsi="Times New Roman" w:cs="Times New Roman"/>
                <w:color w:val="000000"/>
                <w:sz w:val="24"/>
                <w:szCs w:val="24"/>
                <w:lang w:val="es-ES_tradnl"/>
              </w:rPr>
              <w:t xml:space="preserve"> (1900-1944)</w:t>
            </w:r>
            <w:r w:rsidRPr="00352373">
              <w:rPr>
                <w:rFonts w:ascii="Times New Roman" w:eastAsia="Batang" w:hAnsi="Times New Roman" w:cs="Times New Roman"/>
                <w:color w:val="000000"/>
                <w:sz w:val="24"/>
                <w:szCs w:val="24"/>
                <w:lang w:val="es-ES_tradnl"/>
              </w:rPr>
              <w:t xml:space="preserve">. Anímate a leerla, empieza con este fragmento de la dedicatoria que hace el autor: </w:t>
            </w:r>
          </w:p>
          <w:p w14:paraId="4658154F" w14:textId="77777777" w:rsidR="00D0022F" w:rsidRPr="00352373" w:rsidRDefault="007278EC" w:rsidP="00D0022F">
            <w:pPr>
              <w:jc w:val="center"/>
              <w:rPr>
                <w:rFonts w:ascii="Times New Roman" w:eastAsia="Batang" w:hAnsi="Times New Roman" w:cs="Times New Roman"/>
                <w:b/>
                <w:color w:val="000000"/>
              </w:rPr>
            </w:pPr>
            <w:r w:rsidRPr="00352373">
              <w:rPr>
                <w:rFonts w:ascii="Times New Roman" w:eastAsia="Batang" w:hAnsi="Times New Roman" w:cs="Times New Roman"/>
                <w:b/>
                <w:color w:val="000000"/>
              </w:rPr>
              <w:t>A Leon Werth</w:t>
            </w:r>
          </w:p>
          <w:p w14:paraId="3C3651B0" w14:textId="77777777" w:rsidR="00D0022F" w:rsidRPr="00352373" w:rsidRDefault="00D0022F" w:rsidP="00D0022F">
            <w:pPr>
              <w:rPr>
                <w:rFonts w:ascii="Times New Roman" w:eastAsia="Batang" w:hAnsi="Times New Roman" w:cs="Times New Roman"/>
                <w:color w:val="000000"/>
              </w:rPr>
            </w:pPr>
          </w:p>
          <w:p w14:paraId="0AE8AC8D" w14:textId="77777777" w:rsidR="00D0022F" w:rsidRPr="00352373" w:rsidRDefault="00D0022F" w:rsidP="00D0022F">
            <w:pPr>
              <w:ind w:left="66"/>
              <w:rPr>
                <w:rFonts w:ascii="Times New Roman" w:eastAsia="Batang" w:hAnsi="Times New Roman" w:cs="Times New Roman"/>
                <w:sz w:val="24"/>
                <w:szCs w:val="24"/>
              </w:rPr>
            </w:pPr>
            <w:r w:rsidRPr="00352373">
              <w:rPr>
                <w:rFonts w:ascii="Times New Roman" w:eastAsia="Batang" w:hAnsi="Times New Roman" w:cs="Times New Roman"/>
                <w:color w:val="000000"/>
                <w:sz w:val="24"/>
                <w:szCs w:val="24"/>
                <w:lang w:val="es-ES_tradnl"/>
              </w:rPr>
              <w:t xml:space="preserve">Pido perdón a los niños por haber dedicado este libro a una persona mayor. Tengo una seria excusa: esta persona mayor es el mejor amigo que tengo en el mundo. Pero tengo otra excusa: esta persona mayor es capaz de comprenderlo todo, incluso los libros para niños. Tengo una tercera excusa todavía: esta persona mayor vive en Francia, donde pasa hambre y frío. Tiene, por consiguiente, una gran necesidad de ser consolada. Si no fueran suficientes todas esas razones, quiero entonces dedicar este libro al niño que fue hace tiempo esta persona mayor. Todas las personas mayores antes han sido niños. </w:t>
            </w:r>
          </w:p>
        </w:tc>
      </w:tr>
    </w:tbl>
    <w:p w14:paraId="264743B4" w14:textId="77777777" w:rsidR="0091119B" w:rsidRPr="00352373" w:rsidRDefault="0091119B" w:rsidP="003F7F19">
      <w:pPr>
        <w:shd w:val="clear" w:color="auto" w:fill="FFFFFF"/>
        <w:spacing w:line="345" w:lineRule="atLeast"/>
        <w:rPr>
          <w:rFonts w:ascii="Times New Roman" w:eastAsia="Batang" w:hAnsi="Times New Roman" w:cs="Times New Roman"/>
        </w:rPr>
      </w:pPr>
    </w:p>
    <w:tbl>
      <w:tblPr>
        <w:tblStyle w:val="Tablaconcuadrcula"/>
        <w:tblW w:w="8714" w:type="dxa"/>
        <w:tblLook w:val="04A0" w:firstRow="1" w:lastRow="0" w:firstColumn="1" w:lastColumn="0" w:noHBand="0" w:noVBand="1"/>
      </w:tblPr>
      <w:tblGrid>
        <w:gridCol w:w="1699"/>
        <w:gridCol w:w="7015"/>
      </w:tblGrid>
      <w:tr w:rsidR="0091119B" w:rsidRPr="00352373" w14:paraId="061F4F94" w14:textId="77777777">
        <w:tc>
          <w:tcPr>
            <w:tcW w:w="8714" w:type="dxa"/>
            <w:gridSpan w:val="2"/>
            <w:shd w:val="clear" w:color="auto" w:fill="0D0D0D" w:themeFill="text1" w:themeFillTint="F2"/>
          </w:tcPr>
          <w:p w14:paraId="16FD151A" w14:textId="77777777" w:rsidR="0091119B" w:rsidRPr="00352373" w:rsidRDefault="0091119B" w:rsidP="00136AD2">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Imagen (fotografía, gráfica o ilustración)</w:t>
            </w:r>
          </w:p>
        </w:tc>
      </w:tr>
      <w:tr w:rsidR="0091119B" w:rsidRPr="00352373" w14:paraId="60B447F5" w14:textId="77777777">
        <w:tc>
          <w:tcPr>
            <w:tcW w:w="2448" w:type="dxa"/>
          </w:tcPr>
          <w:p w14:paraId="7A3C9F07" w14:textId="77777777" w:rsidR="0091119B" w:rsidRPr="00352373" w:rsidRDefault="0091119B"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266" w:type="dxa"/>
          </w:tcPr>
          <w:p w14:paraId="02ADCD94" w14:textId="73171E4B" w:rsidR="0091119B" w:rsidRPr="00352373" w:rsidRDefault="0091119B" w:rsidP="00136AD2">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LE_05_01_IMG06</w:t>
            </w:r>
          </w:p>
        </w:tc>
      </w:tr>
      <w:tr w:rsidR="0091119B" w:rsidRPr="00352373" w14:paraId="480375A2" w14:textId="77777777">
        <w:tc>
          <w:tcPr>
            <w:tcW w:w="2448" w:type="dxa"/>
          </w:tcPr>
          <w:p w14:paraId="7F396DC0"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266" w:type="dxa"/>
          </w:tcPr>
          <w:p w14:paraId="5934573C" w14:textId="77777777" w:rsidR="0091119B" w:rsidRPr="00352373" w:rsidRDefault="0091119B" w:rsidP="00136AD2">
            <w:pPr>
              <w:shd w:val="clear" w:color="auto" w:fill="FFFFFF"/>
              <w:spacing w:after="120"/>
              <w:outlineLvl w:val="3"/>
              <w:rPr>
                <w:rFonts w:ascii="Times New Roman" w:eastAsia="Batang" w:hAnsi="Times New Roman" w:cs="Times New Roman"/>
                <w:sz w:val="24"/>
                <w:szCs w:val="24"/>
              </w:rPr>
            </w:pPr>
            <w:r w:rsidRPr="00352373">
              <w:rPr>
                <w:rFonts w:ascii="Times New Roman" w:eastAsia="Batang" w:hAnsi="Times New Roman" w:cs="Times New Roman"/>
                <w:sz w:val="24"/>
                <w:szCs w:val="24"/>
              </w:rPr>
              <w:t>Personaje El principito</w:t>
            </w:r>
          </w:p>
        </w:tc>
      </w:tr>
      <w:tr w:rsidR="0091119B" w:rsidRPr="00352373" w14:paraId="2E813E2A" w14:textId="77777777">
        <w:tc>
          <w:tcPr>
            <w:tcW w:w="2448" w:type="dxa"/>
          </w:tcPr>
          <w:p w14:paraId="47C4A3B7"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Código Shutterstock (o URL o la ruta en AulaPlaneta)</w:t>
            </w:r>
          </w:p>
        </w:tc>
        <w:tc>
          <w:tcPr>
            <w:tcW w:w="6266" w:type="dxa"/>
            <w:shd w:val="clear" w:color="auto" w:fill="auto"/>
          </w:tcPr>
          <w:p w14:paraId="5DC9717B" w14:textId="77777777" w:rsidR="0091119B" w:rsidRPr="00352373" w:rsidRDefault="001F5276" w:rsidP="00781DC2">
            <w:pPr>
              <w:tabs>
                <w:tab w:val="right" w:pos="6050"/>
              </w:tabs>
              <w:spacing w:line="345" w:lineRule="atLeast"/>
              <w:rPr>
                <w:rFonts w:ascii="Times New Roman" w:eastAsia="Batang" w:hAnsi="Times New Roman" w:cs="Times New Roman"/>
                <w:sz w:val="24"/>
                <w:szCs w:val="24"/>
                <w:lang w:val="es-ES_tradnl"/>
              </w:rPr>
            </w:pPr>
            <w:r w:rsidRPr="00352373">
              <w:rPr>
                <w:rFonts w:ascii="Times New Roman" w:eastAsia="Batang" w:hAnsi="Times New Roman" w:cs="Times New Roman"/>
                <w:sz w:val="24"/>
                <w:szCs w:val="24"/>
                <w:lang w:val="es-ES_tradnl"/>
              </w:rPr>
              <w:t>http://upload.wikimedia.org/wikipedia/commons/7/74/Kleiner_Prinz_-_Fuchs.jpg?uselang=es</w:t>
            </w:r>
            <w:r w:rsidR="00781DC2" w:rsidRPr="00352373">
              <w:rPr>
                <w:rFonts w:ascii="Times New Roman" w:eastAsia="Batang" w:hAnsi="Times New Roman" w:cs="Times New Roman"/>
                <w:sz w:val="24"/>
                <w:szCs w:val="24"/>
                <w:lang w:val="es-ES_tradnl"/>
              </w:rPr>
              <w:tab/>
            </w:r>
          </w:p>
          <w:p w14:paraId="141358E6" w14:textId="77777777" w:rsidR="0091119B" w:rsidRPr="00352373" w:rsidRDefault="0091119B" w:rsidP="00136AD2">
            <w:pPr>
              <w:shd w:val="clear" w:color="auto" w:fill="FFFFFF"/>
              <w:spacing w:line="345" w:lineRule="atLeast"/>
              <w:rPr>
                <w:rFonts w:ascii="Times New Roman" w:eastAsia="Batang" w:hAnsi="Times New Roman" w:cs="Times New Roman"/>
                <w:sz w:val="24"/>
                <w:szCs w:val="24"/>
              </w:rPr>
            </w:pPr>
          </w:p>
          <w:p w14:paraId="45462188" w14:textId="77777777" w:rsidR="0091119B" w:rsidRPr="00352373" w:rsidRDefault="0091119B" w:rsidP="00136AD2">
            <w:pPr>
              <w:shd w:val="clear" w:color="auto" w:fill="FFFFFF"/>
              <w:spacing w:line="345" w:lineRule="atLeast"/>
              <w:rPr>
                <w:rFonts w:ascii="Times New Roman" w:eastAsia="Batang" w:hAnsi="Times New Roman" w:cs="Times New Roman"/>
                <w:color w:val="000000"/>
                <w:sz w:val="24"/>
                <w:szCs w:val="24"/>
              </w:rPr>
            </w:pPr>
          </w:p>
        </w:tc>
      </w:tr>
      <w:tr w:rsidR="0091119B" w:rsidRPr="00352373" w14:paraId="3077095C" w14:textId="77777777">
        <w:tc>
          <w:tcPr>
            <w:tcW w:w="2448" w:type="dxa"/>
          </w:tcPr>
          <w:p w14:paraId="2F3AB058" w14:textId="77777777" w:rsidR="0091119B" w:rsidRPr="00352373" w:rsidRDefault="0091119B" w:rsidP="00136AD2">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Pie de imagen</w:t>
            </w:r>
          </w:p>
        </w:tc>
        <w:tc>
          <w:tcPr>
            <w:tcW w:w="6266" w:type="dxa"/>
          </w:tcPr>
          <w:p w14:paraId="798BE6B3" w14:textId="21034DFF" w:rsidR="0095762B" w:rsidRPr="00352373" w:rsidRDefault="001B7EFD" w:rsidP="0095762B">
            <w:pPr>
              <w:rPr>
                <w:rFonts w:ascii="Times New Roman" w:eastAsia="Batang" w:hAnsi="Times New Roman" w:cs="Times New Roman"/>
                <w:color w:val="000000"/>
                <w:sz w:val="24"/>
                <w:szCs w:val="24"/>
                <w:lang w:val="es-ES_tradnl"/>
              </w:rPr>
            </w:pPr>
            <w:r>
              <w:rPr>
                <w:rFonts w:ascii="Times New Roman" w:eastAsia="Batang" w:hAnsi="Times New Roman" w:cs="Times New Roman"/>
                <w:color w:val="000000"/>
                <w:sz w:val="24"/>
                <w:szCs w:val="24"/>
                <w:lang w:val="es-ES_tradnl"/>
              </w:rPr>
              <w:t>D</w:t>
            </w:r>
            <w:r w:rsidRPr="00352373">
              <w:rPr>
                <w:rFonts w:ascii="Times New Roman" w:eastAsia="Batang" w:hAnsi="Times New Roman" w:cs="Times New Roman"/>
                <w:color w:val="000000"/>
                <w:sz w:val="24"/>
                <w:szCs w:val="24"/>
                <w:lang w:val="es-ES_tradnl"/>
              </w:rPr>
              <w:t>esde su primera publicación en 1943 en Francia</w:t>
            </w:r>
            <w:r>
              <w:rPr>
                <w:rFonts w:ascii="Times New Roman" w:eastAsia="Batang" w:hAnsi="Times New Roman" w:cs="Times New Roman"/>
                <w:color w:val="000000"/>
                <w:sz w:val="24"/>
                <w:szCs w:val="24"/>
                <w:lang w:val="es-ES_tradnl"/>
              </w:rPr>
              <w:t>,</w:t>
            </w:r>
            <w:r w:rsidRPr="00352373">
              <w:rPr>
                <w:rFonts w:ascii="Times New Roman" w:eastAsia="Batang" w:hAnsi="Times New Roman" w:cs="Times New Roman"/>
                <w:i/>
                <w:color w:val="000000"/>
                <w:sz w:val="24"/>
                <w:szCs w:val="24"/>
                <w:lang w:val="es-ES_tradnl"/>
              </w:rPr>
              <w:t xml:space="preserve"> </w:t>
            </w:r>
            <w:r w:rsidR="0095762B" w:rsidRPr="00352373">
              <w:rPr>
                <w:rFonts w:ascii="Times New Roman" w:eastAsia="Batang" w:hAnsi="Times New Roman" w:cs="Times New Roman"/>
                <w:i/>
                <w:color w:val="000000"/>
                <w:sz w:val="24"/>
                <w:szCs w:val="24"/>
                <w:lang w:val="es-ES_tradnl"/>
              </w:rPr>
              <w:t>El principito</w:t>
            </w:r>
            <w:r>
              <w:rPr>
                <w:rFonts w:ascii="Times New Roman" w:eastAsia="Batang" w:hAnsi="Times New Roman" w:cs="Times New Roman"/>
                <w:i/>
                <w:color w:val="000000"/>
                <w:sz w:val="24"/>
                <w:szCs w:val="24"/>
                <w:lang w:val="es-ES_tradnl"/>
              </w:rPr>
              <w:t xml:space="preserve"> </w:t>
            </w:r>
            <w:r w:rsidR="0095762B" w:rsidRPr="00352373">
              <w:rPr>
                <w:rFonts w:ascii="Times New Roman" w:eastAsia="Batang" w:hAnsi="Times New Roman" w:cs="Times New Roman"/>
                <w:color w:val="000000"/>
                <w:sz w:val="24"/>
                <w:szCs w:val="24"/>
                <w:lang w:val="es-ES_tradnl"/>
              </w:rPr>
              <w:t xml:space="preserve">ha inspirado diversas adaptaciones: películas, obras de teatro, ballets y </w:t>
            </w:r>
            <w:r w:rsidR="0095762B" w:rsidRPr="00352373">
              <w:rPr>
                <w:rFonts w:ascii="Times New Roman" w:eastAsia="Batang" w:hAnsi="Times New Roman" w:cs="Times New Roman"/>
                <w:color w:val="000000"/>
                <w:sz w:val="24"/>
                <w:szCs w:val="24"/>
                <w:lang w:val="es-ES_tradnl"/>
              </w:rPr>
              <w:lastRenderedPageBreak/>
              <w:t xml:space="preserve">óperas. ¿A </w:t>
            </w:r>
            <w:r w:rsidR="003F3F52">
              <w:rPr>
                <w:rFonts w:ascii="Times New Roman" w:eastAsia="Batang" w:hAnsi="Times New Roman" w:cs="Times New Roman"/>
                <w:color w:val="000000"/>
                <w:sz w:val="24"/>
                <w:szCs w:val="24"/>
                <w:lang w:val="es-ES_tradnl"/>
              </w:rPr>
              <w:t xml:space="preserve">qué crees que </w:t>
            </w:r>
            <w:r w:rsidR="00042EFC">
              <w:rPr>
                <w:rFonts w:ascii="Times New Roman" w:eastAsia="Batang" w:hAnsi="Times New Roman" w:cs="Times New Roman"/>
                <w:color w:val="000000"/>
                <w:sz w:val="24"/>
                <w:szCs w:val="24"/>
                <w:lang w:val="es-ES_tradnl"/>
              </w:rPr>
              <w:t>pueda deberse</w:t>
            </w:r>
            <w:r w:rsidR="003F3F52">
              <w:rPr>
                <w:rFonts w:ascii="Times New Roman" w:eastAsia="Batang" w:hAnsi="Times New Roman" w:cs="Times New Roman"/>
                <w:color w:val="000000"/>
                <w:sz w:val="24"/>
                <w:szCs w:val="24"/>
                <w:lang w:val="es-ES_tradnl"/>
              </w:rPr>
              <w:t xml:space="preserve"> este éxito</w:t>
            </w:r>
            <w:r w:rsidR="0095762B" w:rsidRPr="00352373">
              <w:rPr>
                <w:rFonts w:ascii="Times New Roman" w:eastAsia="Batang" w:hAnsi="Times New Roman" w:cs="Times New Roman"/>
                <w:color w:val="000000"/>
                <w:sz w:val="24"/>
                <w:szCs w:val="24"/>
                <w:lang w:val="es-ES_tradnl"/>
              </w:rPr>
              <w:t>?</w:t>
            </w:r>
          </w:p>
          <w:p w14:paraId="071E4CDA" w14:textId="77777777" w:rsidR="0091119B" w:rsidRPr="00352373" w:rsidRDefault="0091119B" w:rsidP="00136AD2">
            <w:pPr>
              <w:rPr>
                <w:rFonts w:ascii="Times New Roman" w:eastAsia="Batang" w:hAnsi="Times New Roman" w:cs="Times New Roman"/>
                <w:color w:val="000000"/>
                <w:sz w:val="24"/>
                <w:szCs w:val="24"/>
              </w:rPr>
            </w:pPr>
          </w:p>
        </w:tc>
      </w:tr>
    </w:tbl>
    <w:p w14:paraId="61AED0CE" w14:textId="77777777" w:rsidR="00D0022F" w:rsidRPr="00352373" w:rsidRDefault="00D0022F" w:rsidP="003F7F19">
      <w:pPr>
        <w:shd w:val="clear" w:color="auto" w:fill="FFFFFF"/>
        <w:spacing w:line="345" w:lineRule="atLeast"/>
        <w:rPr>
          <w:rFonts w:ascii="Times New Roman" w:eastAsia="Batang" w:hAnsi="Times New Roman" w:cs="Times New Roman"/>
        </w:rPr>
      </w:pPr>
    </w:p>
    <w:p w14:paraId="0A8D6C7F" w14:textId="2C811CD2" w:rsidR="007278EC" w:rsidRPr="00352373" w:rsidRDefault="007278EC"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Analiza los siguiente</w:t>
      </w:r>
      <w:r w:rsidR="00D820BE" w:rsidRPr="00352373">
        <w:rPr>
          <w:rFonts w:ascii="Times New Roman" w:eastAsia="Batang" w:hAnsi="Times New Roman" w:cs="Times New Roman"/>
        </w:rPr>
        <w:t>s fragmentos de novela</w:t>
      </w:r>
      <w:r w:rsidR="00042EFC">
        <w:rPr>
          <w:rFonts w:ascii="Times New Roman" w:eastAsia="Batang" w:hAnsi="Times New Roman" w:cs="Times New Roman"/>
        </w:rPr>
        <w:t>s en las cuales los</w:t>
      </w:r>
      <w:r w:rsidR="00D820BE" w:rsidRPr="00352373">
        <w:rPr>
          <w:rFonts w:ascii="Times New Roman" w:eastAsia="Batang" w:hAnsi="Times New Roman" w:cs="Times New Roman"/>
        </w:rPr>
        <w:t xml:space="preserve"> protagonistas son niños</w:t>
      </w:r>
      <w:r w:rsidRPr="00352373">
        <w:rPr>
          <w:rFonts w:ascii="Times New Roman" w:eastAsia="Batang" w:hAnsi="Times New Roman" w:cs="Times New Roman"/>
        </w:rPr>
        <w:t>. Determina a qué clase de novela pod</w:t>
      </w:r>
      <w:r w:rsidR="00D820BE" w:rsidRPr="00352373">
        <w:rPr>
          <w:rFonts w:ascii="Times New Roman" w:eastAsia="Batang" w:hAnsi="Times New Roman" w:cs="Times New Roman"/>
        </w:rPr>
        <w:t>rían corresponder.</w:t>
      </w:r>
      <w:r w:rsidRPr="00352373">
        <w:rPr>
          <w:rFonts w:ascii="Times New Roman" w:eastAsia="Batang" w:hAnsi="Times New Roman" w:cs="Times New Roman"/>
        </w:rPr>
        <w:t xml:space="preserve"> </w:t>
      </w:r>
    </w:p>
    <w:p w14:paraId="6E87E8B3" w14:textId="77777777" w:rsidR="00280120" w:rsidRPr="00352373" w:rsidRDefault="00280120" w:rsidP="00280120">
      <w:pPr>
        <w:shd w:val="clear" w:color="auto" w:fill="FFFFFF"/>
        <w:spacing w:line="345" w:lineRule="atLeast"/>
        <w:rPr>
          <w:rFonts w:ascii="Times New Roman" w:eastAsia="Batang" w:hAnsi="Times New Roman" w:cs="Times New Roman"/>
        </w:rPr>
      </w:pPr>
    </w:p>
    <w:p w14:paraId="6EF70D71" w14:textId="77777777" w:rsidR="00280120" w:rsidRPr="001B7EFD" w:rsidRDefault="00280120" w:rsidP="00280120">
      <w:pPr>
        <w:shd w:val="clear" w:color="auto" w:fill="FFFFFF"/>
        <w:spacing w:line="345" w:lineRule="atLeast"/>
        <w:rPr>
          <w:rFonts w:ascii="Times New Roman" w:eastAsia="Batang" w:hAnsi="Times New Roman" w:cs="Times New Roman"/>
          <w:b/>
          <w:i/>
        </w:rPr>
      </w:pPr>
      <w:proofErr w:type="spellStart"/>
      <w:r w:rsidRPr="001B7EFD">
        <w:rPr>
          <w:rFonts w:ascii="Times New Roman" w:eastAsia="Batang" w:hAnsi="Times New Roman" w:cs="Times New Roman"/>
          <w:b/>
          <w:i/>
        </w:rPr>
        <w:t>Matilda</w:t>
      </w:r>
      <w:proofErr w:type="spellEnd"/>
    </w:p>
    <w:p w14:paraId="16CB8FFB" w14:textId="24B4F2B1" w:rsidR="00280120" w:rsidRPr="00352373" w:rsidRDefault="00280120" w:rsidP="0028012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Los maestros lo pasan muy mal teniendo que escuchar estas tonterías de padres orgullosos</w:t>
      </w:r>
      <w:ins w:id="123" w:author="Luis Felipe Pertuz Urrego" w:date="2015-03-01T21:08:00Z">
        <w:r w:rsidR="00357BC6">
          <w:rPr>
            <w:rFonts w:ascii="Times New Roman" w:eastAsia="Batang" w:hAnsi="Times New Roman" w:cs="Times New Roman"/>
          </w:rPr>
          <w:t>,</w:t>
        </w:r>
      </w:ins>
      <w:r w:rsidRPr="00352373">
        <w:rPr>
          <w:rFonts w:ascii="Times New Roman" w:eastAsia="Batang" w:hAnsi="Times New Roman" w:cs="Times New Roman"/>
        </w:rPr>
        <w:t xml:space="preserve"> pero normalmente se desquitan cuando llega la hora de las notas de fin de curso. Si yo fuera maestro, imaginaría comentarios genuinos para hijos de padres</w:t>
      </w:r>
      <w:r w:rsidR="00A104C8" w:rsidRPr="00352373">
        <w:rPr>
          <w:rFonts w:ascii="Times New Roman" w:eastAsia="Batang" w:hAnsi="Times New Roman" w:cs="Times New Roman"/>
        </w:rPr>
        <w:t xml:space="preserve"> descuidados</w:t>
      </w:r>
      <w:r w:rsidR="003F3F52">
        <w:rPr>
          <w:rFonts w:ascii="Times New Roman" w:eastAsia="Batang" w:hAnsi="Times New Roman" w:cs="Times New Roman"/>
        </w:rPr>
        <w:t xml:space="preserve">. “Su hijo </w:t>
      </w:r>
      <w:proofErr w:type="spellStart"/>
      <w:r w:rsidR="003F3F52">
        <w:rPr>
          <w:rFonts w:ascii="Times New Roman" w:eastAsia="Batang" w:hAnsi="Times New Roman" w:cs="Times New Roman"/>
        </w:rPr>
        <w:t>Maximilian</w:t>
      </w:r>
      <w:proofErr w:type="spellEnd"/>
      <w:r w:rsidR="003F3F52">
        <w:rPr>
          <w:rFonts w:ascii="Times New Roman" w:eastAsia="Batang" w:hAnsi="Times New Roman" w:cs="Times New Roman"/>
        </w:rPr>
        <w:t>”</w:t>
      </w:r>
      <w:r w:rsidRPr="00352373">
        <w:rPr>
          <w:rFonts w:ascii="Times New Roman" w:eastAsia="Batang" w:hAnsi="Times New Roman" w:cs="Times New Roman"/>
        </w:rPr>
        <w:t>, e</w:t>
      </w:r>
      <w:r w:rsidR="00E47EC3">
        <w:rPr>
          <w:rFonts w:ascii="Times New Roman" w:eastAsia="Batang" w:hAnsi="Times New Roman" w:cs="Times New Roman"/>
        </w:rPr>
        <w:t>scribiría, “</w:t>
      </w:r>
      <w:r w:rsidRPr="00352373">
        <w:rPr>
          <w:rFonts w:ascii="Times New Roman" w:eastAsia="Batang" w:hAnsi="Times New Roman" w:cs="Times New Roman"/>
        </w:rPr>
        <w:t>es un auténtico desastre. Espero que tengan algún negocio familiar al que puedan orientarle cuando termine la escuela, porque es seguro</w:t>
      </w:r>
      <w:del w:id="124" w:author="Luis Felipe Pertuz Urrego" w:date="2015-03-01T21:08:00Z">
        <w:r w:rsidRPr="00352373" w:rsidDel="00357BC6">
          <w:rPr>
            <w:rFonts w:ascii="Times New Roman" w:eastAsia="Batang" w:hAnsi="Times New Roman" w:cs="Times New Roman"/>
          </w:rPr>
          <w:delText>,</w:delText>
        </w:r>
      </w:del>
      <w:r w:rsidRPr="00352373">
        <w:rPr>
          <w:rFonts w:ascii="Times New Roman" w:eastAsia="Batang" w:hAnsi="Times New Roman" w:cs="Times New Roman"/>
        </w:rPr>
        <w:t xml:space="preserve"> como hay infierno que no enc</w:t>
      </w:r>
      <w:r w:rsidR="00E47EC3">
        <w:rPr>
          <w:rFonts w:ascii="Times New Roman" w:eastAsia="Batang" w:hAnsi="Times New Roman" w:cs="Times New Roman"/>
        </w:rPr>
        <w:t>ontrará trabajo en ningún sitio”</w:t>
      </w:r>
      <w:r w:rsidRPr="00352373">
        <w:rPr>
          <w:rFonts w:ascii="Times New Roman" w:eastAsia="Batang" w:hAnsi="Times New Roman" w:cs="Times New Roman"/>
        </w:rPr>
        <w:t>.</w:t>
      </w:r>
    </w:p>
    <w:p w14:paraId="1A5F4144" w14:textId="6C1EA1A9" w:rsidR="007278EC" w:rsidRPr="00352373" w:rsidRDefault="00280120" w:rsidP="00280120">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Podría, incluso, hurgar más profundamente en </w:t>
      </w:r>
      <w:r w:rsidR="00E47EC3">
        <w:rPr>
          <w:rFonts w:ascii="Times New Roman" w:eastAsia="Batang" w:hAnsi="Times New Roman" w:cs="Times New Roman"/>
        </w:rPr>
        <w:t>la historia natural y decir: “</w:t>
      </w:r>
      <w:r w:rsidRPr="00352373">
        <w:rPr>
          <w:rFonts w:ascii="Times New Roman" w:eastAsia="Batang" w:hAnsi="Times New Roman" w:cs="Times New Roman"/>
        </w:rPr>
        <w:t>La cigarra pasa seis años bajo tierra como larva y, como mucho, seis días como animal libre a la luz del sol y del aire. Su hijo Wilfred ha pasado seis años como larva en esta escuela y aún estamos esperando que salga de la crisálida</w:t>
      </w:r>
      <w:r w:rsidR="00E47EC3">
        <w:rPr>
          <w:rFonts w:ascii="Times New Roman" w:eastAsia="Batang" w:hAnsi="Times New Roman" w:cs="Times New Roman"/>
        </w:rPr>
        <w:t>”</w:t>
      </w:r>
      <w:r w:rsidR="00691378" w:rsidRPr="00352373">
        <w:rPr>
          <w:rFonts w:ascii="Times New Roman" w:eastAsia="Batang" w:hAnsi="Times New Roman" w:cs="Times New Roman"/>
        </w:rPr>
        <w:t>.</w:t>
      </w:r>
    </w:p>
    <w:p w14:paraId="53578034" w14:textId="259E6849" w:rsidR="00691378" w:rsidRPr="00A264F6" w:rsidRDefault="00691378" w:rsidP="003F7F19">
      <w:pPr>
        <w:shd w:val="clear" w:color="auto" w:fill="FFFFFF"/>
        <w:spacing w:line="345" w:lineRule="atLeast"/>
        <w:rPr>
          <w:rFonts w:ascii="Times New Roman" w:eastAsia="Batang" w:hAnsi="Times New Roman" w:cs="Times New Roman"/>
        </w:rPr>
      </w:pPr>
      <w:proofErr w:type="spellStart"/>
      <w:r w:rsidRPr="00352373">
        <w:rPr>
          <w:rFonts w:ascii="Times New Roman" w:eastAsia="Batang" w:hAnsi="Times New Roman" w:cs="Times New Roman"/>
        </w:rPr>
        <w:t>Roald</w:t>
      </w:r>
      <w:proofErr w:type="spellEnd"/>
      <w:r w:rsidRPr="00352373">
        <w:rPr>
          <w:rFonts w:ascii="Times New Roman" w:eastAsia="Batang" w:hAnsi="Times New Roman" w:cs="Times New Roman"/>
        </w:rPr>
        <w:t xml:space="preserve"> </w:t>
      </w:r>
      <w:proofErr w:type="spellStart"/>
      <w:r w:rsidRPr="007B0665">
        <w:rPr>
          <w:rFonts w:ascii="Times New Roman" w:eastAsia="Batang" w:hAnsi="Times New Roman" w:cs="Times New Roman"/>
        </w:rPr>
        <w:t>D</w:t>
      </w:r>
      <w:r w:rsidR="00280120" w:rsidRPr="007B0665">
        <w:rPr>
          <w:rFonts w:ascii="Times New Roman" w:eastAsia="Batang" w:hAnsi="Times New Roman" w:cs="Times New Roman"/>
        </w:rPr>
        <w:t>a</w:t>
      </w:r>
      <w:r w:rsidRPr="007B0665">
        <w:rPr>
          <w:rFonts w:ascii="Times New Roman" w:eastAsia="Batang" w:hAnsi="Times New Roman" w:cs="Times New Roman"/>
        </w:rPr>
        <w:t>h</w:t>
      </w:r>
      <w:r w:rsidR="00280120" w:rsidRPr="007B0665">
        <w:rPr>
          <w:rFonts w:ascii="Times New Roman" w:eastAsia="Batang" w:hAnsi="Times New Roman" w:cs="Times New Roman"/>
        </w:rPr>
        <w:t>l</w:t>
      </w:r>
      <w:proofErr w:type="spellEnd"/>
      <w:r w:rsidR="00A104C8" w:rsidRPr="007B0665">
        <w:rPr>
          <w:rFonts w:ascii="Times New Roman" w:eastAsia="Batang" w:hAnsi="Times New Roman" w:cs="Times New Roman"/>
        </w:rPr>
        <w:t xml:space="preserve">, </w:t>
      </w:r>
      <w:proofErr w:type="spellStart"/>
      <w:r w:rsidR="00A104C8" w:rsidRPr="007B0665">
        <w:rPr>
          <w:rFonts w:ascii="Times New Roman" w:eastAsia="Batang" w:hAnsi="Times New Roman" w:cs="Times New Roman"/>
          <w:i/>
        </w:rPr>
        <w:t>Matilda</w:t>
      </w:r>
      <w:proofErr w:type="spellEnd"/>
      <w:ins w:id="125" w:author="Luis Felipe Pertuz Urrego" w:date="2015-03-01T21:04:00Z">
        <w:r w:rsidR="00A264F6" w:rsidRPr="007B0665">
          <w:rPr>
            <w:rFonts w:ascii="Times New Roman" w:eastAsia="Batang" w:hAnsi="Times New Roman" w:cs="Times New Roman"/>
            <w:i/>
          </w:rPr>
          <w:t>.</w:t>
        </w:r>
      </w:ins>
      <w:r w:rsidR="007B0665" w:rsidRPr="007B0665">
        <w:rPr>
          <w:rFonts w:ascii="Times New Roman" w:eastAsia="Batang" w:hAnsi="Times New Roman" w:cs="Times New Roman"/>
        </w:rPr>
        <w:t xml:space="preserve"> Madrid:</w:t>
      </w:r>
      <w:ins w:id="126" w:author="Luis Felipe Pertuz Urrego" w:date="2015-03-01T21:04:00Z">
        <w:r w:rsidR="00A264F6" w:rsidRPr="007B0665">
          <w:rPr>
            <w:rFonts w:ascii="Times New Roman" w:eastAsia="Batang" w:hAnsi="Times New Roman" w:cs="Times New Roman"/>
            <w:i/>
          </w:rPr>
          <w:t xml:space="preserve"> </w:t>
        </w:r>
        <w:r w:rsidR="00A264F6" w:rsidRPr="007B0665">
          <w:rPr>
            <w:rFonts w:ascii="Times New Roman" w:eastAsia="Batang" w:hAnsi="Times New Roman" w:cs="Times New Roman"/>
          </w:rPr>
          <w:t>Alfaguara, 201</w:t>
        </w:r>
      </w:ins>
      <w:r w:rsidR="007B0665">
        <w:rPr>
          <w:rFonts w:ascii="Times New Roman" w:eastAsia="Batang" w:hAnsi="Times New Roman" w:cs="Times New Roman"/>
        </w:rPr>
        <w:t>3</w:t>
      </w:r>
      <w:ins w:id="127" w:author="Luis Felipe Pertuz Urrego" w:date="2015-03-01T21:04:00Z">
        <w:r w:rsidR="00A264F6" w:rsidRPr="007B0665">
          <w:rPr>
            <w:rFonts w:ascii="Times New Roman" w:eastAsia="Batang" w:hAnsi="Times New Roman" w:cs="Times New Roman"/>
          </w:rPr>
          <w:t>.</w:t>
        </w:r>
      </w:ins>
    </w:p>
    <w:p w14:paraId="0DA68F6A" w14:textId="77777777" w:rsidR="00280120" w:rsidRPr="00352373" w:rsidRDefault="00280120" w:rsidP="003F7F19">
      <w:pPr>
        <w:shd w:val="clear" w:color="auto" w:fill="FFFFFF"/>
        <w:spacing w:line="345" w:lineRule="atLeast"/>
        <w:rPr>
          <w:rFonts w:ascii="Times New Roman" w:eastAsia="Batang" w:hAnsi="Times New Roman" w:cs="Times New Roman"/>
        </w:rPr>
      </w:pPr>
    </w:p>
    <w:p w14:paraId="49D89EDD" w14:textId="77777777" w:rsidR="0091119B" w:rsidRPr="001B7EFD" w:rsidRDefault="0091119B" w:rsidP="003F7F19">
      <w:pPr>
        <w:shd w:val="clear" w:color="auto" w:fill="FFFFFF"/>
        <w:spacing w:line="345" w:lineRule="atLeast"/>
        <w:rPr>
          <w:rFonts w:ascii="Times New Roman" w:eastAsia="Batang" w:hAnsi="Times New Roman" w:cs="Times New Roman"/>
          <w:b/>
          <w:i/>
        </w:rPr>
      </w:pPr>
      <w:r w:rsidRPr="001B7EFD">
        <w:rPr>
          <w:rFonts w:ascii="Times New Roman" w:eastAsia="Batang" w:hAnsi="Times New Roman" w:cs="Times New Roman"/>
          <w:b/>
          <w:i/>
        </w:rPr>
        <w:t xml:space="preserve">Oliver Twist </w:t>
      </w:r>
    </w:p>
    <w:p w14:paraId="16535775" w14:textId="45D00BFC" w:rsidR="00691378" w:rsidRPr="00352373" w:rsidRDefault="0091119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Una fría noche de invierno, en una pequeña ciudad de Inglaterra, unos transeúntes hallaron a una joven y bella mujer tirada en la calle. Estaba muy enferma y pronto daría a luz un bebé. Como no tenía dinero, la trasladaron al hospicio, una institución regentada por la junta parroquial de la ciudad que daba cobijo a los más necesitados. Al día siguiente nació su hijo y, poco después, ella murió sin que nadie supiera quién era ni de dónde venía. Al niño lo llamaron Oliver Twist. En aquel hospicio pasó Oliver los diez primeros meses de su vida. Transcurrido este tiempo, la junta parroquial lo envió a otro centro situado fuera de la ciudad donde vivían veinte o treinta huérfanos más. Los pobrecillos estaban sometidos a la crueldad de la señora Mann, una mujer cuya avaricia la llevaba a apropiarse del dinero que la parroquia destinaba a cada ni</w:t>
      </w:r>
      <w:r w:rsidR="00E47EC3">
        <w:rPr>
          <w:rFonts w:ascii="Times New Roman" w:eastAsia="Batang" w:hAnsi="Times New Roman" w:cs="Times New Roman"/>
        </w:rPr>
        <w:t>ño para su manutención. De modo</w:t>
      </w:r>
      <w:r w:rsidRPr="00352373">
        <w:rPr>
          <w:rFonts w:ascii="Times New Roman" w:eastAsia="Batang" w:hAnsi="Times New Roman" w:cs="Times New Roman"/>
        </w:rPr>
        <w:t xml:space="preserve"> que aquellas indefensas criaturas pasaban mucha hambre, y la mayoría enfermaba de privación y frío.</w:t>
      </w:r>
    </w:p>
    <w:p w14:paraId="164EEECF" w14:textId="77777777" w:rsidR="00DB6ED4" w:rsidRPr="00352373" w:rsidRDefault="0091119B"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Charles Dickens</w:t>
      </w:r>
      <w:r w:rsidR="00A104C8" w:rsidRPr="00352373">
        <w:rPr>
          <w:rFonts w:ascii="Times New Roman" w:eastAsia="Batang" w:hAnsi="Times New Roman" w:cs="Times New Roman"/>
        </w:rPr>
        <w:t xml:space="preserve">, </w:t>
      </w:r>
      <w:r w:rsidR="00A104C8" w:rsidRPr="00352373">
        <w:rPr>
          <w:rFonts w:ascii="Times New Roman" w:eastAsia="Batang" w:hAnsi="Times New Roman" w:cs="Times New Roman"/>
          <w:i/>
        </w:rPr>
        <w:t>Oliver Twist</w:t>
      </w:r>
      <w:r w:rsidRPr="00352373">
        <w:rPr>
          <w:rFonts w:ascii="Times New Roman" w:eastAsia="Batang" w:hAnsi="Times New Roman" w:cs="Times New Roman"/>
        </w:rPr>
        <w:t xml:space="preserve"> </w:t>
      </w:r>
    </w:p>
    <w:p w14:paraId="6D2C43BA" w14:textId="77777777" w:rsidR="00DB6ED4" w:rsidRPr="00352373" w:rsidRDefault="00DB6ED4" w:rsidP="003F7F19">
      <w:pPr>
        <w:shd w:val="clear" w:color="auto" w:fill="FFFFFF"/>
        <w:spacing w:line="345" w:lineRule="atLeast"/>
        <w:rPr>
          <w:rFonts w:ascii="Times New Roman" w:eastAsia="Batang" w:hAnsi="Times New Roman" w:cs="Times New Roman"/>
        </w:rPr>
      </w:pPr>
    </w:p>
    <w:p w14:paraId="562F302E" w14:textId="1DCE4D6E" w:rsidR="00D56F96" w:rsidRPr="00352373" w:rsidRDefault="00E47EC3" w:rsidP="003F7F19">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b/>
        </w:rPr>
        <w:t xml:space="preserve"> </w:t>
      </w:r>
      <w:r w:rsidR="00925A5B" w:rsidRPr="00352373">
        <w:rPr>
          <w:rFonts w:ascii="Times New Roman" w:eastAsia="Batang" w:hAnsi="Times New Roman" w:cs="Times New Roman"/>
          <w:b/>
        </w:rPr>
        <w:t>5.1 La f</w:t>
      </w:r>
      <w:r w:rsidR="00B52F72" w:rsidRPr="00352373">
        <w:rPr>
          <w:rFonts w:ascii="Times New Roman" w:eastAsia="Batang" w:hAnsi="Times New Roman" w:cs="Times New Roman"/>
          <w:b/>
        </w:rPr>
        <w:t xml:space="preserve">antasía y </w:t>
      </w:r>
      <w:r w:rsidR="00925A5B" w:rsidRPr="00352373">
        <w:rPr>
          <w:rFonts w:ascii="Times New Roman" w:eastAsia="Batang" w:hAnsi="Times New Roman" w:cs="Times New Roman"/>
          <w:b/>
        </w:rPr>
        <w:t xml:space="preserve">la </w:t>
      </w:r>
      <w:r w:rsidR="00B52F72" w:rsidRPr="00352373">
        <w:rPr>
          <w:rFonts w:ascii="Times New Roman" w:eastAsia="Batang" w:hAnsi="Times New Roman" w:cs="Times New Roman"/>
          <w:b/>
        </w:rPr>
        <w:t>realidad en las novelas infantiles</w:t>
      </w:r>
    </w:p>
    <w:p w14:paraId="6B58270E" w14:textId="3FAC65D0" w:rsidR="00925A5B" w:rsidRPr="00352373" w:rsidRDefault="00A104C8"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 xml:space="preserve">En muchas novelas infantiles coexisten la realidad y la fantasía. En algunas ocasiones, los elementos fantásticos están ligados a una situación en particular o a un personaje, siempre preservando la verosimilitud y el carácter realista de la narración. En otras, son </w:t>
      </w:r>
      <w:r w:rsidRPr="00352373">
        <w:rPr>
          <w:rFonts w:ascii="Times New Roman" w:eastAsia="Batang" w:hAnsi="Times New Roman" w:cs="Times New Roman"/>
        </w:rPr>
        <w:lastRenderedPageBreak/>
        <w:t>los mundos maravillosos y fantásticos los que ambientan las situaciones y determinan el t</w:t>
      </w:r>
      <w:r w:rsidR="008938BF" w:rsidRPr="00352373">
        <w:rPr>
          <w:rFonts w:ascii="Times New Roman" w:eastAsia="Batang" w:hAnsi="Times New Roman" w:cs="Times New Roman"/>
        </w:rPr>
        <w:t xml:space="preserve">ema de las historias. Se trata de novelas que tienen sus propias reglas sobre el tiempo y el espacio, tal como sucede en la novela </w:t>
      </w:r>
      <w:r w:rsidR="001B7EFD" w:rsidRPr="001B7EFD">
        <w:rPr>
          <w:rFonts w:ascii="Times New Roman" w:eastAsia="Batang" w:hAnsi="Times New Roman" w:cs="Times New Roman"/>
          <w:i/>
        </w:rPr>
        <w:t>La h</w:t>
      </w:r>
      <w:r w:rsidR="008938BF" w:rsidRPr="001B7EFD">
        <w:rPr>
          <w:rFonts w:ascii="Times New Roman" w:eastAsia="Batang" w:hAnsi="Times New Roman" w:cs="Times New Roman"/>
          <w:i/>
        </w:rPr>
        <w:t>istoria</w:t>
      </w:r>
      <w:r w:rsidR="008938BF" w:rsidRPr="00352373">
        <w:rPr>
          <w:rFonts w:ascii="Times New Roman" w:eastAsia="Batang" w:hAnsi="Times New Roman" w:cs="Times New Roman"/>
          <w:i/>
        </w:rPr>
        <w:t xml:space="preserve"> interminable</w:t>
      </w:r>
      <w:r w:rsidR="008938BF" w:rsidRPr="00352373">
        <w:rPr>
          <w:rFonts w:ascii="Times New Roman" w:eastAsia="Batang" w:hAnsi="Times New Roman" w:cs="Times New Roman"/>
        </w:rPr>
        <w:t xml:space="preserve"> de Michel Ende. </w:t>
      </w:r>
    </w:p>
    <w:p w14:paraId="2FDF35D4" w14:textId="77777777" w:rsidR="008938BF" w:rsidRPr="00352373" w:rsidRDefault="008938BF" w:rsidP="003F7F19">
      <w:pPr>
        <w:shd w:val="clear" w:color="auto" w:fill="FFFFFF"/>
        <w:spacing w:line="345" w:lineRule="atLeast"/>
        <w:rPr>
          <w:rFonts w:ascii="Times New Roman" w:eastAsia="Batang" w:hAnsi="Times New Roman" w:cs="Times New Roman"/>
        </w:rPr>
      </w:pPr>
    </w:p>
    <w:p w14:paraId="2120D5AB" w14:textId="77777777" w:rsidR="008938BF" w:rsidRPr="00352373" w:rsidRDefault="008938BF" w:rsidP="003F7F19">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La novela de Ende tiene lugar en el reino de la fantasía, el cual corre peligro de desaparecer. La proeza de salvarlo cae en manos de Bastián, un niño que vive al otro lado del reino, es decir, en el mundo de la realidad. Durante su aventura, Bastián comprende que el m</w:t>
      </w:r>
      <w:r w:rsidR="0031707D" w:rsidRPr="00352373">
        <w:rPr>
          <w:rFonts w:ascii="Times New Roman" w:eastAsia="Batang" w:hAnsi="Times New Roman" w:cs="Times New Roman"/>
        </w:rPr>
        <w:t xml:space="preserve">undo en el que </w:t>
      </w:r>
      <w:r w:rsidRPr="00352373">
        <w:rPr>
          <w:rFonts w:ascii="Times New Roman" w:eastAsia="Batang" w:hAnsi="Times New Roman" w:cs="Times New Roman"/>
        </w:rPr>
        <w:t>habita depende en gran medida del reino que debe salvar, pu</w:t>
      </w:r>
      <w:r w:rsidR="0031707D" w:rsidRPr="00352373">
        <w:rPr>
          <w:rFonts w:ascii="Times New Roman" w:eastAsia="Batang" w:hAnsi="Times New Roman" w:cs="Times New Roman"/>
        </w:rPr>
        <w:t>es entre ellos hay una conexión, entonces,</w:t>
      </w:r>
      <w:r w:rsidRPr="00352373">
        <w:rPr>
          <w:rFonts w:ascii="Times New Roman" w:eastAsia="Batang" w:hAnsi="Times New Roman" w:cs="Times New Roman"/>
        </w:rPr>
        <w:t xml:space="preserve"> </w:t>
      </w:r>
      <w:r w:rsidR="0031707D" w:rsidRPr="00352373">
        <w:rPr>
          <w:rFonts w:ascii="Times New Roman" w:eastAsia="Batang" w:hAnsi="Times New Roman" w:cs="Times New Roman"/>
        </w:rPr>
        <w:t xml:space="preserve">los sueños, las esperanzas, las ilusiones y la inocencia pueden desaparecer con el reino de la fantasía. </w:t>
      </w:r>
    </w:p>
    <w:p w14:paraId="03B1B7D3" w14:textId="77777777" w:rsidR="003943A0" w:rsidRPr="00352373" w:rsidRDefault="003943A0" w:rsidP="003F7F19">
      <w:pPr>
        <w:shd w:val="clear" w:color="auto" w:fill="FFFFFF"/>
        <w:spacing w:line="345" w:lineRule="atLeast"/>
        <w:rPr>
          <w:rFonts w:ascii="Times New Roman" w:eastAsia="Batang" w:hAnsi="Times New Roman" w:cs="Times New Roman"/>
        </w:rPr>
      </w:pPr>
    </w:p>
    <w:p w14:paraId="53E5BDB1" w14:textId="507239CC" w:rsidR="0031707D" w:rsidRPr="001B7EFD" w:rsidRDefault="00357BC6" w:rsidP="003F7F19">
      <w:pPr>
        <w:shd w:val="clear" w:color="auto" w:fill="FFFFFF"/>
        <w:spacing w:line="345" w:lineRule="atLeast"/>
        <w:rPr>
          <w:rFonts w:ascii="Times New Roman" w:eastAsia="Batang" w:hAnsi="Times New Roman" w:cs="Times New Roman"/>
          <w:b/>
          <w:i/>
        </w:rPr>
      </w:pPr>
      <w:ins w:id="128" w:author="Luis Felipe Pertuz Urrego" w:date="2015-03-01T21:13:00Z">
        <w:r w:rsidRPr="001B7EFD">
          <w:rPr>
            <w:rFonts w:ascii="Times New Roman" w:eastAsia="Batang" w:hAnsi="Times New Roman" w:cs="Times New Roman"/>
            <w:b/>
            <w:i/>
          </w:rPr>
          <w:t>La h</w:t>
        </w:r>
      </w:ins>
      <w:del w:id="129" w:author="Luis Felipe Pertuz Urrego" w:date="2015-03-01T21:13:00Z">
        <w:r w:rsidR="003943A0" w:rsidRPr="001B7EFD" w:rsidDel="00357BC6">
          <w:rPr>
            <w:rFonts w:ascii="Times New Roman" w:eastAsia="Batang" w:hAnsi="Times New Roman" w:cs="Times New Roman"/>
            <w:b/>
            <w:i/>
          </w:rPr>
          <w:delText>H</w:delText>
        </w:r>
      </w:del>
      <w:r w:rsidR="003943A0" w:rsidRPr="001B7EFD">
        <w:rPr>
          <w:rFonts w:ascii="Times New Roman" w:eastAsia="Batang" w:hAnsi="Times New Roman" w:cs="Times New Roman"/>
          <w:b/>
          <w:i/>
        </w:rPr>
        <w:t>istoria interminable</w:t>
      </w:r>
    </w:p>
    <w:p w14:paraId="47B60E78" w14:textId="7BE3363C" w:rsidR="009E1A15" w:rsidRDefault="00357BC6" w:rsidP="003F7F19">
      <w:pPr>
        <w:shd w:val="clear" w:color="auto" w:fill="FFFFFF"/>
        <w:spacing w:line="345" w:lineRule="atLeast"/>
        <w:rPr>
          <w:rStyle w:val="apple-converted-space"/>
          <w:rFonts w:ascii="Times New Roman" w:hAnsi="Times New Roman" w:cs="Times New Roman"/>
          <w:iCs/>
          <w:color w:val="000000"/>
        </w:rPr>
      </w:pPr>
      <w:ins w:id="130" w:author="Luis Felipe Pertuz Urrego" w:date="2015-03-01T21:12:00Z">
        <w:r>
          <w:rPr>
            <w:rFonts w:ascii="Times New Roman" w:hAnsi="Times New Roman" w:cs="Times New Roman"/>
            <w:iCs/>
            <w:color w:val="000000"/>
          </w:rPr>
          <w:sym w:font="Symbol" w:char="F02D"/>
        </w:r>
      </w:ins>
      <w:del w:id="131" w:author="Luis Felipe Pertuz Urrego" w:date="2015-03-01T21:11:00Z">
        <w:r w:rsidR="00AF7783" w:rsidDel="00357BC6">
          <w:rPr>
            <w:rFonts w:ascii="Times New Roman" w:hAnsi="Times New Roman" w:cs="Times New Roman"/>
            <w:iCs/>
            <w:color w:val="000000"/>
          </w:rPr>
          <w:delText>-</w:delText>
        </w:r>
      </w:del>
      <w:r w:rsidR="00AF7783">
        <w:rPr>
          <w:rFonts w:ascii="Times New Roman" w:hAnsi="Times New Roman" w:cs="Times New Roman"/>
          <w:iCs/>
          <w:color w:val="000000"/>
        </w:rPr>
        <w:t xml:space="preserve"> </w:t>
      </w:r>
      <w:r w:rsidR="00A6582D" w:rsidRPr="00352373">
        <w:rPr>
          <w:rFonts w:ascii="Times New Roman" w:hAnsi="Times New Roman" w:cs="Times New Roman"/>
          <w:iCs/>
          <w:color w:val="000000"/>
        </w:rPr>
        <w:t>No morir</w:t>
      </w:r>
      <w:r w:rsidR="003943A0" w:rsidRPr="00352373">
        <w:rPr>
          <w:rFonts w:ascii="Times New Roman" w:hAnsi="Times New Roman" w:cs="Times New Roman"/>
          <w:iCs/>
          <w:color w:val="000000"/>
        </w:rPr>
        <w:t>é tan fácil, soy un Guerrero.</w:t>
      </w:r>
      <w:r w:rsidR="003943A0" w:rsidRPr="00352373">
        <w:rPr>
          <w:rFonts w:ascii="Times New Roman" w:hAnsi="Times New Roman" w:cs="Times New Roman"/>
          <w:iCs/>
          <w:color w:val="000000"/>
        </w:rPr>
        <w:br/>
      </w:r>
      <w:ins w:id="132"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33"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Si eres Guerrero, pelea con la Nada.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34"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35"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Lo haría, pero no pude cruzar los límites de Fantasía.</w:t>
      </w:r>
      <w:r w:rsidR="00A6582D" w:rsidRPr="00352373">
        <w:rPr>
          <w:rStyle w:val="apple-converted-space"/>
          <w:rFonts w:ascii="Times New Roman" w:hAnsi="Times New Roman" w:cs="Times New Roman"/>
          <w:iCs/>
          <w:color w:val="000000"/>
        </w:rPr>
        <w:t> </w:t>
      </w:r>
      <w:r w:rsidR="00A6582D" w:rsidRPr="00352373">
        <w:rPr>
          <w:rFonts w:ascii="Times New Roman" w:hAnsi="Times New Roman" w:cs="Times New Roman"/>
          <w:iCs/>
          <w:color w:val="000000"/>
        </w:rPr>
        <w:br/>
        <w:t>(</w:t>
      </w:r>
      <w:proofErr w:type="spellStart"/>
      <w:r w:rsidR="00A6582D" w:rsidRPr="00352373">
        <w:rPr>
          <w:rFonts w:ascii="Times New Roman" w:hAnsi="Times New Roman" w:cs="Times New Roman"/>
          <w:iCs/>
          <w:color w:val="000000"/>
        </w:rPr>
        <w:t>Gmork</w:t>
      </w:r>
      <w:proofErr w:type="spellEnd"/>
      <w:r w:rsidR="00A6582D" w:rsidRPr="00352373">
        <w:rPr>
          <w:rFonts w:ascii="Times New Roman" w:hAnsi="Times New Roman" w:cs="Times New Roman"/>
          <w:iCs/>
          <w:color w:val="000000"/>
        </w:rPr>
        <w:t xml:space="preserve"> rió estrepitosamente).</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36"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37"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No le veo la gracia.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38"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39" w:author="Luis Felipe Pertuz Urrego" w:date="2015-03-01T21:12:00Z">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Fantasía no tiene límites...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0"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1" w:author="Luis Felipe Pertuz Urrego" w:date="2015-03-01T21:12:00Z">
        <w:r w:rsidR="00AF7783" w:rsidDel="00357BC6">
          <w:rPr>
            <w:rFonts w:ascii="Times New Roman" w:hAnsi="Times New Roman" w:cs="Times New Roman"/>
            <w:iCs/>
            <w:color w:val="000000"/>
          </w:rPr>
          <w:delText xml:space="preserve">- </w:delText>
        </w:r>
      </w:del>
      <w:r w:rsidR="00AF7783">
        <w:rPr>
          <w:rFonts w:ascii="Times New Roman" w:hAnsi="Times New Roman" w:cs="Times New Roman"/>
          <w:iCs/>
          <w:color w:val="000000"/>
        </w:rPr>
        <w:t>¡Eso no es cierto, mientes!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2"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3" w:author="Luis Felipe Pertuz Urrego" w:date="2015-03-01T21:12:00Z">
        <w:r w:rsidR="009E1A15" w:rsidDel="00357BC6">
          <w:rPr>
            <w:rFonts w:ascii="Times New Roman" w:hAnsi="Times New Roman" w:cs="Times New Roman"/>
            <w:iCs/>
            <w:color w:val="000000"/>
          </w:rPr>
          <w:delText>-</w:delText>
        </w:r>
        <w:r w:rsidR="00AF7783"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Niño tonto, no sabes nada de la historia de Fantasía. Es el mundo de las Fantasías humanas. Cada parte, cada criatura, pertenecen al mundo de los sueños y esperanzas de la humanidad. Por consiguiente, no existen límites para Fantasía...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4"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5"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¿Y por qué está muriendo entonces...?</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6"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7"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Porque los humanos están perdie</w:t>
      </w:r>
      <w:r w:rsidR="009E1A15">
        <w:rPr>
          <w:rFonts w:ascii="Times New Roman" w:hAnsi="Times New Roman" w:cs="Times New Roman"/>
          <w:iCs/>
          <w:color w:val="000000"/>
        </w:rPr>
        <w:t>ndo sus esperanzas y olvidando</w:t>
      </w:r>
      <w:r w:rsidR="00A6582D" w:rsidRPr="00352373">
        <w:rPr>
          <w:rFonts w:ascii="Times New Roman" w:hAnsi="Times New Roman" w:cs="Times New Roman"/>
          <w:iCs/>
          <w:color w:val="000000"/>
        </w:rPr>
        <w:t xml:space="preserve"> sus sueños. Así es como la Nada se vuelve más fuerte.</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48"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49"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¿Qué es la Nada?</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50"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51"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Es el vacío que queda, la desolación que destruye este mundo y mi encomienda es ayudar a la Nada.</w:t>
      </w:r>
    </w:p>
    <w:p w14:paraId="0CAE663A" w14:textId="025AF0B0" w:rsidR="009E1A15" w:rsidRDefault="00357BC6" w:rsidP="003F7F19">
      <w:pPr>
        <w:shd w:val="clear" w:color="auto" w:fill="FFFFFF"/>
        <w:spacing w:line="345" w:lineRule="atLeast"/>
        <w:rPr>
          <w:rFonts w:ascii="Times New Roman" w:eastAsia="Batang" w:hAnsi="Times New Roman" w:cs="Times New Roman"/>
        </w:rPr>
      </w:pPr>
      <w:ins w:id="152"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53"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¿Por qué?</w:t>
      </w:r>
      <w:r w:rsidR="00A6582D" w:rsidRPr="00352373">
        <w:rPr>
          <w:rStyle w:val="apple-converted-space"/>
          <w:rFonts w:ascii="Times New Roman" w:hAnsi="Times New Roman" w:cs="Times New Roman"/>
          <w:iCs/>
          <w:color w:val="000000"/>
        </w:rPr>
        <w:t> </w:t>
      </w:r>
      <w:r w:rsidR="003943A0" w:rsidRPr="00352373">
        <w:rPr>
          <w:rFonts w:ascii="Times New Roman" w:hAnsi="Times New Roman" w:cs="Times New Roman"/>
          <w:iCs/>
          <w:color w:val="000000"/>
        </w:rPr>
        <w:br/>
      </w:r>
      <w:ins w:id="154" w:author="Luis Felipe Pertuz Urrego" w:date="2015-03-01T21:12:00Z">
        <w:r>
          <w:rPr>
            <w:rFonts w:ascii="Times New Roman" w:hAnsi="Times New Roman" w:cs="Times New Roman"/>
            <w:iCs/>
            <w:color w:val="000000"/>
          </w:rPr>
          <w:sym w:font="Symbol" w:char="F02D"/>
        </w:r>
        <w:r>
          <w:rPr>
            <w:rFonts w:ascii="Times New Roman" w:hAnsi="Times New Roman" w:cs="Times New Roman"/>
            <w:iCs/>
            <w:color w:val="000000"/>
          </w:rPr>
          <w:t xml:space="preserve"> </w:t>
        </w:r>
      </w:ins>
      <w:del w:id="155" w:author="Luis Felipe Pertuz Urrego" w:date="2015-03-01T21:12:00Z">
        <w:r w:rsidR="009E1A15" w:rsidDel="00357BC6">
          <w:rPr>
            <w:rFonts w:ascii="Times New Roman" w:hAnsi="Times New Roman" w:cs="Times New Roman"/>
            <w:iCs/>
            <w:color w:val="000000"/>
          </w:rPr>
          <w:delText xml:space="preserve">- </w:delText>
        </w:r>
      </w:del>
      <w:r w:rsidR="00A6582D" w:rsidRPr="00352373">
        <w:rPr>
          <w:rFonts w:ascii="Times New Roman" w:hAnsi="Times New Roman" w:cs="Times New Roman"/>
          <w:iCs/>
          <w:color w:val="000000"/>
        </w:rPr>
        <w:t>Porque el humano sin esperanzas es fácil de controlar y aquél que tenga el control, tendrá el Poder.</w:t>
      </w:r>
    </w:p>
    <w:p w14:paraId="2FAB174D" w14:textId="02796A1C" w:rsidR="0031707D" w:rsidRPr="002B1C18" w:rsidRDefault="0031707D" w:rsidP="003F7F19">
      <w:pPr>
        <w:shd w:val="clear" w:color="auto" w:fill="FFFFFF"/>
        <w:spacing w:line="345" w:lineRule="atLeast"/>
        <w:rPr>
          <w:rFonts w:ascii="Times New Roman" w:eastAsia="Batang" w:hAnsi="Times New Roman" w:cs="Times New Roman"/>
          <w:rPrChange w:id="156" w:author="Luis Felipe Pertuz Urrego" w:date="2015-03-01T21:18:00Z">
            <w:rPr>
              <w:rFonts w:ascii="Times New Roman" w:eastAsia="Batang" w:hAnsi="Times New Roman" w:cs="Times New Roman"/>
              <w:i/>
            </w:rPr>
          </w:rPrChange>
        </w:rPr>
      </w:pPr>
      <w:r w:rsidRPr="00352373">
        <w:rPr>
          <w:rFonts w:ascii="Times New Roman" w:eastAsia="Batang" w:hAnsi="Times New Roman" w:cs="Times New Roman"/>
        </w:rPr>
        <w:t xml:space="preserve">Michel Ende, </w:t>
      </w:r>
      <w:ins w:id="157" w:author="Luis Felipe Pertuz Urrego" w:date="2015-03-01T21:13:00Z">
        <w:r w:rsidR="00357BC6" w:rsidRPr="00357BC6">
          <w:rPr>
            <w:rFonts w:ascii="Times New Roman" w:eastAsia="Batang" w:hAnsi="Times New Roman" w:cs="Times New Roman"/>
            <w:i/>
            <w:rPrChange w:id="158" w:author="Luis Felipe Pertuz Urrego" w:date="2015-03-01T21:13:00Z">
              <w:rPr>
                <w:rFonts w:ascii="Times New Roman" w:eastAsia="Batang" w:hAnsi="Times New Roman" w:cs="Times New Roman"/>
              </w:rPr>
            </w:rPrChange>
          </w:rPr>
          <w:t xml:space="preserve">La </w:t>
        </w:r>
        <w:r w:rsidR="00357BC6">
          <w:rPr>
            <w:rFonts w:ascii="Times New Roman" w:eastAsia="Batang" w:hAnsi="Times New Roman" w:cs="Times New Roman"/>
            <w:i/>
          </w:rPr>
          <w:t>h</w:t>
        </w:r>
      </w:ins>
      <w:del w:id="159" w:author="Luis Felipe Pertuz Urrego" w:date="2015-03-01T21:13:00Z">
        <w:r w:rsidRPr="00352373" w:rsidDel="00357BC6">
          <w:rPr>
            <w:rFonts w:ascii="Times New Roman" w:eastAsia="Batang" w:hAnsi="Times New Roman" w:cs="Times New Roman"/>
            <w:i/>
          </w:rPr>
          <w:delText>H</w:delText>
        </w:r>
      </w:del>
      <w:r w:rsidRPr="00352373">
        <w:rPr>
          <w:rFonts w:ascii="Times New Roman" w:eastAsia="Batang" w:hAnsi="Times New Roman" w:cs="Times New Roman"/>
          <w:i/>
        </w:rPr>
        <w:t xml:space="preserve">istoria </w:t>
      </w:r>
      <w:r w:rsidRPr="007B0665">
        <w:rPr>
          <w:rFonts w:ascii="Times New Roman" w:eastAsia="Batang" w:hAnsi="Times New Roman" w:cs="Times New Roman"/>
          <w:i/>
        </w:rPr>
        <w:t>interminable</w:t>
      </w:r>
      <w:ins w:id="160" w:author="Luis Felipe Pertuz Urrego" w:date="2015-03-01T21:18:00Z">
        <w:r w:rsidR="002B1C18" w:rsidRPr="007B0665">
          <w:rPr>
            <w:rFonts w:ascii="Times New Roman" w:eastAsia="Batang" w:hAnsi="Times New Roman" w:cs="Times New Roman"/>
            <w:i/>
          </w:rPr>
          <w:t>.</w:t>
        </w:r>
      </w:ins>
      <w:r w:rsidR="007B0665" w:rsidRPr="007B0665">
        <w:rPr>
          <w:rFonts w:ascii="Times New Roman" w:eastAsia="Batang" w:hAnsi="Times New Roman" w:cs="Times New Roman"/>
          <w:i/>
        </w:rPr>
        <w:t xml:space="preserve"> </w:t>
      </w:r>
      <w:r w:rsidR="007B0665" w:rsidRPr="007B0665">
        <w:rPr>
          <w:rFonts w:ascii="Times New Roman" w:eastAsia="Batang" w:hAnsi="Times New Roman" w:cs="Times New Roman"/>
        </w:rPr>
        <w:t>Madrid:</w:t>
      </w:r>
      <w:ins w:id="161" w:author="Luis Felipe Pertuz Urrego" w:date="2015-03-01T21:18:00Z">
        <w:r w:rsidR="002B1C18" w:rsidRPr="007B0665">
          <w:rPr>
            <w:rFonts w:ascii="Times New Roman" w:eastAsia="Batang" w:hAnsi="Times New Roman" w:cs="Times New Roman"/>
            <w:i/>
          </w:rPr>
          <w:t xml:space="preserve"> </w:t>
        </w:r>
        <w:r w:rsidR="002B1C18" w:rsidRPr="007B0665">
          <w:rPr>
            <w:rFonts w:ascii="Times New Roman" w:eastAsia="Batang" w:hAnsi="Times New Roman" w:cs="Times New Roman"/>
          </w:rPr>
          <w:t>Alfaguara, 201</w:t>
        </w:r>
      </w:ins>
      <w:r w:rsidR="007B0665" w:rsidRPr="007B0665">
        <w:rPr>
          <w:rFonts w:ascii="Times New Roman" w:eastAsia="Batang" w:hAnsi="Times New Roman" w:cs="Times New Roman"/>
        </w:rPr>
        <w:t>0</w:t>
      </w:r>
      <w:ins w:id="162" w:author="Luis Felipe Pertuz Urrego" w:date="2015-03-01T21:18:00Z">
        <w:r w:rsidR="002B1C18" w:rsidRPr="007B0665">
          <w:rPr>
            <w:rFonts w:ascii="Times New Roman" w:eastAsia="Batang" w:hAnsi="Times New Roman" w:cs="Times New Roman"/>
          </w:rPr>
          <w:t>.</w:t>
        </w:r>
      </w:ins>
    </w:p>
    <w:p w14:paraId="51A9C34E" w14:textId="77777777" w:rsidR="000F3093" w:rsidRPr="00352373" w:rsidRDefault="000F3093" w:rsidP="003F7F19">
      <w:pPr>
        <w:shd w:val="clear" w:color="auto" w:fill="FFFFFF"/>
        <w:spacing w:line="345" w:lineRule="atLeast"/>
        <w:rPr>
          <w:rFonts w:ascii="Times New Roman" w:eastAsia="Batang" w:hAnsi="Times New Roman" w:cs="Times New Roman"/>
        </w:rPr>
      </w:pPr>
      <w:bookmarkStart w:id="163" w:name="_GoBack"/>
      <w:bookmarkEnd w:id="163"/>
    </w:p>
    <w:tbl>
      <w:tblPr>
        <w:tblStyle w:val="Tablaconcuadrcula"/>
        <w:tblW w:w="0" w:type="auto"/>
        <w:tblLook w:val="04A0" w:firstRow="1" w:lastRow="0" w:firstColumn="1" w:lastColumn="0" w:noHBand="0" w:noVBand="1"/>
      </w:tblPr>
      <w:tblGrid>
        <w:gridCol w:w="2448"/>
        <w:gridCol w:w="6266"/>
      </w:tblGrid>
      <w:tr w:rsidR="000F3093" w:rsidRPr="00352373" w14:paraId="0BABBFA1" w14:textId="77777777" w:rsidTr="004B363B">
        <w:tc>
          <w:tcPr>
            <w:tcW w:w="9033" w:type="dxa"/>
            <w:gridSpan w:val="2"/>
            <w:shd w:val="clear" w:color="auto" w:fill="000000" w:themeFill="text1"/>
          </w:tcPr>
          <w:p w14:paraId="78B67B7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634243" w:rsidRPr="00352373" w14:paraId="074073D9" w14:textId="77777777" w:rsidTr="004B363B">
        <w:tc>
          <w:tcPr>
            <w:tcW w:w="2518" w:type="dxa"/>
          </w:tcPr>
          <w:p w14:paraId="56E341E7"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67642085" w14:textId="29F040F2"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w:t>
            </w:r>
            <w:del w:id="164" w:author="Luis Felipe Pertuz Urrego" w:date="2015-03-01T21:09:00Z">
              <w:r w:rsidR="00D1194C" w:rsidDel="00357BC6">
                <w:rPr>
                  <w:rFonts w:ascii="Times New Roman" w:eastAsia="Batang" w:hAnsi="Times New Roman" w:cs="Times New Roman"/>
                  <w:color w:val="000000"/>
                  <w:sz w:val="24"/>
                  <w:szCs w:val="24"/>
                </w:rPr>
                <w:delText>CO_</w:delText>
              </w:r>
            </w:del>
            <w:r w:rsidR="00634243" w:rsidRPr="00352373">
              <w:rPr>
                <w:rFonts w:ascii="Times New Roman" w:eastAsia="Batang" w:hAnsi="Times New Roman" w:cs="Times New Roman"/>
                <w:color w:val="000000"/>
                <w:sz w:val="24"/>
                <w:szCs w:val="24"/>
              </w:rPr>
              <w:t>REC200</w:t>
            </w:r>
          </w:p>
        </w:tc>
      </w:tr>
      <w:tr w:rsidR="00634243" w:rsidRPr="00352373" w14:paraId="07476404" w14:textId="77777777" w:rsidTr="004B363B">
        <w:tc>
          <w:tcPr>
            <w:tcW w:w="2518" w:type="dxa"/>
          </w:tcPr>
          <w:p w14:paraId="4EA90407"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50C6339"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La realidad y la fantasía en la novela infantil</w:t>
            </w:r>
          </w:p>
        </w:tc>
      </w:tr>
      <w:tr w:rsidR="00634243" w:rsidRPr="00352373" w14:paraId="332ACC40" w14:textId="77777777" w:rsidTr="004B363B">
        <w:tc>
          <w:tcPr>
            <w:tcW w:w="2518" w:type="dxa"/>
          </w:tcPr>
          <w:p w14:paraId="58D4ACEB"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1FA8770"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que permite desarrollar habilidades de comprensión de textos literarios</w:t>
            </w:r>
          </w:p>
        </w:tc>
      </w:tr>
    </w:tbl>
    <w:p w14:paraId="0BEA70C5" w14:textId="77777777" w:rsidR="009469E4" w:rsidRPr="00352373" w:rsidRDefault="009469E4" w:rsidP="003F7F19">
      <w:pPr>
        <w:shd w:val="clear" w:color="auto" w:fill="FFFFFF"/>
        <w:spacing w:line="345" w:lineRule="atLeast"/>
        <w:rPr>
          <w:rFonts w:ascii="Times New Roman" w:eastAsia="Batang" w:hAnsi="Times New Roman" w:cs="Times New Roman"/>
          <w:b/>
          <w:highlight w:val="yellow"/>
        </w:rPr>
      </w:pPr>
    </w:p>
    <w:p w14:paraId="3E57F443" w14:textId="7E71FAAE" w:rsidR="000F3093" w:rsidRPr="009E1A15" w:rsidRDefault="00D0022F" w:rsidP="000F3093">
      <w:pPr>
        <w:shd w:val="clear" w:color="auto" w:fill="FFFFFF"/>
        <w:spacing w:line="345" w:lineRule="atLeast"/>
        <w:rPr>
          <w:rFonts w:ascii="Times New Roman" w:eastAsia="Batang" w:hAnsi="Times New Roman" w:cs="Times New Roman"/>
          <w:b/>
        </w:rPr>
      </w:pPr>
      <w:r w:rsidRPr="00352373">
        <w:rPr>
          <w:rFonts w:ascii="Times New Roman" w:eastAsia="Batang" w:hAnsi="Times New Roman" w:cs="Times New Roman"/>
          <w:b/>
          <w:highlight w:val="yellow"/>
        </w:rPr>
        <w:t>[SECCIÓN 2]</w:t>
      </w:r>
      <w:r w:rsidR="00B52F72" w:rsidRPr="00352373">
        <w:rPr>
          <w:rFonts w:ascii="Times New Roman" w:eastAsia="Batang" w:hAnsi="Times New Roman" w:cs="Times New Roman"/>
          <w:b/>
        </w:rPr>
        <w:t xml:space="preserve"> 5.2</w:t>
      </w:r>
      <w:r w:rsidRPr="00352373">
        <w:rPr>
          <w:rFonts w:ascii="Times New Roman" w:eastAsia="Batang" w:hAnsi="Times New Roman" w:cs="Times New Roman"/>
          <w:b/>
        </w:rPr>
        <w:t xml:space="preserve"> Consolidación </w:t>
      </w:r>
    </w:p>
    <w:p w14:paraId="4F428867" w14:textId="77777777" w:rsidR="000F3093" w:rsidRPr="00352373" w:rsidRDefault="000F3093" w:rsidP="000F3093">
      <w:pPr>
        <w:shd w:val="clear" w:color="auto" w:fill="FFFFFF"/>
        <w:spacing w:line="345" w:lineRule="atLeast"/>
        <w:rPr>
          <w:rFonts w:ascii="Times New Roman" w:eastAsia="Batang" w:hAnsi="Times New Roman" w:cs="Times New Roman"/>
        </w:rPr>
      </w:pPr>
      <w:r w:rsidRPr="00352373">
        <w:rPr>
          <w:rFonts w:ascii="Times New Roman" w:eastAsia="Batang" w:hAnsi="Times New Roman" w:cs="Times New Roman"/>
        </w:rPr>
        <w:t>Actividad para consolidar lo que has aprendido en esta sección.</w:t>
      </w:r>
    </w:p>
    <w:p w14:paraId="4677BDFF" w14:textId="77777777" w:rsidR="000F3093" w:rsidRPr="00352373" w:rsidRDefault="000F3093" w:rsidP="000F3093">
      <w:pPr>
        <w:shd w:val="clear" w:color="auto" w:fill="FFFFFF"/>
        <w:spacing w:line="345" w:lineRule="atLeast"/>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448"/>
        <w:gridCol w:w="6266"/>
      </w:tblGrid>
      <w:tr w:rsidR="000F3093" w:rsidRPr="00352373" w14:paraId="4CACC51B" w14:textId="77777777" w:rsidTr="004B363B">
        <w:tc>
          <w:tcPr>
            <w:tcW w:w="9033" w:type="dxa"/>
            <w:gridSpan w:val="2"/>
            <w:shd w:val="clear" w:color="auto" w:fill="000000" w:themeFill="text1"/>
          </w:tcPr>
          <w:p w14:paraId="7AC0ACA9" w14:textId="77777777" w:rsidR="000F3093" w:rsidRPr="00352373" w:rsidRDefault="000F3093" w:rsidP="004B363B">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nuevo</w:t>
            </w:r>
          </w:p>
        </w:tc>
      </w:tr>
      <w:tr w:rsidR="000F3093" w:rsidRPr="00352373" w14:paraId="3F625F18" w14:textId="77777777" w:rsidTr="004B363B">
        <w:tc>
          <w:tcPr>
            <w:tcW w:w="2518" w:type="dxa"/>
          </w:tcPr>
          <w:p w14:paraId="1B128470" w14:textId="77777777"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06F782F" w14:textId="00F83F56" w:rsidR="000F3093" w:rsidRPr="00352373" w:rsidRDefault="000F3093" w:rsidP="004B363B">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w:t>
            </w:r>
            <w:r w:rsidR="00634243" w:rsidRPr="00352373">
              <w:rPr>
                <w:rFonts w:ascii="Times New Roman" w:eastAsia="Batang" w:hAnsi="Times New Roman" w:cs="Times New Roman"/>
                <w:color w:val="000000"/>
                <w:sz w:val="24"/>
                <w:szCs w:val="24"/>
              </w:rPr>
              <w:t>1_</w:t>
            </w:r>
            <w:del w:id="165" w:author="Luis Felipe Pertuz Urrego" w:date="2015-03-01T21:09:00Z">
              <w:r w:rsidR="00D1194C" w:rsidDel="00357BC6">
                <w:rPr>
                  <w:rFonts w:ascii="Times New Roman" w:eastAsia="Batang" w:hAnsi="Times New Roman" w:cs="Times New Roman"/>
                  <w:color w:val="000000"/>
                  <w:sz w:val="24"/>
                  <w:szCs w:val="24"/>
                </w:rPr>
                <w:delText>CO_</w:delText>
              </w:r>
            </w:del>
            <w:r w:rsidR="00634243" w:rsidRPr="00352373">
              <w:rPr>
                <w:rFonts w:ascii="Times New Roman" w:eastAsia="Batang" w:hAnsi="Times New Roman" w:cs="Times New Roman"/>
                <w:color w:val="000000"/>
                <w:sz w:val="24"/>
                <w:szCs w:val="24"/>
              </w:rPr>
              <w:t>REC21</w:t>
            </w:r>
            <w:r w:rsidRPr="00352373">
              <w:rPr>
                <w:rFonts w:ascii="Times New Roman" w:eastAsia="Batang" w:hAnsi="Times New Roman" w:cs="Times New Roman"/>
                <w:color w:val="000000"/>
                <w:sz w:val="24"/>
                <w:szCs w:val="24"/>
              </w:rPr>
              <w:t>0</w:t>
            </w:r>
          </w:p>
        </w:tc>
      </w:tr>
      <w:tr w:rsidR="000F3093" w:rsidRPr="00352373" w14:paraId="50E9CB78" w14:textId="77777777" w:rsidTr="004B363B">
        <w:tc>
          <w:tcPr>
            <w:tcW w:w="2518" w:type="dxa"/>
          </w:tcPr>
          <w:p w14:paraId="3BE6E227"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37EC21E" w14:textId="77777777" w:rsidR="000F3093" w:rsidRPr="00352373" w:rsidRDefault="000F05C2" w:rsidP="004B363B">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N</w:t>
            </w:r>
            <w:r w:rsidR="00607340" w:rsidRPr="00352373">
              <w:rPr>
                <w:rFonts w:ascii="Times New Roman" w:eastAsia="Batang" w:hAnsi="Times New Roman" w:cs="Times New Roman"/>
                <w:color w:val="000000"/>
                <w:sz w:val="24"/>
                <w:szCs w:val="24"/>
              </w:rPr>
              <w:t>ovelas infantiles destacadas</w:t>
            </w:r>
          </w:p>
        </w:tc>
      </w:tr>
      <w:tr w:rsidR="000F3093" w:rsidRPr="00352373" w14:paraId="653E9D9F" w14:textId="77777777" w:rsidTr="004B363B">
        <w:tc>
          <w:tcPr>
            <w:tcW w:w="2518" w:type="dxa"/>
          </w:tcPr>
          <w:p w14:paraId="342F9AE1" w14:textId="77777777" w:rsidR="000F3093" w:rsidRPr="00352373" w:rsidRDefault="000F3093" w:rsidP="004B363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1556CE0" w14:textId="77777777" w:rsidR="000F3093" w:rsidRPr="00352373" w:rsidRDefault="000F3093" w:rsidP="000F3093">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Actividad para despertar el interés en la literatura</w:t>
            </w:r>
          </w:p>
        </w:tc>
      </w:tr>
    </w:tbl>
    <w:p w14:paraId="2E31CB35" w14:textId="77777777" w:rsidR="000F3093" w:rsidRPr="00352373" w:rsidRDefault="000F3093" w:rsidP="003F7F19">
      <w:pPr>
        <w:shd w:val="clear" w:color="auto" w:fill="FFFFFF"/>
        <w:spacing w:line="345" w:lineRule="atLeast"/>
        <w:rPr>
          <w:rFonts w:ascii="Times New Roman" w:eastAsia="Batang" w:hAnsi="Times New Roman" w:cs="Times New Roman"/>
          <w:b/>
          <w:highlight w:val="yellow"/>
        </w:rPr>
      </w:pPr>
    </w:p>
    <w:p w14:paraId="474D800D" w14:textId="77777777" w:rsidR="00D0022F" w:rsidRPr="00352373" w:rsidRDefault="00D0022F" w:rsidP="003F7F19">
      <w:pPr>
        <w:shd w:val="clear" w:color="auto" w:fill="FFFFFF"/>
        <w:spacing w:line="345" w:lineRule="atLeast"/>
        <w:rPr>
          <w:rFonts w:ascii="Times New Roman" w:eastAsia="Batang" w:hAnsi="Times New Roman" w:cs="Times New Roman"/>
          <w:b/>
          <w:highlight w:val="yellow"/>
        </w:rPr>
      </w:pPr>
    </w:p>
    <w:p w14:paraId="03365DB9" w14:textId="77777777" w:rsidR="00FF472C" w:rsidRPr="00352373" w:rsidRDefault="00A356D9" w:rsidP="003F7F19">
      <w:pPr>
        <w:shd w:val="clear" w:color="auto" w:fill="FFFFFF"/>
        <w:spacing w:line="345" w:lineRule="atLeast"/>
        <w:rPr>
          <w:rFonts w:ascii="Times New Roman" w:eastAsia="Batang" w:hAnsi="Times New Roman" w:cs="Times New Roman"/>
          <w:color w:val="333333"/>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b/>
        </w:rPr>
        <w:t xml:space="preserve"> 6 Competencias </w:t>
      </w:r>
    </w:p>
    <w:p w14:paraId="57B6445E" w14:textId="77777777" w:rsidR="00A356D9" w:rsidRPr="00352373" w:rsidRDefault="00A356D9" w:rsidP="00CC0087">
      <w:pPr>
        <w:shd w:val="clear" w:color="auto" w:fill="FFFFFF"/>
        <w:tabs>
          <w:tab w:val="left" w:pos="2127"/>
        </w:tabs>
        <w:spacing w:line="345" w:lineRule="atLeast"/>
        <w:rPr>
          <w:rFonts w:ascii="Times New Roman" w:eastAsia="Batang" w:hAnsi="Times New Roman" w:cs="Times New Roman"/>
        </w:rPr>
      </w:pPr>
      <w:r w:rsidRPr="00352373">
        <w:rPr>
          <w:rFonts w:ascii="Times New Roman" w:eastAsia="Batang" w:hAnsi="Times New Roman" w:cs="Times New Roman"/>
        </w:rPr>
        <w:t xml:space="preserve">Pon a prueba tus habilidades y afianza tus competencias con estas actividades. </w:t>
      </w:r>
    </w:p>
    <w:p w14:paraId="0669B2E8" w14:textId="77777777" w:rsidR="00A356D9" w:rsidRPr="00352373" w:rsidRDefault="00A356D9" w:rsidP="003F7F19">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444"/>
        <w:gridCol w:w="6270"/>
      </w:tblGrid>
      <w:tr w:rsidR="00A356D9" w:rsidRPr="00352373" w14:paraId="63C9E00E" w14:textId="77777777">
        <w:tc>
          <w:tcPr>
            <w:tcW w:w="9054" w:type="dxa"/>
            <w:gridSpan w:val="2"/>
            <w:shd w:val="clear" w:color="auto" w:fill="000000" w:themeFill="text1"/>
          </w:tcPr>
          <w:p w14:paraId="20010FDA" w14:textId="77777777" w:rsidR="00A356D9" w:rsidRPr="00352373" w:rsidRDefault="00A356D9" w:rsidP="00A356D9">
            <w:pPr>
              <w:jc w:val="center"/>
              <w:rPr>
                <w:rFonts w:ascii="Times New Roman" w:eastAsia="Batang" w:hAnsi="Times New Roman" w:cs="Times New Roman"/>
                <w:b/>
                <w:color w:val="FFFFFF" w:themeColor="background1"/>
                <w:sz w:val="24"/>
                <w:szCs w:val="24"/>
              </w:rPr>
            </w:pPr>
            <w:r w:rsidRPr="00352373">
              <w:rPr>
                <w:rFonts w:ascii="Times New Roman" w:eastAsia="Batang" w:hAnsi="Times New Roman" w:cs="Times New Roman"/>
                <w:b/>
                <w:color w:val="FFFFFF" w:themeColor="background1"/>
                <w:sz w:val="24"/>
                <w:szCs w:val="24"/>
              </w:rPr>
              <w:t>Practica: recurso aprovechado</w:t>
            </w:r>
          </w:p>
        </w:tc>
      </w:tr>
      <w:tr w:rsidR="00A356D9" w:rsidRPr="00352373" w14:paraId="4EECDAE4" w14:textId="77777777">
        <w:tc>
          <w:tcPr>
            <w:tcW w:w="2518" w:type="dxa"/>
          </w:tcPr>
          <w:p w14:paraId="52A56C53"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36" w:type="dxa"/>
          </w:tcPr>
          <w:p w14:paraId="2F3993EE" w14:textId="4EA27B4A"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166" w:author="Luis Felipe Pertuz Urrego" w:date="2015-03-01T21:09:00Z">
              <w:r w:rsidR="00D1194C" w:rsidDel="00357BC6">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w:t>
            </w:r>
            <w:r w:rsidR="00A86E54" w:rsidRPr="00352373">
              <w:rPr>
                <w:rFonts w:ascii="Times New Roman" w:eastAsia="Batang" w:hAnsi="Times New Roman" w:cs="Times New Roman"/>
                <w:color w:val="000000"/>
                <w:sz w:val="24"/>
                <w:szCs w:val="24"/>
              </w:rPr>
              <w:t>22</w:t>
            </w:r>
            <w:r w:rsidR="000F3093" w:rsidRPr="00352373">
              <w:rPr>
                <w:rFonts w:ascii="Times New Roman" w:eastAsia="Batang" w:hAnsi="Times New Roman" w:cs="Times New Roman"/>
                <w:color w:val="000000"/>
                <w:sz w:val="24"/>
                <w:szCs w:val="24"/>
              </w:rPr>
              <w:t>0</w:t>
            </w:r>
          </w:p>
        </w:tc>
      </w:tr>
      <w:tr w:rsidR="00A356D9" w:rsidRPr="00352373" w14:paraId="32D05FD9" w14:textId="77777777">
        <w:tc>
          <w:tcPr>
            <w:tcW w:w="2518" w:type="dxa"/>
          </w:tcPr>
          <w:p w14:paraId="6F9636F7"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Ubicación en Aula Planeta</w:t>
            </w:r>
          </w:p>
        </w:tc>
        <w:tc>
          <w:tcPr>
            <w:tcW w:w="6536" w:type="dxa"/>
          </w:tcPr>
          <w:p w14:paraId="70C78F46"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5 Primaria/Lengua Catellana y Literatura/El diálogo/Cultura y literatura: el relato literario/</w:t>
            </w:r>
            <w:del w:id="167" w:author="Luis Felipe Pertuz Urrego" w:date="2015-03-01T21:09:00Z">
              <w:r w:rsidRPr="00352373" w:rsidDel="00357BC6">
                <w:rPr>
                  <w:rFonts w:ascii="Times New Roman" w:eastAsia="Batang" w:hAnsi="Times New Roman" w:cs="Times New Roman"/>
                  <w:color w:val="000000"/>
                  <w:sz w:val="24"/>
                  <w:szCs w:val="24"/>
                </w:rPr>
                <w:delText>Practica/</w:delText>
              </w:r>
            </w:del>
            <w:r w:rsidRPr="00352373">
              <w:rPr>
                <w:rFonts w:ascii="Times New Roman" w:eastAsia="Batang" w:hAnsi="Times New Roman" w:cs="Times New Roman"/>
                <w:color w:val="000000"/>
                <w:sz w:val="24"/>
                <w:szCs w:val="24"/>
              </w:rPr>
              <w:t>Refuerza tu aprendizaje: el relato literario</w:t>
            </w:r>
          </w:p>
        </w:tc>
      </w:tr>
      <w:tr w:rsidR="00A356D9" w:rsidRPr="00352373" w14:paraId="25443B63" w14:textId="77777777">
        <w:tc>
          <w:tcPr>
            <w:tcW w:w="2518" w:type="dxa"/>
          </w:tcPr>
          <w:p w14:paraId="7EF9E590"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Cambio (descripción o capturas de pantallas)</w:t>
            </w:r>
          </w:p>
        </w:tc>
        <w:tc>
          <w:tcPr>
            <w:tcW w:w="6536" w:type="dxa"/>
          </w:tcPr>
          <w:p w14:paraId="53E8CE6E" w14:textId="77777777" w:rsidR="00A356D9" w:rsidRPr="00352373" w:rsidRDefault="00A356D9" w:rsidP="00A356D9">
            <w:pPr>
              <w:rPr>
                <w:rFonts w:ascii="Times New Roman" w:eastAsia="Batang" w:hAnsi="Times New Roman" w:cs="Times New Roman"/>
                <w:color w:val="FF0000"/>
                <w:sz w:val="24"/>
                <w:szCs w:val="24"/>
              </w:rPr>
            </w:pPr>
            <w:r w:rsidRPr="00352373">
              <w:rPr>
                <w:rFonts w:ascii="Times New Roman" w:eastAsia="Batang" w:hAnsi="Times New Roman" w:cs="Times New Roman"/>
                <w:color w:val="FF0000"/>
                <w:sz w:val="24"/>
                <w:szCs w:val="24"/>
              </w:rPr>
              <w:t>Dejar igual</w:t>
            </w:r>
          </w:p>
        </w:tc>
      </w:tr>
      <w:tr w:rsidR="00A356D9" w:rsidRPr="00352373" w14:paraId="36B268C8" w14:textId="77777777">
        <w:tc>
          <w:tcPr>
            <w:tcW w:w="2518" w:type="dxa"/>
          </w:tcPr>
          <w:p w14:paraId="45A70E3F"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Título</w:t>
            </w:r>
          </w:p>
        </w:tc>
        <w:tc>
          <w:tcPr>
            <w:tcW w:w="6536" w:type="dxa"/>
          </w:tcPr>
          <w:p w14:paraId="34DA5317" w14:textId="77777777" w:rsidR="00A356D9" w:rsidRPr="00352373" w:rsidRDefault="00A356D9" w:rsidP="00A356D9">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Refuerza tu aprendizaje: el relato literario</w:t>
            </w:r>
          </w:p>
        </w:tc>
      </w:tr>
      <w:tr w:rsidR="00A356D9" w:rsidRPr="00352373" w14:paraId="2A4E47F9" w14:textId="77777777">
        <w:tc>
          <w:tcPr>
            <w:tcW w:w="2518" w:type="dxa"/>
          </w:tcPr>
          <w:p w14:paraId="756A88CF" w14:textId="77777777" w:rsidR="00A356D9" w:rsidRPr="00352373" w:rsidRDefault="00A356D9" w:rsidP="00A356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Descripción</w:t>
            </w:r>
          </w:p>
        </w:tc>
        <w:tc>
          <w:tcPr>
            <w:tcW w:w="6536" w:type="dxa"/>
          </w:tcPr>
          <w:p w14:paraId="130F6A55" w14:textId="77777777" w:rsidR="00A356D9" w:rsidRPr="00352373" w:rsidRDefault="00A356D9" w:rsidP="00A356D9">
            <w:pPr>
              <w:shd w:val="clear" w:color="auto" w:fill="FFFFFF"/>
              <w:spacing w:line="255" w:lineRule="atLeast"/>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sidR="001F5276" w:rsidRPr="00352373">
              <w:rPr>
                <w:rFonts w:ascii="Times New Roman" w:eastAsia="Batang" w:hAnsi="Times New Roman" w:cs="Times New Roman"/>
                <w:color w:val="000000"/>
                <w:sz w:val="24"/>
                <w:szCs w:val="24"/>
              </w:rPr>
              <w:t>para comprender mejor qué es un relato literario</w:t>
            </w:r>
          </w:p>
          <w:p w14:paraId="516EFF8B" w14:textId="77777777" w:rsidR="00A356D9" w:rsidRPr="00352373" w:rsidRDefault="00A356D9" w:rsidP="00A356D9">
            <w:pPr>
              <w:shd w:val="clear" w:color="auto" w:fill="FFFFFF"/>
              <w:spacing w:line="255" w:lineRule="atLeast"/>
              <w:rPr>
                <w:rFonts w:ascii="Times New Roman" w:eastAsia="Batang" w:hAnsi="Times New Roman" w:cs="Times New Roman"/>
                <w:color w:val="000000"/>
                <w:sz w:val="24"/>
                <w:szCs w:val="24"/>
              </w:rPr>
            </w:pPr>
          </w:p>
        </w:tc>
      </w:tr>
    </w:tbl>
    <w:p w14:paraId="182BD215" w14:textId="77777777" w:rsidR="00A356D9" w:rsidRPr="00352373" w:rsidRDefault="00A356D9" w:rsidP="003F7F19">
      <w:pPr>
        <w:shd w:val="clear" w:color="auto" w:fill="FFFFFF"/>
        <w:spacing w:line="345" w:lineRule="atLeast"/>
        <w:rPr>
          <w:rFonts w:ascii="Times New Roman" w:eastAsia="Batang" w:hAnsi="Times New Roman" w:cs="Times New Roman"/>
          <w:color w:val="333333"/>
        </w:rPr>
      </w:pPr>
    </w:p>
    <w:p w14:paraId="64273310" w14:textId="77777777" w:rsidR="00A356D9" w:rsidRPr="00352373" w:rsidRDefault="00A356D9" w:rsidP="003F7F19">
      <w:pPr>
        <w:shd w:val="clear" w:color="auto" w:fill="FFFFFF"/>
        <w:spacing w:line="345" w:lineRule="atLeast"/>
        <w:rPr>
          <w:rFonts w:ascii="Times New Roman" w:eastAsia="Batang" w:hAnsi="Times New Roman" w:cs="Times New Roman"/>
          <w:color w:val="333333"/>
        </w:rPr>
      </w:pPr>
    </w:p>
    <w:tbl>
      <w:tblPr>
        <w:tblStyle w:val="Tablaconcuadrcula"/>
        <w:tblW w:w="0" w:type="auto"/>
        <w:tblLook w:val="04A0" w:firstRow="1" w:lastRow="0" w:firstColumn="1" w:lastColumn="0" w:noHBand="0" w:noVBand="1"/>
      </w:tblPr>
      <w:tblGrid>
        <w:gridCol w:w="2448"/>
        <w:gridCol w:w="6266"/>
      </w:tblGrid>
      <w:tr w:rsidR="00E15EA0" w:rsidRPr="00352373" w14:paraId="563526C9" w14:textId="77777777" w:rsidTr="004B363B">
        <w:tc>
          <w:tcPr>
            <w:tcW w:w="9033" w:type="dxa"/>
            <w:gridSpan w:val="2"/>
            <w:shd w:val="clear" w:color="auto" w:fill="000000" w:themeFill="text1"/>
          </w:tcPr>
          <w:p w14:paraId="4EDED8EF" w14:textId="77777777" w:rsidR="00E15EA0" w:rsidRPr="00352373" w:rsidRDefault="00E15EA0" w:rsidP="004B363B">
            <w:pPr>
              <w:jc w:val="center"/>
              <w:rPr>
                <w:rFonts w:ascii="Times New Roman" w:hAnsi="Times New Roman" w:cs="Times New Roman"/>
                <w:b/>
                <w:color w:val="FFFFFF" w:themeColor="background1"/>
                <w:sz w:val="24"/>
                <w:szCs w:val="24"/>
              </w:rPr>
            </w:pPr>
            <w:r w:rsidRPr="00352373">
              <w:rPr>
                <w:rFonts w:ascii="Times New Roman" w:hAnsi="Times New Roman" w:cs="Times New Roman"/>
                <w:b/>
                <w:color w:val="FFFFFF" w:themeColor="background1"/>
                <w:sz w:val="24"/>
                <w:szCs w:val="24"/>
              </w:rPr>
              <w:t>Profundiza: recurso nuevo</w:t>
            </w:r>
          </w:p>
        </w:tc>
      </w:tr>
      <w:tr w:rsidR="00E15EA0" w:rsidRPr="00352373" w14:paraId="47CEF413" w14:textId="77777777" w:rsidTr="004B363B">
        <w:tc>
          <w:tcPr>
            <w:tcW w:w="2518" w:type="dxa"/>
          </w:tcPr>
          <w:p w14:paraId="501DBE51" w14:textId="77777777" w:rsidR="00E15EA0" w:rsidRPr="00352373" w:rsidRDefault="00E15EA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6515" w:type="dxa"/>
          </w:tcPr>
          <w:p w14:paraId="201B0657" w14:textId="4A60B6CD" w:rsidR="00E15EA0" w:rsidRPr="00352373" w:rsidRDefault="00E15EA0" w:rsidP="004B363B">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168" w:author="Luis Felipe Pertuz Urrego" w:date="2015-03-01T21:09:00Z">
              <w:r w:rsidR="00D1194C" w:rsidDel="00357BC6">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w:t>
            </w:r>
            <w:r w:rsidR="00A86E54" w:rsidRPr="00352373">
              <w:rPr>
                <w:rFonts w:ascii="Times New Roman" w:eastAsia="Batang" w:hAnsi="Times New Roman" w:cs="Times New Roman"/>
                <w:color w:val="000000"/>
                <w:sz w:val="24"/>
                <w:szCs w:val="24"/>
              </w:rPr>
              <w:t>23</w:t>
            </w:r>
            <w:r w:rsidRPr="00352373">
              <w:rPr>
                <w:rFonts w:ascii="Times New Roman" w:eastAsia="Batang" w:hAnsi="Times New Roman" w:cs="Times New Roman"/>
                <w:color w:val="000000"/>
                <w:sz w:val="24"/>
                <w:szCs w:val="24"/>
              </w:rPr>
              <w:t>0</w:t>
            </w:r>
          </w:p>
        </w:tc>
      </w:tr>
      <w:tr w:rsidR="00E15EA0" w:rsidRPr="00352373" w14:paraId="2EF4D358" w14:textId="77777777" w:rsidTr="004B363B">
        <w:tc>
          <w:tcPr>
            <w:tcW w:w="2518" w:type="dxa"/>
          </w:tcPr>
          <w:p w14:paraId="697646C8"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Título</w:t>
            </w:r>
          </w:p>
        </w:tc>
        <w:tc>
          <w:tcPr>
            <w:tcW w:w="6515" w:type="dxa"/>
          </w:tcPr>
          <w:p w14:paraId="7986443D"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color w:val="000000"/>
                <w:sz w:val="24"/>
                <w:szCs w:val="24"/>
              </w:rPr>
              <w:t xml:space="preserve">Antología de relatos literarios </w:t>
            </w:r>
          </w:p>
        </w:tc>
      </w:tr>
      <w:tr w:rsidR="00E15EA0" w:rsidRPr="00352373" w14:paraId="5DAC1FD5" w14:textId="77777777" w:rsidTr="004B363B">
        <w:tc>
          <w:tcPr>
            <w:tcW w:w="2518" w:type="dxa"/>
          </w:tcPr>
          <w:p w14:paraId="015CA220"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Descripción</w:t>
            </w:r>
          </w:p>
        </w:tc>
        <w:tc>
          <w:tcPr>
            <w:tcW w:w="6515" w:type="dxa"/>
          </w:tcPr>
          <w:p w14:paraId="59C46038" w14:textId="77777777" w:rsidR="00E15EA0" w:rsidRPr="00352373" w:rsidRDefault="00E15EA0" w:rsidP="004B363B">
            <w:pPr>
              <w:rPr>
                <w:rFonts w:ascii="Times New Roman" w:hAnsi="Times New Roman" w:cs="Times New Roman"/>
                <w:color w:val="000000"/>
                <w:sz w:val="24"/>
                <w:szCs w:val="24"/>
              </w:rPr>
            </w:pPr>
            <w:r w:rsidRPr="00352373">
              <w:rPr>
                <w:rFonts w:ascii="Times New Roman" w:hAnsi="Times New Roman" w:cs="Times New Roman"/>
                <w:color w:val="000000"/>
                <w:sz w:val="24"/>
                <w:szCs w:val="24"/>
              </w:rPr>
              <w:t>Inter</w:t>
            </w:r>
            <w:r w:rsidR="00F35117" w:rsidRPr="00352373">
              <w:rPr>
                <w:rFonts w:ascii="Times New Roman" w:hAnsi="Times New Roman" w:cs="Times New Roman"/>
                <w:color w:val="000000"/>
                <w:sz w:val="24"/>
                <w:szCs w:val="24"/>
              </w:rPr>
              <w:t>activo</w:t>
            </w:r>
            <w:r w:rsidRPr="00352373">
              <w:rPr>
                <w:rFonts w:ascii="Times New Roman" w:hAnsi="Times New Roman" w:cs="Times New Roman"/>
                <w:color w:val="000000"/>
                <w:sz w:val="24"/>
                <w:szCs w:val="24"/>
              </w:rPr>
              <w:t xml:space="preserve"> que sirve para afianzar conocimientos sobre el relato literario </w:t>
            </w:r>
          </w:p>
        </w:tc>
      </w:tr>
    </w:tbl>
    <w:p w14:paraId="2F4E0B5E" w14:textId="77777777" w:rsidR="003F7F19" w:rsidRPr="00352373" w:rsidRDefault="003F7F19" w:rsidP="003F7F19">
      <w:pPr>
        <w:shd w:val="clear" w:color="auto" w:fill="FFFFFF"/>
        <w:spacing w:line="300" w:lineRule="atLeast"/>
        <w:rPr>
          <w:rFonts w:ascii="Times New Roman" w:eastAsia="Batang" w:hAnsi="Times New Roman" w:cs="Times New Roman"/>
          <w:color w:val="FFFFFF"/>
        </w:rPr>
      </w:pPr>
    </w:p>
    <w:p w14:paraId="6016D895" w14:textId="77777777" w:rsidR="001E5D90" w:rsidRDefault="001E5D90" w:rsidP="001E5D90">
      <w:pPr>
        <w:rPr>
          <w:rFonts w:ascii="Times New Roman" w:hAnsi="Times New Roman" w:cs="Times New Roman"/>
          <w:b/>
        </w:rPr>
      </w:pPr>
      <w:r w:rsidRPr="00352373">
        <w:rPr>
          <w:rFonts w:ascii="Times New Roman" w:hAnsi="Times New Roman" w:cs="Times New Roman"/>
          <w:b/>
          <w:highlight w:val="yellow"/>
        </w:rPr>
        <w:t>[SECCIÓN 1]</w:t>
      </w:r>
      <w:r w:rsidRPr="00352373">
        <w:rPr>
          <w:rFonts w:ascii="Times New Roman" w:hAnsi="Times New Roman" w:cs="Times New Roman"/>
          <w:b/>
        </w:rPr>
        <w:t>Fin de tema</w:t>
      </w:r>
    </w:p>
    <w:p w14:paraId="45C85487" w14:textId="77777777" w:rsidR="005569CB" w:rsidRDefault="005569CB" w:rsidP="001E5D90">
      <w:pPr>
        <w:rPr>
          <w:rFonts w:ascii="Times New Roman" w:hAnsi="Times New Roman" w:cs="Times New Roman"/>
          <w:b/>
        </w:rPr>
      </w:pPr>
    </w:p>
    <w:p w14:paraId="36E54B34" w14:textId="77777777" w:rsidR="005569CB" w:rsidRPr="005569CB" w:rsidRDefault="005569CB" w:rsidP="005569CB">
      <w:pPr>
        <w:rPr>
          <w:rFonts w:ascii="Times" w:hAnsi="Times"/>
          <w:b/>
          <w:color w:val="FF0000"/>
        </w:rPr>
      </w:pPr>
    </w:p>
    <w:tbl>
      <w:tblPr>
        <w:tblStyle w:val="Tablaconcuadrcula"/>
        <w:tblW w:w="0" w:type="auto"/>
        <w:tblLook w:val="04A0" w:firstRow="1" w:lastRow="0" w:firstColumn="1" w:lastColumn="0" w:noHBand="0" w:noVBand="1"/>
      </w:tblPr>
      <w:tblGrid>
        <w:gridCol w:w="2448"/>
        <w:gridCol w:w="6266"/>
      </w:tblGrid>
      <w:tr w:rsidR="005569CB" w:rsidRPr="005569CB" w14:paraId="5567FCA5" w14:textId="77777777" w:rsidTr="005569CB">
        <w:tc>
          <w:tcPr>
            <w:tcW w:w="9033" w:type="dxa"/>
            <w:gridSpan w:val="2"/>
            <w:shd w:val="clear" w:color="auto" w:fill="000000" w:themeFill="text1"/>
          </w:tcPr>
          <w:p w14:paraId="1582C90F" w14:textId="77777777" w:rsidR="005569CB" w:rsidRPr="005569CB" w:rsidRDefault="005569CB" w:rsidP="005569CB">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Mapa conceptual</w:t>
            </w:r>
          </w:p>
        </w:tc>
      </w:tr>
      <w:tr w:rsidR="005569CB" w:rsidRPr="005569CB" w14:paraId="7F04F800" w14:textId="77777777" w:rsidTr="005569CB">
        <w:tc>
          <w:tcPr>
            <w:tcW w:w="2518" w:type="dxa"/>
          </w:tcPr>
          <w:p w14:paraId="115428A0" w14:textId="77777777" w:rsidR="005569CB" w:rsidRPr="005569CB" w:rsidRDefault="005569CB" w:rsidP="005569CB">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64A73E11" w14:textId="7B51B182" w:rsidR="005569CB" w:rsidRPr="005569CB" w:rsidRDefault="004C137C" w:rsidP="005569CB">
            <w:pPr>
              <w:rPr>
                <w:rFonts w:ascii="Times New Roman" w:hAnsi="Times New Roman" w:cs="Times New Roman"/>
                <w:b/>
                <w:color w:val="000000"/>
                <w:sz w:val="24"/>
                <w:szCs w:val="24"/>
              </w:rPr>
            </w:pPr>
            <w:r>
              <w:rPr>
                <w:rFonts w:ascii="Times New Roman" w:hAnsi="Times New Roman" w:cs="Times New Roman"/>
                <w:color w:val="000000"/>
                <w:sz w:val="24"/>
                <w:szCs w:val="24"/>
              </w:rPr>
              <w:t>LE_05_01_</w:t>
            </w:r>
            <w:del w:id="169" w:author="Luis Felipe Pertuz Urrego" w:date="2015-03-01T21:09:00Z">
              <w:r w:rsidR="00D1194C" w:rsidDel="00357BC6">
                <w:rPr>
                  <w:rFonts w:ascii="Times New Roman" w:hAnsi="Times New Roman" w:cs="Times New Roman"/>
                  <w:color w:val="000000"/>
                  <w:sz w:val="24"/>
                  <w:szCs w:val="24"/>
                </w:rPr>
                <w:delText>CO_</w:delText>
              </w:r>
            </w:del>
            <w:r w:rsidR="00B60047">
              <w:rPr>
                <w:rFonts w:ascii="Times New Roman" w:hAnsi="Times New Roman" w:cs="Times New Roman"/>
                <w:color w:val="000000"/>
                <w:sz w:val="24"/>
                <w:szCs w:val="24"/>
              </w:rPr>
              <w:t>REC240</w:t>
            </w:r>
          </w:p>
        </w:tc>
      </w:tr>
      <w:tr w:rsidR="005569CB" w:rsidRPr="005569CB" w14:paraId="70ACD7EF" w14:textId="77777777" w:rsidTr="005569CB">
        <w:tc>
          <w:tcPr>
            <w:tcW w:w="2518" w:type="dxa"/>
          </w:tcPr>
          <w:p w14:paraId="7CAB126E"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49EEFEAC"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color w:val="000000"/>
                <w:sz w:val="24"/>
                <w:szCs w:val="24"/>
              </w:rPr>
              <w:t>Mapa conceptual</w:t>
            </w:r>
          </w:p>
        </w:tc>
      </w:tr>
      <w:tr w:rsidR="005569CB" w:rsidRPr="005569CB" w14:paraId="5EB12C08" w14:textId="77777777" w:rsidTr="005569CB">
        <w:tc>
          <w:tcPr>
            <w:tcW w:w="2518" w:type="dxa"/>
          </w:tcPr>
          <w:p w14:paraId="31E4E8A8"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35BE402F" w14:textId="4DE2B678" w:rsidR="005569CB" w:rsidRPr="005569CB" w:rsidRDefault="001B7EFD" w:rsidP="001B7EFD">
            <w:pPr>
              <w:rPr>
                <w:rFonts w:ascii="Times New Roman" w:hAnsi="Times New Roman" w:cs="Times New Roman"/>
                <w:color w:val="000000"/>
                <w:sz w:val="24"/>
                <w:szCs w:val="24"/>
              </w:rPr>
            </w:pPr>
            <w:r>
              <w:rPr>
                <w:rFonts w:ascii="Times New Roman" w:hAnsi="Times New Roman" w:cs="Times New Roman"/>
                <w:color w:val="000000"/>
                <w:sz w:val="24"/>
                <w:szCs w:val="24"/>
              </w:rPr>
              <w:t>Mapa conceptual del tema</w:t>
            </w:r>
            <w:r w:rsidR="005569CB" w:rsidRPr="005569CB">
              <w:rPr>
                <w:rFonts w:ascii="Times New Roman" w:hAnsi="Times New Roman" w:cs="Times New Roman"/>
                <w:color w:val="000000"/>
                <w:sz w:val="24"/>
                <w:szCs w:val="24"/>
              </w:rPr>
              <w:t xml:space="preserve"> </w:t>
            </w:r>
            <w:r w:rsidRPr="00A22FC6">
              <w:rPr>
                <w:rFonts w:ascii="Times" w:hAnsi="Times"/>
              </w:rPr>
              <w:t>El relato literario</w:t>
            </w:r>
            <w:r>
              <w:rPr>
                <w:rFonts w:ascii="Times" w:hAnsi="Times"/>
              </w:rPr>
              <w:t>: el cuento y la novela</w:t>
            </w:r>
          </w:p>
        </w:tc>
      </w:tr>
    </w:tbl>
    <w:p w14:paraId="4DF30A65" w14:textId="77777777" w:rsidR="005569CB" w:rsidRPr="005569CB" w:rsidRDefault="005569CB" w:rsidP="005569CB">
      <w:pPr>
        <w:rPr>
          <w:rFonts w:ascii="Times" w:hAnsi="Times"/>
          <w:highlight w:val="yellow"/>
        </w:rPr>
      </w:pPr>
    </w:p>
    <w:p w14:paraId="7FE29636" w14:textId="77777777" w:rsidR="005569CB" w:rsidRPr="005569CB" w:rsidRDefault="005569CB" w:rsidP="005569CB">
      <w:pPr>
        <w:rPr>
          <w:rFonts w:ascii="Times" w:hAnsi="Times"/>
          <w:highlight w:val="yellow"/>
        </w:rPr>
      </w:pPr>
    </w:p>
    <w:tbl>
      <w:tblPr>
        <w:tblStyle w:val="Tablaconcuadrcula"/>
        <w:tblW w:w="0" w:type="auto"/>
        <w:tblLook w:val="04A0" w:firstRow="1" w:lastRow="0" w:firstColumn="1" w:lastColumn="0" w:noHBand="0" w:noVBand="1"/>
      </w:tblPr>
      <w:tblGrid>
        <w:gridCol w:w="2448"/>
        <w:gridCol w:w="6266"/>
      </w:tblGrid>
      <w:tr w:rsidR="005569CB" w:rsidRPr="005569CB" w14:paraId="2CBD83DE" w14:textId="77777777" w:rsidTr="005569CB">
        <w:tc>
          <w:tcPr>
            <w:tcW w:w="9033" w:type="dxa"/>
            <w:gridSpan w:val="2"/>
            <w:shd w:val="clear" w:color="auto" w:fill="000000" w:themeFill="text1"/>
          </w:tcPr>
          <w:p w14:paraId="32A9876F" w14:textId="77777777" w:rsidR="005569CB" w:rsidRPr="005569CB" w:rsidRDefault="005569CB" w:rsidP="005569CB">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Evaluación: recurso nuevo</w:t>
            </w:r>
          </w:p>
        </w:tc>
      </w:tr>
      <w:tr w:rsidR="005569CB" w:rsidRPr="005569CB" w14:paraId="15F9E694" w14:textId="77777777" w:rsidTr="005569CB">
        <w:tc>
          <w:tcPr>
            <w:tcW w:w="2518" w:type="dxa"/>
          </w:tcPr>
          <w:p w14:paraId="7D78AD9E" w14:textId="77777777" w:rsidR="005569CB" w:rsidRPr="005569CB" w:rsidRDefault="005569CB" w:rsidP="005569CB">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19A97BAA" w14:textId="0813BCAB" w:rsidR="005569CB" w:rsidRPr="005569CB" w:rsidRDefault="004C137C" w:rsidP="005569CB">
            <w:pPr>
              <w:rPr>
                <w:rFonts w:ascii="Times New Roman" w:hAnsi="Times New Roman" w:cs="Times New Roman"/>
                <w:b/>
                <w:color w:val="000000"/>
                <w:sz w:val="24"/>
                <w:szCs w:val="24"/>
              </w:rPr>
            </w:pPr>
            <w:r>
              <w:rPr>
                <w:rFonts w:ascii="Times New Roman" w:hAnsi="Times New Roman" w:cs="Times New Roman"/>
                <w:color w:val="000000"/>
                <w:sz w:val="24"/>
                <w:szCs w:val="24"/>
              </w:rPr>
              <w:t>LE_05_01_</w:t>
            </w:r>
            <w:del w:id="170" w:author="Luis Felipe Pertuz Urrego" w:date="2015-03-01T21:09:00Z">
              <w:r w:rsidR="00D1194C" w:rsidDel="00357BC6">
                <w:rPr>
                  <w:rFonts w:ascii="Times New Roman" w:hAnsi="Times New Roman" w:cs="Times New Roman"/>
                  <w:color w:val="000000"/>
                  <w:sz w:val="24"/>
                  <w:szCs w:val="24"/>
                </w:rPr>
                <w:delText>CO_</w:delText>
              </w:r>
            </w:del>
            <w:r w:rsidR="00B60047">
              <w:rPr>
                <w:rFonts w:ascii="Times New Roman" w:hAnsi="Times New Roman" w:cs="Times New Roman"/>
                <w:color w:val="000000"/>
                <w:sz w:val="24"/>
                <w:szCs w:val="24"/>
              </w:rPr>
              <w:t>REC250</w:t>
            </w:r>
          </w:p>
        </w:tc>
      </w:tr>
      <w:tr w:rsidR="005569CB" w:rsidRPr="005569CB" w14:paraId="14B4A4C2" w14:textId="77777777" w:rsidTr="005569CB">
        <w:tc>
          <w:tcPr>
            <w:tcW w:w="2518" w:type="dxa"/>
          </w:tcPr>
          <w:p w14:paraId="2F0F69A0"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lastRenderedPageBreak/>
              <w:t>Título</w:t>
            </w:r>
          </w:p>
        </w:tc>
        <w:tc>
          <w:tcPr>
            <w:tcW w:w="6515" w:type="dxa"/>
          </w:tcPr>
          <w:p w14:paraId="7D53D8E4" w14:textId="2F3AF07B" w:rsidR="005569CB" w:rsidRPr="005569CB" w:rsidRDefault="001B7EFD" w:rsidP="005569CB">
            <w:pPr>
              <w:rPr>
                <w:rFonts w:ascii="Times New Roman" w:hAnsi="Times New Roman" w:cs="Times New Roman"/>
                <w:color w:val="000000"/>
                <w:sz w:val="24"/>
                <w:szCs w:val="24"/>
              </w:rPr>
            </w:pPr>
            <w:r>
              <w:rPr>
                <w:rFonts w:ascii="Times New Roman" w:hAnsi="Times New Roman" w:cs="Times New Roman"/>
                <w:color w:val="000000"/>
                <w:sz w:val="24"/>
                <w:szCs w:val="24"/>
              </w:rPr>
              <w:t>Evaluación</w:t>
            </w:r>
          </w:p>
        </w:tc>
      </w:tr>
      <w:tr w:rsidR="005569CB" w:rsidRPr="005569CB" w14:paraId="4512B35A" w14:textId="77777777" w:rsidTr="005569CB">
        <w:tc>
          <w:tcPr>
            <w:tcW w:w="2518" w:type="dxa"/>
          </w:tcPr>
          <w:p w14:paraId="712158C0" w14:textId="77777777" w:rsidR="005569CB" w:rsidRPr="005569CB" w:rsidRDefault="005569CB" w:rsidP="005569CB">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2756B962" w14:textId="08B71408" w:rsidR="005569CB" w:rsidRPr="005569CB" w:rsidRDefault="001B7EFD" w:rsidP="005569C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Evaluación del tema </w:t>
            </w:r>
            <w:r w:rsidRPr="00A22FC6">
              <w:rPr>
                <w:rFonts w:ascii="Times" w:hAnsi="Times"/>
              </w:rPr>
              <w:t>El relato literario</w:t>
            </w:r>
            <w:r>
              <w:rPr>
                <w:rFonts w:ascii="Times" w:hAnsi="Times"/>
              </w:rPr>
              <w:t>: el cuento y la novela</w:t>
            </w:r>
          </w:p>
        </w:tc>
      </w:tr>
    </w:tbl>
    <w:p w14:paraId="315FA060" w14:textId="77777777" w:rsidR="005569CB" w:rsidRPr="00352373" w:rsidRDefault="005569CB" w:rsidP="001E5D90">
      <w:pPr>
        <w:rPr>
          <w:rFonts w:ascii="Times New Roman" w:hAnsi="Times New Roman" w:cs="Times New Roman"/>
          <w:b/>
        </w:rPr>
      </w:pPr>
    </w:p>
    <w:p w14:paraId="677FB840" w14:textId="77777777" w:rsidR="001E5D90" w:rsidRPr="00352373" w:rsidRDefault="001E5D90" w:rsidP="001E5D90">
      <w:pPr>
        <w:rPr>
          <w:rFonts w:ascii="Times New Roman" w:hAnsi="Times New Roman" w:cs="Times New Roman"/>
          <w:b/>
        </w:rPr>
      </w:pPr>
    </w:p>
    <w:tbl>
      <w:tblPr>
        <w:tblStyle w:val="Tablaconcuadrcula"/>
        <w:tblW w:w="9918" w:type="dxa"/>
        <w:tblLayout w:type="fixed"/>
        <w:tblLook w:val="04A0" w:firstRow="1" w:lastRow="0" w:firstColumn="1" w:lastColumn="0" w:noHBand="0" w:noVBand="1"/>
      </w:tblPr>
      <w:tblGrid>
        <w:gridCol w:w="988"/>
        <w:gridCol w:w="2126"/>
        <w:gridCol w:w="6804"/>
      </w:tblGrid>
      <w:tr w:rsidR="001E5D90" w:rsidRPr="00352373" w14:paraId="1DBAE1EB" w14:textId="77777777" w:rsidTr="00C376C3">
        <w:tc>
          <w:tcPr>
            <w:tcW w:w="9918" w:type="dxa"/>
            <w:gridSpan w:val="3"/>
            <w:shd w:val="clear" w:color="auto" w:fill="000000" w:themeFill="text1"/>
          </w:tcPr>
          <w:p w14:paraId="29CC4D36" w14:textId="77777777" w:rsidR="001E5D90" w:rsidRPr="00352373" w:rsidRDefault="001E5D90" w:rsidP="004B363B">
            <w:pPr>
              <w:jc w:val="center"/>
              <w:rPr>
                <w:rFonts w:ascii="Times New Roman" w:hAnsi="Times New Roman" w:cs="Times New Roman"/>
                <w:b/>
                <w:color w:val="FFFFFF" w:themeColor="background1"/>
              </w:rPr>
            </w:pPr>
            <w:r w:rsidRPr="00352373">
              <w:rPr>
                <w:rFonts w:ascii="Times New Roman" w:hAnsi="Times New Roman" w:cs="Times New Roman"/>
                <w:b/>
                <w:color w:val="FFFFFF" w:themeColor="background1"/>
              </w:rPr>
              <w:t>Webs de referencia</w:t>
            </w:r>
          </w:p>
        </w:tc>
      </w:tr>
      <w:tr w:rsidR="001E5D90" w:rsidRPr="00352373" w14:paraId="347280C5" w14:textId="77777777" w:rsidTr="00C376C3">
        <w:tc>
          <w:tcPr>
            <w:tcW w:w="988" w:type="dxa"/>
          </w:tcPr>
          <w:p w14:paraId="2579AAEC" w14:textId="77777777" w:rsidR="001E5D90" w:rsidRPr="00352373" w:rsidRDefault="001E5D9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8930" w:type="dxa"/>
            <w:gridSpan w:val="2"/>
          </w:tcPr>
          <w:p w14:paraId="479EDC34" w14:textId="7839AA15" w:rsidR="001E5D90" w:rsidRPr="00352373" w:rsidRDefault="001E5D90" w:rsidP="004B363B">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w:t>
            </w:r>
            <w:del w:id="171" w:author="Luis Felipe Pertuz Urrego" w:date="2015-03-01T21:09:00Z">
              <w:r w:rsidR="00D1194C" w:rsidDel="00357BC6">
                <w:rPr>
                  <w:rFonts w:ascii="Times New Roman" w:eastAsia="Batang" w:hAnsi="Times New Roman" w:cs="Times New Roman"/>
                  <w:color w:val="000000"/>
                  <w:sz w:val="24"/>
                  <w:szCs w:val="24"/>
                </w:rPr>
                <w:delText>CO_</w:delText>
              </w:r>
            </w:del>
            <w:r w:rsidRPr="00352373">
              <w:rPr>
                <w:rFonts w:ascii="Times New Roman" w:eastAsia="Batang" w:hAnsi="Times New Roman" w:cs="Times New Roman"/>
                <w:color w:val="000000"/>
                <w:sz w:val="24"/>
                <w:szCs w:val="24"/>
              </w:rPr>
              <w:t>REC</w:t>
            </w:r>
            <w:r w:rsidR="00A86E54" w:rsidRPr="00352373">
              <w:rPr>
                <w:rFonts w:ascii="Times New Roman" w:eastAsia="Batang" w:hAnsi="Times New Roman" w:cs="Times New Roman"/>
                <w:color w:val="000000"/>
                <w:sz w:val="24"/>
                <w:szCs w:val="24"/>
              </w:rPr>
              <w:t>26</w:t>
            </w:r>
            <w:r w:rsidRPr="00352373">
              <w:rPr>
                <w:rFonts w:ascii="Times New Roman" w:eastAsia="Batang" w:hAnsi="Times New Roman" w:cs="Times New Roman"/>
                <w:color w:val="000000"/>
                <w:sz w:val="24"/>
                <w:szCs w:val="24"/>
              </w:rPr>
              <w:t>0</w:t>
            </w:r>
          </w:p>
        </w:tc>
      </w:tr>
      <w:tr w:rsidR="001E5D90" w:rsidRPr="00352373" w14:paraId="032482D9" w14:textId="77777777" w:rsidTr="00C376C3">
        <w:tc>
          <w:tcPr>
            <w:tcW w:w="988" w:type="dxa"/>
          </w:tcPr>
          <w:p w14:paraId="27C2E327" w14:textId="77777777" w:rsidR="001E5D90" w:rsidRPr="00352373" w:rsidRDefault="001E5D90"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01</w:t>
            </w:r>
          </w:p>
        </w:tc>
        <w:tc>
          <w:tcPr>
            <w:tcW w:w="2126" w:type="dxa"/>
          </w:tcPr>
          <w:p w14:paraId="7A9123FC" w14:textId="77777777" w:rsidR="001E5D90" w:rsidRPr="00352373" w:rsidRDefault="00C376C3" w:rsidP="004B363B">
            <w:pPr>
              <w:tabs>
                <w:tab w:val="center" w:pos="1489"/>
              </w:tabs>
              <w:rPr>
                <w:rFonts w:ascii="Times New Roman" w:hAnsi="Times New Roman" w:cs="Times New Roman"/>
                <w:i/>
                <w:sz w:val="24"/>
                <w:szCs w:val="24"/>
              </w:rPr>
            </w:pPr>
            <w:r w:rsidRPr="00352373">
              <w:rPr>
                <w:rFonts w:ascii="Times New Roman" w:hAnsi="Times New Roman" w:cs="Times New Roman"/>
                <w:sz w:val="24"/>
                <w:szCs w:val="24"/>
              </w:rPr>
              <w:t>Lee cuentos divertidos.</w:t>
            </w:r>
            <w:r w:rsidR="001E5D90" w:rsidRPr="00352373">
              <w:rPr>
                <w:rFonts w:ascii="Times New Roman" w:hAnsi="Times New Roman" w:cs="Times New Roman"/>
                <w:i/>
                <w:sz w:val="24"/>
                <w:szCs w:val="24"/>
              </w:rPr>
              <w:tab/>
            </w:r>
          </w:p>
        </w:tc>
        <w:tc>
          <w:tcPr>
            <w:tcW w:w="6804" w:type="dxa"/>
          </w:tcPr>
          <w:p w14:paraId="2D1E6C11" w14:textId="78C77D8B" w:rsidR="001E5D90" w:rsidRPr="00352373" w:rsidRDefault="005D08EA" w:rsidP="004B363B">
            <w:pPr>
              <w:rPr>
                <w:rFonts w:ascii="Times New Roman" w:hAnsi="Times New Roman" w:cs="Times New Roman"/>
                <w:sz w:val="24"/>
                <w:szCs w:val="24"/>
              </w:rPr>
            </w:pPr>
            <w:hyperlink r:id="rId12" w:history="1">
              <w:r w:rsidR="005569CB" w:rsidRPr="005569CB">
                <w:rPr>
                  <w:rStyle w:val="Hipervnculo"/>
                  <w:rFonts w:ascii="Times New Roman" w:hAnsi="Times New Roman" w:cs="Times New Roman"/>
                  <w:sz w:val="24"/>
                  <w:szCs w:val="24"/>
                </w:rPr>
                <w:t>http://www.edu365.cat/eso/muds/castella/literatura/prosa/cuentos/index.htm</w:t>
              </w:r>
            </w:hyperlink>
          </w:p>
        </w:tc>
      </w:tr>
      <w:tr w:rsidR="002B1C18" w:rsidRPr="00352373" w14:paraId="683D260F" w14:textId="77777777" w:rsidTr="002B1C18">
        <w:trPr>
          <w:trHeight w:val="275"/>
        </w:trPr>
        <w:tc>
          <w:tcPr>
            <w:tcW w:w="988" w:type="dxa"/>
          </w:tcPr>
          <w:p w14:paraId="2ABC7AED" w14:textId="77777777" w:rsidR="002B1C18" w:rsidRPr="00352373" w:rsidRDefault="002B1C18" w:rsidP="004B363B">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02</w:t>
            </w:r>
          </w:p>
        </w:tc>
        <w:tc>
          <w:tcPr>
            <w:tcW w:w="2126" w:type="dxa"/>
          </w:tcPr>
          <w:p w14:paraId="1BC4A381" w14:textId="596E12F2" w:rsidR="002B1C18" w:rsidRPr="00352373" w:rsidRDefault="002B1C18" w:rsidP="004B363B">
            <w:pPr>
              <w:rPr>
                <w:rFonts w:ascii="Times New Roman" w:hAnsi="Times New Roman" w:cs="Times New Roman"/>
                <w:sz w:val="24"/>
                <w:szCs w:val="24"/>
              </w:rPr>
            </w:pPr>
            <w:r w:rsidRPr="00352373">
              <w:rPr>
                <w:rFonts w:ascii="Times New Roman" w:hAnsi="Times New Roman" w:cs="Times New Roman"/>
                <w:sz w:val="24"/>
                <w:szCs w:val="24"/>
              </w:rPr>
              <w:t xml:space="preserve">Observa </w:t>
            </w:r>
            <w:ins w:id="172" w:author="Luis Felipe Pertuz Urrego" w:date="2015-03-01T21:20:00Z">
              <w:r>
                <w:rPr>
                  <w:rFonts w:ascii="Times New Roman" w:hAnsi="Times New Roman" w:cs="Times New Roman"/>
                  <w:sz w:val="24"/>
                  <w:szCs w:val="24"/>
                </w:rPr>
                <w:t xml:space="preserve">este </w:t>
              </w:r>
            </w:ins>
            <w:del w:id="173" w:author="Luis Felipe Pertuz Urrego" w:date="2015-03-01T21:20:00Z">
              <w:r w:rsidRPr="00352373" w:rsidDel="002B1C18">
                <w:rPr>
                  <w:rFonts w:ascii="Times New Roman" w:hAnsi="Times New Roman" w:cs="Times New Roman"/>
                  <w:sz w:val="24"/>
                  <w:szCs w:val="24"/>
                </w:rPr>
                <w:delText xml:space="preserve">dos </w:delText>
              </w:r>
            </w:del>
            <w:r w:rsidRPr="00352373">
              <w:rPr>
                <w:rFonts w:ascii="Times New Roman" w:hAnsi="Times New Roman" w:cs="Times New Roman"/>
                <w:sz w:val="24"/>
                <w:szCs w:val="24"/>
              </w:rPr>
              <w:t>video</w:t>
            </w:r>
            <w:del w:id="174" w:author="Luis Felipe Pertuz Urrego" w:date="2015-03-01T21:20:00Z">
              <w:r w:rsidRPr="00352373" w:rsidDel="002B1C18">
                <w:rPr>
                  <w:rFonts w:ascii="Times New Roman" w:hAnsi="Times New Roman" w:cs="Times New Roman"/>
                  <w:sz w:val="24"/>
                  <w:szCs w:val="24"/>
                </w:rPr>
                <w:delText>s</w:delText>
              </w:r>
            </w:del>
            <w:r w:rsidRPr="00352373">
              <w:rPr>
                <w:rFonts w:ascii="Times New Roman" w:hAnsi="Times New Roman" w:cs="Times New Roman"/>
                <w:sz w:val="24"/>
                <w:szCs w:val="24"/>
              </w:rPr>
              <w:t xml:space="preserve"> de la adaptación de la novela </w:t>
            </w:r>
            <w:r w:rsidRPr="00352373">
              <w:rPr>
                <w:rFonts w:ascii="Times New Roman" w:hAnsi="Times New Roman" w:cs="Times New Roman"/>
                <w:i/>
                <w:sz w:val="24"/>
                <w:szCs w:val="24"/>
              </w:rPr>
              <w:t>Capitanes intrépidos</w:t>
            </w:r>
            <w:r w:rsidRPr="00352373">
              <w:rPr>
                <w:rFonts w:ascii="Times New Roman" w:hAnsi="Times New Roman" w:cs="Times New Roman"/>
                <w:sz w:val="24"/>
                <w:szCs w:val="24"/>
              </w:rPr>
              <w:t xml:space="preserve"> al cine.</w:t>
            </w:r>
          </w:p>
        </w:tc>
        <w:tc>
          <w:tcPr>
            <w:tcW w:w="6804" w:type="dxa"/>
          </w:tcPr>
          <w:p w14:paraId="61C14854" w14:textId="77777777" w:rsidR="002B1C18" w:rsidDel="002B1C18" w:rsidRDefault="005D08EA" w:rsidP="00C376C3">
            <w:pPr>
              <w:rPr>
                <w:del w:id="175" w:author="Luis Felipe Pertuz Urrego" w:date="2015-03-01T21:22:00Z"/>
                <w:rStyle w:val="Hipervnculo"/>
                <w:rFonts w:ascii="Times New Roman" w:hAnsi="Times New Roman" w:cs="Times New Roman"/>
              </w:rPr>
            </w:pPr>
            <w:hyperlink r:id="rId13" w:history="1">
              <w:r w:rsidR="002B1C18" w:rsidRPr="005569CB">
                <w:rPr>
                  <w:rStyle w:val="Hipervnculo"/>
                  <w:rFonts w:ascii="Times New Roman" w:hAnsi="Times New Roman" w:cs="Times New Roman"/>
                  <w:sz w:val="24"/>
                  <w:szCs w:val="24"/>
                </w:rPr>
                <w:t>https://www.youtube.com/watch?v=otI8acw0Yv0</w:t>
              </w:r>
            </w:hyperlink>
          </w:p>
          <w:p w14:paraId="5ED24144" w14:textId="77777777" w:rsidR="002B1C18" w:rsidRDefault="002B1C18" w:rsidP="009C5C6D">
            <w:pPr>
              <w:rPr>
                <w:ins w:id="176" w:author="Luis Felipe Pertuz Urrego" w:date="2015-03-01T21:22:00Z"/>
                <w:rStyle w:val="Hipervnculo"/>
                <w:rFonts w:ascii="Times New Roman" w:hAnsi="Times New Roman" w:cs="Times New Roman"/>
              </w:rPr>
            </w:pPr>
          </w:p>
          <w:p w14:paraId="4F00AEC2" w14:textId="63E3EBDE" w:rsidR="002B1C18" w:rsidRPr="005569CB" w:rsidRDefault="002B1C18" w:rsidP="00C376C3">
            <w:pPr>
              <w:rPr>
                <w:rFonts w:ascii="Times New Roman" w:hAnsi="Times New Roman" w:cs="Times New Roman"/>
                <w:sz w:val="24"/>
                <w:szCs w:val="24"/>
              </w:rPr>
            </w:pPr>
            <w:del w:id="177" w:author="Luis Felipe Pertuz Urrego" w:date="2015-03-01T21:20:00Z">
              <w:r w:rsidDel="002B1C18">
                <w:fldChar w:fldCharType="begin"/>
              </w:r>
              <w:r w:rsidDel="002B1C18">
                <w:delInstrText xml:space="preserve"> HYPERLINK "https://www.youtube.com/watch?v=VvqL8BFAD3c" </w:delInstrText>
              </w:r>
              <w:r w:rsidDel="002B1C18">
                <w:rPr>
                  <w:rFonts w:eastAsiaTheme="minorEastAsia"/>
                  <w:sz w:val="24"/>
                  <w:szCs w:val="24"/>
                  <w:lang w:val="es-ES_tradnl" w:eastAsia="es-ES"/>
                </w:rPr>
                <w:fldChar w:fldCharType="separate"/>
              </w:r>
              <w:r w:rsidRPr="005569CB" w:rsidDel="002B1C18">
                <w:rPr>
                  <w:rStyle w:val="Hipervnculo"/>
                  <w:rFonts w:ascii="Times New Roman" w:hAnsi="Times New Roman" w:cs="Times New Roman"/>
                  <w:sz w:val="24"/>
                  <w:szCs w:val="24"/>
                </w:rPr>
                <w:delText>https://www.youtube.com/watch?v=VvqL8BFAD3c</w:delText>
              </w:r>
              <w:r w:rsidDel="002B1C18">
                <w:rPr>
                  <w:rStyle w:val="Hipervnculo"/>
                  <w:rFonts w:ascii="Times New Roman" w:hAnsi="Times New Roman" w:cs="Times New Roman"/>
                </w:rPr>
                <w:fldChar w:fldCharType="end"/>
              </w:r>
            </w:del>
          </w:p>
        </w:tc>
      </w:tr>
      <w:tr w:rsidR="002B1C18" w:rsidRPr="00352373" w14:paraId="639B713E" w14:textId="77777777" w:rsidTr="00C376C3">
        <w:trPr>
          <w:trHeight w:val="275"/>
        </w:trPr>
        <w:tc>
          <w:tcPr>
            <w:tcW w:w="988" w:type="dxa"/>
          </w:tcPr>
          <w:p w14:paraId="157FC598" w14:textId="39DCA127" w:rsidR="002B1C18" w:rsidRPr="00352373" w:rsidRDefault="002B1C18" w:rsidP="004B363B">
            <w:pPr>
              <w:rPr>
                <w:rFonts w:ascii="Times New Roman" w:hAnsi="Times New Roman" w:cs="Times New Roman"/>
                <w:b/>
                <w:color w:val="000000"/>
              </w:rPr>
            </w:pPr>
            <w:ins w:id="178" w:author="Luis Felipe Pertuz Urrego" w:date="2015-03-01T21:21:00Z">
              <w:r w:rsidRPr="002B1C18">
                <w:rPr>
                  <w:rFonts w:ascii="Times New Roman" w:hAnsi="Times New Roman" w:cs="Times New Roman"/>
                  <w:b/>
                  <w:color w:val="000000"/>
                </w:rPr>
                <w:t>Web 03</w:t>
              </w:r>
            </w:ins>
          </w:p>
        </w:tc>
        <w:tc>
          <w:tcPr>
            <w:tcW w:w="2126" w:type="dxa"/>
          </w:tcPr>
          <w:p w14:paraId="61CC12D0" w14:textId="3B5A89C1" w:rsidR="002B1C18" w:rsidRPr="00352373" w:rsidRDefault="002B1C18" w:rsidP="004B363B">
            <w:pPr>
              <w:rPr>
                <w:rFonts w:ascii="Times New Roman" w:hAnsi="Times New Roman" w:cs="Times New Roman"/>
              </w:rPr>
            </w:pPr>
            <w:ins w:id="179" w:author="Luis Felipe Pertuz Urrego" w:date="2015-03-01T21:21:00Z">
              <w:r>
                <w:rPr>
                  <w:rFonts w:ascii="Times New Roman" w:hAnsi="Times New Roman" w:cs="Times New Roman"/>
                </w:rPr>
                <w:t>Aquí puedes ver otro video de la misma adaptaci</w:t>
              </w:r>
            </w:ins>
            <w:ins w:id="180" w:author="Luis Felipe Pertuz Urrego" w:date="2015-03-01T21:22:00Z">
              <w:r>
                <w:rPr>
                  <w:rFonts w:ascii="Times New Roman" w:hAnsi="Times New Roman" w:cs="Times New Roman"/>
                </w:rPr>
                <w:t>ón</w:t>
              </w:r>
            </w:ins>
            <w:r w:rsidR="004B037E">
              <w:rPr>
                <w:rFonts w:ascii="Times New Roman" w:hAnsi="Times New Roman" w:cs="Times New Roman"/>
              </w:rPr>
              <w:t xml:space="preserve"> de </w:t>
            </w:r>
            <w:r w:rsidR="004B037E" w:rsidRPr="00352373">
              <w:rPr>
                <w:rFonts w:ascii="Times New Roman" w:hAnsi="Times New Roman" w:cs="Times New Roman"/>
                <w:i/>
                <w:sz w:val="24"/>
                <w:szCs w:val="24"/>
              </w:rPr>
              <w:t>Capitanes intrépidos</w:t>
            </w:r>
            <w:ins w:id="181" w:author="Luis Felipe Pertuz Urrego" w:date="2015-03-01T21:22:00Z">
              <w:r>
                <w:rPr>
                  <w:rFonts w:ascii="Times New Roman" w:hAnsi="Times New Roman" w:cs="Times New Roman"/>
                </w:rPr>
                <w:t>.</w:t>
              </w:r>
            </w:ins>
          </w:p>
        </w:tc>
        <w:tc>
          <w:tcPr>
            <w:tcW w:w="6804" w:type="dxa"/>
          </w:tcPr>
          <w:p w14:paraId="5B36AB73" w14:textId="77777777" w:rsidR="002B1C18" w:rsidRPr="005569CB" w:rsidRDefault="002B1C18" w:rsidP="002B1C18">
            <w:pPr>
              <w:rPr>
                <w:ins w:id="182" w:author="Luis Felipe Pertuz Urrego" w:date="2015-03-01T21:22:00Z"/>
                <w:rFonts w:ascii="Times New Roman" w:hAnsi="Times New Roman" w:cs="Times New Roman"/>
                <w:sz w:val="24"/>
                <w:szCs w:val="24"/>
              </w:rPr>
            </w:pPr>
            <w:ins w:id="183" w:author="Luis Felipe Pertuz Urrego" w:date="2015-03-01T21:22:00Z">
              <w:r>
                <w:fldChar w:fldCharType="begin"/>
              </w:r>
              <w:r>
                <w:instrText xml:space="preserve"> HYPERLINK "https://www.youtube.com/watch?v=VvqL8BFAD3c" </w:instrText>
              </w:r>
              <w:r>
                <w:rPr>
                  <w:rFonts w:eastAsiaTheme="minorEastAsia"/>
                  <w:sz w:val="24"/>
                  <w:szCs w:val="24"/>
                  <w:lang w:val="es-ES_tradnl" w:eastAsia="es-ES"/>
                </w:rPr>
                <w:fldChar w:fldCharType="separate"/>
              </w:r>
              <w:r w:rsidRPr="005569CB">
                <w:rPr>
                  <w:rStyle w:val="Hipervnculo"/>
                  <w:rFonts w:ascii="Times New Roman" w:hAnsi="Times New Roman" w:cs="Times New Roman"/>
                  <w:sz w:val="24"/>
                  <w:szCs w:val="24"/>
                </w:rPr>
                <w:t>https://www.youtube.com/watch?v=VvqL8BFAD3c</w:t>
              </w:r>
              <w:r>
                <w:rPr>
                  <w:rStyle w:val="Hipervnculo"/>
                  <w:rFonts w:ascii="Times New Roman" w:hAnsi="Times New Roman" w:cs="Times New Roman"/>
                </w:rPr>
                <w:fldChar w:fldCharType="end"/>
              </w:r>
            </w:ins>
          </w:p>
          <w:p w14:paraId="6CFA910C" w14:textId="77777777" w:rsidR="002B1C18" w:rsidRDefault="002B1C18" w:rsidP="009C5C6D"/>
        </w:tc>
      </w:tr>
      <w:tr w:rsidR="001E5D90" w:rsidRPr="00352373" w14:paraId="2915FA47" w14:textId="77777777" w:rsidTr="00C376C3">
        <w:tc>
          <w:tcPr>
            <w:tcW w:w="988" w:type="dxa"/>
          </w:tcPr>
          <w:p w14:paraId="0CEA08A3" w14:textId="601F3885" w:rsidR="001E5D90" w:rsidRPr="00352373" w:rsidRDefault="001E5D90" w:rsidP="004B363B">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Web 0</w:t>
            </w:r>
            <w:ins w:id="184" w:author="Luis Felipe Pertuz Urrego" w:date="2015-03-01T21:21:00Z">
              <w:r w:rsidR="002B1C18">
                <w:rPr>
                  <w:rFonts w:ascii="Times New Roman" w:hAnsi="Times New Roman" w:cs="Times New Roman"/>
                  <w:b/>
                  <w:color w:val="000000"/>
                  <w:sz w:val="24"/>
                  <w:szCs w:val="24"/>
                </w:rPr>
                <w:t>4</w:t>
              </w:r>
            </w:ins>
            <w:del w:id="185" w:author="Luis Felipe Pertuz Urrego" w:date="2015-03-01T21:21:00Z">
              <w:r w:rsidRPr="00352373" w:rsidDel="002B1C18">
                <w:rPr>
                  <w:rFonts w:ascii="Times New Roman" w:hAnsi="Times New Roman" w:cs="Times New Roman"/>
                  <w:b/>
                  <w:color w:val="000000"/>
                  <w:sz w:val="24"/>
                  <w:szCs w:val="24"/>
                </w:rPr>
                <w:delText>3</w:delText>
              </w:r>
            </w:del>
          </w:p>
        </w:tc>
        <w:tc>
          <w:tcPr>
            <w:tcW w:w="2126" w:type="dxa"/>
          </w:tcPr>
          <w:p w14:paraId="0959FA02" w14:textId="77777777" w:rsidR="001E5D90" w:rsidRPr="00352373" w:rsidRDefault="00C376C3" w:rsidP="00F35117">
            <w:pPr>
              <w:rPr>
                <w:rFonts w:ascii="Times New Roman" w:hAnsi="Times New Roman" w:cs="Times New Roman"/>
                <w:sz w:val="24"/>
                <w:szCs w:val="24"/>
              </w:rPr>
            </w:pPr>
            <w:r w:rsidRPr="00352373">
              <w:rPr>
                <w:rFonts w:ascii="Times New Roman" w:hAnsi="Times New Roman" w:cs="Times New Roman"/>
                <w:sz w:val="24"/>
                <w:szCs w:val="24"/>
              </w:rPr>
              <w:t xml:space="preserve">Crea cuentos con las herramientas que te brinda esta página. </w:t>
            </w:r>
          </w:p>
        </w:tc>
        <w:tc>
          <w:tcPr>
            <w:tcW w:w="6804" w:type="dxa"/>
          </w:tcPr>
          <w:p w14:paraId="5BD8D952" w14:textId="772A00CF" w:rsidR="001E5D90" w:rsidRPr="00352373" w:rsidRDefault="005D08EA" w:rsidP="004B363B">
            <w:pPr>
              <w:rPr>
                <w:rFonts w:ascii="Times New Roman" w:hAnsi="Times New Roman" w:cs="Times New Roman"/>
                <w:sz w:val="24"/>
                <w:szCs w:val="24"/>
              </w:rPr>
            </w:pPr>
            <w:hyperlink r:id="rId14" w:history="1">
              <w:r w:rsidR="005569CB" w:rsidRPr="005569CB">
                <w:rPr>
                  <w:rStyle w:val="Hipervnculo"/>
                  <w:rFonts w:ascii="Times New Roman" w:hAnsi="Times New Roman" w:cs="Times New Roman"/>
                  <w:sz w:val="24"/>
                  <w:szCs w:val="24"/>
                </w:rPr>
                <w:t>http://apliense.xtec.cat/petites_histories/?lang=es</w:t>
              </w:r>
            </w:hyperlink>
          </w:p>
        </w:tc>
      </w:tr>
    </w:tbl>
    <w:p w14:paraId="4B2F4751" w14:textId="77777777" w:rsidR="001E5D90" w:rsidRPr="00352373" w:rsidRDefault="001E5D90" w:rsidP="001E5D90">
      <w:pPr>
        <w:rPr>
          <w:rFonts w:ascii="Times New Roman" w:hAnsi="Times New Roman" w:cs="Times New Roman"/>
          <w:b/>
        </w:rPr>
      </w:pPr>
    </w:p>
    <w:p w14:paraId="6FCFB9E0" w14:textId="77777777" w:rsidR="001E5D90" w:rsidRPr="00352373" w:rsidRDefault="001E5D90" w:rsidP="001E5D90">
      <w:pPr>
        <w:rPr>
          <w:rFonts w:ascii="Times New Roman" w:hAnsi="Times New Roman" w:cs="Times New Roman"/>
          <w:b/>
        </w:rPr>
      </w:pPr>
    </w:p>
    <w:p w14:paraId="0F1AC335" w14:textId="77777777" w:rsidR="00E94116" w:rsidRPr="00352373" w:rsidRDefault="00E94116">
      <w:pPr>
        <w:rPr>
          <w:rFonts w:ascii="Times New Roman" w:eastAsia="Batang" w:hAnsi="Times New Roman" w:cs="Times New Roman"/>
        </w:rPr>
      </w:pPr>
    </w:p>
    <w:sectPr w:rsidR="00E94116" w:rsidRPr="00352373" w:rsidSect="0058074D">
      <w:headerReference w:type="default" r:id="rId15"/>
      <w:pgSz w:w="11900" w:h="16840"/>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A67F7" w14:textId="77777777" w:rsidR="00FA33EC" w:rsidRDefault="00FA33EC" w:rsidP="003943A0">
      <w:r>
        <w:separator/>
      </w:r>
    </w:p>
  </w:endnote>
  <w:endnote w:type="continuationSeparator" w:id="0">
    <w:p w14:paraId="1CD23E51" w14:textId="77777777" w:rsidR="00FA33EC" w:rsidRDefault="00FA33EC" w:rsidP="0039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F9369" w14:textId="77777777" w:rsidR="00FA33EC" w:rsidRDefault="00FA33EC" w:rsidP="003943A0">
      <w:r>
        <w:separator/>
      </w:r>
    </w:p>
  </w:footnote>
  <w:footnote w:type="continuationSeparator" w:id="0">
    <w:p w14:paraId="70F57725" w14:textId="77777777" w:rsidR="00FA33EC" w:rsidRDefault="00FA33EC" w:rsidP="003943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EE504" w14:textId="206685FB" w:rsidR="00FA33EC" w:rsidRPr="00273F97" w:rsidRDefault="00FA33EC">
    <w:pPr>
      <w:pStyle w:val="Encabezado"/>
      <w:rPr>
        <w:rFonts w:ascii="Times New Roman" w:hAnsi="Times New Roman" w:cs="Times New Roman"/>
      </w:rPr>
    </w:pPr>
    <w:r w:rsidRPr="00273F97">
      <w:rPr>
        <w:rFonts w:ascii="Times New Roman" w:eastAsia="Batang" w:hAnsi="Times New Roman" w:cs="Times New Roman"/>
        <w:highlight w:val="yellow"/>
      </w:rPr>
      <w:t>[</w:t>
    </w:r>
    <w:r>
      <w:rPr>
        <w:rFonts w:ascii="Times New Roman" w:eastAsia="Batang" w:hAnsi="Times New Roman" w:cs="Times New Roman"/>
        <w:color w:val="333333"/>
        <w:highlight w:val="yellow"/>
        <w:lang w:val="es-ES"/>
      </w:rPr>
      <w:t>LE_0</w:t>
    </w:r>
    <w:r w:rsidRPr="00273F97">
      <w:rPr>
        <w:rFonts w:ascii="Times New Roman" w:eastAsia="Batang" w:hAnsi="Times New Roman" w:cs="Times New Roman"/>
        <w:color w:val="333333"/>
        <w:highlight w:val="yellow"/>
        <w:lang w:val="es-ES"/>
      </w:rPr>
      <w:t>5_01_CO</w:t>
    </w:r>
    <w:r w:rsidRPr="00273F97">
      <w:rPr>
        <w:rFonts w:ascii="Times New Roman" w:eastAsia="Batang" w:hAnsi="Times New Roman" w:cs="Times New Roman"/>
        <w:highlight w:val="yellow"/>
        <w:lang w:val="en-US"/>
      </w:rPr>
      <w:t>]</w:t>
    </w:r>
    <w:r w:rsidRPr="00273F97">
      <w:rPr>
        <w:rFonts w:ascii="Times New Roman" w:eastAsia="Batang" w:hAnsi="Times New Roman" w:cs="Times New Roman"/>
        <w:lang w:val="en-US"/>
      </w:rPr>
      <w:t xml:space="preserve"> </w:t>
    </w:r>
    <w:r w:rsidRPr="00273F97">
      <w:rPr>
        <w:rFonts w:ascii="Times New Roman" w:eastAsia="Batang" w:hAnsi="Times New Roman" w:cs="Times New Roman"/>
      </w:rPr>
      <w:t>Guion</w:t>
    </w:r>
    <w:r w:rsidRPr="00273F97">
      <w:rPr>
        <w:rFonts w:ascii="Times New Roman" w:eastAsia="Batang" w:hAnsi="Times New Roman" w:cs="Times New Roman"/>
        <w:lang w:val="en-US"/>
      </w:rPr>
      <w:t xml:space="preserve"> 1. </w:t>
    </w:r>
    <w:r w:rsidRPr="00273F97">
      <w:rPr>
        <w:rFonts w:ascii="Times New Roman" w:eastAsia="Batang" w:hAnsi="Times New Roman" w:cs="Times New Roman"/>
        <w:b/>
      </w:rPr>
      <w:t>El relato literario: el cuento y la novela</w:t>
    </w:r>
    <w:r w:rsidRPr="00273F97">
      <w:rPr>
        <w:rFonts w:ascii="Times New Roman" w:eastAsia="Batang" w:hAnsi="Times New Roman" w:cs="Times New Roman"/>
        <w:color w:val="333333"/>
      </w:rPr>
      <w:br/>
    </w:r>
  </w:p>
  <w:p w14:paraId="7EF4971A" w14:textId="77777777" w:rsidR="00FA33EC" w:rsidRDefault="00FA33EC">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4AA1"/>
    <w:multiLevelType w:val="multilevel"/>
    <w:tmpl w:val="A54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CE2206"/>
    <w:multiLevelType w:val="hybridMultilevel"/>
    <w:tmpl w:val="02A85E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1E70C75"/>
    <w:multiLevelType w:val="multilevel"/>
    <w:tmpl w:val="268C4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85BFD"/>
    <w:multiLevelType w:val="hybridMultilevel"/>
    <w:tmpl w:val="A3BE3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131D05"/>
    <w:multiLevelType w:val="multilevel"/>
    <w:tmpl w:val="211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8C4306"/>
    <w:multiLevelType w:val="hybridMultilevel"/>
    <w:tmpl w:val="DD70C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EC379D"/>
    <w:multiLevelType w:val="multilevel"/>
    <w:tmpl w:val="69A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3671D4"/>
    <w:multiLevelType w:val="multilevel"/>
    <w:tmpl w:val="3596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68269C"/>
    <w:multiLevelType w:val="hybridMultilevel"/>
    <w:tmpl w:val="52EA3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876509A"/>
    <w:multiLevelType w:val="hybridMultilevel"/>
    <w:tmpl w:val="E50E00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CE42631"/>
    <w:multiLevelType w:val="hybridMultilevel"/>
    <w:tmpl w:val="C3A05A04"/>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E5A4AD1"/>
    <w:multiLevelType w:val="hybridMultilevel"/>
    <w:tmpl w:val="F912B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31A2BB9"/>
    <w:multiLevelType w:val="multilevel"/>
    <w:tmpl w:val="416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C74A19"/>
    <w:multiLevelType w:val="multilevel"/>
    <w:tmpl w:val="E07EE1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D3022C"/>
    <w:multiLevelType w:val="multilevel"/>
    <w:tmpl w:val="229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F13140"/>
    <w:multiLevelType w:val="hybridMultilevel"/>
    <w:tmpl w:val="2F28A1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76BE370F"/>
    <w:multiLevelType w:val="multilevel"/>
    <w:tmpl w:val="134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D51A41"/>
    <w:multiLevelType w:val="multilevel"/>
    <w:tmpl w:val="E5A0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4"/>
  </w:num>
  <w:num w:numId="4">
    <w:abstractNumId w:val="7"/>
  </w:num>
  <w:num w:numId="5">
    <w:abstractNumId w:val="4"/>
  </w:num>
  <w:num w:numId="6">
    <w:abstractNumId w:val="16"/>
  </w:num>
  <w:num w:numId="7">
    <w:abstractNumId w:val="12"/>
  </w:num>
  <w:num w:numId="8">
    <w:abstractNumId w:val="2"/>
  </w:num>
  <w:num w:numId="9">
    <w:abstractNumId w:val="10"/>
  </w:num>
  <w:num w:numId="10">
    <w:abstractNumId w:val="3"/>
  </w:num>
  <w:num w:numId="11">
    <w:abstractNumId w:val="11"/>
  </w:num>
  <w:num w:numId="12">
    <w:abstractNumId w:val="8"/>
  </w:num>
  <w:num w:numId="13">
    <w:abstractNumId w:val="9"/>
  </w:num>
  <w:num w:numId="14">
    <w:abstractNumId w:val="13"/>
  </w:num>
  <w:num w:numId="15">
    <w:abstractNumId w:val="13"/>
    <w:lvlOverride w:ilvl="0">
      <w:lvl w:ilvl="0">
        <w:numFmt w:val="decimal"/>
        <w:lvlText w:val=""/>
        <w:lvlJc w:val="left"/>
      </w:lvl>
    </w:lvlOverride>
    <w:lvlOverride w:ilvl="1">
      <w:lvl w:ilvl="1">
        <w:numFmt w:val="upperLetter"/>
        <w:lvlText w:val="%2."/>
        <w:lvlJc w:val="left"/>
      </w:lvl>
    </w:lvlOverride>
  </w:num>
  <w:num w:numId="16">
    <w:abstractNumId w:val="17"/>
  </w:num>
  <w:num w:numId="17">
    <w:abstractNumId w:val="5"/>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revisionView w:markup="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19"/>
    <w:rsid w:val="00003BA0"/>
    <w:rsid w:val="00010764"/>
    <w:rsid w:val="00014016"/>
    <w:rsid w:val="000169FA"/>
    <w:rsid w:val="00042EFC"/>
    <w:rsid w:val="00045B4C"/>
    <w:rsid w:val="00086FF5"/>
    <w:rsid w:val="00092CB6"/>
    <w:rsid w:val="000A02CB"/>
    <w:rsid w:val="000A2187"/>
    <w:rsid w:val="000F05C2"/>
    <w:rsid w:val="000F3093"/>
    <w:rsid w:val="00105B7E"/>
    <w:rsid w:val="001115C5"/>
    <w:rsid w:val="00111685"/>
    <w:rsid w:val="001325F0"/>
    <w:rsid w:val="00136350"/>
    <w:rsid w:val="00136AD2"/>
    <w:rsid w:val="00150A7E"/>
    <w:rsid w:val="00194BED"/>
    <w:rsid w:val="001B321F"/>
    <w:rsid w:val="001B7C26"/>
    <w:rsid w:val="001B7EFD"/>
    <w:rsid w:val="001E5D90"/>
    <w:rsid w:val="001F033F"/>
    <w:rsid w:val="001F2938"/>
    <w:rsid w:val="001F5276"/>
    <w:rsid w:val="00201FB5"/>
    <w:rsid w:val="0023389B"/>
    <w:rsid w:val="00242F7F"/>
    <w:rsid w:val="002612C3"/>
    <w:rsid w:val="00273F97"/>
    <w:rsid w:val="0027532D"/>
    <w:rsid w:val="00276811"/>
    <w:rsid w:val="00280120"/>
    <w:rsid w:val="00291931"/>
    <w:rsid w:val="002A6A4B"/>
    <w:rsid w:val="002B1C18"/>
    <w:rsid w:val="002B34BF"/>
    <w:rsid w:val="002E04EB"/>
    <w:rsid w:val="002F0135"/>
    <w:rsid w:val="002F69FF"/>
    <w:rsid w:val="0030162D"/>
    <w:rsid w:val="0031707D"/>
    <w:rsid w:val="00333F3C"/>
    <w:rsid w:val="00346600"/>
    <w:rsid w:val="00346DE9"/>
    <w:rsid w:val="00352373"/>
    <w:rsid w:val="00357BC6"/>
    <w:rsid w:val="003919E3"/>
    <w:rsid w:val="00393BF0"/>
    <w:rsid w:val="003943A0"/>
    <w:rsid w:val="00395813"/>
    <w:rsid w:val="003A2710"/>
    <w:rsid w:val="003A5AFF"/>
    <w:rsid w:val="003C0332"/>
    <w:rsid w:val="003C10B2"/>
    <w:rsid w:val="003D3DC8"/>
    <w:rsid w:val="003E16F9"/>
    <w:rsid w:val="003E23D1"/>
    <w:rsid w:val="003F1783"/>
    <w:rsid w:val="003F1F07"/>
    <w:rsid w:val="003F3F52"/>
    <w:rsid w:val="003F7492"/>
    <w:rsid w:val="003F7F19"/>
    <w:rsid w:val="00402458"/>
    <w:rsid w:val="00421947"/>
    <w:rsid w:val="00423A9D"/>
    <w:rsid w:val="00425987"/>
    <w:rsid w:val="00444B85"/>
    <w:rsid w:val="00490B5B"/>
    <w:rsid w:val="004A00B3"/>
    <w:rsid w:val="004B037E"/>
    <w:rsid w:val="004B2B30"/>
    <w:rsid w:val="004B363B"/>
    <w:rsid w:val="004B4BB4"/>
    <w:rsid w:val="004B702A"/>
    <w:rsid w:val="004C137C"/>
    <w:rsid w:val="004D28B1"/>
    <w:rsid w:val="004E0D97"/>
    <w:rsid w:val="004F0895"/>
    <w:rsid w:val="00502C72"/>
    <w:rsid w:val="005225DA"/>
    <w:rsid w:val="00532E91"/>
    <w:rsid w:val="0055127A"/>
    <w:rsid w:val="0055466C"/>
    <w:rsid w:val="005569CB"/>
    <w:rsid w:val="0058074D"/>
    <w:rsid w:val="005859FA"/>
    <w:rsid w:val="00585B7D"/>
    <w:rsid w:val="005A509E"/>
    <w:rsid w:val="005B2A7A"/>
    <w:rsid w:val="005B7C71"/>
    <w:rsid w:val="005C0248"/>
    <w:rsid w:val="005C76C6"/>
    <w:rsid w:val="005C7F50"/>
    <w:rsid w:val="005D08EA"/>
    <w:rsid w:val="005E22BD"/>
    <w:rsid w:val="005E3442"/>
    <w:rsid w:val="006048C3"/>
    <w:rsid w:val="00607340"/>
    <w:rsid w:val="00627FD4"/>
    <w:rsid w:val="00634243"/>
    <w:rsid w:val="0064781F"/>
    <w:rsid w:val="00651CC1"/>
    <w:rsid w:val="006730DA"/>
    <w:rsid w:val="006751C7"/>
    <w:rsid w:val="00676BDF"/>
    <w:rsid w:val="00691378"/>
    <w:rsid w:val="0069518F"/>
    <w:rsid w:val="006A1217"/>
    <w:rsid w:val="006B6822"/>
    <w:rsid w:val="006C229F"/>
    <w:rsid w:val="006D4459"/>
    <w:rsid w:val="006D5E8E"/>
    <w:rsid w:val="006E5683"/>
    <w:rsid w:val="006F015D"/>
    <w:rsid w:val="006F2213"/>
    <w:rsid w:val="0070098A"/>
    <w:rsid w:val="00704F9F"/>
    <w:rsid w:val="007278EC"/>
    <w:rsid w:val="007445BA"/>
    <w:rsid w:val="00746949"/>
    <w:rsid w:val="00755AC0"/>
    <w:rsid w:val="00756F50"/>
    <w:rsid w:val="00772C39"/>
    <w:rsid w:val="00775FE6"/>
    <w:rsid w:val="00776433"/>
    <w:rsid w:val="00781DC2"/>
    <w:rsid w:val="00787B2B"/>
    <w:rsid w:val="00795A1E"/>
    <w:rsid w:val="007B0665"/>
    <w:rsid w:val="007B1513"/>
    <w:rsid w:val="007B6D6C"/>
    <w:rsid w:val="007E1598"/>
    <w:rsid w:val="007F5209"/>
    <w:rsid w:val="007F6C74"/>
    <w:rsid w:val="008013B3"/>
    <w:rsid w:val="0080444A"/>
    <w:rsid w:val="008044D5"/>
    <w:rsid w:val="00853D9A"/>
    <w:rsid w:val="00865D6D"/>
    <w:rsid w:val="00872FF2"/>
    <w:rsid w:val="008732B6"/>
    <w:rsid w:val="00873F4E"/>
    <w:rsid w:val="0088084F"/>
    <w:rsid w:val="008830FA"/>
    <w:rsid w:val="008834EB"/>
    <w:rsid w:val="00884DD7"/>
    <w:rsid w:val="008938BF"/>
    <w:rsid w:val="0089657C"/>
    <w:rsid w:val="008D0215"/>
    <w:rsid w:val="008D1664"/>
    <w:rsid w:val="008D2B99"/>
    <w:rsid w:val="008E0C48"/>
    <w:rsid w:val="008F2250"/>
    <w:rsid w:val="0090632E"/>
    <w:rsid w:val="0091119B"/>
    <w:rsid w:val="009139C4"/>
    <w:rsid w:val="00925A5B"/>
    <w:rsid w:val="0093153F"/>
    <w:rsid w:val="00931DCC"/>
    <w:rsid w:val="009423D3"/>
    <w:rsid w:val="009469E4"/>
    <w:rsid w:val="009558DE"/>
    <w:rsid w:val="0095762B"/>
    <w:rsid w:val="00962D39"/>
    <w:rsid w:val="009657AB"/>
    <w:rsid w:val="009806C2"/>
    <w:rsid w:val="0098333B"/>
    <w:rsid w:val="009A70B6"/>
    <w:rsid w:val="009C5C6D"/>
    <w:rsid w:val="009D2486"/>
    <w:rsid w:val="009D4890"/>
    <w:rsid w:val="009E1A15"/>
    <w:rsid w:val="00A104C8"/>
    <w:rsid w:val="00A22FC6"/>
    <w:rsid w:val="00A264F6"/>
    <w:rsid w:val="00A356D9"/>
    <w:rsid w:val="00A5693B"/>
    <w:rsid w:val="00A6582D"/>
    <w:rsid w:val="00A824CC"/>
    <w:rsid w:val="00A86E54"/>
    <w:rsid w:val="00A86FE9"/>
    <w:rsid w:val="00A954A3"/>
    <w:rsid w:val="00AE3202"/>
    <w:rsid w:val="00AF1AC4"/>
    <w:rsid w:val="00AF55D5"/>
    <w:rsid w:val="00AF7783"/>
    <w:rsid w:val="00B03AE8"/>
    <w:rsid w:val="00B3682A"/>
    <w:rsid w:val="00B52F72"/>
    <w:rsid w:val="00B53450"/>
    <w:rsid w:val="00B60047"/>
    <w:rsid w:val="00B616E5"/>
    <w:rsid w:val="00B676F2"/>
    <w:rsid w:val="00B91932"/>
    <w:rsid w:val="00BB2166"/>
    <w:rsid w:val="00BD364D"/>
    <w:rsid w:val="00BE2D42"/>
    <w:rsid w:val="00BE78D4"/>
    <w:rsid w:val="00BF1A59"/>
    <w:rsid w:val="00BF7F21"/>
    <w:rsid w:val="00C121CD"/>
    <w:rsid w:val="00C338B7"/>
    <w:rsid w:val="00C33DC0"/>
    <w:rsid w:val="00C36868"/>
    <w:rsid w:val="00C3739D"/>
    <w:rsid w:val="00C376C3"/>
    <w:rsid w:val="00C64129"/>
    <w:rsid w:val="00C830C5"/>
    <w:rsid w:val="00C8431A"/>
    <w:rsid w:val="00C84EDF"/>
    <w:rsid w:val="00CA308B"/>
    <w:rsid w:val="00CA315B"/>
    <w:rsid w:val="00CA78DA"/>
    <w:rsid w:val="00CB5F34"/>
    <w:rsid w:val="00CC0087"/>
    <w:rsid w:val="00CC7D91"/>
    <w:rsid w:val="00CD23E0"/>
    <w:rsid w:val="00CD56B4"/>
    <w:rsid w:val="00D0022F"/>
    <w:rsid w:val="00D102CB"/>
    <w:rsid w:val="00D10B51"/>
    <w:rsid w:val="00D1194C"/>
    <w:rsid w:val="00D51367"/>
    <w:rsid w:val="00D5628A"/>
    <w:rsid w:val="00D56F96"/>
    <w:rsid w:val="00D604D5"/>
    <w:rsid w:val="00D80699"/>
    <w:rsid w:val="00D820BE"/>
    <w:rsid w:val="00D92E02"/>
    <w:rsid w:val="00DA35DB"/>
    <w:rsid w:val="00DB6ED4"/>
    <w:rsid w:val="00DC4679"/>
    <w:rsid w:val="00DE255C"/>
    <w:rsid w:val="00E15EA0"/>
    <w:rsid w:val="00E22DE9"/>
    <w:rsid w:val="00E271CC"/>
    <w:rsid w:val="00E34694"/>
    <w:rsid w:val="00E47EC3"/>
    <w:rsid w:val="00E51041"/>
    <w:rsid w:val="00E6057C"/>
    <w:rsid w:val="00E65E15"/>
    <w:rsid w:val="00E77F18"/>
    <w:rsid w:val="00E83C7B"/>
    <w:rsid w:val="00E852CD"/>
    <w:rsid w:val="00E94116"/>
    <w:rsid w:val="00EA3C69"/>
    <w:rsid w:val="00EB5A70"/>
    <w:rsid w:val="00EC6478"/>
    <w:rsid w:val="00EC7E30"/>
    <w:rsid w:val="00EF6786"/>
    <w:rsid w:val="00EF736A"/>
    <w:rsid w:val="00F0113A"/>
    <w:rsid w:val="00F06F42"/>
    <w:rsid w:val="00F331A2"/>
    <w:rsid w:val="00F35117"/>
    <w:rsid w:val="00F8092B"/>
    <w:rsid w:val="00F87030"/>
    <w:rsid w:val="00FA33EC"/>
    <w:rsid w:val="00FE0A9B"/>
    <w:rsid w:val="00FF472C"/>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1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832">
      <w:bodyDiv w:val="1"/>
      <w:marLeft w:val="0"/>
      <w:marRight w:val="0"/>
      <w:marTop w:val="0"/>
      <w:marBottom w:val="0"/>
      <w:divBdr>
        <w:top w:val="none" w:sz="0" w:space="0" w:color="auto"/>
        <w:left w:val="none" w:sz="0" w:space="0" w:color="auto"/>
        <w:bottom w:val="none" w:sz="0" w:space="0" w:color="auto"/>
        <w:right w:val="none" w:sz="0" w:space="0" w:color="auto"/>
      </w:divBdr>
    </w:div>
    <w:div w:id="47579398">
      <w:bodyDiv w:val="1"/>
      <w:marLeft w:val="0"/>
      <w:marRight w:val="0"/>
      <w:marTop w:val="0"/>
      <w:marBottom w:val="0"/>
      <w:divBdr>
        <w:top w:val="none" w:sz="0" w:space="0" w:color="auto"/>
        <w:left w:val="none" w:sz="0" w:space="0" w:color="auto"/>
        <w:bottom w:val="none" w:sz="0" w:space="0" w:color="auto"/>
        <w:right w:val="none" w:sz="0" w:space="0" w:color="auto"/>
      </w:divBdr>
    </w:div>
    <w:div w:id="127432977">
      <w:bodyDiv w:val="1"/>
      <w:marLeft w:val="0"/>
      <w:marRight w:val="0"/>
      <w:marTop w:val="0"/>
      <w:marBottom w:val="0"/>
      <w:divBdr>
        <w:top w:val="none" w:sz="0" w:space="0" w:color="auto"/>
        <w:left w:val="none" w:sz="0" w:space="0" w:color="auto"/>
        <w:bottom w:val="none" w:sz="0" w:space="0" w:color="auto"/>
        <w:right w:val="none" w:sz="0" w:space="0" w:color="auto"/>
      </w:divBdr>
    </w:div>
    <w:div w:id="212430698">
      <w:bodyDiv w:val="1"/>
      <w:marLeft w:val="0"/>
      <w:marRight w:val="0"/>
      <w:marTop w:val="0"/>
      <w:marBottom w:val="0"/>
      <w:divBdr>
        <w:top w:val="none" w:sz="0" w:space="0" w:color="auto"/>
        <w:left w:val="none" w:sz="0" w:space="0" w:color="auto"/>
        <w:bottom w:val="none" w:sz="0" w:space="0" w:color="auto"/>
        <w:right w:val="none" w:sz="0" w:space="0" w:color="auto"/>
      </w:divBdr>
    </w:div>
    <w:div w:id="214126132">
      <w:bodyDiv w:val="1"/>
      <w:marLeft w:val="0"/>
      <w:marRight w:val="0"/>
      <w:marTop w:val="0"/>
      <w:marBottom w:val="0"/>
      <w:divBdr>
        <w:top w:val="none" w:sz="0" w:space="0" w:color="auto"/>
        <w:left w:val="none" w:sz="0" w:space="0" w:color="auto"/>
        <w:bottom w:val="none" w:sz="0" w:space="0" w:color="auto"/>
        <w:right w:val="none" w:sz="0" w:space="0" w:color="auto"/>
      </w:divBdr>
    </w:div>
    <w:div w:id="224997835">
      <w:bodyDiv w:val="1"/>
      <w:marLeft w:val="0"/>
      <w:marRight w:val="0"/>
      <w:marTop w:val="0"/>
      <w:marBottom w:val="0"/>
      <w:divBdr>
        <w:top w:val="none" w:sz="0" w:space="0" w:color="auto"/>
        <w:left w:val="none" w:sz="0" w:space="0" w:color="auto"/>
        <w:bottom w:val="none" w:sz="0" w:space="0" w:color="auto"/>
        <w:right w:val="none" w:sz="0" w:space="0" w:color="auto"/>
      </w:divBdr>
    </w:div>
    <w:div w:id="230821628">
      <w:bodyDiv w:val="1"/>
      <w:marLeft w:val="0"/>
      <w:marRight w:val="0"/>
      <w:marTop w:val="0"/>
      <w:marBottom w:val="0"/>
      <w:divBdr>
        <w:top w:val="none" w:sz="0" w:space="0" w:color="auto"/>
        <w:left w:val="none" w:sz="0" w:space="0" w:color="auto"/>
        <w:bottom w:val="none" w:sz="0" w:space="0" w:color="auto"/>
        <w:right w:val="none" w:sz="0" w:space="0" w:color="auto"/>
      </w:divBdr>
    </w:div>
    <w:div w:id="323051024">
      <w:bodyDiv w:val="1"/>
      <w:marLeft w:val="0"/>
      <w:marRight w:val="0"/>
      <w:marTop w:val="0"/>
      <w:marBottom w:val="0"/>
      <w:divBdr>
        <w:top w:val="none" w:sz="0" w:space="0" w:color="auto"/>
        <w:left w:val="none" w:sz="0" w:space="0" w:color="auto"/>
        <w:bottom w:val="none" w:sz="0" w:space="0" w:color="auto"/>
        <w:right w:val="none" w:sz="0" w:space="0" w:color="auto"/>
      </w:divBdr>
    </w:div>
    <w:div w:id="382800615">
      <w:bodyDiv w:val="1"/>
      <w:marLeft w:val="0"/>
      <w:marRight w:val="0"/>
      <w:marTop w:val="0"/>
      <w:marBottom w:val="0"/>
      <w:divBdr>
        <w:top w:val="none" w:sz="0" w:space="0" w:color="auto"/>
        <w:left w:val="none" w:sz="0" w:space="0" w:color="auto"/>
        <w:bottom w:val="none" w:sz="0" w:space="0" w:color="auto"/>
        <w:right w:val="none" w:sz="0" w:space="0" w:color="auto"/>
      </w:divBdr>
    </w:div>
    <w:div w:id="538082852">
      <w:bodyDiv w:val="1"/>
      <w:marLeft w:val="0"/>
      <w:marRight w:val="0"/>
      <w:marTop w:val="0"/>
      <w:marBottom w:val="0"/>
      <w:divBdr>
        <w:top w:val="none" w:sz="0" w:space="0" w:color="auto"/>
        <w:left w:val="none" w:sz="0" w:space="0" w:color="auto"/>
        <w:bottom w:val="none" w:sz="0" w:space="0" w:color="auto"/>
        <w:right w:val="none" w:sz="0" w:space="0" w:color="auto"/>
      </w:divBdr>
    </w:div>
    <w:div w:id="545263087">
      <w:bodyDiv w:val="1"/>
      <w:marLeft w:val="0"/>
      <w:marRight w:val="0"/>
      <w:marTop w:val="0"/>
      <w:marBottom w:val="0"/>
      <w:divBdr>
        <w:top w:val="none" w:sz="0" w:space="0" w:color="auto"/>
        <w:left w:val="none" w:sz="0" w:space="0" w:color="auto"/>
        <w:bottom w:val="none" w:sz="0" w:space="0" w:color="auto"/>
        <w:right w:val="none" w:sz="0" w:space="0" w:color="auto"/>
      </w:divBdr>
      <w:divsChild>
        <w:div w:id="1332104088">
          <w:marLeft w:val="0"/>
          <w:marRight w:val="0"/>
          <w:marTop w:val="0"/>
          <w:marBottom w:val="15"/>
          <w:divBdr>
            <w:top w:val="none" w:sz="0" w:space="0" w:color="auto"/>
            <w:left w:val="none" w:sz="0" w:space="0" w:color="auto"/>
            <w:bottom w:val="none" w:sz="0" w:space="0" w:color="auto"/>
            <w:right w:val="none" w:sz="0" w:space="0" w:color="auto"/>
          </w:divBdr>
        </w:div>
      </w:divsChild>
    </w:div>
    <w:div w:id="564608826">
      <w:bodyDiv w:val="1"/>
      <w:marLeft w:val="0"/>
      <w:marRight w:val="0"/>
      <w:marTop w:val="0"/>
      <w:marBottom w:val="0"/>
      <w:divBdr>
        <w:top w:val="none" w:sz="0" w:space="0" w:color="auto"/>
        <w:left w:val="none" w:sz="0" w:space="0" w:color="auto"/>
        <w:bottom w:val="none" w:sz="0" w:space="0" w:color="auto"/>
        <w:right w:val="none" w:sz="0" w:space="0" w:color="auto"/>
      </w:divBdr>
    </w:div>
    <w:div w:id="711614943">
      <w:bodyDiv w:val="1"/>
      <w:marLeft w:val="0"/>
      <w:marRight w:val="0"/>
      <w:marTop w:val="0"/>
      <w:marBottom w:val="0"/>
      <w:divBdr>
        <w:top w:val="none" w:sz="0" w:space="0" w:color="auto"/>
        <w:left w:val="none" w:sz="0" w:space="0" w:color="auto"/>
        <w:bottom w:val="none" w:sz="0" w:space="0" w:color="auto"/>
        <w:right w:val="none" w:sz="0" w:space="0" w:color="auto"/>
      </w:divBdr>
    </w:div>
    <w:div w:id="765661648">
      <w:bodyDiv w:val="1"/>
      <w:marLeft w:val="0"/>
      <w:marRight w:val="0"/>
      <w:marTop w:val="0"/>
      <w:marBottom w:val="0"/>
      <w:divBdr>
        <w:top w:val="none" w:sz="0" w:space="0" w:color="auto"/>
        <w:left w:val="none" w:sz="0" w:space="0" w:color="auto"/>
        <w:bottom w:val="none" w:sz="0" w:space="0" w:color="auto"/>
        <w:right w:val="none" w:sz="0" w:space="0" w:color="auto"/>
      </w:divBdr>
    </w:div>
    <w:div w:id="798718009">
      <w:bodyDiv w:val="1"/>
      <w:marLeft w:val="0"/>
      <w:marRight w:val="0"/>
      <w:marTop w:val="0"/>
      <w:marBottom w:val="0"/>
      <w:divBdr>
        <w:top w:val="none" w:sz="0" w:space="0" w:color="auto"/>
        <w:left w:val="none" w:sz="0" w:space="0" w:color="auto"/>
        <w:bottom w:val="none" w:sz="0" w:space="0" w:color="auto"/>
        <w:right w:val="none" w:sz="0" w:space="0" w:color="auto"/>
      </w:divBdr>
    </w:div>
    <w:div w:id="823936917">
      <w:bodyDiv w:val="1"/>
      <w:marLeft w:val="0"/>
      <w:marRight w:val="0"/>
      <w:marTop w:val="0"/>
      <w:marBottom w:val="0"/>
      <w:divBdr>
        <w:top w:val="none" w:sz="0" w:space="0" w:color="auto"/>
        <w:left w:val="none" w:sz="0" w:space="0" w:color="auto"/>
        <w:bottom w:val="none" w:sz="0" w:space="0" w:color="auto"/>
        <w:right w:val="none" w:sz="0" w:space="0" w:color="auto"/>
      </w:divBdr>
    </w:div>
    <w:div w:id="826626507">
      <w:bodyDiv w:val="1"/>
      <w:marLeft w:val="0"/>
      <w:marRight w:val="0"/>
      <w:marTop w:val="0"/>
      <w:marBottom w:val="0"/>
      <w:divBdr>
        <w:top w:val="none" w:sz="0" w:space="0" w:color="auto"/>
        <w:left w:val="none" w:sz="0" w:space="0" w:color="auto"/>
        <w:bottom w:val="none" w:sz="0" w:space="0" w:color="auto"/>
        <w:right w:val="none" w:sz="0" w:space="0" w:color="auto"/>
      </w:divBdr>
    </w:div>
    <w:div w:id="951325771">
      <w:bodyDiv w:val="1"/>
      <w:marLeft w:val="0"/>
      <w:marRight w:val="0"/>
      <w:marTop w:val="0"/>
      <w:marBottom w:val="0"/>
      <w:divBdr>
        <w:top w:val="none" w:sz="0" w:space="0" w:color="auto"/>
        <w:left w:val="none" w:sz="0" w:space="0" w:color="auto"/>
        <w:bottom w:val="none" w:sz="0" w:space="0" w:color="auto"/>
        <w:right w:val="none" w:sz="0" w:space="0" w:color="auto"/>
      </w:divBdr>
    </w:div>
    <w:div w:id="1033579688">
      <w:bodyDiv w:val="1"/>
      <w:marLeft w:val="0"/>
      <w:marRight w:val="0"/>
      <w:marTop w:val="0"/>
      <w:marBottom w:val="0"/>
      <w:divBdr>
        <w:top w:val="none" w:sz="0" w:space="0" w:color="auto"/>
        <w:left w:val="none" w:sz="0" w:space="0" w:color="auto"/>
        <w:bottom w:val="none" w:sz="0" w:space="0" w:color="auto"/>
        <w:right w:val="none" w:sz="0" w:space="0" w:color="auto"/>
      </w:divBdr>
    </w:div>
    <w:div w:id="1092505441">
      <w:bodyDiv w:val="1"/>
      <w:marLeft w:val="0"/>
      <w:marRight w:val="0"/>
      <w:marTop w:val="0"/>
      <w:marBottom w:val="0"/>
      <w:divBdr>
        <w:top w:val="none" w:sz="0" w:space="0" w:color="auto"/>
        <w:left w:val="none" w:sz="0" w:space="0" w:color="auto"/>
        <w:bottom w:val="none" w:sz="0" w:space="0" w:color="auto"/>
        <w:right w:val="none" w:sz="0" w:space="0" w:color="auto"/>
      </w:divBdr>
    </w:div>
    <w:div w:id="1098215066">
      <w:bodyDiv w:val="1"/>
      <w:marLeft w:val="0"/>
      <w:marRight w:val="0"/>
      <w:marTop w:val="0"/>
      <w:marBottom w:val="0"/>
      <w:divBdr>
        <w:top w:val="none" w:sz="0" w:space="0" w:color="auto"/>
        <w:left w:val="none" w:sz="0" w:space="0" w:color="auto"/>
        <w:bottom w:val="none" w:sz="0" w:space="0" w:color="auto"/>
        <w:right w:val="none" w:sz="0" w:space="0" w:color="auto"/>
      </w:divBdr>
    </w:div>
    <w:div w:id="1166673281">
      <w:bodyDiv w:val="1"/>
      <w:marLeft w:val="0"/>
      <w:marRight w:val="0"/>
      <w:marTop w:val="0"/>
      <w:marBottom w:val="0"/>
      <w:divBdr>
        <w:top w:val="none" w:sz="0" w:space="0" w:color="auto"/>
        <w:left w:val="none" w:sz="0" w:space="0" w:color="auto"/>
        <w:bottom w:val="none" w:sz="0" w:space="0" w:color="auto"/>
        <w:right w:val="none" w:sz="0" w:space="0" w:color="auto"/>
      </w:divBdr>
    </w:div>
    <w:div w:id="1201547715">
      <w:bodyDiv w:val="1"/>
      <w:marLeft w:val="0"/>
      <w:marRight w:val="0"/>
      <w:marTop w:val="0"/>
      <w:marBottom w:val="0"/>
      <w:divBdr>
        <w:top w:val="none" w:sz="0" w:space="0" w:color="auto"/>
        <w:left w:val="none" w:sz="0" w:space="0" w:color="auto"/>
        <w:bottom w:val="none" w:sz="0" w:space="0" w:color="auto"/>
        <w:right w:val="none" w:sz="0" w:space="0" w:color="auto"/>
      </w:divBdr>
    </w:div>
    <w:div w:id="1217472090">
      <w:bodyDiv w:val="1"/>
      <w:marLeft w:val="0"/>
      <w:marRight w:val="0"/>
      <w:marTop w:val="0"/>
      <w:marBottom w:val="0"/>
      <w:divBdr>
        <w:top w:val="none" w:sz="0" w:space="0" w:color="auto"/>
        <w:left w:val="none" w:sz="0" w:space="0" w:color="auto"/>
        <w:bottom w:val="none" w:sz="0" w:space="0" w:color="auto"/>
        <w:right w:val="none" w:sz="0" w:space="0" w:color="auto"/>
      </w:divBdr>
    </w:div>
    <w:div w:id="1321344981">
      <w:bodyDiv w:val="1"/>
      <w:marLeft w:val="0"/>
      <w:marRight w:val="0"/>
      <w:marTop w:val="0"/>
      <w:marBottom w:val="0"/>
      <w:divBdr>
        <w:top w:val="none" w:sz="0" w:space="0" w:color="auto"/>
        <w:left w:val="none" w:sz="0" w:space="0" w:color="auto"/>
        <w:bottom w:val="none" w:sz="0" w:space="0" w:color="auto"/>
        <w:right w:val="none" w:sz="0" w:space="0" w:color="auto"/>
      </w:divBdr>
    </w:div>
    <w:div w:id="1538160134">
      <w:bodyDiv w:val="1"/>
      <w:marLeft w:val="0"/>
      <w:marRight w:val="0"/>
      <w:marTop w:val="0"/>
      <w:marBottom w:val="0"/>
      <w:divBdr>
        <w:top w:val="none" w:sz="0" w:space="0" w:color="auto"/>
        <w:left w:val="none" w:sz="0" w:space="0" w:color="auto"/>
        <w:bottom w:val="none" w:sz="0" w:space="0" w:color="auto"/>
        <w:right w:val="none" w:sz="0" w:space="0" w:color="auto"/>
      </w:divBdr>
    </w:div>
    <w:div w:id="1592275777">
      <w:bodyDiv w:val="1"/>
      <w:marLeft w:val="0"/>
      <w:marRight w:val="0"/>
      <w:marTop w:val="0"/>
      <w:marBottom w:val="0"/>
      <w:divBdr>
        <w:top w:val="none" w:sz="0" w:space="0" w:color="auto"/>
        <w:left w:val="none" w:sz="0" w:space="0" w:color="auto"/>
        <w:bottom w:val="none" w:sz="0" w:space="0" w:color="auto"/>
        <w:right w:val="none" w:sz="0" w:space="0" w:color="auto"/>
      </w:divBdr>
    </w:div>
    <w:div w:id="1603342726">
      <w:bodyDiv w:val="1"/>
      <w:marLeft w:val="0"/>
      <w:marRight w:val="0"/>
      <w:marTop w:val="0"/>
      <w:marBottom w:val="0"/>
      <w:divBdr>
        <w:top w:val="none" w:sz="0" w:space="0" w:color="auto"/>
        <w:left w:val="none" w:sz="0" w:space="0" w:color="auto"/>
        <w:bottom w:val="none" w:sz="0" w:space="0" w:color="auto"/>
        <w:right w:val="none" w:sz="0" w:space="0" w:color="auto"/>
      </w:divBdr>
    </w:div>
    <w:div w:id="1610820136">
      <w:bodyDiv w:val="1"/>
      <w:marLeft w:val="0"/>
      <w:marRight w:val="0"/>
      <w:marTop w:val="0"/>
      <w:marBottom w:val="0"/>
      <w:divBdr>
        <w:top w:val="none" w:sz="0" w:space="0" w:color="auto"/>
        <w:left w:val="none" w:sz="0" w:space="0" w:color="auto"/>
        <w:bottom w:val="none" w:sz="0" w:space="0" w:color="auto"/>
        <w:right w:val="none" w:sz="0" w:space="0" w:color="auto"/>
      </w:divBdr>
    </w:div>
    <w:div w:id="1627659660">
      <w:bodyDiv w:val="1"/>
      <w:marLeft w:val="0"/>
      <w:marRight w:val="0"/>
      <w:marTop w:val="0"/>
      <w:marBottom w:val="0"/>
      <w:divBdr>
        <w:top w:val="none" w:sz="0" w:space="0" w:color="auto"/>
        <w:left w:val="none" w:sz="0" w:space="0" w:color="auto"/>
        <w:bottom w:val="none" w:sz="0" w:space="0" w:color="auto"/>
        <w:right w:val="none" w:sz="0" w:space="0" w:color="auto"/>
      </w:divBdr>
      <w:divsChild>
        <w:div w:id="46607257">
          <w:marLeft w:val="0"/>
          <w:marRight w:val="0"/>
          <w:marTop w:val="0"/>
          <w:marBottom w:val="0"/>
          <w:divBdr>
            <w:top w:val="none" w:sz="0" w:space="0" w:color="auto"/>
            <w:left w:val="none" w:sz="0" w:space="0" w:color="auto"/>
            <w:bottom w:val="none" w:sz="0" w:space="0" w:color="auto"/>
            <w:right w:val="none" w:sz="0" w:space="0" w:color="auto"/>
          </w:divBdr>
          <w:divsChild>
            <w:div w:id="1155072077">
              <w:marLeft w:val="0"/>
              <w:marRight w:val="0"/>
              <w:marTop w:val="0"/>
              <w:marBottom w:val="0"/>
              <w:divBdr>
                <w:top w:val="none" w:sz="0" w:space="0" w:color="auto"/>
                <w:left w:val="none" w:sz="0" w:space="0" w:color="auto"/>
                <w:bottom w:val="none" w:sz="0" w:space="0" w:color="auto"/>
                <w:right w:val="none" w:sz="0" w:space="0" w:color="auto"/>
              </w:divBdr>
              <w:divsChild>
                <w:div w:id="711996537">
                  <w:marLeft w:val="0"/>
                  <w:marRight w:val="0"/>
                  <w:marTop w:val="0"/>
                  <w:marBottom w:val="0"/>
                  <w:divBdr>
                    <w:top w:val="none" w:sz="0" w:space="0" w:color="auto"/>
                    <w:left w:val="none" w:sz="0" w:space="0" w:color="auto"/>
                    <w:bottom w:val="none" w:sz="0" w:space="0" w:color="auto"/>
                    <w:right w:val="none" w:sz="0" w:space="0" w:color="auto"/>
                  </w:divBdr>
                </w:div>
                <w:div w:id="949898884">
                  <w:marLeft w:val="150"/>
                  <w:marRight w:val="0"/>
                  <w:marTop w:val="150"/>
                  <w:marBottom w:val="225"/>
                  <w:divBdr>
                    <w:top w:val="none" w:sz="0" w:space="0" w:color="auto"/>
                    <w:left w:val="none" w:sz="0" w:space="0" w:color="auto"/>
                    <w:bottom w:val="none" w:sz="0" w:space="0" w:color="auto"/>
                    <w:right w:val="none" w:sz="0" w:space="0" w:color="auto"/>
                  </w:divBdr>
                  <w:divsChild>
                    <w:div w:id="799035025">
                      <w:marLeft w:val="0"/>
                      <w:marRight w:val="0"/>
                      <w:marTop w:val="0"/>
                      <w:marBottom w:val="0"/>
                      <w:divBdr>
                        <w:top w:val="none" w:sz="0" w:space="0" w:color="auto"/>
                        <w:left w:val="none" w:sz="0" w:space="0" w:color="auto"/>
                        <w:bottom w:val="none" w:sz="0" w:space="0" w:color="auto"/>
                        <w:right w:val="none" w:sz="0" w:space="0" w:color="auto"/>
                      </w:divBdr>
                    </w:div>
                  </w:divsChild>
                </w:div>
                <w:div w:id="718744496">
                  <w:marLeft w:val="0"/>
                  <w:marRight w:val="0"/>
                  <w:marTop w:val="0"/>
                  <w:marBottom w:val="0"/>
                  <w:divBdr>
                    <w:top w:val="none" w:sz="0" w:space="0" w:color="auto"/>
                    <w:left w:val="none" w:sz="0" w:space="0" w:color="auto"/>
                    <w:bottom w:val="none" w:sz="0" w:space="0" w:color="auto"/>
                    <w:right w:val="none" w:sz="0" w:space="0" w:color="auto"/>
                  </w:divBdr>
                </w:div>
                <w:div w:id="1978561243">
                  <w:marLeft w:val="135"/>
                  <w:marRight w:val="0"/>
                  <w:marTop w:val="225"/>
                  <w:marBottom w:val="225"/>
                  <w:divBdr>
                    <w:top w:val="dashed" w:sz="6" w:space="0" w:color="BFBFBF"/>
                    <w:left w:val="dashed" w:sz="6" w:space="0" w:color="BFBFBF"/>
                    <w:bottom w:val="dashed" w:sz="6" w:space="0" w:color="BFBFBF"/>
                    <w:right w:val="dashed" w:sz="6" w:space="0" w:color="BFBFBF"/>
                  </w:divBdr>
                  <w:divsChild>
                    <w:div w:id="232158191">
                      <w:marLeft w:val="0"/>
                      <w:marRight w:val="0"/>
                      <w:marTop w:val="0"/>
                      <w:marBottom w:val="0"/>
                      <w:divBdr>
                        <w:top w:val="none" w:sz="0" w:space="0" w:color="auto"/>
                        <w:left w:val="none" w:sz="0" w:space="0" w:color="auto"/>
                        <w:bottom w:val="none" w:sz="0" w:space="0" w:color="auto"/>
                        <w:right w:val="none" w:sz="0" w:space="0" w:color="auto"/>
                      </w:divBdr>
                    </w:div>
                    <w:div w:id="942541124">
                      <w:marLeft w:val="0"/>
                      <w:marRight w:val="0"/>
                      <w:marTop w:val="0"/>
                      <w:marBottom w:val="0"/>
                      <w:divBdr>
                        <w:top w:val="none" w:sz="0" w:space="0" w:color="auto"/>
                        <w:left w:val="none" w:sz="0" w:space="0" w:color="auto"/>
                        <w:bottom w:val="none" w:sz="0" w:space="0" w:color="auto"/>
                        <w:right w:val="none" w:sz="0" w:space="0" w:color="auto"/>
                      </w:divBdr>
                      <w:divsChild>
                        <w:div w:id="1792162344">
                          <w:marLeft w:val="0"/>
                          <w:marRight w:val="0"/>
                          <w:marTop w:val="0"/>
                          <w:marBottom w:val="0"/>
                          <w:divBdr>
                            <w:top w:val="none" w:sz="0" w:space="0" w:color="auto"/>
                            <w:left w:val="none" w:sz="0" w:space="0" w:color="auto"/>
                            <w:bottom w:val="none" w:sz="0" w:space="0" w:color="auto"/>
                            <w:right w:val="none" w:sz="0" w:space="0" w:color="auto"/>
                          </w:divBdr>
                          <w:divsChild>
                            <w:div w:id="1716467785">
                              <w:marLeft w:val="0"/>
                              <w:marRight w:val="0"/>
                              <w:marTop w:val="0"/>
                              <w:marBottom w:val="0"/>
                              <w:divBdr>
                                <w:top w:val="none" w:sz="0" w:space="0" w:color="auto"/>
                                <w:left w:val="none" w:sz="0" w:space="0" w:color="auto"/>
                                <w:bottom w:val="none" w:sz="0" w:space="0" w:color="auto"/>
                                <w:right w:val="none" w:sz="0" w:space="0" w:color="auto"/>
                              </w:divBdr>
                            </w:div>
                            <w:div w:id="1018430740">
                              <w:marLeft w:val="0"/>
                              <w:marRight w:val="0"/>
                              <w:marTop w:val="0"/>
                              <w:marBottom w:val="0"/>
                              <w:divBdr>
                                <w:top w:val="none" w:sz="0" w:space="0" w:color="auto"/>
                                <w:left w:val="none" w:sz="0" w:space="0" w:color="auto"/>
                                <w:bottom w:val="none" w:sz="0" w:space="0" w:color="auto"/>
                                <w:right w:val="none" w:sz="0" w:space="0" w:color="auto"/>
                              </w:divBdr>
                            </w:div>
                            <w:div w:id="69327012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51711249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470853303">
                      <w:marLeft w:val="0"/>
                      <w:marRight w:val="0"/>
                      <w:marTop w:val="0"/>
                      <w:marBottom w:val="0"/>
                      <w:divBdr>
                        <w:top w:val="none" w:sz="0" w:space="0" w:color="auto"/>
                        <w:left w:val="none" w:sz="0" w:space="0" w:color="auto"/>
                        <w:bottom w:val="none" w:sz="0" w:space="0" w:color="auto"/>
                        <w:right w:val="none" w:sz="0" w:space="0" w:color="auto"/>
                      </w:divBdr>
                    </w:div>
                    <w:div w:id="514271007">
                      <w:marLeft w:val="0"/>
                      <w:marRight w:val="0"/>
                      <w:marTop w:val="0"/>
                      <w:marBottom w:val="0"/>
                      <w:divBdr>
                        <w:top w:val="none" w:sz="0" w:space="0" w:color="auto"/>
                        <w:left w:val="none" w:sz="0" w:space="0" w:color="auto"/>
                        <w:bottom w:val="none" w:sz="0" w:space="0" w:color="auto"/>
                        <w:right w:val="none" w:sz="0" w:space="0" w:color="auto"/>
                      </w:divBdr>
                      <w:divsChild>
                        <w:div w:id="462768894">
                          <w:marLeft w:val="0"/>
                          <w:marRight w:val="0"/>
                          <w:marTop w:val="0"/>
                          <w:marBottom w:val="0"/>
                          <w:divBdr>
                            <w:top w:val="none" w:sz="0" w:space="0" w:color="auto"/>
                            <w:left w:val="none" w:sz="0" w:space="0" w:color="auto"/>
                            <w:bottom w:val="none" w:sz="0" w:space="0" w:color="auto"/>
                            <w:right w:val="none" w:sz="0" w:space="0" w:color="auto"/>
                          </w:divBdr>
                          <w:divsChild>
                            <w:div w:id="1118597269">
                              <w:marLeft w:val="0"/>
                              <w:marRight w:val="0"/>
                              <w:marTop w:val="0"/>
                              <w:marBottom w:val="0"/>
                              <w:divBdr>
                                <w:top w:val="none" w:sz="0" w:space="0" w:color="auto"/>
                                <w:left w:val="none" w:sz="0" w:space="0" w:color="auto"/>
                                <w:bottom w:val="none" w:sz="0" w:space="0" w:color="auto"/>
                                <w:right w:val="none" w:sz="0" w:space="0" w:color="auto"/>
                              </w:divBdr>
                            </w:div>
                            <w:div w:id="1663585246">
                              <w:marLeft w:val="0"/>
                              <w:marRight w:val="270"/>
                              <w:marTop w:val="300"/>
                              <w:marBottom w:val="300"/>
                              <w:divBdr>
                                <w:top w:val="none" w:sz="0" w:space="0" w:color="auto"/>
                                <w:left w:val="none" w:sz="0" w:space="0" w:color="auto"/>
                                <w:bottom w:val="none" w:sz="0" w:space="0" w:color="auto"/>
                                <w:right w:val="none" w:sz="0" w:space="0" w:color="auto"/>
                              </w:divBdr>
                            </w:div>
                            <w:div w:id="1843813253">
                              <w:marLeft w:val="0"/>
                              <w:marRight w:val="0"/>
                              <w:marTop w:val="0"/>
                              <w:marBottom w:val="0"/>
                              <w:divBdr>
                                <w:top w:val="none" w:sz="0" w:space="0" w:color="auto"/>
                                <w:left w:val="none" w:sz="0" w:space="0" w:color="auto"/>
                                <w:bottom w:val="none" w:sz="0" w:space="0" w:color="auto"/>
                                <w:right w:val="none" w:sz="0" w:space="0" w:color="auto"/>
                              </w:divBdr>
                            </w:div>
                            <w:div w:id="32652318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55665162">
                  <w:marLeft w:val="0"/>
                  <w:marRight w:val="0"/>
                  <w:marTop w:val="0"/>
                  <w:marBottom w:val="0"/>
                  <w:divBdr>
                    <w:top w:val="none" w:sz="0" w:space="0" w:color="auto"/>
                    <w:left w:val="none" w:sz="0" w:space="0" w:color="auto"/>
                    <w:bottom w:val="none" w:sz="0" w:space="0" w:color="auto"/>
                    <w:right w:val="none" w:sz="0" w:space="0" w:color="auto"/>
                  </w:divBdr>
                </w:div>
                <w:div w:id="560677036">
                  <w:marLeft w:val="150"/>
                  <w:marRight w:val="0"/>
                  <w:marTop w:val="150"/>
                  <w:marBottom w:val="225"/>
                  <w:divBdr>
                    <w:top w:val="none" w:sz="0" w:space="0" w:color="auto"/>
                    <w:left w:val="none" w:sz="0" w:space="0" w:color="auto"/>
                    <w:bottom w:val="none" w:sz="0" w:space="0" w:color="auto"/>
                    <w:right w:val="none" w:sz="0" w:space="0" w:color="auto"/>
                  </w:divBdr>
                  <w:divsChild>
                    <w:div w:id="961424060">
                      <w:marLeft w:val="0"/>
                      <w:marRight w:val="0"/>
                      <w:marTop w:val="0"/>
                      <w:marBottom w:val="0"/>
                      <w:divBdr>
                        <w:top w:val="none" w:sz="0" w:space="0" w:color="auto"/>
                        <w:left w:val="none" w:sz="0" w:space="0" w:color="auto"/>
                        <w:bottom w:val="none" w:sz="0" w:space="0" w:color="auto"/>
                        <w:right w:val="none" w:sz="0" w:space="0" w:color="auto"/>
                      </w:divBdr>
                    </w:div>
                    <w:div w:id="279727169">
                      <w:marLeft w:val="0"/>
                      <w:marRight w:val="0"/>
                      <w:marTop w:val="0"/>
                      <w:marBottom w:val="0"/>
                      <w:divBdr>
                        <w:top w:val="none" w:sz="0" w:space="0" w:color="auto"/>
                        <w:left w:val="none" w:sz="0" w:space="0" w:color="auto"/>
                        <w:bottom w:val="none" w:sz="0" w:space="0" w:color="auto"/>
                        <w:right w:val="none" w:sz="0" w:space="0" w:color="auto"/>
                      </w:divBdr>
                    </w:div>
                    <w:div w:id="710223522">
                      <w:marLeft w:val="0"/>
                      <w:marRight w:val="0"/>
                      <w:marTop w:val="0"/>
                      <w:marBottom w:val="0"/>
                      <w:divBdr>
                        <w:top w:val="none" w:sz="0" w:space="0" w:color="auto"/>
                        <w:left w:val="none" w:sz="0" w:space="0" w:color="auto"/>
                        <w:bottom w:val="none" w:sz="0" w:space="0" w:color="auto"/>
                        <w:right w:val="none" w:sz="0" w:space="0" w:color="auto"/>
                      </w:divBdr>
                    </w:div>
                  </w:divsChild>
                </w:div>
                <w:div w:id="544029615">
                  <w:marLeft w:val="135"/>
                  <w:marRight w:val="0"/>
                  <w:marTop w:val="225"/>
                  <w:marBottom w:val="225"/>
                  <w:divBdr>
                    <w:top w:val="dashed" w:sz="6" w:space="0" w:color="BFBFBF"/>
                    <w:left w:val="dashed" w:sz="6" w:space="0" w:color="BFBFBF"/>
                    <w:bottom w:val="dashed" w:sz="6" w:space="0" w:color="BFBFBF"/>
                    <w:right w:val="dashed" w:sz="6" w:space="0" w:color="BFBFBF"/>
                  </w:divBdr>
                  <w:divsChild>
                    <w:div w:id="755706754">
                      <w:marLeft w:val="0"/>
                      <w:marRight w:val="0"/>
                      <w:marTop w:val="0"/>
                      <w:marBottom w:val="0"/>
                      <w:divBdr>
                        <w:top w:val="none" w:sz="0" w:space="0" w:color="auto"/>
                        <w:left w:val="none" w:sz="0" w:space="0" w:color="auto"/>
                        <w:bottom w:val="none" w:sz="0" w:space="0" w:color="auto"/>
                        <w:right w:val="none" w:sz="0" w:space="0" w:color="auto"/>
                      </w:divBdr>
                    </w:div>
                    <w:div w:id="1555266699">
                      <w:marLeft w:val="0"/>
                      <w:marRight w:val="0"/>
                      <w:marTop w:val="0"/>
                      <w:marBottom w:val="0"/>
                      <w:divBdr>
                        <w:top w:val="none" w:sz="0" w:space="0" w:color="auto"/>
                        <w:left w:val="none" w:sz="0" w:space="0" w:color="auto"/>
                        <w:bottom w:val="none" w:sz="0" w:space="0" w:color="auto"/>
                        <w:right w:val="none" w:sz="0" w:space="0" w:color="auto"/>
                      </w:divBdr>
                      <w:divsChild>
                        <w:div w:id="1102796385">
                          <w:marLeft w:val="0"/>
                          <w:marRight w:val="0"/>
                          <w:marTop w:val="0"/>
                          <w:marBottom w:val="0"/>
                          <w:divBdr>
                            <w:top w:val="none" w:sz="0" w:space="0" w:color="auto"/>
                            <w:left w:val="none" w:sz="0" w:space="0" w:color="auto"/>
                            <w:bottom w:val="none" w:sz="0" w:space="0" w:color="auto"/>
                            <w:right w:val="none" w:sz="0" w:space="0" w:color="auto"/>
                          </w:divBdr>
                          <w:divsChild>
                            <w:div w:id="419761127">
                              <w:marLeft w:val="0"/>
                              <w:marRight w:val="0"/>
                              <w:marTop w:val="0"/>
                              <w:marBottom w:val="0"/>
                              <w:divBdr>
                                <w:top w:val="none" w:sz="0" w:space="0" w:color="auto"/>
                                <w:left w:val="none" w:sz="0" w:space="0" w:color="auto"/>
                                <w:bottom w:val="none" w:sz="0" w:space="0" w:color="auto"/>
                                <w:right w:val="none" w:sz="0" w:space="0" w:color="auto"/>
                              </w:divBdr>
                            </w:div>
                            <w:div w:id="311062285">
                              <w:marLeft w:val="0"/>
                              <w:marRight w:val="0"/>
                              <w:marTop w:val="0"/>
                              <w:marBottom w:val="0"/>
                              <w:divBdr>
                                <w:top w:val="none" w:sz="0" w:space="0" w:color="auto"/>
                                <w:left w:val="none" w:sz="0" w:space="0" w:color="auto"/>
                                <w:bottom w:val="none" w:sz="0" w:space="0" w:color="auto"/>
                                <w:right w:val="none" w:sz="0" w:space="0" w:color="auto"/>
                              </w:divBdr>
                            </w:div>
                            <w:div w:id="640770176">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10639173">
                  <w:marLeft w:val="150"/>
                  <w:marRight w:val="0"/>
                  <w:marTop w:val="225"/>
                  <w:marBottom w:val="225"/>
                  <w:divBdr>
                    <w:top w:val="none" w:sz="0" w:space="0" w:color="auto"/>
                    <w:left w:val="none" w:sz="0" w:space="0" w:color="auto"/>
                    <w:bottom w:val="none" w:sz="0" w:space="0" w:color="auto"/>
                    <w:right w:val="none" w:sz="0" w:space="0" w:color="auto"/>
                  </w:divBdr>
                  <w:divsChild>
                    <w:div w:id="1202547216">
                      <w:marLeft w:val="0"/>
                      <w:marRight w:val="0"/>
                      <w:marTop w:val="0"/>
                      <w:marBottom w:val="0"/>
                      <w:divBdr>
                        <w:top w:val="none" w:sz="0" w:space="0" w:color="auto"/>
                        <w:left w:val="none" w:sz="0" w:space="0" w:color="auto"/>
                        <w:bottom w:val="none" w:sz="0" w:space="0" w:color="auto"/>
                        <w:right w:val="none" w:sz="0" w:space="0" w:color="auto"/>
                      </w:divBdr>
                      <w:divsChild>
                        <w:div w:id="13309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1055">
          <w:marLeft w:val="0"/>
          <w:marRight w:val="0"/>
          <w:marTop w:val="150"/>
          <w:marBottom w:val="0"/>
          <w:divBdr>
            <w:top w:val="none" w:sz="0" w:space="0" w:color="auto"/>
            <w:left w:val="none" w:sz="0" w:space="0" w:color="auto"/>
            <w:bottom w:val="none" w:sz="0" w:space="0" w:color="auto"/>
            <w:right w:val="none" w:sz="0" w:space="0" w:color="auto"/>
          </w:divBdr>
          <w:divsChild>
            <w:div w:id="1058094636">
              <w:marLeft w:val="0"/>
              <w:marRight w:val="0"/>
              <w:marTop w:val="150"/>
              <w:marBottom w:val="0"/>
              <w:divBdr>
                <w:top w:val="none" w:sz="0" w:space="0" w:color="auto"/>
                <w:left w:val="none" w:sz="0" w:space="0" w:color="auto"/>
                <w:bottom w:val="none" w:sz="0" w:space="0" w:color="auto"/>
                <w:right w:val="none" w:sz="0" w:space="0" w:color="auto"/>
              </w:divBdr>
              <w:divsChild>
                <w:div w:id="1485006336">
                  <w:marLeft w:val="0"/>
                  <w:marRight w:val="0"/>
                  <w:marTop w:val="0"/>
                  <w:marBottom w:val="225"/>
                  <w:divBdr>
                    <w:top w:val="none" w:sz="0" w:space="0" w:color="auto"/>
                    <w:left w:val="none" w:sz="0" w:space="0" w:color="auto"/>
                    <w:bottom w:val="none" w:sz="0" w:space="0" w:color="auto"/>
                    <w:right w:val="none" w:sz="0" w:space="0" w:color="auto"/>
                  </w:divBdr>
                  <w:divsChild>
                    <w:div w:id="360710697">
                      <w:marLeft w:val="0"/>
                      <w:marRight w:val="0"/>
                      <w:marTop w:val="0"/>
                      <w:marBottom w:val="0"/>
                      <w:divBdr>
                        <w:top w:val="none" w:sz="0" w:space="0" w:color="auto"/>
                        <w:left w:val="none" w:sz="0" w:space="0" w:color="auto"/>
                        <w:bottom w:val="none" w:sz="0" w:space="0" w:color="auto"/>
                        <w:right w:val="none" w:sz="0" w:space="0" w:color="auto"/>
                      </w:divBdr>
                      <w:divsChild>
                        <w:div w:id="727609963">
                          <w:marLeft w:val="0"/>
                          <w:marRight w:val="360"/>
                          <w:marTop w:val="0"/>
                          <w:marBottom w:val="0"/>
                          <w:divBdr>
                            <w:top w:val="none" w:sz="0" w:space="0" w:color="auto"/>
                            <w:left w:val="none" w:sz="0" w:space="0" w:color="auto"/>
                            <w:bottom w:val="none" w:sz="0" w:space="0" w:color="auto"/>
                            <w:right w:val="none" w:sz="0" w:space="0" w:color="auto"/>
                          </w:divBdr>
                        </w:div>
                      </w:divsChild>
                    </w:div>
                    <w:div w:id="1761023293">
                      <w:marLeft w:val="0"/>
                      <w:marRight w:val="0"/>
                      <w:marTop w:val="0"/>
                      <w:marBottom w:val="0"/>
                      <w:divBdr>
                        <w:top w:val="none" w:sz="0" w:space="0" w:color="auto"/>
                        <w:left w:val="none" w:sz="0" w:space="0" w:color="auto"/>
                        <w:bottom w:val="none" w:sz="0" w:space="0" w:color="auto"/>
                        <w:right w:val="none" w:sz="0" w:space="0" w:color="auto"/>
                      </w:divBdr>
                    </w:div>
                  </w:divsChild>
                </w:div>
                <w:div w:id="486097689">
                  <w:marLeft w:val="0"/>
                  <w:marRight w:val="0"/>
                  <w:marTop w:val="0"/>
                  <w:marBottom w:val="0"/>
                  <w:divBdr>
                    <w:top w:val="none" w:sz="0" w:space="0" w:color="auto"/>
                    <w:left w:val="none" w:sz="0" w:space="0" w:color="auto"/>
                    <w:bottom w:val="none" w:sz="0" w:space="0" w:color="auto"/>
                    <w:right w:val="none" w:sz="0" w:space="0" w:color="auto"/>
                  </w:divBdr>
                  <w:divsChild>
                    <w:div w:id="563882109">
                      <w:marLeft w:val="0"/>
                      <w:marRight w:val="0"/>
                      <w:marTop w:val="0"/>
                      <w:marBottom w:val="0"/>
                      <w:divBdr>
                        <w:top w:val="none" w:sz="0" w:space="0" w:color="auto"/>
                        <w:left w:val="none" w:sz="0" w:space="0" w:color="auto"/>
                        <w:bottom w:val="none" w:sz="0" w:space="0" w:color="auto"/>
                        <w:right w:val="none" w:sz="0" w:space="0" w:color="auto"/>
                      </w:divBdr>
                      <w:divsChild>
                        <w:div w:id="513032067">
                          <w:marLeft w:val="90"/>
                          <w:marRight w:val="90"/>
                          <w:marTop w:val="90"/>
                          <w:marBottom w:val="90"/>
                          <w:divBdr>
                            <w:top w:val="none" w:sz="0" w:space="0" w:color="auto"/>
                            <w:left w:val="none" w:sz="0" w:space="0" w:color="auto"/>
                            <w:bottom w:val="none" w:sz="0" w:space="0" w:color="auto"/>
                            <w:right w:val="none" w:sz="0" w:space="0" w:color="auto"/>
                          </w:divBdr>
                        </w:div>
                      </w:divsChild>
                    </w:div>
                    <w:div w:id="1261375189">
                      <w:marLeft w:val="0"/>
                      <w:marRight w:val="0"/>
                      <w:marTop w:val="0"/>
                      <w:marBottom w:val="0"/>
                      <w:divBdr>
                        <w:top w:val="none" w:sz="0" w:space="0" w:color="auto"/>
                        <w:left w:val="none" w:sz="0" w:space="0" w:color="auto"/>
                        <w:bottom w:val="none" w:sz="0" w:space="0" w:color="auto"/>
                        <w:right w:val="none" w:sz="0" w:space="0" w:color="auto"/>
                      </w:divBdr>
                      <w:divsChild>
                        <w:div w:id="390466910">
                          <w:marLeft w:val="0"/>
                          <w:marRight w:val="0"/>
                          <w:marTop w:val="0"/>
                          <w:marBottom w:val="0"/>
                          <w:divBdr>
                            <w:top w:val="none" w:sz="0" w:space="0" w:color="auto"/>
                            <w:left w:val="none" w:sz="0" w:space="0" w:color="auto"/>
                            <w:bottom w:val="none" w:sz="0" w:space="0" w:color="auto"/>
                            <w:right w:val="none" w:sz="0" w:space="0" w:color="auto"/>
                          </w:divBdr>
                          <w:divsChild>
                            <w:div w:id="1785685224">
                              <w:marLeft w:val="0"/>
                              <w:marRight w:val="0"/>
                              <w:marTop w:val="0"/>
                              <w:marBottom w:val="0"/>
                              <w:divBdr>
                                <w:top w:val="none" w:sz="0" w:space="0" w:color="auto"/>
                                <w:left w:val="none" w:sz="0" w:space="0" w:color="auto"/>
                                <w:bottom w:val="none" w:sz="0" w:space="0" w:color="auto"/>
                                <w:right w:val="none" w:sz="0" w:space="0" w:color="auto"/>
                              </w:divBdr>
                            </w:div>
                            <w:div w:id="1847938773">
                              <w:marLeft w:val="150"/>
                              <w:marRight w:val="0"/>
                              <w:marTop w:val="150"/>
                              <w:marBottom w:val="225"/>
                              <w:divBdr>
                                <w:top w:val="none" w:sz="0" w:space="0" w:color="auto"/>
                                <w:left w:val="none" w:sz="0" w:space="0" w:color="auto"/>
                                <w:bottom w:val="none" w:sz="0" w:space="0" w:color="auto"/>
                                <w:right w:val="none" w:sz="0" w:space="0" w:color="auto"/>
                              </w:divBdr>
                              <w:divsChild>
                                <w:div w:id="1021202427">
                                  <w:marLeft w:val="0"/>
                                  <w:marRight w:val="0"/>
                                  <w:marTop w:val="0"/>
                                  <w:marBottom w:val="0"/>
                                  <w:divBdr>
                                    <w:top w:val="none" w:sz="0" w:space="0" w:color="auto"/>
                                    <w:left w:val="none" w:sz="0" w:space="0" w:color="auto"/>
                                    <w:bottom w:val="none" w:sz="0" w:space="0" w:color="auto"/>
                                    <w:right w:val="none" w:sz="0" w:space="0" w:color="auto"/>
                                  </w:divBdr>
                                </w:div>
                              </w:divsChild>
                            </w:div>
                            <w:div w:id="2093964415">
                              <w:marLeft w:val="150"/>
                              <w:marRight w:val="0"/>
                              <w:marTop w:val="225"/>
                              <w:marBottom w:val="225"/>
                              <w:divBdr>
                                <w:top w:val="none" w:sz="0" w:space="0" w:color="auto"/>
                                <w:left w:val="none" w:sz="0" w:space="0" w:color="auto"/>
                                <w:bottom w:val="none" w:sz="0" w:space="0" w:color="auto"/>
                                <w:right w:val="none" w:sz="0" w:space="0" w:color="auto"/>
                              </w:divBdr>
                              <w:divsChild>
                                <w:div w:id="804196416">
                                  <w:marLeft w:val="0"/>
                                  <w:marRight w:val="0"/>
                                  <w:marTop w:val="0"/>
                                  <w:marBottom w:val="0"/>
                                  <w:divBdr>
                                    <w:top w:val="none" w:sz="0" w:space="0" w:color="auto"/>
                                    <w:left w:val="none" w:sz="0" w:space="0" w:color="auto"/>
                                    <w:bottom w:val="none" w:sz="0" w:space="0" w:color="auto"/>
                                    <w:right w:val="none" w:sz="0" w:space="0" w:color="auto"/>
                                  </w:divBdr>
                                  <w:divsChild>
                                    <w:div w:id="18605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9902">
                              <w:marLeft w:val="0"/>
                              <w:marRight w:val="0"/>
                              <w:marTop w:val="0"/>
                              <w:marBottom w:val="0"/>
                              <w:divBdr>
                                <w:top w:val="none" w:sz="0" w:space="0" w:color="auto"/>
                                <w:left w:val="none" w:sz="0" w:space="0" w:color="auto"/>
                                <w:bottom w:val="none" w:sz="0" w:space="0" w:color="auto"/>
                                <w:right w:val="none" w:sz="0" w:space="0" w:color="auto"/>
                              </w:divBdr>
                            </w:div>
                            <w:div w:id="1517116526">
                              <w:marLeft w:val="0"/>
                              <w:marRight w:val="0"/>
                              <w:marTop w:val="0"/>
                              <w:marBottom w:val="0"/>
                              <w:divBdr>
                                <w:top w:val="none" w:sz="0" w:space="0" w:color="auto"/>
                                <w:left w:val="none" w:sz="0" w:space="0" w:color="auto"/>
                                <w:bottom w:val="none" w:sz="0" w:space="0" w:color="auto"/>
                                <w:right w:val="none" w:sz="0" w:space="0" w:color="auto"/>
                              </w:divBdr>
                            </w:div>
                            <w:div w:id="338313795">
                              <w:marLeft w:val="135"/>
                              <w:marRight w:val="0"/>
                              <w:marTop w:val="225"/>
                              <w:marBottom w:val="225"/>
                              <w:divBdr>
                                <w:top w:val="dashed" w:sz="6" w:space="0" w:color="BFBFBF"/>
                                <w:left w:val="dashed" w:sz="6" w:space="0" w:color="BFBFBF"/>
                                <w:bottom w:val="dashed" w:sz="6" w:space="0" w:color="BFBFBF"/>
                                <w:right w:val="dashed" w:sz="6" w:space="0" w:color="BFBFBF"/>
                              </w:divBdr>
                              <w:divsChild>
                                <w:div w:id="57747368">
                                  <w:marLeft w:val="0"/>
                                  <w:marRight w:val="0"/>
                                  <w:marTop w:val="0"/>
                                  <w:marBottom w:val="0"/>
                                  <w:divBdr>
                                    <w:top w:val="none" w:sz="0" w:space="0" w:color="auto"/>
                                    <w:left w:val="none" w:sz="0" w:space="0" w:color="auto"/>
                                    <w:bottom w:val="none" w:sz="0" w:space="0" w:color="auto"/>
                                    <w:right w:val="none" w:sz="0" w:space="0" w:color="auto"/>
                                  </w:divBdr>
                                </w:div>
                                <w:div w:id="1761101833">
                                  <w:marLeft w:val="0"/>
                                  <w:marRight w:val="0"/>
                                  <w:marTop w:val="0"/>
                                  <w:marBottom w:val="0"/>
                                  <w:divBdr>
                                    <w:top w:val="none" w:sz="0" w:space="0" w:color="auto"/>
                                    <w:left w:val="none" w:sz="0" w:space="0" w:color="auto"/>
                                    <w:bottom w:val="none" w:sz="0" w:space="0" w:color="auto"/>
                                    <w:right w:val="none" w:sz="0" w:space="0" w:color="auto"/>
                                  </w:divBdr>
                                  <w:divsChild>
                                    <w:div w:id="1102066010">
                                      <w:marLeft w:val="0"/>
                                      <w:marRight w:val="0"/>
                                      <w:marTop w:val="0"/>
                                      <w:marBottom w:val="0"/>
                                      <w:divBdr>
                                        <w:top w:val="none" w:sz="0" w:space="0" w:color="auto"/>
                                        <w:left w:val="none" w:sz="0" w:space="0" w:color="auto"/>
                                        <w:bottom w:val="none" w:sz="0" w:space="0" w:color="auto"/>
                                        <w:right w:val="none" w:sz="0" w:space="0" w:color="auto"/>
                                      </w:divBdr>
                                      <w:divsChild>
                                        <w:div w:id="2105683231">
                                          <w:marLeft w:val="0"/>
                                          <w:marRight w:val="0"/>
                                          <w:marTop w:val="0"/>
                                          <w:marBottom w:val="0"/>
                                          <w:divBdr>
                                            <w:top w:val="none" w:sz="0" w:space="0" w:color="auto"/>
                                            <w:left w:val="none" w:sz="0" w:space="0" w:color="auto"/>
                                            <w:bottom w:val="none" w:sz="0" w:space="0" w:color="auto"/>
                                            <w:right w:val="none" w:sz="0" w:space="0" w:color="auto"/>
                                          </w:divBdr>
                                        </w:div>
                                        <w:div w:id="1026637391">
                                          <w:marLeft w:val="0"/>
                                          <w:marRight w:val="0"/>
                                          <w:marTop w:val="0"/>
                                          <w:marBottom w:val="0"/>
                                          <w:divBdr>
                                            <w:top w:val="none" w:sz="0" w:space="0" w:color="auto"/>
                                            <w:left w:val="none" w:sz="0" w:space="0" w:color="auto"/>
                                            <w:bottom w:val="none" w:sz="0" w:space="0" w:color="auto"/>
                                            <w:right w:val="none" w:sz="0" w:space="0" w:color="auto"/>
                                          </w:divBdr>
                                        </w:div>
                                        <w:div w:id="146310894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550215">
          <w:marLeft w:val="0"/>
          <w:marRight w:val="0"/>
          <w:marTop w:val="150"/>
          <w:marBottom w:val="0"/>
          <w:divBdr>
            <w:top w:val="none" w:sz="0" w:space="0" w:color="auto"/>
            <w:left w:val="none" w:sz="0" w:space="0" w:color="auto"/>
            <w:bottom w:val="none" w:sz="0" w:space="0" w:color="auto"/>
            <w:right w:val="none" w:sz="0" w:space="0" w:color="auto"/>
          </w:divBdr>
          <w:divsChild>
            <w:div w:id="1250579563">
              <w:marLeft w:val="0"/>
              <w:marRight w:val="0"/>
              <w:marTop w:val="150"/>
              <w:marBottom w:val="0"/>
              <w:divBdr>
                <w:top w:val="none" w:sz="0" w:space="0" w:color="auto"/>
                <w:left w:val="none" w:sz="0" w:space="0" w:color="auto"/>
                <w:bottom w:val="none" w:sz="0" w:space="0" w:color="auto"/>
                <w:right w:val="none" w:sz="0" w:space="0" w:color="auto"/>
              </w:divBdr>
              <w:divsChild>
                <w:div w:id="1717702604">
                  <w:marLeft w:val="0"/>
                  <w:marRight w:val="0"/>
                  <w:marTop w:val="0"/>
                  <w:marBottom w:val="225"/>
                  <w:divBdr>
                    <w:top w:val="none" w:sz="0" w:space="0" w:color="auto"/>
                    <w:left w:val="none" w:sz="0" w:space="0" w:color="auto"/>
                    <w:bottom w:val="none" w:sz="0" w:space="0" w:color="auto"/>
                    <w:right w:val="none" w:sz="0" w:space="0" w:color="auto"/>
                  </w:divBdr>
                  <w:divsChild>
                    <w:div w:id="1952517975">
                      <w:marLeft w:val="0"/>
                      <w:marRight w:val="0"/>
                      <w:marTop w:val="0"/>
                      <w:marBottom w:val="0"/>
                      <w:divBdr>
                        <w:top w:val="none" w:sz="0" w:space="0" w:color="auto"/>
                        <w:left w:val="none" w:sz="0" w:space="0" w:color="auto"/>
                        <w:bottom w:val="none" w:sz="0" w:space="0" w:color="auto"/>
                        <w:right w:val="none" w:sz="0" w:space="0" w:color="auto"/>
                      </w:divBdr>
                      <w:divsChild>
                        <w:div w:id="667825479">
                          <w:marLeft w:val="0"/>
                          <w:marRight w:val="360"/>
                          <w:marTop w:val="0"/>
                          <w:marBottom w:val="0"/>
                          <w:divBdr>
                            <w:top w:val="none" w:sz="0" w:space="0" w:color="auto"/>
                            <w:left w:val="none" w:sz="0" w:space="0" w:color="auto"/>
                            <w:bottom w:val="none" w:sz="0" w:space="0" w:color="auto"/>
                            <w:right w:val="none" w:sz="0" w:space="0" w:color="auto"/>
                          </w:divBdr>
                        </w:div>
                      </w:divsChild>
                    </w:div>
                    <w:div w:id="292293385">
                      <w:marLeft w:val="0"/>
                      <w:marRight w:val="0"/>
                      <w:marTop w:val="0"/>
                      <w:marBottom w:val="0"/>
                      <w:divBdr>
                        <w:top w:val="none" w:sz="0" w:space="0" w:color="auto"/>
                        <w:left w:val="none" w:sz="0" w:space="0" w:color="auto"/>
                        <w:bottom w:val="none" w:sz="0" w:space="0" w:color="auto"/>
                        <w:right w:val="none" w:sz="0" w:space="0" w:color="auto"/>
                      </w:divBdr>
                    </w:div>
                  </w:divsChild>
                </w:div>
                <w:div w:id="1387530463">
                  <w:marLeft w:val="0"/>
                  <w:marRight w:val="0"/>
                  <w:marTop w:val="0"/>
                  <w:marBottom w:val="0"/>
                  <w:divBdr>
                    <w:top w:val="none" w:sz="0" w:space="0" w:color="auto"/>
                    <w:left w:val="none" w:sz="0" w:space="0" w:color="auto"/>
                    <w:bottom w:val="none" w:sz="0" w:space="0" w:color="auto"/>
                    <w:right w:val="none" w:sz="0" w:space="0" w:color="auto"/>
                  </w:divBdr>
                  <w:divsChild>
                    <w:div w:id="157353608">
                      <w:marLeft w:val="0"/>
                      <w:marRight w:val="0"/>
                      <w:marTop w:val="0"/>
                      <w:marBottom w:val="0"/>
                      <w:divBdr>
                        <w:top w:val="none" w:sz="0" w:space="0" w:color="auto"/>
                        <w:left w:val="none" w:sz="0" w:space="0" w:color="auto"/>
                        <w:bottom w:val="none" w:sz="0" w:space="0" w:color="auto"/>
                        <w:right w:val="none" w:sz="0" w:space="0" w:color="auto"/>
                      </w:divBdr>
                      <w:divsChild>
                        <w:div w:id="942150781">
                          <w:marLeft w:val="90"/>
                          <w:marRight w:val="90"/>
                          <w:marTop w:val="90"/>
                          <w:marBottom w:val="90"/>
                          <w:divBdr>
                            <w:top w:val="none" w:sz="0" w:space="0" w:color="auto"/>
                            <w:left w:val="none" w:sz="0" w:space="0" w:color="auto"/>
                            <w:bottom w:val="none" w:sz="0" w:space="0" w:color="auto"/>
                            <w:right w:val="none" w:sz="0" w:space="0" w:color="auto"/>
                          </w:divBdr>
                        </w:div>
                      </w:divsChild>
                    </w:div>
                    <w:div w:id="236868929">
                      <w:marLeft w:val="0"/>
                      <w:marRight w:val="0"/>
                      <w:marTop w:val="0"/>
                      <w:marBottom w:val="0"/>
                      <w:divBdr>
                        <w:top w:val="none" w:sz="0" w:space="0" w:color="auto"/>
                        <w:left w:val="none" w:sz="0" w:space="0" w:color="auto"/>
                        <w:bottom w:val="none" w:sz="0" w:space="0" w:color="auto"/>
                        <w:right w:val="none" w:sz="0" w:space="0" w:color="auto"/>
                      </w:divBdr>
                      <w:divsChild>
                        <w:div w:id="1948002474">
                          <w:marLeft w:val="0"/>
                          <w:marRight w:val="0"/>
                          <w:marTop w:val="0"/>
                          <w:marBottom w:val="0"/>
                          <w:divBdr>
                            <w:top w:val="none" w:sz="0" w:space="0" w:color="auto"/>
                            <w:left w:val="none" w:sz="0" w:space="0" w:color="auto"/>
                            <w:bottom w:val="none" w:sz="0" w:space="0" w:color="auto"/>
                            <w:right w:val="none" w:sz="0" w:space="0" w:color="auto"/>
                          </w:divBdr>
                          <w:divsChild>
                            <w:div w:id="116880495">
                              <w:marLeft w:val="0"/>
                              <w:marRight w:val="0"/>
                              <w:marTop w:val="0"/>
                              <w:marBottom w:val="0"/>
                              <w:divBdr>
                                <w:top w:val="none" w:sz="0" w:space="0" w:color="auto"/>
                                <w:left w:val="none" w:sz="0" w:space="0" w:color="auto"/>
                                <w:bottom w:val="none" w:sz="0" w:space="0" w:color="auto"/>
                                <w:right w:val="none" w:sz="0" w:space="0" w:color="auto"/>
                              </w:divBdr>
                            </w:div>
                            <w:div w:id="265501633">
                              <w:marLeft w:val="135"/>
                              <w:marRight w:val="0"/>
                              <w:marTop w:val="225"/>
                              <w:marBottom w:val="225"/>
                              <w:divBdr>
                                <w:top w:val="dashed" w:sz="6" w:space="0" w:color="BFBFBF"/>
                                <w:left w:val="dashed" w:sz="6" w:space="0" w:color="BFBFBF"/>
                                <w:bottom w:val="dashed" w:sz="6" w:space="0" w:color="BFBFBF"/>
                                <w:right w:val="dashed" w:sz="6" w:space="0" w:color="BFBFBF"/>
                              </w:divBdr>
                              <w:divsChild>
                                <w:div w:id="1615792551">
                                  <w:marLeft w:val="0"/>
                                  <w:marRight w:val="0"/>
                                  <w:marTop w:val="0"/>
                                  <w:marBottom w:val="0"/>
                                  <w:divBdr>
                                    <w:top w:val="none" w:sz="0" w:space="0" w:color="auto"/>
                                    <w:left w:val="none" w:sz="0" w:space="0" w:color="auto"/>
                                    <w:bottom w:val="none" w:sz="0" w:space="0" w:color="auto"/>
                                    <w:right w:val="none" w:sz="0" w:space="0" w:color="auto"/>
                                  </w:divBdr>
                                </w:div>
                                <w:div w:id="457988816">
                                  <w:marLeft w:val="0"/>
                                  <w:marRight w:val="0"/>
                                  <w:marTop w:val="0"/>
                                  <w:marBottom w:val="0"/>
                                  <w:divBdr>
                                    <w:top w:val="none" w:sz="0" w:space="0" w:color="auto"/>
                                    <w:left w:val="none" w:sz="0" w:space="0" w:color="auto"/>
                                    <w:bottom w:val="none" w:sz="0" w:space="0" w:color="auto"/>
                                    <w:right w:val="none" w:sz="0" w:space="0" w:color="auto"/>
                                  </w:divBdr>
                                  <w:divsChild>
                                    <w:div w:id="2090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394803">
      <w:bodyDiv w:val="1"/>
      <w:marLeft w:val="0"/>
      <w:marRight w:val="0"/>
      <w:marTop w:val="0"/>
      <w:marBottom w:val="0"/>
      <w:divBdr>
        <w:top w:val="none" w:sz="0" w:space="0" w:color="auto"/>
        <w:left w:val="none" w:sz="0" w:space="0" w:color="auto"/>
        <w:bottom w:val="none" w:sz="0" w:space="0" w:color="auto"/>
        <w:right w:val="none" w:sz="0" w:space="0" w:color="auto"/>
      </w:divBdr>
    </w:div>
    <w:div w:id="1890992353">
      <w:bodyDiv w:val="1"/>
      <w:marLeft w:val="0"/>
      <w:marRight w:val="0"/>
      <w:marTop w:val="0"/>
      <w:marBottom w:val="0"/>
      <w:divBdr>
        <w:top w:val="none" w:sz="0" w:space="0" w:color="auto"/>
        <w:left w:val="none" w:sz="0" w:space="0" w:color="auto"/>
        <w:bottom w:val="none" w:sz="0" w:space="0" w:color="auto"/>
        <w:right w:val="none" w:sz="0" w:space="0" w:color="auto"/>
      </w:divBdr>
    </w:div>
    <w:div w:id="1904947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utterstock.com/pic-118715260/stock-photo-united-states-of-america-circa-a-stamp-printed-in-usa-shows-edgar-allan-poe-circa.html?src=iV-uPkkkudT7p3XYlntnuA-1-0" TargetMode="External"/><Relationship Id="rId12" Type="http://schemas.openxmlformats.org/officeDocument/2006/relationships/hyperlink" Target="http://www.edu365.cat/eso/muds/castella/literatura/prosa/cuentos/index.htm" TargetMode="External"/><Relationship Id="rId13" Type="http://schemas.openxmlformats.org/officeDocument/2006/relationships/hyperlink" Target="https://www.youtube.com/watch?v=otI8acw0Yv0" TargetMode="External"/><Relationship Id="rId14" Type="http://schemas.openxmlformats.org/officeDocument/2006/relationships/hyperlink" Target="http://apliense.xtec.cat/petites_histories/?lang=es"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hutterstock.com/pic-185637509/stock-photo-new-york-november-alice-in-wonderland-monument-in-central-park-the-sculpture-was.html?src=S5J6OgFFNgIPI6ZRvMwXpw-1-68" TargetMode="External"/><Relationship Id="rId9" Type="http://schemas.openxmlformats.org/officeDocument/2006/relationships/hyperlink" Target="http://es.wikisource.org/wiki/Las_aventuras_de_Tom_Sawyer:_Cap%C3%ADtulo_I" TargetMode="External"/><Relationship Id="rId10" Type="http://schemas.openxmlformats.org/officeDocument/2006/relationships/hyperlink" Target="http://www.shutterstock.com/pic-231606160/stock-photo-cinderella-winter-day.html?src=yxv6LLJnKvElfvQ6ZMEqRA-1-9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25</Pages>
  <Words>6795</Words>
  <Characters>37375</Characters>
  <Application>Microsoft Macintosh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LASTRA</dc:creator>
  <cp:keywords/>
  <dc:description/>
  <cp:lastModifiedBy>Luis Felipe Pertuz Urrego</cp:lastModifiedBy>
  <cp:revision>42</cp:revision>
  <dcterms:created xsi:type="dcterms:W3CDTF">2015-02-24T12:39:00Z</dcterms:created>
  <dcterms:modified xsi:type="dcterms:W3CDTF">2015-03-03T19:22:00Z</dcterms:modified>
</cp:coreProperties>
</file>