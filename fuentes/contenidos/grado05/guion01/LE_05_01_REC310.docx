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0F88" w14:textId="77777777" w:rsidR="00F33295" w:rsidRPr="00954E3F" w:rsidRDefault="00F33295" w:rsidP="00F33295">
      <w:pPr>
        <w:jc w:val="center"/>
        <w:rPr>
          <w:rFonts w:ascii="Arial" w:hAnsi="Arial"/>
          <w:b/>
          <w:lang w:val="es-ES_tradnl"/>
        </w:rPr>
      </w:pPr>
      <w:r w:rsidRPr="00954E3F">
        <w:rPr>
          <w:rFonts w:ascii="Arial" w:hAnsi="Arial"/>
          <w:b/>
          <w:lang w:val="es-ES_tradnl"/>
        </w:rPr>
        <w:t>Interactivo F6b: Antología de textos</w:t>
      </w:r>
    </w:p>
    <w:p w14:paraId="251FABC6" w14:textId="77777777" w:rsidR="00F33295" w:rsidRPr="00954E3F" w:rsidRDefault="00F33295" w:rsidP="00F33295">
      <w:pPr>
        <w:rPr>
          <w:rFonts w:ascii="Arial" w:hAnsi="Arial"/>
          <w:lang w:val="es-ES_tradnl"/>
        </w:rPr>
      </w:pPr>
    </w:p>
    <w:p w14:paraId="4B0D9CD3"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Nombre del guión a que corresponde el ejercicio</w:t>
      </w:r>
    </w:p>
    <w:p w14:paraId="644638F2" w14:textId="77777777" w:rsidR="00F33295" w:rsidRPr="00954E3F" w:rsidRDefault="00F33295" w:rsidP="00F33295">
      <w:pPr>
        <w:rPr>
          <w:rFonts w:ascii="Arial" w:hAnsi="Arial"/>
          <w:lang w:val="es-ES_tradnl"/>
        </w:rPr>
      </w:pPr>
      <w:r w:rsidRPr="00954E3F">
        <w:rPr>
          <w:rFonts w:ascii="Arial" w:hAnsi="Arial"/>
          <w:lang w:val="es-ES_tradnl"/>
        </w:rPr>
        <w:t>LE_05_01_CO</w:t>
      </w:r>
    </w:p>
    <w:p w14:paraId="22F125F5" w14:textId="77777777" w:rsidR="00F33295" w:rsidRPr="00954E3F" w:rsidRDefault="00F33295" w:rsidP="00F33295">
      <w:pPr>
        <w:rPr>
          <w:rFonts w:ascii="Arial" w:hAnsi="Arial"/>
          <w:lang w:val="es-ES_tradnl"/>
        </w:rPr>
      </w:pPr>
    </w:p>
    <w:p w14:paraId="1849E992" w14:textId="77777777" w:rsidR="00F33295" w:rsidRPr="00954E3F" w:rsidRDefault="00F33295" w:rsidP="00F33295">
      <w:pPr>
        <w:rPr>
          <w:rFonts w:ascii="Arial" w:hAnsi="Arial"/>
          <w:b/>
          <w:lang w:val="es-ES_tradnl"/>
        </w:rPr>
      </w:pPr>
      <w:r w:rsidRPr="00954E3F">
        <w:rPr>
          <w:rFonts w:ascii="Arial" w:hAnsi="Arial"/>
          <w:b/>
          <w:lang w:val="es-ES_tradnl"/>
        </w:rPr>
        <w:t>DATOS DEL RECURSO</w:t>
      </w:r>
    </w:p>
    <w:p w14:paraId="6692370A" w14:textId="77777777" w:rsidR="00F33295" w:rsidRPr="00954E3F" w:rsidRDefault="00F33295" w:rsidP="00F33295">
      <w:pPr>
        <w:rPr>
          <w:rFonts w:ascii="Arial" w:hAnsi="Arial" w:cs="Arial"/>
          <w:lang w:val="es-ES_tradnl"/>
        </w:rPr>
      </w:pPr>
    </w:p>
    <w:p w14:paraId="125672E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del recurso (</w:t>
      </w:r>
      <w:r w:rsidRPr="00954E3F">
        <w:rPr>
          <w:rFonts w:ascii="Arial" w:hAnsi="Arial"/>
          <w:b/>
          <w:highlight w:val="green"/>
          <w:lang w:val="es-ES_tradnl"/>
        </w:rPr>
        <w:t>65</w:t>
      </w:r>
      <w:r w:rsidRPr="00954E3F">
        <w:rPr>
          <w:rFonts w:ascii="Arial" w:hAnsi="Arial"/>
          <w:highlight w:val="green"/>
          <w:lang w:val="es-ES_tradnl"/>
        </w:rPr>
        <w:t xml:space="preserve"> caracteres máx.)</w:t>
      </w:r>
    </w:p>
    <w:p w14:paraId="19828320" w14:textId="77777777" w:rsidR="00F33295" w:rsidRPr="00954E3F" w:rsidRDefault="00CB78A4" w:rsidP="00F33295">
      <w:pPr>
        <w:rPr>
          <w:rFonts w:ascii="Arial" w:hAnsi="Arial" w:cs="Arial"/>
          <w:lang w:val="es-ES_tradnl"/>
        </w:rPr>
      </w:pPr>
      <w:r w:rsidRPr="007B703D">
        <w:rPr>
          <w:rFonts w:ascii="Arial" w:hAnsi="Arial" w:cs="Times New Roman"/>
          <w:color w:val="000000"/>
          <w:lang w:val="es-CO"/>
        </w:rPr>
        <w:t>Antología de relatos literarios</w:t>
      </w:r>
    </w:p>
    <w:p w14:paraId="3EED247D" w14:textId="77777777" w:rsidR="00F33295" w:rsidRPr="00954E3F" w:rsidRDefault="00F33295" w:rsidP="00F33295">
      <w:pPr>
        <w:rPr>
          <w:rFonts w:ascii="Arial" w:hAnsi="Arial" w:cs="Arial"/>
          <w:lang w:val="es-ES_tradnl"/>
        </w:rPr>
      </w:pPr>
    </w:p>
    <w:p w14:paraId="2A9D9C4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Descripción del recurso</w:t>
      </w:r>
    </w:p>
    <w:p w14:paraId="32BD210A" w14:textId="77777777" w:rsidR="00F33295" w:rsidRPr="00954E3F" w:rsidRDefault="00CB78A4" w:rsidP="00F33295">
      <w:pPr>
        <w:rPr>
          <w:rFonts w:ascii="Arial" w:hAnsi="Arial" w:cs="Arial"/>
          <w:lang w:val="es-ES_tradnl"/>
        </w:rPr>
      </w:pPr>
      <w:r w:rsidRPr="007B703D">
        <w:rPr>
          <w:rFonts w:ascii="Arial" w:hAnsi="Arial" w:cs="Times New Roman"/>
          <w:color w:val="000000"/>
          <w:lang w:val="es-CO"/>
        </w:rPr>
        <w:t>Interactivo que sirve para afianzar conocimientos sobre el relato literario</w:t>
      </w:r>
    </w:p>
    <w:p w14:paraId="6F0EA67F" w14:textId="77777777" w:rsidR="00D81ED1" w:rsidRDefault="00D81ED1" w:rsidP="00F33295">
      <w:pPr>
        <w:rPr>
          <w:rFonts w:ascii="Arial" w:hAnsi="Arial"/>
          <w:b/>
          <w:color w:val="FF0000"/>
          <w:lang w:val="es-ES_tradnl"/>
        </w:rPr>
      </w:pPr>
    </w:p>
    <w:p w14:paraId="1CA956C6"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Palabras clave del recurso (separadas por comas ",")</w:t>
      </w:r>
    </w:p>
    <w:p w14:paraId="2772B11D" w14:textId="77777777" w:rsidR="00F33295" w:rsidRPr="00954E3F" w:rsidRDefault="00CB78A4" w:rsidP="00F33295">
      <w:pPr>
        <w:rPr>
          <w:rFonts w:ascii="Arial" w:hAnsi="Arial" w:cs="Arial"/>
          <w:lang w:val="es-ES_tradnl"/>
        </w:rPr>
      </w:pPr>
      <w:r w:rsidRPr="00954E3F">
        <w:rPr>
          <w:rFonts w:ascii="Arial" w:hAnsi="Arial" w:cs="Arial"/>
          <w:lang w:val="es-ES_tradnl"/>
        </w:rPr>
        <w:t>“</w:t>
      </w:r>
      <w:proofErr w:type="spellStart"/>
      <w:r w:rsidRPr="00954E3F">
        <w:rPr>
          <w:rFonts w:ascii="Arial" w:hAnsi="Arial" w:cs="Arial"/>
          <w:lang w:val="es-ES_tradnl"/>
        </w:rPr>
        <w:t>antología,relato,novela,cuento</w:t>
      </w:r>
      <w:proofErr w:type="spellEnd"/>
      <w:r w:rsidRPr="00954E3F">
        <w:rPr>
          <w:rFonts w:ascii="Arial" w:hAnsi="Arial" w:cs="Arial"/>
          <w:lang w:val="es-ES_tradnl"/>
        </w:rPr>
        <w:t>”</w:t>
      </w:r>
    </w:p>
    <w:p w14:paraId="76016E70" w14:textId="77777777" w:rsidR="00F33295" w:rsidRPr="00954E3F" w:rsidRDefault="00F33295" w:rsidP="00F33295">
      <w:pPr>
        <w:rPr>
          <w:rFonts w:ascii="Arial" w:hAnsi="Arial" w:cs="Arial"/>
          <w:lang w:val="es-ES_tradnl"/>
        </w:rPr>
      </w:pPr>
    </w:p>
    <w:p w14:paraId="2FF6B4C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Tiempo estimado (minutos)</w:t>
      </w:r>
    </w:p>
    <w:p w14:paraId="2681F3F6" w14:textId="48E5ED70" w:rsidR="00F33295" w:rsidRPr="00954E3F" w:rsidRDefault="005C5E05" w:rsidP="00F33295">
      <w:pPr>
        <w:rPr>
          <w:rFonts w:ascii="Arial" w:hAnsi="Arial" w:cs="Arial"/>
          <w:lang w:val="es-ES_tradnl"/>
        </w:rPr>
      </w:pPr>
      <w:r>
        <w:rPr>
          <w:rFonts w:ascii="Arial" w:hAnsi="Arial" w:cs="Arial"/>
          <w:lang w:val="es-ES_tradnl"/>
        </w:rPr>
        <w:t>60</w:t>
      </w:r>
      <w:r w:rsidR="00CB78A4" w:rsidRPr="00954E3F">
        <w:rPr>
          <w:rFonts w:ascii="Arial" w:hAnsi="Arial" w:cs="Arial"/>
          <w:lang w:val="es-ES_tradnl"/>
        </w:rPr>
        <w:t xml:space="preserve"> minutos</w:t>
      </w:r>
    </w:p>
    <w:p w14:paraId="6278EAA6" w14:textId="77777777" w:rsidR="00F33295" w:rsidRPr="00954E3F" w:rsidRDefault="00F33295" w:rsidP="00F33295">
      <w:pPr>
        <w:rPr>
          <w:rFonts w:ascii="Arial" w:hAnsi="Arial" w:cs="Arial"/>
          <w:lang w:val="es-ES_tradnl"/>
        </w:rPr>
      </w:pPr>
    </w:p>
    <w:p w14:paraId="53CECAAE"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F33295" w:rsidRPr="00954E3F" w14:paraId="057AA4DD"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3F425006" w14:textId="77777777" w:rsidR="00F33295" w:rsidRPr="00954E3F" w:rsidRDefault="00F33295">
            <w:pPr>
              <w:rPr>
                <w:rFonts w:ascii="Arial" w:hAnsi="Arial"/>
                <w:lang w:val="es-ES_tradnl"/>
              </w:rPr>
            </w:pPr>
            <w:r w:rsidRPr="00954E3F">
              <w:rPr>
                <w:rFonts w:ascii="Arial" w:hAnsi="Arial"/>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E04D5B6"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4A8797A9" w14:textId="77777777" w:rsidR="00F33295" w:rsidRPr="00954E3F" w:rsidRDefault="00F33295">
            <w:pPr>
              <w:rPr>
                <w:rFonts w:ascii="Arial" w:hAnsi="Arial"/>
                <w:lang w:val="es-ES_tradnl"/>
              </w:rPr>
            </w:pPr>
            <w:r w:rsidRPr="00954E3F">
              <w:rPr>
                <w:rFonts w:ascii="Arial" w:hAnsi="Arial"/>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4ED201A4" w14:textId="77777777" w:rsidR="00F33295" w:rsidRPr="00954E3F" w:rsidRDefault="00CB78A4">
            <w:pPr>
              <w:rPr>
                <w:rFonts w:ascii="Arial" w:hAnsi="Arial"/>
                <w:lang w:val="es-ES_tradnl"/>
              </w:rPr>
            </w:pPr>
            <w:r w:rsidRPr="00954E3F">
              <w:rPr>
                <w:rFonts w:ascii="Arial" w:hAnsi="Arial"/>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995C2D9" w14:textId="77777777" w:rsidR="00F33295" w:rsidRPr="00954E3F" w:rsidRDefault="00F33295">
            <w:pPr>
              <w:rPr>
                <w:rFonts w:ascii="Arial" w:hAnsi="Arial"/>
                <w:lang w:val="es-ES_tradnl"/>
              </w:rPr>
            </w:pPr>
            <w:r w:rsidRPr="00954E3F">
              <w:rPr>
                <w:rFonts w:ascii="Arial" w:hAnsi="Arial"/>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3160E99B"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6DEEB2ED" w14:textId="77777777" w:rsidR="00F33295" w:rsidRPr="00954E3F" w:rsidRDefault="00F33295">
            <w:pPr>
              <w:rPr>
                <w:rFonts w:ascii="Arial" w:hAnsi="Arial"/>
                <w:lang w:val="es-ES_tradnl"/>
              </w:rPr>
            </w:pPr>
            <w:r w:rsidRPr="00954E3F">
              <w:rPr>
                <w:rFonts w:ascii="Arial" w:hAnsi="Arial"/>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9532335" w14:textId="77777777" w:rsidR="00F33295" w:rsidRPr="00954E3F" w:rsidRDefault="00F33295">
            <w:pPr>
              <w:rPr>
                <w:rFonts w:ascii="Arial" w:hAnsi="Arial"/>
                <w:lang w:val="es-ES_tradnl"/>
              </w:rPr>
            </w:pPr>
          </w:p>
        </w:tc>
      </w:tr>
      <w:tr w:rsidR="00F33295" w:rsidRPr="00954E3F" w14:paraId="785BDFB0"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4D136875" w14:textId="77777777" w:rsidR="00F33295" w:rsidRPr="00954E3F" w:rsidRDefault="00F33295">
            <w:pPr>
              <w:rPr>
                <w:rFonts w:ascii="Arial" w:hAnsi="Arial"/>
                <w:lang w:val="es-ES_tradnl"/>
              </w:rPr>
            </w:pPr>
            <w:r w:rsidRPr="00954E3F">
              <w:rPr>
                <w:rFonts w:ascii="Arial" w:hAnsi="Arial"/>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7C9B36DA"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69944E0A" w14:textId="77777777" w:rsidR="00F33295" w:rsidRPr="00954E3F" w:rsidRDefault="00F33295">
            <w:pPr>
              <w:rPr>
                <w:rFonts w:ascii="Arial" w:hAnsi="Arial"/>
                <w:lang w:val="es-ES_tradnl"/>
              </w:rPr>
            </w:pPr>
            <w:r w:rsidRPr="00954E3F">
              <w:rPr>
                <w:rFonts w:ascii="Arial" w:hAnsi="Arial"/>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7982D7C8" w14:textId="77777777" w:rsidR="00F33295" w:rsidRPr="00954E3F" w:rsidRDefault="00F33295">
            <w:pPr>
              <w:rPr>
                <w:rFonts w:ascii="Arial" w:hAnsi="Arial"/>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2B9D010E" w14:textId="77777777" w:rsidR="00F33295" w:rsidRPr="00954E3F" w:rsidRDefault="00F33295">
            <w:pPr>
              <w:rPr>
                <w:rFonts w:ascii="Arial" w:hAnsi="Arial"/>
                <w:lang w:val="es-ES_tradnl"/>
              </w:rPr>
            </w:pPr>
            <w:r w:rsidRPr="00954E3F">
              <w:rPr>
                <w:rFonts w:ascii="Arial" w:hAnsi="Arial"/>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413E310E"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09ECBE0E" w14:textId="77777777" w:rsidR="00F33295" w:rsidRPr="00954E3F" w:rsidRDefault="00F33295">
            <w:pPr>
              <w:rPr>
                <w:rFonts w:ascii="Arial" w:hAnsi="Arial"/>
                <w:lang w:val="es-ES_tradnl"/>
              </w:rPr>
            </w:pPr>
            <w:r w:rsidRPr="00954E3F">
              <w:rPr>
                <w:rFonts w:ascii="Arial" w:hAnsi="Arial"/>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5A43DC00" w14:textId="77777777" w:rsidR="00F33295" w:rsidRPr="00954E3F" w:rsidRDefault="00F33295">
            <w:pPr>
              <w:rPr>
                <w:rFonts w:ascii="Arial" w:hAnsi="Arial"/>
                <w:lang w:val="es-ES_tradnl"/>
              </w:rPr>
            </w:pPr>
          </w:p>
        </w:tc>
      </w:tr>
    </w:tbl>
    <w:p w14:paraId="77A14E28" w14:textId="77777777" w:rsidR="00F33295" w:rsidRPr="00954E3F" w:rsidRDefault="00F33295" w:rsidP="00F33295">
      <w:pPr>
        <w:rPr>
          <w:rFonts w:ascii="Arial" w:hAnsi="Arial" w:cs="Arial"/>
          <w:lang w:val="es-ES_tradnl"/>
        </w:rPr>
      </w:pPr>
    </w:p>
    <w:p w14:paraId="0240520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33295" w:rsidRPr="00954E3F" w14:paraId="09E62BF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789806B2" w14:textId="77777777" w:rsidR="00F33295" w:rsidRPr="00954E3F" w:rsidRDefault="00F33295">
            <w:pPr>
              <w:rPr>
                <w:rFonts w:ascii="Arial" w:hAnsi="Arial"/>
                <w:lang w:val="es-ES_tradnl"/>
              </w:rPr>
            </w:pPr>
            <w:r w:rsidRPr="00954E3F">
              <w:rPr>
                <w:rFonts w:ascii="Arial" w:hAnsi="Arial"/>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7B45DC4A" w14:textId="77777777" w:rsidR="00F33295" w:rsidRPr="00954E3F" w:rsidRDefault="00CB78A4">
            <w:pPr>
              <w:rPr>
                <w:rFonts w:ascii="Arial" w:hAnsi="Arial"/>
                <w:lang w:val="es-ES_tradnl"/>
              </w:rPr>
            </w:pPr>
            <w:r w:rsidRPr="00954E3F">
              <w:rPr>
                <w:rFonts w:ascii="Arial" w:hAnsi="Arial"/>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4220FCF1" w14:textId="77777777" w:rsidR="00F33295" w:rsidRPr="00954E3F" w:rsidRDefault="00F33295">
            <w:pPr>
              <w:rPr>
                <w:rFonts w:ascii="Arial" w:hAnsi="Arial"/>
                <w:lang w:val="es-ES_tradnl"/>
              </w:rPr>
            </w:pPr>
            <w:r w:rsidRPr="00954E3F">
              <w:rPr>
                <w:rFonts w:ascii="Arial" w:hAnsi="Arial"/>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6947F59" w14:textId="77777777" w:rsidR="00F33295" w:rsidRPr="00954E3F" w:rsidRDefault="00F33295">
            <w:pPr>
              <w:rPr>
                <w:rFonts w:ascii="Arial" w:hAnsi="Arial"/>
                <w:lang w:val="es-ES_tradnl"/>
              </w:rPr>
            </w:pPr>
          </w:p>
        </w:tc>
      </w:tr>
      <w:tr w:rsidR="00F33295" w:rsidRPr="00EF1CE6" w14:paraId="77A894AB"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5E32344B" w14:textId="77777777" w:rsidR="00F33295" w:rsidRPr="00954E3F" w:rsidRDefault="00F33295">
            <w:pPr>
              <w:rPr>
                <w:rFonts w:ascii="Arial" w:hAnsi="Arial"/>
                <w:lang w:val="es-ES_tradnl"/>
              </w:rPr>
            </w:pPr>
            <w:r w:rsidRPr="00954E3F">
              <w:rPr>
                <w:rFonts w:ascii="Arial" w:hAnsi="Arial"/>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470D019B"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59036169" w14:textId="77777777" w:rsidR="00F33295" w:rsidRPr="00954E3F" w:rsidRDefault="00F33295">
            <w:pPr>
              <w:rPr>
                <w:rFonts w:ascii="Arial" w:hAnsi="Arial"/>
                <w:lang w:val="es-ES_tradnl"/>
              </w:rPr>
            </w:pPr>
            <w:r w:rsidRPr="00954E3F">
              <w:rPr>
                <w:rFonts w:ascii="Arial" w:hAnsi="Arial"/>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71BCEBA2" w14:textId="77777777" w:rsidR="00F33295" w:rsidRPr="00954E3F" w:rsidRDefault="00F33295">
            <w:pPr>
              <w:rPr>
                <w:rFonts w:ascii="Arial" w:hAnsi="Arial"/>
                <w:lang w:val="es-ES_tradnl"/>
              </w:rPr>
            </w:pPr>
          </w:p>
        </w:tc>
      </w:tr>
      <w:tr w:rsidR="00F33295" w:rsidRPr="00954E3F" w14:paraId="57347D3E"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95C56D7" w14:textId="77777777" w:rsidR="00F33295" w:rsidRPr="00954E3F" w:rsidRDefault="00F33295">
            <w:pPr>
              <w:rPr>
                <w:rFonts w:ascii="Arial" w:hAnsi="Arial"/>
                <w:lang w:val="es-ES_tradnl"/>
              </w:rPr>
            </w:pPr>
            <w:r w:rsidRPr="00954E3F">
              <w:rPr>
                <w:rFonts w:ascii="Arial" w:hAnsi="Arial"/>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067C2D2E"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64DE0497" w14:textId="77777777" w:rsidR="00F33295" w:rsidRPr="00954E3F" w:rsidRDefault="00F33295">
            <w:pPr>
              <w:rPr>
                <w:rFonts w:ascii="Arial" w:hAnsi="Arial"/>
                <w:lang w:val="es-ES_tradnl"/>
              </w:rPr>
            </w:pPr>
            <w:r w:rsidRPr="00954E3F">
              <w:rPr>
                <w:rFonts w:ascii="Arial" w:hAnsi="Arial"/>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34630E9D" w14:textId="77777777" w:rsidR="00F33295" w:rsidRPr="00954E3F" w:rsidRDefault="00F33295">
            <w:pPr>
              <w:rPr>
                <w:rFonts w:ascii="Arial" w:hAnsi="Arial"/>
                <w:lang w:val="es-ES_tradnl"/>
              </w:rPr>
            </w:pPr>
          </w:p>
        </w:tc>
      </w:tr>
      <w:tr w:rsidR="00F33295" w:rsidRPr="00954E3F" w14:paraId="566EB96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3B5960F" w14:textId="77777777" w:rsidR="00F33295" w:rsidRPr="00954E3F" w:rsidRDefault="00F33295">
            <w:pPr>
              <w:rPr>
                <w:rFonts w:ascii="Arial" w:hAnsi="Arial"/>
                <w:lang w:val="es-ES_tradnl"/>
              </w:rPr>
            </w:pPr>
            <w:r w:rsidRPr="00954E3F">
              <w:rPr>
                <w:rFonts w:ascii="Arial" w:hAnsi="Arial"/>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384A6B75"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A092F37" w14:textId="77777777" w:rsidR="00F33295" w:rsidRPr="00954E3F" w:rsidRDefault="00F33295">
            <w:pPr>
              <w:rPr>
                <w:rFonts w:ascii="Arial" w:hAnsi="Arial"/>
                <w:lang w:val="es-ES_tradnl"/>
              </w:rPr>
            </w:pPr>
            <w:r w:rsidRPr="00954E3F">
              <w:rPr>
                <w:rFonts w:ascii="Arial" w:hAnsi="Arial"/>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6D64FDEF" w14:textId="77777777" w:rsidR="00F33295" w:rsidRPr="00954E3F" w:rsidRDefault="00F33295">
            <w:pPr>
              <w:rPr>
                <w:rFonts w:ascii="Arial" w:hAnsi="Arial"/>
                <w:lang w:val="es-ES_tradnl"/>
              </w:rPr>
            </w:pPr>
          </w:p>
        </w:tc>
      </w:tr>
    </w:tbl>
    <w:p w14:paraId="70CC7152" w14:textId="77777777" w:rsidR="00F33295" w:rsidRPr="00954E3F" w:rsidRDefault="00F33295" w:rsidP="00F33295">
      <w:pPr>
        <w:rPr>
          <w:rFonts w:ascii="Arial" w:hAnsi="Arial" w:cs="Arial"/>
          <w:lang w:val="es-ES_tradnl"/>
        </w:rPr>
      </w:pPr>
    </w:p>
    <w:p w14:paraId="6E24581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33295" w:rsidRPr="00954E3F" w14:paraId="31E6FB6D"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3553E29" w14:textId="77777777" w:rsidR="00F33295" w:rsidRPr="00954E3F" w:rsidRDefault="00F33295">
            <w:pPr>
              <w:rPr>
                <w:rFonts w:ascii="Arial" w:hAnsi="Arial"/>
                <w:lang w:val="es-ES_tradnl"/>
              </w:rPr>
            </w:pPr>
            <w:r w:rsidRPr="00954E3F">
              <w:rPr>
                <w:rFonts w:ascii="Arial" w:hAnsi="Arial"/>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783E547A"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0A3BC543" w14:textId="77777777" w:rsidR="00F33295" w:rsidRPr="00954E3F" w:rsidRDefault="00F33295">
            <w:pPr>
              <w:rPr>
                <w:rFonts w:ascii="Arial" w:hAnsi="Arial"/>
                <w:lang w:val="es-ES_tradnl"/>
              </w:rPr>
            </w:pPr>
            <w:r w:rsidRPr="00954E3F">
              <w:rPr>
                <w:rFonts w:ascii="Arial" w:hAnsi="Arial"/>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320B45FA"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758848DB" w14:textId="77777777" w:rsidR="00F33295" w:rsidRPr="00954E3F" w:rsidRDefault="00F33295">
            <w:pPr>
              <w:rPr>
                <w:rFonts w:ascii="Arial" w:hAnsi="Arial"/>
                <w:lang w:val="es-ES_tradnl"/>
              </w:rPr>
            </w:pPr>
            <w:r w:rsidRPr="00954E3F">
              <w:rPr>
                <w:rFonts w:ascii="Arial" w:hAnsi="Arial"/>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085FECE1"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30F15D4" w14:textId="77777777" w:rsidR="00F33295" w:rsidRPr="00954E3F" w:rsidRDefault="00F33295">
            <w:pPr>
              <w:rPr>
                <w:rFonts w:ascii="Arial" w:hAnsi="Arial"/>
                <w:lang w:val="es-ES_tradnl"/>
              </w:rPr>
            </w:pPr>
            <w:r w:rsidRPr="00954E3F">
              <w:rPr>
                <w:rFonts w:ascii="Arial" w:hAnsi="Arial"/>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54C558A8" w14:textId="77777777" w:rsidR="00F33295" w:rsidRPr="00954E3F" w:rsidRDefault="00CB78A4">
            <w:pPr>
              <w:rPr>
                <w:rFonts w:ascii="Arial" w:hAnsi="Arial"/>
                <w:lang w:val="es-ES_tradnl"/>
              </w:rPr>
            </w:pPr>
            <w:r w:rsidRPr="00954E3F">
              <w:rPr>
                <w:rFonts w:ascii="Arial" w:hAnsi="Arial"/>
                <w:lang w:val="es-ES_tradnl"/>
              </w:rPr>
              <w:t>X</w:t>
            </w:r>
          </w:p>
        </w:tc>
      </w:tr>
      <w:tr w:rsidR="00F33295" w:rsidRPr="00954E3F" w14:paraId="039371B3"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54848A3" w14:textId="77777777" w:rsidR="00F33295" w:rsidRPr="00954E3F" w:rsidRDefault="00F33295">
            <w:pPr>
              <w:rPr>
                <w:rFonts w:ascii="Arial" w:hAnsi="Arial"/>
                <w:lang w:val="es-ES_tradnl"/>
              </w:rPr>
            </w:pPr>
            <w:r w:rsidRPr="00954E3F">
              <w:rPr>
                <w:rFonts w:ascii="Arial" w:hAnsi="Arial"/>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411745FE"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34E504A1" w14:textId="77777777" w:rsidR="00F33295" w:rsidRPr="00954E3F" w:rsidRDefault="00F33295">
            <w:pPr>
              <w:rPr>
                <w:rFonts w:ascii="Arial" w:hAnsi="Arial"/>
                <w:lang w:val="es-ES_tradnl"/>
              </w:rPr>
            </w:pPr>
            <w:r w:rsidRPr="00954E3F">
              <w:rPr>
                <w:rFonts w:ascii="Arial" w:hAnsi="Arial"/>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50EF68C8"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B93A7C3" w14:textId="77777777" w:rsidR="00F33295" w:rsidRPr="00954E3F" w:rsidRDefault="00F33295">
            <w:pPr>
              <w:rPr>
                <w:rFonts w:ascii="Arial" w:hAnsi="Arial"/>
                <w:lang w:val="es-ES_tradnl"/>
              </w:rPr>
            </w:pPr>
            <w:r w:rsidRPr="00954E3F">
              <w:rPr>
                <w:rFonts w:ascii="Arial" w:hAnsi="Arial"/>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3A9794EB"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438D43C" w14:textId="77777777" w:rsidR="00F33295" w:rsidRPr="00954E3F" w:rsidRDefault="00F33295">
            <w:pPr>
              <w:rPr>
                <w:rFonts w:ascii="Arial" w:hAnsi="Arial"/>
                <w:lang w:val="es-ES_tradnl"/>
              </w:rPr>
            </w:pPr>
            <w:r w:rsidRPr="00954E3F">
              <w:rPr>
                <w:rFonts w:ascii="Arial" w:hAnsi="Arial"/>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7332EBF8" w14:textId="77777777" w:rsidR="00F33295" w:rsidRPr="00954E3F" w:rsidRDefault="00F33295">
            <w:pPr>
              <w:rPr>
                <w:rFonts w:ascii="Arial" w:hAnsi="Arial"/>
                <w:lang w:val="es-ES_tradnl"/>
              </w:rPr>
            </w:pPr>
          </w:p>
        </w:tc>
      </w:tr>
      <w:tr w:rsidR="00F33295" w:rsidRPr="00954E3F" w14:paraId="327CE508"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4A7D8305" w14:textId="77777777" w:rsidR="00F33295" w:rsidRPr="00954E3F" w:rsidRDefault="00F33295">
            <w:pPr>
              <w:rPr>
                <w:rFonts w:ascii="Arial" w:hAnsi="Arial"/>
                <w:lang w:val="es-ES_tradnl"/>
              </w:rPr>
            </w:pPr>
            <w:r w:rsidRPr="00954E3F">
              <w:rPr>
                <w:rFonts w:ascii="Arial" w:hAnsi="Arial"/>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4C1829FD"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560F9A36" w14:textId="77777777" w:rsidR="00F33295" w:rsidRPr="00954E3F" w:rsidRDefault="00F33295">
            <w:pPr>
              <w:rPr>
                <w:rFonts w:ascii="Arial" w:hAnsi="Arial"/>
                <w:lang w:val="es-ES_tradnl"/>
              </w:rPr>
            </w:pPr>
            <w:r w:rsidRPr="00954E3F">
              <w:rPr>
                <w:rFonts w:ascii="Arial" w:hAnsi="Arial"/>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2F9BF883"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D998CD7" w14:textId="77777777" w:rsidR="00F33295" w:rsidRPr="00954E3F" w:rsidRDefault="00F33295">
            <w:pPr>
              <w:rPr>
                <w:rFonts w:ascii="Arial" w:hAnsi="Arial"/>
                <w:lang w:val="es-ES_tradnl"/>
              </w:rPr>
            </w:pPr>
            <w:r w:rsidRPr="00954E3F">
              <w:rPr>
                <w:rFonts w:ascii="Arial" w:hAnsi="Arial"/>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56BCC003"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nil"/>
              <w:right w:val="nil"/>
            </w:tcBorders>
          </w:tcPr>
          <w:p w14:paraId="221F1DDD" w14:textId="77777777" w:rsidR="00F33295" w:rsidRPr="00954E3F" w:rsidRDefault="00F33295">
            <w:pPr>
              <w:rPr>
                <w:rFonts w:ascii="Arial" w:hAnsi="Arial"/>
                <w:lang w:val="es-ES_tradnl"/>
              </w:rPr>
            </w:pPr>
          </w:p>
        </w:tc>
        <w:tc>
          <w:tcPr>
            <w:tcW w:w="425" w:type="dxa"/>
            <w:tcBorders>
              <w:top w:val="single" w:sz="4" w:space="0" w:color="auto"/>
              <w:left w:val="nil"/>
              <w:bottom w:val="nil"/>
              <w:right w:val="nil"/>
            </w:tcBorders>
          </w:tcPr>
          <w:p w14:paraId="1EC97AE8" w14:textId="77777777" w:rsidR="00F33295" w:rsidRPr="00954E3F" w:rsidRDefault="00F33295">
            <w:pPr>
              <w:rPr>
                <w:rFonts w:ascii="Arial" w:hAnsi="Arial"/>
                <w:lang w:val="es-ES_tradnl"/>
              </w:rPr>
            </w:pPr>
          </w:p>
        </w:tc>
      </w:tr>
    </w:tbl>
    <w:p w14:paraId="7C6B3A12" w14:textId="77777777" w:rsidR="00F33295" w:rsidRPr="00954E3F" w:rsidRDefault="00F33295" w:rsidP="00F33295">
      <w:pPr>
        <w:rPr>
          <w:rFonts w:ascii="Arial" w:hAnsi="Arial" w:cs="Arial"/>
          <w:lang w:val="es-ES_tradnl"/>
        </w:rPr>
      </w:pPr>
    </w:p>
    <w:p w14:paraId="389FC06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Nivel del ejercicio, 1-Fácil, 2-Medio ó 3-Difícil</w:t>
      </w:r>
    </w:p>
    <w:p w14:paraId="63A4C645" w14:textId="77777777" w:rsidR="00F33295" w:rsidRPr="00954E3F" w:rsidRDefault="00CB78A4" w:rsidP="00F33295">
      <w:pPr>
        <w:rPr>
          <w:rFonts w:ascii="Arial" w:hAnsi="Arial" w:cs="Arial"/>
          <w:lang w:val="es-ES_tradnl"/>
        </w:rPr>
      </w:pPr>
      <w:r w:rsidRPr="00954E3F">
        <w:rPr>
          <w:rFonts w:ascii="Arial" w:hAnsi="Arial" w:cs="Arial"/>
          <w:lang w:val="es-ES_tradnl"/>
        </w:rPr>
        <w:t>3</w:t>
      </w:r>
    </w:p>
    <w:p w14:paraId="43572E44" w14:textId="77777777" w:rsidR="00F33295" w:rsidRPr="00954E3F" w:rsidRDefault="00F33295" w:rsidP="00F33295">
      <w:pPr>
        <w:rPr>
          <w:rFonts w:ascii="Arial" w:hAnsi="Arial" w:cs="Arial"/>
          <w:lang w:val="es-ES_tradnl"/>
        </w:rPr>
      </w:pPr>
    </w:p>
    <w:p w14:paraId="0296C172" w14:textId="77777777" w:rsidR="00F33295" w:rsidRPr="00954E3F" w:rsidRDefault="00F33295" w:rsidP="00F33295">
      <w:pPr>
        <w:rPr>
          <w:rFonts w:ascii="Arial" w:hAnsi="Arial"/>
          <w:b/>
          <w:lang w:val="es-ES_tradnl"/>
        </w:rPr>
      </w:pPr>
      <w:r w:rsidRPr="00954E3F">
        <w:rPr>
          <w:rFonts w:ascii="Arial" w:hAnsi="Arial"/>
          <w:b/>
          <w:lang w:val="es-ES_tradnl"/>
        </w:rPr>
        <w:t>FICHA DEL PROFESOR</w:t>
      </w:r>
    </w:p>
    <w:p w14:paraId="6C87E49D" w14:textId="77777777" w:rsidR="00F33295" w:rsidRPr="00954E3F" w:rsidRDefault="00F33295" w:rsidP="00F33295">
      <w:pPr>
        <w:rPr>
          <w:rFonts w:ascii="Arial" w:hAnsi="Arial"/>
          <w:lang w:val="es-ES_tradnl"/>
        </w:rPr>
      </w:pPr>
    </w:p>
    <w:p w14:paraId="0B4F89D8"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Objetivo</w:t>
      </w:r>
    </w:p>
    <w:p w14:paraId="0FFF03D9" w14:textId="3C760633" w:rsidR="00986CDE" w:rsidRDefault="00986CDE" w:rsidP="00986CDE">
      <w:pPr>
        <w:rPr>
          <w:rFonts w:eastAsia="Batang" w:cs="Times New Roman"/>
          <w:lang w:val="es-ES_tradnl"/>
        </w:rPr>
      </w:pPr>
      <w:r>
        <w:rPr>
          <w:rFonts w:eastAsia="Batang" w:cs="Times New Roman"/>
          <w:lang w:val="es-ES_tradnl"/>
        </w:rPr>
        <w:lastRenderedPageBreak/>
        <w:t xml:space="preserve">En este recurso encontrará tres relatos literarios. El primero corresponde al cuento </w:t>
      </w:r>
      <w:r w:rsidRPr="00986CDE">
        <w:rPr>
          <w:rFonts w:eastAsia="Batang" w:cs="Times New Roman"/>
          <w:i/>
          <w:lang w:val="es-ES_tradnl"/>
        </w:rPr>
        <w:t>El</w:t>
      </w:r>
      <w:r>
        <w:rPr>
          <w:rFonts w:eastAsia="Batang" w:cs="Times New Roman"/>
          <w:lang w:val="es-ES_tradnl"/>
        </w:rPr>
        <w:t xml:space="preserve"> </w:t>
      </w:r>
      <w:r w:rsidRPr="00986CDE">
        <w:rPr>
          <w:rFonts w:eastAsia="Batang" w:cs="Times New Roman"/>
          <w:i/>
          <w:lang w:val="es-ES_tradnl"/>
        </w:rPr>
        <w:t xml:space="preserve">retrato </w:t>
      </w:r>
      <w:ins w:id="0" w:author="Admincmovil" w:date="2015-03-08T18:38:00Z">
        <w:r w:rsidR="00EF1CE6">
          <w:rPr>
            <w:rFonts w:eastAsia="Batang" w:cs="Times New Roman"/>
            <w:i/>
            <w:lang w:val="es-ES_tradnl"/>
          </w:rPr>
          <w:t>o</w:t>
        </w:r>
      </w:ins>
      <w:r w:rsidRPr="00986CDE">
        <w:rPr>
          <w:rFonts w:eastAsia="Batang" w:cs="Times New Roman"/>
          <w:i/>
          <w:lang w:val="es-ES_tradnl"/>
        </w:rPr>
        <w:t>val</w:t>
      </w:r>
      <w:r w:rsidR="004A160E">
        <w:rPr>
          <w:rFonts w:eastAsia="Batang" w:cs="Times New Roman"/>
          <w:lang w:val="es-ES_tradnl"/>
        </w:rPr>
        <w:t>;</w:t>
      </w:r>
      <w:r>
        <w:rPr>
          <w:rFonts w:eastAsia="Batang" w:cs="Times New Roman"/>
          <w:lang w:val="es-ES_tradnl"/>
        </w:rPr>
        <w:t xml:space="preserve"> el segundo, al primer capítulo de </w:t>
      </w:r>
      <w:r w:rsidRPr="00986CDE">
        <w:rPr>
          <w:rFonts w:eastAsia="Batang" w:cs="Times New Roman"/>
          <w:i/>
          <w:lang w:val="es-ES_tradnl"/>
        </w:rPr>
        <w:t>Veinte mil leguas de viaje submarino</w:t>
      </w:r>
      <w:r>
        <w:rPr>
          <w:rFonts w:eastAsia="Batang" w:cs="Times New Roman"/>
          <w:lang w:val="es-ES_tradnl"/>
        </w:rPr>
        <w:t xml:space="preserve"> y, el tercero, al </w:t>
      </w:r>
      <w:proofErr w:type="spellStart"/>
      <w:r>
        <w:rPr>
          <w:rFonts w:eastAsia="Batang" w:cs="Times New Roman"/>
          <w:lang w:val="es-ES_tradnl"/>
        </w:rPr>
        <w:t>microrrelato</w:t>
      </w:r>
      <w:proofErr w:type="spellEnd"/>
      <w:r>
        <w:rPr>
          <w:rFonts w:eastAsia="Batang" w:cs="Times New Roman"/>
          <w:lang w:val="es-ES_tradnl"/>
        </w:rPr>
        <w:t xml:space="preserve"> </w:t>
      </w:r>
      <w:r w:rsidRPr="00986CDE">
        <w:rPr>
          <w:rFonts w:eastAsia="Batang" w:cs="Times New Roman"/>
          <w:i/>
          <w:lang w:val="es-ES_tradnl"/>
        </w:rPr>
        <w:t>El gesto de la muerte</w:t>
      </w:r>
      <w:r>
        <w:rPr>
          <w:rFonts w:eastAsia="Batang" w:cs="Times New Roman"/>
          <w:lang w:val="es-ES_tradnl"/>
        </w:rPr>
        <w:t xml:space="preserve">. </w:t>
      </w:r>
    </w:p>
    <w:p w14:paraId="2D2D26C5" w14:textId="77777777" w:rsidR="004A160E" w:rsidRDefault="004A160E" w:rsidP="00986CDE">
      <w:pPr>
        <w:rPr>
          <w:rFonts w:eastAsia="Batang" w:cs="Times New Roman"/>
          <w:lang w:val="es-ES_tradnl"/>
        </w:rPr>
      </w:pPr>
    </w:p>
    <w:p w14:paraId="38351940" w14:textId="7B0D043C" w:rsidR="004A160E" w:rsidRDefault="00E269CC" w:rsidP="00986CDE">
      <w:pPr>
        <w:rPr>
          <w:rFonts w:eastAsia="Batang" w:cs="Times New Roman"/>
          <w:lang w:val="es-ES_tradnl"/>
        </w:rPr>
      </w:pPr>
      <w:r>
        <w:rPr>
          <w:rFonts w:eastAsia="Batang" w:cs="Times New Roman"/>
          <w:lang w:val="es-ES_tradnl"/>
        </w:rPr>
        <w:t>Las actividades</w:t>
      </w:r>
      <w:r w:rsidR="004A160E">
        <w:rPr>
          <w:rFonts w:eastAsia="Batang" w:cs="Times New Roman"/>
          <w:lang w:val="es-ES_tradnl"/>
        </w:rPr>
        <w:t xml:space="preserve"> tienen como propósito que los estudiantes amplíen sus </w:t>
      </w:r>
      <w:proofErr w:type="spellStart"/>
      <w:r w:rsidR="004A160E">
        <w:rPr>
          <w:rFonts w:eastAsia="Batang" w:cs="Times New Roman"/>
          <w:lang w:val="es-ES_tradnl"/>
        </w:rPr>
        <w:t>conocimeintos</w:t>
      </w:r>
      <w:proofErr w:type="spellEnd"/>
      <w:r w:rsidR="004A160E">
        <w:rPr>
          <w:rFonts w:eastAsia="Batang" w:cs="Times New Roman"/>
          <w:lang w:val="es-ES_tradnl"/>
        </w:rPr>
        <w:t xml:space="preserve"> sobre el relato literario, sus clases y car</w:t>
      </w:r>
      <w:r w:rsidR="005A6E4B">
        <w:rPr>
          <w:rFonts w:eastAsia="Batang" w:cs="Times New Roman"/>
          <w:lang w:val="es-ES_tradnl"/>
        </w:rPr>
        <w:t>acterísticas. Asi</w:t>
      </w:r>
      <w:r>
        <w:rPr>
          <w:rFonts w:eastAsia="Batang" w:cs="Times New Roman"/>
          <w:lang w:val="es-ES_tradnl"/>
        </w:rPr>
        <w:t>mismo, que mejoren</w:t>
      </w:r>
      <w:r w:rsidR="004A160E">
        <w:rPr>
          <w:rFonts w:eastAsia="Batang" w:cs="Times New Roman"/>
          <w:lang w:val="es-ES_tradnl"/>
        </w:rPr>
        <w:t xml:space="preserve"> sus competencias lectoras</w:t>
      </w:r>
      <w:r>
        <w:rPr>
          <w:rFonts w:eastAsia="Batang" w:cs="Times New Roman"/>
          <w:lang w:val="es-ES_tradnl"/>
        </w:rPr>
        <w:t xml:space="preserve"> y el análisis de textos.</w:t>
      </w:r>
    </w:p>
    <w:p w14:paraId="54449854" w14:textId="77777777" w:rsidR="004A160E" w:rsidRDefault="004A160E" w:rsidP="00986CDE">
      <w:pPr>
        <w:rPr>
          <w:rFonts w:eastAsia="Batang" w:cs="Times New Roman"/>
          <w:lang w:val="es-ES_tradnl"/>
        </w:rPr>
      </w:pPr>
    </w:p>
    <w:p w14:paraId="796EED73"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Propuesta</w:t>
      </w:r>
    </w:p>
    <w:p w14:paraId="6694B6AA" w14:textId="4A45EC70" w:rsidR="004A160E" w:rsidRDefault="004A160E" w:rsidP="00986CDE">
      <w:pPr>
        <w:rPr>
          <w:rFonts w:eastAsia="Batang" w:cs="Times New Roman"/>
          <w:b/>
          <w:lang w:val="es-ES_tradnl"/>
        </w:rPr>
      </w:pPr>
      <w:r>
        <w:rPr>
          <w:rFonts w:eastAsia="Batang" w:cs="Times New Roman"/>
          <w:b/>
          <w:lang w:val="es-ES_tradnl"/>
        </w:rPr>
        <w:t>Antes de la lectura</w:t>
      </w:r>
    </w:p>
    <w:p w14:paraId="72308407" w14:textId="1EB547EA" w:rsidR="004A160E" w:rsidRDefault="004A160E" w:rsidP="00986CDE">
      <w:pPr>
        <w:rPr>
          <w:rFonts w:eastAsia="Batang" w:cs="Times New Roman"/>
          <w:lang w:val="es-ES_tradnl"/>
        </w:rPr>
      </w:pPr>
      <w:r w:rsidRPr="003A0E96">
        <w:rPr>
          <w:rFonts w:eastAsia="Batang" w:cs="Times New Roman"/>
          <w:lang w:val="es-ES_tradnl"/>
        </w:rPr>
        <w:t>A partir de los títulos de cada relato, pregunte a sus estudiantes qué clase de historias</w:t>
      </w:r>
      <w:r w:rsidR="00E269CC">
        <w:rPr>
          <w:rFonts w:eastAsia="Batang" w:cs="Times New Roman"/>
          <w:lang w:val="es-ES_tradnl"/>
        </w:rPr>
        <w:t xml:space="preserve"> consideran que van a leer</w:t>
      </w:r>
      <w:r w:rsidR="003A0E96">
        <w:rPr>
          <w:rFonts w:eastAsia="Batang" w:cs="Times New Roman"/>
          <w:lang w:val="es-ES_tradnl"/>
        </w:rPr>
        <w:t>. También, para activar su interés en los textos, puede sugerirles que comenten qué saben de</w:t>
      </w:r>
      <w:r w:rsidR="00D81ED1">
        <w:rPr>
          <w:rFonts w:eastAsia="Batang" w:cs="Times New Roman"/>
          <w:lang w:val="es-ES_tradnl"/>
        </w:rPr>
        <w:t xml:space="preserve"> los autores y si han leído otras de sus obras</w:t>
      </w:r>
      <w:r w:rsidR="003A0E96">
        <w:rPr>
          <w:rFonts w:eastAsia="Batang" w:cs="Times New Roman"/>
          <w:lang w:val="es-ES_tradnl"/>
        </w:rPr>
        <w:t>. Amplíe lo que ellos digan con i</w:t>
      </w:r>
      <w:r w:rsidR="00D81ED1">
        <w:rPr>
          <w:rFonts w:eastAsia="Batang" w:cs="Times New Roman"/>
          <w:lang w:val="es-ES_tradnl"/>
        </w:rPr>
        <w:t xml:space="preserve">nformación sobre la vida </w:t>
      </w:r>
      <w:r w:rsidR="003A0E96">
        <w:rPr>
          <w:rFonts w:eastAsia="Batang" w:cs="Times New Roman"/>
          <w:lang w:val="es-ES_tradnl"/>
        </w:rPr>
        <w:t xml:space="preserve">de estos escritores. Observe las fichas. </w:t>
      </w:r>
    </w:p>
    <w:p w14:paraId="678BB96E" w14:textId="77777777" w:rsidR="003A0E96" w:rsidRPr="003A0E96" w:rsidRDefault="003A0E96" w:rsidP="00986CDE">
      <w:pPr>
        <w:rPr>
          <w:rFonts w:eastAsia="Batang" w:cs="Times New Roman"/>
          <w:b/>
          <w:lang w:val="es-ES_tradnl"/>
        </w:rPr>
      </w:pPr>
    </w:p>
    <w:tbl>
      <w:tblPr>
        <w:tblStyle w:val="Tablaconcuadrcula"/>
        <w:tblW w:w="0" w:type="auto"/>
        <w:tblLook w:val="04A0" w:firstRow="1" w:lastRow="0" w:firstColumn="1" w:lastColumn="0" w:noHBand="0" w:noVBand="1"/>
      </w:tblPr>
      <w:tblGrid>
        <w:gridCol w:w="2992"/>
        <w:gridCol w:w="2993"/>
        <w:gridCol w:w="2993"/>
      </w:tblGrid>
      <w:tr w:rsidR="003A0E96" w:rsidRPr="003A0E96" w14:paraId="5C91043B" w14:textId="77777777" w:rsidTr="003A0E96">
        <w:tc>
          <w:tcPr>
            <w:tcW w:w="2992" w:type="dxa"/>
          </w:tcPr>
          <w:p w14:paraId="1BA90788" w14:textId="54C14055" w:rsidR="003A0E96" w:rsidRPr="003A0E96" w:rsidRDefault="003A0E96" w:rsidP="00986CDE">
            <w:pPr>
              <w:rPr>
                <w:rFonts w:eastAsia="Batang" w:cs="Times New Roman"/>
                <w:b/>
                <w:lang w:val="es-ES_tradnl"/>
              </w:rPr>
            </w:pPr>
            <w:r w:rsidRPr="003A0E96">
              <w:rPr>
                <w:rFonts w:eastAsia="Batang" w:cs="Times New Roman"/>
                <w:b/>
                <w:lang w:val="es-ES_tradnl"/>
              </w:rPr>
              <w:t>Edgar Allan Poe</w:t>
            </w:r>
          </w:p>
        </w:tc>
        <w:tc>
          <w:tcPr>
            <w:tcW w:w="2993" w:type="dxa"/>
          </w:tcPr>
          <w:p w14:paraId="3E92AA39" w14:textId="14CDE1CF" w:rsidR="003A0E96" w:rsidRPr="003A0E96" w:rsidRDefault="003A0E96" w:rsidP="00986CDE">
            <w:pPr>
              <w:rPr>
                <w:rFonts w:eastAsia="Batang" w:cs="Times New Roman"/>
                <w:b/>
                <w:lang w:val="es-ES_tradnl"/>
              </w:rPr>
            </w:pPr>
            <w:r w:rsidRPr="003A0E96">
              <w:rPr>
                <w:rFonts w:eastAsia="Batang" w:cs="Times New Roman"/>
                <w:b/>
                <w:lang w:val="es-ES_tradnl"/>
              </w:rPr>
              <w:t xml:space="preserve">Julio Verne </w:t>
            </w:r>
          </w:p>
        </w:tc>
        <w:tc>
          <w:tcPr>
            <w:tcW w:w="2993" w:type="dxa"/>
          </w:tcPr>
          <w:p w14:paraId="1B9920EE" w14:textId="66C61BB6" w:rsidR="003A0E96" w:rsidRPr="003A0E96" w:rsidRDefault="00E93469" w:rsidP="00986CDE">
            <w:pPr>
              <w:rPr>
                <w:rFonts w:eastAsia="Batang" w:cs="Times New Roman"/>
                <w:b/>
                <w:lang w:val="es-ES_tradnl"/>
              </w:rPr>
            </w:pPr>
            <w:r>
              <w:rPr>
                <w:rFonts w:eastAsia="Batang" w:cs="Times New Roman"/>
                <w:b/>
                <w:lang w:val="es-ES_tradnl"/>
              </w:rPr>
              <w:t xml:space="preserve">Jean </w:t>
            </w:r>
            <w:proofErr w:type="spellStart"/>
            <w:r>
              <w:rPr>
                <w:rFonts w:eastAsia="Batang" w:cs="Times New Roman"/>
                <w:b/>
                <w:lang w:val="es-ES_tradnl"/>
              </w:rPr>
              <w:t>Cocteau</w:t>
            </w:r>
            <w:proofErr w:type="spellEnd"/>
          </w:p>
        </w:tc>
      </w:tr>
      <w:tr w:rsidR="003A0E96" w:rsidRPr="00EF1CE6" w14:paraId="6BA5DAA1" w14:textId="77777777" w:rsidTr="003A0E96">
        <w:tc>
          <w:tcPr>
            <w:tcW w:w="2992" w:type="dxa"/>
          </w:tcPr>
          <w:p w14:paraId="35C12587" w14:textId="3E3FE046" w:rsidR="003A0E96" w:rsidRDefault="003A0E96" w:rsidP="00986CDE">
            <w:pPr>
              <w:rPr>
                <w:rFonts w:eastAsia="Batang" w:cs="Times New Roman"/>
                <w:lang w:val="es-ES_tradnl"/>
              </w:rPr>
            </w:pPr>
            <w:r>
              <w:rPr>
                <w:rFonts w:eastAsia="Batang" w:cs="Times New Roman"/>
                <w:lang w:val="es-ES_tradnl"/>
              </w:rPr>
              <w:t xml:space="preserve">Estados Unidos, 1809-1849. </w:t>
            </w:r>
          </w:p>
          <w:p w14:paraId="47F99713" w14:textId="77777777" w:rsidR="003A0E96" w:rsidRDefault="003A0E96" w:rsidP="00986CDE">
            <w:pPr>
              <w:rPr>
                <w:rFonts w:eastAsia="Batang" w:cs="Times New Roman"/>
                <w:lang w:val="es-ES_tradnl"/>
              </w:rPr>
            </w:pPr>
            <w:r>
              <w:rPr>
                <w:rFonts w:eastAsia="Batang" w:cs="Times New Roman"/>
                <w:lang w:val="es-ES_tradnl"/>
              </w:rPr>
              <w:t xml:space="preserve">Escritor de cuentos, novelas y poemas. </w:t>
            </w:r>
          </w:p>
          <w:p w14:paraId="4D258B1E" w14:textId="0517A2E2" w:rsidR="003A0E96" w:rsidRDefault="003A0E96" w:rsidP="00986CDE">
            <w:pPr>
              <w:rPr>
                <w:rFonts w:eastAsia="Batang" w:cs="Times New Roman"/>
                <w:lang w:val="es-ES_tradnl"/>
              </w:rPr>
            </w:pPr>
            <w:r>
              <w:rPr>
                <w:rFonts w:eastAsia="Batang" w:cs="Times New Roman"/>
                <w:lang w:val="es-ES_tradnl"/>
              </w:rPr>
              <w:t>Se le considera el renovador de la novela gótica por sus relatos de terror, entre los cuales se destacan:</w:t>
            </w:r>
          </w:p>
          <w:p w14:paraId="76D07936" w14:textId="33A70671"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gato negro</w:t>
            </w:r>
          </w:p>
          <w:p w14:paraId="4E9DCBAF" w14:textId="395A755A"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barril de amontillado</w:t>
            </w:r>
          </w:p>
          <w:p w14:paraId="49C1103C" w14:textId="77777777"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Berenice</w:t>
            </w:r>
          </w:p>
          <w:p w14:paraId="0E98BC3F" w14:textId="3C73018C"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 xml:space="preserve">El corazón </w:t>
            </w:r>
            <w:proofErr w:type="spellStart"/>
            <w:r w:rsidRPr="008E6A4F">
              <w:rPr>
                <w:rFonts w:eastAsia="Batang" w:cs="Times New Roman"/>
                <w:i/>
                <w:lang w:val="es-ES_tradnl"/>
              </w:rPr>
              <w:t>dealtor</w:t>
            </w:r>
            <w:proofErr w:type="spellEnd"/>
          </w:p>
          <w:p w14:paraId="13E75808" w14:textId="42D70CC3" w:rsidR="005A6E4B" w:rsidRDefault="003A0E96" w:rsidP="005A6E4B">
            <w:pPr>
              <w:pStyle w:val="Prrafodelista"/>
              <w:numPr>
                <w:ilvl w:val="0"/>
                <w:numId w:val="2"/>
              </w:numPr>
              <w:rPr>
                <w:rFonts w:eastAsia="Batang" w:cs="Times New Roman"/>
                <w:i/>
                <w:lang w:val="es-ES_tradnl"/>
              </w:rPr>
            </w:pPr>
            <w:r w:rsidRPr="008E6A4F">
              <w:rPr>
                <w:rFonts w:eastAsia="Batang" w:cs="Times New Roman"/>
                <w:i/>
                <w:lang w:val="es-ES_tradnl"/>
              </w:rPr>
              <w:t>William Wilson</w:t>
            </w:r>
          </w:p>
          <w:p w14:paraId="4F11762C" w14:textId="77777777" w:rsidR="005A6E4B" w:rsidRPr="005A6E4B" w:rsidRDefault="005A6E4B" w:rsidP="005A6E4B">
            <w:pPr>
              <w:rPr>
                <w:rFonts w:eastAsia="Batang" w:cs="Times New Roman"/>
                <w:i/>
                <w:lang w:val="es-ES_tradnl"/>
              </w:rPr>
            </w:pPr>
          </w:p>
          <w:p w14:paraId="425C26FF" w14:textId="6C92F309" w:rsidR="003A0E96" w:rsidRDefault="005A6E4B" w:rsidP="008E6A4F">
            <w:pPr>
              <w:rPr>
                <w:rFonts w:eastAsia="Batang" w:cs="Times New Roman"/>
                <w:lang w:val="es-ES_tradnl"/>
              </w:rPr>
            </w:pPr>
            <w:r>
              <w:rPr>
                <w:rFonts w:eastAsia="Batang" w:cs="Times New Roman"/>
                <w:lang w:val="es-ES_tradnl"/>
              </w:rPr>
              <w:t xml:space="preserve">Puede ampliar esta información en el siguiente enlace </w:t>
            </w:r>
            <w:r w:rsidR="00E269CC" w:rsidRPr="00E269CC">
              <w:rPr>
                <w:rStyle w:val="Hipervnculo"/>
                <w:rFonts w:eastAsia="Batang" w:cs="Times New Roman"/>
                <w:lang w:val="es-ES_tradnl"/>
              </w:rPr>
              <w:t>[</w:t>
            </w:r>
            <w:hyperlink r:id="rId6" w:history="1">
              <w:r w:rsidR="008E6A4F" w:rsidRPr="008E6A4F">
                <w:rPr>
                  <w:rStyle w:val="Hipervnculo"/>
                  <w:rFonts w:eastAsia="Batang" w:cs="Times New Roman"/>
                  <w:lang w:val="es-ES_tradnl"/>
                </w:rPr>
                <w:t>VER</w:t>
              </w:r>
            </w:hyperlink>
            <w:r w:rsidR="00E269CC">
              <w:rPr>
                <w:rStyle w:val="Hipervnculo"/>
                <w:rFonts w:eastAsia="Batang" w:cs="Times New Roman"/>
                <w:lang w:val="es-ES_tradnl"/>
              </w:rPr>
              <w:t>]</w:t>
            </w:r>
            <w:r>
              <w:rPr>
                <w:rStyle w:val="Hipervnculo"/>
                <w:rFonts w:eastAsia="Batang" w:cs="Times New Roman"/>
                <w:lang w:val="es-ES_tradnl"/>
              </w:rPr>
              <w:t>.</w:t>
            </w:r>
          </w:p>
        </w:tc>
        <w:tc>
          <w:tcPr>
            <w:tcW w:w="2993" w:type="dxa"/>
          </w:tcPr>
          <w:p w14:paraId="52DF6556" w14:textId="5921F8D8" w:rsidR="003A0E96" w:rsidRDefault="008E6A4F" w:rsidP="00986CDE">
            <w:pPr>
              <w:rPr>
                <w:rFonts w:eastAsia="Batang" w:cs="Times New Roman"/>
                <w:lang w:val="es-ES_tradnl"/>
              </w:rPr>
            </w:pPr>
            <w:r>
              <w:rPr>
                <w:rFonts w:eastAsia="Batang" w:cs="Times New Roman"/>
                <w:lang w:val="es-ES_tradnl"/>
              </w:rPr>
              <w:t>Francia, 1828-1905</w:t>
            </w:r>
            <w:r w:rsidR="00E93469">
              <w:rPr>
                <w:rFonts w:eastAsia="Batang" w:cs="Times New Roman"/>
                <w:lang w:val="es-ES_tradnl"/>
              </w:rPr>
              <w:t>.</w:t>
            </w:r>
          </w:p>
          <w:p w14:paraId="16E7A2BB" w14:textId="77777777" w:rsidR="008E6A4F" w:rsidRDefault="008E6A4F" w:rsidP="00986CDE">
            <w:pPr>
              <w:rPr>
                <w:rFonts w:eastAsia="Batang" w:cs="Times New Roman"/>
                <w:lang w:val="es-ES_tradnl"/>
              </w:rPr>
            </w:pPr>
            <w:r>
              <w:rPr>
                <w:rFonts w:eastAsia="Batang" w:cs="Times New Roman"/>
                <w:lang w:val="es-ES_tradnl"/>
              </w:rPr>
              <w:t xml:space="preserve">Escritor de novelas y obras dramáticas. </w:t>
            </w:r>
          </w:p>
          <w:p w14:paraId="2FF62E63" w14:textId="77777777" w:rsidR="008E6A4F" w:rsidRDefault="008E6A4F" w:rsidP="00986CDE">
            <w:pPr>
              <w:rPr>
                <w:rFonts w:eastAsia="Batang" w:cs="Times New Roman"/>
                <w:lang w:val="es-ES_tradnl"/>
              </w:rPr>
            </w:pPr>
            <w:r>
              <w:rPr>
                <w:rFonts w:eastAsia="Batang" w:cs="Times New Roman"/>
                <w:lang w:val="es-ES_tradnl"/>
              </w:rPr>
              <w:t>Es célebre por sus novelas de aventuras y sus aportes a la narración de ciencia ficción. Algunas de sus obras son:</w:t>
            </w:r>
          </w:p>
          <w:p w14:paraId="460214B9" w14:textId="4A4E27C1" w:rsidR="008E6A4F" w:rsidRPr="005A6E4B"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Viaje al centro de la Tierra</w:t>
            </w:r>
          </w:p>
          <w:p w14:paraId="10DFE7E6" w14:textId="78D02A7C" w:rsidR="008E6A4F"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La vuelta al mundo en ochenta días</w:t>
            </w:r>
          </w:p>
          <w:p w14:paraId="204696BA" w14:textId="77777777" w:rsidR="005A6E4B" w:rsidRDefault="005A6E4B" w:rsidP="005A6E4B">
            <w:pPr>
              <w:rPr>
                <w:rFonts w:eastAsia="Batang" w:cs="Times New Roman"/>
                <w:i/>
                <w:lang w:val="es-ES_tradnl"/>
              </w:rPr>
            </w:pPr>
          </w:p>
          <w:p w14:paraId="64FABF45" w14:textId="0B408261" w:rsidR="008E6A4F" w:rsidRPr="008E6A4F" w:rsidRDefault="005A6E4B" w:rsidP="008E6A4F">
            <w:pPr>
              <w:rPr>
                <w:rFonts w:eastAsia="Batang" w:cs="Times New Roman"/>
                <w:lang w:val="es-ES_tradnl"/>
              </w:rPr>
            </w:pPr>
            <w:r>
              <w:rPr>
                <w:rFonts w:eastAsia="Batang" w:cs="Times New Roman"/>
                <w:lang w:val="es-ES_tradnl"/>
              </w:rPr>
              <w:t xml:space="preserve">En este enlace puede encontrar un comentario </w:t>
            </w:r>
            <w:proofErr w:type="spellStart"/>
            <w:r>
              <w:rPr>
                <w:rFonts w:eastAsia="Batang" w:cs="Times New Roman"/>
                <w:lang w:val="es-ES_tradnl"/>
              </w:rPr>
              <w:t>intersante</w:t>
            </w:r>
            <w:proofErr w:type="spellEnd"/>
            <w:r>
              <w:rPr>
                <w:rFonts w:eastAsia="Batang" w:cs="Times New Roman"/>
                <w:lang w:val="es-ES_tradnl"/>
              </w:rPr>
              <w:t xml:space="preserve"> sobre la obra de Verne </w:t>
            </w:r>
            <w:r w:rsidRPr="00E269CC">
              <w:rPr>
                <w:rStyle w:val="Hipervnculo"/>
                <w:rFonts w:eastAsia="Batang" w:cs="Times New Roman"/>
                <w:lang w:val="es-ES_tradnl"/>
              </w:rPr>
              <w:t>[</w:t>
            </w:r>
            <w:hyperlink r:id="rId7" w:history="1">
              <w:r w:rsidR="008E6A4F" w:rsidRPr="008E6A4F">
                <w:rPr>
                  <w:rStyle w:val="Hipervnculo"/>
                  <w:rFonts w:eastAsia="Batang" w:cs="Times New Roman"/>
                  <w:lang w:val="es-ES_tradnl"/>
                </w:rPr>
                <w:t>VER</w:t>
              </w:r>
            </w:hyperlink>
            <w:r>
              <w:rPr>
                <w:rStyle w:val="Hipervnculo"/>
                <w:rFonts w:eastAsia="Batang" w:cs="Times New Roman"/>
                <w:lang w:val="es-ES_tradnl"/>
              </w:rPr>
              <w:t>].</w:t>
            </w:r>
          </w:p>
          <w:p w14:paraId="6450DD20" w14:textId="3851AA11" w:rsidR="008E6A4F" w:rsidRDefault="008E6A4F" w:rsidP="00986CDE">
            <w:pPr>
              <w:rPr>
                <w:rFonts w:eastAsia="Batang" w:cs="Times New Roman"/>
                <w:lang w:val="es-ES_tradnl"/>
              </w:rPr>
            </w:pPr>
          </w:p>
        </w:tc>
        <w:tc>
          <w:tcPr>
            <w:tcW w:w="2993" w:type="dxa"/>
          </w:tcPr>
          <w:p w14:paraId="07546D9C" w14:textId="77777777" w:rsidR="003A0E96" w:rsidRDefault="00E93469" w:rsidP="00986CDE">
            <w:pPr>
              <w:rPr>
                <w:rFonts w:eastAsia="Batang" w:cs="Times New Roman"/>
                <w:lang w:val="es-ES_tradnl"/>
              </w:rPr>
            </w:pPr>
            <w:r>
              <w:rPr>
                <w:rFonts w:eastAsia="Batang" w:cs="Times New Roman"/>
                <w:lang w:val="es-ES_tradnl"/>
              </w:rPr>
              <w:t>Francia, 1889-1963.</w:t>
            </w:r>
          </w:p>
          <w:p w14:paraId="5C52C149" w14:textId="77777777" w:rsidR="00E93469" w:rsidRDefault="00E93469" w:rsidP="00986CDE">
            <w:pPr>
              <w:rPr>
                <w:rFonts w:eastAsia="Batang" w:cs="Times New Roman"/>
                <w:lang w:val="es-ES_tradnl"/>
              </w:rPr>
            </w:pPr>
            <w:r>
              <w:rPr>
                <w:rFonts w:eastAsia="Batang" w:cs="Times New Roman"/>
                <w:lang w:val="es-ES_tradnl"/>
              </w:rPr>
              <w:t xml:space="preserve">Fue un poeta, cuentista y pintor. Además, realizó trabajos para el cine. </w:t>
            </w:r>
          </w:p>
          <w:p w14:paraId="071834A9" w14:textId="13BD8E6F" w:rsidR="00E93469" w:rsidRDefault="00E93469" w:rsidP="00986CDE">
            <w:pPr>
              <w:rPr>
                <w:rFonts w:eastAsia="Batang" w:cs="Times New Roman"/>
                <w:lang w:val="es-ES_tradnl"/>
              </w:rPr>
            </w:pPr>
            <w:r>
              <w:rPr>
                <w:rFonts w:eastAsia="Batang" w:cs="Times New Roman"/>
                <w:lang w:val="es-ES_tradnl"/>
              </w:rPr>
              <w:t xml:space="preserve">Entre sus novelas más conocidas están: </w:t>
            </w:r>
          </w:p>
          <w:p w14:paraId="46A8E27A" w14:textId="65CE5C9D"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Thomas el impostor</w:t>
            </w:r>
          </w:p>
          <w:p w14:paraId="6A0DE3EE" w14:textId="2F21CE9A"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El libro blanco</w:t>
            </w:r>
          </w:p>
          <w:p w14:paraId="58054D2B" w14:textId="72AF0194" w:rsidR="00E93469" w:rsidRPr="005A6E4B" w:rsidRDefault="005A6E4B" w:rsidP="00E93469">
            <w:pPr>
              <w:pStyle w:val="Prrafodelista"/>
              <w:numPr>
                <w:ilvl w:val="0"/>
                <w:numId w:val="2"/>
              </w:numPr>
              <w:rPr>
                <w:rFonts w:eastAsia="Batang" w:cs="Times New Roman"/>
                <w:i/>
                <w:lang w:val="es-ES_tradnl"/>
              </w:rPr>
            </w:pPr>
            <w:r w:rsidRPr="005A6E4B">
              <w:rPr>
                <w:rFonts w:eastAsia="Batang" w:cs="Times New Roman"/>
                <w:i/>
                <w:lang w:val="es-ES_tradnl"/>
              </w:rPr>
              <w:t>Infancia terrible</w:t>
            </w:r>
          </w:p>
          <w:p w14:paraId="3EDC7E15" w14:textId="77777777" w:rsidR="005A6E4B" w:rsidRDefault="005A6E4B" w:rsidP="005A6E4B">
            <w:pPr>
              <w:rPr>
                <w:rFonts w:eastAsia="Batang" w:cs="Times New Roman"/>
                <w:lang w:val="es-ES_tradnl"/>
              </w:rPr>
            </w:pPr>
          </w:p>
          <w:p w14:paraId="0D400253" w14:textId="140A709A" w:rsidR="00E93469" w:rsidRDefault="005A6E4B" w:rsidP="00986CDE">
            <w:pPr>
              <w:rPr>
                <w:rFonts w:eastAsia="Batang" w:cs="Times New Roman"/>
                <w:lang w:val="es-ES_tradnl"/>
              </w:rPr>
            </w:pPr>
            <w:r>
              <w:rPr>
                <w:rFonts w:eastAsia="Batang" w:cs="Times New Roman"/>
                <w:lang w:val="es-ES_tradnl"/>
              </w:rPr>
              <w:t xml:space="preserve">Puede ampliar esta información en el siguiente enlace </w:t>
            </w:r>
            <w:r w:rsidRPr="005A6E4B">
              <w:rPr>
                <w:rStyle w:val="Hipervnculo"/>
                <w:rFonts w:eastAsia="Batang" w:cs="Times New Roman"/>
                <w:lang w:val="es-ES_tradnl"/>
              </w:rPr>
              <w:t>[</w:t>
            </w:r>
            <w:hyperlink r:id="rId8" w:history="1">
              <w:r w:rsidR="00E93469" w:rsidRPr="00E93469">
                <w:rPr>
                  <w:rStyle w:val="Hipervnculo"/>
                  <w:rFonts w:eastAsia="Batang" w:cs="Times New Roman"/>
                  <w:lang w:val="es-ES_tradnl"/>
                </w:rPr>
                <w:t>VER</w:t>
              </w:r>
            </w:hyperlink>
            <w:r>
              <w:rPr>
                <w:rStyle w:val="Hipervnculo"/>
                <w:rFonts w:eastAsia="Batang" w:cs="Times New Roman"/>
                <w:lang w:val="es-ES_tradnl"/>
              </w:rPr>
              <w:t>].</w:t>
            </w:r>
          </w:p>
        </w:tc>
      </w:tr>
    </w:tbl>
    <w:p w14:paraId="4F1E9994" w14:textId="2BDDB416" w:rsidR="003A0E96" w:rsidRDefault="003A0E96" w:rsidP="00986CDE">
      <w:pPr>
        <w:rPr>
          <w:rFonts w:eastAsia="Batang" w:cs="Times New Roman"/>
          <w:lang w:val="es-ES_tradnl"/>
        </w:rPr>
      </w:pPr>
    </w:p>
    <w:p w14:paraId="30B92630" w14:textId="77777777" w:rsidR="003A0E96" w:rsidRPr="003A0E96" w:rsidRDefault="003A0E96" w:rsidP="00986CDE">
      <w:pPr>
        <w:rPr>
          <w:rFonts w:eastAsia="Batang" w:cs="Times New Roman"/>
          <w:lang w:val="es-ES_tradnl"/>
        </w:rPr>
      </w:pPr>
    </w:p>
    <w:p w14:paraId="2F9840C0" w14:textId="63CEAEE8" w:rsidR="00986CDE" w:rsidRDefault="00C908E3" w:rsidP="00986CDE">
      <w:pPr>
        <w:rPr>
          <w:rFonts w:eastAsia="Batang" w:cs="Times New Roman"/>
          <w:b/>
          <w:lang w:val="es-ES_tradnl"/>
        </w:rPr>
      </w:pPr>
      <w:r>
        <w:rPr>
          <w:rFonts w:eastAsia="Batang" w:cs="Times New Roman"/>
          <w:b/>
          <w:lang w:val="es-ES_tradnl"/>
        </w:rPr>
        <w:t>Durante la lectura</w:t>
      </w:r>
    </w:p>
    <w:p w14:paraId="35DC7F5E" w14:textId="114DFB58" w:rsidR="00C908E3" w:rsidRDefault="00D81ED1" w:rsidP="00986CDE">
      <w:pPr>
        <w:rPr>
          <w:rFonts w:eastAsia="Batang" w:cs="Times New Roman"/>
          <w:lang w:val="es-ES_tradnl"/>
        </w:rPr>
      </w:pPr>
      <w:r>
        <w:rPr>
          <w:rFonts w:eastAsia="Batang" w:cs="Times New Roman"/>
          <w:lang w:val="es-ES_tradnl"/>
        </w:rPr>
        <w:t>Sugiera a los estudiantes</w:t>
      </w:r>
      <w:r w:rsidR="00C908E3" w:rsidRPr="00C908E3">
        <w:rPr>
          <w:rFonts w:eastAsia="Batang" w:cs="Times New Roman"/>
          <w:lang w:val="es-ES_tradnl"/>
        </w:rPr>
        <w:t xml:space="preserve"> que durante la </w:t>
      </w:r>
      <w:r>
        <w:rPr>
          <w:rFonts w:eastAsia="Batang" w:cs="Times New Roman"/>
          <w:lang w:val="es-ES_tradnl"/>
        </w:rPr>
        <w:t xml:space="preserve">lectura </w:t>
      </w:r>
      <w:r w:rsidR="00C908E3" w:rsidRPr="00C908E3">
        <w:rPr>
          <w:rFonts w:eastAsia="Batang" w:cs="Times New Roman"/>
          <w:lang w:val="es-ES_tradnl"/>
        </w:rPr>
        <w:t xml:space="preserve">propongan hipótesis de lo que sucederá en cada relato. </w:t>
      </w:r>
      <w:r w:rsidR="005A6E4B">
        <w:rPr>
          <w:rFonts w:eastAsia="Batang" w:cs="Times New Roman"/>
          <w:lang w:val="es-ES_tradnl"/>
        </w:rPr>
        <w:t>También</w:t>
      </w:r>
      <w:r w:rsidR="00C908E3">
        <w:rPr>
          <w:rFonts w:eastAsia="Batang" w:cs="Times New Roman"/>
          <w:lang w:val="es-ES_tradnl"/>
        </w:rPr>
        <w:t xml:space="preserve"> pídales que realicen descripciones de los lugares y los personajes. Pueden completar enu</w:t>
      </w:r>
      <w:ins w:id="1" w:author="Admincmovil" w:date="2015-03-08T18:37:00Z">
        <w:r w:rsidR="00EF1CE6">
          <w:rPr>
            <w:rFonts w:eastAsia="Batang" w:cs="Times New Roman"/>
            <w:lang w:val="es-ES_tradnl"/>
          </w:rPr>
          <w:t>n</w:t>
        </w:r>
      </w:ins>
      <w:r w:rsidR="00C908E3">
        <w:rPr>
          <w:rFonts w:eastAsia="Batang" w:cs="Times New Roman"/>
          <w:lang w:val="es-ES_tradnl"/>
        </w:rPr>
        <w:t>ciados como este:</w:t>
      </w:r>
    </w:p>
    <w:p w14:paraId="38909C8D" w14:textId="77B01969"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En </w:t>
      </w:r>
      <w:r w:rsidRPr="00C908E3">
        <w:rPr>
          <w:rFonts w:eastAsia="Batang" w:cs="Times New Roman"/>
          <w:i/>
          <w:lang w:val="es-ES_tradnl"/>
        </w:rPr>
        <w:t>El re</w:t>
      </w:r>
      <w:ins w:id="2" w:author="Admincmovil" w:date="2015-03-08T18:38:00Z">
        <w:r w:rsidR="00EF1CE6">
          <w:rPr>
            <w:rFonts w:eastAsia="Batang" w:cs="Times New Roman"/>
            <w:i/>
            <w:lang w:val="es-ES_tradnl"/>
          </w:rPr>
          <w:t>tr</w:t>
        </w:r>
      </w:ins>
      <w:r w:rsidRPr="00C908E3">
        <w:rPr>
          <w:rFonts w:eastAsia="Batang" w:cs="Times New Roman"/>
          <w:i/>
          <w:lang w:val="es-ES_tradnl"/>
        </w:rPr>
        <w:t>ato oval</w:t>
      </w:r>
      <w:r>
        <w:rPr>
          <w:rFonts w:eastAsia="Batang" w:cs="Times New Roman"/>
          <w:lang w:val="es-ES_tradnl"/>
        </w:rPr>
        <w:t xml:space="preserve">, el lugar donde se encuentra el narrador es </w:t>
      </w:r>
      <w:r w:rsidRPr="00C908E3">
        <w:rPr>
          <w:rFonts w:eastAsia="Batang" w:cs="Times New Roman"/>
          <w:i/>
          <w:lang w:val="es-ES_tradnl"/>
        </w:rPr>
        <w:t>lúgubre, s</w:t>
      </w:r>
      <w:r>
        <w:rPr>
          <w:rFonts w:eastAsia="Batang" w:cs="Times New Roman"/>
          <w:i/>
          <w:lang w:val="es-ES_tradnl"/>
        </w:rPr>
        <w:t>ombrío, silencioso, misterioso</w:t>
      </w:r>
      <w:r w:rsidR="005A6E4B">
        <w:rPr>
          <w:rFonts w:eastAsia="Batang" w:cs="Times New Roman"/>
          <w:i/>
          <w:lang w:val="es-ES_tradnl"/>
        </w:rPr>
        <w:t xml:space="preserve"> </w:t>
      </w:r>
      <w:r w:rsidR="005A6E4B">
        <w:rPr>
          <w:rFonts w:eastAsia="Batang" w:cs="Times New Roman"/>
          <w:lang w:val="es-ES_tradnl"/>
        </w:rPr>
        <w:t>porque</w:t>
      </w:r>
      <w:r>
        <w:rPr>
          <w:rFonts w:eastAsia="Batang" w:cs="Times New Roman"/>
          <w:i/>
          <w:lang w:val="es-ES_tradnl"/>
        </w:rPr>
        <w:t>…</w:t>
      </w:r>
    </w:p>
    <w:p w14:paraId="3853D868" w14:textId="348D7505"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El cetáceo de </w:t>
      </w:r>
      <w:r w:rsidRPr="00C908E3">
        <w:rPr>
          <w:rFonts w:eastAsia="Batang" w:cs="Times New Roman"/>
          <w:i/>
          <w:lang w:val="es-ES_tradnl"/>
        </w:rPr>
        <w:t>Veinte mil leguas de viaje submarino</w:t>
      </w:r>
      <w:r>
        <w:rPr>
          <w:rFonts w:eastAsia="Batang" w:cs="Times New Roman"/>
          <w:lang w:val="es-ES_tradnl"/>
        </w:rPr>
        <w:t xml:space="preserve"> es </w:t>
      </w:r>
      <w:r w:rsidRPr="00C908E3">
        <w:rPr>
          <w:rFonts w:eastAsia="Batang" w:cs="Times New Roman"/>
          <w:i/>
          <w:lang w:val="es-ES_tradnl"/>
        </w:rPr>
        <w:t>enorme, veloz, sigiloso, peligroso…</w:t>
      </w:r>
    </w:p>
    <w:p w14:paraId="33CF9F5F" w14:textId="673EDC5E" w:rsidR="00D81ED1" w:rsidRPr="00D81ED1" w:rsidRDefault="00D81ED1" w:rsidP="00C908E3">
      <w:pPr>
        <w:pStyle w:val="Prrafodelista"/>
        <w:numPr>
          <w:ilvl w:val="0"/>
          <w:numId w:val="2"/>
        </w:numPr>
        <w:rPr>
          <w:rFonts w:eastAsia="Batang" w:cs="Times New Roman"/>
          <w:lang w:val="es-ES_tradnl"/>
        </w:rPr>
      </w:pPr>
      <w:r w:rsidRPr="00D81ED1">
        <w:rPr>
          <w:rFonts w:eastAsia="Batang" w:cs="Times New Roman"/>
          <w:lang w:val="es-ES_tradnl"/>
        </w:rPr>
        <w:lastRenderedPageBreak/>
        <w:t xml:space="preserve">El personaje de la Muerte </w:t>
      </w:r>
      <w:r w:rsidR="005A6E4B">
        <w:rPr>
          <w:rFonts w:eastAsia="Batang" w:cs="Times New Roman"/>
          <w:lang w:val="es-ES_tradnl"/>
        </w:rPr>
        <w:t>en</w:t>
      </w:r>
      <w:r w:rsidR="00E04A79">
        <w:rPr>
          <w:rFonts w:eastAsia="Batang" w:cs="Times New Roman"/>
          <w:lang w:val="es-ES_tradnl"/>
        </w:rPr>
        <w:t xml:space="preserve"> el relato de </w:t>
      </w:r>
      <w:proofErr w:type="spellStart"/>
      <w:r w:rsidR="00E04A79" w:rsidRPr="00E04A79">
        <w:rPr>
          <w:rFonts w:eastAsia="Batang" w:cs="Times New Roman"/>
          <w:lang w:val="es-ES_tradnl"/>
        </w:rPr>
        <w:t>Cocteau</w:t>
      </w:r>
      <w:proofErr w:type="spellEnd"/>
      <w:r w:rsidR="005A6E4B">
        <w:rPr>
          <w:rFonts w:eastAsia="Batang" w:cs="Times New Roman"/>
          <w:lang w:val="es-ES_tradnl"/>
        </w:rPr>
        <w:t xml:space="preserve"> </w:t>
      </w:r>
      <w:r w:rsidRPr="00D81ED1">
        <w:rPr>
          <w:rFonts w:eastAsia="Batang" w:cs="Times New Roman"/>
          <w:lang w:val="es-ES_tradnl"/>
        </w:rPr>
        <w:t>es...</w:t>
      </w:r>
    </w:p>
    <w:p w14:paraId="44D1C531" w14:textId="77777777" w:rsidR="00C908E3" w:rsidRPr="00C908E3" w:rsidRDefault="00C908E3" w:rsidP="00986CDE">
      <w:pPr>
        <w:rPr>
          <w:rFonts w:eastAsia="Batang" w:cs="Times New Roman"/>
          <w:i/>
          <w:lang w:val="es-ES_tradnl"/>
        </w:rPr>
      </w:pPr>
    </w:p>
    <w:p w14:paraId="662DBCF8" w14:textId="7D647F44" w:rsidR="00986CDE" w:rsidRPr="00C908E3" w:rsidRDefault="00C908E3" w:rsidP="00986CDE">
      <w:pPr>
        <w:rPr>
          <w:rFonts w:eastAsia="Batang" w:cs="Times New Roman"/>
          <w:lang w:val="es-ES_tradnl"/>
        </w:rPr>
      </w:pPr>
      <w:r>
        <w:rPr>
          <w:rFonts w:eastAsia="Batang" w:cs="Times New Roman"/>
          <w:lang w:val="es-ES_tradnl"/>
        </w:rPr>
        <w:t xml:space="preserve"> </w:t>
      </w:r>
      <w:r>
        <w:rPr>
          <w:rFonts w:eastAsia="Batang" w:cs="Times New Roman"/>
          <w:b/>
          <w:lang w:val="es-ES_tradnl"/>
        </w:rPr>
        <w:t>Después de la lectura</w:t>
      </w:r>
    </w:p>
    <w:p w14:paraId="345A4FB4" w14:textId="2D96878F" w:rsidR="00F33295" w:rsidRPr="00954E3F" w:rsidRDefault="00C908E3" w:rsidP="00F33295">
      <w:pPr>
        <w:rPr>
          <w:rFonts w:ascii="Arial" w:hAnsi="Arial"/>
          <w:lang w:val="es-ES_tradnl"/>
        </w:rPr>
      </w:pPr>
      <w:r>
        <w:rPr>
          <w:rFonts w:eastAsia="Batang" w:cs="Times New Roman"/>
          <w:lang w:val="es-ES_tradnl"/>
        </w:rPr>
        <w:t>Además de desarrollar las actividades, al finalizar, solicite a sus estudiantes que elijan un fragme</w:t>
      </w:r>
      <w:r w:rsidR="00D80239">
        <w:rPr>
          <w:rFonts w:eastAsia="Batang" w:cs="Times New Roman"/>
          <w:lang w:val="es-ES_tradnl"/>
        </w:rPr>
        <w:t>nto de los tres y a partir de este</w:t>
      </w:r>
      <w:r>
        <w:rPr>
          <w:rFonts w:eastAsia="Batang" w:cs="Times New Roman"/>
          <w:lang w:val="es-ES_tradnl"/>
        </w:rPr>
        <w:t xml:space="preserve"> elaboren un dibujo. Cuando terminen, en las paredes del salón, pegue carteles con los títulos de cada narración y exponga en el lugar correspondiente los dibujos que elaboraron. </w:t>
      </w:r>
    </w:p>
    <w:p w14:paraId="07B06FC1" w14:textId="77777777" w:rsidR="00F33295" w:rsidRPr="00954E3F" w:rsidRDefault="00F33295" w:rsidP="00F33295">
      <w:pPr>
        <w:rPr>
          <w:rFonts w:ascii="Arial" w:hAnsi="Arial"/>
          <w:lang w:val="es-ES_tradnl"/>
        </w:rPr>
      </w:pPr>
    </w:p>
    <w:p w14:paraId="16BBFDE8" w14:textId="77777777" w:rsidR="00F33295" w:rsidRDefault="00F33295" w:rsidP="00F33295">
      <w:pPr>
        <w:rPr>
          <w:rFonts w:ascii="Arial" w:hAnsi="Arial"/>
          <w:b/>
          <w:lang w:val="es-ES_tradnl"/>
        </w:rPr>
      </w:pPr>
      <w:r w:rsidRPr="00954E3F">
        <w:rPr>
          <w:rFonts w:ascii="Arial" w:hAnsi="Arial"/>
          <w:b/>
          <w:lang w:val="es-ES_tradnl"/>
        </w:rPr>
        <w:t>FICHA DEL ALUMNO</w:t>
      </w:r>
    </w:p>
    <w:p w14:paraId="64F167F8" w14:textId="77777777" w:rsidR="001917ED" w:rsidRDefault="001917ED" w:rsidP="00F33295">
      <w:pPr>
        <w:rPr>
          <w:rFonts w:ascii="Arial" w:hAnsi="Arial"/>
          <w:b/>
          <w:lang w:val="es-ES_tradnl"/>
        </w:rPr>
      </w:pPr>
    </w:p>
    <w:p w14:paraId="7AA25A56" w14:textId="135953D2" w:rsidR="001917ED" w:rsidRPr="00954E3F" w:rsidRDefault="001917ED" w:rsidP="00F33295">
      <w:pPr>
        <w:rPr>
          <w:rFonts w:ascii="Arial" w:hAnsi="Arial"/>
          <w:b/>
          <w:lang w:val="es-ES_tradnl"/>
        </w:rPr>
      </w:pPr>
      <w:r>
        <w:rPr>
          <w:rFonts w:ascii="Arial" w:hAnsi="Arial"/>
          <w:b/>
          <w:lang w:val="es-ES_tradnl"/>
        </w:rPr>
        <w:t xml:space="preserve">Otros aspectos en el análisis de un relato literario </w:t>
      </w:r>
    </w:p>
    <w:p w14:paraId="2927E5A9" w14:textId="77777777" w:rsidR="001917ED" w:rsidRDefault="001917ED" w:rsidP="00F33295">
      <w:pPr>
        <w:rPr>
          <w:rFonts w:ascii="Arial" w:hAnsi="Arial"/>
          <w:lang w:val="es-ES_tradnl"/>
        </w:rPr>
      </w:pPr>
    </w:p>
    <w:p w14:paraId="45086900" w14:textId="5AEB1004" w:rsidR="00F33295" w:rsidRPr="001917ED" w:rsidRDefault="00436FDB" w:rsidP="00F33295">
      <w:pPr>
        <w:rPr>
          <w:rFonts w:ascii="Arial" w:hAnsi="Arial"/>
          <w:lang w:val="es-ES_tradnl"/>
        </w:rPr>
      </w:pPr>
      <w:r w:rsidRPr="001917ED">
        <w:rPr>
          <w:rFonts w:ascii="Arial" w:hAnsi="Arial"/>
          <w:lang w:val="es-ES_tradnl"/>
        </w:rPr>
        <w:t>Cuando lea</w:t>
      </w:r>
      <w:r w:rsidR="00A23A48" w:rsidRPr="001917ED">
        <w:rPr>
          <w:rFonts w:ascii="Arial" w:hAnsi="Arial"/>
          <w:lang w:val="es-ES_tradnl"/>
        </w:rPr>
        <w:t>s</w:t>
      </w:r>
      <w:r w:rsidRPr="001917ED">
        <w:rPr>
          <w:rFonts w:ascii="Arial" w:hAnsi="Arial"/>
          <w:lang w:val="es-ES_tradnl"/>
        </w:rPr>
        <w:t xml:space="preserve"> un relato, novela</w:t>
      </w:r>
      <w:r w:rsidR="00A142A9">
        <w:rPr>
          <w:rFonts w:ascii="Arial" w:hAnsi="Arial"/>
          <w:lang w:val="es-ES_tradnl"/>
        </w:rPr>
        <w:t>,</w:t>
      </w:r>
      <w:r w:rsidRPr="001917ED">
        <w:rPr>
          <w:rFonts w:ascii="Arial" w:hAnsi="Arial"/>
          <w:lang w:val="es-ES_tradnl"/>
        </w:rPr>
        <w:t xml:space="preserve"> cuento o</w:t>
      </w:r>
      <w:r w:rsidR="00A142A9">
        <w:rPr>
          <w:rFonts w:ascii="Arial" w:hAnsi="Arial"/>
          <w:lang w:val="es-ES_tradnl"/>
        </w:rPr>
        <w:t xml:space="preserve"> </w:t>
      </w:r>
      <w:proofErr w:type="spellStart"/>
      <w:r w:rsidR="00A142A9">
        <w:rPr>
          <w:rFonts w:ascii="Arial" w:hAnsi="Arial"/>
          <w:lang w:val="es-ES_tradnl"/>
        </w:rPr>
        <w:t>microcuento</w:t>
      </w:r>
      <w:proofErr w:type="spellEnd"/>
      <w:r w:rsidR="00A142A9">
        <w:rPr>
          <w:rFonts w:ascii="Arial" w:hAnsi="Arial"/>
          <w:lang w:val="es-ES_tradnl"/>
        </w:rPr>
        <w:t>, ten en cuenta siempre estos aspectos:</w:t>
      </w:r>
    </w:p>
    <w:p w14:paraId="55EC28AA" w14:textId="06D2562E" w:rsidR="00A23A48" w:rsidRPr="001917ED" w:rsidRDefault="00A23A48"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w:t>
      </w:r>
      <w:r w:rsidR="00436FDB" w:rsidRPr="001917ED">
        <w:rPr>
          <w:rFonts w:ascii="Arial" w:eastAsia="Times New Roman" w:hAnsi="Arial" w:cs="Arial"/>
          <w:lang w:val="es-CO" w:eastAsia="es-CO"/>
        </w:rPr>
        <w:t xml:space="preserve"> </w:t>
      </w:r>
      <w:r w:rsidR="00436FDB" w:rsidRPr="001917ED">
        <w:rPr>
          <w:rFonts w:ascii="Arial" w:eastAsia="Times New Roman" w:hAnsi="Arial" w:cs="Arial"/>
          <w:b/>
          <w:lang w:val="es-CO" w:eastAsia="es-CO"/>
        </w:rPr>
        <w:t>La secuencia n</w:t>
      </w:r>
      <w:r w:rsidR="00A142A9">
        <w:rPr>
          <w:rFonts w:ascii="Arial" w:eastAsia="Times New Roman" w:hAnsi="Arial" w:cs="Arial"/>
          <w:b/>
          <w:lang w:val="es-CO" w:eastAsia="es-CO"/>
        </w:rPr>
        <w:t>a</w:t>
      </w:r>
      <w:r w:rsidR="00436FDB" w:rsidRPr="001917ED">
        <w:rPr>
          <w:rFonts w:ascii="Arial" w:eastAsia="Times New Roman" w:hAnsi="Arial" w:cs="Arial"/>
          <w:b/>
          <w:lang w:val="es-CO" w:eastAsia="es-CO"/>
        </w:rPr>
        <w:t>rrativa</w:t>
      </w:r>
      <w:r w:rsidR="00436FDB" w:rsidRPr="001917ED">
        <w:rPr>
          <w:rFonts w:ascii="Arial" w:eastAsia="Times New Roman" w:hAnsi="Arial" w:cs="Arial"/>
          <w:lang w:val="es-CO" w:eastAsia="es-CO"/>
        </w:rPr>
        <w:t xml:space="preserve">. Algunos relatos siguen la estructura narrativa clásica: inicio, nudo y desenlace. Sin embargo, algunos cuentos y microcuentos, dada su brevedad, no mantienen este esquema, por lo tanto presentan una secuencia incompleta. </w:t>
      </w:r>
    </w:p>
    <w:p w14:paraId="1609B3AD" w14:textId="39CBC50F" w:rsidR="00436FDB" w:rsidRPr="001917ED" w:rsidRDefault="00436FD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Pr="001917ED">
        <w:rPr>
          <w:rFonts w:ascii="Arial" w:eastAsia="Times New Roman" w:hAnsi="Arial" w:cs="Arial"/>
          <w:b/>
          <w:lang w:val="es-CO" w:eastAsia="es-CO"/>
        </w:rPr>
        <w:t>El uso de lenguaje</w:t>
      </w:r>
      <w:r w:rsidRPr="001917ED">
        <w:rPr>
          <w:rFonts w:ascii="Arial" w:eastAsia="Times New Roman" w:hAnsi="Arial" w:cs="Arial"/>
          <w:lang w:val="es-CO" w:eastAsia="es-CO"/>
        </w:rPr>
        <w:t>. Como ya has visto, los escritores hacen especial uso del lenguaje con el propósito de generar o provocar experie</w:t>
      </w:r>
      <w:ins w:id="3" w:author="Admincmovil" w:date="2015-03-08T18:40:00Z">
        <w:r w:rsidR="00EF1CE6">
          <w:rPr>
            <w:rFonts w:ascii="Arial" w:eastAsia="Times New Roman" w:hAnsi="Arial" w:cs="Arial"/>
            <w:lang w:val="es-CO" w:eastAsia="es-CO"/>
          </w:rPr>
          <w:t>n</w:t>
        </w:r>
      </w:ins>
      <w:r w:rsidRPr="001917ED">
        <w:rPr>
          <w:rFonts w:ascii="Arial" w:eastAsia="Times New Roman" w:hAnsi="Arial" w:cs="Arial"/>
          <w:lang w:val="es-CO" w:eastAsia="es-CO"/>
        </w:rPr>
        <w:t xml:space="preserve">cias estéticas en el lector. También, se valen del recurso de la descripción para introducir </w:t>
      </w:r>
      <w:r w:rsidR="00592B6B" w:rsidRPr="001917ED">
        <w:rPr>
          <w:rFonts w:ascii="Arial" w:eastAsia="Times New Roman" w:hAnsi="Arial" w:cs="Arial"/>
          <w:lang w:val="es-CO" w:eastAsia="es-CO"/>
        </w:rPr>
        <w:t xml:space="preserve">a los lectores en los espacios de la narración </w:t>
      </w:r>
      <w:r w:rsidR="001C0C8B" w:rsidRPr="001917ED">
        <w:rPr>
          <w:rFonts w:ascii="Arial" w:eastAsia="Times New Roman" w:hAnsi="Arial" w:cs="Arial"/>
          <w:lang w:val="es-CO" w:eastAsia="es-CO"/>
        </w:rPr>
        <w:t>y dar a</w:t>
      </w:r>
      <w:r w:rsidR="00A142A9">
        <w:rPr>
          <w:rFonts w:ascii="Arial" w:eastAsia="Times New Roman" w:hAnsi="Arial" w:cs="Arial"/>
          <w:lang w:val="es-CO" w:eastAsia="es-CO"/>
        </w:rPr>
        <w:t xml:space="preserve"> conocer los rasgos físicos y la</w:t>
      </w:r>
      <w:r w:rsidR="001C0C8B" w:rsidRPr="001917ED">
        <w:rPr>
          <w:rFonts w:ascii="Arial" w:eastAsia="Times New Roman" w:hAnsi="Arial" w:cs="Arial"/>
          <w:lang w:val="es-CO" w:eastAsia="es-CO"/>
        </w:rPr>
        <w:t xml:space="preserve"> personalidad de los personajes. En términos generales, aunque en algunos relatos, como el cuento y el microcuento, se requiera un lenguaje preciso, los autores no abandonan su carácter poético. </w:t>
      </w:r>
    </w:p>
    <w:p w14:paraId="580CF9D4" w14:textId="4FF323B8" w:rsidR="00436FDB" w:rsidRPr="001917ED" w:rsidRDefault="001C0C8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001917ED" w:rsidRPr="001917ED">
        <w:rPr>
          <w:rFonts w:ascii="Arial" w:eastAsia="Times New Roman" w:hAnsi="Arial" w:cs="Arial"/>
          <w:b/>
          <w:lang w:val="es-CO" w:eastAsia="es-CO"/>
        </w:rPr>
        <w:t>La clase de</w:t>
      </w:r>
      <w:r w:rsidRPr="001917ED">
        <w:rPr>
          <w:rFonts w:ascii="Arial" w:eastAsia="Times New Roman" w:hAnsi="Arial" w:cs="Arial"/>
          <w:b/>
          <w:lang w:val="es-CO" w:eastAsia="es-CO"/>
        </w:rPr>
        <w:t xml:space="preserve"> final</w:t>
      </w:r>
      <w:r w:rsidRPr="001917ED">
        <w:rPr>
          <w:rFonts w:ascii="Arial" w:eastAsia="Times New Roman" w:hAnsi="Arial" w:cs="Arial"/>
          <w:lang w:val="es-CO" w:eastAsia="es-CO"/>
        </w:rPr>
        <w:t>. Los finales de las narraciones pue</w:t>
      </w:r>
      <w:r w:rsidR="001917ED" w:rsidRPr="001917ED">
        <w:rPr>
          <w:rFonts w:ascii="Arial" w:eastAsia="Times New Roman" w:hAnsi="Arial" w:cs="Arial"/>
          <w:lang w:val="es-CO" w:eastAsia="es-CO"/>
        </w:rPr>
        <w:t>den ser cerrados o abiertos. En los</w:t>
      </w:r>
      <w:r w:rsidRPr="001917ED">
        <w:rPr>
          <w:rFonts w:ascii="Arial" w:eastAsia="Times New Roman" w:hAnsi="Arial" w:cs="Arial"/>
          <w:lang w:val="es-CO" w:eastAsia="es-CO"/>
        </w:rPr>
        <w:t xml:space="preserve"> primeros</w:t>
      </w:r>
      <w:r w:rsidR="001917ED" w:rsidRPr="001917ED">
        <w:rPr>
          <w:rFonts w:ascii="Arial" w:eastAsia="Times New Roman" w:hAnsi="Arial" w:cs="Arial"/>
          <w:lang w:val="es-CO" w:eastAsia="es-CO"/>
        </w:rPr>
        <w:t>, el autor deja acabada la acción, dando así la sensación a los lectores de que la historia no puede continuar.</w:t>
      </w:r>
      <w:r w:rsidRPr="001917ED">
        <w:rPr>
          <w:rFonts w:ascii="Arial" w:eastAsia="Times New Roman" w:hAnsi="Arial" w:cs="Arial"/>
          <w:lang w:val="es-CO" w:eastAsia="es-CO"/>
        </w:rPr>
        <w:t xml:space="preserve"> Los segundos suelen ser impredecibles, abruptos y posibilitan diferentes inte</w:t>
      </w:r>
      <w:r w:rsidR="001917ED" w:rsidRPr="001917ED">
        <w:rPr>
          <w:rFonts w:ascii="Arial" w:eastAsia="Times New Roman" w:hAnsi="Arial" w:cs="Arial"/>
          <w:lang w:val="es-CO" w:eastAsia="es-CO"/>
        </w:rPr>
        <w:t>rpretaciones por parte del lector</w:t>
      </w:r>
      <w:r w:rsidRPr="001917ED">
        <w:rPr>
          <w:rFonts w:ascii="Arial" w:eastAsia="Times New Roman" w:hAnsi="Arial" w:cs="Arial"/>
          <w:lang w:val="es-CO" w:eastAsia="es-CO"/>
        </w:rPr>
        <w:t xml:space="preserve">. </w:t>
      </w:r>
    </w:p>
    <w:p w14:paraId="5FE0EC61" w14:textId="68446CEA" w:rsidR="00A23A48" w:rsidRPr="001917ED" w:rsidRDefault="001917ED"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lastRenderedPageBreak/>
        <w:t xml:space="preserve">• </w:t>
      </w:r>
      <w:r w:rsidRPr="001917ED">
        <w:rPr>
          <w:rFonts w:ascii="Arial" w:eastAsia="Times New Roman" w:hAnsi="Arial" w:cs="Arial"/>
          <w:b/>
          <w:lang w:val="es-CO" w:eastAsia="es-CO"/>
        </w:rPr>
        <w:t>El manejo del tiempo</w:t>
      </w:r>
      <w:r w:rsidRPr="001917ED">
        <w:rPr>
          <w:rFonts w:ascii="Arial" w:eastAsia="Times New Roman" w:hAnsi="Arial" w:cs="Arial"/>
          <w:lang w:val="es-CO" w:eastAsia="es-CO"/>
        </w:rPr>
        <w:t>. Recuerda que los hechos narrados pueden referirse d</w:t>
      </w:r>
      <w:r w:rsidR="00A142A9">
        <w:rPr>
          <w:rFonts w:ascii="Arial" w:eastAsia="Times New Roman" w:hAnsi="Arial" w:cs="Arial"/>
          <w:lang w:val="es-CO" w:eastAsia="es-CO"/>
        </w:rPr>
        <w:t>e forma lineal o no lineal. Asi</w:t>
      </w:r>
      <w:r w:rsidRPr="001917ED">
        <w:rPr>
          <w:rFonts w:ascii="Arial" w:eastAsia="Times New Roman" w:hAnsi="Arial" w:cs="Arial"/>
          <w:lang w:val="es-CO" w:eastAsia="es-CO"/>
        </w:rPr>
        <w:t xml:space="preserve">mismo, pueden presentar saltos en el tiempo como la analepsis y la prolepsis. </w:t>
      </w:r>
    </w:p>
    <w:p w14:paraId="6EB0F5EC" w14:textId="77777777" w:rsidR="00F33295" w:rsidRPr="001917ED" w:rsidRDefault="00F33295" w:rsidP="00F33295">
      <w:pPr>
        <w:rPr>
          <w:rFonts w:ascii="Arial" w:hAnsi="Arial" w:cs="Arial"/>
          <w:lang w:val="es-ES_tradnl"/>
        </w:rPr>
      </w:pPr>
    </w:p>
    <w:p w14:paraId="15D73F2C" w14:textId="77777777" w:rsidR="00F33295" w:rsidRPr="001C0C8B" w:rsidRDefault="00F33295" w:rsidP="00F33295">
      <w:pPr>
        <w:rPr>
          <w:rFonts w:ascii="Arial" w:hAnsi="Arial" w:cs="Arial"/>
          <w:lang w:val="es-ES_tradnl"/>
        </w:rPr>
      </w:pPr>
    </w:p>
    <w:p w14:paraId="7D9F25C4" w14:textId="77777777" w:rsidR="00F33295" w:rsidRPr="00954E3F" w:rsidRDefault="00F33295" w:rsidP="00F33295">
      <w:pPr>
        <w:rPr>
          <w:rFonts w:ascii="Arial" w:hAnsi="Arial"/>
          <w:b/>
          <w:lang w:val="es-ES_tradnl"/>
        </w:rPr>
      </w:pPr>
      <w:r w:rsidRPr="00954E3F">
        <w:rPr>
          <w:rFonts w:ascii="Arial" w:hAnsi="Arial"/>
          <w:b/>
          <w:lang w:val="es-ES_tradnl"/>
        </w:rPr>
        <w:t>DATOS DEL INTERACTIVO</w:t>
      </w:r>
    </w:p>
    <w:p w14:paraId="5D78C58A" w14:textId="77777777" w:rsidR="00F33295" w:rsidRPr="00954E3F" w:rsidRDefault="00F33295" w:rsidP="00F33295">
      <w:pPr>
        <w:rPr>
          <w:rFonts w:ascii="Arial" w:hAnsi="Arial"/>
          <w:lang w:val="es-ES_tradnl"/>
        </w:rPr>
      </w:pPr>
    </w:p>
    <w:p w14:paraId="7D3F2A5A" w14:textId="77777777" w:rsidR="00F33295" w:rsidRPr="00954E3F" w:rsidRDefault="00F33295" w:rsidP="00F33295">
      <w:pPr>
        <w:shd w:val="clear" w:color="auto" w:fill="E0E0E0"/>
        <w:jc w:val="center"/>
        <w:rPr>
          <w:rFonts w:ascii="Arial" w:hAnsi="Arial"/>
          <w:b/>
          <w:lang w:val="es-ES_tradnl"/>
        </w:rPr>
      </w:pPr>
      <w:r w:rsidRPr="00954E3F">
        <w:rPr>
          <w:rFonts w:ascii="Arial" w:hAnsi="Arial"/>
          <w:b/>
          <w:lang w:val="es-ES_tradnl"/>
        </w:rPr>
        <w:t>MENÚ</w:t>
      </w:r>
    </w:p>
    <w:p w14:paraId="7B48BC1F" w14:textId="77777777" w:rsidR="00F33295" w:rsidRPr="00954E3F" w:rsidRDefault="00F33295" w:rsidP="00F33295">
      <w:pPr>
        <w:ind w:left="142" w:hanging="142"/>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Número de fragmentos (antología de textos) del menú (</w:t>
      </w:r>
      <w:r w:rsidRPr="00954E3F">
        <w:rPr>
          <w:rFonts w:ascii="Arial" w:hAnsi="Arial"/>
          <w:b/>
          <w:highlight w:val="green"/>
          <w:lang w:val="es-ES_tradnl"/>
        </w:rPr>
        <w:t>mín. 2 – máx. 8</w:t>
      </w:r>
      <w:r w:rsidRPr="00954E3F">
        <w:rPr>
          <w:rFonts w:ascii="Arial" w:hAnsi="Arial"/>
          <w:highlight w:val="green"/>
          <w:lang w:val="es-ES_tradnl"/>
        </w:rPr>
        <w:t>)</w:t>
      </w:r>
      <w:r w:rsidRPr="00954E3F">
        <w:rPr>
          <w:rFonts w:ascii="Arial" w:hAnsi="Arial"/>
          <w:lang w:val="es-ES_tradnl"/>
        </w:rPr>
        <w:t xml:space="preserve"> </w:t>
      </w:r>
      <w:r w:rsidRPr="00954E3F">
        <w:rPr>
          <w:rFonts w:ascii="Arial" w:hAnsi="Arial"/>
          <w:color w:val="0000FF"/>
          <w:lang w:val="es-ES_tradnl"/>
        </w:rPr>
        <w:t xml:space="preserve">PARA CADA </w:t>
      </w:r>
      <w:r w:rsidRPr="00954E3F">
        <w:rPr>
          <w:rFonts w:ascii="Arial" w:hAnsi="Arial"/>
          <w:b/>
          <w:color w:val="0000FF"/>
          <w:lang w:val="es-ES_tradnl"/>
        </w:rPr>
        <w:t>FRAGMENTO</w:t>
      </w:r>
      <w:r w:rsidRPr="00954E3F">
        <w:rPr>
          <w:rFonts w:ascii="Arial" w:hAnsi="Arial"/>
          <w:color w:val="0000FF"/>
          <w:lang w:val="es-ES_tradnl"/>
        </w:rPr>
        <w:t xml:space="preserve"> DE ESTE INCISO COPIA LOS SIGUIENTES </w:t>
      </w:r>
      <w:r w:rsidRPr="00954E3F">
        <w:rPr>
          <w:rFonts w:ascii="Arial" w:hAnsi="Arial"/>
          <w:b/>
          <w:color w:val="0000FF"/>
          <w:lang w:val="es-ES_tradnl"/>
        </w:rPr>
        <w:t>TRES</w:t>
      </w:r>
      <w:r w:rsidRPr="00954E3F">
        <w:rPr>
          <w:rFonts w:ascii="Arial" w:hAnsi="Arial"/>
          <w:color w:val="0000FF"/>
          <w:lang w:val="es-ES_tradnl"/>
        </w:rPr>
        <w:t xml:space="preserve"> BLOQUES: </w:t>
      </w:r>
      <w:r w:rsidRPr="00954E3F">
        <w:rPr>
          <w:rFonts w:ascii="Arial" w:hAnsi="Arial"/>
          <w:i/>
          <w:color w:val="0000FF"/>
          <w:lang w:val="es-ES_tradnl"/>
        </w:rPr>
        <w:t>FRAGMENTO #</w:t>
      </w:r>
      <w:r w:rsidRPr="00954E3F">
        <w:rPr>
          <w:rFonts w:ascii="Arial" w:hAnsi="Arial"/>
          <w:color w:val="0000FF"/>
          <w:lang w:val="es-ES_tradnl"/>
        </w:rPr>
        <w:t xml:space="preserve">, </w:t>
      </w:r>
      <w:r w:rsidRPr="00954E3F">
        <w:rPr>
          <w:rFonts w:ascii="Arial" w:hAnsi="Arial"/>
          <w:i/>
          <w:color w:val="0000FF"/>
          <w:lang w:val="es-ES_tradnl"/>
        </w:rPr>
        <w:t>FICHA DEL FRAGMENTO #</w:t>
      </w:r>
      <w:r w:rsidRPr="00954E3F">
        <w:rPr>
          <w:rFonts w:ascii="Arial" w:hAnsi="Arial"/>
          <w:color w:val="0000FF"/>
          <w:lang w:val="es-ES_tradnl"/>
        </w:rPr>
        <w:t xml:space="preserve"> Y </w:t>
      </w:r>
      <w:r w:rsidRPr="00954E3F">
        <w:rPr>
          <w:rFonts w:ascii="Arial" w:hAnsi="Arial"/>
          <w:i/>
          <w:color w:val="0000FF"/>
          <w:lang w:val="es-ES_tradnl"/>
        </w:rPr>
        <w:t>PREGUNTAS DE LA FICHA DEL FRAGMENTO #</w:t>
      </w:r>
      <w:r w:rsidRPr="00954E3F">
        <w:rPr>
          <w:rFonts w:ascii="Arial" w:hAnsi="Arial"/>
          <w:color w:val="0000FF"/>
          <w:lang w:val="es-ES_tradnl"/>
        </w:rPr>
        <w:t>.</w:t>
      </w:r>
    </w:p>
    <w:p w14:paraId="3065F42A" w14:textId="77777777" w:rsidR="00F33295" w:rsidRPr="00954E3F" w:rsidRDefault="00F33295" w:rsidP="00F33295">
      <w:pPr>
        <w:rPr>
          <w:rFonts w:ascii="Arial" w:hAnsi="Arial" w:cs="Arial"/>
          <w:lang w:val="es-ES_tradnl"/>
        </w:rPr>
      </w:pPr>
    </w:p>
    <w:p w14:paraId="5254AF52" w14:textId="77777777" w:rsidR="00F33295" w:rsidRPr="00954E3F" w:rsidRDefault="00F33295" w:rsidP="00F33295">
      <w:pPr>
        <w:rPr>
          <w:rFonts w:ascii="Arial" w:hAnsi="Arial" w:cs="Arial"/>
          <w:lang w:val="es-ES_tradnl"/>
        </w:rPr>
      </w:pPr>
    </w:p>
    <w:p w14:paraId="15D6C23F" w14:textId="77777777" w:rsidR="00F33295" w:rsidRPr="00954E3F" w:rsidRDefault="00F33295" w:rsidP="00F33295">
      <w:pPr>
        <w:ind w:left="142" w:hanging="142"/>
        <w:jc w:val="both"/>
        <w:rPr>
          <w:rFonts w:ascii="Arial" w:hAnsi="Arial"/>
          <w:color w:val="0000FF"/>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Título del interactivo (</w:t>
      </w:r>
      <w:r w:rsidRPr="00954E3F">
        <w:rPr>
          <w:rFonts w:ascii="Arial" w:hAnsi="Arial"/>
          <w:b/>
          <w:highlight w:val="green"/>
          <w:lang w:val="es-ES_tradnl"/>
        </w:rPr>
        <w:t>65</w:t>
      </w:r>
      <w:r w:rsidRPr="00954E3F">
        <w:rPr>
          <w:rFonts w:ascii="Arial" w:hAnsi="Arial"/>
          <w:highlight w:val="green"/>
          <w:lang w:val="es-ES_tradnl"/>
        </w:rPr>
        <w:t xml:space="preserve"> caracteres máx.)</w:t>
      </w:r>
      <w:r w:rsidRPr="00954E3F">
        <w:rPr>
          <w:rFonts w:ascii="Arial" w:hAnsi="Arial"/>
          <w:color w:val="0000FF"/>
          <w:lang w:val="es-ES_tradnl"/>
        </w:rPr>
        <w:t xml:space="preserve"> COPIA EL TÍTULO DEL RECURSO PARA EL TÍTULO DEL INTERACTIVO AL MENOS QUE SEA DIFERENTE. RECUERDA EL TÍTULO NO DEBE REBASAR LOS 65 CARACTERES. </w:t>
      </w:r>
    </w:p>
    <w:p w14:paraId="6AE69C1D" w14:textId="77777777" w:rsidR="00F33295" w:rsidRPr="00954E3F" w:rsidRDefault="00CB78A4" w:rsidP="00F33295">
      <w:pPr>
        <w:rPr>
          <w:rFonts w:ascii="Arial" w:hAnsi="Arial" w:cs="Arial"/>
          <w:lang w:val="es-ES_tradnl"/>
        </w:rPr>
      </w:pPr>
      <w:r w:rsidRPr="00954E3F">
        <w:rPr>
          <w:rFonts w:ascii="Arial" w:hAnsi="Arial" w:cs="Arial"/>
          <w:lang w:val="es-ES_tradnl"/>
        </w:rPr>
        <w:t xml:space="preserve">Antología de relatos literarios </w:t>
      </w:r>
    </w:p>
    <w:p w14:paraId="2BFFEB57" w14:textId="77777777" w:rsidR="00F33295" w:rsidRPr="00954E3F" w:rsidRDefault="00F33295" w:rsidP="00F33295">
      <w:pPr>
        <w:rPr>
          <w:rFonts w:ascii="Arial" w:hAnsi="Arial" w:cs="Arial"/>
          <w:lang w:val="es-ES_tradnl"/>
        </w:rPr>
      </w:pPr>
    </w:p>
    <w:p w14:paraId="13F4242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Instrucción (</w:t>
      </w:r>
      <w:r w:rsidRPr="00954E3F">
        <w:rPr>
          <w:rFonts w:ascii="Arial" w:hAnsi="Arial"/>
          <w:b/>
          <w:highlight w:val="green"/>
          <w:lang w:val="es-ES_tradnl"/>
        </w:rPr>
        <w:t>83</w:t>
      </w:r>
      <w:r w:rsidRPr="00954E3F">
        <w:rPr>
          <w:rFonts w:ascii="Arial" w:hAnsi="Arial"/>
          <w:highlight w:val="green"/>
          <w:lang w:val="es-ES_tradnl"/>
        </w:rPr>
        <w:t xml:space="preserve"> caracteres máx.)</w:t>
      </w:r>
    </w:p>
    <w:p w14:paraId="181C9556" w14:textId="77777777" w:rsidR="00F33295" w:rsidRPr="00954E3F" w:rsidRDefault="00F33295" w:rsidP="00F33295">
      <w:pPr>
        <w:rPr>
          <w:rFonts w:ascii="Arial" w:hAnsi="Arial" w:cs="Arial"/>
          <w:lang w:val="es-ES_tradnl"/>
        </w:rPr>
      </w:pPr>
    </w:p>
    <w:p w14:paraId="1B99C68E" w14:textId="03FE3A4D" w:rsidR="00F33295" w:rsidRPr="00954E3F" w:rsidRDefault="002719DF" w:rsidP="00F33295">
      <w:pPr>
        <w:rPr>
          <w:rFonts w:ascii="Arial" w:hAnsi="Arial" w:cs="Arial"/>
          <w:lang w:val="es-ES_tradnl"/>
        </w:rPr>
      </w:pPr>
      <w:r>
        <w:rPr>
          <w:rFonts w:ascii="Arial" w:hAnsi="Arial" w:cs="Arial"/>
          <w:lang w:val="es-ES_tradnl"/>
        </w:rPr>
        <w:t>Lee los fragmentos</w:t>
      </w:r>
      <w:r w:rsidR="00513DC7" w:rsidRPr="00954E3F">
        <w:rPr>
          <w:rFonts w:ascii="Arial" w:hAnsi="Arial" w:cs="Arial"/>
          <w:lang w:val="es-ES_tradnl"/>
        </w:rPr>
        <w:t xml:space="preserve"> y elige las respuestas correctas en cada caso. </w:t>
      </w:r>
    </w:p>
    <w:p w14:paraId="756305E8" w14:textId="77777777" w:rsidR="00F33295" w:rsidRPr="00954E3F" w:rsidRDefault="00F33295" w:rsidP="00F33295">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1</w:t>
      </w:r>
    </w:p>
    <w:p w14:paraId="72E68AB1"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11639A6B" w14:textId="5953AA49" w:rsidR="005B49BE" w:rsidRPr="00954E3F" w:rsidRDefault="005814A5" w:rsidP="00F33295">
      <w:pPr>
        <w:rPr>
          <w:rFonts w:ascii="Arial" w:hAnsi="Arial"/>
          <w:lang w:val="es-ES_tradnl"/>
        </w:rPr>
      </w:pPr>
      <w:r w:rsidRPr="00954E3F">
        <w:rPr>
          <w:rFonts w:ascii="Arial" w:hAnsi="Arial"/>
          <w:lang w:val="es-ES_tradnl"/>
        </w:rPr>
        <w:t xml:space="preserve">Edgar Allan Poe, </w:t>
      </w:r>
      <w:r w:rsidRPr="00954E3F">
        <w:rPr>
          <w:rFonts w:ascii="Arial" w:hAnsi="Arial"/>
          <w:i/>
          <w:lang w:val="es-ES_tradnl"/>
        </w:rPr>
        <w:t xml:space="preserve">El retrato </w:t>
      </w:r>
      <w:ins w:id="4" w:author="Admincmovil" w:date="2015-03-08T18:41:00Z">
        <w:r w:rsidR="00EF1CE6">
          <w:rPr>
            <w:rFonts w:ascii="Arial" w:hAnsi="Arial"/>
            <w:i/>
            <w:lang w:val="es-ES_tradnl"/>
          </w:rPr>
          <w:t>o</w:t>
        </w:r>
      </w:ins>
      <w:r w:rsidRPr="00954E3F">
        <w:rPr>
          <w:rFonts w:ascii="Arial" w:hAnsi="Arial"/>
          <w:i/>
          <w:lang w:val="es-ES_tradnl"/>
        </w:rPr>
        <w:t>val</w:t>
      </w:r>
      <w:r w:rsidRPr="00954E3F">
        <w:rPr>
          <w:rFonts w:ascii="Arial" w:hAnsi="Arial"/>
          <w:lang w:val="es-ES_tradnl"/>
        </w:rPr>
        <w:t xml:space="preserve"> </w:t>
      </w:r>
    </w:p>
    <w:p w14:paraId="3527C6ED" w14:textId="77777777" w:rsidR="00F33295" w:rsidRPr="00954E3F" w:rsidRDefault="00F33295" w:rsidP="00F33295">
      <w:pPr>
        <w:rPr>
          <w:rFonts w:ascii="Arial" w:hAnsi="Arial" w:cs="Arial"/>
          <w:lang w:val="es-ES_tradnl"/>
        </w:rPr>
      </w:pPr>
    </w:p>
    <w:p w14:paraId="52073396" w14:textId="77777777" w:rsidR="00F33295" w:rsidRPr="00954E3F" w:rsidRDefault="00F33295" w:rsidP="00F33295">
      <w:pPr>
        <w:rPr>
          <w:rFonts w:ascii="Arial" w:hAnsi="Arial" w:cs="Arial"/>
          <w:lang w:val="es-ES_tradnl"/>
        </w:rPr>
      </w:pPr>
    </w:p>
    <w:p w14:paraId="7952D1E3" w14:textId="77777777" w:rsidR="00F33295" w:rsidRPr="00954E3F" w:rsidRDefault="00F33295" w:rsidP="00F33295">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1</w:t>
      </w:r>
    </w:p>
    <w:p w14:paraId="794AEDD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4A936563" w14:textId="77777777" w:rsidR="00F33295" w:rsidRPr="00954E3F" w:rsidRDefault="00F55760" w:rsidP="00F33295">
      <w:pPr>
        <w:rPr>
          <w:rFonts w:ascii="Arial" w:hAnsi="Arial" w:cs="Arial"/>
          <w:lang w:val="es-ES_tradnl"/>
        </w:rPr>
      </w:pPr>
      <w:r w:rsidRPr="00954E3F">
        <w:rPr>
          <w:rFonts w:ascii="Arial" w:hAnsi="Arial" w:cs="Arial"/>
          <w:lang w:val="es-ES_tradnl"/>
        </w:rPr>
        <w:t>Edgar Allan Poe</w:t>
      </w:r>
    </w:p>
    <w:p w14:paraId="13A572CA" w14:textId="77777777" w:rsidR="00F33295" w:rsidRPr="00954E3F" w:rsidRDefault="00F33295" w:rsidP="00F33295">
      <w:pPr>
        <w:rPr>
          <w:rFonts w:ascii="Arial" w:hAnsi="Arial" w:cs="Arial"/>
          <w:lang w:val="es-ES_tradnl"/>
        </w:rPr>
      </w:pPr>
    </w:p>
    <w:p w14:paraId="4D317178" w14:textId="77777777" w:rsidR="00F33295" w:rsidRPr="00954E3F" w:rsidRDefault="00F33295" w:rsidP="00F33295">
      <w:pPr>
        <w:rPr>
          <w:rFonts w:ascii="Arial" w:hAnsi="Arial"/>
          <w:lang w:val="es-ES_tradnl"/>
        </w:rPr>
      </w:pPr>
      <w:r w:rsidRPr="00954E3F">
        <w:rPr>
          <w:rFonts w:ascii="Arial" w:hAnsi="Arial"/>
          <w:highlight w:val="green"/>
          <w:lang w:val="es-ES_tradnl"/>
        </w:rPr>
        <w:t>Segunda línea del título de la ficha</w:t>
      </w:r>
    </w:p>
    <w:p w14:paraId="7CDAEA5F" w14:textId="77777777" w:rsidR="00F33295" w:rsidRPr="00954E3F" w:rsidRDefault="00F55760" w:rsidP="00F33295">
      <w:pPr>
        <w:rPr>
          <w:rFonts w:ascii="Arial" w:hAnsi="Arial" w:cs="Arial"/>
          <w:i/>
          <w:lang w:val="es-ES_tradnl"/>
        </w:rPr>
      </w:pPr>
      <w:r w:rsidRPr="00954E3F">
        <w:rPr>
          <w:rFonts w:ascii="Arial" w:hAnsi="Arial" w:cs="Arial"/>
          <w:i/>
          <w:lang w:val="es-ES_tradnl"/>
        </w:rPr>
        <w:t>El retrato oval</w:t>
      </w:r>
    </w:p>
    <w:p w14:paraId="755E4049" w14:textId="77777777" w:rsidR="00F33295" w:rsidRPr="00954E3F" w:rsidRDefault="00F33295" w:rsidP="00F33295">
      <w:pPr>
        <w:rPr>
          <w:rFonts w:ascii="Arial" w:hAnsi="Arial" w:cs="Arial"/>
          <w:lang w:val="es-ES_tradnl"/>
        </w:rPr>
      </w:pPr>
    </w:p>
    <w:p w14:paraId="3BD52170"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159FCCBB" w14:textId="2F19934B" w:rsidR="005814A5" w:rsidRPr="00954E3F" w:rsidRDefault="00A82214" w:rsidP="005814A5">
      <w:pPr>
        <w:rPr>
          <w:rFonts w:ascii="Arial" w:hAnsi="Arial" w:cs="Arial"/>
          <w:b/>
          <w:lang w:val="es-ES_tradnl"/>
        </w:rPr>
      </w:pPr>
      <w:r>
        <w:rPr>
          <w:rFonts w:ascii="Arial" w:hAnsi="Arial" w:cs="Arial"/>
          <w:b/>
          <w:lang w:val="es-ES_tradnl"/>
        </w:rPr>
        <w:t>El retrato o</w:t>
      </w:r>
      <w:r w:rsidR="005814A5" w:rsidRPr="00954E3F">
        <w:rPr>
          <w:rFonts w:ascii="Arial" w:hAnsi="Arial" w:cs="Arial"/>
          <w:b/>
          <w:lang w:val="es-ES_tradnl"/>
        </w:rPr>
        <w:t>val</w:t>
      </w:r>
    </w:p>
    <w:p w14:paraId="2E7DDF9A" w14:textId="60D5F5CD" w:rsidR="005814A5" w:rsidRPr="00954E3F" w:rsidRDefault="005814A5" w:rsidP="005814A5">
      <w:pPr>
        <w:rPr>
          <w:rFonts w:ascii="Arial" w:hAnsi="Arial" w:cs="Arial"/>
          <w:lang w:val="es-CO"/>
        </w:rPr>
      </w:pPr>
      <w:r w:rsidRPr="00954E3F">
        <w:rPr>
          <w:rFonts w:ascii="Arial" w:hAnsi="Arial" w:cs="Arial"/>
          <w:lang w:val="es-CO"/>
        </w:rPr>
        <w:t xml:space="preserve">El castillo en el cual </w:t>
      </w:r>
      <w:ins w:id="5" w:author="Admincmovil" w:date="2015-03-08T18:41:00Z">
        <w:r w:rsidR="00EF1CE6">
          <w:rPr>
            <w:rFonts w:ascii="Arial" w:hAnsi="Arial" w:cs="Arial"/>
            <w:lang w:val="es-CO"/>
          </w:rPr>
          <w:t xml:space="preserve">a </w:t>
        </w:r>
      </w:ins>
      <w:r w:rsidRPr="00954E3F">
        <w:rPr>
          <w:rFonts w:ascii="Arial" w:hAnsi="Arial" w:cs="Arial"/>
          <w:lang w:val="es-CO"/>
        </w:rPr>
        <w:t xml:space="preserve">mi criado se le había ocurrido penetrar a la fuerza era uno de esos edificios mezcla de grandeza y de melancolía que durante tanto tiempo levantaron sus altivas frentes en medio de los Apeninos, tanto en la realidad como en la imaginación de Mistress Radcliffe. Según toda apariencia, el castillo había sido recientemente abandonado, aunque temporalmente. Nos instalamos en una de las habitaciones más pequeñas y menos suntuosamente amuebladas. Estaba situada en una torre aislada del resto del edificio. Su decorado era rico, pero antiguo y sumamente deteriorado. Los muros estaban cubiertos de tapicerías y </w:t>
      </w:r>
      <w:r w:rsidRPr="00954E3F">
        <w:rPr>
          <w:rFonts w:ascii="Arial" w:hAnsi="Arial" w:cs="Arial"/>
          <w:lang w:val="es-CO"/>
        </w:rPr>
        <w:lastRenderedPageBreak/>
        <w:t>adornados con numerosos trofeos heráldicos de toda clase, y de ellos pendían un número verdaderamente prodigioso de pinturas moderna</w:t>
      </w:r>
      <w:r w:rsidR="00B0485D" w:rsidRPr="00954E3F">
        <w:rPr>
          <w:rFonts w:ascii="Arial" w:hAnsi="Arial" w:cs="Arial"/>
          <w:lang w:val="es-CO"/>
        </w:rPr>
        <w:t>s. H</w:t>
      </w:r>
      <w:r w:rsidRPr="00954E3F">
        <w:rPr>
          <w:rFonts w:ascii="Arial" w:hAnsi="Arial" w:cs="Arial"/>
          <w:lang w:val="es-CO"/>
        </w:rPr>
        <w:t>ice a Pedro cerrar los pesados postigos del salón, pues ya era hora avanzada, encender un gran candelabro de muchos brazos dispuesto al lado de mi cabecera, y abrir completamente las cortinas de negro terciopelo, guarnecidas de festones, que rodeaban el lecho. Lo quise as</w:t>
      </w:r>
      <w:r w:rsidR="002719DF">
        <w:rPr>
          <w:rFonts w:ascii="Arial" w:hAnsi="Arial" w:cs="Arial"/>
          <w:lang w:val="es-CO"/>
        </w:rPr>
        <w:t xml:space="preserve">í para poder, al menos, si no </w:t>
      </w:r>
      <w:r w:rsidRPr="00954E3F">
        <w:rPr>
          <w:rFonts w:ascii="Arial" w:hAnsi="Arial" w:cs="Arial"/>
          <w:lang w:val="es-CO"/>
        </w:rPr>
        <w:t>conciliaba el sueño, distraerme alternativamente entre la contemplación de estas pinturas y la lectura de un pequeño volumen que había encontrado sobre la almohada, en que se criticaban y analizaban.</w:t>
      </w:r>
    </w:p>
    <w:p w14:paraId="517A8732" w14:textId="77777777" w:rsidR="00B0485D" w:rsidRPr="00954E3F" w:rsidRDefault="00B0485D" w:rsidP="005814A5">
      <w:pPr>
        <w:rPr>
          <w:rFonts w:ascii="Arial" w:hAnsi="Arial" w:cs="Arial"/>
          <w:lang w:val="es-CO"/>
        </w:rPr>
      </w:pPr>
    </w:p>
    <w:p w14:paraId="2DF7DD3B" w14:textId="77777777" w:rsidR="005814A5" w:rsidRPr="00954E3F" w:rsidRDefault="005814A5" w:rsidP="005814A5">
      <w:pPr>
        <w:rPr>
          <w:rFonts w:ascii="Arial" w:hAnsi="Arial" w:cs="Arial"/>
          <w:lang w:val="es-CO"/>
        </w:rPr>
      </w:pPr>
      <w:r w:rsidRPr="00954E3F">
        <w:rPr>
          <w:rFonts w:ascii="Arial" w:hAnsi="Arial" w:cs="Arial"/>
          <w:lang w:val="es-CO"/>
        </w:rPr>
        <w:t>Leí largo tiempo; contemplé las pinturas religiosas devotamente; las horas huyeron, rápidas y silenciosas, y llegó la media noche. La posición del candelabro me molestaba, y extendiendo la mano con dificultad para no turbar el sueño de mi criado, lo acomodé de modo que arrojase la luz de lleno sobre el libro.</w:t>
      </w:r>
    </w:p>
    <w:p w14:paraId="18EEE273" w14:textId="3942EC02" w:rsidR="005814A5" w:rsidRPr="00954E3F" w:rsidRDefault="005814A5" w:rsidP="005814A5">
      <w:pPr>
        <w:rPr>
          <w:rFonts w:ascii="Arial" w:hAnsi="Arial" w:cs="Arial"/>
          <w:lang w:val="es-CO"/>
        </w:rPr>
      </w:pPr>
      <w:r w:rsidRPr="00954E3F">
        <w:rPr>
          <w:rFonts w:ascii="Arial" w:hAnsi="Arial" w:cs="Arial"/>
          <w:lang w:val="es-CO"/>
        </w:rPr>
        <w:t>Pero este movimiento produjo un efecto completamente inesperado. La luz de sus numerosas bujías dio de pleno en un nicho del salón que una de las columnas del lecho había hasta entonces cubierto con una sombra profunda. Vi envuelto en viva luz un cuadro que hasta entonces no advirtiera. Era el retrato de una joven. Lo contemplé rápidamente y cerré los ojos. ¿Por qué? No me lo expliqué al principio; pero, en tanto que mis ojos permanecieron cerrados, analicé rápidamente el motivo que me los hacía cerrar. Era un movimiento involuntario para ganar tiempo y recapacitar, para asegurarme de que mi vista no me había engañado, para calmar y preparar mi espíritu a una contemplación más fría y más serena. Al cabo de algunos momentos, miré de nuevo el lienzo fijamente.</w:t>
      </w:r>
    </w:p>
    <w:p w14:paraId="5764CF88" w14:textId="77777777" w:rsidR="00B0485D" w:rsidRPr="00954E3F" w:rsidRDefault="00B0485D" w:rsidP="005814A5">
      <w:pPr>
        <w:rPr>
          <w:rFonts w:ascii="Arial" w:hAnsi="Arial" w:cs="Arial"/>
          <w:lang w:val="es-CO"/>
        </w:rPr>
      </w:pPr>
    </w:p>
    <w:p w14:paraId="74FF329A" w14:textId="437B861B" w:rsidR="005814A5" w:rsidRDefault="005814A5" w:rsidP="005814A5">
      <w:pPr>
        <w:rPr>
          <w:rFonts w:ascii="Arial" w:hAnsi="Arial" w:cs="Arial"/>
          <w:lang w:val="es-CO"/>
        </w:rPr>
      </w:pPr>
      <w:r w:rsidRPr="00954E3F">
        <w:rPr>
          <w:rFonts w:ascii="Arial" w:hAnsi="Arial" w:cs="Arial"/>
          <w:lang w:val="es-CO"/>
        </w:rPr>
        <w:t xml:space="preserve">El cuadro representaba, como ya he dicho, a una </w:t>
      </w:r>
      <w:r w:rsidR="00B0485D" w:rsidRPr="00954E3F">
        <w:rPr>
          <w:rFonts w:ascii="Arial" w:hAnsi="Arial" w:cs="Arial"/>
          <w:lang w:val="es-CO"/>
        </w:rPr>
        <w:t xml:space="preserve">joven </w:t>
      </w:r>
      <w:r w:rsidR="00B0485D" w:rsidRPr="00954E3F">
        <w:rPr>
          <w:rFonts w:ascii="Arial" w:hAnsi="Arial" w:cs="Arial"/>
          <w:lang w:val="es-CO"/>
        </w:rPr>
        <w:sym w:font="Symbol" w:char="F05B"/>
      </w:r>
      <w:r w:rsidR="00B0485D" w:rsidRPr="00954E3F">
        <w:rPr>
          <w:rFonts w:ascii="Arial" w:hAnsi="Arial" w:cs="Arial"/>
          <w:lang w:val="es-CO"/>
        </w:rPr>
        <w:t>…</w:t>
      </w:r>
      <w:r w:rsidR="00B0485D" w:rsidRPr="00954E3F">
        <w:rPr>
          <w:rFonts w:ascii="Arial" w:hAnsi="Arial" w:cs="Arial"/>
          <w:lang w:val="es-CO"/>
        </w:rPr>
        <w:sym w:font="Symbol" w:char="F05D"/>
      </w:r>
      <w:r w:rsidR="00B0485D" w:rsidRPr="00954E3F">
        <w:rPr>
          <w:rFonts w:ascii="Arial" w:hAnsi="Arial" w:cs="Arial"/>
          <w:lang w:val="es-CO"/>
        </w:rPr>
        <w:t xml:space="preserve"> </w:t>
      </w:r>
      <w:r w:rsidRPr="00954E3F">
        <w:rPr>
          <w:rFonts w:ascii="Arial" w:hAnsi="Arial" w:cs="Arial"/>
          <w:lang w:val="es-CO"/>
        </w:rPr>
        <w:t>El marco era oval, magníficamente dorado, y de un bello estilo morisco. Tal vez no fuese ni la ejecución de la obra, ni la excepcional belleza de su fisonomía lo que me impresionó tan repentina y profundamente. No podía creer que mi imaginación, al salir de su delirio, hubiese tomado la cabeza por la de una persona viva. Abismado en estas reflexiones, permanecí una hora entera con los ojos fijos en el retrato. Aquella inexplicable expresión de realidad y vida que al principio me hiciera estremecer, acabó por dominarme. Lleno de terror y respeto, me apoderé ansiosamente del volumen que contenía la historia y descripción de los cuadros. Busqué inmediatamente el número correspondiente al que marcaba el retrato oval, y leí la extraña y singular historia siguiente:</w:t>
      </w:r>
    </w:p>
    <w:p w14:paraId="561402C3" w14:textId="77777777" w:rsidR="003A0E96" w:rsidRPr="00954E3F" w:rsidRDefault="003A0E96" w:rsidP="005814A5">
      <w:pPr>
        <w:rPr>
          <w:rFonts w:ascii="Arial" w:hAnsi="Arial" w:cs="Arial"/>
          <w:lang w:val="es-CO"/>
        </w:rPr>
      </w:pPr>
    </w:p>
    <w:p w14:paraId="7D452E7C" w14:textId="0B43B602" w:rsidR="005814A5" w:rsidRPr="00954E3F" w:rsidRDefault="005814A5" w:rsidP="005814A5">
      <w:pPr>
        <w:rPr>
          <w:rFonts w:ascii="Arial" w:hAnsi="Arial" w:cs="Arial"/>
          <w:lang w:val="es-CO"/>
        </w:rPr>
      </w:pPr>
      <w:r w:rsidRPr="00954E3F">
        <w:rPr>
          <w:rFonts w:ascii="Arial" w:hAnsi="Arial" w:cs="Arial"/>
          <w:lang w:val="es-CO"/>
        </w:rPr>
        <w:t>"Era una joven de peregrina belleza, tan graciosa como amable, que en mal</w:t>
      </w:r>
      <w:ins w:id="6" w:author="Admincmovil" w:date="2015-03-08T18:44:00Z">
        <w:r w:rsidR="00EF1CE6">
          <w:rPr>
            <w:rFonts w:ascii="Arial" w:hAnsi="Arial" w:cs="Arial"/>
            <w:lang w:val="es-CO"/>
          </w:rPr>
          <w:t>a</w:t>
        </w:r>
      </w:ins>
      <w:r w:rsidRPr="00954E3F">
        <w:rPr>
          <w:rFonts w:ascii="Arial" w:hAnsi="Arial" w:cs="Arial"/>
          <w:lang w:val="es-CO"/>
        </w:rPr>
        <w:t xml:space="preserve"> hora amó al pintor y se casó con él. Él tenía un carácter apasionado, estudioso y austero</w:t>
      </w:r>
      <w:r w:rsidR="00FA2C12" w:rsidRPr="00954E3F">
        <w:rPr>
          <w:rFonts w:ascii="Arial" w:hAnsi="Arial" w:cs="Arial"/>
          <w:lang w:val="es-CO"/>
        </w:rPr>
        <w:t xml:space="preserve">. </w:t>
      </w:r>
      <w:r w:rsidRPr="00954E3F">
        <w:rPr>
          <w:rFonts w:ascii="Arial" w:hAnsi="Arial" w:cs="Arial"/>
          <w:lang w:val="es-CO"/>
        </w:rPr>
        <w:t>Terrible impresión causó a la dama oír al pintor hablar del deseo de retratarla. Más era humilde y sumisa, y se sentó pacientemente, durante largas semanas, en la sombrí</w:t>
      </w:r>
      <w:r w:rsidR="00FA2C12" w:rsidRPr="00954E3F">
        <w:rPr>
          <w:rFonts w:ascii="Arial" w:hAnsi="Arial" w:cs="Arial"/>
          <w:lang w:val="es-CO"/>
        </w:rPr>
        <w:t>a y alta habitación de la torre.</w:t>
      </w:r>
      <w:r w:rsidRPr="00954E3F">
        <w:rPr>
          <w:rFonts w:ascii="Arial" w:hAnsi="Arial" w:cs="Arial"/>
          <w:lang w:val="es-CO"/>
        </w:rPr>
        <w:t xml:space="preserve"> El artista cifraba su gloria en su obra, que avanzaba de hora en hora, de día en día. Y era un hombre vehemente, extraño, pensativo y que se perdía en mil ensueños; tanto que no veía que la luz que penetraba tan lúgubremente en esta torre aislada secaba la salud y los encantos de su mujer, que se consumía para todos excepto para él. Y, en verdad, los que contemplaban el retrato, comentaban en voz baja su semejanza </w:t>
      </w:r>
      <w:r w:rsidRPr="00954E3F">
        <w:rPr>
          <w:rFonts w:ascii="Arial" w:hAnsi="Arial" w:cs="Arial"/>
          <w:lang w:val="es-CO"/>
        </w:rPr>
        <w:lastRenderedPageBreak/>
        <w:t>maravillosa, prueba palpable del genio del pintor, y del profundo amor que su modelo le inspiraba. Pero, al fin, cuando el trabajo tocaba a su término, no se permitió a nadie entrar en la torre; porque el pintor había llegado a enloquecer por la pasión con que tomaba su trabajo, y levantaba los ojos rara vez del lienzo, ni aun para mirar el rostro de su esposa. Y no podía ver que los colores que extendía sobre el lienzo se borraban de las mejillas de la que tenía sentada a su lado. Y cuando muchas semanas pasaron, y no restaba por hacer más que una cosa muy pequeña, solo dar un toque sobre la boca y otro sobre los ojos, el alma de la dama palpitó aún, como la llama de una lámpara que está próxima a extinguirse. Y entonces el pintor dio los toques, y durante un instante quedó en éxtasis ante el trabajo que había ejecutado. Pero un minuto después, estremeciéndose, palideció intensamente herido por el terror, y gritó con voz terrible: "¡En verdad, esta es </w:t>
      </w:r>
      <w:r w:rsidRPr="00954E3F">
        <w:rPr>
          <w:rFonts w:ascii="Arial" w:hAnsi="Arial" w:cs="Arial"/>
          <w:i/>
          <w:iCs/>
          <w:lang w:val="es-CO"/>
        </w:rPr>
        <w:t>la vida</w:t>
      </w:r>
      <w:r w:rsidRPr="00954E3F">
        <w:rPr>
          <w:rFonts w:ascii="Arial" w:hAnsi="Arial" w:cs="Arial"/>
          <w:lang w:val="es-CO"/>
        </w:rPr>
        <w:t> misma!" Se volvió bruscamente para mirar a su bien amada: </w:t>
      </w:r>
      <w:r w:rsidRPr="00954E3F">
        <w:rPr>
          <w:rFonts w:ascii="Arial" w:hAnsi="Arial" w:cs="Arial"/>
          <w:i/>
          <w:iCs/>
          <w:lang w:val="es-CO"/>
        </w:rPr>
        <w:t>¡Estaba muerta!"</w:t>
      </w:r>
    </w:p>
    <w:p w14:paraId="7A709555" w14:textId="77777777" w:rsidR="00F33295" w:rsidRPr="00954E3F" w:rsidRDefault="00F33295" w:rsidP="00F33295">
      <w:pPr>
        <w:rPr>
          <w:rFonts w:ascii="Arial" w:hAnsi="Arial" w:cs="Arial"/>
          <w:lang w:val="es-ES_tradnl"/>
        </w:rPr>
      </w:pPr>
    </w:p>
    <w:p w14:paraId="4C1DE14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r w:rsidR="00BA340B" w:rsidRPr="00954E3F">
        <w:rPr>
          <w:rFonts w:ascii="Arial" w:hAnsi="Arial"/>
          <w:lang w:val="es-ES_tradnl"/>
        </w:rPr>
        <w:t xml:space="preserve"> </w:t>
      </w:r>
    </w:p>
    <w:p w14:paraId="315937E4" w14:textId="77777777" w:rsidR="00F55760" w:rsidRPr="00954E3F" w:rsidRDefault="00F55760" w:rsidP="00F33295">
      <w:pPr>
        <w:rPr>
          <w:rFonts w:ascii="Arial" w:hAnsi="Arial"/>
          <w:lang w:val="es-ES_tradnl"/>
        </w:rPr>
      </w:pPr>
    </w:p>
    <w:p w14:paraId="46C1F567"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19F04683" w14:textId="33D0EC55" w:rsidR="00BA340B" w:rsidRPr="00954E3F" w:rsidDel="00E57297" w:rsidRDefault="00E57297" w:rsidP="00BA340B">
      <w:pPr>
        <w:rPr>
          <w:del w:id="7" w:author="Luis Felipe Pertuz Urrego" w:date="2015-03-16T17:45:00Z"/>
          <w:rFonts w:ascii="Arial" w:hAnsi="Arial"/>
          <w:lang w:val="es-ES_tradnl"/>
        </w:rPr>
      </w:pPr>
      <w:r w:rsidRPr="00E57297">
        <w:rPr>
          <w:rFonts w:ascii="Arial" w:hAnsi="Arial"/>
          <w:lang w:val="es-ES_tradnl"/>
        </w:rPr>
        <w:t>https://s-media-cache-ak0.pinimg.com/originals/3f/a1/02/3fa1024dd2559fbefb45851db313c1a7.jpg</w:t>
      </w:r>
      <w:bookmarkStart w:id="8" w:name="_GoBack"/>
      <w:bookmarkEnd w:id="8"/>
      <w:del w:id="9" w:author="Luis Felipe Pertuz Urrego" w:date="2015-03-16T17:45:00Z">
        <w:r w:rsidR="00BA340B" w:rsidRPr="00954E3F" w:rsidDel="00E57297">
          <w:rPr>
            <w:rFonts w:ascii="Arial" w:hAnsi="Arial"/>
            <w:lang w:val="es-ES_tradnl"/>
          </w:rPr>
          <w:delText>http://es.wahooart.com/@@/8YDN9Z-Friedrich-Von-Amerling-Retrato-de-un-%C3%B3valo</w:delText>
        </w:r>
      </w:del>
    </w:p>
    <w:p w14:paraId="31CDDE1E" w14:textId="77777777" w:rsidR="00BA340B" w:rsidRPr="00954E3F" w:rsidRDefault="00BA340B" w:rsidP="00F33295">
      <w:pPr>
        <w:rPr>
          <w:rFonts w:ascii="Arial" w:hAnsi="Arial" w:cs="Arial"/>
          <w:lang w:val="es-ES_tradnl"/>
        </w:rPr>
      </w:pPr>
    </w:p>
    <w:p w14:paraId="41CEE629" w14:textId="77777777" w:rsidR="00BA340B" w:rsidRPr="009221A9" w:rsidRDefault="00BA340B" w:rsidP="00F33295">
      <w:pPr>
        <w:rPr>
          <w:rFonts w:ascii="Arial" w:hAnsi="Arial" w:cs="Arial"/>
          <w:color w:val="FF0000"/>
          <w:lang w:val="es-ES_tradnl"/>
        </w:rPr>
      </w:pPr>
      <w:r w:rsidRPr="009221A9">
        <w:rPr>
          <w:rFonts w:ascii="Arial" w:hAnsi="Arial" w:cs="Arial"/>
          <w:color w:val="FF0000"/>
          <w:lang w:val="es-ES_tradnl"/>
        </w:rPr>
        <w:t xml:space="preserve">Es un link de una pintura que se puede usar porque han pasado más de 100 años desde que se creó. La pintura es Retrato de un óvalo de Friedrich von </w:t>
      </w:r>
      <w:proofErr w:type="spellStart"/>
      <w:r w:rsidRPr="009221A9">
        <w:rPr>
          <w:rFonts w:ascii="Arial" w:hAnsi="Arial" w:cs="Arial"/>
          <w:color w:val="FF0000"/>
          <w:lang w:val="es-ES_tradnl"/>
        </w:rPr>
        <w:t>Amerling</w:t>
      </w:r>
      <w:proofErr w:type="spellEnd"/>
      <w:r w:rsidRPr="009221A9">
        <w:rPr>
          <w:rFonts w:ascii="Arial" w:hAnsi="Arial" w:cs="Arial"/>
          <w:color w:val="FF0000"/>
          <w:lang w:val="es-ES_tradnl"/>
        </w:rPr>
        <w:t xml:space="preserve">. </w:t>
      </w:r>
    </w:p>
    <w:p w14:paraId="396094C0" w14:textId="77777777" w:rsidR="00BA340B" w:rsidRPr="00954E3F" w:rsidRDefault="00BA340B" w:rsidP="00F33295">
      <w:pPr>
        <w:rPr>
          <w:rFonts w:ascii="Arial" w:hAnsi="Arial" w:cs="Arial"/>
          <w:lang w:val="es-ES_tradnl"/>
        </w:rPr>
      </w:pPr>
    </w:p>
    <w:p w14:paraId="49376C21"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E3C1AC8" w14:textId="3FB920D9" w:rsidR="00BA340B" w:rsidRPr="00954E3F" w:rsidRDefault="00AE2FE5" w:rsidP="00F33295">
      <w:pPr>
        <w:rPr>
          <w:rFonts w:ascii="Arial" w:hAnsi="Arial" w:cs="Arial"/>
          <w:lang w:val="es-ES_tradnl"/>
        </w:rPr>
      </w:pPr>
      <w:r>
        <w:rPr>
          <w:rFonts w:ascii="Arial" w:hAnsi="Arial" w:cs="Arial"/>
          <w:lang w:val="es-ES_tradnl"/>
        </w:rPr>
        <w:t>LE_05_01_REC230_IMG0</w:t>
      </w:r>
      <w:r w:rsidR="00BA340B" w:rsidRPr="00954E3F">
        <w:rPr>
          <w:rFonts w:ascii="Arial" w:hAnsi="Arial" w:cs="Arial"/>
          <w:lang w:val="es-ES_tradnl"/>
        </w:rPr>
        <w:t>1</w:t>
      </w:r>
    </w:p>
    <w:p w14:paraId="12DC60F9" w14:textId="77777777" w:rsidR="00F33295" w:rsidRPr="00954E3F" w:rsidRDefault="00F33295" w:rsidP="00F33295">
      <w:pPr>
        <w:rPr>
          <w:rFonts w:ascii="Arial" w:hAnsi="Arial" w:cs="Arial"/>
          <w:lang w:val="es-ES_tradnl"/>
        </w:rPr>
      </w:pPr>
    </w:p>
    <w:p w14:paraId="2B80DCBE" w14:textId="77777777" w:rsidR="00F33295" w:rsidRPr="00954E3F" w:rsidRDefault="00F33295" w:rsidP="00F33295">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09A125EA" w14:textId="77777777" w:rsidR="00BA340B" w:rsidRPr="00954E3F" w:rsidRDefault="00BA340B" w:rsidP="00F33295">
      <w:pPr>
        <w:rPr>
          <w:rFonts w:ascii="Arial" w:hAnsi="Arial"/>
          <w:lang w:val="es-ES_tradnl"/>
        </w:rPr>
      </w:pPr>
      <w:r w:rsidRPr="00954E3F">
        <w:rPr>
          <w:rFonts w:ascii="Arial" w:hAnsi="Arial" w:cs="Arial"/>
          <w:lang w:val="es-ES_tradnl"/>
        </w:rPr>
        <w:t xml:space="preserve">Friedrich von </w:t>
      </w:r>
      <w:proofErr w:type="spellStart"/>
      <w:r w:rsidRPr="00954E3F">
        <w:rPr>
          <w:rFonts w:ascii="Arial" w:hAnsi="Arial" w:cs="Arial"/>
          <w:lang w:val="es-ES_tradnl"/>
        </w:rPr>
        <w:t>Amerling</w:t>
      </w:r>
      <w:proofErr w:type="spellEnd"/>
      <w:r w:rsidRPr="00954E3F">
        <w:rPr>
          <w:rFonts w:ascii="Arial" w:hAnsi="Arial" w:cs="Arial"/>
          <w:lang w:val="es-ES_tradnl"/>
        </w:rPr>
        <w:t xml:space="preserve">, </w:t>
      </w:r>
      <w:r w:rsidRPr="00954E3F">
        <w:rPr>
          <w:rFonts w:ascii="Arial" w:hAnsi="Arial" w:cs="Arial"/>
          <w:i/>
          <w:lang w:val="es-ES_tradnl"/>
        </w:rPr>
        <w:t>Retrato de un óvalo</w:t>
      </w:r>
    </w:p>
    <w:p w14:paraId="06384107" w14:textId="77777777" w:rsidR="00F33295" w:rsidRPr="00954E3F" w:rsidRDefault="00F33295" w:rsidP="00F33295">
      <w:pPr>
        <w:rPr>
          <w:rFonts w:ascii="Arial" w:hAnsi="Arial" w:cs="Arial"/>
          <w:lang w:val="es-ES_tradnl"/>
        </w:rPr>
      </w:pPr>
    </w:p>
    <w:p w14:paraId="372353CE" w14:textId="77777777" w:rsidR="00F33295" w:rsidRPr="00954E3F" w:rsidRDefault="00F33295" w:rsidP="00F33295">
      <w:pPr>
        <w:rPr>
          <w:rFonts w:ascii="Arial" w:hAnsi="Arial"/>
          <w:highlight w:val="yellow"/>
          <w:lang w:val="es-ES_tradnl"/>
        </w:rPr>
      </w:pPr>
      <w:r w:rsidRPr="00954E3F">
        <w:rPr>
          <w:rFonts w:ascii="Arial" w:hAnsi="Arial"/>
          <w:highlight w:val="yellow"/>
          <w:lang w:val="es-ES_tradnl"/>
        </w:rPr>
        <w:t>OPCIONAL Activar Zoom a imagen (S/N)</w:t>
      </w:r>
    </w:p>
    <w:p w14:paraId="6152CA65" w14:textId="77777777" w:rsidR="00F33295" w:rsidRPr="00954E3F" w:rsidRDefault="00BA340B" w:rsidP="00F33295">
      <w:pPr>
        <w:rPr>
          <w:rFonts w:ascii="Arial" w:hAnsi="Arial"/>
          <w:lang w:val="es-ES_tradnl"/>
        </w:rPr>
      </w:pPr>
      <w:r w:rsidRPr="00954E3F">
        <w:rPr>
          <w:rFonts w:ascii="Arial" w:hAnsi="Arial"/>
          <w:lang w:val="es-ES_tradnl"/>
        </w:rPr>
        <w:t>S</w:t>
      </w:r>
    </w:p>
    <w:p w14:paraId="402B6640" w14:textId="77777777" w:rsidR="00F33295" w:rsidRPr="00954E3F" w:rsidRDefault="00F33295" w:rsidP="00F33295">
      <w:pPr>
        <w:rPr>
          <w:rFonts w:ascii="Arial" w:hAnsi="Arial"/>
          <w:lang w:val="es-ES_tradnl"/>
        </w:rPr>
      </w:pPr>
    </w:p>
    <w:p w14:paraId="5BFE6BC2" w14:textId="77777777" w:rsidR="00F33295" w:rsidRPr="00954E3F" w:rsidRDefault="00F33295" w:rsidP="00F33295">
      <w:pPr>
        <w:shd w:val="clear" w:color="auto" w:fill="CC99FF"/>
        <w:jc w:val="center"/>
        <w:rPr>
          <w:rFonts w:ascii="Arial" w:hAnsi="Arial"/>
          <w:b/>
          <w:lang w:val="es-ES_tradnl"/>
        </w:rPr>
      </w:pPr>
      <w:r w:rsidRPr="00954E3F">
        <w:rPr>
          <w:rFonts w:ascii="Arial" w:hAnsi="Arial"/>
          <w:b/>
          <w:lang w:val="es-ES_tradnl"/>
        </w:rPr>
        <w:t>PREGUNTAS DE LA FICHA DEL FRAGMENTO 1</w:t>
      </w:r>
    </w:p>
    <w:p w14:paraId="4A78C865" w14:textId="77777777" w:rsidR="00F33295" w:rsidRPr="00954E3F" w:rsidRDefault="00F33295" w:rsidP="00F33295">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16AC9925" w14:textId="77777777" w:rsidR="00F33295" w:rsidRPr="00954E3F" w:rsidRDefault="00F33295" w:rsidP="00F33295">
      <w:pPr>
        <w:rPr>
          <w:rFonts w:ascii="Arial" w:hAnsi="Arial"/>
          <w:lang w:val="es-ES_tradnl"/>
        </w:rPr>
      </w:pPr>
    </w:p>
    <w:p w14:paraId="767BDABC" w14:textId="77777777" w:rsidR="00F33295" w:rsidRPr="00954E3F" w:rsidRDefault="00F33295" w:rsidP="00F33295">
      <w:pPr>
        <w:rPr>
          <w:rFonts w:ascii="Arial" w:hAnsi="Arial"/>
          <w:lang w:val="es-ES_tradnl"/>
        </w:rPr>
      </w:pPr>
      <w:r w:rsidRPr="00954E3F">
        <w:rPr>
          <w:rFonts w:ascii="Arial" w:hAnsi="Arial"/>
          <w:highlight w:val="green"/>
          <w:lang w:val="es-ES_tradnl"/>
        </w:rPr>
        <w:t>Pregunta 1:</w:t>
      </w:r>
    </w:p>
    <w:p w14:paraId="0883444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EDF1383" w14:textId="77777777" w:rsidR="00F33295" w:rsidRPr="00954E3F" w:rsidRDefault="00F33295" w:rsidP="00F33295">
      <w:pPr>
        <w:rPr>
          <w:rFonts w:ascii="Arial" w:hAnsi="Arial"/>
          <w:lang w:val="es-ES_tradnl"/>
        </w:rPr>
      </w:pPr>
    </w:p>
    <w:p w14:paraId="3EFC5983" w14:textId="77777777" w:rsidR="00F33295" w:rsidRPr="00954E3F" w:rsidRDefault="005A4E96" w:rsidP="00F33295">
      <w:pPr>
        <w:rPr>
          <w:rFonts w:ascii="Arial" w:hAnsi="Arial"/>
          <w:lang w:val="es-ES_tradnl"/>
        </w:rPr>
      </w:pPr>
      <w:r w:rsidRPr="00954E3F">
        <w:rPr>
          <w:rFonts w:ascii="Arial" w:hAnsi="Arial"/>
          <w:i/>
          <w:lang w:val="es-ES_tradnl"/>
        </w:rPr>
        <w:t>El retrato oval</w:t>
      </w:r>
      <w:r w:rsidRPr="00954E3F">
        <w:rPr>
          <w:rFonts w:ascii="Arial" w:hAnsi="Arial"/>
          <w:lang w:val="es-ES_tradnl"/>
        </w:rPr>
        <w:t xml:space="preserve"> es</w:t>
      </w:r>
    </w:p>
    <w:p w14:paraId="7202D70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D240" w14:textId="0C5F2A88"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cuento</w:t>
      </w:r>
      <w:r w:rsidR="00D84E6E">
        <w:rPr>
          <w:rFonts w:ascii="Arial" w:hAnsi="Arial"/>
          <w:lang w:val="es-ES_tradnl"/>
        </w:rPr>
        <w:t>.</w:t>
      </w:r>
    </w:p>
    <w:p w14:paraId="7E31CFC4" w14:textId="77777777" w:rsidR="00F33295" w:rsidRPr="00954E3F" w:rsidRDefault="005A4E96" w:rsidP="00F33295">
      <w:pPr>
        <w:rPr>
          <w:rFonts w:ascii="Arial" w:hAnsi="Arial"/>
          <w:lang w:val="es-ES_tradnl"/>
        </w:rPr>
      </w:pPr>
      <w:r w:rsidRPr="00954E3F">
        <w:rPr>
          <w:rFonts w:ascii="Arial" w:hAnsi="Arial"/>
          <w:lang w:val="es-ES_tradnl"/>
        </w:rPr>
        <w:t>S</w:t>
      </w:r>
    </w:p>
    <w:p w14:paraId="57FC8F6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1676B4" w14:textId="606135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fábula</w:t>
      </w:r>
      <w:r w:rsidR="00D84E6E">
        <w:rPr>
          <w:rFonts w:ascii="Arial" w:hAnsi="Arial"/>
          <w:lang w:val="es-ES_tradnl"/>
        </w:rPr>
        <w:t>.</w:t>
      </w:r>
    </w:p>
    <w:p w14:paraId="6BD49CC6" w14:textId="77777777" w:rsidR="00033458" w:rsidRPr="00954E3F" w:rsidRDefault="00033458" w:rsidP="00F33295">
      <w:pPr>
        <w:rPr>
          <w:rFonts w:ascii="Arial" w:hAnsi="Arial"/>
          <w:lang w:val="es-ES_tradnl"/>
        </w:rPr>
      </w:pPr>
      <w:r w:rsidRPr="00954E3F">
        <w:rPr>
          <w:rFonts w:ascii="Arial" w:hAnsi="Arial"/>
          <w:lang w:val="es-ES_tradnl"/>
        </w:rPr>
        <w:t>N</w:t>
      </w:r>
    </w:p>
    <w:p w14:paraId="568F3969" w14:textId="77777777" w:rsidR="00F33295" w:rsidRPr="00954E3F" w:rsidRDefault="00F33295" w:rsidP="00F33295">
      <w:pPr>
        <w:rPr>
          <w:rFonts w:ascii="Arial" w:hAnsi="Arial"/>
          <w:lang w:val="es-ES_tradnl"/>
        </w:rPr>
      </w:pPr>
    </w:p>
    <w:p w14:paraId="4F9A571F"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F0D2244" w14:textId="1DA50F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novela</w:t>
      </w:r>
      <w:r w:rsidR="00D84E6E">
        <w:rPr>
          <w:rFonts w:ascii="Arial" w:hAnsi="Arial"/>
          <w:lang w:val="es-ES_tradnl"/>
        </w:rPr>
        <w:t>.</w:t>
      </w:r>
    </w:p>
    <w:p w14:paraId="65E87B05" w14:textId="2F67012E" w:rsidR="00033458" w:rsidRPr="00954E3F" w:rsidRDefault="00033458" w:rsidP="00F33295">
      <w:pPr>
        <w:rPr>
          <w:rFonts w:ascii="Arial" w:hAnsi="Arial"/>
          <w:lang w:val="es-ES_tradnl"/>
        </w:rPr>
      </w:pPr>
      <w:r w:rsidRPr="00954E3F">
        <w:rPr>
          <w:rFonts w:ascii="Arial" w:hAnsi="Arial"/>
          <w:lang w:val="es-ES_tradnl"/>
        </w:rPr>
        <w:lastRenderedPageBreak/>
        <w:t>N</w:t>
      </w:r>
    </w:p>
    <w:p w14:paraId="22C45372" w14:textId="77777777" w:rsidR="00F33295" w:rsidRPr="00954E3F" w:rsidRDefault="00F33295" w:rsidP="00F33295">
      <w:pPr>
        <w:rPr>
          <w:rFonts w:ascii="Arial" w:hAnsi="Arial"/>
          <w:lang w:val="es-ES_tradnl"/>
        </w:rPr>
      </w:pPr>
    </w:p>
    <w:p w14:paraId="60C21414"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089310A" w14:textId="452B7652"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poema</w:t>
      </w:r>
      <w:r w:rsidR="00D84E6E">
        <w:rPr>
          <w:rFonts w:ascii="Arial" w:hAnsi="Arial"/>
          <w:lang w:val="es-ES_tradnl"/>
        </w:rPr>
        <w:t>.</w:t>
      </w:r>
    </w:p>
    <w:p w14:paraId="7A2B0414" w14:textId="77777777" w:rsidR="00033458" w:rsidRPr="00954E3F" w:rsidRDefault="00033458" w:rsidP="00F33295">
      <w:pPr>
        <w:rPr>
          <w:rFonts w:ascii="Arial" w:hAnsi="Arial"/>
          <w:lang w:val="es-ES_tradnl"/>
        </w:rPr>
      </w:pPr>
      <w:r w:rsidRPr="00954E3F">
        <w:rPr>
          <w:rFonts w:ascii="Arial" w:hAnsi="Arial"/>
          <w:lang w:val="es-ES_tradnl"/>
        </w:rPr>
        <w:t>N</w:t>
      </w:r>
    </w:p>
    <w:p w14:paraId="5F485CFD" w14:textId="77777777" w:rsidR="005A4E96" w:rsidRPr="00954E3F" w:rsidRDefault="005A4E96" w:rsidP="00BA340B">
      <w:pPr>
        <w:rPr>
          <w:rFonts w:ascii="Arial" w:hAnsi="Arial"/>
          <w:highlight w:val="green"/>
          <w:lang w:val="es-ES_tradnl"/>
        </w:rPr>
      </w:pPr>
    </w:p>
    <w:p w14:paraId="76243B23" w14:textId="77777777" w:rsidR="00BA340B" w:rsidRPr="00954E3F" w:rsidRDefault="00BA340B" w:rsidP="00BA340B">
      <w:pPr>
        <w:rPr>
          <w:rFonts w:ascii="Arial" w:hAnsi="Arial"/>
          <w:lang w:val="es-ES_tradnl"/>
        </w:rPr>
      </w:pPr>
      <w:r w:rsidRPr="00954E3F">
        <w:rPr>
          <w:rFonts w:ascii="Arial" w:hAnsi="Arial"/>
          <w:highlight w:val="green"/>
          <w:lang w:val="es-ES_tradnl"/>
        </w:rPr>
        <w:t>Pregunta 2:</w:t>
      </w:r>
    </w:p>
    <w:p w14:paraId="66FD96C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98DAA28" w14:textId="4D4D6A1C" w:rsidR="00F83E88" w:rsidRPr="00954E3F" w:rsidRDefault="00F83E88" w:rsidP="00BA340B">
      <w:pPr>
        <w:rPr>
          <w:rFonts w:ascii="Arial" w:hAnsi="Arial"/>
          <w:lang w:val="es-ES_tradnl"/>
        </w:rPr>
      </w:pPr>
      <w:r w:rsidRPr="00954E3F">
        <w:rPr>
          <w:rFonts w:ascii="Arial" w:hAnsi="Arial"/>
          <w:lang w:val="es-ES_tradnl"/>
        </w:rPr>
        <w:t>¿Qué</w:t>
      </w:r>
      <w:r w:rsidR="00D31BBD" w:rsidRPr="00954E3F">
        <w:rPr>
          <w:rFonts w:ascii="Arial" w:hAnsi="Arial"/>
          <w:lang w:val="es-ES_tradnl"/>
        </w:rPr>
        <w:t xml:space="preserve"> sucede con el tiempo de la narración</w:t>
      </w:r>
      <w:r w:rsidR="00AE2FE5">
        <w:rPr>
          <w:rFonts w:ascii="Arial" w:hAnsi="Arial"/>
          <w:lang w:val="es-ES_tradnl"/>
        </w:rPr>
        <w:t xml:space="preserve"> cuando el narrador relata</w:t>
      </w:r>
      <w:r w:rsidRPr="00954E3F">
        <w:rPr>
          <w:rFonts w:ascii="Arial" w:hAnsi="Arial"/>
          <w:lang w:val="es-ES_tradnl"/>
        </w:rPr>
        <w:t xml:space="preserve"> la historia sobre el retrato?</w:t>
      </w:r>
    </w:p>
    <w:p w14:paraId="3AC588EA"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7223E51" w14:textId="79B8AA8D" w:rsidR="00F83E88" w:rsidRPr="00954E3F" w:rsidRDefault="00F83E88" w:rsidP="00F83E88">
      <w:pPr>
        <w:rPr>
          <w:rFonts w:ascii="Arial" w:hAnsi="Arial"/>
          <w:lang w:val="es-ES_tradnl"/>
        </w:rPr>
      </w:pPr>
      <w:r w:rsidRPr="00954E3F">
        <w:rPr>
          <w:rFonts w:ascii="Arial" w:hAnsi="Arial"/>
          <w:lang w:val="es-ES_tradnl"/>
        </w:rPr>
        <w:t>Se emplea la prolepsis.</w:t>
      </w:r>
    </w:p>
    <w:p w14:paraId="07BD83F1" w14:textId="77777777" w:rsidR="00F83E88" w:rsidRPr="00954E3F" w:rsidRDefault="00033458" w:rsidP="00BA340B">
      <w:pPr>
        <w:rPr>
          <w:rFonts w:ascii="Arial" w:hAnsi="Arial"/>
          <w:lang w:val="es-ES_tradnl"/>
        </w:rPr>
      </w:pPr>
      <w:r w:rsidRPr="00954E3F">
        <w:rPr>
          <w:rFonts w:ascii="Arial" w:hAnsi="Arial"/>
          <w:lang w:val="es-ES_tradnl"/>
        </w:rPr>
        <w:t>N</w:t>
      </w:r>
    </w:p>
    <w:p w14:paraId="0C7B7837" w14:textId="77777777" w:rsidR="00BA340B" w:rsidRPr="00954E3F" w:rsidRDefault="00BA340B" w:rsidP="00BA340B">
      <w:pPr>
        <w:rPr>
          <w:rFonts w:ascii="Arial" w:hAnsi="Arial"/>
          <w:lang w:val="es-ES_tradnl"/>
        </w:rPr>
      </w:pPr>
    </w:p>
    <w:p w14:paraId="77BF8A47"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A28BDC2" w14:textId="77777777" w:rsidR="00BA340B" w:rsidRPr="00954E3F" w:rsidRDefault="00F83E88" w:rsidP="00BA340B">
      <w:pPr>
        <w:rPr>
          <w:rFonts w:ascii="Arial" w:hAnsi="Arial"/>
          <w:lang w:val="es-ES_tradnl"/>
        </w:rPr>
      </w:pPr>
      <w:r w:rsidRPr="00954E3F">
        <w:rPr>
          <w:rFonts w:ascii="Arial" w:hAnsi="Arial"/>
          <w:lang w:val="es-ES_tradnl"/>
        </w:rPr>
        <w:t>Se recupera la linealidad de la narración.</w:t>
      </w:r>
    </w:p>
    <w:p w14:paraId="5804679C" w14:textId="77777777" w:rsidR="00033458" w:rsidRPr="00954E3F" w:rsidRDefault="00033458" w:rsidP="00BA340B">
      <w:pPr>
        <w:rPr>
          <w:rFonts w:ascii="Arial" w:hAnsi="Arial"/>
          <w:lang w:val="es-ES_tradnl"/>
        </w:rPr>
      </w:pPr>
      <w:r w:rsidRPr="00954E3F">
        <w:rPr>
          <w:rFonts w:ascii="Arial" w:hAnsi="Arial"/>
          <w:lang w:val="es-ES_tradnl"/>
        </w:rPr>
        <w:t>N</w:t>
      </w:r>
    </w:p>
    <w:p w14:paraId="3C07A4FD" w14:textId="77777777" w:rsidR="00BA340B" w:rsidRPr="00954E3F" w:rsidRDefault="00BA340B" w:rsidP="00BA340B">
      <w:pPr>
        <w:rPr>
          <w:rFonts w:ascii="Arial" w:hAnsi="Arial"/>
          <w:lang w:val="es-ES_tradnl"/>
        </w:rPr>
      </w:pPr>
    </w:p>
    <w:p w14:paraId="0C51452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4D7527F" w14:textId="77777777" w:rsidR="00F83E88" w:rsidRPr="00954E3F" w:rsidRDefault="00F83E88" w:rsidP="00F83E88">
      <w:pPr>
        <w:rPr>
          <w:rFonts w:ascii="Arial" w:hAnsi="Arial"/>
          <w:lang w:val="es-ES_tradnl"/>
        </w:rPr>
      </w:pPr>
      <w:r w:rsidRPr="00954E3F">
        <w:rPr>
          <w:rFonts w:ascii="Arial" w:hAnsi="Arial"/>
          <w:lang w:val="es-ES_tradnl"/>
        </w:rPr>
        <w:t xml:space="preserve">Se introduce una </w:t>
      </w:r>
      <w:proofErr w:type="spellStart"/>
      <w:r w:rsidRPr="00954E3F">
        <w:rPr>
          <w:rFonts w:ascii="Arial" w:hAnsi="Arial"/>
          <w:lang w:val="es-ES_tradnl"/>
        </w:rPr>
        <w:t>analepsis</w:t>
      </w:r>
      <w:proofErr w:type="spellEnd"/>
      <w:r w:rsidRPr="00954E3F">
        <w:rPr>
          <w:rFonts w:ascii="Arial" w:hAnsi="Arial"/>
          <w:lang w:val="es-ES_tradnl"/>
        </w:rPr>
        <w:t>.</w:t>
      </w:r>
    </w:p>
    <w:p w14:paraId="73849DBD" w14:textId="77777777" w:rsidR="00F83E88" w:rsidRPr="00954E3F" w:rsidRDefault="00AA2FDE" w:rsidP="00BA340B">
      <w:pPr>
        <w:rPr>
          <w:rFonts w:ascii="Arial" w:hAnsi="Arial"/>
          <w:lang w:val="es-ES_tradnl"/>
        </w:rPr>
      </w:pPr>
      <w:r w:rsidRPr="00954E3F">
        <w:rPr>
          <w:rFonts w:ascii="Arial" w:hAnsi="Arial"/>
          <w:lang w:val="es-ES_tradnl"/>
        </w:rPr>
        <w:t>S</w:t>
      </w:r>
    </w:p>
    <w:p w14:paraId="41A44010"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553A8EF0" w14:textId="77777777" w:rsidR="00F83E88" w:rsidRPr="00954E3F" w:rsidRDefault="00F83E88" w:rsidP="00BA340B">
      <w:pPr>
        <w:rPr>
          <w:rFonts w:ascii="Arial" w:hAnsi="Arial"/>
          <w:lang w:val="es-ES_tradnl"/>
        </w:rPr>
      </w:pPr>
      <w:r w:rsidRPr="00954E3F">
        <w:rPr>
          <w:rFonts w:ascii="Arial" w:hAnsi="Arial"/>
          <w:lang w:val="es-ES_tradnl"/>
        </w:rPr>
        <w:t xml:space="preserve">Se </w:t>
      </w:r>
      <w:r w:rsidR="00AA2FDE" w:rsidRPr="00954E3F">
        <w:rPr>
          <w:rFonts w:ascii="Arial" w:hAnsi="Arial"/>
          <w:lang w:val="es-ES_tradnl"/>
        </w:rPr>
        <w:t xml:space="preserve">continúa con el orden cronológico. </w:t>
      </w:r>
    </w:p>
    <w:p w14:paraId="428A60F5" w14:textId="77777777" w:rsidR="00BA340B" w:rsidRPr="00954E3F" w:rsidRDefault="00033458" w:rsidP="00BA340B">
      <w:pPr>
        <w:rPr>
          <w:rFonts w:ascii="Arial" w:hAnsi="Arial"/>
          <w:lang w:val="es-ES_tradnl"/>
        </w:rPr>
      </w:pPr>
      <w:r w:rsidRPr="00954E3F">
        <w:rPr>
          <w:rFonts w:ascii="Arial" w:hAnsi="Arial"/>
          <w:lang w:val="es-ES_tradnl"/>
        </w:rPr>
        <w:t>N</w:t>
      </w:r>
    </w:p>
    <w:p w14:paraId="51B673B0" w14:textId="77777777" w:rsidR="00BA340B" w:rsidRPr="00954E3F" w:rsidRDefault="00BA340B" w:rsidP="00BA340B">
      <w:pPr>
        <w:rPr>
          <w:rFonts w:ascii="Arial" w:hAnsi="Arial"/>
          <w:highlight w:val="green"/>
          <w:lang w:val="es-ES_tradnl"/>
        </w:rPr>
      </w:pPr>
    </w:p>
    <w:p w14:paraId="5F811B39" w14:textId="77777777" w:rsidR="00BA340B" w:rsidRPr="00954E3F" w:rsidRDefault="00BA340B" w:rsidP="00BA340B">
      <w:pPr>
        <w:rPr>
          <w:rFonts w:ascii="Arial" w:hAnsi="Arial"/>
          <w:lang w:val="es-ES_tradnl"/>
        </w:rPr>
      </w:pPr>
      <w:r w:rsidRPr="00954E3F">
        <w:rPr>
          <w:rFonts w:ascii="Arial" w:hAnsi="Arial"/>
          <w:highlight w:val="green"/>
          <w:lang w:val="es-ES_tradnl"/>
        </w:rPr>
        <w:t>Pregunta 3:</w:t>
      </w:r>
    </w:p>
    <w:p w14:paraId="76FE564F"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6421787" w14:textId="77777777" w:rsidR="00BA340B" w:rsidRPr="00954E3F" w:rsidRDefault="00BA340B" w:rsidP="00BA340B">
      <w:pPr>
        <w:rPr>
          <w:rFonts w:ascii="Arial" w:hAnsi="Arial"/>
          <w:lang w:val="es-ES_tradnl"/>
        </w:rPr>
      </w:pPr>
    </w:p>
    <w:p w14:paraId="008D4F38" w14:textId="77777777" w:rsidR="00BA340B" w:rsidRPr="00954E3F" w:rsidRDefault="00AA2FDE" w:rsidP="00BA340B">
      <w:pPr>
        <w:rPr>
          <w:rFonts w:ascii="Arial" w:hAnsi="Arial"/>
          <w:lang w:val="es-ES_tradnl"/>
        </w:rPr>
      </w:pPr>
      <w:r w:rsidRPr="00954E3F">
        <w:rPr>
          <w:rFonts w:ascii="Arial" w:hAnsi="Arial"/>
          <w:lang w:val="es-ES_tradnl"/>
        </w:rPr>
        <w:t>El grupo de adjetivos que contribuyen a recrear una atmósfera de terror es</w:t>
      </w:r>
    </w:p>
    <w:p w14:paraId="4824BB2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42CE6FE" w14:textId="44CEC4B3" w:rsidR="00BA340B" w:rsidRPr="00954E3F" w:rsidRDefault="00AA2FDE" w:rsidP="00BA340B">
      <w:pPr>
        <w:rPr>
          <w:rFonts w:ascii="Arial" w:hAnsi="Arial"/>
          <w:lang w:val="es-ES_tradnl"/>
        </w:rPr>
      </w:pPr>
      <w:r w:rsidRPr="00954E3F">
        <w:rPr>
          <w:rFonts w:ascii="Arial" w:hAnsi="Arial"/>
          <w:lang w:val="es-ES_tradnl"/>
        </w:rPr>
        <w:t>peregrina, graciosa, apasionado</w:t>
      </w:r>
      <w:r w:rsidR="00D84E6E">
        <w:rPr>
          <w:rFonts w:ascii="Arial" w:hAnsi="Arial"/>
          <w:lang w:val="es-ES_tradnl"/>
        </w:rPr>
        <w:t>.</w:t>
      </w:r>
    </w:p>
    <w:p w14:paraId="09A66E13" w14:textId="77777777" w:rsidR="00BA340B" w:rsidRPr="00954E3F" w:rsidRDefault="00033458" w:rsidP="00BA340B">
      <w:pPr>
        <w:rPr>
          <w:rFonts w:ascii="Arial" w:hAnsi="Arial"/>
          <w:lang w:val="es-ES_tradnl"/>
        </w:rPr>
      </w:pPr>
      <w:r w:rsidRPr="00954E3F">
        <w:rPr>
          <w:rFonts w:ascii="Arial" w:hAnsi="Arial"/>
          <w:lang w:val="es-ES_tradnl"/>
        </w:rPr>
        <w:t>N</w:t>
      </w:r>
    </w:p>
    <w:p w14:paraId="50D9938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45FDD74B" w14:textId="3C73E2FA" w:rsidR="00BA340B" w:rsidRPr="00954E3F" w:rsidRDefault="00AA2FDE" w:rsidP="00BA340B">
      <w:pPr>
        <w:rPr>
          <w:rFonts w:ascii="Arial" w:hAnsi="Arial"/>
          <w:lang w:val="es-ES_tradnl"/>
        </w:rPr>
      </w:pPr>
      <w:r w:rsidRPr="00954E3F">
        <w:rPr>
          <w:rFonts w:ascii="Arial" w:hAnsi="Arial"/>
          <w:lang w:val="es-ES_tradnl"/>
        </w:rPr>
        <w:t>suntuoso, pequeño, altiva</w:t>
      </w:r>
      <w:r w:rsidR="00D84E6E">
        <w:rPr>
          <w:rFonts w:ascii="Arial" w:hAnsi="Arial"/>
          <w:lang w:val="es-ES_tradnl"/>
        </w:rPr>
        <w:t>.</w:t>
      </w:r>
    </w:p>
    <w:p w14:paraId="363940FF" w14:textId="77777777" w:rsidR="00BA340B" w:rsidRPr="00954E3F" w:rsidRDefault="00033458" w:rsidP="00BA340B">
      <w:pPr>
        <w:rPr>
          <w:rFonts w:ascii="Arial" w:hAnsi="Arial"/>
          <w:lang w:val="es-ES_tradnl"/>
        </w:rPr>
      </w:pPr>
      <w:r w:rsidRPr="00954E3F">
        <w:rPr>
          <w:rFonts w:ascii="Arial" w:hAnsi="Arial"/>
          <w:lang w:val="es-ES_tradnl"/>
        </w:rPr>
        <w:t>N</w:t>
      </w:r>
    </w:p>
    <w:p w14:paraId="4D7F4DE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7DD6E64" w14:textId="0C9CF267" w:rsidR="00BA340B" w:rsidRPr="00954E3F" w:rsidRDefault="00AA2FDE" w:rsidP="00BA340B">
      <w:pPr>
        <w:rPr>
          <w:rFonts w:ascii="Arial" w:hAnsi="Arial"/>
          <w:lang w:val="es-ES_tradnl"/>
        </w:rPr>
      </w:pPr>
      <w:r w:rsidRPr="00954E3F">
        <w:rPr>
          <w:rFonts w:ascii="Arial" w:hAnsi="Arial"/>
          <w:lang w:val="es-ES_tradnl"/>
        </w:rPr>
        <w:t xml:space="preserve">antiguo, </w:t>
      </w:r>
      <w:r w:rsidR="00A92950" w:rsidRPr="00954E3F">
        <w:rPr>
          <w:rFonts w:ascii="Arial" w:hAnsi="Arial"/>
          <w:lang w:val="es-ES_tradnl"/>
        </w:rPr>
        <w:t>austero, sereno</w:t>
      </w:r>
      <w:r w:rsidR="00D84E6E">
        <w:rPr>
          <w:rFonts w:ascii="Arial" w:hAnsi="Arial"/>
          <w:lang w:val="es-ES_tradnl"/>
        </w:rPr>
        <w:t>.</w:t>
      </w:r>
    </w:p>
    <w:p w14:paraId="74E0BE61" w14:textId="77777777" w:rsidR="00BA340B" w:rsidRPr="00954E3F" w:rsidRDefault="00033458" w:rsidP="00BA340B">
      <w:pPr>
        <w:rPr>
          <w:rFonts w:ascii="Arial" w:hAnsi="Arial"/>
          <w:lang w:val="es-ES_tradnl"/>
        </w:rPr>
      </w:pPr>
      <w:r w:rsidRPr="00954E3F">
        <w:rPr>
          <w:rFonts w:ascii="Arial" w:hAnsi="Arial"/>
          <w:lang w:val="es-ES_tradnl"/>
        </w:rPr>
        <w:t>N</w:t>
      </w:r>
    </w:p>
    <w:p w14:paraId="6CF47716"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79897DE6" w14:textId="7C0BFFDA" w:rsidR="00F33295" w:rsidRPr="00954E3F" w:rsidRDefault="00AA2FDE" w:rsidP="00F33295">
      <w:pPr>
        <w:rPr>
          <w:rFonts w:ascii="Arial" w:hAnsi="Arial"/>
          <w:lang w:val="es-ES_tradnl"/>
        </w:rPr>
      </w:pPr>
      <w:r w:rsidRPr="00954E3F">
        <w:rPr>
          <w:rFonts w:ascii="Arial" w:hAnsi="Arial"/>
          <w:lang w:val="es-ES_tradnl"/>
        </w:rPr>
        <w:t xml:space="preserve">descuidado, </w:t>
      </w:r>
      <w:r w:rsidR="00A92950" w:rsidRPr="00954E3F">
        <w:rPr>
          <w:rFonts w:ascii="Arial" w:hAnsi="Arial"/>
          <w:lang w:val="es-ES_tradnl"/>
        </w:rPr>
        <w:t>lúgubre, silencioso</w:t>
      </w:r>
      <w:r w:rsidR="00D84E6E">
        <w:rPr>
          <w:rFonts w:ascii="Arial" w:hAnsi="Arial"/>
          <w:lang w:val="es-ES_tradnl"/>
        </w:rPr>
        <w:t>.</w:t>
      </w:r>
    </w:p>
    <w:p w14:paraId="2AAFEAF3" w14:textId="77777777" w:rsidR="00A92950" w:rsidRPr="00954E3F" w:rsidRDefault="00A92950" w:rsidP="00F33295">
      <w:pPr>
        <w:rPr>
          <w:rFonts w:ascii="Arial" w:hAnsi="Arial"/>
          <w:lang w:val="es-ES_tradnl"/>
        </w:rPr>
      </w:pPr>
      <w:r w:rsidRPr="00954E3F">
        <w:rPr>
          <w:rFonts w:ascii="Arial" w:hAnsi="Arial"/>
          <w:lang w:val="es-ES_tradnl"/>
        </w:rPr>
        <w:t>S</w:t>
      </w:r>
    </w:p>
    <w:p w14:paraId="39D532A3" w14:textId="77777777" w:rsidR="00AA2FDE" w:rsidRPr="00954E3F" w:rsidRDefault="00AA2FDE" w:rsidP="00F33295">
      <w:pPr>
        <w:rPr>
          <w:rFonts w:ascii="Arial" w:hAnsi="Arial"/>
          <w:lang w:val="es-ES_tradnl"/>
        </w:rPr>
      </w:pPr>
    </w:p>
    <w:p w14:paraId="43046032" w14:textId="77777777" w:rsidR="00BA340B" w:rsidRPr="00954E3F" w:rsidRDefault="00BA340B" w:rsidP="00BA340B">
      <w:pPr>
        <w:rPr>
          <w:rFonts w:ascii="Arial" w:hAnsi="Arial"/>
          <w:lang w:val="es-ES_tradnl"/>
        </w:rPr>
      </w:pPr>
      <w:r w:rsidRPr="00954E3F">
        <w:rPr>
          <w:rFonts w:ascii="Arial" w:hAnsi="Arial"/>
          <w:highlight w:val="green"/>
          <w:lang w:val="es-ES_tradnl"/>
        </w:rPr>
        <w:t>Pregunta 4:</w:t>
      </w:r>
    </w:p>
    <w:p w14:paraId="19EB34D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F579577" w14:textId="77777777" w:rsidR="00BA340B" w:rsidRPr="00954E3F" w:rsidRDefault="007D6484" w:rsidP="00BA340B">
      <w:pPr>
        <w:rPr>
          <w:rFonts w:ascii="Arial" w:hAnsi="Arial"/>
          <w:lang w:val="es-ES_tradnl"/>
        </w:rPr>
      </w:pPr>
      <w:r w:rsidRPr="00954E3F">
        <w:rPr>
          <w:rFonts w:ascii="Arial" w:hAnsi="Arial"/>
          <w:lang w:val="es-ES_tradnl"/>
        </w:rPr>
        <w:t>El tiempo interno del relato corresponde a</w:t>
      </w:r>
    </w:p>
    <w:p w14:paraId="0E0DE341" w14:textId="77777777" w:rsidR="00BA340B" w:rsidRPr="00954E3F" w:rsidRDefault="00BA340B" w:rsidP="00BA340B">
      <w:pPr>
        <w:rPr>
          <w:rFonts w:ascii="Arial" w:hAnsi="Arial"/>
          <w:lang w:val="es-ES_tradnl"/>
        </w:rPr>
      </w:pPr>
    </w:p>
    <w:p w14:paraId="45D3F32E"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6F24F8E2" w14:textId="1923C72E" w:rsidR="00BA340B" w:rsidRPr="00954E3F" w:rsidRDefault="007D6484" w:rsidP="00BA340B">
      <w:pPr>
        <w:rPr>
          <w:rFonts w:ascii="Arial" w:hAnsi="Arial"/>
          <w:lang w:val="es-ES_tradnl"/>
        </w:rPr>
      </w:pPr>
      <w:r w:rsidRPr="00954E3F">
        <w:rPr>
          <w:rFonts w:ascii="Arial" w:hAnsi="Arial"/>
          <w:lang w:val="es-ES_tradnl"/>
        </w:rPr>
        <w:lastRenderedPageBreak/>
        <w:t>un mes</w:t>
      </w:r>
      <w:r w:rsidR="00D84E6E">
        <w:rPr>
          <w:rFonts w:ascii="Arial" w:hAnsi="Arial"/>
          <w:lang w:val="es-ES_tradnl"/>
        </w:rPr>
        <w:t>.</w:t>
      </w:r>
    </w:p>
    <w:p w14:paraId="786CF9BF" w14:textId="77777777" w:rsidR="00BA340B" w:rsidRPr="00954E3F" w:rsidRDefault="00033458" w:rsidP="00BA340B">
      <w:pPr>
        <w:rPr>
          <w:rFonts w:ascii="Arial" w:hAnsi="Arial"/>
          <w:lang w:val="es-ES_tradnl"/>
        </w:rPr>
      </w:pPr>
      <w:r w:rsidRPr="00954E3F">
        <w:rPr>
          <w:rFonts w:ascii="Arial" w:hAnsi="Arial"/>
          <w:lang w:val="es-ES_tradnl"/>
        </w:rPr>
        <w:t>N</w:t>
      </w:r>
    </w:p>
    <w:p w14:paraId="07B61A2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0156D08" w14:textId="4C88048F" w:rsidR="00BA340B" w:rsidRPr="00954E3F" w:rsidRDefault="007D6484" w:rsidP="00BA340B">
      <w:pPr>
        <w:rPr>
          <w:rFonts w:ascii="Arial" w:hAnsi="Arial"/>
          <w:lang w:val="es-ES_tradnl"/>
        </w:rPr>
      </w:pPr>
      <w:r w:rsidRPr="00954E3F">
        <w:rPr>
          <w:rFonts w:ascii="Arial" w:hAnsi="Arial"/>
          <w:lang w:val="es-ES_tradnl"/>
        </w:rPr>
        <w:t>una noche</w:t>
      </w:r>
      <w:r w:rsidR="00D84E6E">
        <w:rPr>
          <w:rFonts w:ascii="Arial" w:hAnsi="Arial"/>
          <w:lang w:val="es-ES_tradnl"/>
        </w:rPr>
        <w:t>.</w:t>
      </w:r>
    </w:p>
    <w:p w14:paraId="0104AE37" w14:textId="77777777" w:rsidR="007D6484" w:rsidRPr="00954E3F" w:rsidRDefault="007D6484" w:rsidP="00BA340B">
      <w:pPr>
        <w:rPr>
          <w:rFonts w:ascii="Arial" w:hAnsi="Arial"/>
          <w:lang w:val="es-ES_tradnl"/>
        </w:rPr>
      </w:pPr>
      <w:r w:rsidRPr="00954E3F">
        <w:rPr>
          <w:rFonts w:ascii="Arial" w:hAnsi="Arial"/>
          <w:lang w:val="es-ES_tradnl"/>
        </w:rPr>
        <w:t>S</w:t>
      </w:r>
    </w:p>
    <w:p w14:paraId="2B9C3372" w14:textId="77777777" w:rsidR="00BA340B" w:rsidRPr="00954E3F" w:rsidRDefault="00BA340B" w:rsidP="00BA340B">
      <w:pPr>
        <w:rPr>
          <w:rFonts w:ascii="Arial" w:hAnsi="Arial"/>
          <w:lang w:val="es-ES_tradnl"/>
        </w:rPr>
      </w:pPr>
    </w:p>
    <w:p w14:paraId="226E707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01DE22C0" w14:textId="75E77BDF" w:rsidR="00BA340B" w:rsidRPr="00954E3F" w:rsidRDefault="007D6484" w:rsidP="00BA340B">
      <w:pPr>
        <w:rPr>
          <w:rFonts w:ascii="Arial" w:hAnsi="Arial"/>
          <w:lang w:val="es-ES_tradnl"/>
        </w:rPr>
      </w:pPr>
      <w:r w:rsidRPr="00954E3F">
        <w:rPr>
          <w:rFonts w:ascii="Arial" w:hAnsi="Arial"/>
          <w:lang w:val="es-ES_tradnl"/>
        </w:rPr>
        <w:t>una semana</w:t>
      </w:r>
      <w:r w:rsidR="00D84E6E">
        <w:rPr>
          <w:rFonts w:ascii="Arial" w:hAnsi="Arial"/>
          <w:lang w:val="es-ES_tradnl"/>
        </w:rPr>
        <w:t>.</w:t>
      </w:r>
    </w:p>
    <w:p w14:paraId="41E7C57A" w14:textId="77777777" w:rsidR="00BA340B" w:rsidRPr="00954E3F" w:rsidRDefault="00033458" w:rsidP="00BA340B">
      <w:pPr>
        <w:rPr>
          <w:rFonts w:ascii="Arial" w:hAnsi="Arial"/>
          <w:lang w:val="es-ES_tradnl"/>
        </w:rPr>
      </w:pPr>
      <w:r w:rsidRPr="00954E3F">
        <w:rPr>
          <w:rFonts w:ascii="Arial" w:hAnsi="Arial"/>
          <w:lang w:val="es-ES_tradnl"/>
        </w:rPr>
        <w:t>N</w:t>
      </w:r>
    </w:p>
    <w:p w14:paraId="738FB17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986770" w14:textId="4C8A6F95" w:rsidR="007935DA" w:rsidRPr="007B703D" w:rsidRDefault="007D6484">
      <w:pPr>
        <w:rPr>
          <w:rFonts w:ascii="Arial" w:hAnsi="Arial"/>
          <w:lang w:val="es-CO"/>
        </w:rPr>
      </w:pPr>
      <w:r w:rsidRPr="007B703D">
        <w:rPr>
          <w:rFonts w:ascii="Arial" w:hAnsi="Arial"/>
          <w:lang w:val="es-CO"/>
        </w:rPr>
        <w:t>un día</w:t>
      </w:r>
      <w:r w:rsidR="00D84E6E" w:rsidRPr="007B703D">
        <w:rPr>
          <w:rFonts w:ascii="Arial" w:hAnsi="Arial"/>
          <w:lang w:val="es-CO"/>
        </w:rPr>
        <w:t>.</w:t>
      </w:r>
    </w:p>
    <w:p w14:paraId="73C536E2" w14:textId="77777777" w:rsidR="00FA56BF" w:rsidRPr="007B703D" w:rsidRDefault="00033458">
      <w:pPr>
        <w:rPr>
          <w:rFonts w:ascii="Arial" w:hAnsi="Arial"/>
          <w:lang w:val="es-CO"/>
        </w:rPr>
      </w:pPr>
      <w:r w:rsidRPr="007B703D">
        <w:rPr>
          <w:rFonts w:ascii="Arial" w:hAnsi="Arial"/>
          <w:lang w:val="es-CO"/>
        </w:rPr>
        <w:t>N</w:t>
      </w:r>
    </w:p>
    <w:p w14:paraId="6FD77E53" w14:textId="77777777" w:rsidR="00033458" w:rsidRPr="007B703D" w:rsidRDefault="00033458">
      <w:pPr>
        <w:rPr>
          <w:rFonts w:ascii="Arial" w:hAnsi="Arial"/>
          <w:lang w:val="es-CO"/>
        </w:rPr>
      </w:pPr>
    </w:p>
    <w:p w14:paraId="39162AAB" w14:textId="77777777" w:rsidR="00FA56BF" w:rsidRPr="00954E3F" w:rsidRDefault="00FA56BF" w:rsidP="00FA56BF">
      <w:pPr>
        <w:rPr>
          <w:rFonts w:ascii="Arial" w:hAnsi="Arial"/>
          <w:lang w:val="es-ES_tradnl"/>
        </w:rPr>
      </w:pPr>
      <w:r w:rsidRPr="00954E3F">
        <w:rPr>
          <w:rFonts w:ascii="Arial" w:hAnsi="Arial"/>
          <w:highlight w:val="green"/>
          <w:lang w:val="es-ES_tradnl"/>
        </w:rPr>
        <w:t>Pregunta 5:</w:t>
      </w:r>
    </w:p>
    <w:p w14:paraId="226FA6FB"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3065C240" w14:textId="11DBA264" w:rsidR="00FA56BF" w:rsidRPr="00954E3F" w:rsidRDefault="003A75C8" w:rsidP="00FA56BF">
      <w:pPr>
        <w:rPr>
          <w:rFonts w:ascii="Arial" w:hAnsi="Arial"/>
          <w:lang w:val="es-ES_tradnl"/>
        </w:rPr>
      </w:pPr>
      <w:r>
        <w:rPr>
          <w:rFonts w:ascii="Arial" w:hAnsi="Arial"/>
          <w:lang w:val="es-ES_tradnl"/>
        </w:rPr>
        <w:t>¿Cuál es</w:t>
      </w:r>
      <w:r w:rsidR="00033458" w:rsidRPr="00954E3F">
        <w:rPr>
          <w:rFonts w:ascii="Arial" w:hAnsi="Arial"/>
          <w:lang w:val="es-ES_tradnl"/>
        </w:rPr>
        <w:t xml:space="preserve"> el h</w:t>
      </w:r>
      <w:r>
        <w:rPr>
          <w:rFonts w:ascii="Arial" w:hAnsi="Arial"/>
          <w:lang w:val="es-ES_tradnl"/>
        </w:rPr>
        <w:t>echo extraordinario del relato?</w:t>
      </w:r>
    </w:p>
    <w:p w14:paraId="4AD9EDA3"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57E5EA2" w14:textId="77777777" w:rsidR="00033458" w:rsidRPr="00954E3F" w:rsidRDefault="00033458" w:rsidP="00FA56BF">
      <w:pPr>
        <w:rPr>
          <w:rFonts w:ascii="Arial" w:hAnsi="Arial"/>
          <w:lang w:val="es-ES_tradnl"/>
        </w:rPr>
      </w:pPr>
      <w:r w:rsidRPr="00954E3F">
        <w:rPr>
          <w:rFonts w:ascii="Arial" w:hAnsi="Arial"/>
          <w:lang w:val="es-ES_tradnl"/>
        </w:rPr>
        <w:t>El narrador entra sin ser invitado a un castillo misterioso.</w:t>
      </w:r>
    </w:p>
    <w:p w14:paraId="7C012D36" w14:textId="77777777" w:rsidR="00033458" w:rsidRPr="00954E3F" w:rsidRDefault="00033458" w:rsidP="00FA56BF">
      <w:pPr>
        <w:rPr>
          <w:rFonts w:ascii="Arial" w:hAnsi="Arial"/>
          <w:lang w:val="es-ES_tradnl"/>
        </w:rPr>
      </w:pPr>
      <w:r w:rsidRPr="00954E3F">
        <w:rPr>
          <w:rFonts w:ascii="Arial" w:hAnsi="Arial"/>
          <w:lang w:val="es-ES_tradnl"/>
        </w:rPr>
        <w:t>N</w:t>
      </w:r>
    </w:p>
    <w:p w14:paraId="543071F1"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190182B" w14:textId="77777777" w:rsidR="00FA56BF" w:rsidRPr="00954E3F" w:rsidRDefault="00033458" w:rsidP="00FA56BF">
      <w:pPr>
        <w:rPr>
          <w:rFonts w:ascii="Arial" w:hAnsi="Arial"/>
          <w:lang w:val="es-ES_tradnl"/>
        </w:rPr>
      </w:pPr>
      <w:r w:rsidRPr="00954E3F">
        <w:rPr>
          <w:rFonts w:ascii="Arial" w:hAnsi="Arial"/>
          <w:lang w:val="es-ES_tradnl"/>
        </w:rPr>
        <w:t xml:space="preserve">El pintor pierde la razón al pintar a su esposa. </w:t>
      </w:r>
    </w:p>
    <w:p w14:paraId="6FFC1FDB" w14:textId="77777777" w:rsidR="00033458" w:rsidRPr="00954E3F" w:rsidRDefault="00033458" w:rsidP="00FA56BF">
      <w:pPr>
        <w:rPr>
          <w:rFonts w:ascii="Arial" w:hAnsi="Arial"/>
          <w:lang w:val="es-ES_tradnl"/>
        </w:rPr>
      </w:pPr>
      <w:r w:rsidRPr="00954E3F">
        <w:rPr>
          <w:rFonts w:ascii="Arial" w:hAnsi="Arial"/>
          <w:lang w:val="es-ES_tradnl"/>
        </w:rPr>
        <w:t>N</w:t>
      </w:r>
    </w:p>
    <w:p w14:paraId="365F0687"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68A2728" w14:textId="77777777" w:rsidR="00FA56BF" w:rsidRPr="00954E3F" w:rsidRDefault="00033458" w:rsidP="00FA56BF">
      <w:pPr>
        <w:rPr>
          <w:rFonts w:ascii="Arial" w:hAnsi="Arial"/>
          <w:lang w:val="es-ES_tradnl"/>
        </w:rPr>
      </w:pPr>
      <w:r w:rsidRPr="00954E3F">
        <w:rPr>
          <w:rFonts w:ascii="Arial" w:hAnsi="Arial"/>
          <w:lang w:val="es-ES_tradnl"/>
        </w:rPr>
        <w:t>El retrato toma la vida de la joven.</w:t>
      </w:r>
    </w:p>
    <w:p w14:paraId="2D0D19A0" w14:textId="77777777" w:rsidR="00033458" w:rsidRPr="00954E3F" w:rsidRDefault="00033458" w:rsidP="00FA56BF">
      <w:pPr>
        <w:rPr>
          <w:rFonts w:ascii="Arial" w:hAnsi="Arial"/>
          <w:lang w:val="es-ES_tradnl"/>
        </w:rPr>
      </w:pPr>
      <w:r w:rsidRPr="00954E3F">
        <w:rPr>
          <w:rFonts w:ascii="Arial" w:hAnsi="Arial"/>
          <w:lang w:val="es-ES_tradnl"/>
        </w:rPr>
        <w:t>S</w:t>
      </w:r>
    </w:p>
    <w:p w14:paraId="6A9CDEC6"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F1B2EFE" w14:textId="77777777" w:rsidR="00FA56BF" w:rsidRPr="00954E3F" w:rsidRDefault="00033458" w:rsidP="00FA56BF">
      <w:pPr>
        <w:rPr>
          <w:rFonts w:ascii="Arial" w:hAnsi="Arial"/>
          <w:lang w:val="es-ES_tradnl"/>
        </w:rPr>
      </w:pPr>
      <w:r w:rsidRPr="00954E3F">
        <w:rPr>
          <w:rFonts w:ascii="Arial" w:hAnsi="Arial"/>
          <w:lang w:val="es-ES_tradnl"/>
        </w:rPr>
        <w:t xml:space="preserve">Todos los retratos de la torre poseen la vida de los retratados. </w:t>
      </w:r>
    </w:p>
    <w:p w14:paraId="70E690AD" w14:textId="77777777" w:rsidR="00033458" w:rsidRPr="00954E3F" w:rsidRDefault="00033458" w:rsidP="00FA56BF">
      <w:pPr>
        <w:rPr>
          <w:rFonts w:ascii="Arial" w:hAnsi="Arial"/>
          <w:lang w:val="es-ES_tradnl"/>
        </w:rPr>
      </w:pPr>
      <w:r w:rsidRPr="00954E3F">
        <w:rPr>
          <w:rFonts w:ascii="Arial" w:hAnsi="Arial"/>
          <w:lang w:val="es-ES_tradnl"/>
        </w:rPr>
        <w:t>N</w:t>
      </w:r>
    </w:p>
    <w:p w14:paraId="584924D9" w14:textId="77777777" w:rsidR="004032DD" w:rsidRPr="00954E3F" w:rsidRDefault="004032DD" w:rsidP="00FA56BF">
      <w:pPr>
        <w:rPr>
          <w:rFonts w:ascii="Arial" w:hAnsi="Arial"/>
          <w:lang w:val="es-ES_tradnl"/>
        </w:rPr>
      </w:pPr>
    </w:p>
    <w:p w14:paraId="0917772C" w14:textId="77777777" w:rsidR="004032DD" w:rsidRPr="00954E3F" w:rsidRDefault="004032DD" w:rsidP="00FA56BF">
      <w:pPr>
        <w:rPr>
          <w:rFonts w:ascii="Arial" w:hAnsi="Arial"/>
          <w:lang w:val="es-ES_tradnl"/>
        </w:rPr>
      </w:pPr>
    </w:p>
    <w:p w14:paraId="64437A65" w14:textId="77777777" w:rsidR="004032DD" w:rsidRPr="00954E3F" w:rsidRDefault="004032DD" w:rsidP="004032DD">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2</w:t>
      </w:r>
    </w:p>
    <w:p w14:paraId="0BBB635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604FA557" w14:textId="77777777" w:rsidR="007D25EA" w:rsidRPr="00954E3F" w:rsidRDefault="007D25EA" w:rsidP="007D25EA">
      <w:pPr>
        <w:rPr>
          <w:rFonts w:ascii="Arial" w:hAnsi="Arial" w:cs="Arial"/>
          <w:lang w:val="es-ES_tradnl"/>
        </w:rPr>
      </w:pPr>
      <w:r w:rsidRPr="00954E3F">
        <w:rPr>
          <w:rFonts w:ascii="Arial" w:hAnsi="Arial" w:cs="Arial"/>
          <w:lang w:val="es-ES_tradnl"/>
        </w:rPr>
        <w:t xml:space="preserve">Julio Verne, </w:t>
      </w:r>
      <w:r w:rsidRPr="00954E3F">
        <w:rPr>
          <w:rFonts w:ascii="Arial" w:hAnsi="Arial" w:cs="Arial"/>
          <w:i/>
          <w:lang w:val="es-ES_tradnl"/>
        </w:rPr>
        <w:t>Veinte mil leguas de viaje submarino</w:t>
      </w:r>
      <w:r w:rsidRPr="00954E3F">
        <w:rPr>
          <w:rFonts w:ascii="Arial" w:hAnsi="Arial" w:cs="Arial"/>
          <w:lang w:val="es-ES_tradnl"/>
        </w:rPr>
        <w:t xml:space="preserve"> </w:t>
      </w:r>
    </w:p>
    <w:p w14:paraId="2EDFA520" w14:textId="77777777" w:rsidR="004032DD" w:rsidRPr="00954E3F" w:rsidRDefault="004032DD" w:rsidP="004032DD">
      <w:pPr>
        <w:rPr>
          <w:rFonts w:ascii="Arial" w:hAnsi="Arial" w:cs="Arial"/>
          <w:lang w:val="es-ES_tradnl"/>
        </w:rPr>
      </w:pPr>
    </w:p>
    <w:p w14:paraId="72B03709" w14:textId="77777777" w:rsidR="004032DD" w:rsidRPr="00954E3F" w:rsidRDefault="004032DD" w:rsidP="004032DD">
      <w:pPr>
        <w:rPr>
          <w:rFonts w:ascii="Arial" w:hAnsi="Arial" w:cs="Arial"/>
          <w:lang w:val="es-ES_tradnl"/>
        </w:rPr>
      </w:pPr>
    </w:p>
    <w:p w14:paraId="6D3C4BDA" w14:textId="29656A89" w:rsidR="004032DD" w:rsidRPr="00954E3F" w:rsidRDefault="004032DD" w:rsidP="004032D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2</w:t>
      </w:r>
    </w:p>
    <w:p w14:paraId="3D36E68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7E35A386" w14:textId="77777777" w:rsidR="004032DD" w:rsidRPr="00954E3F" w:rsidRDefault="00F05253" w:rsidP="004032DD">
      <w:pPr>
        <w:rPr>
          <w:rFonts w:ascii="Arial" w:hAnsi="Arial" w:cs="Arial"/>
          <w:lang w:val="es-ES_tradnl"/>
        </w:rPr>
      </w:pPr>
      <w:r w:rsidRPr="00954E3F">
        <w:rPr>
          <w:rFonts w:ascii="Arial" w:hAnsi="Arial" w:cs="Arial"/>
          <w:lang w:val="es-ES_tradnl"/>
        </w:rPr>
        <w:t>Julio Verne</w:t>
      </w:r>
    </w:p>
    <w:p w14:paraId="6ACF4284" w14:textId="77777777" w:rsidR="004032DD" w:rsidRPr="00954E3F" w:rsidRDefault="004032DD" w:rsidP="004032DD">
      <w:pPr>
        <w:rPr>
          <w:rFonts w:ascii="Arial" w:hAnsi="Arial" w:cs="Arial"/>
          <w:lang w:val="es-ES_tradnl"/>
        </w:rPr>
      </w:pPr>
    </w:p>
    <w:p w14:paraId="2C379F17" w14:textId="77777777" w:rsidR="004032DD" w:rsidRPr="00954E3F" w:rsidRDefault="004032DD" w:rsidP="004032DD">
      <w:pPr>
        <w:rPr>
          <w:rFonts w:ascii="Arial" w:hAnsi="Arial"/>
          <w:lang w:val="es-ES_tradnl"/>
        </w:rPr>
      </w:pPr>
      <w:r w:rsidRPr="00954E3F">
        <w:rPr>
          <w:rFonts w:ascii="Arial" w:hAnsi="Arial"/>
          <w:highlight w:val="green"/>
          <w:lang w:val="es-ES_tradnl"/>
        </w:rPr>
        <w:t>Segunda línea del título de la ficha</w:t>
      </w:r>
    </w:p>
    <w:p w14:paraId="6CDF06CD" w14:textId="77777777" w:rsidR="004032DD" w:rsidRPr="00954E3F" w:rsidRDefault="00F05253" w:rsidP="004032DD">
      <w:pPr>
        <w:rPr>
          <w:rFonts w:ascii="Arial" w:hAnsi="Arial" w:cs="Arial"/>
          <w:i/>
          <w:lang w:val="es-ES_tradnl"/>
        </w:rPr>
      </w:pPr>
      <w:r w:rsidRPr="00954E3F">
        <w:rPr>
          <w:rFonts w:ascii="Arial" w:hAnsi="Arial" w:cs="Arial"/>
          <w:i/>
          <w:lang w:val="es-ES_tradnl"/>
        </w:rPr>
        <w:t xml:space="preserve">Veinte mil leguas de viaje submarino </w:t>
      </w:r>
    </w:p>
    <w:p w14:paraId="4314D152" w14:textId="77777777" w:rsidR="004032DD" w:rsidRPr="00954E3F" w:rsidRDefault="004032DD" w:rsidP="004032DD">
      <w:pPr>
        <w:rPr>
          <w:rFonts w:ascii="Arial" w:hAnsi="Arial" w:cs="Arial"/>
          <w:lang w:val="es-ES_tradnl"/>
        </w:rPr>
      </w:pPr>
    </w:p>
    <w:p w14:paraId="10AF118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6F99866D" w14:textId="77777777" w:rsidR="007D25EA" w:rsidRPr="00954E3F" w:rsidRDefault="007D25EA" w:rsidP="007D25EA">
      <w:pPr>
        <w:rPr>
          <w:rFonts w:ascii="Arial" w:hAnsi="Arial" w:cs="Arial"/>
          <w:b/>
          <w:lang w:val="es-ES_tradnl"/>
        </w:rPr>
      </w:pPr>
      <w:r w:rsidRPr="00954E3F">
        <w:rPr>
          <w:rFonts w:ascii="Arial" w:hAnsi="Arial" w:cs="Arial"/>
          <w:b/>
          <w:lang w:val="es-ES_tradnl"/>
        </w:rPr>
        <w:t xml:space="preserve">Un escollo fugaz </w:t>
      </w:r>
    </w:p>
    <w:p w14:paraId="6FC6F3EA" w14:textId="394FC787" w:rsidR="007D25EA" w:rsidRPr="00954E3F" w:rsidRDefault="007D25EA" w:rsidP="007D25EA">
      <w:pPr>
        <w:rPr>
          <w:rFonts w:ascii="Arial" w:hAnsi="Arial" w:cs="Arial"/>
          <w:b/>
          <w:lang w:val="es-ES_tradnl"/>
        </w:rPr>
      </w:pPr>
      <w:r w:rsidRPr="004A7530">
        <w:rPr>
          <w:rFonts w:ascii="Arial" w:hAnsi="Arial" w:cs="Arial"/>
          <w:lang w:val="es-CO"/>
        </w:rPr>
        <w:t xml:space="preserve">El año 1866 quedó caracterizado por un extraño acontecimiento, por un fenómeno inexplicable e inexplicado que nadie, sin duda, ha podido olvidar. </w:t>
      </w:r>
      <w:r w:rsidRPr="007B703D">
        <w:rPr>
          <w:rFonts w:ascii="Arial" w:hAnsi="Arial" w:cs="Arial"/>
          <w:lang w:val="es-CO"/>
        </w:rPr>
        <w:t xml:space="preserve">Sin hablar de los rumores que agitaban a las poblaciones de los puertos y que sobreexcitaban a los </w:t>
      </w:r>
      <w:r w:rsidRPr="007B703D">
        <w:rPr>
          <w:rFonts w:ascii="Arial" w:hAnsi="Arial" w:cs="Arial"/>
          <w:lang w:val="es-CO"/>
        </w:rPr>
        <w:lastRenderedPageBreak/>
        <w:t xml:space="preserve">habitantes del interior de los continentes, el misterioso fenómeno suscitó una particular emoción entre los hombres del mar </w:t>
      </w:r>
      <w:r w:rsidRPr="00954E3F">
        <w:rPr>
          <w:rFonts w:ascii="Arial" w:hAnsi="Arial" w:cs="Arial"/>
        </w:rPr>
        <w:sym w:font="Symbol" w:char="F05B"/>
      </w:r>
      <w:r w:rsidRPr="007B703D">
        <w:rPr>
          <w:rFonts w:ascii="Arial" w:hAnsi="Arial" w:cs="Arial"/>
          <w:lang w:val="es-CO"/>
        </w:rPr>
        <w:t>…</w:t>
      </w:r>
      <w:r w:rsidRPr="00954E3F">
        <w:rPr>
          <w:rFonts w:ascii="Arial" w:hAnsi="Arial" w:cs="Arial"/>
        </w:rPr>
        <w:sym w:font="Symbol" w:char="F05D"/>
      </w:r>
    </w:p>
    <w:p w14:paraId="58BAE6FA" w14:textId="77777777" w:rsidR="003A0E96" w:rsidRDefault="003A0E96" w:rsidP="007D25EA">
      <w:pPr>
        <w:rPr>
          <w:rFonts w:ascii="Arial" w:hAnsi="Arial" w:cs="Arial"/>
          <w:lang w:val="es-CO"/>
        </w:rPr>
      </w:pPr>
    </w:p>
    <w:p w14:paraId="3E883CA3" w14:textId="77777777" w:rsidR="007D25EA" w:rsidRPr="00954E3F" w:rsidRDefault="007D25EA" w:rsidP="007D25EA">
      <w:pPr>
        <w:rPr>
          <w:rFonts w:ascii="Arial" w:hAnsi="Arial" w:cs="Arial"/>
          <w:lang w:val="es-CO"/>
        </w:rPr>
      </w:pPr>
      <w:r w:rsidRPr="00954E3F">
        <w:rPr>
          <w:rFonts w:ascii="Arial" w:hAnsi="Arial" w:cs="Arial"/>
          <w:lang w:val="es-CO"/>
        </w:rPr>
        <w:t>Desde hacía algún tiempo, en efecto, varios barcos se habían encontrado en sus derroteros con “una cosa enorme”, con un objeto largo, fusiforme, fosforescente en ocasiones, infinitamente más grande y más rápido que una ballena.</w:t>
      </w:r>
    </w:p>
    <w:p w14:paraId="14EE9B95" w14:textId="77777777" w:rsidR="007D25EA" w:rsidRPr="00954E3F" w:rsidRDefault="007D25EA" w:rsidP="007D25EA">
      <w:pPr>
        <w:rPr>
          <w:rFonts w:ascii="Arial" w:hAnsi="Arial" w:cs="Arial"/>
          <w:lang w:val="es-CO"/>
        </w:rPr>
      </w:pPr>
    </w:p>
    <w:p w14:paraId="00D643EE" w14:textId="7EF2FAEF" w:rsidR="007D25EA" w:rsidRPr="007B703D" w:rsidRDefault="007D25EA" w:rsidP="007D25EA">
      <w:pPr>
        <w:rPr>
          <w:rFonts w:ascii="Arial" w:hAnsi="Arial" w:cs="Arial"/>
          <w:lang w:val="es-CO"/>
        </w:rPr>
      </w:pPr>
      <w:r w:rsidRPr="00954E3F">
        <w:rPr>
          <w:rFonts w:ascii="Arial" w:hAnsi="Arial" w:cs="Arial"/>
          <w:lang w:val="es-CO"/>
        </w:rPr>
        <w:t xml:space="preserve">Los hechos relativos a estas apariciones, consignados en los diferentes libros de a bordo, coincidían con bastante exactitud en lo referente a la estructura del objeto o del ser en cuestión, a la excepcional velocidad de sus movimientos, a la sorprendente potencia de su locomoción y a la particular vitalidad de que parecía dotado. De tratarse de un cetáceo, superaba en volumen a todos cuantos especímenes de este género había clasificado la ciencia hasta entonces. Pero existía; innegable era ya el hecho en sí mismo. Y, dada esa inclinación a lo maravilloso que existe en el hombre, se comprende la emoción producida por esa sobrenatural aparición. Preciso era renunciar a la tentación de remitirla al reino de las fábulas. </w:t>
      </w:r>
      <w:r w:rsidRPr="00954E3F">
        <w:rPr>
          <w:rFonts w:ascii="Arial" w:hAnsi="Arial" w:cs="Arial"/>
        </w:rPr>
        <w:sym w:font="Symbol" w:char="F05B"/>
      </w:r>
      <w:r w:rsidRPr="007B703D">
        <w:rPr>
          <w:rFonts w:ascii="Arial" w:hAnsi="Arial" w:cs="Arial"/>
          <w:lang w:val="es-CO"/>
        </w:rPr>
        <w:t>…</w:t>
      </w:r>
      <w:r w:rsidRPr="00954E3F">
        <w:rPr>
          <w:rFonts w:ascii="Arial" w:hAnsi="Arial" w:cs="Arial"/>
        </w:rPr>
        <w:sym w:font="Symbol" w:char="F05D"/>
      </w:r>
    </w:p>
    <w:p w14:paraId="4A919910" w14:textId="77777777" w:rsidR="007D25EA" w:rsidRPr="00954E3F" w:rsidRDefault="007D25EA" w:rsidP="007D25EA">
      <w:pPr>
        <w:rPr>
          <w:rFonts w:ascii="Arial" w:hAnsi="Arial" w:cs="Arial"/>
          <w:lang w:val="es-CO"/>
        </w:rPr>
      </w:pPr>
    </w:p>
    <w:p w14:paraId="36F8C546" w14:textId="77777777" w:rsidR="007D25EA" w:rsidRPr="00954E3F" w:rsidRDefault="007D25EA" w:rsidP="007D25EA">
      <w:pPr>
        <w:rPr>
          <w:rFonts w:ascii="Arial" w:hAnsi="Arial" w:cs="Arial"/>
          <w:lang w:val="es-CO"/>
        </w:rPr>
      </w:pPr>
      <w:r w:rsidRPr="00954E3F">
        <w:rPr>
          <w:rFonts w:ascii="Arial" w:hAnsi="Arial" w:cs="Arial"/>
          <w:lang w:val="es-CO"/>
        </w:rPr>
        <w:t>Efectivamente, el 20 de julio de 1866, el vapor Governor Higginson, de la Calcuta and Burnach Steam Navigation Company, había encontrado esa masa móvil a cinco millas al este de las costas de Australia. El capitán Baker creyó, al pronto, hallarse en presencia de un escollo desconocido, y se disponía a determinar su exacta situación cuando pudo ver dos columnas de agua, proyectadas por el inexplicable objeto, elevarse silbando por el aire hasta ciento cincuenta pies. Forzoso era, pues, concluir que de no estar el escollo sometido a las expansiones intermitentes de un géiser, el Governor Higginson había encontrado un mamífero acuático, desconocido hasta entonces, que expulsaba por sus espiráculos columnas de agua, mezcladas con aire y vapor.</w:t>
      </w:r>
    </w:p>
    <w:p w14:paraId="4EA9C690" w14:textId="77777777" w:rsidR="007D25EA" w:rsidRPr="00954E3F" w:rsidRDefault="007D25EA" w:rsidP="007D25EA">
      <w:pPr>
        <w:rPr>
          <w:rFonts w:ascii="Arial" w:hAnsi="Arial" w:cs="Arial"/>
          <w:lang w:val="es-CO"/>
        </w:rPr>
      </w:pPr>
    </w:p>
    <w:p w14:paraId="00B4D0AC" w14:textId="77777777" w:rsidR="007D25EA" w:rsidRPr="00954E3F" w:rsidRDefault="007D25EA" w:rsidP="007D25EA">
      <w:pPr>
        <w:rPr>
          <w:rFonts w:ascii="Arial" w:hAnsi="Arial" w:cs="Arial"/>
          <w:lang w:val="es-CO"/>
        </w:rPr>
      </w:pPr>
      <w:r w:rsidRPr="00954E3F">
        <w:rPr>
          <w:rFonts w:ascii="Arial" w:hAnsi="Arial" w:cs="Arial"/>
          <w:lang w:val="es-CO"/>
        </w:rPr>
        <w:t>Se observó igualmente tal hecho el 23 de julio del mismo año, en aguas del Pacífico, por el Cristóbal Colón, de la West India and Pacific Steam Navigation Company. Por consiguiente, el extraordinario cetáceo podía trasladarse de un lugar a otro con una velocidad sorprendente, puesto que, a tres días de intervalo tan solo, el Governor Higginson y el Cristóbal Colón lo habían observado en dos puntos del mapa separados por una distancia de más de setecientas leguas marítimas.</w:t>
      </w:r>
    </w:p>
    <w:p w14:paraId="2740409C" w14:textId="77777777" w:rsidR="004032DD" w:rsidRPr="00954E3F" w:rsidRDefault="004032DD" w:rsidP="004032DD">
      <w:pPr>
        <w:rPr>
          <w:rFonts w:ascii="Arial" w:hAnsi="Arial" w:cs="Arial"/>
          <w:lang w:val="es-ES_tradnl"/>
        </w:rPr>
      </w:pPr>
    </w:p>
    <w:p w14:paraId="66FB6EF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56DD192D" w14:textId="77777777" w:rsidR="004032DD" w:rsidRPr="00954E3F" w:rsidRDefault="004032DD" w:rsidP="004032D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7B1BC190" w14:textId="77777777" w:rsidR="00F05253" w:rsidRPr="00954E3F" w:rsidRDefault="00F05253" w:rsidP="004032DD">
      <w:pPr>
        <w:rPr>
          <w:rFonts w:ascii="Arial" w:hAnsi="Arial" w:cs="Arial"/>
          <w:lang w:val="es-ES_tradnl"/>
        </w:rPr>
      </w:pPr>
      <w:r w:rsidRPr="00954E3F">
        <w:rPr>
          <w:rFonts w:ascii="Arial" w:hAnsi="Arial" w:cs="Arial"/>
          <w:lang w:val="es-ES_tradnl"/>
        </w:rPr>
        <w:t>18108850</w:t>
      </w:r>
    </w:p>
    <w:p w14:paraId="6D7C4F3C" w14:textId="77777777" w:rsidR="007D25EA" w:rsidRPr="00954E3F" w:rsidRDefault="007D25EA" w:rsidP="004032DD">
      <w:pPr>
        <w:rPr>
          <w:rFonts w:ascii="Arial" w:hAnsi="Arial" w:cs="Arial"/>
          <w:lang w:val="es-ES_tradnl"/>
        </w:rPr>
      </w:pPr>
    </w:p>
    <w:p w14:paraId="72DDB8EE" w14:textId="77777777" w:rsidR="00F05253" w:rsidRPr="009221A9" w:rsidRDefault="00F05253" w:rsidP="004032DD">
      <w:pPr>
        <w:rPr>
          <w:rFonts w:ascii="Arial" w:hAnsi="Arial" w:cs="Arial"/>
          <w:color w:val="FF0000"/>
          <w:lang w:val="es-ES_tradnl"/>
        </w:rPr>
      </w:pPr>
      <w:r w:rsidRPr="009221A9">
        <w:rPr>
          <w:rFonts w:ascii="Arial" w:hAnsi="Arial" w:cs="Arial"/>
          <w:color w:val="FF0000"/>
          <w:lang w:val="es-ES_tradnl"/>
        </w:rPr>
        <w:t xml:space="preserve">Se trata de una fotografía referida a Veinte mil leguas de viaje submarino de Julio Verne. </w:t>
      </w:r>
    </w:p>
    <w:p w14:paraId="3F0C79F9" w14:textId="77777777" w:rsidR="004032DD" w:rsidRPr="00954E3F" w:rsidRDefault="004032DD" w:rsidP="004032D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5CB01481" w14:textId="3DB9F8FF" w:rsidR="00F05253" w:rsidRPr="00954E3F" w:rsidRDefault="00F05253" w:rsidP="004032DD">
      <w:pPr>
        <w:rPr>
          <w:rFonts w:ascii="Arial" w:hAnsi="Arial" w:cs="Arial"/>
          <w:lang w:val="es-ES_tradnl"/>
        </w:rPr>
      </w:pPr>
      <w:r w:rsidRPr="00954E3F">
        <w:rPr>
          <w:rFonts w:ascii="Arial" w:hAnsi="Arial" w:cs="Arial"/>
          <w:lang w:val="es-ES_tradnl"/>
        </w:rPr>
        <w:t>LE_05_01</w:t>
      </w:r>
      <w:r w:rsidR="006E22A8">
        <w:rPr>
          <w:rFonts w:ascii="Arial" w:hAnsi="Arial" w:cs="Arial"/>
          <w:lang w:val="es-ES_tradnl"/>
        </w:rPr>
        <w:t>_REC230_IMG0</w:t>
      </w:r>
      <w:r w:rsidR="00C02B85" w:rsidRPr="00954E3F">
        <w:rPr>
          <w:rFonts w:ascii="Arial" w:hAnsi="Arial" w:cs="Arial"/>
          <w:lang w:val="es-ES_tradnl"/>
        </w:rPr>
        <w:t>2</w:t>
      </w:r>
    </w:p>
    <w:p w14:paraId="6A0F8AE7" w14:textId="77777777" w:rsidR="004032DD" w:rsidRPr="00954E3F" w:rsidRDefault="004032DD" w:rsidP="004032DD">
      <w:pPr>
        <w:rPr>
          <w:rFonts w:ascii="Arial" w:hAnsi="Arial" w:cs="Arial"/>
          <w:lang w:val="es-ES_tradnl"/>
        </w:rPr>
      </w:pPr>
    </w:p>
    <w:p w14:paraId="7150AB4A" w14:textId="77777777" w:rsidR="004032DD" w:rsidRPr="00954E3F" w:rsidRDefault="004032DD" w:rsidP="004032DD">
      <w:pPr>
        <w:rPr>
          <w:rFonts w:ascii="Arial" w:hAnsi="Arial"/>
          <w:lang w:val="es-ES_tradnl"/>
        </w:rPr>
      </w:pPr>
      <w:r w:rsidRPr="00954E3F">
        <w:rPr>
          <w:rFonts w:ascii="Arial" w:hAnsi="Arial"/>
          <w:highlight w:val="yellow"/>
          <w:lang w:val="es-ES_tradnl"/>
        </w:rPr>
        <w:lastRenderedPageBreak/>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3EC81AE3" w14:textId="44D75F1F" w:rsidR="004032DD" w:rsidRPr="00E04A79" w:rsidRDefault="00E04A79" w:rsidP="004032DD">
      <w:pPr>
        <w:rPr>
          <w:rFonts w:ascii="Arial" w:hAnsi="Arial" w:cs="Arial"/>
          <w:lang w:val="es-ES_tradnl"/>
        </w:rPr>
      </w:pPr>
      <w:r>
        <w:rPr>
          <w:rFonts w:ascii="Arial" w:hAnsi="Arial" w:cs="Arial"/>
          <w:lang w:val="es-ES_tradnl"/>
        </w:rPr>
        <w:t xml:space="preserve">Eugene Ivanov, </w:t>
      </w:r>
      <w:r>
        <w:rPr>
          <w:rFonts w:ascii="Arial" w:hAnsi="Arial" w:cs="Arial"/>
          <w:i/>
          <w:lang w:val="es-ES_tradnl"/>
        </w:rPr>
        <w:t>Viaje a los pe</w:t>
      </w:r>
      <w:ins w:id="10" w:author="Admincmovil" w:date="2015-03-08T18:59:00Z">
        <w:r w:rsidR="006F7E7D">
          <w:rPr>
            <w:rFonts w:ascii="Arial" w:hAnsi="Arial" w:cs="Arial"/>
            <w:i/>
            <w:lang w:val="es-ES_tradnl"/>
          </w:rPr>
          <w:t>c</w:t>
        </w:r>
      </w:ins>
      <w:r>
        <w:rPr>
          <w:rFonts w:ascii="Arial" w:hAnsi="Arial" w:cs="Arial"/>
          <w:i/>
          <w:lang w:val="es-ES_tradnl"/>
        </w:rPr>
        <w:t xml:space="preserve">es grandes </w:t>
      </w:r>
      <w:r>
        <w:rPr>
          <w:rFonts w:ascii="Arial" w:hAnsi="Arial" w:cs="Arial"/>
          <w:lang w:val="es-ES_tradnl"/>
        </w:rPr>
        <w:t>(2011).</w:t>
      </w:r>
    </w:p>
    <w:p w14:paraId="1DBC4A9D" w14:textId="77777777" w:rsidR="004032DD" w:rsidRPr="00954E3F" w:rsidRDefault="004032DD" w:rsidP="004032DD">
      <w:pPr>
        <w:rPr>
          <w:rFonts w:ascii="Arial" w:hAnsi="Arial"/>
          <w:highlight w:val="yellow"/>
          <w:lang w:val="es-ES_tradnl"/>
        </w:rPr>
      </w:pPr>
      <w:r w:rsidRPr="00954E3F">
        <w:rPr>
          <w:rFonts w:ascii="Arial" w:hAnsi="Arial"/>
          <w:highlight w:val="yellow"/>
          <w:lang w:val="es-ES_tradnl"/>
        </w:rPr>
        <w:t>OPCIONAL Activar Zoom a imagen (S/N)</w:t>
      </w:r>
    </w:p>
    <w:p w14:paraId="5B871BD6" w14:textId="77777777" w:rsidR="00C02B85" w:rsidRPr="00954E3F" w:rsidRDefault="00C02B85" w:rsidP="004032DD">
      <w:pPr>
        <w:rPr>
          <w:rFonts w:ascii="Arial" w:hAnsi="Arial"/>
          <w:lang w:val="es-ES_tradnl"/>
        </w:rPr>
      </w:pPr>
      <w:r w:rsidRPr="00954E3F">
        <w:rPr>
          <w:rFonts w:ascii="Arial" w:hAnsi="Arial"/>
          <w:lang w:val="es-ES_tradnl"/>
        </w:rPr>
        <w:t>S</w:t>
      </w:r>
    </w:p>
    <w:p w14:paraId="6943C06C" w14:textId="77777777" w:rsidR="004032DD" w:rsidRPr="00954E3F" w:rsidRDefault="004032DD" w:rsidP="004032DD">
      <w:pPr>
        <w:rPr>
          <w:rFonts w:ascii="Arial" w:hAnsi="Arial"/>
          <w:lang w:val="es-ES_tradnl"/>
        </w:rPr>
      </w:pPr>
    </w:p>
    <w:p w14:paraId="6739EDB6" w14:textId="77777777" w:rsidR="004032DD" w:rsidRPr="00954E3F" w:rsidRDefault="004032DD" w:rsidP="004032DD">
      <w:pPr>
        <w:rPr>
          <w:rFonts w:ascii="Arial" w:hAnsi="Arial"/>
          <w:lang w:val="es-ES_tradnl"/>
        </w:rPr>
      </w:pPr>
    </w:p>
    <w:p w14:paraId="34615056" w14:textId="59276499" w:rsidR="004032DD" w:rsidRPr="00954E3F" w:rsidRDefault="004032DD" w:rsidP="004032D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2</w:t>
      </w:r>
    </w:p>
    <w:p w14:paraId="1453B854" w14:textId="77777777" w:rsidR="004032DD" w:rsidRPr="00954E3F" w:rsidRDefault="004032DD" w:rsidP="004032D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6AD3341F" w14:textId="77777777" w:rsidR="004032DD" w:rsidRPr="00954E3F" w:rsidRDefault="004032DD" w:rsidP="004032DD">
      <w:pPr>
        <w:rPr>
          <w:rFonts w:ascii="Arial" w:hAnsi="Arial"/>
          <w:lang w:val="es-ES_tradnl"/>
        </w:rPr>
      </w:pPr>
    </w:p>
    <w:p w14:paraId="43837FA6" w14:textId="77777777" w:rsidR="004032DD" w:rsidRPr="00954E3F" w:rsidRDefault="004032DD" w:rsidP="004032DD">
      <w:pPr>
        <w:rPr>
          <w:rFonts w:ascii="Arial" w:hAnsi="Arial"/>
          <w:lang w:val="es-ES_tradnl"/>
        </w:rPr>
      </w:pPr>
      <w:r w:rsidRPr="00954E3F">
        <w:rPr>
          <w:rFonts w:ascii="Arial" w:hAnsi="Arial"/>
          <w:highlight w:val="green"/>
          <w:lang w:val="es-ES_tradnl"/>
        </w:rPr>
        <w:t>Pregunta 1:</w:t>
      </w:r>
    </w:p>
    <w:p w14:paraId="26C4DCD9"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95926A1" w14:textId="77777777" w:rsidR="004032DD" w:rsidRPr="00954E3F" w:rsidRDefault="004032DD" w:rsidP="004032DD">
      <w:pPr>
        <w:rPr>
          <w:rFonts w:ascii="Arial" w:hAnsi="Arial"/>
          <w:lang w:val="es-ES_tradnl"/>
        </w:rPr>
      </w:pPr>
    </w:p>
    <w:p w14:paraId="1C2BD85D" w14:textId="77777777" w:rsidR="004032DD" w:rsidRPr="00954E3F" w:rsidRDefault="00102140" w:rsidP="004032DD">
      <w:pPr>
        <w:rPr>
          <w:rFonts w:ascii="Arial" w:hAnsi="Arial"/>
          <w:lang w:val="es-ES_tradnl"/>
        </w:rPr>
      </w:pPr>
      <w:r w:rsidRPr="00954E3F">
        <w:rPr>
          <w:rFonts w:ascii="Arial" w:hAnsi="Arial"/>
          <w:lang w:val="es-ES_tradnl"/>
        </w:rPr>
        <w:t>El</w:t>
      </w:r>
      <w:r w:rsidR="00D2727D" w:rsidRPr="00954E3F">
        <w:rPr>
          <w:rFonts w:ascii="Arial" w:hAnsi="Arial"/>
          <w:lang w:val="es-ES_tradnl"/>
        </w:rPr>
        <w:t xml:space="preserve"> fragmento</w:t>
      </w:r>
      <w:r w:rsidRPr="00954E3F">
        <w:rPr>
          <w:rFonts w:ascii="Arial" w:hAnsi="Arial"/>
          <w:lang w:val="es-ES_tradnl"/>
        </w:rPr>
        <w:t xml:space="preserve"> anterior</w:t>
      </w:r>
      <w:r w:rsidR="00D2727D" w:rsidRPr="00954E3F">
        <w:rPr>
          <w:rFonts w:ascii="Arial" w:hAnsi="Arial"/>
          <w:lang w:val="es-ES_tradnl"/>
        </w:rPr>
        <w:t xml:space="preserve"> corresponde a</w:t>
      </w:r>
    </w:p>
    <w:p w14:paraId="59183483"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0A35F6F" w14:textId="77777777" w:rsidR="004032DD" w:rsidRPr="00954E3F" w:rsidRDefault="004032DD" w:rsidP="004032DD">
      <w:pPr>
        <w:rPr>
          <w:rFonts w:ascii="Arial" w:hAnsi="Arial"/>
          <w:lang w:val="es-ES_tradnl"/>
        </w:rPr>
      </w:pPr>
    </w:p>
    <w:p w14:paraId="6690D0A1" w14:textId="05A48DA8" w:rsidR="004032DD" w:rsidRPr="00954E3F" w:rsidRDefault="00D2727D" w:rsidP="004032DD">
      <w:pPr>
        <w:rPr>
          <w:rFonts w:ascii="Arial" w:hAnsi="Arial"/>
          <w:lang w:val="es-ES_tradnl"/>
        </w:rPr>
      </w:pPr>
      <w:r w:rsidRPr="00954E3F">
        <w:rPr>
          <w:rFonts w:ascii="Arial" w:hAnsi="Arial"/>
          <w:lang w:val="es-ES_tradnl"/>
        </w:rPr>
        <w:t>el desenlace</w:t>
      </w:r>
      <w:r w:rsidR="00D84E6E">
        <w:rPr>
          <w:rFonts w:ascii="Arial" w:hAnsi="Arial"/>
          <w:lang w:val="es-ES_tradnl"/>
        </w:rPr>
        <w:t>.</w:t>
      </w:r>
    </w:p>
    <w:p w14:paraId="5CA0B03D" w14:textId="77777777" w:rsidR="00D2727D" w:rsidRPr="00954E3F" w:rsidRDefault="00D2727D" w:rsidP="004032DD">
      <w:pPr>
        <w:rPr>
          <w:rFonts w:ascii="Arial" w:hAnsi="Arial"/>
          <w:lang w:val="es-ES_tradnl"/>
        </w:rPr>
      </w:pPr>
      <w:r w:rsidRPr="00954E3F">
        <w:rPr>
          <w:rFonts w:ascii="Arial" w:hAnsi="Arial"/>
          <w:lang w:val="es-ES_tradnl"/>
        </w:rPr>
        <w:t>N</w:t>
      </w:r>
    </w:p>
    <w:p w14:paraId="1B9608C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5DA7980" w14:textId="77777777" w:rsidR="004032DD" w:rsidRPr="00954E3F" w:rsidRDefault="004032DD" w:rsidP="004032DD">
      <w:pPr>
        <w:rPr>
          <w:rFonts w:ascii="Arial" w:hAnsi="Arial"/>
          <w:lang w:val="es-ES_tradnl"/>
        </w:rPr>
      </w:pPr>
    </w:p>
    <w:p w14:paraId="097415D8" w14:textId="14DB153D" w:rsidR="004032DD" w:rsidRPr="00954E3F" w:rsidRDefault="00D2727D" w:rsidP="004032DD">
      <w:pPr>
        <w:rPr>
          <w:rFonts w:ascii="Arial" w:hAnsi="Arial"/>
          <w:lang w:val="es-ES_tradnl"/>
        </w:rPr>
      </w:pPr>
      <w:r w:rsidRPr="00954E3F">
        <w:rPr>
          <w:rFonts w:ascii="Arial" w:hAnsi="Arial"/>
          <w:lang w:val="es-ES_tradnl"/>
        </w:rPr>
        <w:t>el nudo</w:t>
      </w:r>
      <w:r w:rsidR="00D84E6E">
        <w:rPr>
          <w:rFonts w:ascii="Arial" w:hAnsi="Arial"/>
          <w:lang w:val="es-ES_tradnl"/>
        </w:rPr>
        <w:t>.</w:t>
      </w:r>
    </w:p>
    <w:p w14:paraId="4576B9FD" w14:textId="77777777" w:rsidR="00D2727D" w:rsidRPr="00954E3F" w:rsidRDefault="00D2727D" w:rsidP="004032DD">
      <w:pPr>
        <w:rPr>
          <w:rFonts w:ascii="Arial" w:hAnsi="Arial"/>
          <w:lang w:val="es-ES_tradnl"/>
        </w:rPr>
      </w:pPr>
      <w:r w:rsidRPr="00954E3F">
        <w:rPr>
          <w:rFonts w:ascii="Arial" w:hAnsi="Arial"/>
          <w:lang w:val="es-ES_tradnl"/>
        </w:rPr>
        <w:t>N</w:t>
      </w:r>
    </w:p>
    <w:p w14:paraId="76C9F36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8C989B" w14:textId="77777777" w:rsidR="004032DD" w:rsidRPr="00954E3F" w:rsidRDefault="004032DD" w:rsidP="004032DD">
      <w:pPr>
        <w:rPr>
          <w:rFonts w:ascii="Arial" w:hAnsi="Arial"/>
          <w:lang w:val="es-ES_tradnl"/>
        </w:rPr>
      </w:pPr>
    </w:p>
    <w:p w14:paraId="78C73D75" w14:textId="33CA8945" w:rsidR="004032DD" w:rsidRPr="00954E3F" w:rsidRDefault="00D2727D" w:rsidP="004032DD">
      <w:pPr>
        <w:rPr>
          <w:rFonts w:ascii="Arial" w:hAnsi="Arial"/>
          <w:lang w:val="es-ES_tradnl"/>
        </w:rPr>
      </w:pPr>
      <w:r w:rsidRPr="00954E3F">
        <w:rPr>
          <w:rFonts w:ascii="Arial" w:hAnsi="Arial"/>
          <w:lang w:val="es-ES_tradnl"/>
        </w:rPr>
        <w:t>el inicio</w:t>
      </w:r>
      <w:r w:rsidR="00D84E6E">
        <w:rPr>
          <w:rFonts w:ascii="Arial" w:hAnsi="Arial"/>
          <w:lang w:val="es-ES_tradnl"/>
        </w:rPr>
        <w:t>.</w:t>
      </w:r>
    </w:p>
    <w:p w14:paraId="0E8DB8D4" w14:textId="77777777" w:rsidR="00D2727D" w:rsidRPr="00954E3F" w:rsidRDefault="00D2727D" w:rsidP="004032DD">
      <w:pPr>
        <w:rPr>
          <w:rFonts w:ascii="Arial" w:hAnsi="Arial"/>
          <w:lang w:val="es-ES_tradnl"/>
        </w:rPr>
      </w:pPr>
      <w:r w:rsidRPr="00954E3F">
        <w:rPr>
          <w:rFonts w:ascii="Arial" w:hAnsi="Arial"/>
          <w:lang w:val="es-ES_tradnl"/>
        </w:rPr>
        <w:t>S</w:t>
      </w:r>
    </w:p>
    <w:p w14:paraId="6DF8524A"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79C057" w14:textId="7C00FA2C" w:rsidR="00D2727D" w:rsidRPr="00954E3F" w:rsidRDefault="00102140" w:rsidP="004032DD">
      <w:pPr>
        <w:rPr>
          <w:rFonts w:ascii="Arial" w:hAnsi="Arial"/>
          <w:lang w:val="es-ES_tradnl"/>
        </w:rPr>
      </w:pPr>
      <w:r w:rsidRPr="00954E3F">
        <w:rPr>
          <w:rFonts w:ascii="Arial" w:hAnsi="Arial"/>
          <w:lang w:val="es-ES_tradnl"/>
        </w:rPr>
        <w:t>la resolución del conflicto</w:t>
      </w:r>
      <w:r w:rsidR="00D84E6E">
        <w:rPr>
          <w:rFonts w:ascii="Arial" w:hAnsi="Arial"/>
          <w:lang w:val="es-ES_tradnl"/>
        </w:rPr>
        <w:t>.</w:t>
      </w:r>
    </w:p>
    <w:p w14:paraId="5BD4B354" w14:textId="77777777" w:rsidR="004032DD" w:rsidRPr="00954E3F" w:rsidRDefault="00D2727D" w:rsidP="004032DD">
      <w:pPr>
        <w:rPr>
          <w:rFonts w:ascii="Arial" w:hAnsi="Arial"/>
          <w:lang w:val="es-ES_tradnl"/>
        </w:rPr>
      </w:pPr>
      <w:r w:rsidRPr="00954E3F">
        <w:rPr>
          <w:rFonts w:ascii="Arial" w:hAnsi="Arial"/>
          <w:lang w:val="es-ES_tradnl"/>
        </w:rPr>
        <w:t>N</w:t>
      </w:r>
    </w:p>
    <w:p w14:paraId="09F082AC" w14:textId="77777777" w:rsidR="00102140" w:rsidRPr="00954E3F" w:rsidRDefault="00102140" w:rsidP="004032DD">
      <w:pPr>
        <w:rPr>
          <w:rFonts w:ascii="Arial" w:hAnsi="Arial"/>
          <w:lang w:val="es-ES_tradnl"/>
        </w:rPr>
      </w:pPr>
    </w:p>
    <w:p w14:paraId="6AD1BC33" w14:textId="77777777" w:rsidR="002134BF" w:rsidRPr="00954E3F" w:rsidRDefault="002134BF" w:rsidP="002134BF">
      <w:pPr>
        <w:rPr>
          <w:rFonts w:ascii="Arial" w:hAnsi="Arial"/>
          <w:lang w:val="es-ES_tradnl"/>
        </w:rPr>
      </w:pPr>
      <w:r w:rsidRPr="00954E3F">
        <w:rPr>
          <w:rFonts w:ascii="Arial" w:hAnsi="Arial"/>
          <w:highlight w:val="green"/>
          <w:lang w:val="es-ES_tradnl"/>
        </w:rPr>
        <w:t>Pregunta 2:</w:t>
      </w:r>
    </w:p>
    <w:p w14:paraId="0B2DE7D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B22F6FE" w14:textId="77777777" w:rsidR="002134BF" w:rsidRPr="00954E3F" w:rsidRDefault="008D0ED3" w:rsidP="002134BF">
      <w:pPr>
        <w:rPr>
          <w:rFonts w:ascii="Arial" w:hAnsi="Arial"/>
          <w:lang w:val="es-ES_tradnl"/>
        </w:rPr>
      </w:pPr>
      <w:r w:rsidRPr="00954E3F">
        <w:rPr>
          <w:rFonts w:ascii="Arial" w:hAnsi="Arial"/>
          <w:lang w:val="es-ES_tradnl"/>
        </w:rPr>
        <w:t>En la descripción</w:t>
      </w:r>
      <w:r w:rsidRPr="007B703D">
        <w:rPr>
          <w:rFonts w:ascii="Arial" w:hAnsi="Arial" w:cs="Arial"/>
          <w:color w:val="252525"/>
          <w:lang w:val="es-CO"/>
        </w:rPr>
        <w:t xml:space="preserve"> que se hace del extraño ser, la palabra </w:t>
      </w:r>
      <w:r w:rsidRPr="007B703D">
        <w:rPr>
          <w:rFonts w:ascii="Arial" w:hAnsi="Arial" w:cs="Arial"/>
          <w:i/>
          <w:color w:val="252525"/>
          <w:lang w:val="es-CO"/>
        </w:rPr>
        <w:t>fusiforme</w:t>
      </w:r>
      <w:r w:rsidRPr="007B703D">
        <w:rPr>
          <w:rFonts w:ascii="Arial" w:hAnsi="Arial" w:cs="Arial"/>
          <w:color w:val="252525"/>
          <w:lang w:val="es-CO"/>
        </w:rPr>
        <w:t xml:space="preserve"> se puede reemplazar por</w:t>
      </w:r>
    </w:p>
    <w:p w14:paraId="076A65B7" w14:textId="77777777" w:rsidR="002134BF" w:rsidRPr="00954E3F" w:rsidRDefault="002134BF" w:rsidP="002134BF">
      <w:pPr>
        <w:rPr>
          <w:rFonts w:ascii="Arial" w:hAnsi="Arial"/>
          <w:lang w:val="es-ES_tradnl"/>
        </w:rPr>
      </w:pPr>
    </w:p>
    <w:p w14:paraId="17CCBF4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4D2B733" w14:textId="07C73E31" w:rsidR="002134BF" w:rsidRPr="00954E3F" w:rsidRDefault="00D84E6E" w:rsidP="002134BF">
      <w:pPr>
        <w:rPr>
          <w:rFonts w:ascii="Arial" w:hAnsi="Arial"/>
          <w:lang w:val="es-ES_tradnl"/>
        </w:rPr>
      </w:pPr>
      <w:r>
        <w:rPr>
          <w:rFonts w:ascii="Arial" w:hAnsi="Arial"/>
          <w:lang w:val="es-ES_tradnl"/>
        </w:rPr>
        <w:t>p</w:t>
      </w:r>
      <w:r w:rsidR="008D0ED3" w:rsidRPr="00954E3F">
        <w:rPr>
          <w:rFonts w:ascii="Arial" w:hAnsi="Arial"/>
          <w:lang w:val="es-ES_tradnl"/>
        </w:rPr>
        <w:t>esado</w:t>
      </w:r>
      <w:r>
        <w:rPr>
          <w:rFonts w:ascii="Arial" w:hAnsi="Arial"/>
          <w:lang w:val="es-ES_tradnl"/>
        </w:rPr>
        <w:t>.</w:t>
      </w:r>
    </w:p>
    <w:p w14:paraId="42CAE00A" w14:textId="4D5FA925" w:rsidR="002134BF" w:rsidRPr="00954E3F" w:rsidRDefault="007A751B" w:rsidP="002134BF">
      <w:pPr>
        <w:rPr>
          <w:rFonts w:ascii="Arial" w:hAnsi="Arial"/>
          <w:lang w:val="es-ES_tradnl"/>
        </w:rPr>
      </w:pPr>
      <w:r w:rsidRPr="00954E3F">
        <w:rPr>
          <w:rFonts w:ascii="Arial" w:hAnsi="Arial"/>
          <w:lang w:val="es-ES_tradnl"/>
        </w:rPr>
        <w:t>N</w:t>
      </w:r>
    </w:p>
    <w:p w14:paraId="7C01C8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76EEA2" w14:textId="1FD0C5BF" w:rsidR="002134BF" w:rsidRPr="00954E3F" w:rsidRDefault="00D84E6E" w:rsidP="002134BF">
      <w:pPr>
        <w:rPr>
          <w:rFonts w:ascii="Arial" w:hAnsi="Arial"/>
          <w:lang w:val="es-ES_tradnl"/>
        </w:rPr>
      </w:pPr>
      <w:r>
        <w:rPr>
          <w:rFonts w:ascii="Arial" w:hAnsi="Arial"/>
          <w:lang w:val="es-ES_tradnl"/>
        </w:rPr>
        <w:t>d</w:t>
      </w:r>
      <w:r w:rsidR="008D0ED3" w:rsidRPr="00954E3F">
        <w:rPr>
          <w:rFonts w:ascii="Arial" w:hAnsi="Arial"/>
          <w:lang w:val="es-ES_tradnl"/>
        </w:rPr>
        <w:t>eforme</w:t>
      </w:r>
      <w:r>
        <w:rPr>
          <w:rFonts w:ascii="Arial" w:hAnsi="Arial"/>
          <w:lang w:val="es-ES_tradnl"/>
        </w:rPr>
        <w:t>.</w:t>
      </w:r>
    </w:p>
    <w:p w14:paraId="69E8D0DF" w14:textId="23A1F273" w:rsidR="007A751B" w:rsidRPr="00954E3F" w:rsidRDefault="007A751B" w:rsidP="002134BF">
      <w:pPr>
        <w:rPr>
          <w:rFonts w:ascii="Arial" w:hAnsi="Arial"/>
          <w:lang w:val="es-ES_tradnl"/>
        </w:rPr>
      </w:pPr>
      <w:r w:rsidRPr="00954E3F">
        <w:rPr>
          <w:rFonts w:ascii="Arial" w:hAnsi="Arial"/>
          <w:lang w:val="es-ES_tradnl"/>
        </w:rPr>
        <w:t>N</w:t>
      </w:r>
    </w:p>
    <w:p w14:paraId="4CADA5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C53BAA" w14:textId="5DE9D6E9" w:rsidR="002134BF" w:rsidRPr="00954E3F" w:rsidRDefault="00D80239" w:rsidP="002134BF">
      <w:pPr>
        <w:rPr>
          <w:rFonts w:ascii="Arial" w:hAnsi="Arial"/>
          <w:lang w:val="es-ES_tradnl"/>
        </w:rPr>
      </w:pPr>
      <w:r>
        <w:rPr>
          <w:rFonts w:ascii="Arial" w:hAnsi="Arial"/>
          <w:lang w:val="es-ES_tradnl"/>
        </w:rPr>
        <w:t>alargado.</w:t>
      </w:r>
    </w:p>
    <w:p w14:paraId="758ECC69" w14:textId="16DEEDC9" w:rsidR="002134BF" w:rsidRPr="00954E3F" w:rsidRDefault="007A751B" w:rsidP="002134BF">
      <w:pPr>
        <w:rPr>
          <w:rFonts w:ascii="Arial" w:hAnsi="Arial"/>
          <w:lang w:val="es-ES_tradnl"/>
        </w:rPr>
      </w:pPr>
      <w:r w:rsidRPr="00954E3F">
        <w:rPr>
          <w:rFonts w:ascii="Arial" w:hAnsi="Arial"/>
          <w:lang w:val="es-ES_tradnl"/>
        </w:rPr>
        <w:t>S</w:t>
      </w:r>
    </w:p>
    <w:p w14:paraId="0244C85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3C57BC2" w14:textId="7559F951" w:rsidR="002134BF" w:rsidRPr="00954E3F" w:rsidRDefault="00D84E6E" w:rsidP="002134BF">
      <w:pPr>
        <w:rPr>
          <w:rFonts w:ascii="Arial" w:hAnsi="Arial"/>
          <w:lang w:val="es-ES_tradnl"/>
        </w:rPr>
      </w:pPr>
      <w:r>
        <w:rPr>
          <w:rFonts w:ascii="Arial" w:hAnsi="Arial"/>
          <w:lang w:val="es-ES_tradnl"/>
        </w:rPr>
        <w:t>i</w:t>
      </w:r>
      <w:r w:rsidR="008D0ED3" w:rsidRPr="00954E3F">
        <w:rPr>
          <w:rFonts w:ascii="Arial" w:hAnsi="Arial"/>
          <w:lang w:val="es-ES_tradnl"/>
        </w:rPr>
        <w:t>rregular</w:t>
      </w:r>
      <w:r>
        <w:rPr>
          <w:rFonts w:ascii="Arial" w:hAnsi="Arial"/>
          <w:lang w:val="es-ES_tradnl"/>
        </w:rPr>
        <w:t>.</w:t>
      </w:r>
    </w:p>
    <w:p w14:paraId="6A297B06" w14:textId="015500DB" w:rsidR="008D0ED3" w:rsidRPr="00954E3F" w:rsidRDefault="007A751B" w:rsidP="002134BF">
      <w:pPr>
        <w:rPr>
          <w:rFonts w:ascii="Arial" w:hAnsi="Arial"/>
          <w:lang w:val="es-ES_tradnl"/>
        </w:rPr>
      </w:pPr>
      <w:r w:rsidRPr="00954E3F">
        <w:rPr>
          <w:rFonts w:ascii="Arial" w:hAnsi="Arial"/>
          <w:lang w:val="es-ES_tradnl"/>
        </w:rPr>
        <w:t>N</w:t>
      </w:r>
    </w:p>
    <w:p w14:paraId="17BE969C" w14:textId="77777777" w:rsidR="00D84E6E" w:rsidRDefault="00D84E6E" w:rsidP="002134BF">
      <w:pPr>
        <w:rPr>
          <w:rFonts w:ascii="Arial" w:hAnsi="Arial"/>
          <w:highlight w:val="green"/>
          <w:lang w:val="es-ES_tradnl"/>
        </w:rPr>
      </w:pPr>
    </w:p>
    <w:p w14:paraId="546172D7" w14:textId="77777777" w:rsidR="002134BF" w:rsidRPr="00954E3F" w:rsidRDefault="002134BF" w:rsidP="002134BF">
      <w:pPr>
        <w:rPr>
          <w:rFonts w:ascii="Arial" w:hAnsi="Arial"/>
          <w:lang w:val="es-ES_tradnl"/>
        </w:rPr>
      </w:pPr>
      <w:r w:rsidRPr="00954E3F">
        <w:rPr>
          <w:rFonts w:ascii="Arial" w:hAnsi="Arial"/>
          <w:highlight w:val="green"/>
          <w:lang w:val="es-ES_tradnl"/>
        </w:rPr>
        <w:t>Pregunta 3:</w:t>
      </w:r>
    </w:p>
    <w:p w14:paraId="397F7DE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B0D8139" w14:textId="77777777" w:rsidR="002134BF" w:rsidRPr="00954E3F" w:rsidRDefault="008D0ED3" w:rsidP="002134BF">
      <w:pPr>
        <w:rPr>
          <w:rFonts w:ascii="Arial" w:hAnsi="Arial"/>
          <w:lang w:val="es-ES_tradnl"/>
        </w:rPr>
      </w:pPr>
      <w:r w:rsidRPr="00954E3F">
        <w:rPr>
          <w:rFonts w:ascii="Arial" w:hAnsi="Arial"/>
          <w:lang w:val="es-ES_tradnl"/>
        </w:rPr>
        <w:t>El fragmento an</w:t>
      </w:r>
      <w:r w:rsidR="00BA2548" w:rsidRPr="00954E3F">
        <w:rPr>
          <w:rFonts w:ascii="Arial" w:hAnsi="Arial"/>
          <w:lang w:val="es-ES_tradnl"/>
        </w:rPr>
        <w:t xml:space="preserve">terior pertenece a una novela </w:t>
      </w:r>
      <w:r w:rsidRPr="00954E3F">
        <w:rPr>
          <w:rFonts w:ascii="Arial" w:hAnsi="Arial"/>
          <w:lang w:val="es-ES_tradnl"/>
        </w:rPr>
        <w:t xml:space="preserve"> </w:t>
      </w:r>
    </w:p>
    <w:p w14:paraId="0023490B" w14:textId="77777777" w:rsidR="002134BF" w:rsidRPr="00954E3F" w:rsidRDefault="002134BF" w:rsidP="002134BF">
      <w:pPr>
        <w:rPr>
          <w:rFonts w:ascii="Arial" w:hAnsi="Arial"/>
          <w:lang w:val="es-ES_tradnl"/>
        </w:rPr>
      </w:pPr>
    </w:p>
    <w:p w14:paraId="64B5DCAC"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FDF9CBC" w14:textId="4D1C707A" w:rsidR="002134BF" w:rsidRPr="00954E3F" w:rsidRDefault="00D84E6E" w:rsidP="002134BF">
      <w:pPr>
        <w:rPr>
          <w:rFonts w:ascii="Arial" w:hAnsi="Arial"/>
          <w:lang w:val="es-ES_tradnl"/>
        </w:rPr>
      </w:pPr>
      <w:r>
        <w:rPr>
          <w:rFonts w:ascii="Arial" w:hAnsi="Arial"/>
          <w:lang w:val="es-ES_tradnl"/>
        </w:rPr>
        <w:t>u</w:t>
      </w:r>
      <w:r w:rsidR="00BA2548" w:rsidRPr="00954E3F">
        <w:rPr>
          <w:rFonts w:ascii="Arial" w:hAnsi="Arial"/>
          <w:lang w:val="es-ES_tradnl"/>
        </w:rPr>
        <w:t>rbana</w:t>
      </w:r>
      <w:r>
        <w:rPr>
          <w:rFonts w:ascii="Arial" w:hAnsi="Arial"/>
          <w:lang w:val="es-ES_tradnl"/>
        </w:rPr>
        <w:t>.</w:t>
      </w:r>
    </w:p>
    <w:p w14:paraId="308CAFE4" w14:textId="5FCBF2AA" w:rsidR="002134BF" w:rsidRPr="00954E3F" w:rsidRDefault="007D25EA" w:rsidP="002134BF">
      <w:pPr>
        <w:rPr>
          <w:rFonts w:ascii="Arial" w:hAnsi="Arial"/>
          <w:lang w:val="es-ES_tradnl"/>
        </w:rPr>
      </w:pPr>
      <w:r w:rsidRPr="00954E3F">
        <w:rPr>
          <w:rFonts w:ascii="Arial" w:hAnsi="Arial"/>
          <w:lang w:val="es-ES_tradnl"/>
        </w:rPr>
        <w:t>N</w:t>
      </w:r>
    </w:p>
    <w:p w14:paraId="20447E4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EACD8A2" w14:textId="3182FD43" w:rsidR="002134BF" w:rsidRPr="00954E3F" w:rsidRDefault="00D84E6E" w:rsidP="002134BF">
      <w:pPr>
        <w:rPr>
          <w:rFonts w:ascii="Arial" w:hAnsi="Arial"/>
          <w:lang w:val="es-ES_tradnl"/>
        </w:rPr>
      </w:pPr>
      <w:r>
        <w:rPr>
          <w:rFonts w:ascii="Arial" w:hAnsi="Arial"/>
          <w:lang w:val="es-ES_tradnl"/>
        </w:rPr>
        <w:t>r</w:t>
      </w:r>
      <w:r w:rsidR="00BA2548" w:rsidRPr="00954E3F">
        <w:rPr>
          <w:rFonts w:ascii="Arial" w:hAnsi="Arial"/>
          <w:lang w:val="es-ES_tradnl"/>
        </w:rPr>
        <w:t>ealista</w:t>
      </w:r>
      <w:r>
        <w:rPr>
          <w:rFonts w:ascii="Arial" w:hAnsi="Arial"/>
          <w:lang w:val="es-ES_tradnl"/>
        </w:rPr>
        <w:t>.</w:t>
      </w:r>
    </w:p>
    <w:p w14:paraId="47FFA833" w14:textId="3B3AF4BE" w:rsidR="002134BF" w:rsidRPr="00954E3F" w:rsidRDefault="007D25EA" w:rsidP="002134BF">
      <w:pPr>
        <w:rPr>
          <w:rFonts w:ascii="Arial" w:hAnsi="Arial"/>
          <w:lang w:val="es-ES_tradnl"/>
        </w:rPr>
      </w:pPr>
      <w:r w:rsidRPr="00954E3F">
        <w:rPr>
          <w:rFonts w:ascii="Arial" w:hAnsi="Arial"/>
          <w:lang w:val="es-ES_tradnl"/>
        </w:rPr>
        <w:t>N</w:t>
      </w:r>
    </w:p>
    <w:p w14:paraId="35E4955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1D427BF5" w14:textId="63F1C87D" w:rsidR="002134BF" w:rsidRPr="00954E3F" w:rsidRDefault="00D84E6E" w:rsidP="002134BF">
      <w:pPr>
        <w:rPr>
          <w:rFonts w:ascii="Arial" w:hAnsi="Arial"/>
          <w:lang w:val="es-ES_tradnl"/>
        </w:rPr>
      </w:pPr>
      <w:r>
        <w:rPr>
          <w:rFonts w:ascii="Arial" w:hAnsi="Arial"/>
          <w:lang w:val="es-ES_tradnl"/>
        </w:rPr>
        <w:t>c</w:t>
      </w:r>
      <w:r w:rsidR="00BA2548" w:rsidRPr="00954E3F">
        <w:rPr>
          <w:rFonts w:ascii="Arial" w:hAnsi="Arial"/>
          <w:lang w:val="es-ES_tradnl"/>
        </w:rPr>
        <w:t>aballeresca</w:t>
      </w:r>
      <w:r>
        <w:rPr>
          <w:rFonts w:ascii="Arial" w:hAnsi="Arial"/>
          <w:lang w:val="es-ES_tradnl"/>
        </w:rPr>
        <w:t>.</w:t>
      </w:r>
    </w:p>
    <w:p w14:paraId="1A9A2CD0" w14:textId="6B0F0B8C" w:rsidR="002134BF" w:rsidRPr="00954E3F" w:rsidRDefault="007D25EA" w:rsidP="002134BF">
      <w:pPr>
        <w:rPr>
          <w:rFonts w:ascii="Arial" w:hAnsi="Arial"/>
          <w:lang w:val="es-ES_tradnl"/>
        </w:rPr>
      </w:pPr>
      <w:r w:rsidRPr="00954E3F">
        <w:rPr>
          <w:rFonts w:ascii="Arial" w:hAnsi="Arial"/>
          <w:lang w:val="es-ES_tradnl"/>
        </w:rPr>
        <w:t>N</w:t>
      </w:r>
    </w:p>
    <w:p w14:paraId="27B5F3F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A5E153E" w14:textId="4DA559B9" w:rsidR="002134BF" w:rsidRPr="00954E3F" w:rsidRDefault="00BA2548" w:rsidP="002134BF">
      <w:pPr>
        <w:rPr>
          <w:rFonts w:ascii="Arial" w:hAnsi="Arial"/>
          <w:lang w:val="es-ES_tradnl"/>
        </w:rPr>
      </w:pPr>
      <w:r w:rsidRPr="00954E3F">
        <w:rPr>
          <w:rFonts w:ascii="Arial" w:hAnsi="Arial"/>
          <w:lang w:val="es-ES_tradnl"/>
        </w:rPr>
        <w:t>de ciencia ficción</w:t>
      </w:r>
      <w:r w:rsidR="00D84E6E">
        <w:rPr>
          <w:rFonts w:ascii="Arial" w:hAnsi="Arial"/>
          <w:lang w:val="es-ES_tradnl"/>
        </w:rPr>
        <w:t>.</w:t>
      </w:r>
      <w:r w:rsidRPr="00954E3F">
        <w:rPr>
          <w:rFonts w:ascii="Arial" w:hAnsi="Arial"/>
          <w:lang w:val="es-ES_tradnl"/>
        </w:rPr>
        <w:t xml:space="preserve"> </w:t>
      </w:r>
    </w:p>
    <w:p w14:paraId="5661A751" w14:textId="623374A7" w:rsidR="00BA2548" w:rsidRPr="007B703D" w:rsidRDefault="007D25EA" w:rsidP="007D25EA">
      <w:pPr>
        <w:rPr>
          <w:rFonts w:ascii="Arial" w:hAnsi="Arial"/>
          <w:lang w:val="es-CO"/>
        </w:rPr>
      </w:pPr>
      <w:r w:rsidRPr="007B703D">
        <w:rPr>
          <w:rFonts w:ascii="Arial" w:hAnsi="Arial"/>
          <w:lang w:val="es-CO"/>
        </w:rPr>
        <w:t>S</w:t>
      </w:r>
    </w:p>
    <w:p w14:paraId="5B6FE0C7" w14:textId="77777777" w:rsidR="00D84E6E" w:rsidRDefault="00D84E6E" w:rsidP="002134BF">
      <w:pPr>
        <w:rPr>
          <w:rFonts w:ascii="Arial" w:hAnsi="Arial"/>
          <w:highlight w:val="green"/>
          <w:lang w:val="es-ES_tradnl"/>
        </w:rPr>
      </w:pPr>
    </w:p>
    <w:p w14:paraId="7B5CA650" w14:textId="77777777" w:rsidR="002134BF" w:rsidRPr="00954E3F" w:rsidRDefault="002134BF" w:rsidP="002134BF">
      <w:pPr>
        <w:rPr>
          <w:rFonts w:ascii="Arial" w:hAnsi="Arial"/>
          <w:lang w:val="es-ES_tradnl"/>
        </w:rPr>
      </w:pPr>
      <w:r w:rsidRPr="00954E3F">
        <w:rPr>
          <w:rFonts w:ascii="Arial" w:hAnsi="Arial"/>
          <w:highlight w:val="green"/>
          <w:lang w:val="es-ES_tradnl"/>
        </w:rPr>
        <w:t>Pregunta 4:</w:t>
      </w:r>
    </w:p>
    <w:p w14:paraId="2C654D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45641D1B" w14:textId="77777777" w:rsidR="002134BF" w:rsidRPr="00954E3F" w:rsidRDefault="00760CA6" w:rsidP="002134BF">
      <w:pPr>
        <w:rPr>
          <w:rFonts w:ascii="Arial" w:hAnsi="Arial"/>
          <w:lang w:val="es-ES_tradnl"/>
        </w:rPr>
      </w:pPr>
      <w:r w:rsidRPr="00954E3F">
        <w:rPr>
          <w:rFonts w:ascii="Arial" w:hAnsi="Arial"/>
          <w:lang w:val="es-ES_tradnl"/>
        </w:rPr>
        <w:t>En el texto, Cristóbal Colón es</w:t>
      </w:r>
    </w:p>
    <w:p w14:paraId="2CBD7FA8" w14:textId="77777777" w:rsidR="002134BF" w:rsidRPr="00954E3F" w:rsidRDefault="002134BF" w:rsidP="002134BF">
      <w:pPr>
        <w:rPr>
          <w:rFonts w:ascii="Arial" w:hAnsi="Arial"/>
          <w:lang w:val="es-ES_tradnl"/>
        </w:rPr>
      </w:pPr>
    </w:p>
    <w:p w14:paraId="7CD72A9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CF32DF" w14:textId="704CFC06" w:rsidR="002134BF" w:rsidRDefault="007D25EA" w:rsidP="002134BF">
      <w:pPr>
        <w:rPr>
          <w:rFonts w:ascii="Arial" w:hAnsi="Arial"/>
          <w:lang w:val="es-ES_tradnl"/>
        </w:rPr>
      </w:pPr>
      <w:r w:rsidRPr="00954E3F">
        <w:rPr>
          <w:rFonts w:ascii="Arial" w:hAnsi="Arial"/>
          <w:lang w:val="es-ES_tradnl"/>
        </w:rPr>
        <w:t>un personaje</w:t>
      </w:r>
      <w:r w:rsidR="00D84E6E">
        <w:rPr>
          <w:rFonts w:ascii="Arial" w:hAnsi="Arial"/>
          <w:lang w:val="es-ES_tradnl"/>
        </w:rPr>
        <w:t>.</w:t>
      </w:r>
    </w:p>
    <w:p w14:paraId="03C8C311" w14:textId="47F00DBC" w:rsidR="002C22E7" w:rsidRPr="00954E3F" w:rsidRDefault="002C22E7" w:rsidP="002134BF">
      <w:pPr>
        <w:rPr>
          <w:rFonts w:ascii="Arial" w:hAnsi="Arial"/>
          <w:lang w:val="es-ES_tradnl"/>
        </w:rPr>
      </w:pPr>
      <w:r>
        <w:rPr>
          <w:rFonts w:ascii="Arial" w:hAnsi="Arial"/>
          <w:lang w:val="es-ES_tradnl"/>
        </w:rPr>
        <w:t>N</w:t>
      </w:r>
    </w:p>
    <w:p w14:paraId="76DF66FB"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37EA072" w14:textId="546D5AEE" w:rsidR="002134BF" w:rsidRDefault="002C22E7" w:rsidP="002134BF">
      <w:pPr>
        <w:rPr>
          <w:rFonts w:ascii="Arial" w:hAnsi="Arial"/>
          <w:lang w:val="es-ES_tradnl"/>
        </w:rPr>
      </w:pPr>
      <w:r>
        <w:rPr>
          <w:rFonts w:ascii="Arial" w:hAnsi="Arial"/>
          <w:lang w:val="es-ES_tradnl"/>
        </w:rPr>
        <w:t>el</w:t>
      </w:r>
      <w:r w:rsidR="007A751B" w:rsidRPr="00954E3F">
        <w:rPr>
          <w:rFonts w:ascii="Arial" w:hAnsi="Arial"/>
          <w:lang w:val="es-ES_tradnl"/>
        </w:rPr>
        <w:t xml:space="preserve"> lugar donde se observó a la cri</w:t>
      </w:r>
      <w:r w:rsidR="00747389" w:rsidRPr="00954E3F">
        <w:rPr>
          <w:rFonts w:ascii="Arial" w:hAnsi="Arial"/>
          <w:lang w:val="es-ES_tradnl"/>
        </w:rPr>
        <w:t>atura marina</w:t>
      </w:r>
      <w:r w:rsidR="00D84E6E">
        <w:rPr>
          <w:rFonts w:ascii="Arial" w:hAnsi="Arial"/>
          <w:lang w:val="es-ES_tradnl"/>
        </w:rPr>
        <w:t>.</w:t>
      </w:r>
      <w:r w:rsidR="00747389" w:rsidRPr="00954E3F">
        <w:rPr>
          <w:rFonts w:ascii="Arial" w:hAnsi="Arial"/>
          <w:lang w:val="es-ES_tradnl"/>
        </w:rPr>
        <w:t xml:space="preserve"> </w:t>
      </w:r>
    </w:p>
    <w:p w14:paraId="5F4BC5BA" w14:textId="78ED6801" w:rsidR="002C22E7" w:rsidRPr="00954E3F" w:rsidRDefault="002C22E7" w:rsidP="002134BF">
      <w:pPr>
        <w:rPr>
          <w:rFonts w:ascii="Arial" w:hAnsi="Arial"/>
          <w:lang w:val="es-ES_tradnl"/>
        </w:rPr>
      </w:pPr>
      <w:r>
        <w:rPr>
          <w:rFonts w:ascii="Arial" w:hAnsi="Arial"/>
          <w:lang w:val="es-ES_tradnl"/>
        </w:rPr>
        <w:t>N</w:t>
      </w:r>
    </w:p>
    <w:p w14:paraId="5BDE1998"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288B083" w14:textId="024633E8" w:rsidR="002134BF" w:rsidRPr="00954E3F" w:rsidRDefault="000A7E36" w:rsidP="002134BF">
      <w:pPr>
        <w:rPr>
          <w:rFonts w:ascii="Arial" w:hAnsi="Arial"/>
          <w:lang w:val="es-ES_tradnl"/>
        </w:rPr>
      </w:pPr>
      <w:r w:rsidRPr="00954E3F">
        <w:rPr>
          <w:rFonts w:ascii="Arial" w:hAnsi="Arial"/>
          <w:lang w:val="es-ES_tradnl"/>
        </w:rPr>
        <w:t>el nombre del capitán de un barco</w:t>
      </w:r>
      <w:r w:rsidR="00D84E6E">
        <w:rPr>
          <w:rFonts w:ascii="Arial" w:hAnsi="Arial"/>
          <w:lang w:val="es-ES_tradnl"/>
        </w:rPr>
        <w:t>.</w:t>
      </w:r>
      <w:r w:rsidRPr="00954E3F">
        <w:rPr>
          <w:rFonts w:ascii="Arial" w:hAnsi="Arial"/>
          <w:lang w:val="es-ES_tradnl"/>
        </w:rPr>
        <w:t xml:space="preserve"> </w:t>
      </w:r>
    </w:p>
    <w:p w14:paraId="00E878B2" w14:textId="46BBDCBC" w:rsidR="002134BF" w:rsidRPr="00954E3F" w:rsidRDefault="002C22E7" w:rsidP="002134BF">
      <w:pPr>
        <w:rPr>
          <w:rFonts w:ascii="Arial" w:hAnsi="Arial"/>
          <w:lang w:val="es-ES_tradnl"/>
        </w:rPr>
      </w:pPr>
      <w:r>
        <w:rPr>
          <w:rFonts w:ascii="Arial" w:hAnsi="Arial"/>
          <w:lang w:val="es-ES_tradnl"/>
        </w:rPr>
        <w:t>N</w:t>
      </w:r>
    </w:p>
    <w:p w14:paraId="716AF5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F6252E4" w14:textId="5A41FDC8" w:rsidR="00760CA6" w:rsidRPr="00954E3F" w:rsidRDefault="00760CA6" w:rsidP="00760CA6">
      <w:pPr>
        <w:rPr>
          <w:rFonts w:ascii="Arial" w:hAnsi="Arial"/>
          <w:lang w:val="es-ES_tradnl"/>
        </w:rPr>
      </w:pPr>
      <w:r w:rsidRPr="00954E3F">
        <w:rPr>
          <w:rFonts w:ascii="Arial" w:hAnsi="Arial"/>
          <w:lang w:val="es-ES_tradnl"/>
        </w:rPr>
        <w:t>el nombre de una embarcación</w:t>
      </w:r>
      <w:r w:rsidR="00D84E6E">
        <w:rPr>
          <w:rFonts w:ascii="Arial" w:hAnsi="Arial"/>
          <w:lang w:val="es-ES_tradnl"/>
        </w:rPr>
        <w:t>.</w:t>
      </w:r>
      <w:r w:rsidRPr="00954E3F">
        <w:rPr>
          <w:rFonts w:ascii="Arial" w:hAnsi="Arial"/>
          <w:lang w:val="es-ES_tradnl"/>
        </w:rPr>
        <w:t xml:space="preserve"> </w:t>
      </w:r>
    </w:p>
    <w:p w14:paraId="6A12C42D" w14:textId="77777777" w:rsidR="002134BF" w:rsidRPr="00954E3F" w:rsidRDefault="00760CA6" w:rsidP="002134BF">
      <w:pPr>
        <w:rPr>
          <w:rFonts w:ascii="Arial" w:hAnsi="Arial"/>
          <w:lang w:val="es-ES_tradnl"/>
        </w:rPr>
      </w:pPr>
      <w:r w:rsidRPr="00954E3F">
        <w:rPr>
          <w:rFonts w:ascii="Arial" w:hAnsi="Arial"/>
          <w:lang w:val="es-ES_tradnl"/>
        </w:rPr>
        <w:t>S</w:t>
      </w:r>
    </w:p>
    <w:p w14:paraId="6CFCD9E5" w14:textId="77777777" w:rsidR="000A7E36" w:rsidRPr="00954E3F" w:rsidRDefault="000A7E36" w:rsidP="002134BF">
      <w:pPr>
        <w:rPr>
          <w:rFonts w:ascii="Arial" w:hAnsi="Arial"/>
          <w:highlight w:val="green"/>
          <w:lang w:val="es-ES_tradnl"/>
        </w:rPr>
      </w:pPr>
    </w:p>
    <w:p w14:paraId="3B402771" w14:textId="77777777" w:rsidR="002134BF" w:rsidRPr="00954E3F" w:rsidRDefault="002134BF" w:rsidP="002134BF">
      <w:pPr>
        <w:rPr>
          <w:rFonts w:ascii="Arial" w:hAnsi="Arial"/>
          <w:lang w:val="es-ES_tradnl"/>
        </w:rPr>
      </w:pPr>
      <w:r w:rsidRPr="00954E3F">
        <w:rPr>
          <w:rFonts w:ascii="Arial" w:hAnsi="Arial"/>
          <w:highlight w:val="green"/>
          <w:lang w:val="es-ES_tradnl"/>
        </w:rPr>
        <w:t>Pregunta 5:</w:t>
      </w:r>
    </w:p>
    <w:p w14:paraId="273600A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A1EB04E" w14:textId="421D67C0" w:rsidR="002134BF" w:rsidRPr="00954E3F" w:rsidRDefault="00954E3F" w:rsidP="002134BF">
      <w:pPr>
        <w:rPr>
          <w:rFonts w:ascii="Arial" w:hAnsi="Arial"/>
          <w:lang w:val="es-ES_tradnl"/>
        </w:rPr>
      </w:pPr>
      <w:r>
        <w:rPr>
          <w:rFonts w:ascii="Arial" w:hAnsi="Arial"/>
          <w:lang w:val="es-ES_tradnl"/>
        </w:rPr>
        <w:t>Marca la opción correcta. En el fragmento</w:t>
      </w:r>
    </w:p>
    <w:p w14:paraId="265E61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0DD02C92" w14:textId="622CD3D4" w:rsidR="002134BF" w:rsidRPr="00954E3F" w:rsidRDefault="00954E3F" w:rsidP="002134BF">
      <w:pPr>
        <w:rPr>
          <w:rFonts w:ascii="Arial" w:hAnsi="Arial"/>
          <w:lang w:val="es-ES_tradnl"/>
        </w:rPr>
      </w:pPr>
      <w:r>
        <w:rPr>
          <w:rFonts w:ascii="Arial" w:hAnsi="Arial"/>
          <w:lang w:val="es-ES_tradnl"/>
        </w:rPr>
        <w:t xml:space="preserve">se incluyen diálogos. </w:t>
      </w:r>
    </w:p>
    <w:p w14:paraId="064A9D2E" w14:textId="48AB8124" w:rsidR="002134BF" w:rsidRPr="00954E3F" w:rsidRDefault="00954E3F" w:rsidP="002134BF">
      <w:pPr>
        <w:rPr>
          <w:rFonts w:ascii="Arial" w:hAnsi="Arial"/>
          <w:lang w:val="es-ES_tradnl"/>
        </w:rPr>
      </w:pPr>
      <w:r>
        <w:rPr>
          <w:rFonts w:ascii="Arial" w:hAnsi="Arial"/>
          <w:lang w:val="es-ES_tradnl"/>
        </w:rPr>
        <w:t>N</w:t>
      </w:r>
    </w:p>
    <w:p w14:paraId="777CB3C4"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609600A" w14:textId="755F159E" w:rsidR="002134BF" w:rsidRPr="00954E3F" w:rsidRDefault="00954E3F" w:rsidP="002134BF">
      <w:pPr>
        <w:rPr>
          <w:rFonts w:ascii="Arial" w:hAnsi="Arial"/>
          <w:lang w:val="es-ES_tradnl"/>
        </w:rPr>
      </w:pPr>
      <w:r>
        <w:rPr>
          <w:rFonts w:ascii="Arial" w:hAnsi="Arial"/>
          <w:lang w:val="es-ES_tradnl"/>
        </w:rPr>
        <w:t xml:space="preserve">se da a conocer quiénes son los protagonistas. </w:t>
      </w:r>
    </w:p>
    <w:p w14:paraId="30B62099" w14:textId="2C0F3D68" w:rsidR="002134BF" w:rsidRPr="00954E3F" w:rsidRDefault="00954E3F" w:rsidP="002134BF">
      <w:pPr>
        <w:rPr>
          <w:rFonts w:ascii="Arial" w:hAnsi="Arial"/>
          <w:lang w:val="es-ES_tradnl"/>
        </w:rPr>
      </w:pPr>
      <w:r>
        <w:rPr>
          <w:rFonts w:ascii="Arial" w:hAnsi="Arial"/>
          <w:lang w:val="es-ES_tradnl"/>
        </w:rPr>
        <w:t>N</w:t>
      </w:r>
    </w:p>
    <w:p w14:paraId="560D5390"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584BAE2D" w14:textId="612C1D13" w:rsidR="002134BF" w:rsidRPr="00954E3F" w:rsidRDefault="00954E3F" w:rsidP="002134BF">
      <w:pPr>
        <w:rPr>
          <w:rFonts w:ascii="Arial" w:hAnsi="Arial"/>
          <w:lang w:val="es-ES_tradnl"/>
        </w:rPr>
      </w:pPr>
      <w:r>
        <w:rPr>
          <w:rFonts w:ascii="Arial" w:hAnsi="Arial"/>
          <w:lang w:val="es-ES_tradnl"/>
        </w:rPr>
        <w:t>se referencia el espacio de la narración: el mar.</w:t>
      </w:r>
    </w:p>
    <w:p w14:paraId="6A65DFA5" w14:textId="14537B80" w:rsidR="002134BF" w:rsidRPr="00954E3F" w:rsidRDefault="00954E3F" w:rsidP="002134BF">
      <w:pPr>
        <w:rPr>
          <w:rFonts w:ascii="Arial" w:hAnsi="Arial"/>
          <w:lang w:val="es-ES_tradnl"/>
        </w:rPr>
      </w:pPr>
      <w:r>
        <w:rPr>
          <w:rFonts w:ascii="Arial" w:hAnsi="Arial"/>
          <w:lang w:val="es-ES_tradnl"/>
        </w:rPr>
        <w:t>S</w:t>
      </w:r>
    </w:p>
    <w:p w14:paraId="61419AFA" w14:textId="77777777" w:rsidR="002134BF" w:rsidRPr="00954E3F" w:rsidRDefault="002134BF" w:rsidP="002134BF">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4, es correcta (S/N)</w:t>
      </w:r>
    </w:p>
    <w:p w14:paraId="2CE34116" w14:textId="7464433B" w:rsidR="002134BF" w:rsidRPr="00954E3F" w:rsidRDefault="00954E3F" w:rsidP="002134BF">
      <w:pPr>
        <w:rPr>
          <w:rFonts w:ascii="Arial" w:hAnsi="Arial"/>
          <w:lang w:val="es-ES_tradnl"/>
        </w:rPr>
      </w:pPr>
      <w:r>
        <w:rPr>
          <w:rFonts w:ascii="Arial" w:hAnsi="Arial"/>
          <w:lang w:val="es-ES_tradnl"/>
        </w:rPr>
        <w:t xml:space="preserve">no se emplea el recurso de la descripción. </w:t>
      </w:r>
    </w:p>
    <w:p w14:paraId="2544C1C9" w14:textId="14E61846" w:rsidR="002134BF" w:rsidRPr="00954E3F" w:rsidRDefault="00954E3F" w:rsidP="004032DD">
      <w:pPr>
        <w:rPr>
          <w:rFonts w:ascii="Arial" w:hAnsi="Arial"/>
          <w:lang w:val="es-ES_tradnl"/>
        </w:rPr>
      </w:pPr>
      <w:r>
        <w:rPr>
          <w:rFonts w:ascii="Arial" w:hAnsi="Arial"/>
          <w:lang w:val="es-ES_tradnl"/>
        </w:rPr>
        <w:t>N</w:t>
      </w:r>
    </w:p>
    <w:p w14:paraId="59CAF8DC" w14:textId="77777777" w:rsidR="004032DD" w:rsidRDefault="004032DD" w:rsidP="004032DD">
      <w:pPr>
        <w:rPr>
          <w:rFonts w:ascii="Arial" w:hAnsi="Arial"/>
          <w:lang w:val="es-ES_tradnl"/>
        </w:rPr>
      </w:pPr>
    </w:p>
    <w:p w14:paraId="39322524" w14:textId="77777777" w:rsidR="008474FD" w:rsidRDefault="008474FD" w:rsidP="004032DD">
      <w:pPr>
        <w:rPr>
          <w:rFonts w:ascii="Arial" w:hAnsi="Arial"/>
          <w:lang w:val="es-ES_tradnl"/>
        </w:rPr>
      </w:pPr>
    </w:p>
    <w:p w14:paraId="2F33165B" w14:textId="70D8C3ED" w:rsidR="008474FD" w:rsidRPr="00954E3F" w:rsidRDefault="008474FD" w:rsidP="008474FD">
      <w:pPr>
        <w:shd w:val="clear" w:color="auto" w:fill="99CCFF"/>
        <w:jc w:val="center"/>
        <w:rPr>
          <w:rFonts w:ascii="Arial" w:hAnsi="Arial"/>
          <w:b/>
          <w:lang w:val="es-ES_tradnl"/>
        </w:rPr>
      </w:pPr>
      <w:r w:rsidRPr="00954E3F">
        <w:rPr>
          <w:rFonts w:ascii="Arial" w:hAnsi="Arial"/>
          <w:b/>
          <w:lang w:val="es-ES_tradnl"/>
        </w:rPr>
        <w:t>FRAGMENTO</w:t>
      </w:r>
      <w:r w:rsidRPr="008474FD">
        <w:rPr>
          <w:rFonts w:ascii="Arial" w:hAnsi="Arial"/>
          <w:b/>
          <w:lang w:val="es-ES_tradnl"/>
        </w:rPr>
        <w:t xml:space="preserve"> 3</w:t>
      </w:r>
    </w:p>
    <w:p w14:paraId="55ED5E9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48F3149F" w14:textId="77777777" w:rsidR="008474FD" w:rsidRPr="008474FD" w:rsidRDefault="008474FD" w:rsidP="008474FD">
      <w:pPr>
        <w:rPr>
          <w:rFonts w:ascii="Arial" w:hAnsi="Arial" w:cs="Arial"/>
          <w:i/>
          <w:lang w:val="es-ES_tradnl"/>
        </w:rPr>
      </w:pPr>
      <w:r w:rsidRPr="007B703D">
        <w:rPr>
          <w:rFonts w:ascii="Arial" w:eastAsia="Times New Roman" w:hAnsi="Arial" w:cs="Arial"/>
          <w:lang w:val="es-CO"/>
        </w:rPr>
        <w:t xml:space="preserve">Jean Cocteau, </w:t>
      </w:r>
      <w:r w:rsidRPr="007B703D">
        <w:rPr>
          <w:rFonts w:ascii="Arial" w:eastAsia="Times New Roman" w:hAnsi="Arial" w:cs="Arial"/>
          <w:i/>
          <w:lang w:val="es-CO"/>
        </w:rPr>
        <w:t xml:space="preserve">El gesto de la muerte </w:t>
      </w:r>
    </w:p>
    <w:p w14:paraId="7CA77EC9" w14:textId="77777777" w:rsidR="008474FD" w:rsidRPr="00954E3F" w:rsidRDefault="008474FD" w:rsidP="008474FD">
      <w:pPr>
        <w:rPr>
          <w:rFonts w:ascii="Arial" w:hAnsi="Arial" w:cs="Arial"/>
          <w:lang w:val="es-ES_tradnl"/>
        </w:rPr>
      </w:pPr>
    </w:p>
    <w:p w14:paraId="40B7E572" w14:textId="77777777" w:rsidR="008474FD" w:rsidRPr="00954E3F" w:rsidRDefault="008474FD" w:rsidP="008474FD">
      <w:pPr>
        <w:rPr>
          <w:rFonts w:ascii="Arial" w:hAnsi="Arial" w:cs="Arial"/>
          <w:lang w:val="es-ES_tradnl"/>
        </w:rPr>
      </w:pPr>
    </w:p>
    <w:p w14:paraId="69EA2D23" w14:textId="785C24E9" w:rsidR="008474FD" w:rsidRPr="00954E3F" w:rsidRDefault="008474FD" w:rsidP="008474F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3</w:t>
      </w:r>
    </w:p>
    <w:p w14:paraId="57D2990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29CB87BF" w14:textId="6D9DB857" w:rsidR="008474FD" w:rsidRPr="00954E3F" w:rsidRDefault="0044512D" w:rsidP="008474FD">
      <w:pPr>
        <w:rPr>
          <w:rFonts w:ascii="Arial" w:hAnsi="Arial" w:cs="Arial"/>
          <w:lang w:val="es-ES_tradnl"/>
        </w:rPr>
      </w:pPr>
      <w:r w:rsidRPr="007B703D">
        <w:rPr>
          <w:rFonts w:ascii="Arial" w:eastAsia="Times New Roman" w:hAnsi="Arial" w:cs="Arial"/>
          <w:lang w:val="es-CO"/>
        </w:rPr>
        <w:t>Jean Cocteau</w:t>
      </w:r>
    </w:p>
    <w:p w14:paraId="00237E3C" w14:textId="77777777" w:rsidR="008474FD" w:rsidRPr="00954E3F" w:rsidRDefault="008474FD" w:rsidP="008474FD">
      <w:pPr>
        <w:rPr>
          <w:rFonts w:ascii="Arial" w:hAnsi="Arial"/>
          <w:lang w:val="es-ES_tradnl"/>
        </w:rPr>
      </w:pPr>
      <w:r w:rsidRPr="00954E3F">
        <w:rPr>
          <w:rFonts w:ascii="Arial" w:hAnsi="Arial"/>
          <w:highlight w:val="green"/>
          <w:lang w:val="es-ES_tradnl"/>
        </w:rPr>
        <w:t>Segunda línea del título de la ficha</w:t>
      </w:r>
    </w:p>
    <w:p w14:paraId="7D9B1928" w14:textId="21A2845C" w:rsidR="008474FD" w:rsidRPr="00954E3F" w:rsidRDefault="0044512D" w:rsidP="008474FD">
      <w:pPr>
        <w:rPr>
          <w:rFonts w:ascii="Arial" w:hAnsi="Arial" w:cs="Arial"/>
          <w:lang w:val="es-ES_tradnl"/>
        </w:rPr>
      </w:pPr>
      <w:r w:rsidRPr="007B703D">
        <w:rPr>
          <w:rFonts w:ascii="Arial" w:eastAsia="Times New Roman" w:hAnsi="Arial" w:cs="Arial"/>
          <w:i/>
          <w:lang w:val="es-CO"/>
        </w:rPr>
        <w:t>El gesto de la muerte</w:t>
      </w:r>
    </w:p>
    <w:p w14:paraId="42211EF9" w14:textId="423879BE" w:rsidR="008474FD" w:rsidRPr="0044512D" w:rsidRDefault="008474FD" w:rsidP="0044512D">
      <w:pPr>
        <w:rPr>
          <w:rFonts w:ascii="Arial" w:hAnsi="Arial"/>
          <w:lang w:val="es-ES_tradnl"/>
        </w:rPr>
      </w:pPr>
      <w:r w:rsidRPr="0044512D">
        <w:rPr>
          <w:rFonts w:ascii="Arial" w:hAnsi="Arial"/>
          <w:highlight w:val="green"/>
          <w:lang w:val="es-ES_tradnl"/>
        </w:rPr>
        <w:t>Texto</w:t>
      </w:r>
    </w:p>
    <w:p w14:paraId="72BC7098" w14:textId="75CC737B" w:rsidR="0044512D" w:rsidRPr="0044512D" w:rsidRDefault="0044512D" w:rsidP="0044512D">
      <w:pPr>
        <w:rPr>
          <w:rFonts w:ascii="Arial" w:hAnsi="Arial"/>
          <w:b/>
          <w:lang w:val="es-ES_tradnl"/>
        </w:rPr>
      </w:pPr>
      <w:r w:rsidRPr="0044512D">
        <w:rPr>
          <w:rFonts w:ascii="Arial" w:hAnsi="Arial"/>
          <w:b/>
          <w:lang w:val="es-ES_tradnl"/>
        </w:rPr>
        <w:t xml:space="preserve">El gesto de la muerte </w:t>
      </w:r>
    </w:p>
    <w:p w14:paraId="3035DA1B" w14:textId="77777777" w:rsidR="008474FD" w:rsidRPr="008474FD" w:rsidRDefault="008474FD" w:rsidP="008474FD">
      <w:pPr>
        <w:rPr>
          <w:rFonts w:ascii="Arial" w:hAnsi="Arial" w:cs="Arial"/>
          <w:lang w:val="es-ES_tradnl"/>
        </w:rPr>
      </w:pPr>
      <w:r w:rsidRPr="008474FD">
        <w:rPr>
          <w:rFonts w:ascii="Arial" w:hAnsi="Arial" w:cs="Arial"/>
          <w:lang w:val="es-ES_tradnl"/>
        </w:rPr>
        <w:t>Un joven jardinero persa dice a su príncipe:</w:t>
      </w:r>
    </w:p>
    <w:p w14:paraId="1CFD019F" w14:textId="4C1DB1B6" w:rsidR="008474FD" w:rsidRPr="008474FD" w:rsidRDefault="008474FD" w:rsidP="008474FD">
      <w:pPr>
        <w:rPr>
          <w:rFonts w:ascii="Arial" w:hAnsi="Arial" w:cs="Arial"/>
          <w:lang w:val="es-ES_tradnl"/>
        </w:rPr>
      </w:pPr>
      <w:r w:rsidRPr="008474FD">
        <w:rPr>
          <w:rFonts w:ascii="Arial" w:hAnsi="Arial" w:cs="Arial"/>
          <w:lang w:val="es-ES_tradnl"/>
        </w:rPr>
        <w:t>-¡Sálvame! Encontré a la Muerte esta mañana. Me hizo un gesto de amenaza. Esta noche, por milagro, quisiera estar en Ispahán.</w:t>
      </w:r>
    </w:p>
    <w:p w14:paraId="3133F300" w14:textId="77777777" w:rsidR="008474FD" w:rsidRPr="008474FD" w:rsidRDefault="008474FD" w:rsidP="008474FD">
      <w:pPr>
        <w:rPr>
          <w:rFonts w:ascii="Arial" w:hAnsi="Arial" w:cs="Arial"/>
          <w:lang w:val="es-ES_tradnl"/>
        </w:rPr>
      </w:pPr>
      <w:r w:rsidRPr="008474FD">
        <w:rPr>
          <w:rFonts w:ascii="Arial" w:hAnsi="Arial" w:cs="Arial"/>
          <w:lang w:val="es-ES_tradnl"/>
        </w:rPr>
        <w:t>El bondadoso príncipe le presta sus caballos. Por la tarde, el príncipe encuentra a la Muerte y le pregunta:</w:t>
      </w:r>
    </w:p>
    <w:p w14:paraId="30FE105B" w14:textId="68A13076" w:rsidR="008474FD" w:rsidRPr="008474FD" w:rsidRDefault="008474FD" w:rsidP="008474FD">
      <w:pPr>
        <w:rPr>
          <w:rFonts w:ascii="Arial" w:hAnsi="Arial" w:cs="Arial"/>
          <w:lang w:val="es-ES_tradnl"/>
        </w:rPr>
      </w:pPr>
      <w:r w:rsidRPr="008474FD">
        <w:rPr>
          <w:rFonts w:ascii="Arial" w:hAnsi="Arial" w:cs="Arial"/>
          <w:lang w:val="es-ES_tradnl"/>
        </w:rPr>
        <w:t>-Esta mañana</w:t>
      </w:r>
      <w:r w:rsidR="005378FA">
        <w:rPr>
          <w:rFonts w:ascii="Arial" w:hAnsi="Arial" w:cs="Arial"/>
          <w:lang w:val="es-ES_tradnl"/>
        </w:rPr>
        <w:t>,</w:t>
      </w:r>
      <w:r w:rsidRPr="008474FD">
        <w:rPr>
          <w:rFonts w:ascii="Arial" w:hAnsi="Arial" w:cs="Arial"/>
          <w:lang w:val="es-ES_tradnl"/>
        </w:rPr>
        <w:t xml:space="preserve"> ¿por qué hiciste a nuestro jardinero un gesto de amenaza?</w:t>
      </w:r>
    </w:p>
    <w:p w14:paraId="1DC6463B" w14:textId="77777777" w:rsidR="008474FD" w:rsidRPr="008474FD" w:rsidRDefault="008474FD" w:rsidP="008474FD">
      <w:pPr>
        <w:rPr>
          <w:rFonts w:ascii="Arial" w:hAnsi="Arial" w:cs="Arial"/>
          <w:lang w:val="es-ES_tradnl"/>
        </w:rPr>
      </w:pPr>
      <w:r w:rsidRPr="008474FD">
        <w:rPr>
          <w:rFonts w:ascii="Arial" w:hAnsi="Arial" w:cs="Arial"/>
          <w:lang w:val="es-ES_tradnl"/>
        </w:rPr>
        <w:t>-No fue un gesto de amenaza -le responde- sino un gesto de sorpresa. Pues lo veía lejos de Ispahán esta mañana y debo tomarlo esta noche en Ispahán.</w:t>
      </w:r>
    </w:p>
    <w:p w14:paraId="07CB141C" w14:textId="77777777" w:rsidR="008474FD" w:rsidRPr="00954E3F" w:rsidRDefault="008474FD" w:rsidP="008474FD">
      <w:pPr>
        <w:rPr>
          <w:rFonts w:ascii="Arial" w:hAnsi="Arial" w:cs="Arial"/>
          <w:lang w:val="es-ES_tradnl"/>
        </w:rPr>
      </w:pPr>
    </w:p>
    <w:p w14:paraId="14CF1A37"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682D719E"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0B2C3213" w14:textId="03FA551F" w:rsidR="008474FD" w:rsidRDefault="0044512D" w:rsidP="008474FD">
      <w:pPr>
        <w:rPr>
          <w:rFonts w:eastAsia="Times New Roman" w:cs="Times New Roman"/>
        </w:rPr>
      </w:pPr>
      <w:r w:rsidRPr="0044512D">
        <w:rPr>
          <w:rFonts w:eastAsia="Times New Roman" w:cs="Times New Roman"/>
        </w:rPr>
        <w:t>251883460</w:t>
      </w:r>
    </w:p>
    <w:p w14:paraId="35A046DA" w14:textId="63FF7ECE" w:rsidR="0044512D" w:rsidRPr="00954E3F" w:rsidRDefault="0044512D" w:rsidP="008474FD">
      <w:pPr>
        <w:rPr>
          <w:rFonts w:ascii="Arial" w:hAnsi="Arial" w:cs="Arial"/>
          <w:lang w:val="es-ES_tradnl"/>
        </w:rPr>
      </w:pPr>
      <w:r w:rsidRPr="004A7530">
        <w:rPr>
          <w:rFonts w:eastAsia="Times New Roman" w:cs="Times New Roman"/>
          <w:color w:val="FF0000"/>
          <w:lang w:val="es-CO"/>
        </w:rPr>
        <w:t>Es la imagen de un</w:t>
      </w:r>
      <w:r w:rsidR="009221A9" w:rsidRPr="004A7530">
        <w:rPr>
          <w:rFonts w:eastAsia="Times New Roman" w:cs="Times New Roman"/>
          <w:color w:val="FF0000"/>
          <w:lang w:val="es-CO"/>
        </w:rPr>
        <w:t xml:space="preserve"> hombre</w:t>
      </w:r>
      <w:r w:rsidRPr="004A7530">
        <w:rPr>
          <w:rFonts w:eastAsia="Times New Roman" w:cs="Times New Roman"/>
          <w:color w:val="FF0000"/>
          <w:lang w:val="es-CO"/>
        </w:rPr>
        <w:t xml:space="preserve"> persa cabalgando.</w:t>
      </w:r>
      <w:r w:rsidRPr="004A7530">
        <w:rPr>
          <w:rFonts w:eastAsia="Times New Roman" w:cs="Times New Roman"/>
          <w:lang w:val="es-CO"/>
        </w:rPr>
        <w:t xml:space="preserve"> </w:t>
      </w:r>
    </w:p>
    <w:p w14:paraId="764594F4"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67059A3" w14:textId="6D204A1F" w:rsidR="008474FD" w:rsidRPr="00954E3F" w:rsidRDefault="008474FD" w:rsidP="008474FD">
      <w:pPr>
        <w:rPr>
          <w:rFonts w:ascii="Arial" w:hAnsi="Arial" w:cs="Arial"/>
          <w:lang w:val="es-ES_tradnl"/>
        </w:rPr>
      </w:pPr>
      <w:r w:rsidRPr="00954E3F">
        <w:rPr>
          <w:rFonts w:ascii="Arial" w:hAnsi="Arial" w:cs="Arial"/>
          <w:lang w:val="es-ES_tradnl"/>
        </w:rPr>
        <w:t>LE_05_01</w:t>
      </w:r>
      <w:r w:rsidR="00E04A79">
        <w:rPr>
          <w:rFonts w:ascii="Arial" w:hAnsi="Arial" w:cs="Arial"/>
          <w:lang w:val="es-ES_tradnl"/>
        </w:rPr>
        <w:t>_REC230_IMG0</w:t>
      </w:r>
      <w:r>
        <w:rPr>
          <w:rFonts w:ascii="Arial" w:hAnsi="Arial" w:cs="Arial"/>
          <w:lang w:val="es-ES_tradnl"/>
        </w:rPr>
        <w:t>3</w:t>
      </w:r>
    </w:p>
    <w:p w14:paraId="7F2BABEF" w14:textId="77777777" w:rsidR="008474FD" w:rsidRPr="00954E3F" w:rsidRDefault="008474FD" w:rsidP="008474FD">
      <w:pPr>
        <w:rPr>
          <w:rFonts w:ascii="Arial" w:hAnsi="Arial" w:cs="Arial"/>
          <w:lang w:val="es-ES_tradnl"/>
        </w:rPr>
      </w:pPr>
    </w:p>
    <w:p w14:paraId="496FFB57" w14:textId="77777777" w:rsidR="008474FD" w:rsidRPr="00954E3F" w:rsidRDefault="008474FD" w:rsidP="008474F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680A1AD6" w14:textId="0AC86C7E" w:rsidR="008474FD" w:rsidRPr="00954E3F" w:rsidRDefault="00E04A79" w:rsidP="008474FD">
      <w:pPr>
        <w:rPr>
          <w:rFonts w:ascii="Arial" w:hAnsi="Arial" w:cs="Arial"/>
          <w:lang w:val="es-ES_tradnl"/>
        </w:rPr>
      </w:pPr>
      <w:r>
        <w:rPr>
          <w:rFonts w:ascii="Arial" w:hAnsi="Arial" w:cs="Arial"/>
          <w:lang w:val="es-ES_tradnl"/>
        </w:rPr>
        <w:t>Antigua piedra sumeria</w:t>
      </w:r>
    </w:p>
    <w:p w14:paraId="66B46299" w14:textId="77777777" w:rsidR="008474FD" w:rsidRPr="00954E3F" w:rsidRDefault="008474FD" w:rsidP="008474FD">
      <w:pPr>
        <w:rPr>
          <w:rFonts w:ascii="Arial" w:hAnsi="Arial"/>
          <w:highlight w:val="yellow"/>
          <w:lang w:val="es-ES_tradnl"/>
        </w:rPr>
      </w:pPr>
      <w:r w:rsidRPr="00954E3F">
        <w:rPr>
          <w:rFonts w:ascii="Arial" w:hAnsi="Arial"/>
          <w:highlight w:val="yellow"/>
          <w:lang w:val="es-ES_tradnl"/>
        </w:rPr>
        <w:t>OPCIONAL Activar Zoom a imagen (S/N)</w:t>
      </w:r>
    </w:p>
    <w:p w14:paraId="31378623" w14:textId="77777777" w:rsidR="008474FD" w:rsidRPr="00954E3F" w:rsidRDefault="008474FD" w:rsidP="008474FD">
      <w:pPr>
        <w:rPr>
          <w:rFonts w:ascii="Arial" w:hAnsi="Arial"/>
          <w:lang w:val="es-ES_tradnl"/>
        </w:rPr>
      </w:pPr>
      <w:r w:rsidRPr="00954E3F">
        <w:rPr>
          <w:rFonts w:ascii="Arial" w:hAnsi="Arial"/>
          <w:lang w:val="es-ES_tradnl"/>
        </w:rPr>
        <w:t>S</w:t>
      </w:r>
    </w:p>
    <w:p w14:paraId="3A21BE8A" w14:textId="77777777" w:rsidR="008474FD" w:rsidRPr="00954E3F" w:rsidRDefault="008474FD" w:rsidP="008474FD">
      <w:pPr>
        <w:rPr>
          <w:rFonts w:ascii="Arial" w:hAnsi="Arial"/>
          <w:lang w:val="es-ES_tradnl"/>
        </w:rPr>
      </w:pPr>
    </w:p>
    <w:p w14:paraId="3B977519" w14:textId="77777777" w:rsidR="008474FD" w:rsidRPr="00954E3F" w:rsidRDefault="008474FD" w:rsidP="008474FD">
      <w:pPr>
        <w:rPr>
          <w:rFonts w:ascii="Arial" w:hAnsi="Arial"/>
          <w:lang w:val="es-ES_tradnl"/>
        </w:rPr>
      </w:pPr>
    </w:p>
    <w:p w14:paraId="3C740611" w14:textId="2B10BB8A" w:rsidR="008474FD" w:rsidRPr="00954E3F" w:rsidRDefault="008474FD" w:rsidP="008474F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3</w:t>
      </w:r>
    </w:p>
    <w:p w14:paraId="4A1986AD" w14:textId="77777777" w:rsidR="008474FD" w:rsidRPr="00954E3F" w:rsidRDefault="008474FD" w:rsidP="008474F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50508625" w14:textId="77777777" w:rsidR="008474FD" w:rsidRPr="00954E3F" w:rsidRDefault="008474FD" w:rsidP="008474FD">
      <w:pPr>
        <w:rPr>
          <w:rFonts w:ascii="Arial" w:hAnsi="Arial"/>
          <w:lang w:val="es-ES_tradnl"/>
        </w:rPr>
      </w:pPr>
    </w:p>
    <w:p w14:paraId="3C37177A" w14:textId="77777777" w:rsidR="008474FD" w:rsidRPr="00954E3F" w:rsidRDefault="008474FD" w:rsidP="008474FD">
      <w:pPr>
        <w:rPr>
          <w:rFonts w:ascii="Arial" w:hAnsi="Arial"/>
          <w:lang w:val="es-ES_tradnl"/>
        </w:rPr>
      </w:pPr>
      <w:r w:rsidRPr="00954E3F">
        <w:rPr>
          <w:rFonts w:ascii="Arial" w:hAnsi="Arial"/>
          <w:highlight w:val="green"/>
          <w:lang w:val="es-ES_tradnl"/>
        </w:rPr>
        <w:t>Pregunta 1:</w:t>
      </w:r>
    </w:p>
    <w:p w14:paraId="288C7B96"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306E0249" w14:textId="3571B693" w:rsidR="008474FD" w:rsidRPr="00954E3F" w:rsidRDefault="0044512D" w:rsidP="008474FD">
      <w:pPr>
        <w:rPr>
          <w:rFonts w:ascii="Arial" w:hAnsi="Arial"/>
          <w:lang w:val="es-ES_tradnl"/>
        </w:rPr>
      </w:pPr>
      <w:r>
        <w:rPr>
          <w:rFonts w:ascii="Arial" w:hAnsi="Arial"/>
          <w:lang w:val="es-ES_tradnl"/>
        </w:rPr>
        <w:t xml:space="preserve">La narración anterior es </w:t>
      </w:r>
    </w:p>
    <w:p w14:paraId="323C212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DD072EE" w14:textId="1B3DCBE6" w:rsidR="008474FD" w:rsidRPr="00954E3F" w:rsidRDefault="0044512D" w:rsidP="008474FD">
      <w:pPr>
        <w:rPr>
          <w:rFonts w:ascii="Arial" w:hAnsi="Arial"/>
          <w:lang w:val="es-ES_tradnl"/>
        </w:rPr>
      </w:pPr>
      <w:r>
        <w:rPr>
          <w:rFonts w:ascii="Arial" w:hAnsi="Arial"/>
          <w:lang w:val="es-ES_tradnl"/>
        </w:rPr>
        <w:lastRenderedPageBreak/>
        <w:t>un cuento</w:t>
      </w:r>
      <w:r w:rsidR="00D84E6E">
        <w:rPr>
          <w:rFonts w:ascii="Arial" w:hAnsi="Arial"/>
          <w:lang w:val="es-ES_tradnl"/>
        </w:rPr>
        <w:t>.</w:t>
      </w:r>
    </w:p>
    <w:p w14:paraId="60D5CE01" w14:textId="77777777" w:rsidR="008474FD" w:rsidRPr="00954E3F" w:rsidRDefault="008474FD" w:rsidP="008474FD">
      <w:pPr>
        <w:rPr>
          <w:rFonts w:ascii="Arial" w:hAnsi="Arial"/>
          <w:lang w:val="es-ES_tradnl"/>
        </w:rPr>
      </w:pPr>
      <w:r w:rsidRPr="00954E3F">
        <w:rPr>
          <w:rFonts w:ascii="Arial" w:hAnsi="Arial"/>
          <w:lang w:val="es-ES_tradnl"/>
        </w:rPr>
        <w:t>N</w:t>
      </w:r>
    </w:p>
    <w:p w14:paraId="054CE96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548303B6" w14:textId="2CC3EF47" w:rsidR="008474FD" w:rsidRPr="00954E3F" w:rsidRDefault="0044512D" w:rsidP="008474FD">
      <w:pPr>
        <w:rPr>
          <w:rFonts w:ascii="Arial" w:hAnsi="Arial"/>
          <w:lang w:val="es-ES_tradnl"/>
        </w:rPr>
      </w:pPr>
      <w:r>
        <w:rPr>
          <w:rFonts w:ascii="Arial" w:hAnsi="Arial"/>
          <w:lang w:val="es-ES_tradnl"/>
        </w:rPr>
        <w:t xml:space="preserve">un </w:t>
      </w:r>
      <w:proofErr w:type="spellStart"/>
      <w:r>
        <w:rPr>
          <w:rFonts w:ascii="Arial" w:hAnsi="Arial"/>
          <w:lang w:val="es-ES_tradnl"/>
        </w:rPr>
        <w:t>microcuento</w:t>
      </w:r>
      <w:proofErr w:type="spellEnd"/>
      <w:r w:rsidR="00D84E6E">
        <w:rPr>
          <w:rFonts w:ascii="Arial" w:hAnsi="Arial"/>
          <w:lang w:val="es-ES_tradnl"/>
        </w:rPr>
        <w:t>.</w:t>
      </w:r>
    </w:p>
    <w:p w14:paraId="41323E99" w14:textId="5D6B8B6A" w:rsidR="008474FD" w:rsidRPr="00954E3F" w:rsidRDefault="0044512D" w:rsidP="008474FD">
      <w:pPr>
        <w:rPr>
          <w:rFonts w:ascii="Arial" w:hAnsi="Arial"/>
          <w:lang w:val="es-ES_tradnl"/>
        </w:rPr>
      </w:pPr>
      <w:r>
        <w:rPr>
          <w:rFonts w:ascii="Arial" w:hAnsi="Arial"/>
          <w:lang w:val="es-ES_tradnl"/>
        </w:rPr>
        <w:t>S</w:t>
      </w:r>
    </w:p>
    <w:p w14:paraId="3F985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F6EAB11" w14:textId="73BF3D86" w:rsidR="008474FD" w:rsidRPr="00954E3F" w:rsidRDefault="0044512D" w:rsidP="008474FD">
      <w:pPr>
        <w:rPr>
          <w:rFonts w:ascii="Arial" w:hAnsi="Arial"/>
          <w:lang w:val="es-ES_tradnl"/>
        </w:rPr>
      </w:pPr>
      <w:r>
        <w:rPr>
          <w:rFonts w:ascii="Arial" w:hAnsi="Arial"/>
          <w:lang w:val="es-ES_tradnl"/>
        </w:rPr>
        <w:t>el inicio de una novela</w:t>
      </w:r>
      <w:r w:rsidR="00D84E6E">
        <w:rPr>
          <w:rFonts w:ascii="Arial" w:hAnsi="Arial"/>
          <w:lang w:val="es-ES_tradnl"/>
        </w:rPr>
        <w:t>.</w:t>
      </w:r>
    </w:p>
    <w:p w14:paraId="03A58F5C" w14:textId="5CDCD94A" w:rsidR="008474FD" w:rsidRPr="00954E3F" w:rsidRDefault="0044512D" w:rsidP="008474FD">
      <w:pPr>
        <w:rPr>
          <w:rFonts w:ascii="Arial" w:hAnsi="Arial"/>
          <w:lang w:val="es-ES_tradnl"/>
        </w:rPr>
      </w:pPr>
      <w:r>
        <w:rPr>
          <w:rFonts w:ascii="Arial" w:hAnsi="Arial"/>
          <w:lang w:val="es-ES_tradnl"/>
        </w:rPr>
        <w:t>N</w:t>
      </w:r>
    </w:p>
    <w:p w14:paraId="01796A5B"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9F1E5CC" w14:textId="0AA82981" w:rsidR="008474FD" w:rsidRPr="00954E3F" w:rsidRDefault="0044512D" w:rsidP="008474FD">
      <w:pPr>
        <w:rPr>
          <w:rFonts w:ascii="Arial" w:hAnsi="Arial"/>
          <w:lang w:val="es-ES_tradnl"/>
        </w:rPr>
      </w:pPr>
      <w:r>
        <w:rPr>
          <w:rFonts w:ascii="Arial" w:hAnsi="Arial"/>
          <w:lang w:val="es-ES_tradnl"/>
        </w:rPr>
        <w:t>una fábula</w:t>
      </w:r>
      <w:r w:rsidR="00D84E6E">
        <w:rPr>
          <w:rFonts w:ascii="Arial" w:hAnsi="Arial"/>
          <w:lang w:val="es-ES_tradnl"/>
        </w:rPr>
        <w:t>.</w:t>
      </w:r>
    </w:p>
    <w:p w14:paraId="40099A8D" w14:textId="27074488" w:rsidR="008474FD" w:rsidRPr="00954E3F" w:rsidRDefault="0044512D" w:rsidP="008474FD">
      <w:pPr>
        <w:rPr>
          <w:rFonts w:ascii="Arial" w:hAnsi="Arial"/>
          <w:lang w:val="es-ES_tradnl"/>
        </w:rPr>
      </w:pPr>
      <w:r>
        <w:rPr>
          <w:rFonts w:ascii="Arial" w:hAnsi="Arial"/>
          <w:lang w:val="es-ES_tradnl"/>
        </w:rPr>
        <w:t>N</w:t>
      </w:r>
    </w:p>
    <w:p w14:paraId="4B7AF797" w14:textId="77777777" w:rsidR="008474FD" w:rsidRPr="00954E3F" w:rsidRDefault="008474FD" w:rsidP="008474FD">
      <w:pPr>
        <w:rPr>
          <w:rFonts w:ascii="Arial" w:hAnsi="Arial"/>
          <w:lang w:val="es-ES_tradnl"/>
        </w:rPr>
      </w:pPr>
    </w:p>
    <w:p w14:paraId="47792E47" w14:textId="77777777" w:rsidR="008474FD" w:rsidRPr="00954E3F" w:rsidRDefault="008474FD" w:rsidP="008474FD">
      <w:pPr>
        <w:rPr>
          <w:rFonts w:ascii="Arial" w:hAnsi="Arial"/>
          <w:lang w:val="es-ES_tradnl"/>
        </w:rPr>
      </w:pPr>
      <w:r w:rsidRPr="00954E3F">
        <w:rPr>
          <w:rFonts w:ascii="Arial" w:hAnsi="Arial"/>
          <w:highlight w:val="green"/>
          <w:lang w:val="es-ES_tradnl"/>
        </w:rPr>
        <w:t>Pregunta 2:</w:t>
      </w:r>
    </w:p>
    <w:p w14:paraId="0EF12C24"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F88DB74" w14:textId="50909E80" w:rsidR="0044512D" w:rsidRPr="00954E3F" w:rsidRDefault="00522252" w:rsidP="008474FD">
      <w:pPr>
        <w:rPr>
          <w:rFonts w:ascii="Arial" w:hAnsi="Arial"/>
          <w:lang w:val="es-ES_tradnl"/>
        </w:rPr>
      </w:pPr>
      <w:r>
        <w:rPr>
          <w:rFonts w:ascii="Arial" w:hAnsi="Arial"/>
          <w:lang w:val="es-ES_tradnl"/>
        </w:rPr>
        <w:t>El joven jardinero busca</w:t>
      </w:r>
    </w:p>
    <w:p w14:paraId="6DF07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ACDE2B" w14:textId="3CDCA2A6" w:rsidR="0044512D" w:rsidRDefault="00522252" w:rsidP="008474FD">
      <w:pPr>
        <w:rPr>
          <w:rFonts w:ascii="Arial" w:hAnsi="Arial"/>
          <w:lang w:val="es-ES_tradnl"/>
        </w:rPr>
      </w:pPr>
      <w:r>
        <w:rPr>
          <w:rFonts w:ascii="Arial" w:hAnsi="Arial"/>
          <w:lang w:val="es-ES_tradnl"/>
        </w:rPr>
        <w:t xml:space="preserve">enfrentarse con la muerte en </w:t>
      </w:r>
      <w:r w:rsidRPr="008474FD">
        <w:rPr>
          <w:rFonts w:ascii="Arial" w:hAnsi="Arial" w:cs="Arial"/>
          <w:lang w:val="es-ES_tradnl"/>
        </w:rPr>
        <w:t>Ispahán</w:t>
      </w:r>
      <w:r>
        <w:rPr>
          <w:rFonts w:ascii="Arial" w:hAnsi="Arial" w:cs="Arial"/>
          <w:lang w:val="es-ES_tradnl"/>
        </w:rPr>
        <w:t>.</w:t>
      </w:r>
    </w:p>
    <w:p w14:paraId="46BD9769" w14:textId="66FA06C7" w:rsidR="008474FD" w:rsidRPr="00954E3F" w:rsidRDefault="0044512D" w:rsidP="008474FD">
      <w:pPr>
        <w:rPr>
          <w:rFonts w:ascii="Arial" w:hAnsi="Arial"/>
          <w:lang w:val="es-ES_tradnl"/>
        </w:rPr>
      </w:pPr>
      <w:r>
        <w:rPr>
          <w:rFonts w:ascii="Arial" w:hAnsi="Arial"/>
          <w:lang w:val="es-ES_tradnl"/>
        </w:rPr>
        <w:t>N</w:t>
      </w:r>
    </w:p>
    <w:p w14:paraId="7266837D"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201B22F2" w14:textId="2164C6A0" w:rsidR="0044512D" w:rsidRDefault="00522252" w:rsidP="008474FD">
      <w:pPr>
        <w:rPr>
          <w:rFonts w:ascii="Arial" w:hAnsi="Arial"/>
          <w:lang w:val="es-ES_tradnl"/>
        </w:rPr>
      </w:pPr>
      <w:r>
        <w:rPr>
          <w:rFonts w:ascii="Arial" w:hAnsi="Arial"/>
          <w:lang w:val="es-ES_tradnl"/>
        </w:rPr>
        <w:t xml:space="preserve">evitar su encuentro con la Muerte. </w:t>
      </w:r>
    </w:p>
    <w:p w14:paraId="67A179CD" w14:textId="727F3FA5" w:rsidR="008474FD" w:rsidRPr="00954E3F" w:rsidRDefault="0044512D" w:rsidP="008474FD">
      <w:pPr>
        <w:rPr>
          <w:rFonts w:ascii="Arial" w:hAnsi="Arial"/>
          <w:lang w:val="es-ES_tradnl"/>
        </w:rPr>
      </w:pPr>
      <w:r>
        <w:rPr>
          <w:rFonts w:ascii="Arial" w:hAnsi="Arial"/>
          <w:lang w:val="es-ES_tradnl"/>
        </w:rPr>
        <w:t>S</w:t>
      </w:r>
    </w:p>
    <w:p w14:paraId="38CA927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E622677" w14:textId="37C53DE9" w:rsidR="008474FD" w:rsidRPr="00954E3F" w:rsidRDefault="00522252" w:rsidP="008474FD">
      <w:pPr>
        <w:rPr>
          <w:rFonts w:ascii="Arial" w:hAnsi="Arial"/>
          <w:lang w:val="es-ES_tradnl"/>
        </w:rPr>
      </w:pPr>
      <w:r>
        <w:rPr>
          <w:rFonts w:ascii="Arial" w:hAnsi="Arial"/>
          <w:lang w:val="es-ES_tradnl"/>
        </w:rPr>
        <w:t>llegar a tiempo a</w:t>
      </w:r>
      <w:r w:rsidR="003B6181">
        <w:rPr>
          <w:rFonts w:ascii="Arial" w:hAnsi="Arial"/>
          <w:lang w:val="es-ES_tradnl"/>
        </w:rPr>
        <w:t xml:space="preserve"> su cita con la Muerte</w:t>
      </w:r>
      <w:r>
        <w:rPr>
          <w:rFonts w:ascii="Arial" w:hAnsi="Arial" w:cs="Arial"/>
          <w:lang w:val="es-ES_tradnl"/>
        </w:rPr>
        <w:t>.</w:t>
      </w:r>
    </w:p>
    <w:p w14:paraId="266A7C66" w14:textId="0751D533" w:rsidR="008474FD" w:rsidRPr="00954E3F" w:rsidRDefault="0044512D" w:rsidP="008474FD">
      <w:pPr>
        <w:rPr>
          <w:rFonts w:ascii="Arial" w:hAnsi="Arial"/>
          <w:lang w:val="es-ES_tradnl"/>
        </w:rPr>
      </w:pPr>
      <w:r>
        <w:rPr>
          <w:rFonts w:ascii="Arial" w:hAnsi="Arial"/>
          <w:lang w:val="es-ES_tradnl"/>
        </w:rPr>
        <w:t>N</w:t>
      </w:r>
    </w:p>
    <w:p w14:paraId="5E330E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483FB200" w14:textId="30A98A74" w:rsidR="0044512D" w:rsidRDefault="003B6181" w:rsidP="008474FD">
      <w:pPr>
        <w:rPr>
          <w:rFonts w:ascii="Arial" w:hAnsi="Arial"/>
          <w:lang w:val="es-ES_tradnl"/>
        </w:rPr>
      </w:pPr>
      <w:r>
        <w:rPr>
          <w:rFonts w:ascii="Arial" w:hAnsi="Arial"/>
          <w:lang w:val="es-ES_tradnl"/>
        </w:rPr>
        <w:t>esconderse de la Muerte en el palacio de su príncipe.</w:t>
      </w:r>
    </w:p>
    <w:p w14:paraId="181EEB21" w14:textId="77777777" w:rsidR="008474FD" w:rsidRPr="00954E3F" w:rsidRDefault="008474FD" w:rsidP="008474FD">
      <w:pPr>
        <w:rPr>
          <w:rFonts w:ascii="Arial" w:hAnsi="Arial"/>
          <w:lang w:val="es-ES_tradnl"/>
        </w:rPr>
      </w:pPr>
      <w:r w:rsidRPr="00954E3F">
        <w:rPr>
          <w:rFonts w:ascii="Arial" w:hAnsi="Arial"/>
          <w:lang w:val="es-ES_tradnl"/>
        </w:rPr>
        <w:t>N</w:t>
      </w:r>
    </w:p>
    <w:p w14:paraId="3D357E6B" w14:textId="77777777" w:rsidR="0044512D" w:rsidRDefault="0044512D" w:rsidP="00522252">
      <w:pPr>
        <w:ind w:firstLine="708"/>
        <w:rPr>
          <w:rFonts w:ascii="Arial" w:hAnsi="Arial"/>
          <w:highlight w:val="green"/>
          <w:lang w:val="es-ES_tradnl"/>
        </w:rPr>
      </w:pPr>
    </w:p>
    <w:p w14:paraId="752F1612" w14:textId="77777777" w:rsidR="008474FD" w:rsidRPr="00954E3F" w:rsidRDefault="008474FD" w:rsidP="008474FD">
      <w:pPr>
        <w:rPr>
          <w:rFonts w:ascii="Arial" w:hAnsi="Arial"/>
          <w:lang w:val="es-ES_tradnl"/>
        </w:rPr>
      </w:pPr>
      <w:r w:rsidRPr="00954E3F">
        <w:rPr>
          <w:rFonts w:ascii="Arial" w:hAnsi="Arial"/>
          <w:highlight w:val="green"/>
          <w:lang w:val="es-ES_tradnl"/>
        </w:rPr>
        <w:t>Pregunta 3:</w:t>
      </w:r>
    </w:p>
    <w:p w14:paraId="2A6E9C8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771DB0" w14:textId="661AC79E" w:rsidR="008474FD" w:rsidRPr="00954E3F" w:rsidRDefault="009221A9" w:rsidP="008474FD">
      <w:pPr>
        <w:rPr>
          <w:rFonts w:ascii="Arial" w:hAnsi="Arial"/>
          <w:lang w:val="es-ES_tradnl"/>
        </w:rPr>
      </w:pPr>
      <w:r>
        <w:rPr>
          <w:rFonts w:ascii="Arial" w:hAnsi="Arial"/>
          <w:lang w:val="es-ES_tradnl"/>
        </w:rPr>
        <w:t>Los personajes de la narración son</w:t>
      </w:r>
    </w:p>
    <w:p w14:paraId="24BAC972" w14:textId="77777777" w:rsidR="008474FD" w:rsidRPr="00954E3F" w:rsidRDefault="008474FD" w:rsidP="008474FD">
      <w:pPr>
        <w:rPr>
          <w:rFonts w:ascii="Arial" w:hAnsi="Arial"/>
          <w:lang w:val="es-ES_tradnl"/>
        </w:rPr>
      </w:pPr>
    </w:p>
    <w:p w14:paraId="2CCEF27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98B6388" w14:textId="79B96D14" w:rsidR="008474FD" w:rsidRDefault="009221A9" w:rsidP="008474FD">
      <w:pPr>
        <w:rPr>
          <w:rFonts w:ascii="Arial" w:hAnsi="Arial"/>
          <w:lang w:val="es-ES_tradnl"/>
        </w:rPr>
      </w:pPr>
      <w:r>
        <w:rPr>
          <w:rFonts w:ascii="Arial" w:hAnsi="Arial"/>
          <w:lang w:val="es-ES_tradnl"/>
        </w:rPr>
        <w:t xml:space="preserve">el joven jardinero y el príncipe. </w:t>
      </w:r>
    </w:p>
    <w:p w14:paraId="599A8D87" w14:textId="1934583A" w:rsidR="009221A9" w:rsidRPr="00954E3F" w:rsidRDefault="009221A9" w:rsidP="008474FD">
      <w:pPr>
        <w:rPr>
          <w:rFonts w:ascii="Arial" w:hAnsi="Arial"/>
          <w:lang w:val="es-ES_tradnl"/>
        </w:rPr>
      </w:pPr>
      <w:r>
        <w:rPr>
          <w:rFonts w:ascii="Arial" w:hAnsi="Arial"/>
          <w:lang w:val="es-ES_tradnl"/>
        </w:rPr>
        <w:t>N</w:t>
      </w:r>
    </w:p>
    <w:p w14:paraId="7376440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EB8B81" w14:textId="28B68669" w:rsidR="008474FD" w:rsidRDefault="009221A9" w:rsidP="008474FD">
      <w:pPr>
        <w:rPr>
          <w:rFonts w:ascii="Arial" w:hAnsi="Arial"/>
          <w:lang w:val="es-ES_tradnl"/>
        </w:rPr>
      </w:pPr>
      <w:r>
        <w:rPr>
          <w:rFonts w:ascii="Arial" w:hAnsi="Arial"/>
          <w:lang w:val="es-ES_tradnl"/>
        </w:rPr>
        <w:t xml:space="preserve">la Muerte y el joven jardinero. </w:t>
      </w:r>
    </w:p>
    <w:p w14:paraId="2A3E5FB1" w14:textId="35E9D7D4" w:rsidR="002558AA" w:rsidRPr="00954E3F" w:rsidRDefault="002558AA" w:rsidP="008474FD">
      <w:pPr>
        <w:rPr>
          <w:rFonts w:ascii="Arial" w:hAnsi="Arial"/>
          <w:lang w:val="es-ES_tradnl"/>
        </w:rPr>
      </w:pPr>
      <w:r>
        <w:rPr>
          <w:rFonts w:ascii="Arial" w:hAnsi="Arial"/>
          <w:lang w:val="es-ES_tradnl"/>
        </w:rPr>
        <w:t>N</w:t>
      </w:r>
    </w:p>
    <w:p w14:paraId="5A538EC1"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E78FE5C" w14:textId="43E959B3" w:rsidR="008474FD" w:rsidRDefault="009221A9" w:rsidP="008474FD">
      <w:pPr>
        <w:rPr>
          <w:rFonts w:ascii="Arial" w:hAnsi="Arial"/>
          <w:lang w:val="es-ES_tradnl"/>
        </w:rPr>
      </w:pPr>
      <w:r>
        <w:rPr>
          <w:rFonts w:ascii="Arial" w:hAnsi="Arial"/>
          <w:lang w:val="es-ES_tradnl"/>
        </w:rPr>
        <w:t xml:space="preserve">el príncipe y la Muerte. </w:t>
      </w:r>
    </w:p>
    <w:p w14:paraId="6709A147" w14:textId="777D02A5" w:rsidR="002558AA" w:rsidRPr="00954E3F" w:rsidRDefault="002558AA" w:rsidP="008474FD">
      <w:pPr>
        <w:rPr>
          <w:rFonts w:ascii="Arial" w:hAnsi="Arial"/>
          <w:lang w:val="es-ES_tradnl"/>
        </w:rPr>
      </w:pPr>
      <w:r>
        <w:rPr>
          <w:rFonts w:ascii="Arial" w:hAnsi="Arial"/>
          <w:lang w:val="es-ES_tradnl"/>
        </w:rPr>
        <w:t>N</w:t>
      </w:r>
    </w:p>
    <w:p w14:paraId="42C2DC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7C20448" w14:textId="2E1A5FFA" w:rsidR="008474FD" w:rsidRPr="009221A9" w:rsidRDefault="009221A9" w:rsidP="008474FD">
      <w:pPr>
        <w:rPr>
          <w:rFonts w:ascii="Arial" w:hAnsi="Arial"/>
          <w:lang w:val="es-ES_tradnl"/>
        </w:rPr>
      </w:pPr>
      <w:r>
        <w:rPr>
          <w:rFonts w:ascii="Arial" w:hAnsi="Arial"/>
          <w:lang w:val="es-ES_tradnl"/>
        </w:rPr>
        <w:t>la Muerte, el jardinero y el príncipe.</w:t>
      </w:r>
    </w:p>
    <w:p w14:paraId="6A230E14" w14:textId="11DB7CB0" w:rsidR="009221A9" w:rsidRDefault="002558AA" w:rsidP="008474FD">
      <w:pPr>
        <w:rPr>
          <w:rFonts w:ascii="Arial" w:hAnsi="Arial"/>
          <w:lang w:val="es-ES_tradnl"/>
        </w:rPr>
      </w:pPr>
      <w:r w:rsidRPr="002558AA">
        <w:rPr>
          <w:rFonts w:ascii="Arial" w:hAnsi="Arial"/>
          <w:lang w:val="es-ES_tradnl"/>
        </w:rPr>
        <w:t>S</w:t>
      </w:r>
    </w:p>
    <w:p w14:paraId="29224A1D" w14:textId="77777777" w:rsidR="002558AA" w:rsidRPr="002558AA" w:rsidRDefault="002558AA" w:rsidP="008474FD">
      <w:pPr>
        <w:rPr>
          <w:rFonts w:ascii="Arial" w:hAnsi="Arial"/>
          <w:lang w:val="es-ES_tradnl"/>
        </w:rPr>
      </w:pPr>
    </w:p>
    <w:p w14:paraId="192B3F09" w14:textId="77777777" w:rsidR="008474FD" w:rsidRPr="00954E3F" w:rsidRDefault="008474FD" w:rsidP="008474FD">
      <w:pPr>
        <w:rPr>
          <w:rFonts w:ascii="Arial" w:hAnsi="Arial"/>
          <w:lang w:val="es-ES_tradnl"/>
        </w:rPr>
      </w:pPr>
      <w:r w:rsidRPr="00954E3F">
        <w:rPr>
          <w:rFonts w:ascii="Arial" w:hAnsi="Arial"/>
          <w:highlight w:val="green"/>
          <w:lang w:val="es-ES_tradnl"/>
        </w:rPr>
        <w:t>Pregunta 4:</w:t>
      </w:r>
    </w:p>
    <w:p w14:paraId="2B1DFFEE"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402538" w14:textId="6EE6A21A" w:rsidR="008474FD" w:rsidRDefault="002558AA" w:rsidP="008474FD">
      <w:pPr>
        <w:rPr>
          <w:rFonts w:ascii="Arial" w:hAnsi="Arial"/>
          <w:lang w:val="es-ES_tradnl"/>
        </w:rPr>
      </w:pPr>
      <w:r>
        <w:rPr>
          <w:rFonts w:ascii="Arial" w:hAnsi="Arial"/>
          <w:lang w:val="es-ES_tradnl"/>
        </w:rPr>
        <w:lastRenderedPageBreak/>
        <w:t xml:space="preserve">El texto se caracteriza por </w:t>
      </w:r>
    </w:p>
    <w:p w14:paraId="20E5AA25" w14:textId="77777777" w:rsidR="00D80239" w:rsidRPr="00954E3F" w:rsidRDefault="00D80239" w:rsidP="008474FD">
      <w:pPr>
        <w:rPr>
          <w:rFonts w:ascii="Arial" w:hAnsi="Arial"/>
          <w:lang w:val="es-ES_tradnl"/>
        </w:rPr>
      </w:pPr>
    </w:p>
    <w:p w14:paraId="67E0CE2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36509A56" w14:textId="232FFE25" w:rsidR="008474FD" w:rsidRDefault="005378FA" w:rsidP="008474FD">
      <w:pPr>
        <w:rPr>
          <w:rFonts w:ascii="Arial" w:hAnsi="Arial"/>
          <w:lang w:val="es-ES_tradnl"/>
        </w:rPr>
      </w:pPr>
      <w:r>
        <w:rPr>
          <w:rFonts w:ascii="Arial" w:hAnsi="Arial"/>
          <w:lang w:val="es-ES_tradnl"/>
        </w:rPr>
        <w:t xml:space="preserve">prescindir del diálogo y la descripción. </w:t>
      </w:r>
    </w:p>
    <w:p w14:paraId="03359ACD" w14:textId="3A805748" w:rsidR="005378FA" w:rsidRPr="00954E3F" w:rsidRDefault="005378FA" w:rsidP="008474FD">
      <w:pPr>
        <w:rPr>
          <w:rFonts w:ascii="Arial" w:hAnsi="Arial"/>
          <w:lang w:val="es-ES_tradnl"/>
        </w:rPr>
      </w:pPr>
      <w:r>
        <w:rPr>
          <w:rFonts w:ascii="Arial" w:hAnsi="Arial"/>
          <w:lang w:val="es-ES_tradnl"/>
        </w:rPr>
        <w:t>N</w:t>
      </w:r>
    </w:p>
    <w:p w14:paraId="4D3DA09F" w14:textId="77777777" w:rsidR="008474FD"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DA1F81B" w14:textId="0B493D2E" w:rsidR="002558AA" w:rsidRPr="00954E3F" w:rsidRDefault="002558AA" w:rsidP="008474FD">
      <w:pPr>
        <w:rPr>
          <w:rFonts w:ascii="Arial" w:hAnsi="Arial"/>
          <w:lang w:val="es-ES_tradnl"/>
        </w:rPr>
      </w:pPr>
      <w:r>
        <w:rPr>
          <w:rFonts w:ascii="Arial" w:hAnsi="Arial"/>
          <w:lang w:val="es-ES_tradnl"/>
        </w:rPr>
        <w:t xml:space="preserve">describir con detalles al protagonista.  </w:t>
      </w:r>
    </w:p>
    <w:p w14:paraId="5047C343" w14:textId="13BCC8E8" w:rsidR="008474FD" w:rsidRPr="00954E3F" w:rsidRDefault="008474FD" w:rsidP="008474FD">
      <w:pPr>
        <w:rPr>
          <w:rFonts w:ascii="Arial" w:hAnsi="Arial"/>
          <w:lang w:val="es-ES_tradnl"/>
        </w:rPr>
      </w:pPr>
      <w:r w:rsidRPr="00954E3F">
        <w:rPr>
          <w:rFonts w:ascii="Arial" w:hAnsi="Arial"/>
          <w:lang w:val="es-ES_tradnl"/>
        </w:rPr>
        <w:t xml:space="preserve"> </w:t>
      </w:r>
      <w:r w:rsidR="002558AA">
        <w:rPr>
          <w:rFonts w:ascii="Arial" w:hAnsi="Arial"/>
          <w:lang w:val="es-ES_tradnl"/>
        </w:rPr>
        <w:t>N</w:t>
      </w:r>
    </w:p>
    <w:p w14:paraId="56F097E0" w14:textId="5E5B350C"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6FF53B3" w14:textId="723FE3F7" w:rsidR="008474FD" w:rsidRDefault="002558AA" w:rsidP="008474FD">
      <w:pPr>
        <w:rPr>
          <w:rFonts w:ascii="Arial" w:hAnsi="Arial"/>
          <w:lang w:val="es-ES_tradnl"/>
        </w:rPr>
      </w:pPr>
      <w:r>
        <w:rPr>
          <w:rFonts w:ascii="Arial" w:hAnsi="Arial"/>
          <w:lang w:val="es-ES_tradnl"/>
        </w:rPr>
        <w:t xml:space="preserve">narrar </w:t>
      </w:r>
      <w:r w:rsidR="00F72008">
        <w:rPr>
          <w:rFonts w:ascii="Arial" w:hAnsi="Arial"/>
          <w:lang w:val="es-ES_tradnl"/>
        </w:rPr>
        <w:t>una historia de forma concisa</w:t>
      </w:r>
      <w:r>
        <w:rPr>
          <w:rFonts w:ascii="Arial" w:hAnsi="Arial"/>
          <w:lang w:val="es-ES_tradnl"/>
        </w:rPr>
        <w:t xml:space="preserve">. </w:t>
      </w:r>
    </w:p>
    <w:p w14:paraId="638AF463" w14:textId="64CE53E0" w:rsidR="002558AA" w:rsidRPr="00954E3F" w:rsidRDefault="002558AA" w:rsidP="008474FD">
      <w:pPr>
        <w:rPr>
          <w:rFonts w:ascii="Arial" w:hAnsi="Arial"/>
          <w:lang w:val="es-ES_tradnl"/>
        </w:rPr>
      </w:pPr>
      <w:r>
        <w:rPr>
          <w:rFonts w:ascii="Arial" w:hAnsi="Arial"/>
          <w:lang w:val="es-ES_tradnl"/>
        </w:rPr>
        <w:t>S</w:t>
      </w:r>
    </w:p>
    <w:p w14:paraId="6C3AE65F"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D01F740" w14:textId="3321F9F9" w:rsidR="008474FD" w:rsidRPr="00954E3F" w:rsidRDefault="002558AA" w:rsidP="008474FD">
      <w:pPr>
        <w:rPr>
          <w:rFonts w:ascii="Arial" w:hAnsi="Arial"/>
          <w:lang w:val="es-ES_tradnl"/>
        </w:rPr>
      </w:pPr>
      <w:r>
        <w:rPr>
          <w:rFonts w:ascii="Arial" w:hAnsi="Arial"/>
          <w:lang w:val="es-ES_tradnl"/>
        </w:rPr>
        <w:t xml:space="preserve">estructurarse en nudo y desenlace. </w:t>
      </w:r>
    </w:p>
    <w:p w14:paraId="1F7710E4" w14:textId="6DF29098" w:rsidR="008474FD" w:rsidRPr="002558AA" w:rsidRDefault="002558AA" w:rsidP="008474FD">
      <w:pPr>
        <w:rPr>
          <w:rFonts w:ascii="Arial" w:hAnsi="Arial"/>
          <w:lang w:val="es-ES_tradnl"/>
        </w:rPr>
      </w:pPr>
      <w:r w:rsidRPr="002558AA">
        <w:rPr>
          <w:rFonts w:ascii="Arial" w:hAnsi="Arial"/>
          <w:lang w:val="es-ES_tradnl"/>
        </w:rPr>
        <w:t>N</w:t>
      </w:r>
    </w:p>
    <w:p w14:paraId="397F9136" w14:textId="77777777" w:rsidR="002558AA" w:rsidRPr="00954E3F" w:rsidRDefault="002558AA" w:rsidP="008474FD">
      <w:pPr>
        <w:rPr>
          <w:rFonts w:ascii="Arial" w:hAnsi="Arial"/>
          <w:highlight w:val="green"/>
          <w:lang w:val="es-ES_tradnl"/>
        </w:rPr>
      </w:pPr>
    </w:p>
    <w:p w14:paraId="35CFCEF9" w14:textId="77777777" w:rsidR="008474FD" w:rsidRDefault="008474FD" w:rsidP="008474FD">
      <w:pPr>
        <w:rPr>
          <w:rFonts w:ascii="Arial" w:hAnsi="Arial"/>
          <w:lang w:val="es-ES_tradnl"/>
        </w:rPr>
      </w:pPr>
      <w:r w:rsidRPr="00954E3F">
        <w:rPr>
          <w:rFonts w:ascii="Arial" w:hAnsi="Arial"/>
          <w:highlight w:val="green"/>
          <w:lang w:val="es-ES_tradnl"/>
        </w:rPr>
        <w:t>Pregunta 5:</w:t>
      </w:r>
    </w:p>
    <w:p w14:paraId="0339A50D"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557DA210" w14:textId="77777777" w:rsidR="00522252" w:rsidRPr="00954E3F" w:rsidRDefault="00522252" w:rsidP="00522252">
      <w:pPr>
        <w:rPr>
          <w:rFonts w:ascii="Arial" w:hAnsi="Arial"/>
          <w:lang w:val="es-ES_tradnl"/>
        </w:rPr>
      </w:pPr>
      <w:r>
        <w:rPr>
          <w:rFonts w:ascii="Arial" w:hAnsi="Arial"/>
          <w:lang w:val="es-ES_tradnl"/>
        </w:rPr>
        <w:t>Del texto, se puede inferir que</w:t>
      </w:r>
    </w:p>
    <w:p w14:paraId="4FBF1E73"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FC10" w14:textId="629EDD96"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uerte perdonará al joven jardinero.</w:t>
      </w:r>
    </w:p>
    <w:p w14:paraId="0475ED4C" w14:textId="77777777" w:rsidR="00522252" w:rsidRPr="00954E3F" w:rsidRDefault="00522252" w:rsidP="00522252">
      <w:pPr>
        <w:rPr>
          <w:rFonts w:ascii="Arial" w:hAnsi="Arial"/>
          <w:lang w:val="es-ES_tradnl"/>
        </w:rPr>
      </w:pPr>
      <w:r>
        <w:rPr>
          <w:rFonts w:ascii="Arial" w:hAnsi="Arial"/>
          <w:lang w:val="es-ES_tradnl"/>
        </w:rPr>
        <w:t>N</w:t>
      </w:r>
    </w:p>
    <w:p w14:paraId="3B1D3D46"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C476E6" w14:textId="24C771FD" w:rsidR="00522252" w:rsidRDefault="00522252" w:rsidP="00522252">
      <w:pPr>
        <w:rPr>
          <w:rFonts w:ascii="Arial" w:hAnsi="Arial"/>
          <w:lang w:val="es-ES_tradnl"/>
        </w:rPr>
      </w:pPr>
      <w:r>
        <w:rPr>
          <w:rFonts w:ascii="Arial" w:hAnsi="Arial"/>
          <w:lang w:val="es-ES_tradnl"/>
        </w:rPr>
        <w:t>el jov</w:t>
      </w:r>
      <w:r w:rsidR="00F72008">
        <w:rPr>
          <w:rFonts w:ascii="Arial" w:hAnsi="Arial"/>
          <w:lang w:val="es-ES_tradnl"/>
        </w:rPr>
        <w:t>en jardinero no escapará de la M</w:t>
      </w:r>
      <w:r>
        <w:rPr>
          <w:rFonts w:ascii="Arial" w:hAnsi="Arial"/>
          <w:lang w:val="es-ES_tradnl"/>
        </w:rPr>
        <w:t>uerte.</w:t>
      </w:r>
    </w:p>
    <w:p w14:paraId="6B1258E7" w14:textId="77777777" w:rsidR="00522252" w:rsidRPr="00954E3F" w:rsidRDefault="00522252" w:rsidP="00522252">
      <w:pPr>
        <w:rPr>
          <w:rFonts w:ascii="Arial" w:hAnsi="Arial"/>
          <w:lang w:val="es-ES_tradnl"/>
        </w:rPr>
      </w:pPr>
      <w:r>
        <w:rPr>
          <w:rFonts w:ascii="Arial" w:hAnsi="Arial"/>
          <w:lang w:val="es-ES_tradnl"/>
        </w:rPr>
        <w:t>S</w:t>
      </w:r>
    </w:p>
    <w:p w14:paraId="39E97FCB"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DD85B8C" w14:textId="55701C52" w:rsidR="00522252" w:rsidRPr="00954E3F" w:rsidRDefault="00522252" w:rsidP="00522252">
      <w:pPr>
        <w:rPr>
          <w:rFonts w:ascii="Arial" w:hAnsi="Arial"/>
          <w:lang w:val="es-ES_tradnl"/>
        </w:rPr>
      </w:pPr>
      <w:r>
        <w:rPr>
          <w:rFonts w:ascii="Arial" w:hAnsi="Arial"/>
          <w:lang w:val="es-ES_tradnl"/>
        </w:rPr>
        <w:t>la</w:t>
      </w:r>
      <w:r w:rsidR="00D80239">
        <w:rPr>
          <w:rFonts w:ascii="Arial" w:hAnsi="Arial"/>
          <w:lang w:val="es-ES_tradnl"/>
        </w:rPr>
        <w:t xml:space="preserve"> M</w:t>
      </w:r>
      <w:r>
        <w:rPr>
          <w:rFonts w:ascii="Arial" w:hAnsi="Arial"/>
          <w:lang w:val="es-ES_tradnl"/>
        </w:rPr>
        <w:t xml:space="preserve">uerte no llegará a tiempo a </w:t>
      </w:r>
      <w:r w:rsidRPr="008474FD">
        <w:rPr>
          <w:rFonts w:ascii="Arial" w:hAnsi="Arial" w:cs="Arial"/>
          <w:lang w:val="es-ES_tradnl"/>
        </w:rPr>
        <w:t>Ispahán</w:t>
      </w:r>
      <w:r>
        <w:rPr>
          <w:rFonts w:ascii="Arial" w:hAnsi="Arial" w:cs="Arial"/>
          <w:lang w:val="es-ES_tradnl"/>
        </w:rPr>
        <w:t>.</w:t>
      </w:r>
    </w:p>
    <w:p w14:paraId="003CEAAC" w14:textId="77777777" w:rsidR="00522252" w:rsidRPr="00954E3F" w:rsidRDefault="00522252" w:rsidP="00522252">
      <w:pPr>
        <w:rPr>
          <w:rFonts w:ascii="Arial" w:hAnsi="Arial"/>
          <w:lang w:val="es-ES_tradnl"/>
        </w:rPr>
      </w:pPr>
      <w:r>
        <w:rPr>
          <w:rFonts w:ascii="Arial" w:hAnsi="Arial"/>
          <w:lang w:val="es-ES_tradnl"/>
        </w:rPr>
        <w:t>N</w:t>
      </w:r>
    </w:p>
    <w:p w14:paraId="3C036FAC"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DFF33F" w14:textId="6AF43320"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 xml:space="preserve">uerte sabía que el joven huiría a </w:t>
      </w:r>
      <w:r w:rsidR="00522252" w:rsidRPr="008474FD">
        <w:rPr>
          <w:rFonts w:ascii="Arial" w:hAnsi="Arial" w:cs="Arial"/>
          <w:lang w:val="es-ES_tradnl"/>
        </w:rPr>
        <w:t>Ispahán</w:t>
      </w:r>
      <w:r w:rsidR="00522252">
        <w:rPr>
          <w:rFonts w:ascii="Arial" w:hAnsi="Arial" w:cs="Arial"/>
          <w:lang w:val="es-ES_tradnl"/>
        </w:rPr>
        <w:t>.</w:t>
      </w:r>
    </w:p>
    <w:p w14:paraId="2C83B757" w14:textId="77777777" w:rsidR="00522252" w:rsidRPr="00954E3F" w:rsidRDefault="00522252" w:rsidP="00522252">
      <w:pPr>
        <w:rPr>
          <w:rFonts w:ascii="Arial" w:hAnsi="Arial"/>
          <w:lang w:val="es-ES_tradnl"/>
        </w:rPr>
      </w:pPr>
      <w:r w:rsidRPr="00954E3F">
        <w:rPr>
          <w:rFonts w:ascii="Arial" w:hAnsi="Arial"/>
          <w:lang w:val="es-ES_tradnl"/>
        </w:rPr>
        <w:t>N</w:t>
      </w:r>
    </w:p>
    <w:p w14:paraId="61B4D681" w14:textId="77777777" w:rsidR="00522252" w:rsidRDefault="00522252" w:rsidP="008474FD">
      <w:pPr>
        <w:rPr>
          <w:rFonts w:ascii="Arial" w:hAnsi="Arial"/>
          <w:lang w:val="es-ES_tradnl"/>
        </w:rPr>
      </w:pPr>
    </w:p>
    <w:p w14:paraId="7195F17F" w14:textId="77777777" w:rsidR="00522252" w:rsidRDefault="00522252" w:rsidP="008474FD">
      <w:pPr>
        <w:rPr>
          <w:rFonts w:ascii="Arial" w:hAnsi="Arial"/>
          <w:lang w:val="es-ES_tradnl"/>
        </w:rPr>
      </w:pPr>
    </w:p>
    <w:p w14:paraId="205E7ECA" w14:textId="77777777" w:rsidR="00522252" w:rsidRDefault="00522252" w:rsidP="008474FD">
      <w:pPr>
        <w:rPr>
          <w:rFonts w:ascii="Arial" w:hAnsi="Arial"/>
          <w:lang w:val="es-ES_tradnl"/>
        </w:rPr>
      </w:pPr>
    </w:p>
    <w:p w14:paraId="6432C35A" w14:textId="77777777" w:rsidR="00522252" w:rsidRDefault="00522252" w:rsidP="008474FD">
      <w:pPr>
        <w:rPr>
          <w:rFonts w:ascii="Arial" w:hAnsi="Arial"/>
          <w:lang w:val="es-ES_tradnl"/>
        </w:rPr>
      </w:pPr>
    </w:p>
    <w:p w14:paraId="0A7D47D6" w14:textId="77777777" w:rsidR="00522252" w:rsidRPr="00954E3F" w:rsidRDefault="00522252" w:rsidP="008474FD">
      <w:pPr>
        <w:rPr>
          <w:rFonts w:ascii="Arial" w:hAnsi="Arial"/>
          <w:lang w:val="es-ES_tradnl"/>
        </w:rPr>
      </w:pPr>
    </w:p>
    <w:p w14:paraId="5AB9FCA4" w14:textId="77777777" w:rsidR="00FA56BF" w:rsidRPr="00954E3F" w:rsidRDefault="00FA56BF">
      <w:pPr>
        <w:rPr>
          <w:rFonts w:ascii="Arial" w:hAnsi="Arial"/>
        </w:rPr>
      </w:pPr>
    </w:p>
    <w:sectPr w:rsidR="00FA56BF" w:rsidRPr="0095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475"/>
    <w:multiLevelType w:val="hybridMultilevel"/>
    <w:tmpl w:val="88F6B88E"/>
    <w:lvl w:ilvl="0" w:tplc="18C22F94">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AE3905"/>
    <w:multiLevelType w:val="hybridMultilevel"/>
    <w:tmpl w:val="18F25354"/>
    <w:lvl w:ilvl="0" w:tplc="FD72BF8C">
      <w:start w:val="14"/>
      <w:numFmt w:val="bullet"/>
      <w:lvlText w:val="-"/>
      <w:lvlJc w:val="left"/>
      <w:pPr>
        <w:ind w:left="720" w:hanging="360"/>
      </w:pPr>
      <w:rPr>
        <w:rFonts w:ascii="Calibri" w:eastAsia="Batang"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CD952F5"/>
    <w:multiLevelType w:val="multilevel"/>
    <w:tmpl w:val="90F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activeWritingStyle w:appName="MSWord" w:lang="en-U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revisionView w:markup="0"/>
  <w:doNotTrackMov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95"/>
    <w:rsid w:val="00033458"/>
    <w:rsid w:val="00096B79"/>
    <w:rsid w:val="000A1514"/>
    <w:rsid w:val="000A7E36"/>
    <w:rsid w:val="000F77FA"/>
    <w:rsid w:val="00102140"/>
    <w:rsid w:val="001917ED"/>
    <w:rsid w:val="001C0C8B"/>
    <w:rsid w:val="001D147F"/>
    <w:rsid w:val="002134BF"/>
    <w:rsid w:val="002558AA"/>
    <w:rsid w:val="002719DF"/>
    <w:rsid w:val="002C22E7"/>
    <w:rsid w:val="003A0E96"/>
    <w:rsid w:val="003A75C8"/>
    <w:rsid w:val="003B6181"/>
    <w:rsid w:val="004032DD"/>
    <w:rsid w:val="004059A3"/>
    <w:rsid w:val="00436FDB"/>
    <w:rsid w:val="00437F8A"/>
    <w:rsid w:val="0044512D"/>
    <w:rsid w:val="004A160E"/>
    <w:rsid w:val="004A7530"/>
    <w:rsid w:val="004E76C2"/>
    <w:rsid w:val="00513DC7"/>
    <w:rsid w:val="0051600E"/>
    <w:rsid w:val="00522252"/>
    <w:rsid w:val="005378FA"/>
    <w:rsid w:val="005814A5"/>
    <w:rsid w:val="00592B6B"/>
    <w:rsid w:val="005A4E96"/>
    <w:rsid w:val="005A6E4B"/>
    <w:rsid w:val="005B49BE"/>
    <w:rsid w:val="005C5E05"/>
    <w:rsid w:val="006E22A8"/>
    <w:rsid w:val="006F7E7D"/>
    <w:rsid w:val="00747389"/>
    <w:rsid w:val="00760CA6"/>
    <w:rsid w:val="00762C8A"/>
    <w:rsid w:val="00773DCC"/>
    <w:rsid w:val="007935DA"/>
    <w:rsid w:val="007A751B"/>
    <w:rsid w:val="007B703D"/>
    <w:rsid w:val="007D25EA"/>
    <w:rsid w:val="007D6484"/>
    <w:rsid w:val="008474FD"/>
    <w:rsid w:val="008C757C"/>
    <w:rsid w:val="008D0ED3"/>
    <w:rsid w:val="008E6A4F"/>
    <w:rsid w:val="009221A9"/>
    <w:rsid w:val="00954E3F"/>
    <w:rsid w:val="00986CDE"/>
    <w:rsid w:val="00A142A9"/>
    <w:rsid w:val="00A23A48"/>
    <w:rsid w:val="00A82214"/>
    <w:rsid w:val="00A92950"/>
    <w:rsid w:val="00A97BAD"/>
    <w:rsid w:val="00AA2FDE"/>
    <w:rsid w:val="00AE2FE5"/>
    <w:rsid w:val="00B0485D"/>
    <w:rsid w:val="00BA2548"/>
    <w:rsid w:val="00BA340B"/>
    <w:rsid w:val="00C02B85"/>
    <w:rsid w:val="00C908E3"/>
    <w:rsid w:val="00CB78A4"/>
    <w:rsid w:val="00D207DD"/>
    <w:rsid w:val="00D2727D"/>
    <w:rsid w:val="00D31BBD"/>
    <w:rsid w:val="00D80239"/>
    <w:rsid w:val="00D81ED1"/>
    <w:rsid w:val="00D84E6E"/>
    <w:rsid w:val="00E04A79"/>
    <w:rsid w:val="00E269CC"/>
    <w:rsid w:val="00E57297"/>
    <w:rsid w:val="00E93469"/>
    <w:rsid w:val="00EF1CE6"/>
    <w:rsid w:val="00F05253"/>
    <w:rsid w:val="00F33295"/>
    <w:rsid w:val="00F55760"/>
    <w:rsid w:val="00F72008"/>
    <w:rsid w:val="00F83E88"/>
    <w:rsid w:val="00FA2C12"/>
    <w:rsid w:val="00FA56B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F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 w:type="paragraph" w:styleId="Textodeglobo">
    <w:name w:val="Balloon Text"/>
    <w:basedOn w:val="Normal"/>
    <w:link w:val="TextodegloboCar"/>
    <w:uiPriority w:val="99"/>
    <w:semiHidden/>
    <w:unhideWhenUsed/>
    <w:rsid w:val="00EF1CE6"/>
    <w:rPr>
      <w:rFonts w:ascii="Tahoma" w:hAnsi="Tahoma" w:cs="Tahoma"/>
      <w:sz w:val="16"/>
      <w:szCs w:val="16"/>
    </w:rPr>
  </w:style>
  <w:style w:type="character" w:customStyle="1" w:styleId="TextodegloboCar">
    <w:name w:val="Texto de globo Car"/>
    <w:basedOn w:val="Fuentedeprrafopredeter"/>
    <w:link w:val="Textodeglobo"/>
    <w:uiPriority w:val="99"/>
    <w:semiHidden/>
    <w:rsid w:val="00EF1CE6"/>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 w:type="paragraph" w:styleId="Textodeglobo">
    <w:name w:val="Balloon Text"/>
    <w:basedOn w:val="Normal"/>
    <w:link w:val="TextodegloboCar"/>
    <w:uiPriority w:val="99"/>
    <w:semiHidden/>
    <w:unhideWhenUsed/>
    <w:rsid w:val="00EF1CE6"/>
    <w:rPr>
      <w:rFonts w:ascii="Tahoma" w:hAnsi="Tahoma" w:cs="Tahoma"/>
      <w:sz w:val="16"/>
      <w:szCs w:val="16"/>
    </w:rPr>
  </w:style>
  <w:style w:type="character" w:customStyle="1" w:styleId="TextodegloboCar">
    <w:name w:val="Texto de globo Car"/>
    <w:basedOn w:val="Fuentedeprrafopredeter"/>
    <w:link w:val="Textodeglobo"/>
    <w:uiPriority w:val="99"/>
    <w:semiHidden/>
    <w:rsid w:val="00EF1CE6"/>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7153">
      <w:bodyDiv w:val="1"/>
      <w:marLeft w:val="0"/>
      <w:marRight w:val="0"/>
      <w:marTop w:val="0"/>
      <w:marBottom w:val="0"/>
      <w:divBdr>
        <w:top w:val="none" w:sz="0" w:space="0" w:color="auto"/>
        <w:left w:val="none" w:sz="0" w:space="0" w:color="auto"/>
        <w:bottom w:val="none" w:sz="0" w:space="0" w:color="auto"/>
        <w:right w:val="none" w:sz="0" w:space="0" w:color="auto"/>
      </w:divBdr>
      <w:divsChild>
        <w:div w:id="894464622">
          <w:marLeft w:val="0"/>
          <w:marRight w:val="0"/>
          <w:marTop w:val="0"/>
          <w:marBottom w:val="0"/>
          <w:divBdr>
            <w:top w:val="none" w:sz="0" w:space="0" w:color="auto"/>
            <w:left w:val="none" w:sz="0" w:space="0" w:color="auto"/>
            <w:bottom w:val="none" w:sz="0" w:space="0" w:color="auto"/>
            <w:right w:val="none" w:sz="0" w:space="0" w:color="auto"/>
          </w:divBdr>
        </w:div>
      </w:divsChild>
    </w:div>
    <w:div w:id="618267538">
      <w:bodyDiv w:val="1"/>
      <w:marLeft w:val="0"/>
      <w:marRight w:val="0"/>
      <w:marTop w:val="0"/>
      <w:marBottom w:val="0"/>
      <w:divBdr>
        <w:top w:val="none" w:sz="0" w:space="0" w:color="auto"/>
        <w:left w:val="none" w:sz="0" w:space="0" w:color="auto"/>
        <w:bottom w:val="none" w:sz="0" w:space="0" w:color="auto"/>
        <w:right w:val="none" w:sz="0" w:space="0" w:color="auto"/>
      </w:divBdr>
    </w:div>
    <w:div w:id="825508726">
      <w:bodyDiv w:val="1"/>
      <w:marLeft w:val="0"/>
      <w:marRight w:val="0"/>
      <w:marTop w:val="0"/>
      <w:marBottom w:val="0"/>
      <w:divBdr>
        <w:top w:val="none" w:sz="0" w:space="0" w:color="auto"/>
        <w:left w:val="none" w:sz="0" w:space="0" w:color="auto"/>
        <w:bottom w:val="none" w:sz="0" w:space="0" w:color="auto"/>
        <w:right w:val="none" w:sz="0" w:space="0" w:color="auto"/>
      </w:divBdr>
    </w:div>
    <w:div w:id="1079522699">
      <w:bodyDiv w:val="1"/>
      <w:marLeft w:val="0"/>
      <w:marRight w:val="0"/>
      <w:marTop w:val="0"/>
      <w:marBottom w:val="0"/>
      <w:divBdr>
        <w:top w:val="none" w:sz="0" w:space="0" w:color="auto"/>
        <w:left w:val="none" w:sz="0" w:space="0" w:color="auto"/>
        <w:bottom w:val="none" w:sz="0" w:space="0" w:color="auto"/>
        <w:right w:val="none" w:sz="0" w:space="0" w:color="auto"/>
      </w:divBdr>
    </w:div>
    <w:div w:id="1156217926">
      <w:bodyDiv w:val="1"/>
      <w:marLeft w:val="0"/>
      <w:marRight w:val="0"/>
      <w:marTop w:val="0"/>
      <w:marBottom w:val="0"/>
      <w:divBdr>
        <w:top w:val="none" w:sz="0" w:space="0" w:color="auto"/>
        <w:left w:val="none" w:sz="0" w:space="0" w:color="auto"/>
        <w:bottom w:val="none" w:sz="0" w:space="0" w:color="auto"/>
        <w:right w:val="none" w:sz="0" w:space="0" w:color="auto"/>
      </w:divBdr>
    </w:div>
    <w:div w:id="1271861731">
      <w:bodyDiv w:val="1"/>
      <w:marLeft w:val="0"/>
      <w:marRight w:val="0"/>
      <w:marTop w:val="0"/>
      <w:marBottom w:val="0"/>
      <w:divBdr>
        <w:top w:val="none" w:sz="0" w:space="0" w:color="auto"/>
        <w:left w:val="none" w:sz="0" w:space="0" w:color="auto"/>
        <w:bottom w:val="none" w:sz="0" w:space="0" w:color="auto"/>
        <w:right w:val="none" w:sz="0" w:space="0" w:color="auto"/>
      </w:divBdr>
    </w:div>
    <w:div w:id="1908952357">
      <w:bodyDiv w:val="1"/>
      <w:marLeft w:val="0"/>
      <w:marRight w:val="0"/>
      <w:marTop w:val="0"/>
      <w:marBottom w:val="0"/>
      <w:divBdr>
        <w:top w:val="none" w:sz="0" w:space="0" w:color="auto"/>
        <w:left w:val="none" w:sz="0" w:space="0" w:color="auto"/>
        <w:bottom w:val="none" w:sz="0" w:space="0" w:color="auto"/>
        <w:right w:val="none" w:sz="0" w:space="0" w:color="auto"/>
      </w:divBdr>
    </w:div>
    <w:div w:id="19232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grafiasyvidas.com/biografia/p/poe.htm" TargetMode="External"/><Relationship Id="rId7" Type="http://schemas.openxmlformats.org/officeDocument/2006/relationships/hyperlink" Target="http://www.revista.unam.mx/vol.8/num9/art70/int70.htm" TargetMode="External"/><Relationship Id="rId8" Type="http://schemas.openxmlformats.org/officeDocument/2006/relationships/hyperlink" Target="http://www.biografiasyvidas.com/biografia/c/cocteau.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3385</Words>
  <Characters>18623</Characters>
  <Application>Microsoft Macintosh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5</cp:revision>
  <dcterms:created xsi:type="dcterms:W3CDTF">2015-03-08T23:35:00Z</dcterms:created>
  <dcterms:modified xsi:type="dcterms:W3CDTF">2015-03-16T22:47:00Z</dcterms:modified>
</cp:coreProperties>
</file>