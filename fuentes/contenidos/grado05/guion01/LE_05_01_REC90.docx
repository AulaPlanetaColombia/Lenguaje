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DFCB2" w14:textId="77777777" w:rsidR="00802A90" w:rsidRPr="00927B7A" w:rsidRDefault="00802A90" w:rsidP="00802A90">
      <w:pPr>
        <w:jc w:val="center"/>
        <w:rPr>
          <w:rFonts w:ascii="Times New Roman" w:hAnsi="Times New Roman" w:cs="Times New Roman"/>
          <w:b/>
          <w:lang w:val="es-ES_tradnl"/>
        </w:rPr>
      </w:pPr>
      <w:r w:rsidRPr="00927B7A">
        <w:rPr>
          <w:rFonts w:ascii="Times New Roman" w:hAnsi="Times New Roman" w:cs="Times New Roman"/>
          <w:b/>
          <w:lang w:val="es-ES_tradnl"/>
        </w:rPr>
        <w:t>Ejercicio Genérico M5D: Test - con texto largo</w:t>
      </w:r>
    </w:p>
    <w:p w14:paraId="7E14344B" w14:textId="77777777" w:rsidR="00802A90" w:rsidRPr="00927B7A" w:rsidRDefault="00802A90" w:rsidP="00802A90">
      <w:pPr>
        <w:rPr>
          <w:rFonts w:ascii="Times New Roman" w:hAnsi="Times New Roman" w:cs="Times New Roman"/>
          <w:lang w:val="es-ES_tradnl"/>
        </w:rPr>
      </w:pPr>
    </w:p>
    <w:p w14:paraId="6827165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Nombre del guión a que corresponde el ejercicio</w:t>
      </w:r>
    </w:p>
    <w:p w14:paraId="3E919DA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lang w:val="es-ES_tradnl"/>
        </w:rPr>
        <w:t>LE_05_01_CO</w:t>
      </w:r>
    </w:p>
    <w:p w14:paraId="735A5F37" w14:textId="77777777" w:rsidR="00802A90" w:rsidRPr="00927B7A" w:rsidRDefault="00802A90" w:rsidP="00802A90">
      <w:pPr>
        <w:rPr>
          <w:rFonts w:ascii="Times New Roman" w:hAnsi="Times New Roman" w:cs="Times New Roman"/>
          <w:lang w:val="es-ES_tradnl"/>
        </w:rPr>
      </w:pPr>
    </w:p>
    <w:p w14:paraId="6D03C6BA" w14:textId="77777777" w:rsidR="00802A90" w:rsidRPr="00927B7A" w:rsidRDefault="00802A90" w:rsidP="00802A90">
      <w:pPr>
        <w:rPr>
          <w:rFonts w:ascii="Times New Roman" w:hAnsi="Times New Roman" w:cs="Times New Roman"/>
          <w:b/>
          <w:lang w:val="es-ES_tradnl"/>
        </w:rPr>
      </w:pPr>
      <w:r w:rsidRPr="00927B7A">
        <w:rPr>
          <w:rFonts w:ascii="Times New Roman" w:hAnsi="Times New Roman" w:cs="Times New Roman"/>
          <w:b/>
          <w:lang w:val="es-ES_tradnl"/>
        </w:rPr>
        <w:t>DATOS DEL RECURSO</w:t>
      </w:r>
    </w:p>
    <w:p w14:paraId="44EBB040" w14:textId="77777777" w:rsidR="00802A90" w:rsidRPr="00927B7A" w:rsidRDefault="00802A90" w:rsidP="00802A90">
      <w:pPr>
        <w:rPr>
          <w:rFonts w:ascii="Times New Roman" w:hAnsi="Times New Roman" w:cs="Times New Roman"/>
          <w:lang w:val="es-ES_tradnl"/>
        </w:rPr>
      </w:pPr>
    </w:p>
    <w:p w14:paraId="20D569A2"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Título del recurso (</w:t>
      </w:r>
      <w:r w:rsidRPr="00927B7A">
        <w:rPr>
          <w:rFonts w:ascii="Times New Roman" w:hAnsi="Times New Roman" w:cs="Times New Roman"/>
          <w:b/>
          <w:highlight w:val="green"/>
          <w:lang w:val="es-ES_tradnl"/>
        </w:rPr>
        <w:t>65</w:t>
      </w:r>
      <w:r w:rsidRPr="00927B7A">
        <w:rPr>
          <w:rFonts w:ascii="Times New Roman" w:hAnsi="Times New Roman" w:cs="Times New Roman"/>
          <w:highlight w:val="green"/>
          <w:lang w:val="es-ES_tradnl"/>
        </w:rPr>
        <w:t xml:space="preserve"> caracteres máx.)</w:t>
      </w:r>
    </w:p>
    <w:p w14:paraId="36423249" w14:textId="77777777" w:rsidR="00802A90" w:rsidRPr="00927B7A" w:rsidRDefault="00CC4E93" w:rsidP="00802A90">
      <w:pPr>
        <w:rPr>
          <w:rFonts w:ascii="Times New Roman" w:hAnsi="Times New Roman" w:cs="Times New Roman"/>
          <w:lang w:val="es-ES_tradnl"/>
        </w:rPr>
      </w:pPr>
      <w:r w:rsidRPr="00927B7A">
        <w:rPr>
          <w:rFonts w:ascii="Times New Roman" w:eastAsia="Batang" w:hAnsi="Times New Roman" w:cs="Times New Roman"/>
          <w:lang w:val="es-ES_tradnl"/>
        </w:rPr>
        <w:t>Análisis de cuentos</w:t>
      </w:r>
    </w:p>
    <w:p w14:paraId="248FEA78" w14:textId="77777777" w:rsidR="00802A90" w:rsidRPr="00927B7A" w:rsidRDefault="00802A90" w:rsidP="00802A90">
      <w:pPr>
        <w:rPr>
          <w:rFonts w:ascii="Times New Roman" w:hAnsi="Times New Roman" w:cs="Times New Roman"/>
          <w:lang w:val="es-ES_tradnl"/>
        </w:rPr>
      </w:pPr>
    </w:p>
    <w:p w14:paraId="4022D02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Descripción del recurso</w:t>
      </w:r>
    </w:p>
    <w:p w14:paraId="1298BB8B" w14:textId="77777777" w:rsidR="00802A90" w:rsidRPr="00927B7A" w:rsidRDefault="00CC4E93" w:rsidP="00802A90">
      <w:pPr>
        <w:rPr>
          <w:rFonts w:ascii="Times New Roman" w:hAnsi="Times New Roman" w:cs="Times New Roman"/>
          <w:lang w:val="es-ES_tradnl"/>
        </w:rPr>
      </w:pPr>
      <w:r w:rsidRPr="00927B7A">
        <w:rPr>
          <w:rFonts w:ascii="Times New Roman" w:eastAsia="Batang" w:hAnsi="Times New Roman" w:cs="Times New Roman"/>
          <w:lang w:val="es-ES_tradnl"/>
        </w:rPr>
        <w:t xml:space="preserve">Actividad para interpretar los elementos </w:t>
      </w:r>
      <w:r w:rsidR="005C5AB0" w:rsidRPr="00927B7A">
        <w:rPr>
          <w:rFonts w:ascii="Times New Roman" w:eastAsia="Batang" w:hAnsi="Times New Roman" w:cs="Times New Roman"/>
          <w:lang w:val="es-ES_tradnl"/>
        </w:rPr>
        <w:t xml:space="preserve">de un relato </w:t>
      </w:r>
      <w:r w:rsidRPr="00927B7A">
        <w:rPr>
          <w:rFonts w:ascii="Times New Roman" w:eastAsia="Batang" w:hAnsi="Times New Roman" w:cs="Times New Roman"/>
          <w:lang w:val="es-ES_tradnl"/>
        </w:rPr>
        <w:t>que contribu</w:t>
      </w:r>
      <w:r w:rsidR="00781C42" w:rsidRPr="00927B7A">
        <w:rPr>
          <w:rFonts w:ascii="Times New Roman" w:eastAsia="Batang" w:hAnsi="Times New Roman" w:cs="Times New Roman"/>
          <w:lang w:val="es-ES_tradnl"/>
        </w:rPr>
        <w:t>yen a generar una experiencia estética en el lector</w:t>
      </w:r>
    </w:p>
    <w:p w14:paraId="085F86A3" w14:textId="77777777" w:rsidR="00802A90" w:rsidRPr="00927B7A" w:rsidRDefault="00802A90" w:rsidP="00802A90">
      <w:pPr>
        <w:rPr>
          <w:rFonts w:ascii="Times New Roman" w:hAnsi="Times New Roman" w:cs="Times New Roman"/>
          <w:lang w:val="es-ES_tradnl"/>
        </w:rPr>
      </w:pPr>
    </w:p>
    <w:p w14:paraId="53BCC51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Palabras clave del recurso (separadas por comas ",")</w:t>
      </w:r>
    </w:p>
    <w:p w14:paraId="0BE23E88" w14:textId="4177D2C4" w:rsidR="00802A90" w:rsidRPr="00927B7A" w:rsidRDefault="00781C42" w:rsidP="00802A90">
      <w:pPr>
        <w:rPr>
          <w:rFonts w:ascii="Times New Roman" w:hAnsi="Times New Roman" w:cs="Times New Roman"/>
          <w:lang w:val="es-ES_tradnl"/>
        </w:rPr>
      </w:pPr>
      <w:r w:rsidRPr="00927B7A">
        <w:rPr>
          <w:rFonts w:ascii="Times New Roman" w:hAnsi="Times New Roman" w:cs="Times New Roman"/>
          <w:lang w:val="es-ES_tradnl"/>
        </w:rPr>
        <w:t>“relato,</w:t>
      </w:r>
      <w:ins w:id="0" w:author="Admincmovil" w:date="2015-03-08T17:45:00Z">
        <w:r w:rsidR="007B03E2">
          <w:rPr>
            <w:rFonts w:ascii="Times New Roman" w:hAnsi="Times New Roman" w:cs="Times New Roman"/>
            <w:lang w:val="es-ES_tradnl"/>
          </w:rPr>
          <w:t xml:space="preserve"> </w:t>
        </w:r>
      </w:ins>
      <w:r w:rsidRPr="00927B7A">
        <w:rPr>
          <w:rFonts w:ascii="Times New Roman" w:hAnsi="Times New Roman" w:cs="Times New Roman"/>
          <w:lang w:val="es-ES_tradnl"/>
        </w:rPr>
        <w:t>cuento,</w:t>
      </w:r>
      <w:ins w:id="1" w:author="Admincmovil" w:date="2015-03-08T17:45:00Z">
        <w:r w:rsidR="007B03E2">
          <w:rPr>
            <w:rFonts w:ascii="Times New Roman" w:hAnsi="Times New Roman" w:cs="Times New Roman"/>
            <w:lang w:val="es-ES_tradnl"/>
          </w:rPr>
          <w:t xml:space="preserve"> </w:t>
        </w:r>
      </w:ins>
      <w:r w:rsidRPr="00927B7A">
        <w:rPr>
          <w:rFonts w:ascii="Times New Roman" w:hAnsi="Times New Roman" w:cs="Times New Roman"/>
          <w:lang w:val="es-ES_tradnl"/>
        </w:rPr>
        <w:t>experi</w:t>
      </w:r>
      <w:ins w:id="2" w:author="Admincmovil" w:date="2015-03-08T17:45:00Z">
        <w:r w:rsidR="007B03E2">
          <w:rPr>
            <w:rFonts w:ascii="Times New Roman" w:hAnsi="Times New Roman" w:cs="Times New Roman"/>
            <w:lang w:val="es-ES_tradnl"/>
          </w:rPr>
          <w:t>en</w:t>
        </w:r>
      </w:ins>
      <w:r w:rsidRPr="00927B7A">
        <w:rPr>
          <w:rFonts w:ascii="Times New Roman" w:hAnsi="Times New Roman" w:cs="Times New Roman"/>
          <w:lang w:val="es-ES_tradnl"/>
        </w:rPr>
        <w:t>cia estética</w:t>
      </w:r>
      <w:r w:rsidR="00CC4E93" w:rsidRPr="00927B7A">
        <w:rPr>
          <w:rFonts w:ascii="Times New Roman" w:hAnsi="Times New Roman" w:cs="Times New Roman"/>
          <w:lang w:val="es-ES_tradnl"/>
        </w:rPr>
        <w:t>,</w:t>
      </w:r>
      <w:ins w:id="3" w:author="Admincmovil" w:date="2015-03-08T17:45:00Z">
        <w:r w:rsidR="007B03E2">
          <w:rPr>
            <w:rFonts w:ascii="Times New Roman" w:hAnsi="Times New Roman" w:cs="Times New Roman"/>
            <w:lang w:val="es-ES_tradnl"/>
          </w:rPr>
          <w:t xml:space="preserve"> </w:t>
        </w:r>
      </w:ins>
      <w:r w:rsidR="00CC4E93" w:rsidRPr="00927B7A">
        <w:rPr>
          <w:rFonts w:ascii="Times New Roman" w:hAnsi="Times New Roman" w:cs="Times New Roman"/>
          <w:lang w:val="es-ES_tradnl"/>
        </w:rPr>
        <w:t>recursos literarios”</w:t>
      </w:r>
    </w:p>
    <w:p w14:paraId="018590D9" w14:textId="77777777" w:rsidR="00CC4E93" w:rsidRPr="00927B7A" w:rsidRDefault="00CC4E93" w:rsidP="00802A90">
      <w:pPr>
        <w:rPr>
          <w:rFonts w:ascii="Times New Roman" w:hAnsi="Times New Roman" w:cs="Times New Roman"/>
          <w:lang w:val="es-ES_tradnl"/>
        </w:rPr>
      </w:pPr>
    </w:p>
    <w:p w14:paraId="7C12731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Tiempo estimado (minutos)</w:t>
      </w:r>
    </w:p>
    <w:p w14:paraId="6AD694F8" w14:textId="77777777" w:rsidR="00802A90" w:rsidRPr="00927B7A" w:rsidRDefault="00C67868" w:rsidP="00802A90">
      <w:pPr>
        <w:rPr>
          <w:rFonts w:ascii="Times New Roman" w:hAnsi="Times New Roman" w:cs="Times New Roman"/>
          <w:lang w:val="es-ES_tradnl"/>
        </w:rPr>
      </w:pPr>
      <w:r w:rsidRPr="00927B7A">
        <w:rPr>
          <w:rFonts w:ascii="Times New Roman" w:hAnsi="Times New Roman" w:cs="Times New Roman"/>
          <w:lang w:val="es-ES_tradnl"/>
        </w:rPr>
        <w:t xml:space="preserve">30 minutos </w:t>
      </w:r>
    </w:p>
    <w:p w14:paraId="451DE275" w14:textId="77777777" w:rsidR="00C67868" w:rsidRPr="00927B7A" w:rsidRDefault="00C67868" w:rsidP="00802A90">
      <w:pPr>
        <w:rPr>
          <w:rFonts w:ascii="Times New Roman" w:hAnsi="Times New Roman" w:cs="Times New Roman"/>
          <w:lang w:val="es-ES_tradnl"/>
        </w:rPr>
      </w:pPr>
    </w:p>
    <w:p w14:paraId="26857FC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394"/>
        <w:gridCol w:w="1376"/>
        <w:gridCol w:w="390"/>
        <w:gridCol w:w="2435"/>
        <w:gridCol w:w="413"/>
        <w:gridCol w:w="2213"/>
        <w:gridCol w:w="413"/>
      </w:tblGrid>
      <w:tr w:rsidR="00802A90" w:rsidRPr="00927B7A" w14:paraId="681299C5" w14:textId="77777777" w:rsidTr="001A448E">
        <w:tc>
          <w:tcPr>
            <w:tcW w:w="1248" w:type="dxa"/>
            <w:tcBorders>
              <w:top w:val="single" w:sz="4" w:space="0" w:color="auto"/>
              <w:left w:val="single" w:sz="4" w:space="0" w:color="auto"/>
              <w:bottom w:val="single" w:sz="4" w:space="0" w:color="auto"/>
              <w:right w:val="single" w:sz="4" w:space="0" w:color="auto"/>
            </w:tcBorders>
            <w:hideMark/>
          </w:tcPr>
          <w:p w14:paraId="6A8447B0"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Exposición</w:t>
            </w:r>
          </w:p>
        </w:tc>
        <w:tc>
          <w:tcPr>
            <w:tcW w:w="404" w:type="dxa"/>
            <w:tcBorders>
              <w:top w:val="single" w:sz="4" w:space="0" w:color="auto"/>
              <w:left w:val="single" w:sz="4" w:space="0" w:color="auto"/>
              <w:bottom w:val="single" w:sz="4" w:space="0" w:color="auto"/>
              <w:right w:val="single" w:sz="4" w:space="0" w:color="auto"/>
            </w:tcBorders>
          </w:tcPr>
          <w:p w14:paraId="6FBF2CEF" w14:textId="77777777" w:rsidR="00802A90" w:rsidRPr="00927B7A" w:rsidRDefault="00802A90" w:rsidP="001A448E">
            <w:pPr>
              <w:rPr>
                <w:rFonts w:ascii="Times New Roman" w:hAnsi="Times New Roman" w:cs="Times New Roman"/>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142BD2A6"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Ejercitación</w:t>
            </w:r>
          </w:p>
        </w:tc>
        <w:tc>
          <w:tcPr>
            <w:tcW w:w="367" w:type="dxa"/>
            <w:tcBorders>
              <w:top w:val="single" w:sz="4" w:space="0" w:color="auto"/>
              <w:left w:val="single" w:sz="4" w:space="0" w:color="auto"/>
              <w:bottom w:val="single" w:sz="4" w:space="0" w:color="auto"/>
              <w:right w:val="single" w:sz="4" w:space="0" w:color="auto"/>
            </w:tcBorders>
          </w:tcPr>
          <w:p w14:paraId="703CEDAA" w14:textId="77777777" w:rsidR="00802A90" w:rsidRPr="00927B7A" w:rsidRDefault="00C67868" w:rsidP="001A448E">
            <w:pPr>
              <w:rPr>
                <w:rFonts w:ascii="Times New Roman" w:hAnsi="Times New Roman" w:cs="Times New Roman"/>
                <w:lang w:val="es-ES_tradnl"/>
              </w:rPr>
            </w:pPr>
            <w:r w:rsidRPr="00927B7A">
              <w:rPr>
                <w:rFonts w:ascii="Times New Roman" w:hAnsi="Times New Roman" w:cs="Times New Roman"/>
                <w:lang w:val="es-ES_tradnl"/>
              </w:rPr>
              <w:t>X</w:t>
            </w:r>
          </w:p>
        </w:tc>
        <w:tc>
          <w:tcPr>
            <w:tcW w:w="2504" w:type="dxa"/>
            <w:tcBorders>
              <w:top w:val="single" w:sz="4" w:space="0" w:color="auto"/>
              <w:left w:val="single" w:sz="4" w:space="0" w:color="auto"/>
              <w:bottom w:val="single" w:sz="4" w:space="0" w:color="auto"/>
              <w:right w:val="single" w:sz="4" w:space="0" w:color="auto"/>
            </w:tcBorders>
            <w:hideMark/>
          </w:tcPr>
          <w:p w14:paraId="6C7677E9"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Preguntas con respuesta libre</w:t>
            </w:r>
          </w:p>
        </w:tc>
        <w:tc>
          <w:tcPr>
            <w:tcW w:w="425" w:type="dxa"/>
            <w:tcBorders>
              <w:top w:val="single" w:sz="4" w:space="0" w:color="auto"/>
              <w:left w:val="single" w:sz="4" w:space="0" w:color="auto"/>
              <w:bottom w:val="single" w:sz="4" w:space="0" w:color="auto"/>
              <w:right w:val="single" w:sz="4" w:space="0" w:color="auto"/>
            </w:tcBorders>
          </w:tcPr>
          <w:p w14:paraId="17E307E1" w14:textId="77777777" w:rsidR="00802A90" w:rsidRPr="00927B7A" w:rsidRDefault="00802A90" w:rsidP="001A448E">
            <w:pPr>
              <w:rPr>
                <w:rFonts w:ascii="Times New Roman" w:hAnsi="Times New Roman" w:cs="Times New Roman"/>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7BB1FB4E"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Juegos</w:t>
            </w:r>
          </w:p>
        </w:tc>
        <w:tc>
          <w:tcPr>
            <w:tcW w:w="425" w:type="dxa"/>
            <w:tcBorders>
              <w:top w:val="single" w:sz="4" w:space="0" w:color="auto"/>
              <w:left w:val="single" w:sz="4" w:space="0" w:color="auto"/>
              <w:bottom w:val="single" w:sz="4" w:space="0" w:color="auto"/>
              <w:right w:val="single" w:sz="4" w:space="0" w:color="auto"/>
            </w:tcBorders>
          </w:tcPr>
          <w:p w14:paraId="7602E4DB" w14:textId="77777777" w:rsidR="00802A90" w:rsidRPr="00927B7A" w:rsidRDefault="00802A90" w:rsidP="001A448E">
            <w:pPr>
              <w:rPr>
                <w:rFonts w:ascii="Times New Roman" w:hAnsi="Times New Roman" w:cs="Times New Roman"/>
                <w:lang w:val="es-ES_tradnl"/>
              </w:rPr>
            </w:pPr>
          </w:p>
        </w:tc>
      </w:tr>
      <w:tr w:rsidR="00802A90" w:rsidRPr="00927B7A" w14:paraId="1D4326A0" w14:textId="77777777" w:rsidTr="001A448E">
        <w:tc>
          <w:tcPr>
            <w:tcW w:w="1248" w:type="dxa"/>
            <w:tcBorders>
              <w:top w:val="single" w:sz="4" w:space="0" w:color="auto"/>
              <w:left w:val="single" w:sz="4" w:space="0" w:color="auto"/>
              <w:bottom w:val="single" w:sz="4" w:space="0" w:color="auto"/>
              <w:right w:val="single" w:sz="4" w:space="0" w:color="auto"/>
            </w:tcBorders>
            <w:hideMark/>
          </w:tcPr>
          <w:p w14:paraId="2CA21048"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Estudio</w:t>
            </w:r>
          </w:p>
        </w:tc>
        <w:tc>
          <w:tcPr>
            <w:tcW w:w="404" w:type="dxa"/>
            <w:tcBorders>
              <w:top w:val="single" w:sz="4" w:space="0" w:color="auto"/>
              <w:left w:val="single" w:sz="4" w:space="0" w:color="auto"/>
              <w:bottom w:val="single" w:sz="4" w:space="0" w:color="auto"/>
              <w:right w:val="single" w:sz="4" w:space="0" w:color="auto"/>
            </w:tcBorders>
          </w:tcPr>
          <w:p w14:paraId="60575B58" w14:textId="77777777" w:rsidR="00802A90" w:rsidRPr="00927B7A" w:rsidRDefault="00802A90" w:rsidP="001A448E">
            <w:pPr>
              <w:rPr>
                <w:rFonts w:ascii="Times New Roman" w:hAnsi="Times New Roman" w:cs="Times New Roman"/>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125819DC"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Proyecto</w:t>
            </w:r>
          </w:p>
        </w:tc>
        <w:tc>
          <w:tcPr>
            <w:tcW w:w="367" w:type="dxa"/>
            <w:tcBorders>
              <w:top w:val="single" w:sz="4" w:space="0" w:color="auto"/>
              <w:left w:val="single" w:sz="4" w:space="0" w:color="auto"/>
              <w:bottom w:val="single" w:sz="4" w:space="0" w:color="auto"/>
              <w:right w:val="single" w:sz="4" w:space="0" w:color="auto"/>
            </w:tcBorders>
          </w:tcPr>
          <w:p w14:paraId="58E4CD0F" w14:textId="77777777" w:rsidR="00802A90" w:rsidRPr="00927B7A" w:rsidRDefault="00802A90" w:rsidP="001A448E">
            <w:pPr>
              <w:rPr>
                <w:rFonts w:ascii="Times New Roman" w:hAnsi="Times New Roman" w:cs="Times New Roman"/>
                <w:lang w:val="es-ES_tradnl"/>
              </w:rPr>
            </w:pPr>
          </w:p>
        </w:tc>
        <w:tc>
          <w:tcPr>
            <w:tcW w:w="2504" w:type="dxa"/>
            <w:tcBorders>
              <w:top w:val="single" w:sz="4" w:space="0" w:color="auto"/>
              <w:left w:val="single" w:sz="4" w:space="0" w:color="auto"/>
              <w:bottom w:val="single" w:sz="4" w:space="0" w:color="auto"/>
              <w:right w:val="single" w:sz="4" w:space="0" w:color="auto"/>
            </w:tcBorders>
            <w:hideMark/>
          </w:tcPr>
          <w:p w14:paraId="5C9BA4DE"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Evaluación</w:t>
            </w:r>
          </w:p>
        </w:tc>
        <w:tc>
          <w:tcPr>
            <w:tcW w:w="425" w:type="dxa"/>
            <w:tcBorders>
              <w:top w:val="single" w:sz="4" w:space="0" w:color="auto"/>
              <w:left w:val="single" w:sz="4" w:space="0" w:color="auto"/>
              <w:bottom w:val="single" w:sz="4" w:space="0" w:color="auto"/>
              <w:right w:val="single" w:sz="4" w:space="0" w:color="auto"/>
            </w:tcBorders>
          </w:tcPr>
          <w:p w14:paraId="5A10D27B" w14:textId="77777777" w:rsidR="00802A90" w:rsidRPr="00927B7A" w:rsidRDefault="00802A90" w:rsidP="001A448E">
            <w:pPr>
              <w:rPr>
                <w:rFonts w:ascii="Times New Roman" w:hAnsi="Times New Roman" w:cs="Times New Roman"/>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52679FDC"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Generador de actividades</w:t>
            </w:r>
          </w:p>
        </w:tc>
        <w:tc>
          <w:tcPr>
            <w:tcW w:w="425" w:type="dxa"/>
            <w:tcBorders>
              <w:top w:val="single" w:sz="4" w:space="0" w:color="auto"/>
              <w:left w:val="single" w:sz="4" w:space="0" w:color="auto"/>
              <w:bottom w:val="single" w:sz="4" w:space="0" w:color="auto"/>
              <w:right w:val="single" w:sz="4" w:space="0" w:color="auto"/>
            </w:tcBorders>
          </w:tcPr>
          <w:p w14:paraId="6C6C9954" w14:textId="77777777" w:rsidR="00802A90" w:rsidRPr="00927B7A" w:rsidRDefault="00802A90" w:rsidP="001A448E">
            <w:pPr>
              <w:rPr>
                <w:rFonts w:ascii="Times New Roman" w:hAnsi="Times New Roman" w:cs="Times New Roman"/>
                <w:lang w:val="es-ES_tradnl"/>
              </w:rPr>
            </w:pPr>
          </w:p>
        </w:tc>
      </w:tr>
    </w:tbl>
    <w:p w14:paraId="342D8C63" w14:textId="77777777" w:rsidR="00802A90" w:rsidRPr="00927B7A" w:rsidRDefault="00802A90" w:rsidP="00802A90">
      <w:pPr>
        <w:rPr>
          <w:rFonts w:ascii="Times New Roman" w:hAnsi="Times New Roman" w:cs="Times New Roman"/>
          <w:lang w:val="es-ES_tradnl"/>
        </w:rPr>
      </w:pPr>
    </w:p>
    <w:p w14:paraId="526F77A6"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802A90" w:rsidRPr="00927B7A" w14:paraId="59DB5CE2" w14:textId="77777777" w:rsidTr="001A448E">
        <w:tc>
          <w:tcPr>
            <w:tcW w:w="4536" w:type="dxa"/>
            <w:tcBorders>
              <w:top w:val="single" w:sz="4" w:space="0" w:color="auto"/>
              <w:left w:val="single" w:sz="4" w:space="0" w:color="auto"/>
              <w:bottom w:val="single" w:sz="4" w:space="0" w:color="auto"/>
              <w:right w:val="single" w:sz="4" w:space="0" w:color="auto"/>
            </w:tcBorders>
            <w:hideMark/>
          </w:tcPr>
          <w:p w14:paraId="194DF24D"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en comunicación lingüística</w:t>
            </w:r>
          </w:p>
        </w:tc>
        <w:tc>
          <w:tcPr>
            <w:tcW w:w="425" w:type="dxa"/>
            <w:tcBorders>
              <w:top w:val="single" w:sz="4" w:space="0" w:color="auto"/>
              <w:left w:val="single" w:sz="4" w:space="0" w:color="auto"/>
              <w:bottom w:val="single" w:sz="4" w:space="0" w:color="auto"/>
              <w:right w:val="single" w:sz="4" w:space="0" w:color="auto"/>
            </w:tcBorders>
          </w:tcPr>
          <w:p w14:paraId="5E552307" w14:textId="77777777" w:rsidR="00802A90" w:rsidRPr="00927B7A" w:rsidRDefault="00C67868" w:rsidP="001A448E">
            <w:pPr>
              <w:rPr>
                <w:rFonts w:ascii="Times New Roman" w:hAnsi="Times New Roman" w:cs="Times New Roman"/>
                <w:lang w:val="es-ES_tradnl"/>
              </w:rPr>
            </w:pPr>
            <w:r w:rsidRPr="00927B7A">
              <w:rPr>
                <w:rFonts w:ascii="Times New Roman" w:hAnsi="Times New Roman" w:cs="Times New Roman"/>
                <w:lang w:val="es-ES_tradnl"/>
              </w:rPr>
              <w:t>X</w:t>
            </w:r>
          </w:p>
        </w:tc>
        <w:tc>
          <w:tcPr>
            <w:tcW w:w="4111" w:type="dxa"/>
            <w:tcBorders>
              <w:top w:val="single" w:sz="4" w:space="0" w:color="auto"/>
              <w:left w:val="single" w:sz="4" w:space="0" w:color="auto"/>
              <w:bottom w:val="single" w:sz="4" w:space="0" w:color="auto"/>
              <w:right w:val="single" w:sz="4" w:space="0" w:color="auto"/>
            </w:tcBorders>
            <w:hideMark/>
          </w:tcPr>
          <w:p w14:paraId="032DA015"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matemática</w:t>
            </w:r>
          </w:p>
        </w:tc>
        <w:tc>
          <w:tcPr>
            <w:tcW w:w="425" w:type="dxa"/>
            <w:tcBorders>
              <w:top w:val="single" w:sz="4" w:space="0" w:color="auto"/>
              <w:left w:val="single" w:sz="4" w:space="0" w:color="auto"/>
              <w:bottom w:val="single" w:sz="4" w:space="0" w:color="auto"/>
              <w:right w:val="single" w:sz="4" w:space="0" w:color="auto"/>
            </w:tcBorders>
          </w:tcPr>
          <w:p w14:paraId="0863059F" w14:textId="77777777" w:rsidR="00802A90" w:rsidRPr="00927B7A" w:rsidRDefault="00802A90" w:rsidP="001A448E">
            <w:pPr>
              <w:rPr>
                <w:rFonts w:ascii="Times New Roman" w:hAnsi="Times New Roman" w:cs="Times New Roman"/>
                <w:lang w:val="es-ES_tradnl"/>
              </w:rPr>
            </w:pPr>
          </w:p>
        </w:tc>
      </w:tr>
      <w:tr w:rsidR="00802A90" w:rsidRPr="007B03E2" w14:paraId="424532F6" w14:textId="77777777" w:rsidTr="001A448E">
        <w:tc>
          <w:tcPr>
            <w:tcW w:w="4536" w:type="dxa"/>
            <w:tcBorders>
              <w:top w:val="single" w:sz="4" w:space="0" w:color="auto"/>
              <w:left w:val="single" w:sz="4" w:space="0" w:color="auto"/>
              <w:bottom w:val="single" w:sz="4" w:space="0" w:color="auto"/>
              <w:right w:val="single" w:sz="4" w:space="0" w:color="auto"/>
            </w:tcBorders>
            <w:hideMark/>
          </w:tcPr>
          <w:p w14:paraId="4F873CCF"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en el conocimiento y la interacción con el mundo físico</w:t>
            </w:r>
          </w:p>
        </w:tc>
        <w:tc>
          <w:tcPr>
            <w:tcW w:w="425" w:type="dxa"/>
            <w:tcBorders>
              <w:top w:val="single" w:sz="4" w:space="0" w:color="auto"/>
              <w:left w:val="single" w:sz="4" w:space="0" w:color="auto"/>
              <w:bottom w:val="single" w:sz="4" w:space="0" w:color="auto"/>
              <w:right w:val="single" w:sz="4" w:space="0" w:color="auto"/>
            </w:tcBorders>
          </w:tcPr>
          <w:p w14:paraId="12349F47" w14:textId="77777777" w:rsidR="00802A90" w:rsidRPr="00927B7A" w:rsidRDefault="00802A90" w:rsidP="001A448E">
            <w:pPr>
              <w:rPr>
                <w:rFonts w:ascii="Times New Roman" w:hAnsi="Times New Roman" w:cs="Times New Roman"/>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07CF249D"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Tratamiento de la información y competencia digital</w:t>
            </w:r>
          </w:p>
        </w:tc>
        <w:tc>
          <w:tcPr>
            <w:tcW w:w="425" w:type="dxa"/>
            <w:tcBorders>
              <w:top w:val="single" w:sz="4" w:space="0" w:color="auto"/>
              <w:left w:val="single" w:sz="4" w:space="0" w:color="auto"/>
              <w:bottom w:val="single" w:sz="4" w:space="0" w:color="auto"/>
              <w:right w:val="single" w:sz="4" w:space="0" w:color="auto"/>
            </w:tcBorders>
          </w:tcPr>
          <w:p w14:paraId="30BC48E4" w14:textId="77777777" w:rsidR="00802A90" w:rsidRPr="00927B7A" w:rsidRDefault="00802A90" w:rsidP="001A448E">
            <w:pPr>
              <w:rPr>
                <w:rFonts w:ascii="Times New Roman" w:hAnsi="Times New Roman" w:cs="Times New Roman"/>
                <w:lang w:val="es-ES_tradnl"/>
              </w:rPr>
            </w:pPr>
          </w:p>
        </w:tc>
      </w:tr>
      <w:tr w:rsidR="00802A90" w:rsidRPr="00927B7A" w14:paraId="7B424157" w14:textId="77777777" w:rsidTr="001A448E">
        <w:tc>
          <w:tcPr>
            <w:tcW w:w="4536" w:type="dxa"/>
            <w:tcBorders>
              <w:top w:val="single" w:sz="4" w:space="0" w:color="auto"/>
              <w:left w:val="single" w:sz="4" w:space="0" w:color="auto"/>
              <w:bottom w:val="single" w:sz="4" w:space="0" w:color="auto"/>
              <w:right w:val="single" w:sz="4" w:space="0" w:color="auto"/>
            </w:tcBorders>
            <w:hideMark/>
          </w:tcPr>
          <w:p w14:paraId="73C0E2ED"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social y ciudadana</w:t>
            </w:r>
          </w:p>
        </w:tc>
        <w:tc>
          <w:tcPr>
            <w:tcW w:w="425" w:type="dxa"/>
            <w:tcBorders>
              <w:top w:val="single" w:sz="4" w:space="0" w:color="auto"/>
              <w:left w:val="single" w:sz="4" w:space="0" w:color="auto"/>
              <w:bottom w:val="single" w:sz="4" w:space="0" w:color="auto"/>
              <w:right w:val="single" w:sz="4" w:space="0" w:color="auto"/>
            </w:tcBorders>
          </w:tcPr>
          <w:p w14:paraId="49CE9CF3" w14:textId="77777777" w:rsidR="00802A90" w:rsidRPr="00927B7A" w:rsidRDefault="00802A90" w:rsidP="001A448E">
            <w:pPr>
              <w:rPr>
                <w:rFonts w:ascii="Times New Roman" w:hAnsi="Times New Roman" w:cs="Times New Roman"/>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1668040D"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cultural y artística</w:t>
            </w:r>
          </w:p>
        </w:tc>
        <w:tc>
          <w:tcPr>
            <w:tcW w:w="425" w:type="dxa"/>
            <w:tcBorders>
              <w:top w:val="single" w:sz="4" w:space="0" w:color="auto"/>
              <w:left w:val="single" w:sz="4" w:space="0" w:color="auto"/>
              <w:bottom w:val="single" w:sz="4" w:space="0" w:color="auto"/>
              <w:right w:val="single" w:sz="4" w:space="0" w:color="auto"/>
            </w:tcBorders>
          </w:tcPr>
          <w:p w14:paraId="2F701E2C" w14:textId="77777777" w:rsidR="00802A90" w:rsidRPr="00927B7A" w:rsidRDefault="00802A90" w:rsidP="001A448E">
            <w:pPr>
              <w:rPr>
                <w:rFonts w:ascii="Times New Roman" w:hAnsi="Times New Roman" w:cs="Times New Roman"/>
                <w:lang w:val="es-ES_tradnl"/>
              </w:rPr>
            </w:pPr>
          </w:p>
        </w:tc>
      </w:tr>
      <w:tr w:rsidR="00802A90" w:rsidRPr="00927B7A" w14:paraId="257286D3" w14:textId="77777777" w:rsidTr="001A448E">
        <w:tc>
          <w:tcPr>
            <w:tcW w:w="4536" w:type="dxa"/>
            <w:tcBorders>
              <w:top w:val="single" w:sz="4" w:space="0" w:color="auto"/>
              <w:left w:val="single" w:sz="4" w:space="0" w:color="auto"/>
              <w:bottom w:val="single" w:sz="4" w:space="0" w:color="auto"/>
              <w:right w:val="single" w:sz="4" w:space="0" w:color="auto"/>
            </w:tcBorders>
            <w:hideMark/>
          </w:tcPr>
          <w:p w14:paraId="37D1B21F"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 para aprender a aprender</w:t>
            </w:r>
          </w:p>
        </w:tc>
        <w:tc>
          <w:tcPr>
            <w:tcW w:w="425" w:type="dxa"/>
            <w:tcBorders>
              <w:top w:val="single" w:sz="4" w:space="0" w:color="auto"/>
              <w:left w:val="single" w:sz="4" w:space="0" w:color="auto"/>
              <w:bottom w:val="single" w:sz="4" w:space="0" w:color="auto"/>
              <w:right w:val="single" w:sz="4" w:space="0" w:color="auto"/>
            </w:tcBorders>
          </w:tcPr>
          <w:p w14:paraId="02AB317F" w14:textId="77777777" w:rsidR="00802A90" w:rsidRPr="00927B7A" w:rsidRDefault="00802A90" w:rsidP="001A448E">
            <w:pPr>
              <w:rPr>
                <w:rFonts w:ascii="Times New Roman" w:hAnsi="Times New Roman" w:cs="Times New Roman"/>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7C968DA1"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Autonomía e iniciativa personal</w:t>
            </w:r>
          </w:p>
        </w:tc>
        <w:tc>
          <w:tcPr>
            <w:tcW w:w="425" w:type="dxa"/>
            <w:tcBorders>
              <w:top w:val="single" w:sz="4" w:space="0" w:color="auto"/>
              <w:left w:val="single" w:sz="4" w:space="0" w:color="auto"/>
              <w:bottom w:val="single" w:sz="4" w:space="0" w:color="auto"/>
              <w:right w:val="single" w:sz="4" w:space="0" w:color="auto"/>
            </w:tcBorders>
          </w:tcPr>
          <w:p w14:paraId="36C4580C" w14:textId="77777777" w:rsidR="00802A90" w:rsidRPr="00927B7A" w:rsidRDefault="00802A90" w:rsidP="001A448E">
            <w:pPr>
              <w:rPr>
                <w:rFonts w:ascii="Times New Roman" w:hAnsi="Times New Roman" w:cs="Times New Roman"/>
                <w:lang w:val="es-ES_tradnl"/>
              </w:rPr>
            </w:pPr>
          </w:p>
        </w:tc>
      </w:tr>
    </w:tbl>
    <w:p w14:paraId="35AB048D" w14:textId="77777777" w:rsidR="00802A90" w:rsidRPr="00927B7A" w:rsidRDefault="00802A90" w:rsidP="00802A90">
      <w:pPr>
        <w:rPr>
          <w:rFonts w:ascii="Times New Roman" w:hAnsi="Times New Roman" w:cs="Times New Roman"/>
          <w:lang w:val="es-ES_tradnl"/>
        </w:rPr>
      </w:pPr>
    </w:p>
    <w:p w14:paraId="7CDA5C0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802A90" w:rsidRPr="00927B7A" w14:paraId="6AF4061A" w14:textId="77777777" w:rsidTr="001A448E">
        <w:tc>
          <w:tcPr>
            <w:tcW w:w="2126" w:type="dxa"/>
            <w:tcBorders>
              <w:top w:val="single" w:sz="4" w:space="0" w:color="auto"/>
              <w:left w:val="single" w:sz="4" w:space="0" w:color="auto"/>
              <w:bottom w:val="single" w:sz="4" w:space="0" w:color="auto"/>
              <w:right w:val="single" w:sz="4" w:space="0" w:color="auto"/>
            </w:tcBorders>
            <w:hideMark/>
          </w:tcPr>
          <w:p w14:paraId="60096B55"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Secuencia de imágenes</w:t>
            </w:r>
          </w:p>
        </w:tc>
        <w:tc>
          <w:tcPr>
            <w:tcW w:w="404" w:type="dxa"/>
            <w:tcBorders>
              <w:top w:val="single" w:sz="4" w:space="0" w:color="auto"/>
              <w:left w:val="single" w:sz="4" w:space="0" w:color="auto"/>
              <w:bottom w:val="single" w:sz="4" w:space="0" w:color="auto"/>
              <w:right w:val="single" w:sz="4" w:space="0" w:color="auto"/>
            </w:tcBorders>
          </w:tcPr>
          <w:p w14:paraId="64678035" w14:textId="77777777" w:rsidR="00802A90" w:rsidRPr="00927B7A" w:rsidRDefault="00802A90" w:rsidP="001A448E">
            <w:pPr>
              <w:rPr>
                <w:rFonts w:ascii="Times New Roman" w:hAnsi="Times New Roman" w:cs="Times New Roman"/>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71AE5368"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Video</w:t>
            </w:r>
          </w:p>
        </w:tc>
        <w:tc>
          <w:tcPr>
            <w:tcW w:w="425" w:type="dxa"/>
            <w:tcBorders>
              <w:top w:val="single" w:sz="4" w:space="0" w:color="auto"/>
              <w:left w:val="single" w:sz="4" w:space="0" w:color="auto"/>
              <w:bottom w:val="single" w:sz="4" w:space="0" w:color="auto"/>
              <w:right w:val="single" w:sz="4" w:space="0" w:color="auto"/>
            </w:tcBorders>
          </w:tcPr>
          <w:p w14:paraId="47C2BB09" w14:textId="77777777" w:rsidR="00802A90" w:rsidRPr="00927B7A" w:rsidRDefault="00802A90" w:rsidP="001A448E">
            <w:pPr>
              <w:rPr>
                <w:rFonts w:ascii="Times New Roman" w:hAnsi="Times New Roman" w:cs="Times New Roman"/>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148E24A9"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Animación</w:t>
            </w:r>
          </w:p>
        </w:tc>
        <w:tc>
          <w:tcPr>
            <w:tcW w:w="425" w:type="dxa"/>
            <w:tcBorders>
              <w:top w:val="single" w:sz="4" w:space="0" w:color="auto"/>
              <w:left w:val="single" w:sz="4" w:space="0" w:color="auto"/>
              <w:bottom w:val="single" w:sz="4" w:space="0" w:color="auto"/>
              <w:right w:val="single" w:sz="4" w:space="0" w:color="auto"/>
            </w:tcBorders>
          </w:tcPr>
          <w:p w14:paraId="2C211973" w14:textId="77777777" w:rsidR="00802A90" w:rsidRPr="00927B7A" w:rsidRDefault="00802A90" w:rsidP="001A448E">
            <w:pPr>
              <w:rPr>
                <w:rFonts w:ascii="Times New Roman" w:hAnsi="Times New Roman" w:cs="Times New Roman"/>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0CDA1125"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Interactivo</w:t>
            </w:r>
          </w:p>
        </w:tc>
        <w:tc>
          <w:tcPr>
            <w:tcW w:w="425" w:type="dxa"/>
            <w:tcBorders>
              <w:top w:val="single" w:sz="4" w:space="0" w:color="auto"/>
              <w:left w:val="single" w:sz="4" w:space="0" w:color="auto"/>
              <w:bottom w:val="single" w:sz="4" w:space="0" w:color="auto"/>
              <w:right w:val="single" w:sz="4" w:space="0" w:color="auto"/>
            </w:tcBorders>
          </w:tcPr>
          <w:p w14:paraId="24D06D0B" w14:textId="77777777" w:rsidR="00802A90" w:rsidRPr="00927B7A" w:rsidRDefault="00802A90" w:rsidP="001A448E">
            <w:pPr>
              <w:rPr>
                <w:rFonts w:ascii="Times New Roman" w:hAnsi="Times New Roman" w:cs="Times New Roman"/>
                <w:lang w:val="es-ES_tradnl"/>
              </w:rPr>
            </w:pPr>
          </w:p>
        </w:tc>
      </w:tr>
      <w:tr w:rsidR="00802A90" w:rsidRPr="00927B7A" w14:paraId="2919D651" w14:textId="77777777" w:rsidTr="001A448E">
        <w:tc>
          <w:tcPr>
            <w:tcW w:w="2126" w:type="dxa"/>
            <w:tcBorders>
              <w:top w:val="single" w:sz="4" w:space="0" w:color="auto"/>
              <w:left w:val="single" w:sz="4" w:space="0" w:color="auto"/>
              <w:bottom w:val="single" w:sz="4" w:space="0" w:color="auto"/>
              <w:right w:val="single" w:sz="4" w:space="0" w:color="auto"/>
            </w:tcBorders>
            <w:hideMark/>
          </w:tcPr>
          <w:p w14:paraId="2E9AFBBF"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Actividad</w:t>
            </w:r>
          </w:p>
        </w:tc>
        <w:tc>
          <w:tcPr>
            <w:tcW w:w="404" w:type="dxa"/>
            <w:tcBorders>
              <w:top w:val="single" w:sz="4" w:space="0" w:color="auto"/>
              <w:left w:val="single" w:sz="4" w:space="0" w:color="auto"/>
              <w:bottom w:val="single" w:sz="4" w:space="0" w:color="auto"/>
              <w:right w:val="single" w:sz="4" w:space="0" w:color="auto"/>
            </w:tcBorders>
          </w:tcPr>
          <w:p w14:paraId="0AB8A23C" w14:textId="77777777" w:rsidR="00802A90" w:rsidRPr="00927B7A" w:rsidRDefault="00C67868" w:rsidP="001A448E">
            <w:pPr>
              <w:rPr>
                <w:rFonts w:ascii="Times New Roman" w:hAnsi="Times New Roman" w:cs="Times New Roman"/>
                <w:lang w:val="es-ES_tradnl"/>
              </w:rPr>
            </w:pPr>
            <w:r w:rsidRPr="00927B7A">
              <w:rPr>
                <w:rFonts w:ascii="Times New Roman" w:hAnsi="Times New Roman" w:cs="Times New Roman"/>
                <w:lang w:val="es-ES_tradnl"/>
              </w:rPr>
              <w:t>X</w:t>
            </w:r>
          </w:p>
        </w:tc>
        <w:tc>
          <w:tcPr>
            <w:tcW w:w="1156" w:type="dxa"/>
            <w:tcBorders>
              <w:top w:val="single" w:sz="4" w:space="0" w:color="auto"/>
              <w:left w:val="single" w:sz="4" w:space="0" w:color="auto"/>
              <w:bottom w:val="single" w:sz="4" w:space="0" w:color="auto"/>
              <w:right w:val="single" w:sz="4" w:space="0" w:color="auto"/>
            </w:tcBorders>
            <w:hideMark/>
          </w:tcPr>
          <w:p w14:paraId="68349516"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Web</w:t>
            </w:r>
          </w:p>
        </w:tc>
        <w:tc>
          <w:tcPr>
            <w:tcW w:w="425" w:type="dxa"/>
            <w:tcBorders>
              <w:top w:val="single" w:sz="4" w:space="0" w:color="auto"/>
              <w:left w:val="single" w:sz="4" w:space="0" w:color="auto"/>
              <w:bottom w:val="single" w:sz="4" w:space="0" w:color="auto"/>
              <w:right w:val="single" w:sz="4" w:space="0" w:color="auto"/>
            </w:tcBorders>
          </w:tcPr>
          <w:p w14:paraId="44485D29" w14:textId="77777777" w:rsidR="00802A90" w:rsidRPr="00927B7A" w:rsidRDefault="00802A90" w:rsidP="001A448E">
            <w:pPr>
              <w:rPr>
                <w:rFonts w:ascii="Times New Roman" w:hAnsi="Times New Roman" w:cs="Times New Roman"/>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272AC483"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Mapa conceptual</w:t>
            </w:r>
          </w:p>
        </w:tc>
        <w:tc>
          <w:tcPr>
            <w:tcW w:w="425" w:type="dxa"/>
            <w:tcBorders>
              <w:top w:val="single" w:sz="4" w:space="0" w:color="auto"/>
              <w:left w:val="single" w:sz="4" w:space="0" w:color="auto"/>
              <w:bottom w:val="single" w:sz="4" w:space="0" w:color="auto"/>
              <w:right w:val="single" w:sz="4" w:space="0" w:color="auto"/>
            </w:tcBorders>
          </w:tcPr>
          <w:p w14:paraId="2EC1AE88" w14:textId="77777777" w:rsidR="00802A90" w:rsidRPr="00927B7A" w:rsidRDefault="00802A90" w:rsidP="001A448E">
            <w:pPr>
              <w:rPr>
                <w:rFonts w:ascii="Times New Roman" w:hAnsi="Times New Roman" w:cs="Times New Roman"/>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5751622F"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Audio</w:t>
            </w:r>
          </w:p>
        </w:tc>
        <w:tc>
          <w:tcPr>
            <w:tcW w:w="425" w:type="dxa"/>
            <w:tcBorders>
              <w:top w:val="single" w:sz="4" w:space="0" w:color="auto"/>
              <w:left w:val="single" w:sz="4" w:space="0" w:color="auto"/>
              <w:bottom w:val="single" w:sz="4" w:space="0" w:color="auto"/>
              <w:right w:val="single" w:sz="4" w:space="0" w:color="auto"/>
            </w:tcBorders>
          </w:tcPr>
          <w:p w14:paraId="6830898D" w14:textId="77777777" w:rsidR="00802A90" w:rsidRPr="00927B7A" w:rsidRDefault="00802A90" w:rsidP="001A448E">
            <w:pPr>
              <w:rPr>
                <w:rFonts w:ascii="Times New Roman" w:hAnsi="Times New Roman" w:cs="Times New Roman"/>
                <w:lang w:val="es-ES_tradnl"/>
              </w:rPr>
            </w:pPr>
          </w:p>
        </w:tc>
      </w:tr>
      <w:tr w:rsidR="00802A90" w:rsidRPr="00927B7A" w14:paraId="5CFA8956" w14:textId="77777777" w:rsidTr="001A448E">
        <w:tc>
          <w:tcPr>
            <w:tcW w:w="2126" w:type="dxa"/>
            <w:tcBorders>
              <w:top w:val="single" w:sz="4" w:space="0" w:color="auto"/>
              <w:left w:val="single" w:sz="4" w:space="0" w:color="auto"/>
              <w:bottom w:val="single" w:sz="4" w:space="0" w:color="auto"/>
              <w:right w:val="single" w:sz="4" w:space="0" w:color="auto"/>
            </w:tcBorders>
            <w:hideMark/>
          </w:tcPr>
          <w:p w14:paraId="5F3FB113"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Texto</w:t>
            </w:r>
          </w:p>
        </w:tc>
        <w:tc>
          <w:tcPr>
            <w:tcW w:w="404" w:type="dxa"/>
            <w:tcBorders>
              <w:top w:val="single" w:sz="4" w:space="0" w:color="auto"/>
              <w:left w:val="single" w:sz="4" w:space="0" w:color="auto"/>
              <w:bottom w:val="single" w:sz="4" w:space="0" w:color="auto"/>
              <w:right w:val="single" w:sz="4" w:space="0" w:color="auto"/>
            </w:tcBorders>
          </w:tcPr>
          <w:p w14:paraId="297902F7" w14:textId="77777777" w:rsidR="00802A90" w:rsidRPr="00927B7A" w:rsidRDefault="00802A90" w:rsidP="001A448E">
            <w:pPr>
              <w:rPr>
                <w:rFonts w:ascii="Times New Roman" w:hAnsi="Times New Roman" w:cs="Times New Roman"/>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22738823"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Imagen</w:t>
            </w:r>
          </w:p>
        </w:tc>
        <w:tc>
          <w:tcPr>
            <w:tcW w:w="425" w:type="dxa"/>
            <w:tcBorders>
              <w:top w:val="single" w:sz="4" w:space="0" w:color="auto"/>
              <w:left w:val="single" w:sz="4" w:space="0" w:color="auto"/>
              <w:bottom w:val="single" w:sz="4" w:space="0" w:color="auto"/>
              <w:right w:val="single" w:sz="4" w:space="0" w:color="auto"/>
            </w:tcBorders>
          </w:tcPr>
          <w:p w14:paraId="453A685A" w14:textId="77777777" w:rsidR="00802A90" w:rsidRPr="00927B7A" w:rsidRDefault="00802A90" w:rsidP="001A448E">
            <w:pPr>
              <w:rPr>
                <w:rFonts w:ascii="Times New Roman" w:hAnsi="Times New Roman" w:cs="Times New Roman"/>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6CC22307" w14:textId="77777777" w:rsidR="00802A90" w:rsidRPr="00927B7A" w:rsidRDefault="00802A90" w:rsidP="001A448E">
            <w:pPr>
              <w:rPr>
                <w:rFonts w:ascii="Times New Roman" w:hAnsi="Times New Roman" w:cs="Times New Roman"/>
                <w:lang w:val="es-ES_tradnl"/>
              </w:rPr>
            </w:pPr>
            <w:r w:rsidRPr="00927B7A">
              <w:rPr>
                <w:rFonts w:ascii="Times New Roman" w:hAnsi="Times New Roman" w:cs="Times New Roman"/>
                <w:lang w:val="es-ES_tradnl"/>
              </w:rPr>
              <w:t>Documento</w:t>
            </w:r>
          </w:p>
        </w:tc>
        <w:tc>
          <w:tcPr>
            <w:tcW w:w="425" w:type="dxa"/>
            <w:tcBorders>
              <w:top w:val="single" w:sz="4" w:space="0" w:color="auto"/>
              <w:left w:val="single" w:sz="4" w:space="0" w:color="auto"/>
              <w:bottom w:val="single" w:sz="4" w:space="0" w:color="auto"/>
              <w:right w:val="single" w:sz="4" w:space="0" w:color="auto"/>
            </w:tcBorders>
          </w:tcPr>
          <w:p w14:paraId="6EC6B7AE" w14:textId="77777777" w:rsidR="00802A90" w:rsidRPr="00927B7A" w:rsidRDefault="00802A90" w:rsidP="001A448E">
            <w:pPr>
              <w:rPr>
                <w:rFonts w:ascii="Times New Roman" w:hAnsi="Times New Roman" w:cs="Times New Roman"/>
                <w:lang w:val="es-ES_tradnl"/>
              </w:rPr>
            </w:pPr>
          </w:p>
        </w:tc>
        <w:tc>
          <w:tcPr>
            <w:tcW w:w="1559" w:type="dxa"/>
            <w:tcBorders>
              <w:top w:val="single" w:sz="4" w:space="0" w:color="auto"/>
              <w:left w:val="single" w:sz="4" w:space="0" w:color="auto"/>
              <w:bottom w:val="nil"/>
              <w:right w:val="nil"/>
            </w:tcBorders>
          </w:tcPr>
          <w:p w14:paraId="58817D07" w14:textId="77777777" w:rsidR="00802A90" w:rsidRPr="00927B7A" w:rsidRDefault="00802A90" w:rsidP="001A448E">
            <w:pPr>
              <w:rPr>
                <w:rFonts w:ascii="Times New Roman" w:hAnsi="Times New Roman" w:cs="Times New Roman"/>
                <w:lang w:val="es-ES_tradnl"/>
              </w:rPr>
            </w:pPr>
          </w:p>
        </w:tc>
        <w:tc>
          <w:tcPr>
            <w:tcW w:w="425" w:type="dxa"/>
            <w:tcBorders>
              <w:top w:val="single" w:sz="4" w:space="0" w:color="auto"/>
              <w:left w:val="nil"/>
              <w:bottom w:val="nil"/>
              <w:right w:val="nil"/>
            </w:tcBorders>
          </w:tcPr>
          <w:p w14:paraId="7AA66841" w14:textId="77777777" w:rsidR="00802A90" w:rsidRPr="00927B7A" w:rsidRDefault="00802A90" w:rsidP="001A448E">
            <w:pPr>
              <w:rPr>
                <w:rFonts w:ascii="Times New Roman" w:hAnsi="Times New Roman" w:cs="Times New Roman"/>
                <w:lang w:val="es-ES_tradnl"/>
              </w:rPr>
            </w:pPr>
          </w:p>
        </w:tc>
      </w:tr>
    </w:tbl>
    <w:p w14:paraId="12738EAC" w14:textId="77777777" w:rsidR="00802A90" w:rsidRPr="00927B7A" w:rsidRDefault="00802A90" w:rsidP="00802A90">
      <w:pPr>
        <w:rPr>
          <w:rFonts w:ascii="Times New Roman" w:hAnsi="Times New Roman" w:cs="Times New Roman"/>
          <w:lang w:val="es-ES_tradnl"/>
        </w:rPr>
      </w:pPr>
    </w:p>
    <w:p w14:paraId="76351B92"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Nivel del ejercicio, 1-Fácil, 2-Medio ó 3-Difícil</w:t>
      </w:r>
    </w:p>
    <w:p w14:paraId="6E6FADFE" w14:textId="35604803" w:rsidR="00802A90" w:rsidRPr="00927B7A" w:rsidRDefault="00BC68CF" w:rsidP="00802A90">
      <w:pPr>
        <w:rPr>
          <w:rFonts w:ascii="Times New Roman" w:hAnsi="Times New Roman" w:cs="Times New Roman"/>
          <w:lang w:val="es-ES_tradnl"/>
        </w:rPr>
      </w:pPr>
      <w:r>
        <w:rPr>
          <w:rFonts w:ascii="Times New Roman" w:hAnsi="Times New Roman" w:cs="Times New Roman"/>
          <w:lang w:val="es-ES_tradnl"/>
        </w:rPr>
        <w:t>2</w:t>
      </w:r>
    </w:p>
    <w:p w14:paraId="4D72D026" w14:textId="77777777" w:rsidR="00802A90" w:rsidRPr="00927B7A" w:rsidRDefault="00802A90" w:rsidP="00802A90">
      <w:pPr>
        <w:rPr>
          <w:rFonts w:ascii="Times New Roman" w:hAnsi="Times New Roman" w:cs="Times New Roman"/>
          <w:lang w:val="es-ES_tradnl"/>
        </w:rPr>
      </w:pPr>
    </w:p>
    <w:p w14:paraId="48A82AC7" w14:textId="77777777" w:rsidR="00802A90" w:rsidRPr="00927B7A" w:rsidRDefault="00802A90" w:rsidP="00802A90">
      <w:pPr>
        <w:rPr>
          <w:rFonts w:ascii="Times New Roman" w:hAnsi="Times New Roman" w:cs="Times New Roman"/>
          <w:b/>
          <w:lang w:val="es-ES_tradnl"/>
        </w:rPr>
      </w:pPr>
      <w:r w:rsidRPr="00927B7A">
        <w:rPr>
          <w:rFonts w:ascii="Times New Roman" w:hAnsi="Times New Roman" w:cs="Times New Roman"/>
          <w:b/>
          <w:lang w:val="es-ES_tradnl"/>
        </w:rPr>
        <w:t>DATOS DEL EJERCICIO</w:t>
      </w:r>
    </w:p>
    <w:p w14:paraId="767E007D" w14:textId="77777777" w:rsidR="00802A90" w:rsidRPr="00927B7A" w:rsidRDefault="00802A90" w:rsidP="00802A90">
      <w:pPr>
        <w:rPr>
          <w:rFonts w:ascii="Times New Roman" w:hAnsi="Times New Roman" w:cs="Times New Roman"/>
          <w:lang w:val="es-ES_tradnl"/>
        </w:rPr>
      </w:pPr>
    </w:p>
    <w:p w14:paraId="5AE5A056" w14:textId="77777777" w:rsidR="00802A90" w:rsidRPr="00927B7A" w:rsidRDefault="00802A90" w:rsidP="00802A90">
      <w:pPr>
        <w:jc w:val="both"/>
        <w:rPr>
          <w:rFonts w:ascii="Times New Roman" w:hAnsi="Times New Roman" w:cs="Times New Roman"/>
          <w:color w:val="0000FF"/>
          <w:lang w:val="es-ES_tradnl"/>
        </w:rPr>
      </w:pPr>
      <w:r w:rsidRPr="00927B7A">
        <w:rPr>
          <w:rFonts w:ascii="Times New Roman" w:hAnsi="Times New Roman" w:cs="Times New Roman"/>
          <w:color w:val="0000FF"/>
          <w:lang w:val="es-ES_tradnl"/>
        </w:rPr>
        <w:lastRenderedPageBreak/>
        <w:t xml:space="preserve">COPIA EL TÍTULO DEL RECURSO PARA EL TÍTULO DEL EJERCICIO AL MENOS QUE SEA DIFERENTE. RECUERDA EL TÍTULO NO DEBE REBASAR LOS 86 CARACTERES. </w:t>
      </w:r>
    </w:p>
    <w:p w14:paraId="3644F6DC"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Título del ejercicio (</w:t>
      </w:r>
      <w:r w:rsidRPr="00927B7A">
        <w:rPr>
          <w:rFonts w:ascii="Times New Roman" w:hAnsi="Times New Roman" w:cs="Times New Roman"/>
          <w:b/>
          <w:highlight w:val="green"/>
          <w:lang w:val="es-ES_tradnl"/>
        </w:rPr>
        <w:t>86</w:t>
      </w:r>
      <w:r w:rsidRPr="00927B7A">
        <w:rPr>
          <w:rFonts w:ascii="Times New Roman" w:hAnsi="Times New Roman" w:cs="Times New Roman"/>
          <w:highlight w:val="green"/>
          <w:lang w:val="es-ES_tradnl"/>
        </w:rPr>
        <w:t xml:space="preserve"> caracteres máx.)</w:t>
      </w:r>
    </w:p>
    <w:p w14:paraId="0EBF13D1" w14:textId="77777777" w:rsidR="00802A90" w:rsidRPr="00927B7A" w:rsidRDefault="00C67868" w:rsidP="00802A90">
      <w:pPr>
        <w:rPr>
          <w:rFonts w:ascii="Times New Roman" w:eastAsia="Batang" w:hAnsi="Times New Roman" w:cs="Times New Roman"/>
          <w:lang w:val="es-ES_tradnl"/>
        </w:rPr>
      </w:pPr>
      <w:r w:rsidRPr="00927B7A">
        <w:rPr>
          <w:rFonts w:ascii="Times New Roman" w:eastAsia="Batang" w:hAnsi="Times New Roman" w:cs="Times New Roman"/>
          <w:lang w:val="es-ES_tradnl"/>
        </w:rPr>
        <w:t>Análisis de cuentos</w:t>
      </w:r>
    </w:p>
    <w:p w14:paraId="5367EDC0" w14:textId="77777777" w:rsidR="00C67868" w:rsidRPr="00927B7A" w:rsidRDefault="00C67868" w:rsidP="00802A90">
      <w:pPr>
        <w:rPr>
          <w:rFonts w:ascii="Times New Roman" w:hAnsi="Times New Roman" w:cs="Times New Roman"/>
          <w:lang w:val="es-ES_tradnl"/>
        </w:rPr>
      </w:pPr>
    </w:p>
    <w:p w14:paraId="5518BAC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Grado del ejercicio (Primaria o Secundaria); “P” o “S”</w:t>
      </w:r>
    </w:p>
    <w:p w14:paraId="30C1A6C7" w14:textId="77777777" w:rsidR="00802A90" w:rsidRPr="00927B7A" w:rsidRDefault="001079BB" w:rsidP="00802A90">
      <w:pPr>
        <w:rPr>
          <w:rFonts w:ascii="Times New Roman" w:hAnsi="Times New Roman" w:cs="Times New Roman"/>
          <w:lang w:val="es-ES_tradnl"/>
        </w:rPr>
      </w:pPr>
      <w:r w:rsidRPr="00927B7A">
        <w:rPr>
          <w:rFonts w:ascii="Times New Roman" w:hAnsi="Times New Roman" w:cs="Times New Roman"/>
          <w:lang w:val="es-ES_tradnl"/>
        </w:rPr>
        <w:t>“P”</w:t>
      </w:r>
    </w:p>
    <w:p w14:paraId="1027F544" w14:textId="77777777" w:rsidR="00802A90" w:rsidRPr="00927B7A" w:rsidRDefault="00802A90" w:rsidP="00802A90">
      <w:pPr>
        <w:rPr>
          <w:rFonts w:ascii="Times New Roman" w:hAnsi="Times New Roman" w:cs="Times New Roman"/>
          <w:lang w:val="es-ES_tradnl"/>
        </w:rPr>
      </w:pPr>
    </w:p>
    <w:p w14:paraId="67F8E46D"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 xml:space="preserve">Enunciado (Instrucción </w:t>
      </w:r>
      <w:r w:rsidRPr="00927B7A">
        <w:rPr>
          <w:rFonts w:ascii="Times New Roman" w:hAnsi="Times New Roman" w:cs="Times New Roman"/>
          <w:b/>
          <w:highlight w:val="green"/>
          <w:lang w:val="es-ES_tradnl"/>
        </w:rPr>
        <w:t>193</w:t>
      </w:r>
      <w:r w:rsidRPr="00927B7A">
        <w:rPr>
          <w:rFonts w:ascii="Times New Roman" w:hAnsi="Times New Roman" w:cs="Times New Roman"/>
          <w:highlight w:val="green"/>
          <w:lang w:val="es-ES_tradnl"/>
        </w:rPr>
        <w:t xml:space="preserve"> caracteres máximo)</w:t>
      </w:r>
    </w:p>
    <w:p w14:paraId="526028AD" w14:textId="2A91C5DC" w:rsidR="00802A90"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 xml:space="preserve">Lee cada fragmento del cuento de </w:t>
      </w:r>
      <w:proofErr w:type="spellStart"/>
      <w:r w:rsidRPr="00927B7A">
        <w:rPr>
          <w:rFonts w:ascii="Times New Roman" w:hAnsi="Times New Roman" w:cs="Times New Roman"/>
          <w:lang w:val="es-ES_tradnl"/>
        </w:rPr>
        <w:t>Guy</w:t>
      </w:r>
      <w:proofErr w:type="spellEnd"/>
      <w:r w:rsidRPr="00927B7A">
        <w:rPr>
          <w:rFonts w:ascii="Times New Roman" w:hAnsi="Times New Roman" w:cs="Times New Roman"/>
          <w:lang w:val="es-ES_tradnl"/>
        </w:rPr>
        <w:t xml:space="preserve"> de </w:t>
      </w:r>
      <w:proofErr w:type="spellStart"/>
      <w:r w:rsidRPr="00927B7A">
        <w:rPr>
          <w:rFonts w:ascii="Times New Roman" w:hAnsi="Times New Roman" w:cs="Times New Roman"/>
          <w:shd w:val="clear" w:color="auto" w:fill="FFFFFF"/>
          <w:lang w:val="es-ES_tradnl"/>
        </w:rPr>
        <w:t>Maupassant</w:t>
      </w:r>
      <w:proofErr w:type="spellEnd"/>
      <w:r w:rsidRPr="00927B7A">
        <w:rPr>
          <w:rFonts w:ascii="Times New Roman" w:hAnsi="Times New Roman" w:cs="Times New Roman"/>
          <w:shd w:val="clear" w:color="auto" w:fill="FFFFFF"/>
          <w:lang w:val="es-ES_tradnl"/>
        </w:rPr>
        <w:t xml:space="preserve"> </w:t>
      </w:r>
      <w:r w:rsidR="008C0DC0" w:rsidRPr="00927B7A">
        <w:rPr>
          <w:rFonts w:ascii="Times New Roman" w:hAnsi="Times New Roman" w:cs="Times New Roman"/>
          <w:lang w:val="es-ES_tradnl"/>
        </w:rPr>
        <w:t xml:space="preserve">y marca la opción correcta. </w:t>
      </w:r>
    </w:p>
    <w:p w14:paraId="4E055115" w14:textId="77777777" w:rsidR="00802A90" w:rsidRPr="00927B7A" w:rsidRDefault="00802A90" w:rsidP="00802A90">
      <w:pPr>
        <w:rPr>
          <w:rFonts w:ascii="Times New Roman" w:hAnsi="Times New Roman" w:cs="Times New Roman"/>
          <w:lang w:val="es-ES_tradnl"/>
        </w:rPr>
      </w:pPr>
    </w:p>
    <w:p w14:paraId="3D04837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u w:val="single"/>
          <w:lang w:val="es-ES_tradnl"/>
        </w:rPr>
        <w:t>Más información</w:t>
      </w:r>
      <w:r w:rsidRPr="00927B7A">
        <w:rPr>
          <w:rFonts w:ascii="Times New Roman" w:hAnsi="Times New Roman" w:cs="Times New Roman"/>
          <w:highlight w:val="green"/>
          <w:lang w:val="es-ES_tradnl"/>
        </w:rPr>
        <w:t xml:space="preserve"> (ventana flotante)</w:t>
      </w:r>
    </w:p>
    <w:p w14:paraId="7134818F" w14:textId="77777777" w:rsidR="00802A90" w:rsidRPr="00927B7A" w:rsidRDefault="00802A90" w:rsidP="00802A90">
      <w:pPr>
        <w:rPr>
          <w:rFonts w:ascii="Times New Roman" w:hAnsi="Times New Roman" w:cs="Times New Roman"/>
          <w:lang w:val="es-ES_tradnl"/>
        </w:rPr>
      </w:pPr>
    </w:p>
    <w:p w14:paraId="065B4B88" w14:textId="77777777" w:rsidR="00802A90" w:rsidRPr="00927B7A" w:rsidRDefault="00802A90" w:rsidP="00802A90">
      <w:pPr>
        <w:rPr>
          <w:rFonts w:ascii="Times New Roman" w:hAnsi="Times New Roman" w:cs="Times New Roman"/>
          <w:lang w:val="es-ES_tradnl"/>
        </w:rPr>
      </w:pPr>
    </w:p>
    <w:p w14:paraId="776D483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 xml:space="preserve">Mostrar al inicio del ejercicio ventana </w:t>
      </w:r>
      <w:r w:rsidRPr="00927B7A">
        <w:rPr>
          <w:rFonts w:ascii="Times New Roman" w:hAnsi="Times New Roman" w:cs="Times New Roman"/>
          <w:highlight w:val="green"/>
          <w:u w:val="single"/>
          <w:lang w:val="es-ES_tradnl"/>
        </w:rPr>
        <w:t>Más información</w:t>
      </w:r>
      <w:r w:rsidRPr="00927B7A">
        <w:rPr>
          <w:rFonts w:ascii="Times New Roman" w:hAnsi="Times New Roman" w:cs="Times New Roman"/>
          <w:highlight w:val="green"/>
          <w:lang w:val="es-ES_tradnl"/>
        </w:rPr>
        <w:t xml:space="preserve"> (S/N)</w:t>
      </w:r>
    </w:p>
    <w:p w14:paraId="36776AF3" w14:textId="77777777" w:rsidR="00802A90" w:rsidRPr="00927B7A" w:rsidRDefault="00802A90" w:rsidP="00802A90">
      <w:pPr>
        <w:rPr>
          <w:rFonts w:ascii="Times New Roman" w:hAnsi="Times New Roman" w:cs="Times New Roman"/>
          <w:lang w:val="es-ES_tradnl"/>
        </w:rPr>
      </w:pPr>
    </w:p>
    <w:p w14:paraId="1E4EBC87" w14:textId="78AF722C" w:rsidR="00802A90" w:rsidRPr="00927B7A" w:rsidRDefault="004456D3" w:rsidP="00802A90">
      <w:pPr>
        <w:rPr>
          <w:rFonts w:ascii="Times New Roman" w:hAnsi="Times New Roman" w:cs="Times New Roman"/>
          <w:lang w:val="es-ES_tradnl"/>
        </w:rPr>
      </w:pPr>
      <w:r>
        <w:rPr>
          <w:rFonts w:ascii="Times New Roman" w:hAnsi="Times New Roman" w:cs="Times New Roman"/>
          <w:lang w:val="es-ES_tradnl"/>
        </w:rPr>
        <w:t>N</w:t>
      </w:r>
    </w:p>
    <w:p w14:paraId="4DA34F2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Sin ordenación aleatoria (S/N):)</w:t>
      </w:r>
    </w:p>
    <w:p w14:paraId="0D1F4E6D" w14:textId="77777777" w:rsidR="00802A90" w:rsidRPr="00927B7A" w:rsidRDefault="008C0DC0" w:rsidP="00802A90">
      <w:pPr>
        <w:rPr>
          <w:rFonts w:ascii="Times New Roman" w:hAnsi="Times New Roman" w:cs="Times New Roman"/>
          <w:lang w:val="es-ES_tradnl"/>
        </w:rPr>
      </w:pPr>
      <w:r w:rsidRPr="00927B7A">
        <w:rPr>
          <w:rFonts w:ascii="Times New Roman" w:hAnsi="Times New Roman" w:cs="Times New Roman"/>
          <w:lang w:val="es-ES_tradnl"/>
        </w:rPr>
        <w:t>N</w:t>
      </w:r>
    </w:p>
    <w:p w14:paraId="0510703C" w14:textId="77777777" w:rsidR="00802A90" w:rsidRPr="00927B7A" w:rsidRDefault="00802A90" w:rsidP="00802A90">
      <w:pPr>
        <w:rPr>
          <w:rFonts w:ascii="Times New Roman" w:hAnsi="Times New Roman" w:cs="Times New Roman"/>
          <w:lang w:val="es-ES_tradnl"/>
        </w:rPr>
      </w:pPr>
    </w:p>
    <w:p w14:paraId="62AE6FF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Mostrar calculadora (S/N)</w:t>
      </w:r>
    </w:p>
    <w:p w14:paraId="5909F2C1" w14:textId="77777777" w:rsidR="00802A90" w:rsidRPr="00927B7A" w:rsidRDefault="00802A90" w:rsidP="00802A90">
      <w:pPr>
        <w:rPr>
          <w:rFonts w:ascii="Times New Roman" w:hAnsi="Times New Roman" w:cs="Times New Roman"/>
          <w:lang w:val="es-ES_tradnl"/>
        </w:rPr>
      </w:pPr>
    </w:p>
    <w:p w14:paraId="6DB2AD67" w14:textId="11AB910E" w:rsidR="00802A90" w:rsidRPr="00927B7A" w:rsidRDefault="001A448E" w:rsidP="00802A90">
      <w:pPr>
        <w:rPr>
          <w:rFonts w:ascii="Times New Roman" w:hAnsi="Times New Roman" w:cs="Times New Roman"/>
          <w:lang w:val="es-ES_tradnl"/>
        </w:rPr>
      </w:pPr>
      <w:r>
        <w:rPr>
          <w:rFonts w:ascii="Times New Roman" w:hAnsi="Times New Roman" w:cs="Times New Roman"/>
          <w:lang w:val="es-ES_tradnl"/>
        </w:rPr>
        <w:t>N</w:t>
      </w:r>
    </w:p>
    <w:p w14:paraId="7AB339B5" w14:textId="77777777" w:rsidR="00802A90" w:rsidRPr="00927B7A" w:rsidRDefault="00802A90" w:rsidP="00802A90">
      <w:pPr>
        <w:rPr>
          <w:rFonts w:ascii="Times New Roman" w:hAnsi="Times New Roman" w:cs="Times New Roman"/>
          <w:color w:val="0000FF"/>
          <w:lang w:val="es-ES_tradnl"/>
        </w:rPr>
      </w:pPr>
      <w:r w:rsidRPr="00927B7A">
        <w:rPr>
          <w:rFonts w:ascii="Times New Roman" w:hAnsi="Times New Roman" w:cs="Times New Roman"/>
          <w:b/>
          <w:color w:val="0000FF"/>
          <w:lang w:val="es-ES_tradnl"/>
        </w:rPr>
        <w:t>NO</w:t>
      </w:r>
      <w:r w:rsidRPr="00927B7A">
        <w:rPr>
          <w:rFonts w:ascii="Times New Roman" w:hAnsi="Times New Roman" w:cs="Times New Roman"/>
          <w:color w:val="0000FF"/>
          <w:lang w:val="es-ES_tradnl"/>
        </w:rPr>
        <w:t>: PERMITE SELECCIONAR MÁS DE UNA OPCIÓN, APLICA A TODAS LAS PREGUNTAS DEL EJERCICIO.</w:t>
      </w:r>
    </w:p>
    <w:p w14:paraId="48B9C72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lang w:val="es-ES_tradnl"/>
        </w:rPr>
        <w:t xml:space="preserve"> </w:t>
      </w:r>
      <w:r w:rsidRPr="00927B7A">
        <w:rPr>
          <w:rFonts w:ascii="Times New Roman" w:hAnsi="Times New Roman" w:cs="Times New Roman"/>
          <w:highlight w:val="green"/>
          <w:lang w:val="es-ES_tradnl"/>
        </w:rPr>
        <w:t>Respuesta única (S/N)</w:t>
      </w:r>
    </w:p>
    <w:p w14:paraId="1A1AA48D" w14:textId="77777777" w:rsidR="00802A90" w:rsidRPr="00927B7A" w:rsidRDefault="008C0DC0" w:rsidP="00802A90">
      <w:pPr>
        <w:rPr>
          <w:rFonts w:ascii="Times New Roman" w:hAnsi="Times New Roman" w:cs="Times New Roman"/>
          <w:lang w:val="es-ES_tradnl"/>
        </w:rPr>
      </w:pPr>
      <w:r w:rsidRPr="00927B7A">
        <w:rPr>
          <w:rFonts w:ascii="Times New Roman" w:hAnsi="Times New Roman" w:cs="Times New Roman"/>
          <w:lang w:val="es-ES_tradnl"/>
        </w:rPr>
        <w:t>S</w:t>
      </w:r>
    </w:p>
    <w:p w14:paraId="0B27663B" w14:textId="77777777" w:rsidR="00802A90" w:rsidRPr="00927B7A" w:rsidRDefault="00802A90" w:rsidP="00802A90">
      <w:pPr>
        <w:rPr>
          <w:rFonts w:ascii="Times New Roman" w:hAnsi="Times New Roman" w:cs="Times New Roman"/>
          <w:lang w:val="es-ES_tradnl"/>
        </w:rPr>
      </w:pPr>
    </w:p>
    <w:p w14:paraId="018990F9" w14:textId="77777777" w:rsidR="00802A90" w:rsidRPr="00927B7A" w:rsidRDefault="00802A90" w:rsidP="00802A90">
      <w:pPr>
        <w:rPr>
          <w:rFonts w:ascii="Times New Roman" w:hAnsi="Times New Roman" w:cs="Times New Roman"/>
          <w:color w:val="0000FF"/>
          <w:lang w:val="es-ES_tradnl"/>
        </w:rPr>
      </w:pPr>
      <w:r w:rsidRPr="00927B7A">
        <w:rPr>
          <w:rFonts w:ascii="Times New Roman" w:hAnsi="Times New Roman" w:cs="Times New Roman"/>
          <w:color w:val="0000FF"/>
          <w:lang w:val="es-ES_tradnl"/>
        </w:rPr>
        <w:t>MÍN. 1  MÁX. 10. TEST-TEXTO CON TEXTO LARGO (OPCIÓN MÚLTIPLE). LA EXPLICACIÓN SE MUESTRA AL MOMENTO DE PEDIR LA SOLUCIÓN. POR LO MENOS UNA O TODAS LAS RESPUESTAS DE UNA PREGUNTA PUEDEN SER CORRECTAS, MARQUE ÉSTAS CON NEGRITA.</w:t>
      </w:r>
    </w:p>
    <w:p w14:paraId="158B4207" w14:textId="77777777" w:rsidR="00802A90" w:rsidRPr="00927B7A" w:rsidRDefault="00802A90" w:rsidP="00802A90">
      <w:pPr>
        <w:rPr>
          <w:rFonts w:ascii="Times New Roman" w:hAnsi="Times New Roman" w:cs="Times New Roman"/>
          <w:color w:val="0000FF"/>
          <w:lang w:val="es-ES_tradnl"/>
        </w:rPr>
      </w:pPr>
    </w:p>
    <w:p w14:paraId="1A70C86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green"/>
          <w:lang w:val="es-ES_tradnl"/>
        </w:rPr>
        <w:t>Texto sobre el que se pregunta 1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73C51628" w14:textId="77777777" w:rsidR="00F741B6" w:rsidRPr="00927B7A" w:rsidRDefault="00F741B6" w:rsidP="00802A90">
      <w:pPr>
        <w:rPr>
          <w:rFonts w:ascii="Times New Roman" w:hAnsi="Times New Roman" w:cs="Times New Roman"/>
          <w:b/>
          <w:shd w:val="clear" w:color="auto" w:fill="FFFFFF"/>
          <w:lang w:val="es-ES_tradnl"/>
        </w:rPr>
      </w:pPr>
      <w:r w:rsidRPr="00927B7A">
        <w:rPr>
          <w:rFonts w:ascii="Times New Roman" w:hAnsi="Times New Roman" w:cs="Times New Roman"/>
          <w:b/>
          <w:shd w:val="clear" w:color="auto" w:fill="FFFFFF"/>
          <w:lang w:val="es-ES_tradnl"/>
        </w:rPr>
        <w:t xml:space="preserve">El diablo </w:t>
      </w:r>
    </w:p>
    <w:p w14:paraId="6AEFF2F4" w14:textId="77777777" w:rsidR="00802A90" w:rsidRPr="00927B7A" w:rsidRDefault="00F741B6"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t xml:space="preserve">El campesino permanecía de pie frente al médico, ante el lecho de la moribunda. La anciana, tranquila, resignada, miraba a los dos hombres y los escuchaba hablar. Iba a morir, pero no se sublevaba, su tiempo había concluido ya, tenía noventa y dos años. Por la ventana y la puerta abiertas, el sol de julio entraba a raudales, arrojaba su llama cálida sobre el suelo de tierra oscura, giboso y pisoteado por los zuecos de cuatro generaciones de rústicos. Los olores del campo entraban también, empujados por la brisa ardiente, olores de hierbas, de trigos, de hojas quemadas por el calor de mediodía. </w:t>
      </w:r>
    </w:p>
    <w:p w14:paraId="12486AF6" w14:textId="77777777" w:rsidR="00F741B6" w:rsidRPr="00927B7A" w:rsidRDefault="00F741B6" w:rsidP="00802A90">
      <w:pPr>
        <w:rPr>
          <w:rFonts w:ascii="Times New Roman" w:hAnsi="Times New Roman" w:cs="Times New Roman"/>
          <w:lang w:val="es-ES_tradnl"/>
        </w:rPr>
      </w:pPr>
    </w:p>
    <w:p w14:paraId="7F3C1DA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049A785" w14:textId="77777777" w:rsidR="00F741B6"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¿Qué personaje se encuentra en su lecho de muerte?</w:t>
      </w:r>
    </w:p>
    <w:p w14:paraId="64AC60DF" w14:textId="77777777" w:rsidR="00802A90" w:rsidRPr="00927B7A" w:rsidRDefault="00802A90" w:rsidP="00802A90">
      <w:pPr>
        <w:rPr>
          <w:rFonts w:ascii="Times New Roman" w:hAnsi="Times New Roman" w:cs="Times New Roman"/>
          <w:lang w:val="es-ES_tradnl"/>
        </w:rPr>
      </w:pPr>
    </w:p>
    <w:p w14:paraId="440D36C2" w14:textId="77777777" w:rsidR="00802A90" w:rsidRPr="00927B7A" w:rsidRDefault="00802A90" w:rsidP="00802A90">
      <w:pPr>
        <w:rPr>
          <w:rFonts w:ascii="Times New Roman" w:hAnsi="Times New Roman" w:cs="Times New Roman"/>
          <w:lang w:val="es-ES_tradnl"/>
        </w:rPr>
      </w:pPr>
    </w:p>
    <w:p w14:paraId="49FA91F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2CBE49E8" w14:textId="77777777" w:rsidR="00802A90" w:rsidRPr="00927B7A" w:rsidRDefault="00404E34" w:rsidP="00802A90">
      <w:pPr>
        <w:rPr>
          <w:rFonts w:ascii="Times New Roman" w:hAnsi="Times New Roman" w:cs="Times New Roman"/>
          <w:lang w:val="es-ES_tradnl"/>
        </w:rPr>
      </w:pPr>
      <w:r w:rsidRPr="00927B7A">
        <w:rPr>
          <w:rFonts w:ascii="Times New Roman" w:hAnsi="Times New Roman" w:cs="Times New Roman"/>
          <w:lang w:val="es-ES_tradnl"/>
        </w:rPr>
        <w:t xml:space="preserve">Una anciana de 92 años está agonizando. Este hecho sitúa a los lectores en una situación melancólica. También, para algunos, el tema de la muerte puede generar temor. </w:t>
      </w:r>
    </w:p>
    <w:p w14:paraId="1B262452" w14:textId="77777777" w:rsidR="00802A90" w:rsidRPr="00927B7A" w:rsidRDefault="00802A90" w:rsidP="00802A90">
      <w:pPr>
        <w:rPr>
          <w:rFonts w:ascii="Times New Roman" w:hAnsi="Times New Roman" w:cs="Times New Roman"/>
          <w:lang w:val="es-ES_tradnl"/>
        </w:rPr>
      </w:pPr>
    </w:p>
    <w:p w14:paraId="214C2BDE"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23BA178" w14:textId="77777777" w:rsidR="00802A90" w:rsidRPr="00927B7A" w:rsidRDefault="00404E34" w:rsidP="00802A90">
      <w:pPr>
        <w:rPr>
          <w:rFonts w:ascii="Times New Roman" w:hAnsi="Times New Roman" w:cs="Times New Roman"/>
          <w:b/>
          <w:lang w:val="es-ES_tradnl"/>
        </w:rPr>
      </w:pPr>
      <w:r w:rsidRPr="00927B7A">
        <w:rPr>
          <w:rFonts w:ascii="Times New Roman" w:hAnsi="Times New Roman" w:cs="Times New Roman"/>
          <w:b/>
          <w:lang w:val="es-ES_tradnl"/>
        </w:rPr>
        <w:t>Una anciana de</w:t>
      </w:r>
      <w:r w:rsidR="00F741B6" w:rsidRPr="00927B7A">
        <w:rPr>
          <w:rFonts w:ascii="Times New Roman" w:hAnsi="Times New Roman" w:cs="Times New Roman"/>
          <w:b/>
          <w:lang w:val="es-ES_tradnl"/>
        </w:rPr>
        <w:t xml:space="preserve"> más de 90 años. </w:t>
      </w:r>
    </w:p>
    <w:p w14:paraId="44AE2673" w14:textId="77777777" w:rsidR="00802A90"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 xml:space="preserve">Un campesino anciano. </w:t>
      </w:r>
    </w:p>
    <w:p w14:paraId="6805E9E9" w14:textId="77777777" w:rsidR="00F741B6" w:rsidRPr="00927B7A" w:rsidRDefault="00F741B6" w:rsidP="00802A90">
      <w:pPr>
        <w:rPr>
          <w:rFonts w:ascii="Times New Roman" w:hAnsi="Times New Roman" w:cs="Times New Roman"/>
          <w:lang w:val="es-ES_tradnl"/>
        </w:rPr>
      </w:pPr>
      <w:r w:rsidRPr="00927B7A">
        <w:rPr>
          <w:rFonts w:ascii="Times New Roman" w:hAnsi="Times New Roman" w:cs="Times New Roman"/>
          <w:lang w:val="es-ES_tradnl"/>
        </w:rPr>
        <w:t xml:space="preserve">Un hombre de 92 años. </w:t>
      </w:r>
    </w:p>
    <w:p w14:paraId="45EB8236" w14:textId="77777777" w:rsidR="00F741B6" w:rsidRPr="00927B7A" w:rsidRDefault="00404E34" w:rsidP="00802A90">
      <w:pPr>
        <w:rPr>
          <w:rFonts w:ascii="Times New Roman" w:hAnsi="Times New Roman" w:cs="Times New Roman"/>
          <w:lang w:val="es-ES_tradnl"/>
        </w:rPr>
      </w:pPr>
      <w:r w:rsidRPr="00927B7A">
        <w:rPr>
          <w:rFonts w:ascii="Times New Roman" w:hAnsi="Times New Roman" w:cs="Times New Roman"/>
          <w:lang w:val="es-ES_tradnl"/>
        </w:rPr>
        <w:t xml:space="preserve">Un médico mayor de 90 años. </w:t>
      </w:r>
    </w:p>
    <w:p w14:paraId="76EF210A" w14:textId="77777777" w:rsidR="00802A90" w:rsidRPr="00927B7A" w:rsidRDefault="00802A90" w:rsidP="00802A90">
      <w:pPr>
        <w:rPr>
          <w:rFonts w:ascii="Times New Roman" w:hAnsi="Times New Roman" w:cs="Times New Roman"/>
          <w:lang w:val="es-ES_tradnl"/>
        </w:rPr>
      </w:pPr>
    </w:p>
    <w:p w14:paraId="4ED36B2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2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1FC28E03" w14:textId="213F1B71" w:rsidR="00802A90" w:rsidRPr="00927B7A" w:rsidRDefault="00404E34"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El médico, levantando la voz, decía: “Honoré, usted no puede dejar a su madre sola en este estado. ¡Va a morir de un momento a otro!” Y el campesino, desolado, repetía: “Es que necesito recoger el trigo; ya lleva demasiado tiempo en tierra. El tiempo es bueno, justamente. ¿Qué dices tú, madre?” Y la vieja moribunda, torturada aún por la avaricia, decía “sí” con los ojos y la frente, animando a su hijo a que recogiera el trigo y la dejara morir completamente sola. Pero el médico se enfadó y dijo: “Usted no es más que un bruto</w:t>
      </w:r>
      <w:r w:rsidR="00CB114B">
        <w:rPr>
          <w:rFonts w:ascii="Times New Roman" w:hAnsi="Times New Roman" w:cs="Times New Roman"/>
          <w:shd w:val="clear" w:color="auto" w:fill="FFFFFF"/>
          <w:lang w:val="es-ES_tradnl"/>
        </w:rPr>
        <w:t>,</w:t>
      </w:r>
      <w:r w:rsidRPr="00927B7A">
        <w:rPr>
          <w:rFonts w:ascii="Times New Roman" w:hAnsi="Times New Roman" w:cs="Times New Roman"/>
          <w:shd w:val="clear" w:color="auto" w:fill="FFFFFF"/>
          <w:lang w:val="es-ES_tradnl"/>
        </w:rPr>
        <w:t xml:space="preserve"> ¿entiende? Y, si usted necesita recoger su trigo hoy mismo, vaya a buscar a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w:t>
      </w:r>
      <w:proofErr w:type="spellStart"/>
      <w:r w:rsidRPr="00927B7A">
        <w:rPr>
          <w:rFonts w:ascii="Times New Roman" w:hAnsi="Times New Roman" w:cs="Times New Roman"/>
          <w:shd w:val="clear" w:color="auto" w:fill="FFFFFF"/>
          <w:lang w:val="es-ES_tradnl"/>
        </w:rPr>
        <w:t>pardiez</w:t>
      </w:r>
      <w:proofErr w:type="spellEnd"/>
      <w:r w:rsidRPr="00927B7A">
        <w:rPr>
          <w:rFonts w:ascii="Times New Roman" w:hAnsi="Times New Roman" w:cs="Times New Roman"/>
          <w:shd w:val="clear" w:color="auto" w:fill="FFFFFF"/>
          <w:lang w:val="es-ES_tradnl"/>
        </w:rPr>
        <w:t>! y encárguele que cuide a su madre. Y si no me obedece, lo dejaré morirse solo cuando usted, a su vez, esté enfermo.”</w:t>
      </w:r>
    </w:p>
    <w:p w14:paraId="05CED093" w14:textId="77777777" w:rsidR="00802A90" w:rsidRPr="00927B7A" w:rsidRDefault="00802A90" w:rsidP="00802A90">
      <w:pPr>
        <w:rPr>
          <w:rFonts w:ascii="Times New Roman" w:hAnsi="Times New Roman" w:cs="Times New Roman"/>
          <w:lang w:val="es-ES_tradnl"/>
        </w:rPr>
      </w:pPr>
    </w:p>
    <w:p w14:paraId="6A2455D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EFD1888" w14:textId="0D0C8E74" w:rsidR="00802A90" w:rsidRPr="00927B7A" w:rsidRDefault="00BE2DE6" w:rsidP="00802A90">
      <w:pPr>
        <w:rPr>
          <w:rFonts w:ascii="Times New Roman" w:hAnsi="Times New Roman" w:cs="Times New Roman"/>
          <w:lang w:val="es-ES_tradnl"/>
        </w:rPr>
      </w:pPr>
      <w:r w:rsidRPr="00927B7A">
        <w:rPr>
          <w:rFonts w:ascii="Times New Roman" w:hAnsi="Times New Roman" w:cs="Times New Roman"/>
          <w:lang w:val="es-ES_tradnl"/>
        </w:rPr>
        <w:t xml:space="preserve">¿Qué defecto </w:t>
      </w:r>
      <w:r w:rsidR="00CB114B">
        <w:rPr>
          <w:rFonts w:ascii="Times New Roman" w:hAnsi="Times New Roman" w:cs="Times New Roman"/>
          <w:lang w:val="es-ES_tradnl"/>
        </w:rPr>
        <w:t xml:space="preserve">personal </w:t>
      </w:r>
      <w:r w:rsidRPr="00927B7A">
        <w:rPr>
          <w:rFonts w:ascii="Times New Roman" w:hAnsi="Times New Roman" w:cs="Times New Roman"/>
          <w:lang w:val="es-ES_tradnl"/>
        </w:rPr>
        <w:t>se critica en el fragmento?</w:t>
      </w:r>
    </w:p>
    <w:p w14:paraId="1EA2D893" w14:textId="77777777" w:rsidR="00802A90" w:rsidRPr="00927B7A" w:rsidRDefault="00802A90" w:rsidP="00802A90">
      <w:pPr>
        <w:rPr>
          <w:rFonts w:ascii="Times New Roman" w:hAnsi="Times New Roman" w:cs="Times New Roman"/>
          <w:lang w:val="es-ES_tradnl"/>
        </w:rPr>
      </w:pPr>
    </w:p>
    <w:p w14:paraId="685B379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E70CB44" w14:textId="77777777" w:rsidR="00824767"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 xml:space="preserve">La narración hace notar al lector que los personajes se comportan de manera mezquina, generando así rechazo hacia ellos. Particularmente, se cuestiona la avaricia. </w:t>
      </w:r>
    </w:p>
    <w:p w14:paraId="1832ABA6" w14:textId="77777777" w:rsidR="00BE2DE6" w:rsidRPr="00927B7A" w:rsidRDefault="00BE2DE6" w:rsidP="00802A90">
      <w:pPr>
        <w:rPr>
          <w:rFonts w:ascii="Times New Roman" w:hAnsi="Times New Roman" w:cs="Times New Roman"/>
          <w:lang w:val="es-ES_tradnl"/>
        </w:rPr>
      </w:pPr>
    </w:p>
    <w:p w14:paraId="6AEFBEC4"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A765FA4" w14:textId="77777777" w:rsidR="00824767" w:rsidRPr="00927B7A" w:rsidRDefault="00824767" w:rsidP="00824767">
      <w:pPr>
        <w:rPr>
          <w:rFonts w:ascii="Times New Roman" w:hAnsi="Times New Roman" w:cs="Times New Roman"/>
          <w:lang w:val="es-ES_tradnl"/>
        </w:rPr>
      </w:pPr>
      <w:r w:rsidRPr="00927B7A">
        <w:rPr>
          <w:rFonts w:ascii="Times New Roman" w:hAnsi="Times New Roman" w:cs="Times New Roman"/>
          <w:lang w:val="es-ES_tradnl"/>
        </w:rPr>
        <w:t>La irresponsabilidad</w:t>
      </w:r>
    </w:p>
    <w:p w14:paraId="7A3FC28F" w14:textId="77777777" w:rsidR="00824767" w:rsidRPr="00927B7A" w:rsidRDefault="00824767" w:rsidP="00824767">
      <w:pPr>
        <w:rPr>
          <w:rFonts w:ascii="Times New Roman" w:hAnsi="Times New Roman" w:cs="Times New Roman"/>
          <w:b/>
          <w:lang w:val="es-ES_tradnl"/>
        </w:rPr>
      </w:pPr>
      <w:r w:rsidRPr="00927B7A">
        <w:rPr>
          <w:rFonts w:ascii="Times New Roman" w:hAnsi="Times New Roman" w:cs="Times New Roman"/>
          <w:b/>
          <w:lang w:val="es-ES_tradnl"/>
        </w:rPr>
        <w:t>La avaricia</w:t>
      </w:r>
    </w:p>
    <w:p w14:paraId="7B17D9B0" w14:textId="77777777" w:rsidR="00824767" w:rsidRPr="00927B7A" w:rsidRDefault="00824767" w:rsidP="00824767">
      <w:pPr>
        <w:rPr>
          <w:rFonts w:ascii="Times New Roman" w:hAnsi="Times New Roman" w:cs="Times New Roman"/>
          <w:lang w:val="es-ES_tradnl"/>
        </w:rPr>
      </w:pPr>
      <w:r w:rsidRPr="00927B7A">
        <w:rPr>
          <w:rFonts w:ascii="Times New Roman" w:hAnsi="Times New Roman" w:cs="Times New Roman"/>
          <w:lang w:val="es-ES_tradnl"/>
        </w:rPr>
        <w:t xml:space="preserve">La imprudencia </w:t>
      </w:r>
    </w:p>
    <w:p w14:paraId="5D072AF3" w14:textId="77777777" w:rsidR="00824767" w:rsidRPr="00927B7A" w:rsidRDefault="00824767" w:rsidP="00824767">
      <w:pPr>
        <w:rPr>
          <w:rFonts w:ascii="Times New Roman" w:hAnsi="Times New Roman" w:cs="Times New Roman"/>
          <w:lang w:val="es-ES_tradnl"/>
        </w:rPr>
      </w:pPr>
      <w:r w:rsidRPr="00927B7A">
        <w:rPr>
          <w:rFonts w:ascii="Times New Roman" w:hAnsi="Times New Roman" w:cs="Times New Roman"/>
          <w:lang w:val="es-ES_tradnl"/>
        </w:rPr>
        <w:t xml:space="preserve">El resentimiento </w:t>
      </w:r>
    </w:p>
    <w:p w14:paraId="77078969" w14:textId="77777777" w:rsidR="00802A90" w:rsidRPr="00927B7A" w:rsidRDefault="00802A90" w:rsidP="00802A90">
      <w:pPr>
        <w:rPr>
          <w:rFonts w:ascii="Times New Roman" w:hAnsi="Times New Roman" w:cs="Times New Roman"/>
          <w:lang w:val="es-ES_tradnl"/>
        </w:rPr>
      </w:pPr>
    </w:p>
    <w:p w14:paraId="772F78E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3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733D33C4" w14:textId="640F0B58"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El campesino, un hombre alto y delgado, de gestos lentos, torturado por la indecisión, por el miedo al médico y por el amor feroz al ahorro, dudaba, calculaba, murmuraba: “¿Cuánto cobra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por una guardia?”</w:t>
      </w:r>
      <w:r w:rsidRPr="00927B7A">
        <w:rPr>
          <w:rFonts w:ascii="Times New Roman" w:hAnsi="Times New Roman" w:cs="Times New Roman"/>
          <w:lang w:val="es-ES_tradnl"/>
        </w:rPr>
        <w:t xml:space="preserve"> </w:t>
      </w:r>
      <w:r w:rsidRPr="00927B7A">
        <w:rPr>
          <w:rFonts w:ascii="Times New Roman" w:hAnsi="Times New Roman" w:cs="Times New Roman"/>
          <w:shd w:val="clear" w:color="auto" w:fill="FFFFFF"/>
          <w:lang w:val="es-ES_tradnl"/>
        </w:rPr>
        <w:t>El médico gritaba: “¡Y yo qué sé! Eso depende del tiempo que usted le pida. ¡Arréglese con ella, caramba! Pero que esté aquí en una hora ¿entiende?”</w:t>
      </w:r>
      <w:r w:rsidRPr="00927B7A">
        <w:rPr>
          <w:rFonts w:ascii="Times New Roman" w:hAnsi="Times New Roman" w:cs="Times New Roman"/>
          <w:lang w:val="es-ES_tradnl"/>
        </w:rPr>
        <w:br/>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El hombre se decidió: “Ya voy</w:t>
      </w:r>
      <w:r w:rsidR="00CB114B">
        <w:rPr>
          <w:rFonts w:ascii="Times New Roman" w:hAnsi="Times New Roman" w:cs="Times New Roman"/>
          <w:shd w:val="clear" w:color="auto" w:fill="FFFFFF"/>
          <w:lang w:val="es-ES_tradnl"/>
        </w:rPr>
        <w:t>, ya voy; no se enfade, señor mé</w:t>
      </w:r>
      <w:r w:rsidRPr="00927B7A">
        <w:rPr>
          <w:rFonts w:ascii="Times New Roman" w:hAnsi="Times New Roman" w:cs="Times New Roman"/>
          <w:shd w:val="clear" w:color="auto" w:fill="FFFFFF"/>
          <w:lang w:val="es-ES_tradnl"/>
        </w:rPr>
        <w:t>dico”.</w:t>
      </w:r>
      <w:r w:rsidR="00CB114B">
        <w:rPr>
          <w:rFonts w:ascii="Times New Roman" w:hAnsi="Times New Roman" w:cs="Times New Roman"/>
          <w:shd w:val="clear" w:color="auto" w:fill="FFFFFF"/>
          <w:lang w:val="es-ES_tradnl"/>
        </w:rPr>
        <w:t xml:space="preserve"> </w:t>
      </w:r>
      <w:r w:rsidRPr="00927B7A">
        <w:rPr>
          <w:rFonts w:ascii="Times New Roman" w:hAnsi="Times New Roman" w:cs="Times New Roman"/>
          <w:shd w:val="clear" w:color="auto" w:fill="FFFFFF"/>
          <w:lang w:val="es-ES_tradnl"/>
        </w:rPr>
        <w:t>Y el doctor se marchó repitiendo: “¿Sabe? ¡Tenga cuidado, porque no bromeo cuando me enfado!”</w:t>
      </w:r>
      <w:r w:rsidRPr="00927B7A">
        <w:rPr>
          <w:rFonts w:ascii="Times New Roman" w:hAnsi="Times New Roman" w:cs="Times New Roman"/>
          <w:lang w:val="es-ES_tradnl"/>
        </w:rPr>
        <w:br/>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Al quedarse solo, el campesino se volvió hacia su madre, y, con voz resignada dijo: “Voy a buscar a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puesto que este hombre quiere. No te muevas hasta que regrese”.  Y salió a su vez.</w:t>
      </w:r>
    </w:p>
    <w:p w14:paraId="0DF7D2ED" w14:textId="77777777" w:rsidR="00802A90" w:rsidRPr="00927B7A" w:rsidRDefault="00802A90" w:rsidP="00802A90">
      <w:pPr>
        <w:rPr>
          <w:rFonts w:ascii="Times New Roman" w:hAnsi="Times New Roman" w:cs="Times New Roman"/>
          <w:lang w:val="es-ES_tradnl"/>
        </w:rPr>
      </w:pPr>
    </w:p>
    <w:p w14:paraId="77639726"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2AA90D4" w14:textId="3BEF3C2C"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 xml:space="preserve">El enunciado </w:t>
      </w:r>
      <w:r w:rsidRPr="00701612">
        <w:rPr>
          <w:rFonts w:ascii="Times New Roman" w:hAnsi="Times New Roman" w:cs="Times New Roman"/>
          <w:i/>
          <w:shd w:val="clear" w:color="auto" w:fill="FFFFFF"/>
          <w:lang w:val="es-ES_tradnl"/>
        </w:rPr>
        <w:t>¡Tenga cuidado, porque no bromeo cuando me enfado!</w:t>
      </w:r>
      <w:r w:rsidRPr="00CB114B">
        <w:rPr>
          <w:rFonts w:ascii="Times New Roman" w:hAnsi="Times New Roman" w:cs="Times New Roman"/>
          <w:shd w:val="clear" w:color="auto" w:fill="FFFFFF"/>
          <w:lang w:val="es-ES_tradnl"/>
        </w:rPr>
        <w:t xml:space="preserve"> </w:t>
      </w:r>
      <w:r w:rsidRPr="00927B7A">
        <w:rPr>
          <w:rFonts w:ascii="Times New Roman" w:hAnsi="Times New Roman" w:cs="Times New Roman"/>
          <w:shd w:val="clear" w:color="auto" w:fill="FFFFFF"/>
          <w:lang w:val="es-ES_tradnl"/>
        </w:rPr>
        <w:t>expresa</w:t>
      </w:r>
      <w:r w:rsidRPr="00927B7A">
        <w:rPr>
          <w:rFonts w:ascii="Times New Roman" w:hAnsi="Times New Roman" w:cs="Times New Roman"/>
          <w:lang w:val="es-ES_tradnl"/>
        </w:rPr>
        <w:br/>
      </w:r>
    </w:p>
    <w:p w14:paraId="2482F0F4"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E62959C" w14:textId="387C22E0" w:rsidR="00802A90" w:rsidRPr="00927B7A" w:rsidRDefault="00073200" w:rsidP="00802A90">
      <w:pPr>
        <w:rPr>
          <w:rFonts w:ascii="Times New Roman" w:hAnsi="Times New Roman" w:cs="Times New Roman"/>
          <w:lang w:val="es-ES_tradnl"/>
        </w:rPr>
      </w:pPr>
      <w:r w:rsidRPr="00927B7A">
        <w:rPr>
          <w:rFonts w:ascii="Times New Roman" w:hAnsi="Times New Roman" w:cs="Times New Roman"/>
          <w:lang w:val="es-ES_tradnl"/>
        </w:rPr>
        <w:t>El enunciado exp</w:t>
      </w:r>
      <w:r w:rsidR="00CB114B">
        <w:rPr>
          <w:rFonts w:ascii="Times New Roman" w:hAnsi="Times New Roman" w:cs="Times New Roman"/>
          <w:lang w:val="es-ES_tradnl"/>
        </w:rPr>
        <w:t xml:space="preserve">resa una advertencia o amenaza. Hace evidente para el lector que el personaje desea intimidar con el </w:t>
      </w:r>
      <w:r w:rsidR="005129B1">
        <w:rPr>
          <w:rFonts w:ascii="Times New Roman" w:hAnsi="Times New Roman" w:cs="Times New Roman"/>
          <w:lang w:val="es-ES_tradnl"/>
        </w:rPr>
        <w:t xml:space="preserve">anuncio de </w:t>
      </w:r>
      <w:r w:rsidRPr="00927B7A">
        <w:rPr>
          <w:rFonts w:ascii="Times New Roman" w:hAnsi="Times New Roman" w:cs="Times New Roman"/>
          <w:lang w:val="es-ES_tradnl"/>
        </w:rPr>
        <w:t>que al</w:t>
      </w:r>
      <w:r w:rsidR="005129B1">
        <w:rPr>
          <w:rFonts w:ascii="Times New Roman" w:hAnsi="Times New Roman" w:cs="Times New Roman"/>
          <w:lang w:val="es-ES_tradnl"/>
        </w:rPr>
        <w:t>go desafortunado puede ocurrir.</w:t>
      </w:r>
    </w:p>
    <w:p w14:paraId="37125AC3" w14:textId="77777777" w:rsidR="00802A90" w:rsidRPr="00927B7A" w:rsidRDefault="00802A90" w:rsidP="00802A90">
      <w:pPr>
        <w:rPr>
          <w:rFonts w:ascii="Times New Roman" w:hAnsi="Times New Roman" w:cs="Times New Roman"/>
          <w:lang w:val="es-ES_tradnl"/>
        </w:rPr>
      </w:pPr>
    </w:p>
    <w:p w14:paraId="5630C38E"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27CAFAD3" w14:textId="77777777"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una orden.</w:t>
      </w:r>
    </w:p>
    <w:p w14:paraId="31053B22" w14:textId="77777777"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b/>
          <w:lang w:val="es-ES_tradnl"/>
        </w:rPr>
        <w:t>una advertencia</w:t>
      </w:r>
      <w:r w:rsidRPr="00927B7A">
        <w:rPr>
          <w:rFonts w:ascii="Times New Roman" w:hAnsi="Times New Roman" w:cs="Times New Roman"/>
          <w:lang w:val="es-ES_tradnl"/>
        </w:rPr>
        <w:t>.</w:t>
      </w:r>
    </w:p>
    <w:p w14:paraId="30BA4FF5" w14:textId="77777777" w:rsidR="00802A90"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una pregunta.</w:t>
      </w:r>
    </w:p>
    <w:p w14:paraId="769A4437" w14:textId="77777777" w:rsidR="00824767" w:rsidRPr="00927B7A" w:rsidRDefault="00824767" w:rsidP="00802A90">
      <w:pPr>
        <w:rPr>
          <w:rFonts w:ascii="Times New Roman" w:hAnsi="Times New Roman" w:cs="Times New Roman"/>
          <w:lang w:val="es-ES_tradnl"/>
        </w:rPr>
      </w:pPr>
      <w:r w:rsidRPr="00927B7A">
        <w:rPr>
          <w:rFonts w:ascii="Times New Roman" w:hAnsi="Times New Roman" w:cs="Times New Roman"/>
          <w:lang w:val="es-ES_tradnl"/>
        </w:rPr>
        <w:t xml:space="preserve">una afirmación. </w:t>
      </w:r>
    </w:p>
    <w:p w14:paraId="1737E67F" w14:textId="77777777" w:rsidR="00824767" w:rsidRPr="00927B7A" w:rsidRDefault="00824767" w:rsidP="00802A90">
      <w:pPr>
        <w:rPr>
          <w:rFonts w:ascii="Times New Roman" w:hAnsi="Times New Roman" w:cs="Times New Roman"/>
          <w:lang w:val="es-ES_tradnl"/>
        </w:rPr>
      </w:pPr>
    </w:p>
    <w:p w14:paraId="56925AFF"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4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47B9BFB4" w14:textId="77777777" w:rsidR="00802A90" w:rsidRPr="00927B7A" w:rsidRDefault="00EE48A2"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una vieja planchadora, guardaba a los muertos y a los moribundos en el pueblo y alrededores. Luego, una vez que cosía a sus clientes en la sábana de la que no volverían a salir, cogía de nuevo la plancha con la que frotaba la ropa de los vivos. Arrugada como una manzana del año anterior,</w:t>
      </w:r>
      <w:r w:rsidR="005F2702" w:rsidRPr="00927B7A">
        <w:rPr>
          <w:rFonts w:ascii="Times New Roman" w:hAnsi="Times New Roman" w:cs="Times New Roman"/>
          <w:shd w:val="clear" w:color="auto" w:fill="FFFFFF"/>
          <w:lang w:val="es-ES_tradnl"/>
        </w:rPr>
        <w:t xml:space="preserve"> perversa, envidiosa, avara</w:t>
      </w:r>
      <w:r w:rsidRPr="00927B7A">
        <w:rPr>
          <w:rFonts w:ascii="Times New Roman" w:hAnsi="Times New Roman" w:cs="Times New Roman"/>
          <w:shd w:val="clear" w:color="auto" w:fill="FFFFFF"/>
          <w:lang w:val="es-ES_tradnl"/>
        </w:rPr>
        <w:t xml:space="preserve">, curvada en dos como si se hubiera partido por los riñones por el eterno movimiento de la plancha deslizada sobre los tejidos, se diría que sentía por la agonía una especie de amor monstruoso y cínico. Cuando Honoré entró en su casa, la encontró preparando agua de pez para los cuellos de las pueblerinas. El campesino le relató lo sucedido con su madre. </w:t>
      </w:r>
      <w:r w:rsidRPr="00927B7A">
        <w:rPr>
          <w:rFonts w:ascii="Times New Roman" w:hAnsi="Times New Roman" w:cs="Times New Roman"/>
          <w:lang w:val="es-ES_tradnl"/>
        </w:rPr>
        <w:br/>
      </w:r>
    </w:p>
    <w:p w14:paraId="3BFC38C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561B02B5" w14:textId="77777777" w:rsidR="00802A90"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 xml:space="preserve">En el texto, la palabra </w:t>
      </w:r>
      <w:r w:rsidRPr="00927B7A">
        <w:rPr>
          <w:rFonts w:ascii="Times New Roman" w:hAnsi="Times New Roman" w:cs="Times New Roman"/>
          <w:i/>
          <w:lang w:val="es-ES_tradnl"/>
        </w:rPr>
        <w:t>guardaba</w:t>
      </w:r>
      <w:r w:rsidRPr="00927B7A">
        <w:rPr>
          <w:rFonts w:ascii="Times New Roman" w:hAnsi="Times New Roman" w:cs="Times New Roman"/>
          <w:lang w:val="es-ES_tradnl"/>
        </w:rPr>
        <w:t xml:space="preserve"> se puede reemplazar por</w:t>
      </w:r>
    </w:p>
    <w:p w14:paraId="6543C07B" w14:textId="77777777" w:rsidR="00802A90" w:rsidRPr="00927B7A" w:rsidRDefault="00802A90" w:rsidP="00802A90">
      <w:pPr>
        <w:rPr>
          <w:rFonts w:ascii="Times New Roman" w:hAnsi="Times New Roman" w:cs="Times New Roman"/>
          <w:lang w:val="es-ES_tradnl"/>
        </w:rPr>
      </w:pPr>
    </w:p>
    <w:p w14:paraId="733C09A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614AEC69" w14:textId="4BE61506" w:rsidR="00802A90" w:rsidRPr="00927B7A" w:rsidRDefault="00EE48A2" w:rsidP="00802A90">
      <w:pPr>
        <w:rPr>
          <w:rFonts w:ascii="Times New Roman" w:hAnsi="Times New Roman" w:cs="Times New Roman"/>
          <w:lang w:val="es-ES_tradnl"/>
        </w:rPr>
      </w:pPr>
      <w:r w:rsidRPr="00927B7A">
        <w:rPr>
          <w:rFonts w:ascii="Times New Roman" w:hAnsi="Times New Roman" w:cs="Times New Roman"/>
          <w:lang w:val="es-ES_tradnl"/>
        </w:rPr>
        <w:t>Se introduce un</w:t>
      </w:r>
      <w:r w:rsidR="005F2702" w:rsidRPr="00927B7A">
        <w:rPr>
          <w:rFonts w:ascii="Times New Roman" w:hAnsi="Times New Roman" w:cs="Times New Roman"/>
          <w:lang w:val="es-ES_tradnl"/>
        </w:rPr>
        <w:t xml:space="preserve"> personaje </w:t>
      </w:r>
      <w:r w:rsidR="005129B1">
        <w:rPr>
          <w:rFonts w:ascii="Times New Roman" w:hAnsi="Times New Roman" w:cs="Times New Roman"/>
          <w:lang w:val="es-ES_tradnl"/>
        </w:rPr>
        <w:t>y se le califica</w:t>
      </w:r>
      <w:r w:rsidR="005F2702" w:rsidRPr="00927B7A">
        <w:rPr>
          <w:rFonts w:ascii="Times New Roman" w:hAnsi="Times New Roman" w:cs="Times New Roman"/>
          <w:lang w:val="es-ES_tradnl"/>
        </w:rPr>
        <w:t xml:space="preserve"> de forma repulsiva. La anciana se encargaba de preparar o disponer los cadáveres para la sepultura. </w:t>
      </w:r>
    </w:p>
    <w:p w14:paraId="125C6086" w14:textId="77777777" w:rsidR="00802A90" w:rsidRPr="00927B7A" w:rsidRDefault="00802A90" w:rsidP="00802A90">
      <w:pPr>
        <w:rPr>
          <w:rFonts w:ascii="Times New Roman" w:hAnsi="Times New Roman" w:cs="Times New Roman"/>
          <w:lang w:val="es-ES_tradnl"/>
        </w:rPr>
      </w:pPr>
    </w:p>
    <w:p w14:paraId="7CEFA92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11383686" w14:textId="77777777" w:rsidR="00802A90"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salvaba</w:t>
      </w:r>
    </w:p>
    <w:p w14:paraId="34907CEF" w14:textId="77777777" w:rsidR="00802A90"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cuidaba</w:t>
      </w:r>
    </w:p>
    <w:p w14:paraId="2615B6E4" w14:textId="77777777" w:rsidR="00802A90" w:rsidRPr="00927B7A" w:rsidRDefault="005F2702" w:rsidP="00802A90">
      <w:pPr>
        <w:rPr>
          <w:rFonts w:ascii="Times New Roman" w:hAnsi="Times New Roman" w:cs="Times New Roman"/>
          <w:b/>
          <w:lang w:val="es-ES_tradnl"/>
        </w:rPr>
      </w:pPr>
      <w:r w:rsidRPr="00927B7A">
        <w:rPr>
          <w:rFonts w:ascii="Times New Roman" w:hAnsi="Times New Roman" w:cs="Times New Roman"/>
          <w:b/>
          <w:lang w:val="es-ES_tradnl"/>
        </w:rPr>
        <w:t>preparaba</w:t>
      </w:r>
    </w:p>
    <w:p w14:paraId="2A16090B" w14:textId="77777777" w:rsidR="005F2702" w:rsidRPr="00927B7A" w:rsidRDefault="005F2702" w:rsidP="00802A90">
      <w:pPr>
        <w:rPr>
          <w:rFonts w:ascii="Times New Roman" w:hAnsi="Times New Roman" w:cs="Times New Roman"/>
          <w:lang w:val="es-ES_tradnl"/>
        </w:rPr>
      </w:pPr>
      <w:r w:rsidRPr="00927B7A">
        <w:rPr>
          <w:rFonts w:ascii="Times New Roman" w:hAnsi="Times New Roman" w:cs="Times New Roman"/>
          <w:lang w:val="es-ES_tradnl"/>
        </w:rPr>
        <w:t>amontonaba</w:t>
      </w:r>
    </w:p>
    <w:p w14:paraId="2A65B806" w14:textId="77777777" w:rsidR="007C7A03" w:rsidRPr="00927B7A" w:rsidRDefault="007C7A03" w:rsidP="00802A90">
      <w:pPr>
        <w:rPr>
          <w:rFonts w:ascii="Times New Roman" w:hAnsi="Times New Roman" w:cs="Times New Roman"/>
          <w:lang w:val="es-ES_tradnl"/>
        </w:rPr>
      </w:pPr>
    </w:p>
    <w:p w14:paraId="1B518D88"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5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22AF5B99" w14:textId="77777777" w:rsidR="00802A90" w:rsidRPr="00927B7A" w:rsidRDefault="00DB6B48"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le explicó</w:t>
      </w:r>
      <w:r w:rsidR="00BC6B87" w:rsidRPr="00927B7A">
        <w:rPr>
          <w:rFonts w:ascii="Times New Roman" w:hAnsi="Times New Roman" w:cs="Times New Roman"/>
          <w:shd w:val="clear" w:color="auto" w:fill="FFFFFF"/>
          <w:lang w:val="es-ES_tradnl"/>
        </w:rPr>
        <w:t xml:space="preserve"> al campesino que su trabajo tenia dos tarifas: “dos francos por un día, y tres francos por una noche, para los ricos. Un franco por un día y dos por una noche, para los demás”.</w:t>
      </w:r>
      <w:r w:rsidR="00BC6B87" w:rsidRPr="00927B7A">
        <w:rPr>
          <w:rFonts w:ascii="Times New Roman" w:hAnsi="Times New Roman" w:cs="Times New Roman"/>
          <w:lang w:val="es-ES_tradnl"/>
        </w:rPr>
        <w:br/>
      </w:r>
      <w:r w:rsidR="00BC6B87" w:rsidRPr="00927B7A">
        <w:rPr>
          <w:rFonts w:ascii="Times New Roman" w:hAnsi="Times New Roman" w:cs="Times New Roman"/>
          <w:lang w:val="es-ES_tradnl"/>
        </w:rPr>
        <w:br/>
      </w:r>
      <w:r w:rsidR="00BC6B87" w:rsidRPr="00927B7A">
        <w:rPr>
          <w:rFonts w:ascii="Times New Roman" w:hAnsi="Times New Roman" w:cs="Times New Roman"/>
          <w:shd w:val="clear" w:color="auto" w:fill="FFFFFF"/>
          <w:lang w:val="es-ES_tradnl"/>
        </w:rPr>
        <w:t xml:space="preserve">El campesino reflexionaba. Conocía bien a su madre. Sabía lo tenaz, fuerte y resistente que era. La cosa podía prolongarse durante ocho días, pese a la opinión del médico. Y dijo resueltamente: “No. Prefiero que me diga un precio global, un precio hasta el final. Arriesguémonos por una parte y por la otra. El médico dice que se morirá enseguida. Si así ocurre, mejor para usted y peor para mí. Pero si resiste hasta mañana o más, </w:t>
      </w:r>
      <w:r w:rsidR="0057243D" w:rsidRPr="00927B7A">
        <w:rPr>
          <w:rFonts w:ascii="Times New Roman" w:hAnsi="Times New Roman" w:cs="Times New Roman"/>
          <w:shd w:val="clear" w:color="auto" w:fill="FFFFFF"/>
          <w:lang w:val="es-ES_tradnl"/>
        </w:rPr>
        <w:t xml:space="preserve">mejor para mí </w:t>
      </w:r>
      <w:r w:rsidR="0057243D" w:rsidRPr="00927B7A">
        <w:rPr>
          <w:rFonts w:ascii="Times New Roman" w:hAnsi="Times New Roman" w:cs="Times New Roman"/>
          <w:shd w:val="clear" w:color="auto" w:fill="FFFFFF"/>
          <w:lang w:val="es-ES_tradnl"/>
        </w:rPr>
        <w:lastRenderedPageBreak/>
        <w:t xml:space="preserve">y peor para usted”. </w:t>
      </w:r>
      <w:r w:rsidR="00BC6B87" w:rsidRPr="00927B7A">
        <w:rPr>
          <w:rFonts w:ascii="Times New Roman" w:hAnsi="Times New Roman" w:cs="Times New Roman"/>
          <w:lang w:val="es-ES_tradnl"/>
        </w:rPr>
        <w:br/>
      </w:r>
      <w:r w:rsidR="00BC6B87" w:rsidRPr="00927B7A">
        <w:rPr>
          <w:rFonts w:ascii="Times New Roman" w:hAnsi="Times New Roman" w:cs="Times New Roman"/>
          <w:lang w:val="es-ES_tradnl"/>
        </w:rPr>
        <w:br/>
      </w:r>
      <w:r w:rsidR="0057243D" w:rsidRPr="00927B7A">
        <w:rPr>
          <w:rFonts w:ascii="Times New Roman" w:hAnsi="Times New Roman" w:cs="Times New Roman"/>
          <w:shd w:val="clear" w:color="auto" w:fill="FFFFFF"/>
          <w:lang w:val="es-ES_tradnl"/>
        </w:rPr>
        <w:t xml:space="preserve">El campesino le pidió a la anciana que lo acompañara. </w:t>
      </w:r>
      <w:r w:rsidR="00BC6B87" w:rsidRPr="00927B7A">
        <w:rPr>
          <w:rFonts w:ascii="Times New Roman" w:hAnsi="Times New Roman" w:cs="Times New Roman"/>
          <w:shd w:val="clear" w:color="auto" w:fill="FFFFFF"/>
          <w:lang w:val="es-ES_tradnl"/>
        </w:rPr>
        <w:t>Al acer</w:t>
      </w:r>
      <w:r w:rsidR="0057243D" w:rsidRPr="00927B7A">
        <w:rPr>
          <w:rFonts w:ascii="Times New Roman" w:hAnsi="Times New Roman" w:cs="Times New Roman"/>
          <w:shd w:val="clear" w:color="auto" w:fill="FFFFFF"/>
          <w:lang w:val="es-ES_tradnl"/>
        </w:rPr>
        <w:t>carse a su casa, Honoré murmuró: “</w:t>
      </w:r>
      <w:r w:rsidR="00BC6B87" w:rsidRPr="00927B7A">
        <w:rPr>
          <w:rFonts w:ascii="Times New Roman" w:hAnsi="Times New Roman" w:cs="Times New Roman"/>
          <w:shd w:val="clear" w:color="auto" w:fill="FFFFFF"/>
          <w:lang w:val="es-ES_tradnl"/>
        </w:rPr>
        <w:t>¿Y si se ha muerto ya?</w:t>
      </w:r>
      <w:r w:rsidR="0057243D" w:rsidRPr="00927B7A">
        <w:rPr>
          <w:rFonts w:ascii="Times New Roman" w:hAnsi="Times New Roman" w:cs="Times New Roman"/>
          <w:shd w:val="clear" w:color="auto" w:fill="FFFFFF"/>
          <w:lang w:val="es-ES_tradnl"/>
        </w:rPr>
        <w:t>”</w:t>
      </w:r>
    </w:p>
    <w:p w14:paraId="3C59B11B" w14:textId="77777777" w:rsidR="00802A90" w:rsidRPr="00927B7A" w:rsidRDefault="00802A90" w:rsidP="00802A90">
      <w:pPr>
        <w:rPr>
          <w:rFonts w:ascii="Times New Roman" w:hAnsi="Times New Roman" w:cs="Times New Roman"/>
          <w:lang w:val="es-ES_tradnl"/>
        </w:rPr>
      </w:pPr>
    </w:p>
    <w:p w14:paraId="57EC3F4F"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1D45A61F" w14:textId="62445710" w:rsidR="00802A90" w:rsidRPr="00927B7A" w:rsidRDefault="00DB6B48" w:rsidP="00802A90">
      <w:pPr>
        <w:rPr>
          <w:rFonts w:ascii="Times New Roman" w:hAnsi="Times New Roman" w:cs="Times New Roman"/>
          <w:lang w:val="es-ES_tradnl"/>
        </w:rPr>
      </w:pPr>
      <w:r w:rsidRPr="00927B7A">
        <w:rPr>
          <w:rFonts w:ascii="Times New Roman" w:hAnsi="Times New Roman" w:cs="Times New Roman"/>
          <w:lang w:val="es-ES_tradnl"/>
        </w:rPr>
        <w:t xml:space="preserve">En el relato, con el enunciado </w:t>
      </w:r>
      <w:r w:rsidRPr="00701612">
        <w:rPr>
          <w:rFonts w:ascii="Times New Roman" w:hAnsi="Times New Roman" w:cs="Times New Roman"/>
          <w:i/>
          <w:lang w:val="es-ES_tradnl"/>
        </w:rPr>
        <w:t>¿Y si se ha muerto ya?</w:t>
      </w:r>
    </w:p>
    <w:p w14:paraId="1402C6BC" w14:textId="77777777" w:rsidR="00802A90" w:rsidRPr="00927B7A" w:rsidRDefault="00802A90" w:rsidP="00802A90">
      <w:pPr>
        <w:rPr>
          <w:rFonts w:ascii="Times New Roman" w:hAnsi="Times New Roman" w:cs="Times New Roman"/>
          <w:lang w:val="es-ES_tradnl"/>
        </w:rPr>
      </w:pPr>
    </w:p>
    <w:p w14:paraId="498EDB1C"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8789F96" w14:textId="77777777" w:rsidR="00802A90" w:rsidRPr="00927B7A" w:rsidRDefault="00487839" w:rsidP="00802A90">
      <w:pPr>
        <w:rPr>
          <w:rFonts w:ascii="Times New Roman" w:hAnsi="Times New Roman" w:cs="Times New Roman"/>
          <w:lang w:val="es-ES_tradnl"/>
        </w:rPr>
      </w:pPr>
      <w:r w:rsidRPr="00927B7A">
        <w:rPr>
          <w:rFonts w:ascii="Times New Roman" w:hAnsi="Times New Roman" w:cs="Times New Roman"/>
          <w:lang w:val="es-ES_tradnl"/>
        </w:rPr>
        <w:t>E</w:t>
      </w:r>
      <w:r w:rsidR="000E4208" w:rsidRPr="00927B7A">
        <w:rPr>
          <w:rFonts w:ascii="Times New Roman" w:hAnsi="Times New Roman" w:cs="Times New Roman"/>
          <w:lang w:val="es-ES_tradnl"/>
        </w:rPr>
        <w:t>n los cuentos</w:t>
      </w:r>
      <w:r w:rsidR="004931C2" w:rsidRPr="00927B7A">
        <w:rPr>
          <w:rFonts w:ascii="Times New Roman" w:hAnsi="Times New Roman" w:cs="Times New Roman"/>
          <w:lang w:val="es-ES_tradnl"/>
        </w:rPr>
        <w:t xml:space="preserve"> se emplea el suspenso para mantener al lector conectado con los hechos y crear expectativas sobre lo que sucederá. </w:t>
      </w:r>
    </w:p>
    <w:p w14:paraId="168EEBE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3FBB490" w14:textId="77777777" w:rsidR="00802A90" w:rsidRPr="00927B7A" w:rsidRDefault="00802A90" w:rsidP="00802A90">
      <w:pPr>
        <w:rPr>
          <w:rFonts w:ascii="Times New Roman" w:hAnsi="Times New Roman" w:cs="Times New Roman"/>
          <w:lang w:val="es-ES_tradnl"/>
        </w:rPr>
      </w:pPr>
    </w:p>
    <w:p w14:paraId="6A4AB706" w14:textId="77777777" w:rsidR="00802A90" w:rsidRPr="00927B7A" w:rsidRDefault="004931C2" w:rsidP="00802A90">
      <w:pPr>
        <w:rPr>
          <w:rFonts w:ascii="Times New Roman" w:hAnsi="Times New Roman" w:cs="Times New Roman"/>
          <w:lang w:val="es-ES_tradnl"/>
        </w:rPr>
      </w:pPr>
      <w:r w:rsidRPr="00927B7A">
        <w:rPr>
          <w:rFonts w:ascii="Times New Roman" w:hAnsi="Times New Roman" w:cs="Times New Roman"/>
          <w:b/>
          <w:lang w:val="es-ES_tradnl"/>
        </w:rPr>
        <w:t xml:space="preserve">se genera </w:t>
      </w:r>
      <w:r w:rsidR="00487839" w:rsidRPr="00927B7A">
        <w:rPr>
          <w:rFonts w:ascii="Times New Roman" w:hAnsi="Times New Roman" w:cs="Times New Roman"/>
          <w:b/>
          <w:lang w:val="es-ES_tradnl"/>
        </w:rPr>
        <w:t>suspenso</w:t>
      </w:r>
      <w:r w:rsidRPr="00927B7A">
        <w:rPr>
          <w:rFonts w:ascii="Times New Roman" w:hAnsi="Times New Roman" w:cs="Times New Roman"/>
          <w:lang w:val="es-ES_tradnl"/>
        </w:rPr>
        <w:t>.</w:t>
      </w:r>
    </w:p>
    <w:p w14:paraId="4F5C62A8" w14:textId="77777777" w:rsidR="004931C2"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t>se presenta una ironía.</w:t>
      </w:r>
    </w:p>
    <w:p w14:paraId="26419C14" w14:textId="77777777" w:rsidR="004931C2"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t>se expresa una burla.</w:t>
      </w:r>
    </w:p>
    <w:p w14:paraId="3E0D64F6" w14:textId="77777777" w:rsidR="00802A90"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t xml:space="preserve">se introduce un problema. </w:t>
      </w:r>
    </w:p>
    <w:p w14:paraId="22E705F7" w14:textId="77777777" w:rsidR="004931C2" w:rsidRPr="00927B7A" w:rsidRDefault="004931C2" w:rsidP="00802A90">
      <w:pPr>
        <w:rPr>
          <w:rFonts w:ascii="Times New Roman" w:hAnsi="Times New Roman" w:cs="Times New Roman"/>
          <w:lang w:val="es-ES_tradnl"/>
        </w:rPr>
      </w:pPr>
    </w:p>
    <w:p w14:paraId="13DC8AF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6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0ECC8625" w14:textId="77777777" w:rsidR="00D07F15" w:rsidRPr="00927B7A" w:rsidRDefault="004931C2"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t>Pero la anciana no se había</w:t>
      </w:r>
      <w:r w:rsidR="00D07F15" w:rsidRPr="00927B7A">
        <w:rPr>
          <w:rFonts w:ascii="Times New Roman" w:hAnsi="Times New Roman" w:cs="Times New Roman"/>
          <w:shd w:val="clear" w:color="auto" w:fill="FFFFFF"/>
          <w:lang w:val="es-ES_tradnl"/>
        </w:rPr>
        <w:t xml:space="preserve"> muerto. Permanecía</w:t>
      </w:r>
      <w:r w:rsidRPr="00927B7A">
        <w:rPr>
          <w:rFonts w:ascii="Times New Roman" w:hAnsi="Times New Roman" w:cs="Times New Roman"/>
          <w:shd w:val="clear" w:color="auto" w:fill="FFFFFF"/>
          <w:lang w:val="es-ES_tradnl"/>
        </w:rPr>
        <w:t xml:space="preserve"> en su catre, con las manos </w:t>
      </w:r>
      <w:r w:rsidR="00D07F15" w:rsidRPr="00927B7A">
        <w:rPr>
          <w:rFonts w:ascii="Times New Roman" w:hAnsi="Times New Roman" w:cs="Times New Roman"/>
          <w:shd w:val="clear" w:color="auto" w:fill="FFFFFF"/>
          <w:lang w:val="es-ES_tradnl"/>
        </w:rPr>
        <w:t>sobre la colcha, manos horribles</w:t>
      </w:r>
      <w:r w:rsidRPr="00927B7A">
        <w:rPr>
          <w:rFonts w:ascii="Times New Roman" w:hAnsi="Times New Roman" w:cs="Times New Roman"/>
          <w:shd w:val="clear" w:color="auto" w:fill="FFFFFF"/>
          <w:lang w:val="es-ES_tradnl"/>
        </w:rPr>
        <w:t>, nudosas, como bichos extraños y deformadas por los reu</w:t>
      </w:r>
      <w:r w:rsidR="00D07F15" w:rsidRPr="00927B7A">
        <w:rPr>
          <w:rFonts w:ascii="Times New Roman" w:hAnsi="Times New Roman" w:cs="Times New Roman"/>
          <w:shd w:val="clear" w:color="auto" w:fill="FFFFFF"/>
          <w:lang w:val="es-ES_tradnl"/>
        </w:rPr>
        <w:t>matismos</w:t>
      </w:r>
      <w:r w:rsidRPr="00927B7A">
        <w:rPr>
          <w:rFonts w:ascii="Times New Roman" w:hAnsi="Times New Roman" w:cs="Times New Roman"/>
          <w:shd w:val="clear" w:color="auto" w:fill="FFFFFF"/>
          <w:lang w:val="es-ES_tradnl"/>
        </w:rPr>
        <w:t>.</w:t>
      </w:r>
    </w:p>
    <w:p w14:paraId="5742ED71" w14:textId="77777777" w:rsidR="00D07F15" w:rsidRPr="00927B7A" w:rsidRDefault="004931C2" w:rsidP="00802A90">
      <w:pPr>
        <w:rPr>
          <w:rFonts w:ascii="Times New Roman" w:hAnsi="Times New Roman" w:cs="Times New Roman"/>
          <w:shd w:val="clear" w:color="auto" w:fill="FFFFFF"/>
          <w:lang w:val="es-ES_tradnl"/>
        </w:rPr>
      </w:pP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se acercó</w:t>
      </w:r>
      <w:r w:rsidR="00D07F15" w:rsidRPr="00927B7A">
        <w:rPr>
          <w:rFonts w:ascii="Times New Roman" w:hAnsi="Times New Roman" w:cs="Times New Roman"/>
          <w:shd w:val="clear" w:color="auto" w:fill="FFFFFF"/>
          <w:lang w:val="es-ES_tradnl"/>
        </w:rPr>
        <w:t xml:space="preserve"> a la cama</w:t>
      </w:r>
      <w:r w:rsidRPr="00927B7A">
        <w:rPr>
          <w:rFonts w:ascii="Times New Roman" w:hAnsi="Times New Roman" w:cs="Times New Roman"/>
          <w:shd w:val="clear" w:color="auto" w:fill="FFFFFF"/>
          <w:lang w:val="es-ES_tradnl"/>
        </w:rPr>
        <w:t>; después de mirarla, salió seguida de Honoré. Su opini</w:t>
      </w:r>
      <w:r w:rsidR="00D07F15" w:rsidRPr="00927B7A">
        <w:rPr>
          <w:rFonts w:ascii="Times New Roman" w:hAnsi="Times New Roman" w:cs="Times New Roman"/>
          <w:shd w:val="clear" w:color="auto" w:fill="FFFFFF"/>
          <w:lang w:val="es-ES_tradnl"/>
        </w:rPr>
        <w:t>ón ya estaba formada. N</w:t>
      </w:r>
      <w:r w:rsidRPr="00927B7A">
        <w:rPr>
          <w:rFonts w:ascii="Times New Roman" w:hAnsi="Times New Roman" w:cs="Times New Roman"/>
          <w:shd w:val="clear" w:color="auto" w:fill="FFFFFF"/>
          <w:lang w:val="es-ES_tradnl"/>
        </w:rPr>
        <w:t>o llegaría a la noche.</w:t>
      </w:r>
      <w:r w:rsidR="00D07F15" w:rsidRPr="00927B7A">
        <w:rPr>
          <w:rFonts w:ascii="Times New Roman" w:hAnsi="Times New Roman" w:cs="Times New Roman"/>
          <w:lang w:val="es-ES_tradnl"/>
        </w:rPr>
        <w:t xml:space="preserve"> </w:t>
      </w:r>
      <w:r w:rsidRPr="00927B7A">
        <w:rPr>
          <w:rFonts w:ascii="Times New Roman" w:hAnsi="Times New Roman" w:cs="Times New Roman"/>
          <w:shd w:val="clear" w:color="auto" w:fill="FFFFFF"/>
          <w:lang w:val="es-ES_tradnl"/>
        </w:rPr>
        <w:t>Él le preguntó: “¿Y bien?”</w:t>
      </w:r>
      <w:r w:rsidRPr="00927B7A">
        <w:rPr>
          <w:rFonts w:ascii="Times New Roman" w:hAnsi="Times New Roman" w:cs="Times New Roman"/>
          <w:lang w:val="es-ES_tradnl"/>
        </w:rPr>
        <w:t xml:space="preserve"> </w:t>
      </w:r>
      <w:r w:rsidR="00D07F15" w:rsidRPr="00927B7A">
        <w:rPr>
          <w:rFonts w:ascii="Times New Roman" w:hAnsi="Times New Roman" w:cs="Times New Roman"/>
          <w:shd w:val="clear" w:color="auto" w:fill="FFFFFF"/>
          <w:lang w:val="es-ES_tradnl"/>
        </w:rPr>
        <w:t>Ella contestó</w:t>
      </w:r>
      <w:r w:rsidRPr="00927B7A">
        <w:rPr>
          <w:rFonts w:ascii="Times New Roman" w:hAnsi="Times New Roman" w:cs="Times New Roman"/>
          <w:shd w:val="clear" w:color="auto" w:fill="FFFFFF"/>
          <w:lang w:val="es-ES_tradnl"/>
        </w:rPr>
        <w:t>: “Durará dos días, quizá tres. Me pagará seis francos, todo incluido”.</w:t>
      </w:r>
      <w:r w:rsidRPr="00927B7A">
        <w:rPr>
          <w:rFonts w:ascii="Times New Roman" w:hAnsi="Times New Roman" w:cs="Times New Roman"/>
          <w:lang w:val="es-ES_tradnl"/>
        </w:rPr>
        <w:t xml:space="preserve"> </w:t>
      </w:r>
      <w:r w:rsidRPr="00927B7A">
        <w:rPr>
          <w:rFonts w:ascii="Times New Roman" w:hAnsi="Times New Roman" w:cs="Times New Roman"/>
          <w:shd w:val="clear" w:color="auto" w:fill="FFFFFF"/>
          <w:lang w:val="es-ES_tradnl"/>
        </w:rPr>
        <w:t>Él exclamó: “</w:t>
      </w:r>
      <w:r w:rsidR="00D07F15" w:rsidRPr="00927B7A">
        <w:rPr>
          <w:rFonts w:ascii="Times New Roman" w:hAnsi="Times New Roman" w:cs="Times New Roman"/>
          <w:shd w:val="clear" w:color="auto" w:fill="FFFFFF"/>
          <w:lang w:val="es-ES_tradnl"/>
        </w:rPr>
        <w:t xml:space="preserve">¡Si le quedan </w:t>
      </w:r>
      <w:r w:rsidRPr="00927B7A">
        <w:rPr>
          <w:rFonts w:ascii="Times New Roman" w:hAnsi="Times New Roman" w:cs="Times New Roman"/>
          <w:shd w:val="clear" w:color="auto" w:fill="FFFFFF"/>
          <w:lang w:val="es-ES_tradnl"/>
        </w:rPr>
        <w:t>seis horas, como mucho!”</w:t>
      </w:r>
      <w:r w:rsidR="00D07F15" w:rsidRPr="00927B7A">
        <w:rPr>
          <w:rFonts w:ascii="Times New Roman" w:hAnsi="Times New Roman" w:cs="Times New Roman"/>
          <w:shd w:val="clear" w:color="auto" w:fill="FFFFFF"/>
          <w:lang w:val="es-ES_tradnl"/>
        </w:rPr>
        <w:t xml:space="preserve"> Pero, luego de discutir,</w:t>
      </w:r>
      <w:r w:rsidRPr="00927B7A">
        <w:rPr>
          <w:rFonts w:ascii="Times New Roman" w:hAnsi="Times New Roman" w:cs="Times New Roman"/>
          <w:shd w:val="clear" w:color="auto" w:fill="FFFFFF"/>
          <w:lang w:val="es-ES_tradnl"/>
        </w:rPr>
        <w:t xml:space="preserve"> acordaron seis francos. </w:t>
      </w:r>
    </w:p>
    <w:p w14:paraId="3D9BE423" w14:textId="77777777" w:rsidR="00802A90" w:rsidRPr="00927B7A" w:rsidRDefault="004931C2" w:rsidP="00802A90">
      <w:pPr>
        <w:rPr>
          <w:rFonts w:ascii="Times New Roman" w:hAnsi="Times New Roman" w:cs="Times New Roman"/>
          <w:lang w:val="es-ES_tradnl"/>
        </w:rPr>
      </w:pPr>
      <w:r w:rsidRPr="00927B7A">
        <w:rPr>
          <w:rFonts w:ascii="Times New Roman" w:hAnsi="Times New Roman" w:cs="Times New Roman"/>
          <w:lang w:val="es-ES_tradnl"/>
        </w:rPr>
        <w:br/>
      </w:r>
      <w:r w:rsidR="00D07F15" w:rsidRPr="00927B7A">
        <w:rPr>
          <w:rFonts w:ascii="Times New Roman" w:hAnsi="Times New Roman" w:cs="Times New Roman"/>
          <w:shd w:val="clear" w:color="auto" w:fill="FFFFFF"/>
          <w:lang w:val="es-ES_tradnl"/>
        </w:rPr>
        <w:t xml:space="preserve">A solas con la anciana, la </w:t>
      </w:r>
      <w:proofErr w:type="spellStart"/>
      <w:r w:rsidR="00D07F15" w:rsidRPr="00927B7A">
        <w:rPr>
          <w:rFonts w:ascii="Times New Roman" w:hAnsi="Times New Roman" w:cs="Times New Roman"/>
          <w:shd w:val="clear" w:color="auto" w:fill="FFFFFF"/>
          <w:lang w:val="es-ES_tradnl"/>
        </w:rPr>
        <w:t>Rapet</w:t>
      </w:r>
      <w:proofErr w:type="spellEnd"/>
      <w:r w:rsidR="00D07F15" w:rsidRPr="00927B7A">
        <w:rPr>
          <w:rFonts w:ascii="Times New Roman" w:hAnsi="Times New Roman" w:cs="Times New Roman"/>
          <w:shd w:val="clear" w:color="auto" w:fill="FFFFFF"/>
          <w:lang w:val="es-ES_tradnl"/>
        </w:rPr>
        <w:t xml:space="preserve"> le preguntó: “¿Le han dado a usted</w:t>
      </w:r>
      <w:r w:rsidRPr="00927B7A">
        <w:rPr>
          <w:rFonts w:ascii="Times New Roman" w:hAnsi="Times New Roman" w:cs="Times New Roman"/>
          <w:shd w:val="clear" w:color="auto" w:fill="FFFFFF"/>
          <w:lang w:val="es-ES_tradnl"/>
        </w:rPr>
        <w:t xml:space="preserve"> los último</w:t>
      </w:r>
      <w:r w:rsidR="00D07F15" w:rsidRPr="00927B7A">
        <w:rPr>
          <w:rFonts w:ascii="Times New Roman" w:hAnsi="Times New Roman" w:cs="Times New Roman"/>
          <w:shd w:val="clear" w:color="auto" w:fill="FFFFFF"/>
          <w:lang w:val="es-ES_tradnl"/>
        </w:rPr>
        <w:t>s sacramentos?” La campesina dijo “no”</w:t>
      </w:r>
      <w:r w:rsidRPr="00927B7A">
        <w:rPr>
          <w:rFonts w:ascii="Times New Roman" w:hAnsi="Times New Roman" w:cs="Times New Roman"/>
          <w:shd w:val="clear" w:color="auto" w:fill="FFFFFF"/>
          <w:lang w:val="es-ES_tradnl"/>
        </w:rPr>
        <w:t xml:space="preserve">; y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que era d</w:t>
      </w:r>
      <w:r w:rsidR="00D07F15" w:rsidRPr="00927B7A">
        <w:rPr>
          <w:rFonts w:ascii="Times New Roman" w:hAnsi="Times New Roman" w:cs="Times New Roman"/>
          <w:shd w:val="clear" w:color="auto" w:fill="FFFFFF"/>
          <w:lang w:val="es-ES_tradnl"/>
        </w:rPr>
        <w:t>evota, se levantó al instante. “¡Dios santo! Voy a buscar al señor párroco!”</w:t>
      </w:r>
    </w:p>
    <w:p w14:paraId="208BF59F" w14:textId="77777777" w:rsidR="00802A90" w:rsidRPr="00927B7A" w:rsidRDefault="00802A90" w:rsidP="00802A90">
      <w:pPr>
        <w:rPr>
          <w:rFonts w:ascii="Times New Roman" w:hAnsi="Times New Roman" w:cs="Times New Roman"/>
          <w:lang w:val="es-ES_tradnl"/>
        </w:rPr>
      </w:pPr>
    </w:p>
    <w:p w14:paraId="345AA59C"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14902B24" w14:textId="2ACFE111" w:rsidR="00802A90" w:rsidRPr="00927B7A" w:rsidRDefault="00E34413" w:rsidP="00802A90">
      <w:pPr>
        <w:rPr>
          <w:rFonts w:ascii="Times New Roman" w:hAnsi="Times New Roman" w:cs="Times New Roman"/>
          <w:lang w:val="es-ES_tradnl"/>
        </w:rPr>
      </w:pPr>
      <w:r>
        <w:rPr>
          <w:rFonts w:ascii="Times New Roman" w:hAnsi="Times New Roman" w:cs="Times New Roman"/>
          <w:lang w:val="es-ES_tradnl"/>
        </w:rPr>
        <w:t>En el enunciado</w:t>
      </w:r>
      <w:r w:rsidR="000E4208" w:rsidRPr="00927B7A">
        <w:rPr>
          <w:rFonts w:ascii="Times New Roman" w:hAnsi="Times New Roman" w:cs="Times New Roman"/>
          <w:lang w:val="es-ES_tradnl"/>
        </w:rPr>
        <w:t xml:space="preserve"> </w:t>
      </w:r>
      <w:r w:rsidR="000E4208" w:rsidRPr="00927B7A">
        <w:rPr>
          <w:rFonts w:ascii="Times New Roman" w:hAnsi="Times New Roman" w:cs="Times New Roman"/>
          <w:i/>
          <w:lang w:val="es-ES_tradnl"/>
        </w:rPr>
        <w:t xml:space="preserve">la </w:t>
      </w:r>
      <w:proofErr w:type="spellStart"/>
      <w:r w:rsidR="000E4208" w:rsidRPr="00927B7A">
        <w:rPr>
          <w:rFonts w:ascii="Times New Roman" w:hAnsi="Times New Roman" w:cs="Times New Roman"/>
          <w:i/>
          <w:lang w:val="es-ES_tradnl"/>
        </w:rPr>
        <w:t>Rapet</w:t>
      </w:r>
      <w:proofErr w:type="spellEnd"/>
      <w:r w:rsidR="000E4208" w:rsidRPr="00927B7A">
        <w:rPr>
          <w:rFonts w:ascii="Times New Roman" w:hAnsi="Times New Roman" w:cs="Times New Roman"/>
          <w:i/>
          <w:lang w:val="es-ES_tradnl"/>
        </w:rPr>
        <w:t xml:space="preserve"> que era devota, se levantó al instante</w:t>
      </w:r>
      <w:r>
        <w:rPr>
          <w:rFonts w:ascii="Times New Roman" w:hAnsi="Times New Roman" w:cs="Times New Roman"/>
          <w:i/>
          <w:lang w:val="es-ES_tradnl"/>
        </w:rPr>
        <w:t>,</w:t>
      </w:r>
      <w:r w:rsidR="000E4208" w:rsidRPr="00927B7A">
        <w:rPr>
          <w:rFonts w:ascii="Times New Roman" w:hAnsi="Times New Roman" w:cs="Times New Roman"/>
          <w:lang w:val="es-ES_tradnl"/>
        </w:rPr>
        <w:t xml:space="preserve"> la palabra </w:t>
      </w:r>
      <w:r w:rsidR="000E4208" w:rsidRPr="00927B7A">
        <w:rPr>
          <w:rFonts w:ascii="Times New Roman" w:hAnsi="Times New Roman" w:cs="Times New Roman"/>
          <w:i/>
          <w:lang w:val="es-ES_tradnl"/>
        </w:rPr>
        <w:t>devota</w:t>
      </w:r>
      <w:r w:rsidR="000E4208" w:rsidRPr="00927B7A">
        <w:rPr>
          <w:rFonts w:ascii="Times New Roman" w:hAnsi="Times New Roman" w:cs="Times New Roman"/>
          <w:lang w:val="es-ES_tradnl"/>
        </w:rPr>
        <w:t xml:space="preserve"> se puede reemplazar por</w:t>
      </w:r>
    </w:p>
    <w:p w14:paraId="79D3B2E8" w14:textId="77777777" w:rsidR="00802A90" w:rsidRPr="00927B7A" w:rsidRDefault="00802A90" w:rsidP="00802A90">
      <w:pPr>
        <w:rPr>
          <w:rFonts w:ascii="Times New Roman" w:hAnsi="Times New Roman" w:cs="Times New Roman"/>
          <w:lang w:val="es-ES_tradnl"/>
        </w:rPr>
      </w:pPr>
    </w:p>
    <w:p w14:paraId="49835C4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F77DC25" w14:textId="1D2BCD7B" w:rsidR="000E4208"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 xml:space="preserve">En los cuentos se describe el </w:t>
      </w:r>
      <w:r w:rsidR="007342B9" w:rsidRPr="00927B7A">
        <w:rPr>
          <w:rFonts w:ascii="Times New Roman" w:hAnsi="Times New Roman" w:cs="Times New Roman"/>
          <w:lang w:val="es-ES_tradnl"/>
        </w:rPr>
        <w:t>carácter de los personajes. En es</w:t>
      </w:r>
      <w:r w:rsidR="00E34413">
        <w:rPr>
          <w:rFonts w:ascii="Times New Roman" w:hAnsi="Times New Roman" w:cs="Times New Roman"/>
          <w:lang w:val="es-ES_tradnl"/>
        </w:rPr>
        <w:t>te, se muestra que</w:t>
      </w:r>
      <w:r w:rsidR="007342B9" w:rsidRPr="00927B7A">
        <w:rPr>
          <w:rFonts w:ascii="Times New Roman" w:hAnsi="Times New Roman" w:cs="Times New Roman"/>
          <w:lang w:val="es-ES_tradnl"/>
        </w:rPr>
        <w:t xml:space="preserve"> la cuidadora es </w:t>
      </w:r>
      <w:r w:rsidR="00E34413">
        <w:rPr>
          <w:rFonts w:ascii="Times New Roman" w:hAnsi="Times New Roman" w:cs="Times New Roman"/>
          <w:lang w:val="es-ES_tradnl"/>
        </w:rPr>
        <w:t>tanto avara</w:t>
      </w:r>
      <w:r w:rsidR="007342B9" w:rsidRPr="00927B7A">
        <w:rPr>
          <w:rFonts w:ascii="Times New Roman" w:hAnsi="Times New Roman" w:cs="Times New Roman"/>
          <w:lang w:val="es-ES_tradnl"/>
        </w:rPr>
        <w:t xml:space="preserve"> </w:t>
      </w:r>
      <w:r w:rsidR="00E34413">
        <w:rPr>
          <w:rFonts w:ascii="Times New Roman" w:hAnsi="Times New Roman" w:cs="Times New Roman"/>
          <w:lang w:val="es-ES_tradnl"/>
        </w:rPr>
        <w:t>como creyente o religiosa.</w:t>
      </w:r>
    </w:p>
    <w:p w14:paraId="444554CD" w14:textId="77777777" w:rsidR="00802A90" w:rsidRPr="00927B7A" w:rsidRDefault="00802A90" w:rsidP="00802A90">
      <w:pPr>
        <w:rPr>
          <w:rFonts w:ascii="Times New Roman" w:hAnsi="Times New Roman" w:cs="Times New Roman"/>
          <w:lang w:val="es-ES_tradnl"/>
        </w:rPr>
      </w:pPr>
    </w:p>
    <w:p w14:paraId="32D322C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68E8F744" w14:textId="77777777" w:rsidR="00802A90"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sincera</w:t>
      </w:r>
    </w:p>
    <w:p w14:paraId="4C62CB89" w14:textId="77777777" w:rsidR="00802A90"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santa</w:t>
      </w:r>
    </w:p>
    <w:p w14:paraId="05272CD3" w14:textId="77777777" w:rsidR="00802A90" w:rsidRPr="00927B7A" w:rsidRDefault="000E4208" w:rsidP="00802A90">
      <w:pPr>
        <w:rPr>
          <w:rFonts w:ascii="Times New Roman" w:hAnsi="Times New Roman" w:cs="Times New Roman"/>
          <w:lang w:val="es-ES_tradnl"/>
        </w:rPr>
      </w:pPr>
      <w:r w:rsidRPr="00927B7A">
        <w:rPr>
          <w:rFonts w:ascii="Times New Roman" w:hAnsi="Times New Roman" w:cs="Times New Roman"/>
          <w:lang w:val="es-ES_tradnl"/>
        </w:rPr>
        <w:t>solidaria</w:t>
      </w:r>
    </w:p>
    <w:p w14:paraId="4AEF5D43" w14:textId="77777777" w:rsidR="000E4208" w:rsidRPr="00927B7A" w:rsidRDefault="000E4208" w:rsidP="00802A90">
      <w:pPr>
        <w:rPr>
          <w:rFonts w:ascii="Times New Roman" w:hAnsi="Times New Roman" w:cs="Times New Roman"/>
          <w:b/>
          <w:lang w:val="es-ES_tradnl"/>
        </w:rPr>
      </w:pPr>
      <w:r w:rsidRPr="00927B7A">
        <w:rPr>
          <w:rFonts w:ascii="Times New Roman" w:hAnsi="Times New Roman" w:cs="Times New Roman"/>
          <w:b/>
          <w:lang w:val="es-ES_tradnl"/>
        </w:rPr>
        <w:t>creyente</w:t>
      </w:r>
    </w:p>
    <w:p w14:paraId="5BD9BF89" w14:textId="77777777" w:rsidR="000E4208" w:rsidRPr="00927B7A" w:rsidRDefault="000E4208" w:rsidP="00802A90">
      <w:pPr>
        <w:rPr>
          <w:rFonts w:ascii="Times New Roman" w:hAnsi="Times New Roman" w:cs="Times New Roman"/>
          <w:lang w:val="es-ES_tradnl"/>
        </w:rPr>
      </w:pPr>
    </w:p>
    <w:p w14:paraId="4B95CFB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7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4D4DD334" w14:textId="245DBF16" w:rsidR="00802A90" w:rsidRPr="00927B7A" w:rsidRDefault="004907D2"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lastRenderedPageBreak/>
        <w:t xml:space="preserve">El cura vino enseguida precedido del acólito que tocaba la campanilla para anunciar el paso de Dios. </w:t>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Honoré los vio pasar de lejos. Y preguntó: “¿Dónde irá nuestro párroco?” Su peón, más espabilado, respondió: “¡Le lleva el buen Dios a tu madre!” El campesino no se sorprendió: “¡Sí, puede ser!” </w:t>
      </w: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La anciana se confesó, recibió la absolución, comulg</w:t>
      </w:r>
      <w:ins w:id="4" w:author="Admincmovil" w:date="2015-03-08T17:55:00Z">
        <w:r w:rsidR="00891731">
          <w:rPr>
            <w:rFonts w:ascii="Times New Roman" w:hAnsi="Times New Roman" w:cs="Times New Roman"/>
            <w:shd w:val="clear" w:color="auto" w:fill="FFFFFF"/>
            <w:lang w:val="es-ES_tradnl"/>
          </w:rPr>
          <w:t>ó</w:t>
        </w:r>
      </w:ins>
      <w:bookmarkStart w:id="5" w:name="_GoBack"/>
      <w:bookmarkEnd w:id="5"/>
      <w:r w:rsidRPr="00927B7A">
        <w:rPr>
          <w:rFonts w:ascii="Times New Roman" w:hAnsi="Times New Roman" w:cs="Times New Roman"/>
          <w:shd w:val="clear" w:color="auto" w:fill="FFFFFF"/>
          <w:lang w:val="es-ES_tradnl"/>
        </w:rPr>
        <w:t xml:space="preserve">. Entonces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comenzó a mirar a la moribunda preguntándose si la cosa duraría mucho. La anciana parecía esperar con indiferencia la muerte tan cercana, que tardaba no obstante en llegar. Su respiración, dentro de poco se detendría. </w:t>
      </w:r>
    </w:p>
    <w:p w14:paraId="3DAC4F2D" w14:textId="77777777" w:rsidR="00802A90" w:rsidRPr="00927B7A" w:rsidRDefault="00802A90" w:rsidP="00802A90">
      <w:pPr>
        <w:rPr>
          <w:rFonts w:ascii="Times New Roman" w:hAnsi="Times New Roman" w:cs="Times New Roman"/>
          <w:lang w:val="es-ES_tradnl"/>
        </w:rPr>
      </w:pPr>
    </w:p>
    <w:p w14:paraId="166650A9"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6E3118AB" w14:textId="77777777" w:rsidR="00802A90" w:rsidRPr="00927B7A" w:rsidRDefault="007342B9" w:rsidP="00802A90">
      <w:pPr>
        <w:rPr>
          <w:rFonts w:ascii="Times New Roman" w:hAnsi="Times New Roman" w:cs="Times New Roman"/>
          <w:lang w:val="es-ES_tradnl"/>
        </w:rPr>
      </w:pPr>
      <w:r w:rsidRPr="00927B7A">
        <w:rPr>
          <w:rFonts w:ascii="Times New Roman" w:hAnsi="Times New Roman" w:cs="Times New Roman"/>
          <w:lang w:val="es-ES_tradnl"/>
        </w:rPr>
        <w:t xml:space="preserve">Con el enunciado </w:t>
      </w:r>
      <w:r w:rsidRPr="00927B7A">
        <w:rPr>
          <w:rFonts w:ascii="Times New Roman" w:hAnsi="Times New Roman" w:cs="Times New Roman"/>
          <w:i/>
          <w:shd w:val="clear" w:color="auto" w:fill="FFFFFF"/>
          <w:lang w:val="es-ES_tradnl"/>
        </w:rPr>
        <w:t>Su respiración, dentro de poco se detendría</w:t>
      </w:r>
    </w:p>
    <w:p w14:paraId="6C8C3794" w14:textId="77777777" w:rsidR="00802A90" w:rsidRPr="00927B7A" w:rsidRDefault="00802A90" w:rsidP="00802A90">
      <w:pPr>
        <w:rPr>
          <w:rFonts w:ascii="Times New Roman" w:hAnsi="Times New Roman" w:cs="Times New Roman"/>
          <w:lang w:val="es-ES_tradnl"/>
        </w:rPr>
      </w:pPr>
    </w:p>
    <w:p w14:paraId="5A3D127D"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73FB2AA3" w14:textId="77777777" w:rsidR="00802A90" w:rsidRPr="00927B7A" w:rsidRDefault="007342B9" w:rsidP="00802A90">
      <w:pPr>
        <w:rPr>
          <w:rFonts w:ascii="Times New Roman" w:hAnsi="Times New Roman" w:cs="Times New Roman"/>
          <w:lang w:val="es-ES_tradnl"/>
        </w:rPr>
      </w:pPr>
      <w:r w:rsidRPr="00927B7A">
        <w:rPr>
          <w:rFonts w:ascii="Times New Roman" w:hAnsi="Times New Roman" w:cs="Times New Roman"/>
          <w:lang w:val="es-ES_tradnl"/>
        </w:rPr>
        <w:t xml:space="preserve">En esta clase de cuentos para mantener al lector conectado con la narración se </w:t>
      </w:r>
      <w:r w:rsidR="0036422E" w:rsidRPr="00927B7A">
        <w:rPr>
          <w:rFonts w:ascii="Times New Roman" w:hAnsi="Times New Roman" w:cs="Times New Roman"/>
          <w:lang w:val="es-ES_tradnl"/>
        </w:rPr>
        <w:t>dan</w:t>
      </w:r>
      <w:r w:rsidRPr="00927B7A">
        <w:rPr>
          <w:rFonts w:ascii="Times New Roman" w:hAnsi="Times New Roman" w:cs="Times New Roman"/>
          <w:lang w:val="es-ES_tradnl"/>
        </w:rPr>
        <w:t xml:space="preserve"> saltos en el tiempo. E</w:t>
      </w:r>
      <w:r w:rsidR="0036422E" w:rsidRPr="00927B7A">
        <w:rPr>
          <w:rFonts w:ascii="Times New Roman" w:hAnsi="Times New Roman" w:cs="Times New Roman"/>
          <w:lang w:val="es-ES_tradnl"/>
        </w:rPr>
        <w:t>n este caso se anuncia qué le sucederá a</w:t>
      </w:r>
      <w:r w:rsidRPr="00927B7A">
        <w:rPr>
          <w:rFonts w:ascii="Times New Roman" w:hAnsi="Times New Roman" w:cs="Times New Roman"/>
          <w:lang w:val="es-ES_tradnl"/>
        </w:rPr>
        <w:t xml:space="preserve"> la anciana. </w:t>
      </w:r>
    </w:p>
    <w:p w14:paraId="059F9845" w14:textId="77777777" w:rsidR="0036422E" w:rsidRPr="00927B7A" w:rsidRDefault="0036422E" w:rsidP="00802A90">
      <w:pPr>
        <w:rPr>
          <w:rFonts w:ascii="Times New Roman" w:hAnsi="Times New Roman" w:cs="Times New Roman"/>
          <w:lang w:val="es-ES_tradnl"/>
        </w:rPr>
      </w:pPr>
    </w:p>
    <w:p w14:paraId="56A135A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0194366B"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lang w:val="es-ES_tradnl"/>
        </w:rPr>
        <w:t xml:space="preserve">se mantiene el orden cronológico de la narración. </w:t>
      </w:r>
    </w:p>
    <w:p w14:paraId="2DF845D1"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lang w:val="es-ES_tradnl"/>
        </w:rPr>
        <w:t xml:space="preserve">se introduce una </w:t>
      </w:r>
      <w:proofErr w:type="spellStart"/>
      <w:r w:rsidRPr="00927B7A">
        <w:rPr>
          <w:rFonts w:ascii="Times New Roman" w:hAnsi="Times New Roman" w:cs="Times New Roman"/>
          <w:lang w:val="es-ES_tradnl"/>
        </w:rPr>
        <w:t>analepsis</w:t>
      </w:r>
      <w:proofErr w:type="spellEnd"/>
      <w:r w:rsidRPr="00927B7A">
        <w:rPr>
          <w:rFonts w:ascii="Times New Roman" w:hAnsi="Times New Roman" w:cs="Times New Roman"/>
          <w:lang w:val="es-ES_tradnl"/>
        </w:rPr>
        <w:t xml:space="preserve">. </w:t>
      </w:r>
    </w:p>
    <w:p w14:paraId="289B3D71"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b/>
          <w:lang w:val="es-ES_tradnl"/>
        </w:rPr>
        <w:t>se emplea una prolepsis</w:t>
      </w:r>
      <w:r w:rsidRPr="00927B7A">
        <w:rPr>
          <w:rFonts w:ascii="Times New Roman" w:hAnsi="Times New Roman" w:cs="Times New Roman"/>
          <w:lang w:val="es-ES_tradnl"/>
        </w:rPr>
        <w:t>.</w:t>
      </w:r>
    </w:p>
    <w:p w14:paraId="6690E736" w14:textId="77777777" w:rsidR="007342B9" w:rsidRPr="00927B7A" w:rsidRDefault="007342B9" w:rsidP="007342B9">
      <w:pPr>
        <w:rPr>
          <w:rFonts w:ascii="Times New Roman" w:hAnsi="Times New Roman" w:cs="Times New Roman"/>
          <w:lang w:val="es-ES_tradnl"/>
        </w:rPr>
      </w:pPr>
      <w:r w:rsidRPr="00927B7A">
        <w:rPr>
          <w:rFonts w:ascii="Times New Roman" w:hAnsi="Times New Roman" w:cs="Times New Roman"/>
          <w:lang w:val="es-ES_tradnl"/>
        </w:rPr>
        <w:t>se continúa con la linealidad del relato.</w:t>
      </w:r>
    </w:p>
    <w:p w14:paraId="6002EBED" w14:textId="77777777" w:rsidR="00802A90" w:rsidRPr="00927B7A" w:rsidRDefault="00802A90" w:rsidP="00802A90">
      <w:pPr>
        <w:rPr>
          <w:rFonts w:ascii="Times New Roman" w:hAnsi="Times New Roman" w:cs="Times New Roman"/>
          <w:lang w:val="es-ES_tradnl"/>
        </w:rPr>
      </w:pPr>
    </w:p>
    <w:p w14:paraId="6B21DB6E" w14:textId="77777777" w:rsidR="00802A90" w:rsidRPr="00927B7A" w:rsidRDefault="00802A90" w:rsidP="00802A90">
      <w:pPr>
        <w:rPr>
          <w:rFonts w:ascii="Times New Roman" w:hAnsi="Times New Roman" w:cs="Times New Roman"/>
          <w:lang w:val="es-ES_tradnl"/>
        </w:rPr>
      </w:pPr>
    </w:p>
    <w:p w14:paraId="0CEC003A"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8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54D16EE3" w14:textId="48F11A1D" w:rsidR="006C5415" w:rsidRPr="00927B7A" w:rsidRDefault="006C5415" w:rsidP="00802A90">
      <w:pPr>
        <w:rPr>
          <w:rFonts w:ascii="Times New Roman" w:hAnsi="Times New Roman" w:cs="Times New Roman"/>
          <w:shd w:val="clear" w:color="auto" w:fill="FFFFFF"/>
          <w:lang w:val="es-ES_tradnl"/>
        </w:rPr>
      </w:pPr>
      <w:r w:rsidRPr="00927B7A">
        <w:rPr>
          <w:rFonts w:ascii="Times New Roman" w:hAnsi="Times New Roman" w:cs="Times New Roman"/>
          <w:shd w:val="clear" w:color="auto" w:fill="FFFFFF"/>
          <w:lang w:val="es-ES_tradnl"/>
        </w:rPr>
        <w:t xml:space="preserve">Al </w:t>
      </w:r>
      <w:r w:rsidR="00243630" w:rsidRPr="00927B7A">
        <w:rPr>
          <w:rFonts w:ascii="Times New Roman" w:hAnsi="Times New Roman" w:cs="Times New Roman"/>
          <w:shd w:val="clear" w:color="auto" w:fill="FFFFFF"/>
          <w:lang w:val="es-ES_tradnl"/>
        </w:rPr>
        <w:t xml:space="preserve">día siguiente, al llegar </w:t>
      </w:r>
      <w:r w:rsidR="00E34413">
        <w:rPr>
          <w:rFonts w:ascii="Times New Roman" w:hAnsi="Times New Roman" w:cs="Times New Roman"/>
          <w:shd w:val="clear" w:color="auto" w:fill="FFFFFF"/>
          <w:lang w:val="es-ES_tradnl"/>
        </w:rPr>
        <w:t>e</w:t>
      </w:r>
      <w:r w:rsidRPr="00927B7A">
        <w:rPr>
          <w:rFonts w:ascii="Times New Roman" w:hAnsi="Times New Roman" w:cs="Times New Roman"/>
          <w:shd w:val="clear" w:color="auto" w:fill="FFFFFF"/>
          <w:lang w:val="es-ES_tradnl"/>
        </w:rPr>
        <w:t>l amanecer</w:t>
      </w:r>
      <w:r w:rsidR="00243630" w:rsidRPr="00927B7A">
        <w:rPr>
          <w:rFonts w:ascii="Times New Roman" w:hAnsi="Times New Roman" w:cs="Times New Roman"/>
          <w:shd w:val="clear" w:color="auto" w:fill="FFFFFF"/>
          <w:lang w:val="es-ES_tradnl"/>
        </w:rPr>
        <w:t xml:space="preserve">, </w:t>
      </w:r>
      <w:r w:rsidR="00243630" w:rsidRPr="00927B7A">
        <w:rPr>
          <w:rFonts w:ascii="Times New Roman" w:hAnsi="Times New Roman" w:cs="Times New Roman"/>
          <w:lang w:val="es-ES_tradnl"/>
        </w:rPr>
        <w:t>l</w:t>
      </w:r>
      <w:r w:rsidRPr="00927B7A">
        <w:rPr>
          <w:rFonts w:ascii="Times New Roman" w:hAnsi="Times New Roman" w:cs="Times New Roman"/>
          <w:shd w:val="clear" w:color="auto" w:fill="FFFFFF"/>
          <w:lang w:val="es-ES_tradnl"/>
        </w:rPr>
        <w:t>a cuidadora le preguntó a Honoré: “¿Se ha muerto su madre?”</w:t>
      </w:r>
      <w:r w:rsidR="00243630" w:rsidRPr="00927B7A">
        <w:rPr>
          <w:rFonts w:ascii="Times New Roman" w:hAnsi="Times New Roman" w:cs="Times New Roman"/>
          <w:shd w:val="clear" w:color="auto" w:fill="FFFFFF"/>
          <w:lang w:val="es-ES_tradnl"/>
        </w:rPr>
        <w:t xml:space="preserve"> </w:t>
      </w:r>
      <w:r w:rsidRPr="00927B7A">
        <w:rPr>
          <w:rFonts w:ascii="Times New Roman" w:hAnsi="Times New Roman" w:cs="Times New Roman"/>
          <w:shd w:val="clear" w:color="auto" w:fill="FFFFFF"/>
          <w:lang w:val="es-ES_tradnl"/>
        </w:rPr>
        <w:t xml:space="preserve">Él contestó: “Está incluso mejor.” La cuidadora comprendió que la cosa podía durar dos días, cuatro, ocho; y el pánico oprimió su corazón de avara. </w:t>
      </w:r>
    </w:p>
    <w:p w14:paraId="0197CEB0" w14:textId="77777777" w:rsidR="00802A90" w:rsidRPr="00927B7A" w:rsidRDefault="006C5415" w:rsidP="00802A90">
      <w:pPr>
        <w:rPr>
          <w:rFonts w:ascii="Times New Roman" w:hAnsi="Times New Roman" w:cs="Times New Roman"/>
          <w:lang w:val="es-ES_tradnl"/>
        </w:rPr>
      </w:pPr>
      <w:r w:rsidRPr="00927B7A">
        <w:rPr>
          <w:rFonts w:ascii="Times New Roman" w:hAnsi="Times New Roman" w:cs="Times New Roman"/>
          <w:lang w:val="es-ES_tradnl"/>
        </w:rPr>
        <w:br/>
      </w:r>
      <w:r w:rsidRPr="00927B7A">
        <w:rPr>
          <w:rFonts w:ascii="Times New Roman" w:hAnsi="Times New Roman" w:cs="Times New Roman"/>
          <w:shd w:val="clear" w:color="auto" w:fill="FFFFFF"/>
          <w:lang w:val="es-ES_tradnl"/>
        </w:rPr>
        <w:t xml:space="preserve">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se</w:t>
      </w:r>
      <w:r w:rsidR="00243630" w:rsidRPr="00927B7A">
        <w:rPr>
          <w:rFonts w:ascii="Times New Roman" w:hAnsi="Times New Roman" w:cs="Times New Roman"/>
          <w:shd w:val="clear" w:color="auto" w:fill="FFFFFF"/>
          <w:lang w:val="es-ES_tradnl"/>
        </w:rPr>
        <w:t xml:space="preserve"> desesperaba; cada minuto le parecía dinero robado. Le daban </w:t>
      </w:r>
      <w:r w:rsidRPr="00927B7A">
        <w:rPr>
          <w:rFonts w:ascii="Times New Roman" w:hAnsi="Times New Roman" w:cs="Times New Roman"/>
          <w:shd w:val="clear" w:color="auto" w:fill="FFFFFF"/>
          <w:lang w:val="es-ES_tradnl"/>
        </w:rPr>
        <w:t>unas ganas locas de agarrar por</w:t>
      </w:r>
      <w:r w:rsidR="00243630" w:rsidRPr="00927B7A">
        <w:rPr>
          <w:rFonts w:ascii="Times New Roman" w:hAnsi="Times New Roman" w:cs="Times New Roman"/>
          <w:shd w:val="clear" w:color="auto" w:fill="FFFFFF"/>
          <w:lang w:val="es-ES_tradnl"/>
        </w:rPr>
        <w:t xml:space="preserve"> el cuello a esa vieja</w:t>
      </w:r>
      <w:r w:rsidRPr="00927B7A">
        <w:rPr>
          <w:rFonts w:ascii="Times New Roman" w:hAnsi="Times New Roman" w:cs="Times New Roman"/>
          <w:shd w:val="clear" w:color="auto" w:fill="FFFFFF"/>
          <w:lang w:val="es-ES_tradnl"/>
        </w:rPr>
        <w:t xml:space="preserve">. Se acercó a la cama y </w:t>
      </w:r>
      <w:r w:rsidR="00243630" w:rsidRPr="00927B7A">
        <w:rPr>
          <w:rFonts w:ascii="Times New Roman" w:hAnsi="Times New Roman" w:cs="Times New Roman"/>
          <w:shd w:val="clear" w:color="auto" w:fill="FFFFFF"/>
          <w:lang w:val="es-ES_tradnl"/>
        </w:rPr>
        <w:t xml:space="preserve">le </w:t>
      </w:r>
      <w:r w:rsidRPr="00927B7A">
        <w:rPr>
          <w:rFonts w:ascii="Times New Roman" w:hAnsi="Times New Roman" w:cs="Times New Roman"/>
          <w:shd w:val="clear" w:color="auto" w:fill="FFFFFF"/>
          <w:lang w:val="es-ES_tradnl"/>
        </w:rPr>
        <w:t>preguntó: “¿Ha visto usted ya al diablo?” La señora murmuró: “No”. Entonces, la cuidadora se puso a contarle historias que aterrori</w:t>
      </w:r>
      <w:r w:rsidR="00243630" w:rsidRPr="00927B7A">
        <w:rPr>
          <w:rFonts w:ascii="Times New Roman" w:hAnsi="Times New Roman" w:cs="Times New Roman"/>
          <w:shd w:val="clear" w:color="auto" w:fill="FFFFFF"/>
          <w:lang w:val="es-ES_tradnl"/>
        </w:rPr>
        <w:t>zaran su</w:t>
      </w:r>
      <w:r w:rsidRPr="00927B7A">
        <w:rPr>
          <w:rFonts w:ascii="Times New Roman" w:hAnsi="Times New Roman" w:cs="Times New Roman"/>
          <w:shd w:val="clear" w:color="auto" w:fill="FFFFFF"/>
          <w:lang w:val="es-ES_tradnl"/>
        </w:rPr>
        <w:t xml:space="preserve"> alma. Según ella, unos minutos antes de expirar, el di</w:t>
      </w:r>
      <w:r w:rsidR="00243630" w:rsidRPr="00927B7A">
        <w:rPr>
          <w:rFonts w:ascii="Times New Roman" w:hAnsi="Times New Roman" w:cs="Times New Roman"/>
          <w:shd w:val="clear" w:color="auto" w:fill="FFFFFF"/>
          <w:lang w:val="es-ES_tradnl"/>
        </w:rPr>
        <w:t>ablo aparecía</w:t>
      </w:r>
      <w:r w:rsidRPr="00927B7A">
        <w:rPr>
          <w:rFonts w:ascii="Times New Roman" w:hAnsi="Times New Roman" w:cs="Times New Roman"/>
          <w:shd w:val="clear" w:color="auto" w:fill="FFFFFF"/>
          <w:lang w:val="es-ES_tradnl"/>
        </w:rPr>
        <w:t xml:space="preserve">. </w:t>
      </w:r>
      <w:r w:rsidR="00243630" w:rsidRPr="00927B7A">
        <w:rPr>
          <w:rFonts w:ascii="Times New Roman" w:hAnsi="Times New Roman" w:cs="Times New Roman"/>
          <w:shd w:val="clear" w:color="auto" w:fill="FFFFFF"/>
          <w:lang w:val="es-ES_tradnl"/>
        </w:rPr>
        <w:t>“</w:t>
      </w:r>
      <w:r w:rsidRPr="00927B7A">
        <w:rPr>
          <w:rFonts w:ascii="Times New Roman" w:hAnsi="Times New Roman" w:cs="Times New Roman"/>
          <w:shd w:val="clear" w:color="auto" w:fill="FFFFFF"/>
          <w:lang w:val="es-ES_tradnl"/>
        </w:rPr>
        <w:t>Cuando uno lo ve, todo se ha acabado, y solo se vive unos cuantos instantes más</w:t>
      </w:r>
      <w:r w:rsidR="00243630" w:rsidRPr="00927B7A">
        <w:rPr>
          <w:rFonts w:ascii="Times New Roman" w:hAnsi="Times New Roman" w:cs="Times New Roman"/>
          <w:shd w:val="clear" w:color="auto" w:fill="FFFFFF"/>
          <w:lang w:val="es-ES_tradnl"/>
        </w:rPr>
        <w:t>”</w:t>
      </w:r>
      <w:r w:rsidRPr="00927B7A">
        <w:rPr>
          <w:rFonts w:ascii="Times New Roman" w:hAnsi="Times New Roman" w:cs="Times New Roman"/>
          <w:shd w:val="clear" w:color="auto" w:fill="FFFFFF"/>
          <w:lang w:val="es-ES_tradnl"/>
        </w:rPr>
        <w:t xml:space="preserve">. </w:t>
      </w:r>
    </w:p>
    <w:p w14:paraId="37E0EFB5" w14:textId="77777777" w:rsidR="00802A90" w:rsidRPr="00927B7A" w:rsidRDefault="00802A90" w:rsidP="00802A90">
      <w:pPr>
        <w:rPr>
          <w:rFonts w:ascii="Times New Roman" w:hAnsi="Times New Roman" w:cs="Times New Roman"/>
          <w:lang w:val="es-ES_tradnl"/>
        </w:rPr>
      </w:pPr>
    </w:p>
    <w:p w14:paraId="4B58CE51"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28EFDD62" w14:textId="77777777" w:rsidR="00802A90" w:rsidRPr="00927B7A" w:rsidRDefault="0036422E" w:rsidP="00802A90">
      <w:pPr>
        <w:rPr>
          <w:rFonts w:ascii="Times New Roman" w:hAnsi="Times New Roman" w:cs="Times New Roman"/>
          <w:lang w:val="es-ES_tradnl"/>
        </w:rPr>
      </w:pPr>
      <w:r w:rsidRPr="00927B7A">
        <w:rPr>
          <w:rFonts w:ascii="Times New Roman" w:hAnsi="Times New Roman" w:cs="Times New Roman"/>
          <w:lang w:val="es-ES_tradnl"/>
        </w:rPr>
        <w:t>¿Qué hecho desconcierta a la cuidadora?</w:t>
      </w:r>
    </w:p>
    <w:p w14:paraId="150CB7EB" w14:textId="77777777" w:rsidR="00802A90" w:rsidRPr="00927B7A" w:rsidRDefault="00802A90" w:rsidP="00802A90">
      <w:pPr>
        <w:rPr>
          <w:rFonts w:ascii="Times New Roman" w:hAnsi="Times New Roman" w:cs="Times New Roman"/>
          <w:lang w:val="es-ES_tradnl"/>
        </w:rPr>
      </w:pPr>
    </w:p>
    <w:p w14:paraId="23F87882"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E33C74E" w14:textId="3A5A6146" w:rsidR="00802A90" w:rsidRPr="00927B7A" w:rsidRDefault="00E34413" w:rsidP="00802A90">
      <w:pPr>
        <w:rPr>
          <w:rFonts w:ascii="Times New Roman" w:hAnsi="Times New Roman" w:cs="Times New Roman"/>
          <w:lang w:val="es-ES_tradnl"/>
        </w:rPr>
      </w:pPr>
      <w:r>
        <w:rPr>
          <w:rFonts w:ascii="Times New Roman" w:hAnsi="Times New Roman" w:cs="Times New Roman"/>
          <w:lang w:val="es-ES_tradnl"/>
        </w:rPr>
        <w:t>En este fragmento,</w:t>
      </w:r>
      <w:r w:rsidR="00F452C2" w:rsidRPr="00927B7A">
        <w:rPr>
          <w:rFonts w:ascii="Times New Roman" w:hAnsi="Times New Roman" w:cs="Times New Roman"/>
          <w:lang w:val="es-ES_tradnl"/>
        </w:rPr>
        <w:t xml:space="preserve"> </w:t>
      </w:r>
      <w:r>
        <w:rPr>
          <w:rFonts w:ascii="Times New Roman" w:hAnsi="Times New Roman" w:cs="Times New Roman"/>
          <w:lang w:val="es-ES_tradnl"/>
        </w:rPr>
        <w:t>la tensión aumenta y</w:t>
      </w:r>
      <w:r w:rsidR="000D396B" w:rsidRPr="00927B7A">
        <w:rPr>
          <w:rFonts w:ascii="Times New Roman" w:hAnsi="Times New Roman" w:cs="Times New Roman"/>
          <w:lang w:val="es-ES_tradnl"/>
        </w:rPr>
        <w:t xml:space="preserve"> </w:t>
      </w:r>
      <w:r w:rsidRPr="00927B7A">
        <w:rPr>
          <w:rFonts w:ascii="Times New Roman" w:hAnsi="Times New Roman" w:cs="Times New Roman"/>
          <w:lang w:val="es-ES_tradnl"/>
        </w:rPr>
        <w:t>la cuidadora</w:t>
      </w:r>
      <w:r>
        <w:rPr>
          <w:rFonts w:ascii="Times New Roman" w:hAnsi="Times New Roman" w:cs="Times New Roman"/>
          <w:lang w:val="es-ES_tradnl"/>
        </w:rPr>
        <w:t xml:space="preserve"> se desconcierta, pues</w:t>
      </w:r>
      <w:r w:rsidR="000D396B" w:rsidRPr="00927B7A">
        <w:rPr>
          <w:rFonts w:ascii="Times New Roman" w:hAnsi="Times New Roman" w:cs="Times New Roman"/>
          <w:lang w:val="es-ES_tradnl"/>
        </w:rPr>
        <w:t xml:space="preserve"> espera un hecho que aún no ocurre: la muerte de la anciana. </w:t>
      </w:r>
    </w:p>
    <w:p w14:paraId="7371B806" w14:textId="77777777" w:rsidR="00802A90" w:rsidRPr="00927B7A" w:rsidRDefault="00802A90" w:rsidP="00802A90">
      <w:pPr>
        <w:rPr>
          <w:rFonts w:ascii="Times New Roman" w:hAnsi="Times New Roman" w:cs="Times New Roman"/>
          <w:lang w:val="es-ES_tradnl"/>
        </w:rPr>
      </w:pPr>
    </w:p>
    <w:p w14:paraId="6CADC353" w14:textId="77777777" w:rsidR="00DD1FF3"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612B3ED0" w14:textId="28AA8F88" w:rsidR="00802A90" w:rsidRPr="00927B7A" w:rsidRDefault="00E34413" w:rsidP="00802A90">
      <w:pPr>
        <w:rPr>
          <w:rFonts w:ascii="Times New Roman" w:hAnsi="Times New Roman" w:cs="Times New Roman"/>
          <w:lang w:val="es-ES_tradnl"/>
        </w:rPr>
      </w:pPr>
      <w:r>
        <w:rPr>
          <w:rFonts w:ascii="Times New Roman" w:hAnsi="Times New Roman" w:cs="Times New Roman"/>
          <w:b/>
          <w:lang w:val="es-ES_tradnl"/>
        </w:rPr>
        <w:t>Que la anciana permanezca</w:t>
      </w:r>
      <w:r w:rsidR="0036422E" w:rsidRPr="00927B7A">
        <w:rPr>
          <w:rFonts w:ascii="Times New Roman" w:hAnsi="Times New Roman" w:cs="Times New Roman"/>
          <w:b/>
          <w:lang w:val="es-ES_tradnl"/>
        </w:rPr>
        <w:t xml:space="preserve"> viva.</w:t>
      </w:r>
    </w:p>
    <w:p w14:paraId="53158E8C" w14:textId="77777777" w:rsidR="0036422E" w:rsidRPr="00927B7A" w:rsidRDefault="000D396B" w:rsidP="00802A90">
      <w:pPr>
        <w:rPr>
          <w:rFonts w:ascii="Times New Roman" w:hAnsi="Times New Roman" w:cs="Times New Roman"/>
          <w:lang w:val="es-ES_tradnl"/>
        </w:rPr>
      </w:pPr>
      <w:r w:rsidRPr="00927B7A">
        <w:rPr>
          <w:rFonts w:ascii="Times New Roman" w:hAnsi="Times New Roman" w:cs="Times New Roman"/>
          <w:lang w:val="es-ES_tradnl"/>
        </w:rPr>
        <w:t>La indiferencia del campesino</w:t>
      </w:r>
      <w:r w:rsidR="0036422E" w:rsidRPr="00927B7A">
        <w:rPr>
          <w:rFonts w:ascii="Times New Roman" w:hAnsi="Times New Roman" w:cs="Times New Roman"/>
          <w:lang w:val="es-ES_tradnl"/>
        </w:rPr>
        <w:t xml:space="preserve">. </w:t>
      </w:r>
    </w:p>
    <w:p w14:paraId="7D0A7AA8" w14:textId="77777777" w:rsidR="00802A90" w:rsidRPr="00927B7A" w:rsidRDefault="00DC146B" w:rsidP="00802A90">
      <w:pPr>
        <w:rPr>
          <w:rFonts w:ascii="Times New Roman" w:hAnsi="Times New Roman" w:cs="Times New Roman"/>
          <w:lang w:val="es-ES_tradnl"/>
        </w:rPr>
      </w:pPr>
      <w:r w:rsidRPr="00927B7A">
        <w:rPr>
          <w:rFonts w:ascii="Times New Roman" w:hAnsi="Times New Roman" w:cs="Times New Roman"/>
          <w:lang w:val="es-ES_tradnl"/>
        </w:rPr>
        <w:t xml:space="preserve">La hora a la que tiene que llegar todos los días. </w:t>
      </w:r>
    </w:p>
    <w:p w14:paraId="16106B28" w14:textId="77777777" w:rsidR="00802A90" w:rsidRPr="00927B7A" w:rsidRDefault="00DC146B" w:rsidP="00802A90">
      <w:pPr>
        <w:rPr>
          <w:rFonts w:ascii="Times New Roman" w:hAnsi="Times New Roman" w:cs="Times New Roman"/>
          <w:lang w:val="es-ES_tradnl"/>
        </w:rPr>
      </w:pPr>
      <w:r w:rsidRPr="00927B7A">
        <w:rPr>
          <w:rFonts w:ascii="Times New Roman" w:hAnsi="Times New Roman" w:cs="Times New Roman"/>
          <w:lang w:val="es-ES_tradnl"/>
        </w:rPr>
        <w:t>Que la anciana no conociera al diablo.</w:t>
      </w:r>
    </w:p>
    <w:p w14:paraId="0EEB9535" w14:textId="77777777" w:rsidR="00515CAF" w:rsidRPr="00927B7A" w:rsidRDefault="00515CAF" w:rsidP="00802A90">
      <w:pPr>
        <w:rPr>
          <w:rFonts w:ascii="Times New Roman" w:hAnsi="Times New Roman" w:cs="Times New Roman"/>
          <w:lang w:val="es-ES_tradnl"/>
        </w:rPr>
      </w:pPr>
    </w:p>
    <w:p w14:paraId="7EC7C427"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9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50BD0B52" w14:textId="77777777" w:rsidR="00802A90" w:rsidRPr="00927B7A" w:rsidRDefault="00243630"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De repente,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desapareció de los pies de la cama. Cogió una sábana del armario y se envolvió en ella; se puso la marmita en la cabeza, cuyos tres pies, cortos y curvos, se erguían como tres c</w:t>
      </w:r>
      <w:r w:rsidR="00026681" w:rsidRPr="00927B7A">
        <w:rPr>
          <w:rFonts w:ascii="Times New Roman" w:hAnsi="Times New Roman" w:cs="Times New Roman"/>
          <w:shd w:val="clear" w:color="auto" w:fill="FFFFFF"/>
          <w:lang w:val="es-ES_tradnl"/>
        </w:rPr>
        <w:t xml:space="preserve">uernos. Cogió </w:t>
      </w:r>
      <w:r w:rsidRPr="00927B7A">
        <w:rPr>
          <w:rFonts w:ascii="Times New Roman" w:hAnsi="Times New Roman" w:cs="Times New Roman"/>
          <w:shd w:val="clear" w:color="auto" w:fill="FFFFFF"/>
          <w:lang w:val="es-ES_tradnl"/>
        </w:rPr>
        <w:t>una escoba en la mano derecha, y, en la izquierda, un cubo de hojalata, que lanzó al aire para que cayera</w:t>
      </w:r>
      <w:r w:rsidR="00983318" w:rsidRPr="00927B7A">
        <w:rPr>
          <w:rFonts w:ascii="Times New Roman" w:hAnsi="Times New Roman" w:cs="Times New Roman"/>
          <w:shd w:val="clear" w:color="auto" w:fill="FFFFFF"/>
          <w:lang w:val="es-ES_tradnl"/>
        </w:rPr>
        <w:t xml:space="preserve"> produciendo ruido. E</w:t>
      </w:r>
      <w:r w:rsidRPr="00927B7A">
        <w:rPr>
          <w:rFonts w:ascii="Times New Roman" w:hAnsi="Times New Roman" w:cs="Times New Roman"/>
          <w:shd w:val="clear" w:color="auto" w:fill="FFFFFF"/>
          <w:lang w:val="es-ES_tradnl"/>
        </w:rPr>
        <w:t xml:space="preserve">ntonces, subida sobre una silla, la cuidadora levantó la cortina que colgaba al </w:t>
      </w:r>
      <w:r w:rsidR="00983318" w:rsidRPr="00927B7A">
        <w:rPr>
          <w:rFonts w:ascii="Times New Roman" w:hAnsi="Times New Roman" w:cs="Times New Roman"/>
          <w:shd w:val="clear" w:color="auto" w:fill="FFFFFF"/>
          <w:lang w:val="es-ES_tradnl"/>
        </w:rPr>
        <w:t>extremo de la cama, y apareció</w:t>
      </w:r>
      <w:r w:rsidRPr="00927B7A">
        <w:rPr>
          <w:rFonts w:ascii="Times New Roman" w:hAnsi="Times New Roman" w:cs="Times New Roman"/>
          <w:shd w:val="clear" w:color="auto" w:fill="FFFFFF"/>
          <w:lang w:val="es-ES_tradnl"/>
        </w:rPr>
        <w:t>, lanzando gritos agudos dentro de la olla metálica que le tapaba la</w:t>
      </w:r>
      <w:r w:rsidR="00983318" w:rsidRPr="00927B7A">
        <w:rPr>
          <w:rFonts w:ascii="Times New Roman" w:hAnsi="Times New Roman" w:cs="Times New Roman"/>
          <w:shd w:val="clear" w:color="auto" w:fill="FFFFFF"/>
          <w:lang w:val="es-ES_tradnl"/>
        </w:rPr>
        <w:t xml:space="preserve"> cara,</w:t>
      </w:r>
      <w:r w:rsidRPr="00927B7A">
        <w:rPr>
          <w:rFonts w:ascii="Times New Roman" w:hAnsi="Times New Roman" w:cs="Times New Roman"/>
          <w:shd w:val="clear" w:color="auto" w:fill="FFFFFF"/>
          <w:lang w:val="es-ES_tradnl"/>
        </w:rPr>
        <w:t xml:space="preserve"> como si fuera </w:t>
      </w:r>
      <w:r w:rsidR="00983318" w:rsidRPr="00927B7A">
        <w:rPr>
          <w:rFonts w:ascii="Times New Roman" w:hAnsi="Times New Roman" w:cs="Times New Roman"/>
          <w:shd w:val="clear" w:color="auto" w:fill="FFFFFF"/>
          <w:lang w:val="es-ES_tradnl"/>
        </w:rPr>
        <w:t>un diablo</w:t>
      </w:r>
      <w:r w:rsidRPr="00927B7A">
        <w:rPr>
          <w:rFonts w:ascii="Times New Roman" w:hAnsi="Times New Roman" w:cs="Times New Roman"/>
          <w:shd w:val="clear" w:color="auto" w:fill="FFFFFF"/>
          <w:lang w:val="es-ES_tradnl"/>
        </w:rPr>
        <w:t>. Aterroriza</w:t>
      </w:r>
      <w:r w:rsidR="00983318" w:rsidRPr="00927B7A">
        <w:rPr>
          <w:rFonts w:ascii="Times New Roman" w:hAnsi="Times New Roman" w:cs="Times New Roman"/>
          <w:shd w:val="clear" w:color="auto" w:fill="FFFFFF"/>
          <w:lang w:val="es-ES_tradnl"/>
        </w:rPr>
        <w:t xml:space="preserve">da, </w:t>
      </w:r>
      <w:r w:rsidRPr="00927B7A">
        <w:rPr>
          <w:rFonts w:ascii="Times New Roman" w:hAnsi="Times New Roman" w:cs="Times New Roman"/>
          <w:shd w:val="clear" w:color="auto" w:fill="FFFFFF"/>
          <w:lang w:val="es-ES_tradnl"/>
        </w:rPr>
        <w:t>la moribunda hizo un esfuerzo sobrehumano para levantarse y huir; sacó incluso de la cama los hombros y el pecho; luego volvió a caer dando un gran suspiro. Todo había terminado.</w:t>
      </w:r>
    </w:p>
    <w:p w14:paraId="7F682C11" w14:textId="77777777" w:rsidR="00802A90" w:rsidRPr="00927B7A" w:rsidRDefault="00802A90" w:rsidP="00802A90">
      <w:pPr>
        <w:rPr>
          <w:rFonts w:ascii="Times New Roman" w:hAnsi="Times New Roman" w:cs="Times New Roman"/>
          <w:lang w:val="es-ES_tradnl"/>
        </w:rPr>
      </w:pPr>
    </w:p>
    <w:p w14:paraId="5A6F7BDD"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01EFB883" w14:textId="77777777" w:rsidR="00802A90" w:rsidRPr="00927B7A" w:rsidRDefault="000D396B" w:rsidP="00802A90">
      <w:pPr>
        <w:rPr>
          <w:rFonts w:ascii="Times New Roman" w:hAnsi="Times New Roman" w:cs="Times New Roman"/>
          <w:lang w:val="es-ES_tradnl"/>
        </w:rPr>
      </w:pPr>
      <w:r w:rsidRPr="00927B7A">
        <w:rPr>
          <w:rFonts w:ascii="Times New Roman" w:hAnsi="Times New Roman" w:cs="Times New Roman"/>
          <w:lang w:val="es-ES_tradnl"/>
        </w:rPr>
        <w:t>¿Cuál era el propósito de la cuidadora</w:t>
      </w:r>
      <w:r w:rsidR="00EB047C" w:rsidRPr="00927B7A">
        <w:rPr>
          <w:rFonts w:ascii="Times New Roman" w:hAnsi="Times New Roman" w:cs="Times New Roman"/>
          <w:lang w:val="es-ES_tradnl"/>
        </w:rPr>
        <w:t xml:space="preserve"> al fingir que era el diablo</w:t>
      </w:r>
      <w:r w:rsidRPr="00927B7A">
        <w:rPr>
          <w:rFonts w:ascii="Times New Roman" w:hAnsi="Times New Roman" w:cs="Times New Roman"/>
          <w:lang w:val="es-ES_tradnl"/>
        </w:rPr>
        <w:t>?</w:t>
      </w:r>
    </w:p>
    <w:p w14:paraId="64862A4B" w14:textId="77777777" w:rsidR="00802A90" w:rsidRPr="00927B7A" w:rsidRDefault="00802A90" w:rsidP="00802A90">
      <w:pPr>
        <w:rPr>
          <w:rFonts w:ascii="Times New Roman" w:hAnsi="Times New Roman" w:cs="Times New Roman"/>
          <w:lang w:val="es-ES_tradnl"/>
        </w:rPr>
      </w:pPr>
    </w:p>
    <w:p w14:paraId="0A115BA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45A25D98" w14:textId="553F120A" w:rsidR="00525247" w:rsidRPr="00927B7A" w:rsidRDefault="00525247" w:rsidP="00802A90">
      <w:pPr>
        <w:rPr>
          <w:rFonts w:ascii="Times New Roman" w:hAnsi="Times New Roman" w:cs="Times New Roman"/>
          <w:lang w:val="es-ES_tradnl"/>
        </w:rPr>
      </w:pPr>
      <w:r>
        <w:rPr>
          <w:rFonts w:ascii="Times New Roman" w:hAnsi="Times New Roman" w:cs="Times New Roman"/>
          <w:lang w:val="es-ES_tradnl"/>
        </w:rPr>
        <w:t>Salta a la vista que la impaciencia y la eventualidad de perder dinero conducen al personaje a realizar el acto despreciable de acelerar la muerte de la moribunda.</w:t>
      </w:r>
    </w:p>
    <w:p w14:paraId="1A6F45B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39D2CC5C" w14:textId="77777777" w:rsidR="000D396B" w:rsidRPr="00927B7A" w:rsidRDefault="000D396B" w:rsidP="000D396B">
      <w:pPr>
        <w:rPr>
          <w:rFonts w:ascii="Times New Roman" w:hAnsi="Times New Roman" w:cs="Times New Roman"/>
          <w:lang w:val="es-ES_tradnl"/>
        </w:rPr>
      </w:pPr>
      <w:r w:rsidRPr="00927B7A">
        <w:rPr>
          <w:rFonts w:ascii="Times New Roman" w:hAnsi="Times New Roman" w:cs="Times New Roman"/>
          <w:lang w:val="es-ES_tradnl"/>
        </w:rPr>
        <w:t xml:space="preserve">Divertirse por algunos momentos. </w:t>
      </w:r>
    </w:p>
    <w:p w14:paraId="66F6AC74" w14:textId="77777777" w:rsidR="000D396B" w:rsidRPr="00927B7A" w:rsidRDefault="00BA0EC9" w:rsidP="000D396B">
      <w:pPr>
        <w:rPr>
          <w:rFonts w:ascii="Times New Roman" w:hAnsi="Times New Roman" w:cs="Times New Roman"/>
          <w:lang w:val="es-ES_tradnl"/>
        </w:rPr>
      </w:pPr>
      <w:r w:rsidRPr="00927B7A">
        <w:rPr>
          <w:rFonts w:ascii="Times New Roman" w:hAnsi="Times New Roman" w:cs="Times New Roman"/>
          <w:lang w:val="es-ES_tradnl"/>
        </w:rPr>
        <w:t xml:space="preserve">Asustar </w:t>
      </w:r>
      <w:r w:rsidR="000D396B" w:rsidRPr="00927B7A">
        <w:rPr>
          <w:rFonts w:ascii="Times New Roman" w:hAnsi="Times New Roman" w:cs="Times New Roman"/>
          <w:lang w:val="es-ES_tradnl"/>
        </w:rPr>
        <w:t>a la moribunda.</w:t>
      </w:r>
    </w:p>
    <w:p w14:paraId="2042BF7A" w14:textId="77777777" w:rsidR="000D396B" w:rsidRPr="00927B7A" w:rsidRDefault="000D396B" w:rsidP="000D396B">
      <w:pPr>
        <w:rPr>
          <w:rFonts w:ascii="Times New Roman" w:hAnsi="Times New Roman" w:cs="Times New Roman"/>
          <w:lang w:val="es-ES_tradnl"/>
        </w:rPr>
      </w:pPr>
      <w:r w:rsidRPr="00927B7A">
        <w:rPr>
          <w:rFonts w:ascii="Times New Roman" w:hAnsi="Times New Roman" w:cs="Times New Roman"/>
          <w:b/>
          <w:lang w:val="es-ES_tradnl"/>
        </w:rPr>
        <w:t>Acabar con la vida de la anciana</w:t>
      </w:r>
      <w:r w:rsidRPr="00927B7A">
        <w:rPr>
          <w:rFonts w:ascii="Times New Roman" w:hAnsi="Times New Roman" w:cs="Times New Roman"/>
          <w:lang w:val="es-ES_tradnl"/>
        </w:rPr>
        <w:t xml:space="preserve">. </w:t>
      </w:r>
    </w:p>
    <w:p w14:paraId="3BB85CEC" w14:textId="77777777" w:rsidR="000D396B" w:rsidRPr="00927B7A" w:rsidRDefault="000D396B" w:rsidP="000D396B">
      <w:pPr>
        <w:rPr>
          <w:rFonts w:ascii="Times New Roman" w:hAnsi="Times New Roman" w:cs="Times New Roman"/>
          <w:lang w:val="es-ES_tradnl"/>
        </w:rPr>
      </w:pPr>
      <w:r w:rsidRPr="00927B7A">
        <w:rPr>
          <w:rFonts w:ascii="Times New Roman" w:hAnsi="Times New Roman" w:cs="Times New Roman"/>
          <w:lang w:val="es-ES_tradnl"/>
        </w:rPr>
        <w:t>Hacerle una broma a la mujer.</w:t>
      </w:r>
    </w:p>
    <w:p w14:paraId="2AD1AD04" w14:textId="77777777" w:rsidR="00802A90" w:rsidRPr="00927B7A" w:rsidRDefault="00802A90" w:rsidP="00802A90">
      <w:pPr>
        <w:rPr>
          <w:rFonts w:ascii="Times New Roman" w:hAnsi="Times New Roman" w:cs="Times New Roman"/>
          <w:lang w:val="es-ES_tradnl"/>
        </w:rPr>
      </w:pPr>
    </w:p>
    <w:p w14:paraId="48E73FC7" w14:textId="77777777" w:rsidR="00802A90" w:rsidRPr="00927B7A" w:rsidRDefault="00802A90" w:rsidP="00802A90">
      <w:pPr>
        <w:rPr>
          <w:rFonts w:ascii="Times New Roman" w:hAnsi="Times New Roman" w:cs="Times New Roman"/>
          <w:lang w:val="es-ES_tradnl"/>
        </w:rPr>
      </w:pPr>
    </w:p>
    <w:p w14:paraId="6A86A083" w14:textId="77777777" w:rsidR="00802A90" w:rsidRPr="00927B7A" w:rsidRDefault="00802A90" w:rsidP="00802A90">
      <w:pPr>
        <w:rPr>
          <w:rFonts w:ascii="Times New Roman" w:hAnsi="Times New Roman" w:cs="Times New Roman"/>
          <w:lang w:val="es-ES_tradnl"/>
        </w:rPr>
      </w:pPr>
    </w:p>
    <w:p w14:paraId="49C8BF05"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green"/>
          <w:lang w:val="es-ES_tradnl"/>
        </w:rPr>
        <w:t>Texto sobre el que se pregunta 10 (</w:t>
      </w:r>
      <w:r w:rsidRPr="00927B7A">
        <w:rPr>
          <w:rFonts w:ascii="Times New Roman" w:hAnsi="Times New Roman" w:cs="Times New Roman"/>
          <w:b/>
          <w:highlight w:val="green"/>
          <w:lang w:val="es-ES_tradnl"/>
        </w:rPr>
        <w:t>745</w:t>
      </w:r>
      <w:r w:rsidRPr="00927B7A">
        <w:rPr>
          <w:rFonts w:ascii="Times New Roman" w:hAnsi="Times New Roman" w:cs="Times New Roman"/>
          <w:highlight w:val="green"/>
          <w:lang w:val="es-ES_tradnl"/>
        </w:rPr>
        <w:t xml:space="preserve"> caracteres máximo)</w:t>
      </w:r>
    </w:p>
    <w:p w14:paraId="3554FF34" w14:textId="77777777" w:rsidR="00802A90" w:rsidRPr="00927B7A" w:rsidRDefault="00026681" w:rsidP="00802A90">
      <w:pPr>
        <w:rPr>
          <w:rFonts w:ascii="Times New Roman" w:hAnsi="Times New Roman" w:cs="Times New Roman"/>
          <w:lang w:val="es-ES_tradnl"/>
        </w:rPr>
      </w:pPr>
      <w:r w:rsidRPr="00927B7A">
        <w:rPr>
          <w:rFonts w:ascii="Times New Roman" w:hAnsi="Times New Roman" w:cs="Times New Roman"/>
          <w:shd w:val="clear" w:color="auto" w:fill="FFFFFF"/>
          <w:lang w:val="es-ES_tradnl"/>
        </w:rPr>
        <w:t xml:space="preserve">Y la </w:t>
      </w:r>
      <w:proofErr w:type="spellStart"/>
      <w:r w:rsidRPr="00927B7A">
        <w:rPr>
          <w:rFonts w:ascii="Times New Roman" w:hAnsi="Times New Roman" w:cs="Times New Roman"/>
          <w:shd w:val="clear" w:color="auto" w:fill="FFFFFF"/>
          <w:lang w:val="es-ES_tradnl"/>
        </w:rPr>
        <w:t>Rapet</w:t>
      </w:r>
      <w:proofErr w:type="spellEnd"/>
      <w:r w:rsidRPr="00927B7A">
        <w:rPr>
          <w:rFonts w:ascii="Times New Roman" w:hAnsi="Times New Roman" w:cs="Times New Roman"/>
          <w:shd w:val="clear" w:color="auto" w:fill="FFFFFF"/>
          <w:lang w:val="es-ES_tradnl"/>
        </w:rPr>
        <w:t xml:space="preserve">, con calma, volvió a poner todos los objetos en su sitio, la escoba en un rincón del armario, la sábana dentro, la marmita sobre el fuego, el cubo sobre la plancha y la silla junto a la pared. Luego, con gestos profesionales, cerró los enormes ojos de la muerta, puso sobre la cama un plato, vertió dentro el agua del </w:t>
      </w:r>
      <w:proofErr w:type="spellStart"/>
      <w:r w:rsidRPr="00927B7A">
        <w:rPr>
          <w:rFonts w:ascii="Times New Roman" w:hAnsi="Times New Roman" w:cs="Times New Roman"/>
          <w:shd w:val="clear" w:color="auto" w:fill="FFFFFF"/>
          <w:lang w:val="es-ES_tradnl"/>
        </w:rPr>
        <w:t>benitero</w:t>
      </w:r>
      <w:proofErr w:type="spellEnd"/>
      <w:r w:rsidRPr="00927B7A">
        <w:rPr>
          <w:rFonts w:ascii="Times New Roman" w:hAnsi="Times New Roman" w:cs="Times New Roman"/>
          <w:shd w:val="clear" w:color="auto" w:fill="FFFFFF"/>
          <w:lang w:val="es-ES_tradnl"/>
        </w:rPr>
        <w:t xml:space="preserve"> y, arrodillándose, se puso a recitar con fervor las oraciones de difuntos que, por su oficio, se sabía de memoria.</w:t>
      </w:r>
      <w:r w:rsidRPr="00927B7A">
        <w:rPr>
          <w:rFonts w:ascii="Times New Roman" w:hAnsi="Times New Roman" w:cs="Times New Roman"/>
          <w:shd w:val="clear" w:color="auto" w:fill="FFFFFF"/>
          <w:lang w:val="es-ES_tradnl"/>
        </w:rPr>
        <w:br/>
      </w:r>
      <w:r w:rsidRPr="00927B7A">
        <w:rPr>
          <w:rFonts w:ascii="Times New Roman" w:hAnsi="Times New Roman" w:cs="Times New Roman"/>
          <w:shd w:val="clear" w:color="auto" w:fill="FFFFFF"/>
          <w:lang w:val="es-ES_tradnl"/>
        </w:rPr>
        <w:br/>
        <w:t>Cuando regresó Honoré a la caída de la tarde, la encontró rezando y calculó de inmediato que ella había salido ganando, pues solo había pasado con la enferma tres días y una noche, lo que sumaba en total cinco francos y no seis que era lo que él debía pagarle.</w:t>
      </w:r>
    </w:p>
    <w:p w14:paraId="18CF464F" w14:textId="77777777" w:rsidR="00802A90" w:rsidRPr="00927B7A" w:rsidRDefault="00802A90" w:rsidP="00802A90">
      <w:pPr>
        <w:rPr>
          <w:rFonts w:ascii="Times New Roman" w:hAnsi="Times New Roman" w:cs="Times New Roman"/>
          <w:lang w:val="es-ES_tradnl"/>
        </w:rPr>
      </w:pPr>
    </w:p>
    <w:p w14:paraId="62C90510"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Pregunta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54D411C6" w14:textId="5F77E807" w:rsidR="00802A90" w:rsidRPr="00927B7A" w:rsidRDefault="00B7164B" w:rsidP="00802A90">
      <w:pPr>
        <w:rPr>
          <w:rFonts w:ascii="Times New Roman" w:hAnsi="Times New Roman" w:cs="Times New Roman"/>
          <w:lang w:val="es-ES_tradnl"/>
        </w:rPr>
      </w:pPr>
      <w:r w:rsidRPr="00927B7A">
        <w:rPr>
          <w:rFonts w:ascii="Times New Roman" w:hAnsi="Times New Roman" w:cs="Times New Roman"/>
          <w:lang w:val="es-ES_tradnl"/>
        </w:rPr>
        <w:t xml:space="preserve">En </w:t>
      </w:r>
      <w:r w:rsidR="00525247">
        <w:rPr>
          <w:rFonts w:ascii="Times New Roman" w:hAnsi="Times New Roman" w:cs="Times New Roman"/>
          <w:lang w:val="es-ES_tradnl"/>
        </w:rPr>
        <w:t xml:space="preserve">este </w:t>
      </w:r>
      <w:r w:rsidRPr="00927B7A">
        <w:rPr>
          <w:rFonts w:ascii="Times New Roman" w:hAnsi="Times New Roman" w:cs="Times New Roman"/>
          <w:lang w:val="es-ES_tradnl"/>
        </w:rPr>
        <w:t>cuento</w:t>
      </w:r>
      <w:r w:rsidR="00781C42" w:rsidRPr="00927B7A">
        <w:rPr>
          <w:rFonts w:ascii="Times New Roman" w:hAnsi="Times New Roman" w:cs="Times New Roman"/>
          <w:lang w:val="es-ES_tradnl"/>
        </w:rPr>
        <w:t xml:space="preserve"> </w:t>
      </w:r>
      <w:r w:rsidR="00525247">
        <w:rPr>
          <w:rFonts w:ascii="Times New Roman" w:hAnsi="Times New Roman" w:cs="Times New Roman"/>
          <w:lang w:val="es-ES_tradnl"/>
        </w:rPr>
        <w:t xml:space="preserve">de </w:t>
      </w:r>
      <w:proofErr w:type="spellStart"/>
      <w:r w:rsidR="00525247">
        <w:rPr>
          <w:rFonts w:ascii="Times New Roman" w:hAnsi="Times New Roman" w:cs="Times New Roman"/>
          <w:lang w:val="es-ES_tradnl"/>
        </w:rPr>
        <w:t>Guy</w:t>
      </w:r>
      <w:proofErr w:type="spellEnd"/>
      <w:r w:rsidR="00525247">
        <w:rPr>
          <w:rFonts w:ascii="Times New Roman" w:hAnsi="Times New Roman" w:cs="Times New Roman"/>
          <w:lang w:val="es-ES_tradnl"/>
        </w:rPr>
        <w:t xml:space="preserve"> de </w:t>
      </w:r>
      <w:proofErr w:type="spellStart"/>
      <w:r w:rsidR="00525247">
        <w:rPr>
          <w:rFonts w:ascii="Times New Roman" w:hAnsi="Times New Roman" w:cs="Times New Roman"/>
          <w:lang w:val="es-ES_tradnl"/>
        </w:rPr>
        <w:t>Maupassant</w:t>
      </w:r>
      <w:proofErr w:type="spellEnd"/>
    </w:p>
    <w:p w14:paraId="66BAC666" w14:textId="77777777" w:rsidR="00802A90" w:rsidRPr="00927B7A" w:rsidRDefault="00802A90" w:rsidP="00802A90">
      <w:pPr>
        <w:rPr>
          <w:rFonts w:ascii="Times New Roman" w:hAnsi="Times New Roman" w:cs="Times New Roman"/>
          <w:lang w:val="es-ES_tradnl"/>
        </w:rPr>
      </w:pPr>
    </w:p>
    <w:p w14:paraId="265A1F5B"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highlight w:val="yellow"/>
          <w:lang w:val="es-ES_tradnl"/>
        </w:rPr>
        <w:t>Explicación (</w:t>
      </w:r>
      <w:r w:rsidRPr="00927B7A">
        <w:rPr>
          <w:rFonts w:ascii="Times New Roman" w:hAnsi="Times New Roman" w:cs="Times New Roman"/>
          <w:b/>
          <w:highlight w:val="yellow"/>
          <w:lang w:val="es-ES_tradnl"/>
        </w:rPr>
        <w:t>173</w:t>
      </w:r>
      <w:r w:rsidRPr="00927B7A">
        <w:rPr>
          <w:rFonts w:ascii="Times New Roman" w:hAnsi="Times New Roman" w:cs="Times New Roman"/>
          <w:highlight w:val="yellow"/>
          <w:lang w:val="es-ES_tradnl"/>
        </w:rPr>
        <w:t xml:space="preserve"> caracteres máximo)</w:t>
      </w:r>
    </w:p>
    <w:p w14:paraId="6A71B9E7" w14:textId="4CE28258" w:rsidR="00802A90" w:rsidRDefault="002076A8" w:rsidP="00802A90">
      <w:pPr>
        <w:rPr>
          <w:rFonts w:ascii="Times New Roman" w:hAnsi="Times New Roman" w:cs="Times New Roman"/>
          <w:lang w:val="es-ES_tradnl"/>
        </w:rPr>
      </w:pPr>
      <w:r>
        <w:rPr>
          <w:rFonts w:ascii="Times New Roman" w:hAnsi="Times New Roman" w:cs="Times New Roman"/>
          <w:lang w:val="es-ES_tradnl"/>
        </w:rPr>
        <w:t>E</w:t>
      </w:r>
      <w:r w:rsidR="00BA10C8">
        <w:rPr>
          <w:rFonts w:ascii="Times New Roman" w:hAnsi="Times New Roman" w:cs="Times New Roman"/>
          <w:lang w:val="es-ES_tradnl"/>
        </w:rPr>
        <w:t>l autor nos invita a considera</w:t>
      </w:r>
      <w:ins w:id="6" w:author="Admincmovil" w:date="2015-03-08T17:59:00Z">
        <w:r w:rsidR="00E75D6C">
          <w:rPr>
            <w:rFonts w:ascii="Times New Roman" w:hAnsi="Times New Roman" w:cs="Times New Roman"/>
            <w:lang w:val="es-ES_tradnl"/>
          </w:rPr>
          <w:t>r</w:t>
        </w:r>
      </w:ins>
      <w:r w:rsidR="00BA10C8">
        <w:rPr>
          <w:rFonts w:ascii="Times New Roman" w:hAnsi="Times New Roman" w:cs="Times New Roman"/>
          <w:lang w:val="es-ES_tradnl"/>
        </w:rPr>
        <w:t xml:space="preserve"> a</w:t>
      </w:r>
      <w:r>
        <w:rPr>
          <w:rFonts w:ascii="Times New Roman" w:hAnsi="Times New Roman" w:cs="Times New Roman"/>
          <w:lang w:val="es-ES_tradnl"/>
        </w:rPr>
        <w:t>l diablo, no como un espíritu, sino como las actitudes malignas que tenemos en nuestra vida cotidiana.</w:t>
      </w:r>
    </w:p>
    <w:p w14:paraId="6FA3F5FA" w14:textId="77777777" w:rsidR="00525247" w:rsidRPr="00927B7A" w:rsidRDefault="00525247" w:rsidP="00802A90">
      <w:pPr>
        <w:rPr>
          <w:rFonts w:ascii="Times New Roman" w:hAnsi="Times New Roman" w:cs="Times New Roman"/>
          <w:lang w:val="es-ES_tradnl"/>
        </w:rPr>
      </w:pPr>
    </w:p>
    <w:p w14:paraId="27F5B693" w14:textId="77777777" w:rsidR="00802A90" w:rsidRPr="00927B7A" w:rsidRDefault="00802A90" w:rsidP="00802A90">
      <w:pPr>
        <w:rPr>
          <w:rFonts w:ascii="Times New Roman" w:hAnsi="Times New Roman" w:cs="Times New Roman"/>
          <w:lang w:val="es-ES_tradnl"/>
        </w:rPr>
      </w:pPr>
      <w:r w:rsidRPr="00927B7A">
        <w:rPr>
          <w:rFonts w:ascii="Times New Roman" w:hAnsi="Times New Roman" w:cs="Times New Roman"/>
          <w:b/>
          <w:color w:val="FF0000"/>
          <w:lang w:val="es-ES_tradnl"/>
        </w:rPr>
        <w:t>*</w:t>
      </w:r>
      <w:r w:rsidRPr="00927B7A">
        <w:rPr>
          <w:rFonts w:ascii="Times New Roman" w:hAnsi="Times New Roman" w:cs="Times New Roman"/>
          <w:color w:val="FF0000"/>
          <w:lang w:val="es-ES_tradnl"/>
        </w:rPr>
        <w:t xml:space="preserve"> </w:t>
      </w:r>
      <w:r w:rsidRPr="00927B7A">
        <w:rPr>
          <w:rFonts w:ascii="Times New Roman" w:hAnsi="Times New Roman" w:cs="Times New Roman"/>
          <w:highlight w:val="yellow"/>
          <w:lang w:val="es-ES_tradnl"/>
        </w:rPr>
        <w:t xml:space="preserve">Respuestas (mín. 2 – máx. 5, </w:t>
      </w:r>
      <w:r w:rsidRPr="00927B7A">
        <w:rPr>
          <w:rFonts w:ascii="Times New Roman" w:hAnsi="Times New Roman" w:cs="Times New Roman"/>
          <w:b/>
          <w:highlight w:val="yellow"/>
          <w:lang w:val="es-ES_tradnl"/>
        </w:rPr>
        <w:t>73</w:t>
      </w:r>
      <w:r w:rsidRPr="00927B7A">
        <w:rPr>
          <w:rFonts w:ascii="Times New Roman" w:hAnsi="Times New Roman" w:cs="Times New Roman"/>
          <w:highlight w:val="yellow"/>
          <w:lang w:val="es-ES_tradnl"/>
        </w:rPr>
        <w:t xml:space="preserve"> caracteres máximo cada respuesta)</w:t>
      </w:r>
    </w:p>
    <w:p w14:paraId="1869EF36" w14:textId="77777777" w:rsidR="00665ACD" w:rsidRPr="00927B7A" w:rsidRDefault="00665ACD" w:rsidP="00802A90">
      <w:pPr>
        <w:rPr>
          <w:rFonts w:ascii="Times New Roman" w:hAnsi="Times New Roman" w:cs="Times New Roman"/>
          <w:lang w:val="es-ES_tradnl"/>
        </w:rPr>
      </w:pPr>
      <w:r w:rsidRPr="00927B7A">
        <w:rPr>
          <w:rFonts w:ascii="Times New Roman" w:hAnsi="Times New Roman" w:cs="Times New Roman"/>
          <w:lang w:val="es-ES_tradnl"/>
        </w:rPr>
        <w:t xml:space="preserve">se evidencia una transformación del carácter de los personajes.  </w:t>
      </w:r>
    </w:p>
    <w:p w14:paraId="330A9ADF" w14:textId="77777777" w:rsidR="00665ACD" w:rsidRPr="00927B7A" w:rsidRDefault="00665ACD" w:rsidP="00665ACD">
      <w:pPr>
        <w:rPr>
          <w:rFonts w:ascii="Times New Roman" w:hAnsi="Times New Roman" w:cs="Times New Roman"/>
          <w:lang w:val="es-ES_tradnl"/>
        </w:rPr>
      </w:pPr>
      <w:r w:rsidRPr="00927B7A">
        <w:rPr>
          <w:rFonts w:ascii="Times New Roman" w:hAnsi="Times New Roman" w:cs="Times New Roman"/>
          <w:lang w:val="es-ES_tradnl"/>
        </w:rPr>
        <w:t>se introducen hechos fantásticos o extraordinarios.</w:t>
      </w:r>
    </w:p>
    <w:p w14:paraId="38E435F4" w14:textId="77777777" w:rsidR="00665ACD" w:rsidRPr="00927B7A" w:rsidRDefault="00665ACD" w:rsidP="00665ACD">
      <w:pPr>
        <w:rPr>
          <w:rFonts w:ascii="Times New Roman" w:hAnsi="Times New Roman" w:cs="Times New Roman"/>
          <w:b/>
          <w:lang w:val="es-ES_tradnl"/>
        </w:rPr>
      </w:pPr>
      <w:r w:rsidRPr="00927B7A">
        <w:rPr>
          <w:rFonts w:ascii="Times New Roman" w:hAnsi="Times New Roman" w:cs="Times New Roman"/>
          <w:b/>
          <w:lang w:val="es-ES_tradnl"/>
        </w:rPr>
        <w:lastRenderedPageBreak/>
        <w:t>se critica la avaricia y mezquindad de los personajes.</w:t>
      </w:r>
    </w:p>
    <w:p w14:paraId="25F69C6C" w14:textId="77777777" w:rsidR="00665ACD" w:rsidRPr="00927B7A" w:rsidRDefault="00665ACD" w:rsidP="00665ACD">
      <w:pPr>
        <w:rPr>
          <w:rFonts w:ascii="Times New Roman" w:hAnsi="Times New Roman" w:cs="Times New Roman"/>
          <w:lang w:val="es-ES_tradnl"/>
        </w:rPr>
      </w:pPr>
      <w:r w:rsidRPr="00927B7A">
        <w:rPr>
          <w:rFonts w:ascii="Times New Roman" w:hAnsi="Times New Roman" w:cs="Times New Roman"/>
          <w:lang w:val="es-ES_tradnl"/>
        </w:rPr>
        <w:t xml:space="preserve">se mezclan hechos sobrenaturales con sucesos de la realidad. </w:t>
      </w:r>
    </w:p>
    <w:p w14:paraId="22BDE629" w14:textId="77777777" w:rsidR="00337AD6" w:rsidRPr="00927B7A" w:rsidRDefault="00337AD6">
      <w:pPr>
        <w:rPr>
          <w:rFonts w:ascii="Times New Roman" w:hAnsi="Times New Roman" w:cs="Times New Roman"/>
          <w:lang w:val="es-ES_tradnl"/>
        </w:rPr>
      </w:pPr>
    </w:p>
    <w:sectPr w:rsidR="00337AD6" w:rsidRPr="00927B7A">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BCBB62" w14:textId="77777777" w:rsidR="000E3E39" w:rsidRDefault="000E3E39" w:rsidP="007745B8">
      <w:r>
        <w:separator/>
      </w:r>
    </w:p>
  </w:endnote>
  <w:endnote w:type="continuationSeparator" w:id="0">
    <w:p w14:paraId="3A21C5A4" w14:textId="77777777" w:rsidR="000E3E39" w:rsidRDefault="000E3E39" w:rsidP="00774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E97B2" w14:textId="77777777" w:rsidR="00525247" w:rsidRDefault="00525247">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12B122" w14:textId="77777777" w:rsidR="00525247" w:rsidRDefault="00525247">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82591" w14:textId="77777777" w:rsidR="00525247" w:rsidRDefault="0052524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92EE78" w14:textId="77777777" w:rsidR="000E3E39" w:rsidRDefault="000E3E39" w:rsidP="007745B8">
      <w:r>
        <w:separator/>
      </w:r>
    </w:p>
  </w:footnote>
  <w:footnote w:type="continuationSeparator" w:id="0">
    <w:p w14:paraId="7BB3BF77" w14:textId="77777777" w:rsidR="000E3E39" w:rsidRDefault="000E3E39" w:rsidP="007745B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B7780" w14:textId="77777777" w:rsidR="00525247" w:rsidRDefault="00525247">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FCEBA" w14:textId="77777777" w:rsidR="00525247" w:rsidRDefault="00525247">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8F176" w14:textId="77777777" w:rsidR="00525247" w:rsidRDefault="0052524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5B8"/>
    <w:rsid w:val="00001901"/>
    <w:rsid w:val="00026681"/>
    <w:rsid w:val="00073200"/>
    <w:rsid w:val="000D396B"/>
    <w:rsid w:val="000E3E39"/>
    <w:rsid w:val="000E4208"/>
    <w:rsid w:val="001079BB"/>
    <w:rsid w:val="001A448E"/>
    <w:rsid w:val="002076A8"/>
    <w:rsid w:val="00243630"/>
    <w:rsid w:val="00296FB4"/>
    <w:rsid w:val="002F0D3C"/>
    <w:rsid w:val="00330159"/>
    <w:rsid w:val="00337AD6"/>
    <w:rsid w:val="0036422E"/>
    <w:rsid w:val="00404E34"/>
    <w:rsid w:val="004456D3"/>
    <w:rsid w:val="00450FEB"/>
    <w:rsid w:val="00487839"/>
    <w:rsid w:val="004907D2"/>
    <w:rsid w:val="004931C2"/>
    <w:rsid w:val="004D28D6"/>
    <w:rsid w:val="005129B1"/>
    <w:rsid w:val="00515CAF"/>
    <w:rsid w:val="00525247"/>
    <w:rsid w:val="0057243D"/>
    <w:rsid w:val="005C5AB0"/>
    <w:rsid w:val="005F2702"/>
    <w:rsid w:val="00665ACD"/>
    <w:rsid w:val="006C5415"/>
    <w:rsid w:val="00701612"/>
    <w:rsid w:val="007342B9"/>
    <w:rsid w:val="007429BC"/>
    <w:rsid w:val="007745B8"/>
    <w:rsid w:val="00781C42"/>
    <w:rsid w:val="007B03E2"/>
    <w:rsid w:val="007C7A03"/>
    <w:rsid w:val="00802A90"/>
    <w:rsid w:val="00824767"/>
    <w:rsid w:val="00891731"/>
    <w:rsid w:val="008C0DC0"/>
    <w:rsid w:val="00927B7A"/>
    <w:rsid w:val="009829B1"/>
    <w:rsid w:val="00983318"/>
    <w:rsid w:val="00993193"/>
    <w:rsid w:val="00AC2B77"/>
    <w:rsid w:val="00B228E1"/>
    <w:rsid w:val="00B7164B"/>
    <w:rsid w:val="00B85560"/>
    <w:rsid w:val="00BA0EC9"/>
    <w:rsid w:val="00BA10C8"/>
    <w:rsid w:val="00BC68CF"/>
    <w:rsid w:val="00BC6B87"/>
    <w:rsid w:val="00BD08A4"/>
    <w:rsid w:val="00BE2DE6"/>
    <w:rsid w:val="00C67868"/>
    <w:rsid w:val="00CB114B"/>
    <w:rsid w:val="00CC3635"/>
    <w:rsid w:val="00CC4E93"/>
    <w:rsid w:val="00D07F15"/>
    <w:rsid w:val="00D25292"/>
    <w:rsid w:val="00DB6B48"/>
    <w:rsid w:val="00DC146B"/>
    <w:rsid w:val="00DD1FF3"/>
    <w:rsid w:val="00E34413"/>
    <w:rsid w:val="00E46461"/>
    <w:rsid w:val="00E75D6C"/>
    <w:rsid w:val="00EB047C"/>
    <w:rsid w:val="00EE48A2"/>
    <w:rsid w:val="00F2308E"/>
    <w:rsid w:val="00F452C2"/>
    <w:rsid w:val="00F62C3B"/>
    <w:rsid w:val="00F72DA6"/>
    <w:rsid w:val="00F741B6"/>
    <w:rsid w:val="00FC701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D5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A9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45B8"/>
    <w:pPr>
      <w:tabs>
        <w:tab w:val="center" w:pos="4419"/>
        <w:tab w:val="right" w:pos="8838"/>
      </w:tabs>
    </w:pPr>
    <w:rPr>
      <w:rFonts w:eastAsiaTheme="minorHAnsi"/>
      <w:sz w:val="22"/>
      <w:szCs w:val="22"/>
      <w:lang w:val="es-CO"/>
    </w:rPr>
  </w:style>
  <w:style w:type="character" w:customStyle="1" w:styleId="EncabezadoCar">
    <w:name w:val="Encabezado Car"/>
    <w:basedOn w:val="Fuentedeprrafopredeter"/>
    <w:link w:val="Encabezado"/>
    <w:uiPriority w:val="99"/>
    <w:rsid w:val="007745B8"/>
  </w:style>
  <w:style w:type="paragraph" w:styleId="Piedepgina">
    <w:name w:val="footer"/>
    <w:basedOn w:val="Normal"/>
    <w:link w:val="PiedepginaCar"/>
    <w:uiPriority w:val="99"/>
    <w:unhideWhenUsed/>
    <w:rsid w:val="007745B8"/>
    <w:pPr>
      <w:tabs>
        <w:tab w:val="center" w:pos="4419"/>
        <w:tab w:val="right" w:pos="8838"/>
      </w:tabs>
    </w:pPr>
    <w:rPr>
      <w:rFonts w:eastAsiaTheme="minorHAnsi"/>
      <w:sz w:val="22"/>
      <w:szCs w:val="22"/>
      <w:lang w:val="es-CO"/>
    </w:rPr>
  </w:style>
  <w:style w:type="character" w:customStyle="1" w:styleId="PiedepginaCar">
    <w:name w:val="Pie de página Car"/>
    <w:basedOn w:val="Fuentedeprrafopredeter"/>
    <w:link w:val="Piedepgina"/>
    <w:uiPriority w:val="99"/>
    <w:rsid w:val="007745B8"/>
  </w:style>
  <w:style w:type="table" w:styleId="Tablaconcuadrcula">
    <w:name w:val="Table Grid"/>
    <w:basedOn w:val="Tablanormal"/>
    <w:uiPriority w:val="59"/>
    <w:rsid w:val="00802A90"/>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
    <w:name w:val="q"/>
    <w:basedOn w:val="Normal"/>
    <w:rsid w:val="004907D2"/>
    <w:pPr>
      <w:spacing w:before="100" w:beforeAutospacing="1" w:after="100" w:afterAutospacing="1"/>
    </w:pPr>
    <w:rPr>
      <w:rFonts w:ascii="Times New Roman" w:eastAsia="Times New Roman" w:hAnsi="Times New Roman" w:cs="Times New Roman"/>
      <w:lang w:val="es-CO" w:eastAsia="es-CO"/>
    </w:rPr>
  </w:style>
  <w:style w:type="character" w:customStyle="1" w:styleId="d">
    <w:name w:val="d"/>
    <w:basedOn w:val="Fuentedeprrafopredeter"/>
    <w:rsid w:val="004907D2"/>
  </w:style>
  <w:style w:type="character" w:customStyle="1" w:styleId="apple-converted-space">
    <w:name w:val="apple-converted-space"/>
    <w:basedOn w:val="Fuentedeprrafopredeter"/>
    <w:rsid w:val="004907D2"/>
  </w:style>
  <w:style w:type="character" w:customStyle="1" w:styleId="b">
    <w:name w:val="b"/>
    <w:basedOn w:val="Fuentedeprrafopredeter"/>
    <w:rsid w:val="004907D2"/>
  </w:style>
  <w:style w:type="paragraph" w:styleId="Textodeglobo">
    <w:name w:val="Balloon Text"/>
    <w:basedOn w:val="Normal"/>
    <w:link w:val="TextodegloboCar"/>
    <w:uiPriority w:val="99"/>
    <w:semiHidden/>
    <w:unhideWhenUsed/>
    <w:rsid w:val="0000190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01901"/>
    <w:rPr>
      <w:rFonts w:ascii="Lucida Grande" w:eastAsiaTheme="minorEastAsia" w:hAnsi="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A9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45B8"/>
    <w:pPr>
      <w:tabs>
        <w:tab w:val="center" w:pos="4419"/>
        <w:tab w:val="right" w:pos="8838"/>
      </w:tabs>
    </w:pPr>
    <w:rPr>
      <w:rFonts w:eastAsiaTheme="minorHAnsi"/>
      <w:sz w:val="22"/>
      <w:szCs w:val="22"/>
      <w:lang w:val="es-CO"/>
    </w:rPr>
  </w:style>
  <w:style w:type="character" w:customStyle="1" w:styleId="EncabezadoCar">
    <w:name w:val="Encabezado Car"/>
    <w:basedOn w:val="Fuentedeprrafopredeter"/>
    <w:link w:val="Encabezado"/>
    <w:uiPriority w:val="99"/>
    <w:rsid w:val="007745B8"/>
  </w:style>
  <w:style w:type="paragraph" w:styleId="Piedepgina">
    <w:name w:val="footer"/>
    <w:basedOn w:val="Normal"/>
    <w:link w:val="PiedepginaCar"/>
    <w:uiPriority w:val="99"/>
    <w:unhideWhenUsed/>
    <w:rsid w:val="007745B8"/>
    <w:pPr>
      <w:tabs>
        <w:tab w:val="center" w:pos="4419"/>
        <w:tab w:val="right" w:pos="8838"/>
      </w:tabs>
    </w:pPr>
    <w:rPr>
      <w:rFonts w:eastAsiaTheme="minorHAnsi"/>
      <w:sz w:val="22"/>
      <w:szCs w:val="22"/>
      <w:lang w:val="es-CO"/>
    </w:rPr>
  </w:style>
  <w:style w:type="character" w:customStyle="1" w:styleId="PiedepginaCar">
    <w:name w:val="Pie de página Car"/>
    <w:basedOn w:val="Fuentedeprrafopredeter"/>
    <w:link w:val="Piedepgina"/>
    <w:uiPriority w:val="99"/>
    <w:rsid w:val="007745B8"/>
  </w:style>
  <w:style w:type="table" w:styleId="Tablaconcuadrcula">
    <w:name w:val="Table Grid"/>
    <w:basedOn w:val="Tablanormal"/>
    <w:uiPriority w:val="59"/>
    <w:rsid w:val="00802A90"/>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
    <w:name w:val="q"/>
    <w:basedOn w:val="Normal"/>
    <w:rsid w:val="004907D2"/>
    <w:pPr>
      <w:spacing w:before="100" w:beforeAutospacing="1" w:after="100" w:afterAutospacing="1"/>
    </w:pPr>
    <w:rPr>
      <w:rFonts w:ascii="Times New Roman" w:eastAsia="Times New Roman" w:hAnsi="Times New Roman" w:cs="Times New Roman"/>
      <w:lang w:val="es-CO" w:eastAsia="es-CO"/>
    </w:rPr>
  </w:style>
  <w:style w:type="character" w:customStyle="1" w:styleId="d">
    <w:name w:val="d"/>
    <w:basedOn w:val="Fuentedeprrafopredeter"/>
    <w:rsid w:val="004907D2"/>
  </w:style>
  <w:style w:type="character" w:customStyle="1" w:styleId="apple-converted-space">
    <w:name w:val="apple-converted-space"/>
    <w:basedOn w:val="Fuentedeprrafopredeter"/>
    <w:rsid w:val="004907D2"/>
  </w:style>
  <w:style w:type="character" w:customStyle="1" w:styleId="b">
    <w:name w:val="b"/>
    <w:basedOn w:val="Fuentedeprrafopredeter"/>
    <w:rsid w:val="004907D2"/>
  </w:style>
  <w:style w:type="paragraph" w:styleId="Textodeglobo">
    <w:name w:val="Balloon Text"/>
    <w:basedOn w:val="Normal"/>
    <w:link w:val="TextodegloboCar"/>
    <w:uiPriority w:val="99"/>
    <w:semiHidden/>
    <w:unhideWhenUsed/>
    <w:rsid w:val="00001901"/>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01901"/>
    <w:rPr>
      <w:rFonts w:ascii="Lucida Grande" w:eastAsiaTheme="minorEastAsia"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51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762F2-5991-9E43-BE0F-FDC4C65EC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2198</Words>
  <Characters>12092</Characters>
  <Application>Microsoft Macintosh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Csepulveda</dc:creator>
  <cp:lastModifiedBy>Luis Felipe Pertuz Urrego</cp:lastModifiedBy>
  <cp:revision>4</cp:revision>
  <dcterms:created xsi:type="dcterms:W3CDTF">2015-03-08T22:44:00Z</dcterms:created>
  <dcterms:modified xsi:type="dcterms:W3CDTF">2015-03-10T14:25:00Z</dcterms:modified>
</cp:coreProperties>
</file>