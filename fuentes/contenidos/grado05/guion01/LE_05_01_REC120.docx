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A142BD" w:rsidR="0045712C" w:rsidRPr="00141CE9" w:rsidRDefault="000537AE" w:rsidP="00CB02D2">
      <w:pPr>
        <w:jc w:val="center"/>
        <w:rPr>
          <w:rFonts w:ascii="Arial" w:hAnsi="Arial"/>
          <w:b/>
          <w:lang w:val="es-ES_tradnl"/>
        </w:rPr>
      </w:pPr>
      <w:r w:rsidRPr="00141CE9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141CE9">
        <w:rPr>
          <w:rFonts w:asciiTheme="majorHAnsi" w:hAnsiTheme="majorHAnsi"/>
          <w:b/>
          <w:lang w:val="es-ES_tradnl"/>
        </w:rPr>
        <w:t>M5</w:t>
      </w:r>
      <w:r w:rsidR="00BA0BD1" w:rsidRPr="00141CE9">
        <w:rPr>
          <w:rFonts w:asciiTheme="majorHAnsi" w:hAnsiTheme="majorHAnsi"/>
          <w:b/>
          <w:lang w:val="es-ES_tradnl"/>
        </w:rPr>
        <w:t>C</w:t>
      </w:r>
      <w:r w:rsidR="00051C59" w:rsidRPr="00141CE9">
        <w:rPr>
          <w:rFonts w:asciiTheme="majorHAnsi" w:hAnsiTheme="majorHAnsi"/>
          <w:b/>
          <w:lang w:val="es-ES_tradnl"/>
        </w:rPr>
        <w:t xml:space="preserve">: Test - con </w:t>
      </w:r>
      <w:r w:rsidR="00BA0BD1" w:rsidRPr="00141CE9">
        <w:rPr>
          <w:rFonts w:asciiTheme="majorHAnsi" w:hAnsiTheme="majorHAnsi"/>
          <w:b/>
          <w:lang w:val="es-ES_tradnl"/>
        </w:rPr>
        <w:t>audio</w:t>
      </w:r>
    </w:p>
    <w:p w14:paraId="720D2C7B" w14:textId="77777777" w:rsidR="0045712C" w:rsidRPr="00141CE9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141CE9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sz w:val="18"/>
          <w:szCs w:val="18"/>
          <w:lang w:val="es-ES_tradnl"/>
        </w:rPr>
        <w:t xml:space="preserve"> 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141CE9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0CD3CEE8" w:rsidR="006D02A8" w:rsidRDefault="00141CE9" w:rsidP="00CB02D2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sz w:val="18"/>
          <w:szCs w:val="18"/>
          <w:lang w:val="es-ES_tradnl"/>
        </w:rPr>
        <w:t>LE_05_01_CO</w:t>
      </w:r>
    </w:p>
    <w:p w14:paraId="34B55939" w14:textId="77777777" w:rsidR="00141CE9" w:rsidRPr="00141CE9" w:rsidRDefault="00141CE9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141CE9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141CE9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141CE9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141CE9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AE05CE" w14:textId="77777777" w:rsidR="001C417D" w:rsidRPr="00141CE9" w:rsidRDefault="001C417D" w:rsidP="001C417D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sz w:val="18"/>
          <w:szCs w:val="18"/>
          <w:lang w:val="es-ES_tradnl"/>
        </w:rPr>
        <w:t xml:space="preserve"> 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>Título del recurso (</w:t>
      </w:r>
      <w:r w:rsidRPr="00141CE9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D215D2B" w14:textId="3635B53B" w:rsidR="001C417D" w:rsidRPr="00141CE9" w:rsidRDefault="006E31A5" w:rsidP="001C417D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eastAsia="Batang" w:cs="Times New Roman"/>
          <w:color w:val="000000"/>
          <w:lang w:val="es-ES_tradnl"/>
        </w:rPr>
        <w:t>Comprensión de textos literarios</w:t>
      </w:r>
    </w:p>
    <w:p w14:paraId="543E468C" w14:textId="77777777" w:rsidR="000719EE" w:rsidRPr="00141CE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141CE9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141CE9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B1E6951" w:rsidR="000719EE" w:rsidRPr="00141CE9" w:rsidRDefault="006E31A5" w:rsidP="000719EE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eastAsia="Batang" w:cs="Times New Roman"/>
          <w:color w:val="000000"/>
          <w:lang w:val="es-ES_tradnl"/>
        </w:rPr>
        <w:t>Actividad para desarrollar la comprensión de textos literarios</w:t>
      </w:r>
    </w:p>
    <w:p w14:paraId="5A70135C" w14:textId="77777777" w:rsidR="000719EE" w:rsidRPr="00141CE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141CE9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141CE9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141CE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3322B29D" w:rsidR="000719EE" w:rsidRPr="00141CE9" w:rsidRDefault="006E31A5" w:rsidP="000719EE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 w:rsidRPr="00141CE9">
        <w:rPr>
          <w:rFonts w:ascii="Arial" w:hAnsi="Arial" w:cs="Arial"/>
          <w:sz w:val="18"/>
          <w:szCs w:val="18"/>
          <w:lang w:val="es-ES_tradnl"/>
        </w:rPr>
        <w:t>comprensión,relato,novela</w:t>
      </w:r>
      <w:proofErr w:type="spellEnd"/>
      <w:r w:rsidRPr="00141CE9">
        <w:rPr>
          <w:rFonts w:ascii="Arial" w:hAnsi="Arial" w:cs="Arial"/>
          <w:sz w:val="18"/>
          <w:szCs w:val="18"/>
          <w:lang w:val="es-ES_tradnl"/>
        </w:rPr>
        <w:t>”</w:t>
      </w:r>
    </w:p>
    <w:p w14:paraId="0498920B" w14:textId="64C85C50" w:rsidR="003D72B3" w:rsidRPr="00141CE9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52AEF00" w:rsidR="000719EE" w:rsidRPr="00141CE9" w:rsidRDefault="006E31A5" w:rsidP="000719EE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45 minutos</w:t>
      </w:r>
    </w:p>
    <w:p w14:paraId="4D3D1F03" w14:textId="77777777" w:rsidR="000719EE" w:rsidRPr="00141CE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141CE9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141CE9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141CE9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141CE9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141CE9" w14:paraId="3EF28718" w14:textId="77777777" w:rsidTr="00AC7496">
        <w:tc>
          <w:tcPr>
            <w:tcW w:w="1248" w:type="dxa"/>
          </w:tcPr>
          <w:p w14:paraId="0F71FD18" w14:textId="4CA29615" w:rsidR="005F4C68" w:rsidRPr="00141CE9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141CE9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141CE9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B1FC0A8" w:rsidR="005F4C68" w:rsidRPr="00141CE9" w:rsidRDefault="006E31A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141CE9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141CE9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141CE9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141CE9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141CE9" w14:paraId="424EB321" w14:textId="77777777" w:rsidTr="00AC7496">
        <w:tc>
          <w:tcPr>
            <w:tcW w:w="1248" w:type="dxa"/>
          </w:tcPr>
          <w:p w14:paraId="79357949" w14:textId="1F32B609" w:rsidR="005F4C68" w:rsidRPr="00141CE9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141CE9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141CE9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141CE9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141CE9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141CE9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141CE9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141CE9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141CE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141CE9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141CE9" w14:paraId="3F4FCFF6" w14:textId="102574E5" w:rsidTr="00B92165">
        <w:tc>
          <w:tcPr>
            <w:tcW w:w="4536" w:type="dxa"/>
          </w:tcPr>
          <w:p w14:paraId="6FE44A92" w14:textId="06DD1B98" w:rsidR="002E4EE6" w:rsidRPr="00141CE9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141CE9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3C2ED389" w:rsidR="002E4EE6" w:rsidRPr="00141CE9" w:rsidRDefault="006E31A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141CE9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141CE9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141CE9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141CE9" w14:paraId="1593AE9E" w14:textId="55DEF9CB" w:rsidTr="00B92165">
        <w:tc>
          <w:tcPr>
            <w:tcW w:w="4536" w:type="dxa"/>
          </w:tcPr>
          <w:p w14:paraId="73E9F5D1" w14:textId="6D86BA7E" w:rsidR="002E4EE6" w:rsidRPr="00141CE9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141CE9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141CE9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141CE9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141CE9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141CE9" w14:paraId="616BF0A9" w14:textId="36EE9EF1" w:rsidTr="00B92165">
        <w:tc>
          <w:tcPr>
            <w:tcW w:w="4536" w:type="dxa"/>
          </w:tcPr>
          <w:p w14:paraId="5D9EA602" w14:textId="143FA7BA" w:rsidR="002E4EE6" w:rsidRPr="00141CE9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141CE9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141CE9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141CE9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141CE9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141CE9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141CE9" w14:paraId="0CEAED7C" w14:textId="6C732F50" w:rsidTr="00B92165">
        <w:tc>
          <w:tcPr>
            <w:tcW w:w="4536" w:type="dxa"/>
          </w:tcPr>
          <w:p w14:paraId="04FC76F0" w14:textId="081E1537" w:rsidR="002E4EE6" w:rsidRPr="00141CE9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141CE9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141CE9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141CE9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141CE9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141CE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4AB8115" w14:textId="77777777" w:rsidR="00526AB9" w:rsidRPr="00141CE9" w:rsidRDefault="00526AB9" w:rsidP="00526AB9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26AB9" w:rsidRPr="00141CE9" w14:paraId="5F599451" w14:textId="77777777" w:rsidTr="00141CE9">
        <w:tc>
          <w:tcPr>
            <w:tcW w:w="2126" w:type="dxa"/>
          </w:tcPr>
          <w:p w14:paraId="2283E756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94E8684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8B393E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C1FB758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7C9912C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AD31587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EEDE65D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7AB3D40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26AB9" w:rsidRPr="00141CE9" w14:paraId="79C90993" w14:textId="77777777" w:rsidTr="00141CE9">
        <w:tc>
          <w:tcPr>
            <w:tcW w:w="2126" w:type="dxa"/>
          </w:tcPr>
          <w:p w14:paraId="0A9BDFFD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8ECAA5B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A501670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D79950F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C586081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57AF8AD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A2C715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4BC6058" w14:textId="6B75F4D3" w:rsidR="00526AB9" w:rsidRPr="00141CE9" w:rsidRDefault="006E31A5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26AB9" w:rsidRPr="00141CE9" w14:paraId="3C487A6A" w14:textId="77777777" w:rsidTr="00141CE9">
        <w:tc>
          <w:tcPr>
            <w:tcW w:w="2126" w:type="dxa"/>
          </w:tcPr>
          <w:p w14:paraId="3081451D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A4534FC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C0EA460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8C4E83E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50E659F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141CE9"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45D4918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9CA10BB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7F0CF2C" w14:textId="77777777" w:rsidR="00526AB9" w:rsidRPr="00141CE9" w:rsidRDefault="00526AB9" w:rsidP="00141CE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38D0D86" w14:textId="77777777" w:rsidR="00526AB9" w:rsidRPr="00141CE9" w:rsidRDefault="00526AB9" w:rsidP="00526AB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Pr="00141CE9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141CE9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141CE9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141CE9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B2BBC94" w:rsidR="000719EE" w:rsidRPr="00141CE9" w:rsidRDefault="001C6156" w:rsidP="000719EE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141CE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141CE9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141CE9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Pr="00141CE9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41CE9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41CE9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41CE9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41CE9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41CE9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41CE9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41CE9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141CE9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141CE9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141CE9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141CE9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70B64ED" w14:textId="77777777" w:rsidR="001C6156" w:rsidRPr="00141CE9" w:rsidRDefault="001C6156" w:rsidP="001C6156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eastAsia="Batang" w:cs="Times New Roman"/>
          <w:color w:val="000000"/>
          <w:lang w:val="es-ES_tradnl"/>
        </w:rPr>
        <w:t>Comprensión de textos literarios</w:t>
      </w:r>
    </w:p>
    <w:p w14:paraId="6028E8CA" w14:textId="77777777" w:rsidR="000719EE" w:rsidRPr="00141CE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141CE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Pr="00141CE9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141CE9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141CE9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ADCFE9D" w:rsidR="000719EE" w:rsidRPr="00141CE9" w:rsidRDefault="001C6156" w:rsidP="000719EE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141CE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141CE9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141CE9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141CE9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141CE9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FE8239B" w:rsidR="000719EE" w:rsidRPr="00141CE9" w:rsidRDefault="001C6156" w:rsidP="000719EE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 xml:space="preserve">Escucha </w:t>
      </w:r>
      <w:r w:rsidR="00A36CB8">
        <w:rPr>
          <w:rFonts w:ascii="Arial" w:hAnsi="Arial" w:cs="Arial"/>
          <w:sz w:val="18"/>
          <w:szCs w:val="18"/>
          <w:lang w:val="es-ES_tradnl"/>
        </w:rPr>
        <w:t xml:space="preserve">atentamente </w:t>
      </w:r>
      <w:r w:rsidRPr="00141CE9">
        <w:rPr>
          <w:rFonts w:ascii="Arial" w:hAnsi="Arial" w:cs="Arial"/>
          <w:sz w:val="18"/>
          <w:szCs w:val="18"/>
          <w:lang w:val="es-ES_tradnl"/>
        </w:rPr>
        <w:t xml:space="preserve">el primer capítulo de la novela </w:t>
      </w:r>
      <w:r w:rsidR="00A36CB8">
        <w:rPr>
          <w:rFonts w:ascii="Arial" w:hAnsi="Arial" w:cs="Arial"/>
          <w:sz w:val="18"/>
          <w:szCs w:val="18"/>
          <w:lang w:val="es-ES_tradnl"/>
        </w:rPr>
        <w:t xml:space="preserve">de C. S Lewis </w:t>
      </w:r>
      <w:r w:rsidRPr="00141CE9">
        <w:rPr>
          <w:rFonts w:ascii="Arial" w:hAnsi="Arial" w:cs="Arial"/>
          <w:sz w:val="18"/>
          <w:szCs w:val="18"/>
          <w:lang w:val="es-ES_tradnl"/>
        </w:rPr>
        <w:t xml:space="preserve">y selecciona la opción correcta en cada caso. </w:t>
      </w:r>
    </w:p>
    <w:p w14:paraId="67EC4DD2" w14:textId="77777777" w:rsidR="000719EE" w:rsidRPr="00141CE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141CE9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141CE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141CE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Pr="00141CE9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141CE9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141CE9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141CE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050E6EAF" w:rsidR="00584F8B" w:rsidRPr="00141CE9" w:rsidRDefault="00E7380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381D508" w14:textId="77777777" w:rsidR="00584F8B" w:rsidRPr="00141CE9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sz w:val="18"/>
          <w:szCs w:val="18"/>
          <w:lang w:val="es-ES_tradnl"/>
        </w:rPr>
        <w:t xml:space="preserve"> 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77777777" w:rsidR="00584F8B" w:rsidRPr="00141CE9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0F6A1102" w:rsidR="000719EE" w:rsidRPr="00141CE9" w:rsidRDefault="001C6156" w:rsidP="000719EE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141CE9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31B3A63" w:rsidR="000719EE" w:rsidRPr="00141CE9" w:rsidRDefault="001C6156" w:rsidP="00CB02D2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Pr="00141CE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141CE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141CE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 w:rsidRPr="00141CE9"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 w:rsidRPr="00141CE9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 w:rsidRPr="00141CE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 w:rsidRPr="00141CE9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 w:rsidRPr="00141CE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 w:rsidRPr="00141CE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Pr="00141CE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sz w:val="18"/>
          <w:szCs w:val="18"/>
          <w:lang w:val="es-ES_tradnl"/>
        </w:rPr>
        <w:t xml:space="preserve"> 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>Respuesta única (S/N)</w:t>
      </w:r>
    </w:p>
    <w:p w14:paraId="25D0C271" w14:textId="769BDECC" w:rsidR="009C4689" w:rsidRPr="00141CE9" w:rsidRDefault="001C6156" w:rsidP="00CB02D2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141CE9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34E9417F" w:rsidR="00742D83" w:rsidRPr="00141CE9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41CE9"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  MÁX. 1</w:t>
      </w:r>
      <w:r w:rsidR="009C4689" w:rsidRPr="00141CE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141CE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 w:rsidRPr="00141CE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 w:rsidRPr="00141CE9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B549B4" w:rsidRPr="00141CE9">
        <w:rPr>
          <w:rFonts w:ascii="Arial" w:hAnsi="Arial"/>
          <w:color w:val="0000FF"/>
          <w:sz w:val="16"/>
          <w:szCs w:val="16"/>
          <w:lang w:val="es-ES_tradnl"/>
        </w:rPr>
        <w:t>AUDIO</w:t>
      </w:r>
      <w:r w:rsidR="009C4689" w:rsidRPr="00141CE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</w:t>
      </w:r>
      <w:r w:rsidR="00FD7D46" w:rsidRPr="00141CE9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 w:rsidRPr="00141CE9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 w:rsidRPr="00141CE9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 w:rsidRPr="00141CE9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 w:rsidRPr="00141CE9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Pr="00141CE9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141CE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 w:rsidRPr="00141CE9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 w:rsidRPr="00141CE9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4FB9C98F" w:rsidR="006D02A8" w:rsidRPr="00141CE9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680B1E61" w:rsidR="00CD0B3B" w:rsidRPr="00141CE9" w:rsidRDefault="008F5102" w:rsidP="006D02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¿Quiénes son los protagonistas del relato?</w:t>
      </w:r>
    </w:p>
    <w:p w14:paraId="486BFFA8" w14:textId="5D04D969" w:rsidR="00B5250C" w:rsidRPr="00141CE9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141CE9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37E7EF4" w14:textId="257650FC" w:rsidR="00804CA8" w:rsidRPr="00141CE9" w:rsidRDefault="00804CA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8BAF9E2" w14:textId="05079567" w:rsidR="00804CA8" w:rsidRPr="00141CE9" w:rsidRDefault="008B5739" w:rsidP="00B5250C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 xml:space="preserve">Los protagonistas son Pedro, Susana, Edmundo y Lucía. Son ellos quienes empiezan a vivir una gran aventura. </w:t>
      </w:r>
    </w:p>
    <w:p w14:paraId="5E57C82A" w14:textId="77777777" w:rsidR="00824E6B" w:rsidRDefault="00824E6B" w:rsidP="00584F8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750CC4C" w14:textId="5FF6427F" w:rsidR="00584F8B" w:rsidRPr="00141CE9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B549B4" w:rsidRPr="00141CE9">
        <w:rPr>
          <w:rFonts w:ascii="Arial" w:hAnsi="Arial" w:cs="Arial"/>
          <w:sz w:val="18"/>
          <w:szCs w:val="18"/>
          <w:highlight w:val="yellow"/>
          <w:lang w:val="es-ES_tradnl"/>
        </w:rPr>
        <w:t>Audio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</w:t>
      </w:r>
    </w:p>
    <w:p w14:paraId="51BA7000" w14:textId="4E522E52" w:rsidR="00584F8B" w:rsidRPr="00141CE9" w:rsidRDefault="001C6156" w:rsidP="00584F8B">
      <w:pPr>
        <w:rPr>
          <w:rFonts w:ascii="Arial" w:hAnsi="Arial" w:cs="Arial"/>
          <w:color w:val="FF0000"/>
          <w:sz w:val="18"/>
          <w:szCs w:val="18"/>
          <w:lang w:val="es-ES_tradnl"/>
        </w:rPr>
      </w:pPr>
      <w:r w:rsidRPr="00141CE9">
        <w:rPr>
          <w:rFonts w:ascii="Arial" w:hAnsi="Arial" w:cs="Arial"/>
          <w:color w:val="FF0000"/>
          <w:sz w:val="18"/>
          <w:szCs w:val="18"/>
          <w:lang w:val="es-ES_tradnl"/>
        </w:rPr>
        <w:t>SE DEBE MANDAR A GRABAR LA LECTURA DE ESTE FRAGMENTO.</w:t>
      </w:r>
    </w:p>
    <w:p w14:paraId="1ACD9D89" w14:textId="77777777" w:rsidR="00A7527F" w:rsidRPr="00141CE9" w:rsidRDefault="00A7527F" w:rsidP="00584F8B">
      <w:pPr>
        <w:rPr>
          <w:rFonts w:ascii="Arial" w:hAnsi="Arial" w:cs="Arial"/>
          <w:color w:val="FF0000"/>
          <w:sz w:val="18"/>
          <w:szCs w:val="18"/>
          <w:lang w:val="es-ES_tradnl"/>
        </w:rPr>
      </w:pPr>
    </w:p>
    <w:p w14:paraId="4D3EB7CF" w14:textId="430A57CC" w:rsidR="00036F5C" w:rsidRPr="00141CE9" w:rsidRDefault="00E73802" w:rsidP="00584F8B">
      <w:pPr>
        <w:rPr>
          <w:rFonts w:ascii="Arial" w:hAnsi="Arial" w:cs="Arial"/>
          <w:color w:val="FF0000"/>
          <w:sz w:val="18"/>
          <w:szCs w:val="18"/>
          <w:lang w:val="es-ES_tradnl"/>
        </w:rPr>
      </w:pPr>
      <w:r w:rsidRPr="00141CE9">
        <w:rPr>
          <w:rFonts w:ascii="Arial" w:hAnsi="Arial" w:cs="Arial"/>
          <w:color w:val="FF0000"/>
          <w:sz w:val="18"/>
          <w:szCs w:val="18"/>
          <w:lang w:val="es-ES_tradnl"/>
        </w:rPr>
        <w:t xml:space="preserve">SE DEBE EMPEZAR DICIENDO: </w:t>
      </w:r>
    </w:p>
    <w:p w14:paraId="5D214F7C" w14:textId="341F18BE" w:rsidR="00A7527F" w:rsidRPr="00E73802" w:rsidRDefault="00824E6B" w:rsidP="00584F8B">
      <w:pPr>
        <w:rPr>
          <w:rFonts w:ascii="Arial" w:hAnsi="Arial" w:cs="Arial"/>
          <w:sz w:val="18"/>
          <w:szCs w:val="18"/>
          <w:lang w:val="es-ES_tradnl"/>
        </w:rPr>
      </w:pPr>
      <w:r w:rsidRPr="00E73802">
        <w:rPr>
          <w:rFonts w:ascii="Arial" w:hAnsi="Arial" w:cs="Arial"/>
          <w:i/>
          <w:sz w:val="18"/>
          <w:szCs w:val="18"/>
          <w:lang w:val="es-ES_tradnl"/>
        </w:rPr>
        <w:t>“</w:t>
      </w:r>
      <w:r w:rsidR="008F5102" w:rsidRPr="00E73802">
        <w:rPr>
          <w:rFonts w:ascii="Arial" w:hAnsi="Arial" w:cs="Arial"/>
          <w:i/>
          <w:sz w:val="18"/>
          <w:szCs w:val="18"/>
          <w:lang w:val="es-ES_tradnl"/>
        </w:rPr>
        <w:t xml:space="preserve">Las crónicas de </w:t>
      </w:r>
      <w:proofErr w:type="spellStart"/>
      <w:r w:rsidR="008F5102" w:rsidRPr="00E73802">
        <w:rPr>
          <w:rFonts w:ascii="Arial" w:hAnsi="Arial" w:cs="Arial"/>
          <w:i/>
          <w:sz w:val="18"/>
          <w:szCs w:val="18"/>
          <w:lang w:val="es-ES_tradnl"/>
        </w:rPr>
        <w:t>Narnia</w:t>
      </w:r>
      <w:proofErr w:type="spellEnd"/>
      <w:r w:rsidRPr="00E73802">
        <w:rPr>
          <w:rFonts w:ascii="Arial" w:hAnsi="Arial" w:cs="Arial"/>
          <w:i/>
          <w:sz w:val="18"/>
          <w:szCs w:val="18"/>
          <w:lang w:val="es-ES_tradnl"/>
        </w:rPr>
        <w:t>.</w:t>
      </w:r>
      <w:r w:rsidR="00036F5C" w:rsidRPr="00E7380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73802">
        <w:rPr>
          <w:rFonts w:ascii="Arial" w:hAnsi="Arial" w:cs="Arial"/>
          <w:i/>
          <w:sz w:val="18"/>
          <w:szCs w:val="18"/>
          <w:lang w:val="es-ES_tradnl"/>
        </w:rPr>
        <w:t>El león, la bruja y el ropero</w:t>
      </w:r>
      <w:r w:rsidRPr="00E73802">
        <w:rPr>
          <w:rFonts w:ascii="Arial" w:hAnsi="Arial" w:cs="Arial"/>
          <w:sz w:val="18"/>
          <w:szCs w:val="18"/>
          <w:lang w:val="es-ES_tradnl"/>
        </w:rPr>
        <w:t>,</w:t>
      </w:r>
      <w:r w:rsidR="00036F5C" w:rsidRPr="00E73802">
        <w:rPr>
          <w:rFonts w:ascii="Arial" w:hAnsi="Arial" w:cs="Arial"/>
          <w:sz w:val="18"/>
          <w:szCs w:val="18"/>
          <w:lang w:val="es-ES_tradnl"/>
        </w:rPr>
        <w:t xml:space="preserve"> C.S. Lewis. </w:t>
      </w:r>
      <w:r w:rsidR="00492DE5" w:rsidRPr="00E73802">
        <w:rPr>
          <w:rFonts w:ascii="Arial" w:hAnsi="Arial" w:cs="Arial"/>
          <w:sz w:val="18"/>
          <w:szCs w:val="18"/>
          <w:lang w:val="es-ES_tradnl"/>
        </w:rPr>
        <w:t xml:space="preserve">Bogotá: </w:t>
      </w:r>
      <w:r w:rsidR="00036F5C" w:rsidRPr="00E73802">
        <w:rPr>
          <w:rFonts w:ascii="Arial" w:hAnsi="Arial" w:cs="Arial"/>
          <w:sz w:val="18"/>
          <w:szCs w:val="18"/>
          <w:lang w:val="es-ES_tradnl"/>
        </w:rPr>
        <w:t>Editorial Planeta</w:t>
      </w:r>
      <w:r w:rsidR="00492DE5" w:rsidRPr="00E73802">
        <w:rPr>
          <w:rFonts w:ascii="Arial" w:hAnsi="Arial" w:cs="Arial"/>
          <w:sz w:val="18"/>
          <w:szCs w:val="18"/>
          <w:lang w:val="es-ES_tradnl"/>
        </w:rPr>
        <w:t>, 2010</w:t>
      </w:r>
      <w:r w:rsidR="00036F5C" w:rsidRPr="00E73802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29911C78" w14:textId="184F71CF" w:rsidR="008F5102" w:rsidRPr="00E73802" w:rsidRDefault="008F5102" w:rsidP="00584F8B">
      <w:pPr>
        <w:rPr>
          <w:rFonts w:ascii="Arial" w:hAnsi="Arial" w:cs="Arial"/>
          <w:sz w:val="18"/>
          <w:szCs w:val="18"/>
          <w:lang w:val="es-ES_tradnl"/>
        </w:rPr>
      </w:pPr>
      <w:r w:rsidRPr="00E73802">
        <w:rPr>
          <w:rFonts w:ascii="Arial" w:hAnsi="Arial" w:cs="Arial"/>
          <w:sz w:val="18"/>
          <w:szCs w:val="18"/>
          <w:lang w:val="es-ES_tradnl"/>
        </w:rPr>
        <w:t>Capítulo I: Lucía investiga en el ropero</w:t>
      </w:r>
      <w:r w:rsidR="00824E6B" w:rsidRPr="00E73802">
        <w:rPr>
          <w:rFonts w:ascii="Arial" w:hAnsi="Arial" w:cs="Arial"/>
          <w:sz w:val="18"/>
          <w:szCs w:val="18"/>
          <w:lang w:val="es-ES_tradnl"/>
        </w:rPr>
        <w:t>”</w:t>
      </w:r>
    </w:p>
    <w:p w14:paraId="7A4E5958" w14:textId="77777777" w:rsidR="00036F5C" w:rsidRPr="00141CE9" w:rsidRDefault="00036F5C" w:rsidP="00584F8B">
      <w:pPr>
        <w:rPr>
          <w:rFonts w:ascii="Arial" w:hAnsi="Arial" w:cs="Arial"/>
          <w:color w:val="FF0000"/>
          <w:sz w:val="18"/>
          <w:szCs w:val="18"/>
          <w:lang w:val="es-ES_tradnl"/>
        </w:rPr>
      </w:pPr>
    </w:p>
    <w:p w14:paraId="2AC67A62" w14:textId="17F663B0" w:rsidR="00036F5C" w:rsidRPr="00141CE9" w:rsidRDefault="00E73802" w:rsidP="00584F8B">
      <w:pPr>
        <w:rPr>
          <w:rFonts w:ascii="Arial" w:hAnsi="Arial" w:cs="Arial"/>
          <w:color w:val="FF0000"/>
          <w:sz w:val="18"/>
          <w:szCs w:val="18"/>
          <w:lang w:val="es-ES_tradnl"/>
        </w:rPr>
      </w:pPr>
      <w:r w:rsidRPr="00141CE9">
        <w:rPr>
          <w:rFonts w:ascii="Arial" w:hAnsi="Arial" w:cs="Arial"/>
          <w:color w:val="FF0000"/>
          <w:sz w:val="18"/>
          <w:szCs w:val="18"/>
          <w:lang w:val="es-ES_tradnl"/>
        </w:rPr>
        <w:t xml:space="preserve">LUEGO, EMPEZAR A LEER DESDE </w:t>
      </w:r>
      <w:r w:rsidR="00824E6B" w:rsidRPr="00E73802">
        <w:rPr>
          <w:rFonts w:ascii="Arial" w:hAnsi="Arial" w:cs="Arial"/>
          <w:sz w:val="18"/>
          <w:szCs w:val="18"/>
          <w:lang w:val="es-ES_tradnl"/>
        </w:rPr>
        <w:t>“</w:t>
      </w:r>
      <w:r w:rsidRPr="00E73802">
        <w:rPr>
          <w:rFonts w:ascii="Arial" w:hAnsi="Arial" w:cs="Arial"/>
          <w:sz w:val="18"/>
          <w:szCs w:val="18"/>
          <w:lang w:val="es-ES_tradnl"/>
        </w:rPr>
        <w:t>Había…</w:t>
      </w:r>
    </w:p>
    <w:p w14:paraId="7757F184" w14:textId="3336BB31" w:rsidR="00B5250C" w:rsidRPr="00141CE9" w:rsidRDefault="00A7527F" w:rsidP="00B5250C">
      <w:pPr>
        <w:rPr>
          <w:rFonts w:ascii="Arial" w:hAnsi="Arial" w:cs="Arial"/>
          <w:b/>
          <w:sz w:val="18"/>
          <w:szCs w:val="18"/>
          <w:lang w:val="es-ES_tradnl"/>
        </w:rPr>
      </w:pPr>
      <w:r w:rsidRPr="00141CE9">
        <w:rPr>
          <w:noProof/>
          <w:lang w:val="es-ES" w:eastAsia="es-ES"/>
        </w:rPr>
        <w:drawing>
          <wp:inline distT="0" distB="0" distL="0" distR="0" wp14:anchorId="55B80CDC" wp14:editId="216AD72D">
            <wp:extent cx="6116320" cy="42938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A11E" w14:textId="77777777" w:rsidR="001C6156" w:rsidRPr="00141CE9" w:rsidRDefault="001C6156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0D57803F" w:rsidR="007D2825" w:rsidRPr="00141CE9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141CE9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141CE9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69427F96" w:rsidR="00584F8B" w:rsidRPr="00141CE9" w:rsidRDefault="008F5102" w:rsidP="006D02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Las víctimas de una guerra</w:t>
      </w:r>
    </w:p>
    <w:p w14:paraId="2E56E9B7" w14:textId="4E10C4DE" w:rsidR="00584F8B" w:rsidRPr="00824E6B" w:rsidRDefault="008F5102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824E6B">
        <w:rPr>
          <w:rFonts w:ascii="Arial" w:hAnsi="Arial" w:cs="Arial"/>
          <w:b/>
          <w:sz w:val="18"/>
          <w:szCs w:val="18"/>
          <w:lang w:val="es-ES_tradnl"/>
        </w:rPr>
        <w:t>Cuatro niños</w:t>
      </w:r>
    </w:p>
    <w:p w14:paraId="0D9952F9" w14:textId="3A18A3C2" w:rsidR="008F5102" w:rsidRPr="00141CE9" w:rsidRDefault="008F5102" w:rsidP="006D02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Un anciano profesor</w:t>
      </w:r>
    </w:p>
    <w:p w14:paraId="745D4B24" w14:textId="5E4F10BB" w:rsidR="008F5102" w:rsidRPr="00141CE9" w:rsidRDefault="008F5102" w:rsidP="006D02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Un ama de llaves</w:t>
      </w:r>
    </w:p>
    <w:p w14:paraId="7CF6A872" w14:textId="303D6247" w:rsidR="00584F8B" w:rsidRPr="00141CE9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141CE9" w:rsidRDefault="007D2825" w:rsidP="007D2825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sz w:val="18"/>
          <w:szCs w:val="18"/>
          <w:highlight w:val="green"/>
          <w:lang w:val="es-ES_tradnl"/>
        </w:rPr>
        <w:t>Pregunta 2 (</w:t>
      </w:r>
      <w:r w:rsidRPr="00141CE9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4EA1275" w14:textId="5E30D352" w:rsidR="00804CA8" w:rsidRPr="00141CE9" w:rsidRDefault="000C0FB3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 xml:space="preserve">¿Qué opinión tienen los niños sobre el profesor? Ellos piensan que es </w:t>
      </w:r>
    </w:p>
    <w:p w14:paraId="02D30D2A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5ACC4FE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141CE9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00E4216" w14:textId="0155346F" w:rsidR="00804CA8" w:rsidRPr="00141CE9" w:rsidRDefault="000C0FB3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 xml:space="preserve">Los niños se sienten a gusto en la nueva casa. Consideran que el profesor es una buena persona. </w:t>
      </w:r>
    </w:p>
    <w:p w14:paraId="3E09E922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D419E76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7968E590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83BB734" w14:textId="7AD1018E" w:rsidR="00E73802" w:rsidRDefault="00E73802" w:rsidP="00804CA8">
      <w:pPr>
        <w:rPr>
          <w:rFonts w:ascii="Arial" w:hAnsi="Arial" w:cs="Arial"/>
          <w:color w:val="FF0000"/>
          <w:sz w:val="18"/>
          <w:szCs w:val="18"/>
          <w:lang w:val="es-ES_tradnl"/>
        </w:rPr>
      </w:pPr>
      <w:r w:rsidRPr="00141CE9">
        <w:rPr>
          <w:rFonts w:ascii="Arial" w:hAnsi="Arial" w:cs="Arial"/>
          <w:color w:val="FF0000"/>
          <w:sz w:val="18"/>
          <w:szCs w:val="18"/>
          <w:lang w:val="es-ES_tradnl"/>
        </w:rPr>
        <w:t>GRABAR ESTE FRAGMENTO</w:t>
      </w:r>
    </w:p>
    <w:p w14:paraId="130E3CB9" w14:textId="3A4C4387" w:rsidR="008B5739" w:rsidRPr="00141CE9" w:rsidRDefault="008B5739" w:rsidP="00804CA8">
      <w:pPr>
        <w:rPr>
          <w:rFonts w:ascii="Arial" w:hAnsi="Arial" w:cs="Arial"/>
          <w:color w:val="FF0000"/>
          <w:sz w:val="18"/>
          <w:szCs w:val="18"/>
          <w:lang w:val="es-ES_tradnl"/>
        </w:rPr>
      </w:pPr>
      <w:r w:rsidRPr="00141CE9">
        <w:rPr>
          <w:noProof/>
          <w:lang w:val="es-ES" w:eastAsia="es-ES"/>
        </w:rPr>
        <w:lastRenderedPageBreak/>
        <w:drawing>
          <wp:inline distT="0" distB="0" distL="0" distR="0" wp14:anchorId="1AC77241" wp14:editId="0A389251">
            <wp:extent cx="6116320" cy="41567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507C" w14:textId="77777777" w:rsidR="008B5739" w:rsidRPr="00141CE9" w:rsidRDefault="008B5739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5F02354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141CE9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F29DD5E" w14:textId="3BF11BCC" w:rsidR="000C0FB3" w:rsidRPr="00141CE9" w:rsidRDefault="000C0FB3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e</w:t>
      </w:r>
      <w:r w:rsidR="00BF63D8" w:rsidRPr="00141CE9">
        <w:rPr>
          <w:rFonts w:ascii="Arial" w:hAnsi="Arial" w:cs="Arial"/>
          <w:sz w:val="18"/>
          <w:szCs w:val="18"/>
          <w:lang w:val="es-ES_tradnl"/>
        </w:rPr>
        <w:t>stricto</w:t>
      </w:r>
      <w:r w:rsidR="00A36CB8">
        <w:rPr>
          <w:rFonts w:ascii="Arial" w:hAnsi="Arial" w:cs="Arial"/>
          <w:sz w:val="18"/>
          <w:szCs w:val="18"/>
          <w:lang w:val="es-ES_tradnl"/>
        </w:rPr>
        <w:t xml:space="preserve"> y serio.</w:t>
      </w:r>
    </w:p>
    <w:p w14:paraId="1DF6B8BF" w14:textId="2BC435A1" w:rsidR="000C0FB3" w:rsidRPr="00141CE9" w:rsidRDefault="000C0FB3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muy exigente</w:t>
      </w:r>
      <w:r w:rsidR="00A36CB8">
        <w:rPr>
          <w:rFonts w:ascii="Arial" w:hAnsi="Arial" w:cs="Arial"/>
          <w:sz w:val="18"/>
          <w:szCs w:val="18"/>
          <w:lang w:val="es-ES_tradnl"/>
        </w:rPr>
        <w:t>.</w:t>
      </w:r>
    </w:p>
    <w:p w14:paraId="58881466" w14:textId="214A3722" w:rsidR="00804CA8" w:rsidRPr="00141CE9" w:rsidRDefault="000C0FB3" w:rsidP="00804CA8">
      <w:pPr>
        <w:rPr>
          <w:rFonts w:ascii="Arial" w:hAnsi="Arial" w:cs="Arial"/>
          <w:b/>
          <w:sz w:val="18"/>
          <w:szCs w:val="18"/>
          <w:lang w:val="es-ES_tradnl"/>
        </w:rPr>
      </w:pPr>
      <w:r w:rsidRPr="00141CE9">
        <w:rPr>
          <w:rFonts w:ascii="Arial" w:hAnsi="Arial" w:cs="Arial"/>
          <w:b/>
          <w:sz w:val="18"/>
          <w:szCs w:val="18"/>
          <w:lang w:val="es-ES_tradnl"/>
        </w:rPr>
        <w:t>una buena persona</w:t>
      </w:r>
      <w:r w:rsidR="00A36CB8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77836072" w14:textId="3731DE6E" w:rsidR="00804CA8" w:rsidRPr="00141CE9" w:rsidRDefault="000C0FB3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algo despreocupado</w:t>
      </w:r>
      <w:r w:rsidR="00A36CB8">
        <w:rPr>
          <w:rFonts w:ascii="Arial" w:hAnsi="Arial" w:cs="Arial"/>
          <w:sz w:val="18"/>
          <w:szCs w:val="18"/>
          <w:lang w:val="es-ES_tradnl"/>
        </w:rPr>
        <w:t>.</w:t>
      </w:r>
    </w:p>
    <w:p w14:paraId="0617FBFD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141CE9" w:rsidRDefault="007D2825" w:rsidP="007D2825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sz w:val="18"/>
          <w:szCs w:val="18"/>
          <w:highlight w:val="green"/>
          <w:lang w:val="es-ES_tradnl"/>
        </w:rPr>
        <w:t>Pregunta 3 (</w:t>
      </w:r>
      <w:r w:rsidRPr="00141CE9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2AD513" w14:textId="0AA98FB8" w:rsidR="00804CA8" w:rsidRPr="00141CE9" w:rsidRDefault="009711F9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L</w:t>
      </w:r>
      <w:r w:rsidR="000C0FB3" w:rsidRPr="00141CE9">
        <w:rPr>
          <w:rFonts w:ascii="Arial" w:hAnsi="Arial" w:cs="Arial"/>
          <w:sz w:val="18"/>
          <w:szCs w:val="18"/>
          <w:lang w:val="es-ES_tradnl"/>
        </w:rPr>
        <w:t>a casa en la que se hospedan los niños se encuentra en</w:t>
      </w:r>
    </w:p>
    <w:p w14:paraId="433D34A3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E1918EC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141CE9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3DDE90E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3429754" w14:textId="15DD5878" w:rsidR="00804CA8" w:rsidRPr="00141CE9" w:rsidRDefault="009711F9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 xml:space="preserve">Las descripciones permiten saber </w:t>
      </w:r>
      <w:r w:rsidR="00A96A1D">
        <w:rPr>
          <w:rFonts w:ascii="Arial" w:hAnsi="Arial" w:cs="Arial"/>
          <w:sz w:val="18"/>
          <w:szCs w:val="18"/>
          <w:lang w:val="es-ES_tradnl"/>
        </w:rPr>
        <w:t xml:space="preserve">al lector </w:t>
      </w:r>
      <w:r w:rsidRPr="00141CE9">
        <w:rPr>
          <w:rFonts w:ascii="Arial" w:hAnsi="Arial" w:cs="Arial"/>
          <w:sz w:val="18"/>
          <w:szCs w:val="18"/>
          <w:lang w:val="es-ES_tradnl"/>
        </w:rPr>
        <w:t xml:space="preserve">que la casa está ubicada en un lugar apartado y se encuentra rodeada por la naturaleza. </w:t>
      </w:r>
    </w:p>
    <w:p w14:paraId="1CB431CE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47E77FD5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B77FF88" w14:textId="77777777" w:rsidR="00E73802" w:rsidRDefault="00E73802" w:rsidP="00E73802">
      <w:pPr>
        <w:rPr>
          <w:rFonts w:ascii="Arial" w:hAnsi="Arial" w:cs="Arial"/>
          <w:color w:val="FF0000"/>
          <w:sz w:val="18"/>
          <w:szCs w:val="18"/>
          <w:lang w:val="es-ES_tradnl"/>
        </w:rPr>
      </w:pPr>
      <w:r w:rsidRPr="00141CE9">
        <w:rPr>
          <w:rFonts w:ascii="Arial" w:hAnsi="Arial" w:cs="Arial"/>
          <w:color w:val="FF0000"/>
          <w:sz w:val="18"/>
          <w:szCs w:val="18"/>
          <w:lang w:val="es-ES_tradnl"/>
        </w:rPr>
        <w:t>GRABAR ESTE FRAGMENTO</w:t>
      </w:r>
    </w:p>
    <w:p w14:paraId="0C31A07F" w14:textId="20492099" w:rsidR="000C0FB3" w:rsidRPr="00141CE9" w:rsidRDefault="000C0FB3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noProof/>
          <w:lang w:val="es-ES" w:eastAsia="es-ES"/>
        </w:rPr>
        <w:lastRenderedPageBreak/>
        <w:drawing>
          <wp:inline distT="0" distB="0" distL="0" distR="0" wp14:anchorId="30745EFE" wp14:editId="5ECEDCAA">
            <wp:extent cx="6116320" cy="39827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DE62" w14:textId="77777777" w:rsidR="000C0FB3" w:rsidRPr="00141CE9" w:rsidRDefault="000C0FB3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1EE42EC" w14:textId="77777777" w:rsidR="000C0FB3" w:rsidRPr="00141CE9" w:rsidRDefault="000C0FB3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C8A3218" w14:textId="77777777" w:rsidR="000C0FB3" w:rsidRPr="00141CE9" w:rsidRDefault="000C0FB3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BEBF73C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141CE9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6789029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A3F6D28" w14:textId="7B4D5276" w:rsidR="00804CA8" w:rsidRPr="00141CE9" w:rsidRDefault="000C0FB3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una ciudad muy grande.</w:t>
      </w:r>
    </w:p>
    <w:p w14:paraId="38AAAD2C" w14:textId="41496426" w:rsidR="000C0FB3" w:rsidRPr="00141CE9" w:rsidRDefault="000C0FB3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un pueblo pequeño.</w:t>
      </w:r>
    </w:p>
    <w:p w14:paraId="26E7A31F" w14:textId="2D0AE419" w:rsidR="000C0FB3" w:rsidRPr="00141CE9" w:rsidRDefault="000C0FB3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un condominio cerca</w:t>
      </w:r>
      <w:r w:rsidR="00A96A1D">
        <w:rPr>
          <w:rFonts w:ascii="Arial" w:hAnsi="Arial" w:cs="Arial"/>
          <w:sz w:val="18"/>
          <w:szCs w:val="18"/>
          <w:lang w:val="es-ES_tradnl"/>
        </w:rPr>
        <w:t>no</w:t>
      </w:r>
      <w:r w:rsidRPr="00141CE9">
        <w:rPr>
          <w:rFonts w:ascii="Arial" w:hAnsi="Arial" w:cs="Arial"/>
          <w:sz w:val="18"/>
          <w:szCs w:val="18"/>
          <w:lang w:val="es-ES_tradnl"/>
        </w:rPr>
        <w:t xml:space="preserve"> a otras casas.</w:t>
      </w:r>
    </w:p>
    <w:p w14:paraId="2E4B5F77" w14:textId="236C2A28" w:rsidR="00804CA8" w:rsidRPr="00141CE9" w:rsidRDefault="009711F9" w:rsidP="00804CA8">
      <w:pPr>
        <w:rPr>
          <w:rFonts w:ascii="Arial" w:hAnsi="Arial" w:cs="Arial"/>
          <w:b/>
          <w:sz w:val="18"/>
          <w:szCs w:val="18"/>
          <w:lang w:val="es-ES_tradnl"/>
        </w:rPr>
      </w:pPr>
      <w:r w:rsidRPr="00141CE9">
        <w:rPr>
          <w:rFonts w:ascii="Arial" w:hAnsi="Arial" w:cs="Arial"/>
          <w:b/>
          <w:sz w:val="18"/>
          <w:szCs w:val="18"/>
          <w:lang w:val="es-ES_tradnl"/>
        </w:rPr>
        <w:t xml:space="preserve">un lugar apartado, rodeado de bosques y montañas. </w:t>
      </w:r>
    </w:p>
    <w:p w14:paraId="079A0BB0" w14:textId="77777777" w:rsidR="009711F9" w:rsidRPr="00141CE9" w:rsidRDefault="009711F9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1F12516A" w14:textId="1C551681" w:rsidR="007D2825" w:rsidRPr="00141CE9" w:rsidRDefault="007D2825" w:rsidP="007D2825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sz w:val="18"/>
          <w:szCs w:val="18"/>
          <w:highlight w:val="green"/>
          <w:lang w:val="es-ES_tradnl"/>
        </w:rPr>
        <w:t>Pregunta 4 (</w:t>
      </w:r>
      <w:r w:rsidRPr="00141CE9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C9A1A18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EE7D798" w14:textId="70203249" w:rsidR="00804CA8" w:rsidRPr="00141CE9" w:rsidRDefault="00FA6BC0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Las aventuras de los niños empiezan cuando</w:t>
      </w:r>
    </w:p>
    <w:p w14:paraId="7F46C9FE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141CE9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9C00511" w14:textId="4A6FD7AA" w:rsidR="00804CA8" w:rsidRPr="00141CE9" w:rsidRDefault="00BF63D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 xml:space="preserve">Animarse a recorrer la casa los introduce en una aventura, en la cual descubren un ropero o armario misterioso.  </w:t>
      </w:r>
    </w:p>
    <w:p w14:paraId="368F3751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2F49E59C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6F64BD0C" w14:textId="77777777" w:rsidR="00E73802" w:rsidRDefault="00E73802" w:rsidP="00E73802">
      <w:pPr>
        <w:rPr>
          <w:rFonts w:ascii="Arial" w:hAnsi="Arial" w:cs="Arial"/>
          <w:color w:val="FF0000"/>
          <w:sz w:val="18"/>
          <w:szCs w:val="18"/>
          <w:lang w:val="es-ES_tradnl"/>
        </w:rPr>
      </w:pPr>
      <w:r w:rsidRPr="00141CE9">
        <w:rPr>
          <w:rFonts w:ascii="Arial" w:hAnsi="Arial" w:cs="Arial"/>
          <w:color w:val="FF0000"/>
          <w:sz w:val="18"/>
          <w:szCs w:val="18"/>
          <w:lang w:val="es-ES_tradnl"/>
        </w:rPr>
        <w:t>GRABAR ESTE FRAGMENTO</w:t>
      </w:r>
    </w:p>
    <w:p w14:paraId="4AC4AD40" w14:textId="77777777" w:rsidR="009711F9" w:rsidRPr="00141CE9" w:rsidRDefault="009711F9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A857749" w14:textId="6797AEB6" w:rsidR="00FA6BC0" w:rsidRPr="00141CE9" w:rsidRDefault="00FA6BC0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noProof/>
          <w:lang w:val="es-ES" w:eastAsia="es-ES"/>
        </w:rPr>
        <w:lastRenderedPageBreak/>
        <w:drawing>
          <wp:inline distT="0" distB="0" distL="0" distR="0" wp14:anchorId="43ADA231" wp14:editId="02538400">
            <wp:extent cx="6116320" cy="36391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0D13" w14:textId="7E0B52B1" w:rsidR="00FA6BC0" w:rsidRPr="00141CE9" w:rsidRDefault="00FA6BC0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noProof/>
          <w:lang w:val="es-ES" w:eastAsia="es-ES"/>
        </w:rPr>
        <w:drawing>
          <wp:inline distT="0" distB="0" distL="0" distR="0" wp14:anchorId="13705B85" wp14:editId="6CFE3ABC">
            <wp:extent cx="6116320" cy="125603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7EC6" w14:textId="77777777" w:rsidR="00FA6BC0" w:rsidRPr="00141CE9" w:rsidRDefault="00FA6BC0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0030427" w14:textId="77777777" w:rsidR="00FA6BC0" w:rsidRPr="00141CE9" w:rsidRDefault="00FA6BC0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27663271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141CE9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16A9DF56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DE9A842" w14:textId="10687AEB" w:rsidR="00804CA8" w:rsidRPr="00141CE9" w:rsidRDefault="00FA6BC0" w:rsidP="00804CA8">
      <w:pPr>
        <w:rPr>
          <w:rFonts w:ascii="Arial" w:hAnsi="Arial" w:cs="Arial"/>
          <w:b/>
          <w:sz w:val="18"/>
          <w:szCs w:val="18"/>
          <w:lang w:val="es-ES_tradnl"/>
        </w:rPr>
      </w:pPr>
      <w:r w:rsidRPr="00141CE9">
        <w:rPr>
          <w:rFonts w:ascii="Arial" w:hAnsi="Arial" w:cs="Arial"/>
          <w:b/>
          <w:sz w:val="18"/>
          <w:szCs w:val="18"/>
          <w:lang w:val="es-ES_tradnl"/>
        </w:rPr>
        <w:t>deciden recorrer la casa.</w:t>
      </w:r>
    </w:p>
    <w:p w14:paraId="57E8A06D" w14:textId="23317995" w:rsidR="00804CA8" w:rsidRPr="00141CE9" w:rsidRDefault="00FA6BC0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desayunan con el profesor.</w:t>
      </w:r>
    </w:p>
    <w:p w14:paraId="3E4B87F5" w14:textId="1FFB6C84" w:rsidR="00FA6BC0" w:rsidRPr="00141CE9" w:rsidRDefault="00FA6BC0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 xml:space="preserve">eligen un libro de la biblioteca para leerlo. </w:t>
      </w:r>
    </w:p>
    <w:p w14:paraId="3C431106" w14:textId="1A12E8D2" w:rsidR="00FA6BC0" w:rsidRPr="00141CE9" w:rsidRDefault="00FA6BC0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 xml:space="preserve">encuentran un ropero repleto de objetos extraños. </w:t>
      </w:r>
    </w:p>
    <w:p w14:paraId="11F3D2A2" w14:textId="77777777" w:rsidR="00FA6BC0" w:rsidRPr="00141CE9" w:rsidRDefault="00FA6BC0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03DF5DEA" w14:textId="32495A26" w:rsidR="007D2825" w:rsidRPr="00141CE9" w:rsidRDefault="007D2825" w:rsidP="007D2825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sz w:val="18"/>
          <w:szCs w:val="18"/>
          <w:highlight w:val="green"/>
          <w:lang w:val="es-ES_tradnl"/>
        </w:rPr>
        <w:t>Pregunta 5 (</w:t>
      </w:r>
      <w:r w:rsidRPr="00141CE9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25F5522" w14:textId="319FD634" w:rsidR="00804CA8" w:rsidRPr="00141CE9" w:rsidRDefault="00036F5C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¿Qué hecho extraordinario se presenta en este fragmento?</w:t>
      </w:r>
    </w:p>
    <w:p w14:paraId="6E51C387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1C70B80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141CE9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C111845" w14:textId="046D8AB6" w:rsidR="00804CA8" w:rsidRPr="00141CE9" w:rsidRDefault="00036F5C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>Lucía no logra tocar o percibir las paredes del armario, parece que este fuera extre</w:t>
      </w:r>
      <w:r w:rsidR="00A96A1D">
        <w:rPr>
          <w:rFonts w:ascii="Arial" w:hAnsi="Arial" w:cs="Arial"/>
          <w:sz w:val="18"/>
          <w:szCs w:val="18"/>
          <w:lang w:val="es-ES_tradnl"/>
        </w:rPr>
        <w:t>madamente amplio. Sin duda, esto es algo fuera de lo común</w:t>
      </w:r>
      <w:r w:rsidRPr="00141CE9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16DD090D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8B10679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06B55F9D" w14:textId="77777777" w:rsidR="00E73802" w:rsidRDefault="00E73802" w:rsidP="00E73802">
      <w:pPr>
        <w:rPr>
          <w:rFonts w:ascii="Arial" w:hAnsi="Arial" w:cs="Arial"/>
          <w:color w:val="FF0000"/>
          <w:sz w:val="18"/>
          <w:szCs w:val="18"/>
          <w:lang w:val="es-ES_tradnl"/>
        </w:rPr>
      </w:pPr>
      <w:r w:rsidRPr="00141CE9">
        <w:rPr>
          <w:rFonts w:ascii="Arial" w:hAnsi="Arial" w:cs="Arial"/>
          <w:color w:val="FF0000"/>
          <w:sz w:val="18"/>
          <w:szCs w:val="18"/>
          <w:lang w:val="es-ES_tradnl"/>
        </w:rPr>
        <w:t>GRABAR ESTE FRAGMENTO</w:t>
      </w:r>
    </w:p>
    <w:p w14:paraId="51E44646" w14:textId="63A46F4C" w:rsidR="00FA6BC0" w:rsidRPr="00141CE9" w:rsidRDefault="00036F5C" w:rsidP="00804CA8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  <w:r w:rsidRPr="00141CE9">
        <w:rPr>
          <w:noProof/>
          <w:lang w:val="es-ES" w:eastAsia="es-ES"/>
        </w:rPr>
        <w:lastRenderedPageBreak/>
        <w:drawing>
          <wp:inline distT="0" distB="0" distL="0" distR="0" wp14:anchorId="364EB0D1" wp14:editId="51E1F0FD">
            <wp:extent cx="6116320" cy="34861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6F1E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8ECB57B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141CE9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C624609" w14:textId="38470783" w:rsidR="00036F5C" w:rsidRPr="00141CE9" w:rsidRDefault="00036F5C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lang w:val="es-ES_tradnl"/>
        </w:rPr>
        <w:t xml:space="preserve">Lucía intenta encerrarse en el armario. </w:t>
      </w:r>
    </w:p>
    <w:p w14:paraId="4BFAF285" w14:textId="55E7E5A8" w:rsidR="00804CA8" w:rsidRPr="00141CE9" w:rsidRDefault="00036F5C" w:rsidP="00804CA8">
      <w:pPr>
        <w:rPr>
          <w:rFonts w:ascii="Arial" w:hAnsi="Arial" w:cs="Arial"/>
          <w:b/>
          <w:sz w:val="18"/>
          <w:szCs w:val="18"/>
          <w:lang w:val="es-ES_tradnl"/>
        </w:rPr>
      </w:pPr>
      <w:r w:rsidRPr="00141CE9">
        <w:rPr>
          <w:rFonts w:ascii="Arial" w:hAnsi="Arial" w:cs="Arial"/>
          <w:b/>
          <w:sz w:val="18"/>
          <w:szCs w:val="18"/>
          <w:lang w:val="es-ES_tradnl"/>
        </w:rPr>
        <w:t xml:space="preserve">Lucía no logra llegar al fondo del armario. </w:t>
      </w:r>
    </w:p>
    <w:p w14:paraId="3DB615CC" w14:textId="34AAFD1A" w:rsidR="00036F5C" w:rsidRPr="00141CE9" w:rsidRDefault="00A96A1D" w:rsidP="00804C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Dos bolitas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neftalina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caen</w:t>
      </w:r>
      <w:r w:rsidR="00036F5C" w:rsidRPr="00141CE9">
        <w:rPr>
          <w:rFonts w:ascii="Arial" w:hAnsi="Arial" w:cs="Arial"/>
          <w:sz w:val="18"/>
          <w:szCs w:val="18"/>
          <w:lang w:val="es-ES_tradnl"/>
        </w:rPr>
        <w:t xml:space="preserve"> del armario. </w:t>
      </w:r>
    </w:p>
    <w:p w14:paraId="7536B30D" w14:textId="4451E40E" w:rsidR="00804CA8" w:rsidRPr="00141CE9" w:rsidRDefault="00A96A1D" w:rsidP="00804C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el armario solo hay</w:t>
      </w:r>
      <w:r w:rsidR="00036F5C" w:rsidRPr="00141CE9">
        <w:rPr>
          <w:rFonts w:ascii="Arial" w:hAnsi="Arial" w:cs="Arial"/>
          <w:sz w:val="18"/>
          <w:szCs w:val="18"/>
          <w:lang w:val="es-ES_tradnl"/>
        </w:rPr>
        <w:t xml:space="preserve"> abrigos de piel.  </w:t>
      </w:r>
    </w:p>
    <w:p w14:paraId="4E7FF8A7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141CE9" w:rsidRDefault="007D2825" w:rsidP="007D2825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sz w:val="18"/>
          <w:szCs w:val="18"/>
          <w:highlight w:val="green"/>
          <w:lang w:val="es-ES_tradnl"/>
        </w:rPr>
        <w:t>Pregunta 6 (</w:t>
      </w:r>
      <w:r w:rsidRPr="00141CE9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E72ED1F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9FF788E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8C0C591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141CE9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6680752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FED9EBE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9EFC393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2E2ED577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5C001C2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2104CEA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141CE9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66373E5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061C539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1D7FBEB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141CE9" w:rsidRDefault="007D2825" w:rsidP="007D2825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sz w:val="18"/>
          <w:szCs w:val="18"/>
          <w:highlight w:val="green"/>
          <w:lang w:val="es-ES_tradnl"/>
        </w:rPr>
        <w:t>Pregunta 7 (</w:t>
      </w:r>
      <w:r w:rsidRPr="00141CE9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5E8228A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581DC80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1F50893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141CE9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0569C70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5BC2E89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F51F9F0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36EE4EED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F56A4F3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A02E9B9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141CE9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CCD4A55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AA9567A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D67579F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141CE9" w:rsidRDefault="007D2825" w:rsidP="007D2825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sz w:val="18"/>
          <w:szCs w:val="18"/>
          <w:highlight w:val="green"/>
          <w:lang w:val="es-ES_tradnl"/>
        </w:rPr>
        <w:t>Pregunta 8 (</w:t>
      </w:r>
      <w:r w:rsidRPr="00141CE9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099254F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E392A88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2216D4A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141CE9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76A671B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8024BA1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B1C2AA4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129CB68A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21138142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4529281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141CE9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ECB03F3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D637E1B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CE9C353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141CE9" w:rsidRDefault="007D2825" w:rsidP="007D2825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sz w:val="18"/>
          <w:szCs w:val="18"/>
          <w:highlight w:val="green"/>
          <w:lang w:val="es-ES_tradnl"/>
        </w:rPr>
        <w:t>Pregunta 9 (</w:t>
      </w:r>
      <w:r w:rsidRPr="00141CE9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EF7282F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ACD759B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7258FAE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141CE9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705CDEC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4B983B2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BFDF68A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38E7F2C9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559DD04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380ADAE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141CE9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A93D424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43E1A14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D7B6987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141CE9" w:rsidRDefault="007D2825" w:rsidP="007D2825">
      <w:pPr>
        <w:rPr>
          <w:rFonts w:ascii="Arial" w:hAnsi="Arial"/>
          <w:sz w:val="18"/>
          <w:szCs w:val="18"/>
          <w:lang w:val="es-ES_tradnl"/>
        </w:rPr>
      </w:pPr>
      <w:r w:rsidRPr="00141CE9">
        <w:rPr>
          <w:rFonts w:ascii="Arial" w:hAnsi="Arial"/>
          <w:sz w:val="18"/>
          <w:szCs w:val="18"/>
          <w:highlight w:val="green"/>
          <w:lang w:val="es-ES_tradnl"/>
        </w:rPr>
        <w:t>Pregunta 10 (</w:t>
      </w:r>
      <w:r w:rsidRPr="00141CE9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141CE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28C27F9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5E663AF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28AFD73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141CE9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92A0C8D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D306D05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5D30C98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5C96EA66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24AB3A53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7E951E0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141CE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41CE9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41CE9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141CE9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141CE9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CF6E268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6587611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AB62C30" w14:textId="77777777" w:rsidR="00804CA8" w:rsidRPr="00141CE9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141CE9" w:rsidRDefault="007D2825" w:rsidP="00804CA8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141CE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6F5C"/>
    <w:rsid w:val="00046B74"/>
    <w:rsid w:val="00051C59"/>
    <w:rsid w:val="0005228B"/>
    <w:rsid w:val="000537AE"/>
    <w:rsid w:val="00054002"/>
    <w:rsid w:val="000719EE"/>
    <w:rsid w:val="000B20BA"/>
    <w:rsid w:val="000C0FB3"/>
    <w:rsid w:val="00104E5C"/>
    <w:rsid w:val="0012272F"/>
    <w:rsid w:val="00125D25"/>
    <w:rsid w:val="00141CE9"/>
    <w:rsid w:val="001B092E"/>
    <w:rsid w:val="001B3983"/>
    <w:rsid w:val="001C417D"/>
    <w:rsid w:val="001C6156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105C"/>
    <w:rsid w:val="00492DE5"/>
    <w:rsid w:val="00495119"/>
    <w:rsid w:val="004A4A9C"/>
    <w:rsid w:val="00510FE7"/>
    <w:rsid w:val="0052013C"/>
    <w:rsid w:val="00526AB9"/>
    <w:rsid w:val="005513FA"/>
    <w:rsid w:val="00551D6E"/>
    <w:rsid w:val="00552D7C"/>
    <w:rsid w:val="00584F8B"/>
    <w:rsid w:val="005A77AD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1A5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04CA8"/>
    <w:rsid w:val="00824E6B"/>
    <w:rsid w:val="008752D9"/>
    <w:rsid w:val="00881754"/>
    <w:rsid w:val="008932B9"/>
    <w:rsid w:val="008B4E30"/>
    <w:rsid w:val="008B5739"/>
    <w:rsid w:val="008C6F76"/>
    <w:rsid w:val="008D2D96"/>
    <w:rsid w:val="008F5102"/>
    <w:rsid w:val="00923C89"/>
    <w:rsid w:val="009320AC"/>
    <w:rsid w:val="009510B5"/>
    <w:rsid w:val="00953886"/>
    <w:rsid w:val="009711F9"/>
    <w:rsid w:val="0099088A"/>
    <w:rsid w:val="00992AB9"/>
    <w:rsid w:val="009C4689"/>
    <w:rsid w:val="009E7DAC"/>
    <w:rsid w:val="009F074B"/>
    <w:rsid w:val="00A22796"/>
    <w:rsid w:val="00A36CB8"/>
    <w:rsid w:val="00A378A2"/>
    <w:rsid w:val="00A61B6D"/>
    <w:rsid w:val="00A714C4"/>
    <w:rsid w:val="00A74CE5"/>
    <w:rsid w:val="00A7527F"/>
    <w:rsid w:val="00A925B6"/>
    <w:rsid w:val="00A96A1D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9B4"/>
    <w:rsid w:val="00B55138"/>
    <w:rsid w:val="00B92165"/>
    <w:rsid w:val="00BA0BD1"/>
    <w:rsid w:val="00BC129D"/>
    <w:rsid w:val="00BC2254"/>
    <w:rsid w:val="00BD1FFA"/>
    <w:rsid w:val="00BF63D8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2A61"/>
    <w:rsid w:val="00D3600C"/>
    <w:rsid w:val="00D660AD"/>
    <w:rsid w:val="00DE1C4F"/>
    <w:rsid w:val="00DE69EE"/>
    <w:rsid w:val="00DF5702"/>
    <w:rsid w:val="00E32F4B"/>
    <w:rsid w:val="00E34DA1"/>
    <w:rsid w:val="00E54DA3"/>
    <w:rsid w:val="00E61A4B"/>
    <w:rsid w:val="00E62858"/>
    <w:rsid w:val="00E73802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BC0"/>
    <w:rsid w:val="00FA6DF9"/>
    <w:rsid w:val="00FD4E51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7380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380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7380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380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870</Words>
  <Characters>4786</Characters>
  <Application>Microsoft Macintosh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Luis Felipe Pertuz Urrego</cp:lastModifiedBy>
  <cp:revision>5</cp:revision>
  <dcterms:created xsi:type="dcterms:W3CDTF">2015-03-03T23:02:00Z</dcterms:created>
  <dcterms:modified xsi:type="dcterms:W3CDTF">2015-03-05T16:19:00Z</dcterms:modified>
</cp:coreProperties>
</file>