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EF6DE" w14:textId="77777777" w:rsidR="00DD2212" w:rsidRPr="00E80744" w:rsidRDefault="00DD2212" w:rsidP="00DD2212">
      <w:pPr>
        <w:spacing w:line="345" w:lineRule="atLeast"/>
        <w:rPr>
          <w:rFonts w:ascii="Times New Roman" w:hAnsi="Times New Roman" w:cs="Times New Roman"/>
          <w:color w:val="333333"/>
        </w:rPr>
      </w:pPr>
    </w:p>
    <w:p w14:paraId="71816C4D" w14:textId="77777777" w:rsidR="00DD2212" w:rsidRPr="00E80744" w:rsidRDefault="00F923EF" w:rsidP="00DD2212">
      <w:pPr>
        <w:spacing w:line="345" w:lineRule="atLeast"/>
        <w:rPr>
          <w:rFonts w:ascii="Times New Roman" w:hAnsi="Times New Roman" w:cs="Times New Roman"/>
          <w:b/>
        </w:rPr>
      </w:pPr>
      <w:r w:rsidRPr="00E80744">
        <w:rPr>
          <w:rFonts w:ascii="Times New Roman" w:eastAsia="Batang" w:hAnsi="Times New Roman" w:cs="Times New Roman"/>
          <w:b/>
          <w:highlight w:val="yellow"/>
        </w:rPr>
        <w:t>[SECCIÓN 1]</w:t>
      </w:r>
      <w:r w:rsidRPr="00E80744">
        <w:rPr>
          <w:rFonts w:ascii="Times New Roman" w:eastAsia="Batang" w:hAnsi="Times New Roman" w:cs="Times New Roman"/>
        </w:rPr>
        <w:t xml:space="preserve"> </w:t>
      </w:r>
      <w:r w:rsidRPr="00E80744">
        <w:rPr>
          <w:rFonts w:ascii="Times New Roman" w:hAnsi="Times New Roman" w:cs="Times New Roman"/>
          <w:b/>
        </w:rPr>
        <w:t>6</w:t>
      </w:r>
      <w:r w:rsidR="00DD2212" w:rsidRPr="00E80744">
        <w:rPr>
          <w:rFonts w:ascii="Times New Roman" w:hAnsi="Times New Roman" w:cs="Times New Roman"/>
          <w:b/>
        </w:rPr>
        <w:t xml:space="preserve"> </w:t>
      </w:r>
      <w:r w:rsidR="002D2EAD" w:rsidRPr="00E80744">
        <w:rPr>
          <w:rFonts w:ascii="Times New Roman" w:hAnsi="Times New Roman" w:cs="Times New Roman"/>
          <w:b/>
        </w:rPr>
        <w:t>Ética y</w:t>
      </w:r>
      <w:r w:rsidR="00EA569F" w:rsidRPr="00E80744">
        <w:rPr>
          <w:rFonts w:ascii="Times New Roman" w:hAnsi="Times New Roman" w:cs="Times New Roman"/>
          <w:b/>
        </w:rPr>
        <w:t xml:space="preserve"> comunicación: l</w:t>
      </w:r>
      <w:r w:rsidR="00DD2212" w:rsidRPr="00E80744">
        <w:rPr>
          <w:rFonts w:ascii="Times New Roman" w:hAnsi="Times New Roman" w:cs="Times New Roman"/>
          <w:b/>
        </w:rPr>
        <w:t xml:space="preserve">as funciones del lenguaje </w:t>
      </w:r>
    </w:p>
    <w:p w14:paraId="0D24B505" w14:textId="77777777" w:rsidR="00DD2212" w:rsidRPr="00E80744" w:rsidRDefault="00DD2212" w:rsidP="00DD2212">
      <w:pPr>
        <w:spacing w:line="345" w:lineRule="atLeast"/>
        <w:rPr>
          <w:rFonts w:ascii="Times New Roman" w:hAnsi="Times New Roman" w:cs="Times New Roman"/>
          <w:color w:val="333333"/>
        </w:rPr>
      </w:pPr>
    </w:p>
    <w:p w14:paraId="54413BC9" w14:textId="77777777" w:rsidR="00FF0638" w:rsidRPr="00E80744" w:rsidRDefault="00DD2212" w:rsidP="00DD2212">
      <w:pPr>
        <w:spacing w:line="345" w:lineRule="atLeast"/>
        <w:rPr>
          <w:rFonts w:ascii="Times New Roman" w:hAnsi="Times New Roman" w:cs="Times New Roman"/>
        </w:rPr>
      </w:pPr>
      <w:r w:rsidRPr="00E80744">
        <w:rPr>
          <w:rFonts w:ascii="Times New Roman" w:hAnsi="Times New Roman" w:cs="Times New Roman"/>
        </w:rPr>
        <w:t>¿Qué diferencia existe entre decir </w:t>
      </w:r>
      <w:r w:rsidRPr="00E80744">
        <w:rPr>
          <w:rFonts w:ascii="Times New Roman" w:hAnsi="Times New Roman" w:cs="Times New Roman"/>
          <w:i/>
          <w:iCs/>
        </w:rPr>
        <w:t>Dame ese yogur</w:t>
      </w:r>
      <w:r w:rsidRPr="00E80744">
        <w:rPr>
          <w:rFonts w:ascii="Times New Roman" w:hAnsi="Times New Roman" w:cs="Times New Roman"/>
        </w:rPr>
        <w:t xml:space="preserve">, </w:t>
      </w:r>
      <w:r w:rsidR="00CC1AFF" w:rsidRPr="00E80744">
        <w:rPr>
          <w:rFonts w:ascii="Times New Roman" w:hAnsi="Times New Roman" w:cs="Times New Roman"/>
          <w:i/>
          <w:iCs/>
        </w:rPr>
        <w:t>El yogur se obtiene de la fermentación bacteriana de la leche</w:t>
      </w:r>
      <w:r w:rsidRPr="00E80744">
        <w:rPr>
          <w:rFonts w:ascii="Times New Roman" w:hAnsi="Times New Roman" w:cs="Times New Roman"/>
          <w:i/>
          <w:iCs/>
        </w:rPr>
        <w:t xml:space="preserve"> </w:t>
      </w:r>
      <w:r w:rsidRPr="00E80744">
        <w:rPr>
          <w:rFonts w:ascii="Times New Roman" w:hAnsi="Times New Roman" w:cs="Times New Roman"/>
          <w:iCs/>
        </w:rPr>
        <w:t>y</w:t>
      </w:r>
      <w:r w:rsidRPr="00E80744">
        <w:rPr>
          <w:rFonts w:ascii="Times New Roman" w:hAnsi="Times New Roman" w:cs="Times New Roman"/>
          <w:i/>
          <w:iCs/>
        </w:rPr>
        <w:t xml:space="preserve"> </w:t>
      </w:r>
      <w:r w:rsidR="00CC1AFF" w:rsidRPr="00E80744">
        <w:rPr>
          <w:rFonts w:ascii="Times New Roman" w:hAnsi="Times New Roman" w:cs="Times New Roman"/>
          <w:i/>
          <w:iCs/>
        </w:rPr>
        <w:t>Me encanta el helado de yogur</w:t>
      </w:r>
      <w:r w:rsidRPr="00E80744">
        <w:rPr>
          <w:rFonts w:ascii="Times New Roman" w:hAnsi="Times New Roman" w:cs="Times New Roman"/>
        </w:rPr>
        <w:t>? Cuando hablamos podemos tener distintos</w:t>
      </w:r>
      <w:r w:rsidR="00CC1AFF" w:rsidRPr="00E80744">
        <w:rPr>
          <w:rFonts w:ascii="Times New Roman" w:hAnsi="Times New Roman" w:cs="Times New Roman"/>
        </w:rPr>
        <w:t xml:space="preserve"> objetivos o intenciones: dar una orden</w:t>
      </w:r>
      <w:r w:rsidRPr="00E80744">
        <w:rPr>
          <w:rFonts w:ascii="Times New Roman" w:hAnsi="Times New Roman" w:cs="Times New Roman"/>
        </w:rPr>
        <w:t xml:space="preserve">, informar, </w:t>
      </w:r>
      <w:r w:rsidR="00CC1AFF" w:rsidRPr="00E80744">
        <w:rPr>
          <w:rFonts w:ascii="Times New Roman" w:hAnsi="Times New Roman" w:cs="Times New Roman"/>
        </w:rPr>
        <w:t xml:space="preserve">expresar una opinión, despertar sentimientos en los interlocutores, </w:t>
      </w:r>
      <w:r w:rsidRPr="00E80744">
        <w:rPr>
          <w:rFonts w:ascii="Times New Roman" w:hAnsi="Times New Roman" w:cs="Times New Roman"/>
        </w:rPr>
        <w:t>etc. </w:t>
      </w:r>
    </w:p>
    <w:p w14:paraId="659F65FC" w14:textId="77777777" w:rsidR="00FF0638" w:rsidRPr="00E80744" w:rsidRDefault="00FF0638" w:rsidP="00DD2212">
      <w:pPr>
        <w:spacing w:line="345" w:lineRule="atLeast"/>
        <w:rPr>
          <w:rFonts w:ascii="Times New Roman" w:hAnsi="Times New Roman" w:cs="Times New Roman"/>
        </w:rPr>
      </w:pPr>
    </w:p>
    <w:p w14:paraId="2F1857D4" w14:textId="77777777" w:rsidR="003111D7" w:rsidRPr="00E80744" w:rsidRDefault="00CC1AFF" w:rsidP="00DD2212">
      <w:pPr>
        <w:spacing w:line="345" w:lineRule="atLeast"/>
        <w:rPr>
          <w:rFonts w:ascii="Times New Roman" w:hAnsi="Times New Roman" w:cs="Times New Roman"/>
        </w:rPr>
      </w:pPr>
      <w:r w:rsidRPr="00E80744">
        <w:rPr>
          <w:rFonts w:ascii="Times New Roman" w:hAnsi="Times New Roman" w:cs="Times New Roman"/>
        </w:rPr>
        <w:t xml:space="preserve">El </w:t>
      </w:r>
      <w:r w:rsidRPr="00E80744">
        <w:rPr>
          <w:rFonts w:ascii="Times New Roman" w:hAnsi="Times New Roman" w:cs="Times New Roman"/>
          <w:b/>
        </w:rPr>
        <w:t>uso del lenguaje</w:t>
      </w:r>
      <w:r w:rsidRPr="00E80744">
        <w:rPr>
          <w:rFonts w:ascii="Times New Roman" w:hAnsi="Times New Roman" w:cs="Times New Roman"/>
        </w:rPr>
        <w:t xml:space="preserve"> permite evidenciar esas intenciones: cada ha</w:t>
      </w:r>
      <w:r w:rsidR="00FF0638" w:rsidRPr="00E80744">
        <w:rPr>
          <w:rFonts w:ascii="Times New Roman" w:hAnsi="Times New Roman" w:cs="Times New Roman"/>
        </w:rPr>
        <w:t xml:space="preserve">blante enfatiza en un </w:t>
      </w:r>
      <w:r w:rsidR="00FF0638" w:rsidRPr="00E80744">
        <w:rPr>
          <w:rFonts w:ascii="Times New Roman" w:hAnsi="Times New Roman" w:cs="Times New Roman"/>
          <w:b/>
        </w:rPr>
        <w:t>propósito</w:t>
      </w:r>
      <w:r w:rsidRPr="00E80744">
        <w:rPr>
          <w:rFonts w:ascii="Times New Roman" w:hAnsi="Times New Roman" w:cs="Times New Roman"/>
        </w:rPr>
        <w:t xml:space="preserve"> cuando participa en un acto comunicativo.</w:t>
      </w:r>
      <w:r w:rsidR="003111D7" w:rsidRPr="00E80744">
        <w:rPr>
          <w:rFonts w:ascii="Times New Roman" w:hAnsi="Times New Roman" w:cs="Times New Roman"/>
        </w:rPr>
        <w:t xml:space="preserve"> En este sentido, adapta</w:t>
      </w:r>
      <w:r w:rsidR="00EA569F" w:rsidRPr="00E80744">
        <w:rPr>
          <w:rFonts w:ascii="Times New Roman" w:hAnsi="Times New Roman" w:cs="Times New Roman"/>
        </w:rPr>
        <w:t xml:space="preserve"> el lenguaje</w:t>
      </w:r>
      <w:r w:rsidRPr="00E80744">
        <w:rPr>
          <w:rFonts w:ascii="Times New Roman" w:hAnsi="Times New Roman" w:cs="Times New Roman"/>
        </w:rPr>
        <w:t xml:space="preserve"> a una función. </w:t>
      </w:r>
      <w:r w:rsidR="004D0DC4" w:rsidRPr="00E80744">
        <w:rPr>
          <w:rFonts w:ascii="Times New Roman" w:hAnsi="Times New Roman" w:cs="Times New Roman"/>
        </w:rPr>
        <w:t xml:space="preserve">Analiza cuáles son esas funciones: </w:t>
      </w:r>
    </w:p>
    <w:p w14:paraId="53EE2D57" w14:textId="77777777" w:rsidR="003111D7" w:rsidRPr="00E80744" w:rsidRDefault="003111D7" w:rsidP="00DD2212">
      <w:pPr>
        <w:spacing w:line="345" w:lineRule="atLeast"/>
        <w:rPr>
          <w:rFonts w:ascii="Times New Roman" w:hAnsi="Times New Roman" w:cs="Times New Roman"/>
        </w:rPr>
      </w:pPr>
    </w:p>
    <w:p w14:paraId="734E4DD3" w14:textId="77777777" w:rsidR="00DD2212" w:rsidRPr="00E80744" w:rsidRDefault="00DD2212" w:rsidP="00DD2212">
      <w:pPr>
        <w:numPr>
          <w:ilvl w:val="0"/>
          <w:numId w:val="1"/>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 xml:space="preserve">La </w:t>
      </w:r>
      <w:r w:rsidRPr="00E80744">
        <w:rPr>
          <w:rFonts w:ascii="Times New Roman" w:eastAsia="Times New Roman" w:hAnsi="Times New Roman" w:cs="Times New Roman"/>
          <w:b/>
        </w:rPr>
        <w:t>función </w:t>
      </w:r>
      <w:r w:rsidRPr="00E80744">
        <w:rPr>
          <w:rFonts w:ascii="Times New Roman" w:eastAsia="Times New Roman" w:hAnsi="Times New Roman" w:cs="Times New Roman"/>
          <w:b/>
          <w:bCs/>
        </w:rPr>
        <w:t>emotiva</w:t>
      </w:r>
      <w:r w:rsidR="00CC1AFF" w:rsidRPr="00E80744">
        <w:rPr>
          <w:rFonts w:ascii="Times New Roman" w:eastAsia="Times New Roman" w:hAnsi="Times New Roman" w:cs="Times New Roman"/>
        </w:rPr>
        <w:t>. S</w:t>
      </w:r>
      <w:r w:rsidRPr="00E80744">
        <w:rPr>
          <w:rFonts w:ascii="Times New Roman" w:eastAsia="Times New Roman" w:hAnsi="Times New Roman" w:cs="Times New Roman"/>
        </w:rPr>
        <w:t>e emplea cuando el </w:t>
      </w:r>
      <w:r w:rsidRPr="00E80744">
        <w:rPr>
          <w:rFonts w:ascii="Times New Roman" w:eastAsia="Times New Roman" w:hAnsi="Times New Roman" w:cs="Times New Roman"/>
          <w:b/>
          <w:bCs/>
        </w:rPr>
        <w:t>emisor</w:t>
      </w:r>
      <w:r w:rsidRPr="00E80744">
        <w:rPr>
          <w:rFonts w:ascii="Times New Roman" w:eastAsia="Times New Roman" w:hAnsi="Times New Roman" w:cs="Times New Roman"/>
        </w:rPr>
        <w:t> expresa sus</w:t>
      </w:r>
      <w:r w:rsidR="00D44A50" w:rsidRPr="00E80744">
        <w:rPr>
          <w:rFonts w:ascii="Times New Roman" w:eastAsia="Times New Roman" w:hAnsi="Times New Roman" w:cs="Times New Roman"/>
        </w:rPr>
        <w:t xml:space="preserve"> emociones o sentimientos. E</w:t>
      </w:r>
      <w:r w:rsidRPr="00E80744">
        <w:rPr>
          <w:rFonts w:ascii="Times New Roman" w:eastAsia="Times New Roman" w:hAnsi="Times New Roman" w:cs="Times New Roman"/>
        </w:rPr>
        <w:t>jemplo: </w:t>
      </w:r>
      <w:r w:rsidR="00E80744">
        <w:rPr>
          <w:rFonts w:ascii="Times New Roman" w:eastAsia="Times New Roman" w:hAnsi="Times New Roman" w:cs="Times New Roman"/>
          <w:i/>
          <w:iCs/>
        </w:rPr>
        <w:t>¡Me gustó mucho esa película</w:t>
      </w:r>
      <w:r w:rsidRPr="00E80744">
        <w:rPr>
          <w:rFonts w:ascii="Times New Roman" w:eastAsia="Times New Roman" w:hAnsi="Times New Roman" w:cs="Times New Roman"/>
          <w:i/>
          <w:iCs/>
        </w:rPr>
        <w:t>!</w:t>
      </w:r>
    </w:p>
    <w:p w14:paraId="1E0C9516" w14:textId="77777777" w:rsidR="00DD2212" w:rsidRPr="00E80744" w:rsidRDefault="00DD2212" w:rsidP="00DD2212">
      <w:pPr>
        <w:numPr>
          <w:ilvl w:val="0"/>
          <w:numId w:val="1"/>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 xml:space="preserve">La </w:t>
      </w:r>
      <w:r w:rsidRPr="00E80744">
        <w:rPr>
          <w:rFonts w:ascii="Times New Roman" w:eastAsia="Times New Roman" w:hAnsi="Times New Roman" w:cs="Times New Roman"/>
          <w:b/>
        </w:rPr>
        <w:t>función </w:t>
      </w:r>
      <w:r w:rsidRPr="00E80744">
        <w:rPr>
          <w:rFonts w:ascii="Times New Roman" w:eastAsia="Times New Roman" w:hAnsi="Times New Roman" w:cs="Times New Roman"/>
          <w:b/>
          <w:bCs/>
        </w:rPr>
        <w:t>conativa</w:t>
      </w:r>
      <w:r w:rsidR="00D44A50" w:rsidRPr="00E80744">
        <w:rPr>
          <w:rFonts w:ascii="Times New Roman" w:eastAsia="Times New Roman" w:hAnsi="Times New Roman" w:cs="Times New Roman"/>
        </w:rPr>
        <w:t>. S</w:t>
      </w:r>
      <w:r w:rsidRPr="00E80744">
        <w:rPr>
          <w:rFonts w:ascii="Times New Roman" w:eastAsia="Times New Roman" w:hAnsi="Times New Roman" w:cs="Times New Roman"/>
        </w:rPr>
        <w:t>e utiliza para transmitir una orden al </w:t>
      </w:r>
      <w:r w:rsidRPr="00E80744">
        <w:rPr>
          <w:rFonts w:ascii="Times New Roman" w:eastAsia="Times New Roman" w:hAnsi="Times New Roman" w:cs="Times New Roman"/>
          <w:b/>
          <w:bCs/>
        </w:rPr>
        <w:t>receptor</w:t>
      </w:r>
      <w:r w:rsidRPr="00E80744">
        <w:rPr>
          <w:rFonts w:ascii="Times New Roman" w:eastAsia="Times New Roman" w:hAnsi="Times New Roman" w:cs="Times New Roman"/>
        </w:rPr>
        <w:t> o</w:t>
      </w:r>
      <w:r w:rsidR="009E2DE2" w:rsidRPr="00E80744">
        <w:rPr>
          <w:rFonts w:ascii="Times New Roman" w:eastAsia="Times New Roman" w:hAnsi="Times New Roman" w:cs="Times New Roman"/>
        </w:rPr>
        <w:t xml:space="preserve"> para convencerlo</w:t>
      </w:r>
      <w:r w:rsidR="00D44A50" w:rsidRPr="00E80744">
        <w:rPr>
          <w:rFonts w:ascii="Times New Roman" w:eastAsia="Times New Roman" w:hAnsi="Times New Roman" w:cs="Times New Roman"/>
        </w:rPr>
        <w:t xml:space="preserve"> de algo. E</w:t>
      </w:r>
      <w:r w:rsidRPr="00E80744">
        <w:rPr>
          <w:rFonts w:ascii="Times New Roman" w:eastAsia="Times New Roman" w:hAnsi="Times New Roman" w:cs="Times New Roman"/>
        </w:rPr>
        <w:t>jemplo: </w:t>
      </w:r>
      <w:r w:rsidRPr="00E80744">
        <w:rPr>
          <w:rFonts w:ascii="Times New Roman" w:eastAsia="Times New Roman" w:hAnsi="Times New Roman" w:cs="Times New Roman"/>
          <w:i/>
          <w:iCs/>
        </w:rPr>
        <w:t>Pablo, cierra la puerta, por favor</w:t>
      </w:r>
      <w:r w:rsidRPr="00E80744">
        <w:rPr>
          <w:rFonts w:ascii="Times New Roman" w:eastAsia="Times New Roman" w:hAnsi="Times New Roman" w:cs="Times New Roman"/>
        </w:rPr>
        <w:t>.</w:t>
      </w:r>
    </w:p>
    <w:p w14:paraId="63C0232A" w14:textId="77777777" w:rsidR="00E7716B" w:rsidRPr="00E80744" w:rsidRDefault="00DD2212" w:rsidP="00DD2212">
      <w:pPr>
        <w:numPr>
          <w:ilvl w:val="0"/>
          <w:numId w:val="1"/>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 xml:space="preserve">La </w:t>
      </w:r>
      <w:r w:rsidRPr="00E80744">
        <w:rPr>
          <w:rFonts w:ascii="Times New Roman" w:eastAsia="Times New Roman" w:hAnsi="Times New Roman" w:cs="Times New Roman"/>
          <w:b/>
        </w:rPr>
        <w:t>función </w:t>
      </w:r>
      <w:r w:rsidRPr="00E80744">
        <w:rPr>
          <w:rFonts w:ascii="Times New Roman" w:eastAsia="Times New Roman" w:hAnsi="Times New Roman" w:cs="Times New Roman"/>
          <w:b/>
          <w:bCs/>
        </w:rPr>
        <w:t>estética</w:t>
      </w:r>
      <w:r w:rsidRPr="00E80744">
        <w:rPr>
          <w:rFonts w:ascii="Times New Roman" w:eastAsia="Times New Roman" w:hAnsi="Times New Roman" w:cs="Times New Roman"/>
        </w:rPr>
        <w:t> o </w:t>
      </w:r>
      <w:r w:rsidRPr="00E80744">
        <w:rPr>
          <w:rFonts w:ascii="Times New Roman" w:eastAsia="Times New Roman" w:hAnsi="Times New Roman" w:cs="Times New Roman"/>
          <w:b/>
          <w:bCs/>
        </w:rPr>
        <w:t>poética</w:t>
      </w:r>
      <w:r w:rsidR="00D44A50" w:rsidRPr="00E80744">
        <w:rPr>
          <w:rFonts w:ascii="Times New Roman" w:eastAsia="Times New Roman" w:hAnsi="Times New Roman" w:cs="Times New Roman"/>
        </w:rPr>
        <w:t>. S</w:t>
      </w:r>
      <w:r w:rsidRPr="00E80744">
        <w:rPr>
          <w:rFonts w:ascii="Times New Roman" w:eastAsia="Times New Roman" w:hAnsi="Times New Roman" w:cs="Times New Roman"/>
        </w:rPr>
        <w:t>irve para embellecer el </w:t>
      </w:r>
      <w:r w:rsidRPr="00E80744">
        <w:rPr>
          <w:rFonts w:ascii="Times New Roman" w:eastAsia="Times New Roman" w:hAnsi="Times New Roman" w:cs="Times New Roman"/>
          <w:b/>
          <w:bCs/>
        </w:rPr>
        <w:t>mensaje</w:t>
      </w:r>
      <w:r w:rsidR="00D44A50" w:rsidRPr="00E80744">
        <w:rPr>
          <w:rFonts w:ascii="Times New Roman" w:eastAsia="Times New Roman" w:hAnsi="Times New Roman" w:cs="Times New Roman"/>
        </w:rPr>
        <w:t> que se transmite. E</w:t>
      </w:r>
      <w:r w:rsidRPr="00E80744">
        <w:rPr>
          <w:rFonts w:ascii="Times New Roman" w:eastAsia="Times New Roman" w:hAnsi="Times New Roman" w:cs="Times New Roman"/>
        </w:rPr>
        <w:t>jemplo:</w:t>
      </w:r>
    </w:p>
    <w:p w14:paraId="5D11E89C" w14:textId="77777777" w:rsidR="00E7716B" w:rsidRPr="00E80744" w:rsidRDefault="00E7716B" w:rsidP="00E7716B">
      <w:pPr>
        <w:widowControl w:val="0"/>
        <w:autoSpaceDE w:val="0"/>
        <w:autoSpaceDN w:val="0"/>
        <w:adjustRightInd w:val="0"/>
        <w:ind w:left="360"/>
        <w:rPr>
          <w:rFonts w:ascii="Times New Roman" w:hAnsi="Times New Roman" w:cs="Times New Roman"/>
          <w:lang w:val="es-ES"/>
        </w:rPr>
      </w:pPr>
      <w:r w:rsidRPr="00E80744">
        <w:rPr>
          <w:rFonts w:ascii="Times New Roman" w:hAnsi="Times New Roman" w:cs="Times New Roman"/>
          <w:lang w:val="es-ES"/>
        </w:rPr>
        <w:t xml:space="preserve">La cuna, casi en sombra. El niño duerme. </w:t>
      </w:r>
    </w:p>
    <w:p w14:paraId="13158729" w14:textId="77777777" w:rsidR="00E7716B" w:rsidRPr="00E80744" w:rsidRDefault="00E7716B" w:rsidP="00E7716B">
      <w:pPr>
        <w:widowControl w:val="0"/>
        <w:autoSpaceDE w:val="0"/>
        <w:autoSpaceDN w:val="0"/>
        <w:adjustRightInd w:val="0"/>
        <w:ind w:left="360"/>
        <w:rPr>
          <w:rFonts w:ascii="Times New Roman" w:hAnsi="Times New Roman" w:cs="Times New Roman"/>
          <w:lang w:val="es-ES"/>
        </w:rPr>
      </w:pPr>
      <w:r w:rsidRPr="00E80744">
        <w:rPr>
          <w:rFonts w:ascii="Times New Roman" w:hAnsi="Times New Roman" w:cs="Times New Roman"/>
          <w:lang w:val="es-ES"/>
        </w:rPr>
        <w:t xml:space="preserve">Dos hadas laboriosas lo acompañan, </w:t>
      </w:r>
    </w:p>
    <w:p w14:paraId="3BEEE53E" w14:textId="77777777" w:rsidR="00E7716B" w:rsidRPr="00E80744" w:rsidRDefault="00E7716B" w:rsidP="00E7716B">
      <w:pPr>
        <w:widowControl w:val="0"/>
        <w:autoSpaceDE w:val="0"/>
        <w:autoSpaceDN w:val="0"/>
        <w:adjustRightInd w:val="0"/>
        <w:ind w:left="360"/>
        <w:rPr>
          <w:rFonts w:ascii="Times New Roman" w:hAnsi="Times New Roman" w:cs="Times New Roman"/>
          <w:lang w:val="es-ES"/>
        </w:rPr>
      </w:pPr>
      <w:r w:rsidRPr="00E80744">
        <w:rPr>
          <w:rFonts w:ascii="Times New Roman" w:hAnsi="Times New Roman" w:cs="Times New Roman"/>
          <w:lang w:val="es-ES"/>
        </w:rPr>
        <w:t xml:space="preserve">hilando de los sueños los sutiles </w:t>
      </w:r>
    </w:p>
    <w:p w14:paraId="56DD61F3" w14:textId="77777777" w:rsidR="00E7716B" w:rsidRPr="00E80744" w:rsidRDefault="00E7716B" w:rsidP="00E7716B">
      <w:pPr>
        <w:widowControl w:val="0"/>
        <w:autoSpaceDE w:val="0"/>
        <w:autoSpaceDN w:val="0"/>
        <w:adjustRightInd w:val="0"/>
        <w:ind w:left="360"/>
        <w:rPr>
          <w:rFonts w:ascii="Times New Roman" w:hAnsi="Times New Roman" w:cs="Times New Roman"/>
          <w:lang w:val="es-ES"/>
        </w:rPr>
      </w:pPr>
      <w:r w:rsidRPr="00E80744">
        <w:rPr>
          <w:rFonts w:ascii="Times New Roman" w:hAnsi="Times New Roman" w:cs="Times New Roman"/>
          <w:lang w:val="es-ES"/>
        </w:rPr>
        <w:t>copos en ruecas de marfil y plata.</w:t>
      </w:r>
    </w:p>
    <w:p w14:paraId="06038CBC" w14:textId="77777777" w:rsidR="00DD2212" w:rsidRPr="00E80744" w:rsidRDefault="00E7716B" w:rsidP="00EB0F92">
      <w:pPr>
        <w:widowControl w:val="0"/>
        <w:autoSpaceDE w:val="0"/>
        <w:autoSpaceDN w:val="0"/>
        <w:adjustRightInd w:val="0"/>
        <w:ind w:left="360"/>
        <w:rPr>
          <w:rFonts w:ascii="Times New Roman" w:hAnsi="Times New Roman" w:cs="Times New Roman"/>
          <w:lang w:val="es-ES"/>
        </w:rPr>
      </w:pPr>
      <w:r w:rsidRPr="00E80744">
        <w:rPr>
          <w:rFonts w:ascii="Times New Roman" w:hAnsi="Times New Roman" w:cs="Times New Roman"/>
          <w:i/>
          <w:lang w:val="es-ES"/>
        </w:rPr>
        <w:t>Los sueños</w:t>
      </w:r>
      <w:r w:rsidRPr="00E80744">
        <w:rPr>
          <w:rFonts w:ascii="Times New Roman" w:hAnsi="Times New Roman" w:cs="Times New Roman"/>
          <w:lang w:val="es-ES"/>
        </w:rPr>
        <w:t>, Antonio Machado</w:t>
      </w:r>
    </w:p>
    <w:p w14:paraId="513AB986" w14:textId="77777777" w:rsidR="00DD2212" w:rsidRPr="00E80744" w:rsidRDefault="00DD2212" w:rsidP="00DD2212">
      <w:pPr>
        <w:numPr>
          <w:ilvl w:val="0"/>
          <w:numId w:val="2"/>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La </w:t>
      </w:r>
      <w:r w:rsidRPr="00E80744">
        <w:rPr>
          <w:rFonts w:ascii="Times New Roman" w:eastAsia="Times New Roman" w:hAnsi="Times New Roman" w:cs="Times New Roman"/>
          <w:b/>
          <w:bCs/>
        </w:rPr>
        <w:t>función fática</w:t>
      </w:r>
      <w:r w:rsidR="00D44A50" w:rsidRPr="00E80744">
        <w:rPr>
          <w:rFonts w:ascii="Times New Roman" w:eastAsia="Times New Roman" w:hAnsi="Times New Roman" w:cs="Times New Roman"/>
          <w:b/>
          <w:bCs/>
        </w:rPr>
        <w:t xml:space="preserve">. </w:t>
      </w:r>
      <w:r w:rsidR="00D44A50" w:rsidRPr="00E80744">
        <w:rPr>
          <w:rFonts w:ascii="Times New Roman" w:eastAsia="Times New Roman" w:hAnsi="Times New Roman" w:cs="Times New Roman"/>
        </w:rPr>
        <w:t>P</w:t>
      </w:r>
      <w:r w:rsidRPr="00E80744">
        <w:rPr>
          <w:rFonts w:ascii="Times New Roman" w:eastAsia="Times New Roman" w:hAnsi="Times New Roman" w:cs="Times New Roman"/>
        </w:rPr>
        <w:t>redomina en situaciones en las que se comprueba la comunicación entr</w:t>
      </w:r>
      <w:r w:rsidR="00D44A50" w:rsidRPr="00E80744">
        <w:rPr>
          <w:rFonts w:ascii="Times New Roman" w:eastAsia="Times New Roman" w:hAnsi="Times New Roman" w:cs="Times New Roman"/>
        </w:rPr>
        <w:t xml:space="preserve">e el </w:t>
      </w:r>
      <w:r w:rsidR="00D44A50" w:rsidRPr="00E80744">
        <w:rPr>
          <w:rFonts w:ascii="Times New Roman" w:eastAsia="Times New Roman" w:hAnsi="Times New Roman" w:cs="Times New Roman"/>
          <w:b/>
        </w:rPr>
        <w:t>emisor</w:t>
      </w:r>
      <w:r w:rsidR="00D44A50" w:rsidRPr="00E80744">
        <w:rPr>
          <w:rFonts w:ascii="Times New Roman" w:eastAsia="Times New Roman" w:hAnsi="Times New Roman" w:cs="Times New Roman"/>
        </w:rPr>
        <w:t xml:space="preserve"> y el </w:t>
      </w:r>
      <w:r w:rsidR="00D44A50" w:rsidRPr="00E80744">
        <w:rPr>
          <w:rFonts w:ascii="Times New Roman" w:eastAsia="Times New Roman" w:hAnsi="Times New Roman" w:cs="Times New Roman"/>
          <w:b/>
        </w:rPr>
        <w:t>receptor</w:t>
      </w:r>
      <w:r w:rsidR="00D44A50" w:rsidRPr="00E80744">
        <w:rPr>
          <w:rFonts w:ascii="Times New Roman" w:eastAsia="Times New Roman" w:hAnsi="Times New Roman" w:cs="Times New Roman"/>
        </w:rPr>
        <w:t>. E</w:t>
      </w:r>
      <w:r w:rsidRPr="00E80744">
        <w:rPr>
          <w:rFonts w:ascii="Times New Roman" w:eastAsia="Times New Roman" w:hAnsi="Times New Roman" w:cs="Times New Roman"/>
        </w:rPr>
        <w:t>jemplo: </w:t>
      </w:r>
      <w:r w:rsidRPr="00E80744">
        <w:rPr>
          <w:rFonts w:ascii="Times New Roman" w:eastAsia="Times New Roman" w:hAnsi="Times New Roman" w:cs="Times New Roman"/>
          <w:i/>
          <w:iCs/>
        </w:rPr>
        <w:t>¿Me oyes? Sí, sí</w:t>
      </w:r>
      <w:r w:rsidRPr="00E80744">
        <w:rPr>
          <w:rFonts w:ascii="Times New Roman" w:eastAsia="Times New Roman" w:hAnsi="Times New Roman" w:cs="Times New Roman"/>
        </w:rPr>
        <w:t>.</w:t>
      </w:r>
    </w:p>
    <w:p w14:paraId="54EC307B" w14:textId="77777777" w:rsidR="00DD2212" w:rsidRPr="00E80744" w:rsidRDefault="00DD2212" w:rsidP="00DD2212">
      <w:pPr>
        <w:numPr>
          <w:ilvl w:val="0"/>
          <w:numId w:val="2"/>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 xml:space="preserve">La </w:t>
      </w:r>
      <w:r w:rsidRPr="00E80744">
        <w:rPr>
          <w:rFonts w:ascii="Times New Roman" w:eastAsia="Times New Roman" w:hAnsi="Times New Roman" w:cs="Times New Roman"/>
          <w:b/>
        </w:rPr>
        <w:t>función </w:t>
      </w:r>
      <w:r w:rsidRPr="00E80744">
        <w:rPr>
          <w:rFonts w:ascii="Times New Roman" w:eastAsia="Times New Roman" w:hAnsi="Times New Roman" w:cs="Times New Roman"/>
          <w:b/>
          <w:bCs/>
        </w:rPr>
        <w:t>metalingüística</w:t>
      </w:r>
      <w:r w:rsidR="00D44A50" w:rsidRPr="00E80744">
        <w:rPr>
          <w:rFonts w:ascii="Times New Roman" w:eastAsia="Times New Roman" w:hAnsi="Times New Roman" w:cs="Times New Roman"/>
        </w:rPr>
        <w:t>. S</w:t>
      </w:r>
      <w:r w:rsidRPr="00E80744">
        <w:rPr>
          <w:rFonts w:ascii="Times New Roman" w:eastAsia="Times New Roman" w:hAnsi="Times New Roman" w:cs="Times New Roman"/>
        </w:rPr>
        <w:t>irve para hablar del propio lenguaje; es decir, centra la información en el propio </w:t>
      </w:r>
      <w:r w:rsidRPr="00E80744">
        <w:rPr>
          <w:rFonts w:ascii="Times New Roman" w:eastAsia="Times New Roman" w:hAnsi="Times New Roman" w:cs="Times New Roman"/>
          <w:b/>
          <w:bCs/>
        </w:rPr>
        <w:t>código</w:t>
      </w:r>
      <w:r w:rsidR="00D44A50" w:rsidRPr="00E80744">
        <w:rPr>
          <w:rFonts w:ascii="Times New Roman" w:eastAsia="Times New Roman" w:hAnsi="Times New Roman" w:cs="Times New Roman"/>
        </w:rPr>
        <w:t> lingüístico. Ejemplo</w:t>
      </w:r>
      <w:r w:rsidRPr="00E80744">
        <w:rPr>
          <w:rFonts w:ascii="Times New Roman" w:eastAsia="Times New Roman" w:hAnsi="Times New Roman" w:cs="Times New Roman"/>
        </w:rPr>
        <w:t>: </w:t>
      </w:r>
      <w:r w:rsidRPr="00E80744">
        <w:rPr>
          <w:rFonts w:ascii="Times New Roman" w:eastAsia="Times New Roman" w:hAnsi="Times New Roman" w:cs="Times New Roman"/>
          <w:i/>
          <w:iCs/>
        </w:rPr>
        <w:t>El adjetivo concuerda en género y número con el nombre al que acompaña</w:t>
      </w:r>
      <w:r w:rsidRPr="00E80744">
        <w:rPr>
          <w:rFonts w:ascii="Times New Roman" w:eastAsia="Times New Roman" w:hAnsi="Times New Roman" w:cs="Times New Roman"/>
        </w:rPr>
        <w:t>.</w:t>
      </w:r>
    </w:p>
    <w:p w14:paraId="040CC09E" w14:textId="77777777" w:rsidR="00D44A50" w:rsidRPr="00E80744" w:rsidRDefault="00DD2212" w:rsidP="00DD2212">
      <w:pPr>
        <w:numPr>
          <w:ilvl w:val="0"/>
          <w:numId w:val="2"/>
        </w:numPr>
        <w:spacing w:line="345" w:lineRule="atLeast"/>
        <w:ind w:left="300"/>
        <w:rPr>
          <w:rFonts w:ascii="Times New Roman" w:eastAsia="Times New Roman" w:hAnsi="Times New Roman" w:cs="Times New Roman"/>
        </w:rPr>
      </w:pPr>
      <w:r w:rsidRPr="00E80744">
        <w:rPr>
          <w:rFonts w:ascii="Times New Roman" w:eastAsia="Times New Roman" w:hAnsi="Times New Roman" w:cs="Times New Roman"/>
        </w:rPr>
        <w:t xml:space="preserve">La </w:t>
      </w:r>
      <w:r w:rsidRPr="00E80744">
        <w:rPr>
          <w:rFonts w:ascii="Times New Roman" w:eastAsia="Times New Roman" w:hAnsi="Times New Roman" w:cs="Times New Roman"/>
          <w:b/>
        </w:rPr>
        <w:t>función </w:t>
      </w:r>
      <w:r w:rsidRPr="00E80744">
        <w:rPr>
          <w:rFonts w:ascii="Times New Roman" w:eastAsia="Times New Roman" w:hAnsi="Times New Roman" w:cs="Times New Roman"/>
          <w:b/>
          <w:bCs/>
        </w:rPr>
        <w:t>representativa</w:t>
      </w:r>
      <w:r w:rsidRPr="00E80744">
        <w:rPr>
          <w:rFonts w:ascii="Times New Roman" w:eastAsia="Times New Roman" w:hAnsi="Times New Roman" w:cs="Times New Roman"/>
        </w:rPr>
        <w:t> o </w:t>
      </w:r>
      <w:r w:rsidRPr="00E80744">
        <w:rPr>
          <w:rFonts w:ascii="Times New Roman" w:eastAsia="Times New Roman" w:hAnsi="Times New Roman" w:cs="Times New Roman"/>
          <w:b/>
          <w:bCs/>
        </w:rPr>
        <w:t>referencial</w:t>
      </w:r>
      <w:r w:rsidR="00D44A50" w:rsidRPr="00E80744">
        <w:rPr>
          <w:rFonts w:ascii="Times New Roman" w:eastAsia="Times New Roman" w:hAnsi="Times New Roman" w:cs="Times New Roman"/>
        </w:rPr>
        <w:t>. S</w:t>
      </w:r>
      <w:r w:rsidRPr="00E80744">
        <w:rPr>
          <w:rFonts w:ascii="Times New Roman" w:eastAsia="Times New Roman" w:hAnsi="Times New Roman" w:cs="Times New Roman"/>
        </w:rPr>
        <w:t>e usa al transmitir información objetiva. Se relaciona con el </w:t>
      </w:r>
      <w:r w:rsidRPr="00E80744">
        <w:rPr>
          <w:rFonts w:ascii="Times New Roman" w:eastAsia="Times New Roman" w:hAnsi="Times New Roman" w:cs="Times New Roman"/>
          <w:b/>
          <w:bCs/>
        </w:rPr>
        <w:t>contexto</w:t>
      </w:r>
      <w:r w:rsidRPr="00E80744">
        <w:rPr>
          <w:rFonts w:ascii="Times New Roman" w:eastAsia="Times New Roman" w:hAnsi="Times New Roman" w:cs="Times New Roman"/>
        </w:rPr>
        <w:t> porque alude a realidades qu</w:t>
      </w:r>
      <w:r w:rsidR="00D44A50" w:rsidRPr="00E80744">
        <w:rPr>
          <w:rFonts w:ascii="Times New Roman" w:eastAsia="Times New Roman" w:hAnsi="Times New Roman" w:cs="Times New Roman"/>
        </w:rPr>
        <w:t>e tienen lugar en el mundo. E</w:t>
      </w:r>
      <w:r w:rsidRPr="00E80744">
        <w:rPr>
          <w:rFonts w:ascii="Times New Roman" w:eastAsia="Times New Roman" w:hAnsi="Times New Roman" w:cs="Times New Roman"/>
        </w:rPr>
        <w:t>jemplo: </w:t>
      </w:r>
      <w:r w:rsidRPr="00E80744">
        <w:rPr>
          <w:rFonts w:ascii="Times New Roman" w:eastAsia="Times New Roman" w:hAnsi="Times New Roman" w:cs="Times New Roman"/>
          <w:i/>
          <w:iCs/>
        </w:rPr>
        <w:t>El cobre es buen conductor de la electricidad</w:t>
      </w:r>
      <w:r w:rsidRPr="00E80744">
        <w:rPr>
          <w:rFonts w:ascii="Times New Roman" w:eastAsia="Times New Roman" w:hAnsi="Times New Roman" w:cs="Times New Roman"/>
        </w:rPr>
        <w:t>.</w:t>
      </w:r>
    </w:p>
    <w:p w14:paraId="78463062" w14:textId="77777777" w:rsidR="00E3575E" w:rsidRPr="00E80744" w:rsidRDefault="00E3575E" w:rsidP="00E3575E">
      <w:pPr>
        <w:spacing w:line="345" w:lineRule="atLeast"/>
        <w:ind w:left="-60"/>
        <w:rPr>
          <w:rFonts w:ascii="Times New Roman" w:hAnsi="Times New Roman" w:cs="Times New Roman"/>
          <w:color w:val="262626"/>
          <w:lang w:val="es-ES"/>
        </w:rPr>
      </w:pPr>
    </w:p>
    <w:tbl>
      <w:tblPr>
        <w:tblStyle w:val="Tablaconcuadrcula"/>
        <w:tblW w:w="0" w:type="auto"/>
        <w:tblLook w:val="04A0" w:firstRow="1" w:lastRow="0" w:firstColumn="1" w:lastColumn="0" w:noHBand="0" w:noVBand="1"/>
      </w:tblPr>
      <w:tblGrid>
        <w:gridCol w:w="2448"/>
        <w:gridCol w:w="6266"/>
      </w:tblGrid>
      <w:tr w:rsidR="00F923EF" w:rsidRPr="00E80744" w14:paraId="1D395C32" w14:textId="77777777" w:rsidTr="00E80744">
        <w:tc>
          <w:tcPr>
            <w:tcW w:w="8714" w:type="dxa"/>
            <w:gridSpan w:val="2"/>
            <w:shd w:val="clear" w:color="auto" w:fill="0D0D0D" w:themeFill="text1" w:themeFillTint="F2"/>
          </w:tcPr>
          <w:p w14:paraId="37BB0847" w14:textId="77777777" w:rsidR="00F923EF" w:rsidRPr="00E80744" w:rsidRDefault="00F923EF" w:rsidP="00E80744">
            <w:pPr>
              <w:jc w:val="center"/>
              <w:rPr>
                <w:rFonts w:ascii="Times New Roman" w:eastAsia="Batang" w:hAnsi="Times New Roman" w:cs="Times New Roman"/>
                <w:b/>
                <w:color w:val="FFFFFF" w:themeColor="background1"/>
                <w:sz w:val="24"/>
                <w:szCs w:val="24"/>
              </w:rPr>
            </w:pPr>
            <w:r w:rsidRPr="00E80744">
              <w:rPr>
                <w:rFonts w:ascii="Times New Roman" w:eastAsia="Batang" w:hAnsi="Times New Roman" w:cs="Times New Roman"/>
                <w:b/>
                <w:color w:val="FFFFFF" w:themeColor="background1"/>
                <w:sz w:val="24"/>
                <w:szCs w:val="24"/>
              </w:rPr>
              <w:t>Imagen (fotografía, gráfica o ilustración)</w:t>
            </w:r>
          </w:p>
        </w:tc>
      </w:tr>
      <w:tr w:rsidR="00F923EF" w:rsidRPr="00E80744" w14:paraId="7CA94E36" w14:textId="77777777" w:rsidTr="00E80744">
        <w:tc>
          <w:tcPr>
            <w:tcW w:w="2448" w:type="dxa"/>
          </w:tcPr>
          <w:p w14:paraId="3C9299D2"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Código</w:t>
            </w:r>
          </w:p>
        </w:tc>
        <w:tc>
          <w:tcPr>
            <w:tcW w:w="6266" w:type="dxa"/>
          </w:tcPr>
          <w:p w14:paraId="5F23D4D8" w14:textId="77777777" w:rsidR="00F923EF" w:rsidRPr="00E80744" w:rsidRDefault="00BB04B8"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color w:val="000000"/>
                <w:sz w:val="24"/>
                <w:szCs w:val="24"/>
              </w:rPr>
              <w:t>LE_05_01_IMG</w:t>
            </w:r>
            <w:r w:rsidR="00074FC8">
              <w:rPr>
                <w:rFonts w:ascii="Times New Roman" w:eastAsia="Batang" w:hAnsi="Times New Roman" w:cs="Times New Roman"/>
                <w:color w:val="000000"/>
                <w:sz w:val="24"/>
                <w:szCs w:val="24"/>
              </w:rPr>
              <w:t>07</w:t>
            </w:r>
          </w:p>
        </w:tc>
      </w:tr>
      <w:tr w:rsidR="00F923EF" w:rsidRPr="00E80744" w14:paraId="79F7E179" w14:textId="77777777" w:rsidTr="00E80744">
        <w:tc>
          <w:tcPr>
            <w:tcW w:w="2448" w:type="dxa"/>
          </w:tcPr>
          <w:p w14:paraId="062A7577"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Descripción</w:t>
            </w:r>
          </w:p>
        </w:tc>
        <w:tc>
          <w:tcPr>
            <w:tcW w:w="6266" w:type="dxa"/>
          </w:tcPr>
          <w:p w14:paraId="25E915D9" w14:textId="77777777" w:rsidR="00F923EF" w:rsidRPr="00E80744" w:rsidRDefault="00074FC8" w:rsidP="00E80744">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Dos niños jugando ajedrez</w:t>
            </w:r>
          </w:p>
        </w:tc>
      </w:tr>
      <w:tr w:rsidR="00F923EF" w:rsidRPr="00E80744" w14:paraId="3E19192A" w14:textId="77777777" w:rsidTr="00E80744">
        <w:tc>
          <w:tcPr>
            <w:tcW w:w="2448" w:type="dxa"/>
          </w:tcPr>
          <w:p w14:paraId="3591CF47"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Código Shutterstock (o URL o la ruta en AulaPlaneta)</w:t>
            </w:r>
          </w:p>
        </w:tc>
        <w:tc>
          <w:tcPr>
            <w:tcW w:w="6266" w:type="dxa"/>
          </w:tcPr>
          <w:p w14:paraId="35C9950F" w14:textId="77777777" w:rsidR="00F923EF" w:rsidRPr="00E80744" w:rsidRDefault="002C3D3B" w:rsidP="002C3D3B">
            <w:pPr>
              <w:spacing w:line="345" w:lineRule="atLeast"/>
              <w:rPr>
                <w:rFonts w:ascii="Times New Roman" w:hAnsi="Times New Roman" w:cs="Times New Roman"/>
                <w:sz w:val="24"/>
                <w:szCs w:val="24"/>
                <w:shd w:val="clear" w:color="auto" w:fill="FFFFFF"/>
              </w:rPr>
            </w:pPr>
            <w:r w:rsidRPr="00E80744">
              <w:rPr>
                <w:rFonts w:ascii="Times New Roman" w:hAnsi="Times New Roman" w:cs="Times New Roman"/>
                <w:sz w:val="24"/>
                <w:szCs w:val="24"/>
                <w:shd w:val="clear" w:color="auto" w:fill="FFFFFF"/>
              </w:rPr>
              <w:t>84656344</w:t>
            </w:r>
          </w:p>
          <w:p w14:paraId="1168381E" w14:textId="77777777" w:rsidR="00F923EF" w:rsidRPr="00074FC8" w:rsidRDefault="00074FC8" w:rsidP="00E80744">
            <w:pPr>
              <w:shd w:val="clear" w:color="auto" w:fill="FFFFFF"/>
              <w:spacing w:after="120"/>
              <w:outlineLvl w:val="3"/>
              <w:rPr>
                <w:rFonts w:ascii="Times New Roman" w:eastAsia="Batang" w:hAnsi="Times New Roman" w:cs="Times New Roman"/>
                <w:color w:val="FF0000"/>
                <w:sz w:val="24"/>
                <w:szCs w:val="24"/>
                <w:lang w:val="es-ES"/>
              </w:rPr>
            </w:pPr>
            <w:r w:rsidRPr="00074FC8">
              <w:rPr>
                <w:rFonts w:ascii="Times New Roman" w:eastAsia="Batang" w:hAnsi="Times New Roman" w:cs="Times New Roman"/>
                <w:color w:val="FF0000"/>
                <w:sz w:val="24"/>
                <w:szCs w:val="24"/>
                <w:lang w:val="es-ES"/>
              </w:rPr>
              <w:t>Intervenir la fotografía. Debe ponerse el siguiente diálogo en globos:</w:t>
            </w:r>
          </w:p>
          <w:p w14:paraId="663D9E4E" w14:textId="77777777" w:rsidR="002C3D3B" w:rsidRPr="00E80744" w:rsidRDefault="002C3D3B" w:rsidP="00E80744">
            <w:pPr>
              <w:shd w:val="clear" w:color="auto" w:fill="FFFFFF"/>
              <w:spacing w:after="120"/>
              <w:outlineLvl w:val="3"/>
              <w:rPr>
                <w:rFonts w:ascii="Times New Roman" w:eastAsia="Batang" w:hAnsi="Times New Roman" w:cs="Times New Roman"/>
                <w:sz w:val="24"/>
                <w:szCs w:val="24"/>
                <w:lang w:val="es-ES"/>
              </w:rPr>
            </w:pPr>
            <w:r w:rsidRPr="00074FC8">
              <w:rPr>
                <w:rFonts w:ascii="Times New Roman" w:eastAsia="Batang" w:hAnsi="Times New Roman" w:cs="Times New Roman"/>
                <w:color w:val="FF0000"/>
                <w:sz w:val="24"/>
                <w:szCs w:val="24"/>
                <w:lang w:val="es-ES"/>
              </w:rPr>
              <w:t>Niño de la derecha:</w:t>
            </w:r>
            <w:r w:rsidRPr="00E80744">
              <w:rPr>
                <w:rFonts w:ascii="Times New Roman" w:eastAsia="Batang" w:hAnsi="Times New Roman" w:cs="Times New Roman"/>
                <w:sz w:val="24"/>
                <w:szCs w:val="24"/>
                <w:lang w:val="es-ES"/>
              </w:rPr>
              <w:t xml:space="preserve"> Es tu turno. Piensa muy bien tu jugada. </w:t>
            </w:r>
          </w:p>
          <w:p w14:paraId="64EEF425" w14:textId="77777777" w:rsidR="002C3D3B" w:rsidRPr="00E80744" w:rsidRDefault="002C3D3B" w:rsidP="00E80744">
            <w:pPr>
              <w:shd w:val="clear" w:color="auto" w:fill="FFFFFF"/>
              <w:spacing w:after="120"/>
              <w:outlineLvl w:val="3"/>
              <w:rPr>
                <w:rFonts w:ascii="Times New Roman" w:eastAsia="Batang" w:hAnsi="Times New Roman" w:cs="Times New Roman"/>
                <w:sz w:val="24"/>
                <w:szCs w:val="24"/>
                <w:lang w:val="es-ES"/>
              </w:rPr>
            </w:pPr>
            <w:r w:rsidRPr="00074FC8">
              <w:rPr>
                <w:rFonts w:ascii="Times New Roman" w:eastAsia="Batang" w:hAnsi="Times New Roman" w:cs="Times New Roman"/>
                <w:color w:val="FF0000"/>
                <w:sz w:val="24"/>
                <w:szCs w:val="24"/>
                <w:lang w:val="es-ES"/>
              </w:rPr>
              <w:t xml:space="preserve">El </w:t>
            </w:r>
            <w:r w:rsidR="00074FC8" w:rsidRPr="00074FC8">
              <w:rPr>
                <w:rFonts w:ascii="Times New Roman" w:eastAsia="Batang" w:hAnsi="Times New Roman" w:cs="Times New Roman"/>
                <w:color w:val="FF0000"/>
                <w:sz w:val="24"/>
                <w:szCs w:val="24"/>
                <w:lang w:val="es-ES"/>
              </w:rPr>
              <w:t>otro niño, de la izquierda</w:t>
            </w:r>
            <w:r w:rsidRPr="00074FC8">
              <w:rPr>
                <w:rFonts w:ascii="Times New Roman" w:eastAsia="Batang" w:hAnsi="Times New Roman" w:cs="Times New Roman"/>
                <w:color w:val="FF0000"/>
                <w:sz w:val="24"/>
                <w:szCs w:val="24"/>
                <w:lang w:val="es-ES"/>
              </w:rPr>
              <w:t>:</w:t>
            </w:r>
            <w:r w:rsidRPr="00E80744">
              <w:rPr>
                <w:rFonts w:ascii="Times New Roman" w:eastAsia="Batang" w:hAnsi="Times New Roman" w:cs="Times New Roman"/>
                <w:sz w:val="24"/>
                <w:szCs w:val="24"/>
                <w:lang w:val="es-ES"/>
              </w:rPr>
              <w:t xml:space="preserve"> ¡En este juego siempre me ganas! </w:t>
            </w:r>
          </w:p>
        </w:tc>
      </w:tr>
      <w:tr w:rsidR="00F923EF" w:rsidRPr="00E80744" w14:paraId="6FB334B4" w14:textId="77777777" w:rsidTr="00E80744">
        <w:tc>
          <w:tcPr>
            <w:tcW w:w="2448" w:type="dxa"/>
          </w:tcPr>
          <w:p w14:paraId="63E74569"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Pie de imagen</w:t>
            </w:r>
          </w:p>
        </w:tc>
        <w:tc>
          <w:tcPr>
            <w:tcW w:w="6266" w:type="dxa"/>
          </w:tcPr>
          <w:p w14:paraId="3A5EAF3A" w14:textId="77777777" w:rsidR="00F923EF" w:rsidRPr="00E80744" w:rsidRDefault="00074FC8" w:rsidP="00F923EF">
            <w:pPr>
              <w:spacing w:line="345" w:lineRule="atLeast"/>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Al considerar este diálogo, ¿piensas</w:t>
            </w:r>
            <w:r w:rsidR="00BA6F48" w:rsidRPr="00E80744">
              <w:rPr>
                <w:rFonts w:ascii="Times New Roman" w:eastAsia="Times New Roman" w:hAnsi="Times New Roman" w:cs="Times New Roman"/>
                <w:sz w:val="24"/>
                <w:szCs w:val="24"/>
              </w:rPr>
              <w:t xml:space="preserve"> que en una </w:t>
            </w:r>
            <w:r>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lastRenderedPageBreak/>
              <w:t>conversación sus participantes pueden hacer uso</w:t>
            </w:r>
            <w:r w:rsidR="00BA6F48" w:rsidRPr="00E80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r w:rsidR="00BA6F48" w:rsidRPr="00E80744">
              <w:rPr>
                <w:rFonts w:ascii="Times New Roman" w:eastAsia="Times New Roman" w:hAnsi="Times New Roman" w:cs="Times New Roman"/>
                <w:sz w:val="24"/>
                <w:szCs w:val="24"/>
              </w:rPr>
              <w:t xml:space="preserve">diferentes funciones del lenguaje?, ¿por qué? </w:t>
            </w:r>
            <w:r>
              <w:rPr>
                <w:rFonts w:ascii="Times New Roman" w:eastAsia="Times New Roman" w:hAnsi="Times New Roman" w:cs="Times New Roman"/>
                <w:sz w:val="24"/>
                <w:szCs w:val="24"/>
              </w:rPr>
              <w:t>Comparte tu opinión con un com</w:t>
            </w:r>
            <w:r w:rsidR="004A4E99">
              <w:rPr>
                <w:rFonts w:ascii="Times New Roman" w:eastAsia="Times New Roman" w:hAnsi="Times New Roman" w:cs="Times New Roman"/>
                <w:sz w:val="24"/>
                <w:szCs w:val="24"/>
              </w:rPr>
              <w:t>p</w:t>
            </w:r>
            <w:r>
              <w:rPr>
                <w:rFonts w:ascii="Times New Roman" w:eastAsia="Times New Roman" w:hAnsi="Times New Roman" w:cs="Times New Roman"/>
                <w:sz w:val="24"/>
                <w:szCs w:val="24"/>
              </w:rPr>
              <w:t>añero.</w:t>
            </w:r>
          </w:p>
          <w:p w14:paraId="5D7514FE" w14:textId="77777777" w:rsidR="00F923EF" w:rsidRPr="00E80744" w:rsidRDefault="00F923EF" w:rsidP="00E80744">
            <w:pPr>
              <w:rPr>
                <w:rFonts w:ascii="Times New Roman" w:eastAsia="Batang" w:hAnsi="Times New Roman" w:cs="Times New Roman"/>
                <w:sz w:val="24"/>
                <w:szCs w:val="24"/>
              </w:rPr>
            </w:pPr>
          </w:p>
        </w:tc>
      </w:tr>
    </w:tbl>
    <w:p w14:paraId="48F9D4D3" w14:textId="77777777" w:rsidR="00E3575E" w:rsidRPr="00E80744" w:rsidRDefault="00E3575E" w:rsidP="00F923EF">
      <w:pPr>
        <w:spacing w:line="345" w:lineRule="atLeast"/>
        <w:rPr>
          <w:rFonts w:ascii="Times New Roman" w:eastAsia="Times New Roman" w:hAnsi="Times New Roman" w:cs="Times New Roman"/>
          <w:color w:val="333333"/>
        </w:rPr>
      </w:pPr>
    </w:p>
    <w:tbl>
      <w:tblPr>
        <w:tblStyle w:val="Tablaconcuadrcula"/>
        <w:tblW w:w="0" w:type="auto"/>
        <w:tblLook w:val="04A0" w:firstRow="1" w:lastRow="0" w:firstColumn="1" w:lastColumn="0" w:noHBand="0" w:noVBand="1"/>
      </w:tblPr>
      <w:tblGrid>
        <w:gridCol w:w="2441"/>
        <w:gridCol w:w="6273"/>
      </w:tblGrid>
      <w:tr w:rsidR="00F923EF" w:rsidRPr="00E80744" w14:paraId="00DC1BC1" w14:textId="77777777" w:rsidTr="00E80744">
        <w:tc>
          <w:tcPr>
            <w:tcW w:w="9054" w:type="dxa"/>
            <w:gridSpan w:val="2"/>
            <w:shd w:val="clear" w:color="auto" w:fill="000000" w:themeFill="text1"/>
          </w:tcPr>
          <w:p w14:paraId="3366912C" w14:textId="77777777" w:rsidR="00F923EF" w:rsidRPr="00E80744" w:rsidRDefault="00F923EF" w:rsidP="00E80744">
            <w:pPr>
              <w:jc w:val="center"/>
              <w:rPr>
                <w:rFonts w:ascii="Times New Roman" w:eastAsia="Batang" w:hAnsi="Times New Roman" w:cs="Times New Roman"/>
                <w:b/>
                <w:color w:val="FFFFFF" w:themeColor="background1"/>
                <w:sz w:val="24"/>
                <w:szCs w:val="24"/>
              </w:rPr>
            </w:pPr>
            <w:r w:rsidRPr="00E80744">
              <w:rPr>
                <w:rFonts w:ascii="Times New Roman" w:eastAsia="Batang" w:hAnsi="Times New Roman" w:cs="Times New Roman"/>
                <w:b/>
                <w:color w:val="FFFFFF" w:themeColor="background1"/>
                <w:sz w:val="24"/>
                <w:szCs w:val="24"/>
              </w:rPr>
              <w:t>Practica: recurso aprovechado</w:t>
            </w:r>
          </w:p>
        </w:tc>
      </w:tr>
      <w:tr w:rsidR="00F923EF" w:rsidRPr="00E80744" w14:paraId="173EE0EA" w14:textId="77777777" w:rsidTr="00E80744">
        <w:tc>
          <w:tcPr>
            <w:tcW w:w="2518" w:type="dxa"/>
          </w:tcPr>
          <w:p w14:paraId="17217BA1"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Código</w:t>
            </w:r>
          </w:p>
        </w:tc>
        <w:tc>
          <w:tcPr>
            <w:tcW w:w="6536" w:type="dxa"/>
          </w:tcPr>
          <w:p w14:paraId="7A909206" w14:textId="77777777" w:rsidR="00F923EF" w:rsidRPr="004A4E99" w:rsidRDefault="00F923EF" w:rsidP="00E80744">
            <w:pPr>
              <w:rPr>
                <w:rFonts w:ascii="Times New Roman" w:eastAsia="Batang" w:hAnsi="Times New Roman" w:cs="Times New Roman"/>
                <w:b/>
                <w:sz w:val="24"/>
                <w:szCs w:val="24"/>
              </w:rPr>
            </w:pPr>
            <w:r w:rsidRPr="00E80744">
              <w:rPr>
                <w:rFonts w:ascii="Times New Roman" w:eastAsia="Batang" w:hAnsi="Times New Roman" w:cs="Times New Roman"/>
                <w:color w:val="000000"/>
                <w:sz w:val="24"/>
                <w:szCs w:val="24"/>
              </w:rPr>
              <w:t>LE_05_01_REC</w:t>
            </w:r>
            <w:r w:rsidR="004A4E99">
              <w:rPr>
                <w:rFonts w:ascii="Times New Roman" w:eastAsia="Batang" w:hAnsi="Times New Roman" w:cs="Times New Roman"/>
                <w:sz w:val="24"/>
                <w:szCs w:val="24"/>
              </w:rPr>
              <w:t>220</w:t>
            </w:r>
          </w:p>
        </w:tc>
      </w:tr>
      <w:tr w:rsidR="00F923EF" w:rsidRPr="00E80744" w14:paraId="6B556A7A" w14:textId="77777777" w:rsidTr="00E80744">
        <w:tc>
          <w:tcPr>
            <w:tcW w:w="2518" w:type="dxa"/>
          </w:tcPr>
          <w:p w14:paraId="62471C17"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Ubicación en Aula Planeta</w:t>
            </w:r>
          </w:p>
        </w:tc>
        <w:tc>
          <w:tcPr>
            <w:tcW w:w="6536" w:type="dxa"/>
          </w:tcPr>
          <w:p w14:paraId="5D0D8934"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color w:val="000000"/>
                <w:sz w:val="24"/>
                <w:szCs w:val="24"/>
              </w:rPr>
              <w:t>5 Primaria/Lengua Cas</w:t>
            </w:r>
            <w:r w:rsidR="00CD127E" w:rsidRPr="00E80744">
              <w:rPr>
                <w:rFonts w:ascii="Times New Roman" w:eastAsia="Batang" w:hAnsi="Times New Roman" w:cs="Times New Roman"/>
                <w:color w:val="000000"/>
                <w:sz w:val="24"/>
                <w:szCs w:val="24"/>
              </w:rPr>
              <w:t>tellana y Literatura/La enciclopedia/Comunicación: las funciones del lenguaje</w:t>
            </w:r>
            <w:r w:rsidRPr="00E80744">
              <w:rPr>
                <w:rFonts w:ascii="Times New Roman" w:eastAsia="Batang" w:hAnsi="Times New Roman" w:cs="Times New Roman"/>
                <w:color w:val="000000"/>
                <w:sz w:val="24"/>
                <w:szCs w:val="24"/>
              </w:rPr>
              <w:t>/</w:t>
            </w:r>
            <w:r w:rsidR="00CD127E" w:rsidRPr="00E80744">
              <w:rPr>
                <w:rFonts w:ascii="Times New Roman" w:eastAsia="Batang" w:hAnsi="Times New Roman" w:cs="Times New Roman"/>
                <w:color w:val="000000"/>
                <w:sz w:val="24"/>
                <w:szCs w:val="24"/>
              </w:rPr>
              <w:t xml:space="preserve">Relaciona frases con su intención </w:t>
            </w:r>
          </w:p>
        </w:tc>
      </w:tr>
      <w:tr w:rsidR="00F923EF" w:rsidRPr="00E80744" w14:paraId="338E8648" w14:textId="77777777" w:rsidTr="00E80744">
        <w:tc>
          <w:tcPr>
            <w:tcW w:w="2518" w:type="dxa"/>
          </w:tcPr>
          <w:p w14:paraId="46E2BB50"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Cambio (descripción o capturas de pantallas)</w:t>
            </w:r>
          </w:p>
        </w:tc>
        <w:tc>
          <w:tcPr>
            <w:tcW w:w="6536" w:type="dxa"/>
          </w:tcPr>
          <w:p w14:paraId="0338C29C" w14:textId="77777777" w:rsidR="00F923EF" w:rsidRPr="00E80744" w:rsidRDefault="00F923EF" w:rsidP="00E80744">
            <w:pPr>
              <w:rPr>
                <w:rFonts w:ascii="Times New Roman" w:eastAsia="Batang" w:hAnsi="Times New Roman" w:cs="Times New Roman"/>
                <w:color w:val="FF0000"/>
                <w:sz w:val="24"/>
                <w:szCs w:val="24"/>
              </w:rPr>
            </w:pPr>
            <w:r w:rsidRPr="00E80744">
              <w:rPr>
                <w:rFonts w:ascii="Times New Roman" w:eastAsia="Batang" w:hAnsi="Times New Roman" w:cs="Times New Roman"/>
                <w:color w:val="FF0000"/>
                <w:sz w:val="24"/>
                <w:szCs w:val="24"/>
              </w:rPr>
              <w:t>Dejar igual</w:t>
            </w:r>
          </w:p>
        </w:tc>
      </w:tr>
      <w:tr w:rsidR="00F923EF" w:rsidRPr="00E80744" w14:paraId="517B456C" w14:textId="77777777" w:rsidTr="00E80744">
        <w:tc>
          <w:tcPr>
            <w:tcW w:w="2518" w:type="dxa"/>
          </w:tcPr>
          <w:p w14:paraId="7DC2470E"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Título</w:t>
            </w:r>
          </w:p>
        </w:tc>
        <w:tc>
          <w:tcPr>
            <w:tcW w:w="6536" w:type="dxa"/>
          </w:tcPr>
          <w:p w14:paraId="212CDF32" w14:textId="77777777" w:rsidR="00F923EF" w:rsidRPr="00E80744" w:rsidRDefault="00F923EF" w:rsidP="00E80744">
            <w:pPr>
              <w:rPr>
                <w:rFonts w:ascii="Times New Roman" w:eastAsia="Batang" w:hAnsi="Times New Roman" w:cs="Times New Roman"/>
                <w:sz w:val="24"/>
                <w:szCs w:val="24"/>
              </w:rPr>
            </w:pPr>
            <w:r w:rsidRPr="00E80744">
              <w:rPr>
                <w:rFonts w:ascii="Times New Roman" w:eastAsia="Times New Roman" w:hAnsi="Times New Roman" w:cs="Times New Roman"/>
                <w:b/>
                <w:sz w:val="24"/>
                <w:szCs w:val="24"/>
              </w:rPr>
              <w:t>Relaciona enunciados con su función</w:t>
            </w:r>
          </w:p>
        </w:tc>
      </w:tr>
      <w:tr w:rsidR="00F923EF" w:rsidRPr="00E80744" w14:paraId="24A7903A" w14:textId="77777777" w:rsidTr="00E80744">
        <w:tc>
          <w:tcPr>
            <w:tcW w:w="2518" w:type="dxa"/>
          </w:tcPr>
          <w:p w14:paraId="01232C49"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Descripción</w:t>
            </w:r>
          </w:p>
        </w:tc>
        <w:tc>
          <w:tcPr>
            <w:tcW w:w="6536" w:type="dxa"/>
          </w:tcPr>
          <w:p w14:paraId="3D669D26" w14:textId="77777777" w:rsidR="00F923EF" w:rsidRPr="00E80744" w:rsidRDefault="00F923EF" w:rsidP="00F923EF">
            <w:pPr>
              <w:shd w:val="clear" w:color="auto" w:fill="FFFFFF"/>
              <w:spacing w:line="255" w:lineRule="atLeast"/>
              <w:rPr>
                <w:rFonts w:ascii="Times New Roman" w:eastAsia="Batang" w:hAnsi="Times New Roman" w:cs="Times New Roman"/>
                <w:sz w:val="24"/>
                <w:szCs w:val="24"/>
              </w:rPr>
            </w:pPr>
            <w:r w:rsidRPr="00E80744">
              <w:rPr>
                <w:rFonts w:ascii="Times New Roman" w:eastAsia="Times New Roman" w:hAnsi="Times New Roman" w:cs="Times New Roman"/>
                <w:sz w:val="24"/>
                <w:szCs w:val="24"/>
              </w:rPr>
              <w:t>Analiza las funciones del lenguaje en diferentes situaciones</w:t>
            </w:r>
          </w:p>
        </w:tc>
      </w:tr>
    </w:tbl>
    <w:p w14:paraId="4B54C2B5" w14:textId="77777777" w:rsidR="00D86C45" w:rsidRPr="00E80744" w:rsidRDefault="00D86C45" w:rsidP="00F923EF">
      <w:pPr>
        <w:spacing w:line="345" w:lineRule="atLeast"/>
        <w:rPr>
          <w:rFonts w:ascii="Times New Roman" w:eastAsia="Times New Roman" w:hAnsi="Times New Roman" w:cs="Times New Roman"/>
          <w:color w:val="FF0000"/>
        </w:rPr>
      </w:pPr>
    </w:p>
    <w:tbl>
      <w:tblPr>
        <w:tblStyle w:val="Tablaconcuadrcula"/>
        <w:tblW w:w="8715" w:type="dxa"/>
        <w:tblLook w:val="04A0" w:firstRow="1" w:lastRow="0" w:firstColumn="1" w:lastColumn="0" w:noHBand="0" w:noVBand="1"/>
      </w:tblPr>
      <w:tblGrid>
        <w:gridCol w:w="2470"/>
        <w:gridCol w:w="6245"/>
      </w:tblGrid>
      <w:tr w:rsidR="00F923EF" w:rsidRPr="00E80744" w14:paraId="5F11D821" w14:textId="77777777" w:rsidTr="00E80744">
        <w:tc>
          <w:tcPr>
            <w:tcW w:w="8715" w:type="dxa"/>
            <w:gridSpan w:val="2"/>
            <w:shd w:val="clear" w:color="auto" w:fill="000000" w:themeFill="text1"/>
          </w:tcPr>
          <w:p w14:paraId="0DBE7818" w14:textId="77777777" w:rsidR="00F923EF" w:rsidRPr="00E80744" w:rsidRDefault="00F923EF" w:rsidP="00E80744">
            <w:pPr>
              <w:jc w:val="center"/>
              <w:rPr>
                <w:rFonts w:ascii="Times New Roman" w:eastAsia="Batang" w:hAnsi="Times New Roman" w:cs="Times New Roman"/>
                <w:b/>
                <w:sz w:val="24"/>
                <w:szCs w:val="24"/>
              </w:rPr>
            </w:pPr>
            <w:r w:rsidRPr="00E80744">
              <w:rPr>
                <w:rFonts w:ascii="Times New Roman" w:eastAsia="Batang" w:hAnsi="Times New Roman" w:cs="Times New Roman"/>
                <w:b/>
                <w:sz w:val="24"/>
                <w:szCs w:val="24"/>
              </w:rPr>
              <w:t>Destacado</w:t>
            </w:r>
          </w:p>
        </w:tc>
      </w:tr>
      <w:tr w:rsidR="00F923EF" w:rsidRPr="00E80744" w14:paraId="14D8471D" w14:textId="77777777" w:rsidTr="00E80744">
        <w:tc>
          <w:tcPr>
            <w:tcW w:w="2470" w:type="dxa"/>
          </w:tcPr>
          <w:p w14:paraId="4A9D58A8" w14:textId="77777777" w:rsidR="00F923EF" w:rsidRPr="00E80744" w:rsidRDefault="00F923EF" w:rsidP="00E80744">
            <w:pPr>
              <w:rPr>
                <w:rFonts w:ascii="Times New Roman" w:eastAsia="Batang" w:hAnsi="Times New Roman" w:cs="Times New Roman"/>
                <w:b/>
                <w:sz w:val="24"/>
                <w:szCs w:val="24"/>
              </w:rPr>
            </w:pPr>
            <w:r w:rsidRPr="00E80744">
              <w:rPr>
                <w:rFonts w:ascii="Times New Roman" w:eastAsia="Batang" w:hAnsi="Times New Roman" w:cs="Times New Roman"/>
                <w:b/>
                <w:sz w:val="24"/>
                <w:szCs w:val="24"/>
              </w:rPr>
              <w:t>Título</w:t>
            </w:r>
          </w:p>
        </w:tc>
        <w:tc>
          <w:tcPr>
            <w:tcW w:w="6245" w:type="dxa"/>
          </w:tcPr>
          <w:p w14:paraId="115F09BD" w14:textId="77777777" w:rsidR="00F923EF" w:rsidRPr="00E80744" w:rsidRDefault="00F923EF" w:rsidP="00F923EF">
            <w:pPr>
              <w:spacing w:line="345" w:lineRule="atLeast"/>
              <w:ind w:left="-60"/>
              <w:rPr>
                <w:rFonts w:ascii="Times New Roman" w:eastAsia="Times New Roman" w:hAnsi="Times New Roman" w:cs="Times New Roman"/>
                <w:b/>
                <w:sz w:val="24"/>
                <w:szCs w:val="24"/>
              </w:rPr>
            </w:pPr>
            <w:r w:rsidRPr="00E80744">
              <w:rPr>
                <w:rFonts w:ascii="Times New Roman" w:eastAsia="Times New Roman" w:hAnsi="Times New Roman" w:cs="Times New Roman"/>
                <w:b/>
                <w:sz w:val="24"/>
                <w:szCs w:val="24"/>
              </w:rPr>
              <w:t>El uso del lenguaje y sus propósitos</w:t>
            </w:r>
          </w:p>
          <w:p w14:paraId="06054FEF" w14:textId="77777777" w:rsidR="00F923EF" w:rsidRPr="00E80744" w:rsidRDefault="00F923EF" w:rsidP="00E80744">
            <w:pPr>
              <w:jc w:val="center"/>
              <w:rPr>
                <w:rFonts w:ascii="Times New Roman" w:eastAsia="Batang" w:hAnsi="Times New Roman" w:cs="Times New Roman"/>
                <w:b/>
                <w:sz w:val="24"/>
                <w:szCs w:val="24"/>
              </w:rPr>
            </w:pPr>
          </w:p>
        </w:tc>
      </w:tr>
      <w:tr w:rsidR="00F923EF" w:rsidRPr="00E80744" w14:paraId="61CAF27E" w14:textId="77777777" w:rsidTr="00E80744">
        <w:tc>
          <w:tcPr>
            <w:tcW w:w="2470" w:type="dxa"/>
          </w:tcPr>
          <w:p w14:paraId="482CDB5B" w14:textId="77777777" w:rsidR="00F923EF" w:rsidRPr="00E80744" w:rsidRDefault="00F923EF" w:rsidP="00E80744">
            <w:pPr>
              <w:rPr>
                <w:rFonts w:ascii="Times New Roman" w:eastAsia="Batang" w:hAnsi="Times New Roman" w:cs="Times New Roman"/>
                <w:sz w:val="24"/>
                <w:szCs w:val="24"/>
              </w:rPr>
            </w:pPr>
            <w:r w:rsidRPr="00E80744">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BE81842" w14:textId="77777777" w:rsidR="00F923EF" w:rsidRPr="00E80744" w:rsidRDefault="00F923EF" w:rsidP="00F923EF">
            <w:pPr>
              <w:spacing w:line="345" w:lineRule="atLeast"/>
              <w:ind w:left="-60"/>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 xml:space="preserve">Las funciones del lenguaje representan los distintos usos que damos a la lengua y dependen de la situación comunicativa en la que nos encontremos. </w:t>
            </w:r>
          </w:p>
          <w:p w14:paraId="11F792E4" w14:textId="77777777" w:rsidR="00F923EF" w:rsidRPr="00E80744" w:rsidRDefault="00F923EF" w:rsidP="00E80744">
            <w:pPr>
              <w:ind w:left="66"/>
              <w:rPr>
                <w:rFonts w:ascii="Times New Roman" w:eastAsia="Batang" w:hAnsi="Times New Roman" w:cs="Times New Roman"/>
                <w:sz w:val="24"/>
                <w:szCs w:val="24"/>
              </w:rPr>
            </w:pPr>
          </w:p>
        </w:tc>
      </w:tr>
    </w:tbl>
    <w:p w14:paraId="41C5B86B" w14:textId="77777777" w:rsidR="00E7716B" w:rsidRPr="00E80744" w:rsidRDefault="00E7716B" w:rsidP="00E80744">
      <w:pPr>
        <w:spacing w:line="345" w:lineRule="atLeast"/>
        <w:rPr>
          <w:rFonts w:ascii="Times New Roman" w:eastAsia="Times New Roman" w:hAnsi="Times New Roman" w:cs="Times New Roman"/>
          <w:color w:val="333333"/>
        </w:rPr>
      </w:pPr>
    </w:p>
    <w:p w14:paraId="5940C93F" w14:textId="1B373D26" w:rsidR="00E3575E" w:rsidRPr="00E80744" w:rsidRDefault="00E7716B" w:rsidP="00E3575E">
      <w:pPr>
        <w:spacing w:line="345" w:lineRule="atLeast"/>
        <w:ind w:left="-60"/>
        <w:rPr>
          <w:rFonts w:ascii="Times New Roman" w:eastAsia="Times New Roman" w:hAnsi="Times New Roman" w:cs="Times New Roman"/>
          <w:color w:val="333333"/>
        </w:rPr>
      </w:pPr>
      <w:r w:rsidRPr="00E80744">
        <w:rPr>
          <w:rFonts w:ascii="Times New Roman" w:eastAsia="Times New Roman" w:hAnsi="Times New Roman" w:cs="Times New Roman"/>
        </w:rPr>
        <w:t xml:space="preserve">Observa el cuadro en el que se resumen las diferentes funciones </w:t>
      </w:r>
      <w:r w:rsidR="00FF0638" w:rsidRPr="00E80744">
        <w:rPr>
          <w:rFonts w:ascii="Times New Roman" w:eastAsia="Times New Roman" w:hAnsi="Times New Roman" w:cs="Times New Roman"/>
        </w:rPr>
        <w:t xml:space="preserve">del lenguaje </w:t>
      </w:r>
      <w:r w:rsidRPr="00E80744">
        <w:rPr>
          <w:rFonts w:ascii="Times New Roman" w:eastAsia="Times New Roman" w:hAnsi="Times New Roman" w:cs="Times New Roman"/>
        </w:rPr>
        <w:t xml:space="preserve">y el elemento de la comunicación que se destaca en cada una de ellas. </w:t>
      </w:r>
      <w:r w:rsidR="00C5743D" w:rsidRPr="00E80744">
        <w:rPr>
          <w:rFonts w:ascii="Times New Roman" w:eastAsia="Times New Roman" w:hAnsi="Times New Roman" w:cs="Times New Roman"/>
        </w:rPr>
        <w:t>Si tienes dudas acerca de los elementos de la co</w:t>
      </w:r>
      <w:r w:rsidR="00FF0638" w:rsidRPr="00E80744">
        <w:rPr>
          <w:rFonts w:ascii="Times New Roman" w:eastAsia="Times New Roman" w:hAnsi="Times New Roman" w:cs="Times New Roman"/>
        </w:rPr>
        <w:t xml:space="preserve">municación, </w:t>
      </w:r>
      <w:r w:rsidR="00CD21E1">
        <w:rPr>
          <w:rFonts w:ascii="Times New Roman" w:eastAsia="Times New Roman" w:hAnsi="Times New Roman" w:cs="Times New Roman"/>
        </w:rPr>
        <w:t xml:space="preserve">puedes </w:t>
      </w:r>
      <w:r w:rsidR="00FF0638" w:rsidRPr="00E80744">
        <w:rPr>
          <w:rFonts w:ascii="Times New Roman" w:eastAsia="Times New Roman" w:hAnsi="Times New Roman" w:cs="Times New Roman"/>
        </w:rPr>
        <w:t>consulta</w:t>
      </w:r>
      <w:r w:rsidR="00CD21E1">
        <w:rPr>
          <w:rFonts w:ascii="Times New Roman" w:eastAsia="Times New Roman" w:hAnsi="Times New Roman" w:cs="Times New Roman"/>
        </w:rPr>
        <w:t>r</w:t>
      </w:r>
      <w:r w:rsidR="00FF0638" w:rsidRPr="00E80744">
        <w:rPr>
          <w:rFonts w:ascii="Times New Roman" w:eastAsia="Times New Roman" w:hAnsi="Times New Roman" w:cs="Times New Roman"/>
        </w:rPr>
        <w:t xml:space="preserve"> el </w:t>
      </w:r>
      <w:r w:rsidR="00CD21E1">
        <w:rPr>
          <w:rFonts w:ascii="Times New Roman" w:eastAsia="Times New Roman" w:hAnsi="Times New Roman" w:cs="Times New Roman"/>
        </w:rPr>
        <w:t xml:space="preserve">siguiente </w:t>
      </w:r>
      <w:r w:rsidR="00FF0638" w:rsidRPr="00E80744">
        <w:rPr>
          <w:rFonts w:ascii="Times New Roman" w:eastAsia="Times New Roman" w:hAnsi="Times New Roman" w:cs="Times New Roman"/>
        </w:rPr>
        <w:t>enlace</w:t>
      </w:r>
      <w:r w:rsidR="0026569F">
        <w:rPr>
          <w:rFonts w:ascii="Times New Roman" w:eastAsia="Times New Roman" w:hAnsi="Times New Roman" w:cs="Times New Roman"/>
        </w:rPr>
        <w:t xml:space="preserve"> del Proyecto Cíceros</w:t>
      </w:r>
      <w:r w:rsidR="00FF0638" w:rsidRPr="00E80744">
        <w:rPr>
          <w:rFonts w:ascii="Times New Roman" w:eastAsia="Times New Roman" w:hAnsi="Times New Roman" w:cs="Times New Roman"/>
          <w:color w:val="333333"/>
        </w:rPr>
        <w:t xml:space="preserve"> </w:t>
      </w:r>
      <w:hyperlink r:id="rId6" w:history="1">
        <w:r w:rsidR="00C5743D" w:rsidRPr="00E80744">
          <w:rPr>
            <w:rStyle w:val="Hipervnculo"/>
            <w:rFonts w:ascii="Times New Roman" w:eastAsia="Times New Roman" w:hAnsi="Times New Roman" w:cs="Times New Roman"/>
          </w:rPr>
          <w:sym w:font="Symbol" w:char="F05B"/>
        </w:r>
        <w:r w:rsidR="00C5743D" w:rsidRPr="00E80744">
          <w:rPr>
            <w:rStyle w:val="Hipervnculo"/>
            <w:rFonts w:ascii="Times New Roman" w:eastAsia="Times New Roman" w:hAnsi="Times New Roman" w:cs="Times New Roman"/>
          </w:rPr>
          <w:t>VER</w:t>
        </w:r>
        <w:r w:rsidR="00C5743D" w:rsidRPr="00E80744">
          <w:rPr>
            <w:rStyle w:val="Hipervnculo"/>
            <w:rFonts w:ascii="Times New Roman" w:eastAsia="Times New Roman" w:hAnsi="Times New Roman" w:cs="Times New Roman"/>
          </w:rPr>
          <w:sym w:font="Symbol" w:char="F05D"/>
        </w:r>
      </w:hyperlink>
      <w:r w:rsidR="00FF0638" w:rsidRPr="00E80744">
        <w:rPr>
          <w:rStyle w:val="Hipervnculo"/>
        </w:rPr>
        <w:t>.</w:t>
      </w:r>
    </w:p>
    <w:tbl>
      <w:tblPr>
        <w:tblpPr w:leftFromText="141" w:rightFromText="141" w:vertAnchor="text" w:horzAnchor="page" w:tblpX="1672" w:tblpY="242"/>
        <w:tblW w:w="5000" w:type="pct"/>
        <w:tblCellMar>
          <w:left w:w="0" w:type="dxa"/>
          <w:right w:w="0" w:type="dxa"/>
        </w:tblCellMar>
        <w:tblLook w:val="04A0" w:firstRow="1" w:lastRow="0" w:firstColumn="1" w:lastColumn="0" w:noHBand="0" w:noVBand="1"/>
      </w:tblPr>
      <w:tblGrid>
        <w:gridCol w:w="2244"/>
        <w:gridCol w:w="3343"/>
        <w:gridCol w:w="3151"/>
      </w:tblGrid>
      <w:tr w:rsidR="00C5743D" w:rsidRPr="00E80744" w14:paraId="50EF2CDE" w14:textId="77777777" w:rsidTr="00C5743D">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257550B4"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DEL LENGUAJE</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20A5C290"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¿CÓMO SABER DE QUÉ FUNCIÓN SE TRATA?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1225D87F"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ELEMENTO DE COMUNICACIÓN QUE PREDOMINA</w:t>
            </w:r>
          </w:p>
        </w:tc>
      </w:tr>
      <w:tr w:rsidR="00C5743D" w:rsidRPr="00E80744" w14:paraId="16F5FCAB" w14:textId="77777777" w:rsidTr="00C5743D">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02992B5A"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emotiva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4920C1F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El emisor expresa sus emociones y sentimientos.</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08BEB36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Emisor</w:t>
            </w:r>
          </w:p>
        </w:tc>
      </w:tr>
      <w:tr w:rsidR="00C5743D" w:rsidRPr="00E80744" w14:paraId="7EDAEE61" w14:textId="77777777" w:rsidTr="00C5743D">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75EAFC11"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conativa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2D5111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Se da una orden o instrucción al receptor o se le quiere convencer de algo.</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2FE3F9B"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Receptor</w:t>
            </w:r>
          </w:p>
        </w:tc>
      </w:tr>
      <w:tr w:rsidR="00C5743D" w:rsidRPr="00E80744" w14:paraId="390C5A71" w14:textId="77777777" w:rsidTr="00C5743D">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2FF7ED9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estética o poética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5634293"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Se busca embellecer el mensaje.</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BFDF77D"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Mensaje</w:t>
            </w:r>
          </w:p>
        </w:tc>
      </w:tr>
      <w:tr w:rsidR="00C5743D" w:rsidRPr="00E80744" w14:paraId="551DFD21" w14:textId="77777777" w:rsidTr="00C5743D">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29F66756"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fática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6CE71040"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 xml:space="preserve">Se comprueba que el canal </w:t>
            </w:r>
            <w:r w:rsidRPr="00E80744">
              <w:rPr>
                <w:rFonts w:ascii="Times New Roman" w:eastAsia="Times New Roman" w:hAnsi="Times New Roman" w:cs="Times New Roman"/>
                <w:color w:val="000000"/>
              </w:rPr>
              <w:lastRenderedPageBreak/>
              <w:t>funciona.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7767686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lastRenderedPageBreak/>
              <w:t>Canal</w:t>
            </w:r>
          </w:p>
        </w:tc>
      </w:tr>
      <w:tr w:rsidR="00C5743D" w:rsidRPr="00E80744" w14:paraId="4D6B611F" w14:textId="77777777" w:rsidTr="00C5743D">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7A84CB9A"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lastRenderedPageBreak/>
              <w:t>Función metalingüística</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383D35F"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Se centra en el mismo lenguaje, verbal o no verbal.</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0350CA3E"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Código</w:t>
            </w:r>
          </w:p>
        </w:tc>
      </w:tr>
      <w:tr w:rsidR="00C5743D" w:rsidRPr="00E80744" w14:paraId="2A7B49D1" w14:textId="77777777" w:rsidTr="00C5743D">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2B79CFB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Función referencial o representativa</w:t>
            </w:r>
          </w:p>
        </w:tc>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7B23383C"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Tiene en cuenta el contexto o la situación en el que se produce la comunicación.</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113146F1" w14:textId="77777777" w:rsidR="00C5743D" w:rsidRPr="00E80744" w:rsidRDefault="00C5743D" w:rsidP="00C5743D">
            <w:pPr>
              <w:spacing w:line="330" w:lineRule="atLeast"/>
              <w:rPr>
                <w:rFonts w:ascii="Times New Roman" w:eastAsia="Times New Roman" w:hAnsi="Times New Roman" w:cs="Times New Roman"/>
                <w:color w:val="000000"/>
              </w:rPr>
            </w:pPr>
            <w:r w:rsidRPr="00E80744">
              <w:rPr>
                <w:rFonts w:ascii="Times New Roman" w:eastAsia="Times New Roman" w:hAnsi="Times New Roman" w:cs="Times New Roman"/>
                <w:color w:val="000000"/>
              </w:rPr>
              <w:t>Contexto</w:t>
            </w:r>
          </w:p>
        </w:tc>
      </w:tr>
    </w:tbl>
    <w:p w14:paraId="56CBAE97" w14:textId="77777777" w:rsidR="00C5743D" w:rsidRPr="00E80744" w:rsidRDefault="00C5743D" w:rsidP="00DD2212">
      <w:pPr>
        <w:spacing w:line="345" w:lineRule="atLeast"/>
        <w:rPr>
          <w:rFonts w:ascii="Times New Roman" w:eastAsia="Times New Roman" w:hAnsi="Times New Roman" w:cs="Times New Roman"/>
          <w:color w:val="80387C"/>
        </w:rPr>
      </w:pPr>
    </w:p>
    <w:p w14:paraId="5EF5C4A0" w14:textId="77777777" w:rsidR="00F923EF" w:rsidRPr="00E80744" w:rsidRDefault="00F923EF" w:rsidP="00DD2212">
      <w:pPr>
        <w:spacing w:line="345" w:lineRule="atLeast"/>
        <w:rPr>
          <w:rFonts w:ascii="Times New Roman" w:eastAsia="Times New Roman" w:hAnsi="Times New Roman" w:cs="Times New Roman"/>
          <w:color w:val="80387C"/>
        </w:rPr>
      </w:pPr>
    </w:p>
    <w:tbl>
      <w:tblPr>
        <w:tblStyle w:val="Tablaconcuadrcula"/>
        <w:tblW w:w="8714" w:type="dxa"/>
        <w:tblInd w:w="-113" w:type="dxa"/>
        <w:tblLook w:val="04A0" w:firstRow="1" w:lastRow="0" w:firstColumn="1" w:lastColumn="0" w:noHBand="0" w:noVBand="1"/>
      </w:tblPr>
      <w:tblGrid>
        <w:gridCol w:w="2248"/>
        <w:gridCol w:w="6466"/>
      </w:tblGrid>
      <w:tr w:rsidR="00F923EF" w:rsidRPr="00E80744" w14:paraId="2C27B98D" w14:textId="77777777" w:rsidTr="00E80744">
        <w:tc>
          <w:tcPr>
            <w:tcW w:w="8714" w:type="dxa"/>
            <w:gridSpan w:val="2"/>
            <w:shd w:val="clear" w:color="auto" w:fill="000000" w:themeFill="text1"/>
          </w:tcPr>
          <w:p w14:paraId="15850BF0" w14:textId="77777777" w:rsidR="00F923EF" w:rsidRPr="00E80744" w:rsidRDefault="00F923EF" w:rsidP="00E80744">
            <w:pPr>
              <w:jc w:val="center"/>
              <w:rPr>
                <w:rFonts w:ascii="Times New Roman" w:eastAsia="Batang" w:hAnsi="Times New Roman" w:cs="Times New Roman"/>
                <w:b/>
                <w:color w:val="FFFFFF" w:themeColor="background1"/>
                <w:sz w:val="24"/>
                <w:szCs w:val="24"/>
              </w:rPr>
            </w:pPr>
            <w:r w:rsidRPr="00E80744">
              <w:rPr>
                <w:rFonts w:ascii="Times New Roman" w:eastAsia="Batang" w:hAnsi="Times New Roman" w:cs="Times New Roman"/>
                <w:b/>
                <w:color w:val="FFFFFF" w:themeColor="background1"/>
                <w:sz w:val="24"/>
                <w:szCs w:val="24"/>
              </w:rPr>
              <w:t>Profundiza: recurso aprovechado</w:t>
            </w:r>
          </w:p>
        </w:tc>
      </w:tr>
      <w:tr w:rsidR="00F923EF" w:rsidRPr="00E80744" w14:paraId="39D0C6E8" w14:textId="77777777" w:rsidTr="00E80744">
        <w:tc>
          <w:tcPr>
            <w:tcW w:w="2248" w:type="dxa"/>
          </w:tcPr>
          <w:p w14:paraId="0B061504"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Código</w:t>
            </w:r>
          </w:p>
        </w:tc>
        <w:tc>
          <w:tcPr>
            <w:tcW w:w="6466" w:type="dxa"/>
          </w:tcPr>
          <w:p w14:paraId="0360F62D" w14:textId="2E4563CF" w:rsidR="00F923EF" w:rsidRPr="00E80744" w:rsidRDefault="00BB04B8"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color w:val="000000"/>
                <w:sz w:val="24"/>
                <w:szCs w:val="24"/>
              </w:rPr>
              <w:t>LE_05_01_REC</w:t>
            </w:r>
            <w:r w:rsidR="003F3004" w:rsidRPr="003F3004">
              <w:rPr>
                <w:rFonts w:ascii="Times New Roman" w:eastAsia="Batang" w:hAnsi="Times New Roman" w:cs="Times New Roman"/>
                <w:sz w:val="24"/>
                <w:szCs w:val="24"/>
              </w:rPr>
              <w:t>230</w:t>
            </w:r>
          </w:p>
        </w:tc>
      </w:tr>
      <w:tr w:rsidR="00F923EF" w:rsidRPr="00E80744" w14:paraId="400DDA98" w14:textId="77777777" w:rsidTr="00E80744">
        <w:tc>
          <w:tcPr>
            <w:tcW w:w="2248" w:type="dxa"/>
          </w:tcPr>
          <w:p w14:paraId="196B92B7"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Ubicación en Aula Planeta</w:t>
            </w:r>
          </w:p>
        </w:tc>
        <w:tc>
          <w:tcPr>
            <w:tcW w:w="6466" w:type="dxa"/>
          </w:tcPr>
          <w:p w14:paraId="4EE8478D" w14:textId="47682009"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color w:val="000000"/>
                <w:sz w:val="24"/>
                <w:szCs w:val="24"/>
              </w:rPr>
              <w:t>5 Primaria/Lengua Cas</w:t>
            </w:r>
            <w:r w:rsidR="00E24C42" w:rsidRPr="00E80744">
              <w:rPr>
                <w:rFonts w:ascii="Times New Roman" w:eastAsia="Batang" w:hAnsi="Times New Roman" w:cs="Times New Roman"/>
                <w:color w:val="000000"/>
                <w:sz w:val="24"/>
                <w:szCs w:val="24"/>
              </w:rPr>
              <w:t>tellana y Literatura/La enciclopedia/Comunicación: las fun</w:t>
            </w:r>
            <w:r w:rsidR="003F3004">
              <w:rPr>
                <w:rFonts w:ascii="Times New Roman" w:eastAsia="Batang" w:hAnsi="Times New Roman" w:cs="Times New Roman"/>
                <w:color w:val="000000"/>
                <w:sz w:val="24"/>
                <w:szCs w:val="24"/>
              </w:rPr>
              <w:t>ciones del lenguaje/L</w:t>
            </w:r>
            <w:r w:rsidR="00E24C42" w:rsidRPr="00E80744">
              <w:rPr>
                <w:rFonts w:ascii="Times New Roman" w:eastAsia="Batang" w:hAnsi="Times New Roman" w:cs="Times New Roman"/>
                <w:color w:val="000000"/>
                <w:sz w:val="24"/>
                <w:szCs w:val="24"/>
              </w:rPr>
              <w:t>as funciones del lengu</w:t>
            </w:r>
            <w:r w:rsidR="003F3004">
              <w:rPr>
                <w:rFonts w:ascii="Times New Roman" w:eastAsia="Batang" w:hAnsi="Times New Roman" w:cs="Times New Roman"/>
                <w:color w:val="000000"/>
                <w:sz w:val="24"/>
                <w:szCs w:val="24"/>
              </w:rPr>
              <w:t>aje mediante los elementos de</w:t>
            </w:r>
            <w:r w:rsidR="00E24C42" w:rsidRPr="00E80744">
              <w:rPr>
                <w:rFonts w:ascii="Times New Roman" w:eastAsia="Batang" w:hAnsi="Times New Roman" w:cs="Times New Roman"/>
                <w:color w:val="000000"/>
                <w:sz w:val="24"/>
                <w:szCs w:val="24"/>
              </w:rPr>
              <w:t xml:space="preserve"> comunicación</w:t>
            </w:r>
          </w:p>
        </w:tc>
      </w:tr>
      <w:tr w:rsidR="00F923EF" w:rsidRPr="00E80744" w14:paraId="7519582D" w14:textId="77777777" w:rsidTr="00E80744">
        <w:tc>
          <w:tcPr>
            <w:tcW w:w="2248" w:type="dxa"/>
          </w:tcPr>
          <w:p w14:paraId="6E87C20C"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Cambio (descripción o capturas de pantallas)</w:t>
            </w:r>
          </w:p>
        </w:tc>
        <w:tc>
          <w:tcPr>
            <w:tcW w:w="6466" w:type="dxa"/>
          </w:tcPr>
          <w:p w14:paraId="71E6721C" w14:textId="77777777" w:rsidR="00F923EF" w:rsidRPr="00E80744" w:rsidRDefault="00F923EF" w:rsidP="00F923EF">
            <w:pPr>
              <w:spacing w:after="120"/>
              <w:outlineLvl w:val="3"/>
              <w:rPr>
                <w:rFonts w:ascii="Times New Roman" w:eastAsia="Times New Roman" w:hAnsi="Times New Roman" w:cs="Times New Roman"/>
                <w:b/>
                <w:color w:val="FF0000"/>
                <w:sz w:val="24"/>
                <w:szCs w:val="24"/>
              </w:rPr>
            </w:pPr>
            <w:r w:rsidRPr="0073108A">
              <w:rPr>
                <w:rFonts w:ascii="Times New Roman" w:eastAsia="Times New Roman" w:hAnsi="Times New Roman" w:cs="Times New Roman"/>
                <w:color w:val="FF0000"/>
                <w:sz w:val="24"/>
                <w:szCs w:val="24"/>
              </w:rPr>
              <w:t>La</w:t>
            </w:r>
            <w:r w:rsidRPr="00E80744">
              <w:rPr>
                <w:rFonts w:ascii="Times New Roman" w:eastAsia="Times New Roman" w:hAnsi="Times New Roman" w:cs="Times New Roman"/>
                <w:b/>
                <w:color w:val="FF0000"/>
                <w:sz w:val="24"/>
                <w:szCs w:val="24"/>
              </w:rPr>
              <w:t xml:space="preserve"> ficha del estudiante </w:t>
            </w:r>
            <w:r w:rsidRPr="0073108A">
              <w:rPr>
                <w:rFonts w:ascii="Times New Roman" w:eastAsia="Times New Roman" w:hAnsi="Times New Roman" w:cs="Times New Roman"/>
                <w:color w:val="FF0000"/>
                <w:sz w:val="24"/>
                <w:szCs w:val="24"/>
              </w:rPr>
              <w:t>queda así:</w:t>
            </w:r>
            <w:r w:rsidRPr="00E80744">
              <w:rPr>
                <w:rFonts w:ascii="Times New Roman" w:eastAsia="Times New Roman" w:hAnsi="Times New Roman" w:cs="Times New Roman"/>
                <w:b/>
                <w:color w:val="FF0000"/>
                <w:sz w:val="24"/>
                <w:szCs w:val="24"/>
              </w:rPr>
              <w:t xml:space="preserve"> </w:t>
            </w:r>
          </w:p>
          <w:p w14:paraId="1B67260E" w14:textId="77777777" w:rsidR="00F923EF" w:rsidRPr="00E80744" w:rsidRDefault="00F923EF" w:rsidP="00F923EF">
            <w:pPr>
              <w:spacing w:after="120"/>
              <w:outlineLvl w:val="3"/>
              <w:rPr>
                <w:rFonts w:ascii="Times New Roman" w:eastAsia="Times New Roman" w:hAnsi="Times New Roman" w:cs="Times New Roman"/>
                <w:b/>
                <w:sz w:val="24"/>
                <w:szCs w:val="24"/>
              </w:rPr>
            </w:pPr>
            <w:r w:rsidRPr="00E80744">
              <w:rPr>
                <w:rFonts w:ascii="Times New Roman" w:eastAsia="Times New Roman" w:hAnsi="Times New Roman" w:cs="Times New Roman"/>
                <w:b/>
                <w:sz w:val="24"/>
                <w:szCs w:val="24"/>
              </w:rPr>
              <w:t>¿Cómo saber qué función es?</w:t>
            </w:r>
          </w:p>
          <w:p w14:paraId="5F2BB4B6" w14:textId="77777777" w:rsidR="00F923EF" w:rsidRPr="00E80744" w:rsidRDefault="00F923EF" w:rsidP="00F923EF">
            <w:p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Los elementos de cualquier acto comunicativo están muy relacionados con las </w:t>
            </w:r>
            <w:r w:rsidRPr="00E80744">
              <w:rPr>
                <w:rFonts w:ascii="Times New Roman" w:eastAsia="Times New Roman" w:hAnsi="Times New Roman" w:cs="Times New Roman"/>
                <w:b/>
                <w:bCs/>
                <w:sz w:val="24"/>
                <w:szCs w:val="24"/>
              </w:rPr>
              <w:t>funciones del lenguaje</w:t>
            </w:r>
            <w:r w:rsidRPr="00E80744">
              <w:rPr>
                <w:rFonts w:ascii="Times New Roman" w:eastAsia="Times New Roman" w:hAnsi="Times New Roman" w:cs="Times New Roman"/>
                <w:sz w:val="24"/>
                <w:szCs w:val="24"/>
              </w:rPr>
              <w:t>. Dependiendo del elemento en el que se focaliza la comunicación, se hablará de una función del lenguaje u otra:</w:t>
            </w:r>
          </w:p>
          <w:p w14:paraId="2AC08ADA" w14:textId="77777777"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Si el </w:t>
            </w:r>
            <w:r w:rsidRPr="00E80744">
              <w:rPr>
                <w:rFonts w:ascii="Times New Roman" w:eastAsia="Times New Roman" w:hAnsi="Times New Roman" w:cs="Times New Roman"/>
                <w:b/>
                <w:bCs/>
                <w:sz w:val="24"/>
                <w:szCs w:val="24"/>
              </w:rPr>
              <w:t>emisor</w:t>
            </w:r>
            <w:r w:rsidRPr="00E80744">
              <w:rPr>
                <w:rFonts w:ascii="Times New Roman" w:eastAsia="Times New Roman" w:hAnsi="Times New Roman" w:cs="Times New Roman"/>
                <w:sz w:val="24"/>
                <w:szCs w:val="24"/>
              </w:rPr>
              <w:t> habla sobre sus sentimientos, está dando más importancia a la </w:t>
            </w:r>
            <w:r w:rsidRPr="00E80744">
              <w:rPr>
                <w:rFonts w:ascii="Times New Roman" w:eastAsia="Times New Roman" w:hAnsi="Times New Roman" w:cs="Times New Roman"/>
                <w:b/>
                <w:bCs/>
                <w:sz w:val="24"/>
                <w:szCs w:val="24"/>
              </w:rPr>
              <w:t>función emotiva</w:t>
            </w:r>
            <w:r w:rsidRPr="00E80744">
              <w:rPr>
                <w:rFonts w:ascii="Times New Roman" w:eastAsia="Times New Roman" w:hAnsi="Times New Roman" w:cs="Times New Roman"/>
                <w:sz w:val="24"/>
                <w:szCs w:val="24"/>
              </w:rPr>
              <w:t xml:space="preserve">, porque nos está transmitiendo sus emociones. Está, en cierto modo, centrado en el </w:t>
            </w:r>
            <w:r w:rsidRPr="00E80744">
              <w:rPr>
                <w:rFonts w:ascii="Times New Roman" w:eastAsia="Times New Roman" w:hAnsi="Times New Roman" w:cs="Times New Roman"/>
                <w:i/>
                <w:sz w:val="24"/>
                <w:szCs w:val="24"/>
              </w:rPr>
              <w:t>yo-emisor</w:t>
            </w:r>
            <w:r w:rsidRPr="00E80744">
              <w:rPr>
                <w:rFonts w:ascii="Times New Roman" w:eastAsia="Times New Roman" w:hAnsi="Times New Roman" w:cs="Times New Roman"/>
                <w:sz w:val="24"/>
                <w:szCs w:val="24"/>
              </w:rPr>
              <w:t>. Ejemplo: </w:t>
            </w:r>
            <w:r w:rsidRPr="00E80744">
              <w:rPr>
                <w:rFonts w:ascii="Times New Roman" w:eastAsia="Times New Roman" w:hAnsi="Times New Roman" w:cs="Times New Roman"/>
                <w:i/>
                <w:sz w:val="24"/>
                <w:szCs w:val="24"/>
              </w:rPr>
              <w:t>Me regalaron una mochila preciosa. ¡</w:t>
            </w:r>
            <w:r w:rsidRPr="00E80744">
              <w:rPr>
                <w:rFonts w:ascii="Times New Roman" w:eastAsia="Times New Roman" w:hAnsi="Times New Roman" w:cs="Times New Roman"/>
                <w:b/>
                <w:bCs/>
                <w:i/>
                <w:sz w:val="24"/>
                <w:szCs w:val="24"/>
              </w:rPr>
              <w:t>Me encanta</w:t>
            </w:r>
            <w:r w:rsidRPr="00E80744">
              <w:rPr>
                <w:rFonts w:ascii="Times New Roman" w:eastAsia="Times New Roman" w:hAnsi="Times New Roman" w:cs="Times New Roman"/>
                <w:i/>
                <w:sz w:val="24"/>
                <w:szCs w:val="24"/>
              </w:rPr>
              <w:t>! ¡</w:t>
            </w:r>
            <w:r w:rsidRPr="00E80744">
              <w:rPr>
                <w:rFonts w:ascii="Times New Roman" w:eastAsia="Times New Roman" w:hAnsi="Times New Roman" w:cs="Times New Roman"/>
                <w:b/>
                <w:bCs/>
                <w:i/>
                <w:sz w:val="24"/>
                <w:szCs w:val="24"/>
              </w:rPr>
              <w:t xml:space="preserve">Estoy </w:t>
            </w:r>
            <w:r w:rsidRPr="00E80744">
              <w:rPr>
                <w:rFonts w:ascii="Times New Roman" w:eastAsia="Times New Roman" w:hAnsi="Times New Roman" w:cs="Times New Roman"/>
                <w:i/>
                <w:sz w:val="24"/>
                <w:szCs w:val="24"/>
              </w:rPr>
              <w:t>muy </w:t>
            </w:r>
            <w:r w:rsidRPr="00E80744">
              <w:rPr>
                <w:rFonts w:ascii="Times New Roman" w:eastAsia="Times New Roman" w:hAnsi="Times New Roman" w:cs="Times New Roman"/>
                <w:b/>
                <w:bCs/>
                <w:i/>
                <w:sz w:val="24"/>
                <w:szCs w:val="24"/>
              </w:rPr>
              <w:t>contenta</w:t>
            </w:r>
            <w:r w:rsidRPr="00E80744">
              <w:rPr>
                <w:rFonts w:ascii="Times New Roman" w:eastAsia="Times New Roman" w:hAnsi="Times New Roman" w:cs="Times New Roman"/>
                <w:i/>
                <w:sz w:val="24"/>
                <w:szCs w:val="24"/>
              </w:rPr>
              <w:t>!</w:t>
            </w:r>
            <w:r w:rsidRPr="00E80744">
              <w:rPr>
                <w:rFonts w:ascii="Times New Roman" w:eastAsia="Times New Roman" w:hAnsi="Times New Roman" w:cs="Times New Roman"/>
                <w:sz w:val="24"/>
                <w:szCs w:val="24"/>
              </w:rPr>
              <w:t> </w:t>
            </w:r>
          </w:p>
          <w:p w14:paraId="379B93C7" w14:textId="77777777"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Cuando al </w:t>
            </w:r>
            <w:r w:rsidRPr="00E80744">
              <w:rPr>
                <w:rFonts w:ascii="Times New Roman" w:eastAsia="Times New Roman" w:hAnsi="Times New Roman" w:cs="Times New Roman"/>
                <w:b/>
                <w:bCs/>
                <w:sz w:val="24"/>
                <w:szCs w:val="24"/>
              </w:rPr>
              <w:t>receptor</w:t>
            </w:r>
            <w:r w:rsidRPr="00E80744">
              <w:rPr>
                <w:rFonts w:ascii="Times New Roman" w:eastAsia="Times New Roman" w:hAnsi="Times New Roman" w:cs="Times New Roman"/>
                <w:sz w:val="24"/>
                <w:szCs w:val="24"/>
              </w:rPr>
              <w:t> se le da una orden o se le intenta convencer de algo, predomina la </w:t>
            </w:r>
            <w:r w:rsidRPr="00E80744">
              <w:rPr>
                <w:rFonts w:ascii="Times New Roman" w:eastAsia="Times New Roman" w:hAnsi="Times New Roman" w:cs="Times New Roman"/>
                <w:b/>
                <w:bCs/>
                <w:sz w:val="24"/>
                <w:szCs w:val="24"/>
              </w:rPr>
              <w:t>función conativa</w:t>
            </w:r>
            <w:r w:rsidRPr="00E80744">
              <w:rPr>
                <w:rFonts w:ascii="Times New Roman" w:eastAsia="Times New Roman" w:hAnsi="Times New Roman" w:cs="Times New Roman"/>
                <w:sz w:val="24"/>
                <w:szCs w:val="24"/>
              </w:rPr>
              <w:t xml:space="preserve">. La comunicación se centra en el </w:t>
            </w:r>
            <w:r w:rsidRPr="00E80744">
              <w:rPr>
                <w:rFonts w:ascii="Times New Roman" w:eastAsia="Times New Roman" w:hAnsi="Times New Roman" w:cs="Times New Roman"/>
                <w:i/>
                <w:sz w:val="24"/>
                <w:szCs w:val="24"/>
              </w:rPr>
              <w:t>tú-receptor</w:t>
            </w:r>
            <w:r w:rsidRPr="00E80744">
              <w:rPr>
                <w:rFonts w:ascii="Times New Roman" w:eastAsia="Times New Roman" w:hAnsi="Times New Roman" w:cs="Times New Roman"/>
                <w:sz w:val="24"/>
                <w:szCs w:val="24"/>
              </w:rPr>
              <w:t xml:space="preserve"> de quien se quiere conseguir una respuesta o la ejecución de una acción.  Ejemplo: </w:t>
            </w:r>
            <w:r w:rsidRPr="00E80744">
              <w:rPr>
                <w:rFonts w:ascii="Times New Roman" w:eastAsia="Times New Roman" w:hAnsi="Times New Roman" w:cs="Times New Roman"/>
                <w:b/>
                <w:bCs/>
                <w:i/>
                <w:sz w:val="24"/>
                <w:szCs w:val="24"/>
              </w:rPr>
              <w:t>Cierra (tú) </w:t>
            </w:r>
            <w:r w:rsidRPr="00E80744">
              <w:rPr>
                <w:rFonts w:ascii="Times New Roman" w:eastAsia="Times New Roman" w:hAnsi="Times New Roman" w:cs="Times New Roman"/>
                <w:i/>
                <w:sz w:val="24"/>
                <w:szCs w:val="24"/>
              </w:rPr>
              <w:t>la puerta, por favor</w:t>
            </w:r>
            <w:r w:rsidRPr="00E80744">
              <w:rPr>
                <w:rFonts w:ascii="Times New Roman" w:eastAsia="Times New Roman" w:hAnsi="Times New Roman" w:cs="Times New Roman"/>
                <w:sz w:val="24"/>
                <w:szCs w:val="24"/>
              </w:rPr>
              <w:t>.</w:t>
            </w:r>
          </w:p>
          <w:p w14:paraId="6681172D" w14:textId="77777777"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En el caso de que lo primordial sea embellecer el </w:t>
            </w:r>
            <w:r w:rsidRPr="00E80744">
              <w:rPr>
                <w:rFonts w:ascii="Times New Roman" w:eastAsia="Times New Roman" w:hAnsi="Times New Roman" w:cs="Times New Roman"/>
                <w:b/>
                <w:bCs/>
                <w:sz w:val="24"/>
                <w:szCs w:val="24"/>
              </w:rPr>
              <w:t>mensaje</w:t>
            </w:r>
            <w:r w:rsidRPr="00E80744">
              <w:rPr>
                <w:rFonts w:ascii="Times New Roman" w:eastAsia="Times New Roman" w:hAnsi="Times New Roman" w:cs="Times New Roman"/>
                <w:sz w:val="24"/>
                <w:szCs w:val="24"/>
              </w:rPr>
              <w:t>, predominará la </w:t>
            </w:r>
            <w:r w:rsidRPr="00E80744">
              <w:rPr>
                <w:rFonts w:ascii="Times New Roman" w:eastAsia="Times New Roman" w:hAnsi="Times New Roman" w:cs="Times New Roman"/>
                <w:b/>
                <w:bCs/>
                <w:sz w:val="24"/>
                <w:szCs w:val="24"/>
              </w:rPr>
              <w:t>función estética o poética</w:t>
            </w:r>
            <w:r w:rsidRPr="00E80744">
              <w:rPr>
                <w:rFonts w:ascii="Times New Roman" w:eastAsia="Times New Roman" w:hAnsi="Times New Roman" w:cs="Times New Roman"/>
                <w:sz w:val="24"/>
                <w:szCs w:val="24"/>
              </w:rPr>
              <w:t>. La comunicación se centra en cómo se presenta el mensaje. Ejemplo: </w:t>
            </w:r>
            <w:r w:rsidRPr="00E80744">
              <w:rPr>
                <w:rFonts w:ascii="Times New Roman" w:eastAsia="Times New Roman" w:hAnsi="Times New Roman" w:cs="Times New Roman"/>
                <w:i/>
                <w:sz w:val="24"/>
                <w:szCs w:val="24"/>
              </w:rPr>
              <w:t>Soplaba un </w:t>
            </w:r>
            <w:r w:rsidRPr="00E80744">
              <w:rPr>
                <w:rFonts w:ascii="Times New Roman" w:eastAsia="Times New Roman" w:hAnsi="Times New Roman" w:cs="Times New Roman"/>
                <w:b/>
                <w:bCs/>
                <w:i/>
                <w:sz w:val="24"/>
                <w:szCs w:val="24"/>
              </w:rPr>
              <w:t>viento enfurecido</w:t>
            </w:r>
            <w:r w:rsidRPr="00E80744">
              <w:rPr>
                <w:rFonts w:ascii="Times New Roman" w:eastAsia="Times New Roman" w:hAnsi="Times New Roman" w:cs="Times New Roman"/>
                <w:sz w:val="24"/>
                <w:szCs w:val="24"/>
              </w:rPr>
              <w:t>.</w:t>
            </w:r>
          </w:p>
          <w:p w14:paraId="01630A0B" w14:textId="77777777"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Siempre que queremos comprobar que el </w:t>
            </w:r>
            <w:r w:rsidRPr="00E80744">
              <w:rPr>
                <w:rFonts w:ascii="Times New Roman" w:eastAsia="Times New Roman" w:hAnsi="Times New Roman" w:cs="Times New Roman"/>
                <w:b/>
                <w:bCs/>
                <w:sz w:val="24"/>
                <w:szCs w:val="24"/>
              </w:rPr>
              <w:t>canal</w:t>
            </w:r>
            <w:r w:rsidRPr="00E80744">
              <w:rPr>
                <w:rFonts w:ascii="Times New Roman" w:eastAsia="Times New Roman" w:hAnsi="Times New Roman" w:cs="Times New Roman"/>
                <w:sz w:val="24"/>
                <w:szCs w:val="24"/>
              </w:rPr>
              <w:t> funciona adecuadamente estamos dándole importancia a la </w:t>
            </w:r>
            <w:r w:rsidRPr="00E80744">
              <w:rPr>
                <w:rFonts w:ascii="Times New Roman" w:eastAsia="Times New Roman" w:hAnsi="Times New Roman" w:cs="Times New Roman"/>
                <w:b/>
                <w:bCs/>
                <w:sz w:val="24"/>
                <w:szCs w:val="24"/>
              </w:rPr>
              <w:t>función fática</w:t>
            </w:r>
            <w:r w:rsidRPr="00E80744">
              <w:rPr>
                <w:rFonts w:ascii="Times New Roman" w:eastAsia="Times New Roman" w:hAnsi="Times New Roman" w:cs="Times New Roman"/>
                <w:sz w:val="24"/>
                <w:szCs w:val="24"/>
              </w:rPr>
              <w:t>, es decir, la función que nos permite saber si la información llega al receptor. Ejemplo: </w:t>
            </w:r>
            <w:r w:rsidRPr="00E80744">
              <w:rPr>
                <w:rFonts w:ascii="Times New Roman" w:eastAsia="Times New Roman" w:hAnsi="Times New Roman" w:cs="Times New Roman"/>
                <w:i/>
                <w:sz w:val="24"/>
                <w:szCs w:val="24"/>
              </w:rPr>
              <w:t>¿</w:t>
            </w:r>
            <w:r w:rsidRPr="00E80744">
              <w:rPr>
                <w:rFonts w:ascii="Times New Roman" w:eastAsia="Times New Roman" w:hAnsi="Times New Roman" w:cs="Times New Roman"/>
                <w:b/>
                <w:bCs/>
                <w:i/>
                <w:sz w:val="24"/>
                <w:szCs w:val="24"/>
              </w:rPr>
              <w:t>Estás</w:t>
            </w:r>
            <w:r w:rsidRPr="00E80744">
              <w:rPr>
                <w:rFonts w:ascii="Times New Roman" w:eastAsia="Times New Roman" w:hAnsi="Times New Roman" w:cs="Times New Roman"/>
                <w:i/>
                <w:sz w:val="24"/>
                <w:szCs w:val="24"/>
              </w:rPr>
              <w:t> ahí? ¿</w:t>
            </w:r>
            <w:r w:rsidRPr="00E80744">
              <w:rPr>
                <w:rFonts w:ascii="Times New Roman" w:eastAsia="Times New Roman" w:hAnsi="Times New Roman" w:cs="Times New Roman"/>
                <w:b/>
                <w:bCs/>
                <w:i/>
                <w:sz w:val="24"/>
                <w:szCs w:val="24"/>
              </w:rPr>
              <w:t>Me oyes </w:t>
            </w:r>
            <w:r w:rsidRPr="00E80744">
              <w:rPr>
                <w:rFonts w:ascii="Times New Roman" w:eastAsia="Times New Roman" w:hAnsi="Times New Roman" w:cs="Times New Roman"/>
                <w:i/>
                <w:sz w:val="24"/>
                <w:szCs w:val="24"/>
              </w:rPr>
              <w:t>bien?</w:t>
            </w:r>
          </w:p>
          <w:p w14:paraId="4F8502AA" w14:textId="2C03F79C"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En la situación en la que queremos reflexionar o pensar sobre nuestro propio </w:t>
            </w:r>
            <w:r w:rsidRPr="00E80744">
              <w:rPr>
                <w:rFonts w:ascii="Times New Roman" w:eastAsia="Times New Roman" w:hAnsi="Times New Roman" w:cs="Times New Roman"/>
                <w:b/>
                <w:bCs/>
                <w:sz w:val="24"/>
                <w:szCs w:val="24"/>
              </w:rPr>
              <w:t>código</w:t>
            </w:r>
            <w:r w:rsidRPr="00E80744">
              <w:rPr>
                <w:rFonts w:ascii="Times New Roman" w:eastAsia="Times New Roman" w:hAnsi="Times New Roman" w:cs="Times New Roman"/>
                <w:sz w:val="24"/>
                <w:szCs w:val="24"/>
              </w:rPr>
              <w:t>, predomina la </w:t>
            </w:r>
            <w:r w:rsidRPr="00E80744">
              <w:rPr>
                <w:rFonts w:ascii="Times New Roman" w:eastAsia="Times New Roman" w:hAnsi="Times New Roman" w:cs="Times New Roman"/>
                <w:b/>
                <w:bCs/>
                <w:sz w:val="24"/>
                <w:szCs w:val="24"/>
              </w:rPr>
              <w:t>función metalingüística</w:t>
            </w:r>
            <w:r w:rsidRPr="00E80744">
              <w:rPr>
                <w:rFonts w:ascii="Times New Roman" w:eastAsia="Times New Roman" w:hAnsi="Times New Roman" w:cs="Times New Roman"/>
                <w:sz w:val="24"/>
                <w:szCs w:val="24"/>
              </w:rPr>
              <w:t>. La comunicación enfatiza en la propia lengua, el lenguaje escrito, los gestos, etc. Ejemplo: </w:t>
            </w:r>
            <w:r w:rsidRPr="00E80744">
              <w:rPr>
                <w:rFonts w:ascii="Times New Roman" w:eastAsia="Times New Roman" w:hAnsi="Times New Roman" w:cs="Times New Roman"/>
                <w:i/>
                <w:sz w:val="24"/>
                <w:szCs w:val="24"/>
              </w:rPr>
              <w:t>La palabra</w:t>
            </w:r>
            <w:r w:rsidRPr="00E80744">
              <w:rPr>
                <w:rFonts w:ascii="Times New Roman" w:eastAsia="Times New Roman" w:hAnsi="Times New Roman" w:cs="Times New Roman"/>
                <w:sz w:val="24"/>
                <w:szCs w:val="24"/>
              </w:rPr>
              <w:t xml:space="preserve"> </w:t>
            </w:r>
            <w:r w:rsidR="003840EF">
              <w:rPr>
                <w:rFonts w:ascii="Times New Roman" w:eastAsia="Times New Roman" w:hAnsi="Times New Roman" w:cs="Times New Roman"/>
                <w:sz w:val="24"/>
                <w:szCs w:val="24"/>
              </w:rPr>
              <w:t>“</w:t>
            </w:r>
            <w:r w:rsidRPr="003840EF">
              <w:rPr>
                <w:rFonts w:ascii="Times New Roman" w:eastAsia="Times New Roman" w:hAnsi="Times New Roman" w:cs="Times New Roman"/>
                <w:i/>
                <w:sz w:val="24"/>
                <w:szCs w:val="24"/>
              </w:rPr>
              <w:t>él</w:t>
            </w:r>
            <w:r w:rsidR="003840EF">
              <w:rPr>
                <w:rFonts w:ascii="Times New Roman" w:eastAsia="Times New Roman" w:hAnsi="Times New Roman" w:cs="Times New Roman"/>
                <w:i/>
                <w:sz w:val="24"/>
                <w:szCs w:val="24"/>
              </w:rPr>
              <w:t>”</w:t>
            </w:r>
            <w:r w:rsidRPr="00E80744">
              <w:rPr>
                <w:rFonts w:ascii="Times New Roman" w:eastAsia="Times New Roman" w:hAnsi="Times New Roman" w:cs="Times New Roman"/>
                <w:i/>
                <w:sz w:val="24"/>
                <w:szCs w:val="24"/>
              </w:rPr>
              <w:t xml:space="preserve"> es un </w:t>
            </w:r>
            <w:r w:rsidRPr="00E80744">
              <w:rPr>
                <w:rFonts w:ascii="Times New Roman" w:eastAsia="Times New Roman" w:hAnsi="Times New Roman" w:cs="Times New Roman"/>
                <w:b/>
                <w:bCs/>
                <w:i/>
                <w:sz w:val="24"/>
                <w:szCs w:val="24"/>
              </w:rPr>
              <w:t>pronombre masculino</w:t>
            </w:r>
            <w:r w:rsidRPr="00E80744">
              <w:rPr>
                <w:rFonts w:ascii="Times New Roman" w:eastAsia="Times New Roman" w:hAnsi="Times New Roman" w:cs="Times New Roman"/>
                <w:sz w:val="24"/>
                <w:szCs w:val="24"/>
              </w:rPr>
              <w:t>.</w:t>
            </w:r>
          </w:p>
          <w:p w14:paraId="3CC41637" w14:textId="77777777" w:rsidR="00F923EF" w:rsidRPr="00E80744" w:rsidRDefault="00F923EF" w:rsidP="00F923EF">
            <w:pPr>
              <w:pStyle w:val="Prrafodelista"/>
              <w:numPr>
                <w:ilvl w:val="0"/>
                <w:numId w:val="6"/>
              </w:numPr>
              <w:spacing w:after="120"/>
              <w:outlineLvl w:val="3"/>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Al observar el </w:t>
            </w:r>
            <w:r w:rsidRPr="00E80744">
              <w:rPr>
                <w:rFonts w:ascii="Times New Roman" w:eastAsia="Times New Roman" w:hAnsi="Times New Roman" w:cs="Times New Roman"/>
                <w:b/>
                <w:bCs/>
                <w:sz w:val="24"/>
                <w:szCs w:val="24"/>
              </w:rPr>
              <w:t>contexto</w:t>
            </w:r>
            <w:r w:rsidRPr="00E80744">
              <w:rPr>
                <w:rFonts w:ascii="Times New Roman" w:eastAsia="Times New Roman" w:hAnsi="Times New Roman" w:cs="Times New Roman"/>
                <w:sz w:val="24"/>
                <w:szCs w:val="24"/>
              </w:rPr>
              <w:t xml:space="preserve"> o la situación que nos rodea y hablar sobre ello, aparece la </w:t>
            </w:r>
            <w:r w:rsidRPr="00E80744">
              <w:rPr>
                <w:rFonts w:ascii="Times New Roman" w:eastAsia="Times New Roman" w:hAnsi="Times New Roman" w:cs="Times New Roman"/>
                <w:b/>
                <w:bCs/>
                <w:sz w:val="24"/>
                <w:szCs w:val="24"/>
              </w:rPr>
              <w:t xml:space="preserve">función </w:t>
            </w:r>
            <w:r w:rsidRPr="00E80744">
              <w:rPr>
                <w:rFonts w:ascii="Times New Roman" w:eastAsia="Times New Roman" w:hAnsi="Times New Roman" w:cs="Times New Roman"/>
                <w:b/>
                <w:bCs/>
                <w:sz w:val="24"/>
                <w:szCs w:val="24"/>
              </w:rPr>
              <w:lastRenderedPageBreak/>
              <w:t>referencial </w:t>
            </w:r>
            <w:r w:rsidRPr="00E80744">
              <w:rPr>
                <w:rFonts w:ascii="Times New Roman" w:eastAsia="Times New Roman" w:hAnsi="Times New Roman" w:cs="Times New Roman"/>
                <w:sz w:val="24"/>
                <w:szCs w:val="24"/>
              </w:rPr>
              <w:t>o </w:t>
            </w:r>
            <w:r w:rsidRPr="00E80744">
              <w:rPr>
                <w:rFonts w:ascii="Times New Roman" w:eastAsia="Times New Roman" w:hAnsi="Times New Roman" w:cs="Times New Roman"/>
                <w:b/>
                <w:bCs/>
                <w:sz w:val="24"/>
                <w:szCs w:val="24"/>
              </w:rPr>
              <w:t>representativa</w:t>
            </w:r>
            <w:r w:rsidRPr="00E80744">
              <w:rPr>
                <w:rFonts w:ascii="Times New Roman" w:eastAsia="Times New Roman" w:hAnsi="Times New Roman" w:cs="Times New Roman"/>
                <w:sz w:val="24"/>
                <w:szCs w:val="24"/>
              </w:rPr>
              <w:t>. También cuando la información se centra en las circunstancias de la situación comunicativa y que se puede comprobar. Ejemplo: </w:t>
            </w:r>
            <w:r w:rsidRPr="00E80744">
              <w:rPr>
                <w:rFonts w:ascii="Times New Roman" w:eastAsia="Times New Roman" w:hAnsi="Times New Roman" w:cs="Times New Roman"/>
                <w:i/>
                <w:sz w:val="24"/>
                <w:szCs w:val="24"/>
              </w:rPr>
              <w:t xml:space="preserve">Está </w:t>
            </w:r>
            <w:r w:rsidRPr="00E80744">
              <w:rPr>
                <w:rFonts w:ascii="Times New Roman" w:eastAsia="Times New Roman" w:hAnsi="Times New Roman" w:cs="Times New Roman"/>
                <w:b/>
                <w:bCs/>
                <w:i/>
                <w:sz w:val="24"/>
                <w:szCs w:val="24"/>
              </w:rPr>
              <w:t>lloviendo</w:t>
            </w:r>
            <w:r w:rsidRPr="00E80744">
              <w:rPr>
                <w:rFonts w:ascii="Times New Roman" w:eastAsia="Times New Roman" w:hAnsi="Times New Roman" w:cs="Times New Roman"/>
                <w:sz w:val="24"/>
                <w:szCs w:val="24"/>
              </w:rPr>
              <w:t>.</w:t>
            </w:r>
          </w:p>
          <w:p w14:paraId="24464F0F" w14:textId="77777777" w:rsidR="0073108A" w:rsidRPr="00E80744" w:rsidRDefault="0073108A" w:rsidP="0073108A">
            <w:pPr>
              <w:spacing w:after="120"/>
              <w:outlineLvl w:val="3"/>
              <w:rPr>
                <w:rFonts w:ascii="Times New Roman" w:eastAsia="Times New Roman" w:hAnsi="Times New Roman" w:cs="Times New Roman"/>
                <w:b/>
                <w:color w:val="FF0000"/>
                <w:sz w:val="24"/>
                <w:szCs w:val="24"/>
              </w:rPr>
            </w:pPr>
            <w:r w:rsidRPr="0073108A">
              <w:rPr>
                <w:rFonts w:ascii="Times New Roman" w:eastAsia="Times New Roman" w:hAnsi="Times New Roman" w:cs="Times New Roman"/>
                <w:color w:val="FF0000"/>
                <w:sz w:val="24"/>
                <w:szCs w:val="24"/>
              </w:rPr>
              <w:t>La</w:t>
            </w:r>
            <w:r>
              <w:rPr>
                <w:rFonts w:ascii="Times New Roman" w:eastAsia="Times New Roman" w:hAnsi="Times New Roman" w:cs="Times New Roman"/>
                <w:b/>
                <w:color w:val="FF0000"/>
                <w:sz w:val="24"/>
                <w:szCs w:val="24"/>
              </w:rPr>
              <w:t xml:space="preserve"> ficha del profesor</w:t>
            </w:r>
            <w:r w:rsidRPr="00E80744">
              <w:rPr>
                <w:rFonts w:ascii="Times New Roman" w:eastAsia="Times New Roman" w:hAnsi="Times New Roman" w:cs="Times New Roman"/>
                <w:b/>
                <w:color w:val="FF0000"/>
                <w:sz w:val="24"/>
                <w:szCs w:val="24"/>
              </w:rPr>
              <w:t xml:space="preserve"> </w:t>
            </w:r>
            <w:r w:rsidRPr="0073108A">
              <w:rPr>
                <w:rFonts w:ascii="Times New Roman" w:eastAsia="Times New Roman" w:hAnsi="Times New Roman" w:cs="Times New Roman"/>
                <w:color w:val="FF0000"/>
                <w:sz w:val="24"/>
                <w:szCs w:val="24"/>
              </w:rPr>
              <w:t xml:space="preserve">queda así: </w:t>
            </w:r>
          </w:p>
          <w:p w14:paraId="3853C4B9" w14:textId="77777777" w:rsidR="0073108A" w:rsidRPr="00E80744" w:rsidRDefault="0073108A" w:rsidP="0073108A">
            <w:pPr>
              <w:spacing w:after="120"/>
              <w:outlineLvl w:val="3"/>
              <w:rPr>
                <w:rFonts w:ascii="Times New Roman" w:eastAsia="Times New Roman" w:hAnsi="Times New Roman" w:cs="Times New Roman"/>
                <w:b/>
                <w:bCs/>
                <w:color w:val="000000" w:themeColor="text1"/>
                <w:sz w:val="24"/>
                <w:szCs w:val="24"/>
                <w:lang w:val="es-ES"/>
              </w:rPr>
            </w:pPr>
            <w:r w:rsidRPr="00E80744">
              <w:rPr>
                <w:rFonts w:ascii="Times New Roman" w:eastAsia="Times New Roman" w:hAnsi="Times New Roman" w:cs="Times New Roman"/>
                <w:b/>
                <w:bCs/>
                <w:color w:val="000000" w:themeColor="text1"/>
                <w:sz w:val="24"/>
                <w:szCs w:val="24"/>
                <w:lang w:val="es-ES"/>
              </w:rPr>
              <w:t>Objetivo</w:t>
            </w:r>
          </w:p>
          <w:p w14:paraId="00AEB19F"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Esta secuencia de imágenes destaca la relación que se establece entre las funciones del lenguaje y los elementos que integran el acto comunicativo. Así pues, el objetivo principal no es que el estudiante memorice el nombre de las funciones, sino que observe que en cada situación puede predominar uno de los elementos y, por tanto, una función determinada.</w:t>
            </w:r>
          </w:p>
          <w:p w14:paraId="48E0CE05" w14:textId="77777777" w:rsidR="0073108A" w:rsidRPr="00E80744" w:rsidRDefault="0073108A" w:rsidP="0073108A">
            <w:pPr>
              <w:spacing w:after="120"/>
              <w:outlineLvl w:val="3"/>
              <w:rPr>
                <w:rFonts w:ascii="Times New Roman" w:eastAsia="Times New Roman" w:hAnsi="Times New Roman" w:cs="Times New Roman"/>
                <w:b/>
                <w:bCs/>
                <w:color w:val="000000" w:themeColor="text1"/>
                <w:sz w:val="24"/>
                <w:szCs w:val="24"/>
                <w:lang w:val="es-ES"/>
              </w:rPr>
            </w:pPr>
            <w:r w:rsidRPr="00E80744">
              <w:rPr>
                <w:rFonts w:ascii="Times New Roman" w:eastAsia="Times New Roman" w:hAnsi="Times New Roman" w:cs="Times New Roman"/>
                <w:b/>
                <w:bCs/>
                <w:color w:val="000000" w:themeColor="text1"/>
                <w:sz w:val="24"/>
                <w:szCs w:val="24"/>
                <w:lang w:val="es-ES"/>
              </w:rPr>
              <w:t>Propuesta</w:t>
            </w:r>
          </w:p>
          <w:p w14:paraId="734C6490" w14:textId="77777777" w:rsidR="0073108A" w:rsidRPr="00E80744" w:rsidRDefault="0073108A" w:rsidP="0073108A">
            <w:pPr>
              <w:spacing w:after="120"/>
              <w:outlineLvl w:val="3"/>
              <w:rPr>
                <w:rFonts w:ascii="Times New Roman" w:eastAsia="Times New Roman" w:hAnsi="Times New Roman" w:cs="Times New Roman"/>
                <w:b/>
                <w:bCs/>
                <w:color w:val="000000" w:themeColor="text1"/>
                <w:sz w:val="24"/>
                <w:szCs w:val="24"/>
                <w:lang w:val="es-ES"/>
              </w:rPr>
            </w:pPr>
            <w:r w:rsidRPr="00E80744">
              <w:rPr>
                <w:rFonts w:ascii="Times New Roman" w:eastAsia="Times New Roman" w:hAnsi="Times New Roman" w:cs="Times New Roman"/>
                <w:b/>
                <w:bCs/>
                <w:color w:val="000000" w:themeColor="text1"/>
                <w:sz w:val="24"/>
                <w:szCs w:val="24"/>
                <w:lang w:val="es-ES"/>
              </w:rPr>
              <w:t>Durante la secuencia</w:t>
            </w:r>
          </w:p>
          <w:p w14:paraId="54BAF04E"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La secuencia se compone de una serie de imágenes que dan pie a tratar cada uno de los elementos de la comunicación y enfatiza la función del lenguaje, destacando la relación entre estos.</w:t>
            </w:r>
          </w:p>
          <w:p w14:paraId="22A1D441"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Puede formular las preguntas que se presentan en la secuencia e ir profundizando en la relación que se establece entre los elementos y las funciones. Además, puede proponer a sus estudiantes reflexionar en torno a estos interrogantes:</w:t>
            </w:r>
          </w:p>
          <w:p w14:paraId="35587504"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¿Por qué la función emotiva está relacionada con el emisor y no con el receptor?</w:t>
            </w:r>
          </w:p>
          <w:p w14:paraId="1D8DE529"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¿Por qué crees que la función fática está relacionada con el canal?</w:t>
            </w:r>
          </w:p>
          <w:p w14:paraId="679D0D0A"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¿Por qué la función estética o poética toma como principal elemento el mensaje y no el código?</w:t>
            </w:r>
          </w:p>
          <w:p w14:paraId="0F0A2CDA" w14:textId="77777777" w:rsidR="0073108A" w:rsidRPr="00E80744" w:rsidRDefault="0073108A" w:rsidP="0073108A">
            <w:pPr>
              <w:spacing w:after="120"/>
              <w:outlineLvl w:val="3"/>
              <w:rPr>
                <w:rFonts w:ascii="Times New Roman" w:eastAsia="Times New Roman" w:hAnsi="Times New Roman" w:cs="Times New Roman"/>
                <w:b/>
                <w:bCs/>
                <w:color w:val="000000" w:themeColor="text1"/>
                <w:sz w:val="24"/>
                <w:szCs w:val="24"/>
                <w:lang w:val="es-ES"/>
              </w:rPr>
            </w:pPr>
            <w:r w:rsidRPr="00E80744">
              <w:rPr>
                <w:rFonts w:ascii="Times New Roman" w:eastAsia="Times New Roman" w:hAnsi="Times New Roman" w:cs="Times New Roman"/>
                <w:b/>
                <w:bCs/>
                <w:color w:val="000000" w:themeColor="text1"/>
                <w:sz w:val="24"/>
                <w:szCs w:val="24"/>
                <w:lang w:val="es-ES"/>
              </w:rPr>
              <w:t>Después de la secuencia</w:t>
            </w:r>
          </w:p>
          <w:p w14:paraId="1467501C"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Si lo considera conveniente, proponga a los estudiantes que entre todos recuerden la información que aparecía en la pantalla </w:t>
            </w:r>
            <w:r w:rsidRPr="00E80744">
              <w:rPr>
                <w:rFonts w:ascii="Times New Roman" w:eastAsia="Times New Roman" w:hAnsi="Times New Roman" w:cs="Times New Roman"/>
                <w:i/>
                <w:color w:val="000000" w:themeColor="text1"/>
                <w:sz w:val="24"/>
                <w:szCs w:val="24"/>
                <w:lang w:val="es-ES"/>
              </w:rPr>
              <w:t>Recuerda</w:t>
            </w:r>
            <w:r w:rsidRPr="00E80744">
              <w:rPr>
                <w:rFonts w:ascii="Times New Roman" w:eastAsia="Times New Roman" w:hAnsi="Times New Roman" w:cs="Times New Roman"/>
                <w:color w:val="000000" w:themeColor="text1"/>
                <w:sz w:val="24"/>
                <w:szCs w:val="24"/>
                <w:lang w:val="es-ES"/>
              </w:rPr>
              <w:t xml:space="preserve"> y la anoten en una hoja para que puedan consultarla:</w:t>
            </w:r>
          </w:p>
          <w:p w14:paraId="5A78FC64"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Emisor → función emotiva o expresiva.</w:t>
            </w:r>
          </w:p>
          <w:p w14:paraId="6E776756"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Receptor → función conativa.</w:t>
            </w:r>
          </w:p>
          <w:p w14:paraId="75C4345E"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Mensaje → función estética o poética.</w:t>
            </w:r>
          </w:p>
          <w:p w14:paraId="0319EA2C"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Canal → función fática.</w:t>
            </w:r>
          </w:p>
          <w:p w14:paraId="14393C61"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Código → función metalingüística.</w:t>
            </w:r>
          </w:p>
          <w:p w14:paraId="72CE1706" w14:textId="77777777"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 Contexto → función referencial o representativa.</w:t>
            </w:r>
          </w:p>
          <w:p w14:paraId="67564474" w14:textId="1DF2ED8A" w:rsidR="0073108A" w:rsidRPr="00E80744" w:rsidRDefault="0073108A" w:rsidP="0073108A">
            <w:pPr>
              <w:spacing w:after="120"/>
              <w:outlineLvl w:val="3"/>
              <w:rPr>
                <w:rFonts w:ascii="Times New Roman" w:eastAsia="Times New Roman" w:hAnsi="Times New Roman" w:cs="Times New Roman"/>
                <w:color w:val="000000" w:themeColor="text1"/>
                <w:sz w:val="24"/>
                <w:szCs w:val="24"/>
                <w:lang w:val="es-ES"/>
              </w:rPr>
            </w:pPr>
            <w:r w:rsidRPr="00E80744">
              <w:rPr>
                <w:rFonts w:ascii="Times New Roman" w:eastAsia="Times New Roman" w:hAnsi="Times New Roman" w:cs="Times New Roman"/>
                <w:color w:val="000000" w:themeColor="text1"/>
                <w:sz w:val="24"/>
                <w:szCs w:val="24"/>
                <w:lang w:val="es-ES"/>
              </w:rPr>
              <w:t>Luego, organice la clase en seis grupos. Indique a cada equipo una función sin que el res</w:t>
            </w:r>
            <w:r w:rsidR="003840EF">
              <w:rPr>
                <w:rFonts w:ascii="Times New Roman" w:eastAsia="Times New Roman" w:hAnsi="Times New Roman" w:cs="Times New Roman"/>
                <w:color w:val="000000" w:themeColor="text1"/>
                <w:sz w:val="24"/>
                <w:szCs w:val="24"/>
                <w:lang w:val="es-ES"/>
              </w:rPr>
              <w:t>to la oiga. A continuación, pída</w:t>
            </w:r>
            <w:r w:rsidRPr="00E80744">
              <w:rPr>
                <w:rFonts w:ascii="Times New Roman" w:eastAsia="Times New Roman" w:hAnsi="Times New Roman" w:cs="Times New Roman"/>
                <w:color w:val="000000" w:themeColor="text1"/>
                <w:sz w:val="24"/>
                <w:szCs w:val="24"/>
                <w:lang w:val="es-ES"/>
              </w:rPr>
              <w:t xml:space="preserve">les que creen una situación comunicativa que sirva para ejemplificar la </w:t>
            </w:r>
            <w:r w:rsidRPr="00E80744">
              <w:rPr>
                <w:rFonts w:ascii="Times New Roman" w:eastAsia="Times New Roman" w:hAnsi="Times New Roman" w:cs="Times New Roman"/>
                <w:color w:val="000000" w:themeColor="text1"/>
                <w:sz w:val="24"/>
                <w:szCs w:val="24"/>
                <w:lang w:val="es-ES"/>
              </w:rPr>
              <w:lastRenderedPageBreak/>
              <w:t>función que les ha tocado a cada uno. </w:t>
            </w:r>
          </w:p>
          <w:p w14:paraId="774D8CA4" w14:textId="61B97A12" w:rsidR="00F923EF" w:rsidRPr="000D2DC0" w:rsidRDefault="003840EF" w:rsidP="000D2DC0">
            <w:pPr>
              <w:spacing w:after="120"/>
              <w:outlineLvl w:val="3"/>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Una vez escrita, invíte</w:t>
            </w:r>
            <w:r w:rsidR="0073108A" w:rsidRPr="00E80744">
              <w:rPr>
                <w:rFonts w:ascii="Times New Roman" w:eastAsia="Times New Roman" w:hAnsi="Times New Roman" w:cs="Times New Roman"/>
                <w:color w:val="000000" w:themeColor="text1"/>
                <w:sz w:val="24"/>
                <w:szCs w:val="24"/>
                <w:lang w:val="es-ES"/>
              </w:rPr>
              <w:t>les a que la lean o representen al resto de la clase. Los demás grupos deben identificar cuál es el elemento que predomina en la situación expuesta y, si lo recuerdan, la función. Gana el grupo que más acierte.</w:t>
            </w:r>
          </w:p>
        </w:tc>
      </w:tr>
      <w:tr w:rsidR="00F923EF" w:rsidRPr="00E80744" w14:paraId="71F4DA81" w14:textId="77777777" w:rsidTr="00E80744">
        <w:tc>
          <w:tcPr>
            <w:tcW w:w="2248" w:type="dxa"/>
          </w:tcPr>
          <w:p w14:paraId="6858A610"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lastRenderedPageBreak/>
              <w:t>Título</w:t>
            </w:r>
          </w:p>
        </w:tc>
        <w:tc>
          <w:tcPr>
            <w:tcW w:w="6466" w:type="dxa"/>
          </w:tcPr>
          <w:p w14:paraId="2BE7AD6C" w14:textId="77777777" w:rsidR="00F923EF" w:rsidRPr="00E80744" w:rsidRDefault="00F923EF" w:rsidP="00F923EF">
            <w:pPr>
              <w:spacing w:after="120"/>
              <w:outlineLvl w:val="3"/>
              <w:rPr>
                <w:rFonts w:ascii="Times New Roman" w:eastAsia="Times New Roman" w:hAnsi="Times New Roman" w:cs="Times New Roman"/>
                <w:color w:val="000000" w:themeColor="text1"/>
                <w:sz w:val="24"/>
                <w:szCs w:val="24"/>
              </w:rPr>
            </w:pPr>
            <w:r w:rsidRPr="00E80744">
              <w:rPr>
                <w:rFonts w:ascii="Times New Roman" w:eastAsia="Times New Roman" w:hAnsi="Times New Roman" w:cs="Times New Roman"/>
                <w:color w:val="000000" w:themeColor="text1"/>
                <w:sz w:val="24"/>
                <w:szCs w:val="24"/>
              </w:rPr>
              <w:t>Las funciones del lenguaje y los elementos de la comunicación</w:t>
            </w:r>
          </w:p>
        </w:tc>
      </w:tr>
      <w:tr w:rsidR="00F923EF" w:rsidRPr="00E80744" w14:paraId="14E7F6D6" w14:textId="77777777" w:rsidTr="00E80744">
        <w:tc>
          <w:tcPr>
            <w:tcW w:w="2248" w:type="dxa"/>
          </w:tcPr>
          <w:p w14:paraId="596F71A3"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Descripción</w:t>
            </w:r>
          </w:p>
        </w:tc>
        <w:tc>
          <w:tcPr>
            <w:tcW w:w="6466" w:type="dxa"/>
          </w:tcPr>
          <w:p w14:paraId="4D24B95D" w14:textId="7A861FBF" w:rsidR="00F923EF" w:rsidRPr="0073108A" w:rsidRDefault="00F923EF" w:rsidP="0073108A">
            <w:pPr>
              <w:spacing w:after="120"/>
              <w:outlineLvl w:val="3"/>
              <w:rPr>
                <w:rFonts w:ascii="Times New Roman" w:eastAsia="Times New Roman" w:hAnsi="Times New Roman" w:cs="Times New Roman"/>
                <w:color w:val="000000" w:themeColor="text1"/>
                <w:sz w:val="24"/>
                <w:szCs w:val="24"/>
              </w:rPr>
            </w:pPr>
            <w:r w:rsidRPr="00E80744">
              <w:rPr>
                <w:rFonts w:ascii="Times New Roman" w:eastAsia="Times New Roman" w:hAnsi="Times New Roman" w:cs="Times New Roman"/>
                <w:color w:val="000000" w:themeColor="text1"/>
                <w:sz w:val="24"/>
                <w:szCs w:val="24"/>
              </w:rPr>
              <w:t>Secuencia de imágenes que permite identificar las funciones del lenguaje y tratar las relaciones entre estas y los element</w:t>
            </w:r>
            <w:r w:rsidR="0073108A">
              <w:rPr>
                <w:rFonts w:ascii="Times New Roman" w:eastAsia="Times New Roman" w:hAnsi="Times New Roman" w:cs="Times New Roman"/>
                <w:color w:val="000000" w:themeColor="text1"/>
                <w:sz w:val="24"/>
                <w:szCs w:val="24"/>
              </w:rPr>
              <w:t>os de la situación comunicativa</w:t>
            </w:r>
          </w:p>
        </w:tc>
      </w:tr>
    </w:tbl>
    <w:p w14:paraId="53BC93DE" w14:textId="77777777" w:rsidR="00DD2212" w:rsidRPr="00E80744" w:rsidRDefault="00DD2212" w:rsidP="00DD2212">
      <w:pPr>
        <w:spacing w:after="120"/>
        <w:outlineLvl w:val="3"/>
        <w:rPr>
          <w:rFonts w:ascii="Times New Roman" w:eastAsia="Times New Roman" w:hAnsi="Times New Roman" w:cs="Times New Roman"/>
          <w:b/>
          <w:color w:val="000000" w:themeColor="text1"/>
        </w:rPr>
      </w:pPr>
    </w:p>
    <w:p w14:paraId="04819FA4" w14:textId="77777777" w:rsidR="008000F7" w:rsidRPr="00E80744" w:rsidRDefault="00F923EF" w:rsidP="008000F7">
      <w:pPr>
        <w:spacing w:after="120"/>
        <w:ind w:left="360"/>
        <w:outlineLvl w:val="3"/>
        <w:rPr>
          <w:rFonts w:ascii="Times New Roman" w:eastAsia="Times New Roman" w:hAnsi="Times New Roman" w:cs="Times New Roman"/>
          <w:b/>
        </w:rPr>
      </w:pPr>
      <w:r w:rsidRPr="00E80744">
        <w:rPr>
          <w:rFonts w:ascii="Times New Roman" w:eastAsia="Batang" w:hAnsi="Times New Roman" w:cs="Times New Roman"/>
          <w:b/>
          <w:highlight w:val="yellow"/>
        </w:rPr>
        <w:t>[SECCIÓN 2]</w:t>
      </w:r>
      <w:r w:rsidRPr="00E80744">
        <w:rPr>
          <w:rFonts w:ascii="Times New Roman" w:eastAsia="Batang" w:hAnsi="Times New Roman" w:cs="Times New Roman"/>
          <w:b/>
        </w:rPr>
        <w:t xml:space="preserve"> </w:t>
      </w:r>
      <w:r w:rsidRPr="00E80744">
        <w:rPr>
          <w:rFonts w:ascii="Times New Roman" w:eastAsia="Times New Roman" w:hAnsi="Times New Roman" w:cs="Times New Roman"/>
          <w:b/>
        </w:rPr>
        <w:t xml:space="preserve">6.1 </w:t>
      </w:r>
      <w:r w:rsidR="008000F7" w:rsidRPr="00E80744">
        <w:rPr>
          <w:rFonts w:ascii="Times New Roman" w:eastAsia="Times New Roman" w:hAnsi="Times New Roman" w:cs="Times New Roman"/>
          <w:b/>
        </w:rPr>
        <w:t xml:space="preserve">Consolidación </w:t>
      </w:r>
    </w:p>
    <w:p w14:paraId="7BD610F2" w14:textId="77777777" w:rsidR="00DD2212" w:rsidRPr="00E82058" w:rsidRDefault="00DD2212" w:rsidP="008000F7">
      <w:pPr>
        <w:spacing w:after="120"/>
        <w:ind w:left="360"/>
        <w:outlineLvl w:val="3"/>
        <w:rPr>
          <w:rFonts w:ascii="Times New Roman" w:eastAsia="Times New Roman" w:hAnsi="Times New Roman" w:cs="Times New Roman"/>
        </w:rPr>
      </w:pPr>
      <w:r w:rsidRPr="00E82058">
        <w:rPr>
          <w:rFonts w:ascii="Times New Roman" w:hAnsi="Times New Roman" w:cs="Times New Roman"/>
        </w:rPr>
        <w:t>Actividades para consolidar lo que has aprendido en esta sección.</w:t>
      </w:r>
    </w:p>
    <w:p w14:paraId="5E5500DC" w14:textId="77777777" w:rsidR="00F923EF" w:rsidRPr="00E80744" w:rsidRDefault="00F923EF" w:rsidP="00DD2212">
      <w:pPr>
        <w:spacing w:after="120"/>
        <w:outlineLvl w:val="3"/>
        <w:rPr>
          <w:rFonts w:ascii="Times New Roman" w:eastAsia="Times New Roman" w:hAnsi="Times New Roman" w:cs="Times New Roman"/>
          <w:b/>
          <w:color w:val="000000" w:themeColor="text1"/>
        </w:rPr>
      </w:pPr>
    </w:p>
    <w:tbl>
      <w:tblPr>
        <w:tblStyle w:val="Tablaconcuadrcula"/>
        <w:tblW w:w="0" w:type="auto"/>
        <w:tblLayout w:type="fixed"/>
        <w:tblLook w:val="04A0" w:firstRow="1" w:lastRow="0" w:firstColumn="1" w:lastColumn="0" w:noHBand="0" w:noVBand="1"/>
      </w:tblPr>
      <w:tblGrid>
        <w:gridCol w:w="1555"/>
        <w:gridCol w:w="6933"/>
      </w:tblGrid>
      <w:tr w:rsidR="00F923EF" w:rsidRPr="00E80744" w14:paraId="1A32F046" w14:textId="77777777" w:rsidTr="00F923EF">
        <w:tc>
          <w:tcPr>
            <w:tcW w:w="8488" w:type="dxa"/>
            <w:gridSpan w:val="2"/>
            <w:shd w:val="clear" w:color="auto" w:fill="000000" w:themeFill="text1"/>
          </w:tcPr>
          <w:p w14:paraId="7E0ED5F4" w14:textId="77777777" w:rsidR="00F923EF" w:rsidRPr="00E80744" w:rsidRDefault="00F923EF" w:rsidP="00E80744">
            <w:pPr>
              <w:jc w:val="center"/>
              <w:rPr>
                <w:rFonts w:ascii="Times New Roman" w:eastAsia="Batang" w:hAnsi="Times New Roman" w:cs="Times New Roman"/>
                <w:b/>
                <w:color w:val="FFFFFF" w:themeColor="background1"/>
                <w:sz w:val="24"/>
                <w:szCs w:val="24"/>
              </w:rPr>
            </w:pPr>
            <w:r w:rsidRPr="00E80744">
              <w:rPr>
                <w:rFonts w:ascii="Times New Roman" w:eastAsia="Batang" w:hAnsi="Times New Roman" w:cs="Times New Roman"/>
                <w:b/>
                <w:color w:val="FFFFFF" w:themeColor="background1"/>
                <w:sz w:val="24"/>
                <w:szCs w:val="24"/>
              </w:rPr>
              <w:t>Practica: recurso aprovechado</w:t>
            </w:r>
          </w:p>
        </w:tc>
      </w:tr>
      <w:tr w:rsidR="00F923EF" w:rsidRPr="00E80744" w14:paraId="326EF458" w14:textId="77777777" w:rsidTr="00F923EF">
        <w:tc>
          <w:tcPr>
            <w:tcW w:w="1555" w:type="dxa"/>
          </w:tcPr>
          <w:p w14:paraId="2F386002"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Código</w:t>
            </w:r>
          </w:p>
        </w:tc>
        <w:tc>
          <w:tcPr>
            <w:tcW w:w="6933" w:type="dxa"/>
          </w:tcPr>
          <w:p w14:paraId="20C7F782" w14:textId="22B10255" w:rsidR="00F923EF" w:rsidRPr="000D2DC0" w:rsidRDefault="00BB04B8" w:rsidP="00E80744">
            <w:pPr>
              <w:rPr>
                <w:rFonts w:ascii="Times New Roman" w:eastAsia="Batang" w:hAnsi="Times New Roman" w:cs="Times New Roman"/>
                <w:b/>
                <w:sz w:val="24"/>
                <w:szCs w:val="24"/>
              </w:rPr>
            </w:pPr>
            <w:r w:rsidRPr="00E80744">
              <w:rPr>
                <w:rFonts w:ascii="Times New Roman" w:eastAsia="Batang" w:hAnsi="Times New Roman" w:cs="Times New Roman"/>
                <w:color w:val="000000"/>
                <w:sz w:val="24"/>
                <w:szCs w:val="24"/>
              </w:rPr>
              <w:t>LE_05_01_REC</w:t>
            </w:r>
            <w:r w:rsidR="000D2DC0">
              <w:rPr>
                <w:rFonts w:ascii="Times New Roman" w:eastAsia="Batang" w:hAnsi="Times New Roman" w:cs="Times New Roman"/>
                <w:sz w:val="24"/>
                <w:szCs w:val="24"/>
              </w:rPr>
              <w:t>240</w:t>
            </w:r>
          </w:p>
        </w:tc>
      </w:tr>
      <w:tr w:rsidR="00F923EF" w:rsidRPr="00E80744" w14:paraId="5C9CE8E8" w14:textId="77777777" w:rsidTr="00F923EF">
        <w:tc>
          <w:tcPr>
            <w:tcW w:w="1555" w:type="dxa"/>
          </w:tcPr>
          <w:p w14:paraId="65A09DB2"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Ubicación en Aula Planeta</w:t>
            </w:r>
          </w:p>
        </w:tc>
        <w:tc>
          <w:tcPr>
            <w:tcW w:w="6933" w:type="dxa"/>
          </w:tcPr>
          <w:p w14:paraId="5DCEABAD" w14:textId="4428865D"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color w:val="000000"/>
                <w:sz w:val="24"/>
                <w:szCs w:val="24"/>
              </w:rPr>
              <w:t>5 Primaria/Lengua Cas</w:t>
            </w:r>
            <w:r w:rsidR="00E24C42" w:rsidRPr="00E80744">
              <w:rPr>
                <w:rFonts w:ascii="Times New Roman" w:eastAsia="Batang" w:hAnsi="Times New Roman" w:cs="Times New Roman"/>
                <w:color w:val="000000"/>
                <w:sz w:val="24"/>
                <w:szCs w:val="24"/>
              </w:rPr>
              <w:t>tellana y Literatura/La enciclopedia/Comunicación: las funciones del lenguaje</w:t>
            </w:r>
            <w:r w:rsidRPr="00E80744">
              <w:rPr>
                <w:rFonts w:ascii="Times New Roman" w:eastAsia="Batang" w:hAnsi="Times New Roman" w:cs="Times New Roman"/>
                <w:color w:val="000000"/>
                <w:sz w:val="24"/>
                <w:szCs w:val="24"/>
              </w:rPr>
              <w:t>/</w:t>
            </w:r>
            <w:r w:rsidR="000D2DC0">
              <w:rPr>
                <w:rFonts w:ascii="Times New Roman" w:eastAsia="Batang" w:hAnsi="Times New Roman" w:cs="Times New Roman"/>
                <w:color w:val="000000"/>
                <w:sz w:val="24"/>
                <w:szCs w:val="24"/>
              </w:rPr>
              <w:t>R</w:t>
            </w:r>
            <w:r w:rsidR="00E24C42" w:rsidRPr="00E80744">
              <w:rPr>
                <w:rFonts w:ascii="Times New Roman" w:eastAsia="Batang" w:hAnsi="Times New Roman" w:cs="Times New Roman"/>
                <w:color w:val="000000"/>
                <w:sz w:val="24"/>
                <w:szCs w:val="24"/>
              </w:rPr>
              <w:t xml:space="preserve">efuerza tu aprendizaje: las funciones del lenguaje </w:t>
            </w:r>
          </w:p>
        </w:tc>
      </w:tr>
      <w:tr w:rsidR="00F923EF" w:rsidRPr="00E80744" w14:paraId="7B69F8A4" w14:textId="77777777" w:rsidTr="00F923EF">
        <w:tc>
          <w:tcPr>
            <w:tcW w:w="1555" w:type="dxa"/>
          </w:tcPr>
          <w:p w14:paraId="0A9FFD0D" w14:textId="77777777" w:rsidR="00F923EF" w:rsidRPr="00E80744" w:rsidRDefault="00F923EF" w:rsidP="00E80744">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Cambio (descripción o capturas de pantallas)</w:t>
            </w:r>
          </w:p>
        </w:tc>
        <w:tc>
          <w:tcPr>
            <w:tcW w:w="6933" w:type="dxa"/>
          </w:tcPr>
          <w:p w14:paraId="36BB9D5C" w14:textId="231AA78E" w:rsidR="00F923EF" w:rsidRPr="00E80744" w:rsidRDefault="00B22871" w:rsidP="00F923EF">
            <w:pPr>
              <w:spacing w:line="300" w:lineRule="atLeas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Cambiar el siguiente </w:t>
            </w:r>
            <w:r w:rsidR="00F923EF" w:rsidRPr="00E80744">
              <w:rPr>
                <w:rFonts w:ascii="Times New Roman" w:eastAsia="Times New Roman" w:hAnsi="Times New Roman" w:cs="Times New Roman"/>
                <w:color w:val="FF0000"/>
                <w:sz w:val="24"/>
                <w:szCs w:val="24"/>
              </w:rPr>
              <w:t>enunciado:</w:t>
            </w:r>
          </w:p>
          <w:p w14:paraId="5690B0C1" w14:textId="77777777" w:rsidR="00F923EF" w:rsidRDefault="00F923EF" w:rsidP="00F923EF">
            <w:pPr>
              <w:spacing w:line="300" w:lineRule="atLeast"/>
              <w:rPr>
                <w:rFonts w:ascii="Times New Roman" w:eastAsia="Times New Roman" w:hAnsi="Times New Roman" w:cs="Times New Roman"/>
                <w:sz w:val="24"/>
                <w:szCs w:val="24"/>
              </w:rPr>
            </w:pPr>
            <w:r w:rsidRPr="00E80744">
              <w:rPr>
                <w:rFonts w:ascii="Times New Roman" w:eastAsia="Times New Roman" w:hAnsi="Times New Roman" w:cs="Times New Roman"/>
                <w:noProof/>
                <w:lang w:val="es-ES"/>
              </w:rPr>
              <w:drawing>
                <wp:inline distT="0" distB="0" distL="0" distR="0" wp14:anchorId="6961DE0A" wp14:editId="6A90095C">
                  <wp:extent cx="4153535" cy="466090"/>
                  <wp:effectExtent l="0" t="0" r="1206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535" cy="466090"/>
                          </a:xfrm>
                          <a:prstGeom prst="rect">
                            <a:avLst/>
                          </a:prstGeom>
                          <a:noFill/>
                          <a:ln>
                            <a:noFill/>
                          </a:ln>
                        </pic:spPr>
                      </pic:pic>
                    </a:graphicData>
                  </a:graphic>
                </wp:inline>
              </w:drawing>
            </w:r>
          </w:p>
          <w:p w14:paraId="13E0DC74" w14:textId="2D3306E4" w:rsidR="00B22871" w:rsidRPr="00E80744" w:rsidRDefault="00B22871" w:rsidP="00F923EF">
            <w:pPr>
              <w:spacing w:line="300" w:lineRule="atLeast"/>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Por:</w:t>
            </w:r>
          </w:p>
          <w:p w14:paraId="07D9D042" w14:textId="77777777" w:rsidR="00F923EF" w:rsidRPr="00E80744" w:rsidRDefault="00F923EF" w:rsidP="00F923EF">
            <w:pPr>
              <w:spacing w:line="300" w:lineRule="atLeast"/>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 xml:space="preserve">Realiza la siguiente actividad. Cuando termines haz clic en </w:t>
            </w:r>
            <w:r w:rsidRPr="00E80744">
              <w:rPr>
                <w:rFonts w:ascii="Times New Roman" w:eastAsia="Times New Roman" w:hAnsi="Times New Roman" w:cs="Times New Roman"/>
                <w:i/>
                <w:sz w:val="24"/>
                <w:szCs w:val="24"/>
              </w:rPr>
              <w:t>Enviar</w:t>
            </w:r>
            <w:r w:rsidRPr="00E80744">
              <w:rPr>
                <w:rFonts w:ascii="Times New Roman" w:eastAsia="Times New Roman" w:hAnsi="Times New Roman" w:cs="Times New Roman"/>
                <w:sz w:val="24"/>
                <w:szCs w:val="24"/>
              </w:rPr>
              <w:t xml:space="preserve">. Si es necesario, entrega las respuestas por correo electrónico a tu profesor para que pueda validarlas. </w:t>
            </w:r>
          </w:p>
          <w:p w14:paraId="16EC2BD5" w14:textId="77777777" w:rsidR="00B22871" w:rsidRDefault="00F923EF" w:rsidP="00F923EF">
            <w:pPr>
              <w:spacing w:line="300" w:lineRule="atLeast"/>
              <w:rPr>
                <w:rFonts w:ascii="Times New Roman" w:eastAsia="Times New Roman" w:hAnsi="Times New Roman" w:cs="Times New Roman"/>
                <w:color w:val="FF0000"/>
                <w:sz w:val="24"/>
                <w:szCs w:val="24"/>
              </w:rPr>
            </w:pPr>
            <w:r w:rsidRPr="00E80744">
              <w:rPr>
                <w:rFonts w:ascii="Times New Roman" w:eastAsia="Times New Roman" w:hAnsi="Times New Roman" w:cs="Times New Roman"/>
                <w:color w:val="FF0000"/>
                <w:sz w:val="24"/>
                <w:szCs w:val="24"/>
              </w:rPr>
              <w:t xml:space="preserve">Ese enunciado está en el encabezado de las 3 diapositivas, así que se debe cambiar en las 3. </w:t>
            </w:r>
          </w:p>
          <w:p w14:paraId="72B0BD12" w14:textId="7D5A49B1" w:rsidR="00F923EF" w:rsidRPr="00E80744" w:rsidRDefault="00E80744" w:rsidP="00F923EF">
            <w:pPr>
              <w:spacing w:line="300" w:lineRule="atLeast"/>
              <w:rPr>
                <w:rFonts w:ascii="Times New Roman" w:eastAsia="Times New Roman" w:hAnsi="Times New Roman" w:cs="Times New Roman"/>
                <w:color w:val="FF0000"/>
                <w:sz w:val="24"/>
                <w:szCs w:val="24"/>
              </w:rPr>
            </w:pPr>
            <w:r w:rsidRPr="00E80744">
              <w:rPr>
                <w:rFonts w:ascii="Times New Roman" w:eastAsiaTheme="minorEastAsia" w:hAnsi="Times New Roman" w:cs="Times New Roman"/>
              </w:rPr>
              <w:fldChar w:fldCharType="begin"/>
            </w:r>
            <w:r w:rsidRPr="00E80744">
              <w:rPr>
                <w:rFonts w:ascii="Times New Roman" w:hAnsi="Times New Roman" w:cs="Times New Roman"/>
                <w:sz w:val="24"/>
                <w:szCs w:val="24"/>
              </w:rPr>
              <w:instrText xml:space="preserve"> HYPERLINK "http://profesores.aulaplaneta.com/AuxPages/LoIdRedirect.aspx?Organizacion=1&amp;LoId=LC_3C_24_Recurso300&amp;IdRecurso=RES-0AD4F2428F1C4A0EA1800290EA57CA7A" \t "_blank" </w:instrText>
            </w:r>
            <w:r w:rsidRPr="00E80744">
              <w:rPr>
                <w:rFonts w:ascii="Times New Roman" w:eastAsiaTheme="minorEastAsia" w:hAnsi="Times New Roman" w:cs="Times New Roman"/>
                <w:sz w:val="24"/>
                <w:szCs w:val="24"/>
                <w:lang w:val="es-ES_tradnl" w:eastAsia="es-ES"/>
              </w:rPr>
              <w:fldChar w:fldCharType="separate"/>
            </w:r>
            <w:r w:rsidR="00F923EF" w:rsidRPr="00E80744">
              <w:rPr>
                <w:rFonts w:ascii="Times New Roman" w:eastAsia="Times New Roman" w:hAnsi="Times New Roman" w:cs="Times New Roman"/>
                <w:color w:val="FF0000"/>
                <w:sz w:val="24"/>
                <w:szCs w:val="24"/>
              </w:rPr>
              <w:br/>
            </w:r>
            <w:r w:rsidRPr="00E80744">
              <w:rPr>
                <w:rFonts w:ascii="Times New Roman" w:eastAsia="Times New Roman" w:hAnsi="Times New Roman" w:cs="Times New Roman"/>
                <w:color w:val="FF0000"/>
              </w:rPr>
              <w:fldChar w:fldCharType="end"/>
            </w:r>
            <w:r w:rsidR="00F923EF" w:rsidRPr="00E80744">
              <w:rPr>
                <w:rFonts w:ascii="Times New Roman" w:eastAsia="Times New Roman" w:hAnsi="Times New Roman" w:cs="Times New Roman"/>
                <w:color w:val="FF0000"/>
                <w:sz w:val="24"/>
                <w:szCs w:val="24"/>
              </w:rPr>
              <w:t xml:space="preserve">El contenido de la diapositiva 1 no cambia. </w:t>
            </w:r>
          </w:p>
          <w:p w14:paraId="0152608A" w14:textId="77777777" w:rsidR="00F923EF" w:rsidRPr="00E80744" w:rsidRDefault="00F923EF" w:rsidP="00F923EF">
            <w:pPr>
              <w:spacing w:line="300" w:lineRule="atLeast"/>
              <w:rPr>
                <w:rFonts w:ascii="Times New Roman" w:eastAsia="Times New Roman" w:hAnsi="Times New Roman" w:cs="Times New Roman"/>
                <w:color w:val="FF0000"/>
                <w:sz w:val="24"/>
                <w:szCs w:val="24"/>
              </w:rPr>
            </w:pPr>
            <w:r w:rsidRPr="00E80744">
              <w:rPr>
                <w:rFonts w:ascii="Times New Roman" w:eastAsia="Times New Roman" w:hAnsi="Times New Roman" w:cs="Times New Roman"/>
                <w:color w:val="FF0000"/>
                <w:sz w:val="24"/>
                <w:szCs w:val="24"/>
              </w:rPr>
              <w:t>El contenido de la diapositiva 2 no cambia.</w:t>
            </w:r>
          </w:p>
          <w:p w14:paraId="504E517E" w14:textId="597A9B09" w:rsidR="00F923EF" w:rsidRPr="00E80744" w:rsidRDefault="00F923EF" w:rsidP="00F923EF">
            <w:pPr>
              <w:spacing w:line="300" w:lineRule="atLeast"/>
              <w:rPr>
                <w:rFonts w:ascii="Times New Roman" w:eastAsia="Times New Roman" w:hAnsi="Times New Roman" w:cs="Times New Roman"/>
                <w:color w:val="FF0000"/>
                <w:sz w:val="24"/>
                <w:szCs w:val="24"/>
              </w:rPr>
            </w:pPr>
            <w:r w:rsidRPr="00E80744">
              <w:rPr>
                <w:rFonts w:ascii="Times New Roman" w:eastAsia="Times New Roman" w:hAnsi="Times New Roman" w:cs="Times New Roman"/>
                <w:color w:val="FF0000"/>
                <w:sz w:val="24"/>
                <w:szCs w:val="24"/>
              </w:rPr>
              <w:t>El contenido de</w:t>
            </w:r>
            <w:r w:rsidR="00B22871">
              <w:rPr>
                <w:rFonts w:ascii="Times New Roman" w:eastAsia="Times New Roman" w:hAnsi="Times New Roman" w:cs="Times New Roman"/>
                <w:color w:val="FF0000"/>
                <w:sz w:val="24"/>
                <w:szCs w:val="24"/>
              </w:rPr>
              <w:t xml:space="preserve"> la diapositiva 3 cambia: cambiar</w:t>
            </w:r>
            <w:r w:rsidRPr="00E80744">
              <w:rPr>
                <w:rFonts w:ascii="Times New Roman" w:eastAsia="Times New Roman" w:hAnsi="Times New Roman" w:cs="Times New Roman"/>
                <w:color w:val="FF0000"/>
                <w:sz w:val="24"/>
                <w:szCs w:val="24"/>
              </w:rPr>
              <w:t xml:space="preserve"> la palabra </w:t>
            </w:r>
            <w:r w:rsidRPr="00E80744">
              <w:rPr>
                <w:rFonts w:ascii="Times New Roman" w:eastAsia="Times New Roman" w:hAnsi="Times New Roman" w:cs="Times New Roman"/>
                <w:sz w:val="24"/>
                <w:szCs w:val="24"/>
              </w:rPr>
              <w:t>Pon</w:t>
            </w:r>
            <w:r w:rsidRPr="00E80744">
              <w:rPr>
                <w:rFonts w:ascii="Times New Roman" w:eastAsia="Times New Roman" w:hAnsi="Times New Roman" w:cs="Times New Roman"/>
                <w:color w:val="FF0000"/>
                <w:sz w:val="24"/>
                <w:szCs w:val="24"/>
              </w:rPr>
              <w:t xml:space="preserve"> </w:t>
            </w:r>
            <w:r w:rsidR="00B22871">
              <w:rPr>
                <w:rFonts w:ascii="Times New Roman" w:eastAsia="Times New Roman" w:hAnsi="Times New Roman" w:cs="Times New Roman"/>
                <w:color w:val="FF0000"/>
                <w:sz w:val="24"/>
                <w:szCs w:val="24"/>
              </w:rPr>
              <w:t>por</w:t>
            </w:r>
            <w:r w:rsidRPr="00E80744">
              <w:rPr>
                <w:rFonts w:ascii="Times New Roman" w:eastAsia="Times New Roman" w:hAnsi="Times New Roman" w:cs="Times New Roman"/>
                <w:color w:val="FF0000"/>
                <w:sz w:val="24"/>
                <w:szCs w:val="24"/>
              </w:rPr>
              <w:t xml:space="preserve"> </w:t>
            </w:r>
            <w:r w:rsidRPr="00E80744">
              <w:rPr>
                <w:rFonts w:ascii="Times New Roman" w:eastAsia="Times New Roman" w:hAnsi="Times New Roman" w:cs="Times New Roman"/>
                <w:sz w:val="24"/>
                <w:szCs w:val="24"/>
              </w:rPr>
              <w:t>Escribe</w:t>
            </w:r>
            <w:r w:rsidRPr="00E80744">
              <w:rPr>
                <w:rFonts w:ascii="Times New Roman" w:eastAsia="Times New Roman" w:hAnsi="Times New Roman" w:cs="Times New Roman"/>
                <w:color w:val="FF0000"/>
                <w:sz w:val="24"/>
                <w:szCs w:val="24"/>
              </w:rPr>
              <w:t xml:space="preserve"> </w:t>
            </w:r>
          </w:p>
          <w:p w14:paraId="679933ED" w14:textId="77777777" w:rsidR="00F923EF" w:rsidRPr="00E80744" w:rsidRDefault="00F923EF" w:rsidP="00E80744">
            <w:pPr>
              <w:rPr>
                <w:rFonts w:ascii="Times New Roman" w:eastAsia="Batang" w:hAnsi="Times New Roman" w:cs="Times New Roman"/>
                <w:color w:val="FF0000"/>
                <w:sz w:val="24"/>
                <w:szCs w:val="24"/>
              </w:rPr>
            </w:pPr>
          </w:p>
        </w:tc>
      </w:tr>
      <w:tr w:rsidR="00F923EF" w:rsidRPr="00E80744" w14:paraId="50687292" w14:textId="77777777" w:rsidTr="00F923EF">
        <w:tc>
          <w:tcPr>
            <w:tcW w:w="1555" w:type="dxa"/>
          </w:tcPr>
          <w:p w14:paraId="2B749AD9"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Título</w:t>
            </w:r>
          </w:p>
        </w:tc>
        <w:tc>
          <w:tcPr>
            <w:tcW w:w="6933" w:type="dxa"/>
          </w:tcPr>
          <w:p w14:paraId="336546A2" w14:textId="77777777" w:rsidR="00F923EF" w:rsidRPr="00E80744" w:rsidRDefault="00F923EF" w:rsidP="00F923EF">
            <w:pPr>
              <w:spacing w:line="300" w:lineRule="atLeast"/>
              <w:rPr>
                <w:rFonts w:ascii="Times New Roman" w:eastAsia="Times New Roman" w:hAnsi="Times New Roman" w:cs="Times New Roman"/>
                <w:sz w:val="24"/>
                <w:szCs w:val="24"/>
              </w:rPr>
            </w:pPr>
            <w:r w:rsidRPr="00E80744">
              <w:rPr>
                <w:rFonts w:ascii="Times New Roman" w:eastAsia="Times New Roman" w:hAnsi="Times New Roman" w:cs="Times New Roman"/>
                <w:sz w:val="24"/>
                <w:szCs w:val="24"/>
              </w:rPr>
              <w:t>Refuerza tu aprendizaje: las funciones del lenguaje</w:t>
            </w:r>
          </w:p>
          <w:p w14:paraId="4F53797C" w14:textId="77777777" w:rsidR="00F923EF" w:rsidRPr="00E80744" w:rsidRDefault="00F923EF" w:rsidP="00E80744">
            <w:pPr>
              <w:rPr>
                <w:rFonts w:ascii="Times New Roman" w:eastAsia="Batang" w:hAnsi="Times New Roman" w:cs="Times New Roman"/>
                <w:color w:val="000000"/>
                <w:sz w:val="24"/>
                <w:szCs w:val="24"/>
              </w:rPr>
            </w:pPr>
          </w:p>
        </w:tc>
      </w:tr>
      <w:tr w:rsidR="00F923EF" w:rsidRPr="00E80744" w14:paraId="74C6EEC6" w14:textId="77777777" w:rsidTr="00F923EF">
        <w:tc>
          <w:tcPr>
            <w:tcW w:w="1555" w:type="dxa"/>
          </w:tcPr>
          <w:p w14:paraId="520033CA" w14:textId="77777777" w:rsidR="00F923EF" w:rsidRPr="00E80744" w:rsidRDefault="00F923EF" w:rsidP="00E80744">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Descripción</w:t>
            </w:r>
          </w:p>
        </w:tc>
        <w:tc>
          <w:tcPr>
            <w:tcW w:w="6933" w:type="dxa"/>
          </w:tcPr>
          <w:p w14:paraId="6CCFA3AC" w14:textId="77777777" w:rsidR="00F923EF" w:rsidRPr="00E80744" w:rsidRDefault="00F923EF" w:rsidP="00E80744">
            <w:pPr>
              <w:shd w:val="clear" w:color="auto" w:fill="FFFFFF"/>
              <w:spacing w:line="255" w:lineRule="atLeast"/>
              <w:rPr>
                <w:rFonts w:ascii="Times New Roman" w:eastAsia="Batang" w:hAnsi="Times New Roman" w:cs="Times New Roman"/>
                <w:color w:val="000000"/>
                <w:sz w:val="24"/>
                <w:szCs w:val="24"/>
              </w:rPr>
            </w:pPr>
            <w:r w:rsidRPr="00E80744">
              <w:rPr>
                <w:rFonts w:ascii="Times New Roman" w:eastAsia="Times New Roman" w:hAnsi="Times New Roman" w:cs="Times New Roman"/>
                <w:sz w:val="24"/>
                <w:szCs w:val="24"/>
              </w:rPr>
              <w:t>Actividad sobre las funciones del lenguaje</w:t>
            </w:r>
          </w:p>
        </w:tc>
      </w:tr>
    </w:tbl>
    <w:p w14:paraId="7E3CE0D0" w14:textId="77777777" w:rsidR="00E82058" w:rsidRPr="0033265A" w:rsidRDefault="00E82058" w:rsidP="00E82058">
      <w:pPr>
        <w:tabs>
          <w:tab w:val="right" w:pos="8498"/>
        </w:tabs>
        <w:rPr>
          <w:rFonts w:ascii="Times" w:hAnsi="Times"/>
          <w:highlight w:val="yellow"/>
        </w:rPr>
      </w:pPr>
    </w:p>
    <w:p w14:paraId="00897943" w14:textId="29EC68B9" w:rsidR="00E82058" w:rsidRPr="004E5E51" w:rsidRDefault="00E82058" w:rsidP="00E82058">
      <w:pPr>
        <w:tabs>
          <w:tab w:val="right" w:pos="8498"/>
        </w:tabs>
        <w:rPr>
          <w:rFonts w:ascii="Times" w:hAnsi="Times"/>
          <w:b/>
        </w:rPr>
      </w:pPr>
      <w:r w:rsidRPr="002B7AF8">
        <w:rPr>
          <w:rFonts w:ascii="Times" w:hAnsi="Times"/>
          <w:b/>
          <w:highlight w:val="yellow"/>
        </w:rPr>
        <w:t>[SECCIÓN 1]</w:t>
      </w:r>
      <w:r w:rsidRPr="002B7AF8">
        <w:rPr>
          <w:rFonts w:ascii="Times" w:hAnsi="Times"/>
          <w:b/>
        </w:rPr>
        <w:t xml:space="preserve"> </w:t>
      </w:r>
      <w:r>
        <w:rPr>
          <w:rFonts w:ascii="Times" w:hAnsi="Times"/>
          <w:b/>
        </w:rPr>
        <w:t>7</w:t>
      </w:r>
      <w:r w:rsidRPr="004E5E51">
        <w:rPr>
          <w:rFonts w:ascii="Times" w:hAnsi="Times"/>
          <w:b/>
        </w:rPr>
        <w:t xml:space="preserve"> </w:t>
      </w:r>
      <w:r>
        <w:rPr>
          <w:rFonts w:ascii="Times" w:hAnsi="Times"/>
          <w:b/>
        </w:rPr>
        <w:t>Los medios de comunicación y su rol en la sociedad</w:t>
      </w:r>
    </w:p>
    <w:p w14:paraId="34FDAFD2" w14:textId="77777777" w:rsidR="00E82058" w:rsidRDefault="00E82058" w:rsidP="00E82058">
      <w:pPr>
        <w:rPr>
          <w:rFonts w:ascii="Times" w:hAnsi="Times"/>
        </w:rPr>
      </w:pPr>
    </w:p>
    <w:p w14:paraId="034ED2C7" w14:textId="17B60F8C" w:rsidR="00E82058" w:rsidRDefault="00E82058" w:rsidP="00E82058">
      <w:pPr>
        <w:rPr>
          <w:rFonts w:ascii="Times" w:hAnsi="Times"/>
        </w:rPr>
      </w:pPr>
      <w:r w:rsidRPr="006F1B93">
        <w:rPr>
          <w:rFonts w:ascii="Times" w:hAnsi="Times"/>
        </w:rPr>
        <w:t xml:space="preserve">¿Sabías que los niños y jóvenes de hoy están más expuestos a los medios de comunicación de lo que estuvieron sus abuelos o bisabuelos en su época de infancia o adolescencia? </w:t>
      </w:r>
      <w:r w:rsidR="00CA188E">
        <w:rPr>
          <w:rFonts w:ascii="Times" w:hAnsi="Times"/>
        </w:rPr>
        <w:t>H</w:t>
      </w:r>
      <w:r w:rsidRPr="006F1B93">
        <w:rPr>
          <w:rFonts w:ascii="Times" w:hAnsi="Times"/>
        </w:rPr>
        <w:t>oy</w:t>
      </w:r>
      <w:r w:rsidR="00CA188E">
        <w:rPr>
          <w:rFonts w:ascii="Times" w:hAnsi="Times"/>
        </w:rPr>
        <w:t xml:space="preserve"> en día</w:t>
      </w:r>
      <w:r w:rsidRPr="006F1B93">
        <w:rPr>
          <w:rFonts w:ascii="Times" w:hAnsi="Times"/>
        </w:rPr>
        <w:t xml:space="preserve"> los medios de comunicación hacen </w:t>
      </w:r>
      <w:r w:rsidRPr="006F1B93">
        <w:rPr>
          <w:rFonts w:ascii="Times" w:hAnsi="Times"/>
          <w:b/>
        </w:rPr>
        <w:t>parte integral</w:t>
      </w:r>
      <w:r w:rsidRPr="006F1B93">
        <w:rPr>
          <w:rFonts w:ascii="Times" w:hAnsi="Times"/>
        </w:rPr>
        <w:t xml:space="preserve"> de la vida de las personas y del desarrollo de las sociedades modernas.</w:t>
      </w:r>
    </w:p>
    <w:p w14:paraId="01F8BFDA"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64"/>
        <w:gridCol w:w="6250"/>
      </w:tblGrid>
      <w:tr w:rsidR="00E82058" w:rsidRPr="001119D6" w14:paraId="671C50C8" w14:textId="77777777" w:rsidTr="00CA188E">
        <w:tc>
          <w:tcPr>
            <w:tcW w:w="8978" w:type="dxa"/>
            <w:gridSpan w:val="2"/>
            <w:shd w:val="clear" w:color="auto" w:fill="000000" w:themeFill="text1"/>
          </w:tcPr>
          <w:p w14:paraId="3EE4B5B9" w14:textId="77777777" w:rsidR="00E82058" w:rsidRPr="001119D6" w:rsidRDefault="00E82058" w:rsidP="00CA188E">
            <w:pPr>
              <w:jc w:val="center"/>
              <w:rPr>
                <w:rFonts w:ascii="Times" w:hAnsi="Times"/>
                <w:b/>
              </w:rPr>
            </w:pPr>
            <w:r w:rsidRPr="001119D6">
              <w:rPr>
                <w:rFonts w:ascii="Times" w:hAnsi="Times"/>
                <w:b/>
              </w:rPr>
              <w:t>Destacado</w:t>
            </w:r>
          </w:p>
        </w:tc>
      </w:tr>
      <w:tr w:rsidR="00E82058" w:rsidRPr="001119D6" w14:paraId="3C11DB18" w14:textId="77777777" w:rsidTr="00CA188E">
        <w:tc>
          <w:tcPr>
            <w:tcW w:w="2518" w:type="dxa"/>
          </w:tcPr>
          <w:p w14:paraId="4453E9B0" w14:textId="77777777" w:rsidR="00E82058" w:rsidRPr="001119D6" w:rsidRDefault="00E82058" w:rsidP="00CA188E">
            <w:pPr>
              <w:rPr>
                <w:rFonts w:ascii="Times" w:hAnsi="Times"/>
                <w:b/>
                <w:sz w:val="24"/>
                <w:szCs w:val="24"/>
              </w:rPr>
            </w:pPr>
            <w:r w:rsidRPr="001119D6">
              <w:rPr>
                <w:rFonts w:ascii="Times" w:hAnsi="Times"/>
                <w:b/>
                <w:sz w:val="24"/>
                <w:szCs w:val="24"/>
              </w:rPr>
              <w:lastRenderedPageBreak/>
              <w:t>Título</w:t>
            </w:r>
          </w:p>
        </w:tc>
        <w:tc>
          <w:tcPr>
            <w:tcW w:w="6460" w:type="dxa"/>
          </w:tcPr>
          <w:p w14:paraId="6238E764" w14:textId="77777777" w:rsidR="00E82058" w:rsidRPr="001119D6" w:rsidRDefault="00E82058" w:rsidP="00CA188E">
            <w:pPr>
              <w:jc w:val="center"/>
              <w:rPr>
                <w:rFonts w:ascii="Times" w:hAnsi="Times"/>
                <w:b/>
                <w:sz w:val="24"/>
                <w:szCs w:val="24"/>
              </w:rPr>
            </w:pPr>
            <w:r w:rsidRPr="001119D6">
              <w:rPr>
                <w:rFonts w:ascii="Times" w:hAnsi="Times"/>
                <w:b/>
                <w:sz w:val="24"/>
                <w:szCs w:val="24"/>
              </w:rPr>
              <w:t xml:space="preserve">Los medios de comunicación </w:t>
            </w:r>
          </w:p>
        </w:tc>
      </w:tr>
      <w:tr w:rsidR="00E82058" w:rsidRPr="001119D6" w14:paraId="1104FF9A" w14:textId="77777777" w:rsidTr="00CA188E">
        <w:tc>
          <w:tcPr>
            <w:tcW w:w="2518" w:type="dxa"/>
          </w:tcPr>
          <w:p w14:paraId="140EF38D" w14:textId="77777777" w:rsidR="00E82058" w:rsidRPr="001119D6" w:rsidRDefault="00E82058" w:rsidP="00CA188E">
            <w:pPr>
              <w:rPr>
                <w:rFonts w:ascii="Times" w:hAnsi="Times"/>
                <w:b/>
              </w:rPr>
            </w:pPr>
            <w:r w:rsidRPr="001119D6">
              <w:rPr>
                <w:rFonts w:ascii="Times" w:hAnsi="Times"/>
                <w:b/>
                <w:sz w:val="24"/>
                <w:szCs w:val="24"/>
              </w:rPr>
              <w:t>Contenido</w:t>
            </w:r>
          </w:p>
        </w:tc>
        <w:tc>
          <w:tcPr>
            <w:tcW w:w="6460" w:type="dxa"/>
          </w:tcPr>
          <w:p w14:paraId="1CA214CF" w14:textId="77777777" w:rsidR="00E82058" w:rsidRDefault="00E82058" w:rsidP="00CA188E">
            <w:pPr>
              <w:rPr>
                <w:rFonts w:ascii="Times" w:hAnsi="Times"/>
              </w:rPr>
            </w:pPr>
            <w:r w:rsidRPr="001119D6">
              <w:rPr>
                <w:rFonts w:ascii="Times" w:hAnsi="Times"/>
              </w:rPr>
              <w:t>Los medios de comunicación son todas las herramientas que los periodistas tienen a su alcance para transmitir información, ge</w:t>
            </w:r>
            <w:r>
              <w:rPr>
                <w:rFonts w:ascii="Times" w:hAnsi="Times"/>
              </w:rPr>
              <w:t>nerar opinión y entretener. S</w:t>
            </w:r>
            <w:r w:rsidRPr="001119D6">
              <w:rPr>
                <w:rFonts w:ascii="Times" w:hAnsi="Times"/>
              </w:rPr>
              <w:t xml:space="preserve">on la </w:t>
            </w:r>
            <w:r w:rsidRPr="001119D6">
              <w:rPr>
                <w:rFonts w:ascii="Times" w:hAnsi="Times"/>
                <w:b/>
              </w:rPr>
              <w:t>prensa escrita</w:t>
            </w:r>
            <w:r w:rsidRPr="001119D6">
              <w:rPr>
                <w:rFonts w:ascii="Times" w:hAnsi="Times"/>
              </w:rPr>
              <w:t xml:space="preserve">, la </w:t>
            </w:r>
            <w:r w:rsidRPr="001119D6">
              <w:rPr>
                <w:rFonts w:ascii="Times" w:hAnsi="Times"/>
                <w:b/>
              </w:rPr>
              <w:t>radio</w:t>
            </w:r>
            <w:r w:rsidRPr="001119D6">
              <w:rPr>
                <w:rFonts w:ascii="Times" w:hAnsi="Times"/>
              </w:rPr>
              <w:t xml:space="preserve">, la </w:t>
            </w:r>
            <w:r w:rsidRPr="001119D6">
              <w:rPr>
                <w:rFonts w:ascii="Times" w:hAnsi="Times"/>
                <w:b/>
              </w:rPr>
              <w:t xml:space="preserve">televisión </w:t>
            </w:r>
            <w:r w:rsidRPr="001119D6">
              <w:rPr>
                <w:rFonts w:ascii="Times" w:hAnsi="Times"/>
              </w:rPr>
              <w:t xml:space="preserve">e </w:t>
            </w:r>
            <w:r w:rsidRPr="001119D6">
              <w:rPr>
                <w:rFonts w:ascii="Times" w:hAnsi="Times"/>
                <w:b/>
              </w:rPr>
              <w:t>Internet</w:t>
            </w:r>
            <w:r w:rsidRPr="001119D6">
              <w:rPr>
                <w:rFonts w:ascii="Times" w:hAnsi="Times"/>
              </w:rPr>
              <w:t>.</w:t>
            </w:r>
          </w:p>
        </w:tc>
      </w:tr>
    </w:tbl>
    <w:p w14:paraId="07CE657B" w14:textId="77777777" w:rsidR="00E82058" w:rsidRDefault="00E82058" w:rsidP="00E82058">
      <w:pPr>
        <w:rPr>
          <w:rFonts w:ascii="Times" w:hAnsi="Times"/>
        </w:rPr>
      </w:pPr>
    </w:p>
    <w:p w14:paraId="1417CB72" w14:textId="423F996D" w:rsidR="00E82058" w:rsidRDefault="00E82058" w:rsidP="00E82058">
      <w:pPr>
        <w:rPr>
          <w:rFonts w:ascii="Times" w:hAnsi="Times"/>
        </w:rPr>
      </w:pPr>
      <w:r>
        <w:rPr>
          <w:rFonts w:ascii="Times" w:hAnsi="Times"/>
        </w:rPr>
        <w:t xml:space="preserve">Siempre que hablamos de </w:t>
      </w:r>
      <w:r w:rsidRPr="00CA188E">
        <w:rPr>
          <w:rFonts w:ascii="Times" w:hAnsi="Times"/>
          <w:b/>
        </w:rPr>
        <w:t>comunicación</w:t>
      </w:r>
      <w:r>
        <w:rPr>
          <w:rFonts w:ascii="Times" w:hAnsi="Times"/>
        </w:rPr>
        <w:t xml:space="preserve"> hacemos referencia a un proceso por medio del cual alguien expresa pensamientos, sentimientos, opiniones o ideas respecto a un tema en particular. Sin embargo, es impor</w:t>
      </w:r>
      <w:r w:rsidR="00CA188E">
        <w:rPr>
          <w:rFonts w:ascii="Times" w:hAnsi="Times"/>
        </w:rPr>
        <w:t>tante recordar que el acto</w:t>
      </w:r>
      <w:r>
        <w:rPr>
          <w:rFonts w:ascii="Times" w:hAnsi="Times"/>
        </w:rPr>
        <w:t xml:space="preserve"> </w:t>
      </w:r>
      <w:r w:rsidRPr="006F1B93">
        <w:rPr>
          <w:rFonts w:ascii="Times" w:hAnsi="Times"/>
        </w:rPr>
        <w:t>de comunicar</w:t>
      </w:r>
      <w:r>
        <w:rPr>
          <w:rFonts w:ascii="Times" w:hAnsi="Times"/>
          <w:b/>
        </w:rPr>
        <w:t xml:space="preserve"> </w:t>
      </w:r>
      <w:r w:rsidRPr="00CA188E">
        <w:rPr>
          <w:rFonts w:ascii="Times" w:hAnsi="Times"/>
        </w:rPr>
        <w:t>requiere de</w:t>
      </w:r>
      <w:r w:rsidRPr="00161960">
        <w:rPr>
          <w:rFonts w:ascii="Times" w:hAnsi="Times"/>
          <w:b/>
        </w:rPr>
        <w:t xml:space="preserve"> </w:t>
      </w:r>
      <w:r w:rsidRPr="00CA188E">
        <w:rPr>
          <w:rFonts w:ascii="Times" w:hAnsi="Times"/>
        </w:rPr>
        <w:t>otro participante</w:t>
      </w:r>
      <w:r>
        <w:rPr>
          <w:rFonts w:ascii="Times" w:hAnsi="Times"/>
          <w:b/>
        </w:rPr>
        <w:t xml:space="preserve"> </w:t>
      </w:r>
      <w:r>
        <w:rPr>
          <w:rFonts w:ascii="Times" w:hAnsi="Times"/>
        </w:rPr>
        <w:t xml:space="preserve">que </w:t>
      </w:r>
      <w:r w:rsidRPr="00CA188E">
        <w:rPr>
          <w:rFonts w:ascii="Times" w:hAnsi="Times"/>
          <w:b/>
        </w:rPr>
        <w:t>recibe</w:t>
      </w:r>
      <w:r>
        <w:rPr>
          <w:rFonts w:ascii="Times" w:hAnsi="Times"/>
        </w:rPr>
        <w:t xml:space="preserve"> el mensaje</w:t>
      </w:r>
      <w:r w:rsidRPr="006F1B93">
        <w:rPr>
          <w:rFonts w:ascii="Times" w:hAnsi="Times"/>
        </w:rPr>
        <w:t xml:space="preserve">, </w:t>
      </w:r>
      <w:r>
        <w:rPr>
          <w:rFonts w:ascii="Times" w:hAnsi="Times"/>
        </w:rPr>
        <w:t xml:space="preserve">lo </w:t>
      </w:r>
      <w:r w:rsidRPr="006F1B93">
        <w:rPr>
          <w:rFonts w:ascii="Times" w:hAnsi="Times"/>
        </w:rPr>
        <w:t>ent</w:t>
      </w:r>
      <w:r>
        <w:rPr>
          <w:rFonts w:ascii="Times" w:hAnsi="Times"/>
        </w:rPr>
        <w:t>iende</w:t>
      </w:r>
      <w:r w:rsidRPr="006F1B93">
        <w:rPr>
          <w:rFonts w:ascii="Times" w:hAnsi="Times"/>
        </w:rPr>
        <w:t xml:space="preserve"> </w:t>
      </w:r>
      <w:r>
        <w:rPr>
          <w:rFonts w:ascii="Times" w:hAnsi="Times"/>
        </w:rPr>
        <w:t>e interactúa con él. Des</w:t>
      </w:r>
      <w:r w:rsidR="00CA188E">
        <w:rPr>
          <w:rFonts w:ascii="Times" w:hAnsi="Times"/>
        </w:rPr>
        <w:t>de que nacemos traemos integrada</w:t>
      </w:r>
      <w:r>
        <w:rPr>
          <w:rFonts w:ascii="Times" w:hAnsi="Times"/>
        </w:rPr>
        <w:t xml:space="preserve"> la necesidad de </w:t>
      </w:r>
      <w:r w:rsidR="00CA188E">
        <w:rPr>
          <w:rFonts w:ascii="Times" w:hAnsi="Times"/>
        </w:rPr>
        <w:t xml:space="preserve">comunicarnos, pero solo realizamos totalmente tal necesidad cuando </w:t>
      </w:r>
      <w:r>
        <w:rPr>
          <w:rFonts w:ascii="Times" w:hAnsi="Times"/>
        </w:rPr>
        <w:t>aprend</w:t>
      </w:r>
      <w:r w:rsidR="00CA188E">
        <w:rPr>
          <w:rFonts w:ascii="Times" w:hAnsi="Times"/>
        </w:rPr>
        <w:t>emos a emitir y recibir señales por medio de un canal y</w:t>
      </w:r>
      <w:r>
        <w:rPr>
          <w:rFonts w:ascii="Times" w:hAnsi="Times"/>
        </w:rPr>
        <w:t xml:space="preserve"> un cód</w:t>
      </w:r>
      <w:r w:rsidR="00CA188E">
        <w:rPr>
          <w:rFonts w:ascii="Times" w:hAnsi="Times"/>
        </w:rPr>
        <w:t xml:space="preserve">igo </w:t>
      </w:r>
      <w:r>
        <w:rPr>
          <w:rFonts w:ascii="Times" w:hAnsi="Times"/>
        </w:rPr>
        <w:t>compartido</w:t>
      </w:r>
      <w:r w:rsidR="00CA188E">
        <w:rPr>
          <w:rFonts w:ascii="Times" w:hAnsi="Times"/>
        </w:rPr>
        <w:t>.</w:t>
      </w:r>
    </w:p>
    <w:p w14:paraId="6FE48AE2" w14:textId="77777777" w:rsidR="00E82058" w:rsidRDefault="00E82058" w:rsidP="00E82058">
      <w:pPr>
        <w:rPr>
          <w:rFonts w:ascii="Times" w:hAnsi="Times"/>
        </w:rPr>
      </w:pPr>
    </w:p>
    <w:p w14:paraId="2DB10254" w14:textId="77777777" w:rsidR="00E82058" w:rsidRDefault="00E82058" w:rsidP="00E82058">
      <w:pPr>
        <w:rPr>
          <w:rFonts w:ascii="Times" w:hAnsi="Times"/>
        </w:rPr>
      </w:pPr>
      <w:r>
        <w:rPr>
          <w:rFonts w:ascii="Times" w:hAnsi="Times"/>
        </w:rPr>
        <w:t xml:space="preserve">El ejemplo más fácil de asimilar es el del recién nacido que con su llanto </w:t>
      </w:r>
      <w:r w:rsidRPr="00177329">
        <w:rPr>
          <w:rFonts w:ascii="Times" w:hAnsi="Times"/>
          <w:b/>
        </w:rPr>
        <w:t>em</w:t>
      </w:r>
      <w:r w:rsidRPr="00DE49F9">
        <w:rPr>
          <w:rFonts w:ascii="Times" w:hAnsi="Times"/>
          <w:b/>
        </w:rPr>
        <w:t xml:space="preserve">ite una señal </w:t>
      </w:r>
      <w:r>
        <w:rPr>
          <w:rFonts w:ascii="Times" w:hAnsi="Times"/>
        </w:rPr>
        <w:t xml:space="preserve">de alerta: algo necesita el bebé, pero el llanto por sí mismo no le dice a la madre qué quiere él (ya sea comida, compañía o cambio de pañal). Ella debe aprender a </w:t>
      </w:r>
      <w:r w:rsidRPr="00177329">
        <w:rPr>
          <w:rFonts w:ascii="Times" w:hAnsi="Times"/>
          <w:b/>
        </w:rPr>
        <w:t>identificar</w:t>
      </w:r>
      <w:r>
        <w:rPr>
          <w:rFonts w:ascii="Times" w:hAnsi="Times"/>
        </w:rPr>
        <w:t xml:space="preserve"> aquello que requiere su hijo, y este proceso de aprendizaje, natural y continuo, con errores y aciertos, es algo único y maravilloso.</w:t>
      </w:r>
    </w:p>
    <w:p w14:paraId="7AB31EAA" w14:textId="77777777" w:rsidR="00E82058" w:rsidRDefault="00E82058" w:rsidP="00E82058">
      <w:pPr>
        <w:rPr>
          <w:rFonts w:ascii="Times" w:hAnsi="Times"/>
        </w:rPr>
      </w:pPr>
    </w:p>
    <w:p w14:paraId="44AC4AE8" w14:textId="77777777" w:rsidR="00E82058" w:rsidRDefault="00E82058" w:rsidP="00E82058">
      <w:pPr>
        <w:rPr>
          <w:rFonts w:ascii="Times" w:hAnsi="Times"/>
        </w:rPr>
      </w:pPr>
      <w:r>
        <w:rPr>
          <w:rFonts w:ascii="Times" w:hAnsi="Times"/>
        </w:rPr>
        <w:t xml:space="preserve">Para el caso de los </w:t>
      </w:r>
      <w:r w:rsidRPr="00177329">
        <w:rPr>
          <w:rFonts w:ascii="Times" w:hAnsi="Times"/>
          <w:b/>
        </w:rPr>
        <w:t>medios de comunicación</w:t>
      </w:r>
      <w:r>
        <w:rPr>
          <w:rFonts w:ascii="Times" w:hAnsi="Times"/>
        </w:rPr>
        <w:t xml:space="preserve"> el proceso es mucho más complejo. Primero, porque </w:t>
      </w:r>
      <w:r w:rsidRPr="00DE49F9">
        <w:rPr>
          <w:rFonts w:ascii="Times" w:hAnsi="Times"/>
        </w:rPr>
        <w:t>transmiten</w:t>
      </w:r>
      <w:r>
        <w:rPr>
          <w:rFonts w:ascii="Times" w:hAnsi="Times"/>
        </w:rPr>
        <w:t xml:space="preserve"> para </w:t>
      </w:r>
      <w:r w:rsidRPr="00DE49F9">
        <w:rPr>
          <w:rFonts w:ascii="Times" w:hAnsi="Times"/>
        </w:rPr>
        <w:t>múltiples audiencias</w:t>
      </w:r>
      <w:r>
        <w:rPr>
          <w:rFonts w:ascii="Times" w:hAnsi="Times"/>
        </w:rPr>
        <w:t xml:space="preserve"> con </w:t>
      </w:r>
      <w:r w:rsidRPr="00DE49F9">
        <w:rPr>
          <w:rFonts w:ascii="Times" w:hAnsi="Times"/>
        </w:rPr>
        <w:t>diversas</w:t>
      </w:r>
      <w:r>
        <w:rPr>
          <w:rFonts w:ascii="Times" w:hAnsi="Times"/>
        </w:rPr>
        <w:t xml:space="preserve"> edades, gustos, intereses, entre otros aspectos; segundo, porque están en </w:t>
      </w:r>
      <w:r w:rsidRPr="00DE49F9">
        <w:rPr>
          <w:rFonts w:ascii="Times" w:hAnsi="Times"/>
        </w:rPr>
        <w:t>espacios diferentes</w:t>
      </w:r>
      <w:r>
        <w:rPr>
          <w:rFonts w:ascii="Times" w:hAnsi="Times"/>
        </w:rPr>
        <w:t xml:space="preserve"> que no permiten ver las reacciones inmediatas de unos y otros; tercero, porque </w:t>
      </w:r>
      <w:r w:rsidRPr="00DE49F9">
        <w:rPr>
          <w:rFonts w:ascii="Times" w:hAnsi="Times"/>
        </w:rPr>
        <w:t xml:space="preserve">los avances tecnológicos </w:t>
      </w:r>
      <w:r w:rsidRPr="00177329">
        <w:rPr>
          <w:rFonts w:ascii="Times" w:hAnsi="Times"/>
        </w:rPr>
        <w:t>hacen que la información fluya a una</w:t>
      </w:r>
      <w:r>
        <w:rPr>
          <w:rFonts w:ascii="Times" w:hAnsi="Times"/>
          <w:b/>
        </w:rPr>
        <w:t xml:space="preserve"> </w:t>
      </w:r>
      <w:r w:rsidRPr="00C563B8">
        <w:rPr>
          <w:rFonts w:ascii="Times" w:hAnsi="Times"/>
        </w:rPr>
        <w:t>velocidad</w:t>
      </w:r>
      <w:r>
        <w:rPr>
          <w:rFonts w:ascii="Times" w:hAnsi="Times"/>
          <w:b/>
        </w:rPr>
        <w:t xml:space="preserve"> </w:t>
      </w:r>
      <w:r>
        <w:rPr>
          <w:rFonts w:ascii="Times" w:hAnsi="Times"/>
        </w:rPr>
        <w:t xml:space="preserve">que dificulta su </w:t>
      </w:r>
      <w:r w:rsidRPr="00C563B8">
        <w:rPr>
          <w:rFonts w:ascii="Times" w:hAnsi="Times"/>
        </w:rPr>
        <w:t xml:space="preserve">control </w:t>
      </w:r>
      <w:r>
        <w:rPr>
          <w:rFonts w:ascii="Times" w:hAnsi="Times"/>
        </w:rPr>
        <w:t xml:space="preserve">y en muchas ocasiones su </w:t>
      </w:r>
      <w:r w:rsidRPr="00C563B8">
        <w:rPr>
          <w:rFonts w:ascii="Times" w:hAnsi="Times"/>
        </w:rPr>
        <w:t>verificación</w:t>
      </w:r>
      <w:r>
        <w:rPr>
          <w:rFonts w:ascii="Times" w:hAnsi="Times"/>
        </w:rPr>
        <w:t xml:space="preserve">. A través de los medios de comunicación se difunde información </w:t>
      </w:r>
      <w:r w:rsidRPr="00A971B5">
        <w:rPr>
          <w:rFonts w:ascii="Times" w:hAnsi="Times"/>
          <w:b/>
        </w:rPr>
        <w:t>al mayor número</w:t>
      </w:r>
      <w:r>
        <w:rPr>
          <w:rFonts w:ascii="Times" w:hAnsi="Times"/>
        </w:rPr>
        <w:t xml:space="preserve"> posible de</w:t>
      </w:r>
      <w:r w:rsidRPr="001600B8">
        <w:rPr>
          <w:rFonts w:ascii="Times" w:hAnsi="Times"/>
        </w:rPr>
        <w:t xml:space="preserve"> receptores</w:t>
      </w:r>
      <w:r>
        <w:rPr>
          <w:rFonts w:ascii="Times" w:hAnsi="Times"/>
        </w:rPr>
        <w:t xml:space="preserve"> en </w:t>
      </w:r>
      <w:r w:rsidRPr="00A971B5">
        <w:rPr>
          <w:rFonts w:ascii="Times" w:hAnsi="Times"/>
          <w:b/>
        </w:rPr>
        <w:t>el menor tiempo</w:t>
      </w:r>
      <w:r>
        <w:rPr>
          <w:rFonts w:ascii="Times" w:hAnsi="Times"/>
        </w:rPr>
        <w:t>. ¿Te imaginas la responsabilidad que esto conlleva?</w:t>
      </w:r>
    </w:p>
    <w:p w14:paraId="20C27688"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62"/>
        <w:gridCol w:w="6252"/>
      </w:tblGrid>
      <w:tr w:rsidR="00E82058" w:rsidRPr="00677118" w14:paraId="360E1636" w14:textId="77777777" w:rsidTr="00CA188E">
        <w:tc>
          <w:tcPr>
            <w:tcW w:w="9033" w:type="dxa"/>
            <w:gridSpan w:val="2"/>
            <w:shd w:val="clear" w:color="auto" w:fill="0D0D0D" w:themeFill="text1" w:themeFillTint="F2"/>
          </w:tcPr>
          <w:p w14:paraId="5F4A077C"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E82058" w:rsidRPr="00677118" w14:paraId="4873E1AE" w14:textId="77777777" w:rsidTr="00CA188E">
        <w:tc>
          <w:tcPr>
            <w:tcW w:w="2518" w:type="dxa"/>
          </w:tcPr>
          <w:p w14:paraId="5576DA40"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515" w:type="dxa"/>
          </w:tcPr>
          <w:p w14:paraId="4B9FB1C6"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5_01</w:t>
            </w:r>
            <w:r w:rsidRPr="00677118">
              <w:rPr>
                <w:rFonts w:ascii="Times New Roman" w:hAnsi="Times New Roman" w:cs="Times New Roman"/>
                <w:color w:val="000000"/>
                <w:sz w:val="24"/>
                <w:szCs w:val="24"/>
              </w:rPr>
              <w:t>_IMG0</w:t>
            </w:r>
            <w:r>
              <w:rPr>
                <w:rFonts w:ascii="Times New Roman" w:hAnsi="Times New Roman" w:cs="Times New Roman"/>
                <w:color w:val="000000"/>
                <w:sz w:val="24"/>
                <w:szCs w:val="24"/>
              </w:rPr>
              <w:t>8</w:t>
            </w:r>
          </w:p>
        </w:tc>
      </w:tr>
      <w:tr w:rsidR="00E82058" w:rsidRPr="00677118" w14:paraId="41CB99CC" w14:textId="77777777" w:rsidTr="00CA188E">
        <w:tc>
          <w:tcPr>
            <w:tcW w:w="2518" w:type="dxa"/>
          </w:tcPr>
          <w:p w14:paraId="20A5A781"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515" w:type="dxa"/>
          </w:tcPr>
          <w:p w14:paraId="0E17CACC" w14:textId="77777777" w:rsidR="00E82058" w:rsidRPr="00677118" w:rsidRDefault="00E82058" w:rsidP="00CA188E">
            <w:pPr>
              <w:rPr>
                <w:rFonts w:ascii="Times New Roman" w:hAnsi="Times New Roman" w:cs="Times New Roman"/>
                <w:sz w:val="24"/>
                <w:szCs w:val="24"/>
              </w:rPr>
            </w:pPr>
            <w:r>
              <w:rPr>
                <w:rFonts w:ascii="Times New Roman" w:hAnsi="Times New Roman" w:cs="Times New Roman"/>
                <w:sz w:val="24"/>
                <w:szCs w:val="24"/>
              </w:rPr>
              <w:t>Micrófonos en una rueda de prensa</w:t>
            </w:r>
          </w:p>
        </w:tc>
      </w:tr>
      <w:tr w:rsidR="00E82058" w:rsidRPr="00677118" w14:paraId="03DD0C3A" w14:textId="77777777" w:rsidTr="00CA188E">
        <w:tc>
          <w:tcPr>
            <w:tcW w:w="2518" w:type="dxa"/>
          </w:tcPr>
          <w:p w14:paraId="3AD80EF6"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6515" w:type="dxa"/>
          </w:tcPr>
          <w:p w14:paraId="0DC2C3C5" w14:textId="77777777" w:rsidR="00E82058" w:rsidRPr="00677118" w:rsidRDefault="00E82058" w:rsidP="00CA188E">
            <w:pPr>
              <w:rPr>
                <w:rFonts w:ascii="Times New Roman" w:hAnsi="Times New Roman" w:cs="Times New Roman"/>
                <w:color w:val="000000"/>
                <w:sz w:val="24"/>
                <w:szCs w:val="24"/>
              </w:rPr>
            </w:pPr>
            <w:r w:rsidRPr="0069168A">
              <w:rPr>
                <w:rFonts w:ascii="Times New Roman" w:hAnsi="Times New Roman" w:cs="Times New Roman"/>
                <w:color w:val="000000"/>
                <w:sz w:val="24"/>
                <w:szCs w:val="24"/>
              </w:rPr>
              <w:t>248737984</w:t>
            </w:r>
          </w:p>
        </w:tc>
      </w:tr>
      <w:tr w:rsidR="00E82058" w:rsidRPr="00867DD7" w14:paraId="0EE68EF7" w14:textId="77777777" w:rsidTr="00CA188E">
        <w:tc>
          <w:tcPr>
            <w:tcW w:w="2518" w:type="dxa"/>
          </w:tcPr>
          <w:p w14:paraId="522AAE43"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Pie de foto</w:t>
            </w:r>
          </w:p>
        </w:tc>
        <w:tc>
          <w:tcPr>
            <w:tcW w:w="6515" w:type="dxa"/>
          </w:tcPr>
          <w:p w14:paraId="4A6C2C16" w14:textId="77777777" w:rsidR="00E82058" w:rsidRDefault="00E82058" w:rsidP="00CA188E">
            <w:pPr>
              <w:rPr>
                <w:rFonts w:ascii="Times New Roman" w:hAnsi="Times New Roman" w:cs="Times New Roman"/>
                <w:color w:val="000000"/>
                <w:sz w:val="24"/>
                <w:szCs w:val="24"/>
              </w:rPr>
            </w:pPr>
            <w:r w:rsidRPr="00867DD7">
              <w:rPr>
                <w:rFonts w:ascii="Times New Roman" w:hAnsi="Times New Roman" w:cs="Times New Roman"/>
                <w:color w:val="000000"/>
                <w:sz w:val="24"/>
                <w:szCs w:val="24"/>
              </w:rPr>
              <w:t>La responsabilidad de los medios de comunicación</w:t>
            </w:r>
            <w:r>
              <w:rPr>
                <w:rFonts w:ascii="Times New Roman" w:hAnsi="Times New Roman" w:cs="Times New Roman"/>
                <w:color w:val="000000"/>
                <w:sz w:val="24"/>
                <w:szCs w:val="24"/>
              </w:rPr>
              <w:t xml:space="preserve"> y de quienes ejercen el oficio es innegable, dado que impactan directamente a la sociedad positiva o negativamente.</w:t>
            </w:r>
          </w:p>
          <w:p w14:paraId="32E4297A" w14:textId="77777777" w:rsidR="00E82058" w:rsidRDefault="00E82058" w:rsidP="00CA188E">
            <w:pPr>
              <w:rPr>
                <w:rFonts w:ascii="Times New Roman" w:hAnsi="Times New Roman" w:cs="Times New Roman"/>
                <w:color w:val="000000"/>
                <w:sz w:val="24"/>
                <w:szCs w:val="24"/>
              </w:rPr>
            </w:pPr>
          </w:p>
          <w:p w14:paraId="7617ECDB" w14:textId="77777777" w:rsidR="00E82058" w:rsidRPr="00867DD7" w:rsidRDefault="00CA188E" w:rsidP="00CA188E">
            <w:pPr>
              <w:rPr>
                <w:rFonts w:ascii="Times New Roman" w:hAnsi="Times New Roman" w:cs="Times New Roman"/>
                <w:color w:val="000000"/>
                <w:sz w:val="24"/>
                <w:szCs w:val="24"/>
              </w:rPr>
            </w:pPr>
            <w:hyperlink r:id="rId8" w:history="1">
              <w:r w:rsidR="00E82058" w:rsidRPr="00C563B8">
                <w:rPr>
                  <w:rStyle w:val="Hipervnculo"/>
                  <w:rFonts w:ascii="Times New Roman" w:hAnsi="Times New Roman" w:cs="Times New Roman"/>
                  <w:sz w:val="24"/>
                  <w:szCs w:val="24"/>
                </w:rPr>
                <w:t>LaKirr</w:t>
              </w:r>
            </w:hyperlink>
            <w:r w:rsidR="00E82058" w:rsidRPr="00C563B8">
              <w:rPr>
                <w:rFonts w:ascii="Times New Roman" w:hAnsi="Times New Roman" w:cs="Times New Roman"/>
                <w:color w:val="000000"/>
                <w:sz w:val="24"/>
                <w:szCs w:val="24"/>
              </w:rPr>
              <w:t xml:space="preserve"> / Shutterstock.com</w:t>
            </w:r>
          </w:p>
        </w:tc>
      </w:tr>
    </w:tbl>
    <w:p w14:paraId="3E074185" w14:textId="77777777" w:rsidR="00E82058" w:rsidRDefault="00E82058" w:rsidP="00E82058">
      <w:pPr>
        <w:rPr>
          <w:rFonts w:ascii="Times" w:hAnsi="Times"/>
        </w:rPr>
      </w:pPr>
    </w:p>
    <w:p w14:paraId="3769501A" w14:textId="3275C0B8" w:rsidR="00E82058" w:rsidRDefault="00E82058" w:rsidP="00E82058">
      <w:pPr>
        <w:rPr>
          <w:rFonts w:ascii="Times" w:hAnsi="Times"/>
        </w:rPr>
      </w:pPr>
      <w:r>
        <w:rPr>
          <w:rFonts w:ascii="Times" w:hAnsi="Times"/>
        </w:rPr>
        <w:t>Cuando sostienes una conversación con tus amigos sueles emitir pensamientos, juicios de valor, sentimientos y otros; una vez que los has expresado, no puedes regresarlos a la int</w:t>
      </w:r>
      <w:r w:rsidR="00CA188E">
        <w:rPr>
          <w:rFonts w:ascii="Times" w:hAnsi="Times"/>
        </w:rPr>
        <w:t>imidad de tu mente, ya son de domi</w:t>
      </w:r>
      <w:r>
        <w:rPr>
          <w:rFonts w:ascii="Times" w:hAnsi="Times"/>
        </w:rPr>
        <w:t xml:space="preserve">nio público en tu grupo de interés. Igual le ocurre a los medios de comunicación: emitido el mensaje, la difusión gira como una bola de nieve que en su camino va añadiendo información y tomando dimensiones que no siempre se alcanzan a calcular. Por esta razón, los medios cumplen un </w:t>
      </w:r>
      <w:r w:rsidRPr="0079089F">
        <w:rPr>
          <w:rFonts w:ascii="Times" w:hAnsi="Times"/>
          <w:b/>
        </w:rPr>
        <w:t>rol social</w:t>
      </w:r>
      <w:r>
        <w:rPr>
          <w:rFonts w:ascii="Times" w:hAnsi="Times"/>
        </w:rPr>
        <w:t xml:space="preserve"> y tienen </w:t>
      </w:r>
      <w:r w:rsidRPr="0079089F">
        <w:rPr>
          <w:rFonts w:ascii="Times" w:hAnsi="Times"/>
          <w:b/>
        </w:rPr>
        <w:t>responsabilidad</w:t>
      </w:r>
      <w:r>
        <w:rPr>
          <w:rFonts w:ascii="Times" w:hAnsi="Times"/>
        </w:rPr>
        <w:t xml:space="preserve"> de lo que comunican.</w:t>
      </w:r>
    </w:p>
    <w:p w14:paraId="5E32C58B" w14:textId="77777777" w:rsidR="00E82058" w:rsidRDefault="00E82058" w:rsidP="00E82058">
      <w:pPr>
        <w:rPr>
          <w:rFonts w:ascii="Times" w:hAnsi="Times"/>
        </w:rPr>
      </w:pPr>
    </w:p>
    <w:p w14:paraId="5CD14601" w14:textId="77777777" w:rsidR="00E82058" w:rsidRDefault="00E82058" w:rsidP="00E82058">
      <w:pPr>
        <w:rPr>
          <w:rFonts w:ascii="Times" w:hAnsi="Times"/>
        </w:rPr>
      </w:pPr>
      <w:r>
        <w:rPr>
          <w:rFonts w:ascii="Times" w:hAnsi="Times"/>
        </w:rPr>
        <w:lastRenderedPageBreak/>
        <w:t xml:space="preserve">Evidencia del impacto que pueden tener los medios en la audiencia es el memorable caso en Estados Unidos de 1938. La cadena radial CBS emitió un programa de entretenimiento que generó pánico en la población de Nueva York y Nueva Jersey, pues la mayoría de los receptores consideró real un hecho que era ficticio. </w:t>
      </w:r>
      <w:proofErr w:type="spellStart"/>
      <w:r>
        <w:rPr>
          <w:rFonts w:ascii="Times" w:hAnsi="Times"/>
        </w:rPr>
        <w:t>Orson</w:t>
      </w:r>
      <w:proofErr w:type="spellEnd"/>
      <w:r>
        <w:rPr>
          <w:rFonts w:ascii="Times" w:hAnsi="Times"/>
        </w:rPr>
        <w:t xml:space="preserve"> </w:t>
      </w:r>
      <w:proofErr w:type="spellStart"/>
      <w:r>
        <w:rPr>
          <w:rFonts w:ascii="Times" w:hAnsi="Times"/>
        </w:rPr>
        <w:t>Welles</w:t>
      </w:r>
      <w:proofErr w:type="spellEnd"/>
      <w:r>
        <w:rPr>
          <w:rFonts w:ascii="Times" w:hAnsi="Times"/>
        </w:rPr>
        <w:t xml:space="preserve"> es recordado por este trágico e inusual acontecimiento que superó el efecto que el realizador y la cadena querían lograr. Para informarte en detalle de lo ocurrido consulta este enlace sobre </w:t>
      </w:r>
      <w:r w:rsidRPr="00771020">
        <w:rPr>
          <w:rFonts w:ascii="Times" w:hAnsi="Times"/>
          <w:i/>
        </w:rPr>
        <w:t>La guerra de los mundos</w:t>
      </w:r>
      <w:r w:rsidRPr="00771020">
        <w:rPr>
          <w:rFonts w:ascii="Times" w:hAnsi="Times"/>
        </w:rPr>
        <w:t xml:space="preserve"> </w:t>
      </w:r>
      <w:hyperlink r:id="rId9" w:history="1">
        <w:r w:rsidRPr="0043048C">
          <w:rPr>
            <w:rStyle w:val="Hipervnculo"/>
            <w:rFonts w:ascii="Times" w:hAnsi="Times"/>
          </w:rPr>
          <w:t>[VER].</w:t>
        </w:r>
      </w:hyperlink>
    </w:p>
    <w:p w14:paraId="63776C67"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99"/>
        <w:gridCol w:w="6215"/>
      </w:tblGrid>
      <w:tr w:rsidR="00E82058" w:rsidRPr="00677118" w14:paraId="01288A55" w14:textId="77777777" w:rsidTr="00CA188E">
        <w:tc>
          <w:tcPr>
            <w:tcW w:w="9034" w:type="dxa"/>
            <w:gridSpan w:val="2"/>
            <w:shd w:val="clear" w:color="auto" w:fill="000000" w:themeFill="text1"/>
          </w:tcPr>
          <w:p w14:paraId="778695AA"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E82058" w:rsidRPr="00677118" w14:paraId="67E35AC8" w14:textId="77777777" w:rsidTr="00CA188E">
        <w:tc>
          <w:tcPr>
            <w:tcW w:w="2566" w:type="dxa"/>
          </w:tcPr>
          <w:p w14:paraId="0B4F7DD4"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14:paraId="039AE22C"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5_01_REC250</w:t>
            </w:r>
          </w:p>
        </w:tc>
      </w:tr>
      <w:tr w:rsidR="00E82058" w:rsidRPr="00677118" w14:paraId="17285214" w14:textId="77777777" w:rsidTr="00CA188E">
        <w:tc>
          <w:tcPr>
            <w:tcW w:w="2566" w:type="dxa"/>
          </w:tcPr>
          <w:p w14:paraId="181E93F9"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14:paraId="681F6310"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La</w:t>
            </w:r>
            <w:r>
              <w:rPr>
                <w:rFonts w:ascii="Times New Roman" w:hAnsi="Times New Roman" w:cs="Times New Roman"/>
                <w:b/>
                <w:sz w:val="24"/>
                <w:szCs w:val="24"/>
                <w:lang w:val="es-ES_tradnl"/>
              </w:rPr>
              <w:t xml:space="preserve"> influencia de los medios en la sociedad</w:t>
            </w:r>
          </w:p>
        </w:tc>
      </w:tr>
      <w:tr w:rsidR="00E82058" w:rsidRPr="00677118" w14:paraId="4B686F13" w14:textId="77777777" w:rsidTr="00CA188E">
        <w:tc>
          <w:tcPr>
            <w:tcW w:w="2566" w:type="dxa"/>
          </w:tcPr>
          <w:p w14:paraId="00E18703"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14:paraId="670524FA" w14:textId="77777777" w:rsidR="00E82058" w:rsidRPr="00677118" w:rsidRDefault="00E82058" w:rsidP="00CA188E">
            <w:pPr>
              <w:rPr>
                <w:rFonts w:ascii="Times New Roman" w:hAnsi="Times New Roman" w:cs="Times New Roman"/>
                <w:color w:val="000000"/>
                <w:sz w:val="24"/>
                <w:szCs w:val="24"/>
              </w:rPr>
            </w:pPr>
            <w:r w:rsidRPr="00D01ADC">
              <w:rPr>
                <w:rFonts w:ascii="Times New Roman" w:hAnsi="Times New Roman" w:cs="Times New Roman"/>
                <w:sz w:val="24"/>
                <w:szCs w:val="24"/>
                <w:lang w:val="es-ES_tradnl"/>
              </w:rPr>
              <w:t xml:space="preserve">Actividad </w:t>
            </w:r>
            <w:r>
              <w:rPr>
                <w:rFonts w:ascii="Times New Roman" w:hAnsi="Times New Roman" w:cs="Times New Roman"/>
                <w:sz w:val="24"/>
                <w:szCs w:val="24"/>
                <w:lang w:val="es-ES_tradnl"/>
              </w:rPr>
              <w:t>para comprender la responsabilidad social de los medios en su audiencia</w:t>
            </w:r>
          </w:p>
        </w:tc>
      </w:tr>
    </w:tbl>
    <w:p w14:paraId="007A128F" w14:textId="77777777" w:rsidR="00E82058" w:rsidRDefault="00E82058" w:rsidP="00E82058">
      <w:pPr>
        <w:rPr>
          <w:rFonts w:ascii="Times" w:hAnsi="Times"/>
        </w:rPr>
      </w:pPr>
    </w:p>
    <w:p w14:paraId="6626A594" w14:textId="5DAB5D42" w:rsidR="00E82058" w:rsidRDefault="00E82058" w:rsidP="00E82058">
      <w:pPr>
        <w:rPr>
          <w:rFonts w:ascii="Times" w:hAnsi="Times"/>
        </w:rPr>
      </w:pPr>
      <w:r>
        <w:rPr>
          <w:rFonts w:ascii="Times" w:hAnsi="Times"/>
        </w:rPr>
        <w:t xml:space="preserve">Aunque hoy podemos hablar de este tema como </w:t>
      </w:r>
      <w:r w:rsidR="006E4531">
        <w:rPr>
          <w:rFonts w:ascii="Times" w:hAnsi="Times"/>
        </w:rPr>
        <w:t xml:space="preserve">de </w:t>
      </w:r>
      <w:r>
        <w:rPr>
          <w:rFonts w:ascii="Times" w:hAnsi="Times"/>
        </w:rPr>
        <w:t xml:space="preserve">una </w:t>
      </w:r>
      <w:r w:rsidR="006E4531">
        <w:rPr>
          <w:rFonts w:ascii="Times" w:hAnsi="Times"/>
        </w:rPr>
        <w:t xml:space="preserve">anécdota, lo cierto es que puso de manifiesto </w:t>
      </w:r>
      <w:r>
        <w:rPr>
          <w:rFonts w:ascii="Times" w:hAnsi="Times"/>
        </w:rPr>
        <w:t>el nivel de responsabilidad que tienen los medios frente a sus audiencias</w:t>
      </w:r>
      <w:r w:rsidR="006E4531">
        <w:rPr>
          <w:rFonts w:ascii="Times" w:hAnsi="Times"/>
        </w:rPr>
        <w:t xml:space="preserve">, y que si no está claro qué </w:t>
      </w:r>
      <w:r w:rsidR="006E4531" w:rsidRPr="006E4531">
        <w:rPr>
          <w:rFonts w:ascii="Times" w:hAnsi="Times"/>
          <w:b/>
        </w:rPr>
        <w:t>función</w:t>
      </w:r>
      <w:r w:rsidR="006E4531">
        <w:rPr>
          <w:rFonts w:ascii="Times" w:hAnsi="Times"/>
        </w:rPr>
        <w:t xml:space="preserve"> y propósito cumple un medio de comunicación en un determinado momento</w:t>
      </w:r>
      <w:r w:rsidR="009E7392">
        <w:rPr>
          <w:rFonts w:ascii="Times" w:hAnsi="Times"/>
        </w:rPr>
        <w:t>, puede producirse confusión. L</w:t>
      </w:r>
      <w:r>
        <w:rPr>
          <w:rFonts w:ascii="Times" w:hAnsi="Times"/>
        </w:rPr>
        <w:t>as funciones esenciales de los medios</w:t>
      </w:r>
      <w:r w:rsidR="009E7392">
        <w:rPr>
          <w:rFonts w:ascii="Times" w:hAnsi="Times"/>
        </w:rPr>
        <w:t xml:space="preserve"> son</w:t>
      </w:r>
      <w:r w:rsidRPr="009E7392">
        <w:rPr>
          <w:rFonts w:ascii="Times" w:hAnsi="Times"/>
        </w:rPr>
        <w:t>: informar, persuadir, crear opinión y entretener</w:t>
      </w:r>
      <w:r w:rsidRPr="0043048C">
        <w:rPr>
          <w:rFonts w:ascii="Times" w:hAnsi="Times"/>
        </w:rPr>
        <w:t>,</w:t>
      </w:r>
      <w:r>
        <w:rPr>
          <w:rFonts w:ascii="Times" w:hAnsi="Times"/>
        </w:rPr>
        <w:t xml:space="preserve"> y en algunos ámbitos se habla también de </w:t>
      </w:r>
      <w:r w:rsidRPr="009E7392">
        <w:rPr>
          <w:rFonts w:ascii="Times" w:hAnsi="Times"/>
        </w:rPr>
        <w:t>formar o educar.</w:t>
      </w:r>
    </w:p>
    <w:p w14:paraId="73AB105B" w14:textId="77777777" w:rsidR="00E82058" w:rsidRDefault="00E82058" w:rsidP="00E82058">
      <w:pPr>
        <w:rPr>
          <w:rFonts w:ascii="Times" w:hAnsi="Times"/>
        </w:rPr>
      </w:pPr>
    </w:p>
    <w:p w14:paraId="049F6674" w14:textId="4818CA69" w:rsidR="00E82058" w:rsidRDefault="00E82058" w:rsidP="00E82058">
      <w:pPr>
        <w:rPr>
          <w:rFonts w:ascii="Times" w:hAnsi="Times"/>
        </w:rPr>
      </w:pPr>
      <w:r>
        <w:rPr>
          <w:rFonts w:ascii="Times" w:hAnsi="Times"/>
        </w:rPr>
        <w:t>Los siguientes ejemplos ilustr</w:t>
      </w:r>
      <w:r w:rsidR="009E7392">
        <w:rPr>
          <w:rFonts w:ascii="Times" w:hAnsi="Times"/>
        </w:rPr>
        <w:t>an estas diversas funciones y</w:t>
      </w:r>
      <w:r>
        <w:rPr>
          <w:rFonts w:ascii="Times" w:hAnsi="Times"/>
        </w:rPr>
        <w:t xml:space="preserve"> permiten percibir sus diferencias:</w:t>
      </w:r>
    </w:p>
    <w:p w14:paraId="722A1920" w14:textId="77777777" w:rsidR="00E82058" w:rsidRDefault="00E82058" w:rsidP="00E82058">
      <w:pPr>
        <w:rPr>
          <w:rFonts w:ascii="Times" w:hAnsi="Times"/>
          <w:b/>
        </w:rPr>
      </w:pPr>
      <w:r w:rsidRPr="001C6EE3">
        <w:rPr>
          <w:rFonts w:ascii="Times" w:hAnsi="Times"/>
          <w:b/>
        </w:rPr>
        <w:t>Informar</w:t>
      </w:r>
    </w:p>
    <w:p w14:paraId="5412C82D" w14:textId="77777777" w:rsidR="00E82058" w:rsidRDefault="00E82058" w:rsidP="00E82058">
      <w:pPr>
        <w:ind w:left="708"/>
        <w:rPr>
          <w:rFonts w:ascii="Times" w:hAnsi="Times"/>
        </w:rPr>
      </w:pPr>
      <w:r>
        <w:rPr>
          <w:rFonts w:ascii="Times" w:hAnsi="Times"/>
        </w:rPr>
        <w:t xml:space="preserve">En aproximadamente un mes podría comenzar a desarrollarse la primera de las seis fases del acuerdo al que llegaron el Gobierno y las </w:t>
      </w:r>
      <w:proofErr w:type="spellStart"/>
      <w:r>
        <w:rPr>
          <w:rFonts w:ascii="Times" w:hAnsi="Times"/>
        </w:rPr>
        <w:t>Farc</w:t>
      </w:r>
      <w:proofErr w:type="spellEnd"/>
      <w:r>
        <w:rPr>
          <w:rFonts w:ascii="Times" w:hAnsi="Times"/>
        </w:rPr>
        <w:t xml:space="preserve"> para desminar el campo colombiano. Este acuerdo que se estableció el pasado 7 de marzo, es un avance sustancial hacia el fin del conflicto.</w:t>
      </w:r>
    </w:p>
    <w:p w14:paraId="6F964162" w14:textId="77777777" w:rsidR="00E82058" w:rsidRPr="00D76265" w:rsidRDefault="00E82058" w:rsidP="00E82058">
      <w:pPr>
        <w:ind w:left="708"/>
        <w:rPr>
          <w:rFonts w:ascii="Times" w:hAnsi="Times"/>
          <w:i/>
        </w:rPr>
      </w:pPr>
      <w:r w:rsidRPr="00097706">
        <w:rPr>
          <w:rFonts w:ascii="Times" w:hAnsi="Times"/>
          <w:i/>
        </w:rPr>
        <w:t>Primera fase del plan de desminado se iniciaría en un mes.</w:t>
      </w:r>
      <w:r>
        <w:rPr>
          <w:rFonts w:ascii="Times" w:hAnsi="Times"/>
          <w:i/>
        </w:rPr>
        <w:t xml:space="preserve"> </w:t>
      </w:r>
      <w:r w:rsidRPr="00D6135B">
        <w:rPr>
          <w:rFonts w:ascii="Times" w:hAnsi="Times"/>
          <w:i/>
        </w:rPr>
        <w:t>El Tiempo</w:t>
      </w:r>
      <w:r>
        <w:rPr>
          <w:rFonts w:ascii="Times" w:hAnsi="Times"/>
        </w:rPr>
        <w:t>, 5 de abril de 2015.</w:t>
      </w:r>
    </w:p>
    <w:p w14:paraId="7257410A" w14:textId="77777777" w:rsidR="00E82058" w:rsidRPr="00D90DA9" w:rsidRDefault="00E82058" w:rsidP="00E82058">
      <w:pPr>
        <w:rPr>
          <w:rFonts w:ascii="Times" w:hAnsi="Times"/>
        </w:rPr>
      </w:pPr>
      <w:r w:rsidRPr="00D90DA9">
        <w:rPr>
          <w:rFonts w:ascii="Times" w:hAnsi="Times"/>
        </w:rPr>
        <w:t>El texto se caracteriza por un lenguaje directo, sencillo y que exp</w:t>
      </w:r>
      <w:r>
        <w:rPr>
          <w:rFonts w:ascii="Times" w:hAnsi="Times"/>
        </w:rPr>
        <w:t>lica qué pasó, no emite juicios</w:t>
      </w:r>
      <w:r w:rsidRPr="00D90DA9">
        <w:rPr>
          <w:rFonts w:ascii="Times" w:hAnsi="Times"/>
        </w:rPr>
        <w:t xml:space="preserve"> ni opiniones.</w:t>
      </w:r>
    </w:p>
    <w:p w14:paraId="186700F7" w14:textId="77777777" w:rsidR="00E82058" w:rsidRDefault="00E82058" w:rsidP="00E82058">
      <w:pPr>
        <w:rPr>
          <w:rFonts w:ascii="Times" w:hAnsi="Times"/>
          <w:b/>
        </w:rPr>
      </w:pPr>
    </w:p>
    <w:p w14:paraId="429CBF99" w14:textId="77777777" w:rsidR="00E82058" w:rsidRDefault="00E82058" w:rsidP="00E82058">
      <w:pPr>
        <w:rPr>
          <w:rFonts w:ascii="Times" w:hAnsi="Times"/>
          <w:b/>
        </w:rPr>
      </w:pPr>
      <w:r w:rsidRPr="00C12302">
        <w:rPr>
          <w:rFonts w:ascii="Times" w:hAnsi="Times"/>
          <w:b/>
        </w:rPr>
        <w:t>Persuadir</w:t>
      </w:r>
    </w:p>
    <w:p w14:paraId="126F2F72" w14:textId="77777777" w:rsidR="00E82058" w:rsidRDefault="00E82058" w:rsidP="00E82058">
      <w:pPr>
        <w:rPr>
          <w:rFonts w:ascii="Times" w:hAnsi="Times"/>
          <w:b/>
        </w:rPr>
      </w:pPr>
    </w:p>
    <w:tbl>
      <w:tblPr>
        <w:tblStyle w:val="Tablaconcuadrcula"/>
        <w:tblW w:w="0" w:type="auto"/>
        <w:tblLook w:val="04A0" w:firstRow="1" w:lastRow="0" w:firstColumn="1" w:lastColumn="0" w:noHBand="0" w:noVBand="1"/>
      </w:tblPr>
      <w:tblGrid>
        <w:gridCol w:w="1563"/>
        <w:gridCol w:w="7151"/>
      </w:tblGrid>
      <w:tr w:rsidR="00E82058" w:rsidRPr="00677118" w14:paraId="00704E59" w14:textId="77777777" w:rsidTr="00CA188E">
        <w:tc>
          <w:tcPr>
            <w:tcW w:w="9054" w:type="dxa"/>
            <w:gridSpan w:val="2"/>
            <w:shd w:val="clear" w:color="auto" w:fill="0D0D0D" w:themeFill="text1" w:themeFillTint="F2"/>
          </w:tcPr>
          <w:p w14:paraId="4E7BDA3E"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E82058" w:rsidRPr="00677118" w14:paraId="45991942" w14:textId="77777777" w:rsidTr="00CA188E">
        <w:tc>
          <w:tcPr>
            <w:tcW w:w="828" w:type="dxa"/>
          </w:tcPr>
          <w:p w14:paraId="6F7A6D4B"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8226" w:type="dxa"/>
          </w:tcPr>
          <w:p w14:paraId="46BFC298"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w:t>
            </w:r>
            <w:r w:rsidRPr="00677118">
              <w:rPr>
                <w:rFonts w:ascii="Times New Roman" w:hAnsi="Times New Roman" w:cs="Times New Roman"/>
                <w:color w:val="000000"/>
                <w:sz w:val="24"/>
                <w:szCs w:val="24"/>
              </w:rPr>
              <w:t>1_IMG0</w:t>
            </w:r>
            <w:r>
              <w:rPr>
                <w:rFonts w:ascii="Times New Roman" w:hAnsi="Times New Roman" w:cs="Times New Roman"/>
                <w:color w:val="000000"/>
                <w:sz w:val="24"/>
                <w:szCs w:val="24"/>
              </w:rPr>
              <w:t>9</w:t>
            </w:r>
          </w:p>
        </w:tc>
      </w:tr>
      <w:tr w:rsidR="00E82058" w:rsidRPr="00677118" w14:paraId="0183F608" w14:textId="77777777" w:rsidTr="00CA188E">
        <w:tc>
          <w:tcPr>
            <w:tcW w:w="828" w:type="dxa"/>
          </w:tcPr>
          <w:p w14:paraId="1D6AE33A"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8226" w:type="dxa"/>
          </w:tcPr>
          <w:p w14:paraId="289BF147" w14:textId="77777777" w:rsidR="00E82058" w:rsidRPr="00677118" w:rsidRDefault="00E82058" w:rsidP="00CA188E">
            <w:pPr>
              <w:rPr>
                <w:rFonts w:ascii="Times New Roman" w:hAnsi="Times New Roman" w:cs="Times New Roman"/>
                <w:sz w:val="24"/>
                <w:szCs w:val="24"/>
              </w:rPr>
            </w:pPr>
            <w:r>
              <w:rPr>
                <w:rFonts w:ascii="Times New Roman" w:hAnsi="Times New Roman" w:cs="Times New Roman"/>
                <w:sz w:val="24"/>
                <w:szCs w:val="24"/>
              </w:rPr>
              <w:t xml:space="preserve">Anuncio de Coca Cola </w:t>
            </w:r>
          </w:p>
        </w:tc>
      </w:tr>
      <w:tr w:rsidR="00E82058" w:rsidRPr="00677118" w14:paraId="569BE477" w14:textId="77777777" w:rsidTr="00CA188E">
        <w:tc>
          <w:tcPr>
            <w:tcW w:w="828" w:type="dxa"/>
          </w:tcPr>
          <w:p w14:paraId="3E823E17"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8226" w:type="dxa"/>
          </w:tcPr>
          <w:p w14:paraId="2594C024" w14:textId="77777777" w:rsidR="00E82058" w:rsidRPr="00677118" w:rsidRDefault="00E82058" w:rsidP="00CA188E">
            <w:pPr>
              <w:rPr>
                <w:rFonts w:ascii="Times New Roman" w:hAnsi="Times New Roman" w:cs="Times New Roman"/>
                <w:color w:val="000000"/>
                <w:sz w:val="24"/>
                <w:szCs w:val="24"/>
              </w:rPr>
            </w:pPr>
            <w:r w:rsidRPr="000269C4">
              <w:rPr>
                <w:rFonts w:ascii="Times New Roman" w:hAnsi="Times New Roman" w:cs="Times New Roman"/>
                <w:color w:val="000000"/>
                <w:sz w:val="24"/>
                <w:szCs w:val="24"/>
              </w:rPr>
              <w:t>166766480</w:t>
            </w:r>
          </w:p>
        </w:tc>
      </w:tr>
      <w:tr w:rsidR="00E82058" w:rsidRPr="00677118" w14:paraId="34B346BE" w14:textId="77777777" w:rsidTr="00CA188E">
        <w:tc>
          <w:tcPr>
            <w:tcW w:w="828" w:type="dxa"/>
          </w:tcPr>
          <w:p w14:paraId="35989CB2"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Pie de foto</w:t>
            </w:r>
          </w:p>
        </w:tc>
        <w:tc>
          <w:tcPr>
            <w:tcW w:w="8226" w:type="dxa"/>
          </w:tcPr>
          <w:p w14:paraId="3AC02EFB" w14:textId="577453A3" w:rsidR="00E82058" w:rsidRDefault="00E82058" w:rsidP="00CA188E">
            <w:pPr>
              <w:rPr>
                <w:rFonts w:ascii="Times New Roman" w:hAnsi="Times New Roman" w:cs="Times New Roman"/>
                <w:color w:val="000000"/>
                <w:sz w:val="24"/>
                <w:szCs w:val="24"/>
              </w:rPr>
            </w:pPr>
            <w:r w:rsidRPr="00C55231">
              <w:rPr>
                <w:rFonts w:ascii="Times New Roman" w:hAnsi="Times New Roman" w:cs="Times New Roman"/>
                <w:color w:val="000000"/>
                <w:sz w:val="24"/>
                <w:szCs w:val="24"/>
              </w:rPr>
              <w:t xml:space="preserve">Las campañas publicitarias de </w:t>
            </w:r>
            <w:r w:rsidRPr="009E7392">
              <w:rPr>
                <w:rFonts w:ascii="Times New Roman" w:hAnsi="Times New Roman" w:cs="Times New Roman"/>
                <w:i/>
                <w:color w:val="000000"/>
                <w:sz w:val="24"/>
                <w:szCs w:val="24"/>
              </w:rPr>
              <w:t>Coca Cola</w:t>
            </w:r>
            <w:r>
              <w:rPr>
                <w:rFonts w:ascii="Times New Roman" w:hAnsi="Times New Roman" w:cs="Times New Roman"/>
                <w:color w:val="000000"/>
                <w:sz w:val="24"/>
                <w:szCs w:val="24"/>
              </w:rPr>
              <w:t xml:space="preserve"> son ejemplo a nivel mundial de </w:t>
            </w:r>
            <w:r w:rsidR="009E7392">
              <w:rPr>
                <w:rFonts w:ascii="Times New Roman" w:hAnsi="Times New Roman" w:cs="Times New Roman"/>
                <w:color w:val="000000"/>
                <w:sz w:val="24"/>
                <w:szCs w:val="24"/>
              </w:rPr>
              <w:t>la función de persuadir. Buscan acercar el</w:t>
            </w:r>
            <w:r>
              <w:rPr>
                <w:rFonts w:ascii="Times New Roman" w:hAnsi="Times New Roman" w:cs="Times New Roman"/>
                <w:color w:val="000000"/>
                <w:sz w:val="24"/>
                <w:szCs w:val="24"/>
              </w:rPr>
              <w:t xml:space="preserve"> producto a los consumidores con base en sus costumbres o tradiciones.</w:t>
            </w:r>
          </w:p>
          <w:p w14:paraId="79D7369C" w14:textId="77777777" w:rsidR="00E82058" w:rsidRDefault="00E82058" w:rsidP="00CA188E">
            <w:pPr>
              <w:rPr>
                <w:rFonts w:ascii="Times New Roman" w:hAnsi="Times New Roman" w:cs="Times New Roman"/>
                <w:color w:val="000000"/>
                <w:sz w:val="24"/>
                <w:szCs w:val="24"/>
              </w:rPr>
            </w:pPr>
          </w:p>
          <w:p w14:paraId="5057004C" w14:textId="77777777" w:rsidR="00E82058" w:rsidRPr="00C55231" w:rsidRDefault="00CA188E" w:rsidP="00CA188E">
            <w:pPr>
              <w:rPr>
                <w:rFonts w:ascii="Times New Roman" w:hAnsi="Times New Roman" w:cs="Times New Roman"/>
                <w:color w:val="000000"/>
                <w:sz w:val="24"/>
                <w:szCs w:val="24"/>
                <w:lang w:val="es-CO"/>
              </w:rPr>
            </w:pPr>
            <w:hyperlink r:id="rId10" w:history="1">
              <w:r w:rsidR="00E82058" w:rsidRPr="005A00F4">
                <w:rPr>
                  <w:rStyle w:val="Hipervnculo"/>
                  <w:rFonts w:ascii="Times New Roman" w:hAnsi="Times New Roman" w:cs="Times New Roman"/>
                  <w:sz w:val="24"/>
                  <w:szCs w:val="24"/>
                  <w:lang w:val="es-CO"/>
                </w:rPr>
                <w:t>Bocman19</w:t>
              </w:r>
              <w:r w:rsidR="00E82058" w:rsidRPr="005A00F4">
                <w:rPr>
                  <w:rStyle w:val="Hipervnculo"/>
                  <w:rFonts w:ascii="Times New Roman" w:hAnsi="Times New Roman" w:cs="Times New Roman"/>
                  <w:sz w:val="24"/>
                  <w:szCs w:val="24"/>
                  <w:lang w:val="es-CO"/>
                </w:rPr>
                <w:t>7</w:t>
              </w:r>
              <w:r w:rsidR="00E82058" w:rsidRPr="005A00F4">
                <w:rPr>
                  <w:rStyle w:val="Hipervnculo"/>
                  <w:rFonts w:ascii="Times New Roman" w:hAnsi="Times New Roman" w:cs="Times New Roman"/>
                  <w:sz w:val="24"/>
                  <w:szCs w:val="24"/>
                  <w:lang w:val="es-CO"/>
                </w:rPr>
                <w:t>3</w:t>
              </w:r>
            </w:hyperlink>
            <w:r w:rsidR="00E82058" w:rsidRPr="005A00F4">
              <w:rPr>
                <w:rFonts w:ascii="Times New Roman" w:hAnsi="Times New Roman" w:cs="Times New Roman"/>
                <w:color w:val="000000"/>
                <w:sz w:val="24"/>
                <w:szCs w:val="24"/>
                <w:lang w:val="es-CO"/>
              </w:rPr>
              <w:t xml:space="preserve"> / Shutterstock.com</w:t>
            </w:r>
          </w:p>
        </w:tc>
      </w:tr>
    </w:tbl>
    <w:p w14:paraId="5CADA669" w14:textId="77777777" w:rsidR="00E82058" w:rsidRDefault="00E82058" w:rsidP="00E82058">
      <w:pPr>
        <w:rPr>
          <w:rFonts w:ascii="Times" w:hAnsi="Times"/>
          <w:b/>
        </w:rPr>
      </w:pPr>
    </w:p>
    <w:p w14:paraId="0CD5FD9D" w14:textId="24B9660A" w:rsidR="00E82058" w:rsidRPr="00D90DA9" w:rsidRDefault="00E82058" w:rsidP="00E82058">
      <w:pPr>
        <w:rPr>
          <w:rFonts w:ascii="Times" w:hAnsi="Times"/>
        </w:rPr>
      </w:pPr>
      <w:r w:rsidRPr="00D90DA9">
        <w:rPr>
          <w:rFonts w:ascii="Times" w:hAnsi="Times"/>
        </w:rPr>
        <w:lastRenderedPageBreak/>
        <w:t xml:space="preserve">La intención básica es convencer </w:t>
      </w:r>
      <w:r w:rsidR="009E7392">
        <w:rPr>
          <w:rFonts w:ascii="Times" w:hAnsi="Times"/>
        </w:rPr>
        <w:t xml:space="preserve">al consumidor, </w:t>
      </w:r>
      <w:r w:rsidRPr="00D90DA9">
        <w:rPr>
          <w:rFonts w:ascii="Times" w:hAnsi="Times"/>
        </w:rPr>
        <w:t>y para ello se suele utilizar la publicidad o la propaganda.</w:t>
      </w:r>
      <w:r>
        <w:rPr>
          <w:rFonts w:ascii="Times" w:hAnsi="Times"/>
        </w:rPr>
        <w:t xml:space="preserve"> Este anuncio publicitario reúne dos aspectos fundamentales; muestra el producto que se quiere vender y al tiempo recrea una celebración importante y cercana al público: la navidad. Así, el mensaje despierta sentimientos asociados a un tema específico y al instante presenta su producto. Algo notable de esta comunicación mediática es que en muchas ocasiones transmite mensajes sin necesidad de hacer uso de un código verbal, pero sí uno simbólico o pictórico, a menudo más sugestivo y sutil.</w:t>
      </w:r>
    </w:p>
    <w:p w14:paraId="086F1FFE" w14:textId="77777777" w:rsidR="00E82058" w:rsidRDefault="00E82058" w:rsidP="00E82058">
      <w:pPr>
        <w:rPr>
          <w:rFonts w:ascii="Times" w:hAnsi="Times"/>
          <w:b/>
        </w:rPr>
      </w:pPr>
    </w:p>
    <w:p w14:paraId="2A2B1057" w14:textId="77777777" w:rsidR="00E82058" w:rsidRDefault="00E82058" w:rsidP="00E82058">
      <w:pPr>
        <w:rPr>
          <w:rFonts w:ascii="Times" w:hAnsi="Times"/>
          <w:b/>
        </w:rPr>
      </w:pPr>
      <w:r w:rsidRPr="00C12302">
        <w:rPr>
          <w:rFonts w:ascii="Times" w:hAnsi="Times"/>
          <w:b/>
        </w:rPr>
        <w:t>Crear opini</w:t>
      </w:r>
      <w:r>
        <w:rPr>
          <w:rFonts w:ascii="Times" w:hAnsi="Times"/>
          <w:b/>
        </w:rPr>
        <w:t>ón</w:t>
      </w:r>
    </w:p>
    <w:p w14:paraId="511EB4DE" w14:textId="77777777" w:rsidR="00E82058" w:rsidRDefault="00E82058" w:rsidP="00E82058">
      <w:pPr>
        <w:ind w:left="708"/>
        <w:rPr>
          <w:rFonts w:ascii="Times" w:hAnsi="Times"/>
        </w:rPr>
      </w:pPr>
      <w:r w:rsidRPr="00C12302">
        <w:rPr>
          <w:rFonts w:ascii="Times" w:hAnsi="Times"/>
        </w:rPr>
        <w:t>[…] la idea no es condenar a los miles de millones de musulmanes alrededor del mundo</w:t>
      </w:r>
      <w:r>
        <w:rPr>
          <w:rFonts w:ascii="Times" w:hAnsi="Times"/>
        </w:rPr>
        <w:t>, ni reducir lo que viene sucediendo a un tema exclusivamente religioso y perseguir, como lo hace el fundamentalismo, a quienes no tienen nada que ver […] Hay que analizar a profundidad lo sucedido y tratar de entender sus implicaciones.</w:t>
      </w:r>
    </w:p>
    <w:p w14:paraId="220D8BA2" w14:textId="77777777" w:rsidR="00E82058" w:rsidRDefault="00E82058" w:rsidP="00E82058">
      <w:pPr>
        <w:ind w:left="708"/>
        <w:rPr>
          <w:rFonts w:ascii="Times" w:hAnsi="Times"/>
          <w:i/>
        </w:rPr>
      </w:pPr>
      <w:r w:rsidRPr="00C12302">
        <w:rPr>
          <w:rFonts w:ascii="Times" w:hAnsi="Times"/>
          <w:i/>
        </w:rPr>
        <w:t>Kenia: vuelve la barbarie</w:t>
      </w:r>
      <w:r w:rsidRPr="00B158BA">
        <w:rPr>
          <w:rFonts w:ascii="Times" w:hAnsi="Times"/>
          <w:i/>
        </w:rPr>
        <w:t>. El Espectador</w:t>
      </w:r>
      <w:r>
        <w:rPr>
          <w:rFonts w:ascii="Times" w:hAnsi="Times"/>
        </w:rPr>
        <w:t>, 6 de abril de 2015.</w:t>
      </w:r>
    </w:p>
    <w:p w14:paraId="7CB2774D" w14:textId="77777777" w:rsidR="00E82058" w:rsidRPr="00D90DA9" w:rsidRDefault="00E82058" w:rsidP="00E82058">
      <w:pPr>
        <w:rPr>
          <w:rFonts w:ascii="Times" w:hAnsi="Times"/>
        </w:rPr>
      </w:pPr>
      <w:r w:rsidRPr="00D90DA9">
        <w:rPr>
          <w:rFonts w:ascii="Times" w:hAnsi="Times"/>
        </w:rPr>
        <w:t>E</w:t>
      </w:r>
      <w:r>
        <w:rPr>
          <w:rFonts w:ascii="Times" w:hAnsi="Times"/>
        </w:rPr>
        <w:t>ste fragmento e</w:t>
      </w:r>
      <w:r w:rsidRPr="00D90DA9">
        <w:rPr>
          <w:rFonts w:ascii="Times" w:hAnsi="Times"/>
        </w:rPr>
        <w:t xml:space="preserve">xpresa claramente </w:t>
      </w:r>
      <w:r>
        <w:rPr>
          <w:rFonts w:ascii="Times" w:hAnsi="Times"/>
        </w:rPr>
        <w:t xml:space="preserve">un punto de vista particular </w:t>
      </w:r>
      <w:r w:rsidRPr="00D90DA9">
        <w:rPr>
          <w:rFonts w:ascii="Times" w:hAnsi="Times"/>
        </w:rPr>
        <w:t xml:space="preserve">y además invita a asumir una posición </w:t>
      </w:r>
      <w:r>
        <w:rPr>
          <w:rFonts w:ascii="Times" w:hAnsi="Times"/>
        </w:rPr>
        <w:t>d</w:t>
      </w:r>
      <w:r w:rsidRPr="00D90DA9">
        <w:rPr>
          <w:rFonts w:ascii="Times" w:hAnsi="Times"/>
        </w:rPr>
        <w:t>e quien recibe</w:t>
      </w:r>
      <w:r>
        <w:rPr>
          <w:rFonts w:ascii="Times" w:hAnsi="Times"/>
        </w:rPr>
        <w:t xml:space="preserve"> la información. Maneja hechos concretos, pero involucra reflexiones personales.</w:t>
      </w:r>
      <w:r w:rsidRPr="00D90DA9">
        <w:rPr>
          <w:rFonts w:ascii="Times" w:hAnsi="Times"/>
        </w:rPr>
        <w:t xml:space="preserve"> </w:t>
      </w:r>
    </w:p>
    <w:p w14:paraId="6597C0AD" w14:textId="77777777" w:rsidR="00E82058" w:rsidRDefault="00E82058" w:rsidP="00E82058">
      <w:pPr>
        <w:ind w:left="708"/>
        <w:rPr>
          <w:rFonts w:ascii="Times" w:hAnsi="Times"/>
          <w:i/>
        </w:rPr>
      </w:pPr>
    </w:p>
    <w:p w14:paraId="09C7A8DC" w14:textId="77777777" w:rsidR="00E82058" w:rsidRDefault="00E82058" w:rsidP="00E82058">
      <w:pPr>
        <w:rPr>
          <w:rFonts w:ascii="Times" w:hAnsi="Times"/>
          <w:b/>
        </w:rPr>
      </w:pPr>
      <w:r w:rsidRPr="00C73FEC">
        <w:rPr>
          <w:rFonts w:ascii="Times" w:hAnsi="Times"/>
          <w:b/>
        </w:rPr>
        <w:t>Entretener:</w:t>
      </w:r>
      <w:r>
        <w:rPr>
          <w:rFonts w:ascii="Times" w:hAnsi="Times"/>
          <w:b/>
        </w:rPr>
        <w:t xml:space="preserve"> </w:t>
      </w:r>
    </w:p>
    <w:p w14:paraId="4BA5A4A3" w14:textId="77777777" w:rsidR="00E82058" w:rsidRDefault="00E82058" w:rsidP="00E82058">
      <w:pPr>
        <w:rPr>
          <w:rFonts w:ascii="Times" w:hAnsi="Times"/>
          <w:b/>
        </w:rPr>
      </w:pPr>
    </w:p>
    <w:tbl>
      <w:tblPr>
        <w:tblStyle w:val="Tablaconcuadrcula"/>
        <w:tblW w:w="0" w:type="auto"/>
        <w:tblLook w:val="04A0" w:firstRow="1" w:lastRow="0" w:firstColumn="1" w:lastColumn="0" w:noHBand="0" w:noVBand="1"/>
      </w:tblPr>
      <w:tblGrid>
        <w:gridCol w:w="1174"/>
        <w:gridCol w:w="7540"/>
      </w:tblGrid>
      <w:tr w:rsidR="00E82058" w:rsidRPr="00677118" w14:paraId="0B4B3981" w14:textId="77777777" w:rsidTr="00CA188E">
        <w:tc>
          <w:tcPr>
            <w:tcW w:w="9054" w:type="dxa"/>
            <w:gridSpan w:val="2"/>
            <w:shd w:val="clear" w:color="auto" w:fill="0D0D0D" w:themeFill="text1" w:themeFillTint="F2"/>
          </w:tcPr>
          <w:p w14:paraId="2CA9DB35"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E82058" w:rsidRPr="00677118" w14:paraId="342475DE" w14:textId="77777777" w:rsidTr="00CA188E">
        <w:tc>
          <w:tcPr>
            <w:tcW w:w="2448" w:type="dxa"/>
          </w:tcPr>
          <w:p w14:paraId="5FE9B4A5"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606" w:type="dxa"/>
          </w:tcPr>
          <w:p w14:paraId="23C41348"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5_01_IMG10</w:t>
            </w:r>
          </w:p>
        </w:tc>
      </w:tr>
      <w:tr w:rsidR="00E82058" w:rsidRPr="00677118" w14:paraId="4997D17A" w14:textId="77777777" w:rsidTr="00CA188E">
        <w:tc>
          <w:tcPr>
            <w:tcW w:w="2448" w:type="dxa"/>
          </w:tcPr>
          <w:p w14:paraId="75CA8EC7"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606" w:type="dxa"/>
          </w:tcPr>
          <w:p w14:paraId="76D44CEB" w14:textId="77777777" w:rsidR="00E82058" w:rsidRPr="00677118" w:rsidRDefault="00E82058" w:rsidP="00CA188E">
            <w:pPr>
              <w:rPr>
                <w:rFonts w:ascii="Times New Roman" w:hAnsi="Times New Roman" w:cs="Times New Roman"/>
                <w:sz w:val="24"/>
                <w:szCs w:val="24"/>
              </w:rPr>
            </w:pPr>
            <w:r>
              <w:rPr>
                <w:rFonts w:ascii="Times New Roman" w:hAnsi="Times New Roman" w:cs="Times New Roman"/>
                <w:sz w:val="24"/>
                <w:szCs w:val="24"/>
              </w:rPr>
              <w:t>Mafalda y su madre</w:t>
            </w:r>
          </w:p>
        </w:tc>
      </w:tr>
      <w:tr w:rsidR="00E82058" w:rsidRPr="00677118" w14:paraId="18FCF095" w14:textId="77777777" w:rsidTr="00CA188E">
        <w:tc>
          <w:tcPr>
            <w:tcW w:w="2448" w:type="dxa"/>
          </w:tcPr>
          <w:p w14:paraId="604C03C5"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6606" w:type="dxa"/>
          </w:tcPr>
          <w:p w14:paraId="5F397D39" w14:textId="77777777" w:rsidR="00E82058" w:rsidRDefault="00E82058" w:rsidP="00CA188E">
            <w:pPr>
              <w:rPr>
                <w:rFonts w:ascii="Times New Roman" w:hAnsi="Times New Roman" w:cs="Times New Roman"/>
                <w:color w:val="000000"/>
                <w:sz w:val="24"/>
                <w:szCs w:val="24"/>
              </w:rPr>
            </w:pPr>
            <w:r w:rsidRPr="00597985">
              <w:rPr>
                <w:rFonts w:ascii="Times New Roman" w:hAnsi="Times New Roman" w:cs="Times New Roman"/>
                <w:color w:val="000000"/>
                <w:sz w:val="24"/>
                <w:szCs w:val="24"/>
              </w:rPr>
              <w:t>http://aulaplaneta.planetasaber.com/encyclopedia/default.asp?idpack=9&amp;idpil=001MC401&amp;ruta=Buscador</w:t>
            </w:r>
          </w:p>
          <w:p w14:paraId="3B85D9AF" w14:textId="77777777" w:rsidR="00E82058" w:rsidRPr="00677118" w:rsidRDefault="00E82058" w:rsidP="00CA188E">
            <w:pPr>
              <w:rPr>
                <w:rFonts w:ascii="Times New Roman" w:hAnsi="Times New Roman" w:cs="Times New Roman"/>
                <w:color w:val="000000"/>
                <w:sz w:val="24"/>
                <w:szCs w:val="24"/>
              </w:rPr>
            </w:pPr>
          </w:p>
        </w:tc>
      </w:tr>
      <w:tr w:rsidR="00E82058" w:rsidRPr="00677118" w14:paraId="578CBBC5" w14:textId="77777777" w:rsidTr="00CA188E">
        <w:tc>
          <w:tcPr>
            <w:tcW w:w="2448" w:type="dxa"/>
          </w:tcPr>
          <w:p w14:paraId="3AA64E15"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Pie de foto</w:t>
            </w:r>
          </w:p>
        </w:tc>
        <w:tc>
          <w:tcPr>
            <w:tcW w:w="6606" w:type="dxa"/>
          </w:tcPr>
          <w:p w14:paraId="190E602F" w14:textId="77777777" w:rsidR="00E82058" w:rsidRPr="00C55231" w:rsidRDefault="00E82058" w:rsidP="00CA188E">
            <w:pPr>
              <w:rPr>
                <w:rFonts w:ascii="Times New Roman" w:hAnsi="Times New Roman" w:cs="Times New Roman"/>
                <w:sz w:val="24"/>
                <w:szCs w:val="24"/>
              </w:rPr>
            </w:pPr>
            <w:r>
              <w:rPr>
                <w:rFonts w:ascii="Times New Roman" w:hAnsi="Times New Roman" w:cs="Times New Roman"/>
                <w:sz w:val="24"/>
                <w:szCs w:val="24"/>
              </w:rPr>
              <w:t>Las tiras cómicas llegan</w:t>
            </w:r>
            <w:r w:rsidRPr="00C55231">
              <w:rPr>
                <w:rFonts w:ascii="Times New Roman" w:hAnsi="Times New Roman" w:cs="Times New Roman"/>
                <w:sz w:val="24"/>
                <w:szCs w:val="24"/>
              </w:rPr>
              <w:t xml:space="preserve"> al público de una manera breve y divertida. </w:t>
            </w:r>
            <w:r>
              <w:rPr>
                <w:rFonts w:ascii="Times New Roman" w:hAnsi="Times New Roman" w:cs="Times New Roman"/>
                <w:sz w:val="24"/>
                <w:szCs w:val="24"/>
              </w:rPr>
              <w:t>Sus</w:t>
            </w:r>
            <w:r w:rsidRPr="00C55231">
              <w:rPr>
                <w:rFonts w:ascii="Times New Roman" w:hAnsi="Times New Roman" w:cs="Times New Roman"/>
                <w:sz w:val="24"/>
                <w:szCs w:val="24"/>
              </w:rPr>
              <w:t xml:space="preserve"> mensajes </w:t>
            </w:r>
            <w:r>
              <w:rPr>
                <w:rFonts w:ascii="Times New Roman" w:hAnsi="Times New Roman" w:cs="Times New Roman"/>
                <w:sz w:val="24"/>
                <w:szCs w:val="24"/>
              </w:rPr>
              <w:t>son</w:t>
            </w:r>
            <w:r w:rsidRPr="00C55231">
              <w:rPr>
                <w:rFonts w:ascii="Times New Roman" w:hAnsi="Times New Roman" w:cs="Times New Roman"/>
                <w:sz w:val="24"/>
                <w:szCs w:val="24"/>
              </w:rPr>
              <w:t xml:space="preserve"> </w:t>
            </w:r>
            <w:r>
              <w:rPr>
                <w:rFonts w:ascii="Times New Roman" w:hAnsi="Times New Roman" w:cs="Times New Roman"/>
                <w:sz w:val="24"/>
                <w:szCs w:val="24"/>
              </w:rPr>
              <w:t>concretos y llamativos</w:t>
            </w:r>
            <w:r w:rsidRPr="00C55231">
              <w:rPr>
                <w:rFonts w:ascii="Times New Roman" w:hAnsi="Times New Roman" w:cs="Times New Roman"/>
                <w:sz w:val="24"/>
                <w:szCs w:val="24"/>
              </w:rPr>
              <w:t>.</w:t>
            </w:r>
            <w:r>
              <w:rPr>
                <w:rFonts w:ascii="Times New Roman" w:hAnsi="Times New Roman" w:cs="Times New Roman"/>
                <w:sz w:val="24"/>
                <w:szCs w:val="24"/>
              </w:rPr>
              <w:t xml:space="preserve"> Mafalda es uno de los personajes más conocidos del historietista argentino Quino.</w:t>
            </w:r>
          </w:p>
        </w:tc>
      </w:tr>
    </w:tbl>
    <w:p w14:paraId="4D0C6675" w14:textId="77777777" w:rsidR="00E82058" w:rsidRDefault="00E82058" w:rsidP="00E82058">
      <w:pPr>
        <w:rPr>
          <w:rFonts w:ascii="Times" w:hAnsi="Times"/>
        </w:rPr>
      </w:pPr>
    </w:p>
    <w:p w14:paraId="6FC373F0" w14:textId="77777777" w:rsidR="00E82058" w:rsidRPr="00D90DA9" w:rsidRDefault="00E82058" w:rsidP="00E82058">
      <w:pPr>
        <w:rPr>
          <w:rFonts w:ascii="Times" w:hAnsi="Times"/>
        </w:rPr>
      </w:pPr>
      <w:r w:rsidRPr="00D90DA9">
        <w:rPr>
          <w:rFonts w:ascii="Times" w:hAnsi="Times"/>
        </w:rPr>
        <w:t>Es</w:t>
      </w:r>
      <w:r>
        <w:rPr>
          <w:rFonts w:ascii="Times" w:hAnsi="Times"/>
        </w:rPr>
        <w:t>ta es una forma entretenida</w:t>
      </w:r>
      <w:r w:rsidRPr="00D90DA9">
        <w:rPr>
          <w:rFonts w:ascii="Times" w:hAnsi="Times"/>
        </w:rPr>
        <w:t xml:space="preserve"> de compartir un hecho, una opinión, un punto de vista</w:t>
      </w:r>
      <w:r>
        <w:rPr>
          <w:rFonts w:ascii="Times" w:hAnsi="Times"/>
        </w:rPr>
        <w:t>, una anécdota, una situación</w:t>
      </w:r>
      <w:r w:rsidRPr="00D90DA9">
        <w:rPr>
          <w:rFonts w:ascii="Times" w:hAnsi="Times"/>
        </w:rPr>
        <w:t>.</w:t>
      </w:r>
      <w:r>
        <w:rPr>
          <w:rFonts w:ascii="Times" w:hAnsi="Times"/>
        </w:rPr>
        <w:t xml:space="preserve"> Sin duda, este tipo de mensajes están inmersos en el ámbito de la cultura y el arte, y al igual que en la función de persuadir, además del código verbal, hacen uso de otros.</w:t>
      </w:r>
    </w:p>
    <w:p w14:paraId="3843AB6F" w14:textId="77777777" w:rsidR="00E82058" w:rsidRDefault="00E82058" w:rsidP="00E82058">
      <w:pPr>
        <w:rPr>
          <w:rFonts w:ascii="Times" w:hAnsi="Times"/>
          <w:b/>
        </w:rPr>
      </w:pPr>
    </w:p>
    <w:p w14:paraId="171494DF" w14:textId="77777777" w:rsidR="00E82058" w:rsidRDefault="00E82058" w:rsidP="00E82058">
      <w:pPr>
        <w:rPr>
          <w:rFonts w:ascii="Times" w:hAnsi="Times"/>
          <w:b/>
        </w:rPr>
      </w:pPr>
      <w:r>
        <w:rPr>
          <w:rFonts w:ascii="Times" w:hAnsi="Times"/>
          <w:b/>
        </w:rPr>
        <w:t>Educar</w:t>
      </w:r>
    </w:p>
    <w:p w14:paraId="0B9FF6CC" w14:textId="77777777" w:rsidR="00E82058" w:rsidRDefault="00E82058" w:rsidP="00E82058">
      <w:pPr>
        <w:ind w:left="708"/>
        <w:rPr>
          <w:rFonts w:ascii="Times" w:hAnsi="Times"/>
        </w:rPr>
      </w:pPr>
      <w:r>
        <w:rPr>
          <w:rFonts w:ascii="Times" w:hAnsi="Times"/>
        </w:rPr>
        <w:t xml:space="preserve">Los primeros libros fueron manuscritos (escritos a mano por los escribanos o copistas). Por eso se realizaban muy pocos ejemplares de una obra y sólo algunos privilegiados podían permitirse el lujo de leerla. </w:t>
      </w:r>
    </w:p>
    <w:p w14:paraId="12CBA40A" w14:textId="77777777" w:rsidR="00E82058" w:rsidRDefault="00E82058" w:rsidP="00E82058">
      <w:pPr>
        <w:ind w:left="708"/>
        <w:rPr>
          <w:rFonts w:ascii="Times" w:hAnsi="Times"/>
        </w:rPr>
      </w:pPr>
      <w:r>
        <w:rPr>
          <w:rFonts w:ascii="Times" w:hAnsi="Times"/>
        </w:rPr>
        <w:t xml:space="preserve">Hoy en día, se valora poco el aspecto de un escrito, la forma y el tipo de sus letras; pero, en ciertas épocas, la </w:t>
      </w:r>
      <w:r w:rsidRPr="00891115">
        <w:rPr>
          <w:rFonts w:ascii="Times" w:hAnsi="Times"/>
          <w:b/>
        </w:rPr>
        <w:t>caligrafía</w:t>
      </w:r>
      <w:r>
        <w:rPr>
          <w:rFonts w:ascii="Times" w:hAnsi="Times"/>
        </w:rPr>
        <w:t xml:space="preserve"> </w:t>
      </w:r>
      <w:r>
        <w:rPr>
          <w:rFonts w:ascii="Times" w:hAnsi="Times"/>
        </w:rPr>
        <w:sym w:font="Symbol" w:char="F02D"/>
      </w:r>
      <w:r>
        <w:rPr>
          <w:rFonts w:ascii="Times" w:hAnsi="Times"/>
        </w:rPr>
        <w:t>“</w:t>
      </w:r>
      <w:r>
        <w:rPr>
          <w:rFonts w:ascii="Times" w:hAnsi="Times" w:cs="Times"/>
        </w:rPr>
        <w:t>bella escritura”</w:t>
      </w:r>
      <w:r w:rsidRPr="00332A6D">
        <w:rPr>
          <w:rFonts w:ascii="Times" w:hAnsi="Times"/>
        </w:rPr>
        <w:t xml:space="preserve"> </w:t>
      </w:r>
      <w:r>
        <w:rPr>
          <w:rFonts w:ascii="Times" w:hAnsi="Times"/>
        </w:rPr>
        <w:sym w:font="Symbol" w:char="F02D"/>
      </w:r>
      <w:r>
        <w:rPr>
          <w:rFonts w:ascii="Times" w:hAnsi="Times"/>
        </w:rPr>
        <w:t xml:space="preserve"> de un libro se valoraba casi tanto como las ideas que contenía. Las letras, más que escribirse, se dibujaban. La escritura se consideraba como un arte. </w:t>
      </w:r>
    </w:p>
    <w:p w14:paraId="2960C264" w14:textId="77777777" w:rsidR="00E82058" w:rsidRPr="00D76265" w:rsidRDefault="00E82058" w:rsidP="00E82058">
      <w:pPr>
        <w:ind w:left="708"/>
        <w:rPr>
          <w:rFonts w:ascii="Times" w:hAnsi="Times"/>
        </w:rPr>
      </w:pPr>
      <w:r>
        <w:rPr>
          <w:rFonts w:ascii="Times" w:hAnsi="Times"/>
        </w:rPr>
        <w:lastRenderedPageBreak/>
        <w:t xml:space="preserve">Rubio, P., Fernández, J., Hernández, M., </w:t>
      </w:r>
      <w:proofErr w:type="spellStart"/>
      <w:r>
        <w:rPr>
          <w:rFonts w:ascii="Times" w:hAnsi="Times"/>
        </w:rPr>
        <w:t>Llamazarez</w:t>
      </w:r>
      <w:proofErr w:type="spellEnd"/>
      <w:r>
        <w:rPr>
          <w:rFonts w:ascii="Times" w:hAnsi="Times"/>
        </w:rPr>
        <w:t xml:space="preserve">, M. T. </w:t>
      </w:r>
      <w:r w:rsidRPr="00121778">
        <w:rPr>
          <w:rFonts w:ascii="Times" w:hAnsi="Times"/>
          <w:i/>
        </w:rPr>
        <w:t>L</w:t>
      </w:r>
      <w:r>
        <w:rPr>
          <w:rFonts w:ascii="Times" w:hAnsi="Times"/>
          <w:i/>
        </w:rPr>
        <w:t>ibros manuscritos</w:t>
      </w:r>
      <w:r>
        <w:rPr>
          <w:rFonts w:ascii="Times" w:hAnsi="Times"/>
        </w:rPr>
        <w:t>, 2002.</w:t>
      </w:r>
    </w:p>
    <w:p w14:paraId="000E36FF" w14:textId="77777777" w:rsidR="00E82058" w:rsidRDefault="00E82058" w:rsidP="00E82058">
      <w:pPr>
        <w:rPr>
          <w:rFonts w:ascii="Times" w:hAnsi="Times"/>
        </w:rPr>
      </w:pPr>
      <w:r>
        <w:rPr>
          <w:rFonts w:ascii="Times" w:hAnsi="Times"/>
        </w:rPr>
        <w:t>Es un texto explicativo cuya finalidad es ayudar a la formación. Por eso, expone a profundidad conocimientos y maneja ejemplos de fácil comprensión.</w:t>
      </w:r>
    </w:p>
    <w:p w14:paraId="3C607EBF"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99"/>
        <w:gridCol w:w="6215"/>
      </w:tblGrid>
      <w:tr w:rsidR="00E82058" w:rsidRPr="00677118" w14:paraId="485E2DF2" w14:textId="77777777" w:rsidTr="00CA188E">
        <w:tc>
          <w:tcPr>
            <w:tcW w:w="9034" w:type="dxa"/>
            <w:gridSpan w:val="2"/>
            <w:shd w:val="clear" w:color="auto" w:fill="000000" w:themeFill="text1"/>
          </w:tcPr>
          <w:p w14:paraId="5CEB425F"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E82058" w:rsidRPr="00677118" w14:paraId="05B79D74" w14:textId="77777777" w:rsidTr="00CA188E">
        <w:tc>
          <w:tcPr>
            <w:tcW w:w="2566" w:type="dxa"/>
          </w:tcPr>
          <w:p w14:paraId="60158B48"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14:paraId="358D385A"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w:t>
            </w:r>
            <w:r w:rsidRPr="00677118">
              <w:rPr>
                <w:rFonts w:ascii="Times New Roman" w:hAnsi="Times New Roman" w:cs="Times New Roman"/>
                <w:color w:val="000000"/>
                <w:sz w:val="24"/>
                <w:szCs w:val="24"/>
              </w:rPr>
              <w:t>1_REC</w:t>
            </w:r>
            <w:r>
              <w:rPr>
                <w:rFonts w:ascii="Times New Roman" w:hAnsi="Times New Roman" w:cs="Times New Roman"/>
                <w:color w:val="000000"/>
                <w:sz w:val="24"/>
                <w:szCs w:val="24"/>
              </w:rPr>
              <w:t>260</w:t>
            </w:r>
          </w:p>
        </w:tc>
      </w:tr>
      <w:tr w:rsidR="00E82058" w:rsidRPr="00677118" w14:paraId="4A123E1F" w14:textId="77777777" w:rsidTr="00CA188E">
        <w:tc>
          <w:tcPr>
            <w:tcW w:w="2566" w:type="dxa"/>
          </w:tcPr>
          <w:p w14:paraId="70202CED"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14:paraId="1D686C5F"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Distingue las diferentes funciones de los medios</w:t>
            </w:r>
          </w:p>
        </w:tc>
      </w:tr>
      <w:tr w:rsidR="00E82058" w:rsidRPr="00677118" w14:paraId="3690909D" w14:textId="77777777" w:rsidTr="00CA188E">
        <w:tc>
          <w:tcPr>
            <w:tcW w:w="2566" w:type="dxa"/>
          </w:tcPr>
          <w:p w14:paraId="38E5FB49"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14:paraId="69E5F90E" w14:textId="77777777" w:rsidR="00E82058" w:rsidRPr="00677118" w:rsidRDefault="00E82058" w:rsidP="00CA188E">
            <w:pPr>
              <w:rPr>
                <w:rFonts w:ascii="Times New Roman" w:hAnsi="Times New Roman" w:cs="Times New Roman"/>
                <w:color w:val="000000"/>
                <w:sz w:val="24"/>
                <w:szCs w:val="24"/>
              </w:rPr>
            </w:pPr>
            <w:r w:rsidRPr="00D01ADC">
              <w:rPr>
                <w:rFonts w:ascii="Times New Roman" w:hAnsi="Times New Roman" w:cs="Times New Roman"/>
                <w:sz w:val="24"/>
                <w:szCs w:val="24"/>
                <w:lang w:val="es-ES_tradnl"/>
              </w:rPr>
              <w:t xml:space="preserve">Actividad </w:t>
            </w:r>
            <w:r>
              <w:rPr>
                <w:rFonts w:ascii="Times New Roman" w:hAnsi="Times New Roman" w:cs="Times New Roman"/>
                <w:sz w:val="24"/>
                <w:szCs w:val="24"/>
                <w:lang w:val="es-ES_tradnl"/>
              </w:rPr>
              <w:t>para diferenciar las funciones de los medios de comunicación en la sociedad</w:t>
            </w:r>
          </w:p>
        </w:tc>
      </w:tr>
    </w:tbl>
    <w:p w14:paraId="63089A8B"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60"/>
        <w:gridCol w:w="6254"/>
      </w:tblGrid>
      <w:tr w:rsidR="00E82058" w:rsidRPr="005768AE" w14:paraId="7B658954" w14:textId="77777777" w:rsidTr="00CA188E">
        <w:tc>
          <w:tcPr>
            <w:tcW w:w="8978" w:type="dxa"/>
            <w:gridSpan w:val="2"/>
            <w:shd w:val="clear" w:color="auto" w:fill="000000" w:themeFill="text1"/>
          </w:tcPr>
          <w:p w14:paraId="5C1DB996" w14:textId="77777777" w:rsidR="00E82058" w:rsidRPr="005768AE" w:rsidRDefault="00E82058" w:rsidP="00CA188E">
            <w:pPr>
              <w:jc w:val="center"/>
              <w:rPr>
                <w:rFonts w:ascii="Times New Roman" w:hAnsi="Times New Roman" w:cs="Times New Roman"/>
                <w:b/>
                <w:color w:val="FFFFFF" w:themeColor="background1"/>
                <w:sz w:val="24"/>
                <w:szCs w:val="24"/>
              </w:rPr>
            </w:pPr>
            <w:r w:rsidRPr="005768AE">
              <w:rPr>
                <w:rFonts w:ascii="Times New Roman" w:hAnsi="Times New Roman" w:cs="Times New Roman"/>
                <w:b/>
                <w:color w:val="FFFFFF" w:themeColor="background1"/>
                <w:sz w:val="24"/>
                <w:szCs w:val="24"/>
              </w:rPr>
              <w:t>Destacado</w:t>
            </w:r>
          </w:p>
        </w:tc>
      </w:tr>
      <w:tr w:rsidR="00E82058" w:rsidRPr="005768AE" w14:paraId="3F881201" w14:textId="77777777" w:rsidTr="00CA188E">
        <w:tc>
          <w:tcPr>
            <w:tcW w:w="2518" w:type="dxa"/>
          </w:tcPr>
          <w:p w14:paraId="0152538E" w14:textId="77777777" w:rsidR="00E82058" w:rsidRPr="005768AE" w:rsidRDefault="00E82058" w:rsidP="00CA188E">
            <w:pPr>
              <w:rPr>
                <w:rFonts w:ascii="Times" w:hAnsi="Times"/>
                <w:b/>
                <w:sz w:val="24"/>
                <w:szCs w:val="24"/>
              </w:rPr>
            </w:pPr>
            <w:r w:rsidRPr="005768AE">
              <w:rPr>
                <w:rFonts w:ascii="Times" w:hAnsi="Times"/>
                <w:b/>
                <w:sz w:val="24"/>
                <w:szCs w:val="24"/>
              </w:rPr>
              <w:t>Título</w:t>
            </w:r>
          </w:p>
        </w:tc>
        <w:tc>
          <w:tcPr>
            <w:tcW w:w="6460" w:type="dxa"/>
          </w:tcPr>
          <w:p w14:paraId="4E5C21C3" w14:textId="77777777" w:rsidR="00E82058" w:rsidRPr="005768AE" w:rsidRDefault="00E82058" w:rsidP="00CA188E">
            <w:pPr>
              <w:jc w:val="center"/>
              <w:rPr>
                <w:rFonts w:ascii="Times" w:hAnsi="Times"/>
                <w:b/>
                <w:sz w:val="24"/>
                <w:szCs w:val="24"/>
              </w:rPr>
            </w:pPr>
            <w:r>
              <w:rPr>
                <w:rFonts w:ascii="Times" w:hAnsi="Times"/>
                <w:b/>
                <w:sz w:val="24"/>
                <w:szCs w:val="24"/>
              </w:rPr>
              <w:t>Los medios en tu día a día</w:t>
            </w:r>
          </w:p>
        </w:tc>
      </w:tr>
      <w:tr w:rsidR="00E82058" w:rsidRPr="005768AE" w14:paraId="04F39DD3" w14:textId="77777777" w:rsidTr="00CA188E">
        <w:tc>
          <w:tcPr>
            <w:tcW w:w="2518" w:type="dxa"/>
          </w:tcPr>
          <w:p w14:paraId="62277F56" w14:textId="77777777" w:rsidR="00E82058" w:rsidRPr="005768AE" w:rsidRDefault="00E82058" w:rsidP="00CA188E">
            <w:pPr>
              <w:rPr>
                <w:rFonts w:ascii="Times" w:hAnsi="Times"/>
                <w:sz w:val="24"/>
                <w:szCs w:val="24"/>
              </w:rPr>
            </w:pPr>
            <w:r w:rsidRPr="005768AE">
              <w:rPr>
                <w:rFonts w:ascii="Times" w:hAnsi="Times"/>
                <w:b/>
                <w:sz w:val="24"/>
                <w:szCs w:val="24"/>
              </w:rPr>
              <w:t>Contenido</w:t>
            </w:r>
          </w:p>
        </w:tc>
        <w:tc>
          <w:tcPr>
            <w:tcW w:w="6460" w:type="dxa"/>
          </w:tcPr>
          <w:p w14:paraId="204CF151" w14:textId="77777777" w:rsidR="00E82058" w:rsidRPr="005768AE" w:rsidRDefault="00E82058" w:rsidP="00CA188E">
            <w:pPr>
              <w:rPr>
                <w:rFonts w:ascii="Times" w:hAnsi="Times"/>
                <w:sz w:val="24"/>
                <w:szCs w:val="24"/>
              </w:rPr>
            </w:pPr>
            <w:r>
              <w:rPr>
                <w:rFonts w:ascii="Times" w:hAnsi="Times"/>
                <w:sz w:val="24"/>
                <w:szCs w:val="24"/>
              </w:rPr>
              <w:t xml:space="preserve">Para observar el impacto </w:t>
            </w:r>
            <w:r w:rsidRPr="005768AE">
              <w:rPr>
                <w:rFonts w:ascii="Times" w:hAnsi="Times"/>
                <w:sz w:val="24"/>
                <w:szCs w:val="24"/>
              </w:rPr>
              <w:t>de los medios de comunicación en nuestro día a día y la evolución que han experimentado en las últimas décadas, intenta responder estas preguntas:</w:t>
            </w:r>
          </w:p>
          <w:p w14:paraId="42D2798E" w14:textId="77777777" w:rsidR="00E82058" w:rsidRDefault="00E82058" w:rsidP="00E82058">
            <w:pPr>
              <w:pStyle w:val="Prrafodelista"/>
              <w:numPr>
                <w:ilvl w:val="0"/>
                <w:numId w:val="8"/>
              </w:numPr>
              <w:rPr>
                <w:rFonts w:ascii="Times" w:hAnsi="Times"/>
              </w:rPr>
            </w:pPr>
            <w:r w:rsidRPr="005768AE">
              <w:rPr>
                <w:rFonts w:ascii="Times" w:hAnsi="Times"/>
              </w:rPr>
              <w:t>Cuando sucede un fenómeno o event</w:t>
            </w:r>
            <w:r>
              <w:rPr>
                <w:rFonts w:ascii="Times" w:hAnsi="Times"/>
              </w:rPr>
              <w:t>o de tu interés ¿dónde buscas</w:t>
            </w:r>
            <w:r w:rsidRPr="005768AE">
              <w:rPr>
                <w:rFonts w:ascii="Times" w:hAnsi="Times"/>
              </w:rPr>
              <w:t xml:space="preserve"> información</w:t>
            </w:r>
            <w:r>
              <w:rPr>
                <w:rFonts w:ascii="Times" w:hAnsi="Times"/>
              </w:rPr>
              <w:t xml:space="preserve"> al respecto</w:t>
            </w:r>
            <w:r w:rsidRPr="005768AE">
              <w:rPr>
                <w:rFonts w:ascii="Times" w:hAnsi="Times"/>
              </w:rPr>
              <w:t>?</w:t>
            </w:r>
          </w:p>
          <w:p w14:paraId="1F8E2138" w14:textId="3E0C59B8" w:rsidR="00E82058" w:rsidRDefault="00E82058" w:rsidP="00E82058">
            <w:pPr>
              <w:pStyle w:val="Prrafodelista"/>
              <w:numPr>
                <w:ilvl w:val="0"/>
                <w:numId w:val="8"/>
              </w:numPr>
              <w:rPr>
                <w:rFonts w:ascii="Times" w:hAnsi="Times"/>
              </w:rPr>
            </w:pPr>
            <w:r w:rsidRPr="005768AE">
              <w:rPr>
                <w:rFonts w:ascii="Times" w:hAnsi="Times"/>
              </w:rPr>
              <w:t>¿Cuántas horas al día ves la televisión</w:t>
            </w:r>
            <w:r w:rsidR="00AF686A">
              <w:rPr>
                <w:rFonts w:ascii="Times" w:hAnsi="Times"/>
              </w:rPr>
              <w:t xml:space="preserve"> al día</w:t>
            </w:r>
            <w:r w:rsidRPr="005768AE">
              <w:rPr>
                <w:rFonts w:ascii="Times" w:hAnsi="Times"/>
              </w:rPr>
              <w:t xml:space="preserve">? </w:t>
            </w:r>
          </w:p>
          <w:p w14:paraId="2A9D12A6" w14:textId="04182D0F" w:rsidR="00E82058" w:rsidRDefault="00E82058" w:rsidP="00E82058">
            <w:pPr>
              <w:pStyle w:val="Prrafodelista"/>
              <w:numPr>
                <w:ilvl w:val="0"/>
                <w:numId w:val="8"/>
              </w:numPr>
              <w:rPr>
                <w:rFonts w:ascii="Times" w:hAnsi="Times"/>
              </w:rPr>
            </w:pPr>
            <w:r w:rsidRPr="005768AE">
              <w:rPr>
                <w:rFonts w:ascii="Times" w:hAnsi="Times"/>
              </w:rPr>
              <w:t>¿Cuántas veces entras en Internet</w:t>
            </w:r>
            <w:r w:rsidR="00AF686A">
              <w:rPr>
                <w:rFonts w:ascii="Times" w:hAnsi="Times"/>
              </w:rPr>
              <w:t xml:space="preserve"> en un día normal</w:t>
            </w:r>
            <w:r w:rsidRPr="005768AE">
              <w:rPr>
                <w:rFonts w:ascii="Times" w:hAnsi="Times"/>
              </w:rPr>
              <w:t>?</w:t>
            </w:r>
          </w:p>
          <w:p w14:paraId="66E131B6" w14:textId="4B45AEB1" w:rsidR="00E82058" w:rsidRDefault="00E82058" w:rsidP="00E82058">
            <w:pPr>
              <w:pStyle w:val="Prrafodelista"/>
              <w:numPr>
                <w:ilvl w:val="0"/>
                <w:numId w:val="8"/>
              </w:numPr>
              <w:rPr>
                <w:rFonts w:ascii="Times" w:hAnsi="Times"/>
              </w:rPr>
            </w:pPr>
            <w:r w:rsidRPr="005768AE">
              <w:rPr>
                <w:rFonts w:ascii="Times" w:hAnsi="Times"/>
              </w:rPr>
              <w:t>¿Cuánto tiempo transcurre entre un suceso y su retransmisión por televisión, radio, prensa digital o redes soci</w:t>
            </w:r>
            <w:r w:rsidR="00AF686A">
              <w:rPr>
                <w:rFonts w:ascii="Times" w:hAnsi="Times"/>
              </w:rPr>
              <w:t>ales? Piensa en algún ejemplo</w:t>
            </w:r>
            <w:r w:rsidRPr="005768AE">
              <w:rPr>
                <w:rFonts w:ascii="Times" w:hAnsi="Times"/>
              </w:rPr>
              <w:t xml:space="preserve"> concreto.</w:t>
            </w:r>
          </w:p>
          <w:p w14:paraId="683CF0ED" w14:textId="77777777" w:rsidR="00E82058" w:rsidRPr="005768AE" w:rsidRDefault="00E82058" w:rsidP="00E82058">
            <w:pPr>
              <w:pStyle w:val="Prrafodelista"/>
              <w:numPr>
                <w:ilvl w:val="0"/>
                <w:numId w:val="8"/>
              </w:numPr>
              <w:rPr>
                <w:rFonts w:ascii="Times" w:hAnsi="Times"/>
              </w:rPr>
            </w:pPr>
            <w:r w:rsidRPr="005768AE">
              <w:rPr>
                <w:rFonts w:ascii="Times" w:hAnsi="Times"/>
              </w:rPr>
              <w:t>¿Qué podemos hacer si creemos que una noticia no es veraz?</w:t>
            </w:r>
          </w:p>
        </w:tc>
      </w:tr>
    </w:tbl>
    <w:p w14:paraId="10FA6672" w14:textId="77777777" w:rsidR="00E82058" w:rsidRDefault="00E82058" w:rsidP="00E82058">
      <w:pPr>
        <w:rPr>
          <w:rFonts w:ascii="Times" w:hAnsi="Times"/>
        </w:rPr>
      </w:pPr>
    </w:p>
    <w:tbl>
      <w:tblPr>
        <w:tblStyle w:val="Tablaconcuadrcula"/>
        <w:tblW w:w="0" w:type="auto"/>
        <w:tblLook w:val="04A0" w:firstRow="1" w:lastRow="0" w:firstColumn="1" w:lastColumn="0" w:noHBand="0" w:noVBand="1"/>
      </w:tblPr>
      <w:tblGrid>
        <w:gridCol w:w="2499"/>
        <w:gridCol w:w="6215"/>
      </w:tblGrid>
      <w:tr w:rsidR="00E82058" w:rsidRPr="00677118" w14:paraId="2DD4EC47" w14:textId="77777777" w:rsidTr="00CA188E">
        <w:tc>
          <w:tcPr>
            <w:tcW w:w="9034" w:type="dxa"/>
            <w:gridSpan w:val="2"/>
            <w:shd w:val="clear" w:color="auto" w:fill="000000" w:themeFill="text1"/>
          </w:tcPr>
          <w:p w14:paraId="7138DF21"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E82058" w:rsidRPr="00677118" w14:paraId="75CE056D" w14:textId="77777777" w:rsidTr="00CA188E">
        <w:tc>
          <w:tcPr>
            <w:tcW w:w="2566" w:type="dxa"/>
          </w:tcPr>
          <w:p w14:paraId="5C7919DC"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14:paraId="2CE2045C"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Pr>
                <w:rFonts w:ascii="Times New Roman" w:hAnsi="Times New Roman" w:cs="Times New Roman"/>
                <w:color w:val="000000"/>
                <w:sz w:val="24"/>
                <w:szCs w:val="24"/>
              </w:rPr>
              <w:t>270</w:t>
            </w:r>
          </w:p>
        </w:tc>
      </w:tr>
      <w:tr w:rsidR="00E82058" w:rsidRPr="00677118" w14:paraId="64A677B9" w14:textId="77777777" w:rsidTr="00CA188E">
        <w:tc>
          <w:tcPr>
            <w:tcW w:w="2566" w:type="dxa"/>
          </w:tcPr>
          <w:p w14:paraId="7BB315CA"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14:paraId="2057D581" w14:textId="77777777" w:rsidR="00E82058" w:rsidRPr="00677118" w:rsidRDefault="00E82058" w:rsidP="00CA188E">
            <w:pPr>
              <w:rPr>
                <w:rFonts w:ascii="Times New Roman" w:hAnsi="Times New Roman" w:cs="Times New Roman"/>
                <w:b/>
                <w:color w:val="000000"/>
                <w:sz w:val="24"/>
                <w:szCs w:val="24"/>
              </w:rPr>
            </w:pPr>
            <w:r w:rsidRPr="00335614">
              <w:rPr>
                <w:rFonts w:ascii="Times New Roman" w:hAnsi="Times New Roman" w:cs="Times New Roman"/>
                <w:b/>
                <w:color w:val="000000"/>
                <w:sz w:val="24"/>
                <w:szCs w:val="24"/>
              </w:rPr>
              <w:t>Las funciones sociales de los medios de comunicación</w:t>
            </w:r>
          </w:p>
        </w:tc>
      </w:tr>
      <w:tr w:rsidR="00E82058" w:rsidRPr="00A077A9" w14:paraId="2FAA693B" w14:textId="77777777" w:rsidTr="00CA188E">
        <w:tc>
          <w:tcPr>
            <w:tcW w:w="2566" w:type="dxa"/>
          </w:tcPr>
          <w:p w14:paraId="614BE772"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14:paraId="37FAE831" w14:textId="77777777" w:rsidR="00E82058" w:rsidRPr="00A077A9" w:rsidRDefault="00E82058" w:rsidP="00CA188E">
            <w:pPr>
              <w:rPr>
                <w:rFonts w:ascii="Times New Roman" w:hAnsi="Times New Roman" w:cs="Times New Roman"/>
                <w:color w:val="000000"/>
                <w:sz w:val="24"/>
                <w:szCs w:val="24"/>
                <w:lang w:val="es-CO"/>
              </w:rPr>
            </w:pPr>
            <w:r w:rsidRPr="00335614">
              <w:rPr>
                <w:rFonts w:ascii="Times New Roman" w:hAnsi="Times New Roman" w:cs="Times New Roman"/>
                <w:color w:val="000000"/>
                <w:sz w:val="24"/>
                <w:szCs w:val="24"/>
                <w:lang w:val="es-CO"/>
              </w:rPr>
              <w:t>Actividad que ejercita la capacidad de identificar las diferentes funciones de los medios en textos concretos</w:t>
            </w:r>
          </w:p>
        </w:tc>
      </w:tr>
    </w:tbl>
    <w:p w14:paraId="3793D693" w14:textId="77777777" w:rsidR="00E82058" w:rsidRDefault="00E82058" w:rsidP="00E82058">
      <w:pPr>
        <w:rPr>
          <w:rFonts w:ascii="Times" w:hAnsi="Times"/>
        </w:rPr>
      </w:pPr>
    </w:p>
    <w:p w14:paraId="3D9B8C96" w14:textId="07D04662" w:rsidR="00E82058" w:rsidRDefault="00E82058" w:rsidP="00E82058">
      <w:pPr>
        <w:tabs>
          <w:tab w:val="right" w:pos="8498"/>
        </w:tabs>
        <w:rPr>
          <w:rFonts w:ascii="Times" w:hAnsi="Times"/>
          <w:b/>
        </w:rPr>
      </w:pPr>
      <w:r w:rsidRPr="002B7AF8">
        <w:rPr>
          <w:rFonts w:ascii="Times" w:hAnsi="Times"/>
          <w:b/>
          <w:highlight w:val="yellow"/>
        </w:rPr>
        <w:t>[SECCIÓN 2]</w:t>
      </w:r>
      <w:r w:rsidRPr="002B7AF8">
        <w:rPr>
          <w:rFonts w:ascii="Times" w:hAnsi="Times"/>
          <w:b/>
        </w:rPr>
        <w:t xml:space="preserve"> </w:t>
      </w:r>
      <w:r>
        <w:rPr>
          <w:rFonts w:ascii="Times" w:hAnsi="Times"/>
          <w:b/>
        </w:rPr>
        <w:t>7.1</w:t>
      </w:r>
      <w:r w:rsidRPr="004E5E51">
        <w:rPr>
          <w:rFonts w:ascii="Times" w:hAnsi="Times"/>
          <w:b/>
        </w:rPr>
        <w:t xml:space="preserve"> </w:t>
      </w:r>
      <w:r>
        <w:rPr>
          <w:rFonts w:ascii="Times" w:hAnsi="Times"/>
          <w:b/>
        </w:rPr>
        <w:t>La sociedad de la información</w:t>
      </w:r>
    </w:p>
    <w:p w14:paraId="136D1F67" w14:textId="51A7F579" w:rsidR="00E82058" w:rsidRDefault="00E82058" w:rsidP="00E82058">
      <w:pPr>
        <w:tabs>
          <w:tab w:val="right" w:pos="8498"/>
        </w:tabs>
        <w:rPr>
          <w:rFonts w:ascii="Times" w:hAnsi="Times"/>
        </w:rPr>
      </w:pPr>
      <w:r>
        <w:rPr>
          <w:rFonts w:ascii="Times" w:hAnsi="Times"/>
        </w:rPr>
        <w:t xml:space="preserve">Para comprender la dimensión e importancia del concepto de </w:t>
      </w:r>
      <w:r w:rsidRPr="004F1FDD">
        <w:rPr>
          <w:rFonts w:ascii="Times" w:hAnsi="Times"/>
          <w:b/>
        </w:rPr>
        <w:t>sociedad de la información</w:t>
      </w:r>
      <w:r>
        <w:rPr>
          <w:rFonts w:ascii="Times" w:hAnsi="Times"/>
          <w:i/>
        </w:rPr>
        <w:t xml:space="preserve"> </w:t>
      </w:r>
      <w:r>
        <w:rPr>
          <w:rFonts w:ascii="Times" w:hAnsi="Times"/>
        </w:rPr>
        <w:t>es necesario devolvernos en el tiempo y revisar cómo han influido los inventos tecnológicos en nuestras formas de transmitir información. Por ejemplo, entre 1907 y 1930, la radio se desarrolla como un medio de comunic</w:t>
      </w:r>
      <w:r w:rsidR="00AF686A">
        <w:rPr>
          <w:rFonts w:ascii="Times" w:hAnsi="Times"/>
        </w:rPr>
        <w:t xml:space="preserve">ación, y su uso estuvo ligado a grupos que </w:t>
      </w:r>
      <w:r>
        <w:rPr>
          <w:rFonts w:ascii="Times" w:hAnsi="Times"/>
        </w:rPr>
        <w:t>en la mayoría de los casos servían</w:t>
      </w:r>
      <w:r w:rsidR="00AF686A">
        <w:rPr>
          <w:rFonts w:ascii="Times" w:hAnsi="Times"/>
        </w:rPr>
        <w:t xml:space="preserve"> como portavoces oficiales. Entre</w:t>
      </w:r>
      <w:r>
        <w:rPr>
          <w:rFonts w:ascii="Times" w:hAnsi="Times"/>
        </w:rPr>
        <w:t xml:space="preserve"> 1940 y 1950, la televisión se convierte en un medio que produce contenidos de integración local o nacional, así los Estados logran una mayor participación social y también ampliar la audiencia sobre la que impactan para hacerla más homogénea. </w:t>
      </w:r>
    </w:p>
    <w:p w14:paraId="5C5A5BC7" w14:textId="77777777" w:rsidR="00E82058" w:rsidRDefault="00E82058" w:rsidP="00E82058">
      <w:pPr>
        <w:tabs>
          <w:tab w:val="right" w:pos="8498"/>
        </w:tabs>
        <w:rPr>
          <w:rFonts w:ascii="Times" w:hAnsi="Times"/>
        </w:rPr>
      </w:pPr>
    </w:p>
    <w:p w14:paraId="117FC553" w14:textId="22B8E015" w:rsidR="00E82058" w:rsidRDefault="00E82058" w:rsidP="00E82058">
      <w:pPr>
        <w:tabs>
          <w:tab w:val="right" w:pos="8498"/>
        </w:tabs>
        <w:rPr>
          <w:rFonts w:ascii="Times" w:hAnsi="Times"/>
        </w:rPr>
      </w:pPr>
      <w:r>
        <w:rPr>
          <w:rFonts w:ascii="Times" w:hAnsi="Times"/>
        </w:rPr>
        <w:t>Entre 1950 y 1970, avances</w:t>
      </w:r>
      <w:r w:rsidR="00807623">
        <w:rPr>
          <w:rFonts w:ascii="Times" w:hAnsi="Times"/>
        </w:rPr>
        <w:t xml:space="preserve"> tecnológicos</w:t>
      </w:r>
      <w:r>
        <w:rPr>
          <w:rFonts w:ascii="Times" w:hAnsi="Times"/>
        </w:rPr>
        <w:t xml:space="preserve"> como los satélites, la televisión por cable y los computadores, entre otros, se ponen al se</w:t>
      </w:r>
      <w:r w:rsidR="00807623">
        <w:rPr>
          <w:rFonts w:ascii="Times" w:hAnsi="Times"/>
        </w:rPr>
        <w:t>rvicio de proyectos</w:t>
      </w:r>
      <w:r>
        <w:rPr>
          <w:rFonts w:ascii="Times" w:hAnsi="Times"/>
        </w:rPr>
        <w:t xml:space="preserve"> multinacionales que no siempre van en la misma línea que los intereses de los Estados. Hasta entonces, se trataba de un modelo de comunicación</w:t>
      </w:r>
      <w:r>
        <w:rPr>
          <w:rFonts w:ascii="Times" w:hAnsi="Times"/>
          <w:b/>
        </w:rPr>
        <w:t xml:space="preserve"> </w:t>
      </w:r>
      <w:r w:rsidRPr="009B3065">
        <w:rPr>
          <w:rFonts w:ascii="Times" w:hAnsi="Times"/>
        </w:rPr>
        <w:t>en el cual</w:t>
      </w:r>
      <w:r>
        <w:rPr>
          <w:rFonts w:ascii="Times" w:hAnsi="Times"/>
        </w:rPr>
        <w:t xml:space="preserve"> un emisor transmitía</w:t>
      </w:r>
      <w:r w:rsidRPr="001119D6">
        <w:rPr>
          <w:rFonts w:ascii="Times" w:hAnsi="Times"/>
        </w:rPr>
        <w:t xml:space="preserve"> un mensaje a un</w:t>
      </w:r>
      <w:r>
        <w:rPr>
          <w:rFonts w:ascii="Times" w:hAnsi="Times"/>
        </w:rPr>
        <w:t>os</w:t>
      </w:r>
      <w:r w:rsidRPr="001119D6">
        <w:rPr>
          <w:rFonts w:ascii="Times" w:hAnsi="Times"/>
        </w:rPr>
        <w:t xml:space="preserve"> receptor</w:t>
      </w:r>
      <w:r>
        <w:rPr>
          <w:rFonts w:ascii="Times" w:hAnsi="Times"/>
        </w:rPr>
        <w:t>es masivos, a través de unos medios en manos de grupos con sus propios intereses económicos y políticos, por lo cual los grande</w:t>
      </w:r>
      <w:r w:rsidR="00807623">
        <w:rPr>
          <w:rFonts w:ascii="Times" w:hAnsi="Times"/>
        </w:rPr>
        <w:t>s críticos de los medios hablan</w:t>
      </w:r>
      <w:r>
        <w:rPr>
          <w:rFonts w:ascii="Times" w:hAnsi="Times"/>
        </w:rPr>
        <w:t xml:space="preserve"> de monopolios cerrados de la información, y de un modelo en el que se transmiten valores particulares con la intención de hacerlos nacionales.</w:t>
      </w:r>
    </w:p>
    <w:p w14:paraId="6DC1C76F" w14:textId="77777777" w:rsidR="00E82058" w:rsidRDefault="00E82058" w:rsidP="00E82058">
      <w:pPr>
        <w:tabs>
          <w:tab w:val="right" w:pos="8498"/>
        </w:tabs>
        <w:rPr>
          <w:rFonts w:ascii="Times" w:hAnsi="Times"/>
        </w:rPr>
      </w:pPr>
    </w:p>
    <w:p w14:paraId="3E0CD5B3" w14:textId="77777777" w:rsidR="00E82058" w:rsidRDefault="00E82058" w:rsidP="00E82058">
      <w:pPr>
        <w:tabs>
          <w:tab w:val="right" w:pos="8498"/>
        </w:tabs>
        <w:rPr>
          <w:rFonts w:ascii="Times" w:hAnsi="Times"/>
        </w:rPr>
      </w:pPr>
      <w:r>
        <w:rPr>
          <w:rFonts w:ascii="Times" w:hAnsi="Times"/>
        </w:rPr>
        <w:t xml:space="preserve">Desde 1990 y hasta la fecha, surge un revolucionario modelo de comunicación virtual basado en Internet que impacta a la sociedad a nivel mundial. Si el carbón dio origen a las máquinas en el siglo XVIII, lo que se conoce históricamente como la primera Revolución Industrial; si el petróleo y la electricidad abrieron las puertas a los motores eléctricos, la denominada segunda Revolución Industrial en la que se transformó la forma de producir bienes y servicios, impactando la economía y la cultura a gran escala; entonces, </w:t>
      </w:r>
      <w:r w:rsidRPr="00D44849">
        <w:rPr>
          <w:rFonts w:ascii="Times" w:hAnsi="Times"/>
          <w:b/>
        </w:rPr>
        <w:t xml:space="preserve">la electrónica y sus derivados </w:t>
      </w:r>
      <w:r>
        <w:rPr>
          <w:rFonts w:ascii="Times" w:hAnsi="Times"/>
        </w:rPr>
        <w:t xml:space="preserve">han dado origen a una Revolución Informática al </w:t>
      </w:r>
      <w:r w:rsidRPr="005768AE">
        <w:rPr>
          <w:rFonts w:ascii="Times" w:hAnsi="Times"/>
        </w:rPr>
        <w:t>remov</w:t>
      </w:r>
      <w:r>
        <w:rPr>
          <w:rFonts w:ascii="Times" w:hAnsi="Times"/>
        </w:rPr>
        <w:t>er</w:t>
      </w:r>
      <w:r w:rsidRPr="005768AE">
        <w:rPr>
          <w:rFonts w:ascii="Times" w:hAnsi="Times"/>
        </w:rPr>
        <w:t xml:space="preserve"> todas las</w:t>
      </w:r>
      <w:r>
        <w:rPr>
          <w:rFonts w:ascii="Times" w:hAnsi="Times"/>
        </w:rPr>
        <w:t xml:space="preserve"> estructuras mediáticas conocidas hasta el</w:t>
      </w:r>
      <w:r w:rsidRPr="005768AE">
        <w:rPr>
          <w:rFonts w:ascii="Times" w:hAnsi="Times"/>
        </w:rPr>
        <w:t xml:space="preserve"> momento.</w:t>
      </w:r>
      <w:r>
        <w:rPr>
          <w:rFonts w:ascii="Times" w:hAnsi="Times"/>
        </w:rPr>
        <w:t xml:space="preserve"> La robótica, la microelectrónica, la biología nuclear, por citar solo algunas ciencias que se basan en la información, han cambiado radicalmente la forma de abordar el mundo, las relaciones sociales y las costumbres.</w:t>
      </w:r>
    </w:p>
    <w:p w14:paraId="0D6F0EEB" w14:textId="77777777" w:rsidR="00E82058" w:rsidRDefault="00E82058" w:rsidP="00E82058">
      <w:pPr>
        <w:tabs>
          <w:tab w:val="right" w:pos="8498"/>
        </w:tabs>
        <w:rPr>
          <w:rFonts w:ascii="Times" w:hAnsi="Times"/>
        </w:rPr>
      </w:pPr>
    </w:p>
    <w:p w14:paraId="789C0D82" w14:textId="476D03AC" w:rsidR="00E82058" w:rsidRPr="005768AE" w:rsidRDefault="00E82058" w:rsidP="00E82058">
      <w:pPr>
        <w:tabs>
          <w:tab w:val="right" w:pos="8498"/>
        </w:tabs>
        <w:rPr>
          <w:rFonts w:ascii="Times" w:hAnsi="Times"/>
        </w:rPr>
      </w:pPr>
      <w:r>
        <w:rPr>
          <w:rFonts w:ascii="Times" w:hAnsi="Times"/>
        </w:rPr>
        <w:t xml:space="preserve">Según algunos analistas, si antiguamente los Estados se expandían conquistando nuevos territorios, en </w:t>
      </w:r>
      <w:r w:rsidRPr="005768AE">
        <w:rPr>
          <w:rFonts w:ascii="Times" w:hAnsi="Times"/>
        </w:rPr>
        <w:t>la actualidad crecen</w:t>
      </w:r>
      <w:r>
        <w:rPr>
          <w:rFonts w:ascii="Times" w:hAnsi="Times"/>
        </w:rPr>
        <w:t xml:space="preserve"> de acuerdo con el alcance de sus</w:t>
      </w:r>
      <w:r w:rsidRPr="00DE47FB">
        <w:rPr>
          <w:rFonts w:ascii="Times" w:hAnsi="Times"/>
          <w:b/>
        </w:rPr>
        <w:t xml:space="preserve"> tecnologías de información </w:t>
      </w:r>
      <w:r w:rsidR="00807623">
        <w:rPr>
          <w:rFonts w:ascii="Times" w:hAnsi="Times"/>
        </w:rPr>
        <w:t>y de</w:t>
      </w:r>
      <w:r w:rsidRPr="005768AE">
        <w:rPr>
          <w:rFonts w:ascii="Times" w:hAnsi="Times"/>
        </w:rPr>
        <w:t xml:space="preserve"> comunicación</w:t>
      </w:r>
      <w:r>
        <w:rPr>
          <w:rFonts w:ascii="Times" w:hAnsi="Times"/>
        </w:rPr>
        <w:t>,</w:t>
      </w:r>
      <w:r w:rsidRPr="005768AE">
        <w:rPr>
          <w:rFonts w:ascii="Times" w:hAnsi="Times"/>
        </w:rPr>
        <w:t xml:space="preserve"> </w:t>
      </w:r>
      <w:r w:rsidR="00807623">
        <w:rPr>
          <w:rFonts w:ascii="Times" w:hAnsi="Times"/>
        </w:rPr>
        <w:t xml:space="preserve">con las cuales pueden </w:t>
      </w:r>
      <w:r w:rsidRPr="005768AE">
        <w:rPr>
          <w:rFonts w:ascii="Times" w:hAnsi="Times"/>
        </w:rPr>
        <w:t>difundir sus ideologías, funciones y modelos culturales</w:t>
      </w:r>
      <w:r>
        <w:rPr>
          <w:rFonts w:ascii="Times" w:hAnsi="Times"/>
        </w:rPr>
        <w:t>.</w:t>
      </w:r>
    </w:p>
    <w:p w14:paraId="15BF20A7" w14:textId="77777777" w:rsidR="00E82058" w:rsidRDefault="00E82058" w:rsidP="00E82058">
      <w:pPr>
        <w:tabs>
          <w:tab w:val="right" w:pos="8498"/>
        </w:tabs>
        <w:rPr>
          <w:rFonts w:ascii="Times" w:hAnsi="Times"/>
        </w:rPr>
      </w:pPr>
    </w:p>
    <w:tbl>
      <w:tblPr>
        <w:tblStyle w:val="Tablaconcuadrcula"/>
        <w:tblW w:w="0" w:type="auto"/>
        <w:tblLook w:val="04A0" w:firstRow="1" w:lastRow="0" w:firstColumn="1" w:lastColumn="0" w:noHBand="0" w:noVBand="1"/>
      </w:tblPr>
      <w:tblGrid>
        <w:gridCol w:w="2462"/>
        <w:gridCol w:w="6252"/>
      </w:tblGrid>
      <w:tr w:rsidR="00E82058" w:rsidRPr="00677118" w14:paraId="1E2199FB" w14:textId="77777777" w:rsidTr="00CA188E">
        <w:tc>
          <w:tcPr>
            <w:tcW w:w="9033" w:type="dxa"/>
            <w:gridSpan w:val="2"/>
            <w:shd w:val="clear" w:color="auto" w:fill="0D0D0D" w:themeFill="text1" w:themeFillTint="F2"/>
          </w:tcPr>
          <w:p w14:paraId="605453D9"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Imagen (fotografía, gráfica o ilustración)</w:t>
            </w:r>
          </w:p>
        </w:tc>
      </w:tr>
      <w:tr w:rsidR="00E82058" w:rsidRPr="00677118" w14:paraId="57D01EE8" w14:textId="77777777" w:rsidTr="00CA188E">
        <w:tc>
          <w:tcPr>
            <w:tcW w:w="2518" w:type="dxa"/>
          </w:tcPr>
          <w:p w14:paraId="0A1CE61D"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515" w:type="dxa"/>
          </w:tcPr>
          <w:p w14:paraId="11B4954B"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5_01_IMG11</w:t>
            </w:r>
          </w:p>
        </w:tc>
      </w:tr>
      <w:tr w:rsidR="00E82058" w:rsidRPr="00677118" w14:paraId="27083FE7" w14:textId="77777777" w:rsidTr="00CA188E">
        <w:tc>
          <w:tcPr>
            <w:tcW w:w="2518" w:type="dxa"/>
          </w:tcPr>
          <w:p w14:paraId="663EA11E"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515" w:type="dxa"/>
          </w:tcPr>
          <w:p w14:paraId="0BB7D8E3" w14:textId="77777777" w:rsidR="00E82058" w:rsidRPr="00677118" w:rsidRDefault="00E82058" w:rsidP="00CA188E">
            <w:pPr>
              <w:rPr>
                <w:rFonts w:ascii="Times New Roman" w:hAnsi="Times New Roman" w:cs="Times New Roman"/>
                <w:sz w:val="24"/>
                <w:szCs w:val="24"/>
              </w:rPr>
            </w:pPr>
            <w:r>
              <w:rPr>
                <w:rFonts w:ascii="Times New Roman" w:hAnsi="Times New Roman" w:cs="Times New Roman"/>
                <w:sz w:val="24"/>
                <w:szCs w:val="24"/>
              </w:rPr>
              <w:t xml:space="preserve">Ilustrar a Napoleón en actitud de conquista, pero en lugar de espada colocar una tablet en su mano y ubicarlo sobre un mapamundi plano. El ilustrador cuenta con libertad para incluir ideas propias siempre que contribuyan a expresar el concepto de la conquista y el poder que implica la trasmición y el control de la información en la actualidad. </w:t>
            </w:r>
          </w:p>
        </w:tc>
      </w:tr>
      <w:tr w:rsidR="00E82058" w:rsidRPr="00677118" w14:paraId="5BC0B20D" w14:textId="77777777" w:rsidTr="00CA188E">
        <w:tc>
          <w:tcPr>
            <w:tcW w:w="2518" w:type="dxa"/>
          </w:tcPr>
          <w:p w14:paraId="028846AE"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Código Shutterstock (o URL o la ruta en AulaPlaneta)</w:t>
            </w:r>
          </w:p>
        </w:tc>
        <w:tc>
          <w:tcPr>
            <w:tcW w:w="6515" w:type="dxa"/>
          </w:tcPr>
          <w:p w14:paraId="410C38CF" w14:textId="77777777" w:rsidR="00E82058" w:rsidRPr="0008543E" w:rsidRDefault="00E82058" w:rsidP="00CA188E">
            <w:pPr>
              <w:rPr>
                <w:rFonts w:ascii="Times New Roman" w:hAnsi="Times New Roman" w:cs="Times New Roman"/>
                <w:color w:val="FF0000"/>
                <w:sz w:val="24"/>
                <w:szCs w:val="24"/>
              </w:rPr>
            </w:pPr>
            <w:r>
              <w:rPr>
                <w:rFonts w:ascii="Times New Roman" w:hAnsi="Times New Roman" w:cs="Times New Roman"/>
                <w:color w:val="FF0000"/>
                <w:sz w:val="24"/>
                <w:szCs w:val="24"/>
              </w:rPr>
              <w:t>I</w:t>
            </w:r>
            <w:r w:rsidRPr="0008543E">
              <w:rPr>
                <w:rFonts w:ascii="Times New Roman" w:hAnsi="Times New Roman" w:cs="Times New Roman"/>
                <w:color w:val="FF0000"/>
                <w:sz w:val="24"/>
                <w:szCs w:val="24"/>
              </w:rPr>
              <w:t>lustrar</w:t>
            </w:r>
            <w:r>
              <w:rPr>
                <w:rFonts w:ascii="Times New Roman" w:hAnsi="Times New Roman" w:cs="Times New Roman"/>
                <w:color w:val="FF0000"/>
                <w:sz w:val="24"/>
                <w:szCs w:val="24"/>
              </w:rPr>
              <w:t>ción</w:t>
            </w:r>
          </w:p>
          <w:p w14:paraId="0CEC2E81" w14:textId="77777777" w:rsidR="00E82058" w:rsidRPr="00677118" w:rsidRDefault="00E82058" w:rsidP="00CA188E">
            <w:pPr>
              <w:rPr>
                <w:rFonts w:ascii="Times New Roman" w:hAnsi="Times New Roman" w:cs="Times New Roman"/>
                <w:color w:val="000000"/>
                <w:sz w:val="24"/>
                <w:szCs w:val="24"/>
              </w:rPr>
            </w:pPr>
          </w:p>
        </w:tc>
      </w:tr>
      <w:tr w:rsidR="00E82058" w:rsidRPr="00677118" w14:paraId="0E768A0D" w14:textId="77777777" w:rsidTr="00CA188E">
        <w:tc>
          <w:tcPr>
            <w:tcW w:w="2518" w:type="dxa"/>
          </w:tcPr>
          <w:p w14:paraId="0A7B767E" w14:textId="77777777" w:rsidR="00E82058" w:rsidRPr="00677118"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Pie de foto</w:t>
            </w:r>
          </w:p>
        </w:tc>
        <w:tc>
          <w:tcPr>
            <w:tcW w:w="6515" w:type="dxa"/>
          </w:tcPr>
          <w:p w14:paraId="3D7D641D" w14:textId="77777777" w:rsidR="00E82058" w:rsidRPr="00675F0D" w:rsidRDefault="00E82058" w:rsidP="00CA188E">
            <w:pPr>
              <w:rPr>
                <w:rFonts w:ascii="Times New Roman" w:hAnsi="Times New Roman" w:cs="Times New Roman"/>
                <w:color w:val="000000"/>
                <w:sz w:val="24"/>
                <w:szCs w:val="24"/>
              </w:rPr>
            </w:pPr>
            <w:r>
              <w:rPr>
                <w:rFonts w:ascii="Times New Roman" w:hAnsi="Times New Roman" w:cs="Times New Roman"/>
                <w:color w:val="000000"/>
                <w:sz w:val="24"/>
                <w:szCs w:val="24"/>
              </w:rPr>
              <w:t>En l</w:t>
            </w:r>
            <w:r w:rsidRPr="00675F0D">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actualidad, la </w:t>
            </w:r>
            <w:r w:rsidRPr="00675F0D">
              <w:rPr>
                <w:rFonts w:ascii="Times New Roman" w:hAnsi="Times New Roman" w:cs="Times New Roman"/>
                <w:color w:val="000000"/>
                <w:sz w:val="24"/>
                <w:szCs w:val="24"/>
              </w:rPr>
              <w:t>conquista de nuevos territorios</w:t>
            </w:r>
            <w:r>
              <w:rPr>
                <w:rFonts w:ascii="Times New Roman" w:hAnsi="Times New Roman" w:cs="Times New Roman"/>
                <w:color w:val="000000"/>
                <w:sz w:val="24"/>
                <w:szCs w:val="24"/>
              </w:rPr>
              <w:t xml:space="preserve"> est</w:t>
            </w:r>
            <w:r>
              <w:rPr>
                <w:rFonts w:ascii="Times New Roman" w:hAnsi="Times New Roman" w:cs="Times New Roman"/>
                <w:color w:val="000000"/>
                <w:sz w:val="24"/>
                <w:szCs w:val="24"/>
                <w:lang w:val="es-CO"/>
              </w:rPr>
              <w:t>á</w:t>
            </w:r>
            <w:r>
              <w:rPr>
                <w:rFonts w:ascii="Times New Roman" w:hAnsi="Times New Roman" w:cs="Times New Roman"/>
                <w:color w:val="000000"/>
                <w:sz w:val="24"/>
                <w:szCs w:val="24"/>
              </w:rPr>
              <w:t xml:space="preserve"> en manos de la producción y comunicación de la información.</w:t>
            </w:r>
          </w:p>
        </w:tc>
      </w:tr>
    </w:tbl>
    <w:p w14:paraId="749ABC35" w14:textId="77777777" w:rsidR="00E82058" w:rsidRDefault="00E82058" w:rsidP="00E82058">
      <w:pPr>
        <w:tabs>
          <w:tab w:val="right" w:pos="8498"/>
        </w:tabs>
        <w:rPr>
          <w:rFonts w:ascii="Times" w:hAnsi="Times"/>
        </w:rPr>
      </w:pPr>
    </w:p>
    <w:tbl>
      <w:tblPr>
        <w:tblStyle w:val="Tablaconcuadrcula"/>
        <w:tblW w:w="0" w:type="auto"/>
        <w:tblLook w:val="04A0" w:firstRow="1" w:lastRow="0" w:firstColumn="1" w:lastColumn="0" w:noHBand="0" w:noVBand="1"/>
      </w:tblPr>
      <w:tblGrid>
        <w:gridCol w:w="2351"/>
        <w:gridCol w:w="6363"/>
      </w:tblGrid>
      <w:tr w:rsidR="00E82058" w:rsidRPr="0056746C" w14:paraId="1A343590" w14:textId="77777777" w:rsidTr="00CA188E">
        <w:tc>
          <w:tcPr>
            <w:tcW w:w="9054" w:type="dxa"/>
            <w:gridSpan w:val="2"/>
            <w:shd w:val="clear" w:color="auto" w:fill="000000" w:themeFill="text1"/>
          </w:tcPr>
          <w:p w14:paraId="6F3332E4" w14:textId="77777777" w:rsidR="00E82058" w:rsidRPr="0056746C" w:rsidRDefault="00E82058" w:rsidP="00CA188E">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56746C">
              <w:rPr>
                <w:rFonts w:ascii="Times New Roman" w:hAnsi="Times New Roman" w:cs="Times New Roman"/>
                <w:b/>
                <w:color w:val="FFFFFF" w:themeColor="background1"/>
                <w:sz w:val="24"/>
                <w:szCs w:val="24"/>
              </w:rPr>
              <w:t>: recurso aprovechado</w:t>
            </w:r>
          </w:p>
        </w:tc>
      </w:tr>
      <w:tr w:rsidR="00E82058" w:rsidRPr="0056746C" w14:paraId="364BF97C" w14:textId="77777777" w:rsidTr="00CA188E">
        <w:tc>
          <w:tcPr>
            <w:tcW w:w="2518" w:type="dxa"/>
          </w:tcPr>
          <w:p w14:paraId="5FF79BF8" w14:textId="77777777" w:rsidR="00E82058" w:rsidRPr="0056746C" w:rsidRDefault="00E82058" w:rsidP="00CA188E">
            <w:pPr>
              <w:rPr>
                <w:rFonts w:ascii="Times New Roman" w:hAnsi="Times New Roman" w:cs="Times New Roman"/>
                <w:b/>
                <w:color w:val="000000"/>
                <w:sz w:val="24"/>
                <w:szCs w:val="24"/>
              </w:rPr>
            </w:pPr>
            <w:r w:rsidRPr="0056746C">
              <w:rPr>
                <w:rFonts w:ascii="Times New Roman" w:hAnsi="Times New Roman" w:cs="Times New Roman"/>
                <w:b/>
                <w:color w:val="000000"/>
                <w:sz w:val="24"/>
                <w:szCs w:val="24"/>
              </w:rPr>
              <w:t>Código</w:t>
            </w:r>
          </w:p>
        </w:tc>
        <w:tc>
          <w:tcPr>
            <w:tcW w:w="6536" w:type="dxa"/>
          </w:tcPr>
          <w:p w14:paraId="39275DF3" w14:textId="77777777" w:rsidR="00E82058" w:rsidRPr="0003226B" w:rsidRDefault="00E82058" w:rsidP="00CA188E">
            <w:pPr>
              <w:rPr>
                <w:rFonts w:ascii="Times New Roman" w:hAnsi="Times New Roman" w:cs="Times New Roman"/>
                <w:b/>
                <w:sz w:val="24"/>
                <w:szCs w:val="24"/>
              </w:rPr>
            </w:pPr>
            <w:r w:rsidRPr="0003226B">
              <w:rPr>
                <w:rFonts w:ascii="Times New Roman" w:hAnsi="Times New Roman" w:cs="Times New Roman"/>
                <w:sz w:val="24"/>
                <w:szCs w:val="24"/>
              </w:rPr>
              <w:t>LE_0</w:t>
            </w:r>
            <w:r>
              <w:rPr>
                <w:rFonts w:ascii="Times New Roman" w:hAnsi="Times New Roman" w:cs="Times New Roman"/>
                <w:sz w:val="24"/>
                <w:szCs w:val="24"/>
              </w:rPr>
              <w:t>5_0</w:t>
            </w:r>
            <w:r w:rsidRPr="0003226B">
              <w:rPr>
                <w:rFonts w:ascii="Times New Roman" w:hAnsi="Times New Roman" w:cs="Times New Roman"/>
                <w:sz w:val="24"/>
                <w:szCs w:val="24"/>
              </w:rPr>
              <w:t>1_REC</w:t>
            </w:r>
            <w:r>
              <w:rPr>
                <w:rFonts w:ascii="Times New Roman" w:hAnsi="Times New Roman" w:cs="Times New Roman"/>
                <w:sz w:val="24"/>
                <w:szCs w:val="24"/>
              </w:rPr>
              <w:t>280</w:t>
            </w:r>
          </w:p>
        </w:tc>
      </w:tr>
      <w:tr w:rsidR="00E82058" w:rsidRPr="0056746C" w14:paraId="2788D810" w14:textId="77777777" w:rsidTr="00CA188E">
        <w:tc>
          <w:tcPr>
            <w:tcW w:w="2518" w:type="dxa"/>
          </w:tcPr>
          <w:p w14:paraId="1BAEEB75" w14:textId="77777777" w:rsidR="00E82058" w:rsidRPr="0056746C" w:rsidRDefault="00E82058" w:rsidP="00CA188E">
            <w:pPr>
              <w:rPr>
                <w:rFonts w:ascii="Times New Roman" w:hAnsi="Times New Roman" w:cs="Times New Roman"/>
                <w:color w:val="000000"/>
                <w:sz w:val="24"/>
                <w:szCs w:val="24"/>
              </w:rPr>
            </w:pPr>
            <w:r w:rsidRPr="0056746C">
              <w:rPr>
                <w:rFonts w:ascii="Times New Roman" w:hAnsi="Times New Roman" w:cs="Times New Roman"/>
                <w:b/>
                <w:color w:val="000000"/>
                <w:sz w:val="24"/>
                <w:szCs w:val="24"/>
              </w:rPr>
              <w:t>Ubicación en Aula Planeta</w:t>
            </w:r>
          </w:p>
        </w:tc>
        <w:tc>
          <w:tcPr>
            <w:tcW w:w="6536" w:type="dxa"/>
          </w:tcPr>
          <w:p w14:paraId="208BA014" w14:textId="77777777" w:rsidR="00E82058" w:rsidRPr="00584B15" w:rsidRDefault="00E82058" w:rsidP="00CA188E">
            <w:pPr>
              <w:rPr>
                <w:rFonts w:ascii="Times New Roman" w:hAnsi="Times New Roman" w:cs="Times New Roman"/>
                <w:color w:val="000000"/>
                <w:sz w:val="24"/>
                <w:szCs w:val="24"/>
              </w:rPr>
            </w:pPr>
            <w:r>
              <w:rPr>
                <w:rFonts w:ascii="Times New Roman" w:hAnsi="Times New Roman" w:cs="Times New Roman"/>
                <w:color w:val="000000"/>
                <w:sz w:val="24"/>
                <w:szCs w:val="24"/>
              </w:rPr>
              <w:t>5 Primaria/</w:t>
            </w:r>
            <w:r w:rsidRPr="00352373">
              <w:rPr>
                <w:rFonts w:ascii="Times New Roman" w:eastAsia="Batang" w:hAnsi="Times New Roman" w:cs="Times New Roman"/>
                <w:color w:val="000000"/>
                <w:sz w:val="24"/>
                <w:szCs w:val="24"/>
              </w:rPr>
              <w:t>Lengua C</w:t>
            </w:r>
            <w:r w:rsidRPr="00F420F8">
              <w:rPr>
                <w:rFonts w:ascii="Times New Roman" w:eastAsia="Batang" w:hAnsi="Times New Roman" w:cs="Times New Roman"/>
                <w:sz w:val="24"/>
                <w:szCs w:val="24"/>
              </w:rPr>
              <w:t>a</w:t>
            </w:r>
            <w:ins w:id="0" w:author="Admincmovil" w:date="2015-03-08T14:01:00Z">
              <w:r w:rsidRPr="00F420F8">
                <w:rPr>
                  <w:rFonts w:ascii="Times New Roman" w:eastAsia="Batang" w:hAnsi="Times New Roman" w:cs="Times New Roman"/>
                  <w:sz w:val="24"/>
                  <w:szCs w:val="24"/>
                </w:rPr>
                <w:t>s</w:t>
              </w:r>
            </w:ins>
            <w:r w:rsidRPr="00352373">
              <w:rPr>
                <w:rFonts w:ascii="Times New Roman" w:eastAsia="Batang" w:hAnsi="Times New Roman" w:cs="Times New Roman"/>
                <w:color w:val="000000"/>
                <w:sz w:val="24"/>
                <w:szCs w:val="24"/>
              </w:rPr>
              <w:t>tellana y Literatura/</w:t>
            </w:r>
            <w:r>
              <w:rPr>
                <w:rFonts w:ascii="Times New Roman" w:eastAsia="Batang" w:hAnsi="Times New Roman" w:cs="Times New Roman"/>
                <w:color w:val="000000"/>
                <w:sz w:val="24"/>
                <w:szCs w:val="24"/>
              </w:rPr>
              <w:t>El diálogo</w:t>
            </w:r>
            <w:r w:rsidRPr="00352373">
              <w:rPr>
                <w:rFonts w:ascii="Times New Roman" w:eastAsia="Batang" w:hAnsi="Times New Roman" w:cs="Times New Roman"/>
                <w:color w:val="000000"/>
                <w:sz w:val="24"/>
                <w:szCs w:val="24"/>
              </w:rPr>
              <w:t>/</w:t>
            </w:r>
            <w:r>
              <w:rPr>
                <w:rFonts w:ascii="Times New Roman" w:eastAsia="Batang" w:hAnsi="Times New Roman" w:cs="Times New Roman"/>
                <w:color w:val="000000"/>
                <w:sz w:val="24"/>
                <w:szCs w:val="24"/>
              </w:rPr>
              <w:t>Comunicación: los medios de comunicación/Los medios de comunicación en nuestras vidas</w:t>
            </w:r>
          </w:p>
        </w:tc>
      </w:tr>
      <w:tr w:rsidR="00E82058" w:rsidRPr="0056746C" w14:paraId="70E3DF84" w14:textId="77777777" w:rsidTr="00CA188E">
        <w:tc>
          <w:tcPr>
            <w:tcW w:w="2518" w:type="dxa"/>
          </w:tcPr>
          <w:p w14:paraId="47D5AB83" w14:textId="77777777" w:rsidR="00E82058" w:rsidRPr="0056746C" w:rsidRDefault="00E82058" w:rsidP="00CA188E">
            <w:pPr>
              <w:rPr>
                <w:rFonts w:ascii="Times New Roman" w:hAnsi="Times New Roman" w:cs="Times New Roman"/>
                <w:color w:val="000000"/>
                <w:sz w:val="24"/>
                <w:szCs w:val="24"/>
              </w:rPr>
            </w:pPr>
            <w:r w:rsidRPr="0056746C">
              <w:rPr>
                <w:rFonts w:ascii="Times New Roman" w:hAnsi="Times New Roman" w:cs="Times New Roman"/>
                <w:b/>
                <w:color w:val="000000"/>
                <w:sz w:val="24"/>
                <w:szCs w:val="24"/>
              </w:rPr>
              <w:t>Cambio (descripción o capturas de pantallas)</w:t>
            </w:r>
          </w:p>
        </w:tc>
        <w:tc>
          <w:tcPr>
            <w:tcW w:w="6536" w:type="dxa"/>
          </w:tcPr>
          <w:p w14:paraId="6B21A84A" w14:textId="77777777" w:rsidR="00E82058" w:rsidRPr="00B62A30" w:rsidRDefault="00E82058" w:rsidP="00CA188E">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 xml:space="preserve">En el interactivo cambiar: </w:t>
            </w:r>
          </w:p>
          <w:p w14:paraId="054207B6" w14:textId="77777777" w:rsidR="00E82058" w:rsidRPr="001B1844" w:rsidRDefault="00E82058" w:rsidP="00CA188E">
            <w:pPr>
              <w:rPr>
                <w:rFonts w:ascii="Times New Roman" w:hAnsi="Times New Roman" w:cs="Times New Roman"/>
                <w:color w:val="FF0000"/>
                <w:sz w:val="24"/>
                <w:szCs w:val="24"/>
                <w:lang w:val="es-ES_tradnl"/>
              </w:rPr>
            </w:pPr>
            <w:r w:rsidRPr="001B1844">
              <w:rPr>
                <w:rFonts w:ascii="Times New Roman" w:hAnsi="Times New Roman" w:cs="Times New Roman"/>
                <w:color w:val="FF0000"/>
                <w:sz w:val="24"/>
                <w:szCs w:val="24"/>
                <w:lang w:val="es-ES_tradnl"/>
              </w:rPr>
              <w:t>Diaposi</w:t>
            </w:r>
            <w:r>
              <w:rPr>
                <w:rFonts w:ascii="Times New Roman" w:hAnsi="Times New Roman" w:cs="Times New Roman"/>
                <w:color w:val="FF0000"/>
                <w:sz w:val="24"/>
                <w:szCs w:val="24"/>
                <w:lang w:val="es-ES_tradnl"/>
              </w:rPr>
              <w:t xml:space="preserve">tiva 2 </w:t>
            </w:r>
          </w:p>
          <w:p w14:paraId="512E8917" w14:textId="77777777" w:rsidR="00E82058" w:rsidRPr="001B1844" w:rsidRDefault="00E82058" w:rsidP="00CA188E">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¿Sabes cuánto tiempo dedicas a la semana a los medios de comunicación? </w:t>
            </w:r>
            <w:r w:rsidRPr="00B62A30">
              <w:rPr>
                <w:rFonts w:ascii="Times New Roman" w:hAnsi="Times New Roman" w:cs="Times New Roman"/>
                <w:color w:val="FF0000"/>
                <w:sz w:val="24"/>
                <w:szCs w:val="24"/>
                <w:lang w:val="es-ES_tradnl"/>
              </w:rPr>
              <w:t xml:space="preserve">Por </w:t>
            </w:r>
            <w:r w:rsidRPr="001B1844">
              <w:rPr>
                <w:rFonts w:ascii="Times New Roman" w:hAnsi="Times New Roman" w:cs="Times New Roman"/>
                <w:sz w:val="24"/>
                <w:szCs w:val="24"/>
                <w:lang w:val="es-ES_tradnl"/>
              </w:rPr>
              <w:t>¿Sabes cuánto tiempo dedicas a los medios de comunicación semanalmente?</w:t>
            </w:r>
          </w:p>
          <w:p w14:paraId="014E0523" w14:textId="77777777" w:rsidR="00E82058" w:rsidRPr="001B1844" w:rsidRDefault="00E82058" w:rsidP="00CA188E">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Diapositiva 3</w:t>
            </w:r>
          </w:p>
          <w:p w14:paraId="2927B1A9" w14:textId="77777777" w:rsidR="00E82058" w:rsidRPr="001B1844" w:rsidRDefault="00E82058" w:rsidP="00CA188E">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¿Sabes cuánto tiempo pasas escuchando música a la semana? </w:t>
            </w:r>
            <w:r w:rsidRPr="00B62A30">
              <w:rPr>
                <w:rFonts w:ascii="Times New Roman" w:hAnsi="Times New Roman" w:cs="Times New Roman"/>
                <w:color w:val="FF0000"/>
                <w:sz w:val="24"/>
                <w:szCs w:val="24"/>
                <w:lang w:val="es-ES_tradnl"/>
              </w:rPr>
              <w:t>Por</w:t>
            </w:r>
            <w:r>
              <w:rPr>
                <w:rFonts w:ascii="Times New Roman" w:hAnsi="Times New Roman" w:cs="Times New Roman"/>
                <w:color w:val="FF0000"/>
                <w:sz w:val="24"/>
                <w:szCs w:val="24"/>
                <w:lang w:val="es-ES_tradnl"/>
              </w:rPr>
              <w:t xml:space="preserve"> </w:t>
            </w:r>
            <w:r w:rsidRPr="001B1844">
              <w:rPr>
                <w:rFonts w:ascii="Times New Roman" w:hAnsi="Times New Roman" w:cs="Times New Roman"/>
                <w:sz w:val="24"/>
                <w:szCs w:val="24"/>
                <w:lang w:val="es-ES_tradnl"/>
              </w:rPr>
              <w:t>¿Tienes conocimiento de cuántas horas a la semana dedicas a escuchar música?</w:t>
            </w:r>
          </w:p>
          <w:p w14:paraId="72D75EBC" w14:textId="77777777" w:rsidR="00E82058" w:rsidRPr="001B1844" w:rsidRDefault="00E82058" w:rsidP="00CA188E">
            <w:pPr>
              <w:rPr>
                <w:rFonts w:ascii="Times New Roman" w:hAnsi="Times New Roman" w:cs="Times New Roman"/>
                <w:sz w:val="24"/>
                <w:szCs w:val="24"/>
                <w:lang w:val="es-ES_tradnl"/>
              </w:rPr>
            </w:pPr>
            <w:r w:rsidRPr="001B1844">
              <w:rPr>
                <w:rFonts w:ascii="Times New Roman" w:hAnsi="Times New Roman" w:cs="Times New Roman"/>
                <w:color w:val="FF0000"/>
                <w:sz w:val="24"/>
                <w:szCs w:val="24"/>
                <w:lang w:val="es-ES_tradnl"/>
              </w:rPr>
              <w:t xml:space="preserve">Diapositiva 5 </w:t>
            </w:r>
          </w:p>
          <w:p w14:paraId="4B5A3C6F" w14:textId="77777777" w:rsidR="00E82058" w:rsidRPr="001B1844" w:rsidRDefault="00E82058" w:rsidP="00CA188E">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¿Sabes cuánto tiempo pasas a la semana viendo televisión? </w:t>
            </w:r>
            <w:r w:rsidRPr="00B62A30">
              <w:rPr>
                <w:rFonts w:ascii="Times New Roman" w:hAnsi="Times New Roman" w:cs="Times New Roman"/>
                <w:color w:val="FF0000"/>
                <w:sz w:val="24"/>
                <w:szCs w:val="24"/>
                <w:lang w:val="es-ES_tradnl"/>
              </w:rPr>
              <w:t>Por</w:t>
            </w:r>
            <w:r>
              <w:rPr>
                <w:rFonts w:ascii="Times New Roman" w:hAnsi="Times New Roman" w:cs="Times New Roman"/>
                <w:color w:val="FF0000"/>
                <w:sz w:val="24"/>
                <w:szCs w:val="24"/>
                <w:lang w:val="es-ES_tradnl"/>
              </w:rPr>
              <w:t xml:space="preserve"> </w:t>
            </w:r>
            <w:r w:rsidRPr="001B1844">
              <w:rPr>
                <w:rFonts w:ascii="Times New Roman" w:hAnsi="Times New Roman" w:cs="Times New Roman"/>
                <w:sz w:val="24"/>
                <w:szCs w:val="24"/>
                <w:lang w:val="es-ES_tradnl"/>
              </w:rPr>
              <w:t>¿Eres consciente del número de horas a la semana que pasas viendo televisión?</w:t>
            </w:r>
          </w:p>
          <w:p w14:paraId="5FCD405E" w14:textId="77777777" w:rsidR="00E82058" w:rsidRPr="001B1844" w:rsidRDefault="00E82058" w:rsidP="00CA188E">
            <w:pPr>
              <w:rPr>
                <w:rFonts w:ascii="Times New Roman" w:hAnsi="Times New Roman" w:cs="Times New Roman"/>
                <w:sz w:val="24"/>
                <w:szCs w:val="24"/>
                <w:lang w:val="es-ES_tradnl"/>
              </w:rPr>
            </w:pPr>
            <w:r w:rsidRPr="001B1844">
              <w:rPr>
                <w:rFonts w:ascii="Times New Roman" w:hAnsi="Times New Roman" w:cs="Times New Roman"/>
                <w:color w:val="FF0000"/>
                <w:sz w:val="24"/>
                <w:szCs w:val="24"/>
                <w:lang w:val="es-ES_tradnl"/>
              </w:rPr>
              <w:lastRenderedPageBreak/>
              <w:t>Diapositiva 7</w:t>
            </w:r>
          </w:p>
          <w:p w14:paraId="602B5261" w14:textId="77777777" w:rsidR="00E82058" w:rsidRPr="001B1844" w:rsidRDefault="00E82058" w:rsidP="00CA188E">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¿Sabes cuánto tiempo pasas leyendo la prensa a la semana? </w:t>
            </w:r>
            <w:r w:rsidRPr="00B62A30">
              <w:rPr>
                <w:rFonts w:ascii="Times New Roman" w:hAnsi="Times New Roman" w:cs="Times New Roman"/>
                <w:color w:val="FF0000"/>
                <w:sz w:val="24"/>
                <w:szCs w:val="24"/>
                <w:lang w:val="es-ES_tradnl"/>
              </w:rPr>
              <w:t>Por</w:t>
            </w:r>
            <w:r>
              <w:rPr>
                <w:rFonts w:ascii="Times New Roman" w:hAnsi="Times New Roman" w:cs="Times New Roman"/>
                <w:color w:val="FF0000"/>
                <w:sz w:val="24"/>
                <w:szCs w:val="24"/>
                <w:lang w:val="es-ES_tradnl"/>
              </w:rPr>
              <w:t xml:space="preserve"> </w:t>
            </w:r>
            <w:r w:rsidRPr="001B1844">
              <w:rPr>
                <w:rFonts w:ascii="Times New Roman" w:hAnsi="Times New Roman" w:cs="Times New Roman"/>
                <w:sz w:val="24"/>
                <w:szCs w:val="24"/>
                <w:lang w:val="es-ES_tradnl"/>
              </w:rPr>
              <w:t>¿Cuántas horas a la semana inviertes leyendo prensa?</w:t>
            </w:r>
          </w:p>
          <w:p w14:paraId="79043338" w14:textId="77777777" w:rsidR="00E82058" w:rsidRPr="001B1844" w:rsidRDefault="00E82058" w:rsidP="00CA188E">
            <w:pPr>
              <w:rPr>
                <w:rFonts w:ascii="Times New Roman" w:hAnsi="Times New Roman" w:cs="Times New Roman"/>
                <w:color w:val="FF0000"/>
                <w:sz w:val="24"/>
                <w:szCs w:val="24"/>
                <w:lang w:val="es-ES_tradnl"/>
              </w:rPr>
            </w:pPr>
            <w:r w:rsidRPr="001B1844">
              <w:rPr>
                <w:rFonts w:ascii="Times New Roman" w:hAnsi="Times New Roman" w:cs="Times New Roman"/>
                <w:color w:val="FF0000"/>
                <w:sz w:val="24"/>
                <w:szCs w:val="24"/>
                <w:lang w:val="es-ES_tradnl"/>
              </w:rPr>
              <w:t xml:space="preserve">Diapositiva 8 </w:t>
            </w:r>
          </w:p>
          <w:p w14:paraId="312DDF55" w14:textId="77777777" w:rsidR="00E82058" w:rsidRPr="001B1844" w:rsidRDefault="00E82058" w:rsidP="00CA188E">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Un joven no lee prensa más de 3 horas a la semana. </w:t>
            </w:r>
            <w:r w:rsidRPr="00B62A30">
              <w:rPr>
                <w:rFonts w:ascii="Times New Roman" w:hAnsi="Times New Roman" w:cs="Times New Roman"/>
                <w:color w:val="FF0000"/>
                <w:sz w:val="24"/>
                <w:szCs w:val="24"/>
                <w:lang w:val="es-ES_tradnl"/>
              </w:rPr>
              <w:t>Por</w:t>
            </w:r>
            <w:r w:rsidRPr="001B1844">
              <w:rPr>
                <w:rFonts w:ascii="Times New Roman" w:hAnsi="Times New Roman" w:cs="Times New Roman"/>
                <w:sz w:val="24"/>
                <w:szCs w:val="24"/>
                <w:lang w:val="es-ES_tradnl"/>
              </w:rPr>
              <w:t xml:space="preserve"> Un joven invierte 3 horas semanales, como máximo, </w:t>
            </w:r>
            <w:r>
              <w:rPr>
                <w:rFonts w:ascii="Times New Roman" w:hAnsi="Times New Roman" w:cs="Times New Roman"/>
                <w:sz w:val="24"/>
                <w:szCs w:val="24"/>
                <w:lang w:val="es-ES_tradnl"/>
              </w:rPr>
              <w:t>en</w:t>
            </w:r>
            <w:r w:rsidRPr="001B1844">
              <w:rPr>
                <w:rFonts w:ascii="Times New Roman" w:hAnsi="Times New Roman" w:cs="Times New Roman"/>
                <w:sz w:val="24"/>
                <w:szCs w:val="24"/>
                <w:lang w:val="es-ES_tradnl"/>
              </w:rPr>
              <w:t xml:space="preserve"> leer prensa.</w:t>
            </w:r>
            <w:r>
              <w:rPr>
                <w:rFonts w:ascii="Times New Roman" w:hAnsi="Times New Roman" w:cs="Times New Roman"/>
                <w:sz w:val="24"/>
                <w:szCs w:val="24"/>
                <w:lang w:val="es-ES_tradnl"/>
              </w:rPr>
              <w:t xml:space="preserve"> </w:t>
            </w:r>
          </w:p>
          <w:p w14:paraId="47DDA09C" w14:textId="77777777" w:rsidR="00E82058" w:rsidRDefault="00E82058" w:rsidP="00CA188E">
            <w:pPr>
              <w:rPr>
                <w:rFonts w:ascii="Times New Roman" w:hAnsi="Times New Roman" w:cs="Times New Roman"/>
                <w:color w:val="FF0000"/>
                <w:sz w:val="24"/>
                <w:szCs w:val="24"/>
                <w:lang w:val="es-ES_tradnl"/>
              </w:rPr>
            </w:pPr>
            <w:r w:rsidRPr="001B1844">
              <w:rPr>
                <w:rFonts w:ascii="Times New Roman" w:hAnsi="Times New Roman" w:cs="Times New Roman"/>
                <w:color w:val="FF0000"/>
                <w:sz w:val="24"/>
                <w:szCs w:val="24"/>
                <w:lang w:val="es-ES_tradnl"/>
              </w:rPr>
              <w:t>Diapositiva 11 eliminarla en su totalidad.</w:t>
            </w:r>
          </w:p>
          <w:p w14:paraId="1C676D9F" w14:textId="77777777" w:rsidR="00E82058" w:rsidRDefault="00E82058" w:rsidP="00CA188E">
            <w:pPr>
              <w:rPr>
                <w:rFonts w:ascii="Times New Roman" w:hAnsi="Times New Roman" w:cs="Times New Roman"/>
                <w:color w:val="FF0000"/>
                <w:sz w:val="24"/>
                <w:szCs w:val="24"/>
                <w:lang w:val="es-ES_tradnl"/>
              </w:rPr>
            </w:pPr>
          </w:p>
          <w:p w14:paraId="46E52449" w14:textId="77777777" w:rsidR="00E82058" w:rsidRDefault="00E82058" w:rsidP="00CA188E">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 xml:space="preserve">En </w:t>
            </w:r>
            <w:r w:rsidRPr="00B604BA">
              <w:rPr>
                <w:rFonts w:ascii="Times New Roman" w:hAnsi="Times New Roman" w:cs="Times New Roman"/>
                <w:b/>
                <w:color w:val="FF0000"/>
                <w:sz w:val="24"/>
                <w:szCs w:val="24"/>
                <w:lang w:val="es-ES_tradnl"/>
              </w:rPr>
              <w:t>la ficha del docente</w:t>
            </w:r>
            <w:r>
              <w:rPr>
                <w:rFonts w:ascii="Times New Roman" w:hAnsi="Times New Roman" w:cs="Times New Roman"/>
                <w:color w:val="FF0000"/>
                <w:sz w:val="24"/>
                <w:szCs w:val="24"/>
                <w:lang w:val="es-ES_tradnl"/>
              </w:rPr>
              <w:t xml:space="preserve"> poner:</w:t>
            </w:r>
          </w:p>
          <w:p w14:paraId="5FADCED9" w14:textId="77777777" w:rsidR="00E82058" w:rsidRPr="0060613F" w:rsidRDefault="00E82058" w:rsidP="00CA188E">
            <w:pPr>
              <w:pStyle w:val="Sinespaciado"/>
              <w:rPr>
                <w:rFonts w:ascii="Times New Roman" w:hAnsi="Times New Roman" w:cs="Times New Roman"/>
                <w:sz w:val="24"/>
                <w:szCs w:val="24"/>
                <w:lang w:val="es-CO"/>
              </w:rPr>
            </w:pPr>
          </w:p>
          <w:p w14:paraId="29E53BDE" w14:textId="77777777" w:rsidR="00E82058" w:rsidRDefault="00E82058" w:rsidP="00CA188E">
            <w:pPr>
              <w:rPr>
                <w:rFonts w:ascii="Times New Roman" w:hAnsi="Times New Roman" w:cs="Times New Roman"/>
                <w:b/>
                <w:sz w:val="24"/>
                <w:szCs w:val="24"/>
                <w:lang w:val="es-CO"/>
              </w:rPr>
            </w:pPr>
            <w:r>
              <w:rPr>
                <w:rFonts w:ascii="Times New Roman" w:hAnsi="Times New Roman" w:cs="Times New Roman"/>
                <w:b/>
                <w:sz w:val="24"/>
                <w:szCs w:val="24"/>
                <w:lang w:val="es-CO"/>
              </w:rPr>
              <w:t>Objetivo</w:t>
            </w:r>
          </w:p>
          <w:p w14:paraId="5A366FBD" w14:textId="77777777" w:rsidR="00E82058" w:rsidRPr="008C593B"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Promover la reflexión sobre el uso que hacen los estudiantes de los medios de comunicación.</w:t>
            </w:r>
          </w:p>
          <w:p w14:paraId="7569996C" w14:textId="77777777" w:rsidR="00E82058" w:rsidRDefault="00E82058" w:rsidP="00CA188E">
            <w:pPr>
              <w:rPr>
                <w:rFonts w:ascii="Times New Roman" w:hAnsi="Times New Roman" w:cs="Times New Roman"/>
                <w:b/>
                <w:sz w:val="24"/>
                <w:szCs w:val="24"/>
                <w:lang w:val="es-CO"/>
              </w:rPr>
            </w:pPr>
          </w:p>
          <w:p w14:paraId="6F2FB66C" w14:textId="77777777" w:rsidR="00E82058" w:rsidRDefault="00E82058" w:rsidP="00CA188E">
            <w:pPr>
              <w:rPr>
                <w:rFonts w:ascii="Times New Roman" w:hAnsi="Times New Roman" w:cs="Times New Roman"/>
                <w:b/>
                <w:sz w:val="24"/>
                <w:szCs w:val="24"/>
                <w:lang w:val="es-CO"/>
              </w:rPr>
            </w:pPr>
            <w:r>
              <w:rPr>
                <w:rFonts w:ascii="Times New Roman" w:hAnsi="Times New Roman" w:cs="Times New Roman"/>
                <w:b/>
                <w:sz w:val="24"/>
                <w:szCs w:val="24"/>
                <w:lang w:val="es-CO"/>
              </w:rPr>
              <w:t>Propuesta</w:t>
            </w:r>
          </w:p>
          <w:p w14:paraId="1476468C" w14:textId="77777777" w:rsidR="00E82058" w:rsidRDefault="00E82058" w:rsidP="00CA188E">
            <w:pPr>
              <w:rPr>
                <w:rFonts w:ascii="Times New Roman" w:hAnsi="Times New Roman" w:cs="Times New Roman"/>
                <w:sz w:val="24"/>
                <w:szCs w:val="24"/>
                <w:lang w:val="es-CO"/>
              </w:rPr>
            </w:pPr>
          </w:p>
          <w:p w14:paraId="187D1F56" w14:textId="77777777" w:rsidR="00E82058" w:rsidRDefault="00E82058" w:rsidP="00CA188E">
            <w:pPr>
              <w:rPr>
                <w:rFonts w:ascii="Times New Roman" w:hAnsi="Times New Roman" w:cs="Times New Roman"/>
                <w:b/>
                <w:sz w:val="24"/>
                <w:szCs w:val="24"/>
                <w:lang w:val="es-CO"/>
              </w:rPr>
            </w:pPr>
            <w:r w:rsidRPr="008C593B">
              <w:rPr>
                <w:rFonts w:ascii="Times New Roman" w:hAnsi="Times New Roman" w:cs="Times New Roman"/>
                <w:b/>
                <w:sz w:val="24"/>
                <w:szCs w:val="24"/>
                <w:lang w:val="es-CO"/>
              </w:rPr>
              <w:t>Antes de</w:t>
            </w:r>
            <w:r>
              <w:rPr>
                <w:rFonts w:ascii="Times New Roman" w:hAnsi="Times New Roman" w:cs="Times New Roman"/>
                <w:b/>
                <w:sz w:val="24"/>
                <w:szCs w:val="24"/>
                <w:lang w:val="es-CO"/>
              </w:rPr>
              <w:t xml:space="preserve"> la presentación</w:t>
            </w:r>
          </w:p>
          <w:p w14:paraId="1327DBBE" w14:textId="77777777" w:rsidR="00E82058" w:rsidRDefault="00E82058" w:rsidP="00CA188E">
            <w:pPr>
              <w:rPr>
                <w:rFonts w:ascii="Times New Roman" w:hAnsi="Times New Roman" w:cs="Times New Roman"/>
                <w:sz w:val="24"/>
                <w:szCs w:val="24"/>
                <w:lang w:val="es-CO"/>
              </w:rPr>
            </w:pPr>
            <w:r w:rsidRPr="008C593B">
              <w:rPr>
                <w:rFonts w:ascii="Times New Roman" w:hAnsi="Times New Roman" w:cs="Times New Roman"/>
                <w:sz w:val="24"/>
                <w:szCs w:val="24"/>
                <w:lang w:val="es-CO"/>
              </w:rPr>
              <w:t>Comience</w:t>
            </w:r>
            <w:r>
              <w:rPr>
                <w:rFonts w:ascii="Times New Roman" w:hAnsi="Times New Roman" w:cs="Times New Roman"/>
                <w:sz w:val="24"/>
                <w:szCs w:val="24"/>
                <w:lang w:val="es-CO"/>
              </w:rPr>
              <w:t xml:space="preserve"> esta reflexión preguntándoles a los estudiantes de manera personalizada, ¿qué medios de comunicación utilizan? Sus respuestas le permitirán identificar los medios que más impacto tienen en su cotidianidad.</w:t>
            </w:r>
          </w:p>
          <w:p w14:paraId="7B25D605" w14:textId="77777777" w:rsidR="00E82058" w:rsidRDefault="00E82058" w:rsidP="00CA188E">
            <w:pPr>
              <w:rPr>
                <w:rFonts w:ascii="Times New Roman" w:hAnsi="Times New Roman" w:cs="Times New Roman"/>
                <w:sz w:val="24"/>
                <w:szCs w:val="24"/>
                <w:lang w:val="es-CO"/>
              </w:rPr>
            </w:pPr>
          </w:p>
          <w:p w14:paraId="75908163"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Después invítelos a definir qué entienden por sociedad de la información.</w:t>
            </w:r>
          </w:p>
          <w:p w14:paraId="43C0B1AB"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Anote en el tablero algunas de las palabras que se acerquen con mayor claridad al concepto y motive la participación de sus estudiantes. Deje pendiente la definición oficial para después de la presentación.</w:t>
            </w:r>
          </w:p>
          <w:p w14:paraId="526CCCF4" w14:textId="77777777" w:rsidR="00E82058" w:rsidRDefault="00E82058" w:rsidP="00CA188E">
            <w:pPr>
              <w:rPr>
                <w:rFonts w:ascii="Times New Roman" w:hAnsi="Times New Roman" w:cs="Times New Roman"/>
                <w:sz w:val="24"/>
                <w:szCs w:val="24"/>
                <w:lang w:val="es-CO"/>
              </w:rPr>
            </w:pPr>
          </w:p>
          <w:p w14:paraId="32FF92B2"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Posteriormente, pídales reflexionar sobre si la presencia de las tecnologías de la información y la comunicación influyen de alguna manera en la forma de interactuar con sus amigos y familiares. Escuche atentamente sus comentarios y anímelos a escribir algunos de esos cambios en sus cuadernos.</w:t>
            </w:r>
          </w:p>
          <w:p w14:paraId="11AB7947" w14:textId="77777777" w:rsidR="00E82058" w:rsidRDefault="00E82058" w:rsidP="00CA188E">
            <w:pPr>
              <w:rPr>
                <w:rFonts w:ascii="Times New Roman" w:hAnsi="Times New Roman" w:cs="Times New Roman"/>
                <w:sz w:val="24"/>
                <w:szCs w:val="24"/>
                <w:lang w:val="es-CO"/>
              </w:rPr>
            </w:pPr>
          </w:p>
          <w:p w14:paraId="7A585E9F" w14:textId="77777777" w:rsidR="00E82058" w:rsidRDefault="00E82058" w:rsidP="00CA188E">
            <w:pPr>
              <w:rPr>
                <w:rFonts w:ascii="Times New Roman" w:hAnsi="Times New Roman" w:cs="Times New Roman"/>
                <w:b/>
                <w:sz w:val="24"/>
                <w:szCs w:val="24"/>
                <w:lang w:val="es-CO"/>
              </w:rPr>
            </w:pPr>
            <w:r w:rsidRPr="00F50612">
              <w:rPr>
                <w:rFonts w:ascii="Times New Roman" w:hAnsi="Times New Roman" w:cs="Times New Roman"/>
                <w:b/>
                <w:sz w:val="24"/>
                <w:szCs w:val="24"/>
                <w:lang w:val="es-CO"/>
              </w:rPr>
              <w:t>Durante la presentación</w:t>
            </w:r>
          </w:p>
          <w:p w14:paraId="2B33050E" w14:textId="77777777" w:rsidR="00E82058" w:rsidRDefault="00E82058" w:rsidP="00CA188E">
            <w:pPr>
              <w:rPr>
                <w:rFonts w:ascii="Times New Roman" w:hAnsi="Times New Roman" w:cs="Times New Roman"/>
                <w:b/>
                <w:sz w:val="24"/>
                <w:szCs w:val="24"/>
                <w:lang w:val="es-CO"/>
              </w:rPr>
            </w:pPr>
          </w:p>
          <w:p w14:paraId="5F55B756"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Muestre las diapositivas de manera pausada y permita que sus estudiantes respondan las preguntas en forma verbal para enriquecer el intercambio de información. Facilite la participación de 5 estudiantes, como mínimo, antes de compartir la respuesta a cada pregunta.</w:t>
            </w:r>
          </w:p>
          <w:p w14:paraId="7667427E" w14:textId="77777777" w:rsidR="00E82058" w:rsidRDefault="00E82058" w:rsidP="00CA188E">
            <w:pPr>
              <w:rPr>
                <w:rFonts w:ascii="Times New Roman" w:hAnsi="Times New Roman" w:cs="Times New Roman"/>
                <w:sz w:val="24"/>
                <w:szCs w:val="24"/>
                <w:lang w:val="es-CO"/>
              </w:rPr>
            </w:pPr>
          </w:p>
          <w:p w14:paraId="726EDD52" w14:textId="77777777" w:rsidR="00E82058" w:rsidRDefault="00E82058" w:rsidP="00CA188E">
            <w:pPr>
              <w:rPr>
                <w:rFonts w:ascii="Times New Roman" w:hAnsi="Times New Roman" w:cs="Times New Roman"/>
                <w:sz w:val="24"/>
                <w:szCs w:val="24"/>
                <w:lang w:val="es-CO"/>
              </w:rPr>
            </w:pPr>
            <w:r w:rsidRPr="000F308B">
              <w:rPr>
                <w:rFonts w:ascii="Times New Roman" w:hAnsi="Times New Roman" w:cs="Times New Roman"/>
                <w:sz w:val="24"/>
                <w:szCs w:val="24"/>
                <w:lang w:val="es-CO"/>
              </w:rPr>
              <w:t xml:space="preserve">Observe con atención sus reacciones con las respuestas suministradas en la presentación </w:t>
            </w:r>
            <w:r>
              <w:rPr>
                <w:rFonts w:ascii="Times New Roman" w:hAnsi="Times New Roman" w:cs="Times New Roman"/>
                <w:sz w:val="24"/>
                <w:szCs w:val="24"/>
                <w:lang w:val="es-CO"/>
              </w:rPr>
              <w:t>y cuestiónelos sobre si están de acuerdo o no con los tiempos estimados.</w:t>
            </w:r>
          </w:p>
          <w:p w14:paraId="222D953E" w14:textId="77777777" w:rsidR="00E82058" w:rsidRDefault="00E82058" w:rsidP="00CA188E">
            <w:pPr>
              <w:rPr>
                <w:rFonts w:ascii="Times New Roman" w:hAnsi="Times New Roman" w:cs="Times New Roman"/>
                <w:sz w:val="24"/>
                <w:szCs w:val="24"/>
                <w:lang w:val="es-CO"/>
              </w:rPr>
            </w:pPr>
          </w:p>
          <w:p w14:paraId="49C32824" w14:textId="77777777" w:rsidR="00E82058" w:rsidRPr="00EB5A26" w:rsidRDefault="00E82058" w:rsidP="00CA188E">
            <w:pPr>
              <w:rPr>
                <w:rFonts w:ascii="Times New Roman" w:hAnsi="Times New Roman" w:cs="Times New Roman"/>
                <w:b/>
                <w:sz w:val="24"/>
                <w:szCs w:val="24"/>
                <w:lang w:val="es-CO"/>
              </w:rPr>
            </w:pPr>
            <w:r w:rsidRPr="00EB5A26">
              <w:rPr>
                <w:rFonts w:ascii="Times New Roman" w:hAnsi="Times New Roman" w:cs="Times New Roman"/>
                <w:b/>
                <w:sz w:val="24"/>
                <w:szCs w:val="24"/>
                <w:lang w:val="es-CO"/>
              </w:rPr>
              <w:t>Después de la presentación</w:t>
            </w:r>
          </w:p>
          <w:p w14:paraId="5EE7C4E4" w14:textId="77777777" w:rsidR="00E82058" w:rsidRDefault="00E82058" w:rsidP="00CA188E">
            <w:pPr>
              <w:rPr>
                <w:rFonts w:ascii="Times New Roman" w:hAnsi="Times New Roman" w:cs="Times New Roman"/>
                <w:sz w:val="24"/>
                <w:szCs w:val="24"/>
                <w:lang w:val="es-CO"/>
              </w:rPr>
            </w:pPr>
          </w:p>
          <w:p w14:paraId="7C795A88"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 xml:space="preserve">Concédales un tiempo prudente para que respondan las </w:t>
            </w:r>
            <w:r>
              <w:rPr>
                <w:rFonts w:ascii="Times New Roman" w:hAnsi="Times New Roman" w:cs="Times New Roman"/>
                <w:sz w:val="24"/>
                <w:szCs w:val="24"/>
                <w:lang w:val="es-CO"/>
              </w:rPr>
              <w:lastRenderedPageBreak/>
              <w:t>preguntas sobre su consumo personal y luego organice una tabla como la siguiente con la información.</w:t>
            </w:r>
          </w:p>
          <w:p w14:paraId="56930F56" w14:textId="77777777" w:rsidR="00E82058" w:rsidRDefault="00E82058" w:rsidP="00CA188E">
            <w:pPr>
              <w:rPr>
                <w:rFonts w:ascii="Times New Roman" w:hAnsi="Times New Roman" w:cs="Times New Roman"/>
                <w:sz w:val="24"/>
                <w:szCs w:val="24"/>
                <w:lang w:val="es-CO"/>
              </w:rPr>
            </w:pPr>
          </w:p>
          <w:tbl>
            <w:tblPr>
              <w:tblpPr w:leftFromText="45" w:rightFromText="45" w:vertAnchor="text"/>
              <w:tblW w:w="5000" w:type="pct"/>
              <w:tblCellSpacing w:w="15" w:type="dxa"/>
              <w:tblCellMar>
                <w:top w:w="15" w:type="dxa"/>
                <w:left w:w="15" w:type="dxa"/>
                <w:bottom w:w="15" w:type="dxa"/>
                <w:right w:w="15" w:type="dxa"/>
              </w:tblCellMar>
              <w:tblLook w:val="04A0" w:firstRow="1" w:lastRow="0" w:firstColumn="1" w:lastColumn="0" w:noHBand="0" w:noVBand="1"/>
            </w:tblPr>
            <w:tblGrid>
              <w:gridCol w:w="1868"/>
              <w:gridCol w:w="628"/>
              <w:gridCol w:w="655"/>
              <w:gridCol w:w="599"/>
              <w:gridCol w:w="557"/>
              <w:gridCol w:w="544"/>
              <w:gridCol w:w="585"/>
              <w:gridCol w:w="711"/>
            </w:tblGrid>
            <w:tr w:rsidR="00E82058" w:rsidRPr="00485E22" w14:paraId="4510CC58" w14:textId="77777777" w:rsidTr="00CA188E">
              <w:trPr>
                <w:tblCellSpacing w:w="15" w:type="dxa"/>
              </w:trPr>
              <w:tc>
                <w:tcPr>
                  <w:tcW w:w="0" w:type="auto"/>
                  <w:vAlign w:val="center"/>
                  <w:hideMark/>
                </w:tcPr>
                <w:p w14:paraId="62C040DD"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04854A56"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Lun.</w:t>
                  </w:r>
                </w:p>
              </w:tc>
              <w:tc>
                <w:tcPr>
                  <w:tcW w:w="0" w:type="auto"/>
                  <w:vAlign w:val="center"/>
                  <w:hideMark/>
                </w:tcPr>
                <w:p w14:paraId="088175E0"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Mar.</w:t>
                  </w:r>
                </w:p>
              </w:tc>
              <w:tc>
                <w:tcPr>
                  <w:tcW w:w="0" w:type="auto"/>
                  <w:vAlign w:val="center"/>
                  <w:hideMark/>
                </w:tcPr>
                <w:p w14:paraId="6993C16E"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Mié.</w:t>
                  </w:r>
                </w:p>
              </w:tc>
              <w:tc>
                <w:tcPr>
                  <w:tcW w:w="0" w:type="auto"/>
                  <w:vAlign w:val="center"/>
                  <w:hideMark/>
                </w:tcPr>
                <w:p w14:paraId="6470757F"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Jue.</w:t>
                  </w:r>
                </w:p>
              </w:tc>
              <w:tc>
                <w:tcPr>
                  <w:tcW w:w="0" w:type="auto"/>
                  <w:vAlign w:val="center"/>
                  <w:hideMark/>
                </w:tcPr>
                <w:p w14:paraId="49586F7D"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Vie.</w:t>
                  </w:r>
                </w:p>
              </w:tc>
              <w:tc>
                <w:tcPr>
                  <w:tcW w:w="0" w:type="auto"/>
                  <w:vAlign w:val="center"/>
                  <w:hideMark/>
                </w:tcPr>
                <w:p w14:paraId="60B9ECE5"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Sáb.</w:t>
                  </w:r>
                </w:p>
              </w:tc>
              <w:tc>
                <w:tcPr>
                  <w:tcW w:w="0" w:type="auto"/>
                  <w:vAlign w:val="center"/>
                  <w:hideMark/>
                </w:tcPr>
                <w:p w14:paraId="57C1E8E7"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 Dom.</w:t>
                  </w:r>
                </w:p>
              </w:tc>
            </w:tr>
            <w:tr w:rsidR="00E82058" w:rsidRPr="00485E22" w14:paraId="223B5646" w14:textId="77777777" w:rsidTr="00CA188E">
              <w:trPr>
                <w:tblCellSpacing w:w="15" w:type="dxa"/>
              </w:trPr>
              <w:tc>
                <w:tcPr>
                  <w:tcW w:w="0" w:type="auto"/>
                  <w:vAlign w:val="center"/>
                  <w:hideMark/>
                </w:tcPr>
                <w:p w14:paraId="307C316C"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Radio</w:t>
                  </w:r>
                </w:p>
              </w:tc>
              <w:tc>
                <w:tcPr>
                  <w:tcW w:w="0" w:type="auto"/>
                  <w:vAlign w:val="center"/>
                  <w:hideMark/>
                </w:tcPr>
                <w:p w14:paraId="2780D3D4"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44B2C75"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22F5401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35A7DBE4"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03AB7C25"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4C64166"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24C7DB78"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17C0FFC3" w14:textId="77777777" w:rsidTr="00CA188E">
              <w:trPr>
                <w:tblCellSpacing w:w="15" w:type="dxa"/>
              </w:trPr>
              <w:tc>
                <w:tcPr>
                  <w:tcW w:w="0" w:type="auto"/>
                  <w:vAlign w:val="center"/>
                  <w:hideMark/>
                </w:tcPr>
                <w:p w14:paraId="59698070"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Televisión</w:t>
                  </w:r>
                </w:p>
              </w:tc>
              <w:tc>
                <w:tcPr>
                  <w:tcW w:w="0" w:type="auto"/>
                  <w:vAlign w:val="center"/>
                  <w:hideMark/>
                </w:tcPr>
                <w:p w14:paraId="3F712DB1"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3F2B371"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40DAF594"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2B0C0E9A"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0898E9A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D47D4D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7BC8ED9"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7C6F08D1" w14:textId="77777777" w:rsidTr="00CA188E">
              <w:trPr>
                <w:tblCellSpacing w:w="15" w:type="dxa"/>
              </w:trPr>
              <w:tc>
                <w:tcPr>
                  <w:tcW w:w="0" w:type="auto"/>
                  <w:vAlign w:val="center"/>
                  <w:hideMark/>
                </w:tcPr>
                <w:p w14:paraId="6220A917"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Prensa</w:t>
                  </w:r>
                </w:p>
              </w:tc>
              <w:tc>
                <w:tcPr>
                  <w:tcW w:w="0" w:type="auto"/>
                  <w:vAlign w:val="center"/>
                  <w:hideMark/>
                </w:tcPr>
                <w:p w14:paraId="1A03BB9D"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C412ADD"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0B1615F0"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9544DC2"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23806CF"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A6A0C4B"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1664B98"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4CF52362" w14:textId="77777777" w:rsidTr="00CA188E">
              <w:trPr>
                <w:tblCellSpacing w:w="15" w:type="dxa"/>
              </w:trPr>
              <w:tc>
                <w:tcPr>
                  <w:tcW w:w="0" w:type="auto"/>
                  <w:vAlign w:val="center"/>
                  <w:hideMark/>
                </w:tcPr>
                <w:p w14:paraId="4AB22AD8"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Revista</w:t>
                  </w:r>
                </w:p>
              </w:tc>
              <w:tc>
                <w:tcPr>
                  <w:tcW w:w="0" w:type="auto"/>
                  <w:vAlign w:val="center"/>
                  <w:hideMark/>
                </w:tcPr>
                <w:p w14:paraId="3022701E"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34340BF6"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4BBBA6C5"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8F9BB90"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F9D880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977A8F0"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E98F4D2"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6225F00B" w14:textId="77777777" w:rsidTr="00CA188E">
              <w:trPr>
                <w:tblCellSpacing w:w="15" w:type="dxa"/>
              </w:trPr>
              <w:tc>
                <w:tcPr>
                  <w:tcW w:w="0" w:type="auto"/>
                  <w:vAlign w:val="center"/>
                  <w:hideMark/>
                </w:tcPr>
                <w:p w14:paraId="735B539F"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Internet</w:t>
                  </w:r>
                </w:p>
              </w:tc>
              <w:tc>
                <w:tcPr>
                  <w:tcW w:w="0" w:type="auto"/>
                  <w:vAlign w:val="center"/>
                  <w:hideMark/>
                </w:tcPr>
                <w:p w14:paraId="11A3DF9E"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56C676C1"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6C6B976"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0C59432"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16D3221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3CCEF98F"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B48C7CD"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01757965" w14:textId="77777777" w:rsidTr="00CA188E">
              <w:trPr>
                <w:tblCellSpacing w:w="15" w:type="dxa"/>
              </w:trPr>
              <w:tc>
                <w:tcPr>
                  <w:tcW w:w="0" w:type="auto"/>
                  <w:vAlign w:val="center"/>
                  <w:hideMark/>
                </w:tcPr>
                <w:p w14:paraId="6476B77A"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Prensa en Internet</w:t>
                  </w:r>
                </w:p>
              </w:tc>
              <w:tc>
                <w:tcPr>
                  <w:tcW w:w="0" w:type="auto"/>
                  <w:vAlign w:val="center"/>
                  <w:hideMark/>
                </w:tcPr>
                <w:p w14:paraId="3969A939"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258DCABF"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4BA7CF76"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FCEC60B"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3A908E94"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56BAA3E6"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512E8A1E"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r w:rsidR="00E82058" w:rsidRPr="00485E22" w14:paraId="0E13E451" w14:textId="77777777" w:rsidTr="00CA188E">
              <w:trPr>
                <w:tblCellSpacing w:w="15" w:type="dxa"/>
              </w:trPr>
              <w:tc>
                <w:tcPr>
                  <w:tcW w:w="0" w:type="auto"/>
                  <w:vAlign w:val="center"/>
                  <w:hideMark/>
                </w:tcPr>
                <w:p w14:paraId="12BEB8AA" w14:textId="77777777" w:rsidR="00E82058" w:rsidRPr="00A239C8" w:rsidRDefault="00E82058" w:rsidP="00CA188E">
                  <w:pPr>
                    <w:rPr>
                      <w:rFonts w:ascii="Times New Roman" w:eastAsia="Times New Roman" w:hAnsi="Times New Roman" w:cs="Times New Roman"/>
                      <w:b/>
                      <w:lang w:val="es-CO"/>
                    </w:rPr>
                  </w:pPr>
                  <w:r w:rsidRPr="00A239C8">
                    <w:rPr>
                      <w:rFonts w:ascii="Times New Roman" w:eastAsia="Times New Roman" w:hAnsi="Times New Roman" w:cs="Times New Roman"/>
                      <w:b/>
                      <w:lang w:val="es-CO"/>
                    </w:rPr>
                    <w:t>Total horas</w:t>
                  </w:r>
                </w:p>
              </w:tc>
              <w:tc>
                <w:tcPr>
                  <w:tcW w:w="0" w:type="auto"/>
                  <w:vAlign w:val="center"/>
                  <w:hideMark/>
                </w:tcPr>
                <w:p w14:paraId="39BF023D"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FC5B124"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0E29A579"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6EBDBBF1"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7FDFF419"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4DA4647C"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c>
                <w:tcPr>
                  <w:tcW w:w="0" w:type="auto"/>
                  <w:vAlign w:val="center"/>
                  <w:hideMark/>
                </w:tcPr>
                <w:p w14:paraId="36AFB733" w14:textId="77777777" w:rsidR="00E82058" w:rsidRPr="000843E4" w:rsidRDefault="00E82058" w:rsidP="00CA188E">
                  <w:pPr>
                    <w:rPr>
                      <w:rFonts w:ascii="Times New Roman" w:eastAsia="Times New Roman" w:hAnsi="Times New Roman" w:cs="Times New Roman"/>
                      <w:lang w:val="es-CO"/>
                    </w:rPr>
                  </w:pPr>
                  <w:r w:rsidRPr="000843E4">
                    <w:rPr>
                      <w:rFonts w:ascii="Times New Roman" w:eastAsia="Times New Roman" w:hAnsi="Times New Roman" w:cs="Times New Roman"/>
                      <w:lang w:val="es-CO"/>
                    </w:rPr>
                    <w:t> </w:t>
                  </w:r>
                </w:p>
              </w:tc>
            </w:tr>
          </w:tbl>
          <w:p w14:paraId="2C2AA12A"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 xml:space="preserve">Después utilice esta información y las palabras anotadas en el tablero para construir la definición de </w:t>
            </w:r>
            <w:r w:rsidRPr="007B2CDA">
              <w:rPr>
                <w:rFonts w:ascii="Times New Roman" w:hAnsi="Times New Roman" w:cs="Times New Roman"/>
                <w:b/>
                <w:sz w:val="24"/>
                <w:szCs w:val="24"/>
                <w:lang w:val="es-CO"/>
              </w:rPr>
              <w:t>sociedad de la información</w:t>
            </w:r>
            <w:r>
              <w:rPr>
                <w:rFonts w:ascii="Times New Roman" w:hAnsi="Times New Roman" w:cs="Times New Roman"/>
                <w:b/>
                <w:sz w:val="24"/>
                <w:szCs w:val="24"/>
                <w:lang w:val="es-CO"/>
              </w:rPr>
              <w:t xml:space="preserve">. </w:t>
            </w:r>
            <w:r>
              <w:rPr>
                <w:rFonts w:ascii="Times New Roman" w:hAnsi="Times New Roman" w:cs="Times New Roman"/>
                <w:sz w:val="24"/>
                <w:szCs w:val="24"/>
                <w:lang w:val="es-CO"/>
              </w:rPr>
              <w:t xml:space="preserve">Deje claro cada uno de los términos usados y asegúrese que todos la entiendan y asimilen correctamente. </w:t>
            </w:r>
          </w:p>
          <w:p w14:paraId="7A758266" w14:textId="77777777" w:rsidR="00E82058" w:rsidRDefault="00E82058" w:rsidP="00CA188E">
            <w:pPr>
              <w:rPr>
                <w:rFonts w:ascii="Times New Roman" w:hAnsi="Times New Roman" w:cs="Times New Roman"/>
                <w:sz w:val="24"/>
                <w:szCs w:val="24"/>
                <w:lang w:val="es-CO"/>
              </w:rPr>
            </w:pPr>
          </w:p>
          <w:p w14:paraId="09188176"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Finalice preguntándoles qué ventajas y desventajas observan en el uso de las tecnologías de la información y la comunicación en sus vidas, y si la dinámica lo permite, nombre defensores y contradictores de su uso para que argumenten con ejemplos claros sus posiciones.</w:t>
            </w:r>
          </w:p>
          <w:p w14:paraId="0C2B4FD5" w14:textId="77777777" w:rsidR="00E82058" w:rsidRDefault="00E82058" w:rsidP="00CA188E">
            <w:pPr>
              <w:rPr>
                <w:rFonts w:ascii="Times New Roman" w:hAnsi="Times New Roman" w:cs="Times New Roman"/>
                <w:sz w:val="24"/>
                <w:szCs w:val="24"/>
                <w:lang w:val="es-CO"/>
              </w:rPr>
            </w:pPr>
          </w:p>
          <w:p w14:paraId="74A24830" w14:textId="77777777" w:rsidR="00E82058" w:rsidRDefault="00E82058" w:rsidP="00CA188E">
            <w:pPr>
              <w:rPr>
                <w:rFonts w:ascii="Times New Roman" w:hAnsi="Times New Roman" w:cs="Times New Roman"/>
                <w:b/>
                <w:color w:val="FF0000"/>
                <w:sz w:val="24"/>
                <w:szCs w:val="24"/>
                <w:lang w:val="es-ES_tradnl"/>
              </w:rPr>
            </w:pPr>
            <w:r>
              <w:rPr>
                <w:rFonts w:ascii="Times New Roman" w:hAnsi="Times New Roman" w:cs="Times New Roman"/>
                <w:color w:val="FF0000"/>
                <w:sz w:val="24"/>
                <w:szCs w:val="24"/>
                <w:lang w:val="es-ES_tradnl"/>
              </w:rPr>
              <w:t xml:space="preserve">En </w:t>
            </w:r>
            <w:r w:rsidRPr="00B604BA">
              <w:rPr>
                <w:rFonts w:ascii="Times New Roman" w:hAnsi="Times New Roman" w:cs="Times New Roman"/>
                <w:b/>
                <w:color w:val="FF0000"/>
                <w:sz w:val="24"/>
                <w:szCs w:val="24"/>
                <w:lang w:val="es-ES_tradnl"/>
              </w:rPr>
              <w:t xml:space="preserve">la ficha del </w:t>
            </w:r>
            <w:r>
              <w:rPr>
                <w:rFonts w:ascii="Times New Roman" w:hAnsi="Times New Roman" w:cs="Times New Roman"/>
                <w:b/>
                <w:color w:val="FF0000"/>
                <w:sz w:val="24"/>
                <w:szCs w:val="24"/>
                <w:lang w:val="es-ES_tradnl"/>
              </w:rPr>
              <w:t>estudiante</w:t>
            </w:r>
          </w:p>
          <w:p w14:paraId="10B840EB" w14:textId="77777777" w:rsidR="00E82058" w:rsidRPr="00B604BA" w:rsidRDefault="00E82058" w:rsidP="00CA188E">
            <w:pPr>
              <w:rPr>
                <w:rFonts w:ascii="Times New Roman" w:hAnsi="Times New Roman" w:cs="Times New Roman"/>
                <w:color w:val="FF0000"/>
                <w:sz w:val="24"/>
                <w:szCs w:val="24"/>
                <w:lang w:val="es-ES_tradnl"/>
              </w:rPr>
            </w:pPr>
          </w:p>
          <w:p w14:paraId="079F2502"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La sociedad de la información es un fenómeno moderno que hizo su aparición a finales del siglo XX y que no ha dejado de evolucionar desde entonces.</w:t>
            </w:r>
          </w:p>
          <w:p w14:paraId="7F5B6296" w14:textId="77777777" w:rsidR="00E82058" w:rsidRDefault="00E82058" w:rsidP="00CA188E">
            <w:pPr>
              <w:rPr>
                <w:rFonts w:ascii="Times New Roman" w:hAnsi="Times New Roman" w:cs="Times New Roman"/>
                <w:sz w:val="24"/>
                <w:szCs w:val="24"/>
                <w:lang w:val="es-CO"/>
              </w:rPr>
            </w:pPr>
          </w:p>
          <w:p w14:paraId="6FE222C7"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Los medios de comunicación adquirieron una dimensión más personalizada en esta nueva sociedad y además de informar, persuadir, entretener, crear opinión y educar, deben responder a los gustos e intereses de sus receptores si desean permanecer en el tiempo y hacer presencia en sus vidas.</w:t>
            </w:r>
          </w:p>
          <w:p w14:paraId="515D2A19" w14:textId="77777777" w:rsidR="00E82058" w:rsidRDefault="00E82058" w:rsidP="00CA188E">
            <w:pPr>
              <w:rPr>
                <w:rFonts w:ascii="Times New Roman" w:hAnsi="Times New Roman" w:cs="Times New Roman"/>
                <w:sz w:val="24"/>
                <w:szCs w:val="24"/>
                <w:lang w:val="es-CO"/>
              </w:rPr>
            </w:pPr>
          </w:p>
          <w:p w14:paraId="7E24DA05" w14:textId="77777777" w:rsidR="00E82058"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La prensa, la radio, la televisión y el cine vieron la necesidad de renovarse e involucrar en sus formatos una mayor participación de sus receptores que dejaron de ser pasivos y se convirtieron en sujetos activos en la construcción de los contenidos. Sin duda, Internet es el gran motor de este cambio.</w:t>
            </w:r>
          </w:p>
          <w:p w14:paraId="66CCE2F5" w14:textId="77777777" w:rsidR="00E82058" w:rsidRDefault="00E82058" w:rsidP="00CA188E">
            <w:pPr>
              <w:rPr>
                <w:rFonts w:ascii="Times New Roman" w:hAnsi="Times New Roman" w:cs="Times New Roman"/>
                <w:sz w:val="24"/>
                <w:szCs w:val="24"/>
                <w:lang w:val="es-CO"/>
              </w:rPr>
            </w:pPr>
          </w:p>
          <w:p w14:paraId="5D2BB5A2" w14:textId="77777777" w:rsidR="00E82058" w:rsidRPr="007B2CDA" w:rsidRDefault="00E82058" w:rsidP="00CA188E">
            <w:pPr>
              <w:rPr>
                <w:rFonts w:ascii="Times New Roman" w:hAnsi="Times New Roman" w:cs="Times New Roman"/>
                <w:sz w:val="24"/>
                <w:szCs w:val="24"/>
                <w:lang w:val="es-CO"/>
              </w:rPr>
            </w:pPr>
            <w:r>
              <w:rPr>
                <w:rFonts w:ascii="Times New Roman" w:hAnsi="Times New Roman" w:cs="Times New Roman"/>
                <w:sz w:val="24"/>
                <w:szCs w:val="24"/>
                <w:lang w:val="es-CO"/>
              </w:rPr>
              <w:t>Sin importar la periodicidad, el lenguaje utilizado, el público al cual se dirigen, o las figuras que los representan, los medios de comunicación comprendieron su doble rol como emisores y receptores y aceptaron el reto de renovarse al ritmo de los avances tecnológicos.</w:t>
            </w:r>
          </w:p>
        </w:tc>
      </w:tr>
      <w:tr w:rsidR="00E82058" w:rsidRPr="0056746C" w14:paraId="0433B620" w14:textId="77777777" w:rsidTr="00CA188E">
        <w:tc>
          <w:tcPr>
            <w:tcW w:w="2518" w:type="dxa"/>
          </w:tcPr>
          <w:p w14:paraId="7102B8B8" w14:textId="77777777" w:rsidR="00E82058" w:rsidRPr="0056746C" w:rsidRDefault="00E82058" w:rsidP="00CA188E">
            <w:pPr>
              <w:rPr>
                <w:rFonts w:ascii="Times New Roman" w:hAnsi="Times New Roman" w:cs="Times New Roman"/>
                <w:b/>
                <w:color w:val="000000"/>
                <w:sz w:val="24"/>
                <w:szCs w:val="24"/>
              </w:rPr>
            </w:pPr>
            <w:r w:rsidRPr="0056746C">
              <w:rPr>
                <w:rFonts w:ascii="Times New Roman" w:hAnsi="Times New Roman" w:cs="Times New Roman"/>
                <w:b/>
                <w:color w:val="000000"/>
                <w:sz w:val="24"/>
                <w:szCs w:val="24"/>
              </w:rPr>
              <w:lastRenderedPageBreak/>
              <w:t>Título</w:t>
            </w:r>
          </w:p>
        </w:tc>
        <w:tc>
          <w:tcPr>
            <w:tcW w:w="6536" w:type="dxa"/>
          </w:tcPr>
          <w:p w14:paraId="10756F18" w14:textId="77777777" w:rsidR="00E82058" w:rsidRPr="000B5E8D" w:rsidRDefault="00E82058" w:rsidP="00CA188E">
            <w:pPr>
              <w:rPr>
                <w:rFonts w:ascii="Times New Roman" w:hAnsi="Times New Roman" w:cs="Times New Roman"/>
                <w:b/>
                <w:color w:val="000000"/>
                <w:sz w:val="24"/>
                <w:szCs w:val="24"/>
              </w:rPr>
            </w:pPr>
            <w:r>
              <w:rPr>
                <w:rFonts w:ascii="Times New Roman" w:hAnsi="Times New Roman" w:cs="Times New Roman"/>
                <w:b/>
                <w:color w:val="000000"/>
                <w:sz w:val="24"/>
                <w:szCs w:val="24"/>
              </w:rPr>
              <w:t>Los medios de comunicación en nuestras vidas</w:t>
            </w:r>
          </w:p>
        </w:tc>
      </w:tr>
      <w:tr w:rsidR="00E82058" w:rsidRPr="0056746C" w14:paraId="3EFC45A0" w14:textId="77777777" w:rsidTr="00CA188E">
        <w:tc>
          <w:tcPr>
            <w:tcW w:w="2518" w:type="dxa"/>
          </w:tcPr>
          <w:p w14:paraId="4EDEAB43" w14:textId="77777777" w:rsidR="00E82058" w:rsidRPr="0056746C" w:rsidRDefault="00E82058" w:rsidP="00CA188E">
            <w:pPr>
              <w:rPr>
                <w:rFonts w:ascii="Times New Roman" w:hAnsi="Times New Roman" w:cs="Times New Roman"/>
                <w:b/>
                <w:color w:val="000000"/>
                <w:sz w:val="24"/>
                <w:szCs w:val="24"/>
              </w:rPr>
            </w:pPr>
            <w:r w:rsidRPr="0056746C">
              <w:rPr>
                <w:rFonts w:ascii="Times New Roman" w:hAnsi="Times New Roman" w:cs="Times New Roman"/>
                <w:b/>
                <w:color w:val="000000"/>
                <w:sz w:val="24"/>
                <w:szCs w:val="24"/>
              </w:rPr>
              <w:t>Descripción</w:t>
            </w:r>
          </w:p>
        </w:tc>
        <w:tc>
          <w:tcPr>
            <w:tcW w:w="6536" w:type="dxa"/>
          </w:tcPr>
          <w:p w14:paraId="4F5D07AD" w14:textId="77777777" w:rsidR="00E82058" w:rsidRPr="00A24962" w:rsidRDefault="00E82058" w:rsidP="00CA188E">
            <w:pPr>
              <w:rPr>
                <w:rFonts w:ascii="Times New Roman" w:hAnsi="Times New Roman" w:cs="Times New Roman"/>
                <w:sz w:val="24"/>
                <w:szCs w:val="24"/>
              </w:rPr>
            </w:pPr>
            <w:r w:rsidRPr="00B62A30">
              <w:rPr>
                <w:rFonts w:ascii="Times New Roman" w:hAnsi="Times New Roman" w:cs="Times New Roman"/>
                <w:sz w:val="24"/>
                <w:szCs w:val="24"/>
              </w:rPr>
              <w:t>Secuencia de imágenes que promueve la reflexión sobre los usos y el tiempo que dedicamos a los medios de comunicación</w:t>
            </w:r>
          </w:p>
        </w:tc>
      </w:tr>
    </w:tbl>
    <w:p w14:paraId="6F07D36E" w14:textId="77777777" w:rsidR="00E82058" w:rsidRDefault="00E82058" w:rsidP="00E82058">
      <w:pPr>
        <w:tabs>
          <w:tab w:val="right" w:pos="8498"/>
        </w:tabs>
        <w:rPr>
          <w:rFonts w:ascii="Times" w:hAnsi="Times"/>
        </w:rPr>
      </w:pPr>
    </w:p>
    <w:tbl>
      <w:tblPr>
        <w:tblStyle w:val="Tablaconcuadrcula"/>
        <w:tblW w:w="0" w:type="auto"/>
        <w:tblLook w:val="04A0" w:firstRow="1" w:lastRow="0" w:firstColumn="1" w:lastColumn="0" w:noHBand="0" w:noVBand="1"/>
      </w:tblPr>
      <w:tblGrid>
        <w:gridCol w:w="8714"/>
      </w:tblGrid>
      <w:tr w:rsidR="00E82058" w:rsidRPr="005D1738" w14:paraId="31FDE365" w14:textId="77777777" w:rsidTr="00CA188E">
        <w:trPr>
          <w:trHeight w:val="371"/>
        </w:trPr>
        <w:tc>
          <w:tcPr>
            <w:tcW w:w="8963" w:type="dxa"/>
            <w:shd w:val="clear" w:color="auto" w:fill="000000" w:themeFill="text1"/>
          </w:tcPr>
          <w:p w14:paraId="1A4707AB" w14:textId="77777777" w:rsidR="00E82058" w:rsidRPr="005D1738" w:rsidRDefault="00E82058" w:rsidP="00CA188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82058" w:rsidRPr="00C86A2E" w14:paraId="2640C102" w14:textId="77777777" w:rsidTr="00CA188E">
        <w:trPr>
          <w:trHeight w:val="324"/>
        </w:trPr>
        <w:tc>
          <w:tcPr>
            <w:tcW w:w="8963" w:type="dxa"/>
          </w:tcPr>
          <w:p w14:paraId="74095CF9" w14:textId="174EFF55" w:rsidR="00E82058" w:rsidRPr="00C86A2E" w:rsidRDefault="00E82058" w:rsidP="00CA188E">
            <w:pPr>
              <w:rPr>
                <w:rFonts w:ascii="Times New Roman" w:hAnsi="Times New Roman" w:cs="Times New Roman"/>
                <w:sz w:val="24"/>
                <w:szCs w:val="24"/>
              </w:rPr>
            </w:pPr>
            <w:r w:rsidRPr="00C86A2E">
              <w:rPr>
                <w:rFonts w:ascii="Times New Roman" w:hAnsi="Times New Roman" w:cs="Times New Roman"/>
                <w:sz w:val="24"/>
                <w:szCs w:val="24"/>
              </w:rPr>
              <w:t xml:space="preserve">La plaza pública o ágora moderna </w:t>
            </w:r>
            <w:r>
              <w:rPr>
                <w:rFonts w:ascii="Times New Roman" w:hAnsi="Times New Roman" w:cs="Times New Roman"/>
                <w:sz w:val="24"/>
                <w:szCs w:val="24"/>
              </w:rPr>
              <w:t>es el</w:t>
            </w:r>
            <w:r w:rsidRPr="00C86A2E">
              <w:rPr>
                <w:rFonts w:ascii="Times New Roman" w:hAnsi="Times New Roman" w:cs="Times New Roman"/>
                <w:b/>
                <w:sz w:val="24"/>
                <w:szCs w:val="24"/>
              </w:rPr>
              <w:t xml:space="preserve"> ciberespacio</w:t>
            </w:r>
            <w:r w:rsidRPr="00917E01">
              <w:rPr>
                <w:rFonts w:ascii="Times New Roman" w:hAnsi="Times New Roman" w:cs="Times New Roman"/>
                <w:sz w:val="24"/>
                <w:szCs w:val="24"/>
              </w:rPr>
              <w:t>, pues</w:t>
            </w:r>
            <w:r w:rsidRPr="00C86A2E">
              <w:rPr>
                <w:rFonts w:ascii="Times New Roman" w:hAnsi="Times New Roman" w:cs="Times New Roman"/>
                <w:sz w:val="24"/>
                <w:szCs w:val="24"/>
              </w:rPr>
              <w:t xml:space="preserve"> en él confluyen elementos </w:t>
            </w:r>
            <w:r>
              <w:rPr>
                <w:rFonts w:ascii="Times New Roman" w:hAnsi="Times New Roman" w:cs="Times New Roman"/>
                <w:sz w:val="24"/>
                <w:szCs w:val="24"/>
              </w:rPr>
              <w:t xml:space="preserve">vitales </w:t>
            </w:r>
            <w:r w:rsidRPr="00C86A2E">
              <w:rPr>
                <w:rFonts w:ascii="Times New Roman" w:hAnsi="Times New Roman" w:cs="Times New Roman"/>
                <w:sz w:val="24"/>
                <w:szCs w:val="24"/>
              </w:rPr>
              <w:t>de</w:t>
            </w:r>
            <w:r>
              <w:rPr>
                <w:rFonts w:ascii="Times New Roman" w:hAnsi="Times New Roman" w:cs="Times New Roman"/>
                <w:sz w:val="24"/>
                <w:szCs w:val="24"/>
              </w:rPr>
              <w:t>l</w:t>
            </w:r>
            <w:r w:rsidRPr="00C86A2E">
              <w:rPr>
                <w:rFonts w:ascii="Times New Roman" w:hAnsi="Times New Roman" w:cs="Times New Roman"/>
                <w:sz w:val="24"/>
                <w:szCs w:val="24"/>
              </w:rPr>
              <w:t xml:space="preserve"> </w:t>
            </w:r>
            <w:r>
              <w:rPr>
                <w:rFonts w:ascii="Times New Roman" w:hAnsi="Times New Roman" w:cs="Times New Roman"/>
                <w:sz w:val="24"/>
                <w:szCs w:val="24"/>
              </w:rPr>
              <w:t>intercambio social; dentro de él se produce la</w:t>
            </w:r>
            <w:r w:rsidRPr="00C86A2E">
              <w:rPr>
                <w:rFonts w:ascii="Times New Roman" w:hAnsi="Times New Roman" w:cs="Times New Roman"/>
                <w:sz w:val="24"/>
                <w:szCs w:val="24"/>
              </w:rPr>
              <w:t xml:space="preserve"> </w:t>
            </w:r>
            <w:r>
              <w:rPr>
                <w:rFonts w:ascii="Times New Roman" w:hAnsi="Times New Roman" w:cs="Times New Roman"/>
                <w:sz w:val="24"/>
                <w:szCs w:val="24"/>
              </w:rPr>
              <w:t>cohesión entre unidades grupales y se presenta un</w:t>
            </w:r>
            <w:r w:rsidRPr="005768AE">
              <w:rPr>
                <w:rFonts w:ascii="Times New Roman" w:hAnsi="Times New Roman" w:cs="Times New Roman"/>
                <w:sz w:val="24"/>
                <w:szCs w:val="24"/>
              </w:rPr>
              <w:t xml:space="preserve"> alto grado </w:t>
            </w:r>
            <w:r>
              <w:rPr>
                <w:rFonts w:ascii="Times New Roman" w:hAnsi="Times New Roman" w:cs="Times New Roman"/>
                <w:sz w:val="24"/>
                <w:szCs w:val="24"/>
              </w:rPr>
              <w:t>de penetración de ideologías. A ello hay que sumar la inmediatez y</w:t>
            </w:r>
            <w:r w:rsidRPr="005768AE">
              <w:rPr>
                <w:rFonts w:ascii="Times New Roman" w:hAnsi="Times New Roman" w:cs="Times New Roman"/>
                <w:sz w:val="24"/>
                <w:szCs w:val="24"/>
              </w:rPr>
              <w:t xml:space="preserve"> velocidad de </w:t>
            </w:r>
            <w:r>
              <w:rPr>
                <w:rFonts w:ascii="Times New Roman" w:hAnsi="Times New Roman" w:cs="Times New Roman"/>
                <w:sz w:val="24"/>
                <w:szCs w:val="24"/>
              </w:rPr>
              <w:t>la comunicación y la</w:t>
            </w:r>
            <w:r w:rsidRPr="005768AE">
              <w:rPr>
                <w:rFonts w:ascii="Times New Roman" w:hAnsi="Times New Roman" w:cs="Times New Roman"/>
                <w:sz w:val="24"/>
                <w:szCs w:val="24"/>
              </w:rPr>
              <w:t xml:space="preserve"> interacción, </w:t>
            </w:r>
            <w:r>
              <w:rPr>
                <w:rFonts w:ascii="Times New Roman" w:hAnsi="Times New Roman" w:cs="Times New Roman"/>
                <w:sz w:val="24"/>
                <w:szCs w:val="24"/>
              </w:rPr>
              <w:t xml:space="preserve">su </w:t>
            </w:r>
            <w:r w:rsidRPr="005768AE">
              <w:rPr>
                <w:rFonts w:ascii="Times New Roman" w:hAnsi="Times New Roman" w:cs="Times New Roman"/>
                <w:sz w:val="24"/>
                <w:szCs w:val="24"/>
              </w:rPr>
              <w:t>versatilidad, espacios más amplios,</w:t>
            </w:r>
            <w:r>
              <w:rPr>
                <w:rFonts w:ascii="Times New Roman" w:hAnsi="Times New Roman" w:cs="Times New Roman"/>
                <w:sz w:val="24"/>
                <w:szCs w:val="24"/>
              </w:rPr>
              <w:t xml:space="preserve"> etc</w:t>
            </w:r>
            <w:r w:rsidRPr="00C86A2E">
              <w:rPr>
                <w:rFonts w:ascii="Times New Roman" w:hAnsi="Times New Roman" w:cs="Times New Roman"/>
                <w:sz w:val="24"/>
                <w:szCs w:val="24"/>
              </w:rPr>
              <w:t xml:space="preserve">. Así pues, </w:t>
            </w:r>
            <w:r w:rsidRPr="00C86A2E">
              <w:rPr>
                <w:rFonts w:ascii="Times New Roman" w:hAnsi="Times New Roman" w:cs="Times New Roman"/>
                <w:b/>
                <w:sz w:val="24"/>
                <w:szCs w:val="24"/>
              </w:rPr>
              <w:t xml:space="preserve">la sociedad de la información </w:t>
            </w:r>
            <w:r w:rsidRPr="00C86A2E">
              <w:rPr>
                <w:rFonts w:ascii="Times New Roman" w:hAnsi="Times New Roman" w:cs="Times New Roman"/>
                <w:sz w:val="24"/>
                <w:szCs w:val="24"/>
              </w:rPr>
              <w:t xml:space="preserve">se </w:t>
            </w:r>
            <w:r>
              <w:rPr>
                <w:rFonts w:ascii="Times New Roman" w:hAnsi="Times New Roman" w:cs="Times New Roman"/>
                <w:sz w:val="24"/>
                <w:szCs w:val="24"/>
              </w:rPr>
              <w:t>caracteriza por el uso</w:t>
            </w:r>
            <w:r w:rsidRPr="00C86A2E">
              <w:rPr>
                <w:rFonts w:ascii="Times New Roman" w:hAnsi="Times New Roman" w:cs="Times New Roman"/>
                <w:sz w:val="24"/>
                <w:szCs w:val="24"/>
              </w:rPr>
              <w:t xml:space="preserve"> de tecnologías que acercan a los individuos, independiente</w:t>
            </w:r>
            <w:r w:rsidR="001A4356">
              <w:rPr>
                <w:rFonts w:ascii="Times New Roman" w:hAnsi="Times New Roman" w:cs="Times New Roman"/>
                <w:sz w:val="24"/>
                <w:szCs w:val="24"/>
              </w:rPr>
              <w:t>mente de su raza, creencias o</w:t>
            </w:r>
            <w:r w:rsidRPr="00C86A2E">
              <w:rPr>
                <w:rFonts w:ascii="Times New Roman" w:hAnsi="Times New Roman" w:cs="Times New Roman"/>
                <w:sz w:val="24"/>
                <w:szCs w:val="24"/>
              </w:rPr>
              <w:t xml:space="preserve"> gustos, entre otros muchos aspectos.</w:t>
            </w:r>
          </w:p>
        </w:tc>
      </w:tr>
    </w:tbl>
    <w:p w14:paraId="1D3929A5" w14:textId="77777777" w:rsidR="00E82058" w:rsidRDefault="00E82058" w:rsidP="00E82058">
      <w:pPr>
        <w:tabs>
          <w:tab w:val="right" w:pos="8498"/>
        </w:tabs>
        <w:rPr>
          <w:rFonts w:ascii="Times" w:hAnsi="Times"/>
        </w:rPr>
      </w:pPr>
    </w:p>
    <w:p w14:paraId="34FF5018" w14:textId="77777777" w:rsidR="00E82058" w:rsidRDefault="00E82058" w:rsidP="00E82058">
      <w:pPr>
        <w:tabs>
          <w:tab w:val="right" w:pos="8498"/>
        </w:tabs>
        <w:rPr>
          <w:rFonts w:ascii="Times" w:hAnsi="Times"/>
        </w:rPr>
      </w:pPr>
      <w:r>
        <w:rPr>
          <w:rFonts w:ascii="Times" w:hAnsi="Times"/>
        </w:rPr>
        <w:t xml:space="preserve">La sociedad de la información puede verse como un </w:t>
      </w:r>
      <w:r>
        <w:rPr>
          <w:rFonts w:ascii="Times" w:hAnsi="Times"/>
          <w:b/>
        </w:rPr>
        <w:t xml:space="preserve">gran tejido </w:t>
      </w:r>
      <w:r w:rsidRPr="00B00E98">
        <w:rPr>
          <w:rFonts w:ascii="Times" w:hAnsi="Times"/>
        </w:rPr>
        <w:t>sin fronteras nacionales</w:t>
      </w:r>
      <w:r>
        <w:rPr>
          <w:rFonts w:ascii="Times" w:hAnsi="Times"/>
          <w:b/>
        </w:rPr>
        <w:t xml:space="preserve"> </w:t>
      </w:r>
      <w:r>
        <w:rPr>
          <w:rFonts w:ascii="Times" w:hAnsi="Times"/>
        </w:rPr>
        <w:t>en el que se socializan valores y normas, se transmiten herencias históricas a las que se incorporan nuevas generaciones; también se construyen pensamientos colectivos en los que difundimos modelos y prácticas culturales y donde se ponen de manifiesto conflictos políticos y sociales; en este tejido de relaciones se crean grupos solidarios y se convoca a la movilización social. Estamos ante una comunicación en la que la</w:t>
      </w:r>
      <w:r w:rsidRPr="005768AE">
        <w:rPr>
          <w:rFonts w:ascii="Times" w:hAnsi="Times"/>
        </w:rPr>
        <w:t xml:space="preserve"> interacción </w:t>
      </w:r>
      <w:r>
        <w:rPr>
          <w:rFonts w:ascii="Times" w:hAnsi="Times"/>
        </w:rPr>
        <w:t xml:space="preserve">es de </w:t>
      </w:r>
      <w:r w:rsidRPr="00D44849">
        <w:rPr>
          <w:rFonts w:ascii="Times" w:hAnsi="Times"/>
          <w:b/>
        </w:rPr>
        <w:t>doble vía</w:t>
      </w:r>
      <w:r>
        <w:rPr>
          <w:rFonts w:ascii="Times" w:hAnsi="Times"/>
        </w:rPr>
        <w:t>: receptor y emisor juegan diversos roles que se complementan y nutren en la inmediatez.</w:t>
      </w:r>
    </w:p>
    <w:tbl>
      <w:tblPr>
        <w:tblStyle w:val="Tablaconcuadrcula"/>
        <w:tblW w:w="0" w:type="auto"/>
        <w:tblLook w:val="04A0" w:firstRow="1" w:lastRow="0" w:firstColumn="1" w:lastColumn="0" w:noHBand="0" w:noVBand="1"/>
      </w:tblPr>
      <w:tblGrid>
        <w:gridCol w:w="2453"/>
        <w:gridCol w:w="6261"/>
      </w:tblGrid>
      <w:tr w:rsidR="00E82058" w:rsidRPr="0091393A" w14:paraId="2C736F47" w14:textId="77777777" w:rsidTr="00CA188E">
        <w:tc>
          <w:tcPr>
            <w:tcW w:w="8978" w:type="dxa"/>
            <w:gridSpan w:val="2"/>
            <w:shd w:val="clear" w:color="auto" w:fill="000000" w:themeFill="text1"/>
          </w:tcPr>
          <w:p w14:paraId="41B0888D" w14:textId="77777777" w:rsidR="00E82058" w:rsidRPr="0091393A" w:rsidRDefault="00E82058" w:rsidP="00CA188E">
            <w:pPr>
              <w:jc w:val="center"/>
              <w:rPr>
                <w:rFonts w:ascii="Times New Roman" w:hAnsi="Times New Roman" w:cs="Times New Roman"/>
                <w:b/>
                <w:color w:val="FFFFFF" w:themeColor="background1"/>
                <w:sz w:val="24"/>
                <w:szCs w:val="24"/>
              </w:rPr>
            </w:pPr>
            <w:r w:rsidRPr="0091393A">
              <w:rPr>
                <w:rFonts w:ascii="Times New Roman" w:hAnsi="Times New Roman" w:cs="Times New Roman"/>
                <w:b/>
                <w:color w:val="FFFFFF" w:themeColor="background1"/>
                <w:sz w:val="24"/>
                <w:szCs w:val="24"/>
              </w:rPr>
              <w:t>Destacado</w:t>
            </w:r>
          </w:p>
        </w:tc>
      </w:tr>
      <w:tr w:rsidR="00E82058" w:rsidRPr="0091393A" w14:paraId="5999BBF6" w14:textId="77777777" w:rsidTr="00CA188E">
        <w:tc>
          <w:tcPr>
            <w:tcW w:w="2518" w:type="dxa"/>
          </w:tcPr>
          <w:p w14:paraId="6380B967" w14:textId="77777777" w:rsidR="00E82058" w:rsidRPr="0091393A" w:rsidRDefault="00E82058" w:rsidP="00CA188E">
            <w:pPr>
              <w:rPr>
                <w:rFonts w:ascii="Times New Roman" w:hAnsi="Times New Roman" w:cs="Times New Roman"/>
                <w:b/>
                <w:sz w:val="24"/>
                <w:szCs w:val="24"/>
              </w:rPr>
            </w:pPr>
            <w:r w:rsidRPr="0091393A">
              <w:rPr>
                <w:rFonts w:ascii="Times New Roman" w:hAnsi="Times New Roman" w:cs="Times New Roman"/>
                <w:b/>
                <w:sz w:val="24"/>
                <w:szCs w:val="24"/>
              </w:rPr>
              <w:t>Título</w:t>
            </w:r>
          </w:p>
        </w:tc>
        <w:tc>
          <w:tcPr>
            <w:tcW w:w="6460" w:type="dxa"/>
          </w:tcPr>
          <w:p w14:paraId="5C55909D" w14:textId="77777777" w:rsidR="00E82058" w:rsidRPr="0091393A" w:rsidRDefault="00E82058" w:rsidP="00CA188E">
            <w:pPr>
              <w:rPr>
                <w:rFonts w:ascii="Times New Roman" w:hAnsi="Times New Roman" w:cs="Times New Roman"/>
                <w:b/>
                <w:sz w:val="24"/>
                <w:szCs w:val="24"/>
              </w:rPr>
            </w:pPr>
            <w:r w:rsidRPr="0091393A">
              <w:rPr>
                <w:rFonts w:ascii="Times New Roman" w:hAnsi="Times New Roman" w:cs="Times New Roman"/>
                <w:b/>
                <w:sz w:val="24"/>
                <w:szCs w:val="24"/>
              </w:rPr>
              <w:t>Características de</w:t>
            </w:r>
            <w:r>
              <w:rPr>
                <w:rFonts w:ascii="Times New Roman" w:hAnsi="Times New Roman" w:cs="Times New Roman"/>
                <w:b/>
                <w:sz w:val="24"/>
                <w:szCs w:val="24"/>
              </w:rPr>
              <w:t xml:space="preserve">l nuevo modelo de comunicación en </w:t>
            </w:r>
            <w:r w:rsidRPr="0091393A">
              <w:rPr>
                <w:rFonts w:ascii="Times New Roman" w:hAnsi="Times New Roman" w:cs="Times New Roman"/>
                <w:b/>
                <w:sz w:val="24"/>
                <w:szCs w:val="24"/>
              </w:rPr>
              <w:t>l</w:t>
            </w:r>
            <w:r>
              <w:rPr>
                <w:rFonts w:ascii="Times New Roman" w:hAnsi="Times New Roman" w:cs="Times New Roman"/>
                <w:b/>
                <w:sz w:val="24"/>
                <w:szCs w:val="24"/>
              </w:rPr>
              <w:t>a</w:t>
            </w:r>
            <w:r w:rsidRPr="0091393A">
              <w:rPr>
                <w:rFonts w:ascii="Times New Roman" w:hAnsi="Times New Roman" w:cs="Times New Roman"/>
                <w:b/>
                <w:sz w:val="24"/>
                <w:szCs w:val="24"/>
              </w:rPr>
              <w:t xml:space="preserve"> </w:t>
            </w:r>
            <w:r>
              <w:rPr>
                <w:rFonts w:ascii="Times New Roman" w:hAnsi="Times New Roman" w:cs="Times New Roman"/>
                <w:b/>
                <w:sz w:val="24"/>
                <w:szCs w:val="24"/>
              </w:rPr>
              <w:t>sociedad de la información</w:t>
            </w:r>
          </w:p>
        </w:tc>
      </w:tr>
      <w:tr w:rsidR="00E82058" w:rsidRPr="0091393A" w14:paraId="5CD47FA3" w14:textId="77777777" w:rsidTr="00CA188E">
        <w:tc>
          <w:tcPr>
            <w:tcW w:w="2518" w:type="dxa"/>
          </w:tcPr>
          <w:p w14:paraId="79CCBFE7" w14:textId="77777777" w:rsidR="00E82058" w:rsidRPr="0091393A" w:rsidRDefault="00E82058" w:rsidP="00CA188E">
            <w:pPr>
              <w:rPr>
                <w:rFonts w:ascii="Times New Roman" w:hAnsi="Times New Roman" w:cs="Times New Roman"/>
                <w:sz w:val="24"/>
                <w:szCs w:val="24"/>
              </w:rPr>
            </w:pPr>
            <w:r w:rsidRPr="0091393A">
              <w:rPr>
                <w:rFonts w:ascii="Times New Roman" w:hAnsi="Times New Roman" w:cs="Times New Roman"/>
                <w:b/>
                <w:sz w:val="24"/>
                <w:szCs w:val="24"/>
              </w:rPr>
              <w:t>Contenido</w:t>
            </w:r>
          </w:p>
        </w:tc>
        <w:tc>
          <w:tcPr>
            <w:tcW w:w="6460" w:type="dxa"/>
          </w:tcPr>
          <w:p w14:paraId="3EEB0491" w14:textId="77777777" w:rsidR="00E82058" w:rsidRPr="0091393A" w:rsidRDefault="00E82058" w:rsidP="00E82058">
            <w:pPr>
              <w:pStyle w:val="Prrafodelista"/>
              <w:numPr>
                <w:ilvl w:val="0"/>
                <w:numId w:val="7"/>
              </w:numPr>
              <w:rPr>
                <w:rFonts w:ascii="Times New Roman" w:hAnsi="Times New Roman" w:cs="Times New Roman"/>
                <w:b/>
                <w:sz w:val="24"/>
                <w:szCs w:val="24"/>
              </w:rPr>
            </w:pPr>
            <w:r>
              <w:rPr>
                <w:rFonts w:ascii="Times New Roman" w:hAnsi="Times New Roman" w:cs="Times New Roman"/>
                <w:b/>
                <w:sz w:val="24"/>
                <w:szCs w:val="24"/>
              </w:rPr>
              <w:t>Propiedad.</w:t>
            </w:r>
            <w:r w:rsidRPr="0091393A">
              <w:rPr>
                <w:rFonts w:ascii="Times New Roman" w:hAnsi="Times New Roman" w:cs="Times New Roman"/>
                <w:b/>
                <w:sz w:val="24"/>
                <w:szCs w:val="24"/>
              </w:rPr>
              <w:t xml:space="preserve"> </w:t>
            </w:r>
            <w:r w:rsidRPr="00CF0FBD">
              <w:rPr>
                <w:rFonts w:ascii="Times New Roman" w:hAnsi="Times New Roman" w:cs="Times New Roman"/>
                <w:sz w:val="24"/>
                <w:szCs w:val="24"/>
              </w:rPr>
              <w:t>Desconcentrada y plural.</w:t>
            </w:r>
          </w:p>
          <w:p w14:paraId="591B0E0F" w14:textId="77777777" w:rsidR="00E82058" w:rsidRPr="0091393A" w:rsidRDefault="00E82058" w:rsidP="00E82058">
            <w:pPr>
              <w:pStyle w:val="Prrafodelista"/>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Control. </w:t>
            </w:r>
            <w:r>
              <w:rPr>
                <w:rFonts w:ascii="Times New Roman" w:hAnsi="Times New Roman" w:cs="Times New Roman"/>
                <w:sz w:val="24"/>
                <w:szCs w:val="24"/>
              </w:rPr>
              <w:t xml:space="preserve">Poco </w:t>
            </w:r>
            <w:r w:rsidRPr="00F37A40">
              <w:rPr>
                <w:rFonts w:ascii="Times New Roman" w:hAnsi="Times New Roman" w:cs="Times New Roman"/>
                <w:sz w:val="24"/>
                <w:szCs w:val="24"/>
              </w:rPr>
              <w:t>regulado y autónomo</w:t>
            </w:r>
            <w:r w:rsidRPr="0091393A">
              <w:rPr>
                <w:rFonts w:ascii="Times New Roman" w:hAnsi="Times New Roman" w:cs="Times New Roman"/>
                <w:sz w:val="24"/>
                <w:szCs w:val="24"/>
              </w:rPr>
              <w:t>.</w:t>
            </w:r>
          </w:p>
          <w:p w14:paraId="7DF7380D" w14:textId="77777777" w:rsidR="00E82058" w:rsidRPr="0091393A" w:rsidRDefault="00E82058" w:rsidP="00E82058">
            <w:pPr>
              <w:pStyle w:val="Prrafodelista"/>
              <w:numPr>
                <w:ilvl w:val="0"/>
                <w:numId w:val="7"/>
              </w:numPr>
              <w:rPr>
                <w:rFonts w:ascii="Times New Roman" w:hAnsi="Times New Roman" w:cs="Times New Roman"/>
                <w:b/>
                <w:sz w:val="24"/>
                <w:szCs w:val="24"/>
              </w:rPr>
            </w:pPr>
            <w:r>
              <w:rPr>
                <w:rFonts w:ascii="Times New Roman" w:hAnsi="Times New Roman" w:cs="Times New Roman"/>
                <w:b/>
                <w:sz w:val="24"/>
                <w:szCs w:val="24"/>
              </w:rPr>
              <w:t>Dinámica.</w:t>
            </w:r>
            <w:r w:rsidRPr="0091393A">
              <w:rPr>
                <w:rFonts w:ascii="Times New Roman" w:hAnsi="Times New Roman" w:cs="Times New Roman"/>
                <w:b/>
                <w:sz w:val="24"/>
                <w:szCs w:val="24"/>
              </w:rPr>
              <w:t xml:space="preserve"> </w:t>
            </w:r>
            <w:r w:rsidRPr="00F37A40">
              <w:rPr>
                <w:rFonts w:ascii="Times New Roman" w:hAnsi="Times New Roman" w:cs="Times New Roman"/>
                <w:sz w:val="24"/>
                <w:szCs w:val="24"/>
              </w:rPr>
              <w:t>Flexible, libre, interactiva, multidireccional</w:t>
            </w:r>
            <w:r>
              <w:rPr>
                <w:rFonts w:ascii="Times New Roman" w:hAnsi="Times New Roman" w:cs="Times New Roman"/>
                <w:sz w:val="24"/>
                <w:szCs w:val="24"/>
              </w:rPr>
              <w:t>, abierta y plural</w:t>
            </w:r>
            <w:r w:rsidRPr="00F37A40">
              <w:rPr>
                <w:rFonts w:ascii="Times New Roman" w:hAnsi="Times New Roman" w:cs="Times New Roman"/>
                <w:sz w:val="24"/>
                <w:szCs w:val="24"/>
              </w:rPr>
              <w:t>.</w:t>
            </w:r>
          </w:p>
          <w:p w14:paraId="102E4C6D" w14:textId="77777777" w:rsidR="00E82058" w:rsidRDefault="00E82058" w:rsidP="00E82058">
            <w:pPr>
              <w:pStyle w:val="Prrafodelista"/>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Participación social. </w:t>
            </w:r>
            <w:r w:rsidRPr="00F37A40">
              <w:rPr>
                <w:rFonts w:ascii="Times New Roman" w:hAnsi="Times New Roman" w:cs="Times New Roman"/>
                <w:sz w:val="24"/>
                <w:szCs w:val="24"/>
              </w:rPr>
              <w:t>Abierta, independiente, diversificada,</w:t>
            </w:r>
            <w:r>
              <w:rPr>
                <w:rFonts w:ascii="Times New Roman" w:hAnsi="Times New Roman" w:cs="Times New Roman"/>
                <w:b/>
                <w:sz w:val="24"/>
                <w:szCs w:val="24"/>
              </w:rPr>
              <w:t xml:space="preserve"> </w:t>
            </w:r>
            <w:r w:rsidRPr="00F37A40">
              <w:rPr>
                <w:rFonts w:ascii="Times New Roman" w:hAnsi="Times New Roman" w:cs="Times New Roman"/>
                <w:sz w:val="24"/>
                <w:szCs w:val="24"/>
              </w:rPr>
              <w:t>dinámica e interactiva.</w:t>
            </w:r>
          </w:p>
          <w:p w14:paraId="5B36B542" w14:textId="77777777" w:rsidR="00E82058" w:rsidRPr="0091393A" w:rsidRDefault="00E82058" w:rsidP="00E82058">
            <w:pPr>
              <w:pStyle w:val="Prrafodelista"/>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Mensajes. </w:t>
            </w:r>
            <w:r>
              <w:rPr>
                <w:rFonts w:ascii="Times New Roman" w:hAnsi="Times New Roman" w:cs="Times New Roman"/>
                <w:sz w:val="24"/>
                <w:szCs w:val="24"/>
              </w:rPr>
              <w:t>Colectivos, sectorizados y personalizados.</w:t>
            </w:r>
            <w:r>
              <w:rPr>
                <w:rFonts w:ascii="Times New Roman" w:hAnsi="Times New Roman" w:cs="Times New Roman"/>
                <w:b/>
                <w:sz w:val="24"/>
                <w:szCs w:val="24"/>
              </w:rPr>
              <w:t xml:space="preserve"> </w:t>
            </w:r>
          </w:p>
        </w:tc>
      </w:tr>
    </w:tbl>
    <w:p w14:paraId="5F31882C" w14:textId="77777777" w:rsidR="00E82058" w:rsidRDefault="00E82058" w:rsidP="00E82058">
      <w:pPr>
        <w:tabs>
          <w:tab w:val="right" w:pos="8498"/>
        </w:tabs>
        <w:rPr>
          <w:rFonts w:ascii="Times" w:hAnsi="Times"/>
        </w:rPr>
      </w:pPr>
    </w:p>
    <w:p w14:paraId="0A41F8C6" w14:textId="29A74F77" w:rsidR="00E82058" w:rsidRDefault="00E82058" w:rsidP="00E82058">
      <w:pPr>
        <w:tabs>
          <w:tab w:val="right" w:pos="8498"/>
        </w:tabs>
        <w:rPr>
          <w:rFonts w:ascii="Times" w:hAnsi="Times"/>
        </w:rPr>
      </w:pPr>
      <w:r>
        <w:rPr>
          <w:rFonts w:ascii="Times" w:hAnsi="Times"/>
        </w:rPr>
        <w:t>La sociedad de la información se enfrenta a cambios rápidos y vertiginosos, y según se dice, quienes se adaptan fácilmente a ellos evolucionan conjuntamente con el medio, pero quienes se resisten quedan rezagados y en algunos casos condenados a desaparecer.</w:t>
      </w:r>
      <w:r w:rsidR="001A4356">
        <w:rPr>
          <w:rFonts w:ascii="Times" w:hAnsi="Times"/>
        </w:rPr>
        <w:t xml:space="preserve"> Basta observar como los periódicos, la radio o la televisión </w:t>
      </w:r>
      <w:r>
        <w:rPr>
          <w:rFonts w:ascii="Times" w:hAnsi="Times"/>
        </w:rPr>
        <w:t>han migrado a Internet muchos de sus contenidos, mientras otros se han especializado en crear productos propios para este medio.</w:t>
      </w:r>
    </w:p>
    <w:p w14:paraId="1FF16FEA" w14:textId="77777777" w:rsidR="00E82058" w:rsidRDefault="00E82058" w:rsidP="00E82058">
      <w:pPr>
        <w:tabs>
          <w:tab w:val="right" w:pos="8498"/>
        </w:tabs>
        <w:rPr>
          <w:rFonts w:ascii="Times" w:hAnsi="Times"/>
        </w:rPr>
      </w:pPr>
    </w:p>
    <w:p w14:paraId="0C5F2F64" w14:textId="7E485261" w:rsidR="00E82058" w:rsidRDefault="00E82058" w:rsidP="00E82058">
      <w:pPr>
        <w:tabs>
          <w:tab w:val="right" w:pos="8498"/>
        </w:tabs>
        <w:rPr>
          <w:rFonts w:ascii="Times" w:hAnsi="Times"/>
        </w:rPr>
      </w:pPr>
      <w:r>
        <w:rPr>
          <w:rFonts w:ascii="Times" w:hAnsi="Times"/>
        </w:rPr>
        <w:t>Sin embargo, este nuevo orden trae consigo ciertos riesgos: la ausencia de control y de normas para regular contenidos ha generado una multiplicidad de fuentes de información que emiten sin que nadie verifique su credibilidad. También se han producido excesos de libertad que violentan los derechos de otros. No hay que dejar de mencionar la vulnerabilidad de los niñ</w:t>
      </w:r>
      <w:r w:rsidR="001A4356">
        <w:rPr>
          <w:rFonts w:ascii="Times" w:hAnsi="Times"/>
        </w:rPr>
        <w:t xml:space="preserve">os frente a ciertos contenidos o </w:t>
      </w:r>
      <w:r>
        <w:rPr>
          <w:rFonts w:ascii="Times" w:hAnsi="Times"/>
        </w:rPr>
        <w:t xml:space="preserve">la difusión de ideologías que atentan contra las libertades individuales, </w:t>
      </w:r>
      <w:r w:rsidR="001A4356">
        <w:rPr>
          <w:rFonts w:ascii="Times" w:hAnsi="Times"/>
        </w:rPr>
        <w:t xml:space="preserve">también </w:t>
      </w:r>
      <w:bookmarkStart w:id="1" w:name="_GoBack"/>
      <w:bookmarkEnd w:id="1"/>
      <w:r>
        <w:rPr>
          <w:rFonts w:ascii="Times" w:hAnsi="Times"/>
        </w:rPr>
        <w:t>la usurpación de la identidad y el plagio de ideas y obras.</w:t>
      </w:r>
    </w:p>
    <w:p w14:paraId="3AA9B877" w14:textId="77777777" w:rsidR="00E82058" w:rsidRDefault="00E82058" w:rsidP="00E82058">
      <w:pPr>
        <w:tabs>
          <w:tab w:val="right" w:pos="8498"/>
        </w:tabs>
        <w:rPr>
          <w:rFonts w:ascii="Times" w:hAnsi="Times"/>
        </w:rPr>
      </w:pPr>
    </w:p>
    <w:p w14:paraId="1C167C5B" w14:textId="77777777" w:rsidR="00E82058" w:rsidRDefault="00E82058" w:rsidP="00E82058">
      <w:pPr>
        <w:tabs>
          <w:tab w:val="right" w:pos="8498"/>
        </w:tabs>
        <w:rPr>
          <w:rFonts w:ascii="Times" w:hAnsi="Times"/>
        </w:rPr>
      </w:pPr>
      <w:r>
        <w:rPr>
          <w:rFonts w:ascii="Times" w:hAnsi="Times"/>
        </w:rPr>
        <w:t>Aún conscientes de los riesgos que Internet ha traído a nuestras vidas, no podemos negar que nos ha permitido gozar de los beneficios de una economía global. Asimismo, para muchos ha roto barreras temporales e idiomáticas, prejuicios raciales, religiosos o generacionales. La historia de los medios se divide antes y después de la aparición de Internet y su impacto en la forma de comunicarnos.</w:t>
      </w:r>
    </w:p>
    <w:p w14:paraId="25AD81B5" w14:textId="77777777" w:rsidR="00E82058" w:rsidRPr="009B3065" w:rsidRDefault="00E82058" w:rsidP="00E82058">
      <w:pPr>
        <w:tabs>
          <w:tab w:val="right" w:pos="8498"/>
        </w:tabs>
        <w:rPr>
          <w:rFonts w:ascii="Times" w:hAnsi="Times"/>
        </w:rPr>
      </w:pPr>
    </w:p>
    <w:p w14:paraId="0C55BDA5" w14:textId="252EBAD6" w:rsidR="00E82058" w:rsidRDefault="00E82058" w:rsidP="00E82058">
      <w:pPr>
        <w:rPr>
          <w:rFonts w:ascii="Times New Roman" w:hAnsi="Times New Roman" w:cs="Times New Roman"/>
          <w:b/>
          <w:highlight w:val="yellow"/>
        </w:rPr>
      </w:pPr>
      <w:r w:rsidRPr="002B7AF8">
        <w:rPr>
          <w:rFonts w:ascii="Times New Roman" w:hAnsi="Times New Roman" w:cs="Times New Roman"/>
          <w:b/>
          <w:highlight w:val="yellow"/>
        </w:rPr>
        <w:t>[SECCIÓN 2]</w:t>
      </w:r>
      <w:r>
        <w:rPr>
          <w:rFonts w:ascii="Times New Roman" w:hAnsi="Times New Roman" w:cs="Times New Roman"/>
          <w:highlight w:val="yellow"/>
        </w:rPr>
        <w:t xml:space="preserve"> </w:t>
      </w:r>
      <w:r>
        <w:rPr>
          <w:rFonts w:ascii="Times New Roman" w:hAnsi="Times New Roman" w:cs="Times New Roman"/>
          <w:b/>
          <w:highlight w:val="yellow"/>
        </w:rPr>
        <w:t>7</w:t>
      </w:r>
      <w:r w:rsidRPr="008964FE">
        <w:rPr>
          <w:rFonts w:ascii="Times New Roman" w:hAnsi="Times New Roman" w:cs="Times New Roman"/>
          <w:b/>
          <w:highlight w:val="yellow"/>
        </w:rPr>
        <w:t>.2. Consolidación</w:t>
      </w:r>
    </w:p>
    <w:p w14:paraId="505921F5" w14:textId="77777777" w:rsidR="00E82058" w:rsidRPr="00464878" w:rsidRDefault="00E82058" w:rsidP="00E82058">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Actividad</w:t>
      </w:r>
      <w:r w:rsidRPr="00352373">
        <w:rPr>
          <w:rFonts w:ascii="Times New Roman" w:eastAsia="Batang" w:hAnsi="Times New Roman" w:cs="Times New Roman"/>
        </w:rPr>
        <w:t xml:space="preserve"> para consolidar lo que</w:t>
      </w:r>
      <w:r>
        <w:rPr>
          <w:rFonts w:ascii="Times New Roman" w:eastAsia="Batang" w:hAnsi="Times New Roman" w:cs="Times New Roman"/>
        </w:rPr>
        <w:t xml:space="preserve"> has aprendido en esta sección.</w:t>
      </w:r>
    </w:p>
    <w:tbl>
      <w:tblPr>
        <w:tblStyle w:val="Tablaconcuadrcula"/>
        <w:tblW w:w="0" w:type="auto"/>
        <w:tblLook w:val="04A0" w:firstRow="1" w:lastRow="0" w:firstColumn="1" w:lastColumn="0" w:noHBand="0" w:noVBand="1"/>
      </w:tblPr>
      <w:tblGrid>
        <w:gridCol w:w="2499"/>
        <w:gridCol w:w="6215"/>
      </w:tblGrid>
      <w:tr w:rsidR="00E82058" w:rsidRPr="00677118" w14:paraId="5884D90C" w14:textId="77777777" w:rsidTr="00CA188E">
        <w:tc>
          <w:tcPr>
            <w:tcW w:w="9034" w:type="dxa"/>
            <w:gridSpan w:val="2"/>
            <w:shd w:val="clear" w:color="auto" w:fill="000000" w:themeFill="text1"/>
          </w:tcPr>
          <w:p w14:paraId="067884A1" w14:textId="77777777" w:rsidR="00E82058" w:rsidRPr="00677118" w:rsidRDefault="00E82058" w:rsidP="00CA188E">
            <w:pPr>
              <w:jc w:val="center"/>
              <w:rPr>
                <w:rFonts w:ascii="Times New Roman" w:hAnsi="Times New Roman" w:cs="Times New Roman"/>
                <w:b/>
                <w:color w:val="FFFFFF" w:themeColor="background1"/>
                <w:sz w:val="24"/>
                <w:szCs w:val="24"/>
              </w:rPr>
            </w:pPr>
            <w:r w:rsidRPr="00677118">
              <w:rPr>
                <w:rFonts w:ascii="Times New Roman" w:hAnsi="Times New Roman" w:cs="Times New Roman"/>
                <w:b/>
                <w:color w:val="FFFFFF" w:themeColor="background1"/>
                <w:sz w:val="24"/>
                <w:szCs w:val="24"/>
              </w:rPr>
              <w:t>Practica: recurso nuevo</w:t>
            </w:r>
          </w:p>
        </w:tc>
      </w:tr>
      <w:tr w:rsidR="00E82058" w:rsidRPr="00677118" w14:paraId="218A89BB" w14:textId="77777777" w:rsidTr="00CA188E">
        <w:tc>
          <w:tcPr>
            <w:tcW w:w="2566" w:type="dxa"/>
          </w:tcPr>
          <w:p w14:paraId="7B8782EA"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14:paraId="18B637E2"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5_0</w:t>
            </w:r>
            <w:r w:rsidRPr="00677118">
              <w:rPr>
                <w:rFonts w:ascii="Times New Roman" w:hAnsi="Times New Roman" w:cs="Times New Roman"/>
                <w:color w:val="000000"/>
                <w:sz w:val="24"/>
                <w:szCs w:val="24"/>
              </w:rPr>
              <w:t>1_REC</w:t>
            </w:r>
            <w:r>
              <w:rPr>
                <w:rFonts w:ascii="Times New Roman" w:hAnsi="Times New Roman" w:cs="Times New Roman"/>
                <w:color w:val="000000"/>
                <w:sz w:val="24"/>
                <w:szCs w:val="24"/>
              </w:rPr>
              <w:t>290</w:t>
            </w:r>
          </w:p>
        </w:tc>
      </w:tr>
      <w:tr w:rsidR="00E82058" w:rsidRPr="00677118" w14:paraId="0C5DB2CA" w14:textId="77777777" w:rsidTr="00CA188E">
        <w:tc>
          <w:tcPr>
            <w:tcW w:w="2566" w:type="dxa"/>
          </w:tcPr>
          <w:p w14:paraId="5AD2A05A"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14:paraId="5D5E793B" w14:textId="77777777" w:rsidR="00E82058" w:rsidRPr="00677118" w:rsidRDefault="00E82058" w:rsidP="00CA188E">
            <w:pPr>
              <w:rPr>
                <w:rFonts w:ascii="Times New Roman" w:hAnsi="Times New Roman" w:cs="Times New Roman"/>
                <w:b/>
                <w:color w:val="000000"/>
                <w:sz w:val="24"/>
                <w:szCs w:val="24"/>
              </w:rPr>
            </w:pPr>
            <w:r w:rsidRPr="00946B48">
              <w:rPr>
                <w:rFonts w:ascii="Times New Roman" w:hAnsi="Times New Roman" w:cs="Times New Roman"/>
                <w:b/>
                <w:color w:val="000000"/>
                <w:sz w:val="24"/>
                <w:szCs w:val="24"/>
              </w:rPr>
              <w:t>Refuerza tu aprendizaje: elabora una infografía</w:t>
            </w:r>
          </w:p>
        </w:tc>
      </w:tr>
      <w:tr w:rsidR="00E82058" w:rsidRPr="00677118" w14:paraId="38627CD5" w14:textId="77777777" w:rsidTr="00CA188E">
        <w:tc>
          <w:tcPr>
            <w:tcW w:w="2566" w:type="dxa"/>
          </w:tcPr>
          <w:p w14:paraId="01A0A782"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14:paraId="0B46DB94" w14:textId="77777777" w:rsidR="00E82058" w:rsidRPr="00F8761C" w:rsidRDefault="00E82058" w:rsidP="00CA188E">
            <w:pPr>
              <w:rPr>
                <w:rFonts w:ascii="Times New Roman" w:hAnsi="Times New Roman" w:cs="Times New Roman"/>
                <w:color w:val="000000"/>
                <w:sz w:val="24"/>
                <w:szCs w:val="24"/>
              </w:rPr>
            </w:pPr>
            <w:r w:rsidRPr="00F8761C">
              <w:rPr>
                <w:rFonts w:ascii="Times New Roman" w:hAnsi="Times New Roman" w:cs="Times New Roman"/>
                <w:sz w:val="24"/>
                <w:szCs w:val="24"/>
                <w:lang w:val="es-ES_tradnl"/>
              </w:rPr>
              <w:t xml:space="preserve">Proyecto para crear un </w:t>
            </w:r>
            <w:proofErr w:type="spellStart"/>
            <w:r w:rsidRPr="00F8761C">
              <w:rPr>
                <w:rFonts w:ascii="Times New Roman" w:hAnsi="Times New Roman" w:cs="Times New Roman"/>
                <w:sz w:val="24"/>
                <w:szCs w:val="24"/>
                <w:lang w:val="es-ES_tradnl"/>
              </w:rPr>
              <w:t>infogram</w:t>
            </w:r>
            <w:r>
              <w:rPr>
                <w:rFonts w:ascii="Times New Roman" w:hAnsi="Times New Roman" w:cs="Times New Roman"/>
                <w:sz w:val="24"/>
                <w:szCs w:val="24"/>
                <w:lang w:val="es-ES_tradnl"/>
              </w:rPr>
              <w:t>a</w:t>
            </w:r>
            <w:proofErr w:type="spellEnd"/>
            <w:r>
              <w:rPr>
                <w:rFonts w:ascii="Times New Roman" w:hAnsi="Times New Roman" w:cs="Times New Roman"/>
                <w:sz w:val="24"/>
                <w:szCs w:val="24"/>
                <w:lang w:val="es-ES_tradnl"/>
              </w:rPr>
              <w:t xml:space="preserve"> y practicar</w:t>
            </w:r>
            <w:r w:rsidRPr="00F8761C">
              <w:rPr>
                <w:rFonts w:ascii="Times New Roman" w:hAnsi="Times New Roman" w:cs="Times New Roman"/>
                <w:sz w:val="24"/>
                <w:szCs w:val="24"/>
                <w:lang w:val="es-ES_tradnl"/>
              </w:rPr>
              <w:t xml:space="preserve"> el diseño y uso de las principales funciones de los medios</w:t>
            </w:r>
          </w:p>
        </w:tc>
      </w:tr>
    </w:tbl>
    <w:p w14:paraId="355BC1F9" w14:textId="77777777" w:rsidR="00E82058" w:rsidRDefault="00E82058" w:rsidP="00E82058">
      <w:pPr>
        <w:rPr>
          <w:rFonts w:ascii="Times New Roman" w:hAnsi="Times New Roman" w:cs="Times New Roman"/>
          <w:highlight w:val="yellow"/>
        </w:rPr>
      </w:pPr>
    </w:p>
    <w:p w14:paraId="1C2D2D4C" w14:textId="18F475DC" w:rsidR="00E82058" w:rsidRDefault="00E82058" w:rsidP="00E82058">
      <w:pPr>
        <w:rPr>
          <w:rFonts w:ascii="Times New Roman" w:hAnsi="Times New Roman" w:cs="Times New Roman"/>
          <w:b/>
          <w:highlight w:val="yellow"/>
        </w:rPr>
      </w:pPr>
      <w:r w:rsidRPr="002B7AF8">
        <w:rPr>
          <w:rFonts w:ascii="Times New Roman" w:hAnsi="Times New Roman" w:cs="Times New Roman"/>
          <w:b/>
          <w:highlight w:val="yellow"/>
        </w:rPr>
        <w:t xml:space="preserve">[SECCIÓN 1] </w:t>
      </w:r>
      <w:r>
        <w:rPr>
          <w:rFonts w:ascii="Times New Roman" w:hAnsi="Times New Roman" w:cs="Times New Roman"/>
          <w:b/>
          <w:highlight w:val="yellow"/>
        </w:rPr>
        <w:t>8</w:t>
      </w:r>
      <w:r w:rsidRPr="0008543E">
        <w:rPr>
          <w:rFonts w:ascii="Times New Roman" w:hAnsi="Times New Roman" w:cs="Times New Roman"/>
          <w:b/>
          <w:highlight w:val="yellow"/>
        </w:rPr>
        <w:t>. Competencias</w:t>
      </w:r>
    </w:p>
    <w:p w14:paraId="695B9AF0" w14:textId="77777777" w:rsidR="00E82058" w:rsidRDefault="00E82058" w:rsidP="00E82058">
      <w:pPr>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54"/>
        <w:gridCol w:w="6260"/>
      </w:tblGrid>
      <w:tr w:rsidR="00E82058" w:rsidRPr="00E80744" w14:paraId="0C7B879B" w14:textId="77777777" w:rsidTr="00CA188E">
        <w:tc>
          <w:tcPr>
            <w:tcW w:w="9033" w:type="dxa"/>
            <w:gridSpan w:val="2"/>
            <w:shd w:val="clear" w:color="auto" w:fill="000000" w:themeFill="text1"/>
          </w:tcPr>
          <w:p w14:paraId="638BFD26" w14:textId="77777777" w:rsidR="00E82058" w:rsidRPr="00E80744" w:rsidRDefault="00E82058" w:rsidP="00CA188E">
            <w:pPr>
              <w:jc w:val="center"/>
              <w:rPr>
                <w:rFonts w:ascii="Times New Roman" w:eastAsia="Batang" w:hAnsi="Times New Roman" w:cs="Times New Roman"/>
                <w:b/>
                <w:color w:val="FFFFFF" w:themeColor="background1"/>
                <w:sz w:val="24"/>
                <w:szCs w:val="24"/>
              </w:rPr>
            </w:pPr>
            <w:r w:rsidRPr="00E80744">
              <w:rPr>
                <w:rFonts w:ascii="Times New Roman" w:eastAsia="Batang" w:hAnsi="Times New Roman" w:cs="Times New Roman"/>
                <w:b/>
                <w:color w:val="FFFFFF" w:themeColor="background1"/>
                <w:sz w:val="24"/>
                <w:szCs w:val="24"/>
              </w:rPr>
              <w:t>Practica: recurso nuevo</w:t>
            </w:r>
          </w:p>
        </w:tc>
      </w:tr>
      <w:tr w:rsidR="00E82058" w:rsidRPr="00E80744" w14:paraId="6892AAA1" w14:textId="77777777" w:rsidTr="00CA188E">
        <w:tc>
          <w:tcPr>
            <w:tcW w:w="2518" w:type="dxa"/>
          </w:tcPr>
          <w:p w14:paraId="7A0E05E5" w14:textId="77777777" w:rsidR="00E82058" w:rsidRPr="00E80744" w:rsidRDefault="00E82058" w:rsidP="00CA188E">
            <w:pPr>
              <w:rPr>
                <w:rFonts w:ascii="Times New Roman" w:eastAsia="Batang" w:hAnsi="Times New Roman" w:cs="Times New Roman"/>
                <w:b/>
                <w:color w:val="000000"/>
                <w:sz w:val="24"/>
                <w:szCs w:val="24"/>
              </w:rPr>
            </w:pPr>
            <w:r w:rsidRPr="00E80744">
              <w:rPr>
                <w:rFonts w:ascii="Times New Roman" w:eastAsia="Batang" w:hAnsi="Times New Roman" w:cs="Times New Roman"/>
                <w:b/>
                <w:color w:val="000000"/>
                <w:sz w:val="24"/>
                <w:szCs w:val="24"/>
              </w:rPr>
              <w:t>Código</w:t>
            </w:r>
          </w:p>
        </w:tc>
        <w:tc>
          <w:tcPr>
            <w:tcW w:w="6515" w:type="dxa"/>
          </w:tcPr>
          <w:p w14:paraId="07051210" w14:textId="77777777" w:rsidR="00E82058" w:rsidRPr="00E80744" w:rsidRDefault="00E82058" w:rsidP="00CA188E">
            <w:pPr>
              <w:rPr>
                <w:rFonts w:ascii="Times New Roman" w:eastAsia="Batang" w:hAnsi="Times New Roman" w:cs="Times New Roman"/>
                <w:b/>
                <w:color w:val="000000"/>
                <w:sz w:val="24"/>
                <w:szCs w:val="24"/>
              </w:rPr>
            </w:pPr>
            <w:r w:rsidRPr="00E80744">
              <w:rPr>
                <w:rFonts w:ascii="Times New Roman" w:eastAsia="Batang" w:hAnsi="Times New Roman" w:cs="Times New Roman"/>
                <w:color w:val="000000"/>
                <w:sz w:val="24"/>
                <w:szCs w:val="24"/>
              </w:rPr>
              <w:t>LE_05_01_RE</w:t>
            </w:r>
            <w:r w:rsidRPr="00E82058">
              <w:rPr>
                <w:rFonts w:ascii="Times New Roman" w:eastAsia="Batang" w:hAnsi="Times New Roman" w:cs="Times New Roman"/>
                <w:sz w:val="24"/>
                <w:szCs w:val="24"/>
              </w:rPr>
              <w:t>C320</w:t>
            </w:r>
          </w:p>
        </w:tc>
      </w:tr>
      <w:tr w:rsidR="00E82058" w:rsidRPr="00E80744" w14:paraId="41D0EFEB" w14:textId="77777777" w:rsidTr="00CA188E">
        <w:tc>
          <w:tcPr>
            <w:tcW w:w="2518" w:type="dxa"/>
          </w:tcPr>
          <w:p w14:paraId="5DA8D2E1" w14:textId="77777777" w:rsidR="00E82058" w:rsidRPr="00E80744" w:rsidRDefault="00E82058" w:rsidP="00CA188E">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Título</w:t>
            </w:r>
          </w:p>
        </w:tc>
        <w:tc>
          <w:tcPr>
            <w:tcW w:w="6515" w:type="dxa"/>
          </w:tcPr>
          <w:p w14:paraId="30AEED43" w14:textId="77777777" w:rsidR="00E82058" w:rsidRPr="00E82058" w:rsidRDefault="00E82058" w:rsidP="00CA188E">
            <w:pPr>
              <w:rPr>
                <w:rFonts w:ascii="Times New Roman" w:eastAsia="Batang" w:hAnsi="Times New Roman" w:cs="Times New Roman"/>
                <w:b/>
                <w:color w:val="000000"/>
                <w:sz w:val="24"/>
                <w:szCs w:val="24"/>
              </w:rPr>
            </w:pPr>
            <w:r w:rsidRPr="00E82058">
              <w:rPr>
                <w:rFonts w:ascii="Times New Roman" w:eastAsia="Batang" w:hAnsi="Times New Roman" w:cs="Times New Roman"/>
                <w:b/>
                <w:color w:val="000000"/>
                <w:sz w:val="24"/>
                <w:szCs w:val="24"/>
              </w:rPr>
              <w:t>Las funciones del lenguaje en la publicidad</w:t>
            </w:r>
          </w:p>
        </w:tc>
      </w:tr>
      <w:tr w:rsidR="00E82058" w:rsidRPr="00E80744" w14:paraId="7234A99B" w14:textId="77777777" w:rsidTr="00CA188E">
        <w:tc>
          <w:tcPr>
            <w:tcW w:w="2518" w:type="dxa"/>
          </w:tcPr>
          <w:p w14:paraId="0790D647" w14:textId="77777777" w:rsidR="00E82058" w:rsidRPr="00E80744" w:rsidRDefault="00E82058" w:rsidP="00CA188E">
            <w:pPr>
              <w:rPr>
                <w:rFonts w:ascii="Times New Roman" w:eastAsia="Batang" w:hAnsi="Times New Roman" w:cs="Times New Roman"/>
                <w:color w:val="000000"/>
                <w:sz w:val="24"/>
                <w:szCs w:val="24"/>
              </w:rPr>
            </w:pPr>
            <w:r w:rsidRPr="00E80744">
              <w:rPr>
                <w:rFonts w:ascii="Times New Roman" w:eastAsia="Batang" w:hAnsi="Times New Roman" w:cs="Times New Roman"/>
                <w:b/>
                <w:color w:val="000000"/>
                <w:sz w:val="24"/>
                <w:szCs w:val="24"/>
              </w:rPr>
              <w:t>Descripción</w:t>
            </w:r>
          </w:p>
        </w:tc>
        <w:tc>
          <w:tcPr>
            <w:tcW w:w="6515" w:type="dxa"/>
          </w:tcPr>
          <w:p w14:paraId="5A791558" w14:textId="77777777" w:rsidR="00E82058" w:rsidRPr="00E80744" w:rsidRDefault="00E82058" w:rsidP="00CA188E">
            <w:pPr>
              <w:rPr>
                <w:rFonts w:ascii="Times New Roman" w:eastAsia="Batang" w:hAnsi="Times New Roman" w:cs="Times New Roman"/>
                <w:color w:val="000000"/>
                <w:sz w:val="24"/>
                <w:szCs w:val="24"/>
              </w:rPr>
            </w:pPr>
            <w:r w:rsidRPr="00E80744">
              <w:rPr>
                <w:rFonts w:ascii="Times New Roman" w:eastAsia="Batang" w:hAnsi="Times New Roman" w:cs="Times New Roman"/>
                <w:color w:val="000000"/>
                <w:sz w:val="24"/>
                <w:szCs w:val="24"/>
              </w:rPr>
              <w:t>Actividad para analizar el uso del lenguaje en la vida cotidiana</w:t>
            </w:r>
          </w:p>
        </w:tc>
      </w:tr>
    </w:tbl>
    <w:p w14:paraId="7E4A990E" w14:textId="77777777" w:rsidR="00E82058" w:rsidRDefault="00E82058" w:rsidP="00E82058">
      <w:pPr>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99"/>
        <w:gridCol w:w="6215"/>
      </w:tblGrid>
      <w:tr w:rsidR="00E82058" w:rsidRPr="00677118" w14:paraId="17471B7D" w14:textId="77777777" w:rsidTr="00CA188E">
        <w:tc>
          <w:tcPr>
            <w:tcW w:w="9034" w:type="dxa"/>
            <w:gridSpan w:val="2"/>
            <w:shd w:val="clear" w:color="auto" w:fill="000000" w:themeFill="text1"/>
          </w:tcPr>
          <w:p w14:paraId="0C2F8D29" w14:textId="77777777" w:rsidR="00E82058" w:rsidRPr="00677118" w:rsidRDefault="00E82058" w:rsidP="00CA188E">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677118">
              <w:rPr>
                <w:rFonts w:ascii="Times New Roman" w:hAnsi="Times New Roman" w:cs="Times New Roman"/>
                <w:b/>
                <w:color w:val="FFFFFF" w:themeColor="background1"/>
                <w:sz w:val="24"/>
                <w:szCs w:val="24"/>
              </w:rPr>
              <w:t>: recurso nuevo</w:t>
            </w:r>
          </w:p>
        </w:tc>
      </w:tr>
      <w:tr w:rsidR="00E82058" w:rsidRPr="00677118" w14:paraId="52AE15D4" w14:textId="77777777" w:rsidTr="00CA188E">
        <w:tc>
          <w:tcPr>
            <w:tcW w:w="2566" w:type="dxa"/>
          </w:tcPr>
          <w:p w14:paraId="1DF649BA"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b/>
                <w:color w:val="000000"/>
                <w:sz w:val="24"/>
                <w:szCs w:val="24"/>
              </w:rPr>
              <w:t>Código</w:t>
            </w:r>
          </w:p>
        </w:tc>
        <w:tc>
          <w:tcPr>
            <w:tcW w:w="6468" w:type="dxa"/>
          </w:tcPr>
          <w:p w14:paraId="0C772AB5" w14:textId="77777777" w:rsidR="00E82058" w:rsidRPr="00677118" w:rsidRDefault="00E82058" w:rsidP="00CA188E">
            <w:pPr>
              <w:rPr>
                <w:rFonts w:ascii="Times New Roman" w:hAnsi="Times New Roman" w:cs="Times New Roman"/>
                <w:b/>
                <w:color w:val="000000"/>
                <w:sz w:val="24"/>
                <w:szCs w:val="24"/>
              </w:rPr>
            </w:pPr>
            <w:r w:rsidRPr="00677118">
              <w:rPr>
                <w:rFonts w:ascii="Times New Roman" w:hAnsi="Times New Roman" w:cs="Times New Roman"/>
                <w:color w:val="000000"/>
                <w:sz w:val="24"/>
                <w:szCs w:val="24"/>
              </w:rPr>
              <w:t>LE_0</w:t>
            </w:r>
            <w:r>
              <w:rPr>
                <w:rFonts w:ascii="Times New Roman" w:hAnsi="Times New Roman" w:cs="Times New Roman"/>
                <w:color w:val="000000"/>
                <w:sz w:val="24"/>
                <w:szCs w:val="24"/>
              </w:rPr>
              <w:t>5</w:t>
            </w:r>
            <w:r w:rsidRPr="00677118">
              <w:rPr>
                <w:rFonts w:ascii="Times New Roman" w:hAnsi="Times New Roman" w:cs="Times New Roman"/>
                <w:color w:val="000000"/>
                <w:sz w:val="24"/>
                <w:szCs w:val="24"/>
              </w:rPr>
              <w:t>_11_REC</w:t>
            </w:r>
            <w:r>
              <w:rPr>
                <w:rFonts w:ascii="Times New Roman" w:hAnsi="Times New Roman" w:cs="Times New Roman"/>
                <w:color w:val="000000"/>
                <w:sz w:val="24"/>
                <w:szCs w:val="24"/>
              </w:rPr>
              <w:t>330</w:t>
            </w:r>
          </w:p>
        </w:tc>
      </w:tr>
      <w:tr w:rsidR="00E82058" w:rsidRPr="00677118" w14:paraId="522D3F73" w14:textId="77777777" w:rsidTr="00CA188E">
        <w:tc>
          <w:tcPr>
            <w:tcW w:w="2566" w:type="dxa"/>
          </w:tcPr>
          <w:p w14:paraId="7B884911"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Título</w:t>
            </w:r>
          </w:p>
        </w:tc>
        <w:tc>
          <w:tcPr>
            <w:tcW w:w="6468" w:type="dxa"/>
          </w:tcPr>
          <w:p w14:paraId="36681653" w14:textId="77777777" w:rsidR="00E82058" w:rsidRPr="00677118" w:rsidRDefault="00E82058" w:rsidP="00CA188E">
            <w:pPr>
              <w:rPr>
                <w:rFonts w:ascii="Times New Roman" w:hAnsi="Times New Roman" w:cs="Times New Roman"/>
                <w:b/>
                <w:color w:val="000000"/>
                <w:sz w:val="24"/>
                <w:szCs w:val="24"/>
              </w:rPr>
            </w:pPr>
            <w:r w:rsidRPr="003945F0">
              <w:rPr>
                <w:rFonts w:ascii="Times New Roman" w:hAnsi="Times New Roman" w:cs="Times New Roman"/>
                <w:b/>
                <w:color w:val="000000"/>
                <w:sz w:val="24"/>
                <w:szCs w:val="24"/>
              </w:rPr>
              <w:t>Los medios y sus atribuciones</w:t>
            </w:r>
          </w:p>
        </w:tc>
      </w:tr>
      <w:tr w:rsidR="00E82058" w:rsidRPr="00677118" w14:paraId="17AC5C73" w14:textId="77777777" w:rsidTr="00CA188E">
        <w:tc>
          <w:tcPr>
            <w:tcW w:w="2566" w:type="dxa"/>
          </w:tcPr>
          <w:p w14:paraId="2CE7FBB1" w14:textId="77777777" w:rsidR="00E82058" w:rsidRPr="00677118" w:rsidRDefault="00E82058" w:rsidP="00CA188E">
            <w:pPr>
              <w:rPr>
                <w:rFonts w:ascii="Times New Roman" w:hAnsi="Times New Roman" w:cs="Times New Roman"/>
                <w:color w:val="000000"/>
                <w:sz w:val="24"/>
                <w:szCs w:val="24"/>
              </w:rPr>
            </w:pPr>
            <w:r w:rsidRPr="00677118">
              <w:rPr>
                <w:rFonts w:ascii="Times New Roman" w:hAnsi="Times New Roman" w:cs="Times New Roman"/>
                <w:b/>
                <w:color w:val="000000"/>
                <w:sz w:val="24"/>
                <w:szCs w:val="24"/>
              </w:rPr>
              <w:t>Descripción</w:t>
            </w:r>
          </w:p>
        </w:tc>
        <w:tc>
          <w:tcPr>
            <w:tcW w:w="6468" w:type="dxa"/>
          </w:tcPr>
          <w:p w14:paraId="5AAF71C4" w14:textId="77777777" w:rsidR="00E82058" w:rsidRPr="00EE7341" w:rsidRDefault="00E82058" w:rsidP="00CA188E">
            <w:pPr>
              <w:rPr>
                <w:rFonts w:ascii="Times New Roman" w:hAnsi="Times New Roman" w:cs="Times New Roman"/>
                <w:color w:val="000000"/>
                <w:sz w:val="24"/>
                <w:szCs w:val="24"/>
              </w:rPr>
            </w:pPr>
            <w:r w:rsidRPr="003945F0">
              <w:rPr>
                <w:rFonts w:ascii="Times New Roman" w:hAnsi="Times New Roman" w:cs="Times New Roman"/>
                <w:color w:val="000000"/>
                <w:sz w:val="24"/>
                <w:szCs w:val="24"/>
              </w:rPr>
              <w:t>Actividad para identificar las características de los medios</w:t>
            </w:r>
          </w:p>
        </w:tc>
      </w:tr>
    </w:tbl>
    <w:p w14:paraId="4A635F00" w14:textId="77777777" w:rsidR="00E82058" w:rsidRDefault="00E82058" w:rsidP="00E82058">
      <w:pPr>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454"/>
        <w:gridCol w:w="6260"/>
      </w:tblGrid>
      <w:tr w:rsidR="00E82058" w:rsidRPr="0081268C" w14:paraId="7C75DE70" w14:textId="77777777" w:rsidTr="00CA188E">
        <w:tc>
          <w:tcPr>
            <w:tcW w:w="9033" w:type="dxa"/>
            <w:gridSpan w:val="2"/>
            <w:shd w:val="clear" w:color="auto" w:fill="000000" w:themeFill="text1"/>
          </w:tcPr>
          <w:p w14:paraId="614057D1" w14:textId="77777777" w:rsidR="00E82058" w:rsidRPr="0081268C" w:rsidRDefault="00E82058" w:rsidP="00CA188E">
            <w:pPr>
              <w:jc w:val="center"/>
              <w:rPr>
                <w:rFonts w:ascii="Times New Roman" w:hAnsi="Times New Roman" w:cs="Times New Roman"/>
                <w:b/>
                <w:color w:val="FFFFFF" w:themeColor="background1"/>
                <w:sz w:val="24"/>
                <w:szCs w:val="24"/>
              </w:rPr>
            </w:pPr>
            <w:r w:rsidRPr="0081268C">
              <w:rPr>
                <w:rFonts w:ascii="Times New Roman" w:hAnsi="Times New Roman" w:cs="Times New Roman"/>
                <w:b/>
                <w:color w:val="FFFFFF" w:themeColor="background1"/>
                <w:sz w:val="24"/>
                <w:szCs w:val="24"/>
              </w:rPr>
              <w:t>Practica: recurso nuevo</w:t>
            </w:r>
          </w:p>
        </w:tc>
      </w:tr>
      <w:tr w:rsidR="00E82058" w:rsidRPr="0081268C" w14:paraId="5D87FD3E" w14:textId="77777777" w:rsidTr="00CA188E">
        <w:tc>
          <w:tcPr>
            <w:tcW w:w="2518" w:type="dxa"/>
          </w:tcPr>
          <w:p w14:paraId="50E37602" w14:textId="77777777" w:rsidR="00E82058" w:rsidRPr="0081268C" w:rsidRDefault="00E82058" w:rsidP="00CA188E">
            <w:pPr>
              <w:rPr>
                <w:rFonts w:ascii="Times New Roman" w:hAnsi="Times New Roman" w:cs="Times New Roman"/>
                <w:b/>
                <w:color w:val="000000"/>
                <w:sz w:val="24"/>
                <w:szCs w:val="24"/>
              </w:rPr>
            </w:pPr>
            <w:r w:rsidRPr="0081268C">
              <w:rPr>
                <w:rFonts w:ascii="Times New Roman" w:hAnsi="Times New Roman" w:cs="Times New Roman"/>
                <w:b/>
                <w:color w:val="000000"/>
                <w:sz w:val="24"/>
                <w:szCs w:val="24"/>
              </w:rPr>
              <w:t>Código</w:t>
            </w:r>
          </w:p>
        </w:tc>
        <w:tc>
          <w:tcPr>
            <w:tcW w:w="6515" w:type="dxa"/>
          </w:tcPr>
          <w:p w14:paraId="4133065D" w14:textId="77777777" w:rsidR="00E82058" w:rsidRPr="0081268C" w:rsidRDefault="00E82058" w:rsidP="00CA188E">
            <w:pPr>
              <w:rPr>
                <w:rFonts w:ascii="Times New Roman" w:hAnsi="Times New Roman" w:cs="Times New Roman"/>
                <w:b/>
                <w:color w:val="000000"/>
                <w:sz w:val="24"/>
                <w:szCs w:val="24"/>
              </w:rPr>
            </w:pPr>
            <w:r>
              <w:rPr>
                <w:rFonts w:ascii="Times New Roman" w:hAnsi="Times New Roman" w:cs="Times New Roman"/>
                <w:color w:val="000000"/>
                <w:sz w:val="24"/>
                <w:szCs w:val="24"/>
              </w:rPr>
              <w:t>LE</w:t>
            </w:r>
            <w:r w:rsidRPr="0081268C">
              <w:rPr>
                <w:rFonts w:ascii="Times New Roman" w:hAnsi="Times New Roman" w:cs="Times New Roman"/>
                <w:color w:val="000000"/>
                <w:sz w:val="24"/>
                <w:szCs w:val="24"/>
              </w:rPr>
              <w:t>_</w:t>
            </w:r>
            <w:r>
              <w:rPr>
                <w:rFonts w:ascii="Times New Roman" w:hAnsi="Times New Roman" w:cs="Times New Roman"/>
                <w:color w:val="000000"/>
                <w:sz w:val="24"/>
                <w:szCs w:val="24"/>
              </w:rPr>
              <w:t>05_01_REC340</w:t>
            </w:r>
          </w:p>
        </w:tc>
      </w:tr>
      <w:tr w:rsidR="00E82058" w:rsidRPr="0081268C" w14:paraId="738590EE" w14:textId="77777777" w:rsidTr="00CA188E">
        <w:tc>
          <w:tcPr>
            <w:tcW w:w="2518" w:type="dxa"/>
          </w:tcPr>
          <w:p w14:paraId="450B1D19" w14:textId="77777777" w:rsidR="00E82058" w:rsidRPr="0081268C" w:rsidRDefault="00E82058" w:rsidP="00CA188E">
            <w:pPr>
              <w:rPr>
                <w:rFonts w:ascii="Times New Roman" w:hAnsi="Times New Roman" w:cs="Times New Roman"/>
                <w:color w:val="000000"/>
                <w:sz w:val="24"/>
                <w:szCs w:val="24"/>
              </w:rPr>
            </w:pPr>
            <w:r w:rsidRPr="0081268C">
              <w:rPr>
                <w:rFonts w:ascii="Times New Roman" w:hAnsi="Times New Roman" w:cs="Times New Roman"/>
                <w:b/>
                <w:color w:val="000000"/>
                <w:sz w:val="24"/>
                <w:szCs w:val="24"/>
              </w:rPr>
              <w:t>Título</w:t>
            </w:r>
          </w:p>
        </w:tc>
        <w:tc>
          <w:tcPr>
            <w:tcW w:w="6515" w:type="dxa"/>
          </w:tcPr>
          <w:p w14:paraId="56681F4C" w14:textId="77777777" w:rsidR="00E82058" w:rsidRPr="005D5FBC" w:rsidRDefault="00E82058" w:rsidP="00CA188E">
            <w:pPr>
              <w:rPr>
                <w:rFonts w:ascii="Times New Roman" w:hAnsi="Times New Roman" w:cs="Times New Roman"/>
                <w:b/>
                <w:color w:val="000000"/>
                <w:sz w:val="24"/>
                <w:szCs w:val="24"/>
              </w:rPr>
            </w:pPr>
            <w:r w:rsidRPr="005D5FBC">
              <w:rPr>
                <w:rFonts w:ascii="Times New Roman" w:hAnsi="Times New Roman" w:cs="Times New Roman"/>
                <w:b/>
                <w:color w:val="000000"/>
                <w:sz w:val="24"/>
                <w:szCs w:val="24"/>
              </w:rPr>
              <w:t>Características de la comunicación en la sociedad de la información</w:t>
            </w:r>
          </w:p>
        </w:tc>
      </w:tr>
      <w:tr w:rsidR="00E82058" w:rsidRPr="0081268C" w14:paraId="7C864231" w14:textId="77777777" w:rsidTr="00CA188E">
        <w:tc>
          <w:tcPr>
            <w:tcW w:w="2518" w:type="dxa"/>
          </w:tcPr>
          <w:p w14:paraId="6615F0FF" w14:textId="77777777" w:rsidR="00E82058" w:rsidRPr="0081268C" w:rsidRDefault="00E82058" w:rsidP="00CA188E">
            <w:pPr>
              <w:rPr>
                <w:rFonts w:ascii="Times New Roman" w:hAnsi="Times New Roman" w:cs="Times New Roman"/>
                <w:color w:val="000000"/>
                <w:sz w:val="24"/>
                <w:szCs w:val="24"/>
              </w:rPr>
            </w:pPr>
            <w:r w:rsidRPr="0081268C">
              <w:rPr>
                <w:rFonts w:ascii="Times New Roman" w:hAnsi="Times New Roman" w:cs="Times New Roman"/>
                <w:b/>
                <w:color w:val="000000"/>
                <w:sz w:val="24"/>
                <w:szCs w:val="24"/>
              </w:rPr>
              <w:t>Descripción</w:t>
            </w:r>
          </w:p>
        </w:tc>
        <w:tc>
          <w:tcPr>
            <w:tcW w:w="6515" w:type="dxa"/>
          </w:tcPr>
          <w:p w14:paraId="72CB4E43" w14:textId="77777777" w:rsidR="00E82058" w:rsidRPr="0081268C" w:rsidRDefault="00E82058" w:rsidP="00CA188E">
            <w:pPr>
              <w:rPr>
                <w:rFonts w:ascii="Times New Roman" w:hAnsi="Times New Roman" w:cs="Times New Roman"/>
                <w:color w:val="000000"/>
                <w:sz w:val="24"/>
                <w:szCs w:val="24"/>
              </w:rPr>
            </w:pPr>
            <w:r w:rsidRPr="005D5FBC">
              <w:rPr>
                <w:rFonts w:ascii="Times New Roman" w:hAnsi="Times New Roman" w:cs="Times New Roman"/>
                <w:color w:val="000000"/>
                <w:sz w:val="24"/>
                <w:szCs w:val="24"/>
              </w:rPr>
              <w:t>Actividad para practicar las características del nuevo modelo de comunicación en la sociedad de la información</w:t>
            </w:r>
          </w:p>
        </w:tc>
      </w:tr>
    </w:tbl>
    <w:p w14:paraId="45A65AB2" w14:textId="77777777" w:rsidR="00E82058" w:rsidRPr="00D315FF" w:rsidRDefault="00E82058" w:rsidP="00E82058">
      <w:pPr>
        <w:rPr>
          <w:rFonts w:ascii="Times New Roman" w:hAnsi="Times New Roman" w:cs="Times New Roman"/>
          <w:sz w:val="22"/>
          <w:szCs w:val="22"/>
          <w:highlight w:val="yellow"/>
        </w:rPr>
      </w:pPr>
    </w:p>
    <w:p w14:paraId="7DADDE47" w14:textId="77777777" w:rsidR="002B2747" w:rsidRPr="00E80744" w:rsidRDefault="002B2747">
      <w:pPr>
        <w:rPr>
          <w:rFonts w:ascii="Times New Roman" w:hAnsi="Times New Roman" w:cs="Times New Roman"/>
          <w:b/>
        </w:rPr>
      </w:pPr>
    </w:p>
    <w:p w14:paraId="123545CD" w14:textId="77777777" w:rsidR="002B2747" w:rsidRPr="00E80744" w:rsidRDefault="002B2747">
      <w:pPr>
        <w:rPr>
          <w:rFonts w:ascii="Times New Roman" w:hAnsi="Times New Roman" w:cs="Times New Roman"/>
          <w:b/>
        </w:rPr>
      </w:pPr>
    </w:p>
    <w:p w14:paraId="20C394A1" w14:textId="77777777" w:rsidR="00F21A61" w:rsidRPr="00E80744" w:rsidRDefault="00F21A61">
      <w:pPr>
        <w:rPr>
          <w:rFonts w:ascii="Times New Roman" w:hAnsi="Times New Roman" w:cs="Times New Roman"/>
        </w:rPr>
      </w:pPr>
    </w:p>
    <w:p w14:paraId="0A299F16" w14:textId="77777777" w:rsidR="00FF0638" w:rsidRPr="00E80744" w:rsidRDefault="00FF0638">
      <w:pPr>
        <w:rPr>
          <w:rFonts w:ascii="Times New Roman" w:hAnsi="Times New Roman" w:cs="Times New Roman"/>
        </w:rPr>
      </w:pPr>
    </w:p>
    <w:p w14:paraId="79C8C41D" w14:textId="77777777" w:rsidR="009548E0" w:rsidRPr="00E80744" w:rsidRDefault="009548E0">
      <w:pPr>
        <w:rPr>
          <w:rFonts w:ascii="Times New Roman" w:hAnsi="Times New Roman" w:cs="Times New Roman"/>
        </w:rPr>
      </w:pPr>
    </w:p>
    <w:p w14:paraId="2618846C" w14:textId="77777777" w:rsidR="00EF0840" w:rsidRPr="00E80744" w:rsidRDefault="00EF0840">
      <w:pPr>
        <w:rPr>
          <w:rFonts w:ascii="Times New Roman" w:hAnsi="Times New Roman" w:cs="Times New Roman"/>
        </w:rPr>
      </w:pPr>
    </w:p>
    <w:p w14:paraId="159CEEB1" w14:textId="77777777" w:rsidR="009E2DE2" w:rsidRPr="00E80744" w:rsidRDefault="009E2DE2">
      <w:pPr>
        <w:rPr>
          <w:rFonts w:ascii="Times New Roman" w:hAnsi="Times New Roman" w:cs="Times New Roman"/>
        </w:rPr>
      </w:pPr>
    </w:p>
    <w:p w14:paraId="407DAC68" w14:textId="77777777" w:rsidR="009E2DE2" w:rsidRPr="00E80744" w:rsidRDefault="009E2DE2">
      <w:pPr>
        <w:rPr>
          <w:rFonts w:ascii="Times New Roman" w:hAnsi="Times New Roman" w:cs="Times New Roman"/>
        </w:rPr>
      </w:pPr>
    </w:p>
    <w:p w14:paraId="304BDCC9" w14:textId="77777777" w:rsidR="009E2DE2" w:rsidRPr="00E80744" w:rsidRDefault="009E2DE2">
      <w:pPr>
        <w:rPr>
          <w:rFonts w:ascii="Times New Roman" w:hAnsi="Times New Roman" w:cs="Times New Roman"/>
        </w:rPr>
      </w:pPr>
    </w:p>
    <w:sectPr w:rsidR="009E2DE2" w:rsidRPr="00E80744" w:rsidSect="00D513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D48"/>
    <w:multiLevelType w:val="multilevel"/>
    <w:tmpl w:val="22B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97076"/>
    <w:multiLevelType w:val="hybridMultilevel"/>
    <w:tmpl w:val="4AC27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033884"/>
    <w:multiLevelType w:val="multilevel"/>
    <w:tmpl w:val="D5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822E9"/>
    <w:multiLevelType w:val="multilevel"/>
    <w:tmpl w:val="22B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463578"/>
    <w:multiLevelType w:val="multilevel"/>
    <w:tmpl w:val="EA0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D467E"/>
    <w:multiLevelType w:val="multilevel"/>
    <w:tmpl w:val="22B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32395D"/>
    <w:multiLevelType w:val="multilevel"/>
    <w:tmpl w:val="B9E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12"/>
    <w:rsid w:val="00074FC8"/>
    <w:rsid w:val="0009428C"/>
    <w:rsid w:val="000D2DC0"/>
    <w:rsid w:val="001A4356"/>
    <w:rsid w:val="001F1919"/>
    <w:rsid w:val="00215503"/>
    <w:rsid w:val="002635FC"/>
    <w:rsid w:val="0026569F"/>
    <w:rsid w:val="002B2747"/>
    <w:rsid w:val="002B7AF8"/>
    <w:rsid w:val="002C3D3B"/>
    <w:rsid w:val="002D2EAD"/>
    <w:rsid w:val="003111D7"/>
    <w:rsid w:val="00315798"/>
    <w:rsid w:val="003636F6"/>
    <w:rsid w:val="003840EF"/>
    <w:rsid w:val="00386815"/>
    <w:rsid w:val="003A24D9"/>
    <w:rsid w:val="003B2F6A"/>
    <w:rsid w:val="003F3004"/>
    <w:rsid w:val="00403296"/>
    <w:rsid w:val="004A4E99"/>
    <w:rsid w:val="004C537D"/>
    <w:rsid w:val="004D0DC4"/>
    <w:rsid w:val="00501AFA"/>
    <w:rsid w:val="00513408"/>
    <w:rsid w:val="005B09AE"/>
    <w:rsid w:val="005E406C"/>
    <w:rsid w:val="00611DE5"/>
    <w:rsid w:val="00626AF0"/>
    <w:rsid w:val="00631CEA"/>
    <w:rsid w:val="006E4531"/>
    <w:rsid w:val="0073108A"/>
    <w:rsid w:val="00791355"/>
    <w:rsid w:val="007E5C8E"/>
    <w:rsid w:val="007F36F6"/>
    <w:rsid w:val="008000F7"/>
    <w:rsid w:val="00807623"/>
    <w:rsid w:val="009548E0"/>
    <w:rsid w:val="009E2DE2"/>
    <w:rsid w:val="009E7392"/>
    <w:rsid w:val="00A037DD"/>
    <w:rsid w:val="00A44113"/>
    <w:rsid w:val="00A51777"/>
    <w:rsid w:val="00AF686A"/>
    <w:rsid w:val="00B22871"/>
    <w:rsid w:val="00B62085"/>
    <w:rsid w:val="00BA6F48"/>
    <w:rsid w:val="00BB04B8"/>
    <w:rsid w:val="00C34075"/>
    <w:rsid w:val="00C5743D"/>
    <w:rsid w:val="00CA0D2C"/>
    <w:rsid w:val="00CA188E"/>
    <w:rsid w:val="00CB2589"/>
    <w:rsid w:val="00CC1AFF"/>
    <w:rsid w:val="00CD127E"/>
    <w:rsid w:val="00CD21E1"/>
    <w:rsid w:val="00D44A50"/>
    <w:rsid w:val="00D51367"/>
    <w:rsid w:val="00D74D3A"/>
    <w:rsid w:val="00D86C45"/>
    <w:rsid w:val="00DD2212"/>
    <w:rsid w:val="00E24C42"/>
    <w:rsid w:val="00E3575E"/>
    <w:rsid w:val="00E7716B"/>
    <w:rsid w:val="00E80744"/>
    <w:rsid w:val="00E82058"/>
    <w:rsid w:val="00E94116"/>
    <w:rsid w:val="00EA569F"/>
    <w:rsid w:val="00EB0F92"/>
    <w:rsid w:val="00EF0840"/>
    <w:rsid w:val="00F21A61"/>
    <w:rsid w:val="00F923EF"/>
    <w:rsid w:val="00F9303C"/>
    <w:rsid w:val="00FF063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61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D2212"/>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DD2212"/>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2212"/>
    <w:rPr>
      <w:rFonts w:ascii="Times" w:hAnsi="Times"/>
      <w:b/>
      <w:bCs/>
      <w:sz w:val="27"/>
      <w:szCs w:val="27"/>
    </w:rPr>
  </w:style>
  <w:style w:type="character" w:customStyle="1" w:styleId="Ttulo4Car">
    <w:name w:val="Título 4 Car"/>
    <w:basedOn w:val="Fuentedeprrafopredeter"/>
    <w:link w:val="Ttulo4"/>
    <w:uiPriority w:val="9"/>
    <w:rsid w:val="00DD2212"/>
    <w:rPr>
      <w:rFonts w:ascii="Times" w:hAnsi="Times"/>
      <w:b/>
      <w:bCs/>
    </w:rPr>
  </w:style>
  <w:style w:type="paragraph" w:customStyle="1" w:styleId="u">
    <w:name w:val="u"/>
    <w:basedOn w:val="Normal"/>
    <w:rsid w:val="00DD2212"/>
    <w:pPr>
      <w:spacing w:before="100" w:beforeAutospacing="1" w:after="100" w:afterAutospacing="1"/>
    </w:pPr>
    <w:rPr>
      <w:rFonts w:ascii="Times" w:hAnsi="Times"/>
      <w:sz w:val="20"/>
      <w:szCs w:val="20"/>
    </w:rPr>
  </w:style>
  <w:style w:type="character" w:customStyle="1" w:styleId="un">
    <w:name w:val="un"/>
    <w:basedOn w:val="Fuentedeprrafopredeter"/>
    <w:rsid w:val="00DD2212"/>
  </w:style>
  <w:style w:type="character" w:customStyle="1" w:styleId="apple-converted-space">
    <w:name w:val="apple-converted-space"/>
    <w:basedOn w:val="Fuentedeprrafopredeter"/>
    <w:rsid w:val="00DD2212"/>
  </w:style>
  <w:style w:type="character" w:styleId="Textoennegrita">
    <w:name w:val="Strong"/>
    <w:basedOn w:val="Fuentedeprrafopredeter"/>
    <w:uiPriority w:val="22"/>
    <w:qFormat/>
    <w:rsid w:val="00DD2212"/>
    <w:rPr>
      <w:b/>
      <w:bCs/>
    </w:rPr>
  </w:style>
  <w:style w:type="character" w:styleId="Hipervnculo">
    <w:name w:val="Hyperlink"/>
    <w:basedOn w:val="Fuentedeprrafopredeter"/>
    <w:uiPriority w:val="99"/>
    <w:unhideWhenUsed/>
    <w:rsid w:val="00DD2212"/>
    <w:rPr>
      <w:color w:val="0000FF"/>
      <w:u w:val="single"/>
    </w:rPr>
  </w:style>
  <w:style w:type="paragraph" w:styleId="Textodeglobo">
    <w:name w:val="Balloon Text"/>
    <w:basedOn w:val="Normal"/>
    <w:link w:val="TextodegloboCar"/>
    <w:uiPriority w:val="99"/>
    <w:semiHidden/>
    <w:unhideWhenUsed/>
    <w:rsid w:val="00DD221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D2212"/>
    <w:rPr>
      <w:rFonts w:ascii="Lucida Grande" w:hAnsi="Lucida Grande"/>
      <w:sz w:val="18"/>
      <w:szCs w:val="18"/>
    </w:rPr>
  </w:style>
  <w:style w:type="paragraph" w:styleId="Prrafodelista">
    <w:name w:val="List Paragraph"/>
    <w:basedOn w:val="Normal"/>
    <w:qFormat/>
    <w:rsid w:val="00E3575E"/>
    <w:pPr>
      <w:ind w:left="720"/>
      <w:contextualSpacing/>
    </w:pPr>
  </w:style>
  <w:style w:type="table" w:styleId="Tablaconcuadrcula">
    <w:name w:val="Table Grid"/>
    <w:basedOn w:val="Tablanormal"/>
    <w:rsid w:val="00F923E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D21E1"/>
    <w:rPr>
      <w:color w:val="800080" w:themeColor="followedHyperlink"/>
      <w:u w:val="single"/>
    </w:rPr>
  </w:style>
  <w:style w:type="paragraph" w:styleId="Sinespaciado">
    <w:name w:val="No Spacing"/>
    <w:uiPriority w:val="1"/>
    <w:qFormat/>
    <w:rsid w:val="00E82058"/>
    <w:rPr>
      <w:rFonts w:eastAsiaTheme="minorHAns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D2212"/>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DD2212"/>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2212"/>
    <w:rPr>
      <w:rFonts w:ascii="Times" w:hAnsi="Times"/>
      <w:b/>
      <w:bCs/>
      <w:sz w:val="27"/>
      <w:szCs w:val="27"/>
    </w:rPr>
  </w:style>
  <w:style w:type="character" w:customStyle="1" w:styleId="Ttulo4Car">
    <w:name w:val="Título 4 Car"/>
    <w:basedOn w:val="Fuentedeprrafopredeter"/>
    <w:link w:val="Ttulo4"/>
    <w:uiPriority w:val="9"/>
    <w:rsid w:val="00DD2212"/>
    <w:rPr>
      <w:rFonts w:ascii="Times" w:hAnsi="Times"/>
      <w:b/>
      <w:bCs/>
    </w:rPr>
  </w:style>
  <w:style w:type="paragraph" w:customStyle="1" w:styleId="u">
    <w:name w:val="u"/>
    <w:basedOn w:val="Normal"/>
    <w:rsid w:val="00DD2212"/>
    <w:pPr>
      <w:spacing w:before="100" w:beforeAutospacing="1" w:after="100" w:afterAutospacing="1"/>
    </w:pPr>
    <w:rPr>
      <w:rFonts w:ascii="Times" w:hAnsi="Times"/>
      <w:sz w:val="20"/>
      <w:szCs w:val="20"/>
    </w:rPr>
  </w:style>
  <w:style w:type="character" w:customStyle="1" w:styleId="un">
    <w:name w:val="un"/>
    <w:basedOn w:val="Fuentedeprrafopredeter"/>
    <w:rsid w:val="00DD2212"/>
  </w:style>
  <w:style w:type="character" w:customStyle="1" w:styleId="apple-converted-space">
    <w:name w:val="apple-converted-space"/>
    <w:basedOn w:val="Fuentedeprrafopredeter"/>
    <w:rsid w:val="00DD2212"/>
  </w:style>
  <w:style w:type="character" w:styleId="Textoennegrita">
    <w:name w:val="Strong"/>
    <w:basedOn w:val="Fuentedeprrafopredeter"/>
    <w:uiPriority w:val="22"/>
    <w:qFormat/>
    <w:rsid w:val="00DD2212"/>
    <w:rPr>
      <w:b/>
      <w:bCs/>
    </w:rPr>
  </w:style>
  <w:style w:type="character" w:styleId="Hipervnculo">
    <w:name w:val="Hyperlink"/>
    <w:basedOn w:val="Fuentedeprrafopredeter"/>
    <w:uiPriority w:val="99"/>
    <w:unhideWhenUsed/>
    <w:rsid w:val="00DD2212"/>
    <w:rPr>
      <w:color w:val="0000FF"/>
      <w:u w:val="single"/>
    </w:rPr>
  </w:style>
  <w:style w:type="paragraph" w:styleId="Textodeglobo">
    <w:name w:val="Balloon Text"/>
    <w:basedOn w:val="Normal"/>
    <w:link w:val="TextodegloboCar"/>
    <w:uiPriority w:val="99"/>
    <w:semiHidden/>
    <w:unhideWhenUsed/>
    <w:rsid w:val="00DD221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D2212"/>
    <w:rPr>
      <w:rFonts w:ascii="Lucida Grande" w:hAnsi="Lucida Grande"/>
      <w:sz w:val="18"/>
      <w:szCs w:val="18"/>
    </w:rPr>
  </w:style>
  <w:style w:type="paragraph" w:styleId="Prrafodelista">
    <w:name w:val="List Paragraph"/>
    <w:basedOn w:val="Normal"/>
    <w:qFormat/>
    <w:rsid w:val="00E3575E"/>
    <w:pPr>
      <w:ind w:left="720"/>
      <w:contextualSpacing/>
    </w:pPr>
  </w:style>
  <w:style w:type="table" w:styleId="Tablaconcuadrcula">
    <w:name w:val="Table Grid"/>
    <w:basedOn w:val="Tablanormal"/>
    <w:rsid w:val="00F923E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D21E1"/>
    <w:rPr>
      <w:color w:val="800080" w:themeColor="followedHyperlink"/>
      <w:u w:val="single"/>
    </w:rPr>
  </w:style>
  <w:style w:type="paragraph" w:styleId="Sinespaciado">
    <w:name w:val="No Spacing"/>
    <w:uiPriority w:val="1"/>
    <w:qFormat/>
    <w:rsid w:val="00E82058"/>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2515">
      <w:bodyDiv w:val="1"/>
      <w:marLeft w:val="0"/>
      <w:marRight w:val="0"/>
      <w:marTop w:val="0"/>
      <w:marBottom w:val="0"/>
      <w:divBdr>
        <w:top w:val="none" w:sz="0" w:space="0" w:color="auto"/>
        <w:left w:val="none" w:sz="0" w:space="0" w:color="auto"/>
        <w:bottom w:val="none" w:sz="0" w:space="0" w:color="auto"/>
        <w:right w:val="none" w:sz="0" w:space="0" w:color="auto"/>
      </w:divBdr>
    </w:div>
    <w:div w:id="1820995049">
      <w:bodyDiv w:val="1"/>
      <w:marLeft w:val="0"/>
      <w:marRight w:val="0"/>
      <w:marTop w:val="0"/>
      <w:marBottom w:val="0"/>
      <w:divBdr>
        <w:top w:val="none" w:sz="0" w:space="0" w:color="auto"/>
        <w:left w:val="none" w:sz="0" w:space="0" w:color="auto"/>
        <w:bottom w:val="none" w:sz="0" w:space="0" w:color="auto"/>
        <w:right w:val="none" w:sz="0" w:space="0" w:color="auto"/>
      </w:divBdr>
      <w:divsChild>
        <w:div w:id="1081411766">
          <w:marLeft w:val="0"/>
          <w:marRight w:val="0"/>
          <w:marTop w:val="0"/>
          <w:marBottom w:val="0"/>
          <w:divBdr>
            <w:top w:val="none" w:sz="0" w:space="0" w:color="auto"/>
            <w:left w:val="none" w:sz="0" w:space="0" w:color="auto"/>
            <w:bottom w:val="none" w:sz="0" w:space="0" w:color="auto"/>
            <w:right w:val="none" w:sz="0" w:space="0" w:color="auto"/>
          </w:divBdr>
          <w:divsChild>
            <w:div w:id="417481207">
              <w:marLeft w:val="0"/>
              <w:marRight w:val="0"/>
              <w:marTop w:val="0"/>
              <w:marBottom w:val="0"/>
              <w:divBdr>
                <w:top w:val="none" w:sz="0" w:space="0" w:color="auto"/>
                <w:left w:val="none" w:sz="0" w:space="0" w:color="auto"/>
                <w:bottom w:val="none" w:sz="0" w:space="0" w:color="auto"/>
                <w:right w:val="none" w:sz="0" w:space="0" w:color="auto"/>
              </w:divBdr>
              <w:divsChild>
                <w:div w:id="541525206">
                  <w:marLeft w:val="0"/>
                  <w:marRight w:val="0"/>
                  <w:marTop w:val="0"/>
                  <w:marBottom w:val="0"/>
                  <w:divBdr>
                    <w:top w:val="none" w:sz="0" w:space="0" w:color="auto"/>
                    <w:left w:val="none" w:sz="0" w:space="0" w:color="auto"/>
                    <w:bottom w:val="none" w:sz="0" w:space="0" w:color="auto"/>
                    <w:right w:val="none" w:sz="0" w:space="0" w:color="auto"/>
                  </w:divBdr>
                  <w:divsChild>
                    <w:div w:id="1323894067">
                      <w:marLeft w:val="0"/>
                      <w:marRight w:val="0"/>
                      <w:marTop w:val="0"/>
                      <w:marBottom w:val="0"/>
                      <w:divBdr>
                        <w:top w:val="none" w:sz="0" w:space="0" w:color="auto"/>
                        <w:left w:val="none" w:sz="0" w:space="0" w:color="auto"/>
                        <w:bottom w:val="none" w:sz="0" w:space="0" w:color="auto"/>
                        <w:right w:val="none" w:sz="0" w:space="0" w:color="auto"/>
                      </w:divBdr>
                    </w:div>
                    <w:div w:id="407650362">
                      <w:marLeft w:val="0"/>
                      <w:marRight w:val="0"/>
                      <w:marTop w:val="0"/>
                      <w:marBottom w:val="0"/>
                      <w:divBdr>
                        <w:top w:val="none" w:sz="0" w:space="0" w:color="auto"/>
                        <w:left w:val="none" w:sz="0" w:space="0" w:color="auto"/>
                        <w:bottom w:val="none" w:sz="0" w:space="0" w:color="auto"/>
                        <w:right w:val="none" w:sz="0" w:space="0" w:color="auto"/>
                      </w:divBdr>
                    </w:div>
                    <w:div w:id="54746135">
                      <w:blockQuote w:val="1"/>
                      <w:marLeft w:val="0"/>
                      <w:marRight w:val="0"/>
                      <w:marTop w:val="0"/>
                      <w:marBottom w:val="0"/>
                      <w:divBdr>
                        <w:top w:val="none" w:sz="0" w:space="0" w:color="auto"/>
                        <w:left w:val="none" w:sz="0" w:space="0" w:color="auto"/>
                        <w:bottom w:val="none" w:sz="0" w:space="0" w:color="auto"/>
                        <w:right w:val="none" w:sz="0" w:space="0" w:color="auto"/>
                      </w:divBdr>
                      <w:divsChild>
                        <w:div w:id="523829838">
                          <w:marLeft w:val="0"/>
                          <w:marRight w:val="0"/>
                          <w:marTop w:val="0"/>
                          <w:marBottom w:val="0"/>
                          <w:divBdr>
                            <w:top w:val="none" w:sz="0" w:space="0" w:color="auto"/>
                            <w:left w:val="none" w:sz="0" w:space="0" w:color="auto"/>
                            <w:bottom w:val="none" w:sz="0" w:space="0" w:color="auto"/>
                            <w:right w:val="none" w:sz="0" w:space="0" w:color="auto"/>
                          </w:divBdr>
                        </w:div>
                        <w:div w:id="1817184295">
                          <w:marLeft w:val="0"/>
                          <w:marRight w:val="0"/>
                          <w:marTop w:val="0"/>
                          <w:marBottom w:val="0"/>
                          <w:divBdr>
                            <w:top w:val="none" w:sz="0" w:space="0" w:color="auto"/>
                            <w:left w:val="none" w:sz="0" w:space="0" w:color="auto"/>
                            <w:bottom w:val="none" w:sz="0" w:space="0" w:color="auto"/>
                            <w:right w:val="none" w:sz="0" w:space="0" w:color="auto"/>
                          </w:divBdr>
                        </w:div>
                        <w:div w:id="1006247568">
                          <w:marLeft w:val="0"/>
                          <w:marRight w:val="0"/>
                          <w:marTop w:val="0"/>
                          <w:marBottom w:val="0"/>
                          <w:divBdr>
                            <w:top w:val="none" w:sz="0" w:space="0" w:color="auto"/>
                            <w:left w:val="none" w:sz="0" w:space="0" w:color="auto"/>
                            <w:bottom w:val="none" w:sz="0" w:space="0" w:color="auto"/>
                            <w:right w:val="none" w:sz="0" w:space="0" w:color="auto"/>
                          </w:divBdr>
                        </w:div>
                        <w:div w:id="221715989">
                          <w:marLeft w:val="0"/>
                          <w:marRight w:val="0"/>
                          <w:marTop w:val="0"/>
                          <w:marBottom w:val="0"/>
                          <w:divBdr>
                            <w:top w:val="none" w:sz="0" w:space="0" w:color="auto"/>
                            <w:left w:val="none" w:sz="0" w:space="0" w:color="auto"/>
                            <w:bottom w:val="none" w:sz="0" w:space="0" w:color="auto"/>
                            <w:right w:val="none" w:sz="0" w:space="0" w:color="auto"/>
                          </w:divBdr>
                        </w:div>
                        <w:div w:id="164323969">
                          <w:marLeft w:val="0"/>
                          <w:marRight w:val="0"/>
                          <w:marTop w:val="0"/>
                          <w:marBottom w:val="0"/>
                          <w:divBdr>
                            <w:top w:val="none" w:sz="0" w:space="0" w:color="auto"/>
                            <w:left w:val="none" w:sz="0" w:space="0" w:color="auto"/>
                            <w:bottom w:val="none" w:sz="0" w:space="0" w:color="auto"/>
                            <w:right w:val="none" w:sz="0" w:space="0" w:color="auto"/>
                          </w:divBdr>
                        </w:div>
                      </w:divsChild>
                    </w:div>
                    <w:div w:id="876545147">
                      <w:marLeft w:val="0"/>
                      <w:marRight w:val="0"/>
                      <w:marTop w:val="0"/>
                      <w:marBottom w:val="0"/>
                      <w:divBdr>
                        <w:top w:val="none" w:sz="0" w:space="0" w:color="auto"/>
                        <w:left w:val="none" w:sz="0" w:space="0" w:color="auto"/>
                        <w:bottom w:val="none" w:sz="0" w:space="0" w:color="auto"/>
                        <w:right w:val="none" w:sz="0" w:space="0" w:color="auto"/>
                      </w:divBdr>
                    </w:div>
                    <w:div w:id="1386640870">
                      <w:marLeft w:val="150"/>
                      <w:marRight w:val="0"/>
                      <w:marTop w:val="150"/>
                      <w:marBottom w:val="225"/>
                      <w:divBdr>
                        <w:top w:val="none" w:sz="0" w:space="0" w:color="auto"/>
                        <w:left w:val="none" w:sz="0" w:space="0" w:color="auto"/>
                        <w:bottom w:val="none" w:sz="0" w:space="0" w:color="auto"/>
                        <w:right w:val="none" w:sz="0" w:space="0" w:color="auto"/>
                      </w:divBdr>
                      <w:divsChild>
                        <w:div w:id="1783188244">
                          <w:marLeft w:val="0"/>
                          <w:marRight w:val="0"/>
                          <w:marTop w:val="0"/>
                          <w:marBottom w:val="0"/>
                          <w:divBdr>
                            <w:top w:val="none" w:sz="0" w:space="0" w:color="auto"/>
                            <w:left w:val="none" w:sz="0" w:space="0" w:color="auto"/>
                            <w:bottom w:val="none" w:sz="0" w:space="0" w:color="auto"/>
                            <w:right w:val="none" w:sz="0" w:space="0" w:color="auto"/>
                          </w:divBdr>
                        </w:div>
                      </w:divsChild>
                    </w:div>
                    <w:div w:id="781192919">
                      <w:marLeft w:val="0"/>
                      <w:marRight w:val="0"/>
                      <w:marTop w:val="0"/>
                      <w:marBottom w:val="0"/>
                      <w:divBdr>
                        <w:top w:val="none" w:sz="0" w:space="0" w:color="auto"/>
                        <w:left w:val="none" w:sz="0" w:space="0" w:color="auto"/>
                        <w:bottom w:val="none" w:sz="0" w:space="0" w:color="auto"/>
                        <w:right w:val="none" w:sz="0" w:space="0" w:color="auto"/>
                      </w:divBdr>
                    </w:div>
                    <w:div w:id="1380281599">
                      <w:marLeft w:val="0"/>
                      <w:marRight w:val="0"/>
                      <w:marTop w:val="0"/>
                      <w:marBottom w:val="0"/>
                      <w:divBdr>
                        <w:top w:val="none" w:sz="0" w:space="0" w:color="auto"/>
                        <w:left w:val="none" w:sz="0" w:space="0" w:color="auto"/>
                        <w:bottom w:val="none" w:sz="0" w:space="0" w:color="auto"/>
                        <w:right w:val="none" w:sz="0" w:space="0" w:color="auto"/>
                      </w:divBdr>
                    </w:div>
                    <w:div w:id="1589464482">
                      <w:marLeft w:val="150"/>
                      <w:marRight w:val="0"/>
                      <w:marTop w:val="225"/>
                      <w:marBottom w:val="225"/>
                      <w:divBdr>
                        <w:top w:val="single" w:sz="6" w:space="0" w:color="FFFFFF"/>
                        <w:left w:val="single" w:sz="6" w:space="0" w:color="FFFFFF"/>
                        <w:bottom w:val="single" w:sz="6" w:space="0" w:color="FFFFFF"/>
                        <w:right w:val="single" w:sz="6" w:space="0" w:color="FFFFFF"/>
                      </w:divBdr>
                    </w:div>
                    <w:div w:id="908266074">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48175187">
                          <w:marLeft w:val="0"/>
                          <w:marRight w:val="0"/>
                          <w:marTop w:val="0"/>
                          <w:marBottom w:val="0"/>
                          <w:divBdr>
                            <w:top w:val="none" w:sz="0" w:space="0" w:color="auto"/>
                            <w:left w:val="none" w:sz="0" w:space="0" w:color="auto"/>
                            <w:bottom w:val="none" w:sz="0" w:space="0" w:color="auto"/>
                            <w:right w:val="none" w:sz="0" w:space="0" w:color="auto"/>
                          </w:divBdr>
                        </w:div>
                        <w:div w:id="1049113498">
                          <w:marLeft w:val="0"/>
                          <w:marRight w:val="0"/>
                          <w:marTop w:val="0"/>
                          <w:marBottom w:val="0"/>
                          <w:divBdr>
                            <w:top w:val="none" w:sz="0" w:space="0" w:color="auto"/>
                            <w:left w:val="none" w:sz="0" w:space="0" w:color="auto"/>
                            <w:bottom w:val="none" w:sz="0" w:space="0" w:color="auto"/>
                            <w:right w:val="none" w:sz="0" w:space="0" w:color="auto"/>
                          </w:divBdr>
                          <w:divsChild>
                            <w:div w:id="2121023140">
                              <w:marLeft w:val="0"/>
                              <w:marRight w:val="0"/>
                              <w:marTop w:val="0"/>
                              <w:marBottom w:val="0"/>
                              <w:divBdr>
                                <w:top w:val="none" w:sz="0" w:space="0" w:color="auto"/>
                                <w:left w:val="none" w:sz="0" w:space="0" w:color="auto"/>
                                <w:bottom w:val="none" w:sz="0" w:space="0" w:color="auto"/>
                                <w:right w:val="none" w:sz="0" w:space="0" w:color="auto"/>
                              </w:divBdr>
                              <w:divsChild>
                                <w:div w:id="1086072599">
                                  <w:marLeft w:val="0"/>
                                  <w:marRight w:val="0"/>
                                  <w:marTop w:val="0"/>
                                  <w:marBottom w:val="0"/>
                                  <w:divBdr>
                                    <w:top w:val="none" w:sz="0" w:space="0" w:color="auto"/>
                                    <w:left w:val="none" w:sz="0" w:space="0" w:color="auto"/>
                                    <w:bottom w:val="none" w:sz="0" w:space="0" w:color="auto"/>
                                    <w:right w:val="none" w:sz="0" w:space="0" w:color="auto"/>
                                  </w:divBdr>
                                </w:div>
                                <w:div w:id="57675472">
                                  <w:marLeft w:val="0"/>
                                  <w:marRight w:val="0"/>
                                  <w:marTop w:val="0"/>
                                  <w:marBottom w:val="0"/>
                                  <w:divBdr>
                                    <w:top w:val="none" w:sz="0" w:space="0" w:color="auto"/>
                                    <w:left w:val="none" w:sz="0" w:space="0" w:color="auto"/>
                                    <w:bottom w:val="none" w:sz="0" w:space="0" w:color="auto"/>
                                    <w:right w:val="none" w:sz="0" w:space="0" w:color="auto"/>
                                  </w:divBdr>
                                </w:div>
                                <w:div w:id="1852600391">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002707764">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6789297">
                          <w:marLeft w:val="0"/>
                          <w:marRight w:val="0"/>
                          <w:marTop w:val="0"/>
                          <w:marBottom w:val="0"/>
                          <w:divBdr>
                            <w:top w:val="none" w:sz="0" w:space="0" w:color="auto"/>
                            <w:left w:val="none" w:sz="0" w:space="0" w:color="auto"/>
                            <w:bottom w:val="none" w:sz="0" w:space="0" w:color="auto"/>
                            <w:right w:val="none" w:sz="0" w:space="0" w:color="auto"/>
                          </w:divBdr>
                        </w:div>
                        <w:div w:id="1576546085">
                          <w:marLeft w:val="0"/>
                          <w:marRight w:val="0"/>
                          <w:marTop w:val="0"/>
                          <w:marBottom w:val="0"/>
                          <w:divBdr>
                            <w:top w:val="none" w:sz="0" w:space="0" w:color="auto"/>
                            <w:left w:val="none" w:sz="0" w:space="0" w:color="auto"/>
                            <w:bottom w:val="none" w:sz="0" w:space="0" w:color="auto"/>
                            <w:right w:val="none" w:sz="0" w:space="0" w:color="auto"/>
                          </w:divBdr>
                          <w:divsChild>
                            <w:div w:id="35860162">
                              <w:marLeft w:val="0"/>
                              <w:marRight w:val="0"/>
                              <w:marTop w:val="0"/>
                              <w:marBottom w:val="0"/>
                              <w:divBdr>
                                <w:top w:val="none" w:sz="0" w:space="0" w:color="auto"/>
                                <w:left w:val="none" w:sz="0" w:space="0" w:color="auto"/>
                                <w:bottom w:val="none" w:sz="0" w:space="0" w:color="auto"/>
                                <w:right w:val="none" w:sz="0" w:space="0" w:color="auto"/>
                              </w:divBdr>
                              <w:divsChild>
                                <w:div w:id="1041443380">
                                  <w:marLeft w:val="0"/>
                                  <w:marRight w:val="0"/>
                                  <w:marTop w:val="0"/>
                                  <w:marBottom w:val="0"/>
                                  <w:divBdr>
                                    <w:top w:val="none" w:sz="0" w:space="0" w:color="auto"/>
                                    <w:left w:val="none" w:sz="0" w:space="0" w:color="auto"/>
                                    <w:bottom w:val="none" w:sz="0" w:space="0" w:color="auto"/>
                                    <w:right w:val="none" w:sz="0" w:space="0" w:color="auto"/>
                                  </w:divBdr>
                                </w:div>
                                <w:div w:id="1088427159">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71041">
          <w:marLeft w:val="0"/>
          <w:marRight w:val="0"/>
          <w:marTop w:val="150"/>
          <w:marBottom w:val="0"/>
          <w:divBdr>
            <w:top w:val="none" w:sz="0" w:space="0" w:color="auto"/>
            <w:left w:val="none" w:sz="0" w:space="0" w:color="auto"/>
            <w:bottom w:val="none" w:sz="0" w:space="0" w:color="auto"/>
            <w:right w:val="none" w:sz="0" w:space="0" w:color="auto"/>
          </w:divBdr>
          <w:divsChild>
            <w:div w:id="140469415">
              <w:marLeft w:val="0"/>
              <w:marRight w:val="0"/>
              <w:marTop w:val="150"/>
              <w:marBottom w:val="0"/>
              <w:divBdr>
                <w:top w:val="none" w:sz="0" w:space="0" w:color="auto"/>
                <w:left w:val="none" w:sz="0" w:space="0" w:color="auto"/>
                <w:bottom w:val="none" w:sz="0" w:space="0" w:color="auto"/>
                <w:right w:val="none" w:sz="0" w:space="0" w:color="auto"/>
              </w:divBdr>
              <w:divsChild>
                <w:div w:id="242374484">
                  <w:marLeft w:val="0"/>
                  <w:marRight w:val="0"/>
                  <w:marTop w:val="0"/>
                  <w:marBottom w:val="225"/>
                  <w:divBdr>
                    <w:top w:val="none" w:sz="0" w:space="0" w:color="auto"/>
                    <w:left w:val="none" w:sz="0" w:space="0" w:color="auto"/>
                    <w:bottom w:val="none" w:sz="0" w:space="0" w:color="auto"/>
                    <w:right w:val="none" w:sz="0" w:space="0" w:color="auto"/>
                  </w:divBdr>
                  <w:divsChild>
                    <w:div w:id="913396505">
                      <w:marLeft w:val="0"/>
                      <w:marRight w:val="0"/>
                      <w:marTop w:val="0"/>
                      <w:marBottom w:val="0"/>
                      <w:divBdr>
                        <w:top w:val="none" w:sz="0" w:space="0" w:color="auto"/>
                        <w:left w:val="none" w:sz="0" w:space="0" w:color="auto"/>
                        <w:bottom w:val="none" w:sz="0" w:space="0" w:color="auto"/>
                        <w:right w:val="none" w:sz="0" w:space="0" w:color="auto"/>
                      </w:divBdr>
                      <w:divsChild>
                        <w:div w:id="1098677919">
                          <w:marLeft w:val="0"/>
                          <w:marRight w:val="360"/>
                          <w:marTop w:val="0"/>
                          <w:marBottom w:val="0"/>
                          <w:divBdr>
                            <w:top w:val="none" w:sz="0" w:space="0" w:color="auto"/>
                            <w:left w:val="none" w:sz="0" w:space="0" w:color="auto"/>
                            <w:bottom w:val="none" w:sz="0" w:space="0" w:color="auto"/>
                            <w:right w:val="none" w:sz="0" w:space="0" w:color="auto"/>
                          </w:divBdr>
                        </w:div>
                      </w:divsChild>
                    </w:div>
                    <w:div w:id="220676351">
                      <w:marLeft w:val="0"/>
                      <w:marRight w:val="0"/>
                      <w:marTop w:val="0"/>
                      <w:marBottom w:val="0"/>
                      <w:divBdr>
                        <w:top w:val="none" w:sz="0" w:space="0" w:color="auto"/>
                        <w:left w:val="none" w:sz="0" w:space="0" w:color="auto"/>
                        <w:bottom w:val="none" w:sz="0" w:space="0" w:color="auto"/>
                        <w:right w:val="none" w:sz="0" w:space="0" w:color="auto"/>
                      </w:divBdr>
                    </w:div>
                  </w:divsChild>
                </w:div>
                <w:div w:id="764115056">
                  <w:marLeft w:val="0"/>
                  <w:marRight w:val="0"/>
                  <w:marTop w:val="0"/>
                  <w:marBottom w:val="0"/>
                  <w:divBdr>
                    <w:top w:val="none" w:sz="0" w:space="0" w:color="auto"/>
                    <w:left w:val="none" w:sz="0" w:space="0" w:color="auto"/>
                    <w:bottom w:val="none" w:sz="0" w:space="0" w:color="auto"/>
                    <w:right w:val="none" w:sz="0" w:space="0" w:color="auto"/>
                  </w:divBdr>
                  <w:divsChild>
                    <w:div w:id="386151555">
                      <w:marLeft w:val="0"/>
                      <w:marRight w:val="0"/>
                      <w:marTop w:val="0"/>
                      <w:marBottom w:val="0"/>
                      <w:divBdr>
                        <w:top w:val="none" w:sz="0" w:space="0" w:color="auto"/>
                        <w:left w:val="none" w:sz="0" w:space="0" w:color="auto"/>
                        <w:bottom w:val="none" w:sz="0" w:space="0" w:color="auto"/>
                        <w:right w:val="none" w:sz="0" w:space="0" w:color="auto"/>
                      </w:divBdr>
                      <w:divsChild>
                        <w:div w:id="166293732">
                          <w:marLeft w:val="90"/>
                          <w:marRight w:val="90"/>
                          <w:marTop w:val="90"/>
                          <w:marBottom w:val="90"/>
                          <w:divBdr>
                            <w:top w:val="none" w:sz="0" w:space="0" w:color="auto"/>
                            <w:left w:val="none" w:sz="0" w:space="0" w:color="auto"/>
                            <w:bottom w:val="none" w:sz="0" w:space="0" w:color="auto"/>
                            <w:right w:val="none" w:sz="0" w:space="0" w:color="auto"/>
                          </w:divBdr>
                        </w:div>
                      </w:divsChild>
                    </w:div>
                    <w:div w:id="299117028">
                      <w:marLeft w:val="0"/>
                      <w:marRight w:val="0"/>
                      <w:marTop w:val="0"/>
                      <w:marBottom w:val="0"/>
                      <w:divBdr>
                        <w:top w:val="none" w:sz="0" w:space="0" w:color="auto"/>
                        <w:left w:val="none" w:sz="0" w:space="0" w:color="auto"/>
                        <w:bottom w:val="none" w:sz="0" w:space="0" w:color="auto"/>
                        <w:right w:val="none" w:sz="0" w:space="0" w:color="auto"/>
                      </w:divBdr>
                      <w:divsChild>
                        <w:div w:id="1605772027">
                          <w:marLeft w:val="0"/>
                          <w:marRight w:val="0"/>
                          <w:marTop w:val="0"/>
                          <w:marBottom w:val="0"/>
                          <w:divBdr>
                            <w:top w:val="none" w:sz="0" w:space="0" w:color="auto"/>
                            <w:left w:val="none" w:sz="0" w:space="0" w:color="auto"/>
                            <w:bottom w:val="none" w:sz="0" w:space="0" w:color="auto"/>
                            <w:right w:val="none" w:sz="0" w:space="0" w:color="auto"/>
                          </w:divBdr>
                          <w:divsChild>
                            <w:div w:id="599024691">
                              <w:marLeft w:val="0"/>
                              <w:marRight w:val="0"/>
                              <w:marTop w:val="0"/>
                              <w:marBottom w:val="0"/>
                              <w:divBdr>
                                <w:top w:val="none" w:sz="0" w:space="0" w:color="auto"/>
                                <w:left w:val="none" w:sz="0" w:space="0" w:color="auto"/>
                                <w:bottom w:val="none" w:sz="0" w:space="0" w:color="auto"/>
                                <w:right w:val="none" w:sz="0" w:space="0" w:color="auto"/>
                              </w:divBdr>
                            </w:div>
                            <w:div w:id="247347406">
                              <w:marLeft w:val="135"/>
                              <w:marRight w:val="0"/>
                              <w:marTop w:val="225"/>
                              <w:marBottom w:val="225"/>
                              <w:divBdr>
                                <w:top w:val="dashed" w:sz="6" w:space="0" w:color="BFBFBF"/>
                                <w:left w:val="dashed" w:sz="6" w:space="0" w:color="BFBFBF"/>
                                <w:bottom w:val="dashed" w:sz="6" w:space="0" w:color="BFBFBF"/>
                                <w:right w:val="dashed" w:sz="6" w:space="0" w:color="BFBFBF"/>
                              </w:divBdr>
                              <w:divsChild>
                                <w:div w:id="453063609">
                                  <w:marLeft w:val="0"/>
                                  <w:marRight w:val="0"/>
                                  <w:marTop w:val="0"/>
                                  <w:marBottom w:val="0"/>
                                  <w:divBdr>
                                    <w:top w:val="none" w:sz="0" w:space="0" w:color="auto"/>
                                    <w:left w:val="none" w:sz="0" w:space="0" w:color="auto"/>
                                    <w:bottom w:val="none" w:sz="0" w:space="0" w:color="auto"/>
                                    <w:right w:val="none" w:sz="0" w:space="0" w:color="auto"/>
                                  </w:divBdr>
                                </w:div>
                                <w:div w:id="1174297567">
                                  <w:marLeft w:val="0"/>
                                  <w:marRight w:val="0"/>
                                  <w:marTop w:val="0"/>
                                  <w:marBottom w:val="0"/>
                                  <w:divBdr>
                                    <w:top w:val="none" w:sz="0" w:space="0" w:color="auto"/>
                                    <w:left w:val="none" w:sz="0" w:space="0" w:color="auto"/>
                                    <w:bottom w:val="none" w:sz="0" w:space="0" w:color="auto"/>
                                    <w:right w:val="none" w:sz="0" w:space="0" w:color="auto"/>
                                  </w:divBdr>
                                  <w:divsChild>
                                    <w:div w:id="1697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689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cursos.cnice.mec.es/lengua/profesores/eso1/t1/teoria_1.htm" TargetMode="External"/><Relationship Id="rId7" Type="http://schemas.openxmlformats.org/officeDocument/2006/relationships/image" Target="media/image1.png"/><Relationship Id="rId8" Type="http://schemas.openxmlformats.org/officeDocument/2006/relationships/hyperlink" Target="http://www.shutterstock.com/pic.mhtml?id=248737984&amp;src=id" TargetMode="External"/><Relationship Id="rId9" Type="http://schemas.openxmlformats.org/officeDocument/2006/relationships/hyperlink" Target="https://www.youtube.com/watch?v=xp-W9b3jMcc" TargetMode="External"/><Relationship Id="rId10" Type="http://schemas.openxmlformats.org/officeDocument/2006/relationships/hyperlink" Target="http://www.shutterstock.com/pic-166766480/stock-photo-potsdam-germany-december-coca-cola-iconic-santa-claus-christmas-tour-december-in.html?src=grtIkHcpnGFIccUsnyM0wQ-1-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14</Pages>
  <Words>4687</Words>
  <Characters>25784</Characters>
  <Application>Microsoft Macintosh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21</cp:revision>
  <dcterms:created xsi:type="dcterms:W3CDTF">2015-04-05T01:30:00Z</dcterms:created>
  <dcterms:modified xsi:type="dcterms:W3CDTF">2015-05-04T22:22:00Z</dcterms:modified>
</cp:coreProperties>
</file>