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87C23" w14:textId="77777777" w:rsidR="006A4516" w:rsidRP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Guía didáctica</w:t>
      </w:r>
    </w:p>
    <w:p w14:paraId="4D7F3D34" w14:textId="77777777" w:rsidR="006A4516" w:rsidRPr="006A4516" w:rsidRDefault="006A4516" w:rsidP="006A4516">
      <w:pPr>
        <w:rPr>
          <w:rFonts w:ascii="Cambria" w:hAnsi="Cambria"/>
          <w:b/>
        </w:rPr>
      </w:pPr>
    </w:p>
    <w:p w14:paraId="255BE2B6" w14:textId="77777777" w:rsidR="0087447D" w:rsidRPr="006A4516" w:rsidRDefault="006A4516" w:rsidP="0087447D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Estándar</w:t>
      </w:r>
      <w:r w:rsidR="0087447D">
        <w:rPr>
          <w:rFonts w:ascii="Cambria" w:hAnsi="Cambria"/>
          <w:b/>
        </w:rPr>
        <w:t xml:space="preserve">: </w:t>
      </w:r>
      <w:r w:rsidR="0087447D" w:rsidRPr="006A4516">
        <w:rPr>
          <w:rFonts w:ascii="Cambria" w:hAnsi="Cambria"/>
          <w:b/>
        </w:rPr>
        <w:t xml:space="preserve">Literatura </w:t>
      </w:r>
    </w:p>
    <w:p w14:paraId="51152C65" w14:textId="77777777" w:rsidR="0087447D" w:rsidRPr="006A4516" w:rsidRDefault="0087447D" w:rsidP="006A4516">
      <w:pPr>
        <w:rPr>
          <w:rFonts w:ascii="Cambria" w:hAnsi="Cambria"/>
          <w:b/>
        </w:rPr>
      </w:pPr>
    </w:p>
    <w:p w14:paraId="3454F516" w14:textId="0E506AB4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 xml:space="preserve">Elaboro hipótesis de lectura acerca de las relaciones entre los elementos constitutivos </w:t>
      </w:r>
      <w:r w:rsidR="0087447D">
        <w:rPr>
          <w:rFonts w:ascii="Cambria" w:hAnsi="Cambria"/>
          <w:b/>
        </w:rPr>
        <w:t>de un texto literario, y entre e</w:t>
      </w:r>
      <w:r w:rsidRPr="0087447D">
        <w:rPr>
          <w:rFonts w:ascii="Cambria" w:hAnsi="Cambria"/>
          <w:b/>
        </w:rPr>
        <w:t>ste y el contexto.</w:t>
      </w:r>
    </w:p>
    <w:p w14:paraId="3A4B110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Para lo cual, </w:t>
      </w:r>
    </w:p>
    <w:p w14:paraId="6CD910AF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Leo diversos tipos de texto literario: relatos mitológicos, leyendas, cuentos, fábulas, poemas y obras teatrales. </w:t>
      </w:r>
    </w:p>
    <w:p w14:paraId="5E61ECED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Reconozco, en los textos literarios que leo, elementos tales como tiempo, espacio, acción, personajes. </w:t>
      </w:r>
    </w:p>
    <w:p w14:paraId="6DCB3AE7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Propongo hipótesis predictivas acerca de un texto literario, partiendo de aspectos como título, tipo de texto, época de la producción, etc. </w:t>
      </w:r>
    </w:p>
    <w:p w14:paraId="289FA4F5" w14:textId="77777777" w:rsidR="0087447D" w:rsidRPr="0087447D" w:rsidRDefault="0087447D" w:rsidP="006A4516">
      <w:pPr>
        <w:rPr>
          <w:rFonts w:ascii="Cambria" w:hAnsi="Cambria"/>
        </w:rPr>
      </w:pPr>
      <w:r w:rsidRPr="0087447D">
        <w:rPr>
          <w:rFonts w:ascii="Cambria" w:hAnsi="Cambria"/>
        </w:rPr>
        <w:t>• Relaciono las hipótesis predictivas que surgen de los textos que leo, con su contexto y con otros textos, sean literarios o no.</w:t>
      </w:r>
      <w:del w:id="0" w:author="Luis Felipe Pertuz Urrego" w:date="2015-03-17T15:53:00Z">
        <w:r w:rsidRPr="0087447D" w:rsidDel="006919EB">
          <w:rPr>
            <w:rFonts w:ascii="Cambria" w:hAnsi="Cambria"/>
          </w:rPr>
          <w:delText xml:space="preserve"> </w:delText>
        </w:r>
      </w:del>
    </w:p>
    <w:p w14:paraId="0F881A5B" w14:textId="77777777" w:rsidR="0087447D" w:rsidRPr="0087447D" w:rsidRDefault="0087447D" w:rsidP="006A4516">
      <w:pPr>
        <w:rPr>
          <w:rFonts w:ascii="Cambria" w:hAnsi="Cambria"/>
          <w:b/>
        </w:rPr>
      </w:pPr>
      <w:r w:rsidRPr="0087447D">
        <w:rPr>
          <w:rFonts w:ascii="Cambria" w:hAnsi="Cambria"/>
        </w:rPr>
        <w:t>• Comparo textos narrativos, líricos y dramáticos, teniendo en cuenta algunos de sus elementos constitutivos.</w:t>
      </w:r>
    </w:p>
    <w:p w14:paraId="7367D63E" w14:textId="77777777" w:rsidR="006A4516" w:rsidRPr="006A4516" w:rsidRDefault="006A4516" w:rsidP="006A4516">
      <w:pPr>
        <w:rPr>
          <w:rFonts w:ascii="Cambria" w:hAnsi="Cambria"/>
        </w:rPr>
      </w:pPr>
    </w:p>
    <w:p w14:paraId="719309C6" w14:textId="77777777" w:rsidR="006A4516" w:rsidRPr="0087447D" w:rsidRDefault="006A4516" w:rsidP="006A4516">
      <w:pPr>
        <w:rPr>
          <w:rFonts w:ascii="Cambria" w:hAnsi="Cambria"/>
          <w:b/>
        </w:rPr>
      </w:pPr>
      <w:r w:rsidRPr="0087447D">
        <w:rPr>
          <w:rFonts w:ascii="Cambria" w:hAnsi="Cambria"/>
          <w:b/>
        </w:rPr>
        <w:t>Competencias</w:t>
      </w:r>
    </w:p>
    <w:p w14:paraId="30EAD782" w14:textId="77777777" w:rsidR="006A4516" w:rsidRPr="006A4516" w:rsidRDefault="006A4516" w:rsidP="006A4516">
      <w:pPr>
        <w:rPr>
          <w:rFonts w:ascii="Cambria" w:hAnsi="Cambria"/>
        </w:rPr>
      </w:pPr>
    </w:p>
    <w:p w14:paraId="3C5A6354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Identificar e interpretar los elementos de la narración de diversos relatos literarios. </w:t>
      </w:r>
    </w:p>
    <w:p w14:paraId="72A163D5" w14:textId="77777777" w:rsidR="0087447D" w:rsidRP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Reflexionar a partir de las problemáticas que se presentan en los textos literarios. </w:t>
      </w:r>
    </w:p>
    <w:p w14:paraId="347FC5CF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Reconocer las clases de relatos literarios y analizar sus principales características. </w:t>
      </w:r>
    </w:p>
    <w:p w14:paraId="24D4718A" w14:textId="05BD1216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>Exponer or</w:t>
      </w:r>
      <w:r w:rsidR="00CD24B5">
        <w:rPr>
          <w:rFonts w:ascii="Cambria" w:hAnsi="Cambria"/>
        </w:rPr>
        <w:t>almente y de forma coherente</w:t>
      </w:r>
      <w:r>
        <w:rPr>
          <w:rFonts w:ascii="Cambria" w:hAnsi="Cambria"/>
        </w:rPr>
        <w:t xml:space="preserve"> opiniones so</w:t>
      </w:r>
      <w:r w:rsidR="00CD24B5">
        <w:rPr>
          <w:rFonts w:ascii="Cambria" w:hAnsi="Cambria"/>
        </w:rPr>
        <w:t>bre las obras literarias leídas</w:t>
      </w:r>
      <w:r>
        <w:rPr>
          <w:rFonts w:ascii="Cambria" w:hAnsi="Cambria"/>
        </w:rPr>
        <w:t xml:space="preserve">. </w:t>
      </w:r>
    </w:p>
    <w:p w14:paraId="05147EB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 xml:space="preserve">• </w:t>
      </w:r>
      <w:r>
        <w:rPr>
          <w:rFonts w:ascii="Cambria" w:hAnsi="Cambria"/>
        </w:rPr>
        <w:t xml:space="preserve">Valorar las estrategias y recursos que utiliza un autor para elaborar un texto literario. </w:t>
      </w:r>
    </w:p>
    <w:p w14:paraId="7E4E2C89" w14:textId="77777777" w:rsidR="0087447D" w:rsidRDefault="0087447D" w:rsidP="0087447D">
      <w:pPr>
        <w:rPr>
          <w:rFonts w:ascii="Cambria" w:hAnsi="Cambria"/>
        </w:rPr>
      </w:pPr>
      <w:r w:rsidRPr="0087447D">
        <w:rPr>
          <w:rFonts w:ascii="Cambria" w:hAnsi="Cambria"/>
        </w:rPr>
        <w:t>•</w:t>
      </w:r>
      <w:r>
        <w:rPr>
          <w:rFonts w:ascii="Cambria" w:hAnsi="Cambria"/>
        </w:rPr>
        <w:t xml:space="preserve"> Escribir textos de carácter literario en los que aplica sus conocimientos sobre el uso correcto de la lengua. </w:t>
      </w:r>
    </w:p>
    <w:p w14:paraId="180F7FDB" w14:textId="77777777" w:rsidR="0087447D" w:rsidRPr="0087447D" w:rsidRDefault="0087447D" w:rsidP="0087447D">
      <w:pPr>
        <w:rPr>
          <w:rFonts w:ascii="Cambria" w:hAnsi="Cambria"/>
          <w:b/>
        </w:rPr>
      </w:pPr>
    </w:p>
    <w:p w14:paraId="25A8A03E" w14:textId="77777777" w:rsidR="006A4516" w:rsidRDefault="006A4516" w:rsidP="006A4516">
      <w:pPr>
        <w:rPr>
          <w:rFonts w:ascii="Cambria" w:hAnsi="Cambria"/>
          <w:b/>
        </w:rPr>
      </w:pPr>
      <w:r w:rsidRPr="006A4516">
        <w:rPr>
          <w:rFonts w:ascii="Cambria" w:hAnsi="Cambria"/>
          <w:b/>
        </w:rPr>
        <w:t>Estrategia didáctica</w:t>
      </w:r>
    </w:p>
    <w:p w14:paraId="51184064" w14:textId="77777777" w:rsid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En el desarrollo de este tema se invita constantemente a los estudiantes a la práctica de la lectura de textos literarios. Así, se presentan diferentes fragmentos de cuentos y novelas con el objetivo de despertar su interés en la literatura. </w:t>
      </w:r>
    </w:p>
    <w:p w14:paraId="2A6B1C50" w14:textId="77777777" w:rsidR="00E12A34" w:rsidRDefault="00E12A34" w:rsidP="006A4516">
      <w:pPr>
        <w:rPr>
          <w:rFonts w:ascii="Cambria" w:hAnsi="Cambria"/>
        </w:rPr>
      </w:pPr>
    </w:p>
    <w:p w14:paraId="6A29F6B0" w14:textId="77777777" w:rsidR="00105395" w:rsidRPr="00105395" w:rsidRDefault="00105395" w:rsidP="006A4516">
      <w:pPr>
        <w:rPr>
          <w:rFonts w:ascii="Cambria" w:hAnsi="Cambria"/>
        </w:rPr>
      </w:pPr>
      <w:r>
        <w:rPr>
          <w:rFonts w:ascii="Cambria" w:hAnsi="Cambria"/>
        </w:rPr>
        <w:t xml:space="preserve">El tema </w:t>
      </w:r>
      <w:r w:rsidRPr="00105395">
        <w:rPr>
          <w:rFonts w:ascii="Cambria" w:hAnsi="Cambria"/>
          <w:b/>
        </w:rPr>
        <w:t>El relato literario: el cuento y la novela</w:t>
      </w:r>
      <w:r>
        <w:rPr>
          <w:rFonts w:ascii="Cambria" w:hAnsi="Cambria"/>
        </w:rPr>
        <w:t xml:space="preserve"> se estructura de la siguiente manera: </w:t>
      </w:r>
    </w:p>
    <w:p w14:paraId="66E99EAB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relato literario</w:t>
      </w:r>
    </w:p>
    <w:p w14:paraId="2B78F312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tiempo narrativo </w:t>
      </w:r>
    </w:p>
    <w:p w14:paraId="5A11B10F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El cuento</w:t>
      </w:r>
    </w:p>
    <w:p w14:paraId="73C27D23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Las clases de cuentos </w:t>
      </w:r>
    </w:p>
    <w:p w14:paraId="0747AF1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El microcuento </w:t>
      </w:r>
    </w:p>
    <w:p w14:paraId="6415A7B3" w14:textId="77777777" w:rsidR="008A2F5F" w:rsidRPr="00105395" w:rsidRDefault="008A2F5F" w:rsidP="008A2F5F">
      <w:pPr>
        <w:pStyle w:val="tab1"/>
        <w:shd w:val="clear" w:color="auto" w:fill="FFFFFF"/>
        <w:spacing w:before="0" w:beforeAutospacing="0" w:after="240" w:afterAutospacing="0" w:line="270" w:lineRule="atLeast"/>
        <w:ind w:left="1095"/>
        <w:rPr>
          <w:rFonts w:ascii="Cambria" w:hAnsi="Cambria" w:cs="Arial"/>
        </w:rPr>
      </w:pPr>
    </w:p>
    <w:p w14:paraId="2DCF78C3" w14:textId="77777777" w:rsidR="00105395" w:rsidRDefault="008A2F5F" w:rsidP="008A2F5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</w:t>
      </w:r>
    </w:p>
    <w:p w14:paraId="0B58988D" w14:textId="77777777" w:rsid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Las clases de novela</w:t>
      </w:r>
    </w:p>
    <w:p w14:paraId="60E1062E" w14:textId="77777777" w:rsidR="008A2F5F" w:rsidRPr="008A2F5F" w:rsidRDefault="008A2F5F" w:rsidP="008A2F5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estructura de la novela </w:t>
      </w:r>
    </w:p>
    <w:p w14:paraId="33B6EBF4" w14:textId="77777777" w:rsidR="00105395" w:rsidRDefault="008A2F5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</w:t>
      </w:r>
      <w:r w:rsidR="000D2DDF">
        <w:rPr>
          <w:rFonts w:ascii="Cambria" w:hAnsi="Cambria" w:cs="Arial"/>
        </w:rPr>
        <w:t>s</w:t>
      </w:r>
      <w:r>
        <w:rPr>
          <w:rFonts w:ascii="Cambria" w:hAnsi="Cambria" w:cs="Arial"/>
        </w:rPr>
        <w:t xml:space="preserve"> novelas histórica y </w:t>
      </w:r>
      <w:r w:rsidR="000D2DDF">
        <w:rPr>
          <w:rFonts w:ascii="Cambria" w:hAnsi="Cambria" w:cs="Arial"/>
        </w:rPr>
        <w:t xml:space="preserve">policiaca </w:t>
      </w:r>
    </w:p>
    <w:p w14:paraId="0B86AFEF" w14:textId="77777777" w:rsid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>La novela histórica</w:t>
      </w:r>
    </w:p>
    <w:p w14:paraId="49181175" w14:textId="77777777" w:rsidR="000D2DDF" w:rsidRPr="000D2DDF" w:rsidRDefault="000D2DDF" w:rsidP="000D2DDF">
      <w:pPr>
        <w:pStyle w:val="tab1"/>
        <w:numPr>
          <w:ilvl w:val="1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>
        <w:rPr>
          <w:rFonts w:ascii="Cambria" w:hAnsi="Cambria" w:cs="Arial"/>
        </w:rPr>
        <w:t xml:space="preserve">La novela policiaca </w:t>
      </w:r>
    </w:p>
    <w:p w14:paraId="3B6280BC" w14:textId="77777777" w:rsidR="000D2DDF" w:rsidRPr="000D2DDF" w:rsidRDefault="000D2DDF" w:rsidP="000D2DDF">
      <w:pPr>
        <w:pStyle w:val="tab1"/>
        <w:numPr>
          <w:ilvl w:val="0"/>
          <w:numId w:val="5"/>
        </w:numPr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Los personajes infantiles en las novelas </w:t>
      </w:r>
    </w:p>
    <w:p w14:paraId="4CF16DDC" w14:textId="3E1A2580" w:rsidR="00105395" w:rsidRDefault="000D2DDF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Cambria" w:hAnsi="Cambria" w:cs="Arial"/>
        </w:rPr>
      </w:pPr>
      <w:r w:rsidRPr="000D2DDF">
        <w:rPr>
          <w:rFonts w:ascii="Cambria" w:hAnsi="Cambria" w:cs="Arial"/>
        </w:rPr>
        <w:t xml:space="preserve">En el desarrollo del tema se enfatiza </w:t>
      </w:r>
      <w:r w:rsidR="00E11C9C">
        <w:rPr>
          <w:rFonts w:ascii="Cambria" w:hAnsi="Cambria" w:cs="Arial"/>
        </w:rPr>
        <w:t xml:space="preserve">el hecho de </w:t>
      </w:r>
      <w:r w:rsidRPr="000D2DDF">
        <w:rPr>
          <w:rFonts w:ascii="Cambria" w:hAnsi="Cambria" w:cs="Arial"/>
        </w:rPr>
        <w:t>que la literatura es un proceso comunicativo que posee una función e intencionalidad claras, en consecuencia, requiere la atención y participación del lector para la comprensión y disfrute de los textos</w:t>
      </w:r>
      <w:r>
        <w:rPr>
          <w:rFonts w:ascii="Cambria" w:hAnsi="Cambria" w:cs="Arial"/>
        </w:rPr>
        <w:t>. Además, se busca evidenciar que a través de los conocimientos sobre el relato litera</w:t>
      </w:r>
      <w:r w:rsidR="00E175D2">
        <w:rPr>
          <w:rFonts w:ascii="Cambria" w:hAnsi="Cambria" w:cs="Arial"/>
        </w:rPr>
        <w:t>rio se amplía la posibilidad de dicho goce estético</w:t>
      </w:r>
      <w:r w:rsidR="00E12A34">
        <w:rPr>
          <w:rFonts w:ascii="Cambria" w:hAnsi="Cambria" w:cs="Arial"/>
        </w:rPr>
        <w:t xml:space="preserve">. </w:t>
      </w:r>
    </w:p>
    <w:p w14:paraId="65106849" w14:textId="0C1D7C7D" w:rsidR="00E12A34" w:rsidRDefault="00E12A34" w:rsidP="00105395">
      <w:pPr>
        <w:pStyle w:val="tab1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ambria" w:hAnsi="Cambria" w:cs="Arial"/>
        </w:rPr>
        <w:t>Por otra parte, los recursos que encontrará permiten adquirir conocimientos, afianzar habilidades lectoras y reflexionar sobre las temáticas y problemáticas que se presentan en diversos textos literarios. También, se enfocan en el</w:t>
      </w:r>
      <w:r w:rsidR="00E11C9C">
        <w:rPr>
          <w:rFonts w:ascii="Cambria" w:hAnsi="Cambria" w:cs="Arial"/>
        </w:rPr>
        <w:t xml:space="preserve"> establecimiento de un</w:t>
      </w:r>
      <w:r>
        <w:rPr>
          <w:rFonts w:ascii="Cambria" w:hAnsi="Cambria" w:cs="Arial"/>
        </w:rPr>
        <w:t xml:space="preserve"> diálogo con los textos</w:t>
      </w:r>
      <w:r w:rsidR="00E11C9C">
        <w:rPr>
          <w:rFonts w:ascii="Cambria" w:hAnsi="Cambria" w:cs="Arial"/>
        </w:rPr>
        <w:t>,</w:t>
      </w:r>
      <w:r>
        <w:rPr>
          <w:rFonts w:ascii="Cambria" w:hAnsi="Cambria" w:cs="Arial"/>
        </w:rPr>
        <w:t xml:space="preserve"> a partir de la posibilidad que se les brinda a los estudiantes de exponer hipótesis de lectura que podrán ir comprobando a medida que avanzan en esta tarea. </w:t>
      </w:r>
    </w:p>
    <w:p w14:paraId="417DB0C8" w14:textId="63319D2A" w:rsidR="005644AE" w:rsidRPr="001F0BBD" w:rsidRDefault="001F0BBD">
      <w:pPr>
        <w:rPr>
          <w:rFonts w:ascii="Cambria" w:hAnsi="Cambria"/>
        </w:rPr>
      </w:pPr>
      <w:r w:rsidRPr="001F0BBD">
        <w:rPr>
          <w:rFonts w:ascii="Cambria" w:hAnsi="Cambria" w:cs="Arial"/>
          <w:shd w:val="clear" w:color="auto" w:fill="FFFFFF"/>
        </w:rPr>
        <w:t xml:space="preserve">Finalmente, vale la pena aclarar que los recursos tienen diferentes niveles de dificultad para que pueda adaptar su clase al estudiantado y </w:t>
      </w:r>
      <w:ins w:id="1" w:author="Admincmovil" w:date="2015-03-08T19:57:00Z">
        <w:r w:rsidR="002C113A">
          <w:rPr>
            <w:rFonts w:ascii="Cambria" w:hAnsi="Cambria" w:cs="Arial"/>
            <w:shd w:val="clear" w:color="auto" w:fill="FFFFFF"/>
          </w:rPr>
          <w:t xml:space="preserve">abordar </w:t>
        </w:r>
      </w:ins>
      <w:r w:rsidRPr="001F0BBD">
        <w:rPr>
          <w:rFonts w:ascii="Cambria" w:hAnsi="Cambria" w:cs="Arial"/>
          <w:shd w:val="clear" w:color="auto" w:fill="FFFFFF"/>
        </w:rPr>
        <w:t>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diversidad en el aula</w:t>
      </w:r>
      <w:r w:rsidR="00B8450B">
        <w:rPr>
          <w:rFonts w:ascii="Cambria" w:hAnsi="Cambria" w:cs="Arial"/>
          <w:shd w:val="clear" w:color="auto" w:fill="FFFFFF"/>
        </w:rPr>
        <w:t>. Asi</w:t>
      </w:r>
      <w:r w:rsidR="00447C1A">
        <w:rPr>
          <w:rFonts w:ascii="Cambria" w:hAnsi="Cambria" w:cs="Arial"/>
          <w:shd w:val="clear" w:color="auto" w:fill="FFFFFF"/>
        </w:rPr>
        <w:t>mi</w:t>
      </w:r>
      <w:bookmarkStart w:id="2" w:name="_GoBack"/>
      <w:bookmarkEnd w:id="2"/>
      <w:r w:rsidR="00447C1A">
        <w:rPr>
          <w:rFonts w:ascii="Cambria" w:hAnsi="Cambria" w:cs="Arial"/>
          <w:shd w:val="clear" w:color="auto" w:fill="FFFFFF"/>
        </w:rPr>
        <w:t>smo,</w:t>
      </w:r>
      <w:r w:rsidRPr="001F0BBD">
        <w:rPr>
          <w:rFonts w:ascii="Cambria" w:hAnsi="Cambria" w:cs="Arial"/>
          <w:shd w:val="clear" w:color="auto" w:fill="FFFFFF"/>
        </w:rPr>
        <w:t xml:space="preserve"> contribuyen al desarrollo de otras competencias, como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cultural y artística</w:t>
      </w:r>
      <w:r w:rsidR="00447C1A">
        <w:rPr>
          <w:rFonts w:ascii="Cambria" w:hAnsi="Cambria" w:cs="Arial"/>
          <w:shd w:val="clear" w:color="auto" w:fill="FFFFFF"/>
        </w:rPr>
        <w:t xml:space="preserve"> y</w:t>
      </w:r>
      <w:r w:rsidRPr="001F0BBD">
        <w:rPr>
          <w:rFonts w:ascii="Cambria" w:hAnsi="Cambria" w:cs="Arial"/>
          <w:shd w:val="clear" w:color="auto" w:fill="FFFFFF"/>
        </w:rPr>
        <w:t xml:space="preserve"> la</w:t>
      </w:r>
      <w:r w:rsidRPr="001F0BBD">
        <w:rPr>
          <w:rStyle w:val="apple-converted-space"/>
          <w:rFonts w:ascii="Cambria" w:hAnsi="Cambria" w:cs="Arial"/>
          <w:shd w:val="clear" w:color="auto" w:fill="FFFFFF"/>
        </w:rPr>
        <w:t> </w:t>
      </w:r>
      <w:r w:rsidRPr="001F0BBD">
        <w:rPr>
          <w:rStyle w:val="negrita"/>
          <w:rFonts w:ascii="Cambria" w:hAnsi="Cambria" w:cs="Arial"/>
          <w:b/>
          <w:bCs/>
          <w:shd w:val="clear" w:color="auto" w:fill="FFFFFF"/>
        </w:rPr>
        <w:t>competencia en autonomía e iniciativa personal</w:t>
      </w:r>
      <w:r w:rsidRPr="001F0BBD">
        <w:rPr>
          <w:rFonts w:ascii="Cambria" w:hAnsi="Cambria" w:cs="Arial"/>
          <w:shd w:val="clear" w:color="auto" w:fill="FFFFFF"/>
        </w:rPr>
        <w:t>, pues</w:t>
      </w:r>
      <w:r w:rsidR="00447C1A">
        <w:rPr>
          <w:rFonts w:ascii="Cambria" w:hAnsi="Cambria" w:cs="Arial"/>
          <w:shd w:val="clear" w:color="auto" w:fill="FFFFFF"/>
        </w:rPr>
        <w:t xml:space="preserve"> las actividades que proponen</w:t>
      </w:r>
      <w:r w:rsidRPr="001F0BBD">
        <w:rPr>
          <w:rFonts w:ascii="Cambria" w:hAnsi="Cambria" w:cs="Arial"/>
          <w:shd w:val="clear" w:color="auto" w:fill="FFFFFF"/>
        </w:rPr>
        <w:t xml:space="preserve"> potencia</w:t>
      </w:r>
      <w:r w:rsidR="00447C1A">
        <w:rPr>
          <w:rFonts w:ascii="Cambria" w:hAnsi="Cambria" w:cs="Arial"/>
          <w:shd w:val="clear" w:color="auto" w:fill="FFFFFF"/>
        </w:rPr>
        <w:t>n</w:t>
      </w:r>
      <w:r w:rsidRPr="001F0BBD">
        <w:rPr>
          <w:rFonts w:ascii="Cambria" w:hAnsi="Cambria" w:cs="Arial"/>
          <w:shd w:val="clear" w:color="auto" w:fill="FFFFFF"/>
        </w:rPr>
        <w:t xml:space="preserve"> la refle</w:t>
      </w:r>
      <w:r w:rsidR="00447C1A">
        <w:rPr>
          <w:rFonts w:ascii="Cambria" w:hAnsi="Cambria" w:cs="Arial"/>
          <w:shd w:val="clear" w:color="auto" w:fill="FFFFFF"/>
        </w:rPr>
        <w:t>xión sobre la lengua, motivan a los estudiantes</w:t>
      </w:r>
      <w:r w:rsidRPr="001F0BBD">
        <w:rPr>
          <w:rFonts w:ascii="Cambria" w:hAnsi="Cambria" w:cs="Arial"/>
          <w:shd w:val="clear" w:color="auto" w:fill="FFFFFF"/>
        </w:rPr>
        <w:t xml:space="preserve"> para que comprendan algunas manifestaciones culturales con las que se encuentran diariamente, aprendan a buscar información por sí solos y controlen su proceso de aprendizaje.</w:t>
      </w:r>
    </w:p>
    <w:sectPr w:rsidR="005644AE" w:rsidRPr="001F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42AB"/>
    <w:multiLevelType w:val="hybridMultilevel"/>
    <w:tmpl w:val="CAB886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D77A8"/>
    <w:multiLevelType w:val="hybridMultilevel"/>
    <w:tmpl w:val="1ED2E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7E21"/>
    <w:multiLevelType w:val="hybridMultilevel"/>
    <w:tmpl w:val="14C4F6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A963A7"/>
    <w:multiLevelType w:val="hybridMultilevel"/>
    <w:tmpl w:val="A24003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274B2"/>
    <w:multiLevelType w:val="multilevel"/>
    <w:tmpl w:val="8104E5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doNotTrackMov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AA"/>
    <w:rsid w:val="000D2DDF"/>
    <w:rsid w:val="00105395"/>
    <w:rsid w:val="001F0BBD"/>
    <w:rsid w:val="002C113A"/>
    <w:rsid w:val="003A1FAA"/>
    <w:rsid w:val="003B532E"/>
    <w:rsid w:val="004019AA"/>
    <w:rsid w:val="00447C1A"/>
    <w:rsid w:val="005644AE"/>
    <w:rsid w:val="006919EB"/>
    <w:rsid w:val="006A4516"/>
    <w:rsid w:val="0087447D"/>
    <w:rsid w:val="008A2F5F"/>
    <w:rsid w:val="00B8450B"/>
    <w:rsid w:val="00CB2A09"/>
    <w:rsid w:val="00CD24B5"/>
    <w:rsid w:val="00DE2326"/>
    <w:rsid w:val="00E11C9C"/>
    <w:rsid w:val="00E12A34"/>
    <w:rsid w:val="00E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A5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16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105395"/>
  </w:style>
  <w:style w:type="character" w:customStyle="1" w:styleId="negrita">
    <w:name w:val="negrita"/>
    <w:basedOn w:val="Fuentedeprrafopredeter"/>
    <w:rsid w:val="00105395"/>
  </w:style>
  <w:style w:type="paragraph" w:customStyle="1" w:styleId="tab1">
    <w:name w:val="tab1"/>
    <w:basedOn w:val="Normal"/>
    <w:rsid w:val="001053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0539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53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32E"/>
    <w:rPr>
      <w:rFonts w:ascii="Lucida Grande" w:eastAsiaTheme="minorEastAsia" w:hAnsi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528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Csepulveda</dc:creator>
  <cp:lastModifiedBy>Luis Felipe Pertuz Urrego</cp:lastModifiedBy>
  <cp:revision>5</cp:revision>
  <dcterms:created xsi:type="dcterms:W3CDTF">2015-03-09T00:50:00Z</dcterms:created>
  <dcterms:modified xsi:type="dcterms:W3CDTF">2015-03-17T21:15:00Z</dcterms:modified>
</cp:coreProperties>
</file>