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6"/>
        <w:gridCol w:w="6892"/>
      </w:tblGrid>
      <w:tr w:rsidR="006A23E7" w:rsidRPr="00723EF3" w14:paraId="553AD1D2" w14:textId="77777777" w:rsidTr="009D4FE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1875A0C" w14:textId="77777777" w:rsidR="006A23E7" w:rsidRPr="00723EF3" w:rsidRDefault="006A23E7" w:rsidP="009D4FE1">
            <w:pPr>
              <w:tabs>
                <w:tab w:val="right" w:pos="8498"/>
              </w:tabs>
              <w:rPr>
                <w:rFonts w:ascii="Times New Roman" w:hAnsi="Times New Roman" w:cs="Times New Roman"/>
              </w:rPr>
            </w:pPr>
            <w:r w:rsidRPr="00723EF3">
              <w:rPr>
                <w:rFonts w:ascii="Times New Roman" w:hAnsi="Times New Roman" w:cs="Times New Roman"/>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9668AE" w14:textId="77777777" w:rsidR="006A23E7" w:rsidRPr="00723EF3" w:rsidRDefault="00723EF3" w:rsidP="009D4FE1">
            <w:pPr>
              <w:tabs>
                <w:tab w:val="right" w:pos="8498"/>
              </w:tabs>
              <w:rPr>
                <w:rFonts w:ascii="Times New Roman" w:hAnsi="Times New Roman" w:cs="Times New Roman"/>
                <w:highlight w:val="yellow"/>
              </w:rPr>
            </w:pPr>
            <w:r w:rsidRPr="00723EF3">
              <w:rPr>
                <w:rFonts w:ascii="Times New Roman" w:hAnsi="Times New Roman" w:cs="Times New Roman"/>
              </w:rPr>
              <w:t>La entrevista</w:t>
            </w:r>
          </w:p>
        </w:tc>
      </w:tr>
      <w:tr w:rsidR="006A23E7" w:rsidRPr="00723EF3" w14:paraId="143AA49C" w14:textId="77777777" w:rsidTr="009D4FE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C9053CF" w14:textId="77777777" w:rsidR="006A23E7" w:rsidRPr="00723EF3" w:rsidRDefault="006A23E7" w:rsidP="009D4FE1">
            <w:pPr>
              <w:tabs>
                <w:tab w:val="right" w:pos="8498"/>
              </w:tabs>
              <w:rPr>
                <w:rFonts w:ascii="Times New Roman" w:hAnsi="Times New Roman" w:cs="Times New Roman"/>
              </w:rPr>
            </w:pPr>
            <w:r w:rsidRPr="00723EF3">
              <w:rPr>
                <w:rFonts w:ascii="Times New Roman" w:hAnsi="Times New Roman" w:cs="Times New Roman"/>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EC02F7" w14:textId="77777777" w:rsidR="006A23E7" w:rsidRPr="00723EF3" w:rsidRDefault="006A23E7" w:rsidP="009D4FE1">
            <w:pPr>
              <w:tabs>
                <w:tab w:val="right" w:pos="8498"/>
              </w:tabs>
              <w:rPr>
                <w:rFonts w:ascii="Times New Roman" w:hAnsi="Times New Roman" w:cs="Times New Roman"/>
              </w:rPr>
            </w:pPr>
            <w:r w:rsidRPr="00723EF3">
              <w:rPr>
                <w:rFonts w:ascii="Times New Roman" w:hAnsi="Times New Roman" w:cs="Times New Roman"/>
              </w:rPr>
              <w:t>LE</w:t>
            </w:r>
            <w:r w:rsidR="00723EF3" w:rsidRPr="00723EF3">
              <w:rPr>
                <w:rFonts w:ascii="Times New Roman" w:hAnsi="Times New Roman" w:cs="Times New Roman"/>
              </w:rPr>
              <w:t>_06_05</w:t>
            </w:r>
            <w:r w:rsidRPr="00723EF3">
              <w:rPr>
                <w:rFonts w:ascii="Times New Roman" w:hAnsi="Times New Roman" w:cs="Times New Roman"/>
              </w:rPr>
              <w:t>_CO</w:t>
            </w:r>
          </w:p>
        </w:tc>
      </w:tr>
      <w:tr w:rsidR="006A23E7" w:rsidRPr="00723EF3" w14:paraId="04F0C4BD" w14:textId="77777777" w:rsidTr="009D4FE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8C9B736" w14:textId="77777777" w:rsidR="006A23E7" w:rsidRPr="00723EF3" w:rsidRDefault="006A23E7" w:rsidP="00723EF3">
            <w:pPr>
              <w:tabs>
                <w:tab w:val="right" w:pos="8498"/>
              </w:tabs>
              <w:rPr>
                <w:rFonts w:ascii="Times New Roman" w:hAnsi="Times New Roman" w:cs="Times New Roman"/>
              </w:rPr>
            </w:pPr>
            <w:r w:rsidRPr="00723EF3">
              <w:rPr>
                <w:rFonts w:ascii="Times New Roman" w:hAnsi="Times New Roman" w:cs="Times New Roman"/>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86517B" w14:textId="62EFCF42" w:rsidR="006A23E7" w:rsidRPr="00723EF3" w:rsidRDefault="00F73767" w:rsidP="002009A6">
            <w:pPr>
              <w:tabs>
                <w:tab w:val="right" w:pos="8498"/>
              </w:tabs>
              <w:rPr>
                <w:rFonts w:ascii="Times New Roman" w:hAnsi="Times New Roman" w:cs="Times New Roman"/>
              </w:rPr>
            </w:pPr>
            <w:del w:id="0" w:author="PerfectoAmor" w:date="2016-02-03T11:13:00Z">
              <w:r w:rsidRPr="00723EF3" w:rsidDel="0027282E">
                <w:rPr>
                  <w:rFonts w:ascii="Times New Roman" w:hAnsi="Times New Roman" w:cs="Times New Roman"/>
                </w:rPr>
                <w:delText>Al interior de e</w:delText>
              </w:r>
            </w:del>
            <w:ins w:id="1" w:author="PerfectoAmor" w:date="2016-02-03T11:13:00Z">
              <w:r w:rsidR="0027282E">
                <w:rPr>
                  <w:rFonts w:ascii="Times New Roman" w:hAnsi="Times New Roman" w:cs="Times New Roman"/>
                </w:rPr>
                <w:t>En e</w:t>
              </w:r>
            </w:ins>
            <w:r w:rsidRPr="00723EF3">
              <w:rPr>
                <w:rFonts w:ascii="Times New Roman" w:hAnsi="Times New Roman" w:cs="Times New Roman"/>
              </w:rPr>
              <w:t xml:space="preserve">sta unidad </w:t>
            </w:r>
            <w:r w:rsidR="002009A6">
              <w:rPr>
                <w:rFonts w:ascii="Times New Roman" w:hAnsi="Times New Roman" w:cs="Times New Roman"/>
              </w:rPr>
              <w:t xml:space="preserve">profundizarás </w:t>
            </w:r>
            <w:r w:rsidR="00723EF3">
              <w:rPr>
                <w:rFonts w:ascii="Times New Roman" w:hAnsi="Times New Roman" w:cs="Times New Roman"/>
              </w:rPr>
              <w:t>tus conocimientos sobre la entrevista, el género lírico, la orac</w:t>
            </w:r>
            <w:r w:rsidR="002009A6">
              <w:rPr>
                <w:rFonts w:ascii="Times New Roman" w:hAnsi="Times New Roman" w:cs="Times New Roman"/>
              </w:rPr>
              <w:t xml:space="preserve">ión y las funciones sintácticas y aprenderás </w:t>
            </w:r>
            <w:r w:rsidR="00723EF3">
              <w:rPr>
                <w:rFonts w:ascii="Times New Roman" w:hAnsi="Times New Roman" w:cs="Times New Roman"/>
              </w:rPr>
              <w:t>el uso de los signos de interrogación y admiración.</w:t>
            </w:r>
          </w:p>
        </w:tc>
      </w:tr>
    </w:tbl>
    <w:p w14:paraId="23B82D1A" w14:textId="77777777" w:rsidR="00943273" w:rsidRPr="00723EF3" w:rsidRDefault="00943273">
      <w:pPr>
        <w:rPr>
          <w:rFonts w:ascii="Times New Roman" w:hAnsi="Times New Roman" w:cs="Times New Roman"/>
        </w:rPr>
      </w:pPr>
    </w:p>
    <w:p w14:paraId="6BA6F8E3" w14:textId="5732BEE3" w:rsidR="006A23E7" w:rsidRPr="00723EF3" w:rsidRDefault="006A23E7" w:rsidP="006A23E7">
      <w:pPr>
        <w:rPr>
          <w:rFonts w:ascii="Times New Roman" w:hAnsi="Times New Roman" w:cs="Times New Roman"/>
          <w:b/>
        </w:rPr>
      </w:pPr>
      <w:r w:rsidRPr="00723EF3">
        <w:rPr>
          <w:rFonts w:ascii="Times New Roman" w:hAnsi="Times New Roman" w:cs="Times New Roman"/>
          <w:b/>
        </w:rPr>
        <w:t>[</w:t>
      </w:r>
      <w:r w:rsidRPr="00723EF3">
        <w:rPr>
          <w:rFonts w:ascii="Times New Roman" w:eastAsia="Batang" w:hAnsi="Times New Roman" w:cs="Times New Roman"/>
          <w:b/>
          <w:highlight w:val="yellow"/>
        </w:rPr>
        <w:t>SECCIÓN</w:t>
      </w:r>
      <w:r w:rsidRPr="00723EF3">
        <w:rPr>
          <w:rFonts w:ascii="Times New Roman" w:hAnsi="Times New Roman" w:cs="Times New Roman"/>
          <w:b/>
          <w:highlight w:val="yellow"/>
        </w:rPr>
        <w:t xml:space="preserve"> 1</w:t>
      </w:r>
      <w:r w:rsidRPr="00723EF3">
        <w:rPr>
          <w:rFonts w:ascii="Times New Roman" w:hAnsi="Times New Roman" w:cs="Times New Roman"/>
          <w:b/>
        </w:rPr>
        <w:t>] 1</w:t>
      </w:r>
      <w:del w:id="2" w:author="PerfectoAmor" w:date="2016-02-03T11:25:00Z">
        <w:r w:rsidR="0080631F" w:rsidDel="00375015">
          <w:rPr>
            <w:rFonts w:ascii="Times New Roman" w:hAnsi="Times New Roman" w:cs="Times New Roman"/>
            <w:b/>
          </w:rPr>
          <w:delText>.</w:delText>
        </w:r>
      </w:del>
      <w:r w:rsidRPr="00723EF3">
        <w:rPr>
          <w:rFonts w:ascii="Times New Roman" w:hAnsi="Times New Roman" w:cs="Times New Roman"/>
          <w:b/>
        </w:rPr>
        <w:t xml:space="preserve"> Lectura: la entrevista</w:t>
      </w:r>
    </w:p>
    <w:p w14:paraId="7FA71060" w14:textId="77777777" w:rsidR="006A23E7" w:rsidRPr="00723EF3" w:rsidRDefault="006A23E7" w:rsidP="006A23E7">
      <w:pPr>
        <w:shd w:val="clear" w:color="auto" w:fill="FFFFFF"/>
        <w:rPr>
          <w:rFonts w:ascii="Times New Roman" w:eastAsia="Times New Roman" w:hAnsi="Times New Roman" w:cs="Times New Roman"/>
          <w:lang w:val="es-CO" w:eastAsia="es-CO"/>
        </w:rPr>
      </w:pPr>
    </w:p>
    <w:p w14:paraId="472C3314" w14:textId="77777777" w:rsidR="006A23E7" w:rsidRPr="00723EF3" w:rsidRDefault="007C0744" w:rsidP="00723EF3">
      <w:pPr>
        <w:shd w:val="clear" w:color="auto" w:fill="FFFFFF"/>
        <w:jc w:val="both"/>
        <w:rPr>
          <w:rFonts w:ascii="Times New Roman" w:eastAsia="Times New Roman" w:hAnsi="Times New Roman" w:cs="Times New Roman"/>
          <w:color w:val="333333"/>
          <w:lang w:val="es-CO" w:eastAsia="es-CO"/>
        </w:rPr>
      </w:pPr>
      <w:r w:rsidRPr="00723EF3">
        <w:rPr>
          <w:rFonts w:ascii="Times New Roman" w:eastAsia="Times New Roman" w:hAnsi="Times New Roman" w:cs="Times New Roman"/>
          <w:lang w:val="es-CO" w:eastAsia="es-CO"/>
        </w:rPr>
        <w:t xml:space="preserve">Imagina que tienes la oportunidad de entrevistar a un personaje reconocido del ámbito deportivo, cultural o político, ¿a quién elegirías?, ¿por qué?, ¿en qué tema centrarías la entrevista? </w:t>
      </w:r>
    </w:p>
    <w:p w14:paraId="05B05804" w14:textId="77777777" w:rsidR="006A23E7" w:rsidRPr="00723EF3" w:rsidRDefault="006A23E7" w:rsidP="006A23E7">
      <w:pPr>
        <w:shd w:val="clear" w:color="auto" w:fill="FFFFFF"/>
        <w:rPr>
          <w:rFonts w:ascii="Times New Roman" w:eastAsia="Times New Roman" w:hAnsi="Times New Roman" w:cs="Times New Roman"/>
          <w:color w:val="333333"/>
          <w:lang w:val="es-CO" w:eastAsia="es-CO"/>
        </w:rPr>
      </w:pPr>
    </w:p>
    <w:tbl>
      <w:tblPr>
        <w:tblStyle w:val="Tablaconcuadrcula"/>
        <w:tblW w:w="8714" w:type="dxa"/>
        <w:tblLook w:val="04A0" w:firstRow="1" w:lastRow="0" w:firstColumn="1" w:lastColumn="0" w:noHBand="0" w:noVBand="1"/>
      </w:tblPr>
      <w:tblGrid>
        <w:gridCol w:w="2448"/>
        <w:gridCol w:w="6266"/>
      </w:tblGrid>
      <w:tr w:rsidR="006A23E7" w:rsidRPr="00723EF3" w14:paraId="39B444E2" w14:textId="77777777" w:rsidTr="009D4FE1">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592D4B72" w14:textId="77777777" w:rsidR="006A23E7" w:rsidRPr="00723EF3" w:rsidRDefault="006A23E7">
            <w:pPr>
              <w:jc w:val="center"/>
              <w:rPr>
                <w:rFonts w:ascii="Times New Roman" w:eastAsia="Batang" w:hAnsi="Times New Roman" w:cs="Times New Roman"/>
                <w:b/>
                <w:lang w:val="es-MX" w:eastAsia="en-US"/>
              </w:rPr>
              <w:pPrChange w:id="3" w:author="PerfectoAmor" w:date="2016-02-03T11:14:00Z">
                <w:pPr/>
              </w:pPrChange>
            </w:pPr>
            <w:r w:rsidRPr="00723EF3">
              <w:rPr>
                <w:rFonts w:ascii="Times New Roman" w:eastAsia="Batang" w:hAnsi="Times New Roman" w:cs="Times New Roman"/>
                <w:b/>
              </w:rPr>
              <w:t>Imagen (fotografía, gráfica o ilustración)</w:t>
            </w:r>
          </w:p>
        </w:tc>
      </w:tr>
      <w:tr w:rsidR="006A23E7" w:rsidRPr="00723EF3" w14:paraId="4A6E881B" w14:textId="77777777" w:rsidTr="009D4FE1">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3C35E3A" w14:textId="77777777" w:rsidR="006A23E7" w:rsidRPr="00723EF3" w:rsidRDefault="006A23E7" w:rsidP="009D4FE1">
            <w:pPr>
              <w:rPr>
                <w:rFonts w:ascii="Times New Roman" w:eastAsia="Batang" w:hAnsi="Times New Roman" w:cs="Times New Roman"/>
                <w:b/>
              </w:rPr>
            </w:pPr>
            <w:r w:rsidRPr="00723EF3">
              <w:rPr>
                <w:rFonts w:ascii="Times New Roman" w:eastAsia="Batang" w:hAnsi="Times New Roman" w:cs="Times New Roman"/>
                <w:b/>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902C5E5" w14:textId="77777777" w:rsidR="006A23E7" w:rsidRPr="00723EF3" w:rsidRDefault="006A23E7" w:rsidP="009D4FE1">
            <w:pPr>
              <w:rPr>
                <w:rFonts w:ascii="Times New Roman" w:eastAsia="Batang" w:hAnsi="Times New Roman" w:cs="Times New Roman"/>
                <w:b/>
              </w:rPr>
            </w:pPr>
            <w:r w:rsidRPr="00723EF3">
              <w:rPr>
                <w:rFonts w:ascii="Times New Roman" w:eastAsia="Batang" w:hAnsi="Times New Roman" w:cs="Times New Roman"/>
              </w:rPr>
              <w:t>LE_06_05_IMG01</w:t>
            </w:r>
          </w:p>
        </w:tc>
      </w:tr>
      <w:tr w:rsidR="006A23E7" w:rsidRPr="00723EF3" w14:paraId="3A400B3D" w14:textId="77777777" w:rsidTr="009D4FE1">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D684A34" w14:textId="77777777" w:rsidR="006A23E7" w:rsidRPr="00723EF3" w:rsidRDefault="006A23E7" w:rsidP="009D4FE1">
            <w:pPr>
              <w:rPr>
                <w:rFonts w:ascii="Times New Roman" w:eastAsia="Batang" w:hAnsi="Times New Roman" w:cs="Times New Roman"/>
              </w:rPr>
            </w:pPr>
            <w:r w:rsidRPr="00723EF3">
              <w:rPr>
                <w:rFonts w:ascii="Times New Roman" w:eastAsia="Batang" w:hAnsi="Times New Roman" w:cs="Times New Roman"/>
                <w:b/>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F370EC" w14:textId="77777777" w:rsidR="006A23E7" w:rsidRPr="00723EF3" w:rsidRDefault="00723EF3" w:rsidP="009D4FE1">
            <w:pPr>
              <w:shd w:val="clear" w:color="auto" w:fill="FFFFFF"/>
              <w:outlineLvl w:val="3"/>
              <w:rPr>
                <w:rFonts w:ascii="Times New Roman" w:eastAsia="Batang" w:hAnsi="Times New Roman" w:cs="Times New Roman"/>
              </w:rPr>
            </w:pPr>
            <w:r>
              <w:rPr>
                <w:rFonts w:ascii="Times New Roman" w:eastAsia="Batang" w:hAnsi="Times New Roman" w:cs="Times New Roman"/>
              </w:rPr>
              <w:t>Ilustración de un periodista con camarógrafo.</w:t>
            </w:r>
          </w:p>
        </w:tc>
      </w:tr>
      <w:tr w:rsidR="006A23E7" w:rsidRPr="00723EF3" w14:paraId="38AC23E1" w14:textId="77777777" w:rsidTr="009D4FE1">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5FC0697" w14:textId="77777777" w:rsidR="006A23E7" w:rsidRPr="00723EF3" w:rsidRDefault="006A23E7" w:rsidP="009D4FE1">
            <w:pPr>
              <w:rPr>
                <w:rFonts w:ascii="Times New Roman" w:eastAsia="Batang" w:hAnsi="Times New Roman" w:cs="Times New Roman"/>
              </w:rPr>
            </w:pPr>
            <w:r w:rsidRPr="00723EF3">
              <w:rPr>
                <w:rFonts w:ascii="Times New Roman" w:eastAsia="Batang" w:hAnsi="Times New Roman" w:cs="Times New Roman"/>
                <w:b/>
              </w:rPr>
              <w:t>Código Shutterstock (o URL o la ruta en AulaPlaneta)</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95AA1E" w14:textId="77777777" w:rsidR="006A23E7" w:rsidRPr="00723EF3" w:rsidRDefault="00514C20" w:rsidP="009D4FE1">
            <w:pPr>
              <w:rPr>
                <w:rFonts w:ascii="Times New Roman" w:eastAsia="Batang" w:hAnsi="Times New Roman" w:cs="Times New Roman"/>
              </w:rPr>
            </w:pPr>
            <w:r w:rsidRPr="00723EF3">
              <w:rPr>
                <w:rStyle w:val="apple-converted-space"/>
                <w:rFonts w:ascii="Times New Roman" w:hAnsi="Times New Roman" w:cs="Times New Roman"/>
                <w:color w:val="B2B2B2"/>
                <w:shd w:val="clear" w:color="auto" w:fill="222222"/>
              </w:rPr>
              <w:t> </w:t>
            </w:r>
            <w:hyperlink r:id="rId8" w:history="1">
              <w:r w:rsidRPr="00723EF3">
                <w:rPr>
                  <w:rStyle w:val="Hipervnculo"/>
                  <w:rFonts w:ascii="Times New Roman" w:hAnsi="Times New Roman" w:cs="Times New Roman"/>
                  <w:color w:val="C2E1ED"/>
                  <w:shd w:val="clear" w:color="auto" w:fill="222222"/>
                </w:rPr>
                <w:t>311777363</w:t>
              </w:r>
            </w:hyperlink>
          </w:p>
        </w:tc>
      </w:tr>
      <w:tr w:rsidR="006A23E7" w:rsidRPr="00723EF3" w14:paraId="4CD90BEB" w14:textId="77777777" w:rsidTr="009D4FE1">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EE946A1" w14:textId="77777777" w:rsidR="006A23E7" w:rsidRPr="00723EF3" w:rsidRDefault="006A23E7" w:rsidP="009D4FE1">
            <w:pPr>
              <w:rPr>
                <w:rFonts w:ascii="Times New Roman" w:eastAsia="Batang" w:hAnsi="Times New Roman" w:cs="Times New Roman"/>
              </w:rPr>
            </w:pPr>
            <w:r w:rsidRPr="00723EF3">
              <w:rPr>
                <w:rFonts w:ascii="Times New Roman" w:eastAsia="Batang" w:hAnsi="Times New Roman" w:cs="Times New Roman"/>
                <w:b/>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476ACE" w14:textId="27E378C3" w:rsidR="006A23E7" w:rsidRPr="00723EF3" w:rsidRDefault="002E17EE" w:rsidP="002E17EE">
            <w:pPr>
              <w:rPr>
                <w:rFonts w:ascii="Times New Roman" w:eastAsia="Batang" w:hAnsi="Times New Roman" w:cs="Times New Roman"/>
                <w:lang w:val="es-ES"/>
              </w:rPr>
            </w:pPr>
            <w:r w:rsidRPr="00723EF3">
              <w:rPr>
                <w:rFonts w:ascii="Times New Roman" w:eastAsia="Batang" w:hAnsi="Times New Roman" w:cs="Times New Roman"/>
                <w:lang w:val="es-ES"/>
              </w:rPr>
              <w:t xml:space="preserve">Comenta </w:t>
            </w:r>
            <w:r w:rsidR="00A2442C">
              <w:rPr>
                <w:rFonts w:ascii="Times New Roman" w:eastAsia="Batang" w:hAnsi="Times New Roman" w:cs="Times New Roman"/>
                <w:lang w:val="es-ES"/>
              </w:rPr>
              <w:t xml:space="preserve">y escribe con un compañero </w:t>
            </w:r>
            <w:r w:rsidRPr="00723EF3">
              <w:rPr>
                <w:rFonts w:ascii="Times New Roman" w:eastAsia="Batang" w:hAnsi="Times New Roman" w:cs="Times New Roman"/>
                <w:lang w:val="es-ES"/>
              </w:rPr>
              <w:t xml:space="preserve">qué características debe tener un buen entrevistador. </w:t>
            </w:r>
          </w:p>
        </w:tc>
      </w:tr>
    </w:tbl>
    <w:p w14:paraId="3DAB2138" w14:textId="77777777" w:rsidR="006A23E7" w:rsidRPr="00723EF3" w:rsidRDefault="006A23E7" w:rsidP="006A23E7">
      <w:pPr>
        <w:shd w:val="clear" w:color="auto" w:fill="FFFFFF"/>
        <w:rPr>
          <w:rFonts w:ascii="Times New Roman" w:eastAsia="Times New Roman" w:hAnsi="Times New Roman" w:cs="Times New Roman"/>
          <w:color w:val="333333"/>
          <w:lang w:val="es-CO" w:eastAsia="es-CO"/>
        </w:rPr>
      </w:pPr>
    </w:p>
    <w:tbl>
      <w:tblPr>
        <w:tblStyle w:val="Tablaconcuadrcula"/>
        <w:tblW w:w="8715" w:type="dxa"/>
        <w:tblLook w:val="04A0" w:firstRow="1" w:lastRow="0" w:firstColumn="1" w:lastColumn="0" w:noHBand="0" w:noVBand="1"/>
      </w:tblPr>
      <w:tblGrid>
        <w:gridCol w:w="2470"/>
        <w:gridCol w:w="6245"/>
      </w:tblGrid>
      <w:tr w:rsidR="006A23E7" w:rsidRPr="00723EF3" w14:paraId="7AD60A73" w14:textId="77777777" w:rsidTr="009D4FE1">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9263BEE" w14:textId="77777777" w:rsidR="006A23E7" w:rsidRPr="00723EF3" w:rsidRDefault="006A23E7">
            <w:pPr>
              <w:jc w:val="center"/>
              <w:rPr>
                <w:rFonts w:ascii="Times New Roman" w:eastAsia="Batang" w:hAnsi="Times New Roman" w:cs="Times New Roman"/>
                <w:b/>
                <w:color w:val="FFFFFF" w:themeColor="background1"/>
                <w:lang w:val="es-MX" w:eastAsia="en-US"/>
              </w:rPr>
              <w:pPrChange w:id="4" w:author="PerfectoAmor" w:date="2016-02-03T11:14:00Z">
                <w:pPr/>
              </w:pPrChange>
            </w:pPr>
            <w:r w:rsidRPr="00723EF3">
              <w:rPr>
                <w:rFonts w:ascii="Times New Roman" w:eastAsia="Batang" w:hAnsi="Times New Roman" w:cs="Times New Roman"/>
                <w:b/>
                <w:color w:val="FFFFFF" w:themeColor="background1"/>
              </w:rPr>
              <w:t>Destacado</w:t>
            </w:r>
          </w:p>
        </w:tc>
      </w:tr>
      <w:tr w:rsidR="006A23E7" w:rsidRPr="00723EF3" w14:paraId="0205D2A3" w14:textId="77777777" w:rsidTr="009D4FE1">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5BDAB0" w14:textId="77777777" w:rsidR="006A23E7" w:rsidRPr="00723EF3" w:rsidRDefault="006A23E7" w:rsidP="009D4FE1">
            <w:pPr>
              <w:rPr>
                <w:rFonts w:ascii="Times New Roman" w:eastAsia="Batang" w:hAnsi="Times New Roman" w:cs="Times New Roman"/>
                <w:b/>
              </w:rPr>
            </w:pPr>
            <w:r w:rsidRPr="00723EF3">
              <w:rPr>
                <w:rFonts w:ascii="Times New Roman" w:eastAsia="Batang" w:hAnsi="Times New Roman" w:cs="Times New Roman"/>
                <w:b/>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E13D9E" w14:textId="77777777" w:rsidR="006A23E7" w:rsidRPr="00723EF3" w:rsidRDefault="006A23E7" w:rsidP="009D4FE1">
            <w:pPr>
              <w:rPr>
                <w:rFonts w:ascii="Times New Roman" w:eastAsia="Batang" w:hAnsi="Times New Roman" w:cs="Times New Roman"/>
                <w:b/>
              </w:rPr>
            </w:pPr>
            <w:r w:rsidRPr="00723EF3">
              <w:rPr>
                <w:rFonts w:ascii="Times New Roman" w:eastAsia="Batang" w:hAnsi="Times New Roman" w:cs="Times New Roman"/>
                <w:b/>
              </w:rPr>
              <w:t>La entrevista</w:t>
            </w:r>
          </w:p>
        </w:tc>
      </w:tr>
      <w:tr w:rsidR="006A23E7" w:rsidRPr="00723EF3" w14:paraId="00D7E50E" w14:textId="77777777" w:rsidTr="009D4FE1">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6E58DC" w14:textId="77777777" w:rsidR="006A23E7" w:rsidRPr="00723EF3" w:rsidRDefault="006A23E7" w:rsidP="009D4FE1">
            <w:pPr>
              <w:rPr>
                <w:rFonts w:ascii="Times New Roman" w:eastAsia="Batang" w:hAnsi="Times New Roman" w:cs="Times New Roman"/>
              </w:rPr>
            </w:pPr>
            <w:r w:rsidRPr="00723EF3">
              <w:rPr>
                <w:rFonts w:ascii="Times New Roman" w:eastAsia="Batang" w:hAnsi="Times New Roman" w:cs="Times New Roman"/>
                <w:b/>
              </w:rPr>
              <w:t>Contenido</w:t>
            </w:r>
          </w:p>
        </w:tc>
        <w:tc>
          <w:tcPr>
            <w:tcW w:w="6245" w:type="dxa"/>
            <w:tcBorders>
              <w:top w:val="single" w:sz="4" w:space="0" w:color="auto"/>
              <w:left w:val="single" w:sz="4" w:space="0" w:color="000000" w:themeColor="text1"/>
              <w:bottom w:val="single" w:sz="4" w:space="0" w:color="auto"/>
              <w:right w:val="single" w:sz="4" w:space="0" w:color="auto"/>
            </w:tcBorders>
          </w:tcPr>
          <w:p w14:paraId="0853B8C2" w14:textId="7CED02D5" w:rsidR="001B0A7C" w:rsidRDefault="001B0A7C" w:rsidP="009D4FE1">
            <w:pPr>
              <w:rPr>
                <w:ins w:id="5" w:author="PerfectoAmor" w:date="2016-02-04T11:56:00Z"/>
                <w:rFonts w:ascii="Times New Roman" w:eastAsia="Batang" w:hAnsi="Times New Roman" w:cs="Times New Roman"/>
              </w:rPr>
            </w:pPr>
            <w:r w:rsidRPr="00723EF3">
              <w:rPr>
                <w:rFonts w:ascii="Times New Roman" w:eastAsia="Batang" w:hAnsi="Times New Roman" w:cs="Times New Roman"/>
              </w:rPr>
              <w:t>La entrevista consiste en un diálogo entre dos o más personas para informar al público sobre un asunto</w:t>
            </w:r>
            <w:r w:rsidR="00A2442C">
              <w:rPr>
                <w:rFonts w:ascii="Times New Roman" w:eastAsia="Batang" w:hAnsi="Times New Roman" w:cs="Times New Roman"/>
              </w:rPr>
              <w:t xml:space="preserve"> </w:t>
            </w:r>
            <w:ins w:id="6" w:author="PerfectoAmor" w:date="2016-02-03T11:14:00Z">
              <w:r w:rsidR="0027282E">
                <w:rPr>
                  <w:rFonts w:ascii="Times New Roman" w:eastAsia="Batang" w:hAnsi="Times New Roman" w:cs="Times New Roman"/>
                </w:rPr>
                <w:t xml:space="preserve">específico </w:t>
              </w:r>
            </w:ins>
            <w:r w:rsidR="00A2442C">
              <w:rPr>
                <w:rFonts w:ascii="Times New Roman" w:eastAsia="Batang" w:hAnsi="Times New Roman" w:cs="Times New Roman"/>
              </w:rPr>
              <w:t>o sobre la vida de dicha persona</w:t>
            </w:r>
            <w:r w:rsidRPr="00723EF3">
              <w:rPr>
                <w:rFonts w:ascii="Times New Roman" w:eastAsia="Batang" w:hAnsi="Times New Roman" w:cs="Times New Roman"/>
              </w:rPr>
              <w:t>. En ella</w:t>
            </w:r>
            <w:del w:id="7" w:author="PerfectoAmor" w:date="2016-02-04T11:56:00Z">
              <w:r w:rsidRPr="00723EF3" w:rsidDel="00822FF8">
                <w:rPr>
                  <w:rFonts w:ascii="Times New Roman" w:eastAsia="Batang" w:hAnsi="Times New Roman" w:cs="Times New Roman"/>
                </w:rPr>
                <w:delText>,</w:delText>
              </w:r>
            </w:del>
            <w:r w:rsidRPr="00723EF3">
              <w:rPr>
                <w:rFonts w:ascii="Times New Roman" w:eastAsia="Batang" w:hAnsi="Times New Roman" w:cs="Times New Roman"/>
              </w:rPr>
              <w:t xml:space="preserve"> se emplean diferentes clases de preguntas:</w:t>
            </w:r>
          </w:p>
          <w:p w14:paraId="2B929F37" w14:textId="77777777" w:rsidR="00822FF8" w:rsidRPr="00723EF3" w:rsidRDefault="00822FF8" w:rsidP="009D4FE1">
            <w:pPr>
              <w:rPr>
                <w:rFonts w:ascii="Times New Roman" w:eastAsia="Batang" w:hAnsi="Times New Roman" w:cs="Times New Roman"/>
              </w:rPr>
            </w:pPr>
          </w:p>
          <w:p w14:paraId="0EE3A3E0" w14:textId="0D8054B7" w:rsidR="001B0A7C" w:rsidRPr="00723EF3" w:rsidRDefault="001B0A7C" w:rsidP="009D4FE1">
            <w:pPr>
              <w:rPr>
                <w:rFonts w:ascii="Times New Roman" w:eastAsia="Batang" w:hAnsi="Times New Roman" w:cs="Times New Roman"/>
              </w:rPr>
            </w:pPr>
            <w:r w:rsidRPr="00723EF3">
              <w:rPr>
                <w:rFonts w:ascii="Times New Roman" w:eastAsia="Batang" w:hAnsi="Times New Roman" w:cs="Times New Roman"/>
              </w:rPr>
              <w:t xml:space="preserve">• </w:t>
            </w:r>
            <w:r w:rsidRPr="00723EF3">
              <w:rPr>
                <w:rFonts w:ascii="Times New Roman" w:eastAsia="Batang" w:hAnsi="Times New Roman" w:cs="Times New Roman"/>
                <w:b/>
              </w:rPr>
              <w:t>Cerradas</w:t>
            </w:r>
            <w:r w:rsidRPr="00723EF3">
              <w:rPr>
                <w:rFonts w:ascii="Times New Roman" w:eastAsia="Batang" w:hAnsi="Times New Roman" w:cs="Times New Roman"/>
              </w:rPr>
              <w:t xml:space="preserve">. </w:t>
            </w:r>
            <w:del w:id="8" w:author="PerfectoAmor" w:date="2016-02-03T11:15:00Z">
              <w:r w:rsidR="002C0E81" w:rsidRPr="00723EF3" w:rsidDel="0027282E">
                <w:rPr>
                  <w:rFonts w:ascii="Times New Roman" w:eastAsia="Batang" w:hAnsi="Times New Roman" w:cs="Times New Roman"/>
                </w:rPr>
                <w:delText>Son aquellas de las cuales</w:delText>
              </w:r>
              <w:r w:rsidRPr="00723EF3" w:rsidDel="0027282E">
                <w:rPr>
                  <w:rFonts w:ascii="Times New Roman" w:eastAsia="Batang" w:hAnsi="Times New Roman" w:cs="Times New Roman"/>
                </w:rPr>
                <w:delText xml:space="preserve"> s</w:delText>
              </w:r>
            </w:del>
            <w:ins w:id="9" w:author="PerfectoAmor" w:date="2016-02-03T11:15:00Z">
              <w:r w:rsidR="0027282E">
                <w:rPr>
                  <w:rFonts w:ascii="Times New Roman" w:eastAsia="Batang" w:hAnsi="Times New Roman" w:cs="Times New Roman"/>
                </w:rPr>
                <w:t>S</w:t>
              </w:r>
            </w:ins>
            <w:r w:rsidRPr="00723EF3">
              <w:rPr>
                <w:rFonts w:ascii="Times New Roman" w:eastAsia="Batang" w:hAnsi="Times New Roman" w:cs="Times New Roman"/>
              </w:rPr>
              <w:t>e espera</w:t>
            </w:r>
            <w:ins w:id="10" w:author="PerfectoAmor" w:date="2016-02-03T11:15:00Z">
              <w:r w:rsidR="0027282E">
                <w:rPr>
                  <w:rFonts w:ascii="Times New Roman" w:eastAsia="Batang" w:hAnsi="Times New Roman" w:cs="Times New Roman"/>
                </w:rPr>
                <w:t xml:space="preserve"> de ellas</w:t>
              </w:r>
            </w:ins>
            <w:r w:rsidRPr="00723EF3">
              <w:rPr>
                <w:rFonts w:ascii="Times New Roman" w:eastAsia="Batang" w:hAnsi="Times New Roman" w:cs="Times New Roman"/>
              </w:rPr>
              <w:t xml:space="preserve"> una respuesta concreta: </w:t>
            </w:r>
            <w:r w:rsidRPr="00723EF3">
              <w:rPr>
                <w:rFonts w:ascii="Times New Roman" w:eastAsia="Batang" w:hAnsi="Times New Roman" w:cs="Times New Roman"/>
                <w:i/>
              </w:rPr>
              <w:t>¿cuántos años tienes?, ¿cuál es tu pasatiempo favorito?</w:t>
            </w:r>
          </w:p>
          <w:p w14:paraId="4E128118" w14:textId="71867B47" w:rsidR="001B0A7C" w:rsidRPr="00723EF3" w:rsidRDefault="001B0A7C" w:rsidP="009D4FE1">
            <w:pPr>
              <w:rPr>
                <w:rFonts w:ascii="Times New Roman" w:eastAsia="Batang" w:hAnsi="Times New Roman" w:cs="Times New Roman"/>
                <w:i/>
              </w:rPr>
            </w:pPr>
            <w:r w:rsidRPr="00723EF3">
              <w:rPr>
                <w:rFonts w:ascii="Times New Roman" w:eastAsia="Batang" w:hAnsi="Times New Roman" w:cs="Times New Roman"/>
              </w:rPr>
              <w:t xml:space="preserve">• </w:t>
            </w:r>
            <w:r w:rsidRPr="00723EF3">
              <w:rPr>
                <w:rFonts w:ascii="Times New Roman" w:eastAsia="Batang" w:hAnsi="Times New Roman" w:cs="Times New Roman"/>
                <w:b/>
              </w:rPr>
              <w:t>Abiertas</w:t>
            </w:r>
            <w:r w:rsidRPr="00723EF3">
              <w:rPr>
                <w:rFonts w:ascii="Times New Roman" w:eastAsia="Batang" w:hAnsi="Times New Roman" w:cs="Times New Roman"/>
              </w:rPr>
              <w:t xml:space="preserve">. </w:t>
            </w:r>
            <w:del w:id="11" w:author="PerfectoAmor" w:date="2016-02-03T11:16:00Z">
              <w:r w:rsidR="002C0E81" w:rsidRPr="00723EF3" w:rsidDel="0027282E">
                <w:rPr>
                  <w:rFonts w:ascii="Times New Roman" w:eastAsia="Batang" w:hAnsi="Times New Roman" w:cs="Times New Roman"/>
                </w:rPr>
                <w:delText>Son las que d</w:delText>
              </w:r>
            </w:del>
            <w:ins w:id="12" w:author="PerfectoAmor" w:date="2016-02-03T11:16:00Z">
              <w:r w:rsidR="0027282E">
                <w:rPr>
                  <w:rFonts w:ascii="Times New Roman" w:eastAsia="Batang" w:hAnsi="Times New Roman" w:cs="Times New Roman"/>
                </w:rPr>
                <w:t>D</w:t>
              </w:r>
            </w:ins>
            <w:r w:rsidR="002C0E81" w:rsidRPr="00723EF3">
              <w:rPr>
                <w:rFonts w:ascii="Times New Roman" w:eastAsia="Batang" w:hAnsi="Times New Roman" w:cs="Times New Roman"/>
              </w:rPr>
              <w:t>an lugar a que el personaje entrevistado se exprese con mayor libertad</w:t>
            </w:r>
            <w:r w:rsidR="00B97911" w:rsidRPr="00723EF3">
              <w:rPr>
                <w:rFonts w:ascii="Times New Roman" w:eastAsia="Batang" w:hAnsi="Times New Roman" w:cs="Times New Roman"/>
              </w:rPr>
              <w:t>:</w:t>
            </w:r>
            <w:r w:rsidR="002C0E81" w:rsidRPr="00723EF3">
              <w:rPr>
                <w:rFonts w:ascii="Times New Roman" w:eastAsia="Batang" w:hAnsi="Times New Roman" w:cs="Times New Roman"/>
              </w:rPr>
              <w:t xml:space="preserve"> </w:t>
            </w:r>
            <w:r w:rsidR="00B97911" w:rsidRPr="00723EF3">
              <w:rPr>
                <w:rFonts w:ascii="Times New Roman" w:eastAsia="Batang" w:hAnsi="Times New Roman" w:cs="Times New Roman"/>
                <w:i/>
              </w:rPr>
              <w:t xml:space="preserve">¿qué opinas de </w:t>
            </w:r>
            <w:r w:rsidR="00A2442C">
              <w:rPr>
                <w:rFonts w:ascii="Times New Roman" w:eastAsia="Batang" w:hAnsi="Times New Roman" w:cs="Times New Roman"/>
                <w:i/>
              </w:rPr>
              <w:t xml:space="preserve">la situación de los futbolistas </w:t>
            </w:r>
            <w:r w:rsidR="00B97911" w:rsidRPr="00723EF3">
              <w:rPr>
                <w:rFonts w:ascii="Times New Roman" w:eastAsia="Batang" w:hAnsi="Times New Roman" w:cs="Times New Roman"/>
                <w:i/>
              </w:rPr>
              <w:t>colombianos en el exterior?</w:t>
            </w:r>
          </w:p>
          <w:p w14:paraId="36EF62D1" w14:textId="218F7E5B" w:rsidR="001B0A7C" w:rsidRPr="00723EF3" w:rsidRDefault="001B0A7C" w:rsidP="009D4FE1">
            <w:pPr>
              <w:rPr>
                <w:rFonts w:ascii="Times New Roman" w:eastAsia="Batang" w:hAnsi="Times New Roman" w:cs="Times New Roman"/>
                <w:i/>
              </w:rPr>
            </w:pPr>
            <w:r w:rsidRPr="00723EF3">
              <w:rPr>
                <w:rFonts w:ascii="Times New Roman" w:eastAsia="Batang" w:hAnsi="Times New Roman" w:cs="Times New Roman"/>
              </w:rPr>
              <w:t xml:space="preserve">• </w:t>
            </w:r>
            <w:r w:rsidRPr="00723EF3">
              <w:rPr>
                <w:rFonts w:ascii="Times New Roman" w:eastAsia="Batang" w:hAnsi="Times New Roman" w:cs="Times New Roman"/>
                <w:b/>
              </w:rPr>
              <w:t>De sondeo</w:t>
            </w:r>
            <w:r w:rsidRPr="00723EF3">
              <w:rPr>
                <w:rFonts w:ascii="Times New Roman" w:eastAsia="Batang" w:hAnsi="Times New Roman" w:cs="Times New Roman"/>
              </w:rPr>
              <w:t xml:space="preserve">. </w:t>
            </w:r>
            <w:del w:id="13" w:author="PerfectoAmor" w:date="2016-02-03T11:16:00Z">
              <w:r w:rsidR="002C0E81" w:rsidRPr="00723EF3" w:rsidDel="0027282E">
                <w:rPr>
                  <w:rFonts w:ascii="Times New Roman" w:eastAsia="Batang" w:hAnsi="Times New Roman" w:cs="Times New Roman"/>
                </w:rPr>
                <w:delText>Son aquellas que p</w:delText>
              </w:r>
            </w:del>
            <w:ins w:id="14" w:author="PerfectoAmor" w:date="2016-02-03T11:16:00Z">
              <w:r w:rsidR="0027282E">
                <w:rPr>
                  <w:rFonts w:ascii="Times New Roman" w:eastAsia="Batang" w:hAnsi="Times New Roman" w:cs="Times New Roman"/>
                </w:rPr>
                <w:t>P</w:t>
              </w:r>
            </w:ins>
            <w:r w:rsidR="002C0E81" w:rsidRPr="00723EF3">
              <w:rPr>
                <w:rFonts w:ascii="Times New Roman" w:eastAsia="Batang" w:hAnsi="Times New Roman" w:cs="Times New Roman"/>
              </w:rPr>
              <w:t xml:space="preserve">ermiten al entrevistador profundizar en el </w:t>
            </w:r>
            <w:r w:rsidR="00B97911" w:rsidRPr="00723EF3">
              <w:rPr>
                <w:rFonts w:ascii="Times New Roman" w:eastAsia="Batang" w:hAnsi="Times New Roman" w:cs="Times New Roman"/>
              </w:rPr>
              <w:t xml:space="preserve">tema y obtener más información: </w:t>
            </w:r>
            <w:r w:rsidR="00A2442C">
              <w:rPr>
                <w:rFonts w:ascii="Times New Roman" w:eastAsia="Batang" w:hAnsi="Times New Roman" w:cs="Times New Roman"/>
                <w:i/>
              </w:rPr>
              <w:t>¿qué consejos le</w:t>
            </w:r>
            <w:r w:rsidR="00B97911" w:rsidRPr="00723EF3">
              <w:rPr>
                <w:rFonts w:ascii="Times New Roman" w:eastAsia="Batang" w:hAnsi="Times New Roman" w:cs="Times New Roman"/>
                <w:i/>
              </w:rPr>
              <w:t xml:space="preserve"> darías a las niñas que quieren practicar fútbol profesionalmente?</w:t>
            </w:r>
          </w:p>
          <w:p w14:paraId="18AEB163" w14:textId="2C22F788" w:rsidR="001E1E8D" w:rsidRPr="00723EF3" w:rsidRDefault="001E1E8D" w:rsidP="0027282E">
            <w:pPr>
              <w:rPr>
                <w:rFonts w:ascii="Times New Roman" w:eastAsia="Batang" w:hAnsi="Times New Roman" w:cs="Times New Roman"/>
              </w:rPr>
            </w:pPr>
            <w:r w:rsidRPr="00723EF3">
              <w:rPr>
                <w:rFonts w:ascii="Times New Roman" w:eastAsia="Batang" w:hAnsi="Times New Roman" w:cs="Times New Roman"/>
              </w:rPr>
              <w:t xml:space="preserve">• </w:t>
            </w:r>
            <w:r w:rsidRPr="00723EF3">
              <w:rPr>
                <w:rFonts w:ascii="Times New Roman" w:eastAsia="Batang" w:hAnsi="Times New Roman" w:cs="Times New Roman"/>
                <w:b/>
              </w:rPr>
              <w:t>Comentario</w:t>
            </w:r>
            <w:r w:rsidRPr="00723EF3">
              <w:rPr>
                <w:rFonts w:ascii="Times New Roman" w:eastAsia="Batang" w:hAnsi="Times New Roman" w:cs="Times New Roman"/>
              </w:rPr>
              <w:t xml:space="preserve">. No expresan una pregunta directa. El entrevistador expone una idea con el objetivo </w:t>
            </w:r>
            <w:r w:rsidR="00A2442C">
              <w:rPr>
                <w:rFonts w:ascii="Times New Roman" w:eastAsia="Batang" w:hAnsi="Times New Roman" w:cs="Times New Roman"/>
              </w:rPr>
              <w:t xml:space="preserve">de </w:t>
            </w:r>
            <w:r w:rsidRPr="00723EF3">
              <w:rPr>
                <w:rFonts w:ascii="Times New Roman" w:eastAsia="Batang" w:hAnsi="Times New Roman" w:cs="Times New Roman"/>
              </w:rPr>
              <w:t>que el entrevistado l</w:t>
            </w:r>
            <w:ins w:id="15" w:author="PerfectoAmor" w:date="2016-02-03T11:16:00Z">
              <w:r w:rsidR="0027282E">
                <w:rPr>
                  <w:rFonts w:ascii="Times New Roman" w:eastAsia="Batang" w:hAnsi="Times New Roman" w:cs="Times New Roman"/>
                </w:rPr>
                <w:t>a</w:t>
              </w:r>
            </w:ins>
            <w:del w:id="16" w:author="PerfectoAmor" w:date="2016-02-03T11:16:00Z">
              <w:r w:rsidRPr="00723EF3" w:rsidDel="0027282E">
                <w:rPr>
                  <w:rFonts w:ascii="Times New Roman" w:eastAsia="Batang" w:hAnsi="Times New Roman" w:cs="Times New Roman"/>
                </w:rPr>
                <w:delText>o</w:delText>
              </w:r>
            </w:del>
            <w:r w:rsidRPr="00723EF3">
              <w:rPr>
                <w:rFonts w:ascii="Times New Roman" w:eastAsia="Batang" w:hAnsi="Times New Roman" w:cs="Times New Roman"/>
              </w:rPr>
              <w:t xml:space="preserve"> continúe y exponga su punto de vista al respecto. </w:t>
            </w:r>
            <w:r w:rsidR="00B97911" w:rsidRPr="00723EF3">
              <w:rPr>
                <w:rFonts w:ascii="Times New Roman" w:eastAsia="Batang" w:hAnsi="Times New Roman" w:cs="Times New Roman"/>
                <w:i/>
              </w:rPr>
              <w:t>Para muchos, eres una promesa del fútbol colombiano. También eres un referente del fútbol femenino a nivel mundial.</w:t>
            </w:r>
            <w:r w:rsidR="00B97911" w:rsidRPr="00723EF3">
              <w:rPr>
                <w:rFonts w:ascii="Times New Roman" w:eastAsia="Batang" w:hAnsi="Times New Roman" w:cs="Times New Roman"/>
              </w:rPr>
              <w:t xml:space="preserve"> </w:t>
            </w:r>
          </w:p>
        </w:tc>
      </w:tr>
    </w:tbl>
    <w:p w14:paraId="757B0580" w14:textId="32F2C1F2" w:rsidR="006A23E7" w:rsidRPr="00723EF3" w:rsidDel="00822FF8" w:rsidRDefault="006A23E7" w:rsidP="006A23E7">
      <w:pPr>
        <w:rPr>
          <w:del w:id="17" w:author="PerfectoAmor" w:date="2016-02-04T11:57:00Z"/>
          <w:rFonts w:ascii="Times New Roman" w:eastAsia="Times New Roman" w:hAnsi="Times New Roman" w:cs="Times New Roman"/>
          <w:color w:val="333333"/>
          <w:lang w:val="es-CO" w:eastAsia="es-CO"/>
        </w:rPr>
      </w:pPr>
    </w:p>
    <w:p w14:paraId="0B8F0148" w14:textId="77777777" w:rsidR="00B97911" w:rsidRPr="00723EF3" w:rsidRDefault="00B97911" w:rsidP="006A23E7">
      <w:pPr>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8828"/>
      </w:tblGrid>
      <w:tr w:rsidR="006A23E7" w:rsidRPr="00723EF3" w14:paraId="1FE37BF4" w14:textId="77777777" w:rsidTr="009D4FE1">
        <w:tc>
          <w:tcPr>
            <w:tcW w:w="8828" w:type="dxa"/>
          </w:tcPr>
          <w:p w14:paraId="0830D6E4" w14:textId="77777777" w:rsidR="006A23E7" w:rsidRDefault="006A23E7" w:rsidP="009D4FE1">
            <w:pPr>
              <w:rPr>
                <w:rFonts w:ascii="Times New Roman" w:eastAsia="Times New Roman" w:hAnsi="Times New Roman" w:cs="Times New Roman"/>
                <w:b/>
                <w:lang w:val="es-CO" w:eastAsia="es-CO"/>
              </w:rPr>
            </w:pPr>
            <w:r w:rsidRPr="00723EF3">
              <w:rPr>
                <w:rFonts w:ascii="Times New Roman" w:eastAsia="Times New Roman" w:hAnsi="Times New Roman" w:cs="Times New Roman"/>
                <w:b/>
                <w:lang w:val="es-CO" w:eastAsia="es-CO"/>
              </w:rPr>
              <w:t>Lectura: la entrevista</w:t>
            </w:r>
          </w:p>
          <w:p w14:paraId="7F1631D4" w14:textId="77777777" w:rsidR="00C04FE5" w:rsidRPr="00723EF3" w:rsidRDefault="00C04FE5" w:rsidP="009D4FE1">
            <w:pPr>
              <w:rPr>
                <w:rFonts w:ascii="Times New Roman" w:eastAsia="Times New Roman" w:hAnsi="Times New Roman" w:cs="Times New Roman"/>
                <w:b/>
                <w:lang w:val="es-CO" w:eastAsia="es-CO"/>
              </w:rPr>
            </w:pPr>
          </w:p>
          <w:p w14:paraId="241964F2" w14:textId="1AC5A8CE" w:rsidR="00C04FE5" w:rsidRDefault="007C0744" w:rsidP="009D4FE1">
            <w:pPr>
              <w:rPr>
                <w:rFonts w:ascii="Times New Roman" w:eastAsia="Times New Roman" w:hAnsi="Times New Roman" w:cs="Times New Roman"/>
                <w:b/>
                <w:lang w:val="es-CO" w:eastAsia="es-CO"/>
              </w:rPr>
            </w:pPr>
            <w:r w:rsidRPr="00723EF3">
              <w:rPr>
                <w:rFonts w:ascii="Times New Roman" w:eastAsia="Times New Roman" w:hAnsi="Times New Roman" w:cs="Times New Roman"/>
                <w:b/>
                <w:lang w:val="es-CO" w:eastAsia="es-CO"/>
              </w:rPr>
              <w:t>Pertenecer a la selecció</w:t>
            </w:r>
            <w:r w:rsidR="00A2442C">
              <w:rPr>
                <w:rFonts w:ascii="Times New Roman" w:eastAsia="Times New Roman" w:hAnsi="Times New Roman" w:cs="Times New Roman"/>
                <w:b/>
                <w:lang w:val="es-CO" w:eastAsia="es-CO"/>
              </w:rPr>
              <w:t>n colombiana ha sido un orgullo</w:t>
            </w:r>
          </w:p>
          <w:p w14:paraId="6D812246" w14:textId="77777777" w:rsidR="00A2442C" w:rsidRDefault="00A2442C" w:rsidP="009D4FE1">
            <w:pPr>
              <w:rPr>
                <w:rFonts w:ascii="Times New Roman" w:eastAsia="Times New Roman" w:hAnsi="Times New Roman" w:cs="Times New Roman"/>
                <w:lang w:val="es-CO" w:eastAsia="es-CO"/>
              </w:rPr>
            </w:pPr>
          </w:p>
          <w:p w14:paraId="508E66A0" w14:textId="7D425AE6" w:rsidR="006A23E7" w:rsidRPr="00C04FE5" w:rsidRDefault="007C0744" w:rsidP="009D4FE1">
            <w:pPr>
              <w:rPr>
                <w:rFonts w:ascii="Times New Roman" w:eastAsia="Times New Roman" w:hAnsi="Times New Roman" w:cs="Times New Roman"/>
                <w:b/>
                <w:lang w:val="es-CO" w:eastAsia="es-CO"/>
              </w:rPr>
            </w:pPr>
            <w:r w:rsidRPr="00723EF3">
              <w:rPr>
                <w:rFonts w:ascii="Times New Roman" w:eastAsia="Times New Roman" w:hAnsi="Times New Roman" w:cs="Times New Roman"/>
                <w:lang w:val="es-CO" w:eastAsia="es-CO"/>
              </w:rPr>
              <w:t xml:space="preserve">A sus 22 años Natalia Gaitán es una promesa del fútbol femenino colombiano. Habló con Semana Jr. sobre su paso a la liga </w:t>
            </w:r>
            <w:r w:rsidR="00C04FE5" w:rsidRPr="00723EF3">
              <w:rPr>
                <w:rFonts w:ascii="Times New Roman" w:eastAsia="Times New Roman" w:hAnsi="Times New Roman" w:cs="Times New Roman"/>
                <w:lang w:val="es-CO" w:eastAsia="es-CO"/>
              </w:rPr>
              <w:t>profesional</w:t>
            </w:r>
            <w:r w:rsidRPr="00723EF3">
              <w:rPr>
                <w:rFonts w:ascii="Times New Roman" w:eastAsia="Times New Roman" w:hAnsi="Times New Roman" w:cs="Times New Roman"/>
                <w:lang w:val="es-CO" w:eastAsia="es-CO"/>
              </w:rPr>
              <w:t xml:space="preserve"> con el Transportes Alcaine de Zaragoza.</w:t>
            </w:r>
          </w:p>
          <w:p w14:paraId="0203EA83" w14:textId="77777777" w:rsidR="007C0744" w:rsidRPr="00723EF3" w:rsidRDefault="007C0744" w:rsidP="009D4FE1">
            <w:pPr>
              <w:rPr>
                <w:rFonts w:ascii="Times New Roman" w:eastAsia="Times New Roman" w:hAnsi="Times New Roman" w:cs="Times New Roman"/>
                <w:lang w:val="es-CO" w:eastAsia="es-CO"/>
              </w:rPr>
            </w:pPr>
          </w:p>
          <w:p w14:paraId="6B4843A8" w14:textId="55C7DCCB" w:rsidR="007C0744" w:rsidRPr="00723EF3" w:rsidRDefault="007C0744" w:rsidP="009D4FE1">
            <w:pPr>
              <w:rPr>
                <w:rFonts w:ascii="Times New Roman" w:eastAsia="Times New Roman" w:hAnsi="Times New Roman" w:cs="Times New Roman"/>
                <w:lang w:val="es-CO" w:eastAsia="es-CO"/>
              </w:rPr>
            </w:pPr>
            <w:r w:rsidRPr="00723EF3">
              <w:rPr>
                <w:rFonts w:ascii="Times New Roman" w:eastAsia="Times New Roman" w:hAnsi="Times New Roman" w:cs="Times New Roman"/>
                <w:b/>
                <w:lang w:val="es-CO" w:eastAsia="es-CO"/>
              </w:rPr>
              <w:t>Semana Jr</w:t>
            </w:r>
            <w:r w:rsidR="00283216">
              <w:rPr>
                <w:rFonts w:ascii="Times New Roman" w:eastAsia="Times New Roman" w:hAnsi="Times New Roman" w:cs="Times New Roman"/>
                <w:lang w:val="es-CO" w:eastAsia="es-CO"/>
              </w:rPr>
              <w:t>.: ¿Q</w:t>
            </w:r>
            <w:r w:rsidRPr="00723EF3">
              <w:rPr>
                <w:rFonts w:ascii="Times New Roman" w:eastAsia="Times New Roman" w:hAnsi="Times New Roman" w:cs="Times New Roman"/>
                <w:lang w:val="es-CO" w:eastAsia="es-CO"/>
              </w:rPr>
              <w:t>ué tiene el fútbol femenino de España que lo hace diferente?</w:t>
            </w:r>
          </w:p>
          <w:p w14:paraId="4E587A58" w14:textId="07992B97" w:rsidR="007C0744" w:rsidRPr="00723EF3" w:rsidRDefault="007C0744" w:rsidP="009D4FE1">
            <w:pPr>
              <w:rPr>
                <w:rFonts w:ascii="Times New Roman" w:hAnsi="Times New Roman" w:cs="Times New Roman"/>
                <w:bCs/>
                <w:color w:val="252525"/>
                <w:shd w:val="clear" w:color="auto" w:fill="FFFFFF"/>
              </w:rPr>
            </w:pPr>
            <w:r w:rsidRPr="00723EF3">
              <w:rPr>
                <w:rFonts w:ascii="Times New Roman" w:eastAsia="Times New Roman" w:hAnsi="Times New Roman" w:cs="Times New Roman"/>
                <w:b/>
                <w:lang w:val="es-CO" w:eastAsia="es-CO"/>
              </w:rPr>
              <w:t>Natalia Gaitán</w:t>
            </w:r>
            <w:r w:rsidR="00283216">
              <w:rPr>
                <w:rFonts w:ascii="Times New Roman" w:eastAsia="Times New Roman" w:hAnsi="Times New Roman" w:cs="Times New Roman"/>
                <w:lang w:val="es-CO" w:eastAsia="es-CO"/>
              </w:rPr>
              <w:t>: E</w:t>
            </w:r>
            <w:r w:rsidRPr="00723EF3">
              <w:rPr>
                <w:rFonts w:ascii="Times New Roman" w:eastAsia="Times New Roman" w:hAnsi="Times New Roman" w:cs="Times New Roman"/>
                <w:lang w:val="es-CO" w:eastAsia="es-CO"/>
              </w:rPr>
              <w:t xml:space="preserve">ste se asemeja mucho al de hombres. Hay más torneos especialmente organizados para niñas </w:t>
            </w:r>
            <w:r w:rsidR="009D4FE1" w:rsidRPr="00723EF3">
              <w:rPr>
                <w:rFonts w:ascii="Times New Roman" w:eastAsia="Times New Roman" w:hAnsi="Times New Roman" w:cs="Times New Roman"/>
                <w:lang w:val="es-CO" w:eastAsia="es-CO"/>
              </w:rPr>
              <w:t xml:space="preserve">y más categorías en las selecciones españolas. En la liga profesional </w:t>
            </w:r>
            <w:r w:rsidR="00BD7046" w:rsidRPr="00723EF3">
              <w:rPr>
                <w:rFonts w:ascii="Times New Roman" w:eastAsia="Times New Roman" w:hAnsi="Times New Roman" w:cs="Times New Roman"/>
                <w:lang w:val="es-CO" w:eastAsia="es-CO"/>
              </w:rPr>
              <w:t xml:space="preserve">hay muy buenos equipos como el Barcelona y el </w:t>
            </w:r>
            <w:r w:rsidR="00BD7046" w:rsidRPr="00723EF3">
              <w:rPr>
                <w:rFonts w:ascii="Times New Roman" w:hAnsi="Times New Roman" w:cs="Times New Roman"/>
                <w:bCs/>
                <w:color w:val="252525"/>
                <w:shd w:val="clear" w:color="auto" w:fill="FFFFFF"/>
              </w:rPr>
              <w:t>Athletic Club.</w:t>
            </w:r>
          </w:p>
          <w:p w14:paraId="335A6B8B" w14:textId="77777777" w:rsidR="00BD7046" w:rsidRPr="00723EF3" w:rsidRDefault="00BD7046" w:rsidP="009D4FE1">
            <w:pPr>
              <w:rPr>
                <w:rFonts w:ascii="Times New Roman" w:hAnsi="Times New Roman" w:cs="Times New Roman"/>
                <w:bCs/>
                <w:color w:val="252525"/>
                <w:shd w:val="clear" w:color="auto" w:fill="FFFFFF"/>
              </w:rPr>
            </w:pPr>
          </w:p>
          <w:p w14:paraId="2EDC8AB7" w14:textId="77777777" w:rsidR="00BD7046" w:rsidRPr="00723EF3" w:rsidRDefault="00BD7046" w:rsidP="009D4FE1">
            <w:pPr>
              <w:rPr>
                <w:rFonts w:ascii="Times New Roman" w:hAnsi="Times New Roman" w:cs="Times New Roman"/>
                <w:bCs/>
                <w:color w:val="252525"/>
                <w:shd w:val="clear" w:color="auto" w:fill="FFFFFF"/>
              </w:rPr>
            </w:pPr>
            <w:r w:rsidRPr="00723EF3">
              <w:rPr>
                <w:rFonts w:ascii="Times New Roman" w:hAnsi="Times New Roman" w:cs="Times New Roman"/>
                <w:b/>
                <w:bCs/>
                <w:color w:val="252525"/>
                <w:shd w:val="clear" w:color="auto" w:fill="FFFFFF"/>
              </w:rPr>
              <w:t>Semana Jr</w:t>
            </w:r>
            <w:r w:rsidRPr="00723EF3">
              <w:rPr>
                <w:rFonts w:ascii="Times New Roman" w:hAnsi="Times New Roman" w:cs="Times New Roman"/>
                <w:bCs/>
                <w:color w:val="252525"/>
                <w:shd w:val="clear" w:color="auto" w:fill="FFFFFF"/>
              </w:rPr>
              <w:t xml:space="preserve">.: ¿Quién ha sido tu mayor mentor? </w:t>
            </w:r>
          </w:p>
          <w:p w14:paraId="5DC25270" w14:textId="77777777" w:rsidR="00BD7046" w:rsidRPr="00723EF3" w:rsidRDefault="00BD7046" w:rsidP="009D4FE1">
            <w:pPr>
              <w:rPr>
                <w:rFonts w:ascii="Times New Roman" w:eastAsia="Times New Roman" w:hAnsi="Times New Roman" w:cs="Times New Roman"/>
                <w:lang w:val="es-CO" w:eastAsia="es-CO"/>
              </w:rPr>
            </w:pPr>
            <w:r w:rsidRPr="00723EF3">
              <w:rPr>
                <w:rFonts w:ascii="Times New Roman" w:eastAsia="Times New Roman" w:hAnsi="Times New Roman" w:cs="Times New Roman"/>
                <w:b/>
                <w:lang w:val="es-CO" w:eastAsia="es-CO"/>
              </w:rPr>
              <w:t>Natalia Gaitán</w:t>
            </w:r>
            <w:r w:rsidRPr="00723EF3">
              <w:rPr>
                <w:rFonts w:ascii="Times New Roman" w:eastAsia="Times New Roman" w:hAnsi="Times New Roman" w:cs="Times New Roman"/>
                <w:lang w:val="es-CO" w:eastAsia="es-CO"/>
              </w:rPr>
              <w:t xml:space="preserve">: Creo que Ricardo Rozo (extécnico de la Selección Colombia), ha sido quien más me ha enseñado dentro y fuera de la cancha. Igualmente el técnico de mi Universidad (University of Toledo), Brad Evans, influyó bastante en los últimos años de mi formación. </w:t>
            </w:r>
          </w:p>
          <w:p w14:paraId="02E1893A" w14:textId="77777777" w:rsidR="00BD7046" w:rsidRPr="00723EF3" w:rsidRDefault="00BD7046" w:rsidP="009D4FE1">
            <w:pPr>
              <w:rPr>
                <w:rFonts w:ascii="Times New Roman" w:eastAsia="Times New Roman" w:hAnsi="Times New Roman" w:cs="Times New Roman"/>
                <w:lang w:val="es-CO" w:eastAsia="es-CO"/>
              </w:rPr>
            </w:pPr>
          </w:p>
          <w:p w14:paraId="215A372F" w14:textId="2AC957AA" w:rsidR="006A23E7" w:rsidRPr="00723EF3" w:rsidRDefault="00BD7046" w:rsidP="006A23E7">
            <w:pPr>
              <w:rPr>
                <w:rFonts w:ascii="Times New Roman" w:hAnsi="Times New Roman" w:cs="Times New Roman"/>
                <w:bCs/>
                <w:color w:val="252525"/>
                <w:shd w:val="clear" w:color="auto" w:fill="FFFFFF"/>
              </w:rPr>
            </w:pPr>
            <w:r w:rsidRPr="00723EF3">
              <w:rPr>
                <w:rFonts w:ascii="Times New Roman" w:hAnsi="Times New Roman" w:cs="Times New Roman"/>
                <w:b/>
                <w:bCs/>
                <w:color w:val="252525"/>
                <w:shd w:val="clear" w:color="auto" w:fill="FFFFFF"/>
              </w:rPr>
              <w:t>Semana Jr</w:t>
            </w:r>
            <w:r w:rsidRPr="00723EF3">
              <w:rPr>
                <w:rFonts w:ascii="Times New Roman" w:hAnsi="Times New Roman" w:cs="Times New Roman"/>
                <w:bCs/>
                <w:color w:val="252525"/>
                <w:shd w:val="clear" w:color="auto" w:fill="FFFFFF"/>
              </w:rPr>
              <w:t>.: ¿Qué ha significado para t</w:t>
            </w:r>
            <w:r w:rsidR="00A62619">
              <w:rPr>
                <w:rFonts w:ascii="Times New Roman" w:hAnsi="Times New Roman" w:cs="Times New Roman"/>
                <w:bCs/>
                <w:color w:val="252525"/>
                <w:shd w:val="clear" w:color="auto" w:fill="FFFFFF"/>
              </w:rPr>
              <w:t>i ser parte del equipo de las “S</w:t>
            </w:r>
            <w:r w:rsidRPr="00723EF3">
              <w:rPr>
                <w:rFonts w:ascii="Times New Roman" w:hAnsi="Times New Roman" w:cs="Times New Roman"/>
                <w:bCs/>
                <w:color w:val="252525"/>
                <w:shd w:val="clear" w:color="auto" w:fill="FFFFFF"/>
              </w:rPr>
              <w:t>uperpoderosas”?</w:t>
            </w:r>
          </w:p>
          <w:p w14:paraId="1D03DA00" w14:textId="2F41C750" w:rsidR="00BD7046" w:rsidRDefault="00BD7046" w:rsidP="006A23E7">
            <w:pPr>
              <w:rPr>
                <w:rFonts w:ascii="Times New Roman" w:eastAsia="Times New Roman" w:hAnsi="Times New Roman" w:cs="Times New Roman"/>
                <w:lang w:val="es-CO" w:eastAsia="es-CO"/>
              </w:rPr>
            </w:pPr>
            <w:r w:rsidRPr="00723EF3">
              <w:rPr>
                <w:rFonts w:ascii="Times New Roman" w:eastAsia="Times New Roman" w:hAnsi="Times New Roman" w:cs="Times New Roman"/>
                <w:b/>
                <w:lang w:val="es-CO" w:eastAsia="es-CO"/>
              </w:rPr>
              <w:t>Natalia Gaitán</w:t>
            </w:r>
            <w:r w:rsidRPr="00723EF3">
              <w:rPr>
                <w:rFonts w:ascii="Times New Roman" w:eastAsia="Times New Roman" w:hAnsi="Times New Roman" w:cs="Times New Roman"/>
                <w:lang w:val="es-CO" w:eastAsia="es-CO"/>
              </w:rPr>
              <w:t xml:space="preserve">: Ha </w:t>
            </w:r>
            <w:r w:rsidR="00A62619">
              <w:rPr>
                <w:rFonts w:ascii="Times New Roman" w:eastAsia="Times New Roman" w:hAnsi="Times New Roman" w:cs="Times New Roman"/>
                <w:lang w:val="es-CO" w:eastAsia="es-CO"/>
              </w:rPr>
              <w:t>sido una responsabilidad muy gr</w:t>
            </w:r>
            <w:r w:rsidRPr="00723EF3">
              <w:rPr>
                <w:rFonts w:ascii="Times New Roman" w:eastAsia="Times New Roman" w:hAnsi="Times New Roman" w:cs="Times New Roman"/>
                <w:lang w:val="es-CO" w:eastAsia="es-CO"/>
              </w:rPr>
              <w:t>a</w:t>
            </w:r>
            <w:r w:rsidR="00A62619">
              <w:rPr>
                <w:rFonts w:ascii="Times New Roman" w:eastAsia="Times New Roman" w:hAnsi="Times New Roman" w:cs="Times New Roman"/>
                <w:lang w:val="es-CO" w:eastAsia="es-CO"/>
              </w:rPr>
              <w:t>n</w:t>
            </w:r>
            <w:r w:rsidRPr="00723EF3">
              <w:rPr>
                <w:rFonts w:ascii="Times New Roman" w:eastAsia="Times New Roman" w:hAnsi="Times New Roman" w:cs="Times New Roman"/>
                <w:lang w:val="es-CO" w:eastAsia="es-CO"/>
              </w:rPr>
              <w:t>de. Repres</w:t>
            </w:r>
            <w:r w:rsidR="00E93E0A">
              <w:rPr>
                <w:rFonts w:ascii="Times New Roman" w:eastAsia="Times New Roman" w:hAnsi="Times New Roman" w:cs="Times New Roman"/>
                <w:lang w:val="es-CO" w:eastAsia="es-CO"/>
              </w:rPr>
              <w:t>entar a mi país en mundiales y O</w:t>
            </w:r>
            <w:r w:rsidRPr="00723EF3">
              <w:rPr>
                <w:rFonts w:ascii="Times New Roman" w:eastAsia="Times New Roman" w:hAnsi="Times New Roman" w:cs="Times New Roman"/>
                <w:lang w:val="es-CO" w:eastAsia="es-CO"/>
              </w:rPr>
              <w:t xml:space="preserve">límpicos ha sido un sueño hecho realidad. </w:t>
            </w:r>
          </w:p>
          <w:p w14:paraId="28C7B70D" w14:textId="77777777" w:rsidR="00A62619" w:rsidRPr="00723EF3" w:rsidRDefault="00A62619" w:rsidP="006A23E7">
            <w:pPr>
              <w:rPr>
                <w:rFonts w:ascii="Times New Roman" w:eastAsia="Times New Roman" w:hAnsi="Times New Roman" w:cs="Times New Roman"/>
                <w:lang w:val="es-CO" w:eastAsia="es-CO"/>
              </w:rPr>
            </w:pPr>
          </w:p>
          <w:p w14:paraId="37CEE6E6" w14:textId="77777777" w:rsidR="00BD7046" w:rsidRPr="00723EF3" w:rsidRDefault="00BD7046" w:rsidP="006A23E7">
            <w:pPr>
              <w:rPr>
                <w:rFonts w:ascii="Times New Roman" w:hAnsi="Times New Roman" w:cs="Times New Roman"/>
                <w:bCs/>
                <w:color w:val="252525"/>
                <w:shd w:val="clear" w:color="auto" w:fill="FFFFFF"/>
              </w:rPr>
            </w:pPr>
            <w:r w:rsidRPr="00723EF3">
              <w:rPr>
                <w:rFonts w:ascii="Times New Roman" w:hAnsi="Times New Roman" w:cs="Times New Roman"/>
                <w:b/>
                <w:bCs/>
                <w:color w:val="252525"/>
                <w:shd w:val="clear" w:color="auto" w:fill="FFFFFF"/>
              </w:rPr>
              <w:t>Semana Jr</w:t>
            </w:r>
            <w:r w:rsidRPr="00723EF3">
              <w:rPr>
                <w:rFonts w:ascii="Times New Roman" w:hAnsi="Times New Roman" w:cs="Times New Roman"/>
                <w:bCs/>
                <w:color w:val="252525"/>
                <w:shd w:val="clear" w:color="auto" w:fill="FFFFFF"/>
              </w:rPr>
              <w:t xml:space="preserve">.: ¿Cuál es tu mayor ventaja frente al rival? </w:t>
            </w:r>
          </w:p>
          <w:p w14:paraId="177CE88A" w14:textId="4A9EC433" w:rsidR="00BD7046" w:rsidRPr="00723EF3" w:rsidRDefault="00BD7046" w:rsidP="006A23E7">
            <w:pPr>
              <w:rPr>
                <w:rFonts w:ascii="Times New Roman" w:eastAsia="Times New Roman" w:hAnsi="Times New Roman" w:cs="Times New Roman"/>
                <w:lang w:val="es-CO" w:eastAsia="es-CO"/>
              </w:rPr>
            </w:pPr>
            <w:r w:rsidRPr="00723EF3">
              <w:rPr>
                <w:rFonts w:ascii="Times New Roman" w:eastAsia="Times New Roman" w:hAnsi="Times New Roman" w:cs="Times New Roman"/>
                <w:b/>
                <w:lang w:val="es-CO" w:eastAsia="es-CO"/>
              </w:rPr>
              <w:t>Natalia Gaitán</w:t>
            </w:r>
            <w:r w:rsidRPr="00723EF3">
              <w:rPr>
                <w:rFonts w:ascii="Times New Roman" w:eastAsia="Times New Roman" w:hAnsi="Times New Roman" w:cs="Times New Roman"/>
                <w:lang w:val="es-CO" w:eastAsia="es-CO"/>
              </w:rPr>
              <w:t>: Leer y anticipar las jugadas. Siempre trato de estar pen</w:t>
            </w:r>
            <w:r w:rsidR="00A62619">
              <w:rPr>
                <w:rFonts w:ascii="Times New Roman" w:eastAsia="Times New Roman" w:hAnsi="Times New Roman" w:cs="Times New Roman"/>
                <w:lang w:val="es-CO" w:eastAsia="es-CO"/>
              </w:rPr>
              <w:t xml:space="preserve">diente de lo que está pasando a </w:t>
            </w:r>
            <w:r w:rsidRPr="00723EF3">
              <w:rPr>
                <w:rFonts w:ascii="Times New Roman" w:eastAsia="Times New Roman" w:hAnsi="Times New Roman" w:cs="Times New Roman"/>
                <w:lang w:val="es-CO" w:eastAsia="es-CO"/>
              </w:rPr>
              <w:t xml:space="preserve">mi alrededor y esto me permite tener una gran </w:t>
            </w:r>
            <w:r w:rsidR="00A62619" w:rsidRPr="00723EF3">
              <w:rPr>
                <w:rFonts w:ascii="Times New Roman" w:eastAsia="Times New Roman" w:hAnsi="Times New Roman" w:cs="Times New Roman"/>
                <w:lang w:val="es-CO" w:eastAsia="es-CO"/>
              </w:rPr>
              <w:t>visión</w:t>
            </w:r>
            <w:r w:rsidRPr="00723EF3">
              <w:rPr>
                <w:rFonts w:ascii="Times New Roman" w:eastAsia="Times New Roman" w:hAnsi="Times New Roman" w:cs="Times New Roman"/>
                <w:lang w:val="es-CO" w:eastAsia="es-CO"/>
              </w:rPr>
              <w:t xml:space="preserve"> dentro del campo. </w:t>
            </w:r>
          </w:p>
          <w:p w14:paraId="2DF1A796" w14:textId="77777777" w:rsidR="00BD7046" w:rsidRPr="00723EF3" w:rsidRDefault="00BD7046" w:rsidP="006A23E7">
            <w:pPr>
              <w:rPr>
                <w:rFonts w:ascii="Times New Roman" w:eastAsia="Times New Roman" w:hAnsi="Times New Roman" w:cs="Times New Roman"/>
                <w:lang w:val="es-CO" w:eastAsia="es-CO"/>
              </w:rPr>
            </w:pPr>
          </w:p>
          <w:p w14:paraId="2AB6FAD6" w14:textId="77777777" w:rsidR="00BD7046" w:rsidRPr="00723EF3" w:rsidRDefault="00BD7046" w:rsidP="006A23E7">
            <w:pPr>
              <w:rPr>
                <w:rFonts w:ascii="Times New Roman" w:eastAsia="Times New Roman" w:hAnsi="Times New Roman" w:cs="Times New Roman"/>
                <w:lang w:val="es-CO" w:eastAsia="es-CO"/>
              </w:rPr>
            </w:pPr>
            <w:r w:rsidRPr="00723EF3">
              <w:rPr>
                <w:rFonts w:ascii="Times New Roman" w:hAnsi="Times New Roman" w:cs="Times New Roman"/>
                <w:b/>
                <w:bCs/>
                <w:color w:val="252525"/>
                <w:shd w:val="clear" w:color="auto" w:fill="FFFFFF"/>
              </w:rPr>
              <w:t>Semana Jr</w:t>
            </w:r>
            <w:r w:rsidRPr="00723EF3">
              <w:rPr>
                <w:rFonts w:ascii="Times New Roman" w:hAnsi="Times New Roman" w:cs="Times New Roman"/>
                <w:bCs/>
                <w:color w:val="252525"/>
                <w:shd w:val="clear" w:color="auto" w:fill="FFFFFF"/>
              </w:rPr>
              <w:t>.: ¿Quiénes son tus ídolos futbolísticos?</w:t>
            </w:r>
          </w:p>
          <w:p w14:paraId="48C1B94F" w14:textId="77777777" w:rsidR="00BD7046" w:rsidRPr="00723EF3" w:rsidRDefault="00171AF8" w:rsidP="006A23E7">
            <w:pPr>
              <w:rPr>
                <w:rFonts w:ascii="Times New Roman" w:eastAsia="Times New Roman" w:hAnsi="Times New Roman" w:cs="Times New Roman"/>
                <w:lang w:val="es-CO" w:eastAsia="es-CO"/>
              </w:rPr>
            </w:pPr>
            <w:r w:rsidRPr="00723EF3">
              <w:rPr>
                <w:rFonts w:ascii="Times New Roman" w:eastAsia="Times New Roman" w:hAnsi="Times New Roman" w:cs="Times New Roman"/>
                <w:b/>
                <w:lang w:val="es-CO" w:eastAsia="es-CO"/>
              </w:rPr>
              <w:t>Natalia Gaitán</w:t>
            </w:r>
            <w:r w:rsidRPr="00723EF3">
              <w:rPr>
                <w:rFonts w:ascii="Times New Roman" w:eastAsia="Times New Roman" w:hAnsi="Times New Roman" w:cs="Times New Roman"/>
                <w:lang w:val="es-CO" w:eastAsia="es-CO"/>
              </w:rPr>
              <w:t xml:space="preserve">: En las mujeres me gusta mucho Louisa Necib de Francia y Homare Sawa, de Japón. En cuanto a los hombres me gustaba Paolo Maldini. En la actualidad, Mario Yepes y Frank Lampard. </w:t>
            </w:r>
          </w:p>
          <w:p w14:paraId="4AEEF62C" w14:textId="77777777" w:rsidR="00B362B6" w:rsidRPr="00723EF3" w:rsidRDefault="00B362B6" w:rsidP="006A23E7">
            <w:pPr>
              <w:rPr>
                <w:rFonts w:ascii="Times New Roman" w:eastAsia="Times New Roman" w:hAnsi="Times New Roman" w:cs="Times New Roman"/>
                <w:lang w:val="es-CO" w:eastAsia="es-CO"/>
              </w:rPr>
            </w:pPr>
          </w:p>
          <w:p w14:paraId="4C66D418" w14:textId="77777777" w:rsidR="00B362B6" w:rsidRPr="00723EF3" w:rsidRDefault="00B362B6">
            <w:pPr>
              <w:jc w:val="right"/>
              <w:rPr>
                <w:rFonts w:ascii="Times New Roman" w:eastAsia="Times New Roman" w:hAnsi="Times New Roman" w:cs="Times New Roman"/>
                <w:lang w:val="es-CO" w:eastAsia="es-CO"/>
              </w:rPr>
              <w:pPrChange w:id="18" w:author="PerfectoAmor" w:date="2016-02-04T12:00:00Z">
                <w:pPr/>
              </w:pPrChange>
            </w:pPr>
            <w:r w:rsidRPr="00723EF3">
              <w:rPr>
                <w:rFonts w:ascii="Times New Roman" w:eastAsia="Times New Roman" w:hAnsi="Times New Roman" w:cs="Times New Roman"/>
                <w:lang w:val="es-CO" w:eastAsia="es-CO"/>
              </w:rPr>
              <w:t xml:space="preserve">Tomado de </w:t>
            </w:r>
            <w:r w:rsidRPr="00723EF3">
              <w:rPr>
                <w:rFonts w:ascii="Times New Roman" w:eastAsia="Times New Roman" w:hAnsi="Times New Roman" w:cs="Times New Roman"/>
                <w:i/>
                <w:lang w:val="es-CO" w:eastAsia="es-CO"/>
              </w:rPr>
              <w:t>Revista Semana Jr</w:t>
            </w:r>
            <w:r w:rsidRPr="00723EF3">
              <w:rPr>
                <w:rFonts w:ascii="Times New Roman" w:eastAsia="Times New Roman" w:hAnsi="Times New Roman" w:cs="Times New Roman"/>
                <w:lang w:val="es-CO" w:eastAsia="es-CO"/>
              </w:rPr>
              <w:t xml:space="preserve">., noviembre de 2013. </w:t>
            </w:r>
          </w:p>
        </w:tc>
      </w:tr>
    </w:tbl>
    <w:p w14:paraId="7517144F" w14:textId="77777777" w:rsidR="006A23E7" w:rsidRPr="00723EF3" w:rsidRDefault="006A23E7" w:rsidP="006A23E7">
      <w:pPr>
        <w:shd w:val="clear" w:color="auto" w:fill="FFFFFF"/>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8828"/>
      </w:tblGrid>
      <w:tr w:rsidR="006A23E7" w:rsidRPr="00723EF3" w14:paraId="65DA67A8" w14:textId="77777777" w:rsidTr="009D4FE1">
        <w:tc>
          <w:tcPr>
            <w:tcW w:w="8828" w:type="dxa"/>
            <w:shd w:val="clear" w:color="auto" w:fill="auto"/>
          </w:tcPr>
          <w:p w14:paraId="1172FE48" w14:textId="77777777" w:rsidR="006A23E7" w:rsidRPr="00723EF3" w:rsidRDefault="006A23E7" w:rsidP="009D4FE1">
            <w:pPr>
              <w:rPr>
                <w:rFonts w:ascii="Times New Roman" w:eastAsia="Times New Roman" w:hAnsi="Times New Roman" w:cs="Times New Roman"/>
                <w:b/>
                <w:lang w:val="es-CO" w:eastAsia="es-CO"/>
              </w:rPr>
            </w:pPr>
            <w:r w:rsidRPr="00723EF3">
              <w:rPr>
                <w:rFonts w:ascii="Times New Roman" w:eastAsia="Times New Roman" w:hAnsi="Times New Roman" w:cs="Times New Roman"/>
                <w:b/>
                <w:lang w:val="es-CO" w:eastAsia="es-CO"/>
              </w:rPr>
              <w:t>¿Qué sabes sobre el tema?</w:t>
            </w:r>
          </w:p>
          <w:p w14:paraId="0391D312" w14:textId="25684696" w:rsidR="006A23E7" w:rsidRPr="00723EF3" w:rsidRDefault="00B362B6" w:rsidP="009D4FE1">
            <w:pPr>
              <w:rPr>
                <w:rFonts w:ascii="Times New Roman" w:eastAsia="Times New Roman" w:hAnsi="Times New Roman" w:cs="Times New Roman"/>
                <w:lang w:val="es-CO" w:eastAsia="es-CO"/>
              </w:rPr>
            </w:pPr>
            <w:r w:rsidRPr="00723EF3">
              <w:rPr>
                <w:rFonts w:ascii="Times New Roman" w:eastAsia="Times New Roman" w:hAnsi="Times New Roman" w:cs="Times New Roman"/>
                <w:lang w:val="es-CO" w:eastAsia="es-CO"/>
              </w:rPr>
              <w:t xml:space="preserve">A partir de la </w:t>
            </w:r>
            <w:ins w:id="19" w:author="PerfectoAmor" w:date="2016-02-03T11:22:00Z">
              <w:r w:rsidR="00375015">
                <w:rPr>
                  <w:rFonts w:ascii="Times New Roman" w:eastAsia="Times New Roman" w:hAnsi="Times New Roman" w:cs="Times New Roman"/>
                  <w:lang w:val="es-CO" w:eastAsia="es-CO"/>
                </w:rPr>
                <w:t xml:space="preserve">anterior </w:t>
              </w:r>
            </w:ins>
            <w:r w:rsidRPr="00723EF3">
              <w:rPr>
                <w:rFonts w:ascii="Times New Roman" w:eastAsia="Times New Roman" w:hAnsi="Times New Roman" w:cs="Times New Roman"/>
                <w:lang w:val="es-CO" w:eastAsia="es-CO"/>
              </w:rPr>
              <w:t>entrevista</w:t>
            </w:r>
            <w:del w:id="20" w:author="PerfectoAmor" w:date="2016-02-03T11:22:00Z">
              <w:r w:rsidRPr="00723EF3" w:rsidDel="00375015">
                <w:rPr>
                  <w:rFonts w:ascii="Times New Roman" w:eastAsia="Times New Roman" w:hAnsi="Times New Roman" w:cs="Times New Roman"/>
                  <w:lang w:val="es-CO" w:eastAsia="es-CO"/>
                </w:rPr>
                <w:delText xml:space="preserve"> anterior</w:delText>
              </w:r>
            </w:del>
            <w:r w:rsidRPr="00723EF3">
              <w:rPr>
                <w:rFonts w:ascii="Times New Roman" w:eastAsia="Times New Roman" w:hAnsi="Times New Roman" w:cs="Times New Roman"/>
                <w:lang w:val="es-CO" w:eastAsia="es-CO"/>
              </w:rPr>
              <w:t xml:space="preserve">, realiza las actividades. </w:t>
            </w:r>
          </w:p>
          <w:p w14:paraId="0C5B14E3" w14:textId="77777777" w:rsidR="00B362B6" w:rsidRPr="00723EF3" w:rsidRDefault="00B362B6" w:rsidP="009D4FE1">
            <w:pPr>
              <w:rPr>
                <w:rFonts w:ascii="Times New Roman" w:eastAsia="Times New Roman" w:hAnsi="Times New Roman" w:cs="Times New Roman"/>
                <w:lang w:val="es-CO" w:eastAsia="es-CO"/>
              </w:rPr>
            </w:pPr>
            <w:r w:rsidRPr="00723EF3">
              <w:rPr>
                <w:rFonts w:ascii="Times New Roman" w:eastAsia="Times New Roman" w:hAnsi="Times New Roman" w:cs="Times New Roman"/>
                <w:lang w:val="es-CO" w:eastAsia="es-CO"/>
              </w:rPr>
              <w:t xml:space="preserve">• ¿Quién es el entrevistador y quién el entrevistado?, ¿en qué tema se centra la entrevista? </w:t>
            </w:r>
          </w:p>
          <w:p w14:paraId="1D3CF68C" w14:textId="77777777" w:rsidR="006A23E7" w:rsidRPr="00723EF3" w:rsidRDefault="006A23E7" w:rsidP="009D4FE1">
            <w:pPr>
              <w:rPr>
                <w:rFonts w:ascii="Times New Roman" w:eastAsia="Times New Roman" w:hAnsi="Times New Roman" w:cs="Times New Roman"/>
                <w:lang w:val="es-CO" w:eastAsia="es-CO"/>
              </w:rPr>
            </w:pPr>
            <w:r w:rsidRPr="00723EF3">
              <w:rPr>
                <w:rFonts w:ascii="Times New Roman" w:eastAsia="Times New Roman" w:hAnsi="Times New Roman" w:cs="Times New Roman"/>
                <w:lang w:val="es-CO" w:eastAsia="es-CO"/>
              </w:rPr>
              <w:t xml:space="preserve">• </w:t>
            </w:r>
            <w:r w:rsidR="00B362B6" w:rsidRPr="00723EF3">
              <w:rPr>
                <w:rFonts w:ascii="Times New Roman" w:eastAsia="Times New Roman" w:hAnsi="Times New Roman" w:cs="Times New Roman"/>
                <w:lang w:val="es-CO" w:eastAsia="es-CO"/>
              </w:rPr>
              <w:t xml:space="preserve">Lee las siguientes oraciones e indica en cada una el sujeto y el predicado. </w:t>
            </w:r>
          </w:p>
          <w:p w14:paraId="46CB2789" w14:textId="77777777" w:rsidR="00B362B6" w:rsidRPr="00723EF3" w:rsidRDefault="00B362B6" w:rsidP="009D4FE1">
            <w:pPr>
              <w:rPr>
                <w:rFonts w:ascii="Times New Roman" w:eastAsia="Times New Roman" w:hAnsi="Times New Roman" w:cs="Times New Roman"/>
                <w:i/>
                <w:lang w:val="es-CO" w:eastAsia="es-CO"/>
              </w:rPr>
            </w:pPr>
            <w:r w:rsidRPr="00723EF3">
              <w:rPr>
                <w:rFonts w:ascii="Times New Roman" w:eastAsia="Times New Roman" w:hAnsi="Times New Roman" w:cs="Times New Roman"/>
                <w:i/>
                <w:lang w:val="es-CO" w:eastAsia="es-CO"/>
              </w:rPr>
              <w:t>Brad Evans influyó bastante en los últimos años de mi formación.</w:t>
            </w:r>
          </w:p>
          <w:p w14:paraId="7AB881F7" w14:textId="77777777" w:rsidR="00B362B6" w:rsidRPr="00723EF3" w:rsidRDefault="00B362B6" w:rsidP="009D4FE1">
            <w:pPr>
              <w:rPr>
                <w:rFonts w:ascii="Times New Roman" w:eastAsia="Times New Roman" w:hAnsi="Times New Roman" w:cs="Times New Roman"/>
                <w:i/>
                <w:lang w:val="es-CO" w:eastAsia="es-CO"/>
              </w:rPr>
            </w:pPr>
            <w:r w:rsidRPr="00723EF3">
              <w:rPr>
                <w:rFonts w:ascii="Times New Roman" w:eastAsia="Times New Roman" w:hAnsi="Times New Roman" w:cs="Times New Roman"/>
                <w:i/>
                <w:lang w:val="es-CO" w:eastAsia="es-CO"/>
              </w:rPr>
              <w:t>Natalia Gaitán es una promesa del fútbol femenino colombiano.</w:t>
            </w:r>
          </w:p>
          <w:p w14:paraId="135EE0B6" w14:textId="3BD3D472" w:rsidR="006A23E7" w:rsidRPr="00723EF3" w:rsidRDefault="006A23E7" w:rsidP="009D4FE1">
            <w:pPr>
              <w:rPr>
                <w:rFonts w:ascii="Times New Roman" w:eastAsia="Times New Roman" w:hAnsi="Times New Roman" w:cs="Times New Roman"/>
                <w:lang w:val="es-CO" w:eastAsia="es-CO"/>
              </w:rPr>
            </w:pPr>
            <w:r w:rsidRPr="00723EF3">
              <w:rPr>
                <w:rFonts w:ascii="Times New Roman" w:eastAsia="Times New Roman" w:hAnsi="Times New Roman" w:cs="Times New Roman"/>
                <w:lang w:val="es-CO" w:eastAsia="es-CO"/>
              </w:rPr>
              <w:t xml:space="preserve">• </w:t>
            </w:r>
            <w:r w:rsidR="00283216">
              <w:rPr>
                <w:rFonts w:ascii="Times New Roman" w:eastAsia="Times New Roman" w:hAnsi="Times New Roman" w:cs="Times New Roman"/>
                <w:lang w:val="es-CO" w:eastAsia="es-CO"/>
              </w:rPr>
              <w:t>Explica por qué se emp</w:t>
            </w:r>
            <w:r w:rsidR="00B362B6" w:rsidRPr="00723EF3">
              <w:rPr>
                <w:rFonts w:ascii="Times New Roman" w:eastAsia="Times New Roman" w:hAnsi="Times New Roman" w:cs="Times New Roman"/>
                <w:lang w:val="es-CO" w:eastAsia="es-CO"/>
              </w:rPr>
              <w:t>l</w:t>
            </w:r>
            <w:r w:rsidR="00283216">
              <w:rPr>
                <w:rFonts w:ascii="Times New Roman" w:eastAsia="Times New Roman" w:hAnsi="Times New Roman" w:cs="Times New Roman"/>
                <w:lang w:val="es-CO" w:eastAsia="es-CO"/>
              </w:rPr>
              <w:t>e</w:t>
            </w:r>
            <w:r w:rsidR="00B362B6" w:rsidRPr="00723EF3">
              <w:rPr>
                <w:rFonts w:ascii="Times New Roman" w:eastAsia="Times New Roman" w:hAnsi="Times New Roman" w:cs="Times New Roman"/>
                <w:lang w:val="es-CO" w:eastAsia="es-CO"/>
              </w:rPr>
              <w:t xml:space="preserve">an los signos de interrogación en la entrevista. </w:t>
            </w:r>
          </w:p>
          <w:p w14:paraId="39DF62E2" w14:textId="494C23A3" w:rsidR="001B0A7C" w:rsidRPr="00723EF3" w:rsidRDefault="001B0A7C" w:rsidP="009D4FE1">
            <w:pPr>
              <w:rPr>
                <w:rFonts w:ascii="Times New Roman" w:eastAsia="Times New Roman" w:hAnsi="Times New Roman" w:cs="Times New Roman"/>
                <w:lang w:val="es-CO" w:eastAsia="es-CO"/>
              </w:rPr>
            </w:pPr>
            <w:r w:rsidRPr="00723EF3">
              <w:rPr>
                <w:rFonts w:ascii="Times New Roman" w:eastAsia="Times New Roman" w:hAnsi="Times New Roman" w:cs="Times New Roman"/>
                <w:lang w:val="es-CO" w:eastAsia="es-CO"/>
              </w:rPr>
              <w:t xml:space="preserve">• ¿Qué clase de preguntas </w:t>
            </w:r>
            <w:del w:id="21" w:author="PerfectoAmor" w:date="2016-02-04T12:01:00Z">
              <w:r w:rsidRPr="00723EF3" w:rsidDel="00822FF8">
                <w:rPr>
                  <w:rFonts w:ascii="Times New Roman" w:eastAsia="Times New Roman" w:hAnsi="Times New Roman" w:cs="Times New Roman"/>
                  <w:lang w:val="es-CO" w:eastAsia="es-CO"/>
                </w:rPr>
                <w:delText xml:space="preserve">son </w:delText>
              </w:r>
              <w:r w:rsidR="001E1E8D" w:rsidRPr="00723EF3" w:rsidDel="00822FF8">
                <w:rPr>
                  <w:rFonts w:ascii="Times New Roman" w:eastAsia="Times New Roman" w:hAnsi="Times New Roman" w:cs="Times New Roman"/>
                  <w:lang w:val="es-CO" w:eastAsia="es-CO"/>
                </w:rPr>
                <w:delText xml:space="preserve">las que </w:delText>
              </w:r>
            </w:del>
            <w:r w:rsidR="001E1E8D" w:rsidRPr="00723EF3">
              <w:rPr>
                <w:rFonts w:ascii="Times New Roman" w:eastAsia="Times New Roman" w:hAnsi="Times New Roman" w:cs="Times New Roman"/>
                <w:lang w:val="es-CO" w:eastAsia="es-CO"/>
              </w:rPr>
              <w:t>se le formulan a la deportista</w:t>
            </w:r>
            <w:r w:rsidRPr="00723EF3">
              <w:rPr>
                <w:rFonts w:ascii="Times New Roman" w:eastAsia="Times New Roman" w:hAnsi="Times New Roman" w:cs="Times New Roman"/>
                <w:lang w:val="es-CO" w:eastAsia="es-CO"/>
              </w:rPr>
              <w:t xml:space="preserve">? Analiza cada una de ellas. </w:t>
            </w:r>
          </w:p>
          <w:p w14:paraId="49E15DDB" w14:textId="4889FA4C" w:rsidR="006A23E7" w:rsidRPr="00723EF3" w:rsidRDefault="006A23E7" w:rsidP="009D4FE1">
            <w:pPr>
              <w:rPr>
                <w:rFonts w:ascii="Times New Roman" w:eastAsia="Times New Roman" w:hAnsi="Times New Roman" w:cs="Times New Roman"/>
                <w:lang w:val="es-CO" w:eastAsia="es-CO"/>
              </w:rPr>
            </w:pPr>
            <w:r w:rsidRPr="00723EF3">
              <w:rPr>
                <w:rFonts w:ascii="Times New Roman" w:eastAsia="Times New Roman" w:hAnsi="Times New Roman" w:cs="Times New Roman"/>
                <w:lang w:val="es-CO" w:eastAsia="es-CO"/>
              </w:rPr>
              <w:t>•</w:t>
            </w:r>
            <w:r w:rsidR="00B362B6" w:rsidRPr="00723EF3">
              <w:rPr>
                <w:rFonts w:ascii="Times New Roman" w:eastAsia="Times New Roman" w:hAnsi="Times New Roman" w:cs="Times New Roman"/>
                <w:lang w:val="es-CO" w:eastAsia="es-CO"/>
              </w:rPr>
              <w:t xml:space="preserve"> Escribe otras tres preguntas para Natalia Gaitán. Puedes referirte</w:t>
            </w:r>
            <w:r w:rsidR="00283216">
              <w:rPr>
                <w:rFonts w:ascii="Times New Roman" w:eastAsia="Times New Roman" w:hAnsi="Times New Roman" w:cs="Times New Roman"/>
                <w:lang w:val="es-CO" w:eastAsia="es-CO"/>
              </w:rPr>
              <w:t>, por ejemplo,</w:t>
            </w:r>
            <w:r w:rsidR="00B362B6" w:rsidRPr="00723EF3">
              <w:rPr>
                <w:rFonts w:ascii="Times New Roman" w:eastAsia="Times New Roman" w:hAnsi="Times New Roman" w:cs="Times New Roman"/>
                <w:lang w:val="es-CO" w:eastAsia="es-CO"/>
              </w:rPr>
              <w:t xml:space="preserve"> a su incursión en el fútbol, sus proyectos profesionales o sus anécdotas en este deporte. </w:t>
            </w:r>
          </w:p>
        </w:tc>
      </w:tr>
    </w:tbl>
    <w:p w14:paraId="06C794B7" w14:textId="77777777" w:rsidR="006A23E7" w:rsidRPr="00723EF3" w:rsidRDefault="006A23E7" w:rsidP="006A23E7">
      <w:pPr>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478"/>
        <w:gridCol w:w="6350"/>
      </w:tblGrid>
      <w:tr w:rsidR="006A23E7" w:rsidRPr="00723EF3" w14:paraId="05C5EF20" w14:textId="77777777" w:rsidTr="009D4FE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1A0ED8C" w14:textId="77777777" w:rsidR="006A23E7" w:rsidRPr="00723EF3" w:rsidRDefault="006A23E7">
            <w:pPr>
              <w:jc w:val="center"/>
              <w:rPr>
                <w:rFonts w:ascii="Times New Roman" w:eastAsia="Batang" w:hAnsi="Times New Roman" w:cs="Times New Roman"/>
                <w:b/>
                <w:color w:val="FFFFFF" w:themeColor="background1"/>
                <w:lang w:val="es-MX" w:eastAsia="en-US"/>
              </w:rPr>
              <w:pPrChange w:id="22" w:author="PerfectoAmor" w:date="2016-02-03T11:23:00Z">
                <w:pPr/>
              </w:pPrChange>
            </w:pPr>
            <w:r w:rsidRPr="00723EF3">
              <w:rPr>
                <w:rFonts w:ascii="Times New Roman" w:eastAsia="Batang" w:hAnsi="Times New Roman" w:cs="Times New Roman"/>
                <w:b/>
                <w:color w:val="FFFFFF" w:themeColor="background1"/>
              </w:rPr>
              <w:t>Practica: (recurso de ejercitación)</w:t>
            </w:r>
          </w:p>
        </w:tc>
      </w:tr>
      <w:tr w:rsidR="006A23E7" w:rsidRPr="00723EF3" w14:paraId="21F1ABF3" w14:textId="77777777" w:rsidTr="009D4F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735B3F" w14:textId="77777777" w:rsidR="006A23E7" w:rsidRPr="00723EF3" w:rsidRDefault="006A23E7" w:rsidP="009D4FE1">
            <w:pPr>
              <w:rPr>
                <w:rFonts w:ascii="Times New Roman" w:eastAsia="Batang" w:hAnsi="Times New Roman" w:cs="Times New Roman"/>
                <w:b/>
                <w:color w:val="000000"/>
              </w:rPr>
            </w:pPr>
            <w:r w:rsidRPr="00723EF3">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803158" w14:textId="77777777" w:rsidR="006A23E7" w:rsidRPr="00723EF3" w:rsidRDefault="006A23E7" w:rsidP="009D4FE1">
            <w:pPr>
              <w:rPr>
                <w:rFonts w:ascii="Times New Roman" w:eastAsia="Batang" w:hAnsi="Times New Roman" w:cs="Times New Roman"/>
                <w:b/>
                <w:color w:val="000000"/>
              </w:rPr>
            </w:pPr>
            <w:r w:rsidRPr="00723EF3">
              <w:rPr>
                <w:rFonts w:ascii="Times New Roman" w:eastAsia="Batang" w:hAnsi="Times New Roman" w:cs="Times New Roman"/>
                <w:color w:val="000000"/>
              </w:rPr>
              <w:t>LE_06_05_REC10</w:t>
            </w:r>
          </w:p>
        </w:tc>
      </w:tr>
      <w:tr w:rsidR="006A23E7" w:rsidRPr="00723EF3" w14:paraId="51D1F1A9" w14:textId="77777777" w:rsidTr="009D4F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5E5ED8" w14:textId="77777777" w:rsidR="006A23E7" w:rsidRPr="00723EF3" w:rsidRDefault="006A23E7" w:rsidP="009D4FE1">
            <w:pPr>
              <w:rPr>
                <w:rFonts w:ascii="Times New Roman" w:eastAsia="Batang" w:hAnsi="Times New Roman" w:cs="Times New Roman"/>
                <w:color w:val="000000"/>
              </w:rPr>
            </w:pPr>
            <w:r w:rsidRPr="00723EF3">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696EF0" w14:textId="77777777" w:rsidR="006A23E7" w:rsidRPr="00723EF3" w:rsidRDefault="005048F1" w:rsidP="006A23E7">
            <w:pPr>
              <w:rPr>
                <w:rFonts w:ascii="Times New Roman" w:eastAsia="Batang" w:hAnsi="Times New Roman" w:cs="Times New Roman"/>
                <w:color w:val="000000"/>
              </w:rPr>
            </w:pPr>
            <w:r w:rsidRPr="00723EF3">
              <w:rPr>
                <w:rFonts w:ascii="Times New Roman" w:eastAsia="Batang" w:hAnsi="Times New Roman" w:cs="Times New Roman"/>
                <w:color w:val="000000"/>
              </w:rPr>
              <w:t>¿Cuándo un texto pertenece al género lírico?</w:t>
            </w:r>
          </w:p>
        </w:tc>
      </w:tr>
      <w:tr w:rsidR="006A23E7" w:rsidRPr="00723EF3" w14:paraId="1B900D1D" w14:textId="77777777" w:rsidTr="009D4F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30BFA0" w14:textId="77777777" w:rsidR="006A23E7" w:rsidRPr="00723EF3" w:rsidRDefault="006A23E7" w:rsidP="009D4FE1">
            <w:pPr>
              <w:rPr>
                <w:rFonts w:ascii="Times New Roman" w:eastAsia="Batang" w:hAnsi="Times New Roman" w:cs="Times New Roman"/>
                <w:color w:val="000000"/>
              </w:rPr>
            </w:pPr>
            <w:r w:rsidRPr="00723EF3">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6DA44" w14:textId="47D9B1B1" w:rsidR="006A23E7" w:rsidRPr="00723EF3" w:rsidRDefault="005048F1" w:rsidP="00A62619">
            <w:pPr>
              <w:rPr>
                <w:rFonts w:ascii="Times New Roman" w:eastAsia="Batang" w:hAnsi="Times New Roman" w:cs="Times New Roman"/>
                <w:color w:val="000000"/>
              </w:rPr>
            </w:pPr>
            <w:r w:rsidRPr="00723EF3">
              <w:rPr>
                <w:rFonts w:ascii="Times New Roman" w:hAnsi="Times New Roman" w:cs="Times New Roman"/>
                <w:color w:val="000000"/>
              </w:rPr>
              <w:t>Actividad sobre la clasificación de textos en el género lírico</w:t>
            </w:r>
          </w:p>
        </w:tc>
      </w:tr>
    </w:tbl>
    <w:p w14:paraId="0053E409" w14:textId="77777777" w:rsidR="006A23E7" w:rsidRPr="00723EF3" w:rsidRDefault="006A23E7" w:rsidP="006A23E7">
      <w:pPr>
        <w:rPr>
          <w:rFonts w:ascii="Times New Roman" w:hAnsi="Times New Roman" w:cs="Times New Roman"/>
          <w:b/>
        </w:rPr>
      </w:pPr>
    </w:p>
    <w:tbl>
      <w:tblPr>
        <w:tblStyle w:val="Tablaconcuadrcula"/>
        <w:tblW w:w="0" w:type="auto"/>
        <w:tblLook w:val="04A0" w:firstRow="1" w:lastRow="0" w:firstColumn="1" w:lastColumn="0" w:noHBand="0" w:noVBand="1"/>
      </w:tblPr>
      <w:tblGrid>
        <w:gridCol w:w="2478"/>
        <w:gridCol w:w="6350"/>
      </w:tblGrid>
      <w:tr w:rsidR="006A23E7" w:rsidRPr="00723EF3" w14:paraId="5229B1F7" w14:textId="77777777" w:rsidTr="009D4FE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D5FE039" w14:textId="77777777" w:rsidR="006A23E7" w:rsidRPr="00723EF3" w:rsidRDefault="006A23E7">
            <w:pPr>
              <w:jc w:val="center"/>
              <w:rPr>
                <w:rFonts w:ascii="Times New Roman" w:eastAsia="Batang" w:hAnsi="Times New Roman" w:cs="Times New Roman"/>
                <w:b/>
                <w:color w:val="FFFFFF" w:themeColor="background1"/>
                <w:lang w:val="es-MX" w:eastAsia="en-US"/>
              </w:rPr>
              <w:pPrChange w:id="23" w:author="PerfectoAmor" w:date="2016-02-03T11:23:00Z">
                <w:pPr/>
              </w:pPrChange>
            </w:pPr>
            <w:r w:rsidRPr="00723EF3">
              <w:rPr>
                <w:rFonts w:ascii="Times New Roman" w:eastAsia="Batang" w:hAnsi="Times New Roman" w:cs="Times New Roman"/>
                <w:b/>
                <w:color w:val="FFFFFF" w:themeColor="background1"/>
              </w:rPr>
              <w:t>Practica: (recurso de ejercitación)</w:t>
            </w:r>
          </w:p>
        </w:tc>
      </w:tr>
      <w:tr w:rsidR="006A23E7" w:rsidRPr="00723EF3" w14:paraId="24D12B0F" w14:textId="77777777" w:rsidTr="009D4F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9D2EFE" w14:textId="77777777" w:rsidR="006A23E7" w:rsidRPr="00723EF3" w:rsidRDefault="006A23E7" w:rsidP="009D4FE1">
            <w:pPr>
              <w:rPr>
                <w:rFonts w:ascii="Times New Roman" w:eastAsia="Batang" w:hAnsi="Times New Roman" w:cs="Times New Roman"/>
                <w:b/>
                <w:color w:val="000000"/>
              </w:rPr>
            </w:pPr>
            <w:r w:rsidRPr="00723EF3">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208D15" w14:textId="77777777" w:rsidR="006A23E7" w:rsidRPr="00723EF3" w:rsidRDefault="006A23E7" w:rsidP="009D4FE1">
            <w:pPr>
              <w:rPr>
                <w:rFonts w:ascii="Times New Roman" w:eastAsia="Batang" w:hAnsi="Times New Roman" w:cs="Times New Roman"/>
                <w:b/>
                <w:color w:val="000000"/>
              </w:rPr>
            </w:pPr>
            <w:r w:rsidRPr="00723EF3">
              <w:rPr>
                <w:rFonts w:ascii="Times New Roman" w:eastAsia="Batang" w:hAnsi="Times New Roman" w:cs="Times New Roman"/>
                <w:color w:val="000000"/>
              </w:rPr>
              <w:t>LE_06_05_REC20</w:t>
            </w:r>
          </w:p>
        </w:tc>
      </w:tr>
      <w:tr w:rsidR="006A23E7" w:rsidRPr="00723EF3" w14:paraId="5EED01A6" w14:textId="77777777" w:rsidTr="009D4F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6D9C6B" w14:textId="77777777" w:rsidR="006A23E7" w:rsidRPr="00723EF3" w:rsidRDefault="006A23E7" w:rsidP="009D4FE1">
            <w:pPr>
              <w:rPr>
                <w:rFonts w:ascii="Times New Roman" w:eastAsia="Batang" w:hAnsi="Times New Roman" w:cs="Times New Roman"/>
                <w:color w:val="000000"/>
              </w:rPr>
            </w:pPr>
            <w:r w:rsidRPr="00723EF3">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1670AB" w14:textId="77777777" w:rsidR="006A23E7" w:rsidRPr="00723EF3" w:rsidRDefault="005048F1" w:rsidP="009D4FE1">
            <w:pPr>
              <w:rPr>
                <w:rFonts w:ascii="Times New Roman" w:eastAsia="Times New Roman" w:hAnsi="Times New Roman" w:cs="Times New Roman"/>
                <w:color w:val="222222"/>
                <w:lang w:val="es-CO" w:eastAsia="es-CO"/>
              </w:rPr>
            </w:pPr>
            <w:r w:rsidRPr="00375015">
              <w:rPr>
                <w:rFonts w:ascii="Times New Roman" w:hAnsi="Times New Roman" w:cs="Times New Roman"/>
                <w:rPrChange w:id="24" w:author="PerfectoAmor" w:date="2016-02-03T11:23:00Z">
                  <w:rPr>
                    <w:rFonts w:ascii="Times New Roman" w:hAnsi="Times New Roman" w:cs="Times New Roman"/>
                    <w:color w:val="222222"/>
                  </w:rPr>
                </w:rPrChange>
              </w:rPr>
              <w:t>Construye oraciones</w:t>
            </w:r>
          </w:p>
        </w:tc>
      </w:tr>
      <w:tr w:rsidR="006A23E7" w:rsidRPr="00723EF3" w14:paraId="28F8B051" w14:textId="77777777" w:rsidTr="009D4F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65199E" w14:textId="77777777" w:rsidR="006A23E7" w:rsidRPr="00723EF3" w:rsidRDefault="006A23E7" w:rsidP="009D4FE1">
            <w:pPr>
              <w:rPr>
                <w:rFonts w:ascii="Times New Roman" w:eastAsia="Batang" w:hAnsi="Times New Roman" w:cs="Times New Roman"/>
                <w:color w:val="000000"/>
              </w:rPr>
            </w:pPr>
            <w:r w:rsidRPr="00723EF3">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9493D8" w14:textId="77777777" w:rsidR="006A23E7" w:rsidRPr="00723EF3" w:rsidRDefault="005048F1" w:rsidP="009D4FE1">
            <w:pPr>
              <w:rPr>
                <w:rFonts w:ascii="Times New Roman" w:eastAsia="Times New Roman" w:hAnsi="Times New Roman" w:cs="Times New Roman"/>
                <w:color w:val="000000"/>
                <w:lang w:val="es-CO" w:eastAsia="es-CO"/>
              </w:rPr>
            </w:pPr>
            <w:r w:rsidRPr="00723EF3">
              <w:rPr>
                <w:rFonts w:ascii="Times New Roman" w:hAnsi="Times New Roman" w:cs="Times New Roman"/>
                <w:color w:val="000000"/>
              </w:rPr>
              <w:t>Actividad sobre la correspondencia entre sujetos y predicados</w:t>
            </w:r>
          </w:p>
        </w:tc>
      </w:tr>
    </w:tbl>
    <w:p w14:paraId="6790EE03" w14:textId="77777777" w:rsidR="006A23E7" w:rsidRPr="00723EF3" w:rsidRDefault="006A23E7" w:rsidP="006A23E7">
      <w:pPr>
        <w:rPr>
          <w:rFonts w:ascii="Times New Roman" w:hAnsi="Times New Roman" w:cs="Times New Roman"/>
          <w:b/>
        </w:rPr>
      </w:pPr>
    </w:p>
    <w:tbl>
      <w:tblPr>
        <w:tblStyle w:val="Tablaconcuadrcula"/>
        <w:tblW w:w="0" w:type="auto"/>
        <w:tblLook w:val="04A0" w:firstRow="1" w:lastRow="0" w:firstColumn="1" w:lastColumn="0" w:noHBand="0" w:noVBand="1"/>
      </w:tblPr>
      <w:tblGrid>
        <w:gridCol w:w="2478"/>
        <w:gridCol w:w="6350"/>
      </w:tblGrid>
      <w:tr w:rsidR="006A23E7" w:rsidRPr="00723EF3" w14:paraId="4E462E2C" w14:textId="77777777" w:rsidTr="009D4FE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E07DA15" w14:textId="77777777" w:rsidR="006A23E7" w:rsidRPr="00723EF3" w:rsidRDefault="006A23E7">
            <w:pPr>
              <w:jc w:val="center"/>
              <w:rPr>
                <w:rFonts w:ascii="Times New Roman" w:eastAsia="Batang" w:hAnsi="Times New Roman" w:cs="Times New Roman"/>
                <w:b/>
                <w:color w:val="FFFFFF" w:themeColor="background1"/>
                <w:lang w:val="es-MX" w:eastAsia="en-US"/>
              </w:rPr>
              <w:pPrChange w:id="25" w:author="PerfectoAmor" w:date="2016-02-03T11:24:00Z">
                <w:pPr/>
              </w:pPrChange>
            </w:pPr>
            <w:r w:rsidRPr="00723EF3">
              <w:rPr>
                <w:rFonts w:ascii="Times New Roman" w:eastAsia="Batang" w:hAnsi="Times New Roman" w:cs="Times New Roman"/>
                <w:b/>
                <w:color w:val="FFFFFF" w:themeColor="background1"/>
              </w:rPr>
              <w:t>Practica: (recurso de ejercitación)</w:t>
            </w:r>
          </w:p>
        </w:tc>
      </w:tr>
      <w:tr w:rsidR="006A23E7" w:rsidRPr="00723EF3" w14:paraId="08FC2A1A" w14:textId="77777777" w:rsidTr="009D4F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661FF4" w14:textId="77777777" w:rsidR="006A23E7" w:rsidRPr="00723EF3" w:rsidRDefault="006A23E7" w:rsidP="009D4FE1">
            <w:pPr>
              <w:rPr>
                <w:rFonts w:ascii="Times New Roman" w:eastAsia="Batang" w:hAnsi="Times New Roman" w:cs="Times New Roman"/>
                <w:b/>
                <w:color w:val="000000"/>
              </w:rPr>
            </w:pPr>
            <w:r w:rsidRPr="00723EF3">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E4C8E7" w14:textId="77777777" w:rsidR="006A23E7" w:rsidRPr="00723EF3" w:rsidRDefault="006A23E7" w:rsidP="009D4FE1">
            <w:pPr>
              <w:rPr>
                <w:rFonts w:ascii="Times New Roman" w:eastAsia="Batang" w:hAnsi="Times New Roman" w:cs="Times New Roman"/>
                <w:b/>
                <w:color w:val="000000"/>
              </w:rPr>
            </w:pPr>
            <w:r w:rsidRPr="00723EF3">
              <w:rPr>
                <w:rFonts w:ascii="Times New Roman" w:eastAsia="Batang" w:hAnsi="Times New Roman" w:cs="Times New Roman"/>
                <w:color w:val="000000"/>
              </w:rPr>
              <w:t>LE_06_05_REC30</w:t>
            </w:r>
          </w:p>
        </w:tc>
      </w:tr>
      <w:tr w:rsidR="006A23E7" w:rsidRPr="00723EF3" w14:paraId="07F2A660" w14:textId="77777777" w:rsidTr="009D4F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E7D54D" w14:textId="77777777" w:rsidR="006A23E7" w:rsidRPr="00723EF3" w:rsidRDefault="006A23E7" w:rsidP="009D4FE1">
            <w:pPr>
              <w:rPr>
                <w:rFonts w:ascii="Times New Roman" w:eastAsia="Batang" w:hAnsi="Times New Roman" w:cs="Times New Roman"/>
                <w:color w:val="000000"/>
              </w:rPr>
            </w:pPr>
            <w:r w:rsidRPr="00723EF3">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ECB1A" w14:textId="77777777" w:rsidR="006A23E7" w:rsidRPr="00723EF3" w:rsidRDefault="005048F1" w:rsidP="009D4FE1">
            <w:pPr>
              <w:rPr>
                <w:rFonts w:ascii="Times New Roman" w:eastAsia="Times New Roman" w:hAnsi="Times New Roman" w:cs="Times New Roman"/>
                <w:color w:val="000000"/>
                <w:lang w:val="es-CO" w:eastAsia="es-CO"/>
              </w:rPr>
            </w:pPr>
            <w:r w:rsidRPr="00723EF3">
              <w:rPr>
                <w:rFonts w:ascii="Times New Roman" w:hAnsi="Times New Roman" w:cs="Times New Roman"/>
                <w:color w:val="000000"/>
              </w:rPr>
              <w:t>Los signos de interrogación y admiración en un texto</w:t>
            </w:r>
          </w:p>
        </w:tc>
      </w:tr>
      <w:tr w:rsidR="006A23E7" w:rsidRPr="00723EF3" w14:paraId="33C62B4A" w14:textId="77777777" w:rsidTr="009D4F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E56328" w14:textId="77777777" w:rsidR="006A23E7" w:rsidRPr="00723EF3" w:rsidRDefault="006A23E7" w:rsidP="009D4FE1">
            <w:pPr>
              <w:rPr>
                <w:rFonts w:ascii="Times New Roman" w:eastAsia="Batang" w:hAnsi="Times New Roman" w:cs="Times New Roman"/>
                <w:color w:val="000000"/>
              </w:rPr>
            </w:pPr>
            <w:r w:rsidRPr="00723EF3">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19A470" w14:textId="08FFFC8F" w:rsidR="006A23E7" w:rsidRPr="00723EF3" w:rsidRDefault="005048F1" w:rsidP="00822FF8">
            <w:pPr>
              <w:rPr>
                <w:rFonts w:ascii="Times New Roman" w:eastAsia="Times New Roman" w:hAnsi="Times New Roman" w:cs="Times New Roman"/>
                <w:color w:val="000000"/>
                <w:lang w:val="es-CO" w:eastAsia="es-CO"/>
              </w:rPr>
            </w:pPr>
            <w:r w:rsidRPr="00723EF3">
              <w:rPr>
                <w:rFonts w:ascii="Times New Roman" w:hAnsi="Times New Roman" w:cs="Times New Roman"/>
                <w:color w:val="000000"/>
              </w:rPr>
              <w:t>Actividad de escritura con signos de interrogación y de admiración</w:t>
            </w:r>
            <w:del w:id="26" w:author="PerfectoAmor" w:date="2016-02-04T12:02:00Z">
              <w:r w:rsidRPr="00723EF3" w:rsidDel="00822FF8">
                <w:rPr>
                  <w:rFonts w:ascii="Times New Roman" w:hAnsi="Times New Roman" w:cs="Times New Roman"/>
                  <w:color w:val="000000"/>
                </w:rPr>
                <w:delText xml:space="preserve"> </w:delText>
              </w:r>
            </w:del>
          </w:p>
        </w:tc>
      </w:tr>
    </w:tbl>
    <w:p w14:paraId="0AA07492" w14:textId="77777777" w:rsidR="006A23E7" w:rsidRPr="00723EF3" w:rsidRDefault="006A23E7" w:rsidP="006A23E7">
      <w:pPr>
        <w:rPr>
          <w:rFonts w:ascii="Times New Roman" w:hAnsi="Times New Roman" w:cs="Times New Roman"/>
          <w:b/>
        </w:rPr>
      </w:pPr>
    </w:p>
    <w:tbl>
      <w:tblPr>
        <w:tblStyle w:val="Tablaconcuadrcula"/>
        <w:tblW w:w="0" w:type="auto"/>
        <w:tblLook w:val="04A0" w:firstRow="1" w:lastRow="0" w:firstColumn="1" w:lastColumn="0" w:noHBand="0" w:noVBand="1"/>
      </w:tblPr>
      <w:tblGrid>
        <w:gridCol w:w="2478"/>
        <w:gridCol w:w="6350"/>
      </w:tblGrid>
      <w:tr w:rsidR="006A23E7" w:rsidRPr="00723EF3" w14:paraId="73BD20CF" w14:textId="77777777" w:rsidTr="009D4FE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8A4C241" w14:textId="77777777" w:rsidR="006A23E7" w:rsidRPr="00723EF3" w:rsidRDefault="006A23E7">
            <w:pPr>
              <w:jc w:val="center"/>
              <w:rPr>
                <w:rFonts w:ascii="Times New Roman" w:eastAsia="Batang" w:hAnsi="Times New Roman" w:cs="Times New Roman"/>
                <w:b/>
                <w:color w:val="FFFFFF" w:themeColor="background1"/>
                <w:lang w:val="es-MX" w:eastAsia="en-US"/>
              </w:rPr>
              <w:pPrChange w:id="27" w:author="PerfectoAmor" w:date="2016-02-03T11:24:00Z">
                <w:pPr/>
              </w:pPrChange>
            </w:pPr>
            <w:r w:rsidRPr="00723EF3">
              <w:rPr>
                <w:rFonts w:ascii="Times New Roman" w:eastAsia="Batang" w:hAnsi="Times New Roman" w:cs="Times New Roman"/>
                <w:b/>
                <w:color w:val="FFFFFF" w:themeColor="background1"/>
              </w:rPr>
              <w:t>Practica: (recurso de ejercitación)</w:t>
            </w:r>
          </w:p>
        </w:tc>
      </w:tr>
      <w:tr w:rsidR="006A23E7" w:rsidRPr="00723EF3" w14:paraId="453C4C4E" w14:textId="77777777" w:rsidTr="009D4F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A0A64D" w14:textId="77777777" w:rsidR="006A23E7" w:rsidRPr="00723EF3" w:rsidRDefault="006A23E7" w:rsidP="009D4FE1">
            <w:pPr>
              <w:rPr>
                <w:rFonts w:ascii="Times New Roman" w:eastAsia="Batang" w:hAnsi="Times New Roman" w:cs="Times New Roman"/>
                <w:b/>
                <w:color w:val="000000"/>
              </w:rPr>
            </w:pPr>
            <w:r w:rsidRPr="00723EF3">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18B09C" w14:textId="77777777" w:rsidR="006A23E7" w:rsidRPr="00723EF3" w:rsidRDefault="006A23E7" w:rsidP="009D4FE1">
            <w:pPr>
              <w:rPr>
                <w:rFonts w:ascii="Times New Roman" w:eastAsia="Batang" w:hAnsi="Times New Roman" w:cs="Times New Roman"/>
                <w:b/>
                <w:color w:val="000000"/>
              </w:rPr>
            </w:pPr>
            <w:r w:rsidRPr="00723EF3">
              <w:rPr>
                <w:rFonts w:ascii="Times New Roman" w:eastAsia="Batang" w:hAnsi="Times New Roman" w:cs="Times New Roman"/>
                <w:color w:val="000000"/>
              </w:rPr>
              <w:t>LE_06_05_REC40</w:t>
            </w:r>
          </w:p>
        </w:tc>
      </w:tr>
      <w:tr w:rsidR="006A23E7" w:rsidRPr="00723EF3" w14:paraId="2EFAB39C" w14:textId="77777777" w:rsidTr="009D4F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481AF0" w14:textId="77777777" w:rsidR="006A23E7" w:rsidRPr="00723EF3" w:rsidRDefault="006A23E7" w:rsidP="009D4FE1">
            <w:pPr>
              <w:rPr>
                <w:rFonts w:ascii="Times New Roman" w:eastAsia="Batang" w:hAnsi="Times New Roman" w:cs="Times New Roman"/>
                <w:color w:val="000000"/>
              </w:rPr>
            </w:pPr>
            <w:r w:rsidRPr="00723EF3">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3E316C" w14:textId="77777777" w:rsidR="006A23E7" w:rsidRPr="00723EF3" w:rsidRDefault="005048F1" w:rsidP="009D4FE1">
            <w:pPr>
              <w:rPr>
                <w:rFonts w:ascii="Times New Roman" w:eastAsia="Times New Roman" w:hAnsi="Times New Roman" w:cs="Times New Roman"/>
                <w:color w:val="000000"/>
                <w:lang w:val="es-CO" w:eastAsia="es-CO"/>
              </w:rPr>
            </w:pPr>
            <w:r w:rsidRPr="00723EF3">
              <w:rPr>
                <w:rFonts w:ascii="Times New Roman" w:hAnsi="Times New Roman" w:cs="Times New Roman"/>
                <w:color w:val="000000"/>
              </w:rPr>
              <w:t>Corrige un texto con los signos ortográficos adecuados</w:t>
            </w:r>
          </w:p>
        </w:tc>
      </w:tr>
      <w:tr w:rsidR="006A23E7" w:rsidRPr="00723EF3" w14:paraId="20DB24B3" w14:textId="77777777" w:rsidTr="009D4F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C92410" w14:textId="77777777" w:rsidR="006A23E7" w:rsidRPr="00723EF3" w:rsidRDefault="006A23E7" w:rsidP="009D4FE1">
            <w:pPr>
              <w:rPr>
                <w:rFonts w:ascii="Times New Roman" w:eastAsia="Batang" w:hAnsi="Times New Roman" w:cs="Times New Roman"/>
                <w:color w:val="000000"/>
              </w:rPr>
            </w:pPr>
            <w:r w:rsidRPr="00723EF3">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796316" w14:textId="77777777" w:rsidR="006A23E7" w:rsidRPr="00723EF3" w:rsidRDefault="005048F1" w:rsidP="005048F1">
            <w:pPr>
              <w:rPr>
                <w:rFonts w:ascii="Times New Roman" w:eastAsia="Times New Roman" w:hAnsi="Times New Roman" w:cs="Times New Roman"/>
                <w:color w:val="000000"/>
                <w:lang w:val="es-CO" w:eastAsia="es-CO"/>
              </w:rPr>
            </w:pPr>
            <w:r w:rsidRPr="00723EF3">
              <w:rPr>
                <w:rFonts w:ascii="Times New Roman" w:hAnsi="Times New Roman" w:cs="Times New Roman"/>
                <w:color w:val="000000"/>
              </w:rPr>
              <w:t>Actividad para practicar el uso de signos de interrogación y de admiración</w:t>
            </w:r>
          </w:p>
        </w:tc>
      </w:tr>
    </w:tbl>
    <w:p w14:paraId="4CF3DFA2" w14:textId="77777777" w:rsidR="006A23E7" w:rsidRPr="00723EF3" w:rsidRDefault="006A23E7" w:rsidP="006A23E7">
      <w:pPr>
        <w:rPr>
          <w:rFonts w:ascii="Times New Roman" w:hAnsi="Times New Roman" w:cs="Times New Roman"/>
          <w:b/>
        </w:rPr>
      </w:pPr>
    </w:p>
    <w:tbl>
      <w:tblPr>
        <w:tblStyle w:val="Tablaconcuadrcula"/>
        <w:tblW w:w="0" w:type="auto"/>
        <w:tblLook w:val="04A0" w:firstRow="1" w:lastRow="0" w:firstColumn="1" w:lastColumn="0" w:noHBand="0" w:noVBand="1"/>
      </w:tblPr>
      <w:tblGrid>
        <w:gridCol w:w="2478"/>
        <w:gridCol w:w="6350"/>
      </w:tblGrid>
      <w:tr w:rsidR="006A23E7" w:rsidRPr="00723EF3" w14:paraId="50E8E156" w14:textId="77777777" w:rsidTr="009D4FE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2D7190D" w14:textId="77777777" w:rsidR="006A23E7" w:rsidRPr="00723EF3" w:rsidRDefault="006A23E7">
            <w:pPr>
              <w:jc w:val="center"/>
              <w:rPr>
                <w:rFonts w:ascii="Times New Roman" w:eastAsia="Batang" w:hAnsi="Times New Roman" w:cs="Times New Roman"/>
                <w:b/>
                <w:color w:val="FFFFFF" w:themeColor="background1"/>
                <w:lang w:val="es-MX" w:eastAsia="en-US"/>
              </w:rPr>
              <w:pPrChange w:id="28" w:author="PerfectoAmor" w:date="2016-02-03T11:25:00Z">
                <w:pPr/>
              </w:pPrChange>
            </w:pPr>
            <w:r w:rsidRPr="00723EF3">
              <w:rPr>
                <w:rFonts w:ascii="Times New Roman" w:eastAsia="Batang" w:hAnsi="Times New Roman" w:cs="Times New Roman"/>
                <w:b/>
                <w:color w:val="FFFFFF" w:themeColor="background1"/>
              </w:rPr>
              <w:t>Practica: (recurso de ejercitación)</w:t>
            </w:r>
          </w:p>
        </w:tc>
      </w:tr>
      <w:tr w:rsidR="006A23E7" w:rsidRPr="00723EF3" w14:paraId="7ABD32CD" w14:textId="77777777" w:rsidTr="009D4F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198360" w14:textId="77777777" w:rsidR="006A23E7" w:rsidRPr="00723EF3" w:rsidRDefault="006A23E7" w:rsidP="009D4FE1">
            <w:pPr>
              <w:rPr>
                <w:rFonts w:ascii="Times New Roman" w:eastAsia="Batang" w:hAnsi="Times New Roman" w:cs="Times New Roman"/>
                <w:b/>
                <w:color w:val="000000"/>
              </w:rPr>
            </w:pPr>
            <w:r w:rsidRPr="00723EF3">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D1B944" w14:textId="77777777" w:rsidR="006A23E7" w:rsidRPr="00723EF3" w:rsidRDefault="006A23E7" w:rsidP="009D4FE1">
            <w:pPr>
              <w:rPr>
                <w:rFonts w:ascii="Times New Roman" w:eastAsia="Batang" w:hAnsi="Times New Roman" w:cs="Times New Roman"/>
                <w:b/>
                <w:color w:val="000000"/>
              </w:rPr>
            </w:pPr>
            <w:r w:rsidRPr="00723EF3">
              <w:rPr>
                <w:rFonts w:ascii="Times New Roman" w:eastAsia="Batang" w:hAnsi="Times New Roman" w:cs="Times New Roman"/>
                <w:color w:val="000000"/>
              </w:rPr>
              <w:t>LE_06_05_REC50</w:t>
            </w:r>
          </w:p>
        </w:tc>
      </w:tr>
      <w:tr w:rsidR="006A23E7" w:rsidRPr="00723EF3" w14:paraId="4867CED8" w14:textId="77777777" w:rsidTr="009D4F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52DF27" w14:textId="77777777" w:rsidR="006A23E7" w:rsidRPr="00723EF3" w:rsidRDefault="006A23E7" w:rsidP="009D4FE1">
            <w:pPr>
              <w:rPr>
                <w:rFonts w:ascii="Times New Roman" w:eastAsia="Batang" w:hAnsi="Times New Roman" w:cs="Times New Roman"/>
                <w:color w:val="000000"/>
              </w:rPr>
            </w:pPr>
            <w:r w:rsidRPr="00723EF3">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7BE99" w14:textId="77777777" w:rsidR="006A23E7" w:rsidRPr="00723EF3" w:rsidRDefault="005048F1" w:rsidP="009D4FE1">
            <w:pPr>
              <w:rPr>
                <w:rFonts w:ascii="Times New Roman" w:eastAsia="Times New Roman" w:hAnsi="Times New Roman" w:cs="Times New Roman"/>
                <w:color w:val="000000"/>
                <w:lang w:val="es-CO" w:eastAsia="es-CO"/>
              </w:rPr>
            </w:pPr>
            <w:r w:rsidRPr="00723EF3">
              <w:rPr>
                <w:rFonts w:ascii="Times New Roman" w:hAnsi="Times New Roman" w:cs="Times New Roman"/>
                <w:color w:val="000000"/>
              </w:rPr>
              <w:t>¿Qué caracteriza a las entrevistas?</w:t>
            </w:r>
          </w:p>
        </w:tc>
      </w:tr>
      <w:tr w:rsidR="006A23E7" w:rsidRPr="00723EF3" w14:paraId="775E928F" w14:textId="77777777" w:rsidTr="009D4F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771773" w14:textId="77777777" w:rsidR="006A23E7" w:rsidRPr="00723EF3" w:rsidRDefault="006A23E7" w:rsidP="009D4FE1">
            <w:pPr>
              <w:rPr>
                <w:rFonts w:ascii="Times New Roman" w:eastAsia="Batang" w:hAnsi="Times New Roman" w:cs="Times New Roman"/>
                <w:color w:val="000000"/>
              </w:rPr>
            </w:pPr>
            <w:r w:rsidRPr="00723EF3">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CB6E97" w14:textId="77777777" w:rsidR="006A23E7" w:rsidRPr="00723EF3" w:rsidRDefault="005048F1" w:rsidP="009D4FE1">
            <w:pPr>
              <w:rPr>
                <w:rFonts w:ascii="Times New Roman" w:eastAsia="Times New Roman" w:hAnsi="Times New Roman" w:cs="Times New Roman"/>
                <w:color w:val="000000"/>
                <w:lang w:val="es-CO" w:eastAsia="es-CO"/>
              </w:rPr>
            </w:pPr>
            <w:r w:rsidRPr="00723EF3">
              <w:rPr>
                <w:rFonts w:ascii="Times New Roman" w:hAnsi="Times New Roman" w:cs="Times New Roman"/>
                <w:color w:val="000000"/>
              </w:rPr>
              <w:t>Actividad para reconocer elementos esenciales de las entrevistas</w:t>
            </w:r>
          </w:p>
        </w:tc>
      </w:tr>
    </w:tbl>
    <w:p w14:paraId="022973E2" w14:textId="77777777" w:rsidR="006A23E7" w:rsidRPr="00723EF3" w:rsidRDefault="006A23E7" w:rsidP="006A23E7">
      <w:pPr>
        <w:rPr>
          <w:rFonts w:ascii="Times New Roman" w:hAnsi="Times New Roman" w:cs="Times New Roman"/>
          <w:b/>
        </w:rPr>
      </w:pPr>
    </w:p>
    <w:tbl>
      <w:tblPr>
        <w:tblStyle w:val="Tablaconcuadrcula"/>
        <w:tblW w:w="0" w:type="auto"/>
        <w:tblLook w:val="04A0" w:firstRow="1" w:lastRow="0" w:firstColumn="1" w:lastColumn="0" w:noHBand="0" w:noVBand="1"/>
      </w:tblPr>
      <w:tblGrid>
        <w:gridCol w:w="2478"/>
        <w:gridCol w:w="6350"/>
      </w:tblGrid>
      <w:tr w:rsidR="006A23E7" w:rsidRPr="00723EF3" w14:paraId="0089DA7A" w14:textId="77777777" w:rsidTr="009D4FE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B4F695D" w14:textId="77777777" w:rsidR="006A23E7" w:rsidRPr="00723EF3" w:rsidRDefault="006A23E7">
            <w:pPr>
              <w:jc w:val="center"/>
              <w:rPr>
                <w:rFonts w:ascii="Times New Roman" w:eastAsia="Batang" w:hAnsi="Times New Roman" w:cs="Times New Roman"/>
                <w:b/>
                <w:color w:val="FFFFFF" w:themeColor="background1"/>
                <w:lang w:val="es-MX" w:eastAsia="en-US"/>
              </w:rPr>
              <w:pPrChange w:id="29" w:author="PerfectoAmor" w:date="2016-02-03T11:25:00Z">
                <w:pPr/>
              </w:pPrChange>
            </w:pPr>
            <w:r w:rsidRPr="00723EF3">
              <w:rPr>
                <w:rFonts w:ascii="Times New Roman" w:eastAsia="Batang" w:hAnsi="Times New Roman" w:cs="Times New Roman"/>
                <w:b/>
                <w:color w:val="FFFFFF" w:themeColor="background1"/>
              </w:rPr>
              <w:t>Practica: (recurso de ejercitación)</w:t>
            </w:r>
          </w:p>
        </w:tc>
      </w:tr>
      <w:tr w:rsidR="006A23E7" w:rsidRPr="00723EF3" w14:paraId="02A3D8DB" w14:textId="77777777" w:rsidTr="009D4F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8F1B94" w14:textId="77777777" w:rsidR="006A23E7" w:rsidRPr="00723EF3" w:rsidRDefault="006A23E7" w:rsidP="009D4FE1">
            <w:pPr>
              <w:rPr>
                <w:rFonts w:ascii="Times New Roman" w:eastAsia="Batang" w:hAnsi="Times New Roman" w:cs="Times New Roman"/>
                <w:b/>
                <w:color w:val="000000"/>
              </w:rPr>
            </w:pPr>
            <w:r w:rsidRPr="00723EF3">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21E039" w14:textId="77777777" w:rsidR="006A23E7" w:rsidRPr="00723EF3" w:rsidRDefault="006A23E7" w:rsidP="009D4FE1">
            <w:pPr>
              <w:rPr>
                <w:rFonts w:ascii="Times New Roman" w:eastAsia="Batang" w:hAnsi="Times New Roman" w:cs="Times New Roman"/>
                <w:b/>
                <w:color w:val="000000"/>
              </w:rPr>
            </w:pPr>
            <w:r w:rsidRPr="00723EF3">
              <w:rPr>
                <w:rFonts w:ascii="Times New Roman" w:eastAsia="Batang" w:hAnsi="Times New Roman" w:cs="Times New Roman"/>
                <w:color w:val="000000"/>
              </w:rPr>
              <w:t>LE_06_05_REC60</w:t>
            </w:r>
          </w:p>
        </w:tc>
      </w:tr>
      <w:tr w:rsidR="006A23E7" w:rsidRPr="00723EF3" w14:paraId="621A7049" w14:textId="77777777" w:rsidTr="009D4F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C2FD7B" w14:textId="77777777" w:rsidR="006A23E7" w:rsidRPr="00723EF3" w:rsidRDefault="006A23E7" w:rsidP="009D4FE1">
            <w:pPr>
              <w:rPr>
                <w:rFonts w:ascii="Times New Roman" w:eastAsia="Batang" w:hAnsi="Times New Roman" w:cs="Times New Roman"/>
                <w:color w:val="000000"/>
              </w:rPr>
            </w:pPr>
            <w:r w:rsidRPr="00723EF3">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83532A" w14:textId="77777777" w:rsidR="006A23E7" w:rsidRPr="00723EF3" w:rsidRDefault="005048F1" w:rsidP="009D4FE1">
            <w:pPr>
              <w:rPr>
                <w:rFonts w:ascii="Times New Roman" w:eastAsia="Times New Roman" w:hAnsi="Times New Roman" w:cs="Times New Roman"/>
                <w:color w:val="000000"/>
                <w:lang w:val="es-CO" w:eastAsia="es-CO"/>
              </w:rPr>
            </w:pPr>
            <w:r w:rsidRPr="00723EF3">
              <w:rPr>
                <w:rFonts w:ascii="Times New Roman" w:hAnsi="Times New Roman" w:cs="Times New Roman"/>
                <w:color w:val="000000"/>
              </w:rPr>
              <w:t>¿Qué se debe hacer al entrevistar?</w:t>
            </w:r>
          </w:p>
        </w:tc>
      </w:tr>
      <w:tr w:rsidR="006A23E7" w:rsidRPr="00723EF3" w14:paraId="464765CE" w14:textId="77777777" w:rsidTr="009D4F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528E71" w14:textId="77777777" w:rsidR="006A23E7" w:rsidRPr="00723EF3" w:rsidRDefault="006A23E7" w:rsidP="009D4FE1">
            <w:pPr>
              <w:rPr>
                <w:rFonts w:ascii="Times New Roman" w:eastAsia="Batang" w:hAnsi="Times New Roman" w:cs="Times New Roman"/>
                <w:color w:val="000000"/>
              </w:rPr>
            </w:pPr>
            <w:r w:rsidRPr="00723EF3">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2F4A70" w14:textId="77777777" w:rsidR="006A23E7" w:rsidRPr="00723EF3" w:rsidRDefault="005048F1" w:rsidP="009D4FE1">
            <w:pPr>
              <w:rPr>
                <w:rFonts w:ascii="Times New Roman" w:eastAsia="Times New Roman" w:hAnsi="Times New Roman" w:cs="Times New Roman"/>
                <w:color w:val="000000"/>
                <w:lang w:val="es-CO" w:eastAsia="es-CO"/>
              </w:rPr>
            </w:pPr>
            <w:r w:rsidRPr="00723EF3">
              <w:rPr>
                <w:rFonts w:ascii="Times New Roman" w:hAnsi="Times New Roman" w:cs="Times New Roman"/>
                <w:color w:val="000000"/>
              </w:rPr>
              <w:t>Actividad sobre los pasos necesarios para realizar entrevistas</w:t>
            </w:r>
          </w:p>
        </w:tc>
      </w:tr>
    </w:tbl>
    <w:p w14:paraId="3C1975BD" w14:textId="77777777" w:rsidR="006A23E7" w:rsidRDefault="006A23E7" w:rsidP="006A23E7">
      <w:pPr>
        <w:rPr>
          <w:rFonts w:ascii="Times New Roman" w:hAnsi="Times New Roman" w:cs="Times New Roman"/>
          <w:b/>
        </w:rPr>
      </w:pPr>
    </w:p>
    <w:p w14:paraId="1E92559D" w14:textId="6124ADF7" w:rsidR="00A62619" w:rsidRPr="0072341A" w:rsidRDefault="00A62619" w:rsidP="00A62619">
      <w:pPr>
        <w:rPr>
          <w:rFonts w:ascii="Times New Roman" w:hAnsi="Times New Roman" w:cs="Times New Roman"/>
          <w:b/>
        </w:rPr>
      </w:pPr>
      <w:r w:rsidRPr="0072341A">
        <w:rPr>
          <w:rFonts w:ascii="Times New Roman" w:hAnsi="Times New Roman" w:cs="Times New Roman"/>
          <w:b/>
        </w:rPr>
        <w:t>[</w:t>
      </w:r>
      <w:r w:rsidRPr="0072341A">
        <w:rPr>
          <w:rFonts w:ascii="Times New Roman" w:eastAsia="Batang" w:hAnsi="Times New Roman" w:cs="Times New Roman"/>
          <w:b/>
          <w:highlight w:val="yellow"/>
        </w:rPr>
        <w:t>SECCIÓN</w:t>
      </w:r>
      <w:r w:rsidRPr="0072341A">
        <w:rPr>
          <w:rFonts w:ascii="Times New Roman" w:hAnsi="Times New Roman" w:cs="Times New Roman"/>
          <w:b/>
          <w:highlight w:val="yellow"/>
        </w:rPr>
        <w:t xml:space="preserve"> 1</w:t>
      </w:r>
      <w:r w:rsidRPr="0072341A">
        <w:rPr>
          <w:rFonts w:ascii="Times New Roman" w:hAnsi="Times New Roman" w:cs="Times New Roman"/>
          <w:b/>
        </w:rPr>
        <w:t>] 2</w:t>
      </w:r>
      <w:del w:id="30" w:author="PerfectoAmor" w:date="2016-02-03T11:25:00Z">
        <w:r w:rsidR="0080631F" w:rsidDel="00375015">
          <w:rPr>
            <w:rFonts w:ascii="Times New Roman" w:hAnsi="Times New Roman" w:cs="Times New Roman"/>
            <w:b/>
          </w:rPr>
          <w:delText>.</w:delText>
        </w:r>
      </w:del>
      <w:r w:rsidRPr="0072341A">
        <w:rPr>
          <w:rFonts w:ascii="Times New Roman" w:hAnsi="Times New Roman" w:cs="Times New Roman"/>
          <w:b/>
        </w:rPr>
        <w:t xml:space="preserve"> Literatura: el género lírico y la poesía popular</w:t>
      </w:r>
    </w:p>
    <w:p w14:paraId="0582B2FD" w14:textId="77777777" w:rsidR="00A62619" w:rsidRDefault="00A62619" w:rsidP="006A23E7">
      <w:pPr>
        <w:rPr>
          <w:rFonts w:ascii="Times New Roman" w:hAnsi="Times New Roman" w:cs="Times New Roman"/>
          <w:b/>
        </w:rPr>
      </w:pPr>
    </w:p>
    <w:p w14:paraId="5FB5F267" w14:textId="6A5C488C" w:rsidR="0080631F" w:rsidRDefault="0080631F" w:rsidP="0080631F">
      <w:pPr>
        <w:rPr>
          <w:rFonts w:ascii="Times New Roman" w:hAnsi="Times New Roman" w:cs="Times New Roman"/>
        </w:rPr>
      </w:pPr>
      <w:r w:rsidRPr="0072341A">
        <w:rPr>
          <w:rFonts w:ascii="Times New Roman" w:hAnsi="Times New Roman" w:cs="Times New Roman"/>
        </w:rPr>
        <w:t xml:space="preserve">Cuando hablamos de los géneros literarios, mencionamos brevemente al género lírico, recuerdas </w:t>
      </w:r>
      <w:r>
        <w:rPr>
          <w:rFonts w:ascii="Times New Roman" w:hAnsi="Times New Roman" w:cs="Times New Roman"/>
        </w:rPr>
        <w:t>¿</w:t>
      </w:r>
      <w:r w:rsidRPr="0072341A">
        <w:rPr>
          <w:rFonts w:ascii="Times New Roman" w:hAnsi="Times New Roman" w:cs="Times New Roman"/>
        </w:rPr>
        <w:t>cómo son las obras de este género</w:t>
      </w:r>
      <w:r>
        <w:rPr>
          <w:rFonts w:ascii="Times New Roman" w:hAnsi="Times New Roman" w:cs="Times New Roman"/>
        </w:rPr>
        <w:t>?</w:t>
      </w:r>
      <w:r w:rsidRPr="0072341A">
        <w:rPr>
          <w:rFonts w:ascii="Times New Roman" w:hAnsi="Times New Roman" w:cs="Times New Roman"/>
        </w:rPr>
        <w:t xml:space="preserve">, </w:t>
      </w:r>
      <w:r>
        <w:rPr>
          <w:rFonts w:ascii="Times New Roman" w:hAnsi="Times New Roman" w:cs="Times New Roman"/>
        </w:rPr>
        <w:t>¿</w:t>
      </w:r>
      <w:r w:rsidRPr="0072341A">
        <w:rPr>
          <w:rFonts w:ascii="Times New Roman" w:hAnsi="Times New Roman" w:cs="Times New Roman"/>
        </w:rPr>
        <w:t>qué expresan</w:t>
      </w:r>
      <w:r>
        <w:rPr>
          <w:rFonts w:ascii="Times New Roman" w:hAnsi="Times New Roman" w:cs="Times New Roman"/>
        </w:rPr>
        <w:t>?</w:t>
      </w:r>
      <w:r w:rsidRPr="0072341A">
        <w:rPr>
          <w:rFonts w:ascii="Times New Roman" w:hAnsi="Times New Roman" w:cs="Times New Roman"/>
        </w:rPr>
        <w:t xml:space="preserve"> y </w:t>
      </w:r>
      <w:r>
        <w:rPr>
          <w:rFonts w:ascii="Times New Roman" w:hAnsi="Times New Roman" w:cs="Times New Roman"/>
        </w:rPr>
        <w:t>¿</w:t>
      </w:r>
      <w:r w:rsidRPr="0072341A">
        <w:rPr>
          <w:rFonts w:ascii="Times New Roman" w:hAnsi="Times New Roman" w:cs="Times New Roman"/>
        </w:rPr>
        <w:t>cómo se escriben</w:t>
      </w:r>
      <w:r>
        <w:rPr>
          <w:rFonts w:ascii="Times New Roman" w:hAnsi="Times New Roman" w:cs="Times New Roman"/>
        </w:rPr>
        <w:t>?</w:t>
      </w:r>
      <w:r w:rsidRPr="0072341A">
        <w:rPr>
          <w:rFonts w:ascii="Times New Roman" w:hAnsi="Times New Roman" w:cs="Times New Roman"/>
        </w:rPr>
        <w:t xml:space="preserve"> </w:t>
      </w:r>
    </w:p>
    <w:p w14:paraId="63EE50A5" w14:textId="77777777" w:rsidR="0080631F" w:rsidRPr="0072341A" w:rsidRDefault="0080631F" w:rsidP="00793F63">
      <w:pPr>
        <w:rPr>
          <w:rFonts w:ascii="Times New Roman" w:hAnsi="Times New Roman" w:cs="Times New Roman"/>
        </w:rPr>
      </w:pPr>
    </w:p>
    <w:tbl>
      <w:tblPr>
        <w:tblStyle w:val="Tablaconcuadrcula"/>
        <w:tblW w:w="0" w:type="auto"/>
        <w:tblLook w:val="04A0" w:firstRow="1" w:lastRow="0" w:firstColumn="1" w:lastColumn="0" w:noHBand="0" w:noVBand="1"/>
      </w:tblPr>
      <w:tblGrid>
        <w:gridCol w:w="2483"/>
        <w:gridCol w:w="6345"/>
      </w:tblGrid>
      <w:tr w:rsidR="0080631F" w:rsidRPr="0072341A" w14:paraId="325B92BF" w14:textId="77777777" w:rsidTr="005B05A5">
        <w:tc>
          <w:tcPr>
            <w:tcW w:w="8978" w:type="dxa"/>
            <w:gridSpan w:val="2"/>
            <w:shd w:val="clear" w:color="auto" w:fill="000000" w:themeFill="text1"/>
          </w:tcPr>
          <w:p w14:paraId="62214B88" w14:textId="77777777" w:rsidR="0080631F" w:rsidRPr="0072341A" w:rsidRDefault="0080631F">
            <w:pPr>
              <w:jc w:val="center"/>
              <w:rPr>
                <w:rFonts w:ascii="Times New Roman" w:hAnsi="Times New Roman" w:cs="Times New Roman"/>
                <w:b/>
                <w:color w:val="FFFFFF" w:themeColor="background1"/>
              </w:rPr>
              <w:pPrChange w:id="31" w:author="PerfectoAmor" w:date="2016-02-03T11:26:00Z">
                <w:pPr/>
              </w:pPrChange>
            </w:pPr>
            <w:r w:rsidRPr="0072341A">
              <w:rPr>
                <w:rFonts w:ascii="Times New Roman" w:hAnsi="Times New Roman" w:cs="Times New Roman"/>
                <w:b/>
                <w:color w:val="FFFFFF" w:themeColor="background1"/>
              </w:rPr>
              <w:t>Destacado</w:t>
            </w:r>
          </w:p>
        </w:tc>
      </w:tr>
      <w:tr w:rsidR="0080631F" w:rsidRPr="0072341A" w14:paraId="35DF4923" w14:textId="77777777" w:rsidTr="005B05A5">
        <w:tc>
          <w:tcPr>
            <w:tcW w:w="2518" w:type="dxa"/>
          </w:tcPr>
          <w:p w14:paraId="7E198A44" w14:textId="77777777" w:rsidR="0080631F" w:rsidRPr="0072341A" w:rsidRDefault="0080631F" w:rsidP="00793F63">
            <w:pPr>
              <w:rPr>
                <w:rFonts w:ascii="Times New Roman" w:hAnsi="Times New Roman" w:cs="Times New Roman"/>
                <w:b/>
              </w:rPr>
            </w:pPr>
            <w:r w:rsidRPr="0072341A">
              <w:rPr>
                <w:rFonts w:ascii="Times New Roman" w:hAnsi="Times New Roman" w:cs="Times New Roman"/>
                <w:b/>
              </w:rPr>
              <w:t>Título</w:t>
            </w:r>
          </w:p>
        </w:tc>
        <w:tc>
          <w:tcPr>
            <w:tcW w:w="6460" w:type="dxa"/>
          </w:tcPr>
          <w:p w14:paraId="34DA4D96" w14:textId="50D1E25B" w:rsidR="0080631F" w:rsidRPr="0072341A" w:rsidRDefault="00370DF2" w:rsidP="00375015">
            <w:pPr>
              <w:tabs>
                <w:tab w:val="left" w:pos="2160"/>
                <w:tab w:val="center" w:pos="3064"/>
              </w:tabs>
              <w:rPr>
                <w:rFonts w:ascii="Times New Roman" w:hAnsi="Times New Roman" w:cs="Times New Roman"/>
                <w:b/>
              </w:rPr>
            </w:pPr>
            <w:del w:id="32" w:author="PerfectoAmor" w:date="2016-02-03T11:26:00Z">
              <w:r w:rsidDel="00375015">
                <w:rPr>
                  <w:rFonts w:ascii="Times New Roman" w:hAnsi="Times New Roman" w:cs="Times New Roman"/>
                  <w:b/>
                </w:rPr>
                <w:tab/>
              </w:r>
              <w:r w:rsidDel="00375015">
                <w:rPr>
                  <w:rFonts w:ascii="Times New Roman" w:hAnsi="Times New Roman" w:cs="Times New Roman"/>
                  <w:b/>
                </w:rPr>
                <w:tab/>
              </w:r>
            </w:del>
            <w:r>
              <w:rPr>
                <w:rFonts w:ascii="Times New Roman" w:hAnsi="Times New Roman" w:cs="Times New Roman"/>
                <w:b/>
              </w:rPr>
              <w:t>El género lírico</w:t>
            </w:r>
          </w:p>
        </w:tc>
      </w:tr>
      <w:tr w:rsidR="0080631F" w:rsidRPr="0072341A" w14:paraId="58519AE7" w14:textId="77777777" w:rsidTr="005B05A5">
        <w:tc>
          <w:tcPr>
            <w:tcW w:w="2518" w:type="dxa"/>
          </w:tcPr>
          <w:p w14:paraId="52058ECB" w14:textId="77777777" w:rsidR="0080631F" w:rsidRPr="0072341A" w:rsidRDefault="0080631F" w:rsidP="00793F63">
            <w:pPr>
              <w:rPr>
                <w:rFonts w:ascii="Times New Roman" w:hAnsi="Times New Roman" w:cs="Times New Roman"/>
              </w:rPr>
            </w:pPr>
            <w:r w:rsidRPr="0072341A">
              <w:rPr>
                <w:rFonts w:ascii="Times New Roman" w:hAnsi="Times New Roman" w:cs="Times New Roman"/>
                <w:b/>
              </w:rPr>
              <w:t>Contenido</w:t>
            </w:r>
          </w:p>
        </w:tc>
        <w:tc>
          <w:tcPr>
            <w:tcW w:w="6460" w:type="dxa"/>
          </w:tcPr>
          <w:p w14:paraId="3A43DBBC" w14:textId="2EA41E3F" w:rsidR="0080631F" w:rsidRPr="0072341A" w:rsidRDefault="0080631F" w:rsidP="00EE5D70">
            <w:pPr>
              <w:autoSpaceDE w:val="0"/>
              <w:autoSpaceDN w:val="0"/>
              <w:adjustRightInd w:val="0"/>
              <w:rPr>
                <w:rFonts w:ascii="Times New Roman" w:hAnsi="Times New Roman" w:cs="Times New Roman"/>
              </w:rPr>
            </w:pPr>
            <w:r w:rsidRPr="0072341A">
              <w:rPr>
                <w:rFonts w:ascii="Times New Roman" w:hAnsi="Times New Roman" w:cs="Times New Roman"/>
              </w:rPr>
              <w:t xml:space="preserve">En el </w:t>
            </w:r>
            <w:r w:rsidRPr="0072341A">
              <w:rPr>
                <w:rFonts w:ascii="Times New Roman" w:hAnsi="Times New Roman" w:cs="Times New Roman"/>
                <w:b/>
              </w:rPr>
              <w:t>género lírico</w:t>
            </w:r>
            <w:r w:rsidRPr="0072341A">
              <w:rPr>
                <w:rFonts w:ascii="Times New Roman" w:hAnsi="Times New Roman" w:cs="Times New Roman"/>
              </w:rPr>
              <w:t xml:space="preserve">, es el autor quien por medio de un </w:t>
            </w:r>
            <w:r w:rsidRPr="0072341A">
              <w:rPr>
                <w:rFonts w:ascii="Times New Roman" w:hAnsi="Times New Roman" w:cs="Times New Roman"/>
                <w:b/>
              </w:rPr>
              <w:t>lenguaje poético</w:t>
            </w:r>
            <w:r w:rsidRPr="0072341A">
              <w:rPr>
                <w:rFonts w:ascii="Times New Roman" w:hAnsi="Times New Roman" w:cs="Times New Roman"/>
              </w:rPr>
              <w:t xml:space="preserve"> transmite </w:t>
            </w:r>
            <w:ins w:id="33" w:author="PerfectoAmor" w:date="2016-02-03T11:27:00Z">
              <w:r w:rsidR="00375015">
                <w:rPr>
                  <w:rFonts w:ascii="Times New Roman" w:hAnsi="Times New Roman" w:cs="Times New Roman"/>
                </w:rPr>
                <w:t xml:space="preserve">los </w:t>
              </w:r>
            </w:ins>
            <w:r w:rsidRPr="0072341A">
              <w:rPr>
                <w:rFonts w:ascii="Times New Roman" w:hAnsi="Times New Roman" w:cs="Times New Roman"/>
                <w:b/>
              </w:rPr>
              <w:t>sentimientos o emociones</w:t>
            </w:r>
            <w:r w:rsidRPr="0072341A">
              <w:rPr>
                <w:rFonts w:ascii="Times New Roman" w:hAnsi="Times New Roman" w:cs="Times New Roman"/>
              </w:rPr>
              <w:t xml:space="preserve"> de una persona, objeto o situación que lo rodea. La </w:t>
            </w:r>
            <w:r w:rsidRPr="0072341A">
              <w:rPr>
                <w:rFonts w:ascii="Times New Roman" w:hAnsi="Times New Roman" w:cs="Times New Roman"/>
                <w:b/>
              </w:rPr>
              <w:t>poesía</w:t>
            </w:r>
            <w:r w:rsidRPr="0072341A">
              <w:rPr>
                <w:rFonts w:ascii="Times New Roman" w:hAnsi="Times New Roman" w:cs="Times New Roman"/>
              </w:rPr>
              <w:t xml:space="preserve"> es la composición que utiliza el autor para expresarse</w:t>
            </w:r>
            <w:ins w:id="34" w:author="PerfectoAmor" w:date="2016-02-04T12:05:00Z">
              <w:r w:rsidR="00822FF8">
                <w:rPr>
                  <w:rFonts w:ascii="Times New Roman" w:hAnsi="Times New Roman" w:cs="Times New Roman"/>
                </w:rPr>
                <w:t>,</w:t>
              </w:r>
            </w:ins>
            <w:r w:rsidRPr="0072341A">
              <w:rPr>
                <w:rFonts w:ascii="Times New Roman" w:hAnsi="Times New Roman" w:cs="Times New Roman"/>
              </w:rPr>
              <w:t xml:space="preserve"> </w:t>
            </w:r>
            <w:del w:id="35" w:author="PerfectoAmor" w:date="2016-02-04T12:05:00Z">
              <w:r w:rsidRPr="0072341A" w:rsidDel="00822FF8">
                <w:rPr>
                  <w:rFonts w:ascii="Times New Roman" w:hAnsi="Times New Roman" w:cs="Times New Roman"/>
                </w:rPr>
                <w:delText xml:space="preserve">y </w:delText>
              </w:r>
            </w:del>
            <w:del w:id="36" w:author="PerfectoAmor" w:date="2016-02-03T11:27:00Z">
              <w:r w:rsidRPr="0072341A" w:rsidDel="00375015">
                <w:rPr>
                  <w:rFonts w:ascii="Times New Roman" w:hAnsi="Times New Roman" w:cs="Times New Roman"/>
                </w:rPr>
                <w:delText>é</w:delText>
              </w:r>
            </w:del>
            <w:del w:id="37" w:author="PerfectoAmor" w:date="2016-02-04T12:05:00Z">
              <w:r w:rsidRPr="0072341A" w:rsidDel="00822FF8">
                <w:rPr>
                  <w:rFonts w:ascii="Times New Roman" w:hAnsi="Times New Roman" w:cs="Times New Roman"/>
                </w:rPr>
                <w:delText xml:space="preserve">sta </w:delText>
              </w:r>
            </w:del>
            <w:r w:rsidRPr="0072341A">
              <w:rPr>
                <w:rFonts w:ascii="Times New Roman" w:hAnsi="Times New Roman" w:cs="Times New Roman"/>
              </w:rPr>
              <w:t xml:space="preserve">puede </w:t>
            </w:r>
            <w:ins w:id="38" w:author="PerfectoAmor" w:date="2016-02-04T12:07:00Z">
              <w:r w:rsidR="00EE5D70">
                <w:rPr>
                  <w:rFonts w:ascii="Times New Roman" w:hAnsi="Times New Roman" w:cs="Times New Roman"/>
                </w:rPr>
                <w:t>estar escrita</w:t>
              </w:r>
            </w:ins>
            <w:del w:id="39" w:author="PerfectoAmor" w:date="2016-02-04T12:08:00Z">
              <w:r w:rsidRPr="0072341A" w:rsidDel="00EE5D70">
                <w:rPr>
                  <w:rFonts w:ascii="Times New Roman" w:hAnsi="Times New Roman" w:cs="Times New Roman"/>
                </w:rPr>
                <w:delText>escribirse</w:delText>
              </w:r>
            </w:del>
            <w:r w:rsidRPr="0072341A">
              <w:rPr>
                <w:rFonts w:ascii="Times New Roman" w:hAnsi="Times New Roman" w:cs="Times New Roman"/>
              </w:rPr>
              <w:t xml:space="preserve"> en </w:t>
            </w:r>
            <w:r w:rsidRPr="0072341A">
              <w:rPr>
                <w:rFonts w:ascii="Times New Roman" w:hAnsi="Times New Roman" w:cs="Times New Roman"/>
                <w:b/>
              </w:rPr>
              <w:t xml:space="preserve">verso </w:t>
            </w:r>
            <w:r w:rsidRPr="00822FF8">
              <w:rPr>
                <w:rFonts w:ascii="Times New Roman" w:hAnsi="Times New Roman" w:cs="Times New Roman"/>
                <w:rPrChange w:id="40" w:author="PerfectoAmor" w:date="2016-02-04T12:06:00Z">
                  <w:rPr>
                    <w:rFonts w:ascii="Times New Roman" w:hAnsi="Times New Roman" w:cs="Times New Roman"/>
                    <w:b/>
                  </w:rPr>
                </w:rPrChange>
              </w:rPr>
              <w:t xml:space="preserve">o en </w:t>
            </w:r>
            <w:r w:rsidRPr="0072341A">
              <w:rPr>
                <w:rFonts w:ascii="Times New Roman" w:hAnsi="Times New Roman" w:cs="Times New Roman"/>
                <w:b/>
              </w:rPr>
              <w:t>prosa</w:t>
            </w:r>
            <w:r w:rsidRPr="0072341A">
              <w:rPr>
                <w:rFonts w:ascii="Times New Roman" w:hAnsi="Times New Roman" w:cs="Times New Roman"/>
              </w:rPr>
              <w:t>.</w:t>
            </w:r>
          </w:p>
        </w:tc>
      </w:tr>
    </w:tbl>
    <w:p w14:paraId="4DB0876E" w14:textId="77777777" w:rsidR="0080631F" w:rsidRDefault="0080631F" w:rsidP="00793F63">
      <w:pPr>
        <w:rPr>
          <w:rFonts w:ascii="Times New Roman" w:hAnsi="Times New Roman" w:cs="Times New Roman"/>
        </w:rPr>
      </w:pPr>
    </w:p>
    <w:tbl>
      <w:tblPr>
        <w:tblStyle w:val="Tablaconcuadrcula"/>
        <w:tblW w:w="0" w:type="auto"/>
        <w:tblLook w:val="04A0" w:firstRow="1" w:lastRow="0" w:firstColumn="1" w:lastColumn="0" w:noHBand="0" w:noVBand="1"/>
      </w:tblPr>
      <w:tblGrid>
        <w:gridCol w:w="2427"/>
        <w:gridCol w:w="6401"/>
      </w:tblGrid>
      <w:tr w:rsidR="0080631F" w:rsidRPr="0086271E" w14:paraId="5A159CE5" w14:textId="77777777" w:rsidTr="005B05A5">
        <w:tc>
          <w:tcPr>
            <w:tcW w:w="8828" w:type="dxa"/>
            <w:gridSpan w:val="2"/>
            <w:shd w:val="clear" w:color="auto" w:fill="0D0D0D" w:themeFill="text1" w:themeFillTint="F2"/>
          </w:tcPr>
          <w:p w14:paraId="084855F0" w14:textId="77777777" w:rsidR="0080631F" w:rsidRPr="0086271E" w:rsidRDefault="0080631F">
            <w:pPr>
              <w:jc w:val="center"/>
              <w:rPr>
                <w:rFonts w:ascii="Times New Roman" w:hAnsi="Times New Roman" w:cs="Times New Roman"/>
                <w:b/>
                <w:color w:val="FFFFFF" w:themeColor="background1"/>
                <w:lang w:val="es-ES"/>
              </w:rPr>
              <w:pPrChange w:id="41" w:author="PerfectoAmor" w:date="2016-02-03T11:28:00Z">
                <w:pPr/>
              </w:pPrChange>
            </w:pPr>
            <w:r w:rsidRPr="0086271E">
              <w:rPr>
                <w:rFonts w:ascii="Times New Roman" w:hAnsi="Times New Roman" w:cs="Times New Roman"/>
                <w:b/>
                <w:color w:val="FFFFFF" w:themeColor="background1"/>
                <w:lang w:val="es-ES"/>
              </w:rPr>
              <w:t>Imagen (fotografía, gráfica o ilustración)</w:t>
            </w:r>
          </w:p>
        </w:tc>
      </w:tr>
      <w:tr w:rsidR="0080631F" w:rsidRPr="0086271E" w14:paraId="7963D48E" w14:textId="77777777" w:rsidTr="005B05A5">
        <w:tc>
          <w:tcPr>
            <w:tcW w:w="2427" w:type="dxa"/>
          </w:tcPr>
          <w:p w14:paraId="0A30ECB0" w14:textId="77777777" w:rsidR="0080631F" w:rsidRPr="00AD160A" w:rsidRDefault="0080631F" w:rsidP="005B05A5">
            <w:pPr>
              <w:rPr>
                <w:rFonts w:ascii="Times New Roman" w:hAnsi="Times New Roman" w:cs="Times New Roman"/>
                <w:b/>
                <w:color w:val="000000"/>
                <w:lang w:val="es-ES"/>
              </w:rPr>
            </w:pPr>
            <w:r w:rsidRPr="00AD160A">
              <w:rPr>
                <w:rFonts w:ascii="Times New Roman" w:hAnsi="Times New Roman" w:cs="Times New Roman"/>
                <w:b/>
                <w:color w:val="000000"/>
                <w:lang w:val="es-ES"/>
              </w:rPr>
              <w:t>Código</w:t>
            </w:r>
          </w:p>
        </w:tc>
        <w:tc>
          <w:tcPr>
            <w:tcW w:w="6401" w:type="dxa"/>
          </w:tcPr>
          <w:p w14:paraId="11F4DA35" w14:textId="23D59590" w:rsidR="0080631F" w:rsidRPr="00AD160A" w:rsidRDefault="0080631F" w:rsidP="005B05A5">
            <w:pPr>
              <w:rPr>
                <w:rFonts w:ascii="Times New Roman" w:hAnsi="Times New Roman" w:cs="Times New Roman"/>
                <w:b/>
                <w:color w:val="000000"/>
                <w:lang w:val="es-ES"/>
              </w:rPr>
            </w:pPr>
            <w:r>
              <w:rPr>
                <w:rFonts w:ascii="Times New Roman" w:hAnsi="Times New Roman" w:cs="Times New Roman"/>
                <w:color w:val="000000"/>
                <w:lang w:val="es-ES"/>
              </w:rPr>
              <w:t>LE_06_05_IMG02</w:t>
            </w:r>
          </w:p>
        </w:tc>
      </w:tr>
      <w:tr w:rsidR="0080631F" w:rsidRPr="0086271E" w14:paraId="15614F3F" w14:textId="77777777" w:rsidTr="005B05A5">
        <w:tc>
          <w:tcPr>
            <w:tcW w:w="2427" w:type="dxa"/>
          </w:tcPr>
          <w:p w14:paraId="05DE395C" w14:textId="77777777" w:rsidR="0080631F" w:rsidRPr="00AD160A" w:rsidRDefault="0080631F" w:rsidP="005B05A5">
            <w:pPr>
              <w:rPr>
                <w:rFonts w:ascii="Times New Roman" w:hAnsi="Times New Roman" w:cs="Times New Roman"/>
                <w:color w:val="000000"/>
                <w:lang w:val="es-ES"/>
              </w:rPr>
            </w:pPr>
            <w:r w:rsidRPr="00AD160A">
              <w:rPr>
                <w:rFonts w:ascii="Times New Roman" w:hAnsi="Times New Roman" w:cs="Times New Roman"/>
                <w:b/>
                <w:color w:val="000000"/>
                <w:lang w:val="es-ES"/>
              </w:rPr>
              <w:t>Descripción</w:t>
            </w:r>
          </w:p>
        </w:tc>
        <w:tc>
          <w:tcPr>
            <w:tcW w:w="6401" w:type="dxa"/>
          </w:tcPr>
          <w:p w14:paraId="394B35F2" w14:textId="77777777" w:rsidR="0080631F" w:rsidRPr="00AD160A" w:rsidRDefault="0080631F" w:rsidP="005B05A5">
            <w:pPr>
              <w:rPr>
                <w:rFonts w:ascii="Times New Roman" w:hAnsi="Times New Roman" w:cs="Times New Roman"/>
                <w:color w:val="000000"/>
                <w:lang w:val="es-ES"/>
              </w:rPr>
            </w:pPr>
            <w:r>
              <w:rPr>
                <w:rFonts w:ascii="Times New Roman" w:hAnsi="Times New Roman" w:cs="Times New Roman"/>
                <w:color w:val="000000"/>
                <w:lang w:val="es-ES"/>
              </w:rPr>
              <w:t>Lira</w:t>
            </w:r>
            <w:del w:id="42" w:author="PerfectoAmor" w:date="2016-02-03T11:28:00Z">
              <w:r w:rsidDel="00375015">
                <w:rPr>
                  <w:rFonts w:ascii="Times New Roman" w:hAnsi="Times New Roman" w:cs="Times New Roman"/>
                  <w:color w:val="000000"/>
                  <w:lang w:val="es-ES"/>
                </w:rPr>
                <w:delText>.</w:delText>
              </w:r>
            </w:del>
          </w:p>
        </w:tc>
      </w:tr>
      <w:tr w:rsidR="0080631F" w:rsidRPr="0086271E" w14:paraId="0794500D" w14:textId="77777777" w:rsidTr="005B05A5">
        <w:tc>
          <w:tcPr>
            <w:tcW w:w="2427" w:type="dxa"/>
          </w:tcPr>
          <w:p w14:paraId="5129DE8E" w14:textId="77777777" w:rsidR="0080631F" w:rsidRPr="00AD160A" w:rsidRDefault="0080631F" w:rsidP="005B05A5">
            <w:pPr>
              <w:rPr>
                <w:rFonts w:ascii="Times New Roman" w:hAnsi="Times New Roman" w:cs="Times New Roman"/>
                <w:color w:val="000000"/>
                <w:lang w:val="es-ES"/>
              </w:rPr>
            </w:pPr>
            <w:r w:rsidRPr="00AD160A">
              <w:rPr>
                <w:rFonts w:ascii="Times New Roman" w:hAnsi="Times New Roman" w:cs="Times New Roman"/>
                <w:b/>
                <w:color w:val="000000"/>
                <w:lang w:val="es-ES"/>
              </w:rPr>
              <w:lastRenderedPageBreak/>
              <w:t>Código Shutterstock (o URL o la ruta en AulaPlaneta)</w:t>
            </w:r>
          </w:p>
        </w:tc>
        <w:tc>
          <w:tcPr>
            <w:tcW w:w="6401" w:type="dxa"/>
          </w:tcPr>
          <w:p w14:paraId="4E4BD00B" w14:textId="77777777" w:rsidR="0080631F" w:rsidRPr="0080631F" w:rsidRDefault="002F7C07" w:rsidP="005B05A5">
            <w:pPr>
              <w:rPr>
                <w:rFonts w:ascii="Times New Roman" w:hAnsi="Times New Roman" w:cs="Times New Roman"/>
              </w:rPr>
            </w:pPr>
            <w:hyperlink r:id="rId9" w:history="1">
              <w:r w:rsidR="0080631F" w:rsidRPr="0080631F">
                <w:rPr>
                  <w:rStyle w:val="Hipervnculo"/>
                  <w:rFonts w:ascii="Times New Roman" w:hAnsi="Times New Roman" w:cs="Times New Roman"/>
                  <w:color w:val="C2E1ED"/>
                  <w:shd w:val="clear" w:color="auto" w:fill="222222"/>
                </w:rPr>
                <w:t>177123149</w:t>
              </w:r>
            </w:hyperlink>
          </w:p>
          <w:p w14:paraId="36842BE2" w14:textId="77777777" w:rsidR="0080631F" w:rsidRPr="0080631F" w:rsidRDefault="0080631F" w:rsidP="005B05A5">
            <w:pPr>
              <w:rPr>
                <w:rFonts w:ascii="Times New Roman" w:hAnsi="Times New Roman" w:cs="Times New Roman"/>
                <w:color w:val="000000"/>
                <w:lang w:val="es-ES"/>
              </w:rPr>
            </w:pPr>
          </w:p>
        </w:tc>
      </w:tr>
      <w:tr w:rsidR="0080631F" w:rsidRPr="0086271E" w14:paraId="253563A8" w14:textId="77777777" w:rsidTr="005B05A5">
        <w:tc>
          <w:tcPr>
            <w:tcW w:w="2427" w:type="dxa"/>
          </w:tcPr>
          <w:p w14:paraId="5FCFB91E" w14:textId="77777777" w:rsidR="0080631F" w:rsidRPr="00AD160A" w:rsidRDefault="0080631F" w:rsidP="005B05A5">
            <w:pPr>
              <w:rPr>
                <w:rFonts w:ascii="Times New Roman" w:hAnsi="Times New Roman" w:cs="Times New Roman"/>
                <w:color w:val="000000"/>
                <w:lang w:val="es-ES"/>
              </w:rPr>
            </w:pPr>
            <w:r w:rsidRPr="00AD160A">
              <w:rPr>
                <w:rFonts w:ascii="Times New Roman" w:hAnsi="Times New Roman" w:cs="Times New Roman"/>
                <w:b/>
                <w:color w:val="000000"/>
                <w:lang w:val="es-ES"/>
              </w:rPr>
              <w:t>Pie de imagen</w:t>
            </w:r>
          </w:p>
        </w:tc>
        <w:tc>
          <w:tcPr>
            <w:tcW w:w="6401" w:type="dxa"/>
          </w:tcPr>
          <w:p w14:paraId="3EFDAF28" w14:textId="27CED62F" w:rsidR="0080631F" w:rsidRPr="000F275E" w:rsidRDefault="0080631F" w:rsidP="00CC4B84">
            <w:pPr>
              <w:rPr>
                <w:rFonts w:ascii="Times New Roman" w:hAnsi="Times New Roman" w:cs="Times New Roman"/>
                <w:color w:val="000000"/>
              </w:rPr>
            </w:pPr>
            <w:r w:rsidRPr="000F275E">
              <w:rPr>
                <w:rFonts w:ascii="Times New Roman" w:hAnsi="Times New Roman" w:cs="Times New Roman"/>
              </w:rPr>
              <w:t xml:space="preserve">Sabías que este género recibe su nombre </w:t>
            </w:r>
            <w:ins w:id="43" w:author="PerfectoAmor" w:date="2016-02-03T11:28:00Z">
              <w:r w:rsidR="00375015">
                <w:rPr>
                  <w:rFonts w:ascii="Times New Roman" w:hAnsi="Times New Roman" w:cs="Times New Roman"/>
                </w:rPr>
                <w:t xml:space="preserve">de este instrumento musical de cuerda </w:t>
              </w:r>
            </w:ins>
            <w:r w:rsidRPr="000F275E">
              <w:rPr>
                <w:rFonts w:ascii="Times New Roman" w:hAnsi="Times New Roman" w:cs="Times New Roman"/>
              </w:rPr>
              <w:t xml:space="preserve">porque antiguamente se tocaba </w:t>
            </w:r>
            <w:del w:id="44" w:author="PerfectoAmor" w:date="2016-02-03T11:29:00Z">
              <w:r w:rsidRPr="000F275E" w:rsidDel="00375015">
                <w:rPr>
                  <w:rFonts w:ascii="Times New Roman" w:hAnsi="Times New Roman" w:cs="Times New Roman"/>
                </w:rPr>
                <w:delText xml:space="preserve">una lira, instrumento musical de cuerda, </w:delText>
              </w:r>
            </w:del>
            <w:r w:rsidRPr="000F275E">
              <w:rPr>
                <w:rFonts w:ascii="Times New Roman" w:hAnsi="Times New Roman" w:cs="Times New Roman"/>
              </w:rPr>
              <w:t>mientras se reci</w:t>
            </w:r>
            <w:r>
              <w:rPr>
                <w:rFonts w:ascii="Times New Roman" w:hAnsi="Times New Roman" w:cs="Times New Roman"/>
              </w:rPr>
              <w:t>taban las estrofas de la poesía.</w:t>
            </w:r>
          </w:p>
        </w:tc>
      </w:tr>
    </w:tbl>
    <w:p w14:paraId="0C3CDA82" w14:textId="77777777" w:rsidR="0080631F" w:rsidRDefault="0080631F" w:rsidP="0080631F">
      <w:pPr>
        <w:rPr>
          <w:rFonts w:ascii="Times New Roman" w:hAnsi="Times New Roman" w:cs="Times New Roman"/>
          <w:b/>
          <w:highlight w:val="yellow"/>
          <w:lang w:val="es-ES"/>
        </w:rPr>
      </w:pPr>
    </w:p>
    <w:tbl>
      <w:tblPr>
        <w:tblStyle w:val="Tablaconcuadrcula"/>
        <w:tblW w:w="0" w:type="auto"/>
        <w:tblLook w:val="04A0" w:firstRow="1" w:lastRow="0" w:firstColumn="1" w:lastColumn="0" w:noHBand="0" w:noVBand="1"/>
      </w:tblPr>
      <w:tblGrid>
        <w:gridCol w:w="2478"/>
        <w:gridCol w:w="6350"/>
      </w:tblGrid>
      <w:tr w:rsidR="0080631F" w:rsidRPr="00103B39" w14:paraId="6BB34791" w14:textId="77777777" w:rsidTr="005B05A5">
        <w:tc>
          <w:tcPr>
            <w:tcW w:w="8828" w:type="dxa"/>
            <w:gridSpan w:val="2"/>
            <w:shd w:val="clear" w:color="auto" w:fill="000000" w:themeFill="text1"/>
          </w:tcPr>
          <w:p w14:paraId="159762BA" w14:textId="77777777" w:rsidR="0080631F" w:rsidRPr="00103B39" w:rsidRDefault="0080631F">
            <w:pPr>
              <w:jc w:val="center"/>
              <w:rPr>
                <w:rFonts w:ascii="Times New Roman" w:hAnsi="Times New Roman" w:cs="Times New Roman"/>
                <w:b/>
                <w:color w:val="FFFFFF" w:themeColor="background1"/>
              </w:rPr>
              <w:pPrChange w:id="45" w:author="PerfectoAmor" w:date="2016-02-03T11:29:00Z">
                <w:pPr/>
              </w:pPrChange>
            </w:pPr>
            <w:r w:rsidRPr="00103B39">
              <w:rPr>
                <w:rFonts w:ascii="Times New Roman" w:hAnsi="Times New Roman" w:cs="Times New Roman"/>
                <w:b/>
                <w:color w:val="FFFFFF" w:themeColor="background1"/>
              </w:rPr>
              <w:t>Profundiza: recurso aprovechado</w:t>
            </w:r>
          </w:p>
        </w:tc>
      </w:tr>
      <w:tr w:rsidR="0080631F" w:rsidRPr="00103B39" w14:paraId="2C49649E" w14:textId="77777777" w:rsidTr="005B05A5">
        <w:tc>
          <w:tcPr>
            <w:tcW w:w="2478" w:type="dxa"/>
          </w:tcPr>
          <w:p w14:paraId="57CD8940" w14:textId="77777777" w:rsidR="0080631F" w:rsidRPr="00103B39" w:rsidRDefault="0080631F" w:rsidP="005B05A5">
            <w:pPr>
              <w:rPr>
                <w:rFonts w:ascii="Times New Roman" w:hAnsi="Times New Roman" w:cs="Times New Roman"/>
                <w:b/>
                <w:color w:val="000000"/>
              </w:rPr>
            </w:pPr>
            <w:r w:rsidRPr="00103B39">
              <w:rPr>
                <w:rFonts w:ascii="Times New Roman" w:hAnsi="Times New Roman" w:cs="Times New Roman"/>
                <w:b/>
                <w:color w:val="000000"/>
              </w:rPr>
              <w:t>Código</w:t>
            </w:r>
          </w:p>
        </w:tc>
        <w:tc>
          <w:tcPr>
            <w:tcW w:w="6350" w:type="dxa"/>
          </w:tcPr>
          <w:p w14:paraId="03173498" w14:textId="77777777" w:rsidR="0080631F" w:rsidRPr="00103B39" w:rsidRDefault="0080631F" w:rsidP="005B05A5">
            <w:pPr>
              <w:rPr>
                <w:rFonts w:ascii="Times New Roman" w:hAnsi="Times New Roman" w:cs="Times New Roman"/>
                <w:b/>
                <w:color w:val="000000"/>
              </w:rPr>
            </w:pPr>
            <w:r w:rsidRPr="00103B39">
              <w:rPr>
                <w:rFonts w:ascii="Times New Roman" w:hAnsi="Times New Roman" w:cs="Times New Roman"/>
                <w:color w:val="000000"/>
              </w:rPr>
              <w:t>LE_06_05_REC70</w:t>
            </w:r>
          </w:p>
        </w:tc>
      </w:tr>
      <w:tr w:rsidR="0080631F" w:rsidRPr="00103B39" w14:paraId="724C5D64" w14:textId="77777777" w:rsidTr="00793F63">
        <w:trPr>
          <w:trHeight w:val="70"/>
        </w:trPr>
        <w:tc>
          <w:tcPr>
            <w:tcW w:w="2478" w:type="dxa"/>
          </w:tcPr>
          <w:p w14:paraId="16A5BA20" w14:textId="77777777" w:rsidR="0080631F" w:rsidRPr="00103B39" w:rsidRDefault="0080631F" w:rsidP="005B05A5">
            <w:pPr>
              <w:rPr>
                <w:rFonts w:ascii="Times New Roman" w:hAnsi="Times New Roman" w:cs="Times New Roman"/>
                <w:color w:val="000000"/>
              </w:rPr>
            </w:pPr>
            <w:r w:rsidRPr="00103B39">
              <w:rPr>
                <w:rFonts w:ascii="Times New Roman" w:hAnsi="Times New Roman" w:cs="Times New Roman"/>
                <w:b/>
                <w:color w:val="000000"/>
              </w:rPr>
              <w:t>Título</w:t>
            </w:r>
          </w:p>
        </w:tc>
        <w:tc>
          <w:tcPr>
            <w:tcW w:w="6350" w:type="dxa"/>
          </w:tcPr>
          <w:p w14:paraId="6EE214FF" w14:textId="77777777" w:rsidR="0080631F" w:rsidRPr="00103B39" w:rsidRDefault="0080631F" w:rsidP="005B05A5">
            <w:pPr>
              <w:rPr>
                <w:rFonts w:ascii="Times New Roman" w:hAnsi="Times New Roman" w:cs="Times New Roman"/>
                <w:color w:val="000000"/>
              </w:rPr>
            </w:pPr>
            <w:r w:rsidRPr="00103B39">
              <w:rPr>
                <w:rFonts w:ascii="Times New Roman" w:hAnsi="Times New Roman" w:cs="Times New Roman"/>
                <w:color w:val="000000"/>
              </w:rPr>
              <w:t>El género lírico: el ritmo, el verso y la estrofa</w:t>
            </w:r>
          </w:p>
        </w:tc>
      </w:tr>
      <w:tr w:rsidR="0080631F" w:rsidRPr="00103B39" w14:paraId="71412DD6" w14:textId="77777777" w:rsidTr="005B05A5">
        <w:tc>
          <w:tcPr>
            <w:tcW w:w="2478" w:type="dxa"/>
          </w:tcPr>
          <w:p w14:paraId="76A7AEC0" w14:textId="77777777" w:rsidR="0080631F" w:rsidRPr="00103B39" w:rsidRDefault="0080631F" w:rsidP="005B05A5">
            <w:pPr>
              <w:rPr>
                <w:rFonts w:ascii="Times New Roman" w:hAnsi="Times New Roman" w:cs="Times New Roman"/>
                <w:color w:val="000000"/>
              </w:rPr>
            </w:pPr>
            <w:r w:rsidRPr="00103B39">
              <w:rPr>
                <w:rFonts w:ascii="Times New Roman" w:hAnsi="Times New Roman" w:cs="Times New Roman"/>
                <w:b/>
                <w:color w:val="000000"/>
              </w:rPr>
              <w:t>Descripción</w:t>
            </w:r>
          </w:p>
        </w:tc>
        <w:tc>
          <w:tcPr>
            <w:tcW w:w="6350" w:type="dxa"/>
          </w:tcPr>
          <w:p w14:paraId="19E7EB79" w14:textId="77777777" w:rsidR="0080631F" w:rsidRPr="00103B39" w:rsidRDefault="0080631F" w:rsidP="005B05A5">
            <w:pPr>
              <w:rPr>
                <w:rFonts w:ascii="Times New Roman" w:hAnsi="Times New Roman" w:cs="Times New Roman"/>
                <w:color w:val="000000"/>
              </w:rPr>
            </w:pPr>
            <w:r w:rsidRPr="00103B39">
              <w:rPr>
                <w:rFonts w:ascii="Times New Roman" w:hAnsi="Times New Roman" w:cs="Times New Roman"/>
                <w:color w:val="000000"/>
              </w:rPr>
              <w:t>Interactivo sobre las características del género lírico</w:t>
            </w:r>
          </w:p>
        </w:tc>
      </w:tr>
    </w:tbl>
    <w:p w14:paraId="6C886360" w14:textId="77777777" w:rsidR="0080631F" w:rsidRPr="00AD160A" w:rsidRDefault="0080631F" w:rsidP="0080631F">
      <w:pPr>
        <w:rPr>
          <w:rFonts w:ascii="Times New Roman" w:hAnsi="Times New Roman" w:cs="Times New Roman"/>
          <w:b/>
          <w:highlight w:val="yellow"/>
        </w:rPr>
      </w:pPr>
    </w:p>
    <w:p w14:paraId="475944CC" w14:textId="77777777" w:rsidR="0080631F" w:rsidRDefault="0080631F" w:rsidP="0080631F">
      <w:pPr>
        <w:rPr>
          <w:rFonts w:ascii="Times New Roman" w:hAnsi="Times New Roman" w:cs="Times New Roman"/>
          <w:b/>
          <w:lang w:val="es-ES"/>
        </w:rPr>
      </w:pPr>
      <w:r w:rsidRPr="002145BD">
        <w:rPr>
          <w:rFonts w:ascii="Times New Roman" w:hAnsi="Times New Roman" w:cs="Times New Roman"/>
          <w:b/>
          <w:highlight w:val="yellow"/>
          <w:lang w:val="es-ES"/>
        </w:rPr>
        <w:t>[SECCIÓN 2]</w:t>
      </w:r>
      <w:r w:rsidRPr="002145BD">
        <w:rPr>
          <w:rFonts w:ascii="Times New Roman" w:hAnsi="Times New Roman" w:cs="Times New Roman"/>
          <w:b/>
          <w:lang w:val="es-ES"/>
        </w:rPr>
        <w:t xml:space="preserve"> 2.1 Las características del género lírico </w:t>
      </w:r>
    </w:p>
    <w:p w14:paraId="7B8D6E78" w14:textId="77777777" w:rsidR="0080631F" w:rsidRDefault="0080631F" w:rsidP="0080631F">
      <w:pPr>
        <w:rPr>
          <w:rFonts w:ascii="Times New Roman" w:hAnsi="Times New Roman" w:cs="Times New Roman"/>
          <w:b/>
          <w:lang w:val="es-ES"/>
        </w:rPr>
      </w:pPr>
    </w:p>
    <w:p w14:paraId="46B127BE" w14:textId="77777777" w:rsidR="0080631F" w:rsidRDefault="0080631F" w:rsidP="0080631F">
      <w:pPr>
        <w:rPr>
          <w:rFonts w:ascii="Times New Roman" w:hAnsi="Times New Roman" w:cs="Times New Roman"/>
          <w:lang w:val="es-ES"/>
        </w:rPr>
      </w:pPr>
      <w:r w:rsidRPr="0037752C">
        <w:rPr>
          <w:rFonts w:ascii="Times New Roman" w:hAnsi="Times New Roman" w:cs="Times New Roman"/>
          <w:lang w:val="es-ES"/>
        </w:rPr>
        <w:t>Dentro de las características del género lírico encontramos:</w:t>
      </w:r>
    </w:p>
    <w:p w14:paraId="11DA3770" w14:textId="77777777" w:rsidR="0080631F" w:rsidRPr="0037752C" w:rsidRDefault="0080631F" w:rsidP="0080631F">
      <w:pPr>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122"/>
        <w:gridCol w:w="6706"/>
      </w:tblGrid>
      <w:tr w:rsidR="0080631F" w14:paraId="28E24870" w14:textId="77777777" w:rsidTr="005B05A5">
        <w:tc>
          <w:tcPr>
            <w:tcW w:w="2122" w:type="dxa"/>
          </w:tcPr>
          <w:p w14:paraId="154E7181" w14:textId="77777777" w:rsidR="0080631F" w:rsidRDefault="0080631F" w:rsidP="005B05A5">
            <w:pPr>
              <w:rPr>
                <w:rFonts w:ascii="Times New Roman" w:hAnsi="Times New Roman" w:cs="Times New Roman"/>
                <w:b/>
                <w:lang w:val="es-ES"/>
              </w:rPr>
            </w:pPr>
            <w:r>
              <w:rPr>
                <w:rFonts w:ascii="Times New Roman" w:hAnsi="Times New Roman" w:cs="Times New Roman"/>
                <w:b/>
                <w:lang w:val="es-ES"/>
              </w:rPr>
              <w:t>Hablante lírico</w:t>
            </w:r>
          </w:p>
        </w:tc>
        <w:tc>
          <w:tcPr>
            <w:tcW w:w="6706" w:type="dxa"/>
          </w:tcPr>
          <w:p w14:paraId="7D650E4B" w14:textId="04B58BF9" w:rsidR="0080631F" w:rsidRPr="00AE16D2" w:rsidRDefault="0080631F" w:rsidP="00CC4B84">
            <w:pPr>
              <w:rPr>
                <w:rFonts w:ascii="Times New Roman" w:hAnsi="Times New Roman" w:cs="Times New Roman"/>
                <w:lang w:val="es-ES"/>
              </w:rPr>
            </w:pPr>
            <w:r>
              <w:rPr>
                <w:rFonts w:ascii="Times New Roman" w:hAnsi="Times New Roman" w:cs="Times New Roman"/>
                <w:lang w:val="es-ES"/>
              </w:rPr>
              <w:t>E</w:t>
            </w:r>
            <w:r w:rsidRPr="00AE16D2">
              <w:rPr>
                <w:rFonts w:ascii="Times New Roman" w:hAnsi="Times New Roman" w:cs="Times New Roman"/>
                <w:lang w:val="es-ES"/>
              </w:rPr>
              <w:t>s el ser ficticio</w:t>
            </w:r>
            <w:del w:id="46" w:author="PerfectoAmor" w:date="2016-02-04T12:09:00Z">
              <w:r w:rsidR="00DC1A11" w:rsidDel="00CC4B84">
                <w:rPr>
                  <w:rFonts w:ascii="Times New Roman" w:hAnsi="Times New Roman" w:cs="Times New Roman"/>
                  <w:lang w:val="es-ES"/>
                </w:rPr>
                <w:delText>, no el poeta,</w:delText>
              </w:r>
            </w:del>
            <w:r w:rsidRPr="00AE16D2">
              <w:rPr>
                <w:rFonts w:ascii="Times New Roman" w:hAnsi="Times New Roman" w:cs="Times New Roman"/>
                <w:lang w:val="es-ES"/>
              </w:rPr>
              <w:t xml:space="preserve"> que transmi</w:t>
            </w:r>
            <w:r w:rsidR="00DC1A11">
              <w:rPr>
                <w:rFonts w:ascii="Times New Roman" w:hAnsi="Times New Roman" w:cs="Times New Roman"/>
                <w:lang w:val="es-ES"/>
              </w:rPr>
              <w:t>te sus sentimientos y emociones;</w:t>
            </w:r>
            <w:r w:rsidRPr="00AE16D2">
              <w:rPr>
                <w:rFonts w:ascii="Times New Roman" w:hAnsi="Times New Roman" w:cs="Times New Roman"/>
                <w:lang w:val="es-ES"/>
              </w:rPr>
              <w:t xml:space="preserve"> </w:t>
            </w:r>
            <w:r w:rsidR="00DC1A11">
              <w:rPr>
                <w:rFonts w:ascii="Times New Roman" w:hAnsi="Times New Roman" w:cs="Times New Roman"/>
                <w:lang w:val="es-ES"/>
              </w:rPr>
              <w:t xml:space="preserve">es </w:t>
            </w:r>
            <w:r w:rsidRPr="00AE16D2">
              <w:rPr>
                <w:rFonts w:ascii="Times New Roman" w:hAnsi="Times New Roman" w:cs="Times New Roman"/>
                <w:lang w:val="es-ES"/>
              </w:rPr>
              <w:t>el que habla en el poema para expresar su mundo interior</w:t>
            </w:r>
            <w:ins w:id="47" w:author="PerfectoAmor" w:date="2016-02-04T12:09:00Z">
              <w:r w:rsidR="00CC4B84">
                <w:rPr>
                  <w:rFonts w:ascii="Times New Roman" w:hAnsi="Times New Roman" w:cs="Times New Roman"/>
                  <w:lang w:val="es-ES"/>
                </w:rPr>
                <w:t xml:space="preserve"> y no es el poeta</w:t>
              </w:r>
            </w:ins>
            <w:r w:rsidRPr="00AE16D2">
              <w:rPr>
                <w:rFonts w:ascii="Times New Roman" w:hAnsi="Times New Roman" w:cs="Times New Roman"/>
                <w:lang w:val="es-ES"/>
              </w:rPr>
              <w:t>.</w:t>
            </w:r>
          </w:p>
        </w:tc>
      </w:tr>
      <w:tr w:rsidR="0080631F" w14:paraId="13E6CA56" w14:textId="77777777" w:rsidTr="005B05A5">
        <w:tc>
          <w:tcPr>
            <w:tcW w:w="2122" w:type="dxa"/>
          </w:tcPr>
          <w:p w14:paraId="0C01A777" w14:textId="77777777" w:rsidR="0080631F" w:rsidRDefault="0080631F" w:rsidP="005B05A5">
            <w:pPr>
              <w:rPr>
                <w:rFonts w:ascii="Times New Roman" w:hAnsi="Times New Roman" w:cs="Times New Roman"/>
                <w:b/>
                <w:lang w:val="es-ES"/>
              </w:rPr>
            </w:pPr>
            <w:r>
              <w:rPr>
                <w:rFonts w:ascii="Times New Roman" w:hAnsi="Times New Roman" w:cs="Times New Roman"/>
                <w:b/>
                <w:lang w:val="es-ES"/>
              </w:rPr>
              <w:t>Objeto lírico</w:t>
            </w:r>
          </w:p>
        </w:tc>
        <w:tc>
          <w:tcPr>
            <w:tcW w:w="6706" w:type="dxa"/>
          </w:tcPr>
          <w:p w14:paraId="36822B3D" w14:textId="575E8359" w:rsidR="0080631F" w:rsidRDefault="0080631F" w:rsidP="005B05A5">
            <w:pPr>
              <w:rPr>
                <w:rFonts w:ascii="Times New Roman" w:hAnsi="Times New Roman" w:cs="Times New Roman"/>
                <w:lang w:val="es-ES"/>
              </w:rPr>
            </w:pPr>
            <w:r>
              <w:rPr>
                <w:rFonts w:ascii="Times New Roman" w:hAnsi="Times New Roman" w:cs="Times New Roman"/>
                <w:lang w:val="es-ES"/>
              </w:rPr>
              <w:t>E</w:t>
            </w:r>
            <w:r w:rsidRPr="00AE16D2">
              <w:rPr>
                <w:rFonts w:ascii="Times New Roman" w:hAnsi="Times New Roman" w:cs="Times New Roman"/>
                <w:lang w:val="es-ES"/>
              </w:rPr>
              <w:t xml:space="preserve">s la persona, objeto o situación que origina los sentimientos en la voz poética. El objeto suele ser concreto y </w:t>
            </w:r>
            <w:r>
              <w:rPr>
                <w:rFonts w:ascii="Times New Roman" w:hAnsi="Times New Roman" w:cs="Times New Roman"/>
                <w:lang w:val="es-ES"/>
              </w:rPr>
              <w:t xml:space="preserve">tangible, por ejemplo, un animal o </w:t>
            </w:r>
            <w:r w:rsidRPr="00AE16D2">
              <w:rPr>
                <w:rFonts w:ascii="Times New Roman" w:hAnsi="Times New Roman" w:cs="Times New Roman"/>
                <w:lang w:val="es-ES"/>
              </w:rPr>
              <w:t>persona.</w:t>
            </w:r>
            <w:ins w:id="48" w:author="PerfectoAmor" w:date="2016-02-04T12:10:00Z">
              <w:r w:rsidR="00CC4B84">
                <w:rPr>
                  <w:rFonts w:ascii="Times New Roman" w:hAnsi="Times New Roman" w:cs="Times New Roman"/>
                  <w:lang w:val="es-ES"/>
                </w:rPr>
                <w:t xml:space="preserve"> Por ejemplo:</w:t>
              </w:r>
            </w:ins>
          </w:p>
          <w:p w14:paraId="3AC1A70A" w14:textId="785052F7" w:rsidR="0080631F" w:rsidDel="00375015" w:rsidRDefault="0080631F" w:rsidP="005B05A5">
            <w:pPr>
              <w:rPr>
                <w:del w:id="49" w:author="PerfectoAmor" w:date="2016-02-03T11:30:00Z"/>
                <w:rFonts w:ascii="Times New Roman" w:hAnsi="Times New Roman" w:cs="Times New Roman"/>
                <w:b/>
                <w:lang w:val="es-ES"/>
              </w:rPr>
            </w:pPr>
          </w:p>
          <w:p w14:paraId="32320958" w14:textId="778DE785" w:rsidR="0080631F" w:rsidRPr="0054487C" w:rsidDel="00CC4B84" w:rsidRDefault="00CC4B84" w:rsidP="005B05A5">
            <w:pPr>
              <w:rPr>
                <w:del w:id="50" w:author="PerfectoAmor" w:date="2016-02-04T12:10:00Z"/>
                <w:rFonts w:ascii="Times New Roman" w:hAnsi="Times New Roman" w:cs="Times New Roman"/>
                <w:b/>
                <w:lang w:val="es-ES"/>
              </w:rPr>
            </w:pPr>
            <w:ins w:id="51" w:author="PerfectoAmor" w:date="2016-02-04T12:10:00Z">
              <w:r>
                <w:rPr>
                  <w:rFonts w:ascii="Times New Roman" w:hAnsi="Times New Roman" w:cs="Times New Roman"/>
                  <w:b/>
                  <w:lang w:val="es-ES"/>
                </w:rPr>
                <w:t xml:space="preserve">La higuera </w:t>
              </w:r>
            </w:ins>
            <w:del w:id="52" w:author="PerfectoAmor" w:date="2016-02-04T12:10:00Z">
              <w:r w:rsidR="0080631F" w:rsidRPr="0054487C" w:rsidDel="00CC4B84">
                <w:rPr>
                  <w:rFonts w:ascii="Times New Roman" w:hAnsi="Times New Roman" w:cs="Times New Roman"/>
                  <w:b/>
                  <w:lang w:val="es-ES"/>
                </w:rPr>
                <w:delText xml:space="preserve">Ejemplo: </w:delText>
              </w:r>
            </w:del>
          </w:p>
          <w:p w14:paraId="449D3F39" w14:textId="77777777" w:rsidR="0080631F" w:rsidRPr="0054487C" w:rsidRDefault="0080631F" w:rsidP="005B05A5">
            <w:pPr>
              <w:rPr>
                <w:rFonts w:ascii="Times New Roman" w:hAnsi="Times New Roman" w:cs="Times New Roman"/>
                <w:lang w:val="es-ES"/>
              </w:rPr>
            </w:pPr>
            <w:r w:rsidRPr="0054487C">
              <w:rPr>
                <w:rFonts w:ascii="Times New Roman" w:hAnsi="Times New Roman" w:cs="Times New Roman"/>
                <w:lang w:val="es-ES"/>
              </w:rPr>
              <w:t>Porque es áspera y fea,</w:t>
            </w:r>
          </w:p>
          <w:p w14:paraId="5F8F47C5" w14:textId="77777777" w:rsidR="0080631F" w:rsidRPr="0054487C" w:rsidRDefault="0080631F" w:rsidP="005B05A5">
            <w:pPr>
              <w:rPr>
                <w:rFonts w:ascii="Times New Roman" w:hAnsi="Times New Roman" w:cs="Times New Roman"/>
                <w:lang w:val="es-ES"/>
              </w:rPr>
            </w:pPr>
            <w:r w:rsidRPr="0054487C">
              <w:rPr>
                <w:rFonts w:ascii="Times New Roman" w:hAnsi="Times New Roman" w:cs="Times New Roman"/>
                <w:lang w:val="es-ES"/>
              </w:rPr>
              <w:t>porque todas sus ramas son grises</w:t>
            </w:r>
          </w:p>
          <w:p w14:paraId="16C13725" w14:textId="77777777" w:rsidR="0080631F" w:rsidRDefault="0080631F" w:rsidP="005B05A5">
            <w:pPr>
              <w:rPr>
                <w:rFonts w:ascii="Times New Roman" w:hAnsi="Times New Roman" w:cs="Times New Roman"/>
                <w:lang w:val="es-ES"/>
              </w:rPr>
            </w:pPr>
            <w:r w:rsidRPr="0054487C">
              <w:rPr>
                <w:rFonts w:ascii="Times New Roman" w:hAnsi="Times New Roman" w:cs="Times New Roman"/>
                <w:lang w:val="es-ES"/>
              </w:rPr>
              <w:t>yo le tengo piedad a la higuera.</w:t>
            </w:r>
          </w:p>
          <w:p w14:paraId="4FE3DA68" w14:textId="77777777" w:rsidR="0080631F" w:rsidRDefault="0080631F" w:rsidP="005B05A5">
            <w:pPr>
              <w:rPr>
                <w:rFonts w:ascii="Times New Roman" w:hAnsi="Times New Roman" w:cs="Times New Roman"/>
                <w:lang w:val="es-ES"/>
              </w:rPr>
            </w:pPr>
          </w:p>
          <w:p w14:paraId="0D6D5379" w14:textId="517DD660" w:rsidR="0080631F" w:rsidRDefault="0080631F" w:rsidP="005B05A5">
            <w:pPr>
              <w:rPr>
                <w:rFonts w:ascii="Times New Roman" w:hAnsi="Times New Roman" w:cs="Times New Roman"/>
                <w:lang w:val="es-ES"/>
              </w:rPr>
            </w:pPr>
            <w:r>
              <w:rPr>
                <w:rFonts w:ascii="Times New Roman" w:hAnsi="Times New Roman" w:cs="Times New Roman"/>
                <w:lang w:val="es-ES"/>
              </w:rPr>
              <w:t>Juana de Ibarbourou</w:t>
            </w:r>
            <w:ins w:id="53" w:author="PerfectoAmor" w:date="2016-02-04T12:10:00Z">
              <w:r w:rsidR="00CC4B84">
                <w:rPr>
                  <w:rFonts w:ascii="Times New Roman" w:hAnsi="Times New Roman" w:cs="Times New Roman"/>
                  <w:lang w:val="es-ES"/>
                </w:rPr>
                <w:t>,</w:t>
              </w:r>
            </w:ins>
            <w:del w:id="54" w:author="PerfectoAmor" w:date="2016-02-04T12:10:00Z">
              <w:r w:rsidDel="00CC4B84">
                <w:rPr>
                  <w:rFonts w:ascii="Times New Roman" w:hAnsi="Times New Roman" w:cs="Times New Roman"/>
                  <w:lang w:val="es-ES"/>
                </w:rPr>
                <w:delText>.</w:delText>
              </w:r>
            </w:del>
            <w:r>
              <w:rPr>
                <w:rFonts w:ascii="Times New Roman" w:hAnsi="Times New Roman" w:cs="Times New Roman"/>
                <w:lang w:val="es-ES"/>
              </w:rPr>
              <w:t xml:space="preserve"> </w:t>
            </w:r>
            <w:r w:rsidRPr="0080631F">
              <w:rPr>
                <w:rFonts w:ascii="Times New Roman" w:hAnsi="Times New Roman" w:cs="Times New Roman"/>
                <w:i/>
                <w:lang w:val="es-ES"/>
              </w:rPr>
              <w:t>La higuera.</w:t>
            </w:r>
          </w:p>
          <w:p w14:paraId="33B64E5F" w14:textId="77777777" w:rsidR="0080631F" w:rsidRDefault="0080631F" w:rsidP="0080631F">
            <w:pPr>
              <w:rPr>
                <w:rFonts w:ascii="Times New Roman" w:hAnsi="Times New Roman" w:cs="Times New Roman"/>
                <w:lang w:val="es-ES"/>
              </w:rPr>
            </w:pPr>
          </w:p>
          <w:p w14:paraId="3579921A" w14:textId="6CE6D1D8" w:rsidR="0080631F" w:rsidRPr="0054487C" w:rsidRDefault="0080631F" w:rsidP="00375015">
            <w:pPr>
              <w:rPr>
                <w:rFonts w:ascii="Times New Roman" w:hAnsi="Times New Roman" w:cs="Times New Roman"/>
                <w:b/>
                <w:lang w:val="es-ES"/>
              </w:rPr>
            </w:pPr>
            <w:r w:rsidRPr="0080631F">
              <w:rPr>
                <w:rFonts w:ascii="Times New Roman" w:hAnsi="Times New Roman" w:cs="Times New Roman"/>
                <w:lang w:val="es-ES"/>
              </w:rPr>
              <w:t xml:space="preserve">En el </w:t>
            </w:r>
            <w:ins w:id="55" w:author="PerfectoAmor" w:date="2016-02-03T11:31:00Z">
              <w:r w:rsidR="00375015">
                <w:rPr>
                  <w:rFonts w:ascii="Times New Roman" w:hAnsi="Times New Roman" w:cs="Times New Roman"/>
                  <w:lang w:val="es-ES"/>
                </w:rPr>
                <w:t xml:space="preserve">anterior </w:t>
              </w:r>
            </w:ins>
            <w:r w:rsidRPr="0080631F">
              <w:rPr>
                <w:rFonts w:ascii="Times New Roman" w:hAnsi="Times New Roman" w:cs="Times New Roman"/>
                <w:lang w:val="es-ES"/>
              </w:rPr>
              <w:t xml:space="preserve">fragmento </w:t>
            </w:r>
            <w:del w:id="56" w:author="PerfectoAmor" w:date="2016-02-03T11:31:00Z">
              <w:r w:rsidRPr="0080631F" w:rsidDel="00375015">
                <w:rPr>
                  <w:rFonts w:ascii="Times New Roman" w:hAnsi="Times New Roman" w:cs="Times New Roman"/>
                  <w:lang w:val="es-ES"/>
                </w:rPr>
                <w:delText xml:space="preserve">anterior </w:delText>
              </w:r>
            </w:del>
            <w:r>
              <w:rPr>
                <w:rFonts w:ascii="Times New Roman" w:hAnsi="Times New Roman" w:cs="Times New Roman"/>
                <w:b/>
                <w:lang w:val="es-ES"/>
              </w:rPr>
              <w:t>el</w:t>
            </w:r>
            <w:r w:rsidRPr="0054487C">
              <w:rPr>
                <w:rFonts w:ascii="Times New Roman" w:hAnsi="Times New Roman" w:cs="Times New Roman"/>
                <w:b/>
                <w:lang w:val="es-ES"/>
              </w:rPr>
              <w:t xml:space="preserve"> objeto lírico es la higuera.</w:t>
            </w:r>
          </w:p>
        </w:tc>
      </w:tr>
      <w:tr w:rsidR="0080631F" w14:paraId="084794DE" w14:textId="77777777" w:rsidTr="005B05A5">
        <w:tc>
          <w:tcPr>
            <w:tcW w:w="2122" w:type="dxa"/>
          </w:tcPr>
          <w:p w14:paraId="17ED0562" w14:textId="77777777" w:rsidR="0080631F" w:rsidRDefault="0080631F" w:rsidP="005B05A5">
            <w:pPr>
              <w:rPr>
                <w:rFonts w:ascii="Times New Roman" w:hAnsi="Times New Roman" w:cs="Times New Roman"/>
                <w:b/>
                <w:lang w:val="es-ES"/>
              </w:rPr>
            </w:pPr>
            <w:r>
              <w:rPr>
                <w:rFonts w:ascii="Times New Roman" w:hAnsi="Times New Roman" w:cs="Times New Roman"/>
                <w:b/>
                <w:lang w:val="es-ES"/>
              </w:rPr>
              <w:t>Motivo lírico</w:t>
            </w:r>
          </w:p>
        </w:tc>
        <w:tc>
          <w:tcPr>
            <w:tcW w:w="6706" w:type="dxa"/>
          </w:tcPr>
          <w:p w14:paraId="7AF446A8" w14:textId="3A50EE8B" w:rsidR="0080631F" w:rsidRPr="00AE16D2" w:rsidRDefault="0080631F" w:rsidP="00375015">
            <w:pPr>
              <w:rPr>
                <w:rFonts w:ascii="Times New Roman" w:hAnsi="Times New Roman" w:cs="Times New Roman"/>
                <w:lang w:val="es-ES"/>
              </w:rPr>
            </w:pPr>
            <w:r>
              <w:rPr>
                <w:rFonts w:ascii="Times New Roman" w:hAnsi="Times New Roman" w:cs="Times New Roman"/>
                <w:lang w:val="es-ES"/>
              </w:rPr>
              <w:t xml:space="preserve">Es </w:t>
            </w:r>
            <w:del w:id="57" w:author="PerfectoAmor" w:date="2016-02-03T11:31:00Z">
              <w:r w:rsidRPr="0054487C" w:rsidDel="00375015">
                <w:rPr>
                  <w:rFonts w:ascii="Times New Roman" w:hAnsi="Times New Roman" w:cs="Times New Roman"/>
                  <w:lang w:val="es-ES"/>
                </w:rPr>
                <w:delText xml:space="preserve"> </w:delText>
              </w:r>
            </w:del>
            <w:r w:rsidRPr="0054487C">
              <w:rPr>
                <w:rFonts w:ascii="Times New Roman" w:hAnsi="Times New Roman" w:cs="Times New Roman"/>
                <w:lang w:val="es-ES"/>
              </w:rPr>
              <w:t xml:space="preserve">la idea presente </w:t>
            </w:r>
            <w:r>
              <w:rPr>
                <w:rFonts w:ascii="Times New Roman" w:hAnsi="Times New Roman" w:cs="Times New Roman"/>
                <w:lang w:val="es-ES"/>
              </w:rPr>
              <w:t>en una</w:t>
            </w:r>
            <w:r w:rsidRPr="0054487C">
              <w:rPr>
                <w:rFonts w:ascii="Times New Roman" w:hAnsi="Times New Roman" w:cs="Times New Roman"/>
                <w:lang w:val="es-ES"/>
              </w:rPr>
              <w:t xml:space="preserve"> c</w:t>
            </w:r>
            <w:r>
              <w:rPr>
                <w:rFonts w:ascii="Times New Roman" w:hAnsi="Times New Roman" w:cs="Times New Roman"/>
                <w:lang w:val="es-ES"/>
              </w:rPr>
              <w:t>omposición poética. R</w:t>
            </w:r>
            <w:r w:rsidRPr="0054487C">
              <w:rPr>
                <w:rFonts w:ascii="Times New Roman" w:hAnsi="Times New Roman" w:cs="Times New Roman"/>
                <w:lang w:val="es-ES"/>
              </w:rPr>
              <w:t>epresenta lo más importante del mensaje, siendo por lo general un sustantivo abstracto</w:t>
            </w:r>
            <w:del w:id="58" w:author="PerfectoAmor" w:date="2016-02-03T11:31:00Z">
              <w:r w:rsidRPr="0054487C" w:rsidDel="00375015">
                <w:rPr>
                  <w:rFonts w:ascii="Times New Roman" w:hAnsi="Times New Roman" w:cs="Times New Roman"/>
                  <w:lang w:val="es-ES"/>
                </w:rPr>
                <w:delText>,</w:delText>
              </w:r>
            </w:del>
            <w:r w:rsidRPr="0054487C">
              <w:rPr>
                <w:rFonts w:ascii="Times New Roman" w:hAnsi="Times New Roman" w:cs="Times New Roman"/>
                <w:lang w:val="es-ES"/>
              </w:rPr>
              <w:t xml:space="preserve"> como la tristeza, el amor, la soledad, la nostalgia, la angustia, e</w:t>
            </w:r>
            <w:ins w:id="59" w:author="PerfectoAmor" w:date="2016-02-03T11:31:00Z">
              <w:r w:rsidR="00375015">
                <w:rPr>
                  <w:rFonts w:ascii="Times New Roman" w:hAnsi="Times New Roman" w:cs="Times New Roman"/>
                  <w:lang w:val="es-ES"/>
                </w:rPr>
                <w:t>ntre otros</w:t>
              </w:r>
            </w:ins>
            <w:del w:id="60" w:author="PerfectoAmor" w:date="2016-02-03T11:31:00Z">
              <w:r w:rsidRPr="0054487C" w:rsidDel="00375015">
                <w:rPr>
                  <w:rFonts w:ascii="Times New Roman" w:hAnsi="Times New Roman" w:cs="Times New Roman"/>
                  <w:lang w:val="es-ES"/>
                </w:rPr>
                <w:delText>tc</w:delText>
              </w:r>
            </w:del>
            <w:r w:rsidRPr="0054487C">
              <w:rPr>
                <w:rFonts w:ascii="Times New Roman" w:hAnsi="Times New Roman" w:cs="Times New Roman"/>
                <w:lang w:val="es-ES"/>
              </w:rPr>
              <w:t xml:space="preserve">. </w:t>
            </w:r>
          </w:p>
        </w:tc>
      </w:tr>
      <w:tr w:rsidR="0080631F" w14:paraId="77845651" w14:textId="77777777" w:rsidTr="005B05A5">
        <w:tc>
          <w:tcPr>
            <w:tcW w:w="2122" w:type="dxa"/>
          </w:tcPr>
          <w:p w14:paraId="3D26C99D" w14:textId="77777777" w:rsidR="0080631F" w:rsidRDefault="0080631F" w:rsidP="005B05A5">
            <w:pPr>
              <w:rPr>
                <w:rFonts w:ascii="Times New Roman" w:hAnsi="Times New Roman" w:cs="Times New Roman"/>
                <w:b/>
                <w:lang w:val="es-ES"/>
              </w:rPr>
            </w:pPr>
            <w:r>
              <w:rPr>
                <w:rFonts w:ascii="Times New Roman" w:hAnsi="Times New Roman" w:cs="Times New Roman"/>
                <w:b/>
                <w:lang w:val="es-ES"/>
              </w:rPr>
              <w:t>Temple del ánimo</w:t>
            </w:r>
          </w:p>
        </w:tc>
        <w:tc>
          <w:tcPr>
            <w:tcW w:w="6706" w:type="dxa"/>
          </w:tcPr>
          <w:p w14:paraId="14115205" w14:textId="77777777" w:rsidR="0080631F" w:rsidRPr="00AE16D2" w:rsidRDefault="0080631F" w:rsidP="005B05A5">
            <w:pPr>
              <w:rPr>
                <w:rFonts w:ascii="Times New Roman" w:hAnsi="Times New Roman" w:cs="Times New Roman"/>
                <w:lang w:val="es-ES"/>
              </w:rPr>
            </w:pPr>
            <w:r>
              <w:rPr>
                <w:rFonts w:ascii="Times New Roman" w:hAnsi="Times New Roman" w:cs="Times New Roman"/>
                <w:lang w:val="es-ES"/>
              </w:rPr>
              <w:t>Es la emoción o estado del alma del poeta.</w:t>
            </w:r>
          </w:p>
        </w:tc>
      </w:tr>
      <w:tr w:rsidR="0080631F" w14:paraId="7A93A828" w14:textId="77777777" w:rsidTr="005B05A5">
        <w:tc>
          <w:tcPr>
            <w:tcW w:w="2122" w:type="dxa"/>
          </w:tcPr>
          <w:p w14:paraId="2AF04CBA" w14:textId="4DDC0D2F" w:rsidR="0080631F" w:rsidRDefault="0080631F" w:rsidP="00375015">
            <w:pPr>
              <w:rPr>
                <w:rFonts w:ascii="Times New Roman" w:hAnsi="Times New Roman" w:cs="Times New Roman"/>
                <w:b/>
                <w:lang w:val="es-ES"/>
              </w:rPr>
            </w:pPr>
            <w:r>
              <w:rPr>
                <w:rFonts w:ascii="Times New Roman" w:hAnsi="Times New Roman" w:cs="Times New Roman"/>
                <w:b/>
                <w:lang w:val="es-ES"/>
              </w:rPr>
              <w:t>Actitud del hablante</w:t>
            </w:r>
            <w:del w:id="61" w:author="PerfectoAmor" w:date="2016-02-03T11:31:00Z">
              <w:r w:rsidDel="00375015">
                <w:rPr>
                  <w:rFonts w:ascii="Times New Roman" w:hAnsi="Times New Roman" w:cs="Times New Roman"/>
                  <w:b/>
                  <w:lang w:val="es-ES"/>
                </w:rPr>
                <w:delText>.</w:delText>
              </w:r>
            </w:del>
          </w:p>
        </w:tc>
        <w:tc>
          <w:tcPr>
            <w:tcW w:w="6706" w:type="dxa"/>
          </w:tcPr>
          <w:p w14:paraId="5FBC333E" w14:textId="0B83B2DF" w:rsidR="0080631F" w:rsidRDefault="0080631F" w:rsidP="005B05A5">
            <w:pPr>
              <w:rPr>
                <w:rFonts w:ascii="Times New Roman" w:hAnsi="Times New Roman" w:cs="Times New Roman"/>
                <w:lang w:val="es-ES"/>
              </w:rPr>
            </w:pPr>
            <w:r>
              <w:rPr>
                <w:rFonts w:ascii="Times New Roman" w:hAnsi="Times New Roman" w:cs="Times New Roman"/>
                <w:lang w:val="es-ES"/>
              </w:rPr>
              <w:t xml:space="preserve">Es la manera de captar y mostrar la realidad. El hablante posee tres actitudes básicas para </w:t>
            </w:r>
            <w:del w:id="62" w:author="PerfectoAmor" w:date="2016-02-04T12:12:00Z">
              <w:r w:rsidDel="00CC4B84">
                <w:rPr>
                  <w:rFonts w:ascii="Times New Roman" w:hAnsi="Times New Roman" w:cs="Times New Roman"/>
                  <w:lang w:val="es-ES"/>
                </w:rPr>
                <w:delText xml:space="preserve">entregar </w:delText>
              </w:r>
            </w:del>
            <w:ins w:id="63" w:author="PerfectoAmor" w:date="2016-02-04T12:12:00Z">
              <w:r w:rsidR="00CC4B84">
                <w:rPr>
                  <w:rFonts w:ascii="Times New Roman" w:hAnsi="Times New Roman" w:cs="Times New Roman"/>
                  <w:lang w:val="es-ES"/>
                </w:rPr>
                <w:t xml:space="preserve">comunicar </w:t>
              </w:r>
            </w:ins>
            <w:r>
              <w:rPr>
                <w:rFonts w:ascii="Times New Roman" w:hAnsi="Times New Roman" w:cs="Times New Roman"/>
                <w:lang w:val="es-ES"/>
              </w:rPr>
              <w:t>sus sentimientos.</w:t>
            </w:r>
          </w:p>
          <w:p w14:paraId="5206A9CA" w14:textId="5671D1DA" w:rsidR="0080631F" w:rsidRPr="00707EBD" w:rsidRDefault="0080631F" w:rsidP="00F03388">
            <w:pPr>
              <w:pStyle w:val="Prrafodelista"/>
              <w:numPr>
                <w:ilvl w:val="0"/>
                <w:numId w:val="6"/>
              </w:numPr>
              <w:spacing w:after="0"/>
              <w:ind w:left="317" w:hanging="317"/>
              <w:rPr>
                <w:rFonts w:ascii="Times New Roman" w:hAnsi="Times New Roman" w:cs="Times New Roman"/>
                <w:lang w:val="es-ES"/>
              </w:rPr>
            </w:pPr>
            <w:r w:rsidRPr="00F07204">
              <w:rPr>
                <w:rFonts w:ascii="Times New Roman" w:hAnsi="Times New Roman" w:cs="Times New Roman"/>
                <w:b/>
                <w:lang w:val="es-ES"/>
              </w:rPr>
              <w:t>Actitud enunciativa</w:t>
            </w:r>
            <w:r w:rsidR="00DC1A11">
              <w:rPr>
                <w:rFonts w:ascii="Times New Roman" w:hAnsi="Times New Roman" w:cs="Times New Roman"/>
                <w:lang w:val="es-ES"/>
              </w:rPr>
              <w:t>:</w:t>
            </w:r>
            <w:r>
              <w:rPr>
                <w:rFonts w:ascii="Times New Roman" w:hAnsi="Times New Roman" w:cs="Times New Roman"/>
                <w:lang w:val="es-ES"/>
              </w:rPr>
              <w:t xml:space="preserve"> </w:t>
            </w:r>
            <w:r w:rsidRPr="00707EBD">
              <w:rPr>
                <w:rFonts w:ascii="Times New Roman" w:hAnsi="Times New Roman" w:cs="Times New Roman"/>
                <w:lang w:val="es-ES"/>
              </w:rPr>
              <w:t xml:space="preserve">el hablante lírico muestra su subjetividad </w:t>
            </w:r>
            <w:del w:id="64" w:author="PerfectoAmor" w:date="2016-02-03T11:32:00Z">
              <w:r w:rsidRPr="00707EBD" w:rsidDel="00375015">
                <w:rPr>
                  <w:rFonts w:ascii="Times New Roman" w:hAnsi="Times New Roman" w:cs="Times New Roman"/>
                  <w:lang w:val="es-ES"/>
                </w:rPr>
                <w:delText xml:space="preserve">a través </w:delText>
              </w:r>
            </w:del>
            <w:ins w:id="65" w:author="PerfectoAmor" w:date="2016-02-03T11:32:00Z">
              <w:r w:rsidR="00375015">
                <w:rPr>
                  <w:rFonts w:ascii="Times New Roman" w:hAnsi="Times New Roman" w:cs="Times New Roman"/>
                  <w:lang w:val="es-ES"/>
                </w:rPr>
                <w:t xml:space="preserve">por medio </w:t>
              </w:r>
            </w:ins>
            <w:r w:rsidRPr="00707EBD">
              <w:rPr>
                <w:rFonts w:ascii="Times New Roman" w:hAnsi="Times New Roman" w:cs="Times New Roman"/>
                <w:lang w:val="es-ES"/>
              </w:rPr>
              <w:t xml:space="preserve">de la descripción del </w:t>
            </w:r>
            <w:r>
              <w:rPr>
                <w:rFonts w:ascii="Times New Roman" w:hAnsi="Times New Roman" w:cs="Times New Roman"/>
                <w:lang w:val="es-ES"/>
              </w:rPr>
              <w:t xml:space="preserve">objeto lírico, ya sea un paisaje, personas, </w:t>
            </w:r>
            <w:r w:rsidRPr="00707EBD">
              <w:rPr>
                <w:rFonts w:ascii="Times New Roman" w:hAnsi="Times New Roman" w:cs="Times New Roman"/>
                <w:lang w:val="es-ES"/>
              </w:rPr>
              <w:t>animales</w:t>
            </w:r>
            <w:r w:rsidR="00DC1A11">
              <w:rPr>
                <w:rFonts w:ascii="Times New Roman" w:hAnsi="Times New Roman" w:cs="Times New Roman"/>
                <w:lang w:val="es-ES"/>
              </w:rPr>
              <w:t>,</w:t>
            </w:r>
            <w:r w:rsidRPr="00707EBD">
              <w:rPr>
                <w:rFonts w:ascii="Times New Roman" w:hAnsi="Times New Roman" w:cs="Times New Roman"/>
                <w:lang w:val="es-ES"/>
              </w:rPr>
              <w:t xml:space="preserve"> o de la narración de hechos. Emplea, sobre todo, la tercera persona gramatical </w:t>
            </w:r>
            <w:r w:rsidR="00DC1A11">
              <w:rPr>
                <w:rFonts w:ascii="Times New Roman" w:hAnsi="Times New Roman" w:cs="Times New Roman"/>
                <w:lang w:val="es-ES"/>
              </w:rPr>
              <w:t>(pronombres: él, ella</w:t>
            </w:r>
            <w:r w:rsidRPr="00707EBD">
              <w:rPr>
                <w:rFonts w:ascii="Times New Roman" w:hAnsi="Times New Roman" w:cs="Times New Roman"/>
                <w:lang w:val="es-ES"/>
              </w:rPr>
              <w:t xml:space="preserve">, ellos, ellas, los, se). Corresponde a la función </w:t>
            </w:r>
            <w:del w:id="66" w:author="PerfectoAmor" w:date="2016-02-04T12:13:00Z">
              <w:r w:rsidRPr="00707EBD" w:rsidDel="00CC4B84">
                <w:rPr>
                  <w:rFonts w:ascii="Times New Roman" w:hAnsi="Times New Roman" w:cs="Times New Roman"/>
                  <w:lang w:val="es-ES"/>
                </w:rPr>
                <w:delText xml:space="preserve"> </w:delText>
              </w:r>
            </w:del>
            <w:r w:rsidRPr="00707EBD">
              <w:rPr>
                <w:rFonts w:ascii="Times New Roman" w:hAnsi="Times New Roman" w:cs="Times New Roman"/>
                <w:lang w:val="es-ES"/>
              </w:rPr>
              <w:t>referencial o representativa del lenguaje</w:t>
            </w:r>
            <w:r>
              <w:rPr>
                <w:rFonts w:ascii="Times New Roman" w:hAnsi="Times New Roman" w:cs="Times New Roman"/>
                <w:lang w:val="es-ES"/>
              </w:rPr>
              <w:t>.</w:t>
            </w:r>
          </w:p>
          <w:p w14:paraId="64AC832C" w14:textId="22C088A1" w:rsidR="0080631F" w:rsidRPr="00F07204" w:rsidRDefault="0080631F" w:rsidP="00F03388">
            <w:pPr>
              <w:pStyle w:val="Prrafodelista"/>
              <w:numPr>
                <w:ilvl w:val="0"/>
                <w:numId w:val="6"/>
              </w:numPr>
              <w:spacing w:after="0"/>
              <w:ind w:left="317" w:hanging="317"/>
              <w:rPr>
                <w:rFonts w:ascii="Times New Roman" w:hAnsi="Times New Roman" w:cs="Times New Roman"/>
                <w:lang w:val="es-ES"/>
              </w:rPr>
            </w:pPr>
            <w:r w:rsidRPr="00F07204">
              <w:rPr>
                <w:rFonts w:ascii="Times New Roman" w:hAnsi="Times New Roman" w:cs="Times New Roman"/>
                <w:b/>
                <w:lang w:val="es-ES"/>
              </w:rPr>
              <w:t>Actitud apostrófica</w:t>
            </w:r>
            <w:r w:rsidR="00DC1A11" w:rsidRPr="00A10948">
              <w:rPr>
                <w:rFonts w:ascii="Times New Roman" w:hAnsi="Times New Roman" w:cs="Times New Roman"/>
                <w:lang w:val="es-ES"/>
                <w:rPrChange w:id="67" w:author="PerfectoAmor" w:date="2016-02-03T11:32:00Z">
                  <w:rPr>
                    <w:rFonts w:ascii="Times New Roman" w:hAnsi="Times New Roman" w:cs="Times New Roman"/>
                    <w:b/>
                    <w:lang w:val="es-ES"/>
                  </w:rPr>
                </w:rPrChange>
              </w:rPr>
              <w:t>:</w:t>
            </w:r>
            <w:r w:rsidRPr="00A10948">
              <w:rPr>
                <w:rFonts w:ascii="Times New Roman" w:hAnsi="Times New Roman" w:cs="Times New Roman"/>
                <w:lang w:val="es-ES"/>
                <w:rPrChange w:id="68" w:author="PerfectoAmor" w:date="2016-02-03T11:32:00Z">
                  <w:rPr>
                    <w:rFonts w:ascii="Times New Roman" w:hAnsi="Times New Roman" w:cs="Times New Roman"/>
                    <w:b/>
                    <w:lang w:val="es-ES"/>
                  </w:rPr>
                </w:rPrChange>
              </w:rPr>
              <w:t xml:space="preserve"> </w:t>
            </w:r>
            <w:r w:rsidRPr="00F07204">
              <w:rPr>
                <w:rFonts w:ascii="Times New Roman" w:hAnsi="Times New Roman" w:cs="Times New Roman"/>
                <w:lang w:val="es-ES"/>
              </w:rPr>
              <w:t>el hablante se dirige a un tú, emplea</w:t>
            </w:r>
            <w:r>
              <w:rPr>
                <w:rFonts w:ascii="Times New Roman" w:hAnsi="Times New Roman" w:cs="Times New Roman"/>
                <w:lang w:val="es-ES"/>
              </w:rPr>
              <w:t>ndo</w:t>
            </w:r>
            <w:r w:rsidRPr="00F07204">
              <w:rPr>
                <w:rFonts w:ascii="Times New Roman" w:hAnsi="Times New Roman" w:cs="Times New Roman"/>
                <w:lang w:val="es-ES"/>
              </w:rPr>
              <w:t xml:space="preserve"> la segunda persona gramatical (pronombres:</w:t>
            </w:r>
            <w:r>
              <w:rPr>
                <w:rFonts w:ascii="Times New Roman" w:hAnsi="Times New Roman" w:cs="Times New Roman"/>
                <w:lang w:val="es-ES"/>
              </w:rPr>
              <w:t xml:space="preserve"> tú, te, ti, vosotros, ustedes</w:t>
            </w:r>
            <w:r w:rsidRPr="00F07204">
              <w:rPr>
                <w:rFonts w:ascii="Times New Roman" w:hAnsi="Times New Roman" w:cs="Times New Roman"/>
                <w:lang w:val="es-ES"/>
              </w:rPr>
              <w:t>), corresponde a la función apelativa del lenguaje.</w:t>
            </w:r>
          </w:p>
          <w:p w14:paraId="49311230" w14:textId="678C84EA" w:rsidR="0080631F" w:rsidRPr="00604B05" w:rsidRDefault="0080631F" w:rsidP="00CC4B84">
            <w:pPr>
              <w:pStyle w:val="Prrafodelista"/>
              <w:numPr>
                <w:ilvl w:val="0"/>
                <w:numId w:val="6"/>
              </w:numPr>
              <w:spacing w:after="0"/>
              <w:ind w:left="317" w:hanging="317"/>
              <w:rPr>
                <w:rFonts w:ascii="Times New Roman" w:hAnsi="Times New Roman" w:cs="Times New Roman"/>
                <w:lang w:val="es-ES"/>
              </w:rPr>
            </w:pPr>
            <w:r w:rsidRPr="00F07204">
              <w:rPr>
                <w:rFonts w:ascii="Times New Roman" w:hAnsi="Times New Roman" w:cs="Times New Roman"/>
                <w:b/>
                <w:lang w:val="es-ES"/>
              </w:rPr>
              <w:lastRenderedPageBreak/>
              <w:t>Actitud de la canción o carmínica</w:t>
            </w:r>
            <w:r w:rsidR="00DC1A11">
              <w:rPr>
                <w:rFonts w:ascii="Times New Roman" w:hAnsi="Times New Roman" w:cs="Times New Roman"/>
                <w:lang w:val="es-ES"/>
              </w:rPr>
              <w:t xml:space="preserve">: </w:t>
            </w:r>
            <w:r w:rsidRPr="00F07204">
              <w:rPr>
                <w:rFonts w:ascii="Times New Roman" w:hAnsi="Times New Roman" w:cs="Times New Roman"/>
                <w:lang w:val="es-ES"/>
              </w:rPr>
              <w:t>el hablante expresa directamente sus sentimientos, empleando</w:t>
            </w:r>
            <w:r>
              <w:rPr>
                <w:rFonts w:ascii="Times New Roman" w:hAnsi="Times New Roman" w:cs="Times New Roman"/>
                <w:lang w:val="es-ES"/>
              </w:rPr>
              <w:t xml:space="preserve"> la </w:t>
            </w:r>
            <w:del w:id="69" w:author="PerfectoAmor" w:date="2016-02-04T12:13:00Z">
              <w:r w:rsidDel="00CC4B84">
                <w:rPr>
                  <w:rFonts w:ascii="Times New Roman" w:hAnsi="Times New Roman" w:cs="Times New Roman"/>
                  <w:lang w:val="es-ES"/>
                </w:rPr>
                <w:delText xml:space="preserve"> </w:delText>
              </w:r>
            </w:del>
            <w:r>
              <w:rPr>
                <w:rFonts w:ascii="Times New Roman" w:hAnsi="Times New Roman" w:cs="Times New Roman"/>
                <w:lang w:val="es-ES"/>
              </w:rPr>
              <w:t xml:space="preserve">primera persona gramatical. </w:t>
            </w:r>
            <w:r w:rsidRPr="00F07204">
              <w:rPr>
                <w:rFonts w:ascii="Times New Roman" w:hAnsi="Times New Roman" w:cs="Times New Roman"/>
                <w:lang w:val="es-ES"/>
              </w:rPr>
              <w:t xml:space="preserve">Por lo tanto, se </w:t>
            </w:r>
            <w:del w:id="70" w:author="PerfectoAmor" w:date="2016-02-03T11:33:00Z">
              <w:r w:rsidRPr="00F07204" w:rsidDel="00A10948">
                <w:rPr>
                  <w:rFonts w:ascii="Times New Roman" w:hAnsi="Times New Roman" w:cs="Times New Roman"/>
                  <w:lang w:val="es-ES"/>
                </w:rPr>
                <w:delText xml:space="preserve"> </w:delText>
              </w:r>
            </w:del>
            <w:r w:rsidRPr="00F07204">
              <w:rPr>
                <w:rFonts w:ascii="Times New Roman" w:hAnsi="Times New Roman" w:cs="Times New Roman"/>
                <w:lang w:val="es-ES"/>
              </w:rPr>
              <w:t>corresponde con la función expresiva o emotiva del lenguaje.</w:t>
            </w:r>
          </w:p>
        </w:tc>
      </w:tr>
    </w:tbl>
    <w:p w14:paraId="0DA6F5E1" w14:textId="77777777" w:rsidR="0080631F" w:rsidRDefault="0080631F" w:rsidP="0080631F">
      <w:pPr>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1800"/>
        <w:gridCol w:w="7028"/>
      </w:tblGrid>
      <w:tr w:rsidR="0080631F" w:rsidRPr="0086271E" w14:paraId="245850D4" w14:textId="77777777" w:rsidTr="005B05A5">
        <w:tc>
          <w:tcPr>
            <w:tcW w:w="9033" w:type="dxa"/>
            <w:gridSpan w:val="2"/>
            <w:shd w:val="clear" w:color="auto" w:fill="0D0D0D" w:themeFill="text1" w:themeFillTint="F2"/>
          </w:tcPr>
          <w:p w14:paraId="59336937" w14:textId="77777777" w:rsidR="0080631F" w:rsidRPr="0086271E" w:rsidRDefault="0080631F">
            <w:pPr>
              <w:jc w:val="center"/>
              <w:rPr>
                <w:rFonts w:ascii="Times New Roman" w:hAnsi="Times New Roman" w:cs="Times New Roman"/>
                <w:b/>
                <w:color w:val="FFFFFF" w:themeColor="background1"/>
                <w:lang w:val="es-ES"/>
              </w:rPr>
              <w:pPrChange w:id="71" w:author="PerfectoAmor" w:date="2016-02-03T11:33:00Z">
                <w:pPr/>
              </w:pPrChange>
            </w:pPr>
            <w:r w:rsidRPr="0086271E">
              <w:rPr>
                <w:rFonts w:ascii="Times New Roman" w:hAnsi="Times New Roman" w:cs="Times New Roman"/>
                <w:b/>
                <w:color w:val="FFFFFF" w:themeColor="background1"/>
                <w:lang w:val="es-ES"/>
              </w:rPr>
              <w:t>Imagen (fotografía, gráfica o ilustración)</w:t>
            </w:r>
          </w:p>
        </w:tc>
      </w:tr>
      <w:tr w:rsidR="0080631F" w:rsidRPr="0086271E" w14:paraId="651821D7" w14:textId="77777777" w:rsidTr="005B05A5">
        <w:tc>
          <w:tcPr>
            <w:tcW w:w="1809" w:type="dxa"/>
          </w:tcPr>
          <w:p w14:paraId="6B21936E" w14:textId="77777777" w:rsidR="0080631F" w:rsidRPr="00357087" w:rsidRDefault="0080631F" w:rsidP="005B05A5">
            <w:pPr>
              <w:rPr>
                <w:rFonts w:ascii="Times New Roman" w:hAnsi="Times New Roman" w:cs="Times New Roman"/>
                <w:b/>
                <w:color w:val="000000"/>
                <w:szCs w:val="18"/>
                <w:lang w:val="es-ES"/>
              </w:rPr>
            </w:pPr>
            <w:r w:rsidRPr="00357087">
              <w:rPr>
                <w:rFonts w:ascii="Times New Roman" w:hAnsi="Times New Roman" w:cs="Times New Roman"/>
                <w:b/>
                <w:color w:val="000000"/>
                <w:szCs w:val="18"/>
                <w:lang w:val="es-ES"/>
              </w:rPr>
              <w:t>Código</w:t>
            </w:r>
          </w:p>
        </w:tc>
        <w:tc>
          <w:tcPr>
            <w:tcW w:w="7224" w:type="dxa"/>
          </w:tcPr>
          <w:p w14:paraId="0221C891" w14:textId="5D2AE7A6" w:rsidR="0080631F" w:rsidRPr="0086271E" w:rsidRDefault="0080631F" w:rsidP="005B05A5">
            <w:pPr>
              <w:rPr>
                <w:rFonts w:ascii="Times New Roman" w:hAnsi="Times New Roman" w:cs="Times New Roman"/>
                <w:b/>
                <w:color w:val="000000"/>
                <w:sz w:val="18"/>
                <w:szCs w:val="18"/>
                <w:lang w:val="es-ES"/>
              </w:rPr>
            </w:pPr>
            <w:r>
              <w:rPr>
                <w:rFonts w:ascii="Times New Roman" w:hAnsi="Times New Roman" w:cs="Times New Roman"/>
                <w:color w:val="000000"/>
                <w:lang w:val="es-ES"/>
              </w:rPr>
              <w:t>LE_06_05_IMG03</w:t>
            </w:r>
          </w:p>
        </w:tc>
      </w:tr>
      <w:tr w:rsidR="0080631F" w:rsidRPr="0086271E" w14:paraId="3D0C7A4A" w14:textId="77777777" w:rsidTr="005B05A5">
        <w:tc>
          <w:tcPr>
            <w:tcW w:w="1809" w:type="dxa"/>
          </w:tcPr>
          <w:p w14:paraId="69D713AA" w14:textId="77777777" w:rsidR="0080631F" w:rsidRPr="00357087" w:rsidRDefault="0080631F" w:rsidP="005B05A5">
            <w:pPr>
              <w:rPr>
                <w:rFonts w:ascii="Times New Roman" w:hAnsi="Times New Roman" w:cs="Times New Roman"/>
                <w:color w:val="000000"/>
                <w:lang w:val="es-ES"/>
              </w:rPr>
            </w:pPr>
            <w:r w:rsidRPr="00357087">
              <w:rPr>
                <w:rFonts w:ascii="Times New Roman" w:hAnsi="Times New Roman" w:cs="Times New Roman"/>
                <w:b/>
                <w:color w:val="000000"/>
                <w:szCs w:val="18"/>
                <w:lang w:val="es-ES"/>
              </w:rPr>
              <w:t>Descripción</w:t>
            </w:r>
          </w:p>
        </w:tc>
        <w:tc>
          <w:tcPr>
            <w:tcW w:w="7224" w:type="dxa"/>
          </w:tcPr>
          <w:p w14:paraId="7B1A5A70" w14:textId="7C7A84EA" w:rsidR="0080631F" w:rsidRPr="0086271E" w:rsidRDefault="0080631F" w:rsidP="00A10948">
            <w:pPr>
              <w:jc w:val="both"/>
              <w:rPr>
                <w:rFonts w:ascii="Times New Roman" w:hAnsi="Times New Roman" w:cs="Times New Roman"/>
                <w:color w:val="000000"/>
                <w:lang w:val="es-ES"/>
              </w:rPr>
            </w:pPr>
            <w:r>
              <w:rPr>
                <w:rFonts w:ascii="Times New Roman" w:hAnsi="Times New Roman" w:cs="Times New Roman"/>
                <w:color w:val="000000"/>
                <w:lang w:val="es-ES"/>
              </w:rPr>
              <w:t>Paisaje de otoño, noche lluviosa y silla roja.</w:t>
            </w:r>
          </w:p>
        </w:tc>
      </w:tr>
      <w:tr w:rsidR="0080631F" w:rsidRPr="0086271E" w14:paraId="79BBF416" w14:textId="77777777" w:rsidTr="005B05A5">
        <w:tc>
          <w:tcPr>
            <w:tcW w:w="1809" w:type="dxa"/>
          </w:tcPr>
          <w:p w14:paraId="22BC4F9D" w14:textId="77777777" w:rsidR="0080631F" w:rsidRPr="00357087" w:rsidRDefault="0080631F" w:rsidP="005B05A5">
            <w:pPr>
              <w:rPr>
                <w:rFonts w:ascii="Times New Roman" w:hAnsi="Times New Roman" w:cs="Times New Roman"/>
                <w:color w:val="000000"/>
                <w:lang w:val="es-ES"/>
              </w:rPr>
            </w:pPr>
            <w:r w:rsidRPr="00357087">
              <w:rPr>
                <w:rFonts w:ascii="Times New Roman" w:hAnsi="Times New Roman" w:cs="Times New Roman"/>
                <w:b/>
                <w:color w:val="000000"/>
                <w:szCs w:val="18"/>
                <w:lang w:val="es-ES"/>
              </w:rPr>
              <w:t>Código Shutterstock (o URL o la ruta en AulaPlaneta)</w:t>
            </w:r>
          </w:p>
        </w:tc>
        <w:tc>
          <w:tcPr>
            <w:tcW w:w="7224" w:type="dxa"/>
          </w:tcPr>
          <w:p w14:paraId="2D46EEA3" w14:textId="77777777" w:rsidR="0080631F" w:rsidRPr="0080631F" w:rsidRDefault="002F7C07" w:rsidP="005B05A5">
            <w:pPr>
              <w:rPr>
                <w:rFonts w:ascii="Times New Roman" w:hAnsi="Times New Roman" w:cs="Times New Roman"/>
                <w:color w:val="000000"/>
                <w:lang w:val="es-ES"/>
              </w:rPr>
            </w:pPr>
            <w:hyperlink r:id="rId10" w:history="1">
              <w:r w:rsidR="0080631F" w:rsidRPr="0080631F">
                <w:rPr>
                  <w:rStyle w:val="Hipervnculo"/>
                  <w:rFonts w:ascii="Times New Roman" w:hAnsi="Times New Roman" w:cs="Times New Roman"/>
                  <w:color w:val="C2E1ED"/>
                  <w:shd w:val="clear" w:color="auto" w:fill="222222"/>
                </w:rPr>
                <w:t>338063948</w:t>
              </w:r>
            </w:hyperlink>
          </w:p>
          <w:p w14:paraId="153DAA53" w14:textId="5205C151" w:rsidR="0080631F" w:rsidRPr="0086271E" w:rsidRDefault="0080631F" w:rsidP="005B05A5">
            <w:pPr>
              <w:rPr>
                <w:rFonts w:ascii="Times New Roman" w:hAnsi="Times New Roman" w:cs="Times New Roman"/>
                <w:color w:val="000000"/>
                <w:lang w:val="es-ES"/>
              </w:rPr>
            </w:pPr>
          </w:p>
        </w:tc>
      </w:tr>
      <w:tr w:rsidR="0080631F" w:rsidRPr="0086271E" w14:paraId="4E7CD6C0" w14:textId="77777777" w:rsidTr="005B05A5">
        <w:tc>
          <w:tcPr>
            <w:tcW w:w="1809" w:type="dxa"/>
          </w:tcPr>
          <w:p w14:paraId="3A8FEA33" w14:textId="77777777" w:rsidR="0080631F" w:rsidRPr="00357087" w:rsidRDefault="0080631F" w:rsidP="005B05A5">
            <w:pPr>
              <w:rPr>
                <w:rFonts w:ascii="Times New Roman" w:hAnsi="Times New Roman" w:cs="Times New Roman"/>
                <w:color w:val="000000"/>
                <w:lang w:val="es-ES"/>
              </w:rPr>
            </w:pPr>
            <w:r w:rsidRPr="00357087">
              <w:rPr>
                <w:rFonts w:ascii="Times New Roman" w:hAnsi="Times New Roman" w:cs="Times New Roman"/>
                <w:b/>
                <w:color w:val="000000"/>
                <w:szCs w:val="18"/>
                <w:lang w:val="es-ES"/>
              </w:rPr>
              <w:t>Pie de imagen</w:t>
            </w:r>
          </w:p>
        </w:tc>
        <w:tc>
          <w:tcPr>
            <w:tcW w:w="7224" w:type="dxa"/>
          </w:tcPr>
          <w:p w14:paraId="3E188A42" w14:textId="2251F764" w:rsidR="0080631F" w:rsidRPr="0086271E" w:rsidRDefault="0080631F" w:rsidP="00CC4B84">
            <w:pPr>
              <w:jc w:val="both"/>
              <w:rPr>
                <w:rFonts w:ascii="Times New Roman" w:hAnsi="Times New Roman" w:cs="Times New Roman"/>
                <w:color w:val="000000"/>
                <w:lang w:val="es-ES"/>
              </w:rPr>
            </w:pPr>
            <w:r>
              <w:rPr>
                <w:rFonts w:ascii="Times New Roman" w:hAnsi="Times New Roman" w:cs="Times New Roman"/>
                <w:color w:val="000000"/>
                <w:lang w:val="es-ES"/>
              </w:rPr>
              <w:t>¿Con qué elementos de esta imagen podrías escribir un poema?</w:t>
            </w:r>
            <w:ins w:id="72" w:author="PerfectoAmor" w:date="2016-02-03T11:33:00Z">
              <w:r w:rsidR="00A10948">
                <w:rPr>
                  <w:rFonts w:ascii="Times New Roman" w:hAnsi="Times New Roman" w:cs="Times New Roman"/>
                  <w:color w:val="000000"/>
                  <w:lang w:val="es-ES"/>
                </w:rPr>
                <w:t>,</w:t>
              </w:r>
            </w:ins>
            <w:r>
              <w:rPr>
                <w:rFonts w:ascii="Times New Roman" w:hAnsi="Times New Roman" w:cs="Times New Roman"/>
                <w:color w:val="000000"/>
                <w:lang w:val="es-ES"/>
              </w:rPr>
              <w:t xml:space="preserve"> ¿</w:t>
            </w:r>
            <w:del w:id="73" w:author="PerfectoAmor" w:date="2016-02-03T11:33:00Z">
              <w:r w:rsidDel="00A10948">
                <w:rPr>
                  <w:rFonts w:ascii="Times New Roman" w:hAnsi="Times New Roman" w:cs="Times New Roman"/>
                  <w:color w:val="000000"/>
                  <w:lang w:val="es-ES"/>
                </w:rPr>
                <w:delText>C</w:delText>
              </w:r>
            </w:del>
            <w:ins w:id="74" w:author="PerfectoAmor" w:date="2016-02-03T11:33:00Z">
              <w:r w:rsidR="00A10948">
                <w:rPr>
                  <w:rFonts w:ascii="Times New Roman" w:hAnsi="Times New Roman" w:cs="Times New Roman"/>
                  <w:color w:val="000000"/>
                  <w:lang w:val="es-ES"/>
                </w:rPr>
                <w:t>c</w:t>
              </w:r>
            </w:ins>
            <w:r>
              <w:rPr>
                <w:rFonts w:ascii="Times New Roman" w:hAnsi="Times New Roman" w:cs="Times New Roman"/>
                <w:color w:val="000000"/>
                <w:lang w:val="es-ES"/>
              </w:rPr>
              <w:t xml:space="preserve">uál sería el motivo </w:t>
            </w:r>
            <w:del w:id="75" w:author="PerfectoAmor" w:date="2016-02-04T12:16:00Z">
              <w:r w:rsidDel="00CC4B84">
                <w:rPr>
                  <w:rFonts w:ascii="Times New Roman" w:hAnsi="Times New Roman" w:cs="Times New Roman"/>
                  <w:color w:val="000000"/>
                  <w:lang w:val="es-ES"/>
                </w:rPr>
                <w:delText xml:space="preserve">lírico </w:delText>
              </w:r>
            </w:del>
            <w:r>
              <w:rPr>
                <w:rFonts w:ascii="Times New Roman" w:hAnsi="Times New Roman" w:cs="Times New Roman"/>
                <w:color w:val="000000"/>
                <w:lang w:val="es-ES"/>
              </w:rPr>
              <w:t>y el objeto lírico</w:t>
            </w:r>
            <w:ins w:id="76" w:author="PerfectoAmor" w:date="2016-02-04T12:16:00Z">
              <w:r w:rsidR="00CC4B84">
                <w:rPr>
                  <w:rFonts w:ascii="Times New Roman" w:hAnsi="Times New Roman" w:cs="Times New Roman"/>
                  <w:color w:val="000000"/>
                  <w:lang w:val="es-ES"/>
                </w:rPr>
                <w:t>s</w:t>
              </w:r>
            </w:ins>
            <w:r>
              <w:rPr>
                <w:rFonts w:ascii="Times New Roman" w:hAnsi="Times New Roman" w:cs="Times New Roman"/>
                <w:color w:val="000000"/>
                <w:lang w:val="es-ES"/>
              </w:rPr>
              <w:t>?</w:t>
            </w:r>
            <w:ins w:id="77" w:author="PerfectoAmor" w:date="2016-02-03T11:33:00Z">
              <w:r w:rsidR="00A10948">
                <w:rPr>
                  <w:rFonts w:ascii="Times New Roman" w:hAnsi="Times New Roman" w:cs="Times New Roman"/>
                  <w:color w:val="000000"/>
                  <w:lang w:val="es-ES"/>
                </w:rPr>
                <w:t>,</w:t>
              </w:r>
            </w:ins>
            <w:r>
              <w:rPr>
                <w:rFonts w:ascii="Times New Roman" w:hAnsi="Times New Roman" w:cs="Times New Roman"/>
                <w:color w:val="000000"/>
                <w:lang w:val="es-ES"/>
              </w:rPr>
              <w:t xml:space="preserve"> ¿</w:t>
            </w:r>
            <w:del w:id="78" w:author="PerfectoAmor" w:date="2016-02-03T11:33:00Z">
              <w:r w:rsidDel="00A10948">
                <w:rPr>
                  <w:rFonts w:ascii="Times New Roman" w:hAnsi="Times New Roman" w:cs="Times New Roman"/>
                  <w:color w:val="000000"/>
                  <w:lang w:val="es-ES"/>
                </w:rPr>
                <w:delText>Q</w:delText>
              </w:r>
            </w:del>
            <w:ins w:id="79" w:author="PerfectoAmor" w:date="2016-02-03T11:33:00Z">
              <w:r w:rsidR="00A10948">
                <w:rPr>
                  <w:rFonts w:ascii="Times New Roman" w:hAnsi="Times New Roman" w:cs="Times New Roman"/>
                  <w:color w:val="000000"/>
                  <w:lang w:val="es-ES"/>
                </w:rPr>
                <w:t>q</w:t>
              </w:r>
            </w:ins>
            <w:r>
              <w:rPr>
                <w:rFonts w:ascii="Times New Roman" w:hAnsi="Times New Roman" w:cs="Times New Roman"/>
                <w:color w:val="000000"/>
                <w:lang w:val="es-ES"/>
              </w:rPr>
              <w:t>ué actitud sería más apropiada?</w:t>
            </w:r>
          </w:p>
        </w:tc>
      </w:tr>
    </w:tbl>
    <w:p w14:paraId="2647563F" w14:textId="77777777" w:rsidR="0080631F" w:rsidRDefault="0080631F" w:rsidP="0080631F">
      <w:pPr>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493"/>
        <w:gridCol w:w="6335"/>
      </w:tblGrid>
      <w:tr w:rsidR="0080631F" w:rsidRPr="0048674D" w14:paraId="23A9FA26" w14:textId="77777777" w:rsidTr="005B05A5">
        <w:tc>
          <w:tcPr>
            <w:tcW w:w="8828" w:type="dxa"/>
            <w:gridSpan w:val="2"/>
            <w:shd w:val="clear" w:color="auto" w:fill="000000" w:themeFill="text1"/>
          </w:tcPr>
          <w:p w14:paraId="19C48834" w14:textId="77777777" w:rsidR="0080631F" w:rsidRPr="0048674D" w:rsidRDefault="0080631F">
            <w:pPr>
              <w:jc w:val="center"/>
              <w:rPr>
                <w:rFonts w:ascii="Times New Roman" w:hAnsi="Times New Roman" w:cs="Times New Roman"/>
                <w:b/>
                <w:color w:val="FFFFFF" w:themeColor="background1"/>
              </w:rPr>
              <w:pPrChange w:id="80" w:author="PerfectoAmor" w:date="2016-02-03T11:33:00Z">
                <w:pPr/>
              </w:pPrChange>
            </w:pPr>
            <w:r w:rsidRPr="0048674D">
              <w:rPr>
                <w:rFonts w:ascii="Times New Roman" w:hAnsi="Times New Roman" w:cs="Times New Roman"/>
                <w:b/>
                <w:color w:val="FFFFFF" w:themeColor="background1"/>
              </w:rPr>
              <w:t>Recuerda</w:t>
            </w:r>
          </w:p>
        </w:tc>
      </w:tr>
      <w:tr w:rsidR="0080631F" w:rsidRPr="0048674D" w14:paraId="422C4167" w14:textId="77777777" w:rsidTr="005B05A5">
        <w:tc>
          <w:tcPr>
            <w:tcW w:w="2493" w:type="dxa"/>
          </w:tcPr>
          <w:p w14:paraId="4AEE53AE" w14:textId="77777777" w:rsidR="0080631F" w:rsidRPr="0048674D" w:rsidRDefault="0080631F" w:rsidP="005B05A5">
            <w:pPr>
              <w:rPr>
                <w:rFonts w:ascii="Times New Roman" w:hAnsi="Times New Roman" w:cs="Times New Roman"/>
                <w:b/>
              </w:rPr>
            </w:pPr>
            <w:r w:rsidRPr="0048674D">
              <w:rPr>
                <w:rFonts w:ascii="Times New Roman" w:hAnsi="Times New Roman" w:cs="Times New Roman"/>
                <w:b/>
              </w:rPr>
              <w:t>Contenido</w:t>
            </w:r>
          </w:p>
        </w:tc>
        <w:tc>
          <w:tcPr>
            <w:tcW w:w="6335" w:type="dxa"/>
          </w:tcPr>
          <w:p w14:paraId="54825744" w14:textId="32955C52" w:rsidR="002721AE" w:rsidRDefault="0080631F" w:rsidP="005B05A5">
            <w:pPr>
              <w:rPr>
                <w:rFonts w:ascii="Times New Roman" w:hAnsi="Times New Roman" w:cs="Times New Roman"/>
                <w:b/>
              </w:rPr>
            </w:pPr>
            <w:r w:rsidRPr="00336A2E">
              <w:rPr>
                <w:rFonts w:ascii="Times New Roman" w:hAnsi="Times New Roman" w:cs="Times New Roman"/>
                <w:lang w:val="es-ES"/>
              </w:rPr>
              <w:t>T</w:t>
            </w:r>
            <w:r>
              <w:rPr>
                <w:rFonts w:ascii="Times New Roman" w:hAnsi="Times New Roman" w:cs="Times New Roman"/>
              </w:rPr>
              <w:t>en</w:t>
            </w:r>
            <w:r w:rsidR="006568CA">
              <w:rPr>
                <w:rFonts w:ascii="Times New Roman" w:hAnsi="Times New Roman" w:cs="Times New Roman"/>
              </w:rPr>
              <w:t xml:space="preserve"> en</w:t>
            </w:r>
            <w:r>
              <w:rPr>
                <w:rFonts w:ascii="Times New Roman" w:hAnsi="Times New Roman" w:cs="Times New Roman"/>
              </w:rPr>
              <w:t xml:space="preserve"> cuenta que </w:t>
            </w:r>
            <w:del w:id="81" w:author="PerfectoAmor" w:date="2016-02-03T11:34:00Z">
              <w:r w:rsidDel="00A10948">
                <w:rPr>
                  <w:rFonts w:ascii="Times New Roman" w:hAnsi="Times New Roman" w:cs="Times New Roman"/>
                </w:rPr>
                <w:delText>a</w:delText>
              </w:r>
              <w:r w:rsidRPr="006830D8" w:rsidDel="00A10948">
                <w:rPr>
                  <w:rFonts w:ascii="Times New Roman" w:hAnsi="Times New Roman" w:cs="Times New Roman"/>
                </w:rPr>
                <w:delText xml:space="preserve">l ser </w:delText>
              </w:r>
            </w:del>
            <w:ins w:id="82" w:author="PerfectoAmor" w:date="2016-02-03T11:34:00Z">
              <w:r w:rsidR="00A10948">
                <w:rPr>
                  <w:rFonts w:ascii="Times New Roman" w:hAnsi="Times New Roman" w:cs="Times New Roman"/>
                </w:rPr>
                <w:t>como</w:t>
              </w:r>
            </w:ins>
            <w:del w:id="83" w:author="PerfectoAmor" w:date="2016-02-03T11:34:00Z">
              <w:r w:rsidRPr="006830D8" w:rsidDel="00A10948">
                <w:rPr>
                  <w:rFonts w:ascii="Times New Roman" w:hAnsi="Times New Roman" w:cs="Times New Roman"/>
                </w:rPr>
                <w:delText>un</w:delText>
              </w:r>
            </w:del>
            <w:r w:rsidRPr="006830D8">
              <w:rPr>
                <w:rFonts w:ascii="Times New Roman" w:hAnsi="Times New Roman" w:cs="Times New Roman"/>
              </w:rPr>
              <w:t xml:space="preserve"> autor, en este caso </w:t>
            </w:r>
            <w:del w:id="84" w:author="PerfectoAmor" w:date="2016-02-03T11:34:00Z">
              <w:r w:rsidR="00884293" w:rsidDel="00A10948">
                <w:rPr>
                  <w:rFonts w:ascii="Times New Roman" w:hAnsi="Times New Roman" w:cs="Times New Roman"/>
                </w:rPr>
                <w:delText>un</w:delText>
              </w:r>
            </w:del>
            <w:ins w:id="85" w:author="PerfectoAmor" w:date="2016-02-03T11:34:00Z">
              <w:r w:rsidR="00A10948">
                <w:rPr>
                  <w:rFonts w:ascii="Times New Roman" w:hAnsi="Times New Roman" w:cs="Times New Roman"/>
                </w:rPr>
                <w:t>como</w:t>
              </w:r>
            </w:ins>
            <w:r w:rsidR="00884293">
              <w:rPr>
                <w:rFonts w:ascii="Times New Roman" w:hAnsi="Times New Roman" w:cs="Times New Roman"/>
              </w:rPr>
              <w:t xml:space="preserve"> poeta que</w:t>
            </w:r>
            <w:r w:rsidRPr="006830D8">
              <w:rPr>
                <w:rFonts w:ascii="Times New Roman" w:hAnsi="Times New Roman" w:cs="Times New Roman"/>
              </w:rPr>
              <w:t xml:space="preserve"> escribe sus impresiones sobre el mundo, este género</w:t>
            </w:r>
            <w:ins w:id="86" w:author="PerfectoAmor" w:date="2016-02-03T11:35:00Z">
              <w:r w:rsidR="00A10948">
                <w:rPr>
                  <w:rFonts w:ascii="Times New Roman" w:hAnsi="Times New Roman" w:cs="Times New Roman"/>
                </w:rPr>
                <w:t xml:space="preserve"> está cargado de</w:t>
              </w:r>
            </w:ins>
            <w:del w:id="87" w:author="PerfectoAmor" w:date="2016-02-03T11:35:00Z">
              <w:r w:rsidRPr="006830D8" w:rsidDel="00A10948">
                <w:rPr>
                  <w:rFonts w:ascii="Times New Roman" w:hAnsi="Times New Roman" w:cs="Times New Roman"/>
                </w:rPr>
                <w:delText xml:space="preserve"> posee</w:delText>
              </w:r>
            </w:del>
            <w:r w:rsidRPr="006830D8">
              <w:rPr>
                <w:rFonts w:ascii="Times New Roman" w:hAnsi="Times New Roman" w:cs="Times New Roman"/>
              </w:rPr>
              <w:t xml:space="preserve"> un </w:t>
            </w:r>
            <w:r w:rsidRPr="006830D8">
              <w:rPr>
                <w:rFonts w:ascii="Times New Roman" w:hAnsi="Times New Roman" w:cs="Times New Roman"/>
                <w:b/>
              </w:rPr>
              <w:t>carácter subjetivo.</w:t>
            </w:r>
            <w:r>
              <w:rPr>
                <w:rFonts w:ascii="Times New Roman" w:hAnsi="Times New Roman" w:cs="Times New Roman"/>
                <w:b/>
              </w:rPr>
              <w:t xml:space="preserve"> </w:t>
            </w:r>
          </w:p>
          <w:p w14:paraId="5A572522" w14:textId="77777777" w:rsidR="002721AE" w:rsidRDefault="002721AE" w:rsidP="005B05A5">
            <w:pPr>
              <w:rPr>
                <w:rFonts w:ascii="Times New Roman" w:hAnsi="Times New Roman" w:cs="Times New Roman"/>
                <w:b/>
              </w:rPr>
            </w:pPr>
          </w:p>
          <w:p w14:paraId="340D05D1" w14:textId="3A50B41A" w:rsidR="0080631F" w:rsidRDefault="0080631F" w:rsidP="005B05A5">
            <w:pPr>
              <w:rPr>
                <w:rFonts w:ascii="Times New Roman" w:hAnsi="Times New Roman" w:cs="Times New Roman"/>
              </w:rPr>
            </w:pPr>
            <w:r w:rsidRPr="000F5C47">
              <w:rPr>
                <w:rFonts w:ascii="Times New Roman" w:hAnsi="Times New Roman" w:cs="Times New Roman"/>
              </w:rPr>
              <w:t xml:space="preserve">El </w:t>
            </w:r>
            <w:r w:rsidRPr="002721AE">
              <w:rPr>
                <w:rFonts w:ascii="Times New Roman" w:hAnsi="Times New Roman" w:cs="Times New Roman"/>
                <w:b/>
              </w:rPr>
              <w:t>objetivo principal</w:t>
            </w:r>
            <w:r w:rsidR="00011624">
              <w:rPr>
                <w:rFonts w:ascii="Times New Roman" w:hAnsi="Times New Roman" w:cs="Times New Roman"/>
              </w:rPr>
              <w:t xml:space="preserve"> de una obra lírica es</w:t>
            </w:r>
            <w:r w:rsidRPr="000F5C47">
              <w:rPr>
                <w:rFonts w:ascii="Times New Roman" w:hAnsi="Times New Roman" w:cs="Times New Roman"/>
              </w:rPr>
              <w:t xml:space="preserve"> la expresión de </w:t>
            </w:r>
            <w:r>
              <w:rPr>
                <w:rFonts w:ascii="Times New Roman" w:hAnsi="Times New Roman" w:cs="Times New Roman"/>
              </w:rPr>
              <w:t>los sentimientos, percepciones y pensamientos del poeta, por lo cual muchas de estas obras es</w:t>
            </w:r>
            <w:r w:rsidR="004543AE">
              <w:rPr>
                <w:rFonts w:ascii="Times New Roman" w:hAnsi="Times New Roman" w:cs="Times New Roman"/>
              </w:rPr>
              <w:t>tán escritas en primera persona. N</w:t>
            </w:r>
            <w:r>
              <w:rPr>
                <w:rFonts w:ascii="Times New Roman" w:hAnsi="Times New Roman" w:cs="Times New Roman"/>
              </w:rPr>
              <w:t>o obstante</w:t>
            </w:r>
            <w:r w:rsidR="004543AE">
              <w:rPr>
                <w:rFonts w:ascii="Times New Roman" w:hAnsi="Times New Roman" w:cs="Times New Roman"/>
              </w:rPr>
              <w:t>,</w:t>
            </w:r>
            <w:r>
              <w:rPr>
                <w:rFonts w:ascii="Times New Roman" w:hAnsi="Times New Roman" w:cs="Times New Roman"/>
              </w:rPr>
              <w:t xml:space="preserve"> también pueden aparecer otras personas gramaticales. </w:t>
            </w:r>
          </w:p>
          <w:p w14:paraId="72A4E0F7" w14:textId="77777777" w:rsidR="0080631F" w:rsidRDefault="0080631F" w:rsidP="005B05A5">
            <w:pPr>
              <w:rPr>
                <w:rFonts w:ascii="Times New Roman" w:hAnsi="Times New Roman" w:cs="Times New Roman"/>
              </w:rPr>
            </w:pPr>
          </w:p>
          <w:p w14:paraId="3A574CDB" w14:textId="188C4D1E" w:rsidR="0080631F" w:rsidRPr="006830D8" w:rsidRDefault="0080631F" w:rsidP="00C84EC2">
            <w:pPr>
              <w:rPr>
                <w:rFonts w:ascii="Times New Roman" w:hAnsi="Times New Roman" w:cs="Times New Roman"/>
              </w:rPr>
            </w:pPr>
            <w:r>
              <w:rPr>
                <w:rFonts w:ascii="Times New Roman" w:hAnsi="Times New Roman" w:cs="Times New Roman"/>
              </w:rPr>
              <w:t xml:space="preserve">A diferencia del cuento, </w:t>
            </w:r>
            <w:r w:rsidR="002721AE">
              <w:rPr>
                <w:rFonts w:ascii="Times New Roman" w:hAnsi="Times New Roman" w:cs="Times New Roman"/>
              </w:rPr>
              <w:t>donde</w:t>
            </w:r>
            <w:del w:id="88" w:author="PerfectoAmor" w:date="2016-02-04T12:18:00Z">
              <w:r w:rsidR="002721AE" w:rsidDel="00CC4B84">
                <w:rPr>
                  <w:rFonts w:ascii="Times New Roman" w:hAnsi="Times New Roman" w:cs="Times New Roman"/>
                </w:rPr>
                <w:delText>, por ejemplo,</w:delText>
              </w:r>
            </w:del>
            <w:r w:rsidR="002721AE">
              <w:rPr>
                <w:rFonts w:ascii="Times New Roman" w:hAnsi="Times New Roman" w:cs="Times New Roman"/>
              </w:rPr>
              <w:t xml:space="preserve"> </w:t>
            </w:r>
            <w:r>
              <w:rPr>
                <w:rFonts w:ascii="Times New Roman" w:hAnsi="Times New Roman" w:cs="Times New Roman"/>
              </w:rPr>
              <w:t xml:space="preserve">el tiempo y el espacio tienen un papel importante dentro </w:t>
            </w:r>
            <w:r w:rsidR="002721AE">
              <w:rPr>
                <w:rFonts w:ascii="Times New Roman" w:hAnsi="Times New Roman" w:cs="Times New Roman"/>
              </w:rPr>
              <w:t>de la obra</w:t>
            </w:r>
            <w:ins w:id="89" w:author="PerfectoAmor" w:date="2016-02-04T12:18:00Z">
              <w:r w:rsidR="00C84EC2">
                <w:rPr>
                  <w:rFonts w:ascii="Times New Roman" w:hAnsi="Times New Roman" w:cs="Times New Roman"/>
                </w:rPr>
                <w:t>;</w:t>
              </w:r>
            </w:ins>
            <w:del w:id="90" w:author="PerfectoAmor" w:date="2016-02-04T12:18:00Z">
              <w:r w:rsidR="002721AE" w:rsidDel="00C84EC2">
                <w:rPr>
                  <w:rFonts w:ascii="Times New Roman" w:hAnsi="Times New Roman" w:cs="Times New Roman"/>
                </w:rPr>
                <w:delText>,</w:delText>
              </w:r>
            </w:del>
            <w:r w:rsidR="002721AE">
              <w:rPr>
                <w:rFonts w:ascii="Times New Roman" w:hAnsi="Times New Roman" w:cs="Times New Roman"/>
              </w:rPr>
              <w:t xml:space="preserve"> aquí no es relevante,</w:t>
            </w:r>
            <w:r>
              <w:rPr>
                <w:rFonts w:ascii="Times New Roman" w:hAnsi="Times New Roman" w:cs="Times New Roman"/>
              </w:rPr>
              <w:t xml:space="preserve"> pues lo que se busca es conmover el alma, por lo cual predomina la descripción</w:t>
            </w:r>
            <w:r w:rsidR="004543AE">
              <w:rPr>
                <w:rFonts w:ascii="Times New Roman" w:hAnsi="Times New Roman" w:cs="Times New Roman"/>
              </w:rPr>
              <w:t xml:space="preserve"> y la emoción</w:t>
            </w:r>
            <w:r>
              <w:rPr>
                <w:rFonts w:ascii="Times New Roman" w:hAnsi="Times New Roman" w:cs="Times New Roman"/>
              </w:rPr>
              <w:t>.</w:t>
            </w:r>
          </w:p>
        </w:tc>
      </w:tr>
    </w:tbl>
    <w:p w14:paraId="36D5F013" w14:textId="77777777" w:rsidR="0080631F" w:rsidRDefault="0080631F" w:rsidP="0080631F">
      <w:pPr>
        <w:rPr>
          <w:rFonts w:ascii="Times New Roman" w:hAnsi="Times New Roman" w:cs="Times New Roman"/>
          <w:b/>
          <w:lang w:val="es-ES"/>
        </w:rPr>
      </w:pPr>
    </w:p>
    <w:p w14:paraId="4867D2B5" w14:textId="3420AC68" w:rsidR="0080631F" w:rsidRPr="00F978D5" w:rsidRDefault="0080631F" w:rsidP="0080631F">
      <w:pPr>
        <w:rPr>
          <w:rFonts w:ascii="Times New Roman" w:hAnsi="Times New Roman" w:cs="Times New Roman"/>
          <w:lang w:val="es-ES"/>
        </w:rPr>
      </w:pPr>
      <w:r w:rsidRPr="00F978D5">
        <w:rPr>
          <w:rFonts w:ascii="Times New Roman" w:hAnsi="Times New Roman" w:cs="Times New Roman"/>
          <w:lang w:val="es-ES"/>
        </w:rPr>
        <w:t>L</w:t>
      </w:r>
      <w:r>
        <w:rPr>
          <w:rFonts w:ascii="Times New Roman" w:hAnsi="Times New Roman" w:cs="Times New Roman"/>
          <w:lang w:val="es-ES"/>
        </w:rPr>
        <w:t>ee</w:t>
      </w:r>
      <w:r w:rsidRPr="00F978D5">
        <w:rPr>
          <w:rFonts w:ascii="Times New Roman" w:hAnsi="Times New Roman" w:cs="Times New Roman"/>
          <w:lang w:val="es-ES"/>
        </w:rPr>
        <w:t xml:space="preserve"> </w:t>
      </w:r>
      <w:r>
        <w:rPr>
          <w:rFonts w:ascii="Times New Roman" w:hAnsi="Times New Roman" w:cs="Times New Roman"/>
          <w:lang w:val="es-ES"/>
        </w:rPr>
        <w:t>el siguiente poema</w:t>
      </w:r>
      <w:ins w:id="91" w:author="PerfectoAmor" w:date="2016-02-03T11:36:00Z">
        <w:r w:rsidR="00A10948">
          <w:rPr>
            <w:rFonts w:ascii="Times New Roman" w:hAnsi="Times New Roman" w:cs="Times New Roman"/>
            <w:lang w:val="es-ES"/>
          </w:rPr>
          <w:t>.</w:t>
        </w:r>
      </w:ins>
      <w:r>
        <w:rPr>
          <w:rFonts w:ascii="Times New Roman" w:hAnsi="Times New Roman" w:cs="Times New Roman"/>
          <w:lang w:val="es-ES"/>
        </w:rPr>
        <w:t xml:space="preserve"> </w:t>
      </w:r>
      <w:del w:id="92" w:author="PerfectoAmor" w:date="2016-02-03T11:36:00Z">
        <w:r w:rsidR="00664E9B" w:rsidDel="00A10948">
          <w:rPr>
            <w:rFonts w:ascii="Times New Roman" w:hAnsi="Times New Roman" w:cs="Times New Roman"/>
            <w:lang w:val="es-ES"/>
          </w:rPr>
          <w:delText xml:space="preserve">y </w:delText>
        </w:r>
      </w:del>
      <w:ins w:id="93" w:author="PerfectoAmor" w:date="2016-02-03T11:36:00Z">
        <w:r w:rsidR="00A10948">
          <w:rPr>
            <w:rFonts w:ascii="Times New Roman" w:hAnsi="Times New Roman" w:cs="Times New Roman"/>
            <w:lang w:val="es-ES"/>
          </w:rPr>
          <w:t xml:space="preserve">Después, </w:t>
        </w:r>
      </w:ins>
      <w:r w:rsidR="00664E9B">
        <w:rPr>
          <w:rFonts w:ascii="Times New Roman" w:hAnsi="Times New Roman" w:cs="Times New Roman"/>
          <w:lang w:val="es-ES"/>
        </w:rPr>
        <w:t xml:space="preserve">encuentra </w:t>
      </w:r>
      <w:del w:id="94" w:author="PerfectoAmor" w:date="2016-02-03T11:36:00Z">
        <w:r w:rsidR="00664E9B" w:rsidDel="00A10948">
          <w:rPr>
            <w:rFonts w:ascii="Times New Roman" w:hAnsi="Times New Roman" w:cs="Times New Roman"/>
            <w:lang w:val="es-ES"/>
          </w:rPr>
          <w:delText xml:space="preserve">en él </w:delText>
        </w:r>
      </w:del>
      <w:r w:rsidR="00664E9B">
        <w:rPr>
          <w:rFonts w:ascii="Times New Roman" w:hAnsi="Times New Roman" w:cs="Times New Roman"/>
          <w:lang w:val="es-ES"/>
        </w:rPr>
        <w:t xml:space="preserve">las características </w:t>
      </w:r>
      <w:r>
        <w:rPr>
          <w:rFonts w:ascii="Times New Roman" w:hAnsi="Times New Roman" w:cs="Times New Roman"/>
          <w:lang w:val="es-ES"/>
        </w:rPr>
        <w:t>que hemos visto en esta sección.</w:t>
      </w:r>
    </w:p>
    <w:p w14:paraId="366EF0C6" w14:textId="77777777" w:rsidR="002721AE" w:rsidRDefault="002721AE" w:rsidP="0080631F">
      <w:pPr>
        <w:rPr>
          <w:rFonts w:ascii="Times New Roman" w:hAnsi="Times New Roman" w:cs="Times New Roman"/>
          <w:b/>
          <w:lang w:val="es-ES"/>
        </w:rPr>
      </w:pPr>
    </w:p>
    <w:p w14:paraId="13F85357" w14:textId="77777777" w:rsidR="008A153A" w:rsidRDefault="0080631F" w:rsidP="0080631F">
      <w:pPr>
        <w:rPr>
          <w:ins w:id="95" w:author="PerfectoAmor" w:date="2016-02-03T11:36:00Z"/>
          <w:rFonts w:ascii="Times New Roman" w:hAnsi="Times New Roman" w:cs="Times New Roman"/>
          <w:b/>
          <w:lang w:val="es-ES"/>
        </w:rPr>
      </w:pPr>
      <w:r>
        <w:rPr>
          <w:rFonts w:ascii="Times New Roman" w:hAnsi="Times New Roman" w:cs="Times New Roman"/>
          <w:b/>
          <w:lang w:val="es-ES"/>
        </w:rPr>
        <w:t>Corderito</w:t>
      </w:r>
    </w:p>
    <w:p w14:paraId="6482CF98" w14:textId="77777777" w:rsidR="00A10948" w:rsidRDefault="00A10948" w:rsidP="0080631F">
      <w:pPr>
        <w:rPr>
          <w:rFonts w:ascii="Times New Roman" w:hAnsi="Times New Roman" w:cs="Times New Roman"/>
          <w:b/>
          <w:lang w:val="es-ES"/>
        </w:rPr>
      </w:pPr>
    </w:p>
    <w:p w14:paraId="14B15574" w14:textId="38A1F0BF" w:rsidR="0080631F" w:rsidRPr="00A76C56" w:rsidRDefault="0080631F" w:rsidP="0080631F">
      <w:pPr>
        <w:rPr>
          <w:rFonts w:ascii="Times New Roman" w:hAnsi="Times New Roman" w:cs="Times New Roman"/>
          <w:b/>
          <w:i/>
          <w:lang w:val="es-ES"/>
          <w:rPrChange w:id="96" w:author="Cris Pineda" w:date="2016-02-08T21:53:00Z">
            <w:rPr>
              <w:rFonts w:ascii="Times New Roman" w:hAnsi="Times New Roman" w:cs="Times New Roman"/>
              <w:b/>
              <w:lang w:val="es-ES"/>
            </w:rPr>
          </w:rPrChange>
        </w:rPr>
      </w:pPr>
      <w:r w:rsidRPr="00A76C56">
        <w:rPr>
          <w:rFonts w:ascii="Times New Roman" w:hAnsi="Times New Roman" w:cs="Times New Roman"/>
          <w:i/>
          <w:color w:val="000000"/>
          <w:shd w:val="clear" w:color="auto" w:fill="FFFFFF"/>
          <w:rPrChange w:id="97" w:author="Cris Pineda" w:date="2016-02-08T21:53:00Z">
            <w:rPr>
              <w:rFonts w:ascii="Times New Roman" w:hAnsi="Times New Roman" w:cs="Times New Roman"/>
              <w:color w:val="000000"/>
              <w:shd w:val="clear" w:color="auto" w:fill="FFFFFF"/>
            </w:rPr>
          </w:rPrChange>
        </w:rPr>
        <w:t>Corderito mío,</w:t>
      </w:r>
      <w:r w:rsidRPr="00A76C56">
        <w:rPr>
          <w:rStyle w:val="apple-converted-space"/>
          <w:rFonts w:ascii="Times New Roman" w:hAnsi="Times New Roman" w:cs="Times New Roman"/>
          <w:i/>
          <w:color w:val="000000"/>
          <w:shd w:val="clear" w:color="auto" w:fill="FFFFFF"/>
          <w:rPrChange w:id="98" w:author="Cris Pineda" w:date="2016-02-08T21:53:00Z">
            <w:rPr>
              <w:rStyle w:val="apple-converted-space"/>
              <w:rFonts w:ascii="Times New Roman" w:hAnsi="Times New Roman" w:cs="Times New Roman"/>
              <w:color w:val="000000"/>
              <w:shd w:val="clear" w:color="auto" w:fill="FFFFFF"/>
            </w:rPr>
          </w:rPrChange>
        </w:rPr>
        <w:t> </w:t>
      </w:r>
      <w:r w:rsidRPr="00A76C56">
        <w:rPr>
          <w:rFonts w:ascii="Times New Roman" w:hAnsi="Times New Roman" w:cs="Times New Roman"/>
          <w:i/>
          <w:color w:val="000000"/>
          <w:rPrChange w:id="99" w:author="Cris Pineda" w:date="2016-02-08T21:53:00Z">
            <w:rPr>
              <w:rFonts w:ascii="Times New Roman" w:hAnsi="Times New Roman" w:cs="Times New Roman"/>
              <w:color w:val="000000"/>
            </w:rPr>
          </w:rPrChange>
        </w:rPr>
        <w:br/>
      </w:r>
      <w:r w:rsidRPr="00A76C56">
        <w:rPr>
          <w:rFonts w:ascii="Times New Roman" w:hAnsi="Times New Roman" w:cs="Times New Roman"/>
          <w:i/>
          <w:color w:val="000000"/>
          <w:shd w:val="clear" w:color="auto" w:fill="FFFFFF"/>
          <w:rPrChange w:id="100" w:author="Cris Pineda" w:date="2016-02-08T21:53:00Z">
            <w:rPr>
              <w:rFonts w:ascii="Times New Roman" w:hAnsi="Times New Roman" w:cs="Times New Roman"/>
              <w:color w:val="000000"/>
              <w:shd w:val="clear" w:color="auto" w:fill="FFFFFF"/>
            </w:rPr>
          </w:rPrChange>
        </w:rPr>
        <w:t>suavidad callada:</w:t>
      </w:r>
      <w:r w:rsidRPr="00A76C56">
        <w:rPr>
          <w:rStyle w:val="apple-converted-space"/>
          <w:rFonts w:ascii="Times New Roman" w:hAnsi="Times New Roman" w:cs="Times New Roman"/>
          <w:i/>
          <w:color w:val="000000"/>
          <w:shd w:val="clear" w:color="auto" w:fill="FFFFFF"/>
          <w:rPrChange w:id="101" w:author="Cris Pineda" w:date="2016-02-08T21:53:00Z">
            <w:rPr>
              <w:rStyle w:val="apple-converted-space"/>
              <w:rFonts w:ascii="Times New Roman" w:hAnsi="Times New Roman" w:cs="Times New Roman"/>
              <w:color w:val="000000"/>
              <w:shd w:val="clear" w:color="auto" w:fill="FFFFFF"/>
            </w:rPr>
          </w:rPrChange>
        </w:rPr>
        <w:t> </w:t>
      </w:r>
      <w:r w:rsidRPr="00A76C56">
        <w:rPr>
          <w:rFonts w:ascii="Times New Roman" w:hAnsi="Times New Roman" w:cs="Times New Roman"/>
          <w:i/>
          <w:color w:val="000000"/>
          <w:rPrChange w:id="102" w:author="Cris Pineda" w:date="2016-02-08T21:53:00Z">
            <w:rPr>
              <w:rFonts w:ascii="Times New Roman" w:hAnsi="Times New Roman" w:cs="Times New Roman"/>
              <w:color w:val="000000"/>
            </w:rPr>
          </w:rPrChange>
        </w:rPr>
        <w:br/>
      </w:r>
      <w:r w:rsidRPr="00A76C56">
        <w:rPr>
          <w:rFonts w:ascii="Times New Roman" w:hAnsi="Times New Roman" w:cs="Times New Roman"/>
          <w:i/>
          <w:color w:val="000000"/>
          <w:shd w:val="clear" w:color="auto" w:fill="FFFFFF"/>
          <w:rPrChange w:id="103" w:author="Cris Pineda" w:date="2016-02-08T21:53:00Z">
            <w:rPr>
              <w:rFonts w:ascii="Times New Roman" w:hAnsi="Times New Roman" w:cs="Times New Roman"/>
              <w:color w:val="000000"/>
              <w:shd w:val="clear" w:color="auto" w:fill="FFFFFF"/>
            </w:rPr>
          </w:rPrChange>
        </w:rPr>
        <w:t>mi pecho es tu gruta</w:t>
      </w:r>
      <w:r w:rsidRPr="00A76C56">
        <w:rPr>
          <w:rStyle w:val="apple-converted-space"/>
          <w:rFonts w:ascii="Times New Roman" w:hAnsi="Times New Roman" w:cs="Times New Roman"/>
          <w:i/>
          <w:color w:val="000000"/>
          <w:shd w:val="clear" w:color="auto" w:fill="FFFFFF"/>
          <w:rPrChange w:id="104" w:author="Cris Pineda" w:date="2016-02-08T21:53:00Z">
            <w:rPr>
              <w:rStyle w:val="apple-converted-space"/>
              <w:rFonts w:ascii="Times New Roman" w:hAnsi="Times New Roman" w:cs="Times New Roman"/>
              <w:color w:val="000000"/>
              <w:shd w:val="clear" w:color="auto" w:fill="FFFFFF"/>
            </w:rPr>
          </w:rPrChange>
        </w:rPr>
        <w:t> </w:t>
      </w:r>
      <w:r w:rsidRPr="00A76C56">
        <w:rPr>
          <w:rFonts w:ascii="Times New Roman" w:hAnsi="Times New Roman" w:cs="Times New Roman"/>
          <w:i/>
          <w:color w:val="000000"/>
          <w:rPrChange w:id="105" w:author="Cris Pineda" w:date="2016-02-08T21:53:00Z">
            <w:rPr>
              <w:rFonts w:ascii="Times New Roman" w:hAnsi="Times New Roman" w:cs="Times New Roman"/>
              <w:color w:val="000000"/>
            </w:rPr>
          </w:rPrChange>
        </w:rPr>
        <w:br/>
      </w:r>
      <w:r w:rsidRPr="00A76C56">
        <w:rPr>
          <w:rFonts w:ascii="Times New Roman" w:hAnsi="Times New Roman" w:cs="Times New Roman"/>
          <w:i/>
          <w:color w:val="000000"/>
          <w:shd w:val="clear" w:color="auto" w:fill="FFFFFF"/>
          <w:rPrChange w:id="106" w:author="Cris Pineda" w:date="2016-02-08T21:53:00Z">
            <w:rPr>
              <w:rFonts w:ascii="Times New Roman" w:hAnsi="Times New Roman" w:cs="Times New Roman"/>
              <w:color w:val="000000"/>
              <w:shd w:val="clear" w:color="auto" w:fill="FFFFFF"/>
            </w:rPr>
          </w:rPrChange>
        </w:rPr>
        <w:t>de musgo afelpada.</w:t>
      </w:r>
      <w:r w:rsidRPr="00A76C56">
        <w:rPr>
          <w:rStyle w:val="apple-converted-space"/>
          <w:rFonts w:ascii="Times New Roman" w:hAnsi="Times New Roman" w:cs="Times New Roman"/>
          <w:i/>
          <w:color w:val="000000"/>
          <w:shd w:val="clear" w:color="auto" w:fill="FFFFFF"/>
          <w:rPrChange w:id="107" w:author="Cris Pineda" w:date="2016-02-08T21:53:00Z">
            <w:rPr>
              <w:rStyle w:val="apple-converted-space"/>
              <w:rFonts w:ascii="Times New Roman" w:hAnsi="Times New Roman" w:cs="Times New Roman"/>
              <w:color w:val="000000"/>
              <w:shd w:val="clear" w:color="auto" w:fill="FFFFFF"/>
            </w:rPr>
          </w:rPrChange>
        </w:rPr>
        <w:t> </w:t>
      </w:r>
      <w:r w:rsidRPr="00A76C56">
        <w:rPr>
          <w:rFonts w:ascii="Times New Roman" w:hAnsi="Times New Roman" w:cs="Times New Roman"/>
          <w:i/>
          <w:color w:val="000000"/>
          <w:rPrChange w:id="108" w:author="Cris Pineda" w:date="2016-02-08T21:53:00Z">
            <w:rPr>
              <w:rFonts w:ascii="Times New Roman" w:hAnsi="Times New Roman" w:cs="Times New Roman"/>
              <w:color w:val="000000"/>
            </w:rPr>
          </w:rPrChange>
        </w:rPr>
        <w:br/>
      </w:r>
      <w:r w:rsidRPr="00A76C56">
        <w:rPr>
          <w:rFonts w:ascii="Times New Roman" w:hAnsi="Times New Roman" w:cs="Times New Roman"/>
          <w:i/>
          <w:color w:val="000000"/>
          <w:rPrChange w:id="109" w:author="Cris Pineda" w:date="2016-02-08T21:53:00Z">
            <w:rPr>
              <w:rFonts w:ascii="Times New Roman" w:hAnsi="Times New Roman" w:cs="Times New Roman"/>
              <w:color w:val="000000"/>
            </w:rPr>
          </w:rPrChange>
        </w:rPr>
        <w:br/>
      </w:r>
      <w:r w:rsidRPr="00A76C56">
        <w:rPr>
          <w:rFonts w:ascii="Times New Roman" w:hAnsi="Times New Roman" w:cs="Times New Roman"/>
          <w:i/>
          <w:color w:val="000000"/>
          <w:shd w:val="clear" w:color="auto" w:fill="FFFFFF"/>
          <w:rPrChange w:id="110" w:author="Cris Pineda" w:date="2016-02-08T21:53:00Z">
            <w:rPr>
              <w:rFonts w:ascii="Times New Roman" w:hAnsi="Times New Roman" w:cs="Times New Roman"/>
              <w:color w:val="000000"/>
              <w:shd w:val="clear" w:color="auto" w:fill="FFFFFF"/>
            </w:rPr>
          </w:rPrChange>
        </w:rPr>
        <w:t>Carnecita blanca,</w:t>
      </w:r>
      <w:r w:rsidRPr="00A76C56">
        <w:rPr>
          <w:rStyle w:val="apple-converted-space"/>
          <w:rFonts w:ascii="Times New Roman" w:hAnsi="Times New Roman" w:cs="Times New Roman"/>
          <w:i/>
          <w:color w:val="000000"/>
          <w:shd w:val="clear" w:color="auto" w:fill="FFFFFF"/>
          <w:rPrChange w:id="111" w:author="Cris Pineda" w:date="2016-02-08T21:53:00Z">
            <w:rPr>
              <w:rStyle w:val="apple-converted-space"/>
              <w:rFonts w:ascii="Times New Roman" w:hAnsi="Times New Roman" w:cs="Times New Roman"/>
              <w:color w:val="000000"/>
              <w:shd w:val="clear" w:color="auto" w:fill="FFFFFF"/>
            </w:rPr>
          </w:rPrChange>
        </w:rPr>
        <w:t> </w:t>
      </w:r>
      <w:r w:rsidRPr="00A76C56">
        <w:rPr>
          <w:rFonts w:ascii="Times New Roman" w:hAnsi="Times New Roman" w:cs="Times New Roman"/>
          <w:i/>
          <w:color w:val="000000"/>
          <w:rPrChange w:id="112" w:author="Cris Pineda" w:date="2016-02-08T21:53:00Z">
            <w:rPr>
              <w:rFonts w:ascii="Times New Roman" w:hAnsi="Times New Roman" w:cs="Times New Roman"/>
              <w:color w:val="000000"/>
            </w:rPr>
          </w:rPrChange>
        </w:rPr>
        <w:br/>
      </w:r>
      <w:r w:rsidRPr="00A76C56">
        <w:rPr>
          <w:rFonts w:ascii="Times New Roman" w:hAnsi="Times New Roman" w:cs="Times New Roman"/>
          <w:i/>
          <w:color w:val="000000"/>
          <w:shd w:val="clear" w:color="auto" w:fill="FFFFFF"/>
          <w:rPrChange w:id="113" w:author="Cris Pineda" w:date="2016-02-08T21:53:00Z">
            <w:rPr>
              <w:rFonts w:ascii="Times New Roman" w:hAnsi="Times New Roman" w:cs="Times New Roman"/>
              <w:color w:val="000000"/>
              <w:shd w:val="clear" w:color="auto" w:fill="FFFFFF"/>
            </w:rPr>
          </w:rPrChange>
        </w:rPr>
        <w:t>tajada de luna:</w:t>
      </w:r>
      <w:r w:rsidRPr="00A76C56">
        <w:rPr>
          <w:rStyle w:val="apple-converted-space"/>
          <w:rFonts w:ascii="Times New Roman" w:hAnsi="Times New Roman" w:cs="Times New Roman"/>
          <w:i/>
          <w:color w:val="000000"/>
          <w:shd w:val="clear" w:color="auto" w:fill="FFFFFF"/>
          <w:rPrChange w:id="114" w:author="Cris Pineda" w:date="2016-02-08T21:53:00Z">
            <w:rPr>
              <w:rStyle w:val="apple-converted-space"/>
              <w:rFonts w:ascii="Times New Roman" w:hAnsi="Times New Roman" w:cs="Times New Roman"/>
              <w:color w:val="000000"/>
              <w:shd w:val="clear" w:color="auto" w:fill="FFFFFF"/>
            </w:rPr>
          </w:rPrChange>
        </w:rPr>
        <w:t> </w:t>
      </w:r>
      <w:r w:rsidRPr="00A76C56">
        <w:rPr>
          <w:rFonts w:ascii="Times New Roman" w:hAnsi="Times New Roman" w:cs="Times New Roman"/>
          <w:i/>
          <w:color w:val="000000"/>
          <w:rPrChange w:id="115" w:author="Cris Pineda" w:date="2016-02-08T21:53:00Z">
            <w:rPr>
              <w:rFonts w:ascii="Times New Roman" w:hAnsi="Times New Roman" w:cs="Times New Roman"/>
              <w:color w:val="000000"/>
            </w:rPr>
          </w:rPrChange>
        </w:rPr>
        <w:br/>
      </w:r>
      <w:r w:rsidRPr="00A76C56">
        <w:rPr>
          <w:rFonts w:ascii="Times New Roman" w:hAnsi="Times New Roman" w:cs="Times New Roman"/>
          <w:i/>
          <w:color w:val="000000"/>
          <w:shd w:val="clear" w:color="auto" w:fill="FFFFFF"/>
          <w:rPrChange w:id="116" w:author="Cris Pineda" w:date="2016-02-08T21:53:00Z">
            <w:rPr>
              <w:rFonts w:ascii="Times New Roman" w:hAnsi="Times New Roman" w:cs="Times New Roman"/>
              <w:color w:val="000000"/>
              <w:shd w:val="clear" w:color="auto" w:fill="FFFFFF"/>
            </w:rPr>
          </w:rPrChange>
        </w:rPr>
        <w:t>lo he olvidado todo</w:t>
      </w:r>
      <w:r w:rsidRPr="00A76C56">
        <w:rPr>
          <w:rStyle w:val="apple-converted-space"/>
          <w:rFonts w:ascii="Times New Roman" w:hAnsi="Times New Roman" w:cs="Times New Roman"/>
          <w:i/>
          <w:color w:val="000000"/>
          <w:shd w:val="clear" w:color="auto" w:fill="FFFFFF"/>
          <w:rPrChange w:id="117" w:author="Cris Pineda" w:date="2016-02-08T21:53:00Z">
            <w:rPr>
              <w:rStyle w:val="apple-converted-space"/>
              <w:rFonts w:ascii="Times New Roman" w:hAnsi="Times New Roman" w:cs="Times New Roman"/>
              <w:color w:val="000000"/>
              <w:shd w:val="clear" w:color="auto" w:fill="FFFFFF"/>
            </w:rPr>
          </w:rPrChange>
        </w:rPr>
        <w:t> </w:t>
      </w:r>
      <w:r w:rsidRPr="00A76C56">
        <w:rPr>
          <w:rFonts w:ascii="Times New Roman" w:hAnsi="Times New Roman" w:cs="Times New Roman"/>
          <w:i/>
          <w:color w:val="000000"/>
          <w:rPrChange w:id="118" w:author="Cris Pineda" w:date="2016-02-08T21:53:00Z">
            <w:rPr>
              <w:rFonts w:ascii="Times New Roman" w:hAnsi="Times New Roman" w:cs="Times New Roman"/>
              <w:color w:val="000000"/>
            </w:rPr>
          </w:rPrChange>
        </w:rPr>
        <w:br/>
      </w:r>
      <w:r w:rsidRPr="00A76C56">
        <w:rPr>
          <w:rFonts w:ascii="Times New Roman" w:hAnsi="Times New Roman" w:cs="Times New Roman"/>
          <w:i/>
          <w:color w:val="000000"/>
          <w:shd w:val="clear" w:color="auto" w:fill="FFFFFF"/>
          <w:rPrChange w:id="119" w:author="Cris Pineda" w:date="2016-02-08T21:53:00Z">
            <w:rPr>
              <w:rFonts w:ascii="Times New Roman" w:hAnsi="Times New Roman" w:cs="Times New Roman"/>
              <w:color w:val="000000"/>
              <w:shd w:val="clear" w:color="auto" w:fill="FFFFFF"/>
            </w:rPr>
          </w:rPrChange>
        </w:rPr>
        <w:t>por hacerme cuna.</w:t>
      </w:r>
      <w:r w:rsidRPr="00A76C56">
        <w:rPr>
          <w:rStyle w:val="apple-converted-space"/>
          <w:rFonts w:ascii="Times New Roman" w:hAnsi="Times New Roman" w:cs="Times New Roman"/>
          <w:i/>
          <w:color w:val="000000"/>
          <w:shd w:val="clear" w:color="auto" w:fill="FFFFFF"/>
          <w:rPrChange w:id="120" w:author="Cris Pineda" w:date="2016-02-08T21:53:00Z">
            <w:rPr>
              <w:rStyle w:val="apple-converted-space"/>
              <w:rFonts w:ascii="Times New Roman" w:hAnsi="Times New Roman" w:cs="Times New Roman"/>
              <w:color w:val="000000"/>
              <w:shd w:val="clear" w:color="auto" w:fill="FFFFFF"/>
            </w:rPr>
          </w:rPrChange>
        </w:rPr>
        <w:t> </w:t>
      </w:r>
      <w:r w:rsidRPr="00A76C56">
        <w:rPr>
          <w:rFonts w:ascii="Times New Roman" w:hAnsi="Times New Roman" w:cs="Times New Roman"/>
          <w:i/>
          <w:color w:val="000000"/>
          <w:rPrChange w:id="121" w:author="Cris Pineda" w:date="2016-02-08T21:53:00Z">
            <w:rPr>
              <w:rFonts w:ascii="Times New Roman" w:hAnsi="Times New Roman" w:cs="Times New Roman"/>
              <w:color w:val="000000"/>
            </w:rPr>
          </w:rPrChange>
        </w:rPr>
        <w:br/>
      </w:r>
      <w:r w:rsidRPr="00A76C56">
        <w:rPr>
          <w:rFonts w:ascii="Times New Roman" w:hAnsi="Times New Roman" w:cs="Times New Roman"/>
          <w:i/>
          <w:color w:val="000000"/>
          <w:rPrChange w:id="122" w:author="Cris Pineda" w:date="2016-02-08T21:53:00Z">
            <w:rPr>
              <w:rFonts w:ascii="Times New Roman" w:hAnsi="Times New Roman" w:cs="Times New Roman"/>
              <w:color w:val="000000"/>
            </w:rPr>
          </w:rPrChange>
        </w:rPr>
        <w:lastRenderedPageBreak/>
        <w:br/>
      </w:r>
      <w:r w:rsidRPr="00A76C56">
        <w:rPr>
          <w:rFonts w:ascii="Times New Roman" w:hAnsi="Times New Roman" w:cs="Times New Roman"/>
          <w:i/>
          <w:color w:val="000000"/>
          <w:shd w:val="clear" w:color="auto" w:fill="FFFFFF"/>
          <w:rPrChange w:id="123" w:author="Cris Pineda" w:date="2016-02-08T21:53:00Z">
            <w:rPr>
              <w:rFonts w:ascii="Times New Roman" w:hAnsi="Times New Roman" w:cs="Times New Roman"/>
              <w:color w:val="000000"/>
              <w:shd w:val="clear" w:color="auto" w:fill="FFFFFF"/>
            </w:rPr>
          </w:rPrChange>
        </w:rPr>
        <w:t>Me olvidé del mundo</w:t>
      </w:r>
      <w:r w:rsidRPr="00A76C56">
        <w:rPr>
          <w:rStyle w:val="apple-converted-space"/>
          <w:rFonts w:ascii="Times New Roman" w:hAnsi="Times New Roman" w:cs="Times New Roman"/>
          <w:i/>
          <w:color w:val="000000"/>
          <w:shd w:val="clear" w:color="auto" w:fill="FFFFFF"/>
          <w:rPrChange w:id="124" w:author="Cris Pineda" w:date="2016-02-08T21:53:00Z">
            <w:rPr>
              <w:rStyle w:val="apple-converted-space"/>
              <w:rFonts w:ascii="Times New Roman" w:hAnsi="Times New Roman" w:cs="Times New Roman"/>
              <w:color w:val="000000"/>
              <w:shd w:val="clear" w:color="auto" w:fill="FFFFFF"/>
            </w:rPr>
          </w:rPrChange>
        </w:rPr>
        <w:t> </w:t>
      </w:r>
      <w:r w:rsidRPr="00A76C56">
        <w:rPr>
          <w:rFonts w:ascii="Times New Roman" w:hAnsi="Times New Roman" w:cs="Times New Roman"/>
          <w:i/>
          <w:color w:val="000000"/>
          <w:rPrChange w:id="125" w:author="Cris Pineda" w:date="2016-02-08T21:53:00Z">
            <w:rPr>
              <w:rFonts w:ascii="Times New Roman" w:hAnsi="Times New Roman" w:cs="Times New Roman"/>
              <w:color w:val="000000"/>
            </w:rPr>
          </w:rPrChange>
        </w:rPr>
        <w:br/>
      </w:r>
      <w:r w:rsidRPr="00A76C56">
        <w:rPr>
          <w:rFonts w:ascii="Times New Roman" w:hAnsi="Times New Roman" w:cs="Times New Roman"/>
          <w:i/>
          <w:color w:val="000000"/>
          <w:shd w:val="clear" w:color="auto" w:fill="FFFFFF"/>
          <w:rPrChange w:id="126" w:author="Cris Pineda" w:date="2016-02-08T21:53:00Z">
            <w:rPr>
              <w:rFonts w:ascii="Times New Roman" w:hAnsi="Times New Roman" w:cs="Times New Roman"/>
              <w:color w:val="000000"/>
              <w:shd w:val="clear" w:color="auto" w:fill="FFFFFF"/>
            </w:rPr>
          </w:rPrChange>
        </w:rPr>
        <w:t>y de mí no siento</w:t>
      </w:r>
      <w:r w:rsidRPr="00A76C56">
        <w:rPr>
          <w:rStyle w:val="apple-converted-space"/>
          <w:rFonts w:ascii="Times New Roman" w:hAnsi="Times New Roman" w:cs="Times New Roman"/>
          <w:i/>
          <w:color w:val="000000"/>
          <w:shd w:val="clear" w:color="auto" w:fill="FFFFFF"/>
          <w:rPrChange w:id="127" w:author="Cris Pineda" w:date="2016-02-08T21:53:00Z">
            <w:rPr>
              <w:rStyle w:val="apple-converted-space"/>
              <w:rFonts w:ascii="Times New Roman" w:hAnsi="Times New Roman" w:cs="Times New Roman"/>
              <w:color w:val="000000"/>
              <w:shd w:val="clear" w:color="auto" w:fill="FFFFFF"/>
            </w:rPr>
          </w:rPrChange>
        </w:rPr>
        <w:t> </w:t>
      </w:r>
      <w:r w:rsidRPr="00A76C56">
        <w:rPr>
          <w:rFonts w:ascii="Times New Roman" w:hAnsi="Times New Roman" w:cs="Times New Roman"/>
          <w:i/>
          <w:color w:val="000000"/>
          <w:rPrChange w:id="128" w:author="Cris Pineda" w:date="2016-02-08T21:53:00Z">
            <w:rPr>
              <w:rFonts w:ascii="Times New Roman" w:hAnsi="Times New Roman" w:cs="Times New Roman"/>
              <w:color w:val="000000"/>
            </w:rPr>
          </w:rPrChange>
        </w:rPr>
        <w:br/>
      </w:r>
      <w:r w:rsidRPr="00A76C56">
        <w:rPr>
          <w:rFonts w:ascii="Times New Roman" w:hAnsi="Times New Roman" w:cs="Times New Roman"/>
          <w:i/>
          <w:color w:val="000000"/>
          <w:shd w:val="clear" w:color="auto" w:fill="FFFFFF"/>
          <w:rPrChange w:id="129" w:author="Cris Pineda" w:date="2016-02-08T21:53:00Z">
            <w:rPr>
              <w:rFonts w:ascii="Times New Roman" w:hAnsi="Times New Roman" w:cs="Times New Roman"/>
              <w:color w:val="000000"/>
              <w:shd w:val="clear" w:color="auto" w:fill="FFFFFF"/>
            </w:rPr>
          </w:rPrChange>
        </w:rPr>
        <w:t>más que el pecho vivo</w:t>
      </w:r>
      <w:r w:rsidRPr="00A76C56">
        <w:rPr>
          <w:rStyle w:val="apple-converted-space"/>
          <w:rFonts w:ascii="Times New Roman" w:hAnsi="Times New Roman" w:cs="Times New Roman"/>
          <w:i/>
          <w:color w:val="000000"/>
          <w:shd w:val="clear" w:color="auto" w:fill="FFFFFF"/>
          <w:rPrChange w:id="130" w:author="Cris Pineda" w:date="2016-02-08T21:53:00Z">
            <w:rPr>
              <w:rStyle w:val="apple-converted-space"/>
              <w:rFonts w:ascii="Times New Roman" w:hAnsi="Times New Roman" w:cs="Times New Roman"/>
              <w:color w:val="000000"/>
              <w:shd w:val="clear" w:color="auto" w:fill="FFFFFF"/>
            </w:rPr>
          </w:rPrChange>
        </w:rPr>
        <w:t> </w:t>
      </w:r>
      <w:r w:rsidRPr="00A76C56">
        <w:rPr>
          <w:rFonts w:ascii="Times New Roman" w:hAnsi="Times New Roman" w:cs="Times New Roman"/>
          <w:i/>
          <w:color w:val="000000"/>
          <w:rPrChange w:id="131" w:author="Cris Pineda" w:date="2016-02-08T21:53:00Z">
            <w:rPr>
              <w:rFonts w:ascii="Times New Roman" w:hAnsi="Times New Roman" w:cs="Times New Roman"/>
              <w:color w:val="000000"/>
            </w:rPr>
          </w:rPrChange>
        </w:rPr>
        <w:br/>
      </w:r>
      <w:r w:rsidRPr="00A76C56">
        <w:rPr>
          <w:rFonts w:ascii="Times New Roman" w:hAnsi="Times New Roman" w:cs="Times New Roman"/>
          <w:i/>
          <w:color w:val="000000"/>
          <w:shd w:val="clear" w:color="auto" w:fill="FFFFFF"/>
          <w:rPrChange w:id="132" w:author="Cris Pineda" w:date="2016-02-08T21:53:00Z">
            <w:rPr>
              <w:rFonts w:ascii="Times New Roman" w:hAnsi="Times New Roman" w:cs="Times New Roman"/>
              <w:color w:val="000000"/>
              <w:shd w:val="clear" w:color="auto" w:fill="FFFFFF"/>
            </w:rPr>
          </w:rPrChange>
        </w:rPr>
        <w:t>con que te sustento.</w:t>
      </w:r>
      <w:r w:rsidRPr="00A76C56">
        <w:rPr>
          <w:rStyle w:val="apple-converted-space"/>
          <w:rFonts w:ascii="Times New Roman" w:hAnsi="Times New Roman" w:cs="Times New Roman"/>
          <w:i/>
          <w:color w:val="000000"/>
          <w:shd w:val="clear" w:color="auto" w:fill="FFFFFF"/>
          <w:rPrChange w:id="133" w:author="Cris Pineda" w:date="2016-02-08T21:53:00Z">
            <w:rPr>
              <w:rStyle w:val="apple-converted-space"/>
              <w:rFonts w:ascii="Times New Roman" w:hAnsi="Times New Roman" w:cs="Times New Roman"/>
              <w:color w:val="000000"/>
              <w:shd w:val="clear" w:color="auto" w:fill="FFFFFF"/>
            </w:rPr>
          </w:rPrChange>
        </w:rPr>
        <w:t> </w:t>
      </w:r>
      <w:r w:rsidRPr="00A76C56">
        <w:rPr>
          <w:rFonts w:ascii="Times New Roman" w:hAnsi="Times New Roman" w:cs="Times New Roman"/>
          <w:i/>
          <w:color w:val="000000"/>
          <w:rPrChange w:id="134" w:author="Cris Pineda" w:date="2016-02-08T21:53:00Z">
            <w:rPr>
              <w:rFonts w:ascii="Times New Roman" w:hAnsi="Times New Roman" w:cs="Times New Roman"/>
              <w:color w:val="000000"/>
            </w:rPr>
          </w:rPrChange>
        </w:rPr>
        <w:br/>
      </w:r>
      <w:r w:rsidRPr="00A76C56">
        <w:rPr>
          <w:rFonts w:ascii="Times New Roman" w:hAnsi="Times New Roman" w:cs="Times New Roman"/>
          <w:i/>
          <w:color w:val="000000"/>
          <w:rPrChange w:id="135" w:author="Cris Pineda" w:date="2016-02-08T21:53:00Z">
            <w:rPr>
              <w:rFonts w:ascii="Times New Roman" w:hAnsi="Times New Roman" w:cs="Times New Roman"/>
              <w:color w:val="000000"/>
            </w:rPr>
          </w:rPrChange>
        </w:rPr>
        <w:br/>
      </w:r>
      <w:r w:rsidRPr="00A76C56">
        <w:rPr>
          <w:rFonts w:ascii="Times New Roman" w:hAnsi="Times New Roman" w:cs="Times New Roman"/>
          <w:i/>
          <w:color w:val="000000"/>
          <w:shd w:val="clear" w:color="auto" w:fill="FFFFFF"/>
          <w:rPrChange w:id="136" w:author="Cris Pineda" w:date="2016-02-08T21:53:00Z">
            <w:rPr>
              <w:rFonts w:ascii="Times New Roman" w:hAnsi="Times New Roman" w:cs="Times New Roman"/>
              <w:color w:val="000000"/>
              <w:shd w:val="clear" w:color="auto" w:fill="FFFFFF"/>
            </w:rPr>
          </w:rPrChange>
        </w:rPr>
        <w:t>Y sé de mí sólo</w:t>
      </w:r>
      <w:r w:rsidRPr="00A76C56">
        <w:rPr>
          <w:rStyle w:val="apple-converted-space"/>
          <w:rFonts w:ascii="Times New Roman" w:hAnsi="Times New Roman" w:cs="Times New Roman"/>
          <w:i/>
          <w:color w:val="000000"/>
          <w:shd w:val="clear" w:color="auto" w:fill="FFFFFF"/>
          <w:rPrChange w:id="137" w:author="Cris Pineda" w:date="2016-02-08T21:53:00Z">
            <w:rPr>
              <w:rStyle w:val="apple-converted-space"/>
              <w:rFonts w:ascii="Times New Roman" w:hAnsi="Times New Roman" w:cs="Times New Roman"/>
              <w:color w:val="000000"/>
              <w:shd w:val="clear" w:color="auto" w:fill="FFFFFF"/>
            </w:rPr>
          </w:rPrChange>
        </w:rPr>
        <w:t> </w:t>
      </w:r>
      <w:r w:rsidRPr="00A76C56">
        <w:rPr>
          <w:rFonts w:ascii="Times New Roman" w:hAnsi="Times New Roman" w:cs="Times New Roman"/>
          <w:i/>
          <w:color w:val="000000"/>
          <w:rPrChange w:id="138" w:author="Cris Pineda" w:date="2016-02-08T21:53:00Z">
            <w:rPr>
              <w:rFonts w:ascii="Times New Roman" w:hAnsi="Times New Roman" w:cs="Times New Roman"/>
              <w:color w:val="000000"/>
            </w:rPr>
          </w:rPrChange>
        </w:rPr>
        <w:br/>
      </w:r>
      <w:r w:rsidRPr="00A76C56">
        <w:rPr>
          <w:rFonts w:ascii="Times New Roman" w:hAnsi="Times New Roman" w:cs="Times New Roman"/>
          <w:i/>
          <w:color w:val="000000"/>
          <w:shd w:val="clear" w:color="auto" w:fill="FFFFFF"/>
          <w:rPrChange w:id="139" w:author="Cris Pineda" w:date="2016-02-08T21:53:00Z">
            <w:rPr>
              <w:rFonts w:ascii="Times New Roman" w:hAnsi="Times New Roman" w:cs="Times New Roman"/>
              <w:color w:val="000000"/>
              <w:shd w:val="clear" w:color="auto" w:fill="FFFFFF"/>
            </w:rPr>
          </w:rPrChange>
        </w:rPr>
        <w:t>que en mí te recuestas.</w:t>
      </w:r>
      <w:r w:rsidRPr="00A76C56">
        <w:rPr>
          <w:rStyle w:val="apple-converted-space"/>
          <w:rFonts w:ascii="Times New Roman" w:hAnsi="Times New Roman" w:cs="Times New Roman"/>
          <w:i/>
          <w:color w:val="000000"/>
          <w:shd w:val="clear" w:color="auto" w:fill="FFFFFF"/>
          <w:rPrChange w:id="140" w:author="Cris Pineda" w:date="2016-02-08T21:53:00Z">
            <w:rPr>
              <w:rStyle w:val="apple-converted-space"/>
              <w:rFonts w:ascii="Times New Roman" w:hAnsi="Times New Roman" w:cs="Times New Roman"/>
              <w:color w:val="000000"/>
              <w:shd w:val="clear" w:color="auto" w:fill="FFFFFF"/>
            </w:rPr>
          </w:rPrChange>
        </w:rPr>
        <w:t> </w:t>
      </w:r>
      <w:r w:rsidRPr="00A76C56">
        <w:rPr>
          <w:rFonts w:ascii="Times New Roman" w:hAnsi="Times New Roman" w:cs="Times New Roman"/>
          <w:i/>
          <w:color w:val="000000"/>
          <w:rPrChange w:id="141" w:author="Cris Pineda" w:date="2016-02-08T21:53:00Z">
            <w:rPr>
              <w:rFonts w:ascii="Times New Roman" w:hAnsi="Times New Roman" w:cs="Times New Roman"/>
              <w:color w:val="000000"/>
            </w:rPr>
          </w:rPrChange>
        </w:rPr>
        <w:br/>
      </w:r>
      <w:r w:rsidRPr="00A76C56">
        <w:rPr>
          <w:rFonts w:ascii="Times New Roman" w:hAnsi="Times New Roman" w:cs="Times New Roman"/>
          <w:i/>
          <w:color w:val="000000"/>
          <w:shd w:val="clear" w:color="auto" w:fill="FFFFFF"/>
          <w:rPrChange w:id="142" w:author="Cris Pineda" w:date="2016-02-08T21:53:00Z">
            <w:rPr>
              <w:rFonts w:ascii="Times New Roman" w:hAnsi="Times New Roman" w:cs="Times New Roman"/>
              <w:color w:val="000000"/>
              <w:shd w:val="clear" w:color="auto" w:fill="FFFFFF"/>
            </w:rPr>
          </w:rPrChange>
        </w:rPr>
        <w:t>Tu fiesta, hijo mío,</w:t>
      </w:r>
      <w:r w:rsidRPr="00A76C56">
        <w:rPr>
          <w:rStyle w:val="apple-converted-space"/>
          <w:rFonts w:ascii="Times New Roman" w:hAnsi="Times New Roman" w:cs="Times New Roman"/>
          <w:i/>
          <w:color w:val="000000"/>
          <w:shd w:val="clear" w:color="auto" w:fill="FFFFFF"/>
          <w:rPrChange w:id="143" w:author="Cris Pineda" w:date="2016-02-08T21:53:00Z">
            <w:rPr>
              <w:rStyle w:val="apple-converted-space"/>
              <w:rFonts w:ascii="Times New Roman" w:hAnsi="Times New Roman" w:cs="Times New Roman"/>
              <w:color w:val="000000"/>
              <w:shd w:val="clear" w:color="auto" w:fill="FFFFFF"/>
            </w:rPr>
          </w:rPrChange>
        </w:rPr>
        <w:t> </w:t>
      </w:r>
      <w:r w:rsidRPr="00A76C56">
        <w:rPr>
          <w:rFonts w:ascii="Times New Roman" w:hAnsi="Times New Roman" w:cs="Times New Roman"/>
          <w:i/>
          <w:color w:val="000000"/>
          <w:rPrChange w:id="144" w:author="Cris Pineda" w:date="2016-02-08T21:53:00Z">
            <w:rPr>
              <w:rFonts w:ascii="Times New Roman" w:hAnsi="Times New Roman" w:cs="Times New Roman"/>
              <w:color w:val="000000"/>
            </w:rPr>
          </w:rPrChange>
        </w:rPr>
        <w:br/>
      </w:r>
      <w:r w:rsidRPr="00A76C56">
        <w:rPr>
          <w:rFonts w:ascii="Times New Roman" w:hAnsi="Times New Roman" w:cs="Times New Roman"/>
          <w:i/>
          <w:color w:val="000000"/>
          <w:shd w:val="clear" w:color="auto" w:fill="FFFFFF"/>
          <w:rPrChange w:id="145" w:author="Cris Pineda" w:date="2016-02-08T21:53:00Z">
            <w:rPr>
              <w:rFonts w:ascii="Times New Roman" w:hAnsi="Times New Roman" w:cs="Times New Roman"/>
              <w:color w:val="000000"/>
              <w:shd w:val="clear" w:color="auto" w:fill="FFFFFF"/>
            </w:rPr>
          </w:rPrChange>
        </w:rPr>
        <w:t>apagó las fiestas.</w:t>
      </w:r>
    </w:p>
    <w:p w14:paraId="5917ACC7" w14:textId="77777777" w:rsidR="002721AE" w:rsidRDefault="002721AE" w:rsidP="0080631F">
      <w:pPr>
        <w:rPr>
          <w:rFonts w:ascii="Times New Roman" w:hAnsi="Times New Roman" w:cs="Times New Roman"/>
          <w:color w:val="000000"/>
          <w:shd w:val="clear" w:color="auto" w:fill="FFFFFF"/>
        </w:rPr>
      </w:pPr>
    </w:p>
    <w:p w14:paraId="72280DEB" w14:textId="69738621" w:rsidR="0080631F" w:rsidRDefault="0080631F" w:rsidP="0080631F">
      <w:pPr>
        <w:rPr>
          <w:rFonts w:ascii="Times New Roman" w:hAnsi="Times New Roman" w:cs="Times New Roman"/>
          <w:color w:val="000000"/>
          <w:bdr w:val="none" w:sz="0" w:space="0" w:color="auto" w:frame="1"/>
        </w:rPr>
      </w:pPr>
      <w:r>
        <w:rPr>
          <w:rFonts w:ascii="Times New Roman" w:hAnsi="Times New Roman" w:cs="Times New Roman"/>
          <w:color w:val="000000"/>
          <w:shd w:val="clear" w:color="auto" w:fill="FFFFFF"/>
        </w:rPr>
        <w:t>Gabriela Mistral</w:t>
      </w:r>
      <w:r w:rsidR="002721AE">
        <w:rPr>
          <w:rFonts w:ascii="Times New Roman" w:hAnsi="Times New Roman" w:cs="Times New Roman"/>
          <w:color w:val="000000"/>
          <w:shd w:val="clear" w:color="auto" w:fill="FFFFFF"/>
        </w:rPr>
        <w:t xml:space="preserve">. </w:t>
      </w:r>
      <w:r w:rsidR="002721AE" w:rsidRPr="002721AE">
        <w:rPr>
          <w:rFonts w:ascii="Times New Roman" w:hAnsi="Times New Roman" w:cs="Times New Roman"/>
          <w:i/>
          <w:color w:val="000000"/>
          <w:shd w:val="clear" w:color="auto" w:fill="FFFFFF"/>
        </w:rPr>
        <w:t>Corderito.</w:t>
      </w:r>
      <w:r w:rsidRPr="00933109">
        <w:rPr>
          <w:rFonts w:ascii="Times New Roman" w:hAnsi="Times New Roman" w:cs="Times New Roman"/>
          <w:color w:val="000000"/>
          <w:bdr w:val="none" w:sz="0" w:space="0" w:color="auto" w:frame="1"/>
        </w:rPr>
        <w:br/>
      </w:r>
      <w:r>
        <w:rPr>
          <w:rFonts w:ascii="Times New Roman" w:hAnsi="Times New Roman" w:cs="Times New Roman"/>
          <w:color w:val="000000"/>
          <w:bdr w:val="none" w:sz="0" w:space="0" w:color="auto" w:frame="1"/>
        </w:rPr>
        <w:t xml:space="preserve">Tomado de </w:t>
      </w:r>
      <w:hyperlink r:id="rId11" w:anchor="ixzz3y70eWlP1" w:history="1">
        <w:r w:rsidRPr="00933109">
          <w:rPr>
            <w:rStyle w:val="Hipervnculo"/>
            <w:rFonts w:ascii="Times New Roman" w:hAnsi="Times New Roman" w:cs="Times New Roman"/>
            <w:color w:val="003399"/>
            <w:bdr w:val="none" w:sz="0" w:space="0" w:color="auto" w:frame="1"/>
          </w:rPr>
          <w:t>http://www.poemas-del-alma.com/</w:t>
        </w:r>
      </w:hyperlink>
      <w:r w:rsidR="008A153A">
        <w:rPr>
          <w:rFonts w:ascii="Times New Roman" w:hAnsi="Times New Roman" w:cs="Times New Roman"/>
          <w:color w:val="000000"/>
          <w:bdr w:val="none" w:sz="0" w:space="0" w:color="auto" w:frame="1"/>
        </w:rPr>
        <w:t xml:space="preserve"> </w:t>
      </w:r>
    </w:p>
    <w:p w14:paraId="60A9D87C" w14:textId="77777777" w:rsidR="002721AE" w:rsidRPr="002721AE" w:rsidRDefault="002721AE" w:rsidP="0080631F">
      <w:pPr>
        <w:rPr>
          <w:rFonts w:ascii="Times New Roman" w:hAnsi="Times New Roman" w:cs="Times New Roman"/>
          <w:color w:val="000000"/>
          <w:shd w:val="clear" w:color="auto" w:fill="FFFFFF"/>
        </w:rPr>
      </w:pPr>
    </w:p>
    <w:tbl>
      <w:tblPr>
        <w:tblStyle w:val="Tablaconcuadrcula"/>
        <w:tblW w:w="0" w:type="auto"/>
        <w:tblLook w:val="04A0" w:firstRow="1" w:lastRow="0" w:firstColumn="1" w:lastColumn="0" w:noHBand="0" w:noVBand="1"/>
      </w:tblPr>
      <w:tblGrid>
        <w:gridCol w:w="2478"/>
        <w:gridCol w:w="6350"/>
      </w:tblGrid>
      <w:tr w:rsidR="0080631F" w:rsidRPr="00103B39" w14:paraId="05B47901" w14:textId="77777777" w:rsidTr="005B05A5">
        <w:tc>
          <w:tcPr>
            <w:tcW w:w="8828" w:type="dxa"/>
            <w:gridSpan w:val="2"/>
            <w:shd w:val="clear" w:color="auto" w:fill="000000" w:themeFill="text1"/>
          </w:tcPr>
          <w:p w14:paraId="05AAD4DB" w14:textId="77777777" w:rsidR="0080631F" w:rsidRPr="00103B39" w:rsidRDefault="0080631F">
            <w:pPr>
              <w:jc w:val="center"/>
              <w:rPr>
                <w:rFonts w:ascii="Times New Roman" w:hAnsi="Times New Roman" w:cs="Times New Roman"/>
                <w:b/>
                <w:color w:val="FFFFFF" w:themeColor="background1"/>
              </w:rPr>
              <w:pPrChange w:id="146" w:author="PerfectoAmor" w:date="2016-02-03T11:37:00Z">
                <w:pPr/>
              </w:pPrChange>
            </w:pPr>
            <w:r w:rsidRPr="00103B39">
              <w:rPr>
                <w:rFonts w:ascii="Times New Roman" w:hAnsi="Times New Roman" w:cs="Times New Roman"/>
                <w:b/>
                <w:color w:val="FFFFFF" w:themeColor="background1"/>
              </w:rPr>
              <w:t>Profundiza: recurso aprovechado</w:t>
            </w:r>
          </w:p>
        </w:tc>
      </w:tr>
      <w:tr w:rsidR="0080631F" w:rsidRPr="00103B39" w14:paraId="1A62E576" w14:textId="77777777" w:rsidTr="005B05A5">
        <w:tc>
          <w:tcPr>
            <w:tcW w:w="2478" w:type="dxa"/>
          </w:tcPr>
          <w:p w14:paraId="7792CB9D" w14:textId="77777777" w:rsidR="0080631F" w:rsidRPr="00103B39" w:rsidRDefault="0080631F" w:rsidP="005B05A5">
            <w:pPr>
              <w:rPr>
                <w:rFonts w:ascii="Times New Roman" w:hAnsi="Times New Roman" w:cs="Times New Roman"/>
                <w:b/>
                <w:color w:val="000000"/>
              </w:rPr>
            </w:pPr>
            <w:r w:rsidRPr="00103B39">
              <w:rPr>
                <w:rFonts w:ascii="Times New Roman" w:hAnsi="Times New Roman" w:cs="Times New Roman"/>
                <w:b/>
                <w:color w:val="000000"/>
              </w:rPr>
              <w:t>Código</w:t>
            </w:r>
          </w:p>
        </w:tc>
        <w:tc>
          <w:tcPr>
            <w:tcW w:w="6350" w:type="dxa"/>
          </w:tcPr>
          <w:p w14:paraId="559A4556" w14:textId="77777777" w:rsidR="0080631F" w:rsidRPr="00103B39" w:rsidRDefault="0080631F" w:rsidP="005B05A5">
            <w:pPr>
              <w:rPr>
                <w:rFonts w:ascii="Times New Roman" w:hAnsi="Times New Roman" w:cs="Times New Roman"/>
                <w:b/>
                <w:color w:val="000000"/>
              </w:rPr>
            </w:pPr>
            <w:r w:rsidRPr="00103B39">
              <w:rPr>
                <w:rFonts w:ascii="Times New Roman" w:hAnsi="Times New Roman" w:cs="Times New Roman"/>
                <w:color w:val="000000"/>
              </w:rPr>
              <w:t>LE_06_05_</w:t>
            </w:r>
            <w:r>
              <w:rPr>
                <w:rFonts w:ascii="Times New Roman" w:hAnsi="Times New Roman" w:cs="Times New Roman"/>
                <w:color w:val="000000"/>
              </w:rPr>
              <w:t>REC8</w:t>
            </w:r>
            <w:r w:rsidRPr="00103B39">
              <w:rPr>
                <w:rFonts w:ascii="Times New Roman" w:hAnsi="Times New Roman" w:cs="Times New Roman"/>
                <w:color w:val="000000"/>
              </w:rPr>
              <w:t>0</w:t>
            </w:r>
          </w:p>
        </w:tc>
      </w:tr>
      <w:tr w:rsidR="0080631F" w:rsidRPr="00103B39" w14:paraId="676C6945" w14:textId="77777777" w:rsidTr="005B05A5">
        <w:tc>
          <w:tcPr>
            <w:tcW w:w="2478" w:type="dxa"/>
          </w:tcPr>
          <w:p w14:paraId="5F09A4F3" w14:textId="77777777" w:rsidR="0080631F" w:rsidRPr="00103B39" w:rsidRDefault="0080631F" w:rsidP="005B05A5">
            <w:pPr>
              <w:rPr>
                <w:rFonts w:ascii="Times New Roman" w:hAnsi="Times New Roman" w:cs="Times New Roman"/>
                <w:color w:val="000000"/>
              </w:rPr>
            </w:pPr>
            <w:r w:rsidRPr="00103B39">
              <w:rPr>
                <w:rFonts w:ascii="Times New Roman" w:hAnsi="Times New Roman" w:cs="Times New Roman"/>
                <w:b/>
                <w:color w:val="000000"/>
              </w:rPr>
              <w:t>Título</w:t>
            </w:r>
          </w:p>
        </w:tc>
        <w:tc>
          <w:tcPr>
            <w:tcW w:w="6350" w:type="dxa"/>
          </w:tcPr>
          <w:p w14:paraId="1009EA41" w14:textId="77777777" w:rsidR="0080631F" w:rsidRPr="00103B39" w:rsidRDefault="0080631F" w:rsidP="005B05A5">
            <w:pPr>
              <w:rPr>
                <w:rFonts w:ascii="Times New Roman" w:hAnsi="Times New Roman" w:cs="Times New Roman"/>
                <w:color w:val="000000"/>
              </w:rPr>
            </w:pPr>
            <w:r w:rsidRPr="00103B39">
              <w:rPr>
                <w:rFonts w:ascii="Times New Roman" w:hAnsi="Times New Roman" w:cs="Times New Roman"/>
                <w:color w:val="000000"/>
              </w:rPr>
              <w:t>El lenguaje poético</w:t>
            </w:r>
          </w:p>
        </w:tc>
      </w:tr>
      <w:tr w:rsidR="0080631F" w:rsidRPr="00103B39" w14:paraId="551D687C" w14:textId="77777777" w:rsidTr="005B05A5">
        <w:tc>
          <w:tcPr>
            <w:tcW w:w="2478" w:type="dxa"/>
          </w:tcPr>
          <w:p w14:paraId="450F7BF8" w14:textId="77777777" w:rsidR="0080631F" w:rsidRPr="00103B39" w:rsidRDefault="0080631F" w:rsidP="005B05A5">
            <w:pPr>
              <w:rPr>
                <w:rFonts w:ascii="Times New Roman" w:hAnsi="Times New Roman" w:cs="Times New Roman"/>
                <w:color w:val="000000"/>
              </w:rPr>
            </w:pPr>
            <w:r w:rsidRPr="00103B39">
              <w:rPr>
                <w:rFonts w:ascii="Times New Roman" w:hAnsi="Times New Roman" w:cs="Times New Roman"/>
                <w:b/>
                <w:color w:val="000000"/>
              </w:rPr>
              <w:t>Descripción</w:t>
            </w:r>
          </w:p>
        </w:tc>
        <w:tc>
          <w:tcPr>
            <w:tcW w:w="6350" w:type="dxa"/>
          </w:tcPr>
          <w:p w14:paraId="7E13B541" w14:textId="77777777" w:rsidR="0080631F" w:rsidRPr="00103B39" w:rsidRDefault="0080631F" w:rsidP="005B05A5">
            <w:pPr>
              <w:rPr>
                <w:rFonts w:ascii="Times New Roman" w:hAnsi="Times New Roman" w:cs="Times New Roman"/>
                <w:color w:val="000000"/>
              </w:rPr>
            </w:pPr>
            <w:r w:rsidRPr="00103B39">
              <w:rPr>
                <w:rFonts w:ascii="Times New Roman" w:hAnsi="Times New Roman" w:cs="Times New Roman"/>
                <w:color w:val="000000"/>
              </w:rPr>
              <w:t xml:space="preserve">Secuencia de imágenes sobre las figuras </w:t>
            </w:r>
            <w:r>
              <w:rPr>
                <w:rFonts w:ascii="Times New Roman" w:hAnsi="Times New Roman" w:cs="Times New Roman"/>
                <w:color w:val="000000"/>
              </w:rPr>
              <w:t>literarias</w:t>
            </w:r>
            <w:r w:rsidRPr="00103B39">
              <w:rPr>
                <w:rFonts w:ascii="Times New Roman" w:hAnsi="Times New Roman" w:cs="Times New Roman"/>
                <w:color w:val="000000"/>
              </w:rPr>
              <w:t xml:space="preserve"> en la líric</w:t>
            </w:r>
            <w:r>
              <w:rPr>
                <w:rFonts w:ascii="Times New Roman" w:hAnsi="Times New Roman" w:cs="Times New Roman"/>
                <w:color w:val="000000"/>
              </w:rPr>
              <w:t>a</w:t>
            </w:r>
          </w:p>
        </w:tc>
      </w:tr>
    </w:tbl>
    <w:p w14:paraId="643E5036" w14:textId="77777777" w:rsidR="0080631F" w:rsidRDefault="0080631F" w:rsidP="0080631F">
      <w:pPr>
        <w:rPr>
          <w:rFonts w:ascii="Times New Roman" w:hAnsi="Times New Roman" w:cs="Times New Roman"/>
          <w:b/>
          <w:highlight w:val="yellow"/>
          <w:lang w:val="es-ES"/>
        </w:rPr>
      </w:pPr>
    </w:p>
    <w:p w14:paraId="4598086D" w14:textId="77777777" w:rsidR="0080631F" w:rsidRDefault="0080631F" w:rsidP="0080631F">
      <w:pPr>
        <w:rPr>
          <w:rFonts w:ascii="Times New Roman" w:hAnsi="Times New Roman" w:cs="Times New Roman"/>
          <w:b/>
          <w:lang w:val="es-ES"/>
        </w:rPr>
      </w:pPr>
      <w:r w:rsidRPr="002145BD">
        <w:rPr>
          <w:rFonts w:ascii="Times New Roman" w:hAnsi="Times New Roman" w:cs="Times New Roman"/>
          <w:b/>
          <w:highlight w:val="yellow"/>
          <w:lang w:val="es-ES"/>
        </w:rPr>
        <w:t>[SECCIÓN 3]</w:t>
      </w:r>
      <w:r w:rsidRPr="002145BD">
        <w:rPr>
          <w:rFonts w:ascii="Times New Roman" w:hAnsi="Times New Roman" w:cs="Times New Roman"/>
          <w:b/>
          <w:lang w:val="es-ES"/>
        </w:rPr>
        <w:t xml:space="preserve"> 2.1.1 El verso, la estrofa y la rima</w:t>
      </w:r>
    </w:p>
    <w:p w14:paraId="0962F4CE" w14:textId="77777777" w:rsidR="00A10948" w:rsidRDefault="00A10948" w:rsidP="0080631F">
      <w:pPr>
        <w:rPr>
          <w:ins w:id="147" w:author="PerfectoAmor" w:date="2016-02-03T11:38:00Z"/>
          <w:rFonts w:ascii="Times New Roman" w:hAnsi="Times New Roman" w:cs="Times New Roman"/>
          <w:lang w:val="es-ES"/>
        </w:rPr>
      </w:pPr>
    </w:p>
    <w:p w14:paraId="74880B25" w14:textId="554FED29" w:rsidR="0080631F" w:rsidRDefault="0080631F" w:rsidP="0080631F">
      <w:pPr>
        <w:rPr>
          <w:rFonts w:ascii="Times New Roman" w:hAnsi="Times New Roman" w:cs="Times New Roman"/>
          <w:lang w:val="es-ES"/>
        </w:rPr>
      </w:pPr>
      <w:r w:rsidRPr="0015280D">
        <w:rPr>
          <w:rFonts w:ascii="Times New Roman" w:hAnsi="Times New Roman" w:cs="Times New Roman"/>
          <w:lang w:val="es-ES"/>
        </w:rPr>
        <w:t xml:space="preserve">Además de las características del lenguaje lírico, cuando leemos o escribimos poesía </w:t>
      </w:r>
      <w:r>
        <w:rPr>
          <w:rFonts w:ascii="Times New Roman" w:hAnsi="Times New Roman" w:cs="Times New Roman"/>
          <w:lang w:val="es-ES"/>
        </w:rPr>
        <w:t>observamos que esta tiene unos elementos distintivos, la mayoría suele estar escrita en verso</w:t>
      </w:r>
      <w:ins w:id="148" w:author="PerfectoAmor" w:date="2016-02-04T12:20:00Z">
        <w:r w:rsidR="00184883">
          <w:rPr>
            <w:rFonts w:ascii="Times New Roman" w:hAnsi="Times New Roman" w:cs="Times New Roman"/>
            <w:lang w:val="es-ES"/>
          </w:rPr>
          <w:t xml:space="preserve"> </w:t>
        </w:r>
      </w:ins>
      <w:del w:id="149" w:author="PerfectoAmor" w:date="2016-02-04T12:20:00Z">
        <w:r w:rsidDel="00184883">
          <w:rPr>
            <w:rFonts w:ascii="Times New Roman" w:hAnsi="Times New Roman" w:cs="Times New Roman"/>
            <w:lang w:val="es-ES"/>
          </w:rPr>
          <w:delText xml:space="preserve">, </w:delText>
        </w:r>
      </w:del>
      <w:del w:id="150" w:author="PerfectoAmor" w:date="2016-02-03T11:38:00Z">
        <w:r w:rsidDel="00A10948">
          <w:rPr>
            <w:rFonts w:ascii="Times New Roman" w:hAnsi="Times New Roman" w:cs="Times New Roman"/>
            <w:lang w:val="es-ES"/>
          </w:rPr>
          <w:delText xml:space="preserve">los cuales </w:delText>
        </w:r>
      </w:del>
      <w:ins w:id="151" w:author="PerfectoAmor" w:date="2016-02-03T11:39:00Z">
        <w:r w:rsidR="00A10948">
          <w:rPr>
            <w:rFonts w:ascii="Times New Roman" w:hAnsi="Times New Roman" w:cs="Times New Roman"/>
            <w:lang w:val="es-ES"/>
          </w:rPr>
          <w:t xml:space="preserve">y </w:t>
        </w:r>
      </w:ins>
      <w:r>
        <w:rPr>
          <w:rFonts w:ascii="Times New Roman" w:hAnsi="Times New Roman" w:cs="Times New Roman"/>
          <w:lang w:val="es-ES"/>
        </w:rPr>
        <w:t>posee</w:t>
      </w:r>
      <w:del w:id="152" w:author="PerfectoAmor" w:date="2016-02-03T11:39:00Z">
        <w:r w:rsidDel="00A10948">
          <w:rPr>
            <w:rFonts w:ascii="Times New Roman" w:hAnsi="Times New Roman" w:cs="Times New Roman"/>
            <w:lang w:val="es-ES"/>
          </w:rPr>
          <w:delText xml:space="preserve">n </w:delText>
        </w:r>
      </w:del>
      <w:del w:id="153" w:author="PerfectoAmor" w:date="2016-02-03T11:38:00Z">
        <w:r w:rsidDel="00A10948">
          <w:rPr>
            <w:rFonts w:ascii="Times New Roman" w:hAnsi="Times New Roman" w:cs="Times New Roman"/>
            <w:lang w:val="es-ES"/>
          </w:rPr>
          <w:delText xml:space="preserve">unas </w:delText>
        </w:r>
      </w:del>
      <w:ins w:id="154" w:author="PerfectoAmor" w:date="2016-02-03T11:39:00Z">
        <w:r w:rsidR="00A10948">
          <w:rPr>
            <w:rFonts w:ascii="Times New Roman" w:hAnsi="Times New Roman" w:cs="Times New Roman"/>
            <w:lang w:val="es-ES"/>
          </w:rPr>
          <w:t xml:space="preserve"> </w:t>
        </w:r>
      </w:ins>
      <w:r>
        <w:rPr>
          <w:rFonts w:ascii="Times New Roman" w:hAnsi="Times New Roman" w:cs="Times New Roman"/>
          <w:lang w:val="es-ES"/>
        </w:rPr>
        <w:t>estrof</w:t>
      </w:r>
      <w:r w:rsidR="00F83122">
        <w:rPr>
          <w:rFonts w:ascii="Times New Roman" w:hAnsi="Times New Roman" w:cs="Times New Roman"/>
          <w:lang w:val="es-ES"/>
        </w:rPr>
        <w:t xml:space="preserve">as y </w:t>
      </w:r>
      <w:del w:id="155" w:author="PerfectoAmor" w:date="2016-02-03T11:38:00Z">
        <w:r w:rsidR="00F83122" w:rsidDel="00A10948">
          <w:rPr>
            <w:rFonts w:ascii="Times New Roman" w:hAnsi="Times New Roman" w:cs="Times New Roman"/>
            <w:lang w:val="es-ES"/>
          </w:rPr>
          <w:delText xml:space="preserve">una </w:delText>
        </w:r>
      </w:del>
      <w:r w:rsidR="00F83122">
        <w:rPr>
          <w:rFonts w:ascii="Times New Roman" w:hAnsi="Times New Roman" w:cs="Times New Roman"/>
          <w:lang w:val="es-ES"/>
        </w:rPr>
        <w:t>rima. ¿Recuerdas qué son</w:t>
      </w:r>
      <w:r>
        <w:rPr>
          <w:rFonts w:ascii="Times New Roman" w:hAnsi="Times New Roman" w:cs="Times New Roman"/>
          <w:lang w:val="es-ES"/>
        </w:rPr>
        <w:t xml:space="preserve"> y c</w:t>
      </w:r>
      <w:del w:id="156" w:author="PerfectoAmor" w:date="2016-02-04T12:21:00Z">
        <w:r w:rsidDel="00184883">
          <w:rPr>
            <w:rFonts w:ascii="Times New Roman" w:hAnsi="Times New Roman" w:cs="Times New Roman"/>
            <w:lang w:val="es-ES"/>
          </w:rPr>
          <w:delText>o</w:delText>
        </w:r>
      </w:del>
      <w:ins w:id="157" w:author="PerfectoAmor" w:date="2016-02-04T12:21:00Z">
        <w:r w:rsidR="00184883">
          <w:rPr>
            <w:rFonts w:ascii="Times New Roman" w:hAnsi="Times New Roman" w:cs="Times New Roman"/>
            <w:lang w:val="es-ES"/>
          </w:rPr>
          <w:t>ó</w:t>
        </w:r>
      </w:ins>
      <w:r>
        <w:rPr>
          <w:rFonts w:ascii="Times New Roman" w:hAnsi="Times New Roman" w:cs="Times New Roman"/>
          <w:lang w:val="es-ES"/>
        </w:rPr>
        <w:t>mo diferenciar cada uno de estos elementos?</w:t>
      </w:r>
    </w:p>
    <w:p w14:paraId="6EE2F4F8" w14:textId="77777777" w:rsidR="002721AE" w:rsidRDefault="002721AE" w:rsidP="0080631F">
      <w:pPr>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490"/>
        <w:gridCol w:w="6338"/>
      </w:tblGrid>
      <w:tr w:rsidR="0080631F" w:rsidRPr="005D1738" w14:paraId="5570CDE4" w14:textId="77777777" w:rsidTr="005B05A5">
        <w:trPr>
          <w:trHeight w:val="348"/>
        </w:trPr>
        <w:tc>
          <w:tcPr>
            <w:tcW w:w="9045" w:type="dxa"/>
            <w:gridSpan w:val="2"/>
            <w:shd w:val="clear" w:color="auto" w:fill="000000" w:themeFill="text1"/>
          </w:tcPr>
          <w:p w14:paraId="22208A92" w14:textId="77777777" w:rsidR="0080631F" w:rsidRPr="00DB2685" w:rsidRDefault="0080631F">
            <w:pPr>
              <w:jc w:val="center"/>
              <w:rPr>
                <w:rFonts w:ascii="Times New Roman" w:hAnsi="Times New Roman" w:cs="Times New Roman"/>
                <w:b/>
                <w:color w:val="FFFFFF" w:themeColor="background1"/>
              </w:rPr>
              <w:pPrChange w:id="158" w:author="PerfectoAmor" w:date="2016-02-03T11:39:00Z">
                <w:pPr/>
              </w:pPrChange>
            </w:pPr>
            <w:r w:rsidRPr="00DB2685">
              <w:rPr>
                <w:rFonts w:ascii="Times New Roman" w:hAnsi="Times New Roman" w:cs="Times New Roman"/>
                <w:b/>
                <w:color w:val="FFFFFF" w:themeColor="background1"/>
              </w:rPr>
              <w:t>Destacado</w:t>
            </w:r>
          </w:p>
        </w:tc>
      </w:tr>
      <w:tr w:rsidR="0080631F" w:rsidRPr="00726376" w14:paraId="33C5AB71" w14:textId="77777777" w:rsidTr="005B05A5">
        <w:trPr>
          <w:trHeight w:val="278"/>
        </w:trPr>
        <w:tc>
          <w:tcPr>
            <w:tcW w:w="2537" w:type="dxa"/>
          </w:tcPr>
          <w:p w14:paraId="63978F46" w14:textId="77777777" w:rsidR="0080631F" w:rsidRPr="00DB2685" w:rsidRDefault="0080631F" w:rsidP="005B05A5">
            <w:pPr>
              <w:rPr>
                <w:rFonts w:ascii="Times" w:hAnsi="Times"/>
                <w:b/>
              </w:rPr>
            </w:pPr>
            <w:r w:rsidRPr="00DB2685">
              <w:rPr>
                <w:rFonts w:ascii="Times" w:hAnsi="Times"/>
                <w:b/>
              </w:rPr>
              <w:t>Título</w:t>
            </w:r>
          </w:p>
        </w:tc>
        <w:tc>
          <w:tcPr>
            <w:tcW w:w="6508" w:type="dxa"/>
          </w:tcPr>
          <w:p w14:paraId="48605C67" w14:textId="77777777" w:rsidR="0080631F" w:rsidRPr="00DB2685" w:rsidRDefault="0080631F">
            <w:pPr>
              <w:rPr>
                <w:rFonts w:ascii="Times" w:hAnsi="Times"/>
                <w:b/>
              </w:rPr>
              <w:pPrChange w:id="159" w:author="PerfectoAmor" w:date="2016-02-04T12:21:00Z">
                <w:pPr>
                  <w:jc w:val="center"/>
                </w:pPr>
              </w:pPrChange>
            </w:pPr>
            <w:r>
              <w:rPr>
                <w:rFonts w:ascii="Times" w:hAnsi="Times"/>
                <w:b/>
              </w:rPr>
              <w:t>El verso, la estrofa y la rima</w:t>
            </w:r>
          </w:p>
        </w:tc>
      </w:tr>
      <w:tr w:rsidR="0080631F" w14:paraId="6508FE5C" w14:textId="77777777" w:rsidTr="005B05A5">
        <w:trPr>
          <w:trHeight w:val="580"/>
        </w:trPr>
        <w:tc>
          <w:tcPr>
            <w:tcW w:w="2537" w:type="dxa"/>
          </w:tcPr>
          <w:p w14:paraId="414EE797" w14:textId="77777777" w:rsidR="0080631F" w:rsidRPr="00DB2685" w:rsidRDefault="0080631F" w:rsidP="005B05A5">
            <w:pPr>
              <w:rPr>
                <w:rFonts w:ascii="Times" w:hAnsi="Times"/>
              </w:rPr>
            </w:pPr>
            <w:r w:rsidRPr="00DB2685">
              <w:rPr>
                <w:rFonts w:ascii="Times" w:hAnsi="Times"/>
                <w:b/>
              </w:rPr>
              <w:t>Contenido</w:t>
            </w:r>
          </w:p>
        </w:tc>
        <w:tc>
          <w:tcPr>
            <w:tcW w:w="6508" w:type="dxa"/>
          </w:tcPr>
          <w:p w14:paraId="0B176805" w14:textId="77777777" w:rsidR="0080631F" w:rsidRDefault="0080631F" w:rsidP="0080631F">
            <w:pPr>
              <w:pStyle w:val="Prrafodelista"/>
              <w:numPr>
                <w:ilvl w:val="0"/>
                <w:numId w:val="7"/>
              </w:numPr>
              <w:spacing w:after="0"/>
              <w:rPr>
                <w:rFonts w:ascii="Times" w:hAnsi="Times"/>
              </w:rPr>
            </w:pPr>
            <w:r>
              <w:rPr>
                <w:rFonts w:ascii="Times" w:hAnsi="Times"/>
              </w:rPr>
              <w:t xml:space="preserve">El </w:t>
            </w:r>
            <w:r w:rsidRPr="001A2D4D">
              <w:rPr>
                <w:rFonts w:ascii="Times" w:hAnsi="Times"/>
                <w:b/>
              </w:rPr>
              <w:t>verso</w:t>
            </w:r>
            <w:r>
              <w:rPr>
                <w:rFonts w:ascii="Times" w:hAnsi="Times"/>
              </w:rPr>
              <w:t xml:space="preserve"> es cada línea, frase o enunciado de un poema.</w:t>
            </w:r>
          </w:p>
          <w:p w14:paraId="1BFE4B54" w14:textId="77777777" w:rsidR="0080631F" w:rsidRDefault="0080631F" w:rsidP="0080631F">
            <w:pPr>
              <w:pStyle w:val="Prrafodelista"/>
              <w:numPr>
                <w:ilvl w:val="0"/>
                <w:numId w:val="7"/>
              </w:numPr>
              <w:spacing w:after="0"/>
              <w:rPr>
                <w:rFonts w:ascii="Times" w:hAnsi="Times"/>
              </w:rPr>
            </w:pPr>
            <w:r>
              <w:rPr>
                <w:rFonts w:ascii="Times" w:hAnsi="Times"/>
              </w:rPr>
              <w:t xml:space="preserve">Cada </w:t>
            </w:r>
            <w:r w:rsidRPr="001A2D4D">
              <w:rPr>
                <w:rFonts w:ascii="Times" w:hAnsi="Times"/>
                <w:b/>
              </w:rPr>
              <w:t>estrofa</w:t>
            </w:r>
            <w:r>
              <w:rPr>
                <w:rFonts w:ascii="Times" w:hAnsi="Times"/>
              </w:rPr>
              <w:t xml:space="preserve"> está compuesta por versos, como los párrafos en el texto narrativo.</w:t>
            </w:r>
          </w:p>
          <w:p w14:paraId="059CA23F" w14:textId="77777777" w:rsidR="0080631F" w:rsidRPr="00DB2685" w:rsidRDefault="0080631F" w:rsidP="0080631F">
            <w:pPr>
              <w:pStyle w:val="Prrafodelista"/>
              <w:numPr>
                <w:ilvl w:val="0"/>
                <w:numId w:val="7"/>
              </w:numPr>
              <w:spacing w:after="0"/>
              <w:rPr>
                <w:rFonts w:ascii="Times" w:hAnsi="Times"/>
              </w:rPr>
            </w:pPr>
            <w:r>
              <w:rPr>
                <w:rFonts w:ascii="Times" w:hAnsi="Times"/>
              </w:rPr>
              <w:t xml:space="preserve">La </w:t>
            </w:r>
            <w:r w:rsidRPr="001A2D4D">
              <w:rPr>
                <w:rFonts w:ascii="Times" w:hAnsi="Times"/>
                <w:b/>
              </w:rPr>
              <w:t>rima</w:t>
            </w:r>
            <w:r>
              <w:rPr>
                <w:rFonts w:ascii="Times" w:hAnsi="Times"/>
              </w:rPr>
              <w:t xml:space="preserve"> es uno de los elementos más llamativos por la repetición de sonidos desde la última vocal acentuada de cada verso.</w:t>
            </w:r>
          </w:p>
        </w:tc>
      </w:tr>
    </w:tbl>
    <w:p w14:paraId="25130775" w14:textId="77777777" w:rsidR="0080631F" w:rsidRDefault="0080631F" w:rsidP="0080631F">
      <w:pPr>
        <w:rPr>
          <w:rFonts w:ascii="Times New Roman" w:hAnsi="Times New Roman" w:cs="Times New Roman"/>
        </w:rPr>
      </w:pPr>
    </w:p>
    <w:p w14:paraId="6611ECE4" w14:textId="77777777" w:rsidR="0080631F" w:rsidRPr="00D41B02" w:rsidRDefault="0080631F" w:rsidP="0080631F">
      <w:pPr>
        <w:rPr>
          <w:rFonts w:ascii="Times New Roman" w:hAnsi="Times New Roman" w:cs="Times New Roman"/>
        </w:rPr>
      </w:pPr>
      <w:r w:rsidRPr="00D41B02">
        <w:rPr>
          <w:rFonts w:ascii="Times New Roman" w:hAnsi="Times New Roman" w:cs="Times New Roman"/>
        </w:rPr>
        <w:t xml:space="preserve">Ahora profundicemos en cada concepto. </w:t>
      </w:r>
    </w:p>
    <w:p w14:paraId="13DCCBD4" w14:textId="77777777" w:rsidR="002721AE" w:rsidRDefault="002721AE" w:rsidP="0080631F">
      <w:pPr>
        <w:rPr>
          <w:rFonts w:ascii="Times New Roman" w:hAnsi="Times New Roman" w:cs="Times New Roman"/>
          <w:b/>
          <w:color w:val="000000"/>
        </w:rPr>
      </w:pPr>
    </w:p>
    <w:p w14:paraId="58B9DB6A" w14:textId="71424519" w:rsidR="0080631F" w:rsidRDefault="0080631F" w:rsidP="0080631F">
      <w:pPr>
        <w:rPr>
          <w:rFonts w:ascii="Times New Roman" w:hAnsi="Times New Roman" w:cs="Times New Roman"/>
          <w:color w:val="000000"/>
        </w:rPr>
      </w:pPr>
      <w:r w:rsidRPr="00D41B02">
        <w:rPr>
          <w:rFonts w:ascii="Times New Roman" w:hAnsi="Times New Roman" w:cs="Times New Roman"/>
          <w:b/>
          <w:color w:val="000000"/>
        </w:rPr>
        <w:t>Los v</w:t>
      </w:r>
      <w:r>
        <w:rPr>
          <w:rFonts w:ascii="Times New Roman" w:hAnsi="Times New Roman" w:cs="Times New Roman"/>
          <w:b/>
          <w:color w:val="000000"/>
        </w:rPr>
        <w:t xml:space="preserve">ersos </w:t>
      </w:r>
      <w:r w:rsidRPr="00D41B02">
        <w:rPr>
          <w:rFonts w:ascii="Times New Roman" w:hAnsi="Times New Roman" w:cs="Times New Roman"/>
          <w:color w:val="000000"/>
        </w:rPr>
        <w:t xml:space="preserve">son cada una de las frases o enunciados que forman una estrofa. </w:t>
      </w:r>
      <w:r w:rsidR="002721AE">
        <w:rPr>
          <w:rFonts w:ascii="Times New Roman" w:hAnsi="Times New Roman" w:cs="Times New Roman"/>
          <w:color w:val="000000"/>
        </w:rPr>
        <w:t>Por ejemplo</w:t>
      </w:r>
      <w:r w:rsidR="00F83122">
        <w:rPr>
          <w:rFonts w:ascii="Times New Roman" w:hAnsi="Times New Roman" w:cs="Times New Roman"/>
          <w:color w:val="000000"/>
        </w:rPr>
        <w:t>,</w:t>
      </w:r>
      <w:r w:rsidR="002721AE">
        <w:rPr>
          <w:rFonts w:ascii="Times New Roman" w:hAnsi="Times New Roman" w:cs="Times New Roman"/>
          <w:color w:val="000000"/>
        </w:rPr>
        <w:t xml:space="preserve"> la siguiente estrofa está compuesta por cuatro versos.</w:t>
      </w:r>
    </w:p>
    <w:p w14:paraId="18842FB4" w14:textId="77777777" w:rsidR="002721AE" w:rsidRDefault="002721AE" w:rsidP="0080631F">
      <w:pPr>
        <w:rPr>
          <w:rFonts w:ascii="Times New Roman" w:hAnsi="Times New Roman" w:cs="Times New Roman"/>
          <w:color w:val="000000"/>
        </w:rPr>
      </w:pPr>
    </w:p>
    <w:p w14:paraId="6EC816A9" w14:textId="0D1A31D5" w:rsidR="00A10948" w:rsidRPr="00A10948" w:rsidRDefault="00A10948" w:rsidP="0080631F">
      <w:pPr>
        <w:rPr>
          <w:ins w:id="160" w:author="PerfectoAmor" w:date="2016-02-03T11:40:00Z"/>
          <w:rFonts w:ascii="Times New Roman" w:hAnsi="Times New Roman" w:cs="Times New Roman"/>
          <w:b/>
          <w:shd w:val="clear" w:color="auto" w:fill="FFFFFF"/>
          <w:rPrChange w:id="161" w:author="PerfectoAmor" w:date="2016-02-03T11:40:00Z">
            <w:rPr>
              <w:ins w:id="162" w:author="PerfectoAmor" w:date="2016-02-03T11:40:00Z"/>
              <w:rFonts w:ascii="Times New Roman" w:hAnsi="Times New Roman" w:cs="Times New Roman"/>
              <w:i/>
              <w:shd w:val="clear" w:color="auto" w:fill="FFFFFF"/>
            </w:rPr>
          </w:rPrChange>
        </w:rPr>
      </w:pPr>
      <w:ins w:id="163" w:author="PerfectoAmor" w:date="2016-02-03T11:40:00Z">
        <w:r w:rsidRPr="00A10948">
          <w:rPr>
            <w:rFonts w:ascii="Times New Roman" w:hAnsi="Times New Roman" w:cs="Times New Roman"/>
            <w:b/>
            <w:shd w:val="clear" w:color="auto" w:fill="FFFFFF"/>
            <w:rPrChange w:id="164" w:author="PerfectoAmor" w:date="2016-02-03T11:40:00Z">
              <w:rPr>
                <w:rFonts w:ascii="Times New Roman" w:hAnsi="Times New Roman" w:cs="Times New Roman"/>
                <w:i/>
                <w:shd w:val="clear" w:color="auto" w:fill="FFFFFF"/>
              </w:rPr>
            </w:rPrChange>
          </w:rPr>
          <w:t>De otoño</w:t>
        </w:r>
      </w:ins>
    </w:p>
    <w:p w14:paraId="18DC4993" w14:textId="77777777" w:rsidR="002721AE" w:rsidRDefault="0080631F" w:rsidP="0080631F">
      <w:pPr>
        <w:rPr>
          <w:rFonts w:ascii="Times New Roman" w:hAnsi="Times New Roman" w:cs="Times New Roman"/>
          <w:i/>
          <w:shd w:val="clear" w:color="auto" w:fill="FFFFFF"/>
        </w:rPr>
      </w:pPr>
      <w:r w:rsidRPr="00722999">
        <w:rPr>
          <w:rFonts w:ascii="Times New Roman" w:hAnsi="Times New Roman" w:cs="Times New Roman"/>
          <w:i/>
          <w:shd w:val="clear" w:color="auto" w:fill="FFFFFF"/>
        </w:rPr>
        <w:t>Yo, pobre árbol, produje, al amor de la brisa,</w:t>
      </w:r>
      <w:r w:rsidRPr="00722999">
        <w:rPr>
          <w:rStyle w:val="apple-converted-space"/>
          <w:rFonts w:ascii="Times New Roman" w:hAnsi="Times New Roman" w:cs="Times New Roman"/>
          <w:i/>
          <w:shd w:val="clear" w:color="auto" w:fill="FFFFFF"/>
        </w:rPr>
        <w:t> </w:t>
      </w:r>
      <w:r w:rsidRPr="00711E05">
        <w:rPr>
          <w:rFonts w:ascii="Times New Roman" w:hAnsi="Times New Roman" w:cs="Times New Roman"/>
        </w:rPr>
        <w:br/>
      </w:r>
      <w:r w:rsidRPr="00722999">
        <w:rPr>
          <w:rFonts w:ascii="Times New Roman" w:hAnsi="Times New Roman" w:cs="Times New Roman"/>
          <w:i/>
          <w:shd w:val="clear" w:color="auto" w:fill="FFFFFF"/>
        </w:rPr>
        <w:t>cuando empecé a crecer, un vago y dulce son.</w:t>
      </w:r>
      <w:r w:rsidRPr="00722999">
        <w:rPr>
          <w:rStyle w:val="apple-converted-space"/>
          <w:rFonts w:ascii="Times New Roman" w:hAnsi="Times New Roman" w:cs="Times New Roman"/>
          <w:i/>
          <w:shd w:val="clear" w:color="auto" w:fill="FFFFFF"/>
        </w:rPr>
        <w:t> </w:t>
      </w:r>
      <w:r w:rsidRPr="00722999">
        <w:rPr>
          <w:rFonts w:ascii="Times New Roman" w:hAnsi="Times New Roman" w:cs="Times New Roman"/>
          <w:i/>
        </w:rPr>
        <w:br/>
      </w:r>
      <w:r w:rsidRPr="00722999">
        <w:rPr>
          <w:rFonts w:ascii="Times New Roman" w:hAnsi="Times New Roman" w:cs="Times New Roman"/>
          <w:i/>
          <w:shd w:val="clear" w:color="auto" w:fill="FFFFFF"/>
        </w:rPr>
        <w:t>Pasó ya el tiempo de la juvenil sonrisa:</w:t>
      </w:r>
      <w:r w:rsidRPr="00722999">
        <w:rPr>
          <w:rStyle w:val="apple-converted-space"/>
          <w:rFonts w:ascii="Times New Roman" w:hAnsi="Times New Roman" w:cs="Times New Roman"/>
          <w:i/>
          <w:shd w:val="clear" w:color="auto" w:fill="FFFFFF"/>
        </w:rPr>
        <w:t> </w:t>
      </w:r>
      <w:r w:rsidRPr="00722999">
        <w:rPr>
          <w:rFonts w:ascii="Times New Roman" w:hAnsi="Times New Roman" w:cs="Times New Roman"/>
          <w:i/>
        </w:rPr>
        <w:br/>
      </w:r>
      <w:r w:rsidRPr="00722999">
        <w:rPr>
          <w:rFonts w:ascii="Times New Roman" w:hAnsi="Times New Roman" w:cs="Times New Roman"/>
          <w:i/>
          <w:shd w:val="clear" w:color="auto" w:fill="FFFFFF"/>
        </w:rPr>
        <w:t>¡dejad al huracán mover mi corazón!</w:t>
      </w:r>
    </w:p>
    <w:p w14:paraId="3B81D513" w14:textId="77777777" w:rsidR="002721AE" w:rsidRDefault="002721AE" w:rsidP="0080631F">
      <w:pPr>
        <w:rPr>
          <w:rFonts w:ascii="Times New Roman" w:hAnsi="Times New Roman" w:cs="Times New Roman"/>
          <w:i/>
          <w:shd w:val="clear" w:color="auto" w:fill="FFFFFF"/>
        </w:rPr>
      </w:pPr>
    </w:p>
    <w:p w14:paraId="1AB06F7B" w14:textId="4747113B" w:rsidR="0080631F" w:rsidRPr="002721AE" w:rsidRDefault="002721AE" w:rsidP="0080631F">
      <w:pPr>
        <w:rPr>
          <w:rFonts w:ascii="Times New Roman" w:hAnsi="Times New Roman" w:cs="Times New Roman"/>
          <w:bdr w:val="none" w:sz="0" w:space="0" w:color="auto" w:frame="1"/>
        </w:rPr>
      </w:pPr>
      <w:r w:rsidRPr="002721AE">
        <w:rPr>
          <w:rFonts w:ascii="Times New Roman" w:hAnsi="Times New Roman" w:cs="Times New Roman"/>
          <w:shd w:val="clear" w:color="auto" w:fill="FFFFFF"/>
        </w:rPr>
        <w:lastRenderedPageBreak/>
        <w:t>Rubén Darío</w:t>
      </w:r>
      <w:ins w:id="165" w:author="PerfectoAmor" w:date="2016-02-03T11:40:00Z">
        <w:r w:rsidR="00A10948">
          <w:rPr>
            <w:rFonts w:ascii="Times New Roman" w:hAnsi="Times New Roman" w:cs="Times New Roman"/>
            <w:shd w:val="clear" w:color="auto" w:fill="FFFFFF"/>
          </w:rPr>
          <w:t>,</w:t>
        </w:r>
      </w:ins>
      <w:del w:id="166" w:author="PerfectoAmor" w:date="2016-02-03T11:40:00Z">
        <w:r w:rsidRPr="002721AE" w:rsidDel="00A10948">
          <w:rPr>
            <w:rFonts w:ascii="Times New Roman" w:hAnsi="Times New Roman" w:cs="Times New Roman"/>
            <w:shd w:val="clear" w:color="auto" w:fill="FFFFFF"/>
          </w:rPr>
          <w:delText>.</w:delText>
        </w:r>
      </w:del>
      <w:r>
        <w:rPr>
          <w:rFonts w:ascii="Times New Roman" w:hAnsi="Times New Roman" w:cs="Times New Roman"/>
          <w:i/>
          <w:shd w:val="clear" w:color="auto" w:fill="FFFFFF"/>
        </w:rPr>
        <w:t xml:space="preserve"> De otoño.</w:t>
      </w:r>
      <w:r w:rsidR="0080631F" w:rsidRPr="00711E05">
        <w:rPr>
          <w:rFonts w:ascii="Times New Roman" w:hAnsi="Times New Roman" w:cs="Times New Roman"/>
          <w:bdr w:val="none" w:sz="0" w:space="0" w:color="auto" w:frame="1"/>
        </w:rPr>
        <w:br/>
      </w:r>
      <w:r w:rsidR="0080631F" w:rsidRPr="00711E05">
        <w:rPr>
          <w:rFonts w:ascii="Times New Roman" w:hAnsi="Times New Roman" w:cs="Times New Roman"/>
          <w:color w:val="000000"/>
          <w:bdr w:val="none" w:sz="0" w:space="0" w:color="auto" w:frame="1"/>
        </w:rPr>
        <w:t xml:space="preserve">Tomado de </w:t>
      </w:r>
      <w:hyperlink r:id="rId12" w:anchor="ixzz3y79ojWdJ" w:history="1">
        <w:r w:rsidR="0080631F" w:rsidRPr="00711E05">
          <w:rPr>
            <w:rStyle w:val="Hipervnculo"/>
            <w:rFonts w:ascii="Times New Roman" w:hAnsi="Times New Roman" w:cs="Times New Roman"/>
            <w:color w:val="003399"/>
            <w:bdr w:val="none" w:sz="0" w:space="0" w:color="auto" w:frame="1"/>
          </w:rPr>
          <w:t>http://www.poemas-del-alma.com/</w:t>
        </w:r>
      </w:hyperlink>
      <w:r w:rsidR="00F83122" w:rsidRPr="002721AE">
        <w:rPr>
          <w:rFonts w:ascii="Times New Roman" w:hAnsi="Times New Roman" w:cs="Times New Roman"/>
          <w:bdr w:val="none" w:sz="0" w:space="0" w:color="auto" w:frame="1"/>
        </w:rPr>
        <w:t xml:space="preserve"> </w:t>
      </w:r>
    </w:p>
    <w:p w14:paraId="1436E42D" w14:textId="77777777" w:rsidR="002721AE" w:rsidRDefault="002721AE" w:rsidP="0080631F">
      <w:pPr>
        <w:rPr>
          <w:rFonts w:ascii="Times New Roman" w:hAnsi="Times New Roman" w:cs="Times New Roman"/>
          <w:color w:val="000000"/>
        </w:rPr>
      </w:pPr>
    </w:p>
    <w:p w14:paraId="7DB17DC6" w14:textId="6C50A5A9" w:rsidR="0080631F" w:rsidRDefault="0080631F" w:rsidP="0080631F">
      <w:pPr>
        <w:rPr>
          <w:rFonts w:ascii="Times New Roman" w:hAnsi="Times New Roman" w:cs="Times New Roman"/>
          <w:color w:val="000000"/>
        </w:rPr>
      </w:pPr>
      <w:r w:rsidRPr="00D41B02">
        <w:rPr>
          <w:rFonts w:ascii="Times New Roman" w:hAnsi="Times New Roman" w:cs="Times New Roman"/>
          <w:color w:val="000000"/>
        </w:rPr>
        <w:t xml:space="preserve">Dependiendo del número de sílabas métricas que tenga el verso, se </w:t>
      </w:r>
      <w:r w:rsidR="00F83122">
        <w:rPr>
          <w:rFonts w:ascii="Times New Roman" w:hAnsi="Times New Roman" w:cs="Times New Roman"/>
          <w:color w:val="000000"/>
        </w:rPr>
        <w:t>clasifican en</w:t>
      </w:r>
      <w:r>
        <w:rPr>
          <w:rFonts w:ascii="Times New Roman" w:hAnsi="Times New Roman" w:cs="Times New Roman"/>
          <w:color w:val="000000"/>
        </w:rPr>
        <w:t xml:space="preserve"> arte menor o arte mayor.</w:t>
      </w:r>
    </w:p>
    <w:p w14:paraId="0A9904C4" w14:textId="77777777" w:rsidR="00A92595" w:rsidRDefault="00A92595" w:rsidP="0080631F">
      <w:pPr>
        <w:rPr>
          <w:rFonts w:ascii="Times New Roman" w:hAnsi="Times New Roman" w:cs="Times New Roman"/>
          <w:color w:val="000000"/>
        </w:rPr>
      </w:pPr>
    </w:p>
    <w:p w14:paraId="1D331FB3" w14:textId="2227D6B5" w:rsidR="0080631F" w:rsidRPr="00D41B02" w:rsidRDefault="00A10948" w:rsidP="0080631F">
      <w:pPr>
        <w:rPr>
          <w:rFonts w:ascii="Times New Roman" w:hAnsi="Times New Roman" w:cs="Times New Roman"/>
          <w:color w:val="000000"/>
        </w:rPr>
      </w:pPr>
      <w:ins w:id="167" w:author="PerfectoAmor" w:date="2016-02-03T11:41:00Z">
        <w:r>
          <w:rPr>
            <w:rFonts w:ascii="Times New Roman" w:hAnsi="Times New Roman" w:cs="Times New Roman"/>
            <w:color w:val="000000"/>
          </w:rPr>
          <w:t xml:space="preserve">Los </w:t>
        </w:r>
      </w:ins>
      <w:del w:id="168" w:author="PerfectoAmor" w:date="2016-02-03T11:41:00Z">
        <w:r w:rsidR="00F83122" w:rsidDel="00A10948">
          <w:rPr>
            <w:rFonts w:ascii="Times New Roman" w:hAnsi="Times New Roman" w:cs="Times New Roman"/>
            <w:color w:val="000000"/>
          </w:rPr>
          <w:delText>V</w:delText>
        </w:r>
      </w:del>
      <w:ins w:id="169" w:author="PerfectoAmor" w:date="2016-02-03T11:41:00Z">
        <w:r>
          <w:rPr>
            <w:rFonts w:ascii="Times New Roman" w:hAnsi="Times New Roman" w:cs="Times New Roman"/>
            <w:color w:val="000000"/>
          </w:rPr>
          <w:t>v</w:t>
        </w:r>
      </w:ins>
      <w:r w:rsidR="00F83122">
        <w:rPr>
          <w:rFonts w:ascii="Times New Roman" w:hAnsi="Times New Roman" w:cs="Times New Roman"/>
          <w:color w:val="000000"/>
        </w:rPr>
        <w:t>ersos d</w:t>
      </w:r>
      <w:r w:rsidR="0080631F">
        <w:rPr>
          <w:rFonts w:ascii="Times New Roman" w:hAnsi="Times New Roman" w:cs="Times New Roman"/>
          <w:color w:val="000000"/>
        </w:rPr>
        <w:t>e arte menor</w:t>
      </w:r>
      <w:ins w:id="170" w:author="PerfectoAmor" w:date="2016-02-03T11:42:00Z">
        <w:r w:rsidR="00AD05A7">
          <w:rPr>
            <w:rFonts w:ascii="Times New Roman" w:hAnsi="Times New Roman" w:cs="Times New Roman"/>
            <w:color w:val="000000"/>
          </w:rPr>
          <w:t xml:space="preserve"> suelen u</w:t>
        </w:r>
      </w:ins>
      <w:ins w:id="171" w:author="PerfectoAmor" w:date="2016-02-03T11:43:00Z">
        <w:r w:rsidR="00AD05A7">
          <w:rPr>
            <w:rFonts w:ascii="Times New Roman" w:hAnsi="Times New Roman" w:cs="Times New Roman"/>
            <w:color w:val="000000"/>
          </w:rPr>
          <w:t>sarse</w:t>
        </w:r>
      </w:ins>
      <w:ins w:id="172" w:author="PerfectoAmor" w:date="2016-02-03T11:42:00Z">
        <w:r w:rsidR="00AD05A7">
          <w:rPr>
            <w:rFonts w:ascii="Times New Roman" w:hAnsi="Times New Roman" w:cs="Times New Roman"/>
            <w:color w:val="000000"/>
          </w:rPr>
          <w:t xml:space="preserve"> más en la l</w:t>
        </w:r>
      </w:ins>
      <w:ins w:id="173" w:author="PerfectoAmor" w:date="2016-02-03T11:43:00Z">
        <w:r w:rsidR="00AD05A7">
          <w:rPr>
            <w:rFonts w:ascii="Times New Roman" w:hAnsi="Times New Roman" w:cs="Times New Roman"/>
            <w:color w:val="000000"/>
          </w:rPr>
          <w:t>írica popular y</w:t>
        </w:r>
      </w:ins>
      <w:ins w:id="174" w:author="PerfectoAmor" w:date="2016-02-03T11:41:00Z">
        <w:r>
          <w:rPr>
            <w:rFonts w:ascii="Times New Roman" w:hAnsi="Times New Roman" w:cs="Times New Roman"/>
            <w:color w:val="000000"/>
          </w:rPr>
          <w:t xml:space="preserve"> son:</w:t>
        </w:r>
      </w:ins>
      <w:del w:id="175" w:author="PerfectoAmor" w:date="2016-02-03T11:41:00Z">
        <w:r w:rsidR="0080631F" w:rsidDel="00A10948">
          <w:rPr>
            <w:rFonts w:ascii="Times New Roman" w:hAnsi="Times New Roman" w:cs="Times New Roman"/>
            <w:color w:val="000000"/>
          </w:rPr>
          <w:delText>,</w:delText>
        </w:r>
      </w:del>
      <w:r w:rsidR="0080631F">
        <w:rPr>
          <w:rFonts w:ascii="Times New Roman" w:hAnsi="Times New Roman" w:cs="Times New Roman"/>
          <w:color w:val="000000"/>
        </w:rPr>
        <w:t xml:space="preserve"> </w:t>
      </w:r>
    </w:p>
    <w:p w14:paraId="4D53D8CA" w14:textId="138464E0" w:rsidR="0080631F" w:rsidRDefault="0080631F" w:rsidP="00F470AF">
      <w:pPr>
        <w:pStyle w:val="Sinespaciado"/>
        <w:numPr>
          <w:ilvl w:val="0"/>
          <w:numId w:val="8"/>
        </w:numPr>
        <w:ind w:left="284" w:hanging="284"/>
        <w:rPr>
          <w:rFonts w:ascii="Times New Roman" w:hAnsi="Times New Roman" w:cs="Times New Roman"/>
          <w:sz w:val="24"/>
        </w:rPr>
      </w:pPr>
      <w:r>
        <w:rPr>
          <w:rFonts w:ascii="Times New Roman" w:hAnsi="Times New Roman" w:cs="Times New Roman"/>
          <w:sz w:val="24"/>
        </w:rPr>
        <w:t>2 sílabas</w:t>
      </w:r>
      <w:r w:rsidR="00F83122">
        <w:rPr>
          <w:rFonts w:ascii="Times New Roman" w:hAnsi="Times New Roman" w:cs="Times New Roman"/>
          <w:sz w:val="24"/>
        </w:rPr>
        <w:t xml:space="preserve"> (</w:t>
      </w:r>
      <w:r>
        <w:rPr>
          <w:rFonts w:ascii="Times New Roman" w:hAnsi="Times New Roman" w:cs="Times New Roman"/>
          <w:sz w:val="24"/>
        </w:rPr>
        <w:t>verso bisílabo</w:t>
      </w:r>
      <w:r w:rsidR="00F83122">
        <w:rPr>
          <w:rFonts w:ascii="Times New Roman" w:hAnsi="Times New Roman" w:cs="Times New Roman"/>
          <w:sz w:val="24"/>
        </w:rPr>
        <w:t>)</w:t>
      </w:r>
      <w:r>
        <w:rPr>
          <w:rFonts w:ascii="Times New Roman" w:hAnsi="Times New Roman" w:cs="Times New Roman"/>
          <w:sz w:val="24"/>
        </w:rPr>
        <w:t>.</w:t>
      </w:r>
    </w:p>
    <w:p w14:paraId="24B09128" w14:textId="4CB54BEB" w:rsidR="0080631F" w:rsidRDefault="00F83122" w:rsidP="00F470AF">
      <w:pPr>
        <w:pStyle w:val="Sinespaciado"/>
        <w:numPr>
          <w:ilvl w:val="0"/>
          <w:numId w:val="8"/>
        </w:numPr>
        <w:ind w:left="284" w:hanging="284"/>
        <w:rPr>
          <w:rFonts w:ascii="Times New Roman" w:hAnsi="Times New Roman" w:cs="Times New Roman"/>
          <w:sz w:val="24"/>
        </w:rPr>
      </w:pPr>
      <w:r>
        <w:rPr>
          <w:rFonts w:ascii="Times New Roman" w:hAnsi="Times New Roman" w:cs="Times New Roman"/>
          <w:sz w:val="24"/>
        </w:rPr>
        <w:t>3 sílabas (</w:t>
      </w:r>
      <w:r w:rsidR="0080631F">
        <w:rPr>
          <w:rFonts w:ascii="Times New Roman" w:hAnsi="Times New Roman" w:cs="Times New Roman"/>
          <w:sz w:val="24"/>
        </w:rPr>
        <w:t>verso trisílabo</w:t>
      </w:r>
      <w:r>
        <w:rPr>
          <w:rFonts w:ascii="Times New Roman" w:hAnsi="Times New Roman" w:cs="Times New Roman"/>
          <w:sz w:val="24"/>
        </w:rPr>
        <w:t>)</w:t>
      </w:r>
      <w:r w:rsidR="0080631F">
        <w:rPr>
          <w:rFonts w:ascii="Times New Roman" w:hAnsi="Times New Roman" w:cs="Times New Roman"/>
          <w:sz w:val="24"/>
        </w:rPr>
        <w:t>.</w:t>
      </w:r>
    </w:p>
    <w:p w14:paraId="24BD61DB" w14:textId="6583913E" w:rsidR="0080631F" w:rsidRDefault="0080631F" w:rsidP="00F470AF">
      <w:pPr>
        <w:pStyle w:val="Sinespaciado"/>
        <w:numPr>
          <w:ilvl w:val="0"/>
          <w:numId w:val="8"/>
        </w:numPr>
        <w:ind w:left="284" w:hanging="284"/>
        <w:rPr>
          <w:rFonts w:ascii="Times New Roman" w:hAnsi="Times New Roman" w:cs="Times New Roman"/>
          <w:sz w:val="24"/>
        </w:rPr>
      </w:pPr>
      <w:r>
        <w:rPr>
          <w:rFonts w:ascii="Times New Roman" w:hAnsi="Times New Roman" w:cs="Times New Roman"/>
          <w:sz w:val="24"/>
        </w:rPr>
        <w:t>4 sílaba</w:t>
      </w:r>
      <w:r w:rsidR="00F83122">
        <w:rPr>
          <w:rFonts w:ascii="Times New Roman" w:hAnsi="Times New Roman" w:cs="Times New Roman"/>
          <w:sz w:val="24"/>
        </w:rPr>
        <w:t>s (</w:t>
      </w:r>
      <w:r>
        <w:rPr>
          <w:rFonts w:ascii="Times New Roman" w:hAnsi="Times New Roman" w:cs="Times New Roman"/>
          <w:sz w:val="24"/>
        </w:rPr>
        <w:t>verso tetrasílabo</w:t>
      </w:r>
      <w:r w:rsidR="00F83122">
        <w:rPr>
          <w:rFonts w:ascii="Times New Roman" w:hAnsi="Times New Roman" w:cs="Times New Roman"/>
          <w:sz w:val="24"/>
        </w:rPr>
        <w:t>)</w:t>
      </w:r>
      <w:r>
        <w:rPr>
          <w:rFonts w:ascii="Times New Roman" w:hAnsi="Times New Roman" w:cs="Times New Roman"/>
          <w:sz w:val="24"/>
        </w:rPr>
        <w:t>.</w:t>
      </w:r>
    </w:p>
    <w:p w14:paraId="105FDC7D" w14:textId="2EB70788" w:rsidR="0080631F" w:rsidRDefault="00F83122" w:rsidP="00F470AF">
      <w:pPr>
        <w:pStyle w:val="Sinespaciado"/>
        <w:numPr>
          <w:ilvl w:val="0"/>
          <w:numId w:val="8"/>
        </w:numPr>
        <w:ind w:left="284" w:hanging="284"/>
        <w:rPr>
          <w:rFonts w:ascii="Times New Roman" w:hAnsi="Times New Roman" w:cs="Times New Roman"/>
          <w:sz w:val="24"/>
        </w:rPr>
      </w:pPr>
      <w:r>
        <w:rPr>
          <w:rFonts w:ascii="Times New Roman" w:hAnsi="Times New Roman" w:cs="Times New Roman"/>
          <w:sz w:val="24"/>
        </w:rPr>
        <w:t>5 sílabas (</w:t>
      </w:r>
      <w:r w:rsidR="0080631F">
        <w:rPr>
          <w:rFonts w:ascii="Times New Roman" w:hAnsi="Times New Roman" w:cs="Times New Roman"/>
          <w:sz w:val="24"/>
        </w:rPr>
        <w:t>verso pentasílabo</w:t>
      </w:r>
      <w:r>
        <w:rPr>
          <w:rFonts w:ascii="Times New Roman" w:hAnsi="Times New Roman" w:cs="Times New Roman"/>
          <w:sz w:val="24"/>
        </w:rPr>
        <w:t>)</w:t>
      </w:r>
      <w:r w:rsidR="0080631F">
        <w:rPr>
          <w:rFonts w:ascii="Times New Roman" w:hAnsi="Times New Roman" w:cs="Times New Roman"/>
          <w:sz w:val="24"/>
        </w:rPr>
        <w:t>.</w:t>
      </w:r>
    </w:p>
    <w:p w14:paraId="489A574A" w14:textId="223B8FE6" w:rsidR="0080631F" w:rsidRPr="00D41B02" w:rsidRDefault="00F83122" w:rsidP="00F470AF">
      <w:pPr>
        <w:pStyle w:val="Sinespaciado"/>
        <w:numPr>
          <w:ilvl w:val="0"/>
          <w:numId w:val="8"/>
        </w:numPr>
        <w:ind w:left="284" w:hanging="284"/>
        <w:rPr>
          <w:rFonts w:ascii="Times New Roman" w:hAnsi="Times New Roman" w:cs="Times New Roman"/>
          <w:sz w:val="24"/>
        </w:rPr>
      </w:pPr>
      <w:r>
        <w:rPr>
          <w:rFonts w:ascii="Times New Roman" w:hAnsi="Times New Roman" w:cs="Times New Roman"/>
          <w:sz w:val="24"/>
        </w:rPr>
        <w:t>6 sílabas (</w:t>
      </w:r>
      <w:r w:rsidR="0080631F" w:rsidRPr="00D41B02">
        <w:rPr>
          <w:rFonts w:ascii="Times New Roman" w:hAnsi="Times New Roman" w:cs="Times New Roman"/>
          <w:sz w:val="24"/>
        </w:rPr>
        <w:t>verso hexasílabo</w:t>
      </w:r>
      <w:r>
        <w:rPr>
          <w:rFonts w:ascii="Times New Roman" w:hAnsi="Times New Roman" w:cs="Times New Roman"/>
          <w:sz w:val="24"/>
        </w:rPr>
        <w:t>)</w:t>
      </w:r>
      <w:r w:rsidR="0080631F" w:rsidRPr="00D41B02">
        <w:rPr>
          <w:rFonts w:ascii="Times New Roman" w:hAnsi="Times New Roman" w:cs="Times New Roman"/>
          <w:sz w:val="24"/>
        </w:rPr>
        <w:t>.</w:t>
      </w:r>
    </w:p>
    <w:p w14:paraId="64138E58" w14:textId="13983823" w:rsidR="0080631F" w:rsidRPr="00D41B02" w:rsidRDefault="00F83122" w:rsidP="00F470AF">
      <w:pPr>
        <w:pStyle w:val="Sinespaciado"/>
        <w:numPr>
          <w:ilvl w:val="0"/>
          <w:numId w:val="8"/>
        </w:numPr>
        <w:ind w:left="284" w:hanging="284"/>
        <w:rPr>
          <w:rFonts w:ascii="Times New Roman" w:hAnsi="Times New Roman" w:cs="Times New Roman"/>
          <w:sz w:val="24"/>
        </w:rPr>
      </w:pPr>
      <w:r>
        <w:rPr>
          <w:rFonts w:ascii="Times New Roman" w:hAnsi="Times New Roman" w:cs="Times New Roman"/>
          <w:sz w:val="24"/>
        </w:rPr>
        <w:t>7 sílabas (</w:t>
      </w:r>
      <w:del w:id="176" w:author="PerfectoAmor" w:date="2016-02-04T12:23:00Z">
        <w:r w:rsidR="0080631F" w:rsidRPr="00D41B02" w:rsidDel="00184883">
          <w:rPr>
            <w:rFonts w:ascii="Times New Roman" w:hAnsi="Times New Roman" w:cs="Times New Roman"/>
            <w:sz w:val="24"/>
          </w:rPr>
          <w:delText xml:space="preserve">un </w:delText>
        </w:r>
      </w:del>
      <w:r w:rsidR="0080631F" w:rsidRPr="00D41B02">
        <w:rPr>
          <w:rFonts w:ascii="Times New Roman" w:hAnsi="Times New Roman" w:cs="Times New Roman"/>
          <w:sz w:val="24"/>
        </w:rPr>
        <w:t>verso heptasílabo</w:t>
      </w:r>
      <w:r>
        <w:rPr>
          <w:rFonts w:ascii="Times New Roman" w:hAnsi="Times New Roman" w:cs="Times New Roman"/>
          <w:sz w:val="24"/>
        </w:rPr>
        <w:t>)</w:t>
      </w:r>
      <w:r w:rsidR="0080631F" w:rsidRPr="00D41B02">
        <w:rPr>
          <w:rFonts w:ascii="Times New Roman" w:hAnsi="Times New Roman" w:cs="Times New Roman"/>
          <w:sz w:val="24"/>
        </w:rPr>
        <w:t>.</w:t>
      </w:r>
    </w:p>
    <w:p w14:paraId="5D48A55A" w14:textId="3A8AFB77" w:rsidR="0080631F" w:rsidRDefault="00F83122" w:rsidP="00F470AF">
      <w:pPr>
        <w:pStyle w:val="Sinespaciado"/>
        <w:numPr>
          <w:ilvl w:val="0"/>
          <w:numId w:val="8"/>
        </w:numPr>
        <w:ind w:left="284" w:hanging="284"/>
        <w:rPr>
          <w:rFonts w:ascii="Times New Roman" w:hAnsi="Times New Roman" w:cs="Times New Roman"/>
          <w:sz w:val="24"/>
        </w:rPr>
      </w:pPr>
      <w:r>
        <w:rPr>
          <w:rFonts w:ascii="Times New Roman" w:hAnsi="Times New Roman" w:cs="Times New Roman"/>
          <w:sz w:val="24"/>
        </w:rPr>
        <w:t>8 sílabas (</w:t>
      </w:r>
      <w:del w:id="177" w:author="PerfectoAmor" w:date="2016-02-04T12:23:00Z">
        <w:r w:rsidR="0080631F" w:rsidRPr="00D41B02" w:rsidDel="00184883">
          <w:rPr>
            <w:rFonts w:ascii="Times New Roman" w:hAnsi="Times New Roman" w:cs="Times New Roman"/>
            <w:sz w:val="24"/>
          </w:rPr>
          <w:delText xml:space="preserve">un </w:delText>
        </w:r>
      </w:del>
      <w:r w:rsidR="0080631F" w:rsidRPr="00D41B02">
        <w:rPr>
          <w:rFonts w:ascii="Times New Roman" w:hAnsi="Times New Roman" w:cs="Times New Roman"/>
          <w:sz w:val="24"/>
        </w:rPr>
        <w:t>verso octosílabo</w:t>
      </w:r>
      <w:r>
        <w:rPr>
          <w:rFonts w:ascii="Times New Roman" w:hAnsi="Times New Roman" w:cs="Times New Roman"/>
          <w:sz w:val="24"/>
        </w:rPr>
        <w:t>)</w:t>
      </w:r>
      <w:r w:rsidR="0080631F" w:rsidRPr="00D41B02">
        <w:rPr>
          <w:rFonts w:ascii="Times New Roman" w:hAnsi="Times New Roman" w:cs="Times New Roman"/>
          <w:sz w:val="24"/>
        </w:rPr>
        <w:t>.</w:t>
      </w:r>
    </w:p>
    <w:p w14:paraId="46FC504D" w14:textId="77777777" w:rsidR="0080631F" w:rsidRDefault="0080631F" w:rsidP="0080631F">
      <w:pPr>
        <w:pStyle w:val="Sinespaciado"/>
        <w:ind w:left="360"/>
        <w:rPr>
          <w:rFonts w:ascii="Times New Roman" w:hAnsi="Times New Roman" w:cs="Times New Roman"/>
          <w:sz w:val="24"/>
        </w:rPr>
      </w:pPr>
    </w:p>
    <w:p w14:paraId="58A1754F" w14:textId="5B9165CF" w:rsidR="0080631F" w:rsidRDefault="004356BF" w:rsidP="0080631F">
      <w:pPr>
        <w:pStyle w:val="Sinespaciado"/>
        <w:rPr>
          <w:rFonts w:ascii="Times New Roman" w:hAnsi="Times New Roman" w:cs="Times New Roman"/>
          <w:sz w:val="24"/>
        </w:rPr>
      </w:pPr>
      <w:r>
        <w:rPr>
          <w:rFonts w:ascii="Times New Roman" w:hAnsi="Times New Roman" w:cs="Times New Roman"/>
          <w:sz w:val="24"/>
        </w:rPr>
        <w:t>Los versos de arte mayor, que</w:t>
      </w:r>
      <w:r w:rsidR="0080631F">
        <w:rPr>
          <w:rFonts w:ascii="Times New Roman" w:hAnsi="Times New Roman" w:cs="Times New Roman"/>
          <w:sz w:val="24"/>
        </w:rPr>
        <w:t xml:space="preserve"> </w:t>
      </w:r>
      <w:ins w:id="178" w:author="PerfectoAmor" w:date="2016-02-03T11:42:00Z">
        <w:r w:rsidR="00A10948">
          <w:rPr>
            <w:rFonts w:ascii="Times New Roman" w:hAnsi="Times New Roman" w:cs="Times New Roman"/>
            <w:sz w:val="24"/>
          </w:rPr>
          <w:t xml:space="preserve">más </w:t>
        </w:r>
      </w:ins>
      <w:del w:id="179" w:author="PerfectoAmor" w:date="2016-02-03T11:42:00Z">
        <w:r w:rsidR="0080631F" w:rsidRPr="00711E05" w:rsidDel="00A10948">
          <w:rPr>
            <w:rFonts w:ascii="Times New Roman" w:hAnsi="Times New Roman" w:cs="Times New Roman"/>
            <w:sz w:val="24"/>
          </w:rPr>
          <w:delText>suele</w:delText>
        </w:r>
        <w:r w:rsidR="0080631F" w:rsidDel="00A10948">
          <w:rPr>
            <w:rFonts w:ascii="Times New Roman" w:hAnsi="Times New Roman" w:cs="Times New Roman"/>
            <w:sz w:val="24"/>
          </w:rPr>
          <w:delText>n</w:delText>
        </w:r>
        <w:r w:rsidR="0080631F" w:rsidRPr="00711E05" w:rsidDel="00A10948">
          <w:rPr>
            <w:rFonts w:ascii="Times New Roman" w:hAnsi="Times New Roman" w:cs="Times New Roman"/>
            <w:sz w:val="24"/>
          </w:rPr>
          <w:delText xml:space="preserve"> </w:delText>
        </w:r>
      </w:del>
      <w:ins w:id="180" w:author="PerfectoAmor" w:date="2016-02-03T11:42:00Z">
        <w:r w:rsidR="00A10948">
          <w:rPr>
            <w:rFonts w:ascii="Times New Roman" w:hAnsi="Times New Roman" w:cs="Times New Roman"/>
            <w:sz w:val="24"/>
          </w:rPr>
          <w:t xml:space="preserve">se </w:t>
        </w:r>
      </w:ins>
      <w:r w:rsidR="0080631F" w:rsidRPr="00711E05">
        <w:rPr>
          <w:rFonts w:ascii="Times New Roman" w:hAnsi="Times New Roman" w:cs="Times New Roman"/>
          <w:sz w:val="24"/>
        </w:rPr>
        <w:t>utiliza</w:t>
      </w:r>
      <w:ins w:id="181" w:author="PerfectoAmor" w:date="2016-02-03T11:42:00Z">
        <w:r w:rsidR="00A10948">
          <w:rPr>
            <w:rFonts w:ascii="Times New Roman" w:hAnsi="Times New Roman" w:cs="Times New Roman"/>
            <w:sz w:val="24"/>
          </w:rPr>
          <w:t>n</w:t>
        </w:r>
      </w:ins>
      <w:del w:id="182" w:author="PerfectoAmor" w:date="2016-02-03T11:42:00Z">
        <w:r w:rsidR="0080631F" w:rsidDel="00A10948">
          <w:rPr>
            <w:rFonts w:ascii="Times New Roman" w:hAnsi="Times New Roman" w:cs="Times New Roman"/>
            <w:sz w:val="24"/>
          </w:rPr>
          <w:delText>rse</w:delText>
        </w:r>
        <w:r w:rsidR="0080631F" w:rsidRPr="00711E05" w:rsidDel="00A10948">
          <w:rPr>
            <w:rFonts w:ascii="Times New Roman" w:hAnsi="Times New Roman" w:cs="Times New Roman"/>
            <w:sz w:val="24"/>
          </w:rPr>
          <w:delText xml:space="preserve"> más</w:delText>
        </w:r>
      </w:del>
      <w:r w:rsidR="0080631F" w:rsidRPr="00711E05">
        <w:rPr>
          <w:rFonts w:ascii="Times New Roman" w:hAnsi="Times New Roman" w:cs="Times New Roman"/>
          <w:sz w:val="24"/>
        </w:rPr>
        <w:t xml:space="preserve"> en la lírica culta</w:t>
      </w:r>
      <w:del w:id="183" w:author="PerfectoAmor" w:date="2016-02-03T11:42:00Z">
        <w:r w:rsidR="0080631F" w:rsidRPr="00711E05" w:rsidDel="00AD05A7">
          <w:rPr>
            <w:rFonts w:ascii="Times New Roman" w:hAnsi="Times New Roman" w:cs="Times New Roman"/>
            <w:sz w:val="24"/>
          </w:rPr>
          <w:delText xml:space="preserve"> que en la popular</w:delText>
        </w:r>
        <w:r w:rsidR="0080631F" w:rsidDel="00AD05A7">
          <w:rPr>
            <w:rFonts w:ascii="Times New Roman" w:hAnsi="Times New Roman" w:cs="Times New Roman"/>
            <w:sz w:val="24"/>
          </w:rPr>
          <w:delText>.</w:delText>
        </w:r>
      </w:del>
      <w:ins w:id="184" w:author="PerfectoAmor" w:date="2016-02-03T11:43:00Z">
        <w:r w:rsidR="00AD05A7">
          <w:rPr>
            <w:rFonts w:ascii="Times New Roman" w:hAnsi="Times New Roman" w:cs="Times New Roman"/>
            <w:sz w:val="24"/>
          </w:rPr>
          <w:t xml:space="preserve"> s</w:t>
        </w:r>
      </w:ins>
      <w:ins w:id="185" w:author="PerfectoAmor" w:date="2016-02-03T11:42:00Z">
        <w:r w:rsidR="00AD05A7">
          <w:rPr>
            <w:rFonts w:ascii="Times New Roman" w:hAnsi="Times New Roman" w:cs="Times New Roman"/>
            <w:sz w:val="24"/>
          </w:rPr>
          <w:t>on:</w:t>
        </w:r>
      </w:ins>
    </w:p>
    <w:p w14:paraId="34C95100" w14:textId="56AC04BB" w:rsidR="0080631F" w:rsidRPr="00D41B02" w:rsidRDefault="004356BF" w:rsidP="00F470AF">
      <w:pPr>
        <w:pStyle w:val="Sinespaciado"/>
        <w:numPr>
          <w:ilvl w:val="0"/>
          <w:numId w:val="8"/>
        </w:numPr>
        <w:ind w:left="284" w:hanging="284"/>
        <w:rPr>
          <w:rFonts w:ascii="Times New Roman" w:hAnsi="Times New Roman" w:cs="Times New Roman"/>
          <w:sz w:val="24"/>
        </w:rPr>
      </w:pPr>
      <w:r>
        <w:rPr>
          <w:rFonts w:ascii="Times New Roman" w:hAnsi="Times New Roman" w:cs="Times New Roman"/>
          <w:sz w:val="24"/>
        </w:rPr>
        <w:t>9 sílabas (</w:t>
      </w:r>
      <w:r w:rsidR="0080631F" w:rsidRPr="00D41B02">
        <w:rPr>
          <w:rFonts w:ascii="Times New Roman" w:hAnsi="Times New Roman" w:cs="Times New Roman"/>
          <w:sz w:val="24"/>
        </w:rPr>
        <w:t>verso eneasílabo</w:t>
      </w:r>
      <w:r>
        <w:rPr>
          <w:rFonts w:ascii="Times New Roman" w:hAnsi="Times New Roman" w:cs="Times New Roman"/>
          <w:sz w:val="24"/>
        </w:rPr>
        <w:t>)</w:t>
      </w:r>
      <w:r w:rsidR="0080631F" w:rsidRPr="00D41B02">
        <w:rPr>
          <w:rFonts w:ascii="Times New Roman" w:hAnsi="Times New Roman" w:cs="Times New Roman"/>
          <w:sz w:val="24"/>
        </w:rPr>
        <w:t>.</w:t>
      </w:r>
    </w:p>
    <w:p w14:paraId="2A3542B8" w14:textId="67AC1C12" w:rsidR="0080631F" w:rsidRPr="00D41B02" w:rsidRDefault="004356BF" w:rsidP="00F470AF">
      <w:pPr>
        <w:pStyle w:val="Sinespaciado"/>
        <w:numPr>
          <w:ilvl w:val="0"/>
          <w:numId w:val="8"/>
        </w:numPr>
        <w:ind w:left="284" w:hanging="284"/>
        <w:rPr>
          <w:rFonts w:ascii="Times New Roman" w:hAnsi="Times New Roman" w:cs="Times New Roman"/>
          <w:sz w:val="24"/>
        </w:rPr>
      </w:pPr>
      <w:r>
        <w:rPr>
          <w:rFonts w:ascii="Times New Roman" w:hAnsi="Times New Roman" w:cs="Times New Roman"/>
          <w:sz w:val="24"/>
        </w:rPr>
        <w:t>10 sílabas (</w:t>
      </w:r>
      <w:r w:rsidR="0080631F" w:rsidRPr="00D41B02">
        <w:rPr>
          <w:rFonts w:ascii="Times New Roman" w:hAnsi="Times New Roman" w:cs="Times New Roman"/>
          <w:sz w:val="24"/>
        </w:rPr>
        <w:t>verso decasílabo</w:t>
      </w:r>
      <w:r>
        <w:rPr>
          <w:rFonts w:ascii="Times New Roman" w:hAnsi="Times New Roman" w:cs="Times New Roman"/>
          <w:sz w:val="24"/>
        </w:rPr>
        <w:t>)</w:t>
      </w:r>
      <w:r w:rsidR="0080631F" w:rsidRPr="00D41B02">
        <w:rPr>
          <w:rFonts w:ascii="Times New Roman" w:hAnsi="Times New Roman" w:cs="Times New Roman"/>
          <w:sz w:val="24"/>
        </w:rPr>
        <w:t>.</w:t>
      </w:r>
    </w:p>
    <w:p w14:paraId="584D5EE4" w14:textId="544DD6AC" w:rsidR="0080631F" w:rsidRPr="00D41B02" w:rsidRDefault="004356BF" w:rsidP="00F470AF">
      <w:pPr>
        <w:pStyle w:val="Sinespaciado"/>
        <w:numPr>
          <w:ilvl w:val="0"/>
          <w:numId w:val="8"/>
        </w:numPr>
        <w:ind w:left="284" w:hanging="284"/>
        <w:rPr>
          <w:rFonts w:ascii="Times New Roman" w:hAnsi="Times New Roman" w:cs="Times New Roman"/>
          <w:sz w:val="24"/>
        </w:rPr>
      </w:pPr>
      <w:r>
        <w:rPr>
          <w:rFonts w:ascii="Times New Roman" w:hAnsi="Times New Roman" w:cs="Times New Roman"/>
          <w:sz w:val="24"/>
        </w:rPr>
        <w:t>11 sílabas (</w:t>
      </w:r>
      <w:r w:rsidR="0080631F" w:rsidRPr="00D41B02">
        <w:rPr>
          <w:rFonts w:ascii="Times New Roman" w:hAnsi="Times New Roman" w:cs="Times New Roman"/>
          <w:sz w:val="24"/>
        </w:rPr>
        <w:t>verso endecasílabo</w:t>
      </w:r>
      <w:r>
        <w:rPr>
          <w:rFonts w:ascii="Times New Roman" w:hAnsi="Times New Roman" w:cs="Times New Roman"/>
          <w:sz w:val="24"/>
        </w:rPr>
        <w:t>)</w:t>
      </w:r>
      <w:r w:rsidR="0080631F" w:rsidRPr="00D41B02">
        <w:rPr>
          <w:rFonts w:ascii="Times New Roman" w:hAnsi="Times New Roman" w:cs="Times New Roman"/>
          <w:sz w:val="24"/>
        </w:rPr>
        <w:t>.</w:t>
      </w:r>
    </w:p>
    <w:p w14:paraId="2B3E26B3" w14:textId="2AAE81E6" w:rsidR="0080631F" w:rsidRPr="00D41B02" w:rsidRDefault="004356BF" w:rsidP="00F470AF">
      <w:pPr>
        <w:pStyle w:val="Sinespaciado"/>
        <w:numPr>
          <w:ilvl w:val="0"/>
          <w:numId w:val="8"/>
        </w:numPr>
        <w:ind w:left="284" w:hanging="284"/>
        <w:rPr>
          <w:rFonts w:ascii="Times New Roman" w:hAnsi="Times New Roman" w:cs="Times New Roman"/>
          <w:sz w:val="24"/>
        </w:rPr>
      </w:pPr>
      <w:r>
        <w:rPr>
          <w:rFonts w:ascii="Times New Roman" w:hAnsi="Times New Roman" w:cs="Times New Roman"/>
          <w:sz w:val="24"/>
        </w:rPr>
        <w:t>12 sílabas (</w:t>
      </w:r>
      <w:del w:id="186" w:author="PerfectoAmor" w:date="2016-02-04T12:23:00Z">
        <w:r w:rsidR="0080631F" w:rsidRPr="00D41B02" w:rsidDel="00184883">
          <w:rPr>
            <w:rFonts w:ascii="Times New Roman" w:hAnsi="Times New Roman" w:cs="Times New Roman"/>
            <w:sz w:val="24"/>
          </w:rPr>
          <w:delText xml:space="preserve">es un </w:delText>
        </w:r>
      </w:del>
      <w:r w:rsidR="0080631F" w:rsidRPr="00D41B02">
        <w:rPr>
          <w:rFonts w:ascii="Times New Roman" w:hAnsi="Times New Roman" w:cs="Times New Roman"/>
          <w:sz w:val="24"/>
        </w:rPr>
        <w:t>verso dodecasílabo</w:t>
      </w:r>
      <w:r>
        <w:rPr>
          <w:rFonts w:ascii="Times New Roman" w:hAnsi="Times New Roman" w:cs="Times New Roman"/>
          <w:sz w:val="24"/>
        </w:rPr>
        <w:t>)</w:t>
      </w:r>
      <w:r w:rsidR="0080631F" w:rsidRPr="00D41B02">
        <w:rPr>
          <w:rFonts w:ascii="Times New Roman" w:hAnsi="Times New Roman" w:cs="Times New Roman"/>
          <w:sz w:val="24"/>
        </w:rPr>
        <w:t>.</w:t>
      </w:r>
    </w:p>
    <w:p w14:paraId="0A5F5AA7" w14:textId="1B5068F5" w:rsidR="0080631F" w:rsidRPr="00D41B02" w:rsidRDefault="004356BF" w:rsidP="00F470AF">
      <w:pPr>
        <w:pStyle w:val="Sinespaciado"/>
        <w:numPr>
          <w:ilvl w:val="0"/>
          <w:numId w:val="8"/>
        </w:numPr>
        <w:ind w:left="284" w:hanging="284"/>
        <w:rPr>
          <w:rFonts w:ascii="Times New Roman" w:hAnsi="Times New Roman" w:cs="Times New Roman"/>
          <w:sz w:val="24"/>
        </w:rPr>
      </w:pPr>
      <w:r>
        <w:rPr>
          <w:rFonts w:ascii="Times New Roman" w:hAnsi="Times New Roman" w:cs="Times New Roman"/>
          <w:sz w:val="24"/>
        </w:rPr>
        <w:t>13 sílabas (</w:t>
      </w:r>
      <w:del w:id="187" w:author="PerfectoAmor" w:date="2016-02-04T12:23:00Z">
        <w:r w:rsidR="0080631F" w:rsidRPr="00D41B02" w:rsidDel="00184883">
          <w:rPr>
            <w:rFonts w:ascii="Times New Roman" w:hAnsi="Times New Roman" w:cs="Times New Roman"/>
            <w:sz w:val="24"/>
          </w:rPr>
          <w:delText xml:space="preserve">es un </w:delText>
        </w:r>
      </w:del>
      <w:r w:rsidR="0080631F" w:rsidRPr="00D41B02">
        <w:rPr>
          <w:rFonts w:ascii="Times New Roman" w:hAnsi="Times New Roman" w:cs="Times New Roman"/>
          <w:sz w:val="24"/>
        </w:rPr>
        <w:t>verso tridecasílabo</w:t>
      </w:r>
      <w:r>
        <w:rPr>
          <w:rFonts w:ascii="Times New Roman" w:hAnsi="Times New Roman" w:cs="Times New Roman"/>
          <w:sz w:val="24"/>
        </w:rPr>
        <w:t>)</w:t>
      </w:r>
      <w:r w:rsidR="0080631F" w:rsidRPr="00D41B02">
        <w:rPr>
          <w:rFonts w:ascii="Times New Roman" w:hAnsi="Times New Roman" w:cs="Times New Roman"/>
          <w:sz w:val="24"/>
        </w:rPr>
        <w:t>.</w:t>
      </w:r>
    </w:p>
    <w:p w14:paraId="07255FEF" w14:textId="19874794" w:rsidR="0080631F" w:rsidRPr="00D41B02" w:rsidRDefault="0080631F" w:rsidP="00F470AF">
      <w:pPr>
        <w:pStyle w:val="Sinespaciado"/>
        <w:numPr>
          <w:ilvl w:val="0"/>
          <w:numId w:val="8"/>
        </w:numPr>
        <w:ind w:left="284" w:hanging="284"/>
        <w:rPr>
          <w:rFonts w:ascii="Times New Roman" w:hAnsi="Times New Roman" w:cs="Times New Roman"/>
          <w:sz w:val="24"/>
        </w:rPr>
      </w:pPr>
      <w:r>
        <w:rPr>
          <w:rFonts w:ascii="Times New Roman" w:hAnsi="Times New Roman" w:cs="Times New Roman"/>
          <w:sz w:val="24"/>
        </w:rPr>
        <w:t>14</w:t>
      </w:r>
      <w:r w:rsidR="004356BF">
        <w:rPr>
          <w:rFonts w:ascii="Times New Roman" w:hAnsi="Times New Roman" w:cs="Times New Roman"/>
          <w:sz w:val="24"/>
        </w:rPr>
        <w:t xml:space="preserve"> sílabas (</w:t>
      </w:r>
      <w:del w:id="188" w:author="PerfectoAmor" w:date="2016-02-04T12:23:00Z">
        <w:r w:rsidRPr="00D41B02" w:rsidDel="00184883">
          <w:rPr>
            <w:rFonts w:ascii="Times New Roman" w:hAnsi="Times New Roman" w:cs="Times New Roman"/>
            <w:sz w:val="24"/>
          </w:rPr>
          <w:delText xml:space="preserve">es un </w:delText>
        </w:r>
      </w:del>
      <w:r w:rsidRPr="00D41B02">
        <w:rPr>
          <w:rFonts w:ascii="Times New Roman" w:hAnsi="Times New Roman" w:cs="Times New Roman"/>
          <w:sz w:val="24"/>
        </w:rPr>
        <w:t>verso alejandrino</w:t>
      </w:r>
      <w:r w:rsidR="004356BF">
        <w:rPr>
          <w:rFonts w:ascii="Times New Roman" w:hAnsi="Times New Roman" w:cs="Times New Roman"/>
          <w:sz w:val="24"/>
        </w:rPr>
        <w:t>)</w:t>
      </w:r>
      <w:r w:rsidRPr="00D41B02">
        <w:rPr>
          <w:rFonts w:ascii="Times New Roman" w:hAnsi="Times New Roman" w:cs="Times New Roman"/>
          <w:sz w:val="24"/>
        </w:rPr>
        <w:t>.</w:t>
      </w:r>
    </w:p>
    <w:p w14:paraId="3FDE0E32" w14:textId="0C2B3C2F" w:rsidR="0080631F" w:rsidRPr="00D41B02" w:rsidRDefault="0080631F" w:rsidP="00F470AF">
      <w:pPr>
        <w:pStyle w:val="Sinespaciado"/>
        <w:numPr>
          <w:ilvl w:val="0"/>
          <w:numId w:val="8"/>
        </w:numPr>
        <w:ind w:left="284" w:hanging="284"/>
        <w:rPr>
          <w:rFonts w:ascii="Times New Roman" w:hAnsi="Times New Roman" w:cs="Times New Roman"/>
          <w:sz w:val="24"/>
        </w:rPr>
      </w:pPr>
      <w:r>
        <w:rPr>
          <w:rFonts w:ascii="Times New Roman" w:hAnsi="Times New Roman" w:cs="Times New Roman"/>
          <w:sz w:val="24"/>
        </w:rPr>
        <w:t>1</w:t>
      </w:r>
      <w:r w:rsidRPr="00D41B02">
        <w:rPr>
          <w:rFonts w:ascii="Times New Roman" w:hAnsi="Times New Roman" w:cs="Times New Roman"/>
          <w:sz w:val="24"/>
        </w:rPr>
        <w:t xml:space="preserve">5 sílabas, </w:t>
      </w:r>
      <w:ins w:id="189" w:author="PerfectoAmor" w:date="2016-02-04T12:23:00Z">
        <w:r w:rsidR="00184883">
          <w:rPr>
            <w:rFonts w:ascii="Times New Roman" w:hAnsi="Times New Roman" w:cs="Times New Roman"/>
            <w:sz w:val="24"/>
          </w:rPr>
          <w:t>(</w:t>
        </w:r>
      </w:ins>
      <w:del w:id="190" w:author="PerfectoAmor" w:date="2016-02-04T12:23:00Z">
        <w:r w:rsidRPr="00D41B02" w:rsidDel="00184883">
          <w:rPr>
            <w:rFonts w:ascii="Times New Roman" w:hAnsi="Times New Roman" w:cs="Times New Roman"/>
            <w:sz w:val="24"/>
          </w:rPr>
          <w:delText xml:space="preserve">es un </w:delText>
        </w:r>
      </w:del>
      <w:r w:rsidRPr="00D41B02">
        <w:rPr>
          <w:rFonts w:ascii="Times New Roman" w:hAnsi="Times New Roman" w:cs="Times New Roman"/>
          <w:sz w:val="24"/>
        </w:rPr>
        <w:t>verso pentadecasílabo</w:t>
      </w:r>
      <w:ins w:id="191" w:author="PerfectoAmor" w:date="2016-02-04T12:23:00Z">
        <w:r w:rsidR="00184883">
          <w:rPr>
            <w:rFonts w:ascii="Times New Roman" w:hAnsi="Times New Roman" w:cs="Times New Roman"/>
            <w:sz w:val="24"/>
          </w:rPr>
          <w:t>)</w:t>
        </w:r>
      </w:ins>
      <w:r w:rsidRPr="00D41B02">
        <w:rPr>
          <w:rFonts w:ascii="Times New Roman" w:hAnsi="Times New Roman" w:cs="Times New Roman"/>
          <w:sz w:val="24"/>
        </w:rPr>
        <w:t>.</w:t>
      </w:r>
    </w:p>
    <w:p w14:paraId="44D35ABF" w14:textId="77777777" w:rsidR="0080631F" w:rsidRDefault="0080631F" w:rsidP="0080631F">
      <w:pPr>
        <w:rPr>
          <w:rFonts w:ascii="Times New Roman" w:hAnsi="Times New Roman" w:cs="Times New Roman"/>
          <w:b/>
          <w:highlight w:val="yellow"/>
        </w:rPr>
      </w:pPr>
    </w:p>
    <w:p w14:paraId="7B4D2F45" w14:textId="10AC4EE2" w:rsidR="0080631F" w:rsidRDefault="0080631F" w:rsidP="0080631F">
      <w:pPr>
        <w:rPr>
          <w:rFonts w:ascii="Times New Roman" w:hAnsi="Times New Roman" w:cs="Times New Roman"/>
        </w:rPr>
      </w:pPr>
      <w:r w:rsidRPr="006967DF">
        <w:rPr>
          <w:rFonts w:ascii="Times New Roman" w:hAnsi="Times New Roman" w:cs="Times New Roman"/>
          <w:b/>
        </w:rPr>
        <w:t xml:space="preserve">Las estrofas </w:t>
      </w:r>
      <w:r w:rsidRPr="00E92EEB">
        <w:rPr>
          <w:rFonts w:ascii="Times New Roman" w:hAnsi="Times New Roman" w:cs="Times New Roman"/>
        </w:rPr>
        <w:t xml:space="preserve">son grupos de versos unidos por una serie de criterios como la extensión, </w:t>
      </w:r>
      <w:r w:rsidR="004356BF">
        <w:rPr>
          <w:rFonts w:ascii="Times New Roman" w:hAnsi="Times New Roman" w:cs="Times New Roman"/>
        </w:rPr>
        <w:t xml:space="preserve">la </w:t>
      </w:r>
      <w:r w:rsidRPr="00E92EEB">
        <w:rPr>
          <w:rFonts w:ascii="Times New Roman" w:hAnsi="Times New Roman" w:cs="Times New Roman"/>
        </w:rPr>
        <w:t xml:space="preserve">rima y </w:t>
      </w:r>
      <w:r w:rsidR="004356BF">
        <w:rPr>
          <w:rFonts w:ascii="Times New Roman" w:hAnsi="Times New Roman" w:cs="Times New Roman"/>
        </w:rPr>
        <w:t xml:space="preserve">el </w:t>
      </w:r>
      <w:r w:rsidRPr="00E92EEB">
        <w:rPr>
          <w:rFonts w:ascii="Times New Roman" w:hAnsi="Times New Roman" w:cs="Times New Roman"/>
        </w:rPr>
        <w:t>ritmo</w:t>
      </w:r>
      <w:r>
        <w:rPr>
          <w:rFonts w:ascii="Times New Roman" w:hAnsi="Times New Roman" w:cs="Times New Roman"/>
        </w:rPr>
        <w:t xml:space="preserve">. Un poema se compone por </w:t>
      </w:r>
      <w:del w:id="192" w:author="PerfectoAmor" w:date="2016-02-04T12:24:00Z">
        <w:r w:rsidDel="00184883">
          <w:rPr>
            <w:rFonts w:ascii="Times New Roman" w:hAnsi="Times New Roman" w:cs="Times New Roman"/>
          </w:rPr>
          <w:delText>l</w:delText>
        </w:r>
        <w:r w:rsidR="004356BF" w:rsidDel="00184883">
          <w:rPr>
            <w:rFonts w:ascii="Times New Roman" w:hAnsi="Times New Roman" w:cs="Times New Roman"/>
          </w:rPr>
          <w:delText xml:space="preserve">as </w:delText>
        </w:r>
      </w:del>
      <w:r w:rsidR="004356BF">
        <w:rPr>
          <w:rFonts w:ascii="Times New Roman" w:hAnsi="Times New Roman" w:cs="Times New Roman"/>
        </w:rPr>
        <w:t xml:space="preserve">estrofas </w:t>
      </w:r>
      <w:r>
        <w:rPr>
          <w:rFonts w:ascii="Times New Roman" w:hAnsi="Times New Roman" w:cs="Times New Roman"/>
        </w:rPr>
        <w:t xml:space="preserve">y las estrofas por </w:t>
      </w:r>
      <w:del w:id="193" w:author="PerfectoAmor" w:date="2016-02-04T12:24:00Z">
        <w:r w:rsidDel="00184883">
          <w:rPr>
            <w:rFonts w:ascii="Times New Roman" w:hAnsi="Times New Roman" w:cs="Times New Roman"/>
          </w:rPr>
          <w:delText xml:space="preserve">los </w:delText>
        </w:r>
      </w:del>
      <w:r>
        <w:rPr>
          <w:rFonts w:ascii="Times New Roman" w:hAnsi="Times New Roman" w:cs="Times New Roman"/>
        </w:rPr>
        <w:t>versos (líneas o renglones)</w:t>
      </w:r>
      <w:r w:rsidR="004356BF">
        <w:rPr>
          <w:rFonts w:ascii="Times New Roman" w:hAnsi="Times New Roman" w:cs="Times New Roman"/>
        </w:rPr>
        <w:t>.</w:t>
      </w:r>
    </w:p>
    <w:p w14:paraId="2B587F6A" w14:textId="77777777" w:rsidR="00A92595" w:rsidRDefault="00A92595" w:rsidP="0080631F">
      <w:pPr>
        <w:rPr>
          <w:rFonts w:ascii="Times New Roman" w:hAnsi="Times New Roman" w:cs="Times New Roman"/>
          <w:b/>
        </w:rPr>
      </w:pPr>
    </w:p>
    <w:p w14:paraId="5B1B5AC2" w14:textId="77777777" w:rsidR="0080631F" w:rsidRPr="00E92EEB" w:rsidRDefault="0080631F" w:rsidP="0080631F">
      <w:pPr>
        <w:rPr>
          <w:rFonts w:ascii="Times New Roman" w:hAnsi="Times New Roman" w:cs="Times New Roman"/>
          <w:color w:val="000000"/>
          <w:shd w:val="clear" w:color="auto" w:fill="FFFFFF"/>
        </w:rPr>
      </w:pPr>
      <w:r w:rsidRPr="00E92EEB">
        <w:rPr>
          <w:rFonts w:ascii="Times New Roman" w:hAnsi="Times New Roman" w:cs="Times New Roman"/>
          <w:color w:val="000000"/>
          <w:shd w:val="clear" w:color="auto" w:fill="FFFFFF"/>
        </w:rPr>
        <w:t>Este poema tiene dos estrofas.</w:t>
      </w:r>
    </w:p>
    <w:p w14:paraId="7D1CBF6D" w14:textId="77777777" w:rsidR="00A92595" w:rsidRDefault="00A92595" w:rsidP="0080631F">
      <w:pPr>
        <w:rPr>
          <w:rFonts w:ascii="Times New Roman" w:hAnsi="Times New Roman" w:cs="Times New Roman"/>
          <w:color w:val="000000"/>
          <w:shd w:val="clear" w:color="auto" w:fill="FFFFFF"/>
        </w:rPr>
      </w:pPr>
    </w:p>
    <w:p w14:paraId="73FB8E63" w14:textId="77777777" w:rsidR="00AD05A7" w:rsidRPr="00AD05A7" w:rsidRDefault="00AD05A7" w:rsidP="0080631F">
      <w:pPr>
        <w:rPr>
          <w:ins w:id="194" w:author="PerfectoAmor" w:date="2016-02-03T11:44:00Z"/>
          <w:rFonts w:ascii="Times New Roman" w:hAnsi="Times New Roman" w:cs="Times New Roman"/>
          <w:b/>
          <w:color w:val="000000"/>
          <w:shd w:val="clear" w:color="auto" w:fill="FFFFFF"/>
          <w:rPrChange w:id="195" w:author="PerfectoAmor" w:date="2016-02-03T11:44:00Z">
            <w:rPr>
              <w:ins w:id="196" w:author="PerfectoAmor" w:date="2016-02-03T11:44:00Z"/>
              <w:rFonts w:ascii="Times New Roman" w:hAnsi="Times New Roman" w:cs="Times New Roman"/>
              <w:color w:val="000000"/>
              <w:shd w:val="clear" w:color="auto" w:fill="FFFFFF"/>
            </w:rPr>
          </w:rPrChange>
        </w:rPr>
      </w:pPr>
      <w:ins w:id="197" w:author="PerfectoAmor" w:date="2016-02-03T11:44:00Z">
        <w:r w:rsidRPr="00AD05A7">
          <w:rPr>
            <w:rFonts w:ascii="Times New Roman" w:hAnsi="Times New Roman" w:cs="Times New Roman"/>
            <w:b/>
            <w:color w:val="000000"/>
            <w:shd w:val="clear" w:color="auto" w:fill="FFFFFF"/>
            <w:rPrChange w:id="198" w:author="PerfectoAmor" w:date="2016-02-03T11:44:00Z">
              <w:rPr>
                <w:rFonts w:ascii="Times New Roman" w:hAnsi="Times New Roman" w:cs="Times New Roman"/>
                <w:color w:val="000000"/>
                <w:shd w:val="clear" w:color="auto" w:fill="FFFFFF"/>
              </w:rPr>
            </w:rPrChange>
          </w:rPr>
          <w:t>Rima LI</w:t>
        </w:r>
      </w:ins>
    </w:p>
    <w:p w14:paraId="52E8A219" w14:textId="14926427" w:rsidR="00A92595" w:rsidRPr="00184883" w:rsidRDefault="0080631F" w:rsidP="0080631F">
      <w:pPr>
        <w:rPr>
          <w:rFonts w:ascii="Times New Roman" w:hAnsi="Times New Roman" w:cs="Times New Roman"/>
          <w:i/>
          <w:color w:val="000000"/>
          <w:bdr w:val="none" w:sz="0" w:space="0" w:color="auto" w:frame="1"/>
          <w:rPrChange w:id="199" w:author="PerfectoAmor" w:date="2016-02-04T12:24:00Z">
            <w:rPr>
              <w:rFonts w:ascii="Times New Roman" w:hAnsi="Times New Roman" w:cs="Times New Roman"/>
              <w:color w:val="000000"/>
              <w:bdr w:val="none" w:sz="0" w:space="0" w:color="auto" w:frame="1"/>
            </w:rPr>
          </w:rPrChange>
        </w:rPr>
      </w:pPr>
      <w:r w:rsidRPr="00184883">
        <w:rPr>
          <w:rFonts w:ascii="Times New Roman" w:hAnsi="Times New Roman" w:cs="Times New Roman"/>
          <w:i/>
          <w:color w:val="000000"/>
          <w:shd w:val="clear" w:color="auto" w:fill="FFFFFF"/>
          <w:rPrChange w:id="200" w:author="PerfectoAmor" w:date="2016-02-04T12:24:00Z">
            <w:rPr>
              <w:rFonts w:ascii="Times New Roman" w:hAnsi="Times New Roman" w:cs="Times New Roman"/>
              <w:color w:val="000000"/>
              <w:shd w:val="clear" w:color="auto" w:fill="FFFFFF"/>
            </w:rPr>
          </w:rPrChange>
        </w:rPr>
        <w:t>De lo poco de vida que me resta</w:t>
      </w:r>
      <w:r w:rsidRPr="00184883">
        <w:rPr>
          <w:rStyle w:val="apple-converted-space"/>
          <w:rFonts w:ascii="Times New Roman" w:hAnsi="Times New Roman" w:cs="Times New Roman"/>
          <w:i/>
          <w:color w:val="000000"/>
          <w:shd w:val="clear" w:color="auto" w:fill="FFFFFF"/>
          <w:rPrChange w:id="201" w:author="PerfectoAmor" w:date="2016-02-04T12:24:00Z">
            <w:rPr>
              <w:rStyle w:val="apple-converted-space"/>
              <w:rFonts w:ascii="Times New Roman" w:hAnsi="Times New Roman" w:cs="Times New Roman"/>
              <w:color w:val="000000"/>
              <w:shd w:val="clear" w:color="auto" w:fill="FFFFFF"/>
            </w:rPr>
          </w:rPrChange>
        </w:rPr>
        <w:t> </w:t>
      </w:r>
      <w:r w:rsidRPr="00184883">
        <w:rPr>
          <w:rFonts w:ascii="Times New Roman" w:hAnsi="Times New Roman" w:cs="Times New Roman"/>
          <w:i/>
          <w:color w:val="000000"/>
          <w:rPrChange w:id="202" w:author="PerfectoAmor" w:date="2016-02-04T12:24:00Z">
            <w:rPr>
              <w:rFonts w:ascii="Times New Roman" w:hAnsi="Times New Roman" w:cs="Times New Roman"/>
              <w:color w:val="000000"/>
            </w:rPr>
          </w:rPrChange>
        </w:rPr>
        <w:br/>
      </w:r>
      <w:r w:rsidRPr="00184883">
        <w:rPr>
          <w:rFonts w:ascii="Times New Roman" w:hAnsi="Times New Roman" w:cs="Times New Roman"/>
          <w:i/>
          <w:color w:val="000000"/>
          <w:shd w:val="clear" w:color="auto" w:fill="FFFFFF"/>
          <w:rPrChange w:id="203" w:author="PerfectoAmor" w:date="2016-02-04T12:24:00Z">
            <w:rPr>
              <w:rFonts w:ascii="Times New Roman" w:hAnsi="Times New Roman" w:cs="Times New Roman"/>
              <w:color w:val="000000"/>
              <w:shd w:val="clear" w:color="auto" w:fill="FFFFFF"/>
            </w:rPr>
          </w:rPrChange>
        </w:rPr>
        <w:t>diera con gusto los mejores años,</w:t>
      </w:r>
      <w:r w:rsidRPr="00184883">
        <w:rPr>
          <w:rStyle w:val="apple-converted-space"/>
          <w:rFonts w:ascii="Times New Roman" w:hAnsi="Times New Roman" w:cs="Times New Roman"/>
          <w:i/>
          <w:color w:val="000000"/>
          <w:shd w:val="clear" w:color="auto" w:fill="FFFFFF"/>
          <w:rPrChange w:id="204" w:author="PerfectoAmor" w:date="2016-02-04T12:24:00Z">
            <w:rPr>
              <w:rStyle w:val="apple-converted-space"/>
              <w:rFonts w:ascii="Times New Roman" w:hAnsi="Times New Roman" w:cs="Times New Roman"/>
              <w:color w:val="000000"/>
              <w:shd w:val="clear" w:color="auto" w:fill="FFFFFF"/>
            </w:rPr>
          </w:rPrChange>
        </w:rPr>
        <w:t> </w:t>
      </w:r>
      <w:r w:rsidRPr="00184883">
        <w:rPr>
          <w:rFonts w:ascii="Times New Roman" w:hAnsi="Times New Roman" w:cs="Times New Roman"/>
          <w:i/>
          <w:color w:val="000000"/>
          <w:rPrChange w:id="205" w:author="PerfectoAmor" w:date="2016-02-04T12:24:00Z">
            <w:rPr>
              <w:rFonts w:ascii="Times New Roman" w:hAnsi="Times New Roman" w:cs="Times New Roman"/>
              <w:color w:val="000000"/>
            </w:rPr>
          </w:rPrChange>
        </w:rPr>
        <w:br/>
      </w:r>
      <w:r w:rsidRPr="00184883">
        <w:rPr>
          <w:rFonts w:ascii="Times New Roman" w:hAnsi="Times New Roman" w:cs="Times New Roman"/>
          <w:i/>
          <w:color w:val="000000"/>
          <w:shd w:val="clear" w:color="auto" w:fill="FFFFFF"/>
          <w:rPrChange w:id="206" w:author="PerfectoAmor" w:date="2016-02-04T12:24:00Z">
            <w:rPr>
              <w:rFonts w:ascii="Times New Roman" w:hAnsi="Times New Roman" w:cs="Times New Roman"/>
              <w:color w:val="000000"/>
              <w:shd w:val="clear" w:color="auto" w:fill="FFFFFF"/>
            </w:rPr>
          </w:rPrChange>
        </w:rPr>
        <w:t>por saber lo que a otros</w:t>
      </w:r>
      <w:r w:rsidRPr="00184883">
        <w:rPr>
          <w:rStyle w:val="apple-converted-space"/>
          <w:rFonts w:ascii="Times New Roman" w:hAnsi="Times New Roman" w:cs="Times New Roman"/>
          <w:i/>
          <w:color w:val="000000"/>
          <w:shd w:val="clear" w:color="auto" w:fill="FFFFFF"/>
          <w:rPrChange w:id="207" w:author="PerfectoAmor" w:date="2016-02-04T12:24:00Z">
            <w:rPr>
              <w:rStyle w:val="apple-converted-space"/>
              <w:rFonts w:ascii="Times New Roman" w:hAnsi="Times New Roman" w:cs="Times New Roman"/>
              <w:color w:val="000000"/>
              <w:shd w:val="clear" w:color="auto" w:fill="FFFFFF"/>
            </w:rPr>
          </w:rPrChange>
        </w:rPr>
        <w:t> </w:t>
      </w:r>
      <w:r w:rsidRPr="00184883">
        <w:rPr>
          <w:rFonts w:ascii="Times New Roman" w:hAnsi="Times New Roman" w:cs="Times New Roman"/>
          <w:i/>
          <w:color w:val="000000"/>
          <w:rPrChange w:id="208" w:author="PerfectoAmor" w:date="2016-02-04T12:24:00Z">
            <w:rPr>
              <w:rFonts w:ascii="Times New Roman" w:hAnsi="Times New Roman" w:cs="Times New Roman"/>
              <w:color w:val="000000"/>
            </w:rPr>
          </w:rPrChange>
        </w:rPr>
        <w:br/>
      </w:r>
      <w:r w:rsidRPr="00184883">
        <w:rPr>
          <w:rFonts w:ascii="Times New Roman" w:hAnsi="Times New Roman" w:cs="Times New Roman"/>
          <w:i/>
          <w:color w:val="000000"/>
          <w:shd w:val="clear" w:color="auto" w:fill="FFFFFF"/>
          <w:rPrChange w:id="209" w:author="PerfectoAmor" w:date="2016-02-04T12:24:00Z">
            <w:rPr>
              <w:rFonts w:ascii="Times New Roman" w:hAnsi="Times New Roman" w:cs="Times New Roman"/>
              <w:color w:val="000000"/>
              <w:shd w:val="clear" w:color="auto" w:fill="FFFFFF"/>
            </w:rPr>
          </w:rPrChange>
        </w:rPr>
        <w:t>de mí has hablado.</w:t>
      </w:r>
      <w:r w:rsidRPr="00184883">
        <w:rPr>
          <w:rStyle w:val="apple-converted-space"/>
          <w:rFonts w:ascii="Times New Roman" w:hAnsi="Times New Roman" w:cs="Times New Roman"/>
          <w:i/>
          <w:color w:val="000000"/>
          <w:shd w:val="clear" w:color="auto" w:fill="FFFFFF"/>
          <w:rPrChange w:id="210" w:author="PerfectoAmor" w:date="2016-02-04T12:24:00Z">
            <w:rPr>
              <w:rStyle w:val="apple-converted-space"/>
              <w:rFonts w:ascii="Times New Roman" w:hAnsi="Times New Roman" w:cs="Times New Roman"/>
              <w:color w:val="000000"/>
              <w:shd w:val="clear" w:color="auto" w:fill="FFFFFF"/>
            </w:rPr>
          </w:rPrChange>
        </w:rPr>
        <w:t> </w:t>
      </w:r>
      <w:r w:rsidRPr="00184883">
        <w:rPr>
          <w:rFonts w:ascii="Times New Roman" w:hAnsi="Times New Roman" w:cs="Times New Roman"/>
          <w:i/>
          <w:color w:val="000000"/>
          <w:rPrChange w:id="211" w:author="PerfectoAmor" w:date="2016-02-04T12:24:00Z">
            <w:rPr>
              <w:rFonts w:ascii="Times New Roman" w:hAnsi="Times New Roman" w:cs="Times New Roman"/>
              <w:color w:val="000000"/>
            </w:rPr>
          </w:rPrChange>
        </w:rPr>
        <w:br/>
      </w:r>
      <w:r w:rsidRPr="00184883">
        <w:rPr>
          <w:rFonts w:ascii="Times New Roman" w:hAnsi="Times New Roman" w:cs="Times New Roman"/>
          <w:i/>
          <w:color w:val="000000"/>
          <w:rPrChange w:id="212" w:author="PerfectoAmor" w:date="2016-02-04T12:24:00Z">
            <w:rPr>
              <w:rFonts w:ascii="Times New Roman" w:hAnsi="Times New Roman" w:cs="Times New Roman"/>
              <w:color w:val="000000"/>
            </w:rPr>
          </w:rPrChange>
        </w:rPr>
        <w:br/>
      </w:r>
      <w:r w:rsidRPr="00184883">
        <w:rPr>
          <w:rFonts w:ascii="Times New Roman" w:hAnsi="Times New Roman" w:cs="Times New Roman"/>
          <w:i/>
          <w:color w:val="000000"/>
          <w:shd w:val="clear" w:color="auto" w:fill="FFFFFF"/>
          <w:rPrChange w:id="213" w:author="PerfectoAmor" w:date="2016-02-04T12:24:00Z">
            <w:rPr>
              <w:rFonts w:ascii="Times New Roman" w:hAnsi="Times New Roman" w:cs="Times New Roman"/>
              <w:color w:val="000000"/>
              <w:shd w:val="clear" w:color="auto" w:fill="FFFFFF"/>
            </w:rPr>
          </w:rPrChange>
        </w:rPr>
        <w:t>Y esta vida mortal, y de la eterna</w:t>
      </w:r>
      <w:r w:rsidRPr="00184883">
        <w:rPr>
          <w:rStyle w:val="apple-converted-space"/>
          <w:rFonts w:ascii="Times New Roman" w:hAnsi="Times New Roman" w:cs="Times New Roman"/>
          <w:i/>
          <w:color w:val="000000"/>
          <w:shd w:val="clear" w:color="auto" w:fill="FFFFFF"/>
          <w:rPrChange w:id="214" w:author="PerfectoAmor" w:date="2016-02-04T12:24:00Z">
            <w:rPr>
              <w:rStyle w:val="apple-converted-space"/>
              <w:rFonts w:ascii="Times New Roman" w:hAnsi="Times New Roman" w:cs="Times New Roman"/>
              <w:color w:val="000000"/>
              <w:shd w:val="clear" w:color="auto" w:fill="FFFFFF"/>
            </w:rPr>
          </w:rPrChange>
        </w:rPr>
        <w:t> </w:t>
      </w:r>
      <w:r w:rsidRPr="00184883">
        <w:rPr>
          <w:rFonts w:ascii="Times New Roman" w:hAnsi="Times New Roman" w:cs="Times New Roman"/>
          <w:i/>
          <w:color w:val="000000"/>
          <w:rPrChange w:id="215" w:author="PerfectoAmor" w:date="2016-02-04T12:24:00Z">
            <w:rPr>
              <w:rFonts w:ascii="Times New Roman" w:hAnsi="Times New Roman" w:cs="Times New Roman"/>
              <w:color w:val="000000"/>
            </w:rPr>
          </w:rPrChange>
        </w:rPr>
        <w:br/>
      </w:r>
      <w:r w:rsidRPr="00184883">
        <w:rPr>
          <w:rFonts w:ascii="Times New Roman" w:hAnsi="Times New Roman" w:cs="Times New Roman"/>
          <w:i/>
          <w:color w:val="000000"/>
          <w:shd w:val="clear" w:color="auto" w:fill="FFFFFF"/>
          <w:rPrChange w:id="216" w:author="PerfectoAmor" w:date="2016-02-04T12:24:00Z">
            <w:rPr>
              <w:rFonts w:ascii="Times New Roman" w:hAnsi="Times New Roman" w:cs="Times New Roman"/>
              <w:color w:val="000000"/>
              <w:shd w:val="clear" w:color="auto" w:fill="FFFFFF"/>
            </w:rPr>
          </w:rPrChange>
        </w:rPr>
        <w:t>lo que me toque, si me toca algo,</w:t>
      </w:r>
      <w:r w:rsidRPr="00184883">
        <w:rPr>
          <w:rStyle w:val="apple-converted-space"/>
          <w:rFonts w:ascii="Times New Roman" w:hAnsi="Times New Roman" w:cs="Times New Roman"/>
          <w:i/>
          <w:color w:val="000000"/>
          <w:shd w:val="clear" w:color="auto" w:fill="FFFFFF"/>
          <w:rPrChange w:id="217" w:author="PerfectoAmor" w:date="2016-02-04T12:24:00Z">
            <w:rPr>
              <w:rStyle w:val="apple-converted-space"/>
              <w:rFonts w:ascii="Times New Roman" w:hAnsi="Times New Roman" w:cs="Times New Roman"/>
              <w:color w:val="000000"/>
              <w:shd w:val="clear" w:color="auto" w:fill="FFFFFF"/>
            </w:rPr>
          </w:rPrChange>
        </w:rPr>
        <w:t> </w:t>
      </w:r>
      <w:r w:rsidRPr="00184883">
        <w:rPr>
          <w:rFonts w:ascii="Times New Roman" w:hAnsi="Times New Roman" w:cs="Times New Roman"/>
          <w:i/>
          <w:color w:val="000000"/>
          <w:rPrChange w:id="218" w:author="PerfectoAmor" w:date="2016-02-04T12:24:00Z">
            <w:rPr>
              <w:rFonts w:ascii="Times New Roman" w:hAnsi="Times New Roman" w:cs="Times New Roman"/>
              <w:color w:val="000000"/>
            </w:rPr>
          </w:rPrChange>
        </w:rPr>
        <w:br/>
      </w:r>
      <w:r w:rsidRPr="00184883">
        <w:rPr>
          <w:rFonts w:ascii="Times New Roman" w:hAnsi="Times New Roman" w:cs="Times New Roman"/>
          <w:i/>
          <w:color w:val="000000"/>
          <w:shd w:val="clear" w:color="auto" w:fill="FFFFFF"/>
          <w:rPrChange w:id="219" w:author="PerfectoAmor" w:date="2016-02-04T12:24:00Z">
            <w:rPr>
              <w:rFonts w:ascii="Times New Roman" w:hAnsi="Times New Roman" w:cs="Times New Roman"/>
              <w:color w:val="000000"/>
              <w:shd w:val="clear" w:color="auto" w:fill="FFFFFF"/>
            </w:rPr>
          </w:rPrChange>
        </w:rPr>
        <w:t>por saber lo que a solas</w:t>
      </w:r>
      <w:r w:rsidRPr="00184883">
        <w:rPr>
          <w:rStyle w:val="apple-converted-space"/>
          <w:rFonts w:ascii="Times New Roman" w:hAnsi="Times New Roman" w:cs="Times New Roman"/>
          <w:i/>
          <w:color w:val="000000"/>
          <w:shd w:val="clear" w:color="auto" w:fill="FFFFFF"/>
          <w:rPrChange w:id="220" w:author="PerfectoAmor" w:date="2016-02-04T12:24:00Z">
            <w:rPr>
              <w:rStyle w:val="apple-converted-space"/>
              <w:rFonts w:ascii="Times New Roman" w:hAnsi="Times New Roman" w:cs="Times New Roman"/>
              <w:color w:val="000000"/>
              <w:shd w:val="clear" w:color="auto" w:fill="FFFFFF"/>
            </w:rPr>
          </w:rPrChange>
        </w:rPr>
        <w:t> </w:t>
      </w:r>
      <w:r w:rsidRPr="00184883">
        <w:rPr>
          <w:rFonts w:ascii="Times New Roman" w:hAnsi="Times New Roman" w:cs="Times New Roman"/>
          <w:i/>
          <w:color w:val="000000"/>
          <w:rPrChange w:id="221" w:author="PerfectoAmor" w:date="2016-02-04T12:24:00Z">
            <w:rPr>
              <w:rFonts w:ascii="Times New Roman" w:hAnsi="Times New Roman" w:cs="Times New Roman"/>
              <w:color w:val="000000"/>
            </w:rPr>
          </w:rPrChange>
        </w:rPr>
        <w:br/>
      </w:r>
      <w:r w:rsidRPr="00184883">
        <w:rPr>
          <w:rFonts w:ascii="Times New Roman" w:hAnsi="Times New Roman" w:cs="Times New Roman"/>
          <w:i/>
          <w:color w:val="000000"/>
          <w:shd w:val="clear" w:color="auto" w:fill="FFFFFF"/>
          <w:rPrChange w:id="222" w:author="PerfectoAmor" w:date="2016-02-04T12:24:00Z">
            <w:rPr>
              <w:rFonts w:ascii="Times New Roman" w:hAnsi="Times New Roman" w:cs="Times New Roman"/>
              <w:color w:val="000000"/>
              <w:shd w:val="clear" w:color="auto" w:fill="FFFFFF"/>
            </w:rPr>
          </w:rPrChange>
        </w:rPr>
        <w:t>de mí has pensado.</w:t>
      </w:r>
      <w:r w:rsidRPr="00184883">
        <w:rPr>
          <w:rFonts w:ascii="Times New Roman" w:hAnsi="Times New Roman" w:cs="Times New Roman"/>
          <w:i/>
          <w:color w:val="000000"/>
          <w:bdr w:val="none" w:sz="0" w:space="0" w:color="auto" w:frame="1"/>
          <w:rPrChange w:id="223" w:author="PerfectoAmor" w:date="2016-02-04T12:24:00Z">
            <w:rPr>
              <w:rFonts w:ascii="Times New Roman" w:hAnsi="Times New Roman" w:cs="Times New Roman"/>
              <w:color w:val="000000"/>
              <w:bdr w:val="none" w:sz="0" w:space="0" w:color="auto" w:frame="1"/>
            </w:rPr>
          </w:rPrChange>
        </w:rPr>
        <w:br/>
      </w:r>
    </w:p>
    <w:p w14:paraId="1B98A9F6" w14:textId="4D6462EE" w:rsidR="00A92595" w:rsidRDefault="00A92595" w:rsidP="0080631F">
      <w:pPr>
        <w:rPr>
          <w:rFonts w:ascii="Times New Roman" w:hAnsi="Times New Roman" w:cs="Times New Roman"/>
          <w:color w:val="000000"/>
          <w:bdr w:val="none" w:sz="0" w:space="0" w:color="auto" w:frame="1"/>
        </w:rPr>
      </w:pPr>
      <w:r w:rsidRPr="004B2B3C">
        <w:rPr>
          <w:rFonts w:ascii="Times New Roman" w:hAnsi="Times New Roman" w:cs="Times New Roman"/>
          <w:color w:val="000000"/>
          <w:bdr w:val="none" w:sz="0" w:space="0" w:color="auto" w:frame="1"/>
          <w:rPrChange w:id="224" w:author="PerfectoAmor" w:date="2016-02-04T12:26:00Z">
            <w:rPr>
              <w:rFonts w:ascii="Times New Roman" w:hAnsi="Times New Roman" w:cs="Times New Roman"/>
              <w:i/>
              <w:color w:val="000000"/>
              <w:bdr w:val="none" w:sz="0" w:space="0" w:color="auto" w:frame="1"/>
            </w:rPr>
          </w:rPrChange>
        </w:rPr>
        <w:t>Gustavo Adolfo Bécquer</w:t>
      </w:r>
      <w:ins w:id="225" w:author="PerfectoAmor" w:date="2016-02-04T12:26:00Z">
        <w:r w:rsidR="004B2B3C">
          <w:rPr>
            <w:rFonts w:ascii="Times New Roman" w:hAnsi="Times New Roman" w:cs="Times New Roman"/>
            <w:color w:val="000000"/>
            <w:bdr w:val="none" w:sz="0" w:space="0" w:color="auto" w:frame="1"/>
          </w:rPr>
          <w:t>,</w:t>
        </w:r>
      </w:ins>
      <w:del w:id="226" w:author="PerfectoAmor" w:date="2016-02-04T12:26:00Z">
        <w:r w:rsidDel="004B2B3C">
          <w:rPr>
            <w:rFonts w:ascii="Times New Roman" w:hAnsi="Times New Roman" w:cs="Times New Roman"/>
            <w:color w:val="000000"/>
            <w:bdr w:val="none" w:sz="0" w:space="0" w:color="auto" w:frame="1"/>
          </w:rPr>
          <w:delText>.</w:delText>
        </w:r>
      </w:del>
      <w:r>
        <w:rPr>
          <w:rFonts w:ascii="Times New Roman" w:hAnsi="Times New Roman" w:cs="Times New Roman"/>
          <w:color w:val="000000"/>
          <w:bdr w:val="none" w:sz="0" w:space="0" w:color="auto" w:frame="1"/>
        </w:rPr>
        <w:t xml:space="preserve"> </w:t>
      </w:r>
      <w:r w:rsidRPr="004B2B3C">
        <w:rPr>
          <w:rFonts w:ascii="Times New Roman" w:hAnsi="Times New Roman" w:cs="Times New Roman"/>
          <w:i/>
          <w:color w:val="000000"/>
          <w:bdr w:val="none" w:sz="0" w:space="0" w:color="auto" w:frame="1"/>
          <w:rPrChange w:id="227" w:author="PerfectoAmor" w:date="2016-02-04T12:26:00Z">
            <w:rPr>
              <w:rFonts w:ascii="Times New Roman" w:hAnsi="Times New Roman" w:cs="Times New Roman"/>
              <w:color w:val="000000"/>
              <w:bdr w:val="none" w:sz="0" w:space="0" w:color="auto" w:frame="1"/>
            </w:rPr>
          </w:rPrChange>
        </w:rPr>
        <w:t>Rima LI.</w:t>
      </w:r>
    </w:p>
    <w:p w14:paraId="135B4EAF" w14:textId="07E42EBF" w:rsidR="0080631F" w:rsidRDefault="0080631F" w:rsidP="0080631F">
      <w:pPr>
        <w:rPr>
          <w:rFonts w:ascii="Times New Roman" w:hAnsi="Times New Roman" w:cs="Times New Roman"/>
          <w:color w:val="000000"/>
          <w:bdr w:val="none" w:sz="0" w:space="0" w:color="auto" w:frame="1"/>
        </w:rPr>
      </w:pPr>
      <w:r w:rsidRPr="00E92EEB">
        <w:rPr>
          <w:rStyle w:val="apple-converted-space"/>
          <w:rFonts w:ascii="Times New Roman" w:hAnsi="Times New Roman" w:cs="Times New Roman"/>
          <w:color w:val="000000"/>
          <w:bdr w:val="none" w:sz="0" w:space="0" w:color="auto" w:frame="1"/>
        </w:rPr>
        <w:t xml:space="preserve">Tomado de </w:t>
      </w:r>
      <w:hyperlink r:id="rId13" w:anchor="ixzz3y7IEUKcj" w:history="1">
        <w:r w:rsidRPr="00E92EEB">
          <w:rPr>
            <w:rStyle w:val="Hipervnculo"/>
            <w:rFonts w:ascii="Times New Roman" w:hAnsi="Times New Roman" w:cs="Times New Roman"/>
            <w:color w:val="003399"/>
            <w:bdr w:val="none" w:sz="0" w:space="0" w:color="auto" w:frame="1"/>
          </w:rPr>
          <w:t>http://www.poemas-del-alma.com/</w:t>
        </w:r>
      </w:hyperlink>
      <w:r w:rsidR="004356BF">
        <w:rPr>
          <w:rFonts w:ascii="Times New Roman" w:hAnsi="Times New Roman" w:cs="Times New Roman"/>
          <w:color w:val="000000"/>
          <w:bdr w:val="none" w:sz="0" w:space="0" w:color="auto" w:frame="1"/>
        </w:rPr>
        <w:t xml:space="preserve"> </w:t>
      </w:r>
    </w:p>
    <w:p w14:paraId="293536E0" w14:textId="77777777" w:rsidR="00A92595" w:rsidRDefault="00A92595" w:rsidP="0080631F">
      <w:pPr>
        <w:rPr>
          <w:rFonts w:ascii="Times New Roman" w:hAnsi="Times New Roman" w:cs="Times New Roman"/>
        </w:rPr>
      </w:pPr>
    </w:p>
    <w:p w14:paraId="30E65CFA" w14:textId="1F34238C" w:rsidR="0080631F" w:rsidRDefault="0080631F" w:rsidP="0080631F">
      <w:pPr>
        <w:rPr>
          <w:rFonts w:ascii="Times New Roman" w:hAnsi="Times New Roman" w:cs="Times New Roman"/>
        </w:rPr>
      </w:pPr>
      <w:r w:rsidRPr="00E92EEB">
        <w:rPr>
          <w:rFonts w:ascii="Times New Roman" w:hAnsi="Times New Roman" w:cs="Times New Roman"/>
        </w:rPr>
        <w:t>Las estrofas también se clasifican según el</w:t>
      </w:r>
      <w:r w:rsidR="00A92595">
        <w:rPr>
          <w:rFonts w:ascii="Times New Roman" w:hAnsi="Times New Roman" w:cs="Times New Roman"/>
        </w:rPr>
        <w:t xml:space="preserve"> número de versos que contienen</w:t>
      </w:r>
      <w:ins w:id="228" w:author="PerfectoAmor" w:date="2016-02-03T11:45:00Z">
        <w:r w:rsidR="00AD05A7">
          <w:rPr>
            <w:rFonts w:ascii="Times New Roman" w:hAnsi="Times New Roman" w:cs="Times New Roman"/>
          </w:rPr>
          <w:t xml:space="preserve"> </w:t>
        </w:r>
      </w:ins>
      <w:ins w:id="229" w:author="PerfectoAmor" w:date="2016-02-03T11:46:00Z">
        <w:r w:rsidR="00AD05A7">
          <w:rPr>
            <w:rFonts w:ascii="Times New Roman" w:hAnsi="Times New Roman" w:cs="Times New Roman"/>
          </w:rPr>
          <w:t xml:space="preserve">y se nombran </w:t>
        </w:r>
      </w:ins>
      <w:ins w:id="230" w:author="PerfectoAmor" w:date="2016-02-03T11:45:00Z">
        <w:r w:rsidR="00AD05A7">
          <w:rPr>
            <w:rFonts w:ascii="Times New Roman" w:hAnsi="Times New Roman" w:cs="Times New Roman"/>
          </w:rPr>
          <w:t>así:</w:t>
        </w:r>
      </w:ins>
      <w:del w:id="231" w:author="PerfectoAmor" w:date="2016-02-04T11:45:00Z">
        <w:r w:rsidR="00A92595" w:rsidDel="00DA7A29">
          <w:rPr>
            <w:rFonts w:ascii="Times New Roman" w:hAnsi="Times New Roman" w:cs="Times New Roman"/>
          </w:rPr>
          <w:delText>.</w:delText>
        </w:r>
      </w:del>
    </w:p>
    <w:p w14:paraId="034D0CD0" w14:textId="77777777" w:rsidR="00A92595" w:rsidRDefault="00A92595" w:rsidP="0080631F">
      <w:pPr>
        <w:rPr>
          <w:rFonts w:ascii="Times New Roman" w:hAnsi="Times New Roman" w:cs="Times New Roman"/>
        </w:rPr>
      </w:pPr>
    </w:p>
    <w:p w14:paraId="1089AEA7" w14:textId="0C918092" w:rsidR="0080631F" w:rsidRPr="006B2C49" w:rsidRDefault="0080631F" w:rsidP="00F470AF">
      <w:pPr>
        <w:pStyle w:val="Sinespaciado"/>
        <w:numPr>
          <w:ilvl w:val="0"/>
          <w:numId w:val="9"/>
        </w:numPr>
        <w:ind w:left="426" w:hanging="426"/>
        <w:rPr>
          <w:rFonts w:ascii="Times New Roman" w:hAnsi="Times New Roman" w:cs="Times New Roman"/>
          <w:sz w:val="24"/>
        </w:rPr>
      </w:pPr>
      <w:r w:rsidRPr="006B2C49">
        <w:rPr>
          <w:rFonts w:ascii="Times New Roman" w:hAnsi="Times New Roman" w:cs="Times New Roman"/>
          <w:sz w:val="24"/>
        </w:rPr>
        <w:t>2 versos</w:t>
      </w:r>
      <w:del w:id="232" w:author="PerfectoAmor" w:date="2016-02-04T12:28:00Z">
        <w:r w:rsidDel="004B2B3C">
          <w:rPr>
            <w:rFonts w:ascii="Times New Roman" w:hAnsi="Times New Roman" w:cs="Times New Roman"/>
            <w:sz w:val="24"/>
          </w:rPr>
          <w:delText>:</w:delText>
        </w:r>
      </w:del>
      <w:r w:rsidR="004356BF">
        <w:rPr>
          <w:rFonts w:ascii="Times New Roman" w:hAnsi="Times New Roman" w:cs="Times New Roman"/>
          <w:sz w:val="24"/>
        </w:rPr>
        <w:t xml:space="preserve"> </w:t>
      </w:r>
      <w:ins w:id="233" w:author="PerfectoAmor" w:date="2016-02-04T12:28:00Z">
        <w:r w:rsidR="004B2B3C">
          <w:rPr>
            <w:rFonts w:ascii="Times New Roman" w:hAnsi="Times New Roman" w:cs="Times New Roman"/>
            <w:sz w:val="24"/>
          </w:rPr>
          <w:t>(</w:t>
        </w:r>
      </w:ins>
      <w:r w:rsidR="004356BF">
        <w:rPr>
          <w:rFonts w:ascii="Times New Roman" w:hAnsi="Times New Roman" w:cs="Times New Roman"/>
          <w:sz w:val="24"/>
        </w:rPr>
        <w:t>p</w:t>
      </w:r>
      <w:r w:rsidRPr="006B2C49">
        <w:rPr>
          <w:rFonts w:ascii="Times New Roman" w:hAnsi="Times New Roman" w:cs="Times New Roman"/>
          <w:sz w:val="24"/>
        </w:rPr>
        <w:t>areado</w:t>
      </w:r>
      <w:ins w:id="234" w:author="PerfectoAmor" w:date="2016-02-04T12:28:00Z">
        <w:r w:rsidR="004B2B3C">
          <w:rPr>
            <w:rFonts w:ascii="Times New Roman" w:hAnsi="Times New Roman" w:cs="Times New Roman"/>
            <w:sz w:val="24"/>
          </w:rPr>
          <w:t>)</w:t>
        </w:r>
      </w:ins>
      <w:ins w:id="235" w:author="PerfectoAmor" w:date="2016-02-03T11:45:00Z">
        <w:r w:rsidR="00AD05A7">
          <w:rPr>
            <w:rFonts w:ascii="Times New Roman" w:hAnsi="Times New Roman" w:cs="Times New Roman"/>
            <w:sz w:val="24"/>
          </w:rPr>
          <w:t>.</w:t>
        </w:r>
      </w:ins>
    </w:p>
    <w:p w14:paraId="0CFDE941" w14:textId="4B463A37" w:rsidR="0080631F" w:rsidRPr="006B2C49" w:rsidRDefault="0080631F" w:rsidP="00F470AF">
      <w:pPr>
        <w:pStyle w:val="Sinespaciado"/>
        <w:numPr>
          <w:ilvl w:val="0"/>
          <w:numId w:val="9"/>
        </w:numPr>
        <w:ind w:left="426" w:hanging="426"/>
        <w:rPr>
          <w:rFonts w:ascii="Times New Roman" w:hAnsi="Times New Roman" w:cs="Times New Roman"/>
          <w:sz w:val="24"/>
        </w:rPr>
      </w:pPr>
      <w:r w:rsidRPr="006B2C49">
        <w:rPr>
          <w:rFonts w:ascii="Times New Roman" w:hAnsi="Times New Roman" w:cs="Times New Roman"/>
          <w:sz w:val="24"/>
        </w:rPr>
        <w:t>3 versos</w:t>
      </w:r>
      <w:del w:id="236" w:author="PerfectoAmor" w:date="2016-02-04T12:28:00Z">
        <w:r w:rsidDel="004B2B3C">
          <w:rPr>
            <w:rFonts w:ascii="Times New Roman" w:hAnsi="Times New Roman" w:cs="Times New Roman"/>
            <w:sz w:val="24"/>
          </w:rPr>
          <w:delText>:</w:delText>
        </w:r>
      </w:del>
      <w:r w:rsidR="004356BF">
        <w:rPr>
          <w:rFonts w:ascii="Times New Roman" w:hAnsi="Times New Roman" w:cs="Times New Roman"/>
          <w:sz w:val="24"/>
        </w:rPr>
        <w:t xml:space="preserve"> </w:t>
      </w:r>
      <w:ins w:id="237" w:author="PerfectoAmor" w:date="2016-02-04T12:28:00Z">
        <w:r w:rsidR="004B2B3C">
          <w:rPr>
            <w:rFonts w:ascii="Times New Roman" w:hAnsi="Times New Roman" w:cs="Times New Roman"/>
            <w:sz w:val="24"/>
          </w:rPr>
          <w:t>(</w:t>
        </w:r>
      </w:ins>
      <w:r w:rsidR="004356BF">
        <w:rPr>
          <w:rFonts w:ascii="Times New Roman" w:hAnsi="Times New Roman" w:cs="Times New Roman"/>
          <w:sz w:val="24"/>
        </w:rPr>
        <w:t>t</w:t>
      </w:r>
      <w:r w:rsidRPr="006B2C49">
        <w:rPr>
          <w:rFonts w:ascii="Times New Roman" w:hAnsi="Times New Roman" w:cs="Times New Roman"/>
          <w:sz w:val="24"/>
        </w:rPr>
        <w:t>erceto, soleá</w:t>
      </w:r>
      <w:ins w:id="238" w:author="PerfectoAmor" w:date="2016-02-04T12:28:00Z">
        <w:r w:rsidR="004B2B3C">
          <w:rPr>
            <w:rFonts w:ascii="Times New Roman" w:hAnsi="Times New Roman" w:cs="Times New Roman"/>
            <w:sz w:val="24"/>
          </w:rPr>
          <w:t>)</w:t>
        </w:r>
      </w:ins>
      <w:ins w:id="239" w:author="PerfectoAmor" w:date="2016-02-03T11:45:00Z">
        <w:r w:rsidR="00AD05A7">
          <w:rPr>
            <w:rFonts w:ascii="Times New Roman" w:hAnsi="Times New Roman" w:cs="Times New Roman"/>
            <w:sz w:val="24"/>
          </w:rPr>
          <w:t>.</w:t>
        </w:r>
      </w:ins>
    </w:p>
    <w:p w14:paraId="03EA1904" w14:textId="7A2AAA6D" w:rsidR="0080631F" w:rsidRPr="006B2C49" w:rsidRDefault="0080631F" w:rsidP="00F470AF">
      <w:pPr>
        <w:pStyle w:val="Sinespaciado"/>
        <w:numPr>
          <w:ilvl w:val="0"/>
          <w:numId w:val="9"/>
        </w:numPr>
        <w:ind w:left="426" w:hanging="426"/>
        <w:rPr>
          <w:rFonts w:ascii="Times New Roman" w:hAnsi="Times New Roman" w:cs="Times New Roman"/>
          <w:sz w:val="24"/>
        </w:rPr>
      </w:pPr>
      <w:r w:rsidRPr="006B2C49">
        <w:rPr>
          <w:rFonts w:ascii="Times New Roman" w:hAnsi="Times New Roman" w:cs="Times New Roman"/>
          <w:sz w:val="24"/>
        </w:rPr>
        <w:t>4 versos</w:t>
      </w:r>
      <w:del w:id="240" w:author="PerfectoAmor" w:date="2016-02-04T12:28:00Z">
        <w:r w:rsidDel="004B2B3C">
          <w:rPr>
            <w:rFonts w:ascii="Times New Roman" w:hAnsi="Times New Roman" w:cs="Times New Roman"/>
            <w:sz w:val="24"/>
          </w:rPr>
          <w:delText>:</w:delText>
        </w:r>
      </w:del>
      <w:r w:rsidR="004356BF">
        <w:rPr>
          <w:rFonts w:ascii="Times New Roman" w:hAnsi="Times New Roman" w:cs="Times New Roman"/>
          <w:sz w:val="24"/>
        </w:rPr>
        <w:t xml:space="preserve"> </w:t>
      </w:r>
      <w:ins w:id="241" w:author="PerfectoAmor" w:date="2016-02-04T12:28:00Z">
        <w:r w:rsidR="004B2B3C">
          <w:rPr>
            <w:rFonts w:ascii="Times New Roman" w:hAnsi="Times New Roman" w:cs="Times New Roman"/>
            <w:sz w:val="24"/>
          </w:rPr>
          <w:t>(</w:t>
        </w:r>
      </w:ins>
      <w:r w:rsidR="004356BF">
        <w:rPr>
          <w:rFonts w:ascii="Times New Roman" w:hAnsi="Times New Roman" w:cs="Times New Roman"/>
          <w:sz w:val="24"/>
        </w:rPr>
        <w:t>c</w:t>
      </w:r>
      <w:r w:rsidRPr="006B2C49">
        <w:rPr>
          <w:rFonts w:ascii="Times New Roman" w:hAnsi="Times New Roman" w:cs="Times New Roman"/>
          <w:sz w:val="24"/>
        </w:rPr>
        <w:t>uarteto, redondilla, serventesio, cuarteta, cuaderna vía, copla</w:t>
      </w:r>
      <w:ins w:id="242" w:author="PerfectoAmor" w:date="2016-02-04T12:28:00Z">
        <w:r w:rsidR="004B2B3C">
          <w:rPr>
            <w:rFonts w:ascii="Times New Roman" w:hAnsi="Times New Roman" w:cs="Times New Roman"/>
            <w:sz w:val="24"/>
          </w:rPr>
          <w:t>)</w:t>
        </w:r>
      </w:ins>
      <w:r w:rsidRPr="006B2C49">
        <w:rPr>
          <w:rFonts w:ascii="Times New Roman" w:hAnsi="Times New Roman" w:cs="Times New Roman"/>
          <w:sz w:val="24"/>
        </w:rPr>
        <w:t>.</w:t>
      </w:r>
    </w:p>
    <w:p w14:paraId="46CE5CFC" w14:textId="544E8D02" w:rsidR="0080631F" w:rsidRPr="006B2C49" w:rsidRDefault="0080631F" w:rsidP="00F470AF">
      <w:pPr>
        <w:pStyle w:val="Sinespaciado"/>
        <w:numPr>
          <w:ilvl w:val="0"/>
          <w:numId w:val="9"/>
        </w:numPr>
        <w:ind w:left="426" w:hanging="426"/>
        <w:rPr>
          <w:rFonts w:ascii="Times New Roman" w:hAnsi="Times New Roman" w:cs="Times New Roman"/>
          <w:sz w:val="24"/>
        </w:rPr>
      </w:pPr>
      <w:r w:rsidRPr="006B2C49">
        <w:rPr>
          <w:rFonts w:ascii="Times New Roman" w:hAnsi="Times New Roman" w:cs="Times New Roman"/>
          <w:sz w:val="24"/>
        </w:rPr>
        <w:t>5 versos</w:t>
      </w:r>
      <w:del w:id="243" w:author="PerfectoAmor" w:date="2016-02-04T12:28:00Z">
        <w:r w:rsidDel="004B2B3C">
          <w:rPr>
            <w:rFonts w:ascii="Times New Roman" w:hAnsi="Times New Roman" w:cs="Times New Roman"/>
            <w:sz w:val="24"/>
          </w:rPr>
          <w:delText>:</w:delText>
        </w:r>
      </w:del>
      <w:r w:rsidR="004356BF">
        <w:rPr>
          <w:rFonts w:ascii="Times New Roman" w:hAnsi="Times New Roman" w:cs="Times New Roman"/>
          <w:sz w:val="24"/>
        </w:rPr>
        <w:t xml:space="preserve"> </w:t>
      </w:r>
      <w:ins w:id="244" w:author="PerfectoAmor" w:date="2016-02-04T12:28:00Z">
        <w:r w:rsidR="004B2B3C">
          <w:rPr>
            <w:rFonts w:ascii="Times New Roman" w:hAnsi="Times New Roman" w:cs="Times New Roman"/>
            <w:sz w:val="24"/>
          </w:rPr>
          <w:t>(</w:t>
        </w:r>
      </w:ins>
      <w:r w:rsidR="004356BF">
        <w:rPr>
          <w:rFonts w:ascii="Times New Roman" w:hAnsi="Times New Roman" w:cs="Times New Roman"/>
          <w:sz w:val="24"/>
        </w:rPr>
        <w:t>q</w:t>
      </w:r>
      <w:r w:rsidRPr="006B2C49">
        <w:rPr>
          <w:rFonts w:ascii="Times New Roman" w:hAnsi="Times New Roman" w:cs="Times New Roman"/>
          <w:sz w:val="24"/>
        </w:rPr>
        <w:t>uintilla, quinteto, lira</w:t>
      </w:r>
      <w:ins w:id="245" w:author="PerfectoAmor" w:date="2016-02-04T12:29:00Z">
        <w:r w:rsidR="004B2B3C">
          <w:rPr>
            <w:rFonts w:ascii="Times New Roman" w:hAnsi="Times New Roman" w:cs="Times New Roman"/>
            <w:sz w:val="24"/>
          </w:rPr>
          <w:t>)</w:t>
        </w:r>
      </w:ins>
      <w:ins w:id="246" w:author="PerfectoAmor" w:date="2016-02-03T11:45:00Z">
        <w:r w:rsidR="00AD05A7">
          <w:rPr>
            <w:rFonts w:ascii="Times New Roman" w:hAnsi="Times New Roman" w:cs="Times New Roman"/>
            <w:sz w:val="24"/>
          </w:rPr>
          <w:t>.</w:t>
        </w:r>
      </w:ins>
      <w:del w:id="247" w:author="PerfectoAmor" w:date="2016-02-03T11:45:00Z">
        <w:r w:rsidRPr="006B2C49" w:rsidDel="00AD05A7">
          <w:rPr>
            <w:rFonts w:ascii="Times New Roman" w:hAnsi="Times New Roman" w:cs="Times New Roman"/>
            <w:sz w:val="24"/>
          </w:rPr>
          <w:delText xml:space="preserve">, </w:delText>
        </w:r>
      </w:del>
    </w:p>
    <w:p w14:paraId="75D201AA" w14:textId="39DBCA42" w:rsidR="0080631F" w:rsidRPr="006B2C49" w:rsidRDefault="0080631F" w:rsidP="00F470AF">
      <w:pPr>
        <w:pStyle w:val="Sinespaciado"/>
        <w:numPr>
          <w:ilvl w:val="0"/>
          <w:numId w:val="9"/>
        </w:numPr>
        <w:ind w:left="426" w:hanging="426"/>
        <w:rPr>
          <w:rFonts w:ascii="Times New Roman" w:hAnsi="Times New Roman" w:cs="Times New Roman"/>
          <w:sz w:val="24"/>
        </w:rPr>
      </w:pPr>
      <w:r w:rsidRPr="006B2C49">
        <w:rPr>
          <w:rFonts w:ascii="Times New Roman" w:hAnsi="Times New Roman" w:cs="Times New Roman"/>
          <w:sz w:val="24"/>
        </w:rPr>
        <w:t>6 versos</w:t>
      </w:r>
      <w:del w:id="248" w:author="PerfectoAmor" w:date="2016-02-04T12:29:00Z">
        <w:r w:rsidDel="004B2B3C">
          <w:rPr>
            <w:rFonts w:ascii="Times New Roman" w:hAnsi="Times New Roman" w:cs="Times New Roman"/>
            <w:sz w:val="24"/>
          </w:rPr>
          <w:delText>:</w:delText>
        </w:r>
      </w:del>
      <w:r w:rsidR="004356BF">
        <w:rPr>
          <w:rFonts w:ascii="Times New Roman" w:hAnsi="Times New Roman" w:cs="Times New Roman"/>
          <w:sz w:val="24"/>
        </w:rPr>
        <w:t xml:space="preserve"> </w:t>
      </w:r>
      <w:ins w:id="249" w:author="PerfectoAmor" w:date="2016-02-04T12:29:00Z">
        <w:r w:rsidR="004B2B3C">
          <w:rPr>
            <w:rFonts w:ascii="Times New Roman" w:hAnsi="Times New Roman" w:cs="Times New Roman"/>
            <w:sz w:val="24"/>
          </w:rPr>
          <w:t>(</w:t>
        </w:r>
      </w:ins>
      <w:r w:rsidR="004356BF">
        <w:rPr>
          <w:rFonts w:ascii="Times New Roman" w:hAnsi="Times New Roman" w:cs="Times New Roman"/>
          <w:sz w:val="24"/>
        </w:rPr>
        <w:t>s</w:t>
      </w:r>
      <w:r w:rsidRPr="006B2C49">
        <w:rPr>
          <w:rFonts w:ascii="Times New Roman" w:hAnsi="Times New Roman" w:cs="Times New Roman"/>
          <w:sz w:val="24"/>
        </w:rPr>
        <w:t>exteto, sextilla, pie quebrado</w:t>
      </w:r>
      <w:ins w:id="250" w:author="PerfectoAmor" w:date="2016-02-04T12:29:00Z">
        <w:r w:rsidR="004B2B3C">
          <w:rPr>
            <w:rFonts w:ascii="Times New Roman" w:hAnsi="Times New Roman" w:cs="Times New Roman"/>
            <w:sz w:val="24"/>
          </w:rPr>
          <w:t>)</w:t>
        </w:r>
      </w:ins>
      <w:r w:rsidRPr="006B2C49">
        <w:rPr>
          <w:rFonts w:ascii="Times New Roman" w:hAnsi="Times New Roman" w:cs="Times New Roman"/>
          <w:sz w:val="24"/>
        </w:rPr>
        <w:t>.</w:t>
      </w:r>
    </w:p>
    <w:p w14:paraId="1496D9F6" w14:textId="252EB594" w:rsidR="0080631F" w:rsidRPr="006B2C49" w:rsidRDefault="0080631F" w:rsidP="00F470AF">
      <w:pPr>
        <w:pStyle w:val="Sinespaciado"/>
        <w:numPr>
          <w:ilvl w:val="0"/>
          <w:numId w:val="9"/>
        </w:numPr>
        <w:ind w:left="426" w:hanging="426"/>
        <w:rPr>
          <w:rFonts w:ascii="Times New Roman" w:hAnsi="Times New Roman" w:cs="Times New Roman"/>
          <w:sz w:val="24"/>
        </w:rPr>
      </w:pPr>
      <w:r w:rsidRPr="006B2C49">
        <w:rPr>
          <w:rFonts w:ascii="Times New Roman" w:hAnsi="Times New Roman" w:cs="Times New Roman"/>
          <w:sz w:val="24"/>
        </w:rPr>
        <w:t>8 versos</w:t>
      </w:r>
      <w:del w:id="251" w:author="PerfectoAmor" w:date="2016-02-04T12:29:00Z">
        <w:r w:rsidDel="004B2B3C">
          <w:rPr>
            <w:rFonts w:ascii="Times New Roman" w:hAnsi="Times New Roman" w:cs="Times New Roman"/>
            <w:sz w:val="24"/>
          </w:rPr>
          <w:delText>:</w:delText>
        </w:r>
      </w:del>
      <w:r w:rsidR="004356BF">
        <w:rPr>
          <w:rFonts w:ascii="Times New Roman" w:hAnsi="Times New Roman" w:cs="Times New Roman"/>
          <w:sz w:val="24"/>
        </w:rPr>
        <w:t xml:space="preserve"> </w:t>
      </w:r>
      <w:ins w:id="252" w:author="PerfectoAmor" w:date="2016-02-04T12:29:00Z">
        <w:r w:rsidR="004B2B3C">
          <w:rPr>
            <w:rFonts w:ascii="Times New Roman" w:hAnsi="Times New Roman" w:cs="Times New Roman"/>
            <w:sz w:val="24"/>
          </w:rPr>
          <w:t>(</w:t>
        </w:r>
      </w:ins>
      <w:r w:rsidR="004356BF">
        <w:rPr>
          <w:rFonts w:ascii="Times New Roman" w:hAnsi="Times New Roman" w:cs="Times New Roman"/>
          <w:sz w:val="24"/>
        </w:rPr>
        <w:t>o</w:t>
      </w:r>
      <w:r w:rsidRPr="006B2C49">
        <w:rPr>
          <w:rFonts w:ascii="Times New Roman" w:hAnsi="Times New Roman" w:cs="Times New Roman"/>
          <w:sz w:val="24"/>
        </w:rPr>
        <w:t>ctava real, octavilla</w:t>
      </w:r>
      <w:ins w:id="253" w:author="PerfectoAmor" w:date="2016-02-04T12:29:00Z">
        <w:r w:rsidR="004B2B3C">
          <w:rPr>
            <w:rFonts w:ascii="Times New Roman" w:hAnsi="Times New Roman" w:cs="Times New Roman"/>
            <w:sz w:val="24"/>
          </w:rPr>
          <w:t>)</w:t>
        </w:r>
      </w:ins>
      <w:r w:rsidRPr="006B2C49">
        <w:rPr>
          <w:rFonts w:ascii="Times New Roman" w:hAnsi="Times New Roman" w:cs="Times New Roman"/>
          <w:sz w:val="24"/>
        </w:rPr>
        <w:t>.</w:t>
      </w:r>
    </w:p>
    <w:p w14:paraId="7A3467F0" w14:textId="77B48B91" w:rsidR="0080631F" w:rsidRPr="006B2C49" w:rsidRDefault="0080631F" w:rsidP="00F470AF">
      <w:pPr>
        <w:pStyle w:val="Sinespaciado"/>
        <w:numPr>
          <w:ilvl w:val="0"/>
          <w:numId w:val="9"/>
        </w:numPr>
        <w:ind w:left="426" w:hanging="426"/>
        <w:rPr>
          <w:rFonts w:ascii="Times New Roman" w:hAnsi="Times New Roman" w:cs="Times New Roman"/>
          <w:sz w:val="24"/>
        </w:rPr>
      </w:pPr>
      <w:r w:rsidRPr="006B2C49">
        <w:rPr>
          <w:rFonts w:ascii="Times New Roman" w:hAnsi="Times New Roman" w:cs="Times New Roman"/>
          <w:sz w:val="24"/>
        </w:rPr>
        <w:t>10 versos</w:t>
      </w:r>
      <w:del w:id="254" w:author="PerfectoAmor" w:date="2016-02-04T12:29:00Z">
        <w:r w:rsidDel="004B2B3C">
          <w:rPr>
            <w:rFonts w:ascii="Times New Roman" w:hAnsi="Times New Roman" w:cs="Times New Roman"/>
            <w:sz w:val="24"/>
          </w:rPr>
          <w:delText>:</w:delText>
        </w:r>
      </w:del>
      <w:r w:rsidR="004356BF">
        <w:rPr>
          <w:rFonts w:ascii="Times New Roman" w:hAnsi="Times New Roman" w:cs="Times New Roman"/>
          <w:sz w:val="24"/>
        </w:rPr>
        <w:t xml:space="preserve"> </w:t>
      </w:r>
      <w:ins w:id="255" w:author="PerfectoAmor" w:date="2016-02-04T12:29:00Z">
        <w:r w:rsidR="004B2B3C">
          <w:rPr>
            <w:rFonts w:ascii="Times New Roman" w:hAnsi="Times New Roman" w:cs="Times New Roman"/>
            <w:sz w:val="24"/>
          </w:rPr>
          <w:t>(</w:t>
        </w:r>
      </w:ins>
      <w:r w:rsidR="004356BF">
        <w:rPr>
          <w:rFonts w:ascii="Times New Roman" w:hAnsi="Times New Roman" w:cs="Times New Roman"/>
          <w:sz w:val="24"/>
        </w:rPr>
        <w:t>d</w:t>
      </w:r>
      <w:r w:rsidRPr="006B2C49">
        <w:rPr>
          <w:rFonts w:ascii="Times New Roman" w:hAnsi="Times New Roman" w:cs="Times New Roman"/>
          <w:sz w:val="24"/>
        </w:rPr>
        <w:t>écima</w:t>
      </w:r>
      <w:ins w:id="256" w:author="PerfectoAmor" w:date="2016-02-04T12:29:00Z">
        <w:r w:rsidR="004B2B3C">
          <w:rPr>
            <w:rFonts w:ascii="Times New Roman" w:hAnsi="Times New Roman" w:cs="Times New Roman"/>
            <w:sz w:val="24"/>
          </w:rPr>
          <w:t>)</w:t>
        </w:r>
      </w:ins>
      <w:ins w:id="257" w:author="PerfectoAmor" w:date="2016-02-03T11:46:00Z">
        <w:r w:rsidR="00AD05A7">
          <w:rPr>
            <w:rFonts w:ascii="Times New Roman" w:hAnsi="Times New Roman" w:cs="Times New Roman"/>
            <w:sz w:val="24"/>
          </w:rPr>
          <w:t>.</w:t>
        </w:r>
      </w:ins>
      <w:r w:rsidRPr="006B2C49">
        <w:rPr>
          <w:rFonts w:ascii="Times New Roman" w:hAnsi="Times New Roman" w:cs="Times New Roman"/>
          <w:sz w:val="24"/>
        </w:rPr>
        <w:t xml:space="preserve"> </w:t>
      </w:r>
    </w:p>
    <w:p w14:paraId="47845D85" w14:textId="27380C7A" w:rsidR="0080631F" w:rsidRPr="006B2C49" w:rsidRDefault="0080631F" w:rsidP="00F470AF">
      <w:pPr>
        <w:pStyle w:val="Sinespaciado"/>
        <w:numPr>
          <w:ilvl w:val="0"/>
          <w:numId w:val="9"/>
        </w:numPr>
        <w:ind w:left="426" w:hanging="426"/>
        <w:rPr>
          <w:rFonts w:ascii="Times New Roman" w:hAnsi="Times New Roman" w:cs="Times New Roman"/>
          <w:sz w:val="24"/>
        </w:rPr>
      </w:pPr>
      <w:r w:rsidRPr="006B2C49">
        <w:rPr>
          <w:rFonts w:ascii="Times New Roman" w:hAnsi="Times New Roman" w:cs="Times New Roman"/>
          <w:sz w:val="24"/>
        </w:rPr>
        <w:t>14 versos</w:t>
      </w:r>
      <w:del w:id="258" w:author="PerfectoAmor" w:date="2016-02-04T12:29:00Z">
        <w:r w:rsidDel="004B2B3C">
          <w:rPr>
            <w:rFonts w:ascii="Times New Roman" w:hAnsi="Times New Roman" w:cs="Times New Roman"/>
            <w:sz w:val="24"/>
          </w:rPr>
          <w:delText>:</w:delText>
        </w:r>
      </w:del>
      <w:r w:rsidR="004356BF">
        <w:rPr>
          <w:rFonts w:ascii="Times New Roman" w:hAnsi="Times New Roman" w:cs="Times New Roman"/>
          <w:sz w:val="24"/>
        </w:rPr>
        <w:t xml:space="preserve"> </w:t>
      </w:r>
      <w:ins w:id="259" w:author="PerfectoAmor" w:date="2016-02-04T12:29:00Z">
        <w:r w:rsidR="004B2B3C">
          <w:rPr>
            <w:rFonts w:ascii="Times New Roman" w:hAnsi="Times New Roman" w:cs="Times New Roman"/>
            <w:sz w:val="24"/>
          </w:rPr>
          <w:t>(</w:t>
        </w:r>
      </w:ins>
      <w:r w:rsidR="004356BF">
        <w:rPr>
          <w:rFonts w:ascii="Times New Roman" w:hAnsi="Times New Roman" w:cs="Times New Roman"/>
          <w:sz w:val="24"/>
        </w:rPr>
        <w:t>s</w:t>
      </w:r>
      <w:r w:rsidRPr="006B2C49">
        <w:rPr>
          <w:rFonts w:ascii="Times New Roman" w:hAnsi="Times New Roman" w:cs="Times New Roman"/>
          <w:sz w:val="24"/>
        </w:rPr>
        <w:t>oneto</w:t>
      </w:r>
      <w:ins w:id="260" w:author="PerfectoAmor" w:date="2016-02-04T12:29:00Z">
        <w:r w:rsidR="004B2B3C">
          <w:rPr>
            <w:rFonts w:ascii="Times New Roman" w:hAnsi="Times New Roman" w:cs="Times New Roman"/>
            <w:sz w:val="24"/>
          </w:rPr>
          <w:t>)</w:t>
        </w:r>
      </w:ins>
      <w:ins w:id="261" w:author="PerfectoAmor" w:date="2016-02-03T11:46:00Z">
        <w:r w:rsidR="00AD05A7">
          <w:rPr>
            <w:rFonts w:ascii="Times New Roman" w:hAnsi="Times New Roman" w:cs="Times New Roman"/>
            <w:sz w:val="24"/>
          </w:rPr>
          <w:t>.</w:t>
        </w:r>
      </w:ins>
    </w:p>
    <w:p w14:paraId="3C04908E" w14:textId="77777777" w:rsidR="0080631F" w:rsidRDefault="0080631F" w:rsidP="0080631F">
      <w:pPr>
        <w:rPr>
          <w:rFonts w:ascii="Times New Roman" w:hAnsi="Times New Roman" w:cs="Times New Roman"/>
          <w:b/>
        </w:rPr>
      </w:pPr>
    </w:p>
    <w:p w14:paraId="162A7E3E" w14:textId="49CCA044" w:rsidR="0080631F" w:rsidRDefault="0080631F" w:rsidP="0080631F">
      <w:pPr>
        <w:rPr>
          <w:rFonts w:ascii="Times New Roman" w:hAnsi="Times New Roman" w:cs="Times New Roman"/>
          <w:color w:val="000000"/>
        </w:rPr>
      </w:pPr>
      <w:r w:rsidRPr="008008FA">
        <w:rPr>
          <w:rFonts w:ascii="Times New Roman" w:hAnsi="Times New Roman" w:cs="Times New Roman"/>
          <w:b/>
        </w:rPr>
        <w:t xml:space="preserve">La rima </w:t>
      </w:r>
      <w:r>
        <w:rPr>
          <w:rFonts w:ascii="Times New Roman" w:hAnsi="Times New Roman" w:cs="Times New Roman"/>
          <w:color w:val="000000"/>
        </w:rPr>
        <w:t>es</w:t>
      </w:r>
      <w:r w:rsidRPr="00D14BC7">
        <w:rPr>
          <w:rFonts w:ascii="Times New Roman" w:hAnsi="Times New Roman" w:cs="Times New Roman"/>
          <w:color w:val="000000"/>
        </w:rPr>
        <w:t xml:space="preserve"> la similitud de sonidos que se </w:t>
      </w:r>
      <w:del w:id="262" w:author="PerfectoAmor" w:date="2016-02-03T11:46:00Z">
        <w:r w:rsidRPr="00D14BC7" w:rsidDel="00AD05A7">
          <w:rPr>
            <w:rFonts w:ascii="Times New Roman" w:hAnsi="Times New Roman" w:cs="Times New Roman"/>
            <w:color w:val="000000"/>
          </w:rPr>
          <w:delText xml:space="preserve">da </w:delText>
        </w:r>
      </w:del>
      <w:ins w:id="263" w:author="PerfectoAmor" w:date="2016-02-03T11:46:00Z">
        <w:r w:rsidR="00AD05A7">
          <w:rPr>
            <w:rFonts w:ascii="Times New Roman" w:hAnsi="Times New Roman" w:cs="Times New Roman"/>
            <w:color w:val="000000"/>
          </w:rPr>
          <w:t xml:space="preserve">presenta </w:t>
        </w:r>
      </w:ins>
      <w:r w:rsidRPr="00D14BC7">
        <w:rPr>
          <w:rFonts w:ascii="Times New Roman" w:hAnsi="Times New Roman" w:cs="Times New Roman"/>
          <w:color w:val="000000"/>
        </w:rPr>
        <w:t>a partir de la vocal tónica de la última palabra de cada verso.</w:t>
      </w:r>
      <w:r>
        <w:rPr>
          <w:rFonts w:ascii="Times New Roman" w:hAnsi="Times New Roman" w:cs="Times New Roman"/>
          <w:color w:val="000000"/>
        </w:rPr>
        <w:t xml:space="preserve"> Se clasifica en dos tipos.</w:t>
      </w:r>
    </w:p>
    <w:p w14:paraId="1B68D342" w14:textId="77777777" w:rsidR="000B1225" w:rsidRDefault="000B1225" w:rsidP="0080631F">
      <w:pPr>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4106"/>
        <w:gridCol w:w="4722"/>
      </w:tblGrid>
      <w:tr w:rsidR="0080631F" w14:paraId="3A6F2D67" w14:textId="77777777" w:rsidTr="005B05A5">
        <w:tc>
          <w:tcPr>
            <w:tcW w:w="4106" w:type="dxa"/>
          </w:tcPr>
          <w:p w14:paraId="7739BE27" w14:textId="77777777" w:rsidR="0080631F" w:rsidRDefault="0080631F" w:rsidP="009F64F0">
            <w:pPr>
              <w:rPr>
                <w:rFonts w:ascii="Times New Roman" w:hAnsi="Times New Roman" w:cs="Times New Roman"/>
                <w:b/>
              </w:rPr>
            </w:pPr>
            <w:r>
              <w:rPr>
                <w:rFonts w:ascii="Times New Roman" w:hAnsi="Times New Roman" w:cs="Times New Roman"/>
                <w:b/>
              </w:rPr>
              <w:t>Rima consonante</w:t>
            </w:r>
          </w:p>
        </w:tc>
        <w:tc>
          <w:tcPr>
            <w:tcW w:w="4722" w:type="dxa"/>
          </w:tcPr>
          <w:p w14:paraId="7D40CFC1" w14:textId="77777777" w:rsidR="0080631F" w:rsidRDefault="0080631F" w:rsidP="009F64F0">
            <w:pPr>
              <w:rPr>
                <w:rFonts w:ascii="Times New Roman" w:hAnsi="Times New Roman" w:cs="Times New Roman"/>
                <w:b/>
              </w:rPr>
            </w:pPr>
            <w:r>
              <w:rPr>
                <w:rFonts w:ascii="Times New Roman" w:hAnsi="Times New Roman" w:cs="Times New Roman"/>
                <w:b/>
              </w:rPr>
              <w:t>Rima asonante</w:t>
            </w:r>
          </w:p>
        </w:tc>
      </w:tr>
      <w:tr w:rsidR="0080631F" w14:paraId="40E47031" w14:textId="77777777" w:rsidTr="005B05A5">
        <w:tc>
          <w:tcPr>
            <w:tcW w:w="4106" w:type="dxa"/>
          </w:tcPr>
          <w:p w14:paraId="562D9FDC" w14:textId="791A5938" w:rsidR="0080631F" w:rsidRPr="008008FA" w:rsidRDefault="0080631F" w:rsidP="008B62E8">
            <w:pPr>
              <w:rPr>
                <w:rFonts w:ascii="Times New Roman" w:hAnsi="Times New Roman" w:cs="Times New Roman"/>
              </w:rPr>
            </w:pPr>
            <w:r>
              <w:rPr>
                <w:rFonts w:ascii="Times New Roman" w:hAnsi="Times New Roman" w:cs="Times New Roman"/>
              </w:rPr>
              <w:t>Este tipo de rima se produce entre dos versos</w:t>
            </w:r>
            <w:del w:id="264" w:author="PerfectoAmor" w:date="2016-02-04T12:30:00Z">
              <w:r w:rsidDel="008B62E8">
                <w:rPr>
                  <w:rFonts w:ascii="Times New Roman" w:hAnsi="Times New Roman" w:cs="Times New Roman"/>
                </w:rPr>
                <w:delText>,</w:delText>
              </w:r>
            </w:del>
            <w:r>
              <w:rPr>
                <w:rFonts w:ascii="Times New Roman" w:hAnsi="Times New Roman" w:cs="Times New Roman"/>
              </w:rPr>
              <w:t xml:space="preserve"> donde los fonemas de las últimas palabras coinciden a partir de la sílaba acentuada. También se llama </w:t>
            </w:r>
            <w:r w:rsidRPr="008B62E8">
              <w:rPr>
                <w:rFonts w:ascii="Times New Roman" w:hAnsi="Times New Roman" w:cs="Times New Roman"/>
                <w:b/>
                <w:rPrChange w:id="265" w:author="PerfectoAmor" w:date="2016-02-04T12:30:00Z">
                  <w:rPr>
                    <w:rFonts w:ascii="Times New Roman" w:hAnsi="Times New Roman" w:cs="Times New Roman"/>
                  </w:rPr>
                </w:rPrChange>
              </w:rPr>
              <w:t>rima perfecta</w:t>
            </w:r>
            <w:r>
              <w:rPr>
                <w:rFonts w:ascii="Times New Roman" w:hAnsi="Times New Roman" w:cs="Times New Roman"/>
              </w:rPr>
              <w:t>.</w:t>
            </w:r>
            <w:ins w:id="266" w:author="PerfectoAmor" w:date="2016-02-04T12:30:00Z">
              <w:r w:rsidR="008B62E8">
                <w:rPr>
                  <w:rFonts w:ascii="Times New Roman" w:hAnsi="Times New Roman" w:cs="Times New Roman"/>
                </w:rPr>
                <w:t xml:space="preserve"> Ejemplo:</w:t>
              </w:r>
            </w:ins>
          </w:p>
        </w:tc>
        <w:tc>
          <w:tcPr>
            <w:tcW w:w="4722" w:type="dxa"/>
          </w:tcPr>
          <w:p w14:paraId="2F5A93CA" w14:textId="4655CB42" w:rsidR="0080631F" w:rsidRPr="00056B84" w:rsidRDefault="0080631F" w:rsidP="009F64F0">
            <w:pPr>
              <w:rPr>
                <w:rFonts w:ascii="Times New Roman" w:hAnsi="Times New Roman" w:cs="Times New Roman"/>
              </w:rPr>
            </w:pPr>
            <w:r>
              <w:rPr>
                <w:rFonts w:ascii="Times New Roman" w:hAnsi="Times New Roman" w:cs="Times New Roman"/>
              </w:rPr>
              <w:t xml:space="preserve">Se produce también en la </w:t>
            </w:r>
            <w:r w:rsidR="002C4BAA">
              <w:rPr>
                <w:rFonts w:ascii="Times New Roman" w:hAnsi="Times New Roman" w:cs="Times New Roman"/>
              </w:rPr>
              <w:t>última sílaba pero, al contrario de la consonante, solo riman</w:t>
            </w:r>
            <w:r>
              <w:rPr>
                <w:rFonts w:ascii="Times New Roman" w:hAnsi="Times New Roman" w:cs="Times New Roman"/>
              </w:rPr>
              <w:t xml:space="preserve"> las vocales.</w:t>
            </w:r>
            <w:r w:rsidRPr="00056B84">
              <w:rPr>
                <w:rFonts w:ascii="Times New Roman" w:hAnsi="Times New Roman" w:cs="Times New Roman"/>
              </w:rPr>
              <w:t xml:space="preserve"> </w:t>
            </w:r>
          </w:p>
        </w:tc>
      </w:tr>
      <w:tr w:rsidR="0080631F" w14:paraId="7A11D663" w14:textId="77777777" w:rsidTr="005B05A5">
        <w:tc>
          <w:tcPr>
            <w:tcW w:w="4106" w:type="dxa"/>
          </w:tcPr>
          <w:p w14:paraId="139A975C" w14:textId="419FB0E6" w:rsidR="00AD05A7" w:rsidRPr="00AD05A7" w:rsidRDefault="00AD05A7" w:rsidP="009F64F0">
            <w:pPr>
              <w:rPr>
                <w:ins w:id="267" w:author="PerfectoAmor" w:date="2016-02-03T11:47:00Z"/>
                <w:rFonts w:ascii="Times New Roman" w:hAnsi="Times New Roman" w:cs="Times New Roman"/>
                <w:b/>
                <w:rPrChange w:id="268" w:author="PerfectoAmor" w:date="2016-02-03T11:47:00Z">
                  <w:rPr>
                    <w:ins w:id="269" w:author="PerfectoAmor" w:date="2016-02-03T11:47:00Z"/>
                    <w:rFonts w:ascii="Times New Roman" w:hAnsi="Times New Roman" w:cs="Times New Roman"/>
                  </w:rPr>
                </w:rPrChange>
              </w:rPr>
            </w:pPr>
            <w:ins w:id="270" w:author="PerfectoAmor" w:date="2016-02-03T11:47:00Z">
              <w:r w:rsidRPr="00AD05A7">
                <w:rPr>
                  <w:rFonts w:ascii="Times New Roman" w:hAnsi="Times New Roman" w:cs="Times New Roman"/>
                  <w:b/>
                  <w:rPrChange w:id="271" w:author="PerfectoAmor" w:date="2016-02-03T11:47:00Z">
                    <w:rPr>
                      <w:rFonts w:ascii="Times New Roman" w:hAnsi="Times New Roman" w:cs="Times New Roman"/>
                    </w:rPr>
                  </w:rPrChange>
                </w:rPr>
                <w:t>Del trópico</w:t>
              </w:r>
            </w:ins>
          </w:p>
          <w:p w14:paraId="16B0F067" w14:textId="77777777" w:rsidR="0080631F" w:rsidRPr="00130F8C" w:rsidRDefault="0080631F" w:rsidP="009F64F0">
            <w:pPr>
              <w:rPr>
                <w:rFonts w:ascii="Times New Roman" w:hAnsi="Times New Roman" w:cs="Times New Roman"/>
              </w:rPr>
            </w:pPr>
            <w:r>
              <w:rPr>
                <w:rFonts w:ascii="Times New Roman" w:hAnsi="Times New Roman" w:cs="Times New Roman"/>
              </w:rPr>
              <w:t>¡Qué</w:t>
            </w:r>
            <w:r w:rsidRPr="00130F8C">
              <w:rPr>
                <w:rFonts w:ascii="Times New Roman" w:hAnsi="Times New Roman" w:cs="Times New Roman"/>
              </w:rPr>
              <w:t xml:space="preserve"> alegre y fresca la mañan</w:t>
            </w:r>
            <w:r w:rsidRPr="00130F8C">
              <w:rPr>
                <w:rFonts w:ascii="Times New Roman" w:hAnsi="Times New Roman" w:cs="Times New Roman"/>
                <w:b/>
              </w:rPr>
              <w:t>ita</w:t>
            </w:r>
            <w:r w:rsidRPr="00130F8C">
              <w:rPr>
                <w:rFonts w:ascii="Times New Roman" w:hAnsi="Times New Roman" w:cs="Times New Roman"/>
              </w:rPr>
              <w:t>!</w:t>
            </w:r>
          </w:p>
          <w:p w14:paraId="1D0368C6" w14:textId="77777777" w:rsidR="0080631F" w:rsidRPr="00130F8C" w:rsidRDefault="0080631F" w:rsidP="009F64F0">
            <w:pPr>
              <w:rPr>
                <w:rFonts w:ascii="Times New Roman" w:hAnsi="Times New Roman" w:cs="Times New Roman"/>
              </w:rPr>
            </w:pPr>
            <w:r w:rsidRPr="00130F8C">
              <w:rPr>
                <w:rFonts w:ascii="Times New Roman" w:hAnsi="Times New Roman" w:cs="Times New Roman"/>
              </w:rPr>
              <w:t>Me agarra el aire por la nar</w:t>
            </w:r>
            <w:r w:rsidRPr="00130F8C">
              <w:rPr>
                <w:rFonts w:ascii="Times New Roman" w:hAnsi="Times New Roman" w:cs="Times New Roman"/>
                <w:b/>
              </w:rPr>
              <w:t>iz</w:t>
            </w:r>
            <w:r w:rsidRPr="00130F8C">
              <w:rPr>
                <w:rFonts w:ascii="Times New Roman" w:hAnsi="Times New Roman" w:cs="Times New Roman"/>
              </w:rPr>
              <w:t>,</w:t>
            </w:r>
          </w:p>
          <w:p w14:paraId="26D7471A" w14:textId="77777777" w:rsidR="0080631F" w:rsidRPr="00130F8C" w:rsidRDefault="0080631F" w:rsidP="009F64F0">
            <w:pPr>
              <w:rPr>
                <w:rFonts w:ascii="Times New Roman" w:hAnsi="Times New Roman" w:cs="Times New Roman"/>
              </w:rPr>
            </w:pPr>
            <w:r w:rsidRPr="00130F8C">
              <w:rPr>
                <w:rFonts w:ascii="Times New Roman" w:hAnsi="Times New Roman" w:cs="Times New Roman"/>
              </w:rPr>
              <w:t>los perros ladran, un chico gr</w:t>
            </w:r>
            <w:r w:rsidRPr="00130F8C">
              <w:rPr>
                <w:rFonts w:ascii="Times New Roman" w:hAnsi="Times New Roman" w:cs="Times New Roman"/>
                <w:b/>
              </w:rPr>
              <w:t>ita</w:t>
            </w:r>
          </w:p>
          <w:p w14:paraId="2BCF7BC0" w14:textId="77777777" w:rsidR="0080631F" w:rsidRPr="00130F8C" w:rsidRDefault="0080631F" w:rsidP="009F64F0">
            <w:pPr>
              <w:rPr>
                <w:rFonts w:ascii="Times New Roman" w:hAnsi="Times New Roman" w:cs="Times New Roman"/>
              </w:rPr>
            </w:pPr>
            <w:r w:rsidRPr="00130F8C">
              <w:rPr>
                <w:rFonts w:ascii="Times New Roman" w:hAnsi="Times New Roman" w:cs="Times New Roman"/>
              </w:rPr>
              <w:t>y una muchacha gorda y bon</w:t>
            </w:r>
            <w:r w:rsidRPr="00130F8C">
              <w:rPr>
                <w:rFonts w:ascii="Times New Roman" w:hAnsi="Times New Roman" w:cs="Times New Roman"/>
                <w:b/>
              </w:rPr>
              <w:t>ita</w:t>
            </w:r>
          </w:p>
          <w:p w14:paraId="51CB3D48" w14:textId="02DDB55B" w:rsidR="0080631F" w:rsidRDefault="0080631F" w:rsidP="009F64F0">
            <w:pPr>
              <w:rPr>
                <w:rFonts w:ascii="Times New Roman" w:hAnsi="Times New Roman" w:cs="Times New Roman"/>
              </w:rPr>
            </w:pPr>
            <w:r w:rsidRPr="00130F8C">
              <w:rPr>
                <w:rFonts w:ascii="Times New Roman" w:hAnsi="Times New Roman" w:cs="Times New Roman"/>
              </w:rPr>
              <w:t>sobre una piedra, muele ma</w:t>
            </w:r>
            <w:r w:rsidRPr="00130F8C">
              <w:rPr>
                <w:rFonts w:ascii="Times New Roman" w:hAnsi="Times New Roman" w:cs="Times New Roman"/>
                <w:b/>
              </w:rPr>
              <w:t>íz</w:t>
            </w:r>
            <w:ins w:id="272" w:author="PerfectoAmor" w:date="2016-02-04T12:31:00Z">
              <w:r w:rsidR="008B62E8">
                <w:rPr>
                  <w:rFonts w:ascii="Times New Roman" w:hAnsi="Times New Roman" w:cs="Times New Roman"/>
                  <w:b/>
                </w:rPr>
                <w:t>.</w:t>
              </w:r>
            </w:ins>
          </w:p>
          <w:p w14:paraId="7CFAC666" w14:textId="77777777" w:rsidR="0080631F" w:rsidRDefault="0080631F" w:rsidP="009F64F0">
            <w:pPr>
              <w:rPr>
                <w:rFonts w:ascii="Times New Roman" w:hAnsi="Times New Roman" w:cs="Times New Roman"/>
              </w:rPr>
            </w:pPr>
          </w:p>
          <w:p w14:paraId="3B9A2FB1" w14:textId="3D6FA82E" w:rsidR="0080631F" w:rsidRPr="00F969FE" w:rsidRDefault="0080631F" w:rsidP="00AD05A7">
            <w:pPr>
              <w:rPr>
                <w:rFonts w:ascii="Times New Roman" w:hAnsi="Times New Roman" w:cs="Times New Roman"/>
                <w:b/>
                <w:i/>
              </w:rPr>
            </w:pPr>
            <w:r w:rsidRPr="00AD05A7">
              <w:rPr>
                <w:rFonts w:ascii="Times New Roman" w:hAnsi="Times New Roman" w:cs="Times New Roman"/>
                <w:rPrChange w:id="273" w:author="PerfectoAmor" w:date="2016-02-03T11:48:00Z">
                  <w:rPr>
                    <w:rFonts w:ascii="Times New Roman" w:hAnsi="Times New Roman" w:cs="Times New Roman"/>
                    <w:i/>
                  </w:rPr>
                </w:rPrChange>
              </w:rPr>
              <w:t>Rubén Darío</w:t>
            </w:r>
            <w:ins w:id="274" w:author="PerfectoAmor" w:date="2016-02-03T11:48:00Z">
              <w:r w:rsidR="00AD05A7">
                <w:rPr>
                  <w:rFonts w:ascii="Times New Roman" w:hAnsi="Times New Roman" w:cs="Times New Roman"/>
                </w:rPr>
                <w:t>,</w:t>
              </w:r>
            </w:ins>
            <w:del w:id="275" w:author="PerfectoAmor" w:date="2016-02-03T11:48:00Z">
              <w:r w:rsidR="00F969FE" w:rsidDel="00AD05A7">
                <w:rPr>
                  <w:rFonts w:ascii="Times New Roman" w:hAnsi="Times New Roman" w:cs="Times New Roman"/>
                  <w:i/>
                </w:rPr>
                <w:delText>.</w:delText>
              </w:r>
            </w:del>
            <w:r w:rsidR="00F969FE">
              <w:rPr>
                <w:rFonts w:ascii="Times New Roman" w:hAnsi="Times New Roman" w:cs="Times New Roman"/>
                <w:i/>
              </w:rPr>
              <w:t xml:space="preserve"> </w:t>
            </w:r>
            <w:r w:rsidR="00F969FE" w:rsidRPr="00AD05A7">
              <w:rPr>
                <w:rFonts w:ascii="Times New Roman" w:hAnsi="Times New Roman" w:cs="Times New Roman"/>
                <w:i/>
                <w:rPrChange w:id="276" w:author="PerfectoAmor" w:date="2016-02-03T11:48:00Z">
                  <w:rPr>
                    <w:rFonts w:ascii="Times New Roman" w:hAnsi="Times New Roman" w:cs="Times New Roman"/>
                  </w:rPr>
                </w:rPrChange>
              </w:rPr>
              <w:t>Del trópico</w:t>
            </w:r>
            <w:r w:rsidR="00F969FE">
              <w:rPr>
                <w:rFonts w:ascii="Times New Roman" w:hAnsi="Times New Roman" w:cs="Times New Roman"/>
              </w:rPr>
              <w:t>.</w:t>
            </w:r>
          </w:p>
        </w:tc>
        <w:tc>
          <w:tcPr>
            <w:tcW w:w="4722" w:type="dxa"/>
          </w:tcPr>
          <w:p w14:paraId="7F93D468" w14:textId="6548A8F8" w:rsidR="00AD05A7" w:rsidRPr="00AD05A7" w:rsidRDefault="00AD05A7" w:rsidP="009F64F0">
            <w:pPr>
              <w:rPr>
                <w:ins w:id="277" w:author="PerfectoAmor" w:date="2016-02-03T11:48:00Z"/>
                <w:rFonts w:ascii="Times New Roman" w:hAnsi="Times New Roman" w:cs="Times New Roman"/>
                <w:b/>
                <w:rPrChange w:id="278" w:author="PerfectoAmor" w:date="2016-02-03T11:49:00Z">
                  <w:rPr>
                    <w:ins w:id="279" w:author="PerfectoAmor" w:date="2016-02-03T11:48:00Z"/>
                    <w:rFonts w:ascii="Times New Roman" w:hAnsi="Times New Roman" w:cs="Times New Roman"/>
                  </w:rPr>
                </w:rPrChange>
              </w:rPr>
            </w:pPr>
            <w:ins w:id="280" w:author="PerfectoAmor" w:date="2016-02-03T11:48:00Z">
              <w:r w:rsidRPr="00AD05A7">
                <w:rPr>
                  <w:rFonts w:ascii="Times New Roman" w:hAnsi="Times New Roman" w:cs="Times New Roman"/>
                  <w:b/>
                  <w:rPrChange w:id="281" w:author="PerfectoAmor" w:date="2016-02-03T11:49:00Z">
                    <w:rPr>
                      <w:rFonts w:ascii="Times New Roman" w:hAnsi="Times New Roman" w:cs="Times New Roman"/>
                    </w:rPr>
                  </w:rPrChange>
                </w:rPr>
                <w:t>Rima LXVI</w:t>
              </w:r>
            </w:ins>
          </w:p>
          <w:p w14:paraId="25245DDD" w14:textId="77777777" w:rsidR="0080631F" w:rsidRPr="00056B84" w:rsidRDefault="0080631F" w:rsidP="009F64F0">
            <w:pPr>
              <w:rPr>
                <w:rFonts w:ascii="Times New Roman" w:hAnsi="Times New Roman" w:cs="Times New Roman"/>
              </w:rPr>
            </w:pPr>
            <w:r w:rsidRPr="00056B84">
              <w:rPr>
                <w:rFonts w:ascii="Times New Roman" w:hAnsi="Times New Roman" w:cs="Times New Roman"/>
              </w:rPr>
              <w:t xml:space="preserve">¿De dónde vengo?… El más horrible y áspero </w:t>
            </w:r>
          </w:p>
          <w:p w14:paraId="7F31A27A" w14:textId="77777777" w:rsidR="0080631F" w:rsidRPr="00056B84" w:rsidRDefault="0080631F" w:rsidP="009F64F0">
            <w:pPr>
              <w:rPr>
                <w:rFonts w:ascii="Times New Roman" w:hAnsi="Times New Roman" w:cs="Times New Roman"/>
              </w:rPr>
            </w:pPr>
            <w:r w:rsidRPr="00056B84">
              <w:rPr>
                <w:rFonts w:ascii="Times New Roman" w:hAnsi="Times New Roman" w:cs="Times New Roman"/>
              </w:rPr>
              <w:t>de los senderos b</w:t>
            </w:r>
            <w:r w:rsidRPr="00056B84">
              <w:rPr>
                <w:rFonts w:ascii="Times New Roman" w:hAnsi="Times New Roman" w:cs="Times New Roman"/>
                <w:b/>
              </w:rPr>
              <w:t>u</w:t>
            </w:r>
            <w:r w:rsidRPr="00056B84">
              <w:rPr>
                <w:rFonts w:ascii="Times New Roman" w:hAnsi="Times New Roman" w:cs="Times New Roman"/>
              </w:rPr>
              <w:t>sc</w:t>
            </w:r>
            <w:r w:rsidRPr="00056B84">
              <w:rPr>
                <w:rFonts w:ascii="Times New Roman" w:hAnsi="Times New Roman" w:cs="Times New Roman"/>
                <w:b/>
              </w:rPr>
              <w:t>a</w:t>
            </w:r>
            <w:r w:rsidRPr="00056B84">
              <w:rPr>
                <w:rFonts w:ascii="Times New Roman" w:hAnsi="Times New Roman" w:cs="Times New Roman"/>
              </w:rPr>
              <w:t xml:space="preserve">; </w:t>
            </w:r>
          </w:p>
          <w:p w14:paraId="2E330F31" w14:textId="77777777" w:rsidR="0080631F" w:rsidRPr="00056B84" w:rsidRDefault="0080631F" w:rsidP="009F64F0">
            <w:pPr>
              <w:rPr>
                <w:rFonts w:ascii="Times New Roman" w:hAnsi="Times New Roman" w:cs="Times New Roman"/>
              </w:rPr>
            </w:pPr>
            <w:r w:rsidRPr="00056B84">
              <w:rPr>
                <w:rFonts w:ascii="Times New Roman" w:hAnsi="Times New Roman" w:cs="Times New Roman"/>
              </w:rPr>
              <w:t xml:space="preserve">las huellas de unos pies ensangrentados </w:t>
            </w:r>
          </w:p>
          <w:p w14:paraId="77DAA1CA" w14:textId="77777777" w:rsidR="0080631F" w:rsidRPr="00056B84" w:rsidRDefault="0080631F" w:rsidP="009F64F0">
            <w:pPr>
              <w:rPr>
                <w:rFonts w:ascii="Times New Roman" w:hAnsi="Times New Roman" w:cs="Times New Roman"/>
              </w:rPr>
            </w:pPr>
            <w:r w:rsidRPr="00056B84">
              <w:rPr>
                <w:rFonts w:ascii="Times New Roman" w:hAnsi="Times New Roman" w:cs="Times New Roman"/>
              </w:rPr>
              <w:t>sobre la roca d</w:t>
            </w:r>
            <w:r w:rsidRPr="00056B84">
              <w:rPr>
                <w:rFonts w:ascii="Times New Roman" w:hAnsi="Times New Roman" w:cs="Times New Roman"/>
                <w:b/>
              </w:rPr>
              <w:t>u</w:t>
            </w:r>
            <w:r w:rsidRPr="00056B84">
              <w:rPr>
                <w:rFonts w:ascii="Times New Roman" w:hAnsi="Times New Roman" w:cs="Times New Roman"/>
              </w:rPr>
              <w:t>r</w:t>
            </w:r>
            <w:r w:rsidRPr="00056B84">
              <w:rPr>
                <w:rFonts w:ascii="Times New Roman" w:hAnsi="Times New Roman" w:cs="Times New Roman"/>
                <w:b/>
              </w:rPr>
              <w:t>a</w:t>
            </w:r>
            <w:r w:rsidRPr="00056B84">
              <w:rPr>
                <w:rFonts w:ascii="Times New Roman" w:hAnsi="Times New Roman" w:cs="Times New Roman"/>
              </w:rPr>
              <w:t xml:space="preserve">, </w:t>
            </w:r>
          </w:p>
          <w:p w14:paraId="197DBE2B" w14:textId="77777777" w:rsidR="0080631F" w:rsidRPr="00056B84" w:rsidRDefault="0080631F" w:rsidP="009F64F0">
            <w:pPr>
              <w:rPr>
                <w:rFonts w:ascii="Times New Roman" w:hAnsi="Times New Roman" w:cs="Times New Roman"/>
              </w:rPr>
            </w:pPr>
            <w:r w:rsidRPr="00056B84">
              <w:rPr>
                <w:rFonts w:ascii="Times New Roman" w:hAnsi="Times New Roman" w:cs="Times New Roman"/>
              </w:rPr>
              <w:t xml:space="preserve">los despojos de un alma hecha jirones </w:t>
            </w:r>
          </w:p>
          <w:p w14:paraId="07F52DCC" w14:textId="77777777" w:rsidR="0080631F" w:rsidRPr="00056B84" w:rsidRDefault="0080631F" w:rsidP="009F64F0">
            <w:pPr>
              <w:rPr>
                <w:rFonts w:ascii="Times New Roman" w:hAnsi="Times New Roman" w:cs="Times New Roman"/>
              </w:rPr>
            </w:pPr>
            <w:r w:rsidRPr="00056B84">
              <w:rPr>
                <w:rFonts w:ascii="Times New Roman" w:hAnsi="Times New Roman" w:cs="Times New Roman"/>
              </w:rPr>
              <w:t>en las zarzas ag</w:t>
            </w:r>
            <w:r w:rsidRPr="00056B84">
              <w:rPr>
                <w:rFonts w:ascii="Times New Roman" w:hAnsi="Times New Roman" w:cs="Times New Roman"/>
                <w:b/>
              </w:rPr>
              <w:t>u</w:t>
            </w:r>
            <w:r w:rsidRPr="00056B84">
              <w:rPr>
                <w:rFonts w:ascii="Times New Roman" w:hAnsi="Times New Roman" w:cs="Times New Roman"/>
              </w:rPr>
              <w:t>d</w:t>
            </w:r>
            <w:r w:rsidRPr="00056B84">
              <w:rPr>
                <w:rFonts w:ascii="Times New Roman" w:hAnsi="Times New Roman" w:cs="Times New Roman"/>
                <w:b/>
              </w:rPr>
              <w:t>a</w:t>
            </w:r>
            <w:r w:rsidRPr="00056B84">
              <w:rPr>
                <w:rFonts w:ascii="Times New Roman" w:hAnsi="Times New Roman" w:cs="Times New Roman"/>
              </w:rPr>
              <w:t xml:space="preserve">s, </w:t>
            </w:r>
          </w:p>
          <w:p w14:paraId="63EAAB19" w14:textId="77777777" w:rsidR="0080631F" w:rsidRPr="00056B84" w:rsidRDefault="0080631F" w:rsidP="009F64F0">
            <w:pPr>
              <w:rPr>
                <w:rFonts w:ascii="Times New Roman" w:hAnsi="Times New Roman" w:cs="Times New Roman"/>
              </w:rPr>
            </w:pPr>
            <w:r w:rsidRPr="00056B84">
              <w:rPr>
                <w:rFonts w:ascii="Times New Roman" w:hAnsi="Times New Roman" w:cs="Times New Roman"/>
              </w:rPr>
              <w:t xml:space="preserve">te dirán el camino </w:t>
            </w:r>
          </w:p>
          <w:p w14:paraId="3CB2BC91" w14:textId="77777777" w:rsidR="0080631F" w:rsidRDefault="0080631F" w:rsidP="009F64F0">
            <w:pPr>
              <w:rPr>
                <w:rFonts w:ascii="Times New Roman" w:hAnsi="Times New Roman" w:cs="Times New Roman"/>
              </w:rPr>
            </w:pPr>
            <w:r w:rsidRPr="00056B84">
              <w:rPr>
                <w:rFonts w:ascii="Times New Roman" w:hAnsi="Times New Roman" w:cs="Times New Roman"/>
              </w:rPr>
              <w:t>que conduce a mi c</w:t>
            </w:r>
            <w:r w:rsidRPr="00056B84">
              <w:rPr>
                <w:rFonts w:ascii="Times New Roman" w:hAnsi="Times New Roman" w:cs="Times New Roman"/>
                <w:b/>
              </w:rPr>
              <w:t>u</w:t>
            </w:r>
            <w:r w:rsidRPr="00056B84">
              <w:rPr>
                <w:rFonts w:ascii="Times New Roman" w:hAnsi="Times New Roman" w:cs="Times New Roman"/>
              </w:rPr>
              <w:t>n</w:t>
            </w:r>
            <w:r w:rsidRPr="00056B84">
              <w:rPr>
                <w:rFonts w:ascii="Times New Roman" w:hAnsi="Times New Roman" w:cs="Times New Roman"/>
                <w:b/>
              </w:rPr>
              <w:t>a</w:t>
            </w:r>
            <w:r w:rsidRPr="00056B84">
              <w:rPr>
                <w:rFonts w:ascii="Times New Roman" w:hAnsi="Times New Roman" w:cs="Times New Roman"/>
              </w:rPr>
              <w:t xml:space="preserve">. </w:t>
            </w:r>
          </w:p>
          <w:p w14:paraId="6B605557" w14:textId="77777777" w:rsidR="00F969FE" w:rsidRDefault="00F969FE" w:rsidP="009F64F0">
            <w:pPr>
              <w:rPr>
                <w:rFonts w:ascii="Times New Roman" w:hAnsi="Times New Roman" w:cs="Times New Roman"/>
              </w:rPr>
            </w:pPr>
          </w:p>
          <w:p w14:paraId="2FF8E264" w14:textId="6B8E19BC" w:rsidR="0080631F" w:rsidRPr="00056B84" w:rsidRDefault="0080631F" w:rsidP="00AD05A7">
            <w:pPr>
              <w:rPr>
                <w:rFonts w:ascii="Times New Roman" w:hAnsi="Times New Roman" w:cs="Times New Roman"/>
              </w:rPr>
            </w:pPr>
            <w:r w:rsidRPr="00AD05A7">
              <w:rPr>
                <w:rFonts w:ascii="Times New Roman" w:hAnsi="Times New Roman" w:cs="Times New Roman"/>
                <w:rPrChange w:id="282" w:author="PerfectoAmor" w:date="2016-02-03T11:49:00Z">
                  <w:rPr>
                    <w:rFonts w:ascii="Times New Roman" w:hAnsi="Times New Roman" w:cs="Times New Roman"/>
                    <w:i/>
                  </w:rPr>
                </w:rPrChange>
              </w:rPr>
              <w:t>Gustavo Adolfo Becker</w:t>
            </w:r>
            <w:ins w:id="283" w:author="PerfectoAmor" w:date="2016-02-03T11:49:00Z">
              <w:r w:rsidR="00AD05A7">
                <w:rPr>
                  <w:rFonts w:ascii="Times New Roman" w:hAnsi="Times New Roman" w:cs="Times New Roman"/>
                </w:rPr>
                <w:t>,</w:t>
              </w:r>
            </w:ins>
            <w:del w:id="284" w:author="PerfectoAmor" w:date="2016-02-03T11:49:00Z">
              <w:r w:rsidR="00F969FE" w:rsidRPr="00376205" w:rsidDel="00AD05A7">
                <w:rPr>
                  <w:rFonts w:ascii="Times New Roman" w:hAnsi="Times New Roman" w:cs="Times New Roman"/>
                  <w:i/>
                </w:rPr>
                <w:delText>.</w:delText>
              </w:r>
            </w:del>
            <w:r w:rsidR="00F969FE">
              <w:rPr>
                <w:rFonts w:ascii="Times New Roman" w:hAnsi="Times New Roman" w:cs="Times New Roman"/>
              </w:rPr>
              <w:t xml:space="preserve"> </w:t>
            </w:r>
            <w:r w:rsidR="00F969FE" w:rsidRPr="00AD05A7">
              <w:rPr>
                <w:rFonts w:ascii="Times New Roman" w:hAnsi="Times New Roman" w:cs="Times New Roman"/>
                <w:i/>
                <w:rPrChange w:id="285" w:author="PerfectoAmor" w:date="2016-02-03T11:49:00Z">
                  <w:rPr>
                    <w:rFonts w:ascii="Times New Roman" w:hAnsi="Times New Roman" w:cs="Times New Roman"/>
                  </w:rPr>
                </w:rPrChange>
              </w:rPr>
              <w:t>Rima LXVI.</w:t>
            </w:r>
          </w:p>
        </w:tc>
      </w:tr>
    </w:tbl>
    <w:p w14:paraId="195A9FC9" w14:textId="77777777" w:rsidR="0080631F" w:rsidRPr="00E92EEB" w:rsidRDefault="0080631F" w:rsidP="0080631F">
      <w:pPr>
        <w:rPr>
          <w:rFonts w:ascii="Times New Roman" w:hAnsi="Times New Roman" w:cs="Times New Roman"/>
          <w:b/>
          <w:sz w:val="28"/>
          <w:highlight w:val="yellow"/>
        </w:rPr>
      </w:pPr>
    </w:p>
    <w:tbl>
      <w:tblPr>
        <w:tblStyle w:val="Tablaconcuadrcula"/>
        <w:tblW w:w="0" w:type="auto"/>
        <w:tblLook w:val="04A0" w:firstRow="1" w:lastRow="0" w:firstColumn="1" w:lastColumn="0" w:noHBand="0" w:noVBand="1"/>
      </w:tblPr>
      <w:tblGrid>
        <w:gridCol w:w="2474"/>
        <w:gridCol w:w="6354"/>
      </w:tblGrid>
      <w:tr w:rsidR="0080631F" w:rsidRPr="002145BD" w14:paraId="45137E6E" w14:textId="77777777" w:rsidTr="005B05A5">
        <w:tc>
          <w:tcPr>
            <w:tcW w:w="9033" w:type="dxa"/>
            <w:gridSpan w:val="2"/>
            <w:shd w:val="clear" w:color="auto" w:fill="000000" w:themeFill="text1"/>
          </w:tcPr>
          <w:p w14:paraId="44B09366" w14:textId="77777777" w:rsidR="0080631F" w:rsidRPr="002145BD" w:rsidRDefault="0080631F">
            <w:pPr>
              <w:jc w:val="center"/>
              <w:rPr>
                <w:rFonts w:ascii="Times New Roman" w:hAnsi="Times New Roman" w:cs="Times New Roman"/>
                <w:b/>
                <w:color w:val="FFFFFF" w:themeColor="background1"/>
              </w:rPr>
              <w:pPrChange w:id="286" w:author="PerfectoAmor" w:date="2016-02-03T11:49:00Z">
                <w:pPr/>
              </w:pPrChange>
            </w:pPr>
            <w:r w:rsidRPr="002145BD">
              <w:rPr>
                <w:rFonts w:ascii="Times New Roman" w:hAnsi="Times New Roman" w:cs="Times New Roman"/>
                <w:b/>
                <w:color w:val="FFFFFF" w:themeColor="background1"/>
              </w:rPr>
              <w:t>Practica: recurso nuevo</w:t>
            </w:r>
          </w:p>
        </w:tc>
      </w:tr>
      <w:tr w:rsidR="0080631F" w:rsidRPr="002145BD" w14:paraId="5E6CE60C" w14:textId="77777777" w:rsidTr="005B05A5">
        <w:tc>
          <w:tcPr>
            <w:tcW w:w="2518" w:type="dxa"/>
          </w:tcPr>
          <w:p w14:paraId="17E61BA7" w14:textId="77777777" w:rsidR="0080631F" w:rsidRPr="002145BD" w:rsidRDefault="0080631F" w:rsidP="005B05A5">
            <w:pPr>
              <w:rPr>
                <w:rFonts w:ascii="Times New Roman" w:hAnsi="Times New Roman" w:cs="Times New Roman"/>
                <w:b/>
                <w:color w:val="000000"/>
              </w:rPr>
            </w:pPr>
            <w:r w:rsidRPr="002145BD">
              <w:rPr>
                <w:rFonts w:ascii="Times New Roman" w:hAnsi="Times New Roman" w:cs="Times New Roman"/>
                <w:b/>
                <w:color w:val="000000"/>
              </w:rPr>
              <w:t>Código</w:t>
            </w:r>
          </w:p>
        </w:tc>
        <w:tc>
          <w:tcPr>
            <w:tcW w:w="6515" w:type="dxa"/>
          </w:tcPr>
          <w:p w14:paraId="71BF9967" w14:textId="77777777" w:rsidR="0080631F" w:rsidRPr="002145BD" w:rsidRDefault="0080631F" w:rsidP="005B05A5">
            <w:pPr>
              <w:rPr>
                <w:rFonts w:ascii="Times New Roman" w:hAnsi="Times New Roman" w:cs="Times New Roman"/>
                <w:b/>
                <w:color w:val="000000"/>
              </w:rPr>
            </w:pPr>
            <w:r w:rsidRPr="002145BD">
              <w:rPr>
                <w:rFonts w:ascii="Times New Roman" w:hAnsi="Times New Roman" w:cs="Times New Roman"/>
                <w:color w:val="000000"/>
              </w:rPr>
              <w:t>LE_06_05_CO_REC</w:t>
            </w:r>
            <w:r>
              <w:rPr>
                <w:rFonts w:ascii="Times New Roman" w:hAnsi="Times New Roman" w:cs="Times New Roman"/>
                <w:color w:val="000000"/>
              </w:rPr>
              <w:t>90</w:t>
            </w:r>
          </w:p>
        </w:tc>
      </w:tr>
      <w:tr w:rsidR="0080631F" w:rsidRPr="002145BD" w14:paraId="499E21DE" w14:textId="77777777" w:rsidTr="005B05A5">
        <w:tc>
          <w:tcPr>
            <w:tcW w:w="2518" w:type="dxa"/>
          </w:tcPr>
          <w:p w14:paraId="12C24E47" w14:textId="77777777" w:rsidR="0080631F" w:rsidRPr="002145BD" w:rsidRDefault="0080631F" w:rsidP="005B05A5">
            <w:pPr>
              <w:rPr>
                <w:rFonts w:ascii="Times New Roman" w:hAnsi="Times New Roman" w:cs="Times New Roman"/>
                <w:color w:val="000000"/>
              </w:rPr>
            </w:pPr>
            <w:r w:rsidRPr="002145BD">
              <w:rPr>
                <w:rFonts w:ascii="Times New Roman" w:hAnsi="Times New Roman" w:cs="Times New Roman"/>
                <w:b/>
                <w:color w:val="000000"/>
              </w:rPr>
              <w:t>Título</w:t>
            </w:r>
          </w:p>
        </w:tc>
        <w:tc>
          <w:tcPr>
            <w:tcW w:w="6515" w:type="dxa"/>
          </w:tcPr>
          <w:p w14:paraId="4341AD32" w14:textId="77777777" w:rsidR="0080631F" w:rsidRPr="002145BD" w:rsidRDefault="0080631F" w:rsidP="005B05A5">
            <w:pPr>
              <w:rPr>
                <w:rFonts w:ascii="Times New Roman" w:hAnsi="Times New Roman" w:cs="Times New Roman"/>
              </w:rPr>
            </w:pPr>
            <w:r w:rsidRPr="00103B39">
              <w:rPr>
                <w:rFonts w:ascii="Times New Roman" w:hAnsi="Times New Roman" w:cs="Times New Roman"/>
              </w:rPr>
              <w:t>Clases de versos y de estrofas</w:t>
            </w:r>
          </w:p>
        </w:tc>
      </w:tr>
      <w:tr w:rsidR="0080631F" w:rsidRPr="002145BD" w14:paraId="3228AFA9" w14:textId="77777777" w:rsidTr="005B05A5">
        <w:tc>
          <w:tcPr>
            <w:tcW w:w="2518" w:type="dxa"/>
          </w:tcPr>
          <w:p w14:paraId="52861F28" w14:textId="77777777" w:rsidR="0080631F" w:rsidRPr="002145BD" w:rsidRDefault="0080631F" w:rsidP="005B05A5">
            <w:pPr>
              <w:rPr>
                <w:rFonts w:ascii="Times New Roman" w:hAnsi="Times New Roman" w:cs="Times New Roman"/>
                <w:color w:val="000000"/>
              </w:rPr>
            </w:pPr>
            <w:r w:rsidRPr="002145BD">
              <w:rPr>
                <w:rFonts w:ascii="Times New Roman" w:hAnsi="Times New Roman" w:cs="Times New Roman"/>
                <w:b/>
                <w:color w:val="000000"/>
              </w:rPr>
              <w:t>Descripción</w:t>
            </w:r>
          </w:p>
        </w:tc>
        <w:tc>
          <w:tcPr>
            <w:tcW w:w="6515" w:type="dxa"/>
          </w:tcPr>
          <w:p w14:paraId="7E6635BE" w14:textId="77777777" w:rsidR="0080631F" w:rsidRPr="002145BD" w:rsidRDefault="0080631F" w:rsidP="005B05A5">
            <w:pPr>
              <w:jc w:val="both"/>
              <w:rPr>
                <w:rFonts w:ascii="Times New Roman" w:hAnsi="Times New Roman" w:cs="Times New Roman"/>
                <w:color w:val="000000"/>
              </w:rPr>
            </w:pPr>
            <w:r w:rsidRPr="00103B39">
              <w:rPr>
                <w:rFonts w:ascii="Times New Roman" w:hAnsi="Times New Roman" w:cs="Times New Roman"/>
                <w:color w:val="000000"/>
              </w:rPr>
              <w:t>Actividad de clasificación de versos y estrofas</w:t>
            </w:r>
          </w:p>
        </w:tc>
      </w:tr>
    </w:tbl>
    <w:p w14:paraId="5DE7C720" w14:textId="77777777" w:rsidR="0080631F" w:rsidRPr="00103B39" w:rsidRDefault="0080631F" w:rsidP="0080631F">
      <w:pPr>
        <w:rPr>
          <w:rFonts w:ascii="Times New Roman" w:hAnsi="Times New Roman" w:cs="Times New Roman"/>
          <w:b/>
          <w:highlight w:val="yellow"/>
        </w:rPr>
      </w:pPr>
    </w:p>
    <w:p w14:paraId="1FCF0393" w14:textId="77777777" w:rsidR="0080631F" w:rsidRDefault="0080631F" w:rsidP="0080631F">
      <w:pPr>
        <w:rPr>
          <w:rFonts w:ascii="Times New Roman" w:hAnsi="Times New Roman" w:cs="Times New Roman"/>
          <w:b/>
          <w:lang w:val="es-ES"/>
        </w:rPr>
      </w:pPr>
      <w:r w:rsidRPr="002145BD">
        <w:rPr>
          <w:rFonts w:ascii="Times New Roman" w:hAnsi="Times New Roman" w:cs="Times New Roman"/>
          <w:b/>
          <w:highlight w:val="yellow"/>
          <w:lang w:val="es-ES"/>
        </w:rPr>
        <w:t>[SECCIÓN 2]</w:t>
      </w:r>
      <w:r w:rsidRPr="002145BD">
        <w:rPr>
          <w:rFonts w:ascii="Times New Roman" w:hAnsi="Times New Roman" w:cs="Times New Roman"/>
          <w:b/>
          <w:lang w:val="es-ES"/>
        </w:rPr>
        <w:t xml:space="preserve"> 2.2 La poesía popular</w:t>
      </w:r>
    </w:p>
    <w:p w14:paraId="42269DD1" w14:textId="77777777" w:rsidR="00F01F84" w:rsidRDefault="00F01F84" w:rsidP="0080631F">
      <w:pPr>
        <w:shd w:val="clear" w:color="auto" w:fill="FFFFFF"/>
        <w:spacing w:line="273" w:lineRule="atLeast"/>
        <w:rPr>
          <w:rFonts w:ascii="Times New Roman" w:eastAsia="Times New Roman" w:hAnsi="Times New Roman" w:cs="Times New Roman"/>
          <w:szCs w:val="20"/>
          <w:lang w:eastAsia="es-CO"/>
        </w:rPr>
      </w:pPr>
    </w:p>
    <w:p w14:paraId="63C8D5EC" w14:textId="7F9E3E7A" w:rsidR="0080631F" w:rsidRDefault="0080631F" w:rsidP="0080631F">
      <w:pPr>
        <w:shd w:val="clear" w:color="auto" w:fill="FFFFFF"/>
        <w:spacing w:line="273" w:lineRule="atLeast"/>
        <w:rPr>
          <w:rFonts w:ascii="Times New Roman" w:eastAsia="Times New Roman" w:hAnsi="Times New Roman" w:cs="Times New Roman"/>
          <w:szCs w:val="20"/>
          <w:lang w:eastAsia="es-CO"/>
        </w:rPr>
      </w:pPr>
      <w:r w:rsidRPr="001F7D70">
        <w:rPr>
          <w:rFonts w:ascii="Times New Roman" w:eastAsia="Times New Roman" w:hAnsi="Times New Roman" w:cs="Times New Roman"/>
          <w:szCs w:val="20"/>
          <w:lang w:eastAsia="es-CO"/>
        </w:rPr>
        <w:t>Al igual que en otras expresiones literarias,</w:t>
      </w:r>
      <w:r>
        <w:rPr>
          <w:rFonts w:ascii="Times New Roman" w:eastAsia="Times New Roman" w:hAnsi="Times New Roman" w:cs="Times New Roman"/>
          <w:szCs w:val="20"/>
          <w:lang w:eastAsia="es-CO"/>
        </w:rPr>
        <w:t xml:space="preserve"> como los cuentos</w:t>
      </w:r>
      <w:ins w:id="287" w:author="PerfectoAmor" w:date="2016-02-03T11:50:00Z">
        <w:r w:rsidR="00F85FC0">
          <w:rPr>
            <w:rFonts w:ascii="Times New Roman" w:eastAsia="Times New Roman" w:hAnsi="Times New Roman" w:cs="Times New Roman"/>
            <w:szCs w:val="20"/>
            <w:lang w:eastAsia="es-CO"/>
          </w:rPr>
          <w:t xml:space="preserve"> populares o de autor</w:t>
        </w:r>
      </w:ins>
      <w:r>
        <w:rPr>
          <w:rFonts w:ascii="Times New Roman" w:eastAsia="Times New Roman" w:hAnsi="Times New Roman" w:cs="Times New Roman"/>
          <w:szCs w:val="20"/>
          <w:lang w:eastAsia="es-CO"/>
        </w:rPr>
        <w:t xml:space="preserve">, </w:t>
      </w:r>
      <w:del w:id="288" w:author="PerfectoAmor" w:date="2016-02-03T11:50:00Z">
        <w:r w:rsidDel="00F85FC0">
          <w:rPr>
            <w:rFonts w:ascii="Times New Roman" w:eastAsia="Times New Roman" w:hAnsi="Times New Roman" w:cs="Times New Roman"/>
            <w:szCs w:val="20"/>
            <w:lang w:eastAsia="es-CO"/>
          </w:rPr>
          <w:delText xml:space="preserve">en los cuales observamos </w:delText>
        </w:r>
        <w:r w:rsidR="00F01F84" w:rsidDel="00F85FC0">
          <w:rPr>
            <w:rFonts w:ascii="Times New Roman" w:eastAsia="Times New Roman" w:hAnsi="Times New Roman" w:cs="Times New Roman"/>
            <w:szCs w:val="20"/>
            <w:lang w:eastAsia="es-CO"/>
          </w:rPr>
          <w:delText xml:space="preserve">que unos son </w:delText>
        </w:r>
        <w:r w:rsidDel="00F85FC0">
          <w:rPr>
            <w:rFonts w:ascii="Times New Roman" w:eastAsia="Times New Roman" w:hAnsi="Times New Roman" w:cs="Times New Roman"/>
            <w:szCs w:val="20"/>
            <w:lang w:eastAsia="es-CO"/>
          </w:rPr>
          <w:delText xml:space="preserve">populares y </w:delText>
        </w:r>
        <w:r w:rsidR="00F01F84" w:rsidDel="00F85FC0">
          <w:rPr>
            <w:rFonts w:ascii="Times New Roman" w:eastAsia="Times New Roman" w:hAnsi="Times New Roman" w:cs="Times New Roman"/>
            <w:szCs w:val="20"/>
            <w:lang w:eastAsia="es-CO"/>
          </w:rPr>
          <w:delText xml:space="preserve">otros </w:delText>
        </w:r>
        <w:r w:rsidR="00343C76" w:rsidDel="00F85FC0">
          <w:rPr>
            <w:rFonts w:ascii="Times New Roman" w:eastAsia="Times New Roman" w:hAnsi="Times New Roman" w:cs="Times New Roman"/>
            <w:szCs w:val="20"/>
            <w:lang w:eastAsia="es-CO"/>
          </w:rPr>
          <w:delText xml:space="preserve">de autor, </w:delText>
        </w:r>
      </w:del>
      <w:r w:rsidR="00343C76">
        <w:rPr>
          <w:rFonts w:ascii="Times New Roman" w:eastAsia="Times New Roman" w:hAnsi="Times New Roman" w:cs="Times New Roman"/>
          <w:szCs w:val="20"/>
          <w:lang w:eastAsia="es-CO"/>
        </w:rPr>
        <w:t>e</w:t>
      </w:r>
      <w:r>
        <w:rPr>
          <w:rFonts w:ascii="Times New Roman" w:eastAsia="Times New Roman" w:hAnsi="Times New Roman" w:cs="Times New Roman"/>
          <w:szCs w:val="20"/>
          <w:lang w:eastAsia="es-CO"/>
        </w:rPr>
        <w:t xml:space="preserve">n la poesía también encontramos dos grandes clasificaciones </w:t>
      </w:r>
      <w:del w:id="289" w:author="PerfectoAmor" w:date="2016-02-03T11:51:00Z">
        <w:r w:rsidDel="00F85FC0">
          <w:rPr>
            <w:rFonts w:ascii="Times New Roman" w:eastAsia="Times New Roman" w:hAnsi="Times New Roman" w:cs="Times New Roman"/>
            <w:szCs w:val="20"/>
            <w:lang w:eastAsia="es-CO"/>
          </w:rPr>
          <w:delText xml:space="preserve">según </w:delText>
        </w:r>
      </w:del>
      <w:ins w:id="290" w:author="PerfectoAmor" w:date="2016-02-03T11:51:00Z">
        <w:r w:rsidR="00F85FC0">
          <w:rPr>
            <w:rFonts w:ascii="Times New Roman" w:eastAsia="Times New Roman" w:hAnsi="Times New Roman" w:cs="Times New Roman"/>
            <w:szCs w:val="20"/>
            <w:lang w:eastAsia="es-CO"/>
          </w:rPr>
          <w:t xml:space="preserve">de acuerdo con </w:t>
        </w:r>
      </w:ins>
      <w:r>
        <w:rPr>
          <w:rFonts w:ascii="Times New Roman" w:eastAsia="Times New Roman" w:hAnsi="Times New Roman" w:cs="Times New Roman"/>
          <w:szCs w:val="20"/>
          <w:lang w:eastAsia="es-CO"/>
        </w:rPr>
        <w:t>c</w:t>
      </w:r>
      <w:del w:id="291" w:author="PerfectoAmor" w:date="2016-02-03T11:51:00Z">
        <w:r w:rsidDel="00F85FC0">
          <w:rPr>
            <w:rFonts w:ascii="Times New Roman" w:eastAsia="Times New Roman" w:hAnsi="Times New Roman" w:cs="Times New Roman"/>
            <w:szCs w:val="20"/>
            <w:lang w:eastAsia="es-CO"/>
          </w:rPr>
          <w:delText>o</w:delText>
        </w:r>
      </w:del>
      <w:ins w:id="292" w:author="PerfectoAmor" w:date="2016-02-03T11:51:00Z">
        <w:r w:rsidR="00F85FC0">
          <w:rPr>
            <w:rFonts w:ascii="Times New Roman" w:eastAsia="Times New Roman" w:hAnsi="Times New Roman" w:cs="Times New Roman"/>
            <w:szCs w:val="20"/>
            <w:lang w:eastAsia="es-CO"/>
          </w:rPr>
          <w:t>ó</w:t>
        </w:r>
      </w:ins>
      <w:r>
        <w:rPr>
          <w:rFonts w:ascii="Times New Roman" w:eastAsia="Times New Roman" w:hAnsi="Times New Roman" w:cs="Times New Roman"/>
          <w:szCs w:val="20"/>
          <w:lang w:eastAsia="es-CO"/>
        </w:rPr>
        <w:t>mo</w:t>
      </w:r>
      <w:r w:rsidR="00343C76">
        <w:rPr>
          <w:rFonts w:ascii="Times New Roman" w:eastAsia="Times New Roman" w:hAnsi="Times New Roman" w:cs="Times New Roman"/>
          <w:szCs w:val="20"/>
          <w:lang w:eastAsia="es-CO"/>
        </w:rPr>
        <w:t xml:space="preserve"> se cre</w:t>
      </w:r>
      <w:ins w:id="293" w:author="PerfectoAmor" w:date="2016-02-03T11:51:00Z">
        <w:r w:rsidR="00F85FC0">
          <w:rPr>
            <w:rFonts w:ascii="Times New Roman" w:eastAsia="Times New Roman" w:hAnsi="Times New Roman" w:cs="Times New Roman"/>
            <w:szCs w:val="20"/>
            <w:lang w:eastAsia="es-CO"/>
          </w:rPr>
          <w:t>e</w:t>
        </w:r>
      </w:ins>
      <w:del w:id="294" w:author="PerfectoAmor" w:date="2016-02-03T11:51:00Z">
        <w:r w:rsidR="00343C76" w:rsidDel="00F85FC0">
          <w:rPr>
            <w:rFonts w:ascii="Times New Roman" w:eastAsia="Times New Roman" w:hAnsi="Times New Roman" w:cs="Times New Roman"/>
            <w:szCs w:val="20"/>
            <w:lang w:eastAsia="es-CO"/>
          </w:rPr>
          <w:delText>a</w:delText>
        </w:r>
      </w:del>
      <w:r w:rsidR="00343C76">
        <w:rPr>
          <w:rFonts w:ascii="Times New Roman" w:eastAsia="Times New Roman" w:hAnsi="Times New Roman" w:cs="Times New Roman"/>
          <w:szCs w:val="20"/>
          <w:lang w:eastAsia="es-CO"/>
        </w:rPr>
        <w:t xml:space="preserve"> y se transmita la obra:</w:t>
      </w:r>
      <w:r>
        <w:rPr>
          <w:rFonts w:ascii="Times New Roman" w:eastAsia="Times New Roman" w:hAnsi="Times New Roman" w:cs="Times New Roman"/>
          <w:szCs w:val="20"/>
          <w:lang w:eastAsia="es-CO"/>
        </w:rPr>
        <w:t xml:space="preserve"> la poesía culta y la poesía popular. </w:t>
      </w:r>
    </w:p>
    <w:p w14:paraId="2AC3AF6E" w14:textId="77777777" w:rsidR="0080631F" w:rsidRDefault="0080631F" w:rsidP="0080631F">
      <w:pPr>
        <w:shd w:val="clear" w:color="auto" w:fill="FFFFFF"/>
        <w:spacing w:line="273" w:lineRule="atLeast"/>
        <w:rPr>
          <w:rFonts w:ascii="Times New Roman" w:eastAsia="Times New Roman" w:hAnsi="Times New Roman" w:cs="Times New Roman"/>
          <w:szCs w:val="20"/>
          <w:lang w:eastAsia="es-CO"/>
        </w:rPr>
      </w:pPr>
    </w:p>
    <w:p w14:paraId="302DC9A2" w14:textId="27857864" w:rsidR="0080631F" w:rsidRDefault="0080631F" w:rsidP="0080631F">
      <w:pPr>
        <w:shd w:val="clear" w:color="auto" w:fill="FFFFFF"/>
        <w:spacing w:line="273" w:lineRule="atLeast"/>
        <w:rPr>
          <w:rFonts w:ascii="Times New Roman" w:eastAsia="Times New Roman" w:hAnsi="Times New Roman" w:cs="Times New Roman"/>
          <w:szCs w:val="20"/>
          <w:lang w:eastAsia="es-CO"/>
        </w:rPr>
      </w:pPr>
      <w:r>
        <w:rPr>
          <w:rFonts w:ascii="Times New Roman" w:eastAsia="Times New Roman" w:hAnsi="Times New Roman" w:cs="Times New Roman"/>
          <w:szCs w:val="20"/>
          <w:lang w:eastAsia="es-CO"/>
        </w:rPr>
        <w:t xml:space="preserve">La </w:t>
      </w:r>
      <w:r w:rsidRPr="008B62E8">
        <w:rPr>
          <w:rFonts w:ascii="Times New Roman" w:eastAsia="Times New Roman" w:hAnsi="Times New Roman" w:cs="Times New Roman"/>
          <w:b/>
          <w:szCs w:val="20"/>
          <w:lang w:eastAsia="es-CO"/>
          <w:rPrChange w:id="295" w:author="PerfectoAmor" w:date="2016-02-04T12:34:00Z">
            <w:rPr>
              <w:rFonts w:ascii="Times New Roman" w:eastAsia="Times New Roman" w:hAnsi="Times New Roman" w:cs="Times New Roman"/>
              <w:szCs w:val="20"/>
              <w:lang w:eastAsia="es-CO"/>
            </w:rPr>
          </w:rPrChange>
        </w:rPr>
        <w:t>poesía popular</w:t>
      </w:r>
      <w:del w:id="296" w:author="PerfectoAmor" w:date="2016-02-04T12:34:00Z">
        <w:r w:rsidDel="008B62E8">
          <w:rPr>
            <w:rFonts w:ascii="Times New Roman" w:eastAsia="Times New Roman" w:hAnsi="Times New Roman" w:cs="Times New Roman"/>
            <w:szCs w:val="20"/>
            <w:lang w:eastAsia="es-CO"/>
          </w:rPr>
          <w:delText>,</w:delText>
        </w:r>
      </w:del>
      <w:r>
        <w:rPr>
          <w:rFonts w:ascii="Times New Roman" w:eastAsia="Times New Roman" w:hAnsi="Times New Roman" w:cs="Times New Roman"/>
          <w:szCs w:val="20"/>
          <w:lang w:eastAsia="es-CO"/>
        </w:rPr>
        <w:t xml:space="preserve"> o lírica tradicional</w:t>
      </w:r>
      <w:del w:id="297" w:author="PerfectoAmor" w:date="2016-02-04T12:35:00Z">
        <w:r w:rsidDel="008B62E8">
          <w:rPr>
            <w:rFonts w:ascii="Times New Roman" w:eastAsia="Times New Roman" w:hAnsi="Times New Roman" w:cs="Times New Roman"/>
            <w:szCs w:val="20"/>
            <w:lang w:eastAsia="es-CO"/>
          </w:rPr>
          <w:delText>,</w:delText>
        </w:r>
      </w:del>
      <w:r>
        <w:rPr>
          <w:rFonts w:ascii="Times New Roman" w:eastAsia="Times New Roman" w:hAnsi="Times New Roman" w:cs="Times New Roman"/>
          <w:szCs w:val="20"/>
          <w:lang w:eastAsia="es-CO"/>
        </w:rPr>
        <w:t xml:space="preserve"> </w:t>
      </w:r>
      <w:del w:id="298" w:author="PerfectoAmor" w:date="2016-02-03T11:51:00Z">
        <w:r w:rsidDel="00F85FC0">
          <w:rPr>
            <w:rFonts w:ascii="Times New Roman" w:eastAsia="Times New Roman" w:hAnsi="Times New Roman" w:cs="Times New Roman"/>
            <w:szCs w:val="20"/>
            <w:lang w:eastAsia="es-CO"/>
          </w:rPr>
          <w:delText xml:space="preserve"> </w:delText>
        </w:r>
      </w:del>
      <w:r>
        <w:rPr>
          <w:rFonts w:ascii="Times New Roman" w:eastAsia="Times New Roman" w:hAnsi="Times New Roman" w:cs="Times New Roman"/>
          <w:szCs w:val="20"/>
          <w:lang w:eastAsia="es-CO"/>
        </w:rPr>
        <w:t xml:space="preserve">se crea y transmite oralmente, es anónima y colectiva, pertenece a </w:t>
      </w:r>
      <w:r w:rsidR="00343C76">
        <w:rPr>
          <w:rFonts w:ascii="Times New Roman" w:eastAsia="Times New Roman" w:hAnsi="Times New Roman" w:cs="Times New Roman"/>
          <w:szCs w:val="20"/>
          <w:lang w:eastAsia="es-CO"/>
        </w:rPr>
        <w:t xml:space="preserve">un </w:t>
      </w:r>
      <w:r>
        <w:rPr>
          <w:rFonts w:ascii="Times New Roman" w:eastAsia="Times New Roman" w:hAnsi="Times New Roman" w:cs="Times New Roman"/>
          <w:szCs w:val="20"/>
          <w:lang w:eastAsia="es-CO"/>
        </w:rPr>
        <w:t>grupo cultural, a un pueblo que la recit</w:t>
      </w:r>
      <w:ins w:id="299" w:author="PerfectoAmor" w:date="2016-02-03T11:51:00Z">
        <w:r w:rsidR="00F85FC0">
          <w:rPr>
            <w:rFonts w:ascii="Times New Roman" w:eastAsia="Times New Roman" w:hAnsi="Times New Roman" w:cs="Times New Roman"/>
            <w:szCs w:val="20"/>
            <w:lang w:eastAsia="es-CO"/>
          </w:rPr>
          <w:t>a</w:t>
        </w:r>
      </w:ins>
      <w:del w:id="300" w:author="PerfectoAmor" w:date="2016-02-03T11:51:00Z">
        <w:r w:rsidDel="00F85FC0">
          <w:rPr>
            <w:rFonts w:ascii="Times New Roman" w:eastAsia="Times New Roman" w:hAnsi="Times New Roman" w:cs="Times New Roman"/>
            <w:szCs w:val="20"/>
            <w:lang w:eastAsia="es-CO"/>
          </w:rPr>
          <w:delText>e</w:delText>
        </w:r>
      </w:del>
      <w:r>
        <w:rPr>
          <w:rFonts w:ascii="Times New Roman" w:eastAsia="Times New Roman" w:hAnsi="Times New Roman" w:cs="Times New Roman"/>
          <w:szCs w:val="20"/>
          <w:lang w:eastAsia="es-CO"/>
        </w:rPr>
        <w:t xml:space="preserve"> o cant</w:t>
      </w:r>
      <w:ins w:id="301" w:author="PerfectoAmor" w:date="2016-02-03T11:51:00Z">
        <w:r w:rsidR="00F85FC0">
          <w:rPr>
            <w:rFonts w:ascii="Times New Roman" w:eastAsia="Times New Roman" w:hAnsi="Times New Roman" w:cs="Times New Roman"/>
            <w:szCs w:val="20"/>
            <w:lang w:eastAsia="es-CO"/>
          </w:rPr>
          <w:t>a</w:t>
        </w:r>
      </w:ins>
      <w:del w:id="302" w:author="PerfectoAmor" w:date="2016-02-03T11:51:00Z">
        <w:r w:rsidDel="00F85FC0">
          <w:rPr>
            <w:rFonts w:ascii="Times New Roman" w:eastAsia="Times New Roman" w:hAnsi="Times New Roman" w:cs="Times New Roman"/>
            <w:szCs w:val="20"/>
            <w:lang w:eastAsia="es-CO"/>
          </w:rPr>
          <w:delText>e</w:delText>
        </w:r>
      </w:del>
      <w:r>
        <w:rPr>
          <w:rFonts w:ascii="Times New Roman" w:eastAsia="Times New Roman" w:hAnsi="Times New Roman" w:cs="Times New Roman"/>
          <w:szCs w:val="20"/>
          <w:lang w:eastAsia="es-CO"/>
        </w:rPr>
        <w:t xml:space="preserve"> generación tras generación, permitiendo así su conservación a través de los tiempos. </w:t>
      </w:r>
      <w:del w:id="303" w:author="PerfectoAmor" w:date="2016-02-03T11:52:00Z">
        <w:r w:rsidDel="00F85FC0">
          <w:rPr>
            <w:rFonts w:ascii="Times New Roman" w:eastAsia="Times New Roman" w:hAnsi="Times New Roman" w:cs="Times New Roman"/>
            <w:szCs w:val="20"/>
            <w:lang w:eastAsia="es-CO"/>
          </w:rPr>
          <w:delText xml:space="preserve">Gracias a este tipo de </w:delText>
        </w:r>
      </w:del>
      <w:ins w:id="304" w:author="PerfectoAmor" w:date="2016-02-03T11:52:00Z">
        <w:r w:rsidR="00F85FC0">
          <w:rPr>
            <w:rFonts w:ascii="Times New Roman" w:eastAsia="Times New Roman" w:hAnsi="Times New Roman" w:cs="Times New Roman"/>
            <w:szCs w:val="20"/>
            <w:lang w:eastAsia="es-CO"/>
          </w:rPr>
          <w:t xml:space="preserve">En virtud a este tipo de </w:t>
        </w:r>
      </w:ins>
      <w:r>
        <w:rPr>
          <w:rFonts w:ascii="Times New Roman" w:eastAsia="Times New Roman" w:hAnsi="Times New Roman" w:cs="Times New Roman"/>
          <w:szCs w:val="20"/>
          <w:lang w:eastAsia="es-CO"/>
        </w:rPr>
        <w:t>transmisión es normal que existan diferentes versiones de un mismo poema o canción.</w:t>
      </w:r>
    </w:p>
    <w:p w14:paraId="679D07F1" w14:textId="77777777" w:rsidR="0080631F" w:rsidRDefault="0080631F" w:rsidP="0080631F">
      <w:pPr>
        <w:shd w:val="clear" w:color="auto" w:fill="FFFFFF"/>
        <w:spacing w:line="273" w:lineRule="atLeast"/>
        <w:rPr>
          <w:rFonts w:ascii="Times New Roman" w:eastAsia="Times New Roman" w:hAnsi="Times New Roman" w:cs="Times New Roman"/>
          <w:szCs w:val="20"/>
          <w:lang w:eastAsia="es-CO"/>
        </w:rPr>
      </w:pPr>
    </w:p>
    <w:p w14:paraId="0E469C51" w14:textId="2210EA4D" w:rsidR="0080631F" w:rsidRDefault="0080631F" w:rsidP="0080631F">
      <w:pPr>
        <w:shd w:val="clear" w:color="auto" w:fill="FFFFFF"/>
        <w:spacing w:line="273" w:lineRule="atLeast"/>
        <w:rPr>
          <w:rFonts w:ascii="Times New Roman" w:eastAsia="Times New Roman" w:hAnsi="Times New Roman" w:cs="Times New Roman"/>
          <w:szCs w:val="20"/>
          <w:lang w:eastAsia="es-CO"/>
        </w:rPr>
      </w:pPr>
      <w:del w:id="305" w:author="PerfectoAmor" w:date="2016-02-03T11:53:00Z">
        <w:r w:rsidDel="00077A4E">
          <w:rPr>
            <w:rFonts w:ascii="Times New Roman" w:eastAsia="Times New Roman" w:hAnsi="Times New Roman" w:cs="Times New Roman"/>
            <w:szCs w:val="20"/>
            <w:lang w:eastAsia="es-CO"/>
          </w:rPr>
          <w:delText>Entre l</w:delText>
        </w:r>
      </w:del>
      <w:ins w:id="306" w:author="PerfectoAmor" w:date="2016-02-03T11:53:00Z">
        <w:r w:rsidR="00077A4E">
          <w:rPr>
            <w:rFonts w:ascii="Times New Roman" w:eastAsia="Times New Roman" w:hAnsi="Times New Roman" w:cs="Times New Roman"/>
            <w:szCs w:val="20"/>
            <w:lang w:eastAsia="es-CO"/>
          </w:rPr>
          <w:t>L</w:t>
        </w:r>
      </w:ins>
      <w:r>
        <w:rPr>
          <w:rFonts w:ascii="Times New Roman" w:eastAsia="Times New Roman" w:hAnsi="Times New Roman" w:cs="Times New Roman"/>
          <w:szCs w:val="20"/>
          <w:lang w:eastAsia="es-CO"/>
        </w:rPr>
        <w:t xml:space="preserve">os temas </w:t>
      </w:r>
      <w:ins w:id="307" w:author="PerfectoAmor" w:date="2016-02-03T11:53:00Z">
        <w:r w:rsidR="00077A4E">
          <w:rPr>
            <w:rFonts w:ascii="Times New Roman" w:eastAsia="Times New Roman" w:hAnsi="Times New Roman" w:cs="Times New Roman"/>
            <w:szCs w:val="20"/>
            <w:lang w:eastAsia="es-CO"/>
          </w:rPr>
          <w:t>que tra</w:t>
        </w:r>
      </w:ins>
      <w:ins w:id="308" w:author="PerfectoAmor" w:date="2016-02-03T11:54:00Z">
        <w:r w:rsidR="00077A4E">
          <w:rPr>
            <w:rFonts w:ascii="Times New Roman" w:eastAsia="Times New Roman" w:hAnsi="Times New Roman" w:cs="Times New Roman"/>
            <w:szCs w:val="20"/>
            <w:lang w:eastAsia="es-CO"/>
          </w:rPr>
          <w:t>ta</w:t>
        </w:r>
      </w:ins>
      <w:del w:id="309" w:author="PerfectoAmor" w:date="2016-02-03T11:53:00Z">
        <w:r w:rsidR="00343C76" w:rsidDel="00077A4E">
          <w:rPr>
            <w:rFonts w:ascii="Times New Roman" w:eastAsia="Times New Roman" w:hAnsi="Times New Roman" w:cs="Times New Roman"/>
            <w:szCs w:val="20"/>
            <w:lang w:eastAsia="es-CO"/>
          </w:rPr>
          <w:delText>de</w:delText>
        </w:r>
      </w:del>
      <w:r w:rsidR="00343C76">
        <w:rPr>
          <w:rFonts w:ascii="Times New Roman" w:eastAsia="Times New Roman" w:hAnsi="Times New Roman" w:cs="Times New Roman"/>
          <w:szCs w:val="20"/>
          <w:lang w:eastAsia="es-CO"/>
        </w:rPr>
        <w:t xml:space="preserve"> este tipo de poesía </w:t>
      </w:r>
      <w:del w:id="310" w:author="PerfectoAmor" w:date="2016-02-03T11:53:00Z">
        <w:r w:rsidR="00343C76" w:rsidDel="00077A4E">
          <w:rPr>
            <w:rFonts w:ascii="Times New Roman" w:eastAsia="Times New Roman" w:hAnsi="Times New Roman" w:cs="Times New Roman"/>
            <w:szCs w:val="20"/>
            <w:lang w:eastAsia="es-CO"/>
          </w:rPr>
          <w:delText>encontramos</w:delText>
        </w:r>
        <w:r w:rsidDel="00077A4E">
          <w:rPr>
            <w:rFonts w:ascii="Times New Roman" w:eastAsia="Times New Roman" w:hAnsi="Times New Roman" w:cs="Times New Roman"/>
            <w:szCs w:val="20"/>
            <w:lang w:eastAsia="es-CO"/>
          </w:rPr>
          <w:delText xml:space="preserve"> </w:delText>
        </w:r>
      </w:del>
      <w:ins w:id="311" w:author="PerfectoAmor" w:date="2016-02-03T11:53:00Z">
        <w:r w:rsidR="00077A4E">
          <w:rPr>
            <w:rFonts w:ascii="Times New Roman" w:eastAsia="Times New Roman" w:hAnsi="Times New Roman" w:cs="Times New Roman"/>
            <w:szCs w:val="20"/>
            <w:lang w:eastAsia="es-CO"/>
          </w:rPr>
          <w:t xml:space="preserve">son </w:t>
        </w:r>
      </w:ins>
      <w:r>
        <w:rPr>
          <w:rFonts w:ascii="Times New Roman" w:eastAsia="Times New Roman" w:hAnsi="Times New Roman" w:cs="Times New Roman"/>
          <w:szCs w:val="20"/>
          <w:lang w:eastAsia="es-CO"/>
        </w:rPr>
        <w:t>el amor en todas sus formas, la vida, el trabajo, los viajes, distintas celebraciones</w:t>
      </w:r>
      <w:ins w:id="312" w:author="PerfectoAmor" w:date="2016-02-04T12:35:00Z">
        <w:r w:rsidR="008B62E8">
          <w:rPr>
            <w:rFonts w:ascii="Times New Roman" w:eastAsia="Times New Roman" w:hAnsi="Times New Roman" w:cs="Times New Roman"/>
            <w:szCs w:val="20"/>
            <w:lang w:eastAsia="es-CO"/>
          </w:rPr>
          <w:t>..</w:t>
        </w:r>
      </w:ins>
      <w:r>
        <w:rPr>
          <w:rFonts w:ascii="Times New Roman" w:eastAsia="Times New Roman" w:hAnsi="Times New Roman" w:cs="Times New Roman"/>
          <w:szCs w:val="20"/>
          <w:lang w:eastAsia="es-CO"/>
        </w:rPr>
        <w:t>. Los poemas o canciones suelen poseer versos cortos, irregulares, es decir que no tienen el mismo número</w:t>
      </w:r>
      <w:r w:rsidR="00343C76">
        <w:rPr>
          <w:rFonts w:ascii="Times New Roman" w:eastAsia="Times New Roman" w:hAnsi="Times New Roman" w:cs="Times New Roman"/>
          <w:szCs w:val="20"/>
          <w:lang w:eastAsia="es-CO"/>
        </w:rPr>
        <w:t xml:space="preserve"> de sílabas en todos sus versos. Generalmente presentan </w:t>
      </w:r>
      <w:r>
        <w:rPr>
          <w:rFonts w:ascii="Times New Roman" w:eastAsia="Times New Roman" w:hAnsi="Times New Roman" w:cs="Times New Roman"/>
          <w:szCs w:val="20"/>
          <w:lang w:eastAsia="es-CO"/>
        </w:rPr>
        <w:t>ri</w:t>
      </w:r>
      <w:r w:rsidR="00343C76">
        <w:rPr>
          <w:rFonts w:ascii="Times New Roman" w:eastAsia="Times New Roman" w:hAnsi="Times New Roman" w:cs="Times New Roman"/>
          <w:szCs w:val="20"/>
          <w:lang w:eastAsia="es-CO"/>
        </w:rPr>
        <w:t>ma asonante</w:t>
      </w:r>
      <w:r>
        <w:rPr>
          <w:rFonts w:ascii="Times New Roman" w:eastAsia="Times New Roman" w:hAnsi="Times New Roman" w:cs="Times New Roman"/>
          <w:szCs w:val="20"/>
          <w:lang w:eastAsia="es-CO"/>
        </w:rPr>
        <w:t>.</w:t>
      </w:r>
    </w:p>
    <w:p w14:paraId="45E79B41" w14:textId="77777777" w:rsidR="0080631F" w:rsidRDefault="0080631F" w:rsidP="0080631F">
      <w:pPr>
        <w:shd w:val="clear" w:color="auto" w:fill="FFFFFF"/>
        <w:spacing w:line="273" w:lineRule="atLeast"/>
        <w:rPr>
          <w:rFonts w:ascii="Times New Roman" w:eastAsia="Times New Roman" w:hAnsi="Times New Roman" w:cs="Times New Roman"/>
          <w:szCs w:val="20"/>
          <w:lang w:eastAsia="es-CO"/>
        </w:rPr>
      </w:pPr>
    </w:p>
    <w:p w14:paraId="613BDF8F" w14:textId="2C075C4B" w:rsidR="0080631F" w:rsidRDefault="0080631F" w:rsidP="0080631F">
      <w:pPr>
        <w:shd w:val="clear" w:color="auto" w:fill="FFFFFF"/>
        <w:spacing w:line="273" w:lineRule="atLeast"/>
        <w:rPr>
          <w:rFonts w:ascii="Times New Roman" w:eastAsia="Times New Roman" w:hAnsi="Times New Roman" w:cs="Times New Roman"/>
          <w:szCs w:val="20"/>
          <w:lang w:eastAsia="es-CO"/>
        </w:rPr>
      </w:pPr>
      <w:r>
        <w:rPr>
          <w:rFonts w:ascii="Times New Roman" w:eastAsia="Times New Roman" w:hAnsi="Times New Roman" w:cs="Times New Roman"/>
          <w:szCs w:val="20"/>
          <w:lang w:eastAsia="es-CO"/>
        </w:rPr>
        <w:t>Entre las características de la poesía popular encontramos</w:t>
      </w:r>
      <w:ins w:id="313" w:author="PerfectoAmor" w:date="2016-02-03T11:54:00Z">
        <w:r w:rsidR="00077A4E">
          <w:rPr>
            <w:rFonts w:ascii="Times New Roman" w:eastAsia="Times New Roman" w:hAnsi="Times New Roman" w:cs="Times New Roman"/>
            <w:szCs w:val="20"/>
            <w:lang w:eastAsia="es-CO"/>
          </w:rPr>
          <w:t xml:space="preserve"> que</w:t>
        </w:r>
      </w:ins>
      <w:r>
        <w:rPr>
          <w:rFonts w:ascii="Times New Roman" w:eastAsia="Times New Roman" w:hAnsi="Times New Roman" w:cs="Times New Roman"/>
          <w:szCs w:val="20"/>
          <w:lang w:eastAsia="es-CO"/>
        </w:rPr>
        <w:t>:</w:t>
      </w:r>
    </w:p>
    <w:p w14:paraId="50FC4DB6" w14:textId="77777777" w:rsidR="0080631F" w:rsidRDefault="0080631F" w:rsidP="0080631F">
      <w:pPr>
        <w:shd w:val="clear" w:color="auto" w:fill="FFFFFF"/>
        <w:spacing w:line="273" w:lineRule="atLeast"/>
        <w:rPr>
          <w:rFonts w:ascii="Times New Roman" w:eastAsia="Times New Roman" w:hAnsi="Times New Roman" w:cs="Times New Roman"/>
          <w:szCs w:val="20"/>
          <w:lang w:eastAsia="es-CO"/>
        </w:rPr>
      </w:pPr>
    </w:p>
    <w:p w14:paraId="7A3E1402" w14:textId="64383C8C" w:rsidR="0080631F" w:rsidRDefault="001C61CD" w:rsidP="001C61CD">
      <w:pPr>
        <w:pStyle w:val="Prrafodelista"/>
        <w:numPr>
          <w:ilvl w:val="0"/>
          <w:numId w:val="10"/>
        </w:numPr>
        <w:shd w:val="clear" w:color="auto" w:fill="FFFFFF"/>
        <w:spacing w:after="0" w:line="273" w:lineRule="atLeast"/>
        <w:ind w:left="284" w:hanging="284"/>
        <w:rPr>
          <w:rFonts w:ascii="Times New Roman" w:eastAsia="Times New Roman" w:hAnsi="Times New Roman" w:cs="Times New Roman"/>
          <w:szCs w:val="20"/>
          <w:lang w:eastAsia="es-CO"/>
        </w:rPr>
      </w:pPr>
      <w:r>
        <w:rPr>
          <w:rFonts w:ascii="Times New Roman" w:eastAsia="Times New Roman" w:hAnsi="Times New Roman" w:cs="Times New Roman"/>
          <w:szCs w:val="20"/>
          <w:lang w:eastAsia="es-CO"/>
        </w:rPr>
        <w:t>Representa</w:t>
      </w:r>
      <w:r w:rsidR="0080631F">
        <w:rPr>
          <w:rFonts w:ascii="Times New Roman" w:eastAsia="Times New Roman" w:hAnsi="Times New Roman" w:cs="Times New Roman"/>
          <w:szCs w:val="20"/>
          <w:lang w:eastAsia="es-CO"/>
        </w:rPr>
        <w:t xml:space="preserve"> sentimientos y emociones.</w:t>
      </w:r>
    </w:p>
    <w:p w14:paraId="3A928936" w14:textId="796A4A80" w:rsidR="0080631F" w:rsidRDefault="001C61CD" w:rsidP="001C61CD">
      <w:pPr>
        <w:pStyle w:val="Prrafodelista"/>
        <w:numPr>
          <w:ilvl w:val="0"/>
          <w:numId w:val="10"/>
        </w:numPr>
        <w:shd w:val="clear" w:color="auto" w:fill="FFFFFF"/>
        <w:spacing w:after="0" w:line="273" w:lineRule="atLeast"/>
        <w:ind w:left="284" w:hanging="284"/>
        <w:rPr>
          <w:rFonts w:ascii="Times New Roman" w:eastAsia="Times New Roman" w:hAnsi="Times New Roman" w:cs="Times New Roman"/>
          <w:szCs w:val="20"/>
          <w:lang w:eastAsia="es-CO"/>
        </w:rPr>
      </w:pPr>
      <w:r>
        <w:rPr>
          <w:rFonts w:ascii="Times New Roman" w:eastAsia="Times New Roman" w:hAnsi="Times New Roman" w:cs="Times New Roman"/>
          <w:szCs w:val="20"/>
          <w:lang w:eastAsia="es-CO"/>
        </w:rPr>
        <w:t>Acompaña</w:t>
      </w:r>
      <w:r w:rsidR="0080631F">
        <w:rPr>
          <w:rFonts w:ascii="Times New Roman" w:eastAsia="Times New Roman" w:hAnsi="Times New Roman" w:cs="Times New Roman"/>
          <w:szCs w:val="20"/>
          <w:lang w:eastAsia="es-CO"/>
        </w:rPr>
        <w:t xml:space="preserve"> situaciones de la vida cotidiana, desde el oficio como lavar ropa, hasta celebraciones como bodas y bautizos.</w:t>
      </w:r>
    </w:p>
    <w:p w14:paraId="22A6B975" w14:textId="3DBD326B" w:rsidR="0080631F" w:rsidRDefault="001C61CD" w:rsidP="001C61CD">
      <w:pPr>
        <w:pStyle w:val="Prrafodelista"/>
        <w:numPr>
          <w:ilvl w:val="0"/>
          <w:numId w:val="10"/>
        </w:numPr>
        <w:shd w:val="clear" w:color="auto" w:fill="FFFFFF"/>
        <w:spacing w:after="0" w:line="273" w:lineRule="atLeast"/>
        <w:ind w:left="284" w:hanging="284"/>
        <w:rPr>
          <w:rFonts w:ascii="Times New Roman" w:eastAsia="Times New Roman" w:hAnsi="Times New Roman" w:cs="Times New Roman"/>
          <w:szCs w:val="20"/>
          <w:lang w:eastAsia="es-CO"/>
        </w:rPr>
      </w:pPr>
      <w:r>
        <w:rPr>
          <w:rFonts w:ascii="Times New Roman" w:eastAsia="Times New Roman" w:hAnsi="Times New Roman" w:cs="Times New Roman"/>
          <w:szCs w:val="20"/>
          <w:lang w:eastAsia="es-CO"/>
        </w:rPr>
        <w:t>Suele</w:t>
      </w:r>
      <w:r w:rsidR="0080631F">
        <w:rPr>
          <w:rFonts w:ascii="Times New Roman" w:eastAsia="Times New Roman" w:hAnsi="Times New Roman" w:cs="Times New Roman"/>
          <w:szCs w:val="20"/>
          <w:lang w:eastAsia="es-CO"/>
        </w:rPr>
        <w:t xml:space="preserve"> recrearse en reuniones de amigos.</w:t>
      </w:r>
    </w:p>
    <w:p w14:paraId="71257300" w14:textId="5A52B80E" w:rsidR="0080631F" w:rsidRDefault="001C61CD" w:rsidP="001C61CD">
      <w:pPr>
        <w:pStyle w:val="Prrafodelista"/>
        <w:numPr>
          <w:ilvl w:val="0"/>
          <w:numId w:val="10"/>
        </w:numPr>
        <w:shd w:val="clear" w:color="auto" w:fill="FFFFFF"/>
        <w:spacing w:after="0" w:line="273" w:lineRule="atLeast"/>
        <w:ind w:left="284" w:hanging="284"/>
        <w:rPr>
          <w:rFonts w:ascii="Times New Roman" w:eastAsia="Times New Roman" w:hAnsi="Times New Roman" w:cs="Times New Roman"/>
          <w:szCs w:val="20"/>
          <w:lang w:eastAsia="es-CO"/>
        </w:rPr>
      </w:pPr>
      <w:r>
        <w:rPr>
          <w:rFonts w:ascii="Times New Roman" w:eastAsia="Times New Roman" w:hAnsi="Times New Roman" w:cs="Times New Roman"/>
          <w:szCs w:val="20"/>
          <w:lang w:eastAsia="es-CO"/>
        </w:rPr>
        <w:t>Podía ser interpretada</w:t>
      </w:r>
      <w:r w:rsidR="0080631F">
        <w:rPr>
          <w:rFonts w:ascii="Times New Roman" w:eastAsia="Times New Roman" w:hAnsi="Times New Roman" w:cs="Times New Roman"/>
          <w:szCs w:val="20"/>
          <w:lang w:eastAsia="es-CO"/>
        </w:rPr>
        <w:t xml:space="preserve"> por juglares.</w:t>
      </w:r>
    </w:p>
    <w:p w14:paraId="44B9BB5D" w14:textId="77777777" w:rsidR="0080631F" w:rsidRDefault="0080631F" w:rsidP="0080631F">
      <w:pPr>
        <w:pStyle w:val="Prrafodelista"/>
        <w:shd w:val="clear" w:color="auto" w:fill="FFFFFF"/>
        <w:spacing w:after="0" w:line="273" w:lineRule="atLeast"/>
        <w:rPr>
          <w:rFonts w:ascii="Times New Roman" w:eastAsia="Times New Roman" w:hAnsi="Times New Roman" w:cs="Times New Roman"/>
          <w:szCs w:val="20"/>
          <w:lang w:eastAsia="es-CO"/>
        </w:rPr>
      </w:pPr>
    </w:p>
    <w:tbl>
      <w:tblPr>
        <w:tblStyle w:val="Tablaconcuadrcula"/>
        <w:tblW w:w="0" w:type="auto"/>
        <w:tblLook w:val="04A0" w:firstRow="1" w:lastRow="0" w:firstColumn="1" w:lastColumn="0" w:noHBand="0" w:noVBand="1"/>
      </w:tblPr>
      <w:tblGrid>
        <w:gridCol w:w="1784"/>
        <w:gridCol w:w="7044"/>
      </w:tblGrid>
      <w:tr w:rsidR="0080631F" w:rsidRPr="0086271E" w14:paraId="081CDDDA" w14:textId="77777777" w:rsidTr="005B05A5">
        <w:tc>
          <w:tcPr>
            <w:tcW w:w="8828" w:type="dxa"/>
            <w:gridSpan w:val="2"/>
            <w:shd w:val="clear" w:color="auto" w:fill="0D0D0D" w:themeFill="text1" w:themeFillTint="F2"/>
          </w:tcPr>
          <w:p w14:paraId="2455BC13" w14:textId="77777777" w:rsidR="0080631F" w:rsidRPr="0086271E" w:rsidRDefault="0080631F">
            <w:pPr>
              <w:jc w:val="center"/>
              <w:rPr>
                <w:rFonts w:ascii="Times New Roman" w:hAnsi="Times New Roman" w:cs="Times New Roman"/>
                <w:b/>
                <w:color w:val="FFFFFF" w:themeColor="background1"/>
                <w:lang w:val="es-ES"/>
              </w:rPr>
              <w:pPrChange w:id="314" w:author="PerfectoAmor" w:date="2016-02-03T11:55:00Z">
                <w:pPr/>
              </w:pPrChange>
            </w:pPr>
            <w:r w:rsidRPr="0086271E">
              <w:rPr>
                <w:rFonts w:ascii="Times New Roman" w:hAnsi="Times New Roman" w:cs="Times New Roman"/>
                <w:b/>
                <w:color w:val="FFFFFF" w:themeColor="background1"/>
                <w:lang w:val="es-ES"/>
              </w:rPr>
              <w:t>Imagen (fotografía, gráfica o ilustración)</w:t>
            </w:r>
          </w:p>
        </w:tc>
      </w:tr>
      <w:tr w:rsidR="0080631F" w:rsidRPr="0086271E" w14:paraId="5C7F1C4C" w14:textId="77777777" w:rsidTr="005B05A5">
        <w:tc>
          <w:tcPr>
            <w:tcW w:w="1784" w:type="dxa"/>
          </w:tcPr>
          <w:p w14:paraId="5677A978" w14:textId="77777777" w:rsidR="0080631F" w:rsidRPr="00357087" w:rsidRDefault="0080631F" w:rsidP="005B05A5">
            <w:pPr>
              <w:rPr>
                <w:rFonts w:ascii="Times New Roman" w:hAnsi="Times New Roman" w:cs="Times New Roman"/>
                <w:b/>
                <w:color w:val="000000"/>
                <w:szCs w:val="18"/>
                <w:lang w:val="es-ES"/>
              </w:rPr>
            </w:pPr>
            <w:r w:rsidRPr="00357087">
              <w:rPr>
                <w:rFonts w:ascii="Times New Roman" w:hAnsi="Times New Roman" w:cs="Times New Roman"/>
                <w:b/>
                <w:color w:val="000000"/>
                <w:szCs w:val="18"/>
                <w:lang w:val="es-ES"/>
              </w:rPr>
              <w:t>Código</w:t>
            </w:r>
          </w:p>
        </w:tc>
        <w:tc>
          <w:tcPr>
            <w:tcW w:w="7044" w:type="dxa"/>
          </w:tcPr>
          <w:p w14:paraId="47AD400D" w14:textId="5E6EF1D9" w:rsidR="0080631F" w:rsidRPr="0086271E" w:rsidRDefault="005B05A5" w:rsidP="005B05A5">
            <w:pPr>
              <w:rPr>
                <w:rFonts w:ascii="Times New Roman" w:hAnsi="Times New Roman" w:cs="Times New Roman"/>
                <w:b/>
                <w:color w:val="000000"/>
                <w:sz w:val="18"/>
                <w:szCs w:val="18"/>
                <w:lang w:val="es-ES"/>
              </w:rPr>
            </w:pPr>
            <w:r>
              <w:rPr>
                <w:rFonts w:ascii="Times New Roman" w:hAnsi="Times New Roman" w:cs="Times New Roman"/>
                <w:color w:val="000000"/>
                <w:lang w:val="es-ES"/>
              </w:rPr>
              <w:t>LE_06_05_IMG04</w:t>
            </w:r>
          </w:p>
        </w:tc>
      </w:tr>
      <w:tr w:rsidR="0080631F" w:rsidRPr="0086271E" w14:paraId="35C2C4FF" w14:textId="77777777" w:rsidTr="005B05A5">
        <w:tc>
          <w:tcPr>
            <w:tcW w:w="1784" w:type="dxa"/>
          </w:tcPr>
          <w:p w14:paraId="136D66D4" w14:textId="77777777" w:rsidR="0080631F" w:rsidRPr="00357087" w:rsidRDefault="0080631F" w:rsidP="005B05A5">
            <w:pPr>
              <w:rPr>
                <w:rFonts w:ascii="Times New Roman" w:hAnsi="Times New Roman" w:cs="Times New Roman"/>
                <w:color w:val="000000"/>
                <w:lang w:val="es-ES"/>
              </w:rPr>
            </w:pPr>
            <w:r w:rsidRPr="00357087">
              <w:rPr>
                <w:rFonts w:ascii="Times New Roman" w:hAnsi="Times New Roman" w:cs="Times New Roman"/>
                <w:b/>
                <w:color w:val="000000"/>
                <w:szCs w:val="18"/>
                <w:lang w:val="es-ES"/>
              </w:rPr>
              <w:t>Descripción</w:t>
            </w:r>
          </w:p>
        </w:tc>
        <w:tc>
          <w:tcPr>
            <w:tcW w:w="7044" w:type="dxa"/>
          </w:tcPr>
          <w:p w14:paraId="670E96F9" w14:textId="637FB49B" w:rsidR="0080631F" w:rsidRPr="0086271E" w:rsidRDefault="0080631F" w:rsidP="002E1C6B">
            <w:pPr>
              <w:jc w:val="both"/>
              <w:rPr>
                <w:rFonts w:ascii="Times New Roman" w:hAnsi="Times New Roman" w:cs="Times New Roman"/>
                <w:color w:val="000000"/>
                <w:lang w:val="es-ES"/>
              </w:rPr>
            </w:pPr>
            <w:r>
              <w:rPr>
                <w:rFonts w:ascii="Times New Roman" w:hAnsi="Times New Roman" w:cs="Times New Roman"/>
                <w:color w:val="000000"/>
                <w:lang w:val="es-ES"/>
              </w:rPr>
              <w:t>Juglar. (Hombre en traje medieval tocando flauta)</w:t>
            </w:r>
          </w:p>
        </w:tc>
      </w:tr>
      <w:tr w:rsidR="0080631F" w:rsidRPr="0086271E" w14:paraId="10187F13" w14:textId="77777777" w:rsidTr="005B05A5">
        <w:tc>
          <w:tcPr>
            <w:tcW w:w="1784" w:type="dxa"/>
          </w:tcPr>
          <w:p w14:paraId="0C0C2BC1" w14:textId="77777777" w:rsidR="0080631F" w:rsidRPr="00357087" w:rsidRDefault="0080631F" w:rsidP="005B05A5">
            <w:pPr>
              <w:rPr>
                <w:rFonts w:ascii="Times New Roman" w:hAnsi="Times New Roman" w:cs="Times New Roman"/>
                <w:color w:val="000000"/>
                <w:lang w:val="es-ES"/>
              </w:rPr>
            </w:pPr>
            <w:r w:rsidRPr="00357087">
              <w:rPr>
                <w:rFonts w:ascii="Times New Roman" w:hAnsi="Times New Roman" w:cs="Times New Roman"/>
                <w:b/>
                <w:color w:val="000000"/>
                <w:szCs w:val="18"/>
                <w:lang w:val="es-ES"/>
              </w:rPr>
              <w:t>Código Shutterstock (o URL o la ruta en AulaPlaneta)</w:t>
            </w:r>
          </w:p>
        </w:tc>
        <w:tc>
          <w:tcPr>
            <w:tcW w:w="7044" w:type="dxa"/>
          </w:tcPr>
          <w:p w14:paraId="49F738AB" w14:textId="615C89E9" w:rsidR="0080631F" w:rsidRPr="00F01F84" w:rsidRDefault="002F7C07" w:rsidP="005B05A5">
            <w:pPr>
              <w:rPr>
                <w:rFonts w:ascii="Times New Roman" w:hAnsi="Times New Roman" w:cs="Times New Roman"/>
                <w:color w:val="000000"/>
                <w:lang w:val="es-ES"/>
              </w:rPr>
            </w:pPr>
            <w:hyperlink r:id="rId14" w:history="1">
              <w:r w:rsidR="0080631F" w:rsidRPr="00F01F84">
                <w:rPr>
                  <w:rStyle w:val="Hipervnculo"/>
                  <w:rFonts w:ascii="Times New Roman" w:hAnsi="Times New Roman" w:cs="Times New Roman"/>
                  <w:color w:val="C2E1ED"/>
                  <w:shd w:val="clear" w:color="auto" w:fill="222222"/>
                </w:rPr>
                <w:t>63402250</w:t>
              </w:r>
            </w:hyperlink>
            <w:del w:id="315" w:author="PerfectoAmor" w:date="2016-02-04T12:37:00Z">
              <w:r w:rsidR="0080631F" w:rsidRPr="00F01F84" w:rsidDel="008B62E8">
                <w:rPr>
                  <w:rFonts w:ascii="Times New Roman" w:hAnsi="Times New Roman" w:cs="Times New Roman"/>
                </w:rPr>
                <w:delText xml:space="preserve">  </w:delText>
              </w:r>
            </w:del>
          </w:p>
          <w:p w14:paraId="2C45E2BF" w14:textId="77777777" w:rsidR="0080631F" w:rsidRPr="0086271E" w:rsidRDefault="0080631F" w:rsidP="005B05A5">
            <w:pPr>
              <w:rPr>
                <w:rFonts w:ascii="Times New Roman" w:hAnsi="Times New Roman" w:cs="Times New Roman"/>
                <w:color w:val="000000"/>
                <w:lang w:val="es-ES"/>
              </w:rPr>
            </w:pPr>
          </w:p>
        </w:tc>
      </w:tr>
      <w:tr w:rsidR="0080631F" w:rsidRPr="0086271E" w14:paraId="734B2530" w14:textId="77777777" w:rsidTr="005B05A5">
        <w:tc>
          <w:tcPr>
            <w:tcW w:w="1784" w:type="dxa"/>
          </w:tcPr>
          <w:p w14:paraId="16CFAC89" w14:textId="77777777" w:rsidR="0080631F" w:rsidRPr="00357087" w:rsidRDefault="0080631F" w:rsidP="005B05A5">
            <w:pPr>
              <w:rPr>
                <w:rFonts w:ascii="Times New Roman" w:hAnsi="Times New Roman" w:cs="Times New Roman"/>
                <w:color w:val="000000"/>
                <w:lang w:val="es-ES"/>
              </w:rPr>
            </w:pPr>
            <w:r w:rsidRPr="00357087">
              <w:rPr>
                <w:rFonts w:ascii="Times New Roman" w:hAnsi="Times New Roman" w:cs="Times New Roman"/>
                <w:b/>
                <w:color w:val="000000"/>
                <w:szCs w:val="18"/>
                <w:lang w:val="es-ES"/>
              </w:rPr>
              <w:t>Pie de imagen</w:t>
            </w:r>
          </w:p>
        </w:tc>
        <w:tc>
          <w:tcPr>
            <w:tcW w:w="7044" w:type="dxa"/>
          </w:tcPr>
          <w:p w14:paraId="381AB2D3" w14:textId="060EB2D1" w:rsidR="0080631F" w:rsidRPr="0086271E" w:rsidRDefault="0080631F" w:rsidP="005B05A5">
            <w:pPr>
              <w:jc w:val="both"/>
              <w:rPr>
                <w:rFonts w:ascii="Times New Roman" w:hAnsi="Times New Roman" w:cs="Times New Roman"/>
                <w:color w:val="000000"/>
                <w:lang w:val="es-ES"/>
              </w:rPr>
            </w:pPr>
            <w:r>
              <w:rPr>
                <w:rFonts w:ascii="Times New Roman" w:hAnsi="Times New Roman" w:cs="Times New Roman"/>
                <w:color w:val="000000"/>
                <w:lang w:val="es-ES"/>
              </w:rPr>
              <w:t>Los juglares eran artistas en la Edad Media</w:t>
            </w:r>
            <w:ins w:id="316" w:author="PerfectoAmor" w:date="2016-02-03T11:55:00Z">
              <w:r w:rsidR="002E1C6B">
                <w:rPr>
                  <w:rFonts w:ascii="Times New Roman" w:hAnsi="Times New Roman" w:cs="Times New Roman"/>
                  <w:color w:val="000000"/>
                  <w:lang w:val="es-ES"/>
                </w:rPr>
                <w:t>,</w:t>
              </w:r>
            </w:ins>
            <w:r>
              <w:rPr>
                <w:rFonts w:ascii="Times New Roman" w:hAnsi="Times New Roman" w:cs="Times New Roman"/>
                <w:color w:val="000000"/>
                <w:lang w:val="es-ES"/>
              </w:rPr>
              <w:t xml:space="preserve"> que a cambio de dinero o comida</w:t>
            </w:r>
            <w:ins w:id="317" w:author="PerfectoAmor" w:date="2016-02-03T11:55:00Z">
              <w:r w:rsidR="002E1C6B">
                <w:rPr>
                  <w:rFonts w:ascii="Times New Roman" w:hAnsi="Times New Roman" w:cs="Times New Roman"/>
                  <w:color w:val="000000"/>
                  <w:lang w:val="es-ES"/>
                </w:rPr>
                <w:t>,</w:t>
              </w:r>
            </w:ins>
            <w:r>
              <w:rPr>
                <w:rFonts w:ascii="Times New Roman" w:hAnsi="Times New Roman" w:cs="Times New Roman"/>
                <w:color w:val="000000"/>
                <w:lang w:val="es-ES"/>
              </w:rPr>
              <w:t xml:space="preserve"> recitaban obras líricas tradicionales.</w:t>
            </w:r>
          </w:p>
        </w:tc>
      </w:tr>
    </w:tbl>
    <w:p w14:paraId="24DE88CB" w14:textId="77777777" w:rsidR="0080631F" w:rsidRPr="001F7D70" w:rsidRDefault="0080631F" w:rsidP="0080631F">
      <w:pPr>
        <w:tabs>
          <w:tab w:val="left" w:pos="3804"/>
        </w:tabs>
        <w:rPr>
          <w:rFonts w:ascii="Times New Roman" w:hAnsi="Times New Roman" w:cs="Times New Roman"/>
          <w:b/>
        </w:rPr>
      </w:pPr>
      <w:r>
        <w:rPr>
          <w:rFonts w:ascii="Times New Roman" w:hAnsi="Times New Roman" w:cs="Times New Roman"/>
          <w:b/>
        </w:rPr>
        <w:tab/>
      </w:r>
    </w:p>
    <w:tbl>
      <w:tblPr>
        <w:tblStyle w:val="Tablaconcuadrcula"/>
        <w:tblW w:w="0" w:type="auto"/>
        <w:tblLook w:val="04A0" w:firstRow="1" w:lastRow="0" w:firstColumn="1" w:lastColumn="0" w:noHBand="0" w:noVBand="1"/>
      </w:tblPr>
      <w:tblGrid>
        <w:gridCol w:w="2473"/>
        <w:gridCol w:w="6355"/>
      </w:tblGrid>
      <w:tr w:rsidR="0080631F" w:rsidRPr="002145BD" w14:paraId="16325F1B" w14:textId="77777777" w:rsidTr="005B05A5">
        <w:tc>
          <w:tcPr>
            <w:tcW w:w="9033" w:type="dxa"/>
            <w:gridSpan w:val="2"/>
            <w:shd w:val="clear" w:color="auto" w:fill="000000" w:themeFill="text1"/>
          </w:tcPr>
          <w:p w14:paraId="08328C05" w14:textId="77777777" w:rsidR="0080631F" w:rsidRPr="002145BD" w:rsidRDefault="0080631F">
            <w:pPr>
              <w:jc w:val="center"/>
              <w:rPr>
                <w:rFonts w:ascii="Times New Roman" w:hAnsi="Times New Roman" w:cs="Times New Roman"/>
                <w:b/>
                <w:color w:val="FFFFFF" w:themeColor="background1"/>
              </w:rPr>
              <w:pPrChange w:id="318" w:author="PerfectoAmor" w:date="2016-02-03T11:55:00Z">
                <w:pPr>
                  <w:jc w:val="both"/>
                </w:pPr>
              </w:pPrChange>
            </w:pPr>
            <w:r w:rsidRPr="002145BD">
              <w:rPr>
                <w:rFonts w:ascii="Times New Roman" w:hAnsi="Times New Roman" w:cs="Times New Roman"/>
                <w:b/>
                <w:color w:val="FFFFFF" w:themeColor="background1"/>
              </w:rPr>
              <w:t>Practica: recurso nuevo</w:t>
            </w:r>
          </w:p>
        </w:tc>
      </w:tr>
      <w:tr w:rsidR="0080631F" w:rsidRPr="002145BD" w14:paraId="29D27ADA" w14:textId="77777777" w:rsidTr="005B05A5">
        <w:tc>
          <w:tcPr>
            <w:tcW w:w="2518" w:type="dxa"/>
          </w:tcPr>
          <w:p w14:paraId="257746A2" w14:textId="77777777" w:rsidR="0080631F" w:rsidRPr="002145BD" w:rsidRDefault="0080631F" w:rsidP="005B05A5">
            <w:pPr>
              <w:rPr>
                <w:rFonts w:ascii="Times New Roman" w:hAnsi="Times New Roman" w:cs="Times New Roman"/>
                <w:b/>
                <w:color w:val="000000"/>
              </w:rPr>
            </w:pPr>
            <w:r w:rsidRPr="002145BD">
              <w:rPr>
                <w:rFonts w:ascii="Times New Roman" w:hAnsi="Times New Roman" w:cs="Times New Roman"/>
                <w:b/>
                <w:color w:val="000000"/>
              </w:rPr>
              <w:t>Código</w:t>
            </w:r>
          </w:p>
        </w:tc>
        <w:tc>
          <w:tcPr>
            <w:tcW w:w="6515" w:type="dxa"/>
          </w:tcPr>
          <w:p w14:paraId="6BDD74B0" w14:textId="77777777" w:rsidR="0080631F" w:rsidRPr="002145BD" w:rsidRDefault="0080631F" w:rsidP="005B05A5">
            <w:pPr>
              <w:rPr>
                <w:rFonts w:ascii="Times New Roman" w:hAnsi="Times New Roman" w:cs="Times New Roman"/>
                <w:b/>
                <w:color w:val="000000"/>
              </w:rPr>
            </w:pPr>
            <w:r w:rsidRPr="002145BD">
              <w:rPr>
                <w:rFonts w:ascii="Times New Roman" w:hAnsi="Times New Roman" w:cs="Times New Roman"/>
                <w:color w:val="000000"/>
              </w:rPr>
              <w:t>LE_06_05_CO_REC1</w:t>
            </w:r>
            <w:r>
              <w:rPr>
                <w:rFonts w:ascii="Times New Roman" w:hAnsi="Times New Roman" w:cs="Times New Roman"/>
                <w:color w:val="000000"/>
              </w:rPr>
              <w:t>00</w:t>
            </w:r>
          </w:p>
        </w:tc>
      </w:tr>
      <w:tr w:rsidR="0080631F" w:rsidRPr="002145BD" w14:paraId="0D81810E" w14:textId="77777777" w:rsidTr="005B05A5">
        <w:tc>
          <w:tcPr>
            <w:tcW w:w="2518" w:type="dxa"/>
          </w:tcPr>
          <w:p w14:paraId="0ABFBADD" w14:textId="77777777" w:rsidR="0080631F" w:rsidRPr="002145BD" w:rsidRDefault="0080631F" w:rsidP="005B05A5">
            <w:pPr>
              <w:rPr>
                <w:rFonts w:ascii="Times New Roman" w:hAnsi="Times New Roman" w:cs="Times New Roman"/>
                <w:color w:val="000000"/>
              </w:rPr>
            </w:pPr>
            <w:r w:rsidRPr="002145BD">
              <w:rPr>
                <w:rFonts w:ascii="Times New Roman" w:hAnsi="Times New Roman" w:cs="Times New Roman"/>
                <w:b/>
                <w:color w:val="000000"/>
              </w:rPr>
              <w:t>Título</w:t>
            </w:r>
          </w:p>
        </w:tc>
        <w:tc>
          <w:tcPr>
            <w:tcW w:w="6515" w:type="dxa"/>
          </w:tcPr>
          <w:p w14:paraId="78707691" w14:textId="77777777" w:rsidR="0080631F" w:rsidRPr="002145BD" w:rsidRDefault="0080631F" w:rsidP="005B05A5">
            <w:pPr>
              <w:rPr>
                <w:rFonts w:ascii="Times New Roman" w:hAnsi="Times New Roman" w:cs="Times New Roman"/>
              </w:rPr>
            </w:pPr>
            <w:r w:rsidRPr="00103B39">
              <w:rPr>
                <w:rFonts w:ascii="Times New Roman" w:hAnsi="Times New Roman" w:cs="Times New Roman"/>
              </w:rPr>
              <w:t>Las características de la poesía popular</w:t>
            </w:r>
          </w:p>
        </w:tc>
      </w:tr>
      <w:tr w:rsidR="0080631F" w:rsidRPr="002145BD" w14:paraId="3C12C968" w14:textId="77777777" w:rsidTr="005B05A5">
        <w:tc>
          <w:tcPr>
            <w:tcW w:w="2518" w:type="dxa"/>
          </w:tcPr>
          <w:p w14:paraId="3C40AA9C" w14:textId="77777777" w:rsidR="0080631F" w:rsidRPr="002145BD" w:rsidRDefault="0080631F" w:rsidP="005B05A5">
            <w:pPr>
              <w:rPr>
                <w:rFonts w:ascii="Times New Roman" w:hAnsi="Times New Roman" w:cs="Times New Roman"/>
                <w:color w:val="000000"/>
              </w:rPr>
            </w:pPr>
            <w:r w:rsidRPr="002145BD">
              <w:rPr>
                <w:rFonts w:ascii="Times New Roman" w:hAnsi="Times New Roman" w:cs="Times New Roman"/>
                <w:b/>
                <w:color w:val="000000"/>
              </w:rPr>
              <w:t>Descripción</w:t>
            </w:r>
          </w:p>
        </w:tc>
        <w:tc>
          <w:tcPr>
            <w:tcW w:w="6515" w:type="dxa"/>
          </w:tcPr>
          <w:p w14:paraId="17DE092D" w14:textId="77777777" w:rsidR="0080631F" w:rsidRPr="002145BD" w:rsidRDefault="0080631F" w:rsidP="005B05A5">
            <w:pPr>
              <w:jc w:val="both"/>
              <w:rPr>
                <w:rFonts w:ascii="Times New Roman" w:hAnsi="Times New Roman" w:cs="Times New Roman"/>
                <w:color w:val="000000"/>
              </w:rPr>
            </w:pPr>
            <w:r w:rsidRPr="00103B39">
              <w:rPr>
                <w:rFonts w:ascii="Times New Roman" w:hAnsi="Times New Roman" w:cs="Times New Roman"/>
                <w:color w:val="000000"/>
              </w:rPr>
              <w:t>Actividad de reconocimiento de las características de la poesía popular</w:t>
            </w:r>
          </w:p>
        </w:tc>
      </w:tr>
    </w:tbl>
    <w:p w14:paraId="37C56E41" w14:textId="77777777" w:rsidR="0080631F" w:rsidRDefault="0080631F" w:rsidP="0080631F">
      <w:pPr>
        <w:rPr>
          <w:rFonts w:ascii="Times New Roman" w:hAnsi="Times New Roman" w:cs="Times New Roman"/>
          <w:b/>
          <w:highlight w:val="yellow"/>
          <w:lang w:val="es-ES"/>
        </w:rPr>
      </w:pPr>
    </w:p>
    <w:p w14:paraId="2C23746E" w14:textId="77777777" w:rsidR="0080631F" w:rsidRDefault="0080631F" w:rsidP="0080631F">
      <w:pPr>
        <w:rPr>
          <w:rFonts w:ascii="Times New Roman" w:hAnsi="Times New Roman" w:cs="Times New Roman"/>
          <w:b/>
          <w:lang w:val="es-ES"/>
        </w:rPr>
      </w:pPr>
      <w:r w:rsidRPr="002145BD">
        <w:rPr>
          <w:rFonts w:ascii="Times New Roman" w:hAnsi="Times New Roman" w:cs="Times New Roman"/>
          <w:b/>
          <w:highlight w:val="yellow"/>
          <w:lang w:val="es-ES"/>
        </w:rPr>
        <w:t>[SECCIÓN 3]</w:t>
      </w:r>
      <w:r w:rsidRPr="002145BD">
        <w:rPr>
          <w:rFonts w:ascii="Times New Roman" w:hAnsi="Times New Roman" w:cs="Times New Roman"/>
          <w:b/>
          <w:lang w:val="es-ES"/>
        </w:rPr>
        <w:t xml:space="preserve"> 2.2.1 Las coplas y las rondas</w:t>
      </w:r>
    </w:p>
    <w:p w14:paraId="48D32E00" w14:textId="77777777" w:rsidR="00B530F8" w:rsidRDefault="00B530F8" w:rsidP="0080631F">
      <w:pPr>
        <w:rPr>
          <w:rFonts w:ascii="Times New Roman" w:hAnsi="Times New Roman" w:cs="Times New Roman"/>
          <w:b/>
          <w:lang w:val="es-ES"/>
        </w:rPr>
      </w:pPr>
    </w:p>
    <w:p w14:paraId="67365801" w14:textId="266D1EFB" w:rsidR="0080631F" w:rsidRDefault="0080631F" w:rsidP="0080631F">
      <w:pPr>
        <w:rPr>
          <w:rFonts w:ascii="Times New Roman" w:hAnsi="Times New Roman" w:cs="Times New Roman"/>
          <w:lang w:val="es-ES"/>
        </w:rPr>
      </w:pPr>
      <w:r w:rsidRPr="00C10278">
        <w:rPr>
          <w:rFonts w:ascii="Times New Roman" w:hAnsi="Times New Roman" w:cs="Times New Roman"/>
          <w:lang w:val="es-ES"/>
        </w:rPr>
        <w:t>Entre las expresiones líricas tradicionales o populares enco</w:t>
      </w:r>
      <w:r w:rsidR="00CD719B">
        <w:rPr>
          <w:rFonts w:ascii="Times New Roman" w:hAnsi="Times New Roman" w:cs="Times New Roman"/>
          <w:lang w:val="es-ES"/>
        </w:rPr>
        <w:t>ntramos las coplas y las rondas. V</w:t>
      </w:r>
      <w:r>
        <w:rPr>
          <w:rFonts w:ascii="Times New Roman" w:hAnsi="Times New Roman" w:cs="Times New Roman"/>
          <w:lang w:val="es-ES"/>
        </w:rPr>
        <w:t>eamos qué son y sus respectivas características.</w:t>
      </w:r>
      <w:r w:rsidRPr="00C10278">
        <w:rPr>
          <w:rFonts w:ascii="Times New Roman" w:hAnsi="Times New Roman" w:cs="Times New Roman"/>
          <w:lang w:val="es-ES"/>
        </w:rPr>
        <w:t xml:space="preserve"> </w:t>
      </w:r>
    </w:p>
    <w:p w14:paraId="46F53A87" w14:textId="77777777" w:rsidR="00B530F8" w:rsidRDefault="00B530F8" w:rsidP="0080631F">
      <w:pPr>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483"/>
        <w:gridCol w:w="6345"/>
      </w:tblGrid>
      <w:tr w:rsidR="0080631F" w:rsidRPr="0072341A" w14:paraId="326CFB25" w14:textId="77777777" w:rsidTr="005B05A5">
        <w:tc>
          <w:tcPr>
            <w:tcW w:w="8828" w:type="dxa"/>
            <w:gridSpan w:val="2"/>
            <w:shd w:val="clear" w:color="auto" w:fill="000000" w:themeFill="text1"/>
          </w:tcPr>
          <w:p w14:paraId="2ADB1979" w14:textId="77777777" w:rsidR="0080631F" w:rsidRPr="0072341A" w:rsidRDefault="0080631F">
            <w:pPr>
              <w:jc w:val="center"/>
              <w:rPr>
                <w:rFonts w:ascii="Times New Roman" w:hAnsi="Times New Roman" w:cs="Times New Roman"/>
                <w:b/>
                <w:color w:val="FFFFFF" w:themeColor="background1"/>
              </w:rPr>
              <w:pPrChange w:id="319" w:author="PerfectoAmor" w:date="2016-02-03T12:04:00Z">
                <w:pPr/>
              </w:pPrChange>
            </w:pPr>
            <w:r w:rsidRPr="0072341A">
              <w:rPr>
                <w:rFonts w:ascii="Times New Roman" w:hAnsi="Times New Roman" w:cs="Times New Roman"/>
                <w:b/>
                <w:color w:val="FFFFFF" w:themeColor="background1"/>
              </w:rPr>
              <w:t>Destacado</w:t>
            </w:r>
          </w:p>
        </w:tc>
      </w:tr>
      <w:tr w:rsidR="0080631F" w:rsidRPr="0072341A" w14:paraId="366B64FC" w14:textId="77777777" w:rsidTr="005B05A5">
        <w:tc>
          <w:tcPr>
            <w:tcW w:w="2483" w:type="dxa"/>
          </w:tcPr>
          <w:p w14:paraId="19EB7929" w14:textId="77777777" w:rsidR="0080631F" w:rsidRPr="0072341A" w:rsidRDefault="0080631F" w:rsidP="005B05A5">
            <w:pPr>
              <w:rPr>
                <w:rFonts w:ascii="Times New Roman" w:hAnsi="Times New Roman" w:cs="Times New Roman"/>
                <w:b/>
              </w:rPr>
            </w:pPr>
            <w:r w:rsidRPr="0072341A">
              <w:rPr>
                <w:rFonts w:ascii="Times New Roman" w:hAnsi="Times New Roman" w:cs="Times New Roman"/>
                <w:b/>
              </w:rPr>
              <w:t>Título</w:t>
            </w:r>
          </w:p>
        </w:tc>
        <w:tc>
          <w:tcPr>
            <w:tcW w:w="6345" w:type="dxa"/>
          </w:tcPr>
          <w:p w14:paraId="7993CEA4" w14:textId="17277C81" w:rsidR="0080631F" w:rsidRPr="005F1884" w:rsidRDefault="0080631F" w:rsidP="00793F63">
            <w:pPr>
              <w:tabs>
                <w:tab w:val="left" w:pos="2160"/>
                <w:tab w:val="center" w:pos="3064"/>
              </w:tabs>
              <w:rPr>
                <w:rFonts w:ascii="Times New Roman" w:hAnsi="Times New Roman" w:cs="Times New Roman"/>
                <w:rPrChange w:id="320" w:author="PerfectoAmor" w:date="2016-02-03T12:04:00Z">
                  <w:rPr>
                    <w:rFonts w:ascii="Times New Roman" w:hAnsi="Times New Roman" w:cs="Times New Roman"/>
                    <w:b/>
                  </w:rPr>
                </w:rPrChange>
              </w:rPr>
            </w:pPr>
            <w:r w:rsidRPr="005F1884">
              <w:rPr>
                <w:rFonts w:ascii="Times New Roman" w:hAnsi="Times New Roman" w:cs="Times New Roman"/>
                <w:rPrChange w:id="321" w:author="PerfectoAmor" w:date="2016-02-03T12:04:00Z">
                  <w:rPr>
                    <w:rFonts w:ascii="Times New Roman" w:hAnsi="Times New Roman" w:cs="Times New Roman"/>
                    <w:b/>
                  </w:rPr>
                </w:rPrChange>
              </w:rPr>
              <w:t>La copla</w:t>
            </w:r>
          </w:p>
        </w:tc>
      </w:tr>
      <w:tr w:rsidR="0080631F" w:rsidRPr="0072341A" w14:paraId="7DAB9B90" w14:textId="77777777" w:rsidTr="005B05A5">
        <w:tc>
          <w:tcPr>
            <w:tcW w:w="2483" w:type="dxa"/>
          </w:tcPr>
          <w:p w14:paraId="510DF7AE" w14:textId="77777777" w:rsidR="0080631F" w:rsidRPr="0072341A" w:rsidRDefault="0080631F" w:rsidP="005B05A5">
            <w:pPr>
              <w:rPr>
                <w:rFonts w:ascii="Times New Roman" w:hAnsi="Times New Roman" w:cs="Times New Roman"/>
              </w:rPr>
            </w:pPr>
            <w:r w:rsidRPr="0072341A">
              <w:rPr>
                <w:rFonts w:ascii="Times New Roman" w:hAnsi="Times New Roman" w:cs="Times New Roman"/>
                <w:b/>
              </w:rPr>
              <w:t>Contenido</w:t>
            </w:r>
          </w:p>
        </w:tc>
        <w:tc>
          <w:tcPr>
            <w:tcW w:w="6345" w:type="dxa"/>
          </w:tcPr>
          <w:p w14:paraId="1FE3A9C7" w14:textId="36238896" w:rsidR="0080631F" w:rsidRDefault="0080631F" w:rsidP="005B05A5">
            <w:pPr>
              <w:rPr>
                <w:rFonts w:ascii="Times New Roman" w:hAnsi="Times New Roman" w:cs="Times New Roman"/>
                <w:lang w:val="es-ES"/>
              </w:rPr>
            </w:pPr>
            <w:r>
              <w:rPr>
                <w:rFonts w:ascii="Times New Roman" w:hAnsi="Times New Roman" w:cs="Times New Roman"/>
                <w:lang w:val="es-ES"/>
              </w:rPr>
              <w:t xml:space="preserve">Las </w:t>
            </w:r>
            <w:r w:rsidRPr="00CC663D">
              <w:rPr>
                <w:rFonts w:ascii="Times New Roman" w:hAnsi="Times New Roman" w:cs="Times New Roman"/>
                <w:b/>
                <w:lang w:val="es-ES"/>
              </w:rPr>
              <w:t>coplas</w:t>
            </w:r>
            <w:r>
              <w:rPr>
                <w:rFonts w:ascii="Times New Roman" w:hAnsi="Times New Roman" w:cs="Times New Roman"/>
                <w:lang w:val="es-ES"/>
              </w:rPr>
              <w:t xml:space="preserve"> son </w:t>
            </w:r>
            <w:ins w:id="322" w:author="PerfectoAmor" w:date="2016-02-03T12:06:00Z">
              <w:r w:rsidR="005F1884">
                <w:rPr>
                  <w:rFonts w:ascii="Times New Roman" w:hAnsi="Times New Roman" w:cs="Times New Roman"/>
                  <w:lang w:val="es-ES"/>
                </w:rPr>
                <w:t xml:space="preserve"> </w:t>
              </w:r>
            </w:ins>
            <w:r>
              <w:rPr>
                <w:rFonts w:ascii="Times New Roman" w:hAnsi="Times New Roman" w:cs="Times New Roman"/>
                <w:lang w:val="es-ES"/>
              </w:rPr>
              <w:t>una forma poética que tiene sus raíces en el verso popular</w:t>
            </w:r>
            <w:ins w:id="323" w:author="PerfectoAmor" w:date="2016-02-03T12:06:00Z">
              <w:r w:rsidR="005F1884">
                <w:rPr>
                  <w:rFonts w:ascii="Times New Roman" w:hAnsi="Times New Roman" w:cs="Times New Roman"/>
                  <w:lang w:val="es-ES"/>
                </w:rPr>
                <w:t xml:space="preserve"> y</w:t>
              </w:r>
            </w:ins>
            <w:del w:id="324" w:author="PerfectoAmor" w:date="2016-02-03T12:06:00Z">
              <w:r w:rsidDel="005F1884">
                <w:rPr>
                  <w:rFonts w:ascii="Times New Roman" w:hAnsi="Times New Roman" w:cs="Times New Roman"/>
                  <w:lang w:val="es-ES"/>
                </w:rPr>
                <w:delText>,</w:delText>
              </w:r>
            </w:del>
            <w:r>
              <w:rPr>
                <w:rFonts w:ascii="Times New Roman" w:hAnsi="Times New Roman" w:cs="Times New Roman"/>
                <w:lang w:val="es-ES"/>
              </w:rPr>
              <w:t xml:space="preserve"> que sirve para l</w:t>
            </w:r>
            <w:r w:rsidR="00CD719B">
              <w:rPr>
                <w:rFonts w:ascii="Times New Roman" w:hAnsi="Times New Roman" w:cs="Times New Roman"/>
                <w:lang w:val="es-ES"/>
              </w:rPr>
              <w:t>a letra de canciones populares. S</w:t>
            </w:r>
            <w:r w:rsidR="00336AB1">
              <w:rPr>
                <w:rFonts w:ascii="Times New Roman" w:hAnsi="Times New Roman" w:cs="Times New Roman"/>
                <w:lang w:val="es-ES"/>
              </w:rPr>
              <w:t xml:space="preserve">u origen se remonta al siglo </w:t>
            </w:r>
            <w:r>
              <w:rPr>
                <w:rFonts w:ascii="Times New Roman" w:hAnsi="Times New Roman" w:cs="Times New Roman"/>
                <w:lang w:val="es-ES"/>
              </w:rPr>
              <w:t xml:space="preserve">XVIII en España, siendo muy difundida en Latinoamérica. </w:t>
            </w:r>
          </w:p>
          <w:p w14:paraId="7BF4E96B" w14:textId="3048AE9B" w:rsidR="0080631F" w:rsidRPr="00780420" w:rsidRDefault="0080631F" w:rsidP="005B05A5">
            <w:pPr>
              <w:rPr>
                <w:rFonts w:ascii="Times New Roman" w:hAnsi="Times New Roman" w:cs="Times New Roman"/>
                <w:lang w:val="es-ES"/>
              </w:rPr>
            </w:pPr>
            <w:del w:id="325" w:author="PerfectoAmor" w:date="2016-02-03T12:06:00Z">
              <w:r w:rsidDel="005F1884">
                <w:rPr>
                  <w:rFonts w:ascii="Times New Roman" w:hAnsi="Times New Roman" w:cs="Times New Roman"/>
                  <w:lang w:val="es-ES"/>
                </w:rPr>
                <w:delText>É</w:delText>
              </w:r>
              <w:r w:rsidRPr="00341CAD" w:rsidDel="005F1884">
                <w:rPr>
                  <w:rFonts w:ascii="Times New Roman" w:hAnsi="Times New Roman" w:cs="Times New Roman"/>
                  <w:lang w:val="es-ES"/>
                </w:rPr>
                <w:delText>st</w:delText>
              </w:r>
              <w:r w:rsidDel="005F1884">
                <w:rPr>
                  <w:rFonts w:ascii="Times New Roman" w:hAnsi="Times New Roman" w:cs="Times New Roman"/>
                  <w:lang w:val="es-ES"/>
                </w:rPr>
                <w:delText>as s</w:delText>
              </w:r>
            </w:del>
            <w:ins w:id="326" w:author="PerfectoAmor" w:date="2016-02-03T12:06:00Z">
              <w:r w:rsidR="005F1884">
                <w:rPr>
                  <w:rFonts w:ascii="Times New Roman" w:hAnsi="Times New Roman" w:cs="Times New Roman"/>
                  <w:lang w:val="es-ES"/>
                </w:rPr>
                <w:t>S</w:t>
              </w:r>
            </w:ins>
            <w:r>
              <w:rPr>
                <w:rFonts w:ascii="Times New Roman" w:hAnsi="Times New Roman" w:cs="Times New Roman"/>
                <w:lang w:val="es-ES"/>
              </w:rPr>
              <w:t xml:space="preserve">e componen de </w:t>
            </w:r>
            <w:r w:rsidRPr="00341CAD">
              <w:rPr>
                <w:rFonts w:ascii="Times New Roman" w:hAnsi="Times New Roman" w:cs="Times New Roman"/>
                <w:lang w:val="es-ES"/>
              </w:rPr>
              <w:t>tres</w:t>
            </w:r>
            <w:r>
              <w:rPr>
                <w:rFonts w:ascii="Times New Roman" w:hAnsi="Times New Roman" w:cs="Times New Roman"/>
                <w:lang w:val="es-ES"/>
              </w:rPr>
              <w:t xml:space="preserve"> o cuatro versos de arte menor, d</w:t>
            </w:r>
            <w:r w:rsidRPr="00341CAD">
              <w:rPr>
                <w:rFonts w:ascii="Times New Roman" w:hAnsi="Times New Roman" w:cs="Times New Roman"/>
                <w:lang w:val="es-ES"/>
              </w:rPr>
              <w:t>ispuestos en forma de cuarteta</w:t>
            </w:r>
            <w:r w:rsidR="00336AB1">
              <w:rPr>
                <w:rFonts w:ascii="Times New Roman" w:hAnsi="Times New Roman" w:cs="Times New Roman"/>
                <w:lang w:val="es-ES"/>
              </w:rPr>
              <w:t>,</w:t>
            </w:r>
            <w:r w:rsidRPr="00341CAD">
              <w:rPr>
                <w:rFonts w:ascii="Times New Roman" w:hAnsi="Times New Roman" w:cs="Times New Roman"/>
                <w:lang w:val="es-ES"/>
              </w:rPr>
              <w:t xml:space="preserve"> de romance</w:t>
            </w:r>
            <w:r w:rsidR="00336AB1">
              <w:rPr>
                <w:rFonts w:ascii="Times New Roman" w:hAnsi="Times New Roman" w:cs="Times New Roman"/>
                <w:lang w:val="es-ES"/>
              </w:rPr>
              <w:t xml:space="preserve">, </w:t>
            </w:r>
            <w:r w:rsidRPr="00341CAD">
              <w:rPr>
                <w:rFonts w:ascii="Times New Roman" w:hAnsi="Times New Roman" w:cs="Times New Roman"/>
                <w:lang w:val="es-ES"/>
              </w:rPr>
              <w:t>de seguidilla</w:t>
            </w:r>
            <w:r>
              <w:rPr>
                <w:rFonts w:ascii="Times New Roman" w:hAnsi="Times New Roman" w:cs="Times New Roman"/>
                <w:lang w:val="es-ES"/>
              </w:rPr>
              <w:t xml:space="preserve"> o</w:t>
            </w:r>
            <w:r w:rsidRPr="00341CAD">
              <w:rPr>
                <w:rFonts w:ascii="Times New Roman" w:hAnsi="Times New Roman" w:cs="Times New Roman"/>
                <w:lang w:val="es-ES"/>
              </w:rPr>
              <w:t xml:space="preserve"> de redondilla.</w:t>
            </w:r>
            <w:r>
              <w:rPr>
                <w:rFonts w:ascii="Times New Roman" w:hAnsi="Times New Roman" w:cs="Times New Roman"/>
                <w:lang w:val="es-ES"/>
              </w:rPr>
              <w:t xml:space="preserve"> Los temas sirven para denunciar los abusos que sufría el pueblo, contar historias reales, describir costumbres y </w:t>
            </w:r>
            <w:r>
              <w:rPr>
                <w:rFonts w:ascii="Times New Roman" w:hAnsi="Times New Roman" w:cs="Times New Roman"/>
                <w:lang w:val="es-ES"/>
              </w:rPr>
              <w:lastRenderedPageBreak/>
              <w:t>situaciones de la vida cotidiana como el amor, los celo</w:t>
            </w:r>
            <w:r w:rsidR="00336AB1">
              <w:rPr>
                <w:rFonts w:ascii="Times New Roman" w:hAnsi="Times New Roman" w:cs="Times New Roman"/>
                <w:lang w:val="es-ES"/>
              </w:rPr>
              <w:t>s o</w:t>
            </w:r>
            <w:r>
              <w:rPr>
                <w:rFonts w:ascii="Times New Roman" w:hAnsi="Times New Roman" w:cs="Times New Roman"/>
                <w:lang w:val="es-ES"/>
              </w:rPr>
              <w:t xml:space="preserve"> el desengaño.</w:t>
            </w:r>
          </w:p>
        </w:tc>
      </w:tr>
    </w:tbl>
    <w:p w14:paraId="3B7BE085" w14:textId="77777777" w:rsidR="0080631F" w:rsidRDefault="0080631F" w:rsidP="0080631F">
      <w:pPr>
        <w:rPr>
          <w:rFonts w:ascii="Times New Roman" w:hAnsi="Times New Roman" w:cs="Times New Roman"/>
          <w:lang w:val="es-ES"/>
        </w:rPr>
      </w:pPr>
    </w:p>
    <w:p w14:paraId="1A6115E0" w14:textId="77777777" w:rsidR="0080631F" w:rsidRPr="00780420" w:rsidRDefault="0080631F" w:rsidP="0080631F">
      <w:pPr>
        <w:rPr>
          <w:rFonts w:ascii="Times New Roman" w:hAnsi="Times New Roman" w:cs="Times New Roman"/>
          <w:lang w:val="es-ES"/>
        </w:rPr>
      </w:pPr>
      <w:r w:rsidRPr="00780420">
        <w:rPr>
          <w:rFonts w:ascii="Times New Roman" w:hAnsi="Times New Roman" w:cs="Times New Roman"/>
          <w:lang w:val="es-ES"/>
        </w:rPr>
        <w:t>Observemos algunos ejemplos de coplas y cantos campesinos colombianos.</w:t>
      </w:r>
    </w:p>
    <w:p w14:paraId="6898917C" w14:textId="77777777" w:rsidR="00B530F8" w:rsidRDefault="00B530F8" w:rsidP="0080631F">
      <w:pPr>
        <w:pStyle w:val="Sinespaciado"/>
        <w:rPr>
          <w:rFonts w:ascii="Times New Roman" w:hAnsi="Times New Roman" w:cs="Times New Roman"/>
          <w:sz w:val="24"/>
          <w:szCs w:val="24"/>
          <w:lang w:val="es-ES"/>
        </w:rPr>
      </w:pPr>
    </w:p>
    <w:p w14:paraId="1990F7C3" w14:textId="77777777" w:rsidR="0080631F" w:rsidRPr="00954CA1" w:rsidRDefault="0080631F" w:rsidP="0080631F">
      <w:pPr>
        <w:pStyle w:val="Sinespaciado"/>
        <w:rPr>
          <w:rFonts w:ascii="Times New Roman" w:hAnsi="Times New Roman" w:cs="Times New Roman"/>
          <w:i/>
          <w:sz w:val="24"/>
          <w:szCs w:val="24"/>
          <w:lang w:val="es-ES"/>
          <w:rPrChange w:id="327" w:author="PerfectoAmor" w:date="2016-02-04T12:40:00Z">
            <w:rPr>
              <w:rFonts w:ascii="Times New Roman" w:hAnsi="Times New Roman" w:cs="Times New Roman"/>
              <w:sz w:val="24"/>
              <w:szCs w:val="24"/>
              <w:lang w:val="es-ES"/>
            </w:rPr>
          </w:rPrChange>
        </w:rPr>
      </w:pPr>
      <w:r w:rsidRPr="00954CA1">
        <w:rPr>
          <w:rFonts w:ascii="Times New Roman" w:hAnsi="Times New Roman" w:cs="Times New Roman"/>
          <w:i/>
          <w:sz w:val="24"/>
          <w:szCs w:val="24"/>
          <w:lang w:val="es-ES"/>
          <w:rPrChange w:id="328" w:author="PerfectoAmor" w:date="2016-02-04T12:40:00Z">
            <w:rPr>
              <w:rFonts w:ascii="Times New Roman" w:hAnsi="Times New Roman" w:cs="Times New Roman"/>
              <w:sz w:val="24"/>
              <w:szCs w:val="24"/>
              <w:lang w:val="es-ES"/>
            </w:rPr>
          </w:rPrChange>
        </w:rPr>
        <w:t>“Mucha lástima le tengo,</w:t>
      </w:r>
    </w:p>
    <w:p w14:paraId="697DAEF5" w14:textId="2D66D8E4" w:rsidR="0080631F" w:rsidRPr="00954CA1" w:rsidRDefault="0080631F" w:rsidP="0080631F">
      <w:pPr>
        <w:pStyle w:val="Sinespaciado"/>
        <w:rPr>
          <w:rFonts w:ascii="Times New Roman" w:hAnsi="Times New Roman" w:cs="Times New Roman"/>
          <w:i/>
          <w:sz w:val="24"/>
          <w:szCs w:val="24"/>
          <w:lang w:val="es-ES"/>
          <w:rPrChange w:id="329" w:author="PerfectoAmor" w:date="2016-02-04T12:40:00Z">
            <w:rPr>
              <w:rFonts w:ascii="Times New Roman" w:hAnsi="Times New Roman" w:cs="Times New Roman"/>
              <w:sz w:val="24"/>
              <w:szCs w:val="24"/>
              <w:lang w:val="es-ES"/>
            </w:rPr>
          </w:rPrChange>
        </w:rPr>
      </w:pPr>
      <w:del w:id="330" w:author="PerfectoAmor" w:date="2016-02-04T12:40:00Z">
        <w:r w:rsidRPr="00954CA1" w:rsidDel="00954CA1">
          <w:rPr>
            <w:rFonts w:ascii="Times New Roman" w:hAnsi="Times New Roman" w:cs="Times New Roman"/>
            <w:i/>
            <w:sz w:val="24"/>
            <w:szCs w:val="24"/>
            <w:lang w:val="es-ES"/>
            <w:rPrChange w:id="331" w:author="PerfectoAmor" w:date="2016-02-04T12:40:00Z">
              <w:rPr>
                <w:rFonts w:ascii="Times New Roman" w:hAnsi="Times New Roman" w:cs="Times New Roman"/>
                <w:sz w:val="24"/>
                <w:szCs w:val="24"/>
                <w:lang w:val="es-ES"/>
              </w:rPr>
            </w:rPrChange>
          </w:rPr>
          <w:delText>A</w:delText>
        </w:r>
      </w:del>
      <w:ins w:id="332" w:author="PerfectoAmor" w:date="2016-02-04T12:40:00Z">
        <w:r w:rsidR="00954CA1">
          <w:rPr>
            <w:rFonts w:ascii="Times New Roman" w:hAnsi="Times New Roman" w:cs="Times New Roman"/>
            <w:i/>
            <w:sz w:val="24"/>
            <w:szCs w:val="24"/>
            <w:lang w:val="es-ES"/>
          </w:rPr>
          <w:t>a</w:t>
        </w:r>
      </w:ins>
      <w:r w:rsidRPr="00954CA1">
        <w:rPr>
          <w:rFonts w:ascii="Times New Roman" w:hAnsi="Times New Roman" w:cs="Times New Roman"/>
          <w:i/>
          <w:sz w:val="24"/>
          <w:szCs w:val="24"/>
          <w:lang w:val="es-ES"/>
          <w:rPrChange w:id="333" w:author="PerfectoAmor" w:date="2016-02-04T12:40:00Z">
            <w:rPr>
              <w:rFonts w:ascii="Times New Roman" w:hAnsi="Times New Roman" w:cs="Times New Roman"/>
              <w:sz w:val="24"/>
              <w:szCs w:val="24"/>
              <w:lang w:val="es-ES"/>
            </w:rPr>
          </w:rPrChange>
        </w:rPr>
        <w:t xml:space="preserve"> la mujer que se casa,</w:t>
      </w:r>
    </w:p>
    <w:p w14:paraId="15ADD2E9" w14:textId="2E195FAD" w:rsidR="0080631F" w:rsidRPr="00954CA1" w:rsidRDefault="0080631F" w:rsidP="0080631F">
      <w:pPr>
        <w:pStyle w:val="Sinespaciado"/>
        <w:rPr>
          <w:rFonts w:ascii="Times New Roman" w:hAnsi="Times New Roman" w:cs="Times New Roman"/>
          <w:i/>
          <w:sz w:val="24"/>
          <w:szCs w:val="24"/>
          <w:lang w:val="es-ES"/>
          <w:rPrChange w:id="334" w:author="PerfectoAmor" w:date="2016-02-04T12:40:00Z">
            <w:rPr>
              <w:rFonts w:ascii="Times New Roman" w:hAnsi="Times New Roman" w:cs="Times New Roman"/>
              <w:sz w:val="24"/>
              <w:szCs w:val="24"/>
              <w:lang w:val="es-ES"/>
            </w:rPr>
          </w:rPrChange>
        </w:rPr>
      </w:pPr>
      <w:del w:id="335" w:author="PerfectoAmor" w:date="2016-02-04T12:40:00Z">
        <w:r w:rsidRPr="00954CA1" w:rsidDel="00954CA1">
          <w:rPr>
            <w:rFonts w:ascii="Times New Roman" w:hAnsi="Times New Roman" w:cs="Times New Roman"/>
            <w:i/>
            <w:sz w:val="24"/>
            <w:szCs w:val="24"/>
            <w:lang w:val="es-ES"/>
            <w:rPrChange w:id="336" w:author="PerfectoAmor" w:date="2016-02-04T12:40:00Z">
              <w:rPr>
                <w:rFonts w:ascii="Times New Roman" w:hAnsi="Times New Roman" w:cs="Times New Roman"/>
                <w:sz w:val="24"/>
                <w:szCs w:val="24"/>
                <w:lang w:val="es-ES"/>
              </w:rPr>
            </w:rPrChange>
          </w:rPr>
          <w:delText>P</w:delText>
        </w:r>
      </w:del>
      <w:ins w:id="337" w:author="PerfectoAmor" w:date="2016-02-04T12:40:00Z">
        <w:r w:rsidR="00954CA1">
          <w:rPr>
            <w:rFonts w:ascii="Times New Roman" w:hAnsi="Times New Roman" w:cs="Times New Roman"/>
            <w:i/>
            <w:sz w:val="24"/>
            <w:szCs w:val="24"/>
            <w:lang w:val="es-ES"/>
          </w:rPr>
          <w:t>p</w:t>
        </w:r>
      </w:ins>
      <w:r w:rsidRPr="00954CA1">
        <w:rPr>
          <w:rFonts w:ascii="Times New Roman" w:hAnsi="Times New Roman" w:cs="Times New Roman"/>
          <w:i/>
          <w:sz w:val="24"/>
          <w:szCs w:val="24"/>
          <w:lang w:val="es-ES"/>
          <w:rPrChange w:id="338" w:author="PerfectoAmor" w:date="2016-02-04T12:40:00Z">
            <w:rPr>
              <w:rFonts w:ascii="Times New Roman" w:hAnsi="Times New Roman" w:cs="Times New Roman"/>
              <w:sz w:val="24"/>
              <w:szCs w:val="24"/>
              <w:lang w:val="es-ES"/>
            </w:rPr>
          </w:rPrChange>
        </w:rPr>
        <w:t>orque el marido la quiere,</w:t>
      </w:r>
    </w:p>
    <w:p w14:paraId="4880E952" w14:textId="08732DD2" w:rsidR="0080631F" w:rsidRPr="00954CA1" w:rsidRDefault="0080631F" w:rsidP="0080631F">
      <w:pPr>
        <w:pStyle w:val="Sinespaciado"/>
        <w:rPr>
          <w:rFonts w:ascii="Times New Roman" w:hAnsi="Times New Roman" w:cs="Times New Roman"/>
          <w:i/>
          <w:sz w:val="24"/>
          <w:szCs w:val="24"/>
          <w:lang w:val="es-ES"/>
          <w:rPrChange w:id="339" w:author="PerfectoAmor" w:date="2016-02-04T12:40:00Z">
            <w:rPr>
              <w:rFonts w:ascii="Times New Roman" w:hAnsi="Times New Roman" w:cs="Times New Roman"/>
              <w:sz w:val="24"/>
              <w:szCs w:val="24"/>
              <w:lang w:val="es-ES"/>
            </w:rPr>
          </w:rPrChange>
        </w:rPr>
      </w:pPr>
      <w:del w:id="340" w:author="PerfectoAmor" w:date="2016-02-04T12:40:00Z">
        <w:r w:rsidRPr="00954CA1" w:rsidDel="00954CA1">
          <w:rPr>
            <w:rFonts w:ascii="Times New Roman" w:hAnsi="Times New Roman" w:cs="Times New Roman"/>
            <w:i/>
            <w:sz w:val="24"/>
            <w:szCs w:val="24"/>
            <w:lang w:val="es-ES"/>
            <w:rPrChange w:id="341" w:author="PerfectoAmor" w:date="2016-02-04T12:40:00Z">
              <w:rPr>
                <w:rFonts w:ascii="Times New Roman" w:hAnsi="Times New Roman" w:cs="Times New Roman"/>
                <w:sz w:val="24"/>
                <w:szCs w:val="24"/>
                <w:lang w:val="es-ES"/>
              </w:rPr>
            </w:rPrChange>
          </w:rPr>
          <w:delText>P</w:delText>
        </w:r>
      </w:del>
      <w:ins w:id="342" w:author="PerfectoAmor" w:date="2016-02-04T12:40:00Z">
        <w:r w:rsidR="00954CA1">
          <w:rPr>
            <w:rFonts w:ascii="Times New Roman" w:hAnsi="Times New Roman" w:cs="Times New Roman"/>
            <w:i/>
            <w:sz w:val="24"/>
            <w:szCs w:val="24"/>
            <w:lang w:val="es-ES"/>
          </w:rPr>
          <w:t>p</w:t>
        </w:r>
      </w:ins>
      <w:r w:rsidRPr="00954CA1">
        <w:rPr>
          <w:rFonts w:ascii="Times New Roman" w:hAnsi="Times New Roman" w:cs="Times New Roman"/>
          <w:i/>
          <w:sz w:val="24"/>
          <w:szCs w:val="24"/>
          <w:lang w:val="es-ES"/>
          <w:rPrChange w:id="343" w:author="PerfectoAmor" w:date="2016-02-04T12:40:00Z">
            <w:rPr>
              <w:rFonts w:ascii="Times New Roman" w:hAnsi="Times New Roman" w:cs="Times New Roman"/>
              <w:sz w:val="24"/>
              <w:szCs w:val="24"/>
              <w:lang w:val="es-ES"/>
            </w:rPr>
          </w:rPrChange>
        </w:rPr>
        <w:t>ara escoba de la casa.”</w:t>
      </w:r>
    </w:p>
    <w:p w14:paraId="1483BCDE" w14:textId="77777777" w:rsidR="0080631F" w:rsidRPr="00954CA1" w:rsidRDefault="0080631F" w:rsidP="0080631F">
      <w:pPr>
        <w:pStyle w:val="Sinespaciado"/>
        <w:rPr>
          <w:rFonts w:ascii="Times New Roman" w:hAnsi="Times New Roman" w:cs="Times New Roman"/>
          <w:i/>
          <w:sz w:val="24"/>
          <w:szCs w:val="24"/>
          <w:lang w:val="es-ES"/>
          <w:rPrChange w:id="344" w:author="PerfectoAmor" w:date="2016-02-04T12:40:00Z">
            <w:rPr>
              <w:rFonts w:ascii="Times New Roman" w:hAnsi="Times New Roman" w:cs="Times New Roman"/>
              <w:sz w:val="24"/>
              <w:szCs w:val="24"/>
              <w:lang w:val="es-ES"/>
            </w:rPr>
          </w:rPrChange>
        </w:rPr>
      </w:pPr>
    </w:p>
    <w:p w14:paraId="1CF14E77" w14:textId="77777777" w:rsidR="0080631F" w:rsidRPr="00954CA1" w:rsidRDefault="0080631F" w:rsidP="0080631F">
      <w:pPr>
        <w:pStyle w:val="Sinespaciado"/>
        <w:rPr>
          <w:rFonts w:ascii="Times New Roman" w:hAnsi="Times New Roman" w:cs="Times New Roman"/>
          <w:i/>
          <w:sz w:val="24"/>
          <w:szCs w:val="24"/>
          <w:lang w:val="es-ES"/>
          <w:rPrChange w:id="345" w:author="PerfectoAmor" w:date="2016-02-04T12:40:00Z">
            <w:rPr>
              <w:rFonts w:ascii="Times New Roman" w:hAnsi="Times New Roman" w:cs="Times New Roman"/>
              <w:sz w:val="24"/>
              <w:szCs w:val="24"/>
              <w:lang w:val="es-ES"/>
            </w:rPr>
          </w:rPrChange>
        </w:rPr>
      </w:pPr>
      <w:r w:rsidRPr="00954CA1">
        <w:rPr>
          <w:rFonts w:ascii="Times New Roman" w:hAnsi="Times New Roman" w:cs="Times New Roman"/>
          <w:i/>
          <w:sz w:val="24"/>
          <w:szCs w:val="24"/>
          <w:lang w:val="es-ES"/>
          <w:rPrChange w:id="346" w:author="PerfectoAmor" w:date="2016-02-04T12:40:00Z">
            <w:rPr>
              <w:rFonts w:ascii="Times New Roman" w:hAnsi="Times New Roman" w:cs="Times New Roman"/>
              <w:sz w:val="24"/>
              <w:szCs w:val="24"/>
              <w:lang w:val="es-ES"/>
            </w:rPr>
          </w:rPrChange>
        </w:rPr>
        <w:t>“Los muchachos de otros tiempos</w:t>
      </w:r>
    </w:p>
    <w:p w14:paraId="705BFF72" w14:textId="77777777" w:rsidR="0080631F" w:rsidRPr="00954CA1" w:rsidRDefault="0080631F" w:rsidP="0080631F">
      <w:pPr>
        <w:pStyle w:val="Sinespaciado"/>
        <w:rPr>
          <w:rFonts w:ascii="Times New Roman" w:hAnsi="Times New Roman" w:cs="Times New Roman"/>
          <w:i/>
          <w:sz w:val="24"/>
          <w:szCs w:val="24"/>
          <w:lang w:val="es-ES"/>
          <w:rPrChange w:id="347" w:author="PerfectoAmor" w:date="2016-02-04T12:40:00Z">
            <w:rPr>
              <w:rFonts w:ascii="Times New Roman" w:hAnsi="Times New Roman" w:cs="Times New Roman"/>
              <w:sz w:val="24"/>
              <w:szCs w:val="24"/>
              <w:lang w:val="es-ES"/>
            </w:rPr>
          </w:rPrChange>
        </w:rPr>
      </w:pPr>
      <w:r w:rsidRPr="00954CA1">
        <w:rPr>
          <w:rFonts w:ascii="Times New Roman" w:hAnsi="Times New Roman" w:cs="Times New Roman"/>
          <w:i/>
          <w:sz w:val="24"/>
          <w:szCs w:val="24"/>
          <w:lang w:val="es-ES"/>
          <w:rPrChange w:id="348" w:author="PerfectoAmor" w:date="2016-02-04T12:40:00Z">
            <w:rPr>
              <w:rFonts w:ascii="Times New Roman" w:hAnsi="Times New Roman" w:cs="Times New Roman"/>
              <w:sz w:val="24"/>
              <w:szCs w:val="24"/>
              <w:lang w:val="es-ES"/>
            </w:rPr>
          </w:rPrChange>
        </w:rPr>
        <w:t>trabajaban por mujer,</w:t>
      </w:r>
    </w:p>
    <w:p w14:paraId="1463BEEA" w14:textId="77777777" w:rsidR="0080631F" w:rsidRPr="00954CA1" w:rsidRDefault="0080631F" w:rsidP="0080631F">
      <w:pPr>
        <w:pStyle w:val="Sinespaciado"/>
        <w:rPr>
          <w:rFonts w:ascii="Times New Roman" w:hAnsi="Times New Roman" w:cs="Times New Roman"/>
          <w:i/>
          <w:sz w:val="24"/>
          <w:szCs w:val="24"/>
          <w:lang w:val="es-ES"/>
          <w:rPrChange w:id="349" w:author="PerfectoAmor" w:date="2016-02-04T12:40:00Z">
            <w:rPr>
              <w:rFonts w:ascii="Times New Roman" w:hAnsi="Times New Roman" w:cs="Times New Roman"/>
              <w:sz w:val="24"/>
              <w:szCs w:val="24"/>
              <w:lang w:val="es-ES"/>
            </w:rPr>
          </w:rPrChange>
        </w:rPr>
      </w:pPr>
      <w:r w:rsidRPr="00954CA1">
        <w:rPr>
          <w:rFonts w:ascii="Times New Roman" w:hAnsi="Times New Roman" w:cs="Times New Roman"/>
          <w:i/>
          <w:sz w:val="24"/>
          <w:szCs w:val="24"/>
          <w:lang w:val="es-ES"/>
          <w:rPrChange w:id="350" w:author="PerfectoAmor" w:date="2016-02-04T12:40:00Z">
            <w:rPr>
              <w:rFonts w:ascii="Times New Roman" w:hAnsi="Times New Roman" w:cs="Times New Roman"/>
              <w:sz w:val="24"/>
              <w:szCs w:val="24"/>
              <w:lang w:val="es-ES"/>
            </w:rPr>
          </w:rPrChange>
        </w:rPr>
        <w:t>los muchachos de estos tiempos</w:t>
      </w:r>
    </w:p>
    <w:p w14:paraId="519FCC48" w14:textId="77777777" w:rsidR="0080631F" w:rsidRPr="00954CA1" w:rsidRDefault="0080631F" w:rsidP="0080631F">
      <w:pPr>
        <w:pStyle w:val="Sinespaciado"/>
        <w:rPr>
          <w:rFonts w:ascii="Times New Roman" w:hAnsi="Times New Roman" w:cs="Times New Roman"/>
          <w:i/>
          <w:sz w:val="24"/>
          <w:szCs w:val="24"/>
          <w:lang w:val="es-ES"/>
          <w:rPrChange w:id="351" w:author="PerfectoAmor" w:date="2016-02-04T12:40:00Z">
            <w:rPr>
              <w:rFonts w:ascii="Times New Roman" w:hAnsi="Times New Roman" w:cs="Times New Roman"/>
              <w:sz w:val="24"/>
              <w:szCs w:val="24"/>
              <w:lang w:val="es-ES"/>
            </w:rPr>
          </w:rPrChange>
        </w:rPr>
      </w:pPr>
      <w:r w:rsidRPr="00954CA1">
        <w:rPr>
          <w:rFonts w:ascii="Times New Roman" w:hAnsi="Times New Roman" w:cs="Times New Roman"/>
          <w:i/>
          <w:sz w:val="24"/>
          <w:szCs w:val="24"/>
          <w:lang w:val="es-ES"/>
          <w:rPrChange w:id="352" w:author="PerfectoAmor" w:date="2016-02-04T12:40:00Z">
            <w:rPr>
              <w:rFonts w:ascii="Times New Roman" w:hAnsi="Times New Roman" w:cs="Times New Roman"/>
              <w:sz w:val="24"/>
              <w:szCs w:val="24"/>
              <w:lang w:val="es-ES"/>
            </w:rPr>
          </w:rPrChange>
        </w:rPr>
        <w:t>buscan una que les dé.”</w:t>
      </w:r>
    </w:p>
    <w:p w14:paraId="7A6CC59D" w14:textId="12727106" w:rsidR="0080631F" w:rsidRPr="00780420" w:rsidRDefault="00954CA1" w:rsidP="0080631F">
      <w:pPr>
        <w:pStyle w:val="Sinespaciado"/>
        <w:rPr>
          <w:rFonts w:ascii="Times New Roman" w:hAnsi="Times New Roman" w:cs="Times New Roman"/>
          <w:sz w:val="24"/>
          <w:szCs w:val="24"/>
          <w:lang w:val="es-ES"/>
        </w:rPr>
      </w:pPr>
      <w:ins w:id="353" w:author="PerfectoAmor" w:date="2016-02-04T12:41:00Z">
        <w:r>
          <w:rPr>
            <w:rFonts w:ascii="Times New Roman" w:hAnsi="Times New Roman" w:cs="Times New Roman"/>
            <w:sz w:val="24"/>
            <w:szCs w:val="24"/>
            <w:lang w:val="es-ES"/>
          </w:rPr>
          <w:t>Tradición oral</w:t>
        </w:r>
      </w:ins>
      <w:ins w:id="354" w:author="PerfectoAmor" w:date="2016-02-04T12:40:00Z">
        <w:r>
          <w:rPr>
            <w:rFonts w:ascii="Times New Roman" w:hAnsi="Times New Roman" w:cs="Times New Roman"/>
            <w:sz w:val="24"/>
            <w:szCs w:val="24"/>
            <w:lang w:val="es-ES"/>
          </w:rPr>
          <w:t>.</w:t>
        </w:r>
      </w:ins>
    </w:p>
    <w:p w14:paraId="36E77C7A" w14:textId="77777777" w:rsidR="00954CA1" w:rsidRDefault="00954CA1" w:rsidP="0080631F">
      <w:pPr>
        <w:jc w:val="both"/>
        <w:rPr>
          <w:ins w:id="355" w:author="PerfectoAmor" w:date="2016-02-04T12:41:00Z"/>
          <w:rFonts w:ascii="Times New Roman" w:hAnsi="Times New Roman" w:cs="Times New Roman"/>
          <w:lang w:val="es-ES"/>
        </w:rPr>
      </w:pPr>
    </w:p>
    <w:p w14:paraId="39E6019C" w14:textId="6DA1202F" w:rsidR="0080631F" w:rsidRPr="00780420" w:rsidRDefault="0080631F" w:rsidP="0080631F">
      <w:pPr>
        <w:jc w:val="both"/>
        <w:rPr>
          <w:rFonts w:ascii="Times New Roman" w:hAnsi="Times New Roman" w:cs="Times New Roman"/>
          <w:color w:val="000000"/>
          <w:lang w:val="es-ES"/>
        </w:rPr>
      </w:pPr>
      <w:r w:rsidRPr="00780420">
        <w:rPr>
          <w:rFonts w:ascii="Times New Roman" w:hAnsi="Times New Roman" w:cs="Times New Roman"/>
          <w:lang w:val="es-ES"/>
        </w:rPr>
        <w:t xml:space="preserve">Si </w:t>
      </w:r>
      <w:r w:rsidRPr="00780420">
        <w:rPr>
          <w:rFonts w:ascii="Times New Roman" w:hAnsi="Times New Roman" w:cs="Times New Roman"/>
          <w:color w:val="000000"/>
          <w:lang w:val="es-ES"/>
        </w:rPr>
        <w:t>quieres leer más coplas colombianas puedes consultar esta</w:t>
      </w:r>
      <w:del w:id="356" w:author="PerfectoAmor" w:date="2016-02-03T12:08:00Z">
        <w:r w:rsidRPr="00780420" w:rsidDel="005F1884">
          <w:rPr>
            <w:rFonts w:ascii="Times New Roman" w:hAnsi="Times New Roman" w:cs="Times New Roman"/>
            <w:color w:val="000000"/>
            <w:lang w:val="es-ES"/>
          </w:rPr>
          <w:delText xml:space="preserve"> web</w:delText>
        </w:r>
      </w:del>
      <w:ins w:id="357" w:author="PerfectoAmor" w:date="2016-02-03T12:08:00Z">
        <w:r w:rsidR="005F1884">
          <w:rPr>
            <w:rFonts w:ascii="Times New Roman" w:hAnsi="Times New Roman" w:cs="Times New Roman"/>
            <w:color w:val="000000"/>
            <w:lang w:val="es-ES"/>
          </w:rPr>
          <w:t xml:space="preserve"> página</w:t>
        </w:r>
      </w:ins>
      <w:r w:rsidRPr="00780420">
        <w:rPr>
          <w:rFonts w:ascii="Times New Roman" w:hAnsi="Times New Roman" w:cs="Times New Roman"/>
          <w:color w:val="000000"/>
          <w:lang w:val="es-ES"/>
        </w:rPr>
        <w:t xml:space="preserve">. </w:t>
      </w:r>
      <w:r w:rsidRPr="00780420">
        <w:rPr>
          <w:rFonts w:ascii="Times New Roman" w:hAnsi="Times New Roman" w:cs="Times New Roman"/>
        </w:rPr>
        <w:t>[</w:t>
      </w:r>
      <w:hyperlink r:id="rId15" w:history="1">
        <w:r w:rsidRPr="00780420">
          <w:rPr>
            <w:rStyle w:val="Hipervnculo"/>
            <w:rFonts w:ascii="Times New Roman" w:hAnsi="Times New Roman" w:cs="Times New Roman"/>
          </w:rPr>
          <w:t>VER</w:t>
        </w:r>
      </w:hyperlink>
      <w:r w:rsidRPr="00780420">
        <w:rPr>
          <w:rFonts w:ascii="Times New Roman" w:hAnsi="Times New Roman" w:cs="Times New Roman"/>
        </w:rPr>
        <w:t>].</w:t>
      </w:r>
    </w:p>
    <w:p w14:paraId="47D894F7" w14:textId="77777777" w:rsidR="0080631F" w:rsidRPr="00357087" w:rsidRDefault="0080631F" w:rsidP="0080631F">
      <w:pPr>
        <w:pStyle w:val="Sinespaciado"/>
        <w:rPr>
          <w:rFonts w:ascii="Times New Roman" w:hAnsi="Times New Roman" w:cs="Times New Roman"/>
          <w:b/>
          <w:sz w:val="24"/>
          <w:lang w:val="es-ES"/>
        </w:rPr>
      </w:pPr>
    </w:p>
    <w:p w14:paraId="5AD792A8" w14:textId="007038D9" w:rsidR="0080631F" w:rsidRDefault="0080631F" w:rsidP="0080631F">
      <w:pPr>
        <w:rPr>
          <w:rFonts w:ascii="Times New Roman" w:hAnsi="Times New Roman" w:cs="Times New Roman"/>
          <w:lang w:val="es-ES"/>
        </w:rPr>
      </w:pPr>
      <w:r w:rsidRPr="00357087">
        <w:rPr>
          <w:rFonts w:ascii="Times New Roman" w:hAnsi="Times New Roman" w:cs="Times New Roman"/>
          <w:b/>
          <w:lang w:val="es-ES"/>
        </w:rPr>
        <w:t>Las rondas</w:t>
      </w:r>
      <w:r w:rsidRPr="00C10278">
        <w:rPr>
          <w:rFonts w:ascii="Times New Roman" w:hAnsi="Times New Roman" w:cs="Times New Roman"/>
          <w:lang w:val="es-ES"/>
        </w:rPr>
        <w:t xml:space="preserve"> </w:t>
      </w:r>
      <w:r w:rsidR="00CC663D">
        <w:rPr>
          <w:rFonts w:ascii="Times New Roman" w:hAnsi="Times New Roman" w:cs="Times New Roman"/>
          <w:lang w:val="es-ES"/>
        </w:rPr>
        <w:t xml:space="preserve">son </w:t>
      </w:r>
      <w:r>
        <w:rPr>
          <w:rFonts w:ascii="Times New Roman" w:hAnsi="Times New Roman" w:cs="Times New Roman"/>
          <w:lang w:val="es-ES"/>
        </w:rPr>
        <w:t>composiciones orales donde dos o más personas cantan la misma canción, repitiéndose hasta que los participantes decidan terminar. S</w:t>
      </w:r>
      <w:r w:rsidRPr="00C10278">
        <w:rPr>
          <w:rFonts w:ascii="Times New Roman" w:hAnsi="Times New Roman" w:cs="Times New Roman"/>
          <w:lang w:val="es-ES"/>
        </w:rPr>
        <w:t>u origen se remonta al su</w:t>
      </w:r>
      <w:r>
        <w:rPr>
          <w:rFonts w:ascii="Times New Roman" w:hAnsi="Times New Roman" w:cs="Times New Roman"/>
          <w:lang w:val="es-ES"/>
        </w:rPr>
        <w:t>rgimiento de las civilizaciones</w:t>
      </w:r>
      <w:ins w:id="358" w:author="PerfectoAmor" w:date="2016-02-03T12:13:00Z">
        <w:r w:rsidR="00272AFF">
          <w:rPr>
            <w:rFonts w:ascii="Times New Roman" w:hAnsi="Times New Roman" w:cs="Times New Roman"/>
            <w:lang w:val="es-ES"/>
          </w:rPr>
          <w:t xml:space="preserve"> y al nacimiento de las nuevas religiones</w:t>
        </w:r>
      </w:ins>
      <w:r>
        <w:rPr>
          <w:rFonts w:ascii="Times New Roman" w:hAnsi="Times New Roman" w:cs="Times New Roman"/>
          <w:lang w:val="es-ES"/>
        </w:rPr>
        <w:t xml:space="preserve">, </w:t>
      </w:r>
      <w:del w:id="359" w:author="PerfectoAmor" w:date="2016-02-03T12:09:00Z">
        <w:r w:rsidDel="005F1884">
          <w:rPr>
            <w:rFonts w:ascii="Times New Roman" w:hAnsi="Times New Roman" w:cs="Times New Roman"/>
            <w:lang w:val="es-ES"/>
          </w:rPr>
          <w:delText xml:space="preserve">pues los bailes </w:delText>
        </w:r>
      </w:del>
      <w:ins w:id="360" w:author="PerfectoAmor" w:date="2016-02-03T12:09:00Z">
        <w:r w:rsidR="005F1884">
          <w:rPr>
            <w:rFonts w:ascii="Times New Roman" w:hAnsi="Times New Roman" w:cs="Times New Roman"/>
            <w:lang w:val="es-ES"/>
          </w:rPr>
          <w:t xml:space="preserve">cuando las personas bailan </w:t>
        </w:r>
      </w:ins>
      <w:r>
        <w:rPr>
          <w:rFonts w:ascii="Times New Roman" w:hAnsi="Times New Roman" w:cs="Times New Roman"/>
          <w:lang w:val="es-ES"/>
        </w:rPr>
        <w:t>en círculo</w:t>
      </w:r>
      <w:ins w:id="361" w:author="PerfectoAmor" w:date="2016-02-03T12:13:00Z">
        <w:r w:rsidR="00272AFF">
          <w:rPr>
            <w:rFonts w:ascii="Times New Roman" w:hAnsi="Times New Roman" w:cs="Times New Roman"/>
            <w:lang w:val="es-ES"/>
          </w:rPr>
          <w:t>.</w:t>
        </w:r>
      </w:ins>
      <w:del w:id="362" w:author="PerfectoAmor" w:date="2016-02-03T12:13:00Z">
        <w:r w:rsidDel="00272AFF">
          <w:rPr>
            <w:rFonts w:ascii="Times New Roman" w:hAnsi="Times New Roman" w:cs="Times New Roman"/>
            <w:lang w:val="es-ES"/>
          </w:rPr>
          <w:delText xml:space="preserve"> se encuentran en los nacimientos de las primeras religiones</w:delText>
        </w:r>
        <w:r w:rsidR="00CC663D" w:rsidDel="00272AFF">
          <w:rPr>
            <w:rFonts w:ascii="Times New Roman" w:hAnsi="Times New Roman" w:cs="Times New Roman"/>
            <w:lang w:val="es-ES"/>
          </w:rPr>
          <w:delText>.</w:delText>
        </w:r>
      </w:del>
      <w:r w:rsidR="00CC663D">
        <w:rPr>
          <w:rFonts w:ascii="Times New Roman" w:hAnsi="Times New Roman" w:cs="Times New Roman"/>
          <w:lang w:val="es-ES"/>
        </w:rPr>
        <w:t xml:space="preserve"> Muchas de las rondas actuales</w:t>
      </w:r>
      <w:r>
        <w:rPr>
          <w:rFonts w:ascii="Times New Roman" w:hAnsi="Times New Roman" w:cs="Times New Roman"/>
          <w:lang w:val="es-ES"/>
        </w:rPr>
        <w:t xml:space="preserve"> provienen de bailes, canciones y romances de gran antigüedad que </w:t>
      </w:r>
      <w:del w:id="363" w:author="PerfectoAmor" w:date="2016-02-04T12:42:00Z">
        <w:r w:rsidDel="00954CA1">
          <w:rPr>
            <w:rFonts w:ascii="Times New Roman" w:hAnsi="Times New Roman" w:cs="Times New Roman"/>
            <w:lang w:val="es-ES"/>
          </w:rPr>
          <w:delText xml:space="preserve">se han ido pasando </w:delText>
        </w:r>
      </w:del>
      <w:ins w:id="364" w:author="PerfectoAmor" w:date="2016-02-04T12:42:00Z">
        <w:r w:rsidR="00954CA1">
          <w:rPr>
            <w:rFonts w:ascii="Times New Roman" w:hAnsi="Times New Roman" w:cs="Times New Roman"/>
            <w:lang w:val="es-ES"/>
          </w:rPr>
          <w:t xml:space="preserve">transmitidas de </w:t>
        </w:r>
      </w:ins>
      <w:r>
        <w:rPr>
          <w:rFonts w:ascii="Times New Roman" w:hAnsi="Times New Roman" w:cs="Times New Roman"/>
          <w:lang w:val="es-ES"/>
        </w:rPr>
        <w:t xml:space="preserve">generación </w:t>
      </w:r>
      <w:del w:id="365" w:author="PerfectoAmor" w:date="2016-02-04T12:42:00Z">
        <w:r w:rsidDel="00954CA1">
          <w:rPr>
            <w:rFonts w:ascii="Times New Roman" w:hAnsi="Times New Roman" w:cs="Times New Roman"/>
            <w:lang w:val="es-ES"/>
          </w:rPr>
          <w:delText>a</w:delText>
        </w:r>
      </w:del>
      <w:ins w:id="366" w:author="PerfectoAmor" w:date="2016-02-04T12:42:00Z">
        <w:r w:rsidR="00954CA1">
          <w:rPr>
            <w:rFonts w:ascii="Times New Roman" w:hAnsi="Times New Roman" w:cs="Times New Roman"/>
            <w:lang w:val="es-ES"/>
          </w:rPr>
          <w:t>en</w:t>
        </w:r>
      </w:ins>
      <w:r>
        <w:rPr>
          <w:rFonts w:ascii="Times New Roman" w:hAnsi="Times New Roman" w:cs="Times New Roman"/>
          <w:lang w:val="es-ES"/>
        </w:rPr>
        <w:t xml:space="preserve"> generación </w:t>
      </w:r>
      <w:del w:id="367" w:author="PerfectoAmor" w:date="2016-02-03T12:14:00Z">
        <w:r w:rsidDel="00272AFF">
          <w:rPr>
            <w:rFonts w:ascii="Times New Roman" w:hAnsi="Times New Roman" w:cs="Times New Roman"/>
            <w:lang w:val="es-ES"/>
          </w:rPr>
          <w:delText xml:space="preserve">a través de </w:delText>
        </w:r>
      </w:del>
      <w:ins w:id="368" w:author="PerfectoAmor" w:date="2016-02-03T12:14:00Z">
        <w:r w:rsidR="00272AFF">
          <w:rPr>
            <w:rFonts w:ascii="Times New Roman" w:hAnsi="Times New Roman" w:cs="Times New Roman"/>
            <w:lang w:val="es-ES"/>
          </w:rPr>
          <w:t xml:space="preserve">mediante </w:t>
        </w:r>
      </w:ins>
      <w:r>
        <w:rPr>
          <w:rFonts w:ascii="Times New Roman" w:hAnsi="Times New Roman" w:cs="Times New Roman"/>
          <w:lang w:val="es-ES"/>
        </w:rPr>
        <w:t>la transmisión oral.</w:t>
      </w:r>
    </w:p>
    <w:p w14:paraId="401239EF" w14:textId="77777777" w:rsidR="00B530F8" w:rsidRDefault="00B530F8" w:rsidP="0080631F">
      <w:pPr>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1784"/>
        <w:gridCol w:w="7044"/>
      </w:tblGrid>
      <w:tr w:rsidR="0080631F" w:rsidRPr="0086271E" w14:paraId="089CE245" w14:textId="77777777" w:rsidTr="005B05A5">
        <w:tc>
          <w:tcPr>
            <w:tcW w:w="8828" w:type="dxa"/>
            <w:gridSpan w:val="2"/>
            <w:shd w:val="clear" w:color="auto" w:fill="0D0D0D" w:themeFill="text1" w:themeFillTint="F2"/>
          </w:tcPr>
          <w:p w14:paraId="1B222973" w14:textId="77777777" w:rsidR="0080631F" w:rsidRPr="0086271E" w:rsidRDefault="0080631F" w:rsidP="005B05A5">
            <w:pPr>
              <w:jc w:val="center"/>
              <w:rPr>
                <w:rFonts w:ascii="Times New Roman" w:hAnsi="Times New Roman" w:cs="Times New Roman"/>
                <w:b/>
                <w:color w:val="FFFFFF" w:themeColor="background1"/>
                <w:lang w:val="es-ES"/>
              </w:rPr>
            </w:pPr>
            <w:r w:rsidRPr="0086271E">
              <w:rPr>
                <w:rFonts w:ascii="Times New Roman" w:hAnsi="Times New Roman" w:cs="Times New Roman"/>
                <w:b/>
                <w:color w:val="FFFFFF" w:themeColor="background1"/>
                <w:lang w:val="es-ES"/>
              </w:rPr>
              <w:t>Imagen (fotografía, gráfica o ilustración)</w:t>
            </w:r>
          </w:p>
        </w:tc>
      </w:tr>
      <w:tr w:rsidR="0080631F" w:rsidRPr="0086271E" w14:paraId="6D61BEC9" w14:textId="77777777" w:rsidTr="005B05A5">
        <w:tc>
          <w:tcPr>
            <w:tcW w:w="1784" w:type="dxa"/>
          </w:tcPr>
          <w:p w14:paraId="05A11B1B" w14:textId="77777777" w:rsidR="0080631F" w:rsidRPr="00357087" w:rsidRDefault="0080631F" w:rsidP="005B05A5">
            <w:pPr>
              <w:rPr>
                <w:rFonts w:ascii="Times New Roman" w:hAnsi="Times New Roman" w:cs="Times New Roman"/>
                <w:b/>
                <w:color w:val="000000"/>
                <w:szCs w:val="18"/>
                <w:lang w:val="es-ES"/>
              </w:rPr>
            </w:pPr>
            <w:r w:rsidRPr="00357087">
              <w:rPr>
                <w:rFonts w:ascii="Times New Roman" w:hAnsi="Times New Roman" w:cs="Times New Roman"/>
                <w:b/>
                <w:color w:val="000000"/>
                <w:szCs w:val="18"/>
                <w:lang w:val="es-ES"/>
              </w:rPr>
              <w:t>Código</w:t>
            </w:r>
          </w:p>
        </w:tc>
        <w:tc>
          <w:tcPr>
            <w:tcW w:w="7044" w:type="dxa"/>
          </w:tcPr>
          <w:p w14:paraId="10998A77" w14:textId="36F0A0CF" w:rsidR="0080631F" w:rsidRPr="0086271E" w:rsidRDefault="0080631F" w:rsidP="005B05A5">
            <w:pPr>
              <w:rPr>
                <w:rFonts w:ascii="Times New Roman" w:hAnsi="Times New Roman" w:cs="Times New Roman"/>
                <w:b/>
                <w:color w:val="000000"/>
                <w:sz w:val="18"/>
                <w:szCs w:val="18"/>
                <w:lang w:val="es-ES"/>
              </w:rPr>
            </w:pPr>
            <w:r>
              <w:rPr>
                <w:rFonts w:ascii="Times New Roman" w:hAnsi="Times New Roman" w:cs="Times New Roman"/>
                <w:color w:val="000000"/>
                <w:lang w:val="es-ES"/>
              </w:rPr>
              <w:t>LE_06_05_IMG</w:t>
            </w:r>
            <w:r w:rsidR="005B05A5">
              <w:rPr>
                <w:rFonts w:ascii="Times New Roman" w:hAnsi="Times New Roman" w:cs="Times New Roman"/>
                <w:color w:val="000000"/>
                <w:lang w:val="es-ES"/>
              </w:rPr>
              <w:t>05</w:t>
            </w:r>
          </w:p>
        </w:tc>
      </w:tr>
      <w:tr w:rsidR="0080631F" w:rsidRPr="0086271E" w14:paraId="698BAF37" w14:textId="77777777" w:rsidTr="005B05A5">
        <w:tc>
          <w:tcPr>
            <w:tcW w:w="1784" w:type="dxa"/>
          </w:tcPr>
          <w:p w14:paraId="59E110C4" w14:textId="77777777" w:rsidR="0080631F" w:rsidRPr="00357087" w:rsidRDefault="0080631F" w:rsidP="005B05A5">
            <w:pPr>
              <w:rPr>
                <w:rFonts w:ascii="Times New Roman" w:hAnsi="Times New Roman" w:cs="Times New Roman"/>
                <w:color w:val="000000"/>
                <w:lang w:val="es-ES"/>
              </w:rPr>
            </w:pPr>
            <w:r w:rsidRPr="00357087">
              <w:rPr>
                <w:rFonts w:ascii="Times New Roman" w:hAnsi="Times New Roman" w:cs="Times New Roman"/>
                <w:b/>
                <w:color w:val="000000"/>
                <w:szCs w:val="18"/>
                <w:lang w:val="es-ES"/>
              </w:rPr>
              <w:t>Descripción</w:t>
            </w:r>
          </w:p>
        </w:tc>
        <w:tc>
          <w:tcPr>
            <w:tcW w:w="7044" w:type="dxa"/>
          </w:tcPr>
          <w:p w14:paraId="2A4D10D6" w14:textId="017EF09E" w:rsidR="0080631F" w:rsidRPr="0086271E" w:rsidRDefault="0080631F" w:rsidP="00A436BB">
            <w:pPr>
              <w:jc w:val="both"/>
              <w:rPr>
                <w:rFonts w:ascii="Times New Roman" w:hAnsi="Times New Roman" w:cs="Times New Roman"/>
                <w:color w:val="000000"/>
                <w:lang w:val="es-ES"/>
              </w:rPr>
            </w:pPr>
            <w:r>
              <w:rPr>
                <w:rFonts w:ascii="Times New Roman" w:hAnsi="Times New Roman" w:cs="Times New Roman"/>
                <w:color w:val="000000"/>
                <w:lang w:val="es-ES"/>
              </w:rPr>
              <w:t xml:space="preserve">Niños jugando </w:t>
            </w:r>
            <w:del w:id="369" w:author="PerfectoAmor" w:date="2016-02-04T12:43:00Z">
              <w:r w:rsidDel="00A436BB">
                <w:rPr>
                  <w:rFonts w:ascii="Times New Roman" w:hAnsi="Times New Roman" w:cs="Times New Roman"/>
                  <w:color w:val="000000"/>
                  <w:lang w:val="es-ES"/>
                </w:rPr>
                <w:delText>e</w:delText>
              </w:r>
            </w:del>
            <w:ins w:id="370" w:author="PerfectoAmor" w:date="2016-02-04T12:43:00Z">
              <w:r w:rsidR="00A436BB">
                <w:rPr>
                  <w:rFonts w:ascii="Times New Roman" w:hAnsi="Times New Roman" w:cs="Times New Roman"/>
                  <w:color w:val="000000"/>
                  <w:lang w:val="es-ES"/>
                </w:rPr>
                <w:t>co</w:t>
              </w:r>
            </w:ins>
            <w:r>
              <w:rPr>
                <w:rFonts w:ascii="Times New Roman" w:hAnsi="Times New Roman" w:cs="Times New Roman"/>
                <w:color w:val="000000"/>
                <w:lang w:val="es-ES"/>
              </w:rPr>
              <w:t>n una ronda infantil.</w:t>
            </w:r>
          </w:p>
        </w:tc>
      </w:tr>
      <w:tr w:rsidR="0080631F" w:rsidRPr="0086271E" w14:paraId="5EEA9062" w14:textId="77777777" w:rsidTr="005B05A5">
        <w:tc>
          <w:tcPr>
            <w:tcW w:w="1784" w:type="dxa"/>
          </w:tcPr>
          <w:p w14:paraId="2ECDCA24" w14:textId="77777777" w:rsidR="0080631F" w:rsidRPr="00357087" w:rsidRDefault="0080631F" w:rsidP="005B05A5">
            <w:pPr>
              <w:rPr>
                <w:rFonts w:ascii="Times New Roman" w:hAnsi="Times New Roman" w:cs="Times New Roman"/>
                <w:color w:val="000000"/>
                <w:lang w:val="es-ES"/>
              </w:rPr>
            </w:pPr>
            <w:r w:rsidRPr="00357087">
              <w:rPr>
                <w:rFonts w:ascii="Times New Roman" w:hAnsi="Times New Roman" w:cs="Times New Roman"/>
                <w:b/>
                <w:color w:val="000000"/>
                <w:szCs w:val="18"/>
                <w:lang w:val="es-ES"/>
              </w:rPr>
              <w:t>Código Shutterstock (o URL o la ruta en AulaPlaneta)</w:t>
            </w:r>
          </w:p>
        </w:tc>
        <w:tc>
          <w:tcPr>
            <w:tcW w:w="7044" w:type="dxa"/>
          </w:tcPr>
          <w:p w14:paraId="27D095E8" w14:textId="77777777" w:rsidR="0080631F" w:rsidRPr="00B530F8" w:rsidRDefault="002F7C07" w:rsidP="005B05A5">
            <w:pPr>
              <w:rPr>
                <w:rFonts w:ascii="Times New Roman" w:hAnsi="Times New Roman" w:cs="Times New Roman"/>
              </w:rPr>
            </w:pPr>
            <w:hyperlink r:id="rId16" w:history="1">
              <w:r w:rsidR="0080631F" w:rsidRPr="00B530F8">
                <w:rPr>
                  <w:rStyle w:val="Hipervnculo"/>
                  <w:rFonts w:ascii="Times New Roman" w:hAnsi="Times New Roman" w:cs="Times New Roman"/>
                  <w:color w:val="C2E1ED"/>
                  <w:shd w:val="clear" w:color="auto" w:fill="222222"/>
                </w:rPr>
                <w:t>94694521</w:t>
              </w:r>
            </w:hyperlink>
            <w:r w:rsidR="0080631F" w:rsidRPr="00B530F8">
              <w:rPr>
                <w:rFonts w:ascii="Times New Roman" w:hAnsi="Times New Roman" w:cs="Times New Roman"/>
              </w:rPr>
              <w:t xml:space="preserve"> </w:t>
            </w:r>
          </w:p>
          <w:p w14:paraId="08139C0F" w14:textId="77777777" w:rsidR="0080631F" w:rsidRDefault="0080631F" w:rsidP="005B05A5"/>
          <w:p w14:paraId="73569675" w14:textId="16455148" w:rsidR="0080631F" w:rsidRDefault="0080631F" w:rsidP="005B05A5">
            <w:pPr>
              <w:rPr>
                <w:rFonts w:ascii="Times New Roman" w:hAnsi="Times New Roman" w:cs="Times New Roman"/>
                <w:color w:val="000000"/>
                <w:lang w:val="es-ES"/>
              </w:rPr>
            </w:pPr>
          </w:p>
          <w:p w14:paraId="5BD6EA62" w14:textId="77777777" w:rsidR="0080631F" w:rsidRPr="0086271E" w:rsidRDefault="0080631F" w:rsidP="005B05A5">
            <w:pPr>
              <w:rPr>
                <w:rFonts w:ascii="Times New Roman" w:hAnsi="Times New Roman" w:cs="Times New Roman"/>
                <w:color w:val="000000"/>
                <w:lang w:val="es-ES"/>
              </w:rPr>
            </w:pPr>
          </w:p>
        </w:tc>
      </w:tr>
      <w:tr w:rsidR="0080631F" w:rsidRPr="0086271E" w14:paraId="0181EA32" w14:textId="77777777" w:rsidTr="005B05A5">
        <w:tc>
          <w:tcPr>
            <w:tcW w:w="1784" w:type="dxa"/>
          </w:tcPr>
          <w:p w14:paraId="67B1F72F" w14:textId="77777777" w:rsidR="0080631F" w:rsidRPr="00357087" w:rsidRDefault="0080631F" w:rsidP="005B05A5">
            <w:pPr>
              <w:rPr>
                <w:rFonts w:ascii="Times New Roman" w:hAnsi="Times New Roman" w:cs="Times New Roman"/>
                <w:color w:val="000000"/>
                <w:lang w:val="es-ES"/>
              </w:rPr>
            </w:pPr>
            <w:r w:rsidRPr="00357087">
              <w:rPr>
                <w:rFonts w:ascii="Times New Roman" w:hAnsi="Times New Roman" w:cs="Times New Roman"/>
                <w:b/>
                <w:color w:val="000000"/>
                <w:szCs w:val="18"/>
                <w:lang w:val="es-ES"/>
              </w:rPr>
              <w:t>Pie de imagen</w:t>
            </w:r>
          </w:p>
        </w:tc>
        <w:tc>
          <w:tcPr>
            <w:tcW w:w="7044" w:type="dxa"/>
          </w:tcPr>
          <w:p w14:paraId="3164C262" w14:textId="77777777" w:rsidR="0080631F" w:rsidRPr="0086271E" w:rsidRDefault="0080631F" w:rsidP="005B05A5">
            <w:pPr>
              <w:jc w:val="both"/>
              <w:rPr>
                <w:rFonts w:ascii="Times New Roman" w:hAnsi="Times New Roman" w:cs="Times New Roman"/>
                <w:color w:val="000000"/>
                <w:lang w:val="es-ES"/>
              </w:rPr>
            </w:pPr>
            <w:r>
              <w:rPr>
                <w:rFonts w:ascii="Times New Roman" w:hAnsi="Times New Roman" w:cs="Times New Roman"/>
                <w:lang w:val="es-ES"/>
              </w:rPr>
              <w:t xml:space="preserve">Las rondas o también llamadas </w:t>
            </w:r>
            <w:r w:rsidRPr="00C10278">
              <w:rPr>
                <w:rFonts w:ascii="Times New Roman" w:hAnsi="Times New Roman" w:cs="Times New Roman"/>
                <w:lang w:val="es-ES"/>
              </w:rPr>
              <w:t>ruedas son uno de los juegos favoritos de los niños de todos los lugares del mundo</w:t>
            </w:r>
            <w:r>
              <w:rPr>
                <w:rFonts w:ascii="Times New Roman" w:hAnsi="Times New Roman" w:cs="Times New Roman"/>
                <w:lang w:val="es-ES"/>
              </w:rPr>
              <w:t>. ¿Recuerdas cuál era tu ronda favorita?</w:t>
            </w:r>
          </w:p>
        </w:tc>
      </w:tr>
    </w:tbl>
    <w:p w14:paraId="7002234E" w14:textId="77777777" w:rsidR="0080631F" w:rsidRDefault="0080631F" w:rsidP="0080631F">
      <w:pPr>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473"/>
        <w:gridCol w:w="6355"/>
      </w:tblGrid>
      <w:tr w:rsidR="0080631F" w:rsidRPr="002145BD" w14:paraId="3B150C04" w14:textId="77777777" w:rsidTr="005B05A5">
        <w:tc>
          <w:tcPr>
            <w:tcW w:w="8828" w:type="dxa"/>
            <w:gridSpan w:val="2"/>
            <w:shd w:val="clear" w:color="auto" w:fill="000000" w:themeFill="text1"/>
          </w:tcPr>
          <w:p w14:paraId="1D114872" w14:textId="77777777" w:rsidR="0080631F" w:rsidRPr="002145BD" w:rsidRDefault="0080631F" w:rsidP="005B05A5">
            <w:pPr>
              <w:jc w:val="center"/>
              <w:rPr>
                <w:rFonts w:ascii="Times New Roman" w:hAnsi="Times New Roman" w:cs="Times New Roman"/>
                <w:b/>
                <w:color w:val="FFFFFF" w:themeColor="background1"/>
              </w:rPr>
            </w:pPr>
            <w:r w:rsidRPr="002145BD">
              <w:rPr>
                <w:rFonts w:ascii="Times New Roman" w:hAnsi="Times New Roman" w:cs="Times New Roman"/>
                <w:b/>
                <w:color w:val="FFFFFF" w:themeColor="background1"/>
              </w:rPr>
              <w:t>Practica: recurso nuevo</w:t>
            </w:r>
          </w:p>
        </w:tc>
      </w:tr>
      <w:tr w:rsidR="0080631F" w:rsidRPr="002145BD" w14:paraId="3F9D7974" w14:textId="77777777" w:rsidTr="005B05A5">
        <w:tc>
          <w:tcPr>
            <w:tcW w:w="2473" w:type="dxa"/>
          </w:tcPr>
          <w:p w14:paraId="317ABDAF" w14:textId="77777777" w:rsidR="0080631F" w:rsidRPr="002145BD" w:rsidRDefault="0080631F" w:rsidP="005B05A5">
            <w:pPr>
              <w:rPr>
                <w:rFonts w:ascii="Times New Roman" w:hAnsi="Times New Roman" w:cs="Times New Roman"/>
                <w:b/>
                <w:color w:val="000000"/>
              </w:rPr>
            </w:pPr>
            <w:r w:rsidRPr="002145BD">
              <w:rPr>
                <w:rFonts w:ascii="Times New Roman" w:hAnsi="Times New Roman" w:cs="Times New Roman"/>
                <w:b/>
                <w:color w:val="000000"/>
              </w:rPr>
              <w:t>Código</w:t>
            </w:r>
          </w:p>
        </w:tc>
        <w:tc>
          <w:tcPr>
            <w:tcW w:w="6355" w:type="dxa"/>
          </w:tcPr>
          <w:p w14:paraId="4CCBC04F" w14:textId="77777777" w:rsidR="0080631F" w:rsidRPr="00103B39" w:rsidRDefault="0080631F" w:rsidP="005B05A5">
            <w:pPr>
              <w:rPr>
                <w:rFonts w:ascii="Times New Roman" w:hAnsi="Times New Roman" w:cs="Times New Roman"/>
                <w:color w:val="000000"/>
              </w:rPr>
            </w:pPr>
            <w:r w:rsidRPr="002145BD">
              <w:rPr>
                <w:rFonts w:ascii="Times New Roman" w:hAnsi="Times New Roman" w:cs="Times New Roman"/>
                <w:color w:val="000000"/>
              </w:rPr>
              <w:t>LE_06_05_CO_REC</w:t>
            </w:r>
            <w:r>
              <w:rPr>
                <w:rFonts w:ascii="Times New Roman" w:hAnsi="Times New Roman" w:cs="Times New Roman"/>
                <w:color w:val="000000"/>
              </w:rPr>
              <w:t>11</w:t>
            </w:r>
            <w:r w:rsidRPr="002145BD">
              <w:rPr>
                <w:rFonts w:ascii="Times New Roman" w:hAnsi="Times New Roman" w:cs="Times New Roman"/>
                <w:color w:val="000000"/>
              </w:rPr>
              <w:t>0</w:t>
            </w:r>
          </w:p>
        </w:tc>
      </w:tr>
      <w:tr w:rsidR="0080631F" w:rsidRPr="002145BD" w14:paraId="5663866C" w14:textId="77777777" w:rsidTr="005B05A5">
        <w:tc>
          <w:tcPr>
            <w:tcW w:w="2473" w:type="dxa"/>
          </w:tcPr>
          <w:p w14:paraId="1749406B" w14:textId="77777777" w:rsidR="0080631F" w:rsidRPr="002145BD" w:rsidRDefault="0080631F" w:rsidP="005B05A5">
            <w:pPr>
              <w:rPr>
                <w:rFonts w:ascii="Times New Roman" w:hAnsi="Times New Roman" w:cs="Times New Roman"/>
                <w:color w:val="000000"/>
              </w:rPr>
            </w:pPr>
            <w:r w:rsidRPr="002145BD">
              <w:rPr>
                <w:rFonts w:ascii="Times New Roman" w:hAnsi="Times New Roman" w:cs="Times New Roman"/>
                <w:b/>
                <w:color w:val="000000"/>
              </w:rPr>
              <w:t>Título</w:t>
            </w:r>
          </w:p>
        </w:tc>
        <w:tc>
          <w:tcPr>
            <w:tcW w:w="6355" w:type="dxa"/>
          </w:tcPr>
          <w:p w14:paraId="70390436" w14:textId="77777777" w:rsidR="0080631F" w:rsidRPr="002145BD" w:rsidRDefault="0080631F" w:rsidP="005B05A5">
            <w:pPr>
              <w:rPr>
                <w:rFonts w:ascii="Times New Roman" w:hAnsi="Times New Roman" w:cs="Times New Roman"/>
              </w:rPr>
            </w:pPr>
            <w:r w:rsidRPr="00103B39">
              <w:rPr>
                <w:rFonts w:ascii="Times New Roman" w:hAnsi="Times New Roman" w:cs="Times New Roman"/>
              </w:rPr>
              <w:t>Reconoce coplas y rondas</w:t>
            </w:r>
          </w:p>
        </w:tc>
      </w:tr>
      <w:tr w:rsidR="0080631F" w:rsidRPr="002145BD" w14:paraId="6240E1FE" w14:textId="77777777" w:rsidTr="005B05A5">
        <w:tc>
          <w:tcPr>
            <w:tcW w:w="2473" w:type="dxa"/>
          </w:tcPr>
          <w:p w14:paraId="4328D259" w14:textId="77777777" w:rsidR="0080631F" w:rsidRPr="002145BD" w:rsidRDefault="0080631F" w:rsidP="005B05A5">
            <w:pPr>
              <w:rPr>
                <w:rFonts w:ascii="Times New Roman" w:hAnsi="Times New Roman" w:cs="Times New Roman"/>
                <w:color w:val="000000"/>
              </w:rPr>
            </w:pPr>
            <w:r w:rsidRPr="002145BD">
              <w:rPr>
                <w:rFonts w:ascii="Times New Roman" w:hAnsi="Times New Roman" w:cs="Times New Roman"/>
                <w:b/>
                <w:color w:val="000000"/>
              </w:rPr>
              <w:t>Descripción</w:t>
            </w:r>
          </w:p>
        </w:tc>
        <w:tc>
          <w:tcPr>
            <w:tcW w:w="6355" w:type="dxa"/>
          </w:tcPr>
          <w:p w14:paraId="101A7681" w14:textId="77777777" w:rsidR="0080631F" w:rsidRPr="002145BD" w:rsidRDefault="0080631F" w:rsidP="005B05A5">
            <w:pPr>
              <w:jc w:val="both"/>
              <w:rPr>
                <w:rFonts w:ascii="Times New Roman" w:hAnsi="Times New Roman" w:cs="Times New Roman"/>
                <w:color w:val="000000"/>
              </w:rPr>
            </w:pPr>
            <w:r w:rsidRPr="00103B39">
              <w:rPr>
                <w:rFonts w:ascii="Times New Roman" w:hAnsi="Times New Roman" w:cs="Times New Roman"/>
                <w:color w:val="000000"/>
              </w:rPr>
              <w:t>Actividad para recordar las características de coplas y rondas</w:t>
            </w:r>
          </w:p>
        </w:tc>
      </w:tr>
    </w:tbl>
    <w:p w14:paraId="6E2AB0C7" w14:textId="77777777" w:rsidR="0080631F" w:rsidRPr="00103B39" w:rsidRDefault="0080631F" w:rsidP="0080631F">
      <w:pPr>
        <w:rPr>
          <w:rFonts w:ascii="Times New Roman" w:hAnsi="Times New Roman" w:cs="Times New Roman"/>
          <w:b/>
          <w:highlight w:val="yellow"/>
        </w:rPr>
      </w:pPr>
    </w:p>
    <w:tbl>
      <w:tblPr>
        <w:tblStyle w:val="Tablaconcuadrcula"/>
        <w:tblW w:w="0" w:type="auto"/>
        <w:tblLook w:val="04A0" w:firstRow="1" w:lastRow="0" w:firstColumn="1" w:lastColumn="0" w:noHBand="0" w:noVBand="1"/>
      </w:tblPr>
      <w:tblGrid>
        <w:gridCol w:w="2473"/>
        <w:gridCol w:w="6355"/>
      </w:tblGrid>
      <w:tr w:rsidR="0080631F" w:rsidRPr="002145BD" w14:paraId="23D0879E" w14:textId="77777777" w:rsidTr="005B05A5">
        <w:tc>
          <w:tcPr>
            <w:tcW w:w="9033" w:type="dxa"/>
            <w:gridSpan w:val="2"/>
            <w:shd w:val="clear" w:color="auto" w:fill="000000" w:themeFill="text1"/>
          </w:tcPr>
          <w:p w14:paraId="76CCA485" w14:textId="77777777" w:rsidR="0080631F" w:rsidRPr="002145BD" w:rsidRDefault="0080631F" w:rsidP="005B05A5">
            <w:pPr>
              <w:jc w:val="center"/>
              <w:rPr>
                <w:rFonts w:ascii="Times New Roman" w:hAnsi="Times New Roman" w:cs="Times New Roman"/>
                <w:b/>
                <w:color w:val="FFFFFF" w:themeColor="background1"/>
              </w:rPr>
            </w:pPr>
            <w:r w:rsidRPr="002145BD">
              <w:rPr>
                <w:rFonts w:ascii="Times New Roman" w:hAnsi="Times New Roman" w:cs="Times New Roman"/>
                <w:b/>
                <w:color w:val="FFFFFF" w:themeColor="background1"/>
              </w:rPr>
              <w:t>Practica: recurso nuevo</w:t>
            </w:r>
          </w:p>
        </w:tc>
      </w:tr>
      <w:tr w:rsidR="0080631F" w:rsidRPr="00103B39" w14:paraId="0D6267E1" w14:textId="77777777" w:rsidTr="005B05A5">
        <w:tc>
          <w:tcPr>
            <w:tcW w:w="2518" w:type="dxa"/>
          </w:tcPr>
          <w:p w14:paraId="11EF7146" w14:textId="77777777" w:rsidR="0080631F" w:rsidRPr="002145BD" w:rsidRDefault="0080631F" w:rsidP="005B05A5">
            <w:pPr>
              <w:rPr>
                <w:rFonts w:ascii="Times New Roman" w:hAnsi="Times New Roman" w:cs="Times New Roman"/>
                <w:b/>
                <w:color w:val="000000"/>
              </w:rPr>
            </w:pPr>
            <w:r w:rsidRPr="002145BD">
              <w:rPr>
                <w:rFonts w:ascii="Times New Roman" w:hAnsi="Times New Roman" w:cs="Times New Roman"/>
                <w:b/>
                <w:color w:val="000000"/>
              </w:rPr>
              <w:t>Código</w:t>
            </w:r>
          </w:p>
        </w:tc>
        <w:tc>
          <w:tcPr>
            <w:tcW w:w="6515" w:type="dxa"/>
          </w:tcPr>
          <w:p w14:paraId="29D938BD" w14:textId="77777777" w:rsidR="0080631F" w:rsidRPr="00103B39" w:rsidRDefault="0080631F" w:rsidP="005B05A5">
            <w:pPr>
              <w:rPr>
                <w:rFonts w:ascii="Times New Roman" w:hAnsi="Times New Roman" w:cs="Times New Roman"/>
                <w:color w:val="000000"/>
              </w:rPr>
            </w:pPr>
            <w:r w:rsidRPr="002145BD">
              <w:rPr>
                <w:rFonts w:ascii="Times New Roman" w:hAnsi="Times New Roman" w:cs="Times New Roman"/>
                <w:color w:val="000000"/>
              </w:rPr>
              <w:t>LE_06_05_CO_REC</w:t>
            </w:r>
            <w:r>
              <w:rPr>
                <w:rFonts w:ascii="Times New Roman" w:hAnsi="Times New Roman" w:cs="Times New Roman"/>
                <w:color w:val="000000"/>
              </w:rPr>
              <w:t>120</w:t>
            </w:r>
          </w:p>
        </w:tc>
      </w:tr>
      <w:tr w:rsidR="0080631F" w:rsidRPr="002145BD" w14:paraId="5A3E24A4" w14:textId="77777777" w:rsidTr="005B05A5">
        <w:tc>
          <w:tcPr>
            <w:tcW w:w="2518" w:type="dxa"/>
          </w:tcPr>
          <w:p w14:paraId="1337E594" w14:textId="77777777" w:rsidR="0080631F" w:rsidRPr="002145BD" w:rsidRDefault="0080631F" w:rsidP="005B05A5">
            <w:pPr>
              <w:rPr>
                <w:rFonts w:ascii="Times New Roman" w:hAnsi="Times New Roman" w:cs="Times New Roman"/>
                <w:color w:val="000000"/>
              </w:rPr>
            </w:pPr>
            <w:r w:rsidRPr="002145BD">
              <w:rPr>
                <w:rFonts w:ascii="Times New Roman" w:hAnsi="Times New Roman" w:cs="Times New Roman"/>
                <w:b/>
                <w:color w:val="000000"/>
              </w:rPr>
              <w:t>Título</w:t>
            </w:r>
          </w:p>
        </w:tc>
        <w:tc>
          <w:tcPr>
            <w:tcW w:w="6515" w:type="dxa"/>
          </w:tcPr>
          <w:p w14:paraId="626F1324" w14:textId="77777777" w:rsidR="0080631F" w:rsidRPr="002145BD" w:rsidRDefault="0080631F" w:rsidP="005B05A5">
            <w:pPr>
              <w:rPr>
                <w:rFonts w:ascii="Times New Roman" w:hAnsi="Times New Roman" w:cs="Times New Roman"/>
              </w:rPr>
            </w:pPr>
            <w:r w:rsidRPr="00EC6609">
              <w:rPr>
                <w:rFonts w:ascii="Times New Roman" w:hAnsi="Times New Roman" w:cs="Times New Roman"/>
              </w:rPr>
              <w:t>Clasifica elementos de las coplas y de las rondas</w:t>
            </w:r>
          </w:p>
        </w:tc>
      </w:tr>
      <w:tr w:rsidR="0080631F" w:rsidRPr="002145BD" w14:paraId="33A33DBE" w14:textId="77777777" w:rsidTr="005B05A5">
        <w:tc>
          <w:tcPr>
            <w:tcW w:w="2518" w:type="dxa"/>
          </w:tcPr>
          <w:p w14:paraId="1D109C3E" w14:textId="77777777" w:rsidR="0080631F" w:rsidRPr="002145BD" w:rsidRDefault="0080631F" w:rsidP="005B05A5">
            <w:pPr>
              <w:rPr>
                <w:rFonts w:ascii="Times New Roman" w:hAnsi="Times New Roman" w:cs="Times New Roman"/>
                <w:color w:val="000000"/>
              </w:rPr>
            </w:pPr>
            <w:r w:rsidRPr="002145BD">
              <w:rPr>
                <w:rFonts w:ascii="Times New Roman" w:hAnsi="Times New Roman" w:cs="Times New Roman"/>
                <w:b/>
                <w:color w:val="000000"/>
              </w:rPr>
              <w:t>Descripción</w:t>
            </w:r>
          </w:p>
        </w:tc>
        <w:tc>
          <w:tcPr>
            <w:tcW w:w="6515" w:type="dxa"/>
          </w:tcPr>
          <w:p w14:paraId="2146C93F" w14:textId="77777777" w:rsidR="0080631F" w:rsidRPr="002145BD" w:rsidRDefault="0080631F" w:rsidP="005B05A5">
            <w:pPr>
              <w:jc w:val="both"/>
              <w:rPr>
                <w:rFonts w:ascii="Times New Roman" w:hAnsi="Times New Roman" w:cs="Times New Roman"/>
                <w:color w:val="000000"/>
              </w:rPr>
            </w:pPr>
            <w:r w:rsidRPr="00EC6609">
              <w:rPr>
                <w:rFonts w:ascii="Times New Roman" w:hAnsi="Times New Roman" w:cs="Times New Roman"/>
                <w:color w:val="000000"/>
              </w:rPr>
              <w:t>Actividad de clasificación de elementos de las coplas y rondas</w:t>
            </w:r>
          </w:p>
        </w:tc>
      </w:tr>
    </w:tbl>
    <w:p w14:paraId="18848348" w14:textId="77777777" w:rsidR="0080631F" w:rsidRPr="00103B39" w:rsidRDefault="0080631F" w:rsidP="0080631F">
      <w:pPr>
        <w:rPr>
          <w:rFonts w:ascii="Times New Roman" w:hAnsi="Times New Roman" w:cs="Times New Roman"/>
          <w:b/>
          <w:highlight w:val="yellow"/>
        </w:rPr>
      </w:pPr>
    </w:p>
    <w:p w14:paraId="2EAD3228" w14:textId="77777777" w:rsidR="0080631F" w:rsidRDefault="0080631F" w:rsidP="0080631F">
      <w:pPr>
        <w:rPr>
          <w:rFonts w:ascii="Times New Roman" w:hAnsi="Times New Roman" w:cs="Times New Roman"/>
          <w:b/>
          <w:lang w:val="es-ES"/>
        </w:rPr>
      </w:pPr>
      <w:r w:rsidRPr="002145BD">
        <w:rPr>
          <w:rFonts w:ascii="Times New Roman" w:hAnsi="Times New Roman" w:cs="Times New Roman"/>
          <w:b/>
          <w:highlight w:val="yellow"/>
          <w:lang w:val="es-ES"/>
        </w:rPr>
        <w:t>[SECCIÓN 2]</w:t>
      </w:r>
      <w:r w:rsidRPr="002145BD">
        <w:rPr>
          <w:rFonts w:ascii="Times New Roman" w:hAnsi="Times New Roman" w:cs="Times New Roman"/>
          <w:b/>
          <w:lang w:val="es-ES"/>
        </w:rPr>
        <w:t xml:space="preserve"> 2.3 Consolidación</w:t>
      </w:r>
    </w:p>
    <w:p w14:paraId="1703A8AE" w14:textId="77777777" w:rsidR="00B530F8" w:rsidRPr="002145BD" w:rsidRDefault="00B530F8" w:rsidP="0080631F">
      <w:pPr>
        <w:rPr>
          <w:rFonts w:ascii="Times New Roman" w:hAnsi="Times New Roman" w:cs="Times New Roman"/>
          <w:b/>
          <w:lang w:val="es-ES"/>
        </w:rPr>
      </w:pPr>
    </w:p>
    <w:p w14:paraId="4569E992" w14:textId="0AFCC693" w:rsidR="0080631F" w:rsidRDefault="0080631F" w:rsidP="0080631F">
      <w:pPr>
        <w:rPr>
          <w:rFonts w:ascii="Times New Roman" w:hAnsi="Times New Roman" w:cs="Times New Roman"/>
          <w:lang w:val="es-ES"/>
        </w:rPr>
      </w:pPr>
      <w:r w:rsidRPr="002145BD">
        <w:rPr>
          <w:rFonts w:ascii="Times New Roman" w:hAnsi="Times New Roman" w:cs="Times New Roman"/>
          <w:lang w:val="es-ES"/>
        </w:rPr>
        <w:t>Realiza la sigui</w:t>
      </w:r>
      <w:r w:rsidR="00DD7D8D">
        <w:rPr>
          <w:rFonts w:ascii="Times New Roman" w:hAnsi="Times New Roman" w:cs="Times New Roman"/>
          <w:lang w:val="es-ES"/>
        </w:rPr>
        <w:t xml:space="preserve">ente actividad para reforzar lo </w:t>
      </w:r>
      <w:r w:rsidRPr="002145BD">
        <w:rPr>
          <w:rFonts w:ascii="Times New Roman" w:hAnsi="Times New Roman" w:cs="Times New Roman"/>
          <w:lang w:val="es-ES"/>
        </w:rPr>
        <w:t>que has aprendido en esta sección.</w:t>
      </w:r>
    </w:p>
    <w:p w14:paraId="0E20AFC4" w14:textId="77777777" w:rsidR="00B530F8" w:rsidRPr="002145BD" w:rsidRDefault="00B530F8" w:rsidP="0080631F">
      <w:pPr>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473"/>
        <w:gridCol w:w="6355"/>
      </w:tblGrid>
      <w:tr w:rsidR="0080631F" w:rsidRPr="002145BD" w14:paraId="24A6A2A8" w14:textId="77777777" w:rsidTr="005B05A5">
        <w:tc>
          <w:tcPr>
            <w:tcW w:w="9033" w:type="dxa"/>
            <w:gridSpan w:val="2"/>
            <w:shd w:val="clear" w:color="auto" w:fill="000000" w:themeFill="text1"/>
          </w:tcPr>
          <w:p w14:paraId="0B3252FE" w14:textId="77777777" w:rsidR="0080631F" w:rsidRPr="002145BD" w:rsidRDefault="0080631F" w:rsidP="005B05A5">
            <w:pPr>
              <w:jc w:val="center"/>
              <w:rPr>
                <w:rFonts w:ascii="Times New Roman" w:hAnsi="Times New Roman" w:cs="Times New Roman"/>
                <w:b/>
                <w:color w:val="FFFFFF" w:themeColor="background1"/>
              </w:rPr>
            </w:pPr>
            <w:r w:rsidRPr="002145BD">
              <w:rPr>
                <w:rFonts w:ascii="Times New Roman" w:hAnsi="Times New Roman" w:cs="Times New Roman"/>
                <w:b/>
                <w:color w:val="FFFFFF" w:themeColor="background1"/>
              </w:rPr>
              <w:t>Practica: recurso nuevo</w:t>
            </w:r>
          </w:p>
        </w:tc>
      </w:tr>
      <w:tr w:rsidR="0080631F" w:rsidRPr="002145BD" w14:paraId="199768ED" w14:textId="77777777" w:rsidTr="005B05A5">
        <w:tc>
          <w:tcPr>
            <w:tcW w:w="2518" w:type="dxa"/>
          </w:tcPr>
          <w:p w14:paraId="27BACC57" w14:textId="77777777" w:rsidR="0080631F" w:rsidRPr="002145BD" w:rsidRDefault="0080631F" w:rsidP="005B05A5">
            <w:pPr>
              <w:rPr>
                <w:rFonts w:ascii="Times New Roman" w:hAnsi="Times New Roman" w:cs="Times New Roman"/>
                <w:b/>
                <w:color w:val="000000"/>
              </w:rPr>
            </w:pPr>
            <w:r w:rsidRPr="002145BD">
              <w:rPr>
                <w:rFonts w:ascii="Times New Roman" w:hAnsi="Times New Roman" w:cs="Times New Roman"/>
                <w:b/>
                <w:color w:val="000000"/>
              </w:rPr>
              <w:t>Código</w:t>
            </w:r>
          </w:p>
        </w:tc>
        <w:tc>
          <w:tcPr>
            <w:tcW w:w="6515" w:type="dxa"/>
          </w:tcPr>
          <w:p w14:paraId="443E001E" w14:textId="77777777" w:rsidR="0080631F" w:rsidRPr="002145BD" w:rsidRDefault="0080631F" w:rsidP="005B05A5">
            <w:pPr>
              <w:rPr>
                <w:rFonts w:ascii="Times New Roman" w:hAnsi="Times New Roman" w:cs="Times New Roman"/>
                <w:b/>
                <w:color w:val="000000"/>
              </w:rPr>
            </w:pPr>
            <w:r w:rsidRPr="002145BD">
              <w:rPr>
                <w:rFonts w:ascii="Times New Roman" w:hAnsi="Times New Roman" w:cs="Times New Roman"/>
                <w:color w:val="000000"/>
              </w:rPr>
              <w:t>LE_06_05_CO_REC130</w:t>
            </w:r>
          </w:p>
        </w:tc>
      </w:tr>
      <w:tr w:rsidR="0080631F" w:rsidRPr="002145BD" w14:paraId="5BA04B16" w14:textId="77777777" w:rsidTr="005B05A5">
        <w:tc>
          <w:tcPr>
            <w:tcW w:w="2518" w:type="dxa"/>
          </w:tcPr>
          <w:p w14:paraId="60A10065" w14:textId="77777777" w:rsidR="0080631F" w:rsidRPr="002145BD" w:rsidRDefault="0080631F" w:rsidP="005B05A5">
            <w:pPr>
              <w:rPr>
                <w:rFonts w:ascii="Times New Roman" w:hAnsi="Times New Roman" w:cs="Times New Roman"/>
                <w:color w:val="000000"/>
              </w:rPr>
            </w:pPr>
            <w:r w:rsidRPr="002145BD">
              <w:rPr>
                <w:rFonts w:ascii="Times New Roman" w:hAnsi="Times New Roman" w:cs="Times New Roman"/>
                <w:b/>
                <w:color w:val="000000"/>
              </w:rPr>
              <w:t>Título</w:t>
            </w:r>
          </w:p>
        </w:tc>
        <w:tc>
          <w:tcPr>
            <w:tcW w:w="6515" w:type="dxa"/>
          </w:tcPr>
          <w:p w14:paraId="1B991AA7" w14:textId="77777777" w:rsidR="0080631F" w:rsidRPr="002145BD" w:rsidRDefault="0080631F" w:rsidP="005B05A5">
            <w:pPr>
              <w:rPr>
                <w:rFonts w:ascii="Times New Roman" w:hAnsi="Times New Roman" w:cs="Times New Roman"/>
              </w:rPr>
            </w:pPr>
            <w:r w:rsidRPr="002145BD">
              <w:rPr>
                <w:rFonts w:ascii="Times New Roman" w:hAnsi="Times New Roman" w:cs="Times New Roman"/>
              </w:rPr>
              <w:t>Refuerza tu aprendizaje: ¿Qué es el género lírico?</w:t>
            </w:r>
          </w:p>
        </w:tc>
      </w:tr>
      <w:tr w:rsidR="0080631F" w:rsidRPr="002145BD" w14:paraId="33676411" w14:textId="77777777" w:rsidTr="005B05A5">
        <w:tc>
          <w:tcPr>
            <w:tcW w:w="2518" w:type="dxa"/>
          </w:tcPr>
          <w:p w14:paraId="2F6D83B4" w14:textId="77777777" w:rsidR="0080631F" w:rsidRPr="002145BD" w:rsidRDefault="0080631F" w:rsidP="005B05A5">
            <w:pPr>
              <w:rPr>
                <w:rFonts w:ascii="Times New Roman" w:hAnsi="Times New Roman" w:cs="Times New Roman"/>
                <w:color w:val="000000"/>
              </w:rPr>
            </w:pPr>
            <w:r w:rsidRPr="002145BD">
              <w:rPr>
                <w:rFonts w:ascii="Times New Roman" w:hAnsi="Times New Roman" w:cs="Times New Roman"/>
                <w:b/>
                <w:color w:val="000000"/>
              </w:rPr>
              <w:t>Descripción</w:t>
            </w:r>
          </w:p>
        </w:tc>
        <w:tc>
          <w:tcPr>
            <w:tcW w:w="6515" w:type="dxa"/>
          </w:tcPr>
          <w:p w14:paraId="17625BC5" w14:textId="77777777" w:rsidR="0080631F" w:rsidRPr="002145BD" w:rsidRDefault="0080631F" w:rsidP="005B05A5">
            <w:pPr>
              <w:jc w:val="both"/>
              <w:rPr>
                <w:rFonts w:ascii="Times New Roman" w:hAnsi="Times New Roman" w:cs="Times New Roman"/>
                <w:color w:val="000000"/>
              </w:rPr>
            </w:pPr>
            <w:r w:rsidRPr="002145BD">
              <w:rPr>
                <w:rFonts w:ascii="Times New Roman" w:hAnsi="Times New Roman" w:cs="Times New Roman"/>
                <w:color w:val="000000"/>
              </w:rPr>
              <w:t>Actividad para reconocer los rasgos del género lírico y la poesía popular</w:t>
            </w:r>
          </w:p>
        </w:tc>
      </w:tr>
    </w:tbl>
    <w:p w14:paraId="2076AF4D" w14:textId="77777777" w:rsidR="0080631F" w:rsidRPr="002145BD" w:rsidRDefault="0080631F" w:rsidP="0080631F">
      <w:pPr>
        <w:rPr>
          <w:rFonts w:ascii="Times New Roman" w:hAnsi="Times New Roman" w:cs="Times New Roman"/>
          <w:b/>
          <w:lang w:val="es-ES"/>
        </w:rPr>
      </w:pPr>
    </w:p>
    <w:p w14:paraId="01FF2DC6" w14:textId="0C757EEF" w:rsidR="0080631F" w:rsidRPr="0080631F" w:rsidRDefault="0080631F" w:rsidP="0080631F">
      <w:pPr>
        <w:tabs>
          <w:tab w:val="right" w:pos="8498"/>
        </w:tabs>
        <w:rPr>
          <w:rFonts w:ascii="Times New Roman" w:hAnsi="Times New Roman" w:cs="Times New Roman"/>
          <w:b/>
          <w:lang w:val="es-ES"/>
        </w:rPr>
      </w:pPr>
      <w:r w:rsidRPr="0080631F">
        <w:rPr>
          <w:rFonts w:ascii="Times New Roman" w:hAnsi="Times New Roman" w:cs="Times New Roman"/>
          <w:highlight w:val="yellow"/>
          <w:lang w:val="es-ES"/>
        </w:rPr>
        <w:t>[</w:t>
      </w:r>
      <w:r w:rsidRPr="0080631F">
        <w:rPr>
          <w:rFonts w:ascii="Times New Roman" w:hAnsi="Times New Roman" w:cs="Times New Roman"/>
          <w:b/>
          <w:highlight w:val="yellow"/>
          <w:lang w:val="es-ES"/>
        </w:rPr>
        <w:t>SECCIÓN 1]</w:t>
      </w:r>
      <w:r w:rsidRPr="0080631F">
        <w:rPr>
          <w:rFonts w:ascii="Times New Roman" w:hAnsi="Times New Roman" w:cs="Times New Roman"/>
          <w:b/>
          <w:lang w:val="es-ES"/>
        </w:rPr>
        <w:t xml:space="preserve"> 3</w:t>
      </w:r>
      <w:del w:id="371" w:author="PerfectoAmor" w:date="2016-02-03T12:16:00Z">
        <w:r w:rsidRPr="0080631F" w:rsidDel="00272AFF">
          <w:rPr>
            <w:rFonts w:ascii="Times New Roman" w:hAnsi="Times New Roman" w:cs="Times New Roman"/>
            <w:b/>
            <w:lang w:val="es-ES"/>
          </w:rPr>
          <w:delText>.</w:delText>
        </w:r>
      </w:del>
      <w:r w:rsidRPr="0080631F">
        <w:rPr>
          <w:rFonts w:ascii="Times New Roman" w:hAnsi="Times New Roman" w:cs="Times New Roman"/>
          <w:b/>
          <w:lang w:val="es-ES"/>
        </w:rPr>
        <w:t xml:space="preserve"> Gramática: la oración y las funciones sintácticas</w:t>
      </w:r>
    </w:p>
    <w:p w14:paraId="358BB389" w14:textId="77777777" w:rsidR="0080631F" w:rsidRDefault="0080631F" w:rsidP="0080631F">
      <w:pPr>
        <w:rPr>
          <w:rFonts w:ascii="Times New Roman" w:hAnsi="Times New Roman" w:cs="Times New Roman"/>
          <w:lang w:val="es-ES"/>
        </w:rPr>
      </w:pPr>
    </w:p>
    <w:p w14:paraId="256452A4" w14:textId="7C0115B0" w:rsidR="0080631F" w:rsidRPr="000C6A57" w:rsidRDefault="000C6A57" w:rsidP="0080631F">
      <w:pPr>
        <w:rPr>
          <w:rFonts w:ascii="Times New Roman" w:hAnsi="Times New Roman" w:cs="Times New Roman"/>
          <w:lang w:val="es-ES"/>
        </w:rPr>
      </w:pPr>
      <w:r>
        <w:rPr>
          <w:rFonts w:ascii="Times New Roman" w:hAnsi="Times New Roman" w:cs="Times New Roman"/>
          <w:lang w:val="es-ES"/>
        </w:rPr>
        <w:t>Ahora que ya conoces el sustantivo, el adjetivo</w:t>
      </w:r>
      <w:ins w:id="372" w:author="PerfectoAmor" w:date="2016-02-04T12:46:00Z">
        <w:r w:rsidR="00F84081">
          <w:rPr>
            <w:rFonts w:ascii="Times New Roman" w:hAnsi="Times New Roman" w:cs="Times New Roman"/>
            <w:lang w:val="es-ES"/>
          </w:rPr>
          <w:t>,</w:t>
        </w:r>
      </w:ins>
      <w:r>
        <w:rPr>
          <w:rFonts w:ascii="Times New Roman" w:hAnsi="Times New Roman" w:cs="Times New Roman"/>
          <w:lang w:val="es-ES"/>
        </w:rPr>
        <w:t xml:space="preserve"> el verbo y el adverbio, </w:t>
      </w:r>
      <w:del w:id="373" w:author="PerfectoAmor" w:date="2016-02-03T12:16:00Z">
        <w:r w:rsidR="0080631F" w:rsidRPr="0080631F" w:rsidDel="00272AFF">
          <w:rPr>
            <w:rFonts w:ascii="Times New Roman" w:hAnsi="Times New Roman" w:cs="Times New Roman"/>
          </w:rPr>
          <w:delText>observa</w:delText>
        </w:r>
      </w:del>
      <w:ins w:id="374" w:author="PerfectoAmor" w:date="2016-02-03T12:16:00Z">
        <w:r w:rsidR="00272AFF">
          <w:rPr>
            <w:rFonts w:ascii="Times New Roman" w:hAnsi="Times New Roman" w:cs="Times New Roman"/>
          </w:rPr>
          <w:t>revisa</w:t>
        </w:r>
      </w:ins>
      <w:r w:rsidR="0080631F" w:rsidRPr="0080631F">
        <w:rPr>
          <w:rFonts w:ascii="Times New Roman" w:hAnsi="Times New Roman" w:cs="Times New Roman"/>
        </w:rPr>
        <w:t xml:space="preserve">remos cómo estos elementos </w:t>
      </w:r>
      <w:r w:rsidR="00157BD1">
        <w:rPr>
          <w:rFonts w:ascii="Times New Roman" w:hAnsi="Times New Roman" w:cs="Times New Roman"/>
        </w:rPr>
        <w:t xml:space="preserve">se relacionan e </w:t>
      </w:r>
      <w:r w:rsidR="0080631F" w:rsidRPr="0080631F">
        <w:rPr>
          <w:rFonts w:ascii="Times New Roman" w:hAnsi="Times New Roman" w:cs="Times New Roman"/>
        </w:rPr>
        <w:t xml:space="preserve">interactúan </w:t>
      </w:r>
      <w:del w:id="375" w:author="PerfectoAmor" w:date="2016-02-04T12:46:00Z">
        <w:r w:rsidR="0080631F" w:rsidRPr="0080631F" w:rsidDel="00F84081">
          <w:rPr>
            <w:rFonts w:ascii="Times New Roman" w:hAnsi="Times New Roman" w:cs="Times New Roman"/>
          </w:rPr>
          <w:delText xml:space="preserve">al interior de </w:delText>
        </w:r>
      </w:del>
      <w:ins w:id="376" w:author="PerfectoAmor" w:date="2016-02-04T12:46:00Z">
        <w:r w:rsidR="00F84081">
          <w:rPr>
            <w:rFonts w:ascii="Times New Roman" w:hAnsi="Times New Roman" w:cs="Times New Roman"/>
          </w:rPr>
          <w:t xml:space="preserve">en </w:t>
        </w:r>
      </w:ins>
      <w:r w:rsidR="0080631F" w:rsidRPr="0080631F">
        <w:rPr>
          <w:rFonts w:ascii="Times New Roman" w:hAnsi="Times New Roman" w:cs="Times New Roman"/>
        </w:rPr>
        <w:t>una oración</w:t>
      </w:r>
      <w:r w:rsidR="00157BD1">
        <w:rPr>
          <w:rFonts w:ascii="Times New Roman" w:hAnsi="Times New Roman" w:cs="Times New Roman"/>
        </w:rPr>
        <w:t xml:space="preserve"> </w:t>
      </w:r>
      <w:r w:rsidR="0080631F" w:rsidRPr="0080631F">
        <w:rPr>
          <w:rFonts w:ascii="Times New Roman" w:hAnsi="Times New Roman" w:cs="Times New Roman"/>
        </w:rPr>
        <w:t>y las funciones qu</w:t>
      </w:r>
      <w:r>
        <w:rPr>
          <w:rFonts w:ascii="Times New Roman" w:hAnsi="Times New Roman" w:cs="Times New Roman"/>
        </w:rPr>
        <w:t xml:space="preserve">e </w:t>
      </w:r>
      <w:r w:rsidR="0080631F" w:rsidRPr="0080631F">
        <w:rPr>
          <w:rFonts w:ascii="Times New Roman" w:hAnsi="Times New Roman" w:cs="Times New Roman"/>
        </w:rPr>
        <w:t>cumplen</w:t>
      </w:r>
      <w:r w:rsidR="00F308D7">
        <w:rPr>
          <w:rFonts w:ascii="Times New Roman" w:hAnsi="Times New Roman" w:cs="Times New Roman"/>
        </w:rPr>
        <w:t xml:space="preserve"> en</w:t>
      </w:r>
      <w:r w:rsidR="0080631F" w:rsidRPr="0080631F">
        <w:rPr>
          <w:rFonts w:ascii="Times New Roman" w:hAnsi="Times New Roman" w:cs="Times New Roman"/>
        </w:rPr>
        <w:t xml:space="preserve"> ella. </w:t>
      </w:r>
      <w:r w:rsidR="00F308D7">
        <w:rPr>
          <w:rFonts w:ascii="Times New Roman" w:hAnsi="Times New Roman" w:cs="Times New Roman"/>
        </w:rPr>
        <w:t>¿</w:t>
      </w:r>
      <w:r w:rsidR="0080631F" w:rsidRPr="0080631F">
        <w:rPr>
          <w:rFonts w:ascii="Times New Roman" w:hAnsi="Times New Roman" w:cs="Times New Roman"/>
        </w:rPr>
        <w:t>Tienes alguna idea de cómo está compuesta una oración gramatical</w:t>
      </w:r>
      <w:r w:rsidR="00F308D7">
        <w:rPr>
          <w:rFonts w:ascii="Times New Roman" w:hAnsi="Times New Roman" w:cs="Times New Roman"/>
        </w:rPr>
        <w:t>?</w:t>
      </w:r>
      <w:r w:rsidR="0080631F" w:rsidRPr="0080631F">
        <w:rPr>
          <w:rFonts w:ascii="Times New Roman" w:hAnsi="Times New Roman" w:cs="Times New Roman"/>
        </w:rPr>
        <w:t xml:space="preserve">, </w:t>
      </w:r>
      <w:r w:rsidR="00F308D7">
        <w:rPr>
          <w:rFonts w:ascii="Times New Roman" w:hAnsi="Times New Roman" w:cs="Times New Roman"/>
        </w:rPr>
        <w:t>¿</w:t>
      </w:r>
      <w:r w:rsidR="0080631F" w:rsidRPr="0080631F">
        <w:rPr>
          <w:rFonts w:ascii="Times New Roman" w:hAnsi="Times New Roman" w:cs="Times New Roman"/>
        </w:rPr>
        <w:t>sabes qué elementos la conforman</w:t>
      </w:r>
      <w:r w:rsidR="00F308D7">
        <w:rPr>
          <w:rFonts w:ascii="Times New Roman" w:hAnsi="Times New Roman" w:cs="Times New Roman"/>
        </w:rPr>
        <w:t>?</w:t>
      </w:r>
      <w:r w:rsidR="0080631F" w:rsidRPr="0080631F">
        <w:rPr>
          <w:rFonts w:ascii="Times New Roman" w:hAnsi="Times New Roman" w:cs="Times New Roman"/>
        </w:rPr>
        <w:t xml:space="preserve">, </w:t>
      </w:r>
      <w:r w:rsidR="00F308D7">
        <w:rPr>
          <w:rFonts w:ascii="Times New Roman" w:hAnsi="Times New Roman" w:cs="Times New Roman"/>
        </w:rPr>
        <w:t>¿</w:t>
      </w:r>
      <w:del w:id="377" w:author="PerfectoAmor" w:date="2016-02-03T12:17:00Z">
        <w:r w:rsidR="0080631F" w:rsidRPr="0080631F" w:rsidDel="00272AFF">
          <w:rPr>
            <w:rFonts w:ascii="Times New Roman" w:hAnsi="Times New Roman" w:cs="Times New Roman"/>
          </w:rPr>
          <w:delText>sabes</w:delText>
        </w:r>
      </w:del>
      <w:ins w:id="378" w:author="PerfectoAmor" w:date="2016-02-03T12:17:00Z">
        <w:r w:rsidR="00272AFF">
          <w:rPr>
            <w:rFonts w:ascii="Times New Roman" w:hAnsi="Times New Roman" w:cs="Times New Roman"/>
          </w:rPr>
          <w:t>conoces</w:t>
        </w:r>
      </w:ins>
      <w:r w:rsidR="0080631F" w:rsidRPr="0080631F">
        <w:rPr>
          <w:rFonts w:ascii="Times New Roman" w:hAnsi="Times New Roman" w:cs="Times New Roman"/>
        </w:rPr>
        <w:t xml:space="preserve"> cuántas clases de oraciones gramaticales </w:t>
      </w:r>
      <w:r w:rsidR="00F308D7">
        <w:rPr>
          <w:rFonts w:ascii="Times New Roman" w:hAnsi="Times New Roman" w:cs="Times New Roman"/>
        </w:rPr>
        <w:t>hay?</w:t>
      </w:r>
      <w:r w:rsidR="0080631F" w:rsidRPr="0080631F">
        <w:rPr>
          <w:rFonts w:ascii="Times New Roman" w:hAnsi="Times New Roman" w:cs="Times New Roman"/>
        </w:rPr>
        <w:t xml:space="preserve"> </w:t>
      </w:r>
    </w:p>
    <w:p w14:paraId="2F0F4C9D" w14:textId="77777777" w:rsidR="009F64F0" w:rsidRPr="0080631F" w:rsidRDefault="009F64F0" w:rsidP="0080631F">
      <w:pPr>
        <w:rPr>
          <w:rFonts w:ascii="Times New Roman" w:hAnsi="Times New Roman" w:cs="Times New Roman"/>
          <w:lang w:val="es-ES"/>
        </w:rPr>
      </w:pPr>
    </w:p>
    <w:p w14:paraId="14C330C0" w14:textId="77777777" w:rsidR="0080631F" w:rsidRPr="0080631F" w:rsidRDefault="0080631F" w:rsidP="0080631F">
      <w:pPr>
        <w:rPr>
          <w:rFonts w:ascii="Times New Roman" w:hAnsi="Times New Roman" w:cs="Times New Roman"/>
          <w:b/>
        </w:rPr>
      </w:pPr>
      <w:r w:rsidRPr="00DE7C89">
        <w:rPr>
          <w:rFonts w:ascii="Times New Roman" w:hAnsi="Times New Roman" w:cs="Times New Roman"/>
          <w:b/>
          <w:highlight w:val="yellow"/>
        </w:rPr>
        <w:t>[SECCIÓN 2]</w:t>
      </w:r>
      <w:r w:rsidRPr="00DE7C89">
        <w:rPr>
          <w:rFonts w:ascii="Times New Roman" w:hAnsi="Times New Roman" w:cs="Times New Roman"/>
          <w:b/>
        </w:rPr>
        <w:t xml:space="preserve"> 3</w:t>
      </w:r>
      <w:r w:rsidRPr="0080631F">
        <w:rPr>
          <w:rFonts w:ascii="Times New Roman" w:hAnsi="Times New Roman" w:cs="Times New Roman"/>
          <w:b/>
        </w:rPr>
        <w:t>.1. La oración</w:t>
      </w:r>
    </w:p>
    <w:p w14:paraId="1F32010E" w14:textId="77777777" w:rsidR="0080631F" w:rsidRPr="0080631F" w:rsidRDefault="0080631F" w:rsidP="0080631F">
      <w:pPr>
        <w:rPr>
          <w:rFonts w:ascii="Times New Roman" w:hAnsi="Times New Roman" w:cs="Times New Roman"/>
          <w:b/>
        </w:rPr>
      </w:pPr>
    </w:p>
    <w:tbl>
      <w:tblPr>
        <w:tblStyle w:val="Tablaconcuadrcula2"/>
        <w:tblW w:w="0" w:type="auto"/>
        <w:tblLook w:val="04A0" w:firstRow="1" w:lastRow="0" w:firstColumn="1" w:lastColumn="0" w:noHBand="0" w:noVBand="1"/>
      </w:tblPr>
      <w:tblGrid>
        <w:gridCol w:w="2488"/>
        <w:gridCol w:w="6340"/>
      </w:tblGrid>
      <w:tr w:rsidR="0080631F" w:rsidRPr="0080631F" w14:paraId="4CF206A5" w14:textId="77777777" w:rsidTr="005B05A5">
        <w:tc>
          <w:tcPr>
            <w:tcW w:w="8978" w:type="dxa"/>
            <w:gridSpan w:val="2"/>
            <w:shd w:val="clear" w:color="auto" w:fill="000000" w:themeFill="text1"/>
          </w:tcPr>
          <w:p w14:paraId="5C5F3E9D" w14:textId="77777777" w:rsidR="0080631F" w:rsidRPr="0080631F" w:rsidRDefault="0080631F">
            <w:pPr>
              <w:jc w:val="center"/>
              <w:rPr>
                <w:rFonts w:ascii="Times New Roman" w:hAnsi="Times New Roman" w:cs="Times New Roman"/>
                <w:b/>
                <w:color w:val="FFFFFF" w:themeColor="background1"/>
              </w:rPr>
              <w:pPrChange w:id="379" w:author="PerfectoAmor" w:date="2016-02-03T12:17:00Z">
                <w:pPr/>
              </w:pPrChange>
            </w:pPr>
            <w:r w:rsidRPr="0080631F">
              <w:rPr>
                <w:rFonts w:ascii="Times New Roman" w:hAnsi="Times New Roman" w:cs="Times New Roman"/>
                <w:b/>
                <w:color w:val="FFFFFF" w:themeColor="background1"/>
              </w:rPr>
              <w:t>Destacado</w:t>
            </w:r>
          </w:p>
        </w:tc>
      </w:tr>
      <w:tr w:rsidR="0080631F" w:rsidRPr="0080631F" w14:paraId="144A9407" w14:textId="77777777" w:rsidTr="005B05A5">
        <w:tc>
          <w:tcPr>
            <w:tcW w:w="2518" w:type="dxa"/>
          </w:tcPr>
          <w:p w14:paraId="7BF5BA36" w14:textId="77777777" w:rsidR="0080631F" w:rsidRPr="0080631F" w:rsidRDefault="0080631F" w:rsidP="0080631F">
            <w:pPr>
              <w:rPr>
                <w:rFonts w:ascii="Times New Roman" w:hAnsi="Times New Roman" w:cs="Times New Roman"/>
                <w:b/>
              </w:rPr>
            </w:pPr>
            <w:r w:rsidRPr="0080631F">
              <w:rPr>
                <w:rFonts w:ascii="Times New Roman" w:hAnsi="Times New Roman" w:cs="Times New Roman"/>
                <w:b/>
              </w:rPr>
              <w:t>Título</w:t>
            </w:r>
          </w:p>
        </w:tc>
        <w:tc>
          <w:tcPr>
            <w:tcW w:w="6460" w:type="dxa"/>
          </w:tcPr>
          <w:p w14:paraId="1CF59464" w14:textId="5FE68BCE" w:rsidR="0080631F" w:rsidRPr="0080631F" w:rsidRDefault="0080631F" w:rsidP="00272AFF">
            <w:pPr>
              <w:rPr>
                <w:rFonts w:ascii="Times New Roman" w:hAnsi="Times New Roman" w:cs="Times New Roman"/>
                <w:b/>
              </w:rPr>
            </w:pPr>
            <w:r w:rsidRPr="0080631F">
              <w:rPr>
                <w:rFonts w:ascii="Times New Roman" w:hAnsi="Times New Roman" w:cs="Times New Roman"/>
                <w:b/>
              </w:rPr>
              <w:t xml:space="preserve">La </w:t>
            </w:r>
            <w:del w:id="380" w:author="PerfectoAmor" w:date="2016-02-03T12:17:00Z">
              <w:r w:rsidRPr="0080631F" w:rsidDel="00272AFF">
                <w:rPr>
                  <w:rFonts w:ascii="Times New Roman" w:hAnsi="Times New Roman" w:cs="Times New Roman"/>
                  <w:b/>
                </w:rPr>
                <w:delText>O</w:delText>
              </w:r>
            </w:del>
            <w:ins w:id="381" w:author="PerfectoAmor" w:date="2016-02-03T12:17:00Z">
              <w:r w:rsidR="00272AFF">
                <w:rPr>
                  <w:rFonts w:ascii="Times New Roman" w:hAnsi="Times New Roman" w:cs="Times New Roman"/>
                  <w:b/>
                </w:rPr>
                <w:t>o</w:t>
              </w:r>
            </w:ins>
            <w:r w:rsidRPr="0080631F">
              <w:rPr>
                <w:rFonts w:ascii="Times New Roman" w:hAnsi="Times New Roman" w:cs="Times New Roman"/>
                <w:b/>
              </w:rPr>
              <w:t xml:space="preserve">ración </w:t>
            </w:r>
            <w:del w:id="382" w:author="PerfectoAmor" w:date="2016-02-03T12:17:00Z">
              <w:r w:rsidRPr="0080631F" w:rsidDel="00272AFF">
                <w:rPr>
                  <w:rFonts w:ascii="Times New Roman" w:hAnsi="Times New Roman" w:cs="Times New Roman"/>
                  <w:b/>
                </w:rPr>
                <w:delText>G</w:delText>
              </w:r>
            </w:del>
            <w:ins w:id="383" w:author="PerfectoAmor" w:date="2016-02-03T12:17:00Z">
              <w:r w:rsidR="00272AFF">
                <w:rPr>
                  <w:rFonts w:ascii="Times New Roman" w:hAnsi="Times New Roman" w:cs="Times New Roman"/>
                  <w:b/>
                </w:rPr>
                <w:t>g</w:t>
              </w:r>
            </w:ins>
            <w:r w:rsidRPr="0080631F">
              <w:rPr>
                <w:rFonts w:ascii="Times New Roman" w:hAnsi="Times New Roman" w:cs="Times New Roman"/>
                <w:b/>
              </w:rPr>
              <w:t>ramatical</w:t>
            </w:r>
          </w:p>
        </w:tc>
      </w:tr>
      <w:tr w:rsidR="0080631F" w:rsidRPr="0080631F" w14:paraId="0B1325D1" w14:textId="77777777" w:rsidTr="005B05A5">
        <w:tc>
          <w:tcPr>
            <w:tcW w:w="2518" w:type="dxa"/>
          </w:tcPr>
          <w:p w14:paraId="0C1D7FE7" w14:textId="77777777" w:rsidR="0080631F" w:rsidRPr="0080631F" w:rsidRDefault="0080631F" w:rsidP="0080631F">
            <w:pPr>
              <w:rPr>
                <w:rFonts w:ascii="Times New Roman" w:hAnsi="Times New Roman" w:cs="Times New Roman"/>
              </w:rPr>
            </w:pPr>
            <w:r w:rsidRPr="0080631F">
              <w:rPr>
                <w:rFonts w:ascii="Times New Roman" w:hAnsi="Times New Roman" w:cs="Times New Roman"/>
                <w:b/>
              </w:rPr>
              <w:t>Contenido</w:t>
            </w:r>
          </w:p>
        </w:tc>
        <w:tc>
          <w:tcPr>
            <w:tcW w:w="6460" w:type="dxa"/>
          </w:tcPr>
          <w:p w14:paraId="62C06C99" w14:textId="00E31667" w:rsidR="0080631F" w:rsidRPr="0080631F" w:rsidRDefault="006F326D" w:rsidP="00272AFF">
            <w:pPr>
              <w:rPr>
                <w:rFonts w:ascii="Times New Roman" w:hAnsi="Times New Roman" w:cs="Times New Roman"/>
              </w:rPr>
            </w:pPr>
            <w:r>
              <w:rPr>
                <w:rFonts w:ascii="Times New Roman" w:hAnsi="Times New Roman" w:cs="Times New Roman"/>
              </w:rPr>
              <w:t xml:space="preserve">La oración gramatical </w:t>
            </w:r>
            <w:r w:rsidR="0080631F" w:rsidRPr="0080631F">
              <w:rPr>
                <w:rFonts w:ascii="Times New Roman" w:hAnsi="Times New Roman" w:cs="Times New Roman"/>
              </w:rPr>
              <w:t>es</w:t>
            </w:r>
            <w:ins w:id="384" w:author="PerfectoAmor" w:date="2016-02-03T12:17:00Z">
              <w:r w:rsidR="00272AFF">
                <w:rPr>
                  <w:rFonts w:ascii="Times New Roman" w:hAnsi="Times New Roman" w:cs="Times New Roman"/>
                </w:rPr>
                <w:t>tá compuesta por</w:t>
              </w:r>
            </w:ins>
            <w:r w:rsidR="0080631F" w:rsidRPr="0080631F">
              <w:rPr>
                <w:rFonts w:ascii="Times New Roman" w:hAnsi="Times New Roman" w:cs="Times New Roman"/>
              </w:rPr>
              <w:t xml:space="preserve"> un conjunto de palabras </w:t>
            </w:r>
            <w:r>
              <w:rPr>
                <w:rFonts w:ascii="Times New Roman" w:hAnsi="Times New Roman" w:cs="Times New Roman"/>
              </w:rPr>
              <w:t xml:space="preserve">que se agrupan para formar un sujeto (quien realiza una acción) y un predicado (la acción que </w:t>
            </w:r>
            <w:del w:id="385" w:author="PerfectoAmor" w:date="2016-02-03T12:18:00Z">
              <w:r w:rsidDel="00272AFF">
                <w:rPr>
                  <w:rFonts w:ascii="Times New Roman" w:hAnsi="Times New Roman" w:cs="Times New Roman"/>
                </w:rPr>
                <w:delText xml:space="preserve">realiza </w:delText>
              </w:r>
            </w:del>
            <w:ins w:id="386" w:author="PerfectoAmor" w:date="2016-02-03T12:18:00Z">
              <w:r w:rsidR="00272AFF">
                <w:rPr>
                  <w:rFonts w:ascii="Times New Roman" w:hAnsi="Times New Roman" w:cs="Times New Roman"/>
                </w:rPr>
                <w:t xml:space="preserve">ejecuta </w:t>
              </w:r>
            </w:ins>
            <w:r>
              <w:rPr>
                <w:rFonts w:ascii="Times New Roman" w:hAnsi="Times New Roman" w:cs="Times New Roman"/>
              </w:rPr>
              <w:t>el sujeto</w:t>
            </w:r>
            <w:r w:rsidR="00510929">
              <w:rPr>
                <w:rFonts w:ascii="Times New Roman" w:hAnsi="Times New Roman" w:cs="Times New Roman"/>
              </w:rPr>
              <w:t xml:space="preserve"> o lo que se dice de él</w:t>
            </w:r>
            <w:r>
              <w:rPr>
                <w:rFonts w:ascii="Times New Roman" w:hAnsi="Times New Roman" w:cs="Times New Roman"/>
              </w:rPr>
              <w:t>, generalmente señalada por un verbo).</w:t>
            </w:r>
          </w:p>
        </w:tc>
      </w:tr>
    </w:tbl>
    <w:p w14:paraId="789E7C8B" w14:textId="77777777" w:rsidR="0080631F" w:rsidRPr="005B05A5" w:rsidRDefault="0080631F" w:rsidP="0080631F">
      <w:pPr>
        <w:rPr>
          <w:rFonts w:ascii="Times New Roman" w:hAnsi="Times New Roman" w:cs="Times New Roman"/>
        </w:rPr>
      </w:pPr>
    </w:p>
    <w:p w14:paraId="731CD47B" w14:textId="16640E83" w:rsidR="0080631F" w:rsidRDefault="0080631F" w:rsidP="0080631F">
      <w:pPr>
        <w:rPr>
          <w:rFonts w:ascii="Times New Roman" w:hAnsi="Times New Roman" w:cs="Times New Roman"/>
        </w:rPr>
      </w:pPr>
      <w:r w:rsidRPr="0080631F">
        <w:rPr>
          <w:rFonts w:ascii="Times New Roman" w:hAnsi="Times New Roman" w:cs="Times New Roman"/>
        </w:rPr>
        <w:t xml:space="preserve">Cuando entablamos una conversación con </w:t>
      </w:r>
      <w:r w:rsidR="00510929">
        <w:rPr>
          <w:rFonts w:ascii="Times New Roman" w:hAnsi="Times New Roman" w:cs="Times New Roman"/>
        </w:rPr>
        <w:t>otra persona</w:t>
      </w:r>
      <w:r w:rsidR="00617F18">
        <w:rPr>
          <w:rFonts w:ascii="Times New Roman" w:hAnsi="Times New Roman" w:cs="Times New Roman"/>
        </w:rPr>
        <w:t>, nuestro deseo es</w:t>
      </w:r>
      <w:r w:rsidR="00510929">
        <w:rPr>
          <w:rFonts w:ascii="Times New Roman" w:hAnsi="Times New Roman" w:cs="Times New Roman"/>
        </w:rPr>
        <w:t xml:space="preserve"> que todas la</w:t>
      </w:r>
      <w:r w:rsidRPr="0080631F">
        <w:rPr>
          <w:rFonts w:ascii="Times New Roman" w:hAnsi="Times New Roman" w:cs="Times New Roman"/>
        </w:rPr>
        <w:t xml:space="preserve">s </w:t>
      </w:r>
      <w:r w:rsidR="00510929">
        <w:rPr>
          <w:rFonts w:ascii="Times New Roman" w:hAnsi="Times New Roman" w:cs="Times New Roman"/>
        </w:rPr>
        <w:t>palabras</w:t>
      </w:r>
      <w:r w:rsidRPr="0080631F">
        <w:rPr>
          <w:rFonts w:ascii="Times New Roman" w:hAnsi="Times New Roman" w:cs="Times New Roman"/>
        </w:rPr>
        <w:t xml:space="preserve"> </w:t>
      </w:r>
      <w:r w:rsidR="00617F18">
        <w:rPr>
          <w:rFonts w:ascii="Times New Roman" w:hAnsi="Times New Roman" w:cs="Times New Roman"/>
        </w:rPr>
        <w:t xml:space="preserve">e ideas </w:t>
      </w:r>
      <w:r w:rsidRPr="0080631F">
        <w:rPr>
          <w:rFonts w:ascii="Times New Roman" w:hAnsi="Times New Roman" w:cs="Times New Roman"/>
        </w:rPr>
        <w:t xml:space="preserve">que emitimos </w:t>
      </w:r>
      <w:r w:rsidR="005B05A5">
        <w:rPr>
          <w:rFonts w:ascii="Times New Roman" w:hAnsi="Times New Roman" w:cs="Times New Roman"/>
        </w:rPr>
        <w:t>sean</w:t>
      </w:r>
      <w:r w:rsidRPr="0080631F">
        <w:rPr>
          <w:rFonts w:ascii="Times New Roman" w:hAnsi="Times New Roman" w:cs="Times New Roman"/>
        </w:rPr>
        <w:t xml:space="preserve"> compre</w:t>
      </w:r>
      <w:r w:rsidR="00042320">
        <w:rPr>
          <w:rFonts w:ascii="Times New Roman" w:hAnsi="Times New Roman" w:cs="Times New Roman"/>
        </w:rPr>
        <w:t>ndidas</w:t>
      </w:r>
      <w:ins w:id="387" w:author="PerfectoAmor" w:date="2016-02-04T12:47:00Z">
        <w:r w:rsidR="00F84081">
          <w:rPr>
            <w:rFonts w:ascii="Times New Roman" w:hAnsi="Times New Roman" w:cs="Times New Roman"/>
          </w:rPr>
          <w:t>.</w:t>
        </w:r>
      </w:ins>
      <w:r w:rsidR="00042320">
        <w:rPr>
          <w:rFonts w:ascii="Times New Roman" w:hAnsi="Times New Roman" w:cs="Times New Roman"/>
        </w:rPr>
        <w:t xml:space="preserve"> </w:t>
      </w:r>
      <w:del w:id="388" w:author="PerfectoAmor" w:date="2016-02-04T12:47:00Z">
        <w:r w:rsidR="00042320" w:rsidDel="00F84081">
          <w:rPr>
            <w:rFonts w:ascii="Times New Roman" w:hAnsi="Times New Roman" w:cs="Times New Roman"/>
          </w:rPr>
          <w:delText>por ella</w:delText>
        </w:r>
        <w:r w:rsidR="00510929" w:rsidDel="00F84081">
          <w:rPr>
            <w:rFonts w:ascii="Times New Roman" w:hAnsi="Times New Roman" w:cs="Times New Roman"/>
          </w:rPr>
          <w:delText xml:space="preserve">. </w:delText>
        </w:r>
      </w:del>
      <w:r w:rsidR="00617F18">
        <w:rPr>
          <w:rFonts w:ascii="Times New Roman" w:hAnsi="Times New Roman" w:cs="Times New Roman"/>
        </w:rPr>
        <w:t>Cuando lo logramos</w:t>
      </w:r>
      <w:r w:rsidR="00042320">
        <w:rPr>
          <w:rFonts w:ascii="Times New Roman" w:hAnsi="Times New Roman" w:cs="Times New Roman"/>
        </w:rPr>
        <w:t xml:space="preserve">, podemos afirmar que lo </w:t>
      </w:r>
      <w:r w:rsidRPr="0080631F">
        <w:rPr>
          <w:rFonts w:ascii="Times New Roman" w:hAnsi="Times New Roman" w:cs="Times New Roman"/>
        </w:rPr>
        <w:t xml:space="preserve">que </w:t>
      </w:r>
      <w:r w:rsidR="00617F18">
        <w:rPr>
          <w:rFonts w:ascii="Times New Roman" w:hAnsi="Times New Roman" w:cs="Times New Roman"/>
        </w:rPr>
        <w:t xml:space="preserve">hemos dicho </w:t>
      </w:r>
      <w:del w:id="389" w:author="Cris Pineda" w:date="2016-02-08T21:56:00Z">
        <w:r w:rsidR="00042320" w:rsidDel="007974FD">
          <w:rPr>
            <w:rFonts w:ascii="Times New Roman" w:hAnsi="Times New Roman" w:cs="Times New Roman"/>
          </w:rPr>
          <w:delText>ha si</w:delText>
        </w:r>
        <w:r w:rsidRPr="0080631F" w:rsidDel="007974FD">
          <w:rPr>
            <w:rFonts w:ascii="Times New Roman" w:hAnsi="Times New Roman" w:cs="Times New Roman"/>
          </w:rPr>
          <w:delText xml:space="preserve">do </w:delText>
        </w:r>
        <w:r w:rsidR="00617F18" w:rsidDel="007974FD">
          <w:rPr>
            <w:rFonts w:ascii="Times New Roman" w:hAnsi="Times New Roman" w:cs="Times New Roman"/>
          </w:rPr>
          <w:delText>comprendido</w:delText>
        </w:r>
      </w:del>
      <w:ins w:id="390" w:author="PerfectoAmor" w:date="2016-02-03T12:19:00Z">
        <w:del w:id="391" w:author="Cris Pineda" w:date="2016-02-08T21:56:00Z">
          <w:r w:rsidR="00272AFF" w:rsidDel="007974FD">
            <w:rPr>
              <w:rFonts w:ascii="Times New Roman" w:hAnsi="Times New Roman" w:cs="Times New Roman"/>
            </w:rPr>
            <w:delText xml:space="preserve"> </w:delText>
          </w:r>
        </w:del>
      </w:ins>
      <w:ins w:id="392" w:author="PerfectoAmor" w:date="2016-02-03T12:18:00Z">
        <w:del w:id="393" w:author="Cris Pineda" w:date="2016-02-08T21:56:00Z">
          <w:r w:rsidR="00272AFF" w:rsidDel="007974FD">
            <w:rPr>
              <w:rFonts w:ascii="Times New Roman" w:hAnsi="Times New Roman" w:cs="Times New Roman"/>
            </w:rPr>
            <w:delText>entendido</w:delText>
          </w:r>
        </w:del>
      </w:ins>
      <w:ins w:id="394" w:author="Cris Pineda" w:date="2016-02-08T21:56:00Z">
        <w:r w:rsidR="007974FD">
          <w:rPr>
            <w:rFonts w:ascii="Times New Roman" w:hAnsi="Times New Roman" w:cs="Times New Roman"/>
          </w:rPr>
          <w:t>es claro</w:t>
        </w:r>
      </w:ins>
      <w:r w:rsidRPr="0080631F">
        <w:rPr>
          <w:rFonts w:ascii="Times New Roman" w:hAnsi="Times New Roman" w:cs="Times New Roman"/>
        </w:rPr>
        <w:t>.</w:t>
      </w:r>
      <w:r w:rsidR="00617F18">
        <w:rPr>
          <w:rFonts w:ascii="Times New Roman" w:hAnsi="Times New Roman" w:cs="Times New Roman"/>
        </w:rPr>
        <w:t xml:space="preserve"> Esto sucede </w:t>
      </w:r>
      <w:del w:id="395" w:author="PerfectoAmor" w:date="2016-02-03T12:19:00Z">
        <w:r w:rsidR="00617F18" w:rsidDel="00272AFF">
          <w:rPr>
            <w:rFonts w:ascii="Times New Roman" w:hAnsi="Times New Roman" w:cs="Times New Roman"/>
          </w:rPr>
          <w:delText xml:space="preserve">gracias a </w:delText>
        </w:r>
      </w:del>
      <w:ins w:id="396" w:author="PerfectoAmor" w:date="2016-02-03T12:19:00Z">
        <w:r w:rsidR="00272AFF">
          <w:rPr>
            <w:rFonts w:ascii="Times New Roman" w:hAnsi="Times New Roman" w:cs="Times New Roman"/>
          </w:rPr>
          <w:t>por</w:t>
        </w:r>
      </w:ins>
      <w:r w:rsidR="00617F18">
        <w:rPr>
          <w:rFonts w:ascii="Times New Roman" w:hAnsi="Times New Roman" w:cs="Times New Roman"/>
        </w:rPr>
        <w:t>que nos expresamos con oraciones creadas de manera correcta</w:t>
      </w:r>
      <w:r w:rsidR="004716D4">
        <w:rPr>
          <w:rFonts w:ascii="Times New Roman" w:hAnsi="Times New Roman" w:cs="Times New Roman"/>
        </w:rPr>
        <w:t xml:space="preserve"> y que </w:t>
      </w:r>
      <w:del w:id="397" w:author="PerfectoAmor" w:date="2016-02-03T12:19:00Z">
        <w:r w:rsidR="004716D4" w:rsidDel="00272AFF">
          <w:rPr>
            <w:rFonts w:ascii="Times New Roman" w:hAnsi="Times New Roman" w:cs="Times New Roman"/>
          </w:rPr>
          <w:delText xml:space="preserve">expresan </w:delText>
        </w:r>
      </w:del>
      <w:ins w:id="398" w:author="PerfectoAmor" w:date="2016-02-03T12:19:00Z">
        <w:r w:rsidR="00272AFF">
          <w:rPr>
            <w:rFonts w:ascii="Times New Roman" w:hAnsi="Times New Roman" w:cs="Times New Roman"/>
          </w:rPr>
          <w:t xml:space="preserve">comunican </w:t>
        </w:r>
      </w:ins>
      <w:r w:rsidR="004716D4">
        <w:rPr>
          <w:rFonts w:ascii="Times New Roman" w:hAnsi="Times New Roman" w:cs="Times New Roman"/>
        </w:rPr>
        <w:t xml:space="preserve">ideas </w:t>
      </w:r>
      <w:ins w:id="399" w:author="Cris Pineda" w:date="2016-02-08T21:57:00Z">
        <w:r w:rsidR="007974FD">
          <w:rPr>
            <w:rFonts w:ascii="Times New Roman" w:hAnsi="Times New Roman" w:cs="Times New Roman"/>
          </w:rPr>
          <w:t xml:space="preserve">comprensibles </w:t>
        </w:r>
      </w:ins>
      <w:del w:id="400" w:author="Cris Pineda" w:date="2016-02-08T21:57:00Z">
        <w:r w:rsidR="00042320" w:rsidDel="007974FD">
          <w:rPr>
            <w:rFonts w:ascii="Times New Roman" w:hAnsi="Times New Roman" w:cs="Times New Roman"/>
          </w:rPr>
          <w:delText xml:space="preserve">claras </w:delText>
        </w:r>
      </w:del>
      <w:r w:rsidR="004716D4">
        <w:rPr>
          <w:rFonts w:ascii="Times New Roman" w:hAnsi="Times New Roman" w:cs="Times New Roman"/>
        </w:rPr>
        <w:t>para nuestro interlocutor</w:t>
      </w:r>
      <w:r w:rsidR="00617F18">
        <w:rPr>
          <w:rFonts w:ascii="Times New Roman" w:hAnsi="Times New Roman" w:cs="Times New Roman"/>
        </w:rPr>
        <w:t>.</w:t>
      </w:r>
    </w:p>
    <w:p w14:paraId="38E6099E" w14:textId="77777777" w:rsidR="005B05A5" w:rsidRPr="0080631F" w:rsidRDefault="005B05A5">
      <w:pPr>
        <w:jc w:val="center"/>
        <w:rPr>
          <w:rFonts w:ascii="Times New Roman" w:hAnsi="Times New Roman" w:cs="Times New Roman"/>
        </w:rPr>
        <w:pPrChange w:id="401" w:author="PerfectoAmor" w:date="2016-02-03T12:21:00Z">
          <w:pPr/>
        </w:pPrChange>
      </w:pPr>
    </w:p>
    <w:p w14:paraId="75A2C640" w14:textId="2A7338C4" w:rsidR="00B7458D" w:rsidRDefault="00042320" w:rsidP="0080631F">
      <w:pPr>
        <w:rPr>
          <w:ins w:id="402" w:author="Cris Pineda" w:date="2016-02-08T21:57:00Z"/>
          <w:rFonts w:ascii="Times New Roman" w:hAnsi="Times New Roman" w:cs="Times New Roman"/>
        </w:rPr>
      </w:pPr>
      <w:r>
        <w:rPr>
          <w:rFonts w:ascii="Times New Roman" w:hAnsi="Times New Roman" w:cs="Times New Roman"/>
        </w:rPr>
        <w:t xml:space="preserve">Para formar oraciones en español, </w:t>
      </w:r>
      <w:del w:id="403" w:author="PerfectoAmor" w:date="2016-02-03T12:20:00Z">
        <w:r w:rsidDel="00272AFF">
          <w:rPr>
            <w:rFonts w:ascii="Times New Roman" w:hAnsi="Times New Roman" w:cs="Times New Roman"/>
          </w:rPr>
          <w:delText xml:space="preserve">lo que hacemos es </w:delText>
        </w:r>
      </w:del>
      <w:ins w:id="404" w:author="PerfectoAmor" w:date="2016-02-03T12:20:00Z">
        <w:r w:rsidR="00272AFF">
          <w:rPr>
            <w:rFonts w:ascii="Times New Roman" w:hAnsi="Times New Roman" w:cs="Times New Roman"/>
          </w:rPr>
          <w:t xml:space="preserve">debemos </w:t>
        </w:r>
      </w:ins>
      <w:r>
        <w:rPr>
          <w:rFonts w:ascii="Times New Roman" w:hAnsi="Times New Roman" w:cs="Times New Roman"/>
        </w:rPr>
        <w:t xml:space="preserve">crear y relacionar </w:t>
      </w:r>
      <w:r w:rsidR="004716D4">
        <w:rPr>
          <w:rFonts w:ascii="Times New Roman" w:hAnsi="Times New Roman" w:cs="Times New Roman"/>
        </w:rPr>
        <w:t xml:space="preserve">un </w:t>
      </w:r>
      <w:r w:rsidR="004716D4" w:rsidRPr="00941EC3">
        <w:rPr>
          <w:rFonts w:ascii="Times New Roman" w:hAnsi="Times New Roman" w:cs="Times New Roman"/>
          <w:b/>
        </w:rPr>
        <w:t>sujeto</w:t>
      </w:r>
      <w:r w:rsidR="004716D4">
        <w:rPr>
          <w:rFonts w:ascii="Times New Roman" w:hAnsi="Times New Roman" w:cs="Times New Roman"/>
        </w:rPr>
        <w:t xml:space="preserve"> con </w:t>
      </w:r>
      <w:r w:rsidR="00510929">
        <w:rPr>
          <w:rFonts w:ascii="Times New Roman" w:hAnsi="Times New Roman" w:cs="Times New Roman"/>
        </w:rPr>
        <w:t xml:space="preserve">un </w:t>
      </w:r>
      <w:r w:rsidR="00510929" w:rsidRPr="00941EC3">
        <w:rPr>
          <w:rFonts w:ascii="Times New Roman" w:hAnsi="Times New Roman" w:cs="Times New Roman"/>
          <w:b/>
        </w:rPr>
        <w:t>predicado</w:t>
      </w:r>
      <w:r w:rsidR="00BF35B5">
        <w:rPr>
          <w:rFonts w:ascii="Times New Roman" w:hAnsi="Times New Roman" w:cs="Times New Roman"/>
        </w:rPr>
        <w:t xml:space="preserve">. Cuando hablamos de </w:t>
      </w:r>
      <w:r w:rsidR="00BF35B5" w:rsidRPr="00BF35B5">
        <w:rPr>
          <w:rFonts w:ascii="Times New Roman" w:hAnsi="Times New Roman" w:cs="Times New Roman"/>
          <w:b/>
        </w:rPr>
        <w:t>sujeto</w:t>
      </w:r>
      <w:r w:rsidR="00BF35B5">
        <w:rPr>
          <w:rFonts w:ascii="Times New Roman" w:hAnsi="Times New Roman" w:cs="Times New Roman"/>
        </w:rPr>
        <w:t xml:space="preserve"> nos referimos a quien realiza una acción determinada, sea un animal, una persona, un objeto o cualquier otro elemento. </w:t>
      </w:r>
      <w:del w:id="405" w:author="PerfectoAmor" w:date="2016-02-04T12:48:00Z">
        <w:r w:rsidR="00BF35B5" w:rsidDel="00F84081">
          <w:rPr>
            <w:rFonts w:ascii="Times New Roman" w:hAnsi="Times New Roman" w:cs="Times New Roman"/>
          </w:rPr>
          <w:delText xml:space="preserve">Cuando mencionamos </w:delText>
        </w:r>
      </w:del>
      <w:del w:id="406" w:author="PerfectoAmor" w:date="2016-02-03T12:20:00Z">
        <w:r w:rsidR="00BF35B5" w:rsidDel="00272AFF">
          <w:rPr>
            <w:rFonts w:ascii="Times New Roman" w:hAnsi="Times New Roman" w:cs="Times New Roman"/>
          </w:rPr>
          <w:delText>a</w:delText>
        </w:r>
      </w:del>
      <w:ins w:id="407" w:author="PerfectoAmor" w:date="2016-02-04T12:48:00Z">
        <w:r w:rsidR="00F84081">
          <w:rPr>
            <w:rFonts w:ascii="Times New Roman" w:hAnsi="Times New Roman" w:cs="Times New Roman"/>
          </w:rPr>
          <w:t xml:space="preserve">Al mencionar </w:t>
        </w:r>
      </w:ins>
      <w:ins w:id="408" w:author="PerfectoAmor" w:date="2016-02-03T12:20:00Z">
        <w:r w:rsidR="00272AFF">
          <w:rPr>
            <w:rFonts w:ascii="Times New Roman" w:hAnsi="Times New Roman" w:cs="Times New Roman"/>
          </w:rPr>
          <w:t>e</w:t>
        </w:r>
      </w:ins>
      <w:r w:rsidR="00BF35B5">
        <w:rPr>
          <w:rFonts w:ascii="Times New Roman" w:hAnsi="Times New Roman" w:cs="Times New Roman"/>
        </w:rPr>
        <w:t xml:space="preserve">l </w:t>
      </w:r>
      <w:r w:rsidR="00BF35B5" w:rsidRPr="00CB12E0">
        <w:rPr>
          <w:rFonts w:ascii="Times New Roman" w:hAnsi="Times New Roman" w:cs="Times New Roman"/>
          <w:b/>
        </w:rPr>
        <w:t>predicado</w:t>
      </w:r>
      <w:r w:rsidR="00BF35B5">
        <w:rPr>
          <w:rFonts w:ascii="Times New Roman" w:hAnsi="Times New Roman" w:cs="Times New Roman"/>
        </w:rPr>
        <w:t xml:space="preserve">, nos estamos refiriendo a aquello que hace </w:t>
      </w:r>
      <w:ins w:id="409" w:author="PerfectoAmor" w:date="2016-02-03T12:20:00Z">
        <w:r w:rsidR="00272AFF">
          <w:rPr>
            <w:rFonts w:ascii="Times New Roman" w:hAnsi="Times New Roman" w:cs="Times New Roman"/>
          </w:rPr>
          <w:t xml:space="preserve">el sujeto </w:t>
        </w:r>
      </w:ins>
      <w:r w:rsidR="00BF35B5">
        <w:rPr>
          <w:rFonts w:ascii="Times New Roman" w:hAnsi="Times New Roman" w:cs="Times New Roman"/>
        </w:rPr>
        <w:t xml:space="preserve">o </w:t>
      </w:r>
      <w:ins w:id="410" w:author="PerfectoAmor" w:date="2016-02-03T12:20:00Z">
        <w:r w:rsidR="00272AFF">
          <w:rPr>
            <w:rFonts w:ascii="Times New Roman" w:hAnsi="Times New Roman" w:cs="Times New Roman"/>
          </w:rPr>
          <w:t xml:space="preserve">lo </w:t>
        </w:r>
      </w:ins>
      <w:r w:rsidR="00BF35B5">
        <w:rPr>
          <w:rFonts w:ascii="Times New Roman" w:hAnsi="Times New Roman" w:cs="Times New Roman"/>
        </w:rPr>
        <w:t>que se dice de</w:t>
      </w:r>
      <w:del w:id="411" w:author="PerfectoAmor" w:date="2016-02-03T12:21:00Z">
        <w:r w:rsidR="00BF35B5" w:rsidDel="00272AFF">
          <w:rPr>
            <w:rFonts w:ascii="Times New Roman" w:hAnsi="Times New Roman" w:cs="Times New Roman"/>
          </w:rPr>
          <w:delText>l</w:delText>
        </w:r>
      </w:del>
      <w:r w:rsidR="00BF35B5">
        <w:rPr>
          <w:rFonts w:ascii="Times New Roman" w:hAnsi="Times New Roman" w:cs="Times New Roman"/>
        </w:rPr>
        <w:t xml:space="preserve"> </w:t>
      </w:r>
      <w:ins w:id="412" w:author="PerfectoAmor" w:date="2016-02-03T12:20:00Z">
        <w:r w:rsidR="00272AFF">
          <w:rPr>
            <w:rFonts w:ascii="Times New Roman" w:hAnsi="Times New Roman" w:cs="Times New Roman"/>
          </w:rPr>
          <w:t>él.</w:t>
        </w:r>
      </w:ins>
      <w:del w:id="413" w:author="PerfectoAmor" w:date="2016-02-03T12:21:00Z">
        <w:r w:rsidR="00BF35B5" w:rsidDel="00272AFF">
          <w:rPr>
            <w:rFonts w:ascii="Times New Roman" w:hAnsi="Times New Roman" w:cs="Times New Roman"/>
          </w:rPr>
          <w:delText>sujeto.</w:delText>
        </w:r>
      </w:del>
      <w:r w:rsidR="00BF35B5">
        <w:rPr>
          <w:rFonts w:ascii="Times New Roman" w:hAnsi="Times New Roman" w:cs="Times New Roman"/>
        </w:rPr>
        <w:t xml:space="preserve"> Por ejemplo</w:t>
      </w:r>
      <w:del w:id="414" w:author="Cris Pineda" w:date="2016-02-08T21:57:00Z">
        <w:r w:rsidR="00BF35B5" w:rsidDel="007974FD">
          <w:rPr>
            <w:rFonts w:ascii="Times New Roman" w:hAnsi="Times New Roman" w:cs="Times New Roman"/>
          </w:rPr>
          <w:delText>, en</w:delText>
        </w:r>
        <w:r w:rsidR="00A171FA" w:rsidDel="007974FD">
          <w:rPr>
            <w:rFonts w:ascii="Times New Roman" w:hAnsi="Times New Roman" w:cs="Times New Roman"/>
          </w:rPr>
          <w:delText xml:space="preserve"> la oración</w:delText>
        </w:r>
      </w:del>
      <w:ins w:id="415" w:author="PerfectoAmor" w:date="2016-02-04T12:49:00Z">
        <w:r w:rsidR="00B7458D">
          <w:rPr>
            <w:rFonts w:ascii="Times New Roman" w:hAnsi="Times New Roman" w:cs="Times New Roman"/>
          </w:rPr>
          <w:t>:</w:t>
        </w:r>
      </w:ins>
    </w:p>
    <w:p w14:paraId="215591B8" w14:textId="77777777" w:rsidR="007974FD" w:rsidRDefault="007974FD" w:rsidP="0080631F">
      <w:pPr>
        <w:rPr>
          <w:ins w:id="416" w:author="PerfectoAmor" w:date="2016-02-04T12:49:00Z"/>
          <w:rFonts w:ascii="Times New Roman" w:hAnsi="Times New Roman" w:cs="Times New Roman"/>
        </w:rPr>
      </w:pPr>
    </w:p>
    <w:p w14:paraId="6AC40380" w14:textId="6D10DCE4" w:rsidR="007974FD" w:rsidRDefault="00A171FA" w:rsidP="0080631F">
      <w:pPr>
        <w:rPr>
          <w:ins w:id="417" w:author="Cris Pineda" w:date="2016-02-08T21:58:00Z"/>
          <w:rFonts w:ascii="Times New Roman" w:hAnsi="Times New Roman" w:cs="Times New Roman"/>
        </w:rPr>
      </w:pPr>
      <w:del w:id="418" w:author="PerfectoAmor" w:date="2016-02-04T12:49:00Z">
        <w:r w:rsidDel="00B7458D">
          <w:rPr>
            <w:rFonts w:ascii="Times New Roman" w:hAnsi="Times New Roman" w:cs="Times New Roman"/>
          </w:rPr>
          <w:delText xml:space="preserve"> “</w:delText>
        </w:r>
      </w:del>
      <w:r w:rsidRPr="00B7458D">
        <w:rPr>
          <w:rFonts w:ascii="Times New Roman" w:hAnsi="Times New Roman" w:cs="Times New Roman"/>
          <w:b/>
          <w:i/>
          <w:rPrChange w:id="419" w:author="PerfectoAmor" w:date="2016-02-04T12:50:00Z">
            <w:rPr>
              <w:rFonts w:ascii="Times New Roman" w:hAnsi="Times New Roman" w:cs="Times New Roman"/>
            </w:rPr>
          </w:rPrChange>
        </w:rPr>
        <w:t>Santiago</w:t>
      </w:r>
      <w:r w:rsidRPr="00B7458D">
        <w:rPr>
          <w:rFonts w:ascii="Times New Roman" w:hAnsi="Times New Roman" w:cs="Times New Roman"/>
          <w:i/>
          <w:rPrChange w:id="420" w:author="PerfectoAmor" w:date="2016-02-04T12:50:00Z">
            <w:rPr>
              <w:rFonts w:ascii="Times New Roman" w:hAnsi="Times New Roman" w:cs="Times New Roman"/>
            </w:rPr>
          </w:rPrChange>
        </w:rPr>
        <w:t xml:space="preserve"> </w:t>
      </w:r>
      <w:r w:rsidRPr="007974FD">
        <w:rPr>
          <w:rFonts w:ascii="Times New Roman" w:hAnsi="Times New Roman" w:cs="Times New Roman"/>
          <w:i/>
          <w:rPrChange w:id="421" w:author="Cris Pineda" w:date="2016-02-08T21:58:00Z">
            <w:rPr>
              <w:rFonts w:ascii="Times New Roman" w:hAnsi="Times New Roman" w:cs="Times New Roman"/>
            </w:rPr>
          </w:rPrChange>
        </w:rPr>
        <w:t>juega f</w:t>
      </w:r>
      <w:ins w:id="422" w:author="Cris Pineda" w:date="2016-02-08T21:58:00Z">
        <w:r w:rsidR="007974FD">
          <w:rPr>
            <w:rFonts w:ascii="Times New Roman" w:hAnsi="Times New Roman" w:cs="Times New Roman"/>
            <w:i/>
          </w:rPr>
          <w:t>ú</w:t>
        </w:r>
      </w:ins>
      <w:del w:id="423" w:author="Cris Pineda" w:date="2016-02-08T21:58:00Z">
        <w:r w:rsidRPr="007974FD" w:rsidDel="007974FD">
          <w:rPr>
            <w:rFonts w:ascii="Times New Roman" w:hAnsi="Times New Roman" w:cs="Times New Roman"/>
            <w:i/>
            <w:rPrChange w:id="424" w:author="Cris Pineda" w:date="2016-02-08T21:58:00Z">
              <w:rPr>
                <w:rFonts w:ascii="Times New Roman" w:hAnsi="Times New Roman" w:cs="Times New Roman"/>
              </w:rPr>
            </w:rPrChange>
          </w:rPr>
          <w:delText>ú</w:delText>
        </w:r>
      </w:del>
      <w:r w:rsidRPr="007974FD">
        <w:rPr>
          <w:rFonts w:ascii="Times New Roman" w:hAnsi="Times New Roman" w:cs="Times New Roman"/>
          <w:i/>
          <w:rPrChange w:id="425" w:author="Cris Pineda" w:date="2016-02-08T21:58:00Z">
            <w:rPr>
              <w:rFonts w:ascii="Times New Roman" w:hAnsi="Times New Roman" w:cs="Times New Roman"/>
            </w:rPr>
          </w:rPrChange>
        </w:rPr>
        <w:t>tbol</w:t>
      </w:r>
      <w:ins w:id="426" w:author="PerfectoAmor" w:date="2016-02-04T12:50:00Z">
        <w:del w:id="427" w:author="Cris Pineda" w:date="2016-02-08T21:58:00Z">
          <w:r w:rsidR="00B7458D" w:rsidDel="007974FD">
            <w:rPr>
              <w:rFonts w:ascii="Times New Roman" w:hAnsi="Times New Roman" w:cs="Times New Roman"/>
            </w:rPr>
            <w:delText>,</w:delText>
          </w:r>
        </w:del>
      </w:ins>
      <w:del w:id="428" w:author="PerfectoAmor" w:date="2016-02-04T12:49:00Z">
        <w:r w:rsidDel="00B7458D">
          <w:rPr>
            <w:rFonts w:ascii="Times New Roman" w:hAnsi="Times New Roman" w:cs="Times New Roman"/>
          </w:rPr>
          <w:delText>”</w:delText>
        </w:r>
      </w:del>
      <w:del w:id="429" w:author="Cris Pineda" w:date="2016-02-08T21:58:00Z">
        <w:r w:rsidDel="007974FD">
          <w:rPr>
            <w:rFonts w:ascii="Times New Roman" w:hAnsi="Times New Roman" w:cs="Times New Roman"/>
          </w:rPr>
          <w:delText xml:space="preserve"> </w:delText>
        </w:r>
      </w:del>
    </w:p>
    <w:p w14:paraId="1C262A81" w14:textId="77777777" w:rsidR="007974FD" w:rsidRDefault="007974FD" w:rsidP="0080631F">
      <w:pPr>
        <w:rPr>
          <w:ins w:id="430" w:author="Cris Pineda" w:date="2016-02-08T21:58:00Z"/>
          <w:rFonts w:ascii="Times New Roman" w:hAnsi="Times New Roman" w:cs="Times New Roman"/>
        </w:rPr>
      </w:pPr>
    </w:p>
    <w:p w14:paraId="341079C8" w14:textId="7F395EDE" w:rsidR="0080631F" w:rsidRPr="0080631F" w:rsidRDefault="007974FD" w:rsidP="0080631F">
      <w:pPr>
        <w:rPr>
          <w:rFonts w:ascii="Times New Roman" w:hAnsi="Times New Roman" w:cs="Times New Roman"/>
          <w:lang w:val="es-ES"/>
        </w:rPr>
      </w:pPr>
      <w:ins w:id="431" w:author="Cris Pineda" w:date="2016-02-08T21:58:00Z">
        <w:r>
          <w:rPr>
            <w:rFonts w:ascii="Times New Roman" w:hAnsi="Times New Roman" w:cs="Times New Roman"/>
          </w:rPr>
          <w:t xml:space="preserve">En esta oración </w:t>
        </w:r>
      </w:ins>
      <w:del w:id="432" w:author="PerfectoAmor" w:date="2016-02-04T12:49:00Z">
        <w:r w:rsidR="00A171FA" w:rsidDel="00B7458D">
          <w:rPr>
            <w:rFonts w:ascii="Times New Roman" w:hAnsi="Times New Roman" w:cs="Times New Roman"/>
          </w:rPr>
          <w:delText xml:space="preserve">el sujeto </w:delText>
        </w:r>
      </w:del>
      <w:del w:id="433" w:author="PerfectoAmor" w:date="2016-02-03T12:21:00Z">
        <w:r w:rsidR="00A171FA" w:rsidDel="00272AFF">
          <w:rPr>
            <w:rFonts w:ascii="Times New Roman" w:hAnsi="Times New Roman" w:cs="Times New Roman"/>
          </w:rPr>
          <w:delText>sería</w:delText>
        </w:r>
      </w:del>
      <w:del w:id="434" w:author="PerfectoAmor" w:date="2016-02-04T12:49:00Z">
        <w:r w:rsidR="00A171FA" w:rsidDel="00B7458D">
          <w:rPr>
            <w:rFonts w:ascii="Times New Roman" w:hAnsi="Times New Roman" w:cs="Times New Roman"/>
          </w:rPr>
          <w:delText xml:space="preserve"> “</w:delText>
        </w:r>
      </w:del>
      <w:r w:rsidR="00A171FA" w:rsidRPr="00B7458D">
        <w:rPr>
          <w:rFonts w:ascii="Times New Roman" w:hAnsi="Times New Roman" w:cs="Times New Roman"/>
          <w:b/>
          <w:i/>
          <w:rPrChange w:id="435" w:author="PerfectoAmor" w:date="2016-02-04T12:50:00Z">
            <w:rPr>
              <w:rFonts w:ascii="Times New Roman" w:hAnsi="Times New Roman" w:cs="Times New Roman"/>
            </w:rPr>
          </w:rPrChange>
        </w:rPr>
        <w:t>Santiago</w:t>
      </w:r>
      <w:ins w:id="436" w:author="PerfectoAmor" w:date="2016-02-04T12:50:00Z">
        <w:r w:rsidR="00B7458D">
          <w:rPr>
            <w:rFonts w:ascii="Times New Roman" w:hAnsi="Times New Roman" w:cs="Times New Roman"/>
            <w:b/>
            <w:i/>
          </w:rPr>
          <w:t xml:space="preserve"> </w:t>
        </w:r>
        <w:r w:rsidR="00B7458D" w:rsidRPr="00B7458D">
          <w:rPr>
            <w:rFonts w:ascii="Times New Roman" w:hAnsi="Times New Roman" w:cs="Times New Roman"/>
            <w:rPrChange w:id="437" w:author="PerfectoAmor" w:date="2016-02-04T12:51:00Z">
              <w:rPr>
                <w:rFonts w:ascii="Times New Roman" w:hAnsi="Times New Roman" w:cs="Times New Roman"/>
                <w:b/>
                <w:i/>
              </w:rPr>
            </w:rPrChange>
          </w:rPr>
          <w:t>es el sujeto</w:t>
        </w:r>
      </w:ins>
      <w:ins w:id="438" w:author="PerfectoAmor" w:date="2016-02-04T12:51:00Z">
        <w:r w:rsidR="00B7458D">
          <w:rPr>
            <w:rFonts w:ascii="Times New Roman" w:hAnsi="Times New Roman" w:cs="Times New Roman"/>
          </w:rPr>
          <w:t>,</w:t>
        </w:r>
      </w:ins>
      <w:del w:id="439" w:author="PerfectoAmor" w:date="2016-02-04T12:50:00Z">
        <w:r w:rsidR="00A171FA" w:rsidRPr="00B7458D" w:rsidDel="00B7458D">
          <w:rPr>
            <w:rFonts w:ascii="Times New Roman" w:hAnsi="Times New Roman" w:cs="Times New Roman"/>
          </w:rPr>
          <w:delText>”</w:delText>
        </w:r>
      </w:del>
      <w:del w:id="440" w:author="PerfectoAmor" w:date="2016-02-04T12:51:00Z">
        <w:r w:rsidR="00A171FA" w:rsidRPr="00B7458D" w:rsidDel="00B7458D">
          <w:rPr>
            <w:rFonts w:ascii="Times New Roman" w:hAnsi="Times New Roman" w:cs="Times New Roman"/>
          </w:rPr>
          <w:delText>,</w:delText>
        </w:r>
      </w:del>
      <w:r w:rsidR="00A171FA">
        <w:rPr>
          <w:rFonts w:ascii="Times New Roman" w:hAnsi="Times New Roman" w:cs="Times New Roman"/>
        </w:rPr>
        <w:t xml:space="preserve"> pues realiza una acción</w:t>
      </w:r>
      <w:del w:id="441" w:author="PerfectoAmor" w:date="2016-02-03T12:21:00Z">
        <w:r w:rsidR="00A171FA" w:rsidDel="00272AFF">
          <w:rPr>
            <w:rFonts w:ascii="Times New Roman" w:hAnsi="Times New Roman" w:cs="Times New Roman"/>
          </w:rPr>
          <w:delText>,</w:delText>
        </w:r>
      </w:del>
      <w:r w:rsidR="00A171FA">
        <w:rPr>
          <w:rFonts w:ascii="Times New Roman" w:hAnsi="Times New Roman" w:cs="Times New Roman"/>
        </w:rPr>
        <w:t xml:space="preserve"> expresada en el predicado </w:t>
      </w:r>
      <w:del w:id="442" w:author="PerfectoAmor" w:date="2016-02-04T12:51:00Z">
        <w:r w:rsidR="00CB12E0" w:rsidRPr="007974FD" w:rsidDel="00B7458D">
          <w:rPr>
            <w:rFonts w:ascii="Times New Roman" w:hAnsi="Times New Roman" w:cs="Times New Roman"/>
            <w:rPrChange w:id="443" w:author="Cris Pineda" w:date="2016-02-08T21:58:00Z">
              <w:rPr>
                <w:rFonts w:ascii="Times New Roman" w:hAnsi="Times New Roman" w:cs="Times New Roman"/>
              </w:rPr>
            </w:rPrChange>
          </w:rPr>
          <w:delText>“</w:delText>
        </w:r>
      </w:del>
      <w:r w:rsidR="00CB12E0" w:rsidRPr="007974FD">
        <w:rPr>
          <w:rFonts w:ascii="Times New Roman" w:hAnsi="Times New Roman" w:cs="Times New Roman"/>
          <w:i/>
          <w:rPrChange w:id="444" w:author="Cris Pineda" w:date="2016-02-08T21:58:00Z">
            <w:rPr>
              <w:rFonts w:ascii="Times New Roman" w:hAnsi="Times New Roman" w:cs="Times New Roman"/>
            </w:rPr>
          </w:rPrChange>
        </w:rPr>
        <w:t>juega fútbol</w:t>
      </w:r>
      <w:del w:id="445" w:author="PerfectoAmor" w:date="2016-02-04T12:52:00Z">
        <w:r w:rsidR="00CB12E0" w:rsidDel="00B7458D">
          <w:rPr>
            <w:rFonts w:ascii="Times New Roman" w:hAnsi="Times New Roman" w:cs="Times New Roman"/>
          </w:rPr>
          <w:delText>”</w:delText>
        </w:r>
      </w:del>
      <w:r w:rsidR="00CB12E0">
        <w:rPr>
          <w:rFonts w:ascii="Times New Roman" w:hAnsi="Times New Roman" w:cs="Times New Roman"/>
        </w:rPr>
        <w:t>.</w:t>
      </w:r>
      <w:del w:id="446" w:author="PerfectoAmor" w:date="2016-02-04T12:52:00Z">
        <w:r w:rsidR="00BF35B5" w:rsidDel="00B7458D">
          <w:rPr>
            <w:rFonts w:ascii="Times New Roman" w:hAnsi="Times New Roman" w:cs="Times New Roman"/>
          </w:rPr>
          <w:delText xml:space="preserve">  </w:delText>
        </w:r>
      </w:del>
    </w:p>
    <w:p w14:paraId="771CB450" w14:textId="77777777" w:rsidR="0080631F" w:rsidRPr="0080631F" w:rsidRDefault="0080631F" w:rsidP="0080631F">
      <w:pPr>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482"/>
        <w:gridCol w:w="6346"/>
      </w:tblGrid>
      <w:tr w:rsidR="0080631F" w:rsidRPr="0080631F" w14:paraId="270D0EBB" w14:textId="77777777" w:rsidTr="005B05A5">
        <w:tc>
          <w:tcPr>
            <w:tcW w:w="9033" w:type="dxa"/>
            <w:gridSpan w:val="2"/>
            <w:shd w:val="clear" w:color="auto" w:fill="0D0D0D" w:themeFill="text1" w:themeFillTint="F2"/>
          </w:tcPr>
          <w:p w14:paraId="233E45EB" w14:textId="77777777" w:rsidR="0080631F" w:rsidRPr="0080631F" w:rsidRDefault="0080631F">
            <w:pPr>
              <w:jc w:val="center"/>
              <w:rPr>
                <w:rFonts w:ascii="Times New Roman" w:hAnsi="Times New Roman" w:cs="Times New Roman"/>
                <w:b/>
                <w:color w:val="FFFFFF" w:themeColor="background1"/>
                <w:lang w:val="es-ES"/>
              </w:rPr>
              <w:pPrChange w:id="447" w:author="PerfectoAmor" w:date="2016-02-03T12:21:00Z">
                <w:pPr/>
              </w:pPrChange>
            </w:pPr>
            <w:r w:rsidRPr="0080631F">
              <w:rPr>
                <w:rFonts w:ascii="Times New Roman" w:hAnsi="Times New Roman" w:cs="Times New Roman"/>
                <w:b/>
                <w:color w:val="FFFFFF" w:themeColor="background1"/>
                <w:lang w:val="es-ES"/>
              </w:rPr>
              <w:t>Imagen (fotografía, gráfica o ilustración)</w:t>
            </w:r>
          </w:p>
        </w:tc>
      </w:tr>
      <w:tr w:rsidR="0080631F" w:rsidRPr="0080631F" w14:paraId="3D29A1F0" w14:textId="77777777" w:rsidTr="005B05A5">
        <w:tc>
          <w:tcPr>
            <w:tcW w:w="2518" w:type="dxa"/>
          </w:tcPr>
          <w:p w14:paraId="3AFAE4EA" w14:textId="77777777" w:rsidR="0080631F" w:rsidRPr="0080631F" w:rsidRDefault="0080631F" w:rsidP="0080631F">
            <w:pPr>
              <w:rPr>
                <w:rFonts w:ascii="Times New Roman" w:hAnsi="Times New Roman" w:cs="Times New Roman"/>
                <w:b/>
                <w:color w:val="000000"/>
                <w:lang w:val="es-ES"/>
              </w:rPr>
            </w:pPr>
            <w:r w:rsidRPr="0080631F">
              <w:rPr>
                <w:rFonts w:ascii="Times New Roman" w:hAnsi="Times New Roman" w:cs="Times New Roman"/>
                <w:b/>
                <w:color w:val="000000"/>
                <w:lang w:val="es-ES"/>
              </w:rPr>
              <w:t>Código</w:t>
            </w:r>
          </w:p>
        </w:tc>
        <w:tc>
          <w:tcPr>
            <w:tcW w:w="6515" w:type="dxa"/>
          </w:tcPr>
          <w:p w14:paraId="462CBBB3" w14:textId="2CFE2A48" w:rsidR="0080631F" w:rsidRPr="0080631F" w:rsidRDefault="005B05A5" w:rsidP="0080631F">
            <w:pPr>
              <w:rPr>
                <w:rFonts w:ascii="Times New Roman" w:hAnsi="Times New Roman" w:cs="Times New Roman"/>
                <w:b/>
                <w:color w:val="000000"/>
                <w:lang w:val="es-ES"/>
              </w:rPr>
            </w:pPr>
            <w:r>
              <w:rPr>
                <w:rFonts w:ascii="Times New Roman" w:hAnsi="Times New Roman" w:cs="Times New Roman"/>
                <w:color w:val="000000"/>
                <w:lang w:val="es-ES"/>
              </w:rPr>
              <w:t>LE_06_05_IMG06</w:t>
            </w:r>
          </w:p>
        </w:tc>
      </w:tr>
      <w:tr w:rsidR="0080631F" w:rsidRPr="0080631F" w14:paraId="74E2175C" w14:textId="77777777" w:rsidTr="005B05A5">
        <w:tc>
          <w:tcPr>
            <w:tcW w:w="2518" w:type="dxa"/>
          </w:tcPr>
          <w:p w14:paraId="01363AD9" w14:textId="77777777" w:rsidR="0080631F" w:rsidRPr="0080631F" w:rsidRDefault="0080631F" w:rsidP="0080631F">
            <w:pPr>
              <w:rPr>
                <w:rFonts w:ascii="Times New Roman" w:hAnsi="Times New Roman" w:cs="Times New Roman"/>
                <w:color w:val="000000"/>
                <w:lang w:val="es-ES"/>
              </w:rPr>
            </w:pPr>
            <w:r w:rsidRPr="0080631F">
              <w:rPr>
                <w:rFonts w:ascii="Times New Roman" w:hAnsi="Times New Roman" w:cs="Times New Roman"/>
                <w:b/>
                <w:color w:val="000000"/>
                <w:lang w:val="es-ES"/>
              </w:rPr>
              <w:t>Descripción</w:t>
            </w:r>
          </w:p>
        </w:tc>
        <w:tc>
          <w:tcPr>
            <w:tcW w:w="6515" w:type="dxa"/>
          </w:tcPr>
          <w:p w14:paraId="187C5553" w14:textId="33BE8216" w:rsidR="0080631F" w:rsidRPr="0080631F" w:rsidRDefault="0080631F" w:rsidP="00484863">
            <w:pPr>
              <w:rPr>
                <w:rFonts w:ascii="Times New Roman" w:hAnsi="Times New Roman" w:cs="Times New Roman"/>
                <w:color w:val="000000"/>
                <w:lang w:val="es-ES"/>
              </w:rPr>
            </w:pPr>
            <w:r w:rsidRPr="0080631F">
              <w:rPr>
                <w:rFonts w:ascii="Times New Roman" w:hAnsi="Times New Roman" w:cs="Times New Roman"/>
                <w:color w:val="000000"/>
                <w:lang w:val="es-MX"/>
              </w:rPr>
              <w:t>Mujer con los brazos abiertos disfrutando de la naturaleza</w:t>
            </w:r>
            <w:r w:rsidR="004313AE">
              <w:rPr>
                <w:rFonts w:ascii="Times New Roman" w:hAnsi="Times New Roman" w:cs="Times New Roman"/>
                <w:color w:val="000000"/>
                <w:lang w:val="es-MX"/>
              </w:rPr>
              <w:t>.</w:t>
            </w:r>
          </w:p>
        </w:tc>
      </w:tr>
      <w:tr w:rsidR="0080631F" w:rsidRPr="0080631F" w14:paraId="63CE7B75" w14:textId="77777777" w:rsidTr="005B05A5">
        <w:tc>
          <w:tcPr>
            <w:tcW w:w="2518" w:type="dxa"/>
          </w:tcPr>
          <w:p w14:paraId="20A71155" w14:textId="77777777" w:rsidR="0080631F" w:rsidRPr="0080631F" w:rsidRDefault="0080631F" w:rsidP="0080631F">
            <w:pPr>
              <w:rPr>
                <w:rFonts w:ascii="Times New Roman" w:hAnsi="Times New Roman" w:cs="Times New Roman"/>
                <w:color w:val="000000"/>
                <w:lang w:val="es-ES"/>
              </w:rPr>
            </w:pPr>
            <w:r w:rsidRPr="0080631F">
              <w:rPr>
                <w:rFonts w:ascii="Times New Roman" w:hAnsi="Times New Roman" w:cs="Times New Roman"/>
                <w:b/>
                <w:color w:val="000000"/>
                <w:lang w:val="es-ES"/>
              </w:rPr>
              <w:lastRenderedPageBreak/>
              <w:t>Código Shutterstock (o URL o la ruta en AulaPlaneta)</w:t>
            </w:r>
          </w:p>
        </w:tc>
        <w:tc>
          <w:tcPr>
            <w:tcW w:w="6515" w:type="dxa"/>
          </w:tcPr>
          <w:p w14:paraId="66A85B96" w14:textId="77777777" w:rsidR="0080631F" w:rsidRPr="0080631F" w:rsidRDefault="002F7C07" w:rsidP="0080631F">
            <w:pPr>
              <w:rPr>
                <w:rFonts w:ascii="Times New Roman" w:hAnsi="Times New Roman" w:cs="Times New Roman"/>
                <w:color w:val="000000"/>
                <w:lang w:val="es-ES"/>
              </w:rPr>
            </w:pPr>
            <w:hyperlink r:id="rId17" w:history="1">
              <w:r w:rsidR="0080631F" w:rsidRPr="0080631F">
                <w:rPr>
                  <w:rStyle w:val="Hipervnculo"/>
                  <w:rFonts w:ascii="Times New Roman" w:hAnsi="Times New Roman" w:cs="Times New Roman"/>
                  <w:color w:val="C2E1ED"/>
                  <w:shd w:val="clear" w:color="auto" w:fill="222222"/>
                </w:rPr>
                <w:t>134407094</w:t>
              </w:r>
            </w:hyperlink>
          </w:p>
        </w:tc>
      </w:tr>
      <w:tr w:rsidR="0080631F" w:rsidRPr="0080631F" w14:paraId="07DB758E" w14:textId="77777777" w:rsidTr="005B05A5">
        <w:tc>
          <w:tcPr>
            <w:tcW w:w="2518" w:type="dxa"/>
          </w:tcPr>
          <w:p w14:paraId="03631BE9" w14:textId="77777777" w:rsidR="0080631F" w:rsidRPr="0080631F" w:rsidRDefault="0080631F" w:rsidP="0080631F">
            <w:pPr>
              <w:rPr>
                <w:rFonts w:ascii="Times New Roman" w:hAnsi="Times New Roman" w:cs="Times New Roman"/>
                <w:color w:val="000000"/>
                <w:lang w:val="es-ES"/>
              </w:rPr>
            </w:pPr>
            <w:r w:rsidRPr="0080631F">
              <w:rPr>
                <w:rFonts w:ascii="Times New Roman" w:hAnsi="Times New Roman" w:cs="Times New Roman"/>
                <w:b/>
                <w:color w:val="000000"/>
                <w:lang w:val="es-ES"/>
              </w:rPr>
              <w:t>Pie de imagen</w:t>
            </w:r>
          </w:p>
        </w:tc>
        <w:tc>
          <w:tcPr>
            <w:tcW w:w="6515" w:type="dxa"/>
          </w:tcPr>
          <w:p w14:paraId="0C327C69" w14:textId="6D6EF112" w:rsidR="0080631F" w:rsidRPr="0080631F" w:rsidRDefault="00927F45" w:rsidP="00484863">
            <w:pPr>
              <w:rPr>
                <w:rFonts w:ascii="Times New Roman" w:hAnsi="Times New Roman" w:cs="Times New Roman"/>
                <w:color w:val="000000"/>
              </w:rPr>
            </w:pPr>
            <w:r>
              <w:rPr>
                <w:rFonts w:ascii="Times New Roman" w:hAnsi="Times New Roman" w:cs="Times New Roman"/>
                <w:color w:val="000000"/>
              </w:rPr>
              <w:t xml:space="preserve">Observa la </w:t>
            </w:r>
            <w:r w:rsidR="0080631F" w:rsidRPr="0080631F">
              <w:rPr>
                <w:rFonts w:ascii="Times New Roman" w:hAnsi="Times New Roman" w:cs="Times New Roman"/>
                <w:color w:val="000000"/>
              </w:rPr>
              <w:t>imagen y realiza varias oraciones que puedan describir esta escen</w:t>
            </w:r>
            <w:r>
              <w:rPr>
                <w:rFonts w:ascii="Times New Roman" w:hAnsi="Times New Roman" w:cs="Times New Roman"/>
                <w:color w:val="000000"/>
              </w:rPr>
              <w:t>a. ¿Qué te hace sentir lo que ves</w:t>
            </w:r>
            <w:r w:rsidR="0080631F" w:rsidRPr="0080631F">
              <w:rPr>
                <w:rFonts w:ascii="Times New Roman" w:hAnsi="Times New Roman" w:cs="Times New Roman"/>
                <w:color w:val="000000"/>
              </w:rPr>
              <w:t>?</w:t>
            </w:r>
            <w:del w:id="448" w:author="PerfectoAmor" w:date="2016-02-03T12:22:00Z">
              <w:r w:rsidR="0080631F" w:rsidRPr="0080631F" w:rsidDel="00484863">
                <w:rPr>
                  <w:rFonts w:ascii="Times New Roman" w:hAnsi="Times New Roman" w:cs="Times New Roman"/>
                  <w:color w:val="000000"/>
                </w:rPr>
                <w:delText xml:space="preserve">      </w:delText>
              </w:r>
            </w:del>
          </w:p>
        </w:tc>
      </w:tr>
    </w:tbl>
    <w:p w14:paraId="09397EEA" w14:textId="77777777" w:rsidR="0080631F" w:rsidRPr="0080631F" w:rsidRDefault="0080631F" w:rsidP="0080631F">
      <w:pPr>
        <w:rPr>
          <w:rFonts w:ascii="Times New Roman" w:hAnsi="Times New Roman" w:cs="Times New Roman"/>
        </w:rPr>
      </w:pPr>
    </w:p>
    <w:p w14:paraId="7DC67E91" w14:textId="631E13FB" w:rsidR="0080631F" w:rsidRPr="0080631F" w:rsidRDefault="00012E9A" w:rsidP="0080631F">
      <w:pPr>
        <w:rPr>
          <w:rFonts w:ascii="Times New Roman" w:hAnsi="Times New Roman" w:cs="Times New Roman"/>
        </w:rPr>
      </w:pPr>
      <w:r>
        <w:rPr>
          <w:rFonts w:ascii="Times New Roman" w:hAnsi="Times New Roman" w:cs="Times New Roman"/>
        </w:rPr>
        <w:t xml:space="preserve">Si quieres profundizar </w:t>
      </w:r>
      <w:del w:id="449" w:author="PerfectoAmor" w:date="2016-02-03T12:22:00Z">
        <w:r w:rsidDel="00484863">
          <w:rPr>
            <w:rFonts w:ascii="Times New Roman" w:hAnsi="Times New Roman" w:cs="Times New Roman"/>
          </w:rPr>
          <w:delText>sobre</w:delText>
        </w:r>
        <w:r w:rsidR="0080631F" w:rsidRPr="0080631F" w:rsidDel="00484863">
          <w:rPr>
            <w:rFonts w:ascii="Times New Roman" w:hAnsi="Times New Roman" w:cs="Times New Roman"/>
          </w:rPr>
          <w:delText xml:space="preserve"> </w:delText>
        </w:r>
      </w:del>
      <w:ins w:id="450" w:author="PerfectoAmor" w:date="2016-02-03T12:22:00Z">
        <w:r w:rsidR="00484863">
          <w:rPr>
            <w:rFonts w:ascii="Times New Roman" w:hAnsi="Times New Roman" w:cs="Times New Roman"/>
          </w:rPr>
          <w:t xml:space="preserve">en </w:t>
        </w:r>
      </w:ins>
      <w:ins w:id="451" w:author="PerfectoAmor" w:date="2016-02-03T12:23:00Z">
        <w:r w:rsidR="00484863">
          <w:rPr>
            <w:rFonts w:ascii="Times New Roman" w:hAnsi="Times New Roman" w:cs="Times New Roman"/>
          </w:rPr>
          <w:t xml:space="preserve">el tema de </w:t>
        </w:r>
      </w:ins>
      <w:r w:rsidR="0080631F" w:rsidRPr="0080631F">
        <w:rPr>
          <w:rFonts w:ascii="Times New Roman" w:hAnsi="Times New Roman" w:cs="Times New Roman"/>
        </w:rPr>
        <w:t>las oraciones</w:t>
      </w:r>
      <w:ins w:id="452" w:author="PerfectoAmor" w:date="2016-02-03T12:23:00Z">
        <w:r w:rsidR="005224C8">
          <w:rPr>
            <w:rFonts w:ascii="Times New Roman" w:hAnsi="Times New Roman" w:cs="Times New Roman"/>
          </w:rPr>
          <w:t xml:space="preserve"> revisa</w:t>
        </w:r>
      </w:ins>
      <w:del w:id="453" w:author="PerfectoAmor" w:date="2016-02-03T12:23:00Z">
        <w:r w:rsidR="0080631F" w:rsidRPr="0080631F" w:rsidDel="005224C8">
          <w:rPr>
            <w:rFonts w:ascii="Times New Roman" w:hAnsi="Times New Roman" w:cs="Times New Roman"/>
          </w:rPr>
          <w:delText xml:space="preserve">, </w:delText>
        </w:r>
        <w:r w:rsidR="00AC4FF0" w:rsidDel="005224C8">
          <w:rPr>
            <w:rFonts w:ascii="Times New Roman" w:hAnsi="Times New Roman" w:cs="Times New Roman"/>
          </w:rPr>
          <w:delText>en</w:delText>
        </w:r>
      </w:del>
      <w:r w:rsidR="00AC4FF0">
        <w:rPr>
          <w:rFonts w:ascii="Times New Roman" w:hAnsi="Times New Roman" w:cs="Times New Roman"/>
        </w:rPr>
        <w:t xml:space="preserve"> el siguiente enlace</w:t>
      </w:r>
      <w:ins w:id="454" w:author="PerfectoAmor" w:date="2016-02-03T12:23:00Z">
        <w:r w:rsidR="005224C8">
          <w:rPr>
            <w:rFonts w:ascii="Times New Roman" w:hAnsi="Times New Roman" w:cs="Times New Roman"/>
          </w:rPr>
          <w:t xml:space="preserve"> que contiene</w:t>
        </w:r>
      </w:ins>
      <w:r w:rsidR="00AC4FF0">
        <w:rPr>
          <w:rFonts w:ascii="Times New Roman" w:hAnsi="Times New Roman" w:cs="Times New Roman"/>
        </w:rPr>
        <w:t xml:space="preserve"> </w:t>
      </w:r>
      <w:del w:id="455" w:author="PerfectoAmor" w:date="2016-02-03T12:23:00Z">
        <w:r w:rsidR="00AC4FF0" w:rsidDel="005224C8">
          <w:rPr>
            <w:rFonts w:ascii="Times New Roman" w:hAnsi="Times New Roman" w:cs="Times New Roman"/>
          </w:rPr>
          <w:delText xml:space="preserve">podrás observar unos </w:delText>
        </w:r>
      </w:del>
      <w:r w:rsidR="00AC4FF0">
        <w:rPr>
          <w:rFonts w:ascii="Times New Roman" w:hAnsi="Times New Roman" w:cs="Times New Roman"/>
        </w:rPr>
        <w:t>v</w:t>
      </w:r>
      <w:ins w:id="456" w:author="PerfectoAmor" w:date="2016-02-03T12:22:00Z">
        <w:r w:rsidR="00484863">
          <w:rPr>
            <w:rFonts w:ascii="Times New Roman" w:hAnsi="Times New Roman" w:cs="Times New Roman"/>
          </w:rPr>
          <w:t>i</w:t>
        </w:r>
      </w:ins>
      <w:del w:id="457" w:author="PerfectoAmor" w:date="2016-02-03T12:22:00Z">
        <w:r w:rsidR="00AC4FF0" w:rsidDel="00484863">
          <w:rPr>
            <w:rFonts w:ascii="Times New Roman" w:hAnsi="Times New Roman" w:cs="Times New Roman"/>
          </w:rPr>
          <w:delText>í</w:delText>
        </w:r>
      </w:del>
      <w:r w:rsidR="00AC4FF0">
        <w:rPr>
          <w:rFonts w:ascii="Times New Roman" w:hAnsi="Times New Roman" w:cs="Times New Roman"/>
        </w:rPr>
        <w:t>deos que te ayudarán a despejar dudas.</w:t>
      </w:r>
      <w:r w:rsidR="0080631F" w:rsidRPr="0080631F">
        <w:rPr>
          <w:rFonts w:ascii="Times New Roman" w:hAnsi="Times New Roman" w:cs="Times New Roman"/>
        </w:rPr>
        <w:t xml:space="preserve"> [</w:t>
      </w:r>
      <w:hyperlink r:id="rId18" w:history="1">
        <w:r w:rsidR="0080631F" w:rsidRPr="0080631F">
          <w:rPr>
            <w:rStyle w:val="Hipervnculo"/>
            <w:rFonts w:ascii="Times New Roman" w:hAnsi="Times New Roman" w:cs="Times New Roman"/>
          </w:rPr>
          <w:t>VER</w:t>
        </w:r>
      </w:hyperlink>
      <w:r w:rsidR="0080631F" w:rsidRPr="0080631F">
        <w:rPr>
          <w:rFonts w:ascii="Times New Roman" w:hAnsi="Times New Roman" w:cs="Times New Roman"/>
        </w:rPr>
        <w:t>]</w:t>
      </w:r>
    </w:p>
    <w:p w14:paraId="6BBD0FB1" w14:textId="77777777" w:rsidR="0080631F" w:rsidRPr="0080631F" w:rsidRDefault="0080631F" w:rsidP="0080631F">
      <w:pPr>
        <w:rPr>
          <w:rFonts w:ascii="Times New Roman" w:hAnsi="Times New Roman" w:cs="Times New Roman"/>
        </w:rPr>
      </w:pPr>
    </w:p>
    <w:tbl>
      <w:tblPr>
        <w:tblStyle w:val="Tablaconcuadrcula"/>
        <w:tblW w:w="0" w:type="auto"/>
        <w:tblLook w:val="04A0" w:firstRow="1" w:lastRow="0" w:firstColumn="1" w:lastColumn="0" w:noHBand="0" w:noVBand="1"/>
      </w:tblPr>
      <w:tblGrid>
        <w:gridCol w:w="2473"/>
        <w:gridCol w:w="6355"/>
      </w:tblGrid>
      <w:tr w:rsidR="0080631F" w:rsidRPr="0080631F" w14:paraId="2F03E84E" w14:textId="77777777" w:rsidTr="005B05A5">
        <w:tc>
          <w:tcPr>
            <w:tcW w:w="9033" w:type="dxa"/>
            <w:gridSpan w:val="2"/>
            <w:shd w:val="clear" w:color="auto" w:fill="000000" w:themeFill="text1"/>
          </w:tcPr>
          <w:p w14:paraId="4F0FDFA7" w14:textId="77777777" w:rsidR="0080631F" w:rsidRPr="0080631F" w:rsidRDefault="0080631F">
            <w:pPr>
              <w:jc w:val="center"/>
              <w:rPr>
                <w:rFonts w:ascii="Times New Roman" w:hAnsi="Times New Roman" w:cs="Times New Roman"/>
                <w:b/>
                <w:color w:val="FFFFFF" w:themeColor="background1"/>
              </w:rPr>
              <w:pPrChange w:id="458" w:author="PerfectoAmor" w:date="2016-02-03T12:23:00Z">
                <w:pPr/>
              </w:pPrChange>
            </w:pPr>
            <w:r w:rsidRPr="0080631F">
              <w:rPr>
                <w:rFonts w:ascii="Times New Roman" w:hAnsi="Times New Roman" w:cs="Times New Roman"/>
                <w:b/>
                <w:color w:val="FFFFFF" w:themeColor="background1"/>
              </w:rPr>
              <w:t>Profundiza: recurso nuevo</w:t>
            </w:r>
          </w:p>
        </w:tc>
      </w:tr>
      <w:tr w:rsidR="0080631F" w:rsidRPr="0080631F" w14:paraId="3A384A1E" w14:textId="77777777" w:rsidTr="005B05A5">
        <w:tc>
          <w:tcPr>
            <w:tcW w:w="2518" w:type="dxa"/>
          </w:tcPr>
          <w:p w14:paraId="43F3BB9F" w14:textId="77777777" w:rsidR="0080631F" w:rsidRPr="0080631F" w:rsidRDefault="0080631F" w:rsidP="0080631F">
            <w:pPr>
              <w:rPr>
                <w:rFonts w:ascii="Times New Roman" w:hAnsi="Times New Roman" w:cs="Times New Roman"/>
                <w:b/>
                <w:color w:val="000000"/>
              </w:rPr>
            </w:pPr>
            <w:r w:rsidRPr="0080631F">
              <w:rPr>
                <w:rFonts w:ascii="Times New Roman" w:hAnsi="Times New Roman" w:cs="Times New Roman"/>
                <w:b/>
                <w:color w:val="000000"/>
              </w:rPr>
              <w:t>Código</w:t>
            </w:r>
          </w:p>
        </w:tc>
        <w:tc>
          <w:tcPr>
            <w:tcW w:w="6515" w:type="dxa"/>
          </w:tcPr>
          <w:p w14:paraId="7871A0F2" w14:textId="236DF641" w:rsidR="0080631F" w:rsidRPr="0080631F" w:rsidRDefault="00AC4FF0" w:rsidP="0080631F">
            <w:pPr>
              <w:rPr>
                <w:rFonts w:ascii="Times New Roman" w:hAnsi="Times New Roman" w:cs="Times New Roman"/>
                <w:b/>
                <w:color w:val="000000"/>
              </w:rPr>
            </w:pPr>
            <w:r>
              <w:rPr>
                <w:rFonts w:ascii="Times New Roman" w:hAnsi="Times New Roman" w:cs="Times New Roman"/>
                <w:color w:val="000000"/>
              </w:rPr>
              <w:t>LE_06_05_CO_REC140</w:t>
            </w:r>
          </w:p>
        </w:tc>
      </w:tr>
      <w:tr w:rsidR="0080631F" w:rsidRPr="0080631F" w14:paraId="7BC7E9D3" w14:textId="77777777" w:rsidTr="005B05A5">
        <w:tc>
          <w:tcPr>
            <w:tcW w:w="2518" w:type="dxa"/>
          </w:tcPr>
          <w:p w14:paraId="1C803173" w14:textId="77777777" w:rsidR="0080631F" w:rsidRPr="0080631F" w:rsidRDefault="0080631F" w:rsidP="0080631F">
            <w:pPr>
              <w:rPr>
                <w:rFonts w:ascii="Times New Roman" w:hAnsi="Times New Roman" w:cs="Times New Roman"/>
                <w:color w:val="000000"/>
              </w:rPr>
            </w:pPr>
            <w:r w:rsidRPr="0080631F">
              <w:rPr>
                <w:rFonts w:ascii="Times New Roman" w:hAnsi="Times New Roman" w:cs="Times New Roman"/>
                <w:b/>
                <w:color w:val="000000"/>
              </w:rPr>
              <w:t>Título</w:t>
            </w:r>
          </w:p>
        </w:tc>
        <w:tc>
          <w:tcPr>
            <w:tcW w:w="6515" w:type="dxa"/>
          </w:tcPr>
          <w:p w14:paraId="7CF5C65D" w14:textId="60DF7E75" w:rsidR="0080631F" w:rsidRPr="0080631F" w:rsidRDefault="00AC4FF0" w:rsidP="0080631F">
            <w:pPr>
              <w:rPr>
                <w:rFonts w:ascii="Times New Roman" w:hAnsi="Times New Roman" w:cs="Times New Roman"/>
                <w:color w:val="000000"/>
              </w:rPr>
            </w:pPr>
            <w:r w:rsidRPr="00AC4FF0">
              <w:rPr>
                <w:rFonts w:ascii="Times New Roman" w:hAnsi="Times New Roman" w:cs="Times New Roman"/>
                <w:color w:val="000000"/>
              </w:rPr>
              <w:t>¿Cómo reconoces una oración?</w:t>
            </w:r>
          </w:p>
        </w:tc>
      </w:tr>
      <w:tr w:rsidR="0080631F" w:rsidRPr="0080631F" w14:paraId="316C0357" w14:textId="77777777" w:rsidTr="005B05A5">
        <w:tc>
          <w:tcPr>
            <w:tcW w:w="2518" w:type="dxa"/>
          </w:tcPr>
          <w:p w14:paraId="3F623039" w14:textId="77777777" w:rsidR="0080631F" w:rsidRPr="0080631F" w:rsidRDefault="0080631F" w:rsidP="0080631F">
            <w:pPr>
              <w:rPr>
                <w:rFonts w:ascii="Times New Roman" w:hAnsi="Times New Roman" w:cs="Times New Roman"/>
                <w:color w:val="000000"/>
              </w:rPr>
            </w:pPr>
            <w:r w:rsidRPr="0080631F">
              <w:rPr>
                <w:rFonts w:ascii="Times New Roman" w:hAnsi="Times New Roman" w:cs="Times New Roman"/>
                <w:b/>
                <w:color w:val="000000"/>
              </w:rPr>
              <w:t>Descripción</w:t>
            </w:r>
          </w:p>
        </w:tc>
        <w:tc>
          <w:tcPr>
            <w:tcW w:w="6515" w:type="dxa"/>
          </w:tcPr>
          <w:p w14:paraId="34E0DC31" w14:textId="7F43BDB0" w:rsidR="0080631F" w:rsidRPr="0080631F" w:rsidRDefault="00AC4FF0" w:rsidP="0080631F">
            <w:pPr>
              <w:rPr>
                <w:rFonts w:ascii="Times New Roman" w:hAnsi="Times New Roman" w:cs="Times New Roman"/>
              </w:rPr>
            </w:pPr>
            <w:r w:rsidRPr="00AC4FF0">
              <w:rPr>
                <w:rFonts w:ascii="Times New Roman" w:hAnsi="Times New Roman" w:cs="Times New Roman"/>
              </w:rPr>
              <w:t>Interactivo que expone el concepto de oración y sus principales elementos</w:t>
            </w:r>
          </w:p>
        </w:tc>
      </w:tr>
    </w:tbl>
    <w:p w14:paraId="17C8FBA5" w14:textId="77777777" w:rsidR="0080631F" w:rsidRPr="0080631F" w:rsidRDefault="0080631F" w:rsidP="0080631F">
      <w:pPr>
        <w:rPr>
          <w:rFonts w:ascii="Times New Roman" w:hAnsi="Times New Roman" w:cs="Times New Roman"/>
        </w:rPr>
      </w:pPr>
    </w:p>
    <w:p w14:paraId="146AB705" w14:textId="77777777" w:rsidR="0080631F" w:rsidRPr="0080631F" w:rsidRDefault="0080631F" w:rsidP="0080631F">
      <w:pPr>
        <w:rPr>
          <w:rFonts w:ascii="Times New Roman" w:hAnsi="Times New Roman" w:cs="Times New Roman"/>
        </w:rPr>
      </w:pPr>
      <w:r w:rsidRPr="00DE7C89">
        <w:rPr>
          <w:rFonts w:ascii="Times New Roman" w:hAnsi="Times New Roman" w:cs="Times New Roman"/>
          <w:b/>
          <w:highlight w:val="yellow"/>
        </w:rPr>
        <w:t>[SECCIÓN 3]</w:t>
      </w:r>
      <w:r w:rsidRPr="0080631F">
        <w:rPr>
          <w:rFonts w:ascii="Times New Roman" w:hAnsi="Times New Roman" w:cs="Times New Roman"/>
        </w:rPr>
        <w:t xml:space="preserve"> </w:t>
      </w:r>
      <w:r w:rsidRPr="0080631F">
        <w:rPr>
          <w:rFonts w:ascii="Times New Roman" w:hAnsi="Times New Roman" w:cs="Times New Roman"/>
          <w:b/>
        </w:rPr>
        <w:t>3.1.1. Sintagma nominal</w:t>
      </w:r>
    </w:p>
    <w:p w14:paraId="5CFBF8A1" w14:textId="77777777" w:rsidR="0080631F" w:rsidRPr="0080631F" w:rsidRDefault="0080631F" w:rsidP="0080631F">
      <w:pPr>
        <w:rPr>
          <w:rFonts w:ascii="Times New Roman" w:hAnsi="Times New Roman" w:cs="Times New Roman"/>
        </w:rPr>
      </w:pPr>
    </w:p>
    <w:tbl>
      <w:tblPr>
        <w:tblStyle w:val="Tablaconcuadrcula"/>
        <w:tblW w:w="8715" w:type="dxa"/>
        <w:tblLook w:val="04A0" w:firstRow="1" w:lastRow="0" w:firstColumn="1" w:lastColumn="0" w:noHBand="0" w:noVBand="1"/>
      </w:tblPr>
      <w:tblGrid>
        <w:gridCol w:w="2470"/>
        <w:gridCol w:w="6245"/>
      </w:tblGrid>
      <w:tr w:rsidR="0080631F" w:rsidRPr="0080631F" w14:paraId="097A19AD" w14:textId="77777777" w:rsidTr="005B05A5">
        <w:tc>
          <w:tcPr>
            <w:tcW w:w="8715" w:type="dxa"/>
            <w:gridSpan w:val="2"/>
            <w:shd w:val="clear" w:color="auto" w:fill="000000" w:themeFill="text1"/>
          </w:tcPr>
          <w:p w14:paraId="497E3312" w14:textId="77777777" w:rsidR="0080631F" w:rsidRPr="0080631F" w:rsidRDefault="0080631F">
            <w:pPr>
              <w:jc w:val="center"/>
              <w:rPr>
                <w:rFonts w:ascii="Times New Roman" w:eastAsia="Batang" w:hAnsi="Times New Roman" w:cs="Times New Roman"/>
                <w:b/>
              </w:rPr>
              <w:pPrChange w:id="459" w:author="PerfectoAmor" w:date="2016-02-03T12:24:00Z">
                <w:pPr/>
              </w:pPrChange>
            </w:pPr>
            <w:r w:rsidRPr="0080631F">
              <w:rPr>
                <w:rFonts w:ascii="Times New Roman" w:eastAsia="Batang" w:hAnsi="Times New Roman" w:cs="Times New Roman"/>
                <w:b/>
              </w:rPr>
              <w:t>Recuerda</w:t>
            </w:r>
          </w:p>
        </w:tc>
      </w:tr>
      <w:tr w:rsidR="0080631F" w:rsidRPr="0080631F" w14:paraId="7EB0B586" w14:textId="77777777" w:rsidTr="005B05A5">
        <w:tc>
          <w:tcPr>
            <w:tcW w:w="2470" w:type="dxa"/>
          </w:tcPr>
          <w:p w14:paraId="2C37B70C" w14:textId="77777777" w:rsidR="0080631F" w:rsidRPr="0080631F" w:rsidRDefault="0080631F" w:rsidP="0080631F">
            <w:pPr>
              <w:rPr>
                <w:rFonts w:ascii="Times New Roman" w:eastAsia="Batang" w:hAnsi="Times New Roman" w:cs="Times New Roman"/>
              </w:rPr>
            </w:pPr>
            <w:r w:rsidRPr="0080631F">
              <w:rPr>
                <w:rFonts w:ascii="Times New Roman" w:eastAsia="Batang" w:hAnsi="Times New Roman" w:cs="Times New Roman"/>
                <w:b/>
              </w:rPr>
              <w:t>Contenido</w:t>
            </w:r>
          </w:p>
        </w:tc>
        <w:tc>
          <w:tcPr>
            <w:tcW w:w="6245" w:type="dxa"/>
            <w:tcBorders>
              <w:top w:val="single" w:sz="4" w:space="0" w:color="auto"/>
              <w:bottom w:val="single" w:sz="4" w:space="0" w:color="auto"/>
              <w:right w:val="single" w:sz="4" w:space="0" w:color="auto"/>
            </w:tcBorders>
            <w:shd w:val="clear" w:color="auto" w:fill="auto"/>
          </w:tcPr>
          <w:p w14:paraId="70761FD9" w14:textId="33315E7C" w:rsidR="0080631F" w:rsidRPr="0080631F" w:rsidRDefault="0080631F" w:rsidP="005224C8">
            <w:pPr>
              <w:rPr>
                <w:rFonts w:ascii="Times New Roman" w:hAnsi="Times New Roman" w:cs="Times New Roman"/>
                <w:b/>
              </w:rPr>
            </w:pPr>
            <w:r w:rsidRPr="0080631F">
              <w:rPr>
                <w:rFonts w:ascii="Times New Roman" w:hAnsi="Times New Roman" w:cs="Times New Roman"/>
              </w:rPr>
              <w:t xml:space="preserve">Un </w:t>
            </w:r>
            <w:r w:rsidRPr="0080631F">
              <w:rPr>
                <w:rFonts w:ascii="Times New Roman" w:hAnsi="Times New Roman" w:cs="Times New Roman"/>
                <w:b/>
              </w:rPr>
              <w:t>sintagma</w:t>
            </w:r>
            <w:r w:rsidRPr="0080631F">
              <w:rPr>
                <w:rFonts w:ascii="Times New Roman" w:hAnsi="Times New Roman" w:cs="Times New Roman"/>
              </w:rPr>
              <w:t xml:space="preserve"> es un conjunto de palabras qu</w:t>
            </w:r>
            <w:r w:rsidR="00AC4FF0">
              <w:rPr>
                <w:rFonts w:ascii="Times New Roman" w:hAnsi="Times New Roman" w:cs="Times New Roman"/>
              </w:rPr>
              <w:t xml:space="preserve">e se reúnen en torno a un </w:t>
            </w:r>
            <w:r w:rsidR="00AC4FF0" w:rsidRPr="00AC4FF0">
              <w:rPr>
                <w:rFonts w:ascii="Times New Roman" w:hAnsi="Times New Roman" w:cs="Times New Roman"/>
                <w:b/>
              </w:rPr>
              <w:t>núcleo</w:t>
            </w:r>
            <w:r w:rsidRPr="0080631F">
              <w:rPr>
                <w:rFonts w:ascii="Times New Roman" w:hAnsi="Times New Roman" w:cs="Times New Roman"/>
              </w:rPr>
              <w:t xml:space="preserve"> o palabra más importante. Dependiendo de la categoría gramatical </w:t>
            </w:r>
            <w:r w:rsidR="00AC4FF0">
              <w:rPr>
                <w:rFonts w:ascii="Times New Roman" w:hAnsi="Times New Roman" w:cs="Times New Roman"/>
              </w:rPr>
              <w:t xml:space="preserve">o </w:t>
            </w:r>
            <w:r w:rsidRPr="0080631F">
              <w:rPr>
                <w:rFonts w:ascii="Times New Roman" w:hAnsi="Times New Roman" w:cs="Times New Roman"/>
              </w:rPr>
              <w:t>de ese núcleo, tendremos diversos tipos de sintagmas.</w:t>
            </w:r>
            <w:del w:id="460" w:author="PerfectoAmor" w:date="2016-02-03T12:24:00Z">
              <w:r w:rsidRPr="0080631F" w:rsidDel="005224C8">
                <w:rPr>
                  <w:rFonts w:ascii="Times New Roman" w:hAnsi="Times New Roman" w:cs="Times New Roman"/>
                </w:rPr>
                <w:delText xml:space="preserve">  </w:delText>
              </w:r>
            </w:del>
          </w:p>
        </w:tc>
      </w:tr>
    </w:tbl>
    <w:p w14:paraId="5C30D2E2" w14:textId="77777777" w:rsidR="0080631F" w:rsidRPr="0080631F" w:rsidRDefault="0080631F" w:rsidP="00012E9A">
      <w:pPr>
        <w:tabs>
          <w:tab w:val="left" w:pos="1125"/>
        </w:tabs>
        <w:rPr>
          <w:rFonts w:ascii="Times New Roman" w:hAnsi="Times New Roman" w:cs="Times New Roman"/>
        </w:rPr>
      </w:pPr>
    </w:p>
    <w:p w14:paraId="1909BE83" w14:textId="4164330D" w:rsidR="0091470A" w:rsidRDefault="0091470A" w:rsidP="00012E9A">
      <w:pPr>
        <w:rPr>
          <w:rFonts w:ascii="Times New Roman" w:hAnsi="Times New Roman" w:cs="Times New Roman"/>
        </w:rPr>
      </w:pPr>
      <w:r>
        <w:rPr>
          <w:rFonts w:ascii="Times New Roman" w:hAnsi="Times New Roman" w:cs="Times New Roman"/>
        </w:rPr>
        <w:t xml:space="preserve">La </w:t>
      </w:r>
      <w:r w:rsidRPr="00C3555B">
        <w:rPr>
          <w:rFonts w:ascii="Times New Roman" w:hAnsi="Times New Roman" w:cs="Times New Roman"/>
          <w:b/>
        </w:rPr>
        <w:t>sintaxis</w:t>
      </w:r>
      <w:r>
        <w:rPr>
          <w:rFonts w:ascii="Times New Roman" w:hAnsi="Times New Roman" w:cs="Times New Roman"/>
        </w:rPr>
        <w:t xml:space="preserve"> es la rama de la lingüística que se encarga, entre otros aspectos, de estudiar la manera en que se relacionan las palabras al interior de una oración. Uno de sus principales objetos de estudio es el </w:t>
      </w:r>
      <w:r w:rsidRPr="00C3555B">
        <w:rPr>
          <w:rFonts w:ascii="Times New Roman" w:hAnsi="Times New Roman" w:cs="Times New Roman"/>
          <w:b/>
        </w:rPr>
        <w:t>sintagma</w:t>
      </w:r>
      <w:r>
        <w:rPr>
          <w:rFonts w:ascii="Times New Roman" w:hAnsi="Times New Roman" w:cs="Times New Roman"/>
        </w:rPr>
        <w:t>.</w:t>
      </w:r>
    </w:p>
    <w:p w14:paraId="6F5CC9E5" w14:textId="77777777" w:rsidR="0091470A" w:rsidRDefault="0091470A" w:rsidP="00012E9A">
      <w:pPr>
        <w:rPr>
          <w:rFonts w:ascii="Times New Roman" w:hAnsi="Times New Roman" w:cs="Times New Roman"/>
        </w:rPr>
      </w:pPr>
    </w:p>
    <w:p w14:paraId="6E2A5158" w14:textId="57D80556" w:rsidR="00153997" w:rsidRDefault="002A0990" w:rsidP="00012E9A">
      <w:pPr>
        <w:rPr>
          <w:ins w:id="461" w:author="PerfectoAmor" w:date="2016-02-04T12:58:00Z"/>
          <w:rFonts w:ascii="Times New Roman" w:hAnsi="Times New Roman" w:cs="Times New Roman"/>
        </w:rPr>
      </w:pPr>
      <w:r>
        <w:rPr>
          <w:rFonts w:ascii="Times New Roman" w:hAnsi="Times New Roman" w:cs="Times New Roman"/>
        </w:rPr>
        <w:t xml:space="preserve">Un sintagma es </w:t>
      </w:r>
      <w:r w:rsidR="00F80785">
        <w:rPr>
          <w:rFonts w:ascii="Times New Roman" w:hAnsi="Times New Roman" w:cs="Times New Roman"/>
        </w:rPr>
        <w:t xml:space="preserve">la relación </w:t>
      </w:r>
      <w:ins w:id="462" w:author="PerfectoAmor" w:date="2016-02-03T12:25:00Z">
        <w:r w:rsidR="005224C8">
          <w:rPr>
            <w:rFonts w:ascii="Times New Roman" w:hAnsi="Times New Roman" w:cs="Times New Roman"/>
          </w:rPr>
          <w:t xml:space="preserve">que existe </w:t>
        </w:r>
      </w:ins>
      <w:r w:rsidR="00F80785">
        <w:rPr>
          <w:rFonts w:ascii="Times New Roman" w:hAnsi="Times New Roman" w:cs="Times New Roman"/>
        </w:rPr>
        <w:t xml:space="preserve">entre mínimo </w:t>
      </w:r>
      <w:r w:rsidR="00C3555B">
        <w:rPr>
          <w:rFonts w:ascii="Times New Roman" w:hAnsi="Times New Roman" w:cs="Times New Roman"/>
        </w:rPr>
        <w:t>dos palabras</w:t>
      </w:r>
      <w:r w:rsidR="00F80785">
        <w:rPr>
          <w:rFonts w:ascii="Times New Roman" w:hAnsi="Times New Roman" w:cs="Times New Roman"/>
        </w:rPr>
        <w:t xml:space="preserve"> </w:t>
      </w:r>
      <w:del w:id="463" w:author="PerfectoAmor" w:date="2016-02-04T12:57:00Z">
        <w:r w:rsidR="00F80785" w:rsidDel="00153997">
          <w:rPr>
            <w:rFonts w:ascii="Times New Roman" w:hAnsi="Times New Roman" w:cs="Times New Roman"/>
          </w:rPr>
          <w:delText>al interior d</w:delText>
        </w:r>
      </w:del>
      <w:r w:rsidR="00F80785">
        <w:rPr>
          <w:rFonts w:ascii="Times New Roman" w:hAnsi="Times New Roman" w:cs="Times New Roman"/>
        </w:rPr>
        <w:t>e</w:t>
      </w:r>
      <w:ins w:id="464" w:author="PerfectoAmor" w:date="2016-02-04T12:57:00Z">
        <w:r w:rsidR="00153997">
          <w:rPr>
            <w:rFonts w:ascii="Times New Roman" w:hAnsi="Times New Roman" w:cs="Times New Roman"/>
          </w:rPr>
          <w:t>n</w:t>
        </w:r>
      </w:ins>
      <w:r w:rsidR="00F80785">
        <w:rPr>
          <w:rFonts w:ascii="Times New Roman" w:hAnsi="Times New Roman" w:cs="Times New Roman"/>
        </w:rPr>
        <w:t xml:space="preserve"> una</w:t>
      </w:r>
      <w:r w:rsidR="00C3555B">
        <w:rPr>
          <w:rFonts w:ascii="Times New Roman" w:hAnsi="Times New Roman" w:cs="Times New Roman"/>
        </w:rPr>
        <w:t xml:space="preserve"> oración.</w:t>
      </w:r>
      <w:ins w:id="465" w:author="Cris Pineda" w:date="2016-02-08T22:00:00Z">
        <w:r w:rsidR="000051BF">
          <w:rPr>
            <w:rFonts w:ascii="Times New Roman" w:hAnsi="Times New Roman" w:cs="Times New Roman"/>
          </w:rPr>
          <w:t xml:space="preserve"> </w:t>
        </w:r>
      </w:ins>
      <w:del w:id="466" w:author="Cris Pineda" w:date="2016-02-08T22:00:00Z">
        <w:r w:rsidR="00C3555B" w:rsidDel="000051BF">
          <w:rPr>
            <w:rFonts w:ascii="Times New Roman" w:hAnsi="Times New Roman" w:cs="Times New Roman"/>
          </w:rPr>
          <w:delText xml:space="preserve"> </w:delText>
        </w:r>
      </w:del>
      <w:del w:id="467" w:author="PerfectoAmor" w:date="2016-02-04T12:59:00Z">
        <w:r w:rsidR="00C3555B" w:rsidDel="00153997">
          <w:rPr>
            <w:rFonts w:ascii="Times New Roman" w:hAnsi="Times New Roman" w:cs="Times New Roman"/>
          </w:rPr>
          <w:delText>Por ejemplo</w:delText>
        </w:r>
      </w:del>
      <w:ins w:id="468" w:author="PerfectoAmor" w:date="2016-02-04T12:59:00Z">
        <w:r w:rsidR="00153997">
          <w:rPr>
            <w:rFonts w:ascii="Times New Roman" w:hAnsi="Times New Roman" w:cs="Times New Roman"/>
          </w:rPr>
          <w:t>Analicemos la relación en el siguiente ejemplo:</w:t>
        </w:r>
      </w:ins>
      <w:del w:id="469" w:author="PerfectoAmor" w:date="2016-02-04T12:59:00Z">
        <w:r w:rsidR="00C3555B" w:rsidDel="00153997">
          <w:rPr>
            <w:rFonts w:ascii="Times New Roman" w:hAnsi="Times New Roman" w:cs="Times New Roman"/>
          </w:rPr>
          <w:delText>, en la oración</w:delText>
        </w:r>
      </w:del>
    </w:p>
    <w:p w14:paraId="15518B03" w14:textId="77777777" w:rsidR="000051BF" w:rsidRDefault="000051BF" w:rsidP="00012E9A">
      <w:pPr>
        <w:rPr>
          <w:ins w:id="470" w:author="Cris Pineda" w:date="2016-02-08T22:00:00Z"/>
          <w:rFonts w:ascii="Times New Roman" w:hAnsi="Times New Roman" w:cs="Times New Roman"/>
        </w:rPr>
      </w:pPr>
    </w:p>
    <w:p w14:paraId="1FBE2916" w14:textId="77777777" w:rsidR="00153997" w:rsidRDefault="00C3555B" w:rsidP="00012E9A">
      <w:pPr>
        <w:rPr>
          <w:ins w:id="471" w:author="PerfectoAmor" w:date="2016-02-04T13:00:00Z"/>
          <w:rFonts w:ascii="Times New Roman" w:hAnsi="Times New Roman" w:cs="Times New Roman"/>
        </w:rPr>
      </w:pPr>
      <w:del w:id="472" w:author="PerfectoAmor" w:date="2016-02-04T12:58:00Z">
        <w:r w:rsidDel="00153997">
          <w:rPr>
            <w:rFonts w:ascii="Times New Roman" w:hAnsi="Times New Roman" w:cs="Times New Roman"/>
          </w:rPr>
          <w:delText xml:space="preserve"> “</w:delText>
        </w:r>
      </w:del>
      <w:r w:rsidRPr="00153997">
        <w:rPr>
          <w:rFonts w:ascii="Times New Roman" w:hAnsi="Times New Roman" w:cs="Times New Roman"/>
          <w:i/>
          <w:rPrChange w:id="473" w:author="PerfectoAmor" w:date="2016-02-04T12:58:00Z">
            <w:rPr>
              <w:rFonts w:ascii="Times New Roman" w:hAnsi="Times New Roman" w:cs="Times New Roman"/>
            </w:rPr>
          </w:rPrChange>
        </w:rPr>
        <w:t>Compré un</w:t>
      </w:r>
      <w:r w:rsidRPr="00153997">
        <w:rPr>
          <w:rFonts w:ascii="Times New Roman" w:hAnsi="Times New Roman" w:cs="Times New Roman"/>
          <w:b/>
          <w:i/>
          <w:rPrChange w:id="474" w:author="PerfectoAmor" w:date="2016-02-04T12:58:00Z">
            <w:rPr>
              <w:rFonts w:ascii="Times New Roman" w:hAnsi="Times New Roman" w:cs="Times New Roman"/>
            </w:rPr>
          </w:rPrChange>
        </w:rPr>
        <w:t xml:space="preserve"> </w:t>
      </w:r>
      <w:r w:rsidRPr="000051BF">
        <w:rPr>
          <w:rFonts w:ascii="Times New Roman" w:hAnsi="Times New Roman" w:cs="Times New Roman"/>
          <w:b/>
          <w:i/>
          <w:rPrChange w:id="475" w:author="Cris Pineda" w:date="2016-02-08T22:00:00Z">
            <w:rPr>
              <w:rFonts w:ascii="Times New Roman" w:hAnsi="Times New Roman" w:cs="Times New Roman"/>
            </w:rPr>
          </w:rPrChange>
        </w:rPr>
        <w:t>balón hermoso</w:t>
      </w:r>
      <w:ins w:id="476" w:author="PerfectoAmor" w:date="2016-02-04T13:00:00Z">
        <w:r w:rsidR="00153997" w:rsidRPr="00153997">
          <w:rPr>
            <w:rFonts w:ascii="Times New Roman" w:hAnsi="Times New Roman" w:cs="Times New Roman"/>
            <w:i/>
            <w:rPrChange w:id="477" w:author="PerfectoAmor" w:date="2016-02-04T13:00:00Z">
              <w:rPr>
                <w:rFonts w:ascii="Times New Roman" w:hAnsi="Times New Roman" w:cs="Times New Roman"/>
                <w:b/>
                <w:i/>
                <w:color w:val="002060"/>
              </w:rPr>
            </w:rPrChange>
          </w:rPr>
          <w:t>.</w:t>
        </w:r>
      </w:ins>
      <w:del w:id="478" w:author="PerfectoAmor" w:date="2016-02-04T12:58:00Z">
        <w:r w:rsidDel="00153997">
          <w:rPr>
            <w:rFonts w:ascii="Times New Roman" w:hAnsi="Times New Roman" w:cs="Times New Roman"/>
          </w:rPr>
          <w:delText>”</w:delText>
        </w:r>
      </w:del>
    </w:p>
    <w:p w14:paraId="744EB29A" w14:textId="77777777" w:rsidR="000051BF" w:rsidRDefault="000051BF" w:rsidP="00012E9A">
      <w:pPr>
        <w:rPr>
          <w:ins w:id="479" w:author="Cris Pineda" w:date="2016-02-08T22:00:00Z"/>
          <w:rFonts w:ascii="Times New Roman" w:hAnsi="Times New Roman" w:cs="Times New Roman"/>
        </w:rPr>
      </w:pPr>
    </w:p>
    <w:p w14:paraId="75A8B14D" w14:textId="1CC06D71" w:rsidR="00F80785" w:rsidRDefault="00C3555B" w:rsidP="00012E9A">
      <w:pPr>
        <w:rPr>
          <w:rFonts w:ascii="Times New Roman" w:hAnsi="Times New Roman" w:cs="Times New Roman"/>
        </w:rPr>
      </w:pPr>
      <w:del w:id="480" w:author="PerfectoAmor" w:date="2016-02-04T13:00:00Z">
        <w:r w:rsidDel="00153997">
          <w:rPr>
            <w:rFonts w:ascii="Times New Roman" w:hAnsi="Times New Roman" w:cs="Times New Roman"/>
          </w:rPr>
          <w:delText>, l</w:delText>
        </w:r>
      </w:del>
      <w:ins w:id="481" w:author="PerfectoAmor" w:date="2016-02-04T13:00:00Z">
        <w:r w:rsidR="00153997">
          <w:rPr>
            <w:rFonts w:ascii="Times New Roman" w:hAnsi="Times New Roman" w:cs="Times New Roman"/>
          </w:rPr>
          <w:t>L</w:t>
        </w:r>
      </w:ins>
      <w:r>
        <w:rPr>
          <w:rFonts w:ascii="Times New Roman" w:hAnsi="Times New Roman" w:cs="Times New Roman"/>
        </w:rPr>
        <w:t xml:space="preserve">as palabras </w:t>
      </w:r>
      <w:del w:id="482" w:author="PerfectoAmor" w:date="2016-02-04T13:00:00Z">
        <w:r w:rsidRPr="000051BF" w:rsidDel="00153997">
          <w:rPr>
            <w:rFonts w:ascii="Times New Roman" w:hAnsi="Times New Roman" w:cs="Times New Roman"/>
            <w:rPrChange w:id="483" w:author="Cris Pineda" w:date="2016-02-08T22:00:00Z">
              <w:rPr>
                <w:rFonts w:ascii="Times New Roman" w:hAnsi="Times New Roman" w:cs="Times New Roman"/>
              </w:rPr>
            </w:rPrChange>
          </w:rPr>
          <w:delText>“</w:delText>
        </w:r>
      </w:del>
      <w:r w:rsidRPr="000051BF">
        <w:rPr>
          <w:rFonts w:ascii="Times New Roman" w:hAnsi="Times New Roman" w:cs="Times New Roman"/>
          <w:b/>
          <w:i/>
          <w:rPrChange w:id="484" w:author="Cris Pineda" w:date="2016-02-08T22:00:00Z">
            <w:rPr>
              <w:rFonts w:ascii="Times New Roman" w:hAnsi="Times New Roman" w:cs="Times New Roman"/>
            </w:rPr>
          </w:rPrChange>
        </w:rPr>
        <w:t>balón</w:t>
      </w:r>
      <w:del w:id="485" w:author="PerfectoAmor" w:date="2016-02-04T13:00:00Z">
        <w:r w:rsidDel="00153997">
          <w:rPr>
            <w:rFonts w:ascii="Times New Roman" w:hAnsi="Times New Roman" w:cs="Times New Roman"/>
          </w:rPr>
          <w:delText>”</w:delText>
        </w:r>
      </w:del>
      <w:r>
        <w:rPr>
          <w:rFonts w:ascii="Times New Roman" w:hAnsi="Times New Roman" w:cs="Times New Roman"/>
        </w:rPr>
        <w:t xml:space="preserve"> y </w:t>
      </w:r>
      <w:del w:id="486" w:author="PerfectoAmor" w:date="2016-02-04T13:00:00Z">
        <w:r w:rsidRPr="000051BF" w:rsidDel="00153997">
          <w:rPr>
            <w:rFonts w:ascii="Times New Roman" w:hAnsi="Times New Roman" w:cs="Times New Roman"/>
            <w:rPrChange w:id="487" w:author="Cris Pineda" w:date="2016-02-08T22:00:00Z">
              <w:rPr>
                <w:rFonts w:ascii="Times New Roman" w:hAnsi="Times New Roman" w:cs="Times New Roman"/>
              </w:rPr>
            </w:rPrChange>
          </w:rPr>
          <w:delText>“</w:delText>
        </w:r>
      </w:del>
      <w:r w:rsidRPr="000051BF">
        <w:rPr>
          <w:rFonts w:ascii="Times New Roman" w:hAnsi="Times New Roman" w:cs="Times New Roman"/>
          <w:b/>
          <w:i/>
          <w:rPrChange w:id="488" w:author="Cris Pineda" w:date="2016-02-08T22:00:00Z">
            <w:rPr>
              <w:rFonts w:ascii="Times New Roman" w:hAnsi="Times New Roman" w:cs="Times New Roman"/>
            </w:rPr>
          </w:rPrChange>
        </w:rPr>
        <w:t>hermoso</w:t>
      </w:r>
      <w:del w:id="489" w:author="PerfectoAmor" w:date="2016-02-04T13:01:00Z">
        <w:r w:rsidDel="00153997">
          <w:rPr>
            <w:rFonts w:ascii="Times New Roman" w:hAnsi="Times New Roman" w:cs="Times New Roman"/>
          </w:rPr>
          <w:delText>”,</w:delText>
        </w:r>
      </w:del>
      <w:r>
        <w:rPr>
          <w:rFonts w:ascii="Times New Roman" w:hAnsi="Times New Roman" w:cs="Times New Roman"/>
        </w:rPr>
        <w:t xml:space="preserve"> se relacionan</w:t>
      </w:r>
      <w:del w:id="490" w:author="PerfectoAmor" w:date="2016-02-03T12:26:00Z">
        <w:r w:rsidDel="005224C8">
          <w:rPr>
            <w:rFonts w:ascii="Times New Roman" w:hAnsi="Times New Roman" w:cs="Times New Roman"/>
          </w:rPr>
          <w:delText>,</w:delText>
        </w:r>
      </w:del>
      <w:r>
        <w:rPr>
          <w:rFonts w:ascii="Times New Roman" w:hAnsi="Times New Roman" w:cs="Times New Roman"/>
        </w:rPr>
        <w:t xml:space="preserve"> pues el adjetivo </w:t>
      </w:r>
      <w:del w:id="491" w:author="PerfectoAmor" w:date="2016-02-04T13:02:00Z">
        <w:r w:rsidDel="00153997">
          <w:rPr>
            <w:rFonts w:ascii="Times New Roman" w:hAnsi="Times New Roman" w:cs="Times New Roman"/>
          </w:rPr>
          <w:delText>“</w:delText>
        </w:r>
      </w:del>
      <w:r w:rsidRPr="00153997">
        <w:rPr>
          <w:rFonts w:ascii="Times New Roman" w:hAnsi="Times New Roman" w:cs="Times New Roman"/>
          <w:i/>
          <w:rPrChange w:id="492" w:author="PerfectoAmor" w:date="2016-02-04T13:02:00Z">
            <w:rPr>
              <w:rFonts w:ascii="Times New Roman" w:hAnsi="Times New Roman" w:cs="Times New Roman"/>
            </w:rPr>
          </w:rPrChange>
        </w:rPr>
        <w:t>hermoso</w:t>
      </w:r>
      <w:del w:id="493" w:author="PerfectoAmor" w:date="2016-02-04T13:03:00Z">
        <w:r w:rsidDel="00153997">
          <w:rPr>
            <w:rFonts w:ascii="Times New Roman" w:hAnsi="Times New Roman" w:cs="Times New Roman"/>
          </w:rPr>
          <w:delText>”</w:delText>
        </w:r>
      </w:del>
      <w:r>
        <w:rPr>
          <w:rFonts w:ascii="Times New Roman" w:hAnsi="Times New Roman" w:cs="Times New Roman"/>
        </w:rPr>
        <w:t xml:space="preserve"> se refiere al sustantivo </w:t>
      </w:r>
      <w:del w:id="494" w:author="PerfectoAmor" w:date="2016-02-04T13:03:00Z">
        <w:r w:rsidRPr="000051BF" w:rsidDel="00153997">
          <w:rPr>
            <w:rFonts w:ascii="Times New Roman" w:hAnsi="Times New Roman" w:cs="Times New Roman"/>
            <w:b/>
            <w:i/>
            <w:rPrChange w:id="495" w:author="Cris Pineda" w:date="2016-02-08T22:00:00Z">
              <w:rPr>
                <w:rFonts w:ascii="Times New Roman" w:hAnsi="Times New Roman" w:cs="Times New Roman"/>
              </w:rPr>
            </w:rPrChange>
          </w:rPr>
          <w:delText>“</w:delText>
        </w:r>
      </w:del>
      <w:r w:rsidRPr="000051BF">
        <w:rPr>
          <w:rFonts w:ascii="Times New Roman" w:hAnsi="Times New Roman" w:cs="Times New Roman"/>
          <w:b/>
          <w:i/>
          <w:rPrChange w:id="496" w:author="Cris Pineda" w:date="2016-02-08T22:00:00Z">
            <w:rPr>
              <w:rFonts w:ascii="Times New Roman" w:hAnsi="Times New Roman" w:cs="Times New Roman"/>
            </w:rPr>
          </w:rPrChange>
        </w:rPr>
        <w:t>balón</w:t>
      </w:r>
      <w:del w:id="497" w:author="PerfectoAmor" w:date="2016-02-04T13:03:00Z">
        <w:r w:rsidDel="00153997">
          <w:rPr>
            <w:rFonts w:ascii="Times New Roman" w:hAnsi="Times New Roman" w:cs="Times New Roman"/>
          </w:rPr>
          <w:delText>”</w:delText>
        </w:r>
      </w:del>
      <w:r w:rsidR="00F56AD4">
        <w:rPr>
          <w:rFonts w:ascii="Times New Roman" w:hAnsi="Times New Roman" w:cs="Times New Roman"/>
        </w:rPr>
        <w:t xml:space="preserve">, </w:t>
      </w:r>
      <w:del w:id="498" w:author="PerfectoAmor" w:date="2016-02-03T12:26:00Z">
        <w:r w:rsidR="00F56AD4" w:rsidDel="005224C8">
          <w:rPr>
            <w:rFonts w:ascii="Times New Roman" w:hAnsi="Times New Roman" w:cs="Times New Roman"/>
          </w:rPr>
          <w:delText xml:space="preserve">nos da </w:delText>
        </w:r>
      </w:del>
      <w:ins w:id="499" w:author="PerfectoAmor" w:date="2016-02-03T12:26:00Z">
        <w:r w:rsidR="005224C8">
          <w:rPr>
            <w:rFonts w:ascii="Times New Roman" w:hAnsi="Times New Roman" w:cs="Times New Roman"/>
          </w:rPr>
          <w:t xml:space="preserve">ofreciendo </w:t>
        </w:r>
      </w:ins>
      <w:r w:rsidR="00F56AD4">
        <w:rPr>
          <w:rFonts w:ascii="Times New Roman" w:hAnsi="Times New Roman" w:cs="Times New Roman"/>
        </w:rPr>
        <w:t xml:space="preserve">una característica de </w:t>
      </w:r>
      <w:ins w:id="500" w:author="PerfectoAmor" w:date="2016-02-03T12:26:00Z">
        <w:r w:rsidR="005224C8">
          <w:rPr>
            <w:rFonts w:ascii="Times New Roman" w:hAnsi="Times New Roman" w:cs="Times New Roman"/>
          </w:rPr>
          <w:t>este</w:t>
        </w:r>
      </w:ins>
      <w:del w:id="501" w:author="PerfectoAmor" w:date="2016-02-03T12:26:00Z">
        <w:r w:rsidR="00F56AD4" w:rsidDel="005224C8">
          <w:rPr>
            <w:rFonts w:ascii="Times New Roman" w:hAnsi="Times New Roman" w:cs="Times New Roman"/>
          </w:rPr>
          <w:delText>él</w:delText>
        </w:r>
      </w:del>
      <w:r>
        <w:rPr>
          <w:rFonts w:ascii="Times New Roman" w:hAnsi="Times New Roman" w:cs="Times New Roman"/>
        </w:rPr>
        <w:t xml:space="preserve">. </w:t>
      </w:r>
      <w:del w:id="502" w:author="Cris Pineda" w:date="2016-02-08T22:01:00Z">
        <w:r w:rsidR="00F80785" w:rsidDel="000051BF">
          <w:rPr>
            <w:rFonts w:ascii="Times New Roman" w:hAnsi="Times New Roman" w:cs="Times New Roman"/>
          </w:rPr>
          <w:delText xml:space="preserve">Teniendo en cuenta esta información, </w:delText>
        </w:r>
        <w:r w:rsidR="002A0990" w:rsidDel="000051BF">
          <w:rPr>
            <w:rFonts w:ascii="Times New Roman" w:hAnsi="Times New Roman" w:cs="Times New Roman"/>
          </w:rPr>
          <w:delText>¿</w:delText>
        </w:r>
        <w:r w:rsidR="00F80785" w:rsidDel="000051BF">
          <w:rPr>
            <w:rFonts w:ascii="Times New Roman" w:hAnsi="Times New Roman" w:cs="Times New Roman"/>
          </w:rPr>
          <w:delText>q</w:delText>
        </w:r>
        <w:r w:rsidR="0080631F" w:rsidRPr="0080631F" w:rsidDel="000051BF">
          <w:rPr>
            <w:rFonts w:ascii="Times New Roman" w:hAnsi="Times New Roman" w:cs="Times New Roman"/>
          </w:rPr>
          <w:delText xml:space="preserve">ué </w:delText>
        </w:r>
        <w:r w:rsidR="002A0990" w:rsidDel="000051BF">
          <w:rPr>
            <w:rFonts w:ascii="Times New Roman" w:hAnsi="Times New Roman" w:cs="Times New Roman"/>
          </w:rPr>
          <w:delText>crees que puede ser</w:delText>
        </w:r>
      </w:del>
      <w:ins w:id="503" w:author="PerfectoAmor" w:date="2016-02-03T12:27:00Z">
        <w:del w:id="504" w:author="Cris Pineda" w:date="2016-02-08T22:01:00Z">
          <w:r w:rsidR="005224C8" w:rsidDel="000051BF">
            <w:rPr>
              <w:rFonts w:ascii="Times New Roman" w:hAnsi="Times New Roman" w:cs="Times New Roman"/>
            </w:rPr>
            <w:delText>cómo definirías</w:delText>
          </w:r>
        </w:del>
      </w:ins>
      <w:del w:id="505" w:author="Cris Pineda" w:date="2016-02-08T22:01:00Z">
        <w:r w:rsidR="002A0990" w:rsidDel="000051BF">
          <w:rPr>
            <w:rFonts w:ascii="Times New Roman" w:hAnsi="Times New Roman" w:cs="Times New Roman"/>
          </w:rPr>
          <w:delText xml:space="preserve"> </w:delText>
        </w:r>
        <w:r w:rsidR="0080631F" w:rsidRPr="0080631F" w:rsidDel="000051BF">
          <w:rPr>
            <w:rFonts w:ascii="Times New Roman" w:hAnsi="Times New Roman" w:cs="Times New Roman"/>
          </w:rPr>
          <w:delText xml:space="preserve">un sintagma nominal? </w:delText>
        </w:r>
      </w:del>
    </w:p>
    <w:p w14:paraId="132684B0" w14:textId="77777777" w:rsidR="00F80785" w:rsidRDefault="00F80785" w:rsidP="00012E9A">
      <w:pPr>
        <w:rPr>
          <w:rFonts w:ascii="Times New Roman" w:hAnsi="Times New Roman" w:cs="Times New Roman"/>
        </w:rPr>
      </w:pPr>
    </w:p>
    <w:p w14:paraId="6BFCEB43" w14:textId="520C5561" w:rsidR="00266D22" w:rsidDel="000051BF" w:rsidRDefault="00F80785" w:rsidP="00012E9A">
      <w:pPr>
        <w:rPr>
          <w:ins w:id="506" w:author="PerfectoAmor" w:date="2016-02-04T13:04:00Z"/>
          <w:del w:id="507" w:author="Cris Pineda" w:date="2016-02-08T22:01:00Z"/>
          <w:rFonts w:ascii="Times New Roman" w:hAnsi="Times New Roman" w:cs="Times New Roman"/>
        </w:rPr>
      </w:pPr>
      <w:r>
        <w:rPr>
          <w:rFonts w:ascii="Times New Roman" w:hAnsi="Times New Roman" w:cs="Times New Roman"/>
        </w:rPr>
        <w:t>El sintagma nominal es</w:t>
      </w:r>
      <w:ins w:id="508" w:author="Cris Pineda" w:date="2016-02-08T22:01:00Z">
        <w:r w:rsidR="000051BF">
          <w:rPr>
            <w:rFonts w:ascii="Times New Roman" w:hAnsi="Times New Roman" w:cs="Times New Roman"/>
          </w:rPr>
          <w:t xml:space="preserve">, entonces, </w:t>
        </w:r>
      </w:ins>
      <w:del w:id="509" w:author="Cris Pineda" w:date="2016-02-08T22:01:00Z">
        <w:r w:rsidDel="000051BF">
          <w:rPr>
            <w:rFonts w:ascii="Times New Roman" w:hAnsi="Times New Roman" w:cs="Times New Roman"/>
          </w:rPr>
          <w:delText xml:space="preserve"> </w:delText>
        </w:r>
      </w:del>
      <w:r>
        <w:rPr>
          <w:rFonts w:ascii="Times New Roman" w:hAnsi="Times New Roman" w:cs="Times New Roman"/>
        </w:rPr>
        <w:t>el</w:t>
      </w:r>
      <w:r w:rsidR="0080631F" w:rsidRPr="0080631F">
        <w:rPr>
          <w:rFonts w:ascii="Times New Roman" w:hAnsi="Times New Roman" w:cs="Times New Roman"/>
        </w:rPr>
        <w:t xml:space="preserve"> conjunto de palabras que se </w:t>
      </w:r>
      <w:r>
        <w:rPr>
          <w:rFonts w:ascii="Times New Roman" w:hAnsi="Times New Roman" w:cs="Times New Roman"/>
        </w:rPr>
        <w:t xml:space="preserve">relacionan con un nombre o </w:t>
      </w:r>
      <w:r w:rsidRPr="00740F1D">
        <w:rPr>
          <w:rFonts w:ascii="Times New Roman" w:hAnsi="Times New Roman" w:cs="Times New Roman"/>
          <w:b/>
        </w:rPr>
        <w:t>sustantivo</w:t>
      </w:r>
      <w:ins w:id="510" w:author="PerfectoAmor" w:date="2016-02-03T12:28:00Z">
        <w:r w:rsidR="005224C8">
          <w:rPr>
            <w:rFonts w:ascii="Times New Roman" w:hAnsi="Times New Roman" w:cs="Times New Roman"/>
            <w:b/>
          </w:rPr>
          <w:t xml:space="preserve"> </w:t>
        </w:r>
        <w:r w:rsidR="005224C8" w:rsidRPr="005224C8">
          <w:rPr>
            <w:rFonts w:ascii="Times New Roman" w:hAnsi="Times New Roman" w:cs="Times New Roman"/>
            <w:rPrChange w:id="511" w:author="PerfectoAmor" w:date="2016-02-03T12:29:00Z">
              <w:rPr>
                <w:rFonts w:ascii="Times New Roman" w:hAnsi="Times New Roman" w:cs="Times New Roman"/>
                <w:b/>
              </w:rPr>
            </w:rPrChange>
          </w:rPr>
          <w:t xml:space="preserve">y </w:t>
        </w:r>
      </w:ins>
      <w:ins w:id="512" w:author="PerfectoAmor" w:date="2016-02-03T12:29:00Z">
        <w:r w:rsidR="005224C8">
          <w:rPr>
            <w:rFonts w:ascii="Times New Roman" w:hAnsi="Times New Roman" w:cs="Times New Roman"/>
          </w:rPr>
          <w:t>cuya dependencia es directa.</w:t>
        </w:r>
      </w:ins>
      <w:del w:id="513" w:author="PerfectoAmor" w:date="2016-02-03T12:29:00Z">
        <w:r w:rsidDel="005224C8">
          <w:rPr>
            <w:rFonts w:ascii="Times New Roman" w:hAnsi="Times New Roman" w:cs="Times New Roman"/>
          </w:rPr>
          <w:delText xml:space="preserve"> y que para</w:delText>
        </w:r>
        <w:r w:rsidR="00F56AD4" w:rsidDel="005224C8">
          <w:rPr>
            <w:rFonts w:ascii="Times New Roman" w:hAnsi="Times New Roman" w:cs="Times New Roman"/>
          </w:rPr>
          <w:delText xml:space="preserve"> aparecer en la oración depende</w:delText>
        </w:r>
        <w:r w:rsidDel="005224C8">
          <w:rPr>
            <w:rFonts w:ascii="Times New Roman" w:hAnsi="Times New Roman" w:cs="Times New Roman"/>
          </w:rPr>
          <w:delText xml:space="preserve"> de él.</w:delText>
        </w:r>
      </w:del>
      <w:r>
        <w:rPr>
          <w:rFonts w:ascii="Times New Roman" w:hAnsi="Times New Roman" w:cs="Times New Roman"/>
        </w:rPr>
        <w:t xml:space="preserve"> </w:t>
      </w:r>
      <w:del w:id="514" w:author="PerfectoAmor" w:date="2016-02-04T13:04:00Z">
        <w:r w:rsidDel="00266D22">
          <w:rPr>
            <w:rFonts w:ascii="Times New Roman" w:hAnsi="Times New Roman" w:cs="Times New Roman"/>
          </w:rPr>
          <w:delText>Por ejemplo, e</w:delText>
        </w:r>
      </w:del>
      <w:ins w:id="515" w:author="PerfectoAmor" w:date="2016-02-04T13:04:00Z">
        <w:r w:rsidR="00266D22">
          <w:rPr>
            <w:rFonts w:ascii="Times New Roman" w:hAnsi="Times New Roman" w:cs="Times New Roman"/>
          </w:rPr>
          <w:t>E</w:t>
        </w:r>
      </w:ins>
      <w:r>
        <w:rPr>
          <w:rFonts w:ascii="Times New Roman" w:hAnsi="Times New Roman" w:cs="Times New Roman"/>
        </w:rPr>
        <w:t>n la oración</w:t>
      </w:r>
      <w:ins w:id="516" w:author="PerfectoAmor" w:date="2016-02-04T13:04:00Z">
        <w:r w:rsidR="00266D22">
          <w:rPr>
            <w:rFonts w:ascii="Times New Roman" w:hAnsi="Times New Roman" w:cs="Times New Roman"/>
          </w:rPr>
          <w:t>:</w:t>
        </w:r>
      </w:ins>
      <w:ins w:id="517" w:author="Cris Pineda" w:date="2016-02-08T22:01:00Z">
        <w:r w:rsidR="000051BF">
          <w:rPr>
            <w:rFonts w:ascii="Times New Roman" w:hAnsi="Times New Roman" w:cs="Times New Roman"/>
          </w:rPr>
          <w:t xml:space="preserve"> </w:t>
        </w:r>
      </w:ins>
    </w:p>
    <w:p w14:paraId="58171605" w14:textId="3E343983" w:rsidR="0080631F" w:rsidRPr="0080631F" w:rsidRDefault="00F80785" w:rsidP="00012E9A">
      <w:pPr>
        <w:rPr>
          <w:rFonts w:ascii="Times New Roman" w:hAnsi="Times New Roman" w:cs="Times New Roman"/>
        </w:rPr>
      </w:pPr>
      <w:del w:id="518" w:author="PerfectoAmor" w:date="2016-02-04T13:04:00Z">
        <w:r w:rsidDel="00266D22">
          <w:rPr>
            <w:rFonts w:ascii="Times New Roman" w:hAnsi="Times New Roman" w:cs="Times New Roman"/>
          </w:rPr>
          <w:delText xml:space="preserve"> “</w:delText>
        </w:r>
      </w:del>
      <w:r w:rsidRPr="00266D22">
        <w:rPr>
          <w:rFonts w:ascii="Times New Roman" w:hAnsi="Times New Roman" w:cs="Times New Roman"/>
          <w:i/>
          <w:rPrChange w:id="519" w:author="PerfectoAmor" w:date="2016-02-04T13:04:00Z">
            <w:rPr>
              <w:rFonts w:ascii="Times New Roman" w:hAnsi="Times New Roman" w:cs="Times New Roman"/>
            </w:rPr>
          </w:rPrChange>
        </w:rPr>
        <w:t xml:space="preserve">Compré </w:t>
      </w:r>
      <w:r w:rsidRPr="000051BF">
        <w:rPr>
          <w:rFonts w:ascii="Times New Roman" w:hAnsi="Times New Roman" w:cs="Times New Roman"/>
          <w:b/>
          <w:i/>
          <w:u w:val="single"/>
          <w:rPrChange w:id="520" w:author="Cris Pineda" w:date="2016-02-08T22:02:00Z">
            <w:rPr>
              <w:rFonts w:ascii="Times New Roman" w:hAnsi="Times New Roman" w:cs="Times New Roman"/>
            </w:rPr>
          </w:rPrChange>
        </w:rPr>
        <w:t>un</w:t>
      </w:r>
      <w:r w:rsidRPr="000051BF">
        <w:rPr>
          <w:rFonts w:ascii="Times New Roman" w:hAnsi="Times New Roman" w:cs="Times New Roman"/>
          <w:i/>
          <w:rPrChange w:id="521" w:author="Cris Pineda" w:date="2016-02-08T22:01:00Z">
            <w:rPr>
              <w:rFonts w:ascii="Times New Roman" w:hAnsi="Times New Roman" w:cs="Times New Roman"/>
            </w:rPr>
          </w:rPrChange>
        </w:rPr>
        <w:t xml:space="preserve"> </w:t>
      </w:r>
      <w:r w:rsidRPr="000051BF">
        <w:rPr>
          <w:rFonts w:ascii="Times New Roman" w:hAnsi="Times New Roman" w:cs="Times New Roman"/>
          <w:b/>
          <w:i/>
          <w:rPrChange w:id="522" w:author="Cris Pineda" w:date="2016-02-08T22:01:00Z">
            <w:rPr>
              <w:rFonts w:ascii="Times New Roman" w:hAnsi="Times New Roman" w:cs="Times New Roman"/>
            </w:rPr>
          </w:rPrChange>
        </w:rPr>
        <w:t>balón</w:t>
      </w:r>
      <w:r w:rsidRPr="000051BF">
        <w:rPr>
          <w:rFonts w:ascii="Times New Roman" w:hAnsi="Times New Roman" w:cs="Times New Roman"/>
          <w:i/>
          <w:rPrChange w:id="523" w:author="Cris Pineda" w:date="2016-02-08T22:01:00Z">
            <w:rPr>
              <w:rFonts w:ascii="Times New Roman" w:hAnsi="Times New Roman" w:cs="Times New Roman"/>
            </w:rPr>
          </w:rPrChange>
        </w:rPr>
        <w:t xml:space="preserve"> </w:t>
      </w:r>
      <w:r w:rsidRPr="000051BF">
        <w:rPr>
          <w:rFonts w:ascii="Times New Roman" w:hAnsi="Times New Roman" w:cs="Times New Roman"/>
          <w:b/>
          <w:i/>
          <w:u w:val="single"/>
          <w:rPrChange w:id="524" w:author="Cris Pineda" w:date="2016-02-08T22:02:00Z">
            <w:rPr>
              <w:rFonts w:ascii="Times New Roman" w:hAnsi="Times New Roman" w:cs="Times New Roman"/>
            </w:rPr>
          </w:rPrChange>
        </w:rPr>
        <w:t>hermoso</w:t>
      </w:r>
      <w:del w:id="525" w:author="PerfectoAmor" w:date="2016-02-04T13:04:00Z">
        <w:r w:rsidDel="00266D22">
          <w:rPr>
            <w:rFonts w:ascii="Times New Roman" w:hAnsi="Times New Roman" w:cs="Times New Roman"/>
          </w:rPr>
          <w:delText>”</w:delText>
        </w:r>
      </w:del>
      <w:r w:rsidR="00A04552">
        <w:rPr>
          <w:rFonts w:ascii="Times New Roman" w:hAnsi="Times New Roman" w:cs="Times New Roman"/>
        </w:rPr>
        <w:t>, los</w:t>
      </w:r>
      <w:r>
        <w:rPr>
          <w:rFonts w:ascii="Times New Roman" w:hAnsi="Times New Roman" w:cs="Times New Roman"/>
        </w:rPr>
        <w:t xml:space="preserve"> adjetivo</w:t>
      </w:r>
      <w:r w:rsidR="00A04552">
        <w:rPr>
          <w:rFonts w:ascii="Times New Roman" w:hAnsi="Times New Roman" w:cs="Times New Roman"/>
        </w:rPr>
        <w:t>s</w:t>
      </w:r>
      <w:r>
        <w:rPr>
          <w:rFonts w:ascii="Times New Roman" w:hAnsi="Times New Roman" w:cs="Times New Roman"/>
        </w:rPr>
        <w:t xml:space="preserve"> </w:t>
      </w:r>
      <w:del w:id="526" w:author="PerfectoAmor" w:date="2016-02-04T13:05:00Z">
        <w:r w:rsidR="00A04552" w:rsidDel="00266D22">
          <w:rPr>
            <w:rFonts w:ascii="Times New Roman" w:hAnsi="Times New Roman" w:cs="Times New Roman"/>
          </w:rPr>
          <w:delText>“</w:delText>
        </w:r>
      </w:del>
      <w:r w:rsidR="00A04552" w:rsidRPr="00266D22">
        <w:rPr>
          <w:rFonts w:ascii="Times New Roman" w:hAnsi="Times New Roman" w:cs="Times New Roman"/>
          <w:i/>
          <w:rPrChange w:id="527" w:author="PerfectoAmor" w:date="2016-02-04T13:05:00Z">
            <w:rPr>
              <w:rFonts w:ascii="Times New Roman" w:hAnsi="Times New Roman" w:cs="Times New Roman"/>
            </w:rPr>
          </w:rPrChange>
        </w:rPr>
        <w:t>un</w:t>
      </w:r>
      <w:del w:id="528" w:author="PerfectoAmor" w:date="2016-02-04T13:05:00Z">
        <w:r w:rsidR="00A04552" w:rsidDel="00266D22">
          <w:rPr>
            <w:rFonts w:ascii="Times New Roman" w:hAnsi="Times New Roman" w:cs="Times New Roman"/>
          </w:rPr>
          <w:delText>”</w:delText>
        </w:r>
      </w:del>
      <w:r w:rsidR="00A04552">
        <w:rPr>
          <w:rFonts w:ascii="Times New Roman" w:hAnsi="Times New Roman" w:cs="Times New Roman"/>
        </w:rPr>
        <w:t xml:space="preserve"> y </w:t>
      </w:r>
      <w:del w:id="529" w:author="PerfectoAmor" w:date="2016-02-04T13:05:00Z">
        <w:r w:rsidDel="00266D22">
          <w:rPr>
            <w:rFonts w:ascii="Times New Roman" w:hAnsi="Times New Roman" w:cs="Times New Roman"/>
          </w:rPr>
          <w:delText>“</w:delText>
        </w:r>
      </w:del>
      <w:r w:rsidRPr="00266D22">
        <w:rPr>
          <w:rFonts w:ascii="Times New Roman" w:hAnsi="Times New Roman" w:cs="Times New Roman"/>
          <w:i/>
          <w:rPrChange w:id="530" w:author="PerfectoAmor" w:date="2016-02-04T13:05:00Z">
            <w:rPr>
              <w:rFonts w:ascii="Times New Roman" w:hAnsi="Times New Roman" w:cs="Times New Roman"/>
            </w:rPr>
          </w:rPrChange>
        </w:rPr>
        <w:t>hermoso</w:t>
      </w:r>
      <w:del w:id="531" w:author="PerfectoAmor" w:date="2016-02-04T13:05:00Z">
        <w:r w:rsidDel="00266D22">
          <w:rPr>
            <w:rFonts w:ascii="Times New Roman" w:hAnsi="Times New Roman" w:cs="Times New Roman"/>
          </w:rPr>
          <w:delText>”</w:delText>
        </w:r>
      </w:del>
      <w:r>
        <w:rPr>
          <w:rFonts w:ascii="Times New Roman" w:hAnsi="Times New Roman" w:cs="Times New Roman"/>
        </w:rPr>
        <w:t xml:space="preserve"> aparece</w:t>
      </w:r>
      <w:r w:rsidR="00A04552">
        <w:rPr>
          <w:rFonts w:ascii="Times New Roman" w:hAnsi="Times New Roman" w:cs="Times New Roman"/>
        </w:rPr>
        <w:t>n</w:t>
      </w:r>
      <w:r>
        <w:rPr>
          <w:rFonts w:ascii="Times New Roman" w:hAnsi="Times New Roman" w:cs="Times New Roman"/>
        </w:rPr>
        <w:t xml:space="preserve"> </w:t>
      </w:r>
      <w:del w:id="532" w:author="PerfectoAmor" w:date="2016-02-03T12:29:00Z">
        <w:r w:rsidDel="005224C8">
          <w:rPr>
            <w:rFonts w:ascii="Times New Roman" w:hAnsi="Times New Roman" w:cs="Times New Roman"/>
          </w:rPr>
          <w:delText xml:space="preserve">gracias a </w:delText>
        </w:r>
      </w:del>
      <w:ins w:id="533" w:author="PerfectoAmor" w:date="2016-02-03T12:29:00Z">
        <w:r w:rsidR="005224C8">
          <w:rPr>
            <w:rFonts w:ascii="Times New Roman" w:hAnsi="Times New Roman" w:cs="Times New Roman"/>
          </w:rPr>
          <w:t>por</w:t>
        </w:r>
      </w:ins>
      <w:r>
        <w:rPr>
          <w:rFonts w:ascii="Times New Roman" w:hAnsi="Times New Roman" w:cs="Times New Roman"/>
        </w:rPr>
        <w:t>que acompaña</w:t>
      </w:r>
      <w:r w:rsidR="00A04552">
        <w:rPr>
          <w:rFonts w:ascii="Times New Roman" w:hAnsi="Times New Roman" w:cs="Times New Roman"/>
        </w:rPr>
        <w:t>n</w:t>
      </w:r>
      <w:r>
        <w:rPr>
          <w:rFonts w:ascii="Times New Roman" w:hAnsi="Times New Roman" w:cs="Times New Roman"/>
        </w:rPr>
        <w:t xml:space="preserve"> al sustantivo </w:t>
      </w:r>
      <w:del w:id="534" w:author="PerfectoAmor" w:date="2016-02-04T13:05:00Z">
        <w:r w:rsidDel="00266D22">
          <w:rPr>
            <w:rFonts w:ascii="Times New Roman" w:hAnsi="Times New Roman" w:cs="Times New Roman"/>
          </w:rPr>
          <w:delText>“</w:delText>
        </w:r>
      </w:del>
      <w:r w:rsidRPr="00266D22">
        <w:rPr>
          <w:rFonts w:ascii="Times New Roman" w:hAnsi="Times New Roman" w:cs="Times New Roman"/>
          <w:i/>
          <w:rPrChange w:id="535" w:author="PerfectoAmor" w:date="2016-02-04T13:05:00Z">
            <w:rPr>
              <w:rFonts w:ascii="Times New Roman" w:hAnsi="Times New Roman" w:cs="Times New Roman"/>
            </w:rPr>
          </w:rPrChange>
        </w:rPr>
        <w:t>balón</w:t>
      </w:r>
      <w:del w:id="536" w:author="PerfectoAmor" w:date="2016-02-04T13:05:00Z">
        <w:r w:rsidDel="00266D22">
          <w:rPr>
            <w:rFonts w:ascii="Times New Roman" w:hAnsi="Times New Roman" w:cs="Times New Roman"/>
          </w:rPr>
          <w:delText>”</w:delText>
        </w:r>
      </w:del>
      <w:r w:rsidR="0080631F" w:rsidRPr="0080631F">
        <w:rPr>
          <w:rFonts w:ascii="Times New Roman" w:hAnsi="Times New Roman" w:cs="Times New Roman"/>
        </w:rPr>
        <w:t>.</w:t>
      </w:r>
      <w:r>
        <w:rPr>
          <w:rFonts w:ascii="Times New Roman" w:hAnsi="Times New Roman" w:cs="Times New Roman"/>
        </w:rPr>
        <w:t xml:space="preserve"> Si este sustantivo no estuviera presente, dicho</w:t>
      </w:r>
      <w:r w:rsidR="00A04552">
        <w:rPr>
          <w:rFonts w:ascii="Times New Roman" w:hAnsi="Times New Roman" w:cs="Times New Roman"/>
        </w:rPr>
        <w:t>s</w:t>
      </w:r>
      <w:r>
        <w:rPr>
          <w:rFonts w:ascii="Times New Roman" w:hAnsi="Times New Roman" w:cs="Times New Roman"/>
        </w:rPr>
        <w:t xml:space="preserve"> adjetivo</w:t>
      </w:r>
      <w:r w:rsidR="00A04552">
        <w:rPr>
          <w:rFonts w:ascii="Times New Roman" w:hAnsi="Times New Roman" w:cs="Times New Roman"/>
        </w:rPr>
        <w:t>s</w:t>
      </w:r>
      <w:r>
        <w:rPr>
          <w:rFonts w:ascii="Times New Roman" w:hAnsi="Times New Roman" w:cs="Times New Roman"/>
        </w:rPr>
        <w:t xml:space="preserve"> no podría</w:t>
      </w:r>
      <w:r w:rsidR="00A04552">
        <w:rPr>
          <w:rFonts w:ascii="Times New Roman" w:hAnsi="Times New Roman" w:cs="Times New Roman"/>
        </w:rPr>
        <w:t>n</w:t>
      </w:r>
      <w:r>
        <w:rPr>
          <w:rFonts w:ascii="Times New Roman" w:hAnsi="Times New Roman" w:cs="Times New Roman"/>
        </w:rPr>
        <w:t xml:space="preserve"> ser incluido</w:t>
      </w:r>
      <w:r w:rsidR="00A04552">
        <w:rPr>
          <w:rFonts w:ascii="Times New Roman" w:hAnsi="Times New Roman" w:cs="Times New Roman"/>
        </w:rPr>
        <w:t>s</w:t>
      </w:r>
      <w:r w:rsidR="00740F1D">
        <w:rPr>
          <w:rFonts w:ascii="Times New Roman" w:hAnsi="Times New Roman" w:cs="Times New Roman"/>
        </w:rPr>
        <w:t xml:space="preserve">. </w:t>
      </w:r>
      <w:del w:id="537" w:author="PerfectoAmor" w:date="2016-02-04T13:07:00Z">
        <w:r w:rsidR="00740F1D" w:rsidDel="00266D22">
          <w:rPr>
            <w:rFonts w:ascii="Times New Roman" w:hAnsi="Times New Roman" w:cs="Times New Roman"/>
          </w:rPr>
          <w:delText xml:space="preserve">Es decir, </w:delText>
        </w:r>
      </w:del>
      <w:del w:id="538" w:author="PerfectoAmor" w:date="2016-02-03T12:32:00Z">
        <w:r w:rsidR="00740F1D" w:rsidDel="005224C8">
          <w:rPr>
            <w:rFonts w:ascii="Times New Roman" w:hAnsi="Times New Roman" w:cs="Times New Roman"/>
          </w:rPr>
          <w:delText>los textos</w:delText>
        </w:r>
        <w:r w:rsidDel="005224C8">
          <w:rPr>
            <w:rFonts w:ascii="Times New Roman" w:hAnsi="Times New Roman" w:cs="Times New Roman"/>
          </w:rPr>
          <w:delText xml:space="preserve"> </w:delText>
        </w:r>
      </w:del>
      <w:ins w:id="539" w:author="PerfectoAmor" w:date="2016-02-04T13:07:00Z">
        <w:r w:rsidR="00266D22">
          <w:rPr>
            <w:rFonts w:ascii="Times New Roman" w:hAnsi="Times New Roman" w:cs="Times New Roman"/>
          </w:rPr>
          <w:t>L</w:t>
        </w:r>
      </w:ins>
      <w:ins w:id="540" w:author="PerfectoAmor" w:date="2016-02-03T12:32:00Z">
        <w:r w:rsidR="005224C8">
          <w:rPr>
            <w:rFonts w:ascii="Times New Roman" w:hAnsi="Times New Roman" w:cs="Times New Roman"/>
          </w:rPr>
          <w:t xml:space="preserve">as frases: </w:t>
        </w:r>
      </w:ins>
      <w:del w:id="541" w:author="PerfectoAmor" w:date="2016-02-04T13:06:00Z">
        <w:r w:rsidDel="00266D22">
          <w:rPr>
            <w:rFonts w:ascii="Times New Roman" w:hAnsi="Times New Roman" w:cs="Times New Roman"/>
          </w:rPr>
          <w:delText>“</w:delText>
        </w:r>
      </w:del>
      <w:r w:rsidRPr="00266D22">
        <w:rPr>
          <w:rFonts w:ascii="Times New Roman" w:hAnsi="Times New Roman" w:cs="Times New Roman"/>
          <w:i/>
          <w:rPrChange w:id="542" w:author="PerfectoAmor" w:date="2016-02-04T13:06:00Z">
            <w:rPr>
              <w:rFonts w:ascii="Times New Roman" w:hAnsi="Times New Roman" w:cs="Times New Roman"/>
            </w:rPr>
          </w:rPrChange>
        </w:rPr>
        <w:t>Compré un hermoso</w:t>
      </w:r>
      <w:del w:id="543" w:author="PerfectoAmor" w:date="2016-02-04T13:06:00Z">
        <w:r w:rsidDel="00266D22">
          <w:rPr>
            <w:rFonts w:ascii="Times New Roman" w:hAnsi="Times New Roman" w:cs="Times New Roman"/>
          </w:rPr>
          <w:delText>”</w:delText>
        </w:r>
      </w:del>
      <w:r w:rsidR="00A04552">
        <w:rPr>
          <w:rFonts w:ascii="Times New Roman" w:hAnsi="Times New Roman" w:cs="Times New Roman"/>
        </w:rPr>
        <w:t xml:space="preserve">, o </w:t>
      </w:r>
      <w:del w:id="544" w:author="PerfectoAmor" w:date="2016-02-04T13:06:00Z">
        <w:r w:rsidR="00A04552" w:rsidDel="00266D22">
          <w:rPr>
            <w:rFonts w:ascii="Times New Roman" w:hAnsi="Times New Roman" w:cs="Times New Roman"/>
          </w:rPr>
          <w:delText>“</w:delText>
        </w:r>
      </w:del>
      <w:r w:rsidR="00A04552" w:rsidRPr="00266D22">
        <w:rPr>
          <w:rFonts w:ascii="Times New Roman" w:hAnsi="Times New Roman" w:cs="Times New Roman"/>
          <w:i/>
          <w:rPrChange w:id="545" w:author="PerfectoAmor" w:date="2016-02-04T13:07:00Z">
            <w:rPr>
              <w:rFonts w:ascii="Times New Roman" w:hAnsi="Times New Roman" w:cs="Times New Roman"/>
            </w:rPr>
          </w:rPrChange>
        </w:rPr>
        <w:t>compré un</w:t>
      </w:r>
      <w:del w:id="546" w:author="PerfectoAmor" w:date="2016-02-04T13:07:00Z">
        <w:r w:rsidR="00A04552" w:rsidDel="00266D22">
          <w:rPr>
            <w:rFonts w:ascii="Times New Roman" w:hAnsi="Times New Roman" w:cs="Times New Roman"/>
          </w:rPr>
          <w:delText>”</w:delText>
        </w:r>
      </w:del>
      <w:r w:rsidR="00A04552">
        <w:rPr>
          <w:rFonts w:ascii="Times New Roman" w:hAnsi="Times New Roman" w:cs="Times New Roman"/>
        </w:rPr>
        <w:t xml:space="preserve"> o </w:t>
      </w:r>
      <w:del w:id="547" w:author="PerfectoAmor" w:date="2016-02-04T13:07:00Z">
        <w:r w:rsidR="00A04552" w:rsidDel="00266D22">
          <w:rPr>
            <w:rFonts w:ascii="Times New Roman" w:hAnsi="Times New Roman" w:cs="Times New Roman"/>
          </w:rPr>
          <w:delText>“</w:delText>
        </w:r>
      </w:del>
      <w:r w:rsidR="00A04552" w:rsidRPr="00266D22">
        <w:rPr>
          <w:rFonts w:ascii="Times New Roman" w:hAnsi="Times New Roman" w:cs="Times New Roman"/>
          <w:i/>
          <w:rPrChange w:id="548" w:author="PerfectoAmor" w:date="2016-02-04T13:07:00Z">
            <w:rPr>
              <w:rFonts w:ascii="Times New Roman" w:hAnsi="Times New Roman" w:cs="Times New Roman"/>
            </w:rPr>
          </w:rPrChange>
        </w:rPr>
        <w:t>compré hermoso</w:t>
      </w:r>
      <w:del w:id="549" w:author="PerfectoAmor" w:date="2016-02-04T13:07:00Z">
        <w:r w:rsidR="00A04552" w:rsidDel="00266D22">
          <w:rPr>
            <w:rFonts w:ascii="Times New Roman" w:hAnsi="Times New Roman" w:cs="Times New Roman"/>
          </w:rPr>
          <w:delText>”</w:delText>
        </w:r>
      </w:del>
      <w:r w:rsidR="00A04552">
        <w:rPr>
          <w:rFonts w:ascii="Times New Roman" w:hAnsi="Times New Roman" w:cs="Times New Roman"/>
        </w:rPr>
        <w:t xml:space="preserve"> </w:t>
      </w:r>
      <w:r>
        <w:rPr>
          <w:rFonts w:ascii="Times New Roman" w:hAnsi="Times New Roman" w:cs="Times New Roman"/>
        </w:rPr>
        <w:t>no s</w:t>
      </w:r>
      <w:ins w:id="550" w:author="PerfectoAmor" w:date="2016-02-03T12:30:00Z">
        <w:r w:rsidR="005224C8">
          <w:rPr>
            <w:rFonts w:ascii="Times New Roman" w:hAnsi="Times New Roman" w:cs="Times New Roman"/>
          </w:rPr>
          <w:t>on</w:t>
        </w:r>
      </w:ins>
      <w:del w:id="551" w:author="PerfectoAmor" w:date="2016-02-03T12:30:00Z">
        <w:r w:rsidDel="005224C8">
          <w:rPr>
            <w:rFonts w:ascii="Times New Roman" w:hAnsi="Times New Roman" w:cs="Times New Roman"/>
          </w:rPr>
          <w:delText>ería</w:delText>
        </w:r>
        <w:r w:rsidR="00A04552" w:rsidDel="005224C8">
          <w:rPr>
            <w:rFonts w:ascii="Times New Roman" w:hAnsi="Times New Roman" w:cs="Times New Roman"/>
          </w:rPr>
          <w:delText>n</w:delText>
        </w:r>
      </w:del>
      <w:r w:rsidR="00740F1D">
        <w:rPr>
          <w:rFonts w:ascii="Times New Roman" w:hAnsi="Times New Roman" w:cs="Times New Roman"/>
        </w:rPr>
        <w:t xml:space="preserve"> clar</w:t>
      </w:r>
      <w:del w:id="552" w:author="PerfectoAmor" w:date="2016-02-04T13:07:00Z">
        <w:r w:rsidR="00740F1D" w:rsidDel="00266D22">
          <w:rPr>
            <w:rFonts w:ascii="Times New Roman" w:hAnsi="Times New Roman" w:cs="Times New Roman"/>
          </w:rPr>
          <w:delText>o</w:delText>
        </w:r>
      </w:del>
      <w:ins w:id="553" w:author="PerfectoAmor" w:date="2016-02-04T13:07:00Z">
        <w:r w:rsidR="00266D22">
          <w:rPr>
            <w:rFonts w:ascii="Times New Roman" w:hAnsi="Times New Roman" w:cs="Times New Roman"/>
          </w:rPr>
          <w:t>a</w:t>
        </w:r>
      </w:ins>
      <w:r w:rsidR="00A04552">
        <w:rPr>
          <w:rFonts w:ascii="Times New Roman" w:hAnsi="Times New Roman" w:cs="Times New Roman"/>
        </w:rPr>
        <w:t>s</w:t>
      </w:r>
      <w:r>
        <w:rPr>
          <w:rFonts w:ascii="Times New Roman" w:hAnsi="Times New Roman" w:cs="Times New Roman"/>
        </w:rPr>
        <w:t xml:space="preserve"> </w:t>
      </w:r>
      <w:del w:id="554" w:author="PerfectoAmor" w:date="2016-02-03T12:30:00Z">
        <w:r w:rsidDel="005224C8">
          <w:rPr>
            <w:rFonts w:ascii="Times New Roman" w:hAnsi="Times New Roman" w:cs="Times New Roman"/>
          </w:rPr>
          <w:delText xml:space="preserve">para nosotros y sentiríamos </w:delText>
        </w:r>
      </w:del>
      <w:ins w:id="555" w:author="PerfectoAmor" w:date="2016-02-03T12:30:00Z">
        <w:r w:rsidR="005224C8">
          <w:rPr>
            <w:rFonts w:ascii="Times New Roman" w:hAnsi="Times New Roman" w:cs="Times New Roman"/>
          </w:rPr>
          <w:t>por</w:t>
        </w:r>
      </w:ins>
      <w:r>
        <w:rPr>
          <w:rFonts w:ascii="Times New Roman" w:hAnsi="Times New Roman" w:cs="Times New Roman"/>
        </w:rPr>
        <w:t xml:space="preserve">que hace falta un elemento </w:t>
      </w:r>
      <w:del w:id="556" w:author="PerfectoAmor" w:date="2016-02-03T12:31:00Z">
        <w:r w:rsidDel="005224C8">
          <w:rPr>
            <w:rFonts w:ascii="Times New Roman" w:hAnsi="Times New Roman" w:cs="Times New Roman"/>
          </w:rPr>
          <w:delText>para que esté</w:delText>
        </w:r>
        <w:r w:rsidR="00A04552" w:rsidDel="005224C8">
          <w:rPr>
            <w:rFonts w:ascii="Times New Roman" w:hAnsi="Times New Roman" w:cs="Times New Roman"/>
          </w:rPr>
          <w:delText>n</w:delText>
        </w:r>
        <w:r w:rsidR="00740F1D" w:rsidDel="005224C8">
          <w:rPr>
            <w:rFonts w:ascii="Times New Roman" w:hAnsi="Times New Roman" w:cs="Times New Roman"/>
          </w:rPr>
          <w:delText xml:space="preserve"> </w:delText>
        </w:r>
      </w:del>
      <w:ins w:id="557" w:author="PerfectoAmor" w:date="2016-02-03T12:31:00Z">
        <w:r w:rsidR="005224C8">
          <w:rPr>
            <w:rFonts w:ascii="Times New Roman" w:hAnsi="Times New Roman" w:cs="Times New Roman"/>
          </w:rPr>
          <w:t>que l</w:t>
        </w:r>
      </w:ins>
      <w:ins w:id="558" w:author="PerfectoAmor" w:date="2016-02-04T13:07:00Z">
        <w:r w:rsidR="00266D22">
          <w:rPr>
            <w:rFonts w:ascii="Times New Roman" w:hAnsi="Times New Roman" w:cs="Times New Roman"/>
          </w:rPr>
          <w:t>a</w:t>
        </w:r>
      </w:ins>
      <w:ins w:id="559" w:author="PerfectoAmor" w:date="2016-02-03T12:31:00Z">
        <w:r w:rsidR="005224C8">
          <w:rPr>
            <w:rFonts w:ascii="Times New Roman" w:hAnsi="Times New Roman" w:cs="Times New Roman"/>
          </w:rPr>
          <w:t xml:space="preserve">s </w:t>
        </w:r>
      </w:ins>
      <w:r w:rsidR="00740F1D">
        <w:rPr>
          <w:rFonts w:ascii="Times New Roman" w:hAnsi="Times New Roman" w:cs="Times New Roman"/>
        </w:rPr>
        <w:t>comple</w:t>
      </w:r>
      <w:ins w:id="560" w:author="Cris Pineda" w:date="2016-02-08T22:01:00Z">
        <w:r w:rsidR="000051BF">
          <w:rPr>
            <w:rFonts w:ascii="Times New Roman" w:hAnsi="Times New Roman" w:cs="Times New Roman"/>
          </w:rPr>
          <w:t>men</w:t>
        </w:r>
      </w:ins>
      <w:r w:rsidR="00740F1D">
        <w:rPr>
          <w:rFonts w:ascii="Times New Roman" w:hAnsi="Times New Roman" w:cs="Times New Roman"/>
        </w:rPr>
        <w:t>t</w:t>
      </w:r>
      <w:ins w:id="561" w:author="PerfectoAmor" w:date="2016-02-03T12:31:00Z">
        <w:r w:rsidR="005224C8">
          <w:rPr>
            <w:rFonts w:ascii="Times New Roman" w:hAnsi="Times New Roman" w:cs="Times New Roman"/>
          </w:rPr>
          <w:t>e</w:t>
        </w:r>
      </w:ins>
      <w:del w:id="562" w:author="PerfectoAmor" w:date="2016-02-03T12:31:00Z">
        <w:r w:rsidR="00740F1D" w:rsidDel="005224C8">
          <w:rPr>
            <w:rFonts w:ascii="Times New Roman" w:hAnsi="Times New Roman" w:cs="Times New Roman"/>
          </w:rPr>
          <w:delText>o</w:delText>
        </w:r>
        <w:r w:rsidR="00A04552" w:rsidDel="005224C8">
          <w:rPr>
            <w:rFonts w:ascii="Times New Roman" w:hAnsi="Times New Roman" w:cs="Times New Roman"/>
          </w:rPr>
          <w:delText>s</w:delText>
        </w:r>
      </w:del>
      <w:r w:rsidR="00740F1D">
        <w:rPr>
          <w:rFonts w:ascii="Times New Roman" w:hAnsi="Times New Roman" w:cs="Times New Roman"/>
        </w:rPr>
        <w:t xml:space="preserve"> </w:t>
      </w:r>
      <w:del w:id="563" w:author="PerfectoAmor" w:date="2016-02-03T12:31:00Z">
        <w:r w:rsidR="00740F1D" w:rsidDel="005224C8">
          <w:rPr>
            <w:rFonts w:ascii="Times New Roman" w:hAnsi="Times New Roman" w:cs="Times New Roman"/>
          </w:rPr>
          <w:delText xml:space="preserve">y </w:delText>
        </w:r>
      </w:del>
      <w:ins w:id="564" w:author="PerfectoAmor" w:date="2016-02-03T12:31:00Z">
        <w:r w:rsidR="005224C8">
          <w:rPr>
            <w:rFonts w:ascii="Times New Roman" w:hAnsi="Times New Roman" w:cs="Times New Roman"/>
          </w:rPr>
          <w:t xml:space="preserve">para </w:t>
        </w:r>
      </w:ins>
      <w:r w:rsidR="00740F1D">
        <w:rPr>
          <w:rFonts w:ascii="Times New Roman" w:hAnsi="Times New Roman" w:cs="Times New Roman"/>
        </w:rPr>
        <w:t>form</w:t>
      </w:r>
      <w:ins w:id="565" w:author="PerfectoAmor" w:date="2016-02-03T12:31:00Z">
        <w:r w:rsidR="005224C8">
          <w:rPr>
            <w:rFonts w:ascii="Times New Roman" w:hAnsi="Times New Roman" w:cs="Times New Roman"/>
          </w:rPr>
          <w:t>ar</w:t>
        </w:r>
      </w:ins>
      <w:del w:id="566" w:author="PerfectoAmor" w:date="2016-02-03T12:31:00Z">
        <w:r w:rsidR="00740F1D" w:rsidDel="005224C8">
          <w:rPr>
            <w:rFonts w:ascii="Times New Roman" w:hAnsi="Times New Roman" w:cs="Times New Roman"/>
          </w:rPr>
          <w:delText>en</w:delText>
        </w:r>
      </w:del>
      <w:r w:rsidR="00740F1D">
        <w:rPr>
          <w:rFonts w:ascii="Times New Roman" w:hAnsi="Times New Roman" w:cs="Times New Roman"/>
        </w:rPr>
        <w:t xml:space="preserve"> oraciones</w:t>
      </w:r>
      <w:r w:rsidR="00F56AD4">
        <w:rPr>
          <w:rFonts w:ascii="Times New Roman" w:hAnsi="Times New Roman" w:cs="Times New Roman"/>
        </w:rPr>
        <w:t>.</w:t>
      </w:r>
    </w:p>
    <w:p w14:paraId="4211D9D2" w14:textId="77777777" w:rsidR="00012E9A" w:rsidRDefault="00012E9A" w:rsidP="00012E9A">
      <w:pPr>
        <w:rPr>
          <w:rFonts w:ascii="Times New Roman" w:hAnsi="Times New Roman" w:cs="Times New Roman"/>
        </w:rPr>
      </w:pPr>
    </w:p>
    <w:p w14:paraId="06A27177" w14:textId="428F494C" w:rsidR="00F80785" w:rsidRDefault="00F80785" w:rsidP="0080631F">
      <w:pPr>
        <w:rPr>
          <w:rFonts w:ascii="Times New Roman" w:hAnsi="Times New Roman" w:cs="Times New Roman"/>
        </w:rPr>
      </w:pPr>
      <w:del w:id="567" w:author="PerfectoAmor" w:date="2016-02-03T12:32:00Z">
        <w:r w:rsidDel="005224C8">
          <w:rPr>
            <w:rFonts w:ascii="Times New Roman" w:hAnsi="Times New Roman" w:cs="Times New Roman"/>
          </w:rPr>
          <w:delText>Generalmente l</w:delText>
        </w:r>
      </w:del>
      <w:ins w:id="568" w:author="PerfectoAmor" w:date="2016-02-03T12:32:00Z">
        <w:r w:rsidR="005224C8">
          <w:rPr>
            <w:rFonts w:ascii="Times New Roman" w:hAnsi="Times New Roman" w:cs="Times New Roman"/>
          </w:rPr>
          <w:t>L</w:t>
        </w:r>
      </w:ins>
      <w:r>
        <w:rPr>
          <w:rFonts w:ascii="Times New Roman" w:hAnsi="Times New Roman" w:cs="Times New Roman"/>
        </w:rPr>
        <w:t xml:space="preserve">os sintagmas nominales </w:t>
      </w:r>
      <w:del w:id="569" w:author="PerfectoAmor" w:date="2016-02-03T12:34:00Z">
        <w:r w:rsidDel="00720E35">
          <w:rPr>
            <w:rFonts w:ascii="Times New Roman" w:hAnsi="Times New Roman" w:cs="Times New Roman"/>
          </w:rPr>
          <w:delText xml:space="preserve">tienen </w:delText>
        </w:r>
      </w:del>
      <w:del w:id="570" w:author="PerfectoAmor" w:date="2016-02-03T12:32:00Z">
        <w:r w:rsidDel="005224C8">
          <w:rPr>
            <w:rFonts w:ascii="Times New Roman" w:hAnsi="Times New Roman" w:cs="Times New Roman"/>
          </w:rPr>
          <w:delText xml:space="preserve">algunas </w:delText>
        </w:r>
      </w:del>
      <w:ins w:id="571" w:author="PerfectoAmor" w:date="2016-02-03T12:34:00Z">
        <w:r w:rsidR="00720E35">
          <w:rPr>
            <w:rFonts w:ascii="Times New Roman" w:hAnsi="Times New Roman" w:cs="Times New Roman"/>
          </w:rPr>
          <w:t xml:space="preserve"> cumplen diversas </w:t>
        </w:r>
      </w:ins>
      <w:r>
        <w:rPr>
          <w:rFonts w:ascii="Times New Roman" w:hAnsi="Times New Roman" w:cs="Times New Roman"/>
        </w:rPr>
        <w:t xml:space="preserve">funciones </w:t>
      </w:r>
      <w:ins w:id="572" w:author="PerfectoAmor" w:date="2016-02-03T12:32:00Z">
        <w:r w:rsidR="005224C8">
          <w:rPr>
            <w:rFonts w:ascii="Times New Roman" w:hAnsi="Times New Roman" w:cs="Times New Roman"/>
          </w:rPr>
          <w:t>dentro de</w:t>
        </w:r>
      </w:ins>
      <w:del w:id="573" w:author="PerfectoAmor" w:date="2016-02-03T12:32:00Z">
        <w:r w:rsidDel="005224C8">
          <w:rPr>
            <w:rFonts w:ascii="Times New Roman" w:hAnsi="Times New Roman" w:cs="Times New Roman"/>
          </w:rPr>
          <w:delText>en</w:delText>
        </w:r>
      </w:del>
      <w:r>
        <w:rPr>
          <w:rFonts w:ascii="Times New Roman" w:hAnsi="Times New Roman" w:cs="Times New Roman"/>
        </w:rPr>
        <w:t xml:space="preserve"> una oración</w:t>
      </w:r>
      <w:ins w:id="574" w:author="PerfectoAmor" w:date="2016-02-03T12:32:00Z">
        <w:r w:rsidR="005224C8">
          <w:rPr>
            <w:rFonts w:ascii="Times New Roman" w:hAnsi="Times New Roman" w:cs="Times New Roman"/>
          </w:rPr>
          <w:t>, veamos algunas de ellas</w:t>
        </w:r>
      </w:ins>
      <w:r>
        <w:rPr>
          <w:rFonts w:ascii="Times New Roman" w:hAnsi="Times New Roman" w:cs="Times New Roman"/>
        </w:rPr>
        <w:t>:</w:t>
      </w:r>
    </w:p>
    <w:p w14:paraId="28899B26" w14:textId="61BAEEDF" w:rsidR="00012E9A" w:rsidRDefault="00012E9A" w:rsidP="00F80785">
      <w:pPr>
        <w:rPr>
          <w:rFonts w:ascii="Times New Roman" w:hAnsi="Times New Roman" w:cs="Times New Roman"/>
        </w:rPr>
      </w:pPr>
    </w:p>
    <w:p w14:paraId="5B750905" w14:textId="77777777" w:rsidR="00266D22" w:rsidRDefault="007023C4" w:rsidP="00F80785">
      <w:pPr>
        <w:pStyle w:val="Prrafodelista"/>
        <w:numPr>
          <w:ilvl w:val="0"/>
          <w:numId w:val="20"/>
        </w:numPr>
        <w:ind w:left="284" w:hanging="284"/>
        <w:rPr>
          <w:ins w:id="575" w:author="PerfectoAmor" w:date="2016-02-04T13:08:00Z"/>
          <w:rFonts w:ascii="Times New Roman" w:hAnsi="Times New Roman" w:cs="Times New Roman"/>
        </w:rPr>
      </w:pPr>
      <w:del w:id="576" w:author="PerfectoAmor" w:date="2016-02-03T12:34:00Z">
        <w:r w:rsidDel="00720E35">
          <w:rPr>
            <w:rFonts w:ascii="Times New Roman" w:hAnsi="Times New Roman" w:cs="Times New Roman"/>
          </w:rPr>
          <w:delText xml:space="preserve">Pueden ser </w:delText>
        </w:r>
      </w:del>
      <w:ins w:id="577" w:author="PerfectoAmor" w:date="2016-02-03T12:34:00Z">
        <w:r w:rsidR="00720E35">
          <w:rPr>
            <w:rFonts w:ascii="Times New Roman" w:hAnsi="Times New Roman" w:cs="Times New Roman"/>
          </w:rPr>
          <w:t xml:space="preserve">Actúa como </w:t>
        </w:r>
      </w:ins>
      <w:ins w:id="578" w:author="PerfectoAmor" w:date="2016-02-03T12:33:00Z">
        <w:r w:rsidR="00720E35">
          <w:rPr>
            <w:rFonts w:ascii="Times New Roman" w:hAnsi="Times New Roman" w:cs="Times New Roman"/>
          </w:rPr>
          <w:t xml:space="preserve">el </w:t>
        </w:r>
      </w:ins>
      <w:r>
        <w:rPr>
          <w:rFonts w:ascii="Times New Roman" w:hAnsi="Times New Roman" w:cs="Times New Roman"/>
        </w:rPr>
        <w:t>sujeto</w:t>
      </w:r>
      <w:del w:id="579" w:author="PerfectoAmor" w:date="2016-02-03T12:33:00Z">
        <w:r w:rsidDel="00720E35">
          <w:rPr>
            <w:rFonts w:ascii="Times New Roman" w:hAnsi="Times New Roman" w:cs="Times New Roman"/>
          </w:rPr>
          <w:delText xml:space="preserve"> de la oración</w:delText>
        </w:r>
      </w:del>
      <w:r>
        <w:rPr>
          <w:rFonts w:ascii="Times New Roman" w:hAnsi="Times New Roman" w:cs="Times New Roman"/>
        </w:rPr>
        <w:t>. Por ejemplo</w:t>
      </w:r>
      <w:ins w:id="580" w:author="PerfectoAmor" w:date="2016-02-04T13:08:00Z">
        <w:r w:rsidR="00266D22">
          <w:rPr>
            <w:rFonts w:ascii="Times New Roman" w:hAnsi="Times New Roman" w:cs="Times New Roman"/>
          </w:rPr>
          <w:t>:</w:t>
        </w:r>
      </w:ins>
      <w:del w:id="581" w:author="PerfectoAmor" w:date="2016-02-04T13:08:00Z">
        <w:r w:rsidDel="00266D22">
          <w:rPr>
            <w:rFonts w:ascii="Times New Roman" w:hAnsi="Times New Roman" w:cs="Times New Roman"/>
          </w:rPr>
          <w:delText>, en la oración</w:delText>
        </w:r>
      </w:del>
      <w:r>
        <w:rPr>
          <w:rFonts w:ascii="Times New Roman" w:hAnsi="Times New Roman" w:cs="Times New Roman"/>
        </w:rPr>
        <w:t xml:space="preserve"> </w:t>
      </w:r>
      <w:del w:id="582" w:author="PerfectoAmor" w:date="2016-02-04T13:08:00Z">
        <w:r w:rsidDel="00266D22">
          <w:rPr>
            <w:rFonts w:ascii="Times New Roman" w:hAnsi="Times New Roman" w:cs="Times New Roman"/>
          </w:rPr>
          <w:delText>“</w:delText>
        </w:r>
      </w:del>
    </w:p>
    <w:p w14:paraId="1E40B04A" w14:textId="5154E07A" w:rsidR="000051BF" w:rsidRDefault="007023C4" w:rsidP="000051BF">
      <w:pPr>
        <w:pStyle w:val="Prrafodelista"/>
        <w:ind w:left="284"/>
        <w:rPr>
          <w:ins w:id="583" w:author="Cris Pineda" w:date="2016-02-08T22:02:00Z"/>
          <w:rFonts w:ascii="Times New Roman" w:hAnsi="Times New Roman" w:cs="Times New Roman"/>
        </w:rPr>
        <w:pPrChange w:id="584" w:author="Cris Pineda" w:date="2016-02-08T22:02:00Z">
          <w:pPr>
            <w:pStyle w:val="Prrafodelista"/>
            <w:numPr>
              <w:numId w:val="20"/>
            </w:numPr>
            <w:ind w:left="284" w:hanging="284"/>
          </w:pPr>
        </w:pPrChange>
      </w:pPr>
      <w:r w:rsidRPr="00266D22">
        <w:rPr>
          <w:rFonts w:ascii="Times New Roman" w:hAnsi="Times New Roman" w:cs="Times New Roman"/>
          <w:b/>
          <w:i/>
          <w:rPrChange w:id="585" w:author="PerfectoAmor" w:date="2016-02-04T13:08:00Z">
            <w:rPr>
              <w:rFonts w:ascii="Times New Roman" w:hAnsi="Times New Roman" w:cs="Times New Roman"/>
            </w:rPr>
          </w:rPrChange>
        </w:rPr>
        <w:lastRenderedPageBreak/>
        <w:t>Este carro nuevo</w:t>
      </w:r>
      <w:r w:rsidRPr="00266D22">
        <w:rPr>
          <w:rFonts w:ascii="Times New Roman" w:hAnsi="Times New Roman" w:cs="Times New Roman"/>
          <w:i/>
          <w:rPrChange w:id="586" w:author="PerfectoAmor" w:date="2016-02-04T13:08:00Z">
            <w:rPr>
              <w:rFonts w:ascii="Times New Roman" w:hAnsi="Times New Roman" w:cs="Times New Roman"/>
            </w:rPr>
          </w:rPrChange>
        </w:rPr>
        <w:t xml:space="preserve"> </w:t>
      </w:r>
      <w:r w:rsidRPr="000051BF">
        <w:rPr>
          <w:rFonts w:ascii="Times New Roman" w:hAnsi="Times New Roman" w:cs="Times New Roman"/>
          <w:i/>
          <w:rPrChange w:id="587" w:author="Cris Pineda" w:date="2016-02-08T22:03:00Z">
            <w:rPr>
              <w:rFonts w:ascii="Times New Roman" w:hAnsi="Times New Roman" w:cs="Times New Roman"/>
            </w:rPr>
          </w:rPrChange>
        </w:rPr>
        <w:t>es hermoso</w:t>
      </w:r>
      <w:del w:id="588" w:author="PerfectoAmor" w:date="2016-02-04T13:08:00Z">
        <w:r w:rsidDel="00266D22">
          <w:rPr>
            <w:rFonts w:ascii="Times New Roman" w:hAnsi="Times New Roman" w:cs="Times New Roman"/>
          </w:rPr>
          <w:delText>”</w:delText>
        </w:r>
      </w:del>
      <w:ins w:id="589" w:author="Cris Pineda" w:date="2016-02-08T22:02:00Z">
        <w:r w:rsidR="000051BF">
          <w:rPr>
            <w:rFonts w:ascii="Times New Roman" w:hAnsi="Times New Roman" w:cs="Times New Roman"/>
          </w:rPr>
          <w:t>.</w:t>
        </w:r>
      </w:ins>
      <w:del w:id="590" w:author="Cris Pineda" w:date="2016-02-08T22:02:00Z">
        <w:r w:rsidDel="000051BF">
          <w:rPr>
            <w:rFonts w:ascii="Times New Roman" w:hAnsi="Times New Roman" w:cs="Times New Roman"/>
          </w:rPr>
          <w:delText xml:space="preserve">, </w:delText>
        </w:r>
      </w:del>
    </w:p>
    <w:p w14:paraId="0C7A8248" w14:textId="32B7D436" w:rsidR="00A04552" w:rsidRPr="000051BF" w:rsidRDefault="007023C4" w:rsidP="000051BF">
      <w:pPr>
        <w:pStyle w:val="Prrafodelista"/>
        <w:ind w:left="284"/>
        <w:rPr>
          <w:rFonts w:ascii="Times New Roman" w:hAnsi="Times New Roman" w:cs="Times New Roman"/>
          <w:rPrChange w:id="591" w:author="Cris Pineda" w:date="2016-02-08T22:02:00Z">
            <w:rPr/>
          </w:rPrChange>
        </w:rPr>
        <w:pPrChange w:id="592" w:author="Cris Pineda" w:date="2016-02-08T22:02:00Z">
          <w:pPr>
            <w:pStyle w:val="Prrafodelista"/>
            <w:numPr>
              <w:numId w:val="20"/>
            </w:numPr>
            <w:ind w:left="284" w:hanging="284"/>
          </w:pPr>
        </w:pPrChange>
      </w:pPr>
      <w:del w:id="593" w:author="Cris Pineda" w:date="2016-02-08T22:02:00Z">
        <w:r w:rsidRPr="000051BF" w:rsidDel="000051BF">
          <w:rPr>
            <w:rFonts w:ascii="Times New Roman" w:hAnsi="Times New Roman" w:cs="Times New Roman"/>
            <w:rPrChange w:id="594" w:author="Cris Pineda" w:date="2016-02-08T22:02:00Z">
              <w:rPr/>
            </w:rPrChange>
          </w:rPr>
          <w:delText xml:space="preserve">el sintagma nominal </w:delText>
        </w:r>
      </w:del>
      <w:del w:id="595" w:author="PerfectoAmor" w:date="2016-02-04T13:08:00Z">
        <w:r w:rsidRPr="000051BF" w:rsidDel="00266D22">
          <w:rPr>
            <w:rFonts w:ascii="Times New Roman" w:hAnsi="Times New Roman" w:cs="Times New Roman"/>
            <w:rPrChange w:id="596" w:author="Cris Pineda" w:date="2016-02-08T22:02:00Z">
              <w:rPr/>
            </w:rPrChange>
          </w:rPr>
          <w:delText>“</w:delText>
        </w:r>
      </w:del>
      <w:r w:rsidR="00F56AD4" w:rsidRPr="000051BF">
        <w:rPr>
          <w:rFonts w:ascii="Times New Roman" w:hAnsi="Times New Roman" w:cs="Times New Roman"/>
          <w:b/>
          <w:i/>
          <w:rPrChange w:id="597" w:author="Cris Pineda" w:date="2016-02-08T22:02:00Z">
            <w:rPr>
              <w:rFonts w:ascii="Times New Roman" w:hAnsi="Times New Roman" w:cs="Times New Roman"/>
            </w:rPr>
          </w:rPrChange>
        </w:rPr>
        <w:t>E</w:t>
      </w:r>
      <w:r w:rsidRPr="000051BF">
        <w:rPr>
          <w:rFonts w:ascii="Times New Roman" w:hAnsi="Times New Roman" w:cs="Times New Roman"/>
          <w:b/>
          <w:i/>
          <w:rPrChange w:id="598" w:author="Cris Pineda" w:date="2016-02-08T22:02:00Z">
            <w:rPr>
              <w:rFonts w:ascii="Times New Roman" w:hAnsi="Times New Roman" w:cs="Times New Roman"/>
            </w:rPr>
          </w:rPrChange>
        </w:rPr>
        <w:t>ste carro nuevo</w:t>
      </w:r>
      <w:del w:id="599" w:author="PerfectoAmor" w:date="2016-02-04T13:09:00Z">
        <w:r w:rsidRPr="000051BF" w:rsidDel="00266D22">
          <w:rPr>
            <w:rFonts w:ascii="Times New Roman" w:hAnsi="Times New Roman" w:cs="Times New Roman"/>
            <w:rPrChange w:id="600" w:author="Cris Pineda" w:date="2016-02-08T22:02:00Z">
              <w:rPr/>
            </w:rPrChange>
          </w:rPr>
          <w:delText>”</w:delText>
        </w:r>
      </w:del>
      <w:r w:rsidRPr="000051BF">
        <w:rPr>
          <w:rFonts w:ascii="Times New Roman" w:hAnsi="Times New Roman" w:cs="Times New Roman"/>
          <w:rPrChange w:id="601" w:author="Cris Pineda" w:date="2016-02-08T22:02:00Z">
            <w:rPr/>
          </w:rPrChange>
        </w:rPr>
        <w:t xml:space="preserve"> es el sujeto, mientras que </w:t>
      </w:r>
      <w:del w:id="602" w:author="PerfectoAmor" w:date="2016-02-04T13:09:00Z">
        <w:r w:rsidRPr="000051BF" w:rsidDel="00266D22">
          <w:rPr>
            <w:rFonts w:ascii="Times New Roman" w:hAnsi="Times New Roman" w:cs="Times New Roman"/>
            <w:rPrChange w:id="603" w:author="Cris Pineda" w:date="2016-02-08T22:03:00Z">
              <w:rPr/>
            </w:rPrChange>
          </w:rPr>
          <w:delText>“</w:delText>
        </w:r>
      </w:del>
      <w:r w:rsidRPr="000051BF">
        <w:rPr>
          <w:rFonts w:ascii="Times New Roman" w:hAnsi="Times New Roman" w:cs="Times New Roman"/>
          <w:i/>
          <w:rPrChange w:id="604" w:author="Cris Pineda" w:date="2016-02-08T22:03:00Z">
            <w:rPr>
              <w:rFonts w:ascii="Times New Roman" w:hAnsi="Times New Roman" w:cs="Times New Roman"/>
            </w:rPr>
          </w:rPrChange>
        </w:rPr>
        <w:t>es hermoso</w:t>
      </w:r>
      <w:del w:id="605" w:author="PerfectoAmor" w:date="2016-02-04T13:09:00Z">
        <w:r w:rsidRPr="000051BF" w:rsidDel="00266D22">
          <w:rPr>
            <w:rFonts w:ascii="Times New Roman" w:hAnsi="Times New Roman" w:cs="Times New Roman"/>
            <w:rPrChange w:id="606" w:author="Cris Pineda" w:date="2016-02-08T22:03:00Z">
              <w:rPr/>
            </w:rPrChange>
          </w:rPr>
          <w:delText>”</w:delText>
        </w:r>
      </w:del>
      <w:r w:rsidRPr="000051BF">
        <w:rPr>
          <w:rFonts w:ascii="Times New Roman" w:hAnsi="Times New Roman" w:cs="Times New Roman"/>
          <w:rPrChange w:id="607" w:author="Cris Pineda" w:date="2016-02-08T22:03:00Z">
            <w:rPr/>
          </w:rPrChange>
        </w:rPr>
        <w:t xml:space="preserve"> </w:t>
      </w:r>
      <w:del w:id="608" w:author="PerfectoAmor" w:date="2016-02-03T12:33:00Z">
        <w:r w:rsidRPr="000051BF" w:rsidDel="00720E35">
          <w:rPr>
            <w:rFonts w:ascii="Times New Roman" w:hAnsi="Times New Roman" w:cs="Times New Roman"/>
            <w:rPrChange w:id="609" w:author="Cris Pineda" w:date="2016-02-08T22:02:00Z">
              <w:rPr/>
            </w:rPrChange>
          </w:rPr>
          <w:delText xml:space="preserve">es </w:delText>
        </w:r>
      </w:del>
      <w:ins w:id="610" w:author="PerfectoAmor" w:date="2016-02-03T12:33:00Z">
        <w:r w:rsidR="00720E35" w:rsidRPr="000051BF">
          <w:rPr>
            <w:rFonts w:ascii="Times New Roman" w:hAnsi="Times New Roman" w:cs="Times New Roman"/>
            <w:rPrChange w:id="611" w:author="Cris Pineda" w:date="2016-02-08T22:02:00Z">
              <w:rPr/>
            </w:rPrChange>
          </w:rPr>
          <w:t>hace las veces d</w:t>
        </w:r>
      </w:ins>
      <w:r w:rsidRPr="000051BF">
        <w:rPr>
          <w:rFonts w:ascii="Times New Roman" w:hAnsi="Times New Roman" w:cs="Times New Roman"/>
          <w:rPrChange w:id="612" w:author="Cris Pineda" w:date="2016-02-08T22:02:00Z">
            <w:rPr/>
          </w:rPrChange>
        </w:rPr>
        <w:t>el predicado.</w:t>
      </w:r>
    </w:p>
    <w:p w14:paraId="40347F63" w14:textId="77777777" w:rsidR="000051BF" w:rsidRDefault="000051BF" w:rsidP="000051BF">
      <w:pPr>
        <w:pStyle w:val="Prrafodelista"/>
        <w:ind w:left="284"/>
        <w:rPr>
          <w:ins w:id="613" w:author="Cris Pineda" w:date="2016-02-08T22:03:00Z"/>
          <w:rFonts w:ascii="Times New Roman" w:hAnsi="Times New Roman" w:cs="Times New Roman"/>
        </w:rPr>
        <w:pPrChange w:id="614" w:author="Cris Pineda" w:date="2016-02-08T22:03:00Z">
          <w:pPr>
            <w:pStyle w:val="Prrafodelista"/>
            <w:numPr>
              <w:numId w:val="20"/>
            </w:numPr>
            <w:ind w:left="284" w:hanging="284"/>
          </w:pPr>
        </w:pPrChange>
      </w:pPr>
    </w:p>
    <w:p w14:paraId="41D5E70C" w14:textId="77777777" w:rsidR="00266D22" w:rsidRDefault="00A04552" w:rsidP="00F80785">
      <w:pPr>
        <w:pStyle w:val="Prrafodelista"/>
        <w:numPr>
          <w:ilvl w:val="0"/>
          <w:numId w:val="20"/>
        </w:numPr>
        <w:ind w:left="284" w:hanging="284"/>
        <w:rPr>
          <w:ins w:id="615" w:author="PerfectoAmor" w:date="2016-02-04T13:12:00Z"/>
          <w:rFonts w:ascii="Times New Roman" w:hAnsi="Times New Roman" w:cs="Times New Roman"/>
        </w:rPr>
      </w:pPr>
      <w:del w:id="616" w:author="PerfectoAmor" w:date="2016-02-03T12:35:00Z">
        <w:r w:rsidDel="00720E35">
          <w:rPr>
            <w:rFonts w:ascii="Times New Roman" w:hAnsi="Times New Roman" w:cs="Times New Roman"/>
          </w:rPr>
          <w:delText xml:space="preserve">Pueden ser </w:delText>
        </w:r>
      </w:del>
      <w:ins w:id="617" w:author="PerfectoAmor" w:date="2016-02-03T12:35:00Z">
        <w:r w:rsidR="00720E35">
          <w:rPr>
            <w:rFonts w:ascii="Times New Roman" w:hAnsi="Times New Roman" w:cs="Times New Roman"/>
          </w:rPr>
          <w:t xml:space="preserve">Es </w:t>
        </w:r>
      </w:ins>
      <w:r>
        <w:rPr>
          <w:rFonts w:ascii="Times New Roman" w:hAnsi="Times New Roman" w:cs="Times New Roman"/>
        </w:rPr>
        <w:t>un complemento del verb</w:t>
      </w:r>
      <w:r w:rsidR="00F56AD4">
        <w:rPr>
          <w:rFonts w:ascii="Times New Roman" w:hAnsi="Times New Roman" w:cs="Times New Roman"/>
        </w:rPr>
        <w:t>o</w:t>
      </w:r>
      <w:del w:id="618" w:author="PerfectoAmor" w:date="2016-02-03T12:35:00Z">
        <w:r w:rsidR="00F56AD4" w:rsidDel="00720E35">
          <w:rPr>
            <w:rFonts w:ascii="Times New Roman" w:hAnsi="Times New Roman" w:cs="Times New Roman"/>
          </w:rPr>
          <w:delText>, es decir, pueden</w:delText>
        </w:r>
      </w:del>
      <w:ins w:id="619" w:author="PerfectoAmor" w:date="2016-02-03T12:35:00Z">
        <w:r w:rsidR="00720E35">
          <w:rPr>
            <w:rFonts w:ascii="Times New Roman" w:hAnsi="Times New Roman" w:cs="Times New Roman"/>
          </w:rPr>
          <w:t xml:space="preserve"> que</w:t>
        </w:r>
      </w:ins>
      <w:r w:rsidR="00F56AD4">
        <w:rPr>
          <w:rFonts w:ascii="Times New Roman" w:hAnsi="Times New Roman" w:cs="Times New Roman"/>
        </w:rPr>
        <w:t xml:space="preserve"> agrega</w:t>
      </w:r>
      <w:del w:id="620" w:author="PerfectoAmor" w:date="2016-02-03T12:35:00Z">
        <w:r w:rsidR="00F56AD4" w:rsidDel="00720E35">
          <w:rPr>
            <w:rFonts w:ascii="Times New Roman" w:hAnsi="Times New Roman" w:cs="Times New Roman"/>
          </w:rPr>
          <w:delText>r</w:delText>
        </w:r>
      </w:del>
      <w:r w:rsidR="00F56AD4">
        <w:rPr>
          <w:rFonts w:ascii="Times New Roman" w:hAnsi="Times New Roman" w:cs="Times New Roman"/>
        </w:rPr>
        <w:t xml:space="preserve"> información para </w:t>
      </w:r>
      <w:del w:id="621" w:author="PerfectoAmor" w:date="2016-02-03T12:35:00Z">
        <w:r w:rsidR="00F56AD4" w:rsidDel="00720E35">
          <w:rPr>
            <w:rFonts w:ascii="Times New Roman" w:hAnsi="Times New Roman" w:cs="Times New Roman"/>
          </w:rPr>
          <w:delText xml:space="preserve">que entendamos </w:delText>
        </w:r>
      </w:del>
      <w:ins w:id="622" w:author="PerfectoAmor" w:date="2016-02-03T12:35:00Z">
        <w:r w:rsidR="00720E35">
          <w:rPr>
            <w:rFonts w:ascii="Times New Roman" w:hAnsi="Times New Roman" w:cs="Times New Roman"/>
          </w:rPr>
          <w:t xml:space="preserve">entender </w:t>
        </w:r>
      </w:ins>
      <w:r w:rsidR="00F56AD4">
        <w:rPr>
          <w:rFonts w:ascii="Times New Roman" w:hAnsi="Times New Roman" w:cs="Times New Roman"/>
        </w:rPr>
        <w:t>el significado del verbo</w:t>
      </w:r>
      <w:r>
        <w:rPr>
          <w:rFonts w:ascii="Times New Roman" w:hAnsi="Times New Roman" w:cs="Times New Roman"/>
        </w:rPr>
        <w:t>. Por ejemplo</w:t>
      </w:r>
      <w:ins w:id="623" w:author="PerfectoAmor" w:date="2016-02-04T13:11:00Z">
        <w:r w:rsidR="00266D22">
          <w:rPr>
            <w:rFonts w:ascii="Times New Roman" w:hAnsi="Times New Roman" w:cs="Times New Roman"/>
          </w:rPr>
          <w:t>:</w:t>
        </w:r>
      </w:ins>
      <w:ins w:id="624" w:author="PerfectoAmor" w:date="2016-02-04T13:12:00Z">
        <w:r w:rsidR="00266D22" w:rsidDel="00266D22">
          <w:rPr>
            <w:rFonts w:ascii="Times New Roman" w:hAnsi="Times New Roman" w:cs="Times New Roman"/>
          </w:rPr>
          <w:t xml:space="preserve"> </w:t>
        </w:r>
      </w:ins>
      <w:del w:id="625" w:author="PerfectoAmor" w:date="2016-02-04T13:12:00Z">
        <w:r w:rsidDel="00266D22">
          <w:rPr>
            <w:rFonts w:ascii="Times New Roman" w:hAnsi="Times New Roman" w:cs="Times New Roman"/>
          </w:rPr>
          <w:delText>, en la oración “</w:delText>
        </w:r>
      </w:del>
    </w:p>
    <w:p w14:paraId="3907D55A" w14:textId="77777777" w:rsidR="000051BF" w:rsidRDefault="000051BF">
      <w:pPr>
        <w:pStyle w:val="Prrafodelista"/>
        <w:ind w:left="284"/>
        <w:rPr>
          <w:ins w:id="626" w:author="Cris Pineda" w:date="2016-02-08T22:04:00Z"/>
          <w:rFonts w:ascii="Times New Roman" w:hAnsi="Times New Roman" w:cs="Times New Roman"/>
          <w:b/>
          <w:i/>
        </w:rPr>
        <w:pPrChange w:id="627" w:author="PerfectoAmor" w:date="2016-02-04T13:12:00Z">
          <w:pPr>
            <w:pStyle w:val="Prrafodelista"/>
            <w:numPr>
              <w:numId w:val="20"/>
            </w:numPr>
            <w:ind w:left="284" w:hanging="284"/>
          </w:pPr>
        </w:pPrChange>
      </w:pPr>
    </w:p>
    <w:p w14:paraId="56A736E6" w14:textId="77777777" w:rsidR="000051BF" w:rsidRDefault="00A04552">
      <w:pPr>
        <w:pStyle w:val="Prrafodelista"/>
        <w:ind w:left="284"/>
        <w:rPr>
          <w:ins w:id="628" w:author="Cris Pineda" w:date="2016-02-08T22:04:00Z"/>
          <w:rFonts w:ascii="Times New Roman" w:hAnsi="Times New Roman" w:cs="Times New Roman"/>
        </w:rPr>
        <w:pPrChange w:id="629" w:author="PerfectoAmor" w:date="2016-02-04T13:12:00Z">
          <w:pPr>
            <w:pStyle w:val="Prrafodelista"/>
            <w:numPr>
              <w:numId w:val="20"/>
            </w:numPr>
            <w:ind w:left="284" w:hanging="284"/>
          </w:pPr>
        </w:pPrChange>
      </w:pPr>
      <w:r w:rsidRPr="00266D22">
        <w:rPr>
          <w:rFonts w:ascii="Times New Roman" w:hAnsi="Times New Roman" w:cs="Times New Roman"/>
          <w:b/>
          <w:i/>
          <w:rPrChange w:id="630" w:author="PerfectoAmor" w:date="2016-02-04T13:12:00Z">
            <w:rPr>
              <w:rFonts w:ascii="Times New Roman" w:hAnsi="Times New Roman" w:cs="Times New Roman"/>
            </w:rPr>
          </w:rPrChange>
        </w:rPr>
        <w:t>Luisa</w:t>
      </w:r>
      <w:r w:rsidRPr="00266D22">
        <w:rPr>
          <w:rFonts w:ascii="Times New Roman" w:hAnsi="Times New Roman" w:cs="Times New Roman"/>
          <w:i/>
          <w:rPrChange w:id="631" w:author="PerfectoAmor" w:date="2016-02-04T13:12:00Z">
            <w:rPr>
              <w:rFonts w:ascii="Times New Roman" w:hAnsi="Times New Roman" w:cs="Times New Roman"/>
            </w:rPr>
          </w:rPrChange>
        </w:rPr>
        <w:t xml:space="preserve"> </w:t>
      </w:r>
      <w:r w:rsidRPr="000D01D9">
        <w:rPr>
          <w:rFonts w:ascii="Times New Roman" w:hAnsi="Times New Roman" w:cs="Times New Roman"/>
          <w:i/>
          <w:rPrChange w:id="632" w:author="Cris Pineda" w:date="2016-02-08T22:06:00Z">
            <w:rPr>
              <w:rFonts w:ascii="Times New Roman" w:hAnsi="Times New Roman" w:cs="Times New Roman"/>
            </w:rPr>
          </w:rPrChange>
        </w:rPr>
        <w:t>dañó</w:t>
      </w:r>
      <w:r w:rsidRPr="00266D22">
        <w:rPr>
          <w:rFonts w:ascii="Times New Roman" w:hAnsi="Times New Roman" w:cs="Times New Roman"/>
          <w:i/>
          <w:rPrChange w:id="633" w:author="PerfectoAmor" w:date="2016-02-04T13:12:00Z">
            <w:rPr>
              <w:rFonts w:ascii="Times New Roman" w:hAnsi="Times New Roman" w:cs="Times New Roman"/>
            </w:rPr>
          </w:rPrChange>
        </w:rPr>
        <w:t xml:space="preserve"> </w:t>
      </w:r>
      <w:r w:rsidRPr="00266D22">
        <w:rPr>
          <w:rFonts w:ascii="Times New Roman" w:hAnsi="Times New Roman" w:cs="Times New Roman"/>
          <w:b/>
          <w:i/>
          <w:rPrChange w:id="634" w:author="PerfectoAmor" w:date="2016-02-04T13:12:00Z">
            <w:rPr>
              <w:rFonts w:ascii="Times New Roman" w:hAnsi="Times New Roman" w:cs="Times New Roman"/>
            </w:rPr>
          </w:rPrChange>
        </w:rPr>
        <w:t>sus gafas nuevas</w:t>
      </w:r>
      <w:del w:id="635" w:author="PerfectoAmor" w:date="2016-02-04T13:12:00Z">
        <w:r w:rsidDel="00266D22">
          <w:rPr>
            <w:rFonts w:ascii="Times New Roman" w:hAnsi="Times New Roman" w:cs="Times New Roman"/>
          </w:rPr>
          <w:delText>”</w:delText>
        </w:r>
      </w:del>
      <w:del w:id="636" w:author="Cris Pineda" w:date="2016-02-08T22:04:00Z">
        <w:r w:rsidDel="000051BF">
          <w:rPr>
            <w:rFonts w:ascii="Times New Roman" w:hAnsi="Times New Roman" w:cs="Times New Roman"/>
          </w:rPr>
          <w:delText>,</w:delText>
        </w:r>
      </w:del>
      <w:r>
        <w:rPr>
          <w:rFonts w:ascii="Times New Roman" w:hAnsi="Times New Roman" w:cs="Times New Roman"/>
        </w:rPr>
        <w:t xml:space="preserve"> </w:t>
      </w:r>
    </w:p>
    <w:p w14:paraId="3C45F758" w14:textId="15B19CB8" w:rsidR="00F80785" w:rsidRPr="00F80785" w:rsidRDefault="000051BF">
      <w:pPr>
        <w:pStyle w:val="Prrafodelista"/>
        <w:ind w:left="284"/>
        <w:rPr>
          <w:rFonts w:ascii="Times New Roman" w:hAnsi="Times New Roman" w:cs="Times New Roman"/>
        </w:rPr>
        <w:pPrChange w:id="637" w:author="PerfectoAmor" w:date="2016-02-04T13:12:00Z">
          <w:pPr>
            <w:pStyle w:val="Prrafodelista"/>
            <w:numPr>
              <w:numId w:val="20"/>
            </w:numPr>
            <w:ind w:left="284" w:hanging="284"/>
          </w:pPr>
        </w:pPrChange>
      </w:pPr>
      <w:ins w:id="638" w:author="Cris Pineda" w:date="2016-02-08T22:04:00Z">
        <w:r>
          <w:rPr>
            <w:rFonts w:ascii="Times New Roman" w:hAnsi="Times New Roman" w:cs="Times New Roman"/>
          </w:rPr>
          <w:t>Podemos preguntarnos  ¿qué dañó Luisa? La respuesta</w:t>
        </w:r>
      </w:ins>
      <w:ins w:id="639" w:author="Cris Pineda" w:date="2016-02-08T22:05:00Z">
        <w:r>
          <w:rPr>
            <w:rFonts w:ascii="Times New Roman" w:hAnsi="Times New Roman" w:cs="Times New Roman"/>
          </w:rPr>
          <w:t>,</w:t>
        </w:r>
      </w:ins>
      <w:ins w:id="640" w:author="Cris Pineda" w:date="2016-02-08T22:04:00Z">
        <w:r>
          <w:rPr>
            <w:rFonts w:ascii="Times New Roman" w:hAnsi="Times New Roman" w:cs="Times New Roman"/>
          </w:rPr>
          <w:t xml:space="preserve"> </w:t>
        </w:r>
      </w:ins>
      <w:ins w:id="641" w:author="Cris Pineda" w:date="2016-02-08T22:05:00Z">
        <w:r w:rsidRPr="003976A0">
          <w:rPr>
            <w:rFonts w:ascii="Times New Roman" w:hAnsi="Times New Roman" w:cs="Times New Roman"/>
            <w:b/>
            <w:i/>
          </w:rPr>
          <w:t>sus gafas nuevas</w:t>
        </w:r>
        <w:r>
          <w:rPr>
            <w:rFonts w:ascii="Times New Roman" w:hAnsi="Times New Roman" w:cs="Times New Roman"/>
            <w:b/>
            <w:i/>
          </w:rPr>
          <w:t>,</w:t>
        </w:r>
        <w:r>
          <w:rPr>
            <w:rFonts w:ascii="Times New Roman" w:hAnsi="Times New Roman" w:cs="Times New Roman"/>
          </w:rPr>
          <w:t xml:space="preserve"> </w:t>
        </w:r>
      </w:ins>
      <w:ins w:id="642" w:author="Cris Pineda" w:date="2016-02-08T22:04:00Z">
        <w:r>
          <w:rPr>
            <w:rFonts w:ascii="Times New Roman" w:hAnsi="Times New Roman" w:cs="Times New Roman"/>
          </w:rPr>
          <w:t>es un comple</w:t>
        </w:r>
      </w:ins>
      <w:ins w:id="643" w:author="Cris Pineda" w:date="2016-02-08T22:05:00Z">
        <w:r>
          <w:rPr>
            <w:rFonts w:ascii="Times New Roman" w:hAnsi="Times New Roman" w:cs="Times New Roman"/>
          </w:rPr>
          <w:t>me</w:t>
        </w:r>
      </w:ins>
      <w:ins w:id="644" w:author="Cris Pineda" w:date="2016-02-08T22:04:00Z">
        <w:r>
          <w:rPr>
            <w:rFonts w:ascii="Times New Roman" w:hAnsi="Times New Roman" w:cs="Times New Roman"/>
          </w:rPr>
          <w:t>nto directo del verbo</w:t>
        </w:r>
      </w:ins>
      <w:del w:id="645" w:author="Cris Pineda" w:date="2016-02-08T22:04:00Z">
        <w:r w:rsidR="00A04552" w:rsidDel="000051BF">
          <w:rPr>
            <w:rFonts w:ascii="Times New Roman" w:hAnsi="Times New Roman" w:cs="Times New Roman"/>
          </w:rPr>
          <w:delText xml:space="preserve">el sintagma nominal </w:delText>
        </w:r>
      </w:del>
      <w:del w:id="646" w:author="PerfectoAmor" w:date="2016-02-04T13:13:00Z">
        <w:r w:rsidR="00A04552" w:rsidDel="00266D22">
          <w:rPr>
            <w:rFonts w:ascii="Times New Roman" w:hAnsi="Times New Roman" w:cs="Times New Roman"/>
          </w:rPr>
          <w:delText>“</w:delText>
        </w:r>
      </w:del>
      <w:del w:id="647" w:author="Cris Pineda" w:date="2016-02-08T22:05:00Z">
        <w:r w:rsidR="002D046B" w:rsidRPr="00266D22" w:rsidDel="000051BF">
          <w:rPr>
            <w:rFonts w:ascii="Times New Roman" w:hAnsi="Times New Roman" w:cs="Times New Roman"/>
            <w:b/>
            <w:i/>
            <w:rPrChange w:id="648" w:author="PerfectoAmor" w:date="2016-02-04T13:13:00Z">
              <w:rPr>
                <w:rFonts w:ascii="Times New Roman" w:hAnsi="Times New Roman" w:cs="Times New Roman"/>
              </w:rPr>
            </w:rPrChange>
          </w:rPr>
          <w:delText xml:space="preserve">sus </w:delText>
        </w:r>
        <w:r w:rsidR="00A04552" w:rsidRPr="00266D22" w:rsidDel="000051BF">
          <w:rPr>
            <w:rFonts w:ascii="Times New Roman" w:hAnsi="Times New Roman" w:cs="Times New Roman"/>
            <w:b/>
            <w:i/>
            <w:rPrChange w:id="649" w:author="PerfectoAmor" w:date="2016-02-04T13:13:00Z">
              <w:rPr>
                <w:rFonts w:ascii="Times New Roman" w:hAnsi="Times New Roman" w:cs="Times New Roman"/>
              </w:rPr>
            </w:rPrChange>
          </w:rPr>
          <w:delText>gafas nuevas</w:delText>
        </w:r>
      </w:del>
      <w:del w:id="650" w:author="PerfectoAmor" w:date="2016-02-04T13:13:00Z">
        <w:r w:rsidR="00A04552" w:rsidDel="00266D22">
          <w:rPr>
            <w:rFonts w:ascii="Times New Roman" w:hAnsi="Times New Roman" w:cs="Times New Roman"/>
          </w:rPr>
          <w:delText>”</w:delText>
        </w:r>
      </w:del>
      <w:del w:id="651" w:author="Cris Pineda" w:date="2016-02-08T22:05:00Z">
        <w:r w:rsidR="00F56AD4" w:rsidDel="000051BF">
          <w:rPr>
            <w:rFonts w:ascii="Times New Roman" w:hAnsi="Times New Roman" w:cs="Times New Roman"/>
          </w:rPr>
          <w:delText xml:space="preserve"> nos sirve</w:delText>
        </w:r>
        <w:r w:rsidR="002D046B" w:rsidDel="000051BF">
          <w:rPr>
            <w:rFonts w:ascii="Times New Roman" w:hAnsi="Times New Roman" w:cs="Times New Roman"/>
          </w:rPr>
          <w:delText xml:space="preserve"> para indicar aquello que </w:delText>
        </w:r>
      </w:del>
      <w:del w:id="652" w:author="PerfectoAmor" w:date="2016-02-04T13:13:00Z">
        <w:r w:rsidR="002D046B" w:rsidDel="00266D22">
          <w:rPr>
            <w:rFonts w:ascii="Times New Roman" w:hAnsi="Times New Roman" w:cs="Times New Roman"/>
          </w:rPr>
          <w:delText>“</w:delText>
        </w:r>
      </w:del>
      <w:del w:id="653" w:author="Cris Pineda" w:date="2016-02-08T22:04:00Z">
        <w:r w:rsidR="002D046B" w:rsidRPr="00266D22" w:rsidDel="000051BF">
          <w:rPr>
            <w:rFonts w:ascii="Times New Roman" w:hAnsi="Times New Roman" w:cs="Times New Roman"/>
            <w:b/>
            <w:i/>
            <w:rPrChange w:id="654" w:author="PerfectoAmor" w:date="2016-02-04T13:13:00Z">
              <w:rPr>
                <w:rFonts w:ascii="Times New Roman" w:hAnsi="Times New Roman" w:cs="Times New Roman"/>
              </w:rPr>
            </w:rPrChange>
          </w:rPr>
          <w:delText>Luisa</w:delText>
        </w:r>
        <w:r w:rsidR="002D046B" w:rsidDel="000051BF">
          <w:rPr>
            <w:rFonts w:ascii="Times New Roman" w:hAnsi="Times New Roman" w:cs="Times New Roman"/>
          </w:rPr>
          <w:delText xml:space="preserve"> </w:delText>
        </w:r>
        <w:r w:rsidR="002D046B" w:rsidRPr="00266D22" w:rsidDel="000051BF">
          <w:rPr>
            <w:rFonts w:ascii="Times New Roman" w:hAnsi="Times New Roman" w:cs="Times New Roman"/>
            <w:b/>
            <w:i/>
            <w:color w:val="00B050"/>
            <w:rPrChange w:id="655" w:author="PerfectoAmor" w:date="2016-02-04T13:13:00Z">
              <w:rPr>
                <w:rFonts w:ascii="Times New Roman" w:hAnsi="Times New Roman" w:cs="Times New Roman"/>
              </w:rPr>
            </w:rPrChange>
          </w:rPr>
          <w:delText>dañó</w:delText>
        </w:r>
      </w:del>
      <w:del w:id="656" w:author="PerfectoAmor" w:date="2016-02-04T13:13:00Z">
        <w:r w:rsidR="002D046B" w:rsidDel="00266D22">
          <w:rPr>
            <w:rFonts w:ascii="Times New Roman" w:hAnsi="Times New Roman" w:cs="Times New Roman"/>
          </w:rPr>
          <w:delText>”</w:delText>
        </w:r>
      </w:del>
      <w:r w:rsidR="002D046B">
        <w:rPr>
          <w:rFonts w:ascii="Times New Roman" w:hAnsi="Times New Roman" w:cs="Times New Roman"/>
        </w:rPr>
        <w:t>.</w:t>
      </w:r>
      <w:del w:id="657" w:author="PerfectoAmor" w:date="2016-02-03T12:36:00Z">
        <w:r w:rsidR="00A04552" w:rsidDel="00720E35">
          <w:rPr>
            <w:rFonts w:ascii="Times New Roman" w:hAnsi="Times New Roman" w:cs="Times New Roman"/>
          </w:rPr>
          <w:delText xml:space="preserve"> </w:delText>
        </w:r>
        <w:r w:rsidR="007023C4" w:rsidDel="00720E35">
          <w:rPr>
            <w:rFonts w:ascii="Times New Roman" w:hAnsi="Times New Roman" w:cs="Times New Roman"/>
          </w:rPr>
          <w:delText xml:space="preserve"> </w:delText>
        </w:r>
      </w:del>
    </w:p>
    <w:p w14:paraId="0AABD620" w14:textId="77777777" w:rsidR="00012E9A" w:rsidRDefault="00012E9A" w:rsidP="0080631F">
      <w:pPr>
        <w:rPr>
          <w:rFonts w:ascii="Times New Roman" w:hAnsi="Times New Roman" w:cs="Times New Roman"/>
        </w:rPr>
      </w:pPr>
    </w:p>
    <w:tbl>
      <w:tblPr>
        <w:tblStyle w:val="Tablaconcuadrcula"/>
        <w:tblW w:w="0" w:type="auto"/>
        <w:tblLook w:val="04A0" w:firstRow="1" w:lastRow="0" w:firstColumn="1" w:lastColumn="0" w:noHBand="0" w:noVBand="1"/>
      </w:tblPr>
      <w:tblGrid>
        <w:gridCol w:w="2473"/>
        <w:gridCol w:w="6355"/>
      </w:tblGrid>
      <w:tr w:rsidR="00012E9A" w:rsidRPr="002145BD" w14:paraId="5BC9DD43" w14:textId="77777777" w:rsidTr="00220818">
        <w:tc>
          <w:tcPr>
            <w:tcW w:w="9033" w:type="dxa"/>
            <w:gridSpan w:val="2"/>
            <w:shd w:val="clear" w:color="auto" w:fill="000000" w:themeFill="text1"/>
          </w:tcPr>
          <w:p w14:paraId="04C6DAF0" w14:textId="77777777" w:rsidR="00012E9A" w:rsidRPr="002145BD" w:rsidRDefault="00012E9A">
            <w:pPr>
              <w:jc w:val="center"/>
              <w:rPr>
                <w:rFonts w:ascii="Times New Roman" w:hAnsi="Times New Roman" w:cs="Times New Roman"/>
                <w:b/>
                <w:color w:val="FFFFFF" w:themeColor="background1"/>
              </w:rPr>
              <w:pPrChange w:id="658" w:author="PerfectoAmor" w:date="2016-02-03T12:36:00Z">
                <w:pPr/>
              </w:pPrChange>
            </w:pPr>
            <w:r w:rsidRPr="002145BD">
              <w:rPr>
                <w:rFonts w:ascii="Times New Roman" w:hAnsi="Times New Roman" w:cs="Times New Roman"/>
                <w:b/>
                <w:color w:val="FFFFFF" w:themeColor="background1"/>
              </w:rPr>
              <w:t>Practica: recurso nuevo</w:t>
            </w:r>
          </w:p>
        </w:tc>
      </w:tr>
      <w:tr w:rsidR="00012E9A" w:rsidRPr="002145BD" w14:paraId="4803DC8B" w14:textId="77777777" w:rsidTr="00220818">
        <w:tc>
          <w:tcPr>
            <w:tcW w:w="2518" w:type="dxa"/>
          </w:tcPr>
          <w:p w14:paraId="6A3A3665" w14:textId="77777777" w:rsidR="00012E9A" w:rsidRPr="002145BD" w:rsidRDefault="00012E9A" w:rsidP="000C6A57">
            <w:pPr>
              <w:rPr>
                <w:rFonts w:ascii="Times New Roman" w:hAnsi="Times New Roman" w:cs="Times New Roman"/>
                <w:b/>
                <w:color w:val="000000"/>
              </w:rPr>
            </w:pPr>
            <w:r w:rsidRPr="002145BD">
              <w:rPr>
                <w:rFonts w:ascii="Times New Roman" w:hAnsi="Times New Roman" w:cs="Times New Roman"/>
                <w:b/>
                <w:color w:val="000000"/>
              </w:rPr>
              <w:t>Código</w:t>
            </w:r>
          </w:p>
        </w:tc>
        <w:tc>
          <w:tcPr>
            <w:tcW w:w="6515" w:type="dxa"/>
          </w:tcPr>
          <w:p w14:paraId="56459F7A" w14:textId="38FF17D4" w:rsidR="00012E9A" w:rsidRPr="002145BD" w:rsidRDefault="00012E9A" w:rsidP="000C6A57">
            <w:pPr>
              <w:rPr>
                <w:rFonts w:ascii="Times New Roman" w:hAnsi="Times New Roman" w:cs="Times New Roman"/>
                <w:b/>
                <w:color w:val="000000"/>
              </w:rPr>
            </w:pPr>
            <w:r>
              <w:rPr>
                <w:rFonts w:ascii="Times New Roman" w:hAnsi="Times New Roman" w:cs="Times New Roman"/>
                <w:color w:val="000000"/>
              </w:rPr>
              <w:t>LE_06_05_CO_REC150</w:t>
            </w:r>
          </w:p>
        </w:tc>
      </w:tr>
      <w:tr w:rsidR="00012E9A" w:rsidRPr="002145BD" w14:paraId="1ACBB616" w14:textId="77777777" w:rsidTr="00220818">
        <w:tc>
          <w:tcPr>
            <w:tcW w:w="2518" w:type="dxa"/>
          </w:tcPr>
          <w:p w14:paraId="57309670" w14:textId="77777777" w:rsidR="00012E9A" w:rsidRPr="002145BD" w:rsidRDefault="00012E9A" w:rsidP="000C6A57">
            <w:pPr>
              <w:rPr>
                <w:rFonts w:ascii="Times New Roman" w:hAnsi="Times New Roman" w:cs="Times New Roman"/>
                <w:color w:val="000000"/>
              </w:rPr>
            </w:pPr>
            <w:r w:rsidRPr="002145BD">
              <w:rPr>
                <w:rFonts w:ascii="Times New Roman" w:hAnsi="Times New Roman" w:cs="Times New Roman"/>
                <w:b/>
                <w:color w:val="000000"/>
              </w:rPr>
              <w:t>Título</w:t>
            </w:r>
          </w:p>
        </w:tc>
        <w:tc>
          <w:tcPr>
            <w:tcW w:w="6515" w:type="dxa"/>
          </w:tcPr>
          <w:p w14:paraId="7E082DA3" w14:textId="7A778514" w:rsidR="00012E9A" w:rsidRPr="002145BD" w:rsidRDefault="00012E9A" w:rsidP="000C6A57">
            <w:pPr>
              <w:rPr>
                <w:rFonts w:ascii="Times New Roman" w:hAnsi="Times New Roman" w:cs="Times New Roman"/>
              </w:rPr>
            </w:pPr>
            <w:r w:rsidRPr="00012E9A">
              <w:rPr>
                <w:rFonts w:ascii="Times New Roman" w:hAnsi="Times New Roman" w:cs="Times New Roman"/>
              </w:rPr>
              <w:t>Relaciona sintagmas</w:t>
            </w:r>
          </w:p>
        </w:tc>
      </w:tr>
      <w:tr w:rsidR="00012E9A" w:rsidRPr="002145BD" w14:paraId="3CA6D161" w14:textId="77777777" w:rsidTr="00220818">
        <w:tc>
          <w:tcPr>
            <w:tcW w:w="2518" w:type="dxa"/>
          </w:tcPr>
          <w:p w14:paraId="141524D0" w14:textId="77777777" w:rsidR="00012E9A" w:rsidRPr="002145BD" w:rsidRDefault="00012E9A" w:rsidP="000C6A57">
            <w:pPr>
              <w:rPr>
                <w:rFonts w:ascii="Times New Roman" w:hAnsi="Times New Roman" w:cs="Times New Roman"/>
                <w:color w:val="000000"/>
              </w:rPr>
            </w:pPr>
            <w:r w:rsidRPr="002145BD">
              <w:rPr>
                <w:rFonts w:ascii="Times New Roman" w:hAnsi="Times New Roman" w:cs="Times New Roman"/>
                <w:b/>
                <w:color w:val="000000"/>
              </w:rPr>
              <w:t>Descripción</w:t>
            </w:r>
          </w:p>
        </w:tc>
        <w:tc>
          <w:tcPr>
            <w:tcW w:w="6515" w:type="dxa"/>
          </w:tcPr>
          <w:p w14:paraId="0A320998" w14:textId="3803EE72" w:rsidR="00012E9A" w:rsidRPr="002145BD" w:rsidRDefault="00012E9A" w:rsidP="000C6A57">
            <w:pPr>
              <w:rPr>
                <w:rFonts w:ascii="Times New Roman" w:hAnsi="Times New Roman" w:cs="Times New Roman"/>
                <w:color w:val="000000"/>
              </w:rPr>
            </w:pPr>
            <w:r w:rsidRPr="00012E9A">
              <w:rPr>
                <w:rFonts w:ascii="Times New Roman" w:hAnsi="Times New Roman" w:cs="Times New Roman"/>
                <w:color w:val="000000"/>
              </w:rPr>
              <w:t>Actividad sobre la estructura del sintagma nominal</w:t>
            </w:r>
          </w:p>
        </w:tc>
      </w:tr>
    </w:tbl>
    <w:p w14:paraId="7D424830" w14:textId="77777777" w:rsidR="00012E9A" w:rsidRDefault="00012E9A" w:rsidP="0080631F">
      <w:pPr>
        <w:rPr>
          <w:rFonts w:ascii="Times New Roman" w:hAnsi="Times New Roman" w:cs="Times New Roman"/>
        </w:rPr>
      </w:pPr>
    </w:p>
    <w:p w14:paraId="0CD7D489" w14:textId="77777777" w:rsidR="0080631F" w:rsidRPr="0080631F" w:rsidRDefault="0080631F" w:rsidP="0080631F">
      <w:pPr>
        <w:rPr>
          <w:rFonts w:ascii="Times New Roman" w:hAnsi="Times New Roman" w:cs="Times New Roman"/>
          <w:b/>
          <w:lang w:val="es-ES"/>
        </w:rPr>
      </w:pPr>
      <w:r w:rsidRPr="00DE7C89">
        <w:rPr>
          <w:rFonts w:ascii="Times New Roman" w:hAnsi="Times New Roman" w:cs="Times New Roman"/>
          <w:b/>
          <w:highlight w:val="yellow"/>
          <w:lang w:val="es-ES"/>
        </w:rPr>
        <w:t>[SECCIÓN 3]</w:t>
      </w:r>
      <w:r w:rsidRPr="00DE7C89">
        <w:rPr>
          <w:rFonts w:ascii="Times New Roman" w:hAnsi="Times New Roman" w:cs="Times New Roman"/>
          <w:b/>
          <w:lang w:val="es-ES"/>
        </w:rPr>
        <w:t xml:space="preserve"> 3.</w:t>
      </w:r>
      <w:r w:rsidRPr="0080631F">
        <w:rPr>
          <w:rFonts w:ascii="Times New Roman" w:hAnsi="Times New Roman" w:cs="Times New Roman"/>
          <w:b/>
          <w:lang w:val="es-ES"/>
        </w:rPr>
        <w:t xml:space="preserve">1.2 Sintagma verbal </w:t>
      </w:r>
    </w:p>
    <w:p w14:paraId="4F0148B0" w14:textId="77777777" w:rsidR="0080631F" w:rsidRPr="0080631F" w:rsidRDefault="0080631F" w:rsidP="0080631F">
      <w:pPr>
        <w:rPr>
          <w:rFonts w:ascii="Times New Roman" w:hAnsi="Times New Roman" w:cs="Times New Roman"/>
        </w:rPr>
      </w:pPr>
    </w:p>
    <w:p w14:paraId="5DB53C23" w14:textId="77777777" w:rsidR="000253B0" w:rsidRDefault="0080631F" w:rsidP="00740F1D">
      <w:pPr>
        <w:rPr>
          <w:ins w:id="659" w:author="PerfectoAmor" w:date="2016-02-04T13:15:00Z"/>
          <w:rFonts w:ascii="Times New Roman" w:hAnsi="Times New Roman" w:cs="Times New Roman"/>
        </w:rPr>
      </w:pPr>
      <w:r w:rsidRPr="0080631F">
        <w:rPr>
          <w:rFonts w:ascii="Times New Roman" w:hAnsi="Times New Roman" w:cs="Times New Roman"/>
        </w:rPr>
        <w:t xml:space="preserve">El sintagma verbal está compuesto por un grupo de palabras </w:t>
      </w:r>
      <w:del w:id="660" w:author="PerfectoAmor" w:date="2016-02-03T12:37:00Z">
        <w:r w:rsidR="00AC5DCD" w:rsidDel="00D85770">
          <w:rPr>
            <w:rFonts w:ascii="Times New Roman" w:hAnsi="Times New Roman" w:cs="Times New Roman"/>
          </w:rPr>
          <w:delText>que depende</w:delText>
        </w:r>
        <w:r w:rsidR="00740F1D" w:rsidDel="00D85770">
          <w:rPr>
            <w:rFonts w:ascii="Times New Roman" w:hAnsi="Times New Roman" w:cs="Times New Roman"/>
          </w:rPr>
          <w:delText xml:space="preserve"> de la presencia de </w:delText>
        </w:r>
      </w:del>
      <w:ins w:id="661" w:author="PerfectoAmor" w:date="2016-02-03T12:37:00Z">
        <w:r w:rsidR="00D85770">
          <w:rPr>
            <w:rFonts w:ascii="Times New Roman" w:hAnsi="Times New Roman" w:cs="Times New Roman"/>
          </w:rPr>
          <w:t xml:space="preserve">ligado a </w:t>
        </w:r>
      </w:ins>
      <w:r w:rsidR="00740F1D">
        <w:rPr>
          <w:rFonts w:ascii="Times New Roman" w:hAnsi="Times New Roman" w:cs="Times New Roman"/>
        </w:rPr>
        <w:t xml:space="preserve">un </w:t>
      </w:r>
      <w:r w:rsidR="00740F1D" w:rsidRPr="00740F1D">
        <w:rPr>
          <w:rFonts w:ascii="Times New Roman" w:hAnsi="Times New Roman" w:cs="Times New Roman"/>
          <w:b/>
        </w:rPr>
        <w:t>verbo</w:t>
      </w:r>
      <w:ins w:id="662" w:author="PerfectoAmor" w:date="2016-02-03T12:37:00Z">
        <w:r w:rsidR="00D85770" w:rsidRPr="00D85770">
          <w:rPr>
            <w:rFonts w:ascii="Times New Roman" w:hAnsi="Times New Roman" w:cs="Times New Roman"/>
            <w:rPrChange w:id="663" w:author="PerfectoAmor" w:date="2016-02-03T12:37:00Z">
              <w:rPr>
                <w:rFonts w:ascii="Times New Roman" w:hAnsi="Times New Roman" w:cs="Times New Roman"/>
                <w:b/>
              </w:rPr>
            </w:rPrChange>
          </w:rPr>
          <w:t>.</w:t>
        </w:r>
      </w:ins>
      <w:r w:rsidR="00740F1D">
        <w:rPr>
          <w:rFonts w:ascii="Times New Roman" w:hAnsi="Times New Roman" w:cs="Times New Roman"/>
        </w:rPr>
        <w:t xml:space="preserve"> </w:t>
      </w:r>
      <w:del w:id="664" w:author="PerfectoAmor" w:date="2016-02-03T12:37:00Z">
        <w:r w:rsidR="00740F1D" w:rsidDel="00D85770">
          <w:rPr>
            <w:rFonts w:ascii="Times New Roman" w:hAnsi="Times New Roman" w:cs="Times New Roman"/>
          </w:rPr>
          <w:delText xml:space="preserve">para poder aparecen en una oración y que esta sea comprensible. </w:delText>
        </w:r>
      </w:del>
      <w:r w:rsidR="00740F1D">
        <w:rPr>
          <w:rFonts w:ascii="Times New Roman" w:hAnsi="Times New Roman" w:cs="Times New Roman"/>
        </w:rPr>
        <w:t>Por ejemplo</w:t>
      </w:r>
      <w:del w:id="665" w:author="Cris Pineda" w:date="2016-02-08T22:07:00Z">
        <w:r w:rsidR="00740F1D" w:rsidDel="007F1748">
          <w:rPr>
            <w:rFonts w:ascii="Times New Roman" w:hAnsi="Times New Roman" w:cs="Times New Roman"/>
          </w:rPr>
          <w:delText>, en la oración</w:delText>
        </w:r>
      </w:del>
      <w:ins w:id="666" w:author="PerfectoAmor" w:date="2016-02-04T13:15:00Z">
        <w:r w:rsidR="000253B0">
          <w:rPr>
            <w:rFonts w:ascii="Times New Roman" w:hAnsi="Times New Roman" w:cs="Times New Roman"/>
          </w:rPr>
          <w:t>:</w:t>
        </w:r>
      </w:ins>
    </w:p>
    <w:p w14:paraId="479E5F86" w14:textId="77777777" w:rsidR="007F1748" w:rsidRDefault="007F1748" w:rsidP="00740F1D">
      <w:pPr>
        <w:rPr>
          <w:ins w:id="667" w:author="Cris Pineda" w:date="2016-02-08T22:06:00Z"/>
          <w:rFonts w:ascii="Times New Roman" w:hAnsi="Times New Roman" w:cs="Times New Roman"/>
        </w:rPr>
      </w:pPr>
    </w:p>
    <w:p w14:paraId="0AD11D72" w14:textId="5F7FA8AA" w:rsidR="00740F1D" w:rsidRPr="00740F1D" w:rsidRDefault="00740F1D" w:rsidP="00740F1D">
      <w:pPr>
        <w:rPr>
          <w:rFonts w:ascii="Times New Roman" w:hAnsi="Times New Roman" w:cs="Times New Roman"/>
        </w:rPr>
      </w:pPr>
      <w:del w:id="668" w:author="PerfectoAmor" w:date="2016-02-04T13:15:00Z">
        <w:r w:rsidDel="000253B0">
          <w:rPr>
            <w:rFonts w:ascii="Times New Roman" w:hAnsi="Times New Roman" w:cs="Times New Roman"/>
          </w:rPr>
          <w:delText xml:space="preserve"> “</w:delText>
        </w:r>
      </w:del>
      <w:r w:rsidRPr="000253B0">
        <w:rPr>
          <w:rFonts w:ascii="Times New Roman" w:hAnsi="Times New Roman" w:cs="Times New Roman"/>
          <w:b/>
          <w:i/>
          <w:rPrChange w:id="669" w:author="PerfectoAmor" w:date="2016-02-04T13:15:00Z">
            <w:rPr>
              <w:rFonts w:ascii="Times New Roman" w:hAnsi="Times New Roman" w:cs="Times New Roman"/>
            </w:rPr>
          </w:rPrChange>
        </w:rPr>
        <w:t xml:space="preserve">Damián </w:t>
      </w:r>
      <w:r w:rsidRPr="007F1748">
        <w:rPr>
          <w:rFonts w:ascii="Times New Roman" w:hAnsi="Times New Roman" w:cs="Times New Roman"/>
          <w:i/>
          <w:rPrChange w:id="670" w:author="Cris Pineda" w:date="2016-02-08T22:07:00Z">
            <w:rPr>
              <w:rFonts w:ascii="Times New Roman" w:hAnsi="Times New Roman" w:cs="Times New Roman"/>
            </w:rPr>
          </w:rPrChange>
        </w:rPr>
        <w:t>compró juegos para su computadora</w:t>
      </w:r>
      <w:del w:id="671" w:author="PerfectoAmor" w:date="2016-02-04T13:15:00Z">
        <w:r w:rsidRPr="00740F1D" w:rsidDel="000253B0">
          <w:rPr>
            <w:rFonts w:ascii="Times New Roman" w:hAnsi="Times New Roman" w:cs="Times New Roman"/>
          </w:rPr>
          <w:delText>”</w:delText>
        </w:r>
      </w:del>
      <w:ins w:id="672" w:author="Cris Pineda" w:date="2016-02-08T22:07:00Z">
        <w:r w:rsidR="007F1748">
          <w:rPr>
            <w:rFonts w:ascii="Times New Roman" w:hAnsi="Times New Roman" w:cs="Times New Roman"/>
          </w:rPr>
          <w:t xml:space="preserve">. </w:t>
        </w:r>
      </w:ins>
      <w:del w:id="673" w:author="Cris Pineda" w:date="2016-02-08T22:07:00Z">
        <w:r w:rsidRPr="00740F1D" w:rsidDel="007F1748">
          <w:rPr>
            <w:rFonts w:ascii="Times New Roman" w:hAnsi="Times New Roman" w:cs="Times New Roman"/>
          </w:rPr>
          <w:delText xml:space="preserve">, </w:delText>
        </w:r>
      </w:del>
      <w:ins w:id="674" w:author="Cris Pineda" w:date="2016-02-08T22:07:00Z">
        <w:r w:rsidR="007F1748">
          <w:rPr>
            <w:rFonts w:ascii="Times New Roman" w:hAnsi="Times New Roman" w:cs="Times New Roman"/>
          </w:rPr>
          <w:t>S</w:t>
        </w:r>
      </w:ins>
      <w:del w:id="675" w:author="Cris Pineda" w:date="2016-02-08T22:07:00Z">
        <w:r w:rsidRPr="00740F1D" w:rsidDel="007F1748">
          <w:rPr>
            <w:rFonts w:ascii="Times New Roman" w:hAnsi="Times New Roman" w:cs="Times New Roman"/>
          </w:rPr>
          <w:delText>s</w:delText>
        </w:r>
      </w:del>
      <w:r w:rsidRPr="00740F1D">
        <w:rPr>
          <w:rFonts w:ascii="Times New Roman" w:hAnsi="Times New Roman" w:cs="Times New Roman"/>
        </w:rPr>
        <w:t>i no existiera el verbo</w:t>
      </w:r>
      <w:r>
        <w:rPr>
          <w:rFonts w:ascii="Times New Roman" w:hAnsi="Times New Roman" w:cs="Times New Roman"/>
          <w:b/>
        </w:rPr>
        <w:t xml:space="preserve"> </w:t>
      </w:r>
      <w:del w:id="676" w:author="PerfectoAmor" w:date="2016-02-04T13:15:00Z">
        <w:r w:rsidRPr="007F1748" w:rsidDel="000253B0">
          <w:rPr>
            <w:rFonts w:ascii="Times New Roman" w:hAnsi="Times New Roman" w:cs="Times New Roman"/>
            <w:rPrChange w:id="677" w:author="Cris Pineda" w:date="2016-02-08T22:07:00Z">
              <w:rPr>
                <w:rFonts w:ascii="Times New Roman" w:hAnsi="Times New Roman" w:cs="Times New Roman"/>
                <w:b/>
              </w:rPr>
            </w:rPrChange>
          </w:rPr>
          <w:delText>“</w:delText>
        </w:r>
      </w:del>
      <w:r w:rsidRPr="007F1748">
        <w:rPr>
          <w:rFonts w:ascii="Times New Roman" w:hAnsi="Times New Roman" w:cs="Times New Roman"/>
          <w:i/>
          <w:rPrChange w:id="678" w:author="Cris Pineda" w:date="2016-02-08T22:07:00Z">
            <w:rPr>
              <w:rFonts w:ascii="Times New Roman" w:hAnsi="Times New Roman" w:cs="Times New Roman"/>
              <w:b/>
            </w:rPr>
          </w:rPrChange>
        </w:rPr>
        <w:t>compró</w:t>
      </w:r>
      <w:del w:id="679" w:author="PerfectoAmor" w:date="2016-02-04T13:15:00Z">
        <w:r w:rsidDel="000253B0">
          <w:rPr>
            <w:rFonts w:ascii="Times New Roman" w:hAnsi="Times New Roman" w:cs="Times New Roman"/>
            <w:b/>
          </w:rPr>
          <w:delText>”</w:delText>
        </w:r>
      </w:del>
      <w:r>
        <w:rPr>
          <w:rFonts w:ascii="Times New Roman" w:hAnsi="Times New Roman" w:cs="Times New Roman"/>
          <w:b/>
        </w:rPr>
        <w:t xml:space="preserve"> </w:t>
      </w:r>
      <w:r w:rsidRPr="00740F1D">
        <w:rPr>
          <w:rFonts w:ascii="Times New Roman" w:hAnsi="Times New Roman" w:cs="Times New Roman"/>
        </w:rPr>
        <w:t>no podríamos entender el texto</w:t>
      </w:r>
      <w:r>
        <w:rPr>
          <w:rFonts w:ascii="Times New Roman" w:hAnsi="Times New Roman" w:cs="Times New Roman"/>
          <w:b/>
        </w:rPr>
        <w:t xml:space="preserve"> </w:t>
      </w:r>
      <w:del w:id="680" w:author="PerfectoAmor" w:date="2016-02-04T13:15:00Z">
        <w:r w:rsidRPr="00740F1D" w:rsidDel="000253B0">
          <w:rPr>
            <w:rFonts w:ascii="Times New Roman" w:hAnsi="Times New Roman" w:cs="Times New Roman"/>
          </w:rPr>
          <w:delText>“</w:delText>
        </w:r>
      </w:del>
      <w:r w:rsidRPr="000253B0">
        <w:rPr>
          <w:rFonts w:ascii="Times New Roman" w:hAnsi="Times New Roman" w:cs="Times New Roman"/>
          <w:i/>
          <w:rPrChange w:id="681" w:author="PerfectoAmor" w:date="2016-02-04T13:15:00Z">
            <w:rPr>
              <w:rFonts w:ascii="Times New Roman" w:hAnsi="Times New Roman" w:cs="Times New Roman"/>
            </w:rPr>
          </w:rPrChange>
        </w:rPr>
        <w:t>Damián juegos para su computadora</w:t>
      </w:r>
      <w:del w:id="682" w:author="PerfectoAmor" w:date="2016-02-04T13:15:00Z">
        <w:r w:rsidRPr="00740F1D" w:rsidDel="000253B0">
          <w:rPr>
            <w:rFonts w:ascii="Times New Roman" w:hAnsi="Times New Roman" w:cs="Times New Roman"/>
          </w:rPr>
          <w:delText>”</w:delText>
        </w:r>
      </w:del>
      <w:r w:rsidRPr="00740F1D">
        <w:rPr>
          <w:rFonts w:ascii="Times New Roman" w:hAnsi="Times New Roman" w:cs="Times New Roman"/>
        </w:rPr>
        <w:t>.</w:t>
      </w:r>
    </w:p>
    <w:p w14:paraId="737ED1A8" w14:textId="2AEB47C0" w:rsidR="00740F1D" w:rsidRDefault="00740F1D" w:rsidP="0080631F">
      <w:pPr>
        <w:rPr>
          <w:rFonts w:ascii="Times New Roman" w:hAnsi="Times New Roman" w:cs="Times New Roman"/>
        </w:rPr>
      </w:pPr>
    </w:p>
    <w:p w14:paraId="5290A5CD" w14:textId="3F765AB3" w:rsidR="00D17C46" w:rsidRDefault="00E65F1B" w:rsidP="0080631F">
      <w:pPr>
        <w:rPr>
          <w:rFonts w:ascii="Times New Roman" w:hAnsi="Times New Roman" w:cs="Times New Roman"/>
        </w:rPr>
      </w:pPr>
      <w:r>
        <w:rPr>
          <w:rFonts w:ascii="Times New Roman" w:hAnsi="Times New Roman" w:cs="Times New Roman"/>
        </w:rPr>
        <w:t xml:space="preserve">Para que exista un sujeto en la oración, necesariamente debe haber un verbo. Además, es necesario que el sujeto coincida </w:t>
      </w:r>
      <w:r w:rsidR="00EF5F97">
        <w:rPr>
          <w:rFonts w:ascii="Times New Roman" w:hAnsi="Times New Roman" w:cs="Times New Roman"/>
        </w:rPr>
        <w:t xml:space="preserve">con el verbo en aspectos como el número. Por ejemplo, en una oración como </w:t>
      </w:r>
      <w:del w:id="683" w:author="PerfectoAmor" w:date="2016-02-04T13:22:00Z">
        <w:r w:rsidR="00EF5F97" w:rsidDel="00557D08">
          <w:rPr>
            <w:rFonts w:ascii="Times New Roman" w:hAnsi="Times New Roman" w:cs="Times New Roman"/>
          </w:rPr>
          <w:delText>“</w:delText>
        </w:r>
      </w:del>
      <w:r w:rsidR="00EF5F97" w:rsidRPr="00557D08">
        <w:rPr>
          <w:rFonts w:ascii="Times New Roman" w:hAnsi="Times New Roman" w:cs="Times New Roman"/>
          <w:b/>
          <w:i/>
          <w:rPrChange w:id="684" w:author="PerfectoAmor" w:date="2016-02-04T13:22:00Z">
            <w:rPr>
              <w:rFonts w:ascii="Times New Roman" w:hAnsi="Times New Roman" w:cs="Times New Roman"/>
            </w:rPr>
          </w:rPrChange>
        </w:rPr>
        <w:t>Los futbolistas</w:t>
      </w:r>
      <w:r w:rsidR="00EF5F97">
        <w:rPr>
          <w:rFonts w:ascii="Times New Roman" w:hAnsi="Times New Roman" w:cs="Times New Roman"/>
        </w:rPr>
        <w:t xml:space="preserve"> </w:t>
      </w:r>
      <w:r w:rsidR="00EF5F97" w:rsidRPr="007F1748">
        <w:rPr>
          <w:rFonts w:ascii="Times New Roman" w:hAnsi="Times New Roman" w:cs="Times New Roman"/>
          <w:i/>
          <w:rPrChange w:id="685" w:author="Cris Pineda" w:date="2016-02-08T22:08:00Z">
            <w:rPr>
              <w:rFonts w:ascii="Times New Roman" w:hAnsi="Times New Roman" w:cs="Times New Roman"/>
            </w:rPr>
          </w:rPrChange>
        </w:rPr>
        <w:t>ganan mucho dinero</w:t>
      </w:r>
      <w:del w:id="686" w:author="PerfectoAmor" w:date="2016-02-04T13:22:00Z">
        <w:r w:rsidR="00EF5F97" w:rsidDel="00557D08">
          <w:rPr>
            <w:rFonts w:ascii="Times New Roman" w:hAnsi="Times New Roman" w:cs="Times New Roman"/>
          </w:rPr>
          <w:delText>”</w:delText>
        </w:r>
      </w:del>
      <w:r w:rsidR="00EF5F97">
        <w:rPr>
          <w:rFonts w:ascii="Times New Roman" w:hAnsi="Times New Roman" w:cs="Times New Roman"/>
        </w:rPr>
        <w:t xml:space="preserve">, tanto el sujeto </w:t>
      </w:r>
      <w:del w:id="687" w:author="PerfectoAmor" w:date="2016-02-04T13:22:00Z">
        <w:r w:rsidR="00EF5F97" w:rsidDel="00557D08">
          <w:rPr>
            <w:rFonts w:ascii="Times New Roman" w:hAnsi="Times New Roman" w:cs="Times New Roman"/>
          </w:rPr>
          <w:delText>“</w:delText>
        </w:r>
      </w:del>
      <w:ins w:id="688" w:author="Cris Pineda" w:date="2016-02-08T22:08:00Z">
        <w:r w:rsidR="007F1748">
          <w:rPr>
            <w:rFonts w:ascii="Times New Roman" w:hAnsi="Times New Roman" w:cs="Times New Roman"/>
            <w:b/>
            <w:i/>
          </w:rPr>
          <w:t>L</w:t>
        </w:r>
      </w:ins>
      <w:del w:id="689" w:author="Cris Pineda" w:date="2016-02-08T22:08:00Z">
        <w:r w:rsidR="00EF5F97" w:rsidRPr="00557D08" w:rsidDel="007F1748">
          <w:rPr>
            <w:rFonts w:ascii="Times New Roman" w:hAnsi="Times New Roman" w:cs="Times New Roman"/>
            <w:b/>
            <w:i/>
            <w:rPrChange w:id="690" w:author="PerfectoAmor" w:date="2016-02-04T13:22:00Z">
              <w:rPr>
                <w:rFonts w:ascii="Times New Roman" w:hAnsi="Times New Roman" w:cs="Times New Roman"/>
              </w:rPr>
            </w:rPrChange>
          </w:rPr>
          <w:delText>l</w:delText>
        </w:r>
      </w:del>
      <w:r w:rsidR="00EF5F97" w:rsidRPr="00557D08">
        <w:rPr>
          <w:rFonts w:ascii="Times New Roman" w:hAnsi="Times New Roman" w:cs="Times New Roman"/>
          <w:b/>
          <w:i/>
          <w:rPrChange w:id="691" w:author="PerfectoAmor" w:date="2016-02-04T13:22:00Z">
            <w:rPr>
              <w:rFonts w:ascii="Times New Roman" w:hAnsi="Times New Roman" w:cs="Times New Roman"/>
            </w:rPr>
          </w:rPrChange>
        </w:rPr>
        <w:t>os futbolistas</w:t>
      </w:r>
      <w:del w:id="692" w:author="PerfectoAmor" w:date="2016-02-04T13:22:00Z">
        <w:r w:rsidR="00EF5F97" w:rsidDel="00557D08">
          <w:rPr>
            <w:rFonts w:ascii="Times New Roman" w:hAnsi="Times New Roman" w:cs="Times New Roman"/>
          </w:rPr>
          <w:delText>”</w:delText>
        </w:r>
      </w:del>
      <w:r w:rsidR="00EF5F97">
        <w:rPr>
          <w:rFonts w:ascii="Times New Roman" w:hAnsi="Times New Roman" w:cs="Times New Roman"/>
        </w:rPr>
        <w:t xml:space="preserve">, como el verbo </w:t>
      </w:r>
      <w:del w:id="693" w:author="PerfectoAmor" w:date="2016-02-04T13:22:00Z">
        <w:r w:rsidR="00EF5F97" w:rsidRPr="007F1748" w:rsidDel="00557D08">
          <w:rPr>
            <w:rFonts w:ascii="Times New Roman" w:hAnsi="Times New Roman" w:cs="Times New Roman"/>
            <w:rPrChange w:id="694" w:author="Cris Pineda" w:date="2016-02-08T22:08:00Z">
              <w:rPr>
                <w:rFonts w:ascii="Times New Roman" w:hAnsi="Times New Roman" w:cs="Times New Roman"/>
              </w:rPr>
            </w:rPrChange>
          </w:rPr>
          <w:delText>“</w:delText>
        </w:r>
      </w:del>
      <w:r w:rsidR="00EF5F97" w:rsidRPr="007F1748">
        <w:rPr>
          <w:rFonts w:ascii="Times New Roman" w:hAnsi="Times New Roman" w:cs="Times New Roman"/>
          <w:i/>
          <w:rPrChange w:id="695" w:author="Cris Pineda" w:date="2016-02-08T22:08:00Z">
            <w:rPr>
              <w:rFonts w:ascii="Times New Roman" w:hAnsi="Times New Roman" w:cs="Times New Roman"/>
            </w:rPr>
          </w:rPrChange>
        </w:rPr>
        <w:t>ganan</w:t>
      </w:r>
      <w:del w:id="696" w:author="PerfectoAmor" w:date="2016-02-04T13:23:00Z">
        <w:r w:rsidR="00EF5F97" w:rsidDel="00557D08">
          <w:rPr>
            <w:rFonts w:ascii="Times New Roman" w:hAnsi="Times New Roman" w:cs="Times New Roman"/>
          </w:rPr>
          <w:delText>”</w:delText>
        </w:r>
      </w:del>
      <w:r w:rsidR="00EF5F97">
        <w:rPr>
          <w:rFonts w:ascii="Times New Roman" w:hAnsi="Times New Roman" w:cs="Times New Roman"/>
        </w:rPr>
        <w:t xml:space="preserve">, están en </w:t>
      </w:r>
      <w:r w:rsidR="00EF5F97" w:rsidRPr="00557D08">
        <w:rPr>
          <w:rFonts w:ascii="Times New Roman" w:hAnsi="Times New Roman" w:cs="Times New Roman"/>
          <w:b/>
          <w:rPrChange w:id="697" w:author="PerfectoAmor" w:date="2016-02-04T13:23:00Z">
            <w:rPr>
              <w:rFonts w:ascii="Times New Roman" w:hAnsi="Times New Roman" w:cs="Times New Roman"/>
            </w:rPr>
          </w:rPrChange>
        </w:rPr>
        <w:t>plural</w:t>
      </w:r>
      <w:r w:rsidR="00EF5F97">
        <w:rPr>
          <w:rFonts w:ascii="Times New Roman" w:hAnsi="Times New Roman" w:cs="Times New Roman"/>
        </w:rPr>
        <w:t xml:space="preserve"> (</w:t>
      </w:r>
      <w:del w:id="698" w:author="PerfectoAmor" w:date="2016-02-03T12:38:00Z">
        <w:r w:rsidR="00EF5F97" w:rsidDel="00D85770">
          <w:rPr>
            <w:rFonts w:ascii="Times New Roman" w:hAnsi="Times New Roman" w:cs="Times New Roman"/>
          </w:rPr>
          <w:delText xml:space="preserve">es decir que </w:delText>
        </w:r>
      </w:del>
      <w:r w:rsidR="00EF5F97">
        <w:rPr>
          <w:rFonts w:ascii="Times New Roman" w:hAnsi="Times New Roman" w:cs="Times New Roman"/>
        </w:rPr>
        <w:t xml:space="preserve">se refieren a más de una persona). Es por eso que no serían oraciones válidas </w:t>
      </w:r>
      <w:del w:id="699" w:author="PerfectoAmor" w:date="2016-02-04T13:23:00Z">
        <w:r w:rsidR="00EF5F97" w:rsidDel="00557D08">
          <w:rPr>
            <w:rFonts w:ascii="Times New Roman" w:hAnsi="Times New Roman" w:cs="Times New Roman"/>
          </w:rPr>
          <w:delText>“</w:delText>
        </w:r>
      </w:del>
      <w:r w:rsidR="00EF5F97" w:rsidRPr="00557D08">
        <w:rPr>
          <w:rFonts w:ascii="Times New Roman" w:hAnsi="Times New Roman" w:cs="Times New Roman"/>
          <w:b/>
          <w:i/>
          <w:rPrChange w:id="700" w:author="PerfectoAmor" w:date="2016-02-04T13:23:00Z">
            <w:rPr>
              <w:rFonts w:ascii="Times New Roman" w:hAnsi="Times New Roman" w:cs="Times New Roman"/>
            </w:rPr>
          </w:rPrChange>
        </w:rPr>
        <w:t>Los futbolistas gana</w:t>
      </w:r>
      <w:r w:rsidR="00EF5F97" w:rsidRPr="00557D08">
        <w:rPr>
          <w:rFonts w:ascii="Times New Roman" w:hAnsi="Times New Roman" w:cs="Times New Roman"/>
          <w:i/>
          <w:rPrChange w:id="701" w:author="PerfectoAmor" w:date="2016-02-04T13:23:00Z">
            <w:rPr>
              <w:rFonts w:ascii="Times New Roman" w:hAnsi="Times New Roman" w:cs="Times New Roman"/>
            </w:rPr>
          </w:rPrChange>
        </w:rPr>
        <w:t xml:space="preserve"> mucho dinero</w:t>
      </w:r>
      <w:del w:id="702" w:author="PerfectoAmor" w:date="2016-02-04T13:23:00Z">
        <w:r w:rsidR="00EF5F97" w:rsidDel="00557D08">
          <w:rPr>
            <w:rFonts w:ascii="Times New Roman" w:hAnsi="Times New Roman" w:cs="Times New Roman"/>
          </w:rPr>
          <w:delText>”</w:delText>
        </w:r>
      </w:del>
      <w:r w:rsidR="00EF5F97">
        <w:rPr>
          <w:rFonts w:ascii="Times New Roman" w:hAnsi="Times New Roman" w:cs="Times New Roman"/>
        </w:rPr>
        <w:t xml:space="preserve"> o </w:t>
      </w:r>
      <w:del w:id="703" w:author="PerfectoAmor" w:date="2016-02-04T13:23:00Z">
        <w:r w:rsidR="00EF5F97" w:rsidDel="00557D08">
          <w:rPr>
            <w:rFonts w:ascii="Times New Roman" w:hAnsi="Times New Roman" w:cs="Times New Roman"/>
          </w:rPr>
          <w:delText>“</w:delText>
        </w:r>
      </w:del>
      <w:r w:rsidR="00EF5F97" w:rsidRPr="00557D08">
        <w:rPr>
          <w:rFonts w:ascii="Times New Roman" w:hAnsi="Times New Roman" w:cs="Times New Roman"/>
          <w:b/>
          <w:i/>
          <w:rPrChange w:id="704" w:author="PerfectoAmor" w:date="2016-02-04T13:23:00Z">
            <w:rPr>
              <w:rFonts w:ascii="Times New Roman" w:hAnsi="Times New Roman" w:cs="Times New Roman"/>
            </w:rPr>
          </w:rPrChange>
        </w:rPr>
        <w:t>El futbolista ganan</w:t>
      </w:r>
      <w:r w:rsidR="00EF5F97">
        <w:rPr>
          <w:rFonts w:ascii="Times New Roman" w:hAnsi="Times New Roman" w:cs="Times New Roman"/>
        </w:rPr>
        <w:t xml:space="preserve"> </w:t>
      </w:r>
      <w:r w:rsidR="00EF5F97" w:rsidRPr="00557D08">
        <w:rPr>
          <w:rFonts w:ascii="Times New Roman" w:hAnsi="Times New Roman" w:cs="Times New Roman"/>
          <w:i/>
          <w:rPrChange w:id="705" w:author="PerfectoAmor" w:date="2016-02-04T13:24:00Z">
            <w:rPr>
              <w:rFonts w:ascii="Times New Roman" w:hAnsi="Times New Roman" w:cs="Times New Roman"/>
            </w:rPr>
          </w:rPrChange>
        </w:rPr>
        <w:t>mucho dinero</w:t>
      </w:r>
      <w:del w:id="706" w:author="PerfectoAmor" w:date="2016-02-04T13:24:00Z">
        <w:r w:rsidR="00EF5F97" w:rsidDel="00557D08">
          <w:rPr>
            <w:rFonts w:ascii="Times New Roman" w:hAnsi="Times New Roman" w:cs="Times New Roman"/>
          </w:rPr>
          <w:delText>”</w:delText>
        </w:r>
      </w:del>
      <w:r w:rsidR="00EF5F97">
        <w:rPr>
          <w:rFonts w:ascii="Times New Roman" w:hAnsi="Times New Roman" w:cs="Times New Roman"/>
        </w:rPr>
        <w:t xml:space="preserve">. </w:t>
      </w:r>
    </w:p>
    <w:p w14:paraId="7BD9B2F3" w14:textId="77777777" w:rsidR="0080631F" w:rsidRPr="0080631F" w:rsidRDefault="0080631F" w:rsidP="0080631F">
      <w:pPr>
        <w:rPr>
          <w:rFonts w:ascii="Times New Roman" w:hAnsi="Times New Roman" w:cs="Times New Roman"/>
        </w:rPr>
      </w:pPr>
    </w:p>
    <w:p w14:paraId="69B31288" w14:textId="5EEE464F" w:rsidR="0080631F" w:rsidRPr="0080631F" w:rsidRDefault="0080631F" w:rsidP="0080631F">
      <w:pPr>
        <w:rPr>
          <w:rFonts w:ascii="Times New Roman" w:hAnsi="Times New Roman" w:cs="Times New Roman"/>
        </w:rPr>
      </w:pPr>
      <w:r w:rsidRPr="0080631F">
        <w:rPr>
          <w:rFonts w:ascii="Times New Roman" w:hAnsi="Times New Roman" w:cs="Times New Roman"/>
        </w:rPr>
        <w:t xml:space="preserve">Si quieres saber </w:t>
      </w:r>
      <w:ins w:id="707" w:author="PerfectoAmor" w:date="2016-02-03T12:39:00Z">
        <w:r w:rsidR="006A3A79">
          <w:rPr>
            <w:rFonts w:ascii="Times New Roman" w:hAnsi="Times New Roman" w:cs="Times New Roman"/>
          </w:rPr>
          <w:t xml:space="preserve">algo más </w:t>
        </w:r>
      </w:ins>
      <w:r w:rsidRPr="0080631F">
        <w:rPr>
          <w:rFonts w:ascii="Times New Roman" w:hAnsi="Times New Roman" w:cs="Times New Roman"/>
        </w:rPr>
        <w:t xml:space="preserve">sobre </w:t>
      </w:r>
      <w:del w:id="708" w:author="PerfectoAmor" w:date="2016-02-03T12:40:00Z">
        <w:r w:rsidRPr="0080631F" w:rsidDel="006A3A79">
          <w:rPr>
            <w:rFonts w:ascii="Times New Roman" w:hAnsi="Times New Roman" w:cs="Times New Roman"/>
          </w:rPr>
          <w:delText xml:space="preserve">los elementos que componen un </w:delText>
        </w:r>
      </w:del>
      <w:ins w:id="709" w:author="PerfectoAmor" w:date="2016-02-03T12:40:00Z">
        <w:r w:rsidR="006A3A79">
          <w:rPr>
            <w:rFonts w:ascii="Times New Roman" w:hAnsi="Times New Roman" w:cs="Times New Roman"/>
          </w:rPr>
          <w:t xml:space="preserve">el </w:t>
        </w:r>
      </w:ins>
      <w:r w:rsidRPr="0080631F">
        <w:rPr>
          <w:rFonts w:ascii="Times New Roman" w:hAnsi="Times New Roman" w:cs="Times New Roman"/>
        </w:rPr>
        <w:t>sintagma verbal</w:t>
      </w:r>
      <w:ins w:id="710" w:author="PerfectoAmor" w:date="2016-02-03T12:40:00Z">
        <w:r w:rsidR="006A3A79">
          <w:rPr>
            <w:rFonts w:ascii="Times New Roman" w:hAnsi="Times New Roman" w:cs="Times New Roman"/>
          </w:rPr>
          <w:t>,</w:t>
        </w:r>
      </w:ins>
      <w:r w:rsidRPr="0080631F">
        <w:rPr>
          <w:rFonts w:ascii="Times New Roman" w:hAnsi="Times New Roman" w:cs="Times New Roman"/>
        </w:rPr>
        <w:t xml:space="preserve"> </w:t>
      </w:r>
      <w:del w:id="711" w:author="PerfectoAmor" w:date="2016-02-03T12:40:00Z">
        <w:r w:rsidRPr="0080631F" w:rsidDel="006A3A79">
          <w:rPr>
            <w:rFonts w:ascii="Times New Roman" w:hAnsi="Times New Roman" w:cs="Times New Roman"/>
          </w:rPr>
          <w:delText xml:space="preserve">y la manera en la que éste se puede presentar al </w:delText>
        </w:r>
        <w:r w:rsidR="00E65F1B" w:rsidDel="006A3A79">
          <w:rPr>
            <w:rFonts w:ascii="Times New Roman" w:hAnsi="Times New Roman" w:cs="Times New Roman"/>
          </w:rPr>
          <w:delText xml:space="preserve">interior de una oración; </w:delText>
        </w:r>
      </w:del>
      <w:r w:rsidR="00E65F1B">
        <w:rPr>
          <w:rFonts w:ascii="Times New Roman" w:hAnsi="Times New Roman" w:cs="Times New Roman"/>
        </w:rPr>
        <w:t>te sugerimos</w:t>
      </w:r>
      <w:r w:rsidRPr="0080631F">
        <w:rPr>
          <w:rFonts w:ascii="Times New Roman" w:hAnsi="Times New Roman" w:cs="Times New Roman"/>
        </w:rPr>
        <w:t xml:space="preserve"> </w:t>
      </w:r>
      <w:del w:id="712" w:author="PerfectoAmor" w:date="2016-02-03T12:41:00Z">
        <w:r w:rsidRPr="0080631F" w:rsidDel="006A3A79">
          <w:rPr>
            <w:rFonts w:ascii="Times New Roman" w:hAnsi="Times New Roman" w:cs="Times New Roman"/>
          </w:rPr>
          <w:delText>que entr</w:delText>
        </w:r>
        <w:r w:rsidR="00E65F1B" w:rsidDel="006A3A79">
          <w:rPr>
            <w:rFonts w:ascii="Times New Roman" w:hAnsi="Times New Roman" w:cs="Times New Roman"/>
          </w:rPr>
          <w:delText>es al siguiente enlace y observes</w:delText>
        </w:r>
        <w:r w:rsidRPr="0080631F" w:rsidDel="006A3A79">
          <w:rPr>
            <w:rFonts w:ascii="Times New Roman" w:hAnsi="Times New Roman" w:cs="Times New Roman"/>
          </w:rPr>
          <w:delText xml:space="preserve"> la e</w:delText>
        </w:r>
        <w:r w:rsidR="00E65F1B" w:rsidDel="006A3A79">
          <w:rPr>
            <w:rFonts w:ascii="Times New Roman" w:hAnsi="Times New Roman" w:cs="Times New Roman"/>
          </w:rPr>
          <w:delText>xplicación que allí se registra</w:delText>
        </w:r>
        <w:r w:rsidRPr="0080631F" w:rsidDel="006A3A79">
          <w:rPr>
            <w:rFonts w:ascii="Times New Roman" w:hAnsi="Times New Roman" w:cs="Times New Roman"/>
          </w:rPr>
          <w:delText xml:space="preserve"> </w:delText>
        </w:r>
      </w:del>
      <w:ins w:id="713" w:author="PerfectoAmor" w:date="2016-02-03T12:41:00Z">
        <w:r w:rsidR="006A3A79">
          <w:rPr>
            <w:rFonts w:ascii="Times New Roman" w:hAnsi="Times New Roman" w:cs="Times New Roman"/>
          </w:rPr>
          <w:t xml:space="preserve">revisar el siguiente enlace </w:t>
        </w:r>
      </w:ins>
      <w:r w:rsidRPr="0080631F">
        <w:rPr>
          <w:rFonts w:ascii="Times New Roman" w:hAnsi="Times New Roman" w:cs="Times New Roman"/>
        </w:rPr>
        <w:t>[</w:t>
      </w:r>
      <w:hyperlink r:id="rId19" w:history="1">
        <w:r w:rsidRPr="0080631F">
          <w:rPr>
            <w:rStyle w:val="Hipervnculo"/>
            <w:rFonts w:ascii="Times New Roman" w:hAnsi="Times New Roman" w:cs="Times New Roman"/>
          </w:rPr>
          <w:t>VER</w:t>
        </w:r>
      </w:hyperlink>
      <w:r w:rsidRPr="0080631F">
        <w:rPr>
          <w:rFonts w:ascii="Times New Roman" w:hAnsi="Times New Roman" w:cs="Times New Roman"/>
        </w:rPr>
        <w:t>]</w:t>
      </w:r>
      <w:r w:rsidR="00E65F1B">
        <w:rPr>
          <w:rFonts w:ascii="Times New Roman" w:hAnsi="Times New Roman" w:cs="Times New Roman"/>
        </w:rPr>
        <w:t>.</w:t>
      </w:r>
    </w:p>
    <w:p w14:paraId="15DAC7CC" w14:textId="77777777" w:rsidR="0080631F" w:rsidRDefault="0080631F" w:rsidP="0080631F">
      <w:pPr>
        <w:rPr>
          <w:rFonts w:ascii="Times New Roman" w:hAnsi="Times New Roman" w:cs="Times New Roman"/>
        </w:rPr>
      </w:pPr>
    </w:p>
    <w:tbl>
      <w:tblPr>
        <w:tblStyle w:val="Tablaconcuadrcula"/>
        <w:tblW w:w="0" w:type="auto"/>
        <w:tblLook w:val="04A0" w:firstRow="1" w:lastRow="0" w:firstColumn="1" w:lastColumn="0" w:noHBand="0" w:noVBand="1"/>
      </w:tblPr>
      <w:tblGrid>
        <w:gridCol w:w="2473"/>
        <w:gridCol w:w="6355"/>
      </w:tblGrid>
      <w:tr w:rsidR="00D17C46" w:rsidRPr="002145BD" w14:paraId="4D8185C4" w14:textId="77777777" w:rsidTr="00220818">
        <w:tc>
          <w:tcPr>
            <w:tcW w:w="9033" w:type="dxa"/>
            <w:gridSpan w:val="2"/>
            <w:shd w:val="clear" w:color="auto" w:fill="000000" w:themeFill="text1"/>
          </w:tcPr>
          <w:p w14:paraId="1B9C1294" w14:textId="77777777" w:rsidR="00D17C46" w:rsidRPr="002145BD" w:rsidRDefault="00D17C46">
            <w:pPr>
              <w:jc w:val="center"/>
              <w:rPr>
                <w:rFonts w:ascii="Times New Roman" w:hAnsi="Times New Roman" w:cs="Times New Roman"/>
                <w:b/>
                <w:color w:val="FFFFFF" w:themeColor="background1"/>
              </w:rPr>
              <w:pPrChange w:id="714" w:author="PerfectoAmor" w:date="2016-02-03T12:41:00Z">
                <w:pPr/>
              </w:pPrChange>
            </w:pPr>
            <w:r>
              <w:rPr>
                <w:rFonts w:ascii="Times New Roman" w:hAnsi="Times New Roman" w:cs="Times New Roman"/>
                <w:b/>
                <w:color w:val="FFFFFF" w:themeColor="background1"/>
              </w:rPr>
              <w:t>Profundiza</w:t>
            </w:r>
            <w:r w:rsidRPr="002145BD">
              <w:rPr>
                <w:rFonts w:ascii="Times New Roman" w:hAnsi="Times New Roman" w:cs="Times New Roman"/>
                <w:b/>
                <w:color w:val="FFFFFF" w:themeColor="background1"/>
              </w:rPr>
              <w:t xml:space="preserve">: recurso </w:t>
            </w:r>
            <w:r>
              <w:rPr>
                <w:rFonts w:ascii="Times New Roman" w:hAnsi="Times New Roman" w:cs="Times New Roman"/>
                <w:b/>
                <w:color w:val="FFFFFF" w:themeColor="background1"/>
              </w:rPr>
              <w:t>aprovechado</w:t>
            </w:r>
          </w:p>
        </w:tc>
      </w:tr>
      <w:tr w:rsidR="00D17C46" w:rsidRPr="002145BD" w14:paraId="511DABAA" w14:textId="77777777" w:rsidTr="00220818">
        <w:tc>
          <w:tcPr>
            <w:tcW w:w="2518" w:type="dxa"/>
          </w:tcPr>
          <w:p w14:paraId="7CF58D69" w14:textId="77777777" w:rsidR="00D17C46" w:rsidRPr="002145BD" w:rsidRDefault="00D17C46" w:rsidP="00220818">
            <w:pPr>
              <w:rPr>
                <w:rFonts w:ascii="Times New Roman" w:hAnsi="Times New Roman" w:cs="Times New Roman"/>
                <w:b/>
                <w:color w:val="000000"/>
              </w:rPr>
            </w:pPr>
            <w:r w:rsidRPr="002145BD">
              <w:rPr>
                <w:rFonts w:ascii="Times New Roman" w:hAnsi="Times New Roman" w:cs="Times New Roman"/>
                <w:b/>
                <w:color w:val="000000"/>
              </w:rPr>
              <w:t>Código</w:t>
            </w:r>
          </w:p>
        </w:tc>
        <w:tc>
          <w:tcPr>
            <w:tcW w:w="6515" w:type="dxa"/>
          </w:tcPr>
          <w:p w14:paraId="733EF3D8" w14:textId="77777777" w:rsidR="00D17C46" w:rsidRPr="002145BD" w:rsidRDefault="00D17C46" w:rsidP="00220818">
            <w:pPr>
              <w:rPr>
                <w:rFonts w:ascii="Times New Roman" w:hAnsi="Times New Roman" w:cs="Times New Roman"/>
                <w:b/>
                <w:color w:val="000000"/>
              </w:rPr>
            </w:pPr>
            <w:r>
              <w:rPr>
                <w:rFonts w:ascii="Times New Roman" w:hAnsi="Times New Roman" w:cs="Times New Roman"/>
                <w:color w:val="000000"/>
              </w:rPr>
              <w:t>LE_06_05_CO_REC160</w:t>
            </w:r>
          </w:p>
        </w:tc>
      </w:tr>
      <w:tr w:rsidR="00D17C46" w:rsidRPr="002145BD" w14:paraId="28135239" w14:textId="77777777" w:rsidTr="00220818">
        <w:tc>
          <w:tcPr>
            <w:tcW w:w="2518" w:type="dxa"/>
          </w:tcPr>
          <w:p w14:paraId="7A4F7EE2" w14:textId="77777777" w:rsidR="00D17C46" w:rsidRPr="002145BD" w:rsidRDefault="00D17C46" w:rsidP="00220818">
            <w:pPr>
              <w:rPr>
                <w:rFonts w:ascii="Times New Roman" w:hAnsi="Times New Roman" w:cs="Times New Roman"/>
                <w:color w:val="000000"/>
              </w:rPr>
            </w:pPr>
            <w:r w:rsidRPr="002145BD">
              <w:rPr>
                <w:rFonts w:ascii="Times New Roman" w:hAnsi="Times New Roman" w:cs="Times New Roman"/>
                <w:b/>
                <w:color w:val="000000"/>
              </w:rPr>
              <w:t>Título</w:t>
            </w:r>
          </w:p>
        </w:tc>
        <w:tc>
          <w:tcPr>
            <w:tcW w:w="6515" w:type="dxa"/>
          </w:tcPr>
          <w:p w14:paraId="56C3940B" w14:textId="77777777" w:rsidR="00D17C46" w:rsidRPr="002145BD" w:rsidRDefault="00D17C46" w:rsidP="00220818">
            <w:pPr>
              <w:rPr>
                <w:rFonts w:ascii="Times New Roman" w:hAnsi="Times New Roman" w:cs="Times New Roman"/>
              </w:rPr>
            </w:pPr>
            <w:r w:rsidRPr="00865104">
              <w:rPr>
                <w:rFonts w:ascii="Times New Roman" w:hAnsi="Times New Roman" w:cs="Times New Roman"/>
              </w:rPr>
              <w:t>Identifica sintagmas nominales y verbales</w:t>
            </w:r>
          </w:p>
        </w:tc>
      </w:tr>
      <w:tr w:rsidR="00D17C46" w:rsidRPr="002145BD" w14:paraId="162AE5B7" w14:textId="77777777" w:rsidTr="00220818">
        <w:tc>
          <w:tcPr>
            <w:tcW w:w="2518" w:type="dxa"/>
          </w:tcPr>
          <w:p w14:paraId="08462196" w14:textId="77777777" w:rsidR="00D17C46" w:rsidRPr="002145BD" w:rsidRDefault="00D17C46" w:rsidP="00220818">
            <w:pPr>
              <w:rPr>
                <w:rFonts w:ascii="Times New Roman" w:hAnsi="Times New Roman" w:cs="Times New Roman"/>
                <w:color w:val="000000"/>
              </w:rPr>
            </w:pPr>
            <w:r w:rsidRPr="002145BD">
              <w:rPr>
                <w:rFonts w:ascii="Times New Roman" w:hAnsi="Times New Roman" w:cs="Times New Roman"/>
                <w:b/>
                <w:color w:val="000000"/>
              </w:rPr>
              <w:t>Descripción</w:t>
            </w:r>
          </w:p>
        </w:tc>
        <w:tc>
          <w:tcPr>
            <w:tcW w:w="6515" w:type="dxa"/>
          </w:tcPr>
          <w:p w14:paraId="058338E9" w14:textId="77777777" w:rsidR="00D17C46" w:rsidRPr="002145BD" w:rsidRDefault="00D17C46" w:rsidP="00220818">
            <w:pPr>
              <w:jc w:val="both"/>
              <w:rPr>
                <w:rFonts w:ascii="Times New Roman" w:hAnsi="Times New Roman" w:cs="Times New Roman"/>
                <w:color w:val="000000"/>
              </w:rPr>
            </w:pPr>
            <w:r w:rsidRPr="00865104">
              <w:rPr>
                <w:rFonts w:ascii="Times New Roman" w:hAnsi="Times New Roman" w:cs="Times New Roman"/>
                <w:color w:val="000000"/>
              </w:rPr>
              <w:t>Interactivo para complementar las nociones de sintagma nominal y verbal</w:t>
            </w:r>
          </w:p>
        </w:tc>
      </w:tr>
    </w:tbl>
    <w:p w14:paraId="73F86733" w14:textId="77777777" w:rsidR="00D17C46" w:rsidRPr="0080631F" w:rsidRDefault="00D17C46" w:rsidP="0080631F">
      <w:pPr>
        <w:rPr>
          <w:rFonts w:ascii="Times New Roman" w:hAnsi="Times New Roman" w:cs="Times New Roman"/>
        </w:rPr>
      </w:pPr>
    </w:p>
    <w:p w14:paraId="052F8F2A" w14:textId="77777777" w:rsidR="0080631F" w:rsidRPr="0080631F" w:rsidRDefault="0080631F" w:rsidP="0080631F">
      <w:pPr>
        <w:rPr>
          <w:rFonts w:ascii="Times New Roman" w:hAnsi="Times New Roman" w:cs="Times New Roman"/>
        </w:rPr>
      </w:pPr>
      <w:r w:rsidRPr="00DE7C89">
        <w:rPr>
          <w:rFonts w:ascii="Times New Roman" w:hAnsi="Times New Roman" w:cs="Times New Roman"/>
          <w:b/>
          <w:highlight w:val="yellow"/>
          <w:lang w:val="es-ES"/>
        </w:rPr>
        <w:t>[SECCIÓN 2]</w:t>
      </w:r>
      <w:r w:rsidRPr="00DE7C89">
        <w:rPr>
          <w:rFonts w:ascii="Times New Roman" w:hAnsi="Times New Roman" w:cs="Times New Roman"/>
          <w:b/>
          <w:lang w:val="es-ES"/>
        </w:rPr>
        <w:t xml:space="preserve"> 3</w:t>
      </w:r>
      <w:r w:rsidRPr="0080631F">
        <w:rPr>
          <w:rFonts w:ascii="Times New Roman" w:hAnsi="Times New Roman" w:cs="Times New Roman"/>
          <w:b/>
          <w:lang w:val="es-ES"/>
        </w:rPr>
        <w:t>.2 Las funciones sintácticas</w:t>
      </w:r>
    </w:p>
    <w:p w14:paraId="0C93FEA0" w14:textId="77777777" w:rsidR="0080631F" w:rsidRPr="0080631F" w:rsidRDefault="0080631F" w:rsidP="0080631F">
      <w:pPr>
        <w:rPr>
          <w:rFonts w:ascii="Times New Roman" w:hAnsi="Times New Roman" w:cs="Times New Roman"/>
        </w:rPr>
      </w:pPr>
    </w:p>
    <w:p w14:paraId="249BF4BA" w14:textId="77777777" w:rsidR="0080631F" w:rsidRDefault="0080631F" w:rsidP="0080631F">
      <w:pPr>
        <w:rPr>
          <w:rFonts w:ascii="Times New Roman" w:eastAsia="Times New Roman" w:hAnsi="Times New Roman" w:cs="Times New Roman"/>
          <w:b/>
          <w:color w:val="000000"/>
          <w:lang w:eastAsia="es-MX"/>
        </w:rPr>
      </w:pPr>
      <w:r w:rsidRPr="00EF2A93">
        <w:rPr>
          <w:rFonts w:ascii="Times New Roman" w:eastAsia="Times New Roman" w:hAnsi="Times New Roman" w:cs="Times New Roman"/>
          <w:b/>
          <w:color w:val="000000"/>
          <w:lang w:eastAsia="es-MX"/>
        </w:rPr>
        <w:t>¿Qué son las funciones sintácticas?</w:t>
      </w:r>
    </w:p>
    <w:p w14:paraId="0217E01B" w14:textId="77777777" w:rsidR="00EF2A93" w:rsidRPr="00EF2A93" w:rsidRDefault="00EF2A93" w:rsidP="0080631F">
      <w:pPr>
        <w:rPr>
          <w:rFonts w:ascii="Times New Roman" w:eastAsia="Times New Roman" w:hAnsi="Times New Roman" w:cs="Times New Roman"/>
          <w:b/>
          <w:color w:val="000000"/>
          <w:lang w:eastAsia="es-MX"/>
        </w:rPr>
      </w:pPr>
    </w:p>
    <w:p w14:paraId="6FDC3EB2" w14:textId="53302D79" w:rsidR="00AC5DCD" w:rsidRDefault="00AC5DCD" w:rsidP="0080631F">
      <w:pPr>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 xml:space="preserve">Cada categoría gramatical (sustantivos, adjetivos, verbos, adverbios, entre otros) tiene un rol o labor </w:t>
      </w:r>
      <w:del w:id="715" w:author="PerfectoAmor" w:date="2016-02-03T12:42:00Z">
        <w:r w:rsidDel="006A3A79">
          <w:rPr>
            <w:rFonts w:ascii="Times New Roman" w:eastAsia="Times New Roman" w:hAnsi="Times New Roman" w:cs="Times New Roman"/>
            <w:color w:val="000000"/>
            <w:lang w:eastAsia="es-MX"/>
          </w:rPr>
          <w:delText xml:space="preserve">dentro de </w:delText>
        </w:r>
      </w:del>
      <w:ins w:id="716" w:author="PerfectoAmor" w:date="2016-02-03T12:42:00Z">
        <w:r w:rsidR="006A3A79">
          <w:rPr>
            <w:rFonts w:ascii="Times New Roman" w:eastAsia="Times New Roman" w:hAnsi="Times New Roman" w:cs="Times New Roman"/>
            <w:color w:val="000000"/>
            <w:lang w:eastAsia="es-MX"/>
          </w:rPr>
          <w:t xml:space="preserve">en </w:t>
        </w:r>
      </w:ins>
      <w:r>
        <w:rPr>
          <w:rFonts w:ascii="Times New Roman" w:eastAsia="Times New Roman" w:hAnsi="Times New Roman" w:cs="Times New Roman"/>
          <w:color w:val="000000"/>
          <w:lang w:eastAsia="es-MX"/>
        </w:rPr>
        <w:t xml:space="preserve">una oración y </w:t>
      </w:r>
      <w:del w:id="717" w:author="PerfectoAmor" w:date="2016-02-03T12:42:00Z">
        <w:r w:rsidDel="006A3A79">
          <w:rPr>
            <w:rFonts w:ascii="Times New Roman" w:eastAsia="Times New Roman" w:hAnsi="Times New Roman" w:cs="Times New Roman"/>
            <w:color w:val="000000"/>
            <w:lang w:eastAsia="es-MX"/>
          </w:rPr>
          <w:delText xml:space="preserve">dentro de </w:delText>
        </w:r>
      </w:del>
      <w:ins w:id="718" w:author="PerfectoAmor" w:date="2016-02-03T12:42:00Z">
        <w:r w:rsidR="006A3A79">
          <w:rPr>
            <w:rFonts w:ascii="Times New Roman" w:eastAsia="Times New Roman" w:hAnsi="Times New Roman" w:cs="Times New Roman"/>
            <w:color w:val="000000"/>
            <w:lang w:eastAsia="es-MX"/>
          </w:rPr>
          <w:t xml:space="preserve">en </w:t>
        </w:r>
      </w:ins>
      <w:r>
        <w:rPr>
          <w:rFonts w:ascii="Times New Roman" w:eastAsia="Times New Roman" w:hAnsi="Times New Roman" w:cs="Times New Roman"/>
          <w:color w:val="000000"/>
          <w:lang w:eastAsia="es-MX"/>
        </w:rPr>
        <w:t xml:space="preserve">un sintagma. Por ejemplo, generalmente los adjetivos sirven </w:t>
      </w:r>
      <w:r>
        <w:rPr>
          <w:rFonts w:ascii="Times New Roman" w:eastAsia="Times New Roman" w:hAnsi="Times New Roman" w:cs="Times New Roman"/>
          <w:color w:val="000000"/>
          <w:lang w:eastAsia="es-MX"/>
        </w:rPr>
        <w:lastRenderedPageBreak/>
        <w:t xml:space="preserve">para precisar características de los sustantivos: lobo </w:t>
      </w:r>
      <w:r w:rsidRPr="004D7866">
        <w:rPr>
          <w:rFonts w:ascii="Times New Roman" w:eastAsia="Times New Roman" w:hAnsi="Times New Roman" w:cs="Times New Roman"/>
          <w:i/>
          <w:color w:val="002060"/>
          <w:lang w:eastAsia="es-MX"/>
          <w:rPrChange w:id="719" w:author="Cris Pineda" w:date="2016-02-08T22:09:00Z">
            <w:rPr>
              <w:rFonts w:ascii="Times New Roman" w:eastAsia="Times New Roman" w:hAnsi="Times New Roman" w:cs="Times New Roman"/>
              <w:b/>
              <w:color w:val="000000"/>
              <w:lang w:eastAsia="es-MX"/>
            </w:rPr>
          </w:rPrChange>
        </w:rPr>
        <w:t>feroz</w:t>
      </w:r>
      <w:r>
        <w:rPr>
          <w:rFonts w:ascii="Times New Roman" w:eastAsia="Times New Roman" w:hAnsi="Times New Roman" w:cs="Times New Roman"/>
          <w:color w:val="000000"/>
          <w:lang w:eastAsia="es-MX"/>
        </w:rPr>
        <w:t xml:space="preserve">, tarea </w:t>
      </w:r>
      <w:r w:rsidRPr="004D7866">
        <w:rPr>
          <w:rFonts w:ascii="Times New Roman" w:eastAsia="Times New Roman" w:hAnsi="Times New Roman" w:cs="Times New Roman"/>
          <w:i/>
          <w:color w:val="002060"/>
          <w:lang w:eastAsia="es-MX"/>
          <w:rPrChange w:id="720" w:author="Cris Pineda" w:date="2016-02-08T22:09:00Z">
            <w:rPr>
              <w:rFonts w:ascii="Times New Roman" w:eastAsia="Times New Roman" w:hAnsi="Times New Roman" w:cs="Times New Roman"/>
              <w:b/>
              <w:color w:val="000000"/>
              <w:lang w:eastAsia="es-MX"/>
            </w:rPr>
          </w:rPrChange>
        </w:rPr>
        <w:t>difícil</w:t>
      </w:r>
      <w:r>
        <w:rPr>
          <w:rFonts w:ascii="Times New Roman" w:eastAsia="Times New Roman" w:hAnsi="Times New Roman" w:cs="Times New Roman"/>
          <w:color w:val="000000"/>
          <w:lang w:eastAsia="es-MX"/>
        </w:rPr>
        <w:t xml:space="preserve">, pan </w:t>
      </w:r>
      <w:r w:rsidRPr="004D7866">
        <w:rPr>
          <w:rFonts w:ascii="Times New Roman" w:eastAsia="Times New Roman" w:hAnsi="Times New Roman" w:cs="Times New Roman"/>
          <w:i/>
          <w:color w:val="002060"/>
          <w:lang w:eastAsia="es-MX"/>
          <w:rPrChange w:id="721" w:author="Cris Pineda" w:date="2016-02-08T22:09:00Z">
            <w:rPr>
              <w:rFonts w:ascii="Times New Roman" w:eastAsia="Times New Roman" w:hAnsi="Times New Roman" w:cs="Times New Roman"/>
              <w:b/>
              <w:color w:val="000000"/>
              <w:lang w:eastAsia="es-MX"/>
            </w:rPr>
          </w:rPrChange>
        </w:rPr>
        <w:t>dulce</w:t>
      </w:r>
      <w:r>
        <w:rPr>
          <w:rFonts w:ascii="Times New Roman" w:eastAsia="Times New Roman" w:hAnsi="Times New Roman" w:cs="Times New Roman"/>
          <w:color w:val="000000"/>
          <w:lang w:eastAsia="es-MX"/>
        </w:rPr>
        <w:t xml:space="preserve">. A la labor que cumple cada categoría gramatical se le conoce como </w:t>
      </w:r>
      <w:r w:rsidRPr="00AC5DCD">
        <w:rPr>
          <w:rFonts w:ascii="Times New Roman" w:eastAsia="Times New Roman" w:hAnsi="Times New Roman" w:cs="Times New Roman"/>
          <w:i/>
          <w:color w:val="000000"/>
          <w:lang w:eastAsia="es-MX"/>
        </w:rPr>
        <w:t>función sintáctica</w:t>
      </w:r>
      <w:r>
        <w:rPr>
          <w:rFonts w:ascii="Times New Roman" w:eastAsia="Times New Roman" w:hAnsi="Times New Roman" w:cs="Times New Roman"/>
          <w:color w:val="000000"/>
          <w:lang w:eastAsia="es-MX"/>
        </w:rPr>
        <w:t>.</w:t>
      </w:r>
    </w:p>
    <w:p w14:paraId="7F1B6EB6" w14:textId="77777777" w:rsidR="00AC5DCD" w:rsidRDefault="00AC5DCD" w:rsidP="0080631F">
      <w:pPr>
        <w:rPr>
          <w:rFonts w:ascii="Times New Roman" w:eastAsia="Times New Roman" w:hAnsi="Times New Roman" w:cs="Times New Roman"/>
          <w:color w:val="000000"/>
          <w:lang w:eastAsia="es-MX"/>
        </w:rPr>
      </w:pPr>
    </w:p>
    <w:p w14:paraId="6F25B725" w14:textId="7A4D6A13" w:rsidR="0080631F" w:rsidRPr="0080631F" w:rsidDel="006A3A79" w:rsidRDefault="0080631F" w:rsidP="0080631F">
      <w:pPr>
        <w:rPr>
          <w:del w:id="722" w:author="PerfectoAmor" w:date="2016-02-03T12:42:00Z"/>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80631F" w:rsidRPr="0080631F" w14:paraId="5655C409" w14:textId="77777777" w:rsidTr="005B05A5">
        <w:tc>
          <w:tcPr>
            <w:tcW w:w="9033" w:type="dxa"/>
            <w:gridSpan w:val="2"/>
            <w:shd w:val="clear" w:color="auto" w:fill="0D0D0D" w:themeFill="text1" w:themeFillTint="F2"/>
          </w:tcPr>
          <w:p w14:paraId="14F000A7" w14:textId="77777777" w:rsidR="0080631F" w:rsidRPr="0080631F" w:rsidRDefault="0080631F">
            <w:pPr>
              <w:jc w:val="center"/>
              <w:rPr>
                <w:rFonts w:ascii="Times New Roman" w:hAnsi="Times New Roman" w:cs="Times New Roman"/>
                <w:b/>
                <w:color w:val="FFFFFF" w:themeColor="background1"/>
                <w:lang w:val="es-ES"/>
              </w:rPr>
              <w:pPrChange w:id="723" w:author="PerfectoAmor" w:date="2016-02-03T12:42:00Z">
                <w:pPr/>
              </w:pPrChange>
            </w:pPr>
            <w:r w:rsidRPr="0080631F">
              <w:rPr>
                <w:rFonts w:ascii="Times New Roman" w:hAnsi="Times New Roman" w:cs="Times New Roman"/>
                <w:b/>
                <w:color w:val="FFFFFF" w:themeColor="background1"/>
                <w:lang w:val="es-ES"/>
              </w:rPr>
              <w:t>Imagen (fotografía, gráfica o ilustración)</w:t>
            </w:r>
          </w:p>
        </w:tc>
      </w:tr>
      <w:tr w:rsidR="0080631F" w:rsidRPr="0080631F" w14:paraId="5B1F2116" w14:textId="77777777" w:rsidTr="005B05A5">
        <w:tc>
          <w:tcPr>
            <w:tcW w:w="2518" w:type="dxa"/>
          </w:tcPr>
          <w:p w14:paraId="334E5E0B" w14:textId="77777777" w:rsidR="0080631F" w:rsidRPr="0080631F" w:rsidRDefault="0080631F" w:rsidP="0080631F">
            <w:pPr>
              <w:rPr>
                <w:rFonts w:ascii="Times New Roman" w:hAnsi="Times New Roman" w:cs="Times New Roman"/>
                <w:b/>
                <w:color w:val="000000"/>
                <w:lang w:val="es-ES"/>
              </w:rPr>
            </w:pPr>
            <w:r w:rsidRPr="0080631F">
              <w:rPr>
                <w:rFonts w:ascii="Times New Roman" w:hAnsi="Times New Roman" w:cs="Times New Roman"/>
                <w:b/>
                <w:color w:val="000000"/>
                <w:lang w:val="es-ES"/>
              </w:rPr>
              <w:t>Código</w:t>
            </w:r>
          </w:p>
        </w:tc>
        <w:tc>
          <w:tcPr>
            <w:tcW w:w="6515" w:type="dxa"/>
          </w:tcPr>
          <w:p w14:paraId="607A9E7E" w14:textId="463E5EC2" w:rsidR="0080631F" w:rsidRPr="0080631F" w:rsidRDefault="00EF2A93" w:rsidP="0080631F">
            <w:pPr>
              <w:rPr>
                <w:rFonts w:ascii="Times New Roman" w:hAnsi="Times New Roman" w:cs="Times New Roman"/>
                <w:b/>
                <w:color w:val="000000"/>
                <w:lang w:val="es-ES"/>
              </w:rPr>
            </w:pPr>
            <w:r>
              <w:rPr>
                <w:rFonts w:ascii="Times New Roman" w:hAnsi="Times New Roman" w:cs="Times New Roman"/>
                <w:color w:val="000000"/>
                <w:lang w:val="es-ES"/>
              </w:rPr>
              <w:t>LE_06_05_IMG07</w:t>
            </w:r>
          </w:p>
        </w:tc>
      </w:tr>
      <w:tr w:rsidR="0080631F" w:rsidRPr="0080631F" w14:paraId="695C5A3F" w14:textId="77777777" w:rsidTr="005B05A5">
        <w:tc>
          <w:tcPr>
            <w:tcW w:w="2518" w:type="dxa"/>
          </w:tcPr>
          <w:p w14:paraId="5445369D" w14:textId="77777777" w:rsidR="0080631F" w:rsidRPr="0080631F" w:rsidRDefault="0080631F" w:rsidP="0080631F">
            <w:pPr>
              <w:rPr>
                <w:rFonts w:ascii="Times New Roman" w:hAnsi="Times New Roman" w:cs="Times New Roman"/>
                <w:color w:val="000000"/>
                <w:lang w:val="es-ES"/>
              </w:rPr>
            </w:pPr>
            <w:r w:rsidRPr="0080631F">
              <w:rPr>
                <w:rFonts w:ascii="Times New Roman" w:hAnsi="Times New Roman" w:cs="Times New Roman"/>
                <w:b/>
                <w:color w:val="000000"/>
                <w:lang w:val="es-ES"/>
              </w:rPr>
              <w:t>Descripción</w:t>
            </w:r>
          </w:p>
        </w:tc>
        <w:tc>
          <w:tcPr>
            <w:tcW w:w="6515" w:type="dxa"/>
          </w:tcPr>
          <w:p w14:paraId="7E4CF4E8" w14:textId="06EB430E" w:rsidR="0080631F" w:rsidRPr="0080631F" w:rsidRDefault="004313AE" w:rsidP="006A3A79">
            <w:pPr>
              <w:rPr>
                <w:rFonts w:ascii="Times New Roman" w:hAnsi="Times New Roman" w:cs="Times New Roman"/>
                <w:color w:val="000000"/>
                <w:lang w:val="es-ES"/>
              </w:rPr>
            </w:pPr>
            <w:r>
              <w:rPr>
                <w:rFonts w:ascii="Times New Roman" w:hAnsi="Times New Roman" w:cs="Times New Roman"/>
                <w:color w:val="000000"/>
                <w:lang w:val="es-ES"/>
              </w:rPr>
              <w:t>Conjunto de engranes.</w:t>
            </w:r>
          </w:p>
        </w:tc>
      </w:tr>
      <w:tr w:rsidR="0080631F" w:rsidRPr="0080631F" w14:paraId="583BF806" w14:textId="77777777" w:rsidTr="005B05A5">
        <w:tc>
          <w:tcPr>
            <w:tcW w:w="2518" w:type="dxa"/>
          </w:tcPr>
          <w:p w14:paraId="16FF075E" w14:textId="77777777" w:rsidR="0080631F" w:rsidRPr="0080631F" w:rsidRDefault="0080631F" w:rsidP="0080631F">
            <w:pPr>
              <w:rPr>
                <w:rFonts w:ascii="Times New Roman" w:hAnsi="Times New Roman" w:cs="Times New Roman"/>
                <w:color w:val="000000"/>
                <w:lang w:val="es-ES"/>
              </w:rPr>
            </w:pPr>
            <w:r w:rsidRPr="0080631F">
              <w:rPr>
                <w:rFonts w:ascii="Times New Roman" w:hAnsi="Times New Roman" w:cs="Times New Roman"/>
                <w:b/>
                <w:color w:val="000000"/>
                <w:lang w:val="es-ES"/>
              </w:rPr>
              <w:t>Código Shutterstock (o URL o la ruta en AulaPlaneta)</w:t>
            </w:r>
          </w:p>
        </w:tc>
        <w:tc>
          <w:tcPr>
            <w:tcW w:w="6515" w:type="dxa"/>
          </w:tcPr>
          <w:p w14:paraId="00730964" w14:textId="77777777" w:rsidR="0080631F" w:rsidRPr="0080631F" w:rsidRDefault="002F7C07" w:rsidP="0080631F">
            <w:pPr>
              <w:rPr>
                <w:rFonts w:ascii="Times New Roman" w:hAnsi="Times New Roman" w:cs="Times New Roman"/>
                <w:color w:val="000000"/>
                <w:lang w:val="es-ES"/>
              </w:rPr>
            </w:pPr>
            <w:hyperlink r:id="rId20" w:history="1">
              <w:r w:rsidR="0080631F" w:rsidRPr="0080631F">
                <w:rPr>
                  <w:rStyle w:val="Hipervnculo"/>
                  <w:rFonts w:ascii="Times New Roman" w:hAnsi="Times New Roman" w:cs="Times New Roman"/>
                  <w:color w:val="C2E1ED"/>
                  <w:shd w:val="clear" w:color="auto" w:fill="222222"/>
                </w:rPr>
                <w:t>189751496</w:t>
              </w:r>
            </w:hyperlink>
          </w:p>
        </w:tc>
      </w:tr>
      <w:tr w:rsidR="0080631F" w:rsidRPr="0080631F" w14:paraId="63ED388E" w14:textId="77777777" w:rsidTr="005B05A5">
        <w:tc>
          <w:tcPr>
            <w:tcW w:w="2518" w:type="dxa"/>
          </w:tcPr>
          <w:p w14:paraId="0FA6EEF4" w14:textId="77777777" w:rsidR="0080631F" w:rsidRPr="0080631F" w:rsidRDefault="0080631F" w:rsidP="0080631F">
            <w:pPr>
              <w:rPr>
                <w:rFonts w:ascii="Times New Roman" w:hAnsi="Times New Roman" w:cs="Times New Roman"/>
                <w:color w:val="000000"/>
                <w:lang w:val="es-ES"/>
              </w:rPr>
            </w:pPr>
            <w:r w:rsidRPr="0080631F">
              <w:rPr>
                <w:rFonts w:ascii="Times New Roman" w:hAnsi="Times New Roman" w:cs="Times New Roman"/>
                <w:b/>
                <w:color w:val="000000"/>
                <w:lang w:val="es-ES"/>
              </w:rPr>
              <w:t>Pie de imagen</w:t>
            </w:r>
          </w:p>
        </w:tc>
        <w:tc>
          <w:tcPr>
            <w:tcW w:w="6515" w:type="dxa"/>
          </w:tcPr>
          <w:p w14:paraId="1229AD62" w14:textId="30C078E8" w:rsidR="0080631F" w:rsidRPr="0080631F" w:rsidRDefault="0080631F" w:rsidP="0067166C">
            <w:pPr>
              <w:rPr>
                <w:rFonts w:ascii="Times New Roman" w:hAnsi="Times New Roman" w:cs="Times New Roman"/>
                <w:color w:val="000000"/>
                <w:lang w:val="es-ES"/>
              </w:rPr>
            </w:pPr>
            <w:r w:rsidRPr="0080631F">
              <w:rPr>
                <w:rFonts w:ascii="Times New Roman" w:hAnsi="Times New Roman" w:cs="Times New Roman"/>
                <w:color w:val="000000"/>
                <w:lang w:val="es-ES"/>
              </w:rPr>
              <w:t>Piensa que la oración gramatical es el conjunto total de engranes que mueven esta cadena y cada piñón tiene una función específica. ¿Qué pasaría si algú</w:t>
            </w:r>
            <w:r w:rsidR="0083549D">
              <w:rPr>
                <w:rFonts w:ascii="Times New Roman" w:hAnsi="Times New Roman" w:cs="Times New Roman"/>
                <w:color w:val="000000"/>
                <w:lang w:val="es-ES"/>
              </w:rPr>
              <w:t>n piñón</w:t>
            </w:r>
            <w:del w:id="724" w:author="PerfectoAmor" w:date="2016-02-04T13:26:00Z">
              <w:r w:rsidR="0083549D" w:rsidDel="0067166C">
                <w:rPr>
                  <w:rFonts w:ascii="Times New Roman" w:hAnsi="Times New Roman" w:cs="Times New Roman"/>
                  <w:color w:val="000000"/>
                  <w:lang w:val="es-ES"/>
                </w:rPr>
                <w:delText xml:space="preserve"> de esta cadena</w:delText>
              </w:r>
            </w:del>
            <w:r w:rsidR="0083549D">
              <w:rPr>
                <w:rFonts w:ascii="Times New Roman" w:hAnsi="Times New Roman" w:cs="Times New Roman"/>
                <w:color w:val="000000"/>
                <w:lang w:val="es-ES"/>
              </w:rPr>
              <w:t xml:space="preserve"> faltase?</w:t>
            </w:r>
            <w:del w:id="725" w:author="PerfectoAmor" w:date="2016-02-03T12:43:00Z">
              <w:r w:rsidR="0083549D" w:rsidDel="00AC75DB">
                <w:rPr>
                  <w:rFonts w:ascii="Times New Roman" w:hAnsi="Times New Roman" w:cs="Times New Roman"/>
                  <w:color w:val="000000"/>
                  <w:lang w:val="es-ES"/>
                </w:rPr>
                <w:delText xml:space="preserve"> Piensa, por ejemplo</w:delText>
              </w:r>
            </w:del>
            <w:del w:id="726" w:author="PerfectoAmor" w:date="2016-02-04T13:26:00Z">
              <w:r w:rsidR="0083549D" w:rsidDel="0067166C">
                <w:rPr>
                  <w:rFonts w:ascii="Times New Roman" w:hAnsi="Times New Roman" w:cs="Times New Roman"/>
                  <w:color w:val="000000"/>
                  <w:lang w:val="es-ES"/>
                </w:rPr>
                <w:delText>,</w:delText>
              </w:r>
            </w:del>
            <w:ins w:id="727" w:author="PerfectoAmor" w:date="2016-02-04T13:26:00Z">
              <w:r w:rsidR="0067166C">
                <w:rPr>
                  <w:rFonts w:ascii="Times New Roman" w:hAnsi="Times New Roman" w:cs="Times New Roman"/>
                  <w:color w:val="000000"/>
                  <w:lang w:val="es-ES"/>
                </w:rPr>
                <w:t xml:space="preserve"> Ahora compara</w:t>
              </w:r>
            </w:ins>
            <w:ins w:id="728" w:author="PerfectoAmor" w:date="2016-02-04T13:27:00Z">
              <w:r w:rsidR="0067166C">
                <w:rPr>
                  <w:rFonts w:ascii="Times New Roman" w:hAnsi="Times New Roman" w:cs="Times New Roman"/>
                  <w:color w:val="000000"/>
                  <w:lang w:val="es-ES"/>
                </w:rPr>
                <w:t>,</w:t>
              </w:r>
            </w:ins>
            <w:r w:rsidR="0083549D">
              <w:rPr>
                <w:rFonts w:ascii="Times New Roman" w:hAnsi="Times New Roman" w:cs="Times New Roman"/>
                <w:color w:val="000000"/>
                <w:lang w:val="es-ES"/>
              </w:rPr>
              <w:t xml:space="preserve"> ¿</w:t>
            </w:r>
            <w:del w:id="729" w:author="PerfectoAmor" w:date="2016-02-03T12:43:00Z">
              <w:r w:rsidR="0083549D" w:rsidDel="00AC75DB">
                <w:rPr>
                  <w:rFonts w:ascii="Times New Roman" w:hAnsi="Times New Roman" w:cs="Times New Roman"/>
                  <w:color w:val="000000"/>
                  <w:lang w:val="es-ES"/>
                </w:rPr>
                <w:delText>Q</w:delText>
              </w:r>
            </w:del>
            <w:ins w:id="730" w:author="PerfectoAmor" w:date="2016-02-03T12:43:00Z">
              <w:r w:rsidR="00AC75DB">
                <w:rPr>
                  <w:rFonts w:ascii="Times New Roman" w:hAnsi="Times New Roman" w:cs="Times New Roman"/>
                  <w:color w:val="000000"/>
                  <w:lang w:val="es-ES"/>
                </w:rPr>
                <w:t>q</w:t>
              </w:r>
            </w:ins>
            <w:r w:rsidR="0083549D">
              <w:rPr>
                <w:rFonts w:ascii="Times New Roman" w:hAnsi="Times New Roman" w:cs="Times New Roman"/>
                <w:color w:val="000000"/>
                <w:lang w:val="es-ES"/>
              </w:rPr>
              <w:t xml:space="preserve">ué </w:t>
            </w:r>
            <w:del w:id="731" w:author="PerfectoAmor" w:date="2016-02-03T12:43:00Z">
              <w:r w:rsidR="0083549D" w:rsidDel="00AC75DB">
                <w:rPr>
                  <w:rFonts w:ascii="Times New Roman" w:hAnsi="Times New Roman" w:cs="Times New Roman"/>
                  <w:color w:val="000000"/>
                  <w:lang w:val="es-ES"/>
                </w:rPr>
                <w:delText xml:space="preserve">pasaría </w:delText>
              </w:r>
            </w:del>
            <w:ins w:id="732" w:author="PerfectoAmor" w:date="2016-02-03T12:43:00Z">
              <w:r w:rsidR="00AC75DB">
                <w:rPr>
                  <w:rFonts w:ascii="Times New Roman" w:hAnsi="Times New Roman" w:cs="Times New Roman"/>
                  <w:color w:val="000000"/>
                  <w:lang w:val="es-ES"/>
                </w:rPr>
                <w:t xml:space="preserve">sucedería </w:t>
              </w:r>
            </w:ins>
            <w:r w:rsidR="0083549D">
              <w:rPr>
                <w:rFonts w:ascii="Times New Roman" w:hAnsi="Times New Roman" w:cs="Times New Roman"/>
                <w:color w:val="000000"/>
                <w:lang w:val="es-ES"/>
              </w:rPr>
              <w:t xml:space="preserve">si le quitáramos el verbo a la oración? </w:t>
            </w:r>
            <w:r w:rsidRPr="0080631F">
              <w:rPr>
                <w:rFonts w:ascii="Times New Roman" w:hAnsi="Times New Roman" w:cs="Times New Roman"/>
                <w:color w:val="000000"/>
                <w:lang w:val="es-ES"/>
              </w:rPr>
              <w:t xml:space="preserve">No sonaría </w:t>
            </w:r>
            <w:r w:rsidR="0083549D">
              <w:rPr>
                <w:rFonts w:ascii="Times New Roman" w:hAnsi="Times New Roman" w:cs="Times New Roman"/>
                <w:color w:val="000000"/>
                <w:lang w:val="es-ES"/>
              </w:rPr>
              <w:t xml:space="preserve">ni se entendería </w:t>
            </w:r>
            <w:r w:rsidRPr="0080631F">
              <w:rPr>
                <w:rFonts w:ascii="Times New Roman" w:hAnsi="Times New Roman" w:cs="Times New Roman"/>
                <w:color w:val="000000"/>
                <w:lang w:val="es-ES"/>
              </w:rPr>
              <w:t>muy bien, ¿cierto?</w:t>
            </w:r>
          </w:p>
        </w:tc>
      </w:tr>
    </w:tbl>
    <w:p w14:paraId="6B29534F" w14:textId="77777777" w:rsidR="0080631F" w:rsidRPr="0080631F" w:rsidRDefault="0080631F" w:rsidP="0080631F">
      <w:pPr>
        <w:rPr>
          <w:rFonts w:ascii="Times New Roman" w:hAnsi="Times New Roman" w:cs="Times New Roman"/>
        </w:rPr>
      </w:pPr>
    </w:p>
    <w:p w14:paraId="2B6DE195" w14:textId="77777777" w:rsidR="0080631F" w:rsidRPr="0080631F" w:rsidRDefault="0080631F" w:rsidP="0080631F">
      <w:pPr>
        <w:rPr>
          <w:rFonts w:ascii="Times New Roman" w:hAnsi="Times New Roman" w:cs="Times New Roman"/>
          <w:b/>
          <w:lang w:val="es-ES"/>
        </w:rPr>
      </w:pPr>
      <w:r w:rsidRPr="00DE7C89">
        <w:rPr>
          <w:rFonts w:ascii="Times New Roman" w:hAnsi="Times New Roman" w:cs="Times New Roman"/>
          <w:b/>
          <w:highlight w:val="yellow"/>
          <w:lang w:val="es-ES"/>
        </w:rPr>
        <w:t>[SECCIÓN 3]</w:t>
      </w:r>
      <w:r w:rsidRPr="0080631F">
        <w:rPr>
          <w:rFonts w:ascii="Times New Roman" w:hAnsi="Times New Roman" w:cs="Times New Roman"/>
          <w:lang w:val="es-ES"/>
        </w:rPr>
        <w:t xml:space="preserve"> </w:t>
      </w:r>
      <w:r w:rsidRPr="0080631F">
        <w:rPr>
          <w:rFonts w:ascii="Times New Roman" w:hAnsi="Times New Roman" w:cs="Times New Roman"/>
          <w:b/>
          <w:lang w:val="es-ES"/>
        </w:rPr>
        <w:t>3.2.1 El sujeto</w:t>
      </w:r>
    </w:p>
    <w:p w14:paraId="3173C98D" w14:textId="77777777" w:rsidR="0080631F" w:rsidRPr="0080631F" w:rsidRDefault="0080631F" w:rsidP="0080631F">
      <w:pPr>
        <w:rPr>
          <w:rFonts w:ascii="Times New Roman" w:hAnsi="Times New Roman" w:cs="Times New Roman"/>
          <w:b/>
          <w:lang w:val="es-ES"/>
        </w:rPr>
      </w:pPr>
    </w:p>
    <w:p w14:paraId="28EDEB1C" w14:textId="7EFE919C" w:rsidR="00871DF0" w:rsidDel="00F66B64" w:rsidRDefault="00016C25" w:rsidP="0080631F">
      <w:pPr>
        <w:rPr>
          <w:del w:id="733" w:author="PerfectoAmor" w:date="2016-02-03T12:44:00Z"/>
          <w:rFonts w:ascii="Times New Roman" w:hAnsi="Times New Roman" w:cs="Times New Roman"/>
        </w:rPr>
      </w:pPr>
      <w:del w:id="734" w:author="PerfectoAmor" w:date="2016-02-03T12:44:00Z">
        <w:r w:rsidDel="00F66B64">
          <w:rPr>
            <w:rFonts w:ascii="Times New Roman" w:hAnsi="Times New Roman" w:cs="Times New Roman"/>
          </w:rPr>
          <w:delText xml:space="preserve">Ya hemos conocido algunas ideas sobre el sujeto. Hemos dicho, por ejemplo, que un sujeto es una persona, animal o cosa que </w:delText>
        </w:r>
        <w:r w:rsidR="0080631F" w:rsidRPr="0080631F" w:rsidDel="00F66B64">
          <w:rPr>
            <w:rFonts w:ascii="Times New Roman" w:hAnsi="Times New Roman" w:cs="Times New Roman"/>
          </w:rPr>
          <w:delText>hac</w:delText>
        </w:r>
        <w:r w:rsidDel="00F66B64">
          <w:rPr>
            <w:rFonts w:ascii="Times New Roman" w:hAnsi="Times New Roman" w:cs="Times New Roman"/>
          </w:rPr>
          <w:delText>e</w:delText>
        </w:r>
        <w:r w:rsidR="0080631F" w:rsidRPr="0080631F" w:rsidDel="00F66B64">
          <w:rPr>
            <w:rFonts w:ascii="Times New Roman" w:hAnsi="Times New Roman" w:cs="Times New Roman"/>
          </w:rPr>
          <w:delText xml:space="preserve"> una acción</w:delText>
        </w:r>
        <w:r w:rsidDel="00F66B64">
          <w:rPr>
            <w:rFonts w:ascii="Times New Roman" w:hAnsi="Times New Roman" w:cs="Times New Roman"/>
          </w:rPr>
          <w:delText>,</w:delText>
        </w:r>
        <w:r w:rsidR="0080631F" w:rsidRPr="0080631F" w:rsidDel="00F66B64">
          <w:rPr>
            <w:rFonts w:ascii="Times New Roman" w:hAnsi="Times New Roman" w:cs="Times New Roman"/>
          </w:rPr>
          <w:delText xml:space="preserve"> o </w:delText>
        </w:r>
        <w:r w:rsidDel="00F66B64">
          <w:rPr>
            <w:rFonts w:ascii="Times New Roman" w:hAnsi="Times New Roman" w:cs="Times New Roman"/>
          </w:rPr>
          <w:delText>una persona, animal o cosa sobre la cual decimos algo</w:delText>
        </w:r>
        <w:r w:rsidR="0080631F" w:rsidRPr="0080631F" w:rsidDel="00F66B64">
          <w:rPr>
            <w:rFonts w:ascii="Times New Roman" w:hAnsi="Times New Roman" w:cs="Times New Roman"/>
          </w:rPr>
          <w:delText>, es decir</w:delText>
        </w:r>
        <w:r w:rsidR="00871DF0" w:rsidDel="00F66B64">
          <w:rPr>
            <w:rFonts w:ascii="Times New Roman" w:hAnsi="Times New Roman" w:cs="Times New Roman"/>
          </w:rPr>
          <w:delText xml:space="preserve">, </w:delText>
        </w:r>
        <w:r w:rsidDel="00F66B64">
          <w:rPr>
            <w:rFonts w:ascii="Times New Roman" w:hAnsi="Times New Roman" w:cs="Times New Roman"/>
          </w:rPr>
          <w:delText>a la cual le</w:delText>
        </w:r>
        <w:r w:rsidR="00871DF0" w:rsidDel="00F66B64">
          <w:rPr>
            <w:rFonts w:ascii="Times New Roman" w:hAnsi="Times New Roman" w:cs="Times New Roman"/>
          </w:rPr>
          <w:delText xml:space="preserve"> damos </w:delText>
        </w:r>
        <w:r w:rsidR="0080631F" w:rsidRPr="0080631F" w:rsidDel="00F66B64">
          <w:rPr>
            <w:rFonts w:ascii="Times New Roman" w:hAnsi="Times New Roman" w:cs="Times New Roman"/>
          </w:rPr>
          <w:delText xml:space="preserve"> un atributo</w:delText>
        </w:r>
        <w:r w:rsidR="00871DF0" w:rsidDel="00F66B64">
          <w:rPr>
            <w:rFonts w:ascii="Times New Roman" w:hAnsi="Times New Roman" w:cs="Times New Roman"/>
          </w:rPr>
          <w:delText xml:space="preserve"> o característica</w:delText>
        </w:r>
        <w:r w:rsidR="0080631F" w:rsidRPr="0080631F" w:rsidDel="00F66B64">
          <w:rPr>
            <w:rFonts w:ascii="Times New Roman" w:hAnsi="Times New Roman" w:cs="Times New Roman"/>
          </w:rPr>
          <w:delText>.</w:delText>
        </w:r>
        <w:r w:rsidR="00871DF0" w:rsidDel="00F66B64">
          <w:rPr>
            <w:rFonts w:ascii="Times New Roman" w:hAnsi="Times New Roman" w:cs="Times New Roman"/>
          </w:rPr>
          <w:delText xml:space="preserve"> Por ejemplo, en “Los profesores son exigentes”, estamos diciendo cómo son “Los profesores”</w:delText>
        </w:r>
        <w:r w:rsidDel="00F66B64">
          <w:rPr>
            <w:rFonts w:ascii="Times New Roman" w:hAnsi="Times New Roman" w:cs="Times New Roman"/>
          </w:rPr>
          <w:delText xml:space="preserve">. Por esto, decimos que “los profesores” es el sujeto de dicha oración. </w:delText>
        </w:r>
        <w:r w:rsidR="00871DF0" w:rsidDel="00F66B64">
          <w:rPr>
            <w:rFonts w:ascii="Times New Roman" w:hAnsi="Times New Roman" w:cs="Times New Roman"/>
          </w:rPr>
          <w:delText xml:space="preserve"> </w:delText>
        </w:r>
        <w:r w:rsidR="0080631F" w:rsidRPr="0080631F" w:rsidDel="00F66B64">
          <w:rPr>
            <w:rFonts w:ascii="Times New Roman" w:hAnsi="Times New Roman" w:cs="Times New Roman"/>
          </w:rPr>
          <w:delText xml:space="preserve"> </w:delText>
        </w:r>
      </w:del>
    </w:p>
    <w:p w14:paraId="160B46FF" w14:textId="77777777" w:rsidR="00871DF0" w:rsidRDefault="00871DF0" w:rsidP="0080631F">
      <w:pPr>
        <w:rPr>
          <w:rFonts w:ascii="Times New Roman" w:hAnsi="Times New Roman" w:cs="Times New Roman"/>
        </w:rPr>
      </w:pPr>
    </w:p>
    <w:p w14:paraId="4207F772" w14:textId="48627994" w:rsidR="0080631F" w:rsidDel="004D7866" w:rsidRDefault="004D7866" w:rsidP="0080631F">
      <w:pPr>
        <w:rPr>
          <w:del w:id="735" w:author="Cris Pineda" w:date="2016-02-08T22:10:00Z"/>
          <w:rFonts w:ascii="Times New Roman" w:hAnsi="Times New Roman" w:cs="Times New Roman"/>
        </w:rPr>
      </w:pPr>
      <w:ins w:id="736" w:author="Cris Pineda" w:date="2016-02-08T22:09:00Z">
        <w:r>
          <w:rPr>
            <w:rFonts w:ascii="Times New Roman" w:hAnsi="Times New Roman" w:cs="Times New Roman"/>
          </w:rPr>
          <w:t xml:space="preserve">Ya hemos visto algunos ejemplos de </w:t>
        </w:r>
        <w:r w:rsidRPr="004D7866">
          <w:rPr>
            <w:rFonts w:ascii="Times New Roman" w:hAnsi="Times New Roman" w:cs="Times New Roman"/>
            <w:i/>
            <w:rPrChange w:id="737" w:author="Cris Pineda" w:date="2016-02-08T22:10:00Z">
              <w:rPr>
                <w:rFonts w:ascii="Times New Roman" w:hAnsi="Times New Roman" w:cs="Times New Roman"/>
              </w:rPr>
            </w:rPrChange>
          </w:rPr>
          <w:t>sujetos</w:t>
        </w:r>
        <w:r>
          <w:rPr>
            <w:rFonts w:ascii="Times New Roman" w:hAnsi="Times New Roman" w:cs="Times New Roman"/>
          </w:rPr>
          <w:t xml:space="preserve"> en la oraci</w:t>
        </w:r>
      </w:ins>
      <w:ins w:id="738" w:author="Cris Pineda" w:date="2016-02-08T22:10:00Z">
        <w:r>
          <w:rPr>
            <w:rFonts w:ascii="Times New Roman" w:hAnsi="Times New Roman" w:cs="Times New Roman"/>
          </w:rPr>
          <w:t>ón gramatical. Ahora, vamos a hablar de algunas clases de ellos.</w:t>
        </w:r>
      </w:ins>
      <w:del w:id="739" w:author="Cris Pineda" w:date="2016-02-08T22:10:00Z">
        <w:r w:rsidR="00871DF0" w:rsidDel="004D7866">
          <w:rPr>
            <w:rFonts w:ascii="Times New Roman" w:hAnsi="Times New Roman" w:cs="Times New Roman"/>
          </w:rPr>
          <w:delText>Para identificar el sujeto de una oración</w:delText>
        </w:r>
        <w:r w:rsidR="00016C25" w:rsidDel="004D7866">
          <w:rPr>
            <w:rFonts w:ascii="Times New Roman" w:hAnsi="Times New Roman" w:cs="Times New Roman"/>
          </w:rPr>
          <w:delText xml:space="preserve"> debemos preguntarnos</w:delText>
        </w:r>
        <w:r w:rsidR="0080631F" w:rsidRPr="0080631F" w:rsidDel="004D7866">
          <w:rPr>
            <w:rFonts w:ascii="Times New Roman" w:hAnsi="Times New Roman" w:cs="Times New Roman"/>
          </w:rPr>
          <w:delText xml:space="preserve"> </w:delText>
        </w:r>
        <w:r w:rsidR="00016C25" w:rsidDel="004D7866">
          <w:rPr>
            <w:rFonts w:ascii="Times New Roman" w:hAnsi="Times New Roman" w:cs="Times New Roman"/>
          </w:rPr>
          <w:delText>“</w:delText>
        </w:r>
        <w:r w:rsidR="00016C25" w:rsidRPr="00EB28C8" w:rsidDel="004D7866">
          <w:rPr>
            <w:rFonts w:ascii="Times New Roman" w:hAnsi="Times New Roman" w:cs="Times New Roman"/>
            <w:b/>
            <w:rPrChange w:id="740" w:author="PerfectoAmor" w:date="2016-02-04T13:28:00Z">
              <w:rPr>
                <w:rFonts w:ascii="Times New Roman" w:hAnsi="Times New Roman" w:cs="Times New Roman"/>
              </w:rPr>
            </w:rPrChange>
          </w:rPr>
          <w:delText>¿</w:delText>
        </w:r>
        <w:r w:rsidR="0080631F" w:rsidRPr="00EB28C8" w:rsidDel="004D7866">
          <w:rPr>
            <w:rFonts w:ascii="Times New Roman" w:hAnsi="Times New Roman" w:cs="Times New Roman"/>
            <w:b/>
            <w:rPrChange w:id="741" w:author="PerfectoAmor" w:date="2016-02-04T13:28:00Z">
              <w:rPr>
                <w:rFonts w:ascii="Times New Roman" w:hAnsi="Times New Roman" w:cs="Times New Roman"/>
              </w:rPr>
            </w:rPrChange>
          </w:rPr>
          <w:delText xml:space="preserve">quién hace </w:delText>
        </w:r>
        <w:r w:rsidR="00871DF0" w:rsidRPr="00EB28C8" w:rsidDel="004D7866">
          <w:rPr>
            <w:rFonts w:ascii="Times New Roman" w:hAnsi="Times New Roman" w:cs="Times New Roman"/>
            <w:b/>
            <w:rPrChange w:id="742" w:author="PerfectoAmor" w:date="2016-02-04T13:28:00Z">
              <w:rPr>
                <w:rFonts w:ascii="Times New Roman" w:hAnsi="Times New Roman" w:cs="Times New Roman"/>
              </w:rPr>
            </w:rPrChange>
          </w:rPr>
          <w:delText>algo</w:delText>
        </w:r>
        <w:r w:rsidR="00016C25" w:rsidRPr="00EB28C8" w:rsidDel="004D7866">
          <w:rPr>
            <w:rFonts w:ascii="Times New Roman" w:hAnsi="Times New Roman" w:cs="Times New Roman"/>
            <w:b/>
            <w:rPrChange w:id="743" w:author="PerfectoAmor" w:date="2016-02-04T13:28:00Z">
              <w:rPr>
                <w:rFonts w:ascii="Times New Roman" w:hAnsi="Times New Roman" w:cs="Times New Roman"/>
              </w:rPr>
            </w:rPrChange>
          </w:rPr>
          <w:delText>?</w:delText>
        </w:r>
        <w:r w:rsidR="00016C25" w:rsidDel="004D7866">
          <w:rPr>
            <w:rFonts w:ascii="Times New Roman" w:hAnsi="Times New Roman" w:cs="Times New Roman"/>
          </w:rPr>
          <w:delText xml:space="preserve">, o </w:delText>
        </w:r>
        <w:r w:rsidR="00016C25" w:rsidRPr="00EB28C8" w:rsidDel="004D7866">
          <w:rPr>
            <w:rFonts w:ascii="Times New Roman" w:hAnsi="Times New Roman" w:cs="Times New Roman"/>
            <w:b/>
            <w:rPrChange w:id="744" w:author="PerfectoAmor" w:date="2016-02-04T13:28:00Z">
              <w:rPr>
                <w:rFonts w:ascii="Times New Roman" w:hAnsi="Times New Roman" w:cs="Times New Roman"/>
              </w:rPr>
            </w:rPrChange>
          </w:rPr>
          <w:delText>¿de quién se habla?</w:delText>
        </w:r>
        <w:r w:rsidR="00016C25" w:rsidDel="004D7866">
          <w:rPr>
            <w:rFonts w:ascii="Times New Roman" w:hAnsi="Times New Roman" w:cs="Times New Roman"/>
          </w:rPr>
          <w:delText xml:space="preserve"> Por ejemplo, para identificar el sujeto en la oración </w:delText>
        </w:r>
      </w:del>
      <w:ins w:id="745" w:author="PerfectoAmor" w:date="2016-02-03T12:46:00Z">
        <w:del w:id="746" w:author="Cris Pineda" w:date="2016-02-08T22:10:00Z">
          <w:r w:rsidR="003F0ACE" w:rsidDel="004D7866">
            <w:rPr>
              <w:rFonts w:ascii="Times New Roman" w:hAnsi="Times New Roman" w:cs="Times New Roman"/>
            </w:rPr>
            <w:delText xml:space="preserve">En el caso de </w:delText>
          </w:r>
        </w:del>
      </w:ins>
      <w:del w:id="747" w:author="Cris Pineda" w:date="2016-02-08T22:10:00Z">
        <w:r w:rsidR="00016C25" w:rsidDel="004D7866">
          <w:rPr>
            <w:rFonts w:ascii="Times New Roman" w:hAnsi="Times New Roman" w:cs="Times New Roman"/>
          </w:rPr>
          <w:delText>“</w:delText>
        </w:r>
        <w:r w:rsidR="00016C25" w:rsidRPr="00EB28C8" w:rsidDel="004D7866">
          <w:rPr>
            <w:rFonts w:ascii="Times New Roman" w:hAnsi="Times New Roman" w:cs="Times New Roman"/>
            <w:b/>
            <w:i/>
            <w:rPrChange w:id="748" w:author="PerfectoAmor" w:date="2016-02-04T13:28:00Z">
              <w:rPr>
                <w:rFonts w:ascii="Times New Roman" w:hAnsi="Times New Roman" w:cs="Times New Roman"/>
              </w:rPr>
            </w:rPrChange>
          </w:rPr>
          <w:delText xml:space="preserve">El soldado </w:delText>
        </w:r>
        <w:r w:rsidR="00016C25" w:rsidRPr="00EB28C8" w:rsidDel="004D7866">
          <w:rPr>
            <w:rFonts w:ascii="Times New Roman" w:hAnsi="Times New Roman" w:cs="Times New Roman"/>
            <w:b/>
            <w:i/>
            <w:color w:val="00B050"/>
            <w:rPrChange w:id="749" w:author="PerfectoAmor" w:date="2016-02-04T13:29:00Z">
              <w:rPr>
                <w:rFonts w:ascii="Times New Roman" w:hAnsi="Times New Roman" w:cs="Times New Roman"/>
              </w:rPr>
            </w:rPrChange>
          </w:rPr>
          <w:delText>es musculoso</w:delText>
        </w:r>
        <w:r w:rsidR="00016C25" w:rsidDel="004D7866">
          <w:rPr>
            <w:rFonts w:ascii="Times New Roman" w:hAnsi="Times New Roman" w:cs="Times New Roman"/>
          </w:rPr>
          <w:delText>”</w:delText>
        </w:r>
      </w:del>
      <w:ins w:id="750" w:author="PerfectoAmor" w:date="2016-02-03T12:46:00Z">
        <w:del w:id="751" w:author="Cris Pineda" w:date="2016-02-08T22:10:00Z">
          <w:r w:rsidR="003F0ACE" w:rsidDel="004D7866">
            <w:rPr>
              <w:rFonts w:ascii="Times New Roman" w:hAnsi="Times New Roman" w:cs="Times New Roman"/>
            </w:rPr>
            <w:delText>,</w:delText>
          </w:r>
        </w:del>
      </w:ins>
      <w:del w:id="752" w:author="Cris Pineda" w:date="2016-02-08T22:10:00Z">
        <w:r w:rsidR="00016C25" w:rsidDel="004D7866">
          <w:rPr>
            <w:rFonts w:ascii="Times New Roman" w:hAnsi="Times New Roman" w:cs="Times New Roman"/>
          </w:rPr>
          <w:delText xml:space="preserve"> podemos preguntarnos </w:delText>
        </w:r>
      </w:del>
      <w:ins w:id="753" w:author="PerfectoAmor" w:date="2016-02-03T12:46:00Z">
        <w:del w:id="754" w:author="Cris Pineda" w:date="2016-02-08T22:10:00Z">
          <w:r w:rsidR="003F0ACE" w:rsidDel="004D7866">
            <w:rPr>
              <w:rFonts w:ascii="Times New Roman" w:hAnsi="Times New Roman" w:cs="Times New Roman"/>
            </w:rPr>
            <w:delText xml:space="preserve">debemos preguntar </w:delText>
          </w:r>
        </w:del>
      </w:ins>
      <w:del w:id="755" w:author="Cris Pineda" w:date="2016-02-08T22:10:00Z">
        <w:r w:rsidR="00016C25" w:rsidDel="004D7866">
          <w:rPr>
            <w:rFonts w:ascii="Times New Roman" w:hAnsi="Times New Roman" w:cs="Times New Roman"/>
          </w:rPr>
          <w:delText>“¿quién es musculoso?” y la respuesta será el sujeto de la oración, es decir, “E</w:delText>
        </w:r>
      </w:del>
      <w:ins w:id="756" w:author="PerfectoAmor" w:date="2016-02-04T13:29:00Z">
        <w:del w:id="757" w:author="Cris Pineda" w:date="2016-02-08T22:10:00Z">
          <w:r w:rsidR="00EB28C8" w:rsidRPr="00EB28C8" w:rsidDel="004D7866">
            <w:rPr>
              <w:rFonts w:ascii="Times New Roman" w:hAnsi="Times New Roman" w:cs="Times New Roman"/>
              <w:b/>
              <w:i/>
              <w:rPrChange w:id="758" w:author="PerfectoAmor" w:date="2016-02-04T13:29:00Z">
                <w:rPr>
                  <w:rFonts w:ascii="Times New Roman" w:hAnsi="Times New Roman" w:cs="Times New Roman"/>
                </w:rPr>
              </w:rPrChange>
            </w:rPr>
            <w:delText>e</w:delText>
          </w:r>
        </w:del>
      </w:ins>
      <w:del w:id="759" w:author="Cris Pineda" w:date="2016-02-08T22:10:00Z">
        <w:r w:rsidR="00016C25" w:rsidRPr="00EB28C8" w:rsidDel="004D7866">
          <w:rPr>
            <w:rFonts w:ascii="Times New Roman" w:hAnsi="Times New Roman" w:cs="Times New Roman"/>
            <w:b/>
            <w:i/>
            <w:rPrChange w:id="760" w:author="PerfectoAmor" w:date="2016-02-04T13:29:00Z">
              <w:rPr>
                <w:rFonts w:ascii="Times New Roman" w:hAnsi="Times New Roman" w:cs="Times New Roman"/>
              </w:rPr>
            </w:rPrChange>
          </w:rPr>
          <w:delText>l soldado</w:delText>
        </w:r>
        <w:r w:rsidR="00016C25" w:rsidDel="004D7866">
          <w:rPr>
            <w:rFonts w:ascii="Times New Roman" w:hAnsi="Times New Roman" w:cs="Times New Roman"/>
          </w:rPr>
          <w:delText>”</w:delText>
        </w:r>
      </w:del>
      <w:ins w:id="761" w:author="PerfectoAmor" w:date="2016-02-03T12:47:00Z">
        <w:del w:id="762" w:author="Cris Pineda" w:date="2016-02-08T22:10:00Z">
          <w:r w:rsidR="003F0ACE" w:rsidDel="004D7866">
            <w:rPr>
              <w:rFonts w:ascii="Times New Roman" w:hAnsi="Times New Roman" w:cs="Times New Roman"/>
            </w:rPr>
            <w:delText>, conclusión, él es el sujeto</w:delText>
          </w:r>
        </w:del>
      </w:ins>
      <w:del w:id="763" w:author="Cris Pineda" w:date="2016-02-08T22:10:00Z">
        <w:r w:rsidR="00016C25" w:rsidDel="004D7866">
          <w:rPr>
            <w:rFonts w:ascii="Times New Roman" w:hAnsi="Times New Roman" w:cs="Times New Roman"/>
          </w:rPr>
          <w:delText xml:space="preserve">. En la oración </w:delText>
        </w:r>
      </w:del>
      <w:ins w:id="764" w:author="PerfectoAmor" w:date="2016-02-03T12:47:00Z">
        <w:del w:id="765" w:author="Cris Pineda" w:date="2016-02-08T22:10:00Z">
          <w:r w:rsidR="003F0ACE" w:rsidDel="004D7866">
            <w:rPr>
              <w:rFonts w:ascii="Times New Roman" w:hAnsi="Times New Roman" w:cs="Times New Roman"/>
            </w:rPr>
            <w:delText>Veamos otra oración</w:delText>
          </w:r>
        </w:del>
      </w:ins>
      <w:ins w:id="766" w:author="PerfectoAmor" w:date="2016-02-04T13:29:00Z">
        <w:del w:id="767" w:author="Cris Pineda" w:date="2016-02-08T22:10:00Z">
          <w:r w:rsidR="00EB28C8" w:rsidDel="004D7866">
            <w:rPr>
              <w:rFonts w:ascii="Times New Roman" w:hAnsi="Times New Roman" w:cs="Times New Roman"/>
            </w:rPr>
            <w:delText>,</w:delText>
          </w:r>
        </w:del>
      </w:ins>
      <w:ins w:id="768" w:author="PerfectoAmor" w:date="2016-02-03T12:47:00Z">
        <w:del w:id="769" w:author="Cris Pineda" w:date="2016-02-08T22:10:00Z">
          <w:r w:rsidR="003F0ACE" w:rsidDel="004D7866">
            <w:rPr>
              <w:rFonts w:ascii="Times New Roman" w:hAnsi="Times New Roman" w:cs="Times New Roman"/>
            </w:rPr>
            <w:delText xml:space="preserve"> </w:delText>
          </w:r>
        </w:del>
      </w:ins>
      <w:del w:id="770" w:author="Cris Pineda" w:date="2016-02-08T22:10:00Z">
        <w:r w:rsidR="00016C25" w:rsidDel="004D7866">
          <w:rPr>
            <w:rFonts w:ascii="Times New Roman" w:hAnsi="Times New Roman" w:cs="Times New Roman"/>
          </w:rPr>
          <w:delText>“</w:delText>
        </w:r>
        <w:r w:rsidR="00016C25" w:rsidRPr="00EB28C8" w:rsidDel="004D7866">
          <w:rPr>
            <w:rFonts w:ascii="Times New Roman" w:hAnsi="Times New Roman" w:cs="Times New Roman"/>
            <w:b/>
            <w:i/>
            <w:rPrChange w:id="771" w:author="PerfectoAmor" w:date="2016-02-04T13:29:00Z">
              <w:rPr>
                <w:rFonts w:ascii="Times New Roman" w:hAnsi="Times New Roman" w:cs="Times New Roman"/>
              </w:rPr>
            </w:rPrChange>
          </w:rPr>
          <w:delText xml:space="preserve">Juan </w:delText>
        </w:r>
        <w:r w:rsidR="00016C25" w:rsidRPr="00EB28C8" w:rsidDel="004D7866">
          <w:rPr>
            <w:rFonts w:ascii="Times New Roman" w:hAnsi="Times New Roman" w:cs="Times New Roman"/>
            <w:b/>
            <w:i/>
            <w:color w:val="00B050"/>
            <w:rPrChange w:id="772" w:author="PerfectoAmor" w:date="2016-02-04T13:30:00Z">
              <w:rPr>
                <w:rFonts w:ascii="Times New Roman" w:hAnsi="Times New Roman" w:cs="Times New Roman"/>
              </w:rPr>
            </w:rPrChange>
          </w:rPr>
          <w:delText>hizo la tarea</w:delText>
        </w:r>
        <w:r w:rsidR="00016C25" w:rsidDel="004D7866">
          <w:rPr>
            <w:rFonts w:ascii="Times New Roman" w:hAnsi="Times New Roman" w:cs="Times New Roman"/>
          </w:rPr>
          <w:delText xml:space="preserve">”, podemos preguntar </w:delText>
        </w:r>
      </w:del>
      <w:ins w:id="773" w:author="PerfectoAmor" w:date="2016-02-04T13:30:00Z">
        <w:del w:id="774" w:author="Cris Pineda" w:date="2016-02-08T22:10:00Z">
          <w:r w:rsidR="00EB28C8" w:rsidDel="004D7866">
            <w:rPr>
              <w:rFonts w:ascii="Times New Roman" w:hAnsi="Times New Roman" w:cs="Times New Roman"/>
            </w:rPr>
            <w:delText xml:space="preserve">debemos preguntar, </w:delText>
          </w:r>
        </w:del>
      </w:ins>
      <w:del w:id="775" w:author="Cris Pineda" w:date="2016-02-08T22:10:00Z">
        <w:r w:rsidR="00016C25" w:rsidDel="004D7866">
          <w:rPr>
            <w:rFonts w:ascii="Times New Roman" w:hAnsi="Times New Roman" w:cs="Times New Roman"/>
          </w:rPr>
          <w:delText xml:space="preserve">“¿quién hizo la tarea?” </w:delText>
        </w:r>
      </w:del>
      <w:ins w:id="776" w:author="PerfectoAmor" w:date="2016-02-04T13:30:00Z">
        <w:del w:id="777" w:author="Cris Pineda" w:date="2016-02-08T22:10:00Z">
          <w:r w:rsidR="00EB28C8" w:rsidDel="004D7866">
            <w:rPr>
              <w:rFonts w:ascii="Times New Roman" w:hAnsi="Times New Roman" w:cs="Times New Roman"/>
            </w:rPr>
            <w:delText>L</w:delText>
          </w:r>
        </w:del>
      </w:ins>
      <w:ins w:id="778" w:author="PerfectoAmor" w:date="2016-02-03T12:48:00Z">
        <w:del w:id="779" w:author="Cris Pineda" w:date="2016-02-08T22:10:00Z">
          <w:r w:rsidR="003F0ACE" w:rsidDel="004D7866">
            <w:rPr>
              <w:rFonts w:ascii="Times New Roman" w:hAnsi="Times New Roman" w:cs="Times New Roman"/>
            </w:rPr>
            <w:delText xml:space="preserve">a respuesta es </w:delText>
          </w:r>
          <w:r w:rsidR="003F0ACE" w:rsidRPr="00EB28C8" w:rsidDel="004D7866">
            <w:rPr>
              <w:rFonts w:ascii="Times New Roman" w:hAnsi="Times New Roman" w:cs="Times New Roman"/>
              <w:b/>
              <w:i/>
              <w:rPrChange w:id="780" w:author="PerfectoAmor" w:date="2016-02-04T13:30:00Z">
                <w:rPr>
                  <w:rFonts w:ascii="Times New Roman" w:hAnsi="Times New Roman" w:cs="Times New Roman"/>
                </w:rPr>
              </w:rPrChange>
            </w:rPr>
            <w:delText>Juan</w:delText>
          </w:r>
          <w:r w:rsidR="003F0ACE" w:rsidDel="004D7866">
            <w:rPr>
              <w:rFonts w:ascii="Times New Roman" w:hAnsi="Times New Roman" w:cs="Times New Roman"/>
            </w:rPr>
            <w:delText xml:space="preserve">, luego </w:delText>
          </w:r>
          <w:r w:rsidR="003F0ACE" w:rsidRPr="00EB28C8" w:rsidDel="004D7866">
            <w:rPr>
              <w:rFonts w:ascii="Times New Roman" w:hAnsi="Times New Roman" w:cs="Times New Roman"/>
              <w:b/>
              <w:i/>
              <w:rPrChange w:id="781" w:author="PerfectoAmor" w:date="2016-02-04T13:30:00Z">
                <w:rPr>
                  <w:rFonts w:ascii="Times New Roman" w:hAnsi="Times New Roman" w:cs="Times New Roman"/>
                </w:rPr>
              </w:rPrChange>
            </w:rPr>
            <w:delText>Juan</w:delText>
          </w:r>
          <w:r w:rsidR="003F0ACE" w:rsidDel="004D7866">
            <w:rPr>
              <w:rFonts w:ascii="Times New Roman" w:hAnsi="Times New Roman" w:cs="Times New Roman"/>
            </w:rPr>
            <w:delText xml:space="preserve"> es el sujeto.</w:delText>
          </w:r>
        </w:del>
      </w:ins>
      <w:del w:id="782" w:author="Cris Pineda" w:date="2016-02-08T22:10:00Z">
        <w:r w:rsidR="00016C25" w:rsidDel="004D7866">
          <w:rPr>
            <w:rFonts w:ascii="Times New Roman" w:hAnsi="Times New Roman" w:cs="Times New Roman"/>
          </w:rPr>
          <w:delText xml:space="preserve">y </w:delText>
        </w:r>
        <w:r w:rsidR="00F65522" w:rsidDel="004D7866">
          <w:rPr>
            <w:rFonts w:ascii="Times New Roman" w:hAnsi="Times New Roman" w:cs="Times New Roman"/>
          </w:rPr>
          <w:delText>así encontraremos el su</w:delText>
        </w:r>
        <w:r w:rsidR="00016C25" w:rsidDel="004D7866">
          <w:rPr>
            <w:rFonts w:ascii="Times New Roman" w:hAnsi="Times New Roman" w:cs="Times New Roman"/>
          </w:rPr>
          <w:delText>j</w:delText>
        </w:r>
        <w:r w:rsidR="00F65522" w:rsidDel="004D7866">
          <w:rPr>
            <w:rFonts w:ascii="Times New Roman" w:hAnsi="Times New Roman" w:cs="Times New Roman"/>
          </w:rPr>
          <w:delText>e</w:delText>
        </w:r>
        <w:r w:rsidR="00016C25" w:rsidDel="004D7866">
          <w:rPr>
            <w:rFonts w:ascii="Times New Roman" w:hAnsi="Times New Roman" w:cs="Times New Roman"/>
          </w:rPr>
          <w:delText>to.</w:delText>
        </w:r>
      </w:del>
      <w:ins w:id="783" w:author="Cris Pineda" w:date="2016-02-08T22:10:00Z">
        <w:r>
          <w:rPr>
            <w:rFonts w:ascii="Times New Roman" w:hAnsi="Times New Roman" w:cs="Times New Roman"/>
          </w:rPr>
          <w:t xml:space="preserve"> </w:t>
        </w:r>
      </w:ins>
      <w:del w:id="784" w:author="Cris Pineda" w:date="2016-02-08T22:10:00Z">
        <w:r w:rsidR="0080631F" w:rsidRPr="0080631F" w:rsidDel="004D7866">
          <w:rPr>
            <w:rFonts w:ascii="Times New Roman" w:hAnsi="Times New Roman" w:cs="Times New Roman"/>
          </w:rPr>
          <w:delText xml:space="preserve">  </w:delText>
        </w:r>
      </w:del>
    </w:p>
    <w:p w14:paraId="5463355E" w14:textId="77777777" w:rsidR="008D43AC" w:rsidRPr="0080631F" w:rsidDel="004D7866" w:rsidRDefault="008D43AC" w:rsidP="0080631F">
      <w:pPr>
        <w:rPr>
          <w:del w:id="785" w:author="Cris Pineda" w:date="2016-02-08T22:10:00Z"/>
          <w:rFonts w:ascii="Times New Roman" w:hAnsi="Times New Roman" w:cs="Times New Roman"/>
        </w:rPr>
      </w:pPr>
    </w:p>
    <w:p w14:paraId="46ACA65B" w14:textId="4E7B75D6" w:rsidR="0080631F" w:rsidRDefault="0080631F" w:rsidP="004D7866">
      <w:pPr>
        <w:rPr>
          <w:rFonts w:ascii="Times New Roman" w:hAnsi="Times New Roman" w:cs="Times New Roman"/>
        </w:rPr>
        <w:pPrChange w:id="786" w:author="Cris Pineda" w:date="2016-02-08T22:10:00Z">
          <w:pPr/>
        </w:pPrChange>
      </w:pPr>
      <w:del w:id="787" w:author="PerfectoAmor" w:date="2016-02-03T12:48:00Z">
        <w:r w:rsidRPr="0080631F" w:rsidDel="003F0ACE">
          <w:rPr>
            <w:rFonts w:ascii="Times New Roman" w:hAnsi="Times New Roman" w:cs="Times New Roman"/>
          </w:rPr>
          <w:delText xml:space="preserve">En la oración gramatical encontramos los siguientes </w:delText>
        </w:r>
      </w:del>
      <w:ins w:id="788" w:author="PerfectoAmor" w:date="2016-02-03T12:48:00Z">
        <w:del w:id="789" w:author="Cris Pineda" w:date="2016-02-08T22:10:00Z">
          <w:r w:rsidR="003F0ACE" w:rsidDel="004D7866">
            <w:rPr>
              <w:rFonts w:ascii="Times New Roman" w:hAnsi="Times New Roman" w:cs="Times New Roman"/>
            </w:rPr>
            <w:delText xml:space="preserve">Existen diversos </w:delText>
          </w:r>
        </w:del>
      </w:ins>
      <w:del w:id="790" w:author="Cris Pineda" w:date="2016-02-08T22:10:00Z">
        <w:r w:rsidRPr="0080631F" w:rsidDel="004D7866">
          <w:rPr>
            <w:rFonts w:ascii="Times New Roman" w:hAnsi="Times New Roman" w:cs="Times New Roman"/>
          </w:rPr>
          <w:delText>tipos de sujetos</w:delText>
        </w:r>
      </w:del>
      <w:ins w:id="791" w:author="PerfectoAmor" w:date="2016-02-03T12:48:00Z">
        <w:del w:id="792" w:author="Cris Pineda" w:date="2016-02-08T22:10:00Z">
          <w:r w:rsidR="003F0ACE" w:rsidDel="004D7866">
            <w:rPr>
              <w:rFonts w:ascii="Times New Roman" w:hAnsi="Times New Roman" w:cs="Times New Roman"/>
            </w:rPr>
            <w:delText>, v</w:delText>
          </w:r>
        </w:del>
      </w:ins>
      <w:ins w:id="793" w:author="Cris Pineda" w:date="2016-02-08T22:10:00Z">
        <w:r w:rsidR="004D7866">
          <w:rPr>
            <w:rFonts w:ascii="Times New Roman" w:hAnsi="Times New Roman" w:cs="Times New Roman"/>
          </w:rPr>
          <w:t>V</w:t>
        </w:r>
      </w:ins>
      <w:ins w:id="794" w:author="PerfectoAmor" w:date="2016-02-03T12:48:00Z">
        <w:r w:rsidR="003F0ACE">
          <w:rPr>
            <w:rFonts w:ascii="Times New Roman" w:hAnsi="Times New Roman" w:cs="Times New Roman"/>
          </w:rPr>
          <w:t>eamos</w:t>
        </w:r>
      </w:ins>
      <w:ins w:id="795" w:author="Cris Pineda" w:date="2016-02-08T22:11:00Z">
        <w:r w:rsidR="004D7866">
          <w:rPr>
            <w:rFonts w:ascii="Times New Roman" w:hAnsi="Times New Roman" w:cs="Times New Roman"/>
          </w:rPr>
          <w:t>:</w:t>
        </w:r>
      </w:ins>
      <w:ins w:id="796" w:author="PerfectoAmor" w:date="2016-02-03T12:48:00Z">
        <w:del w:id="797" w:author="Cris Pineda" w:date="2016-02-08T22:10:00Z">
          <w:r w:rsidR="003F0ACE" w:rsidDel="004D7866">
            <w:rPr>
              <w:rFonts w:ascii="Times New Roman" w:hAnsi="Times New Roman" w:cs="Times New Roman"/>
            </w:rPr>
            <w:delText>.</w:delText>
          </w:r>
        </w:del>
      </w:ins>
      <w:del w:id="798" w:author="PerfectoAmor" w:date="2016-02-03T12:48:00Z">
        <w:r w:rsidRPr="0080631F" w:rsidDel="003F0ACE">
          <w:rPr>
            <w:rFonts w:ascii="Times New Roman" w:hAnsi="Times New Roman" w:cs="Times New Roman"/>
          </w:rPr>
          <w:delText>:</w:delText>
        </w:r>
      </w:del>
      <w:r w:rsidRPr="0080631F">
        <w:rPr>
          <w:rFonts w:ascii="Times New Roman" w:hAnsi="Times New Roman" w:cs="Times New Roman"/>
        </w:rPr>
        <w:t xml:space="preserve"> </w:t>
      </w:r>
    </w:p>
    <w:p w14:paraId="7D032811" w14:textId="77777777" w:rsidR="008D43AC" w:rsidRDefault="008D43AC" w:rsidP="0080631F">
      <w:pPr>
        <w:rPr>
          <w:rFonts w:ascii="Times New Roman" w:hAnsi="Times New Roman" w:cs="Times New Roman"/>
        </w:rPr>
      </w:pPr>
    </w:p>
    <w:tbl>
      <w:tblPr>
        <w:tblStyle w:val="Tablaconcuadrcula"/>
        <w:tblW w:w="0" w:type="auto"/>
        <w:tblLook w:val="04A0" w:firstRow="1" w:lastRow="0" w:firstColumn="1" w:lastColumn="0" w:noHBand="0" w:noVBand="1"/>
      </w:tblPr>
      <w:tblGrid>
        <w:gridCol w:w="1696"/>
        <w:gridCol w:w="3686"/>
        <w:gridCol w:w="3446"/>
      </w:tblGrid>
      <w:tr w:rsidR="008D43AC" w14:paraId="2FD9218B" w14:textId="77777777" w:rsidTr="00220818">
        <w:tc>
          <w:tcPr>
            <w:tcW w:w="8828" w:type="dxa"/>
            <w:gridSpan w:val="3"/>
          </w:tcPr>
          <w:p w14:paraId="2B49233A" w14:textId="5CE62401" w:rsidR="008D43AC" w:rsidRPr="008D43AC" w:rsidRDefault="008D43AC" w:rsidP="0080631F">
            <w:pPr>
              <w:rPr>
                <w:rFonts w:ascii="Times New Roman" w:hAnsi="Times New Roman" w:cs="Times New Roman"/>
                <w:b/>
              </w:rPr>
            </w:pPr>
            <w:r w:rsidRPr="008D43AC">
              <w:rPr>
                <w:rFonts w:ascii="Times New Roman" w:hAnsi="Times New Roman" w:cs="Times New Roman"/>
                <w:b/>
              </w:rPr>
              <w:t>Clases de sujeto</w:t>
            </w:r>
          </w:p>
        </w:tc>
      </w:tr>
      <w:tr w:rsidR="008D43AC" w14:paraId="672E110D" w14:textId="77777777" w:rsidTr="00B17AE9">
        <w:tc>
          <w:tcPr>
            <w:tcW w:w="1696" w:type="dxa"/>
          </w:tcPr>
          <w:p w14:paraId="0C731E74" w14:textId="7D3902AE" w:rsidR="008D43AC" w:rsidRDefault="008D43AC" w:rsidP="0080631F">
            <w:pPr>
              <w:rPr>
                <w:rFonts w:ascii="Times New Roman" w:hAnsi="Times New Roman" w:cs="Times New Roman"/>
              </w:rPr>
            </w:pPr>
            <w:r>
              <w:rPr>
                <w:rFonts w:ascii="Times New Roman" w:hAnsi="Times New Roman" w:cs="Times New Roman"/>
                <w:b/>
              </w:rPr>
              <w:t>Sujeto l</w:t>
            </w:r>
            <w:r w:rsidRPr="007007E2">
              <w:rPr>
                <w:rFonts w:ascii="Times New Roman" w:hAnsi="Times New Roman" w:cs="Times New Roman"/>
                <w:b/>
              </w:rPr>
              <w:t>exical</w:t>
            </w:r>
          </w:p>
        </w:tc>
        <w:tc>
          <w:tcPr>
            <w:tcW w:w="3686" w:type="dxa"/>
          </w:tcPr>
          <w:p w14:paraId="3763FC37" w14:textId="5054B158" w:rsidR="008D43AC" w:rsidRDefault="008D43AC" w:rsidP="003F0ACE">
            <w:pPr>
              <w:rPr>
                <w:rFonts w:ascii="Times New Roman" w:hAnsi="Times New Roman" w:cs="Times New Roman"/>
              </w:rPr>
            </w:pPr>
            <w:r w:rsidRPr="0080631F">
              <w:rPr>
                <w:rFonts w:ascii="Times New Roman" w:eastAsia="Batang" w:hAnsi="Times New Roman" w:cs="Times New Roman"/>
              </w:rPr>
              <w:t xml:space="preserve">Está determinado por una </w:t>
            </w:r>
            <w:del w:id="799" w:author="PerfectoAmor" w:date="2016-02-03T12:49:00Z">
              <w:r w:rsidRPr="0080631F" w:rsidDel="003F0ACE">
                <w:rPr>
                  <w:rFonts w:ascii="Times New Roman" w:eastAsia="Batang" w:hAnsi="Times New Roman" w:cs="Times New Roman"/>
                </w:rPr>
                <w:delText xml:space="preserve"> </w:delText>
              </w:r>
            </w:del>
            <w:r w:rsidRPr="0080631F">
              <w:rPr>
                <w:rFonts w:ascii="Times New Roman" w:eastAsia="Batang" w:hAnsi="Times New Roman" w:cs="Times New Roman"/>
              </w:rPr>
              <w:t>palabra o conjunto de palabras que en una oración desempeña la función de sujeto.</w:t>
            </w:r>
          </w:p>
        </w:tc>
        <w:tc>
          <w:tcPr>
            <w:tcW w:w="3446" w:type="dxa"/>
          </w:tcPr>
          <w:p w14:paraId="11CFAD0A" w14:textId="0A5C9ADA" w:rsidR="008D43AC" w:rsidRPr="008D43AC" w:rsidRDefault="008D43AC" w:rsidP="008D43AC">
            <w:pPr>
              <w:pStyle w:val="Prrafodelista"/>
              <w:numPr>
                <w:ilvl w:val="0"/>
                <w:numId w:val="11"/>
              </w:numPr>
              <w:rPr>
                <w:rFonts w:ascii="Times New Roman" w:hAnsi="Times New Roman" w:cs="Times New Roman"/>
              </w:rPr>
            </w:pPr>
            <w:r w:rsidRPr="002F7294">
              <w:rPr>
                <w:rFonts w:ascii="Times New Roman" w:eastAsia="Batang" w:hAnsi="Times New Roman" w:cs="Times New Roman"/>
                <w:b/>
                <w:i/>
                <w:rPrChange w:id="800" w:author="PerfectoAmor" w:date="2016-02-04T13:31:00Z">
                  <w:rPr>
                    <w:rFonts w:ascii="Times New Roman" w:eastAsia="Batang" w:hAnsi="Times New Roman" w:cs="Times New Roman"/>
                    <w:b/>
                  </w:rPr>
                </w:rPrChange>
              </w:rPr>
              <w:t>Los estudiantes</w:t>
            </w:r>
            <w:r w:rsidR="0082024D" w:rsidRPr="002F7294">
              <w:rPr>
                <w:rFonts w:ascii="Times New Roman" w:eastAsia="Batang" w:hAnsi="Times New Roman" w:cs="Times New Roman"/>
                <w:b/>
                <w:i/>
                <w:rPrChange w:id="801" w:author="PerfectoAmor" w:date="2016-02-04T13:31:00Z">
                  <w:rPr>
                    <w:rFonts w:ascii="Times New Roman" w:eastAsia="Batang" w:hAnsi="Times New Roman" w:cs="Times New Roman"/>
                  </w:rPr>
                </w:rPrChange>
              </w:rPr>
              <w:t xml:space="preserve"> </w:t>
            </w:r>
            <w:r w:rsidR="0082024D" w:rsidRPr="00282BEF">
              <w:rPr>
                <w:rFonts w:ascii="Times New Roman" w:eastAsia="Batang" w:hAnsi="Times New Roman" w:cs="Times New Roman"/>
                <w:i/>
                <w:rPrChange w:id="802" w:author="Cris Pineda" w:date="2016-02-08T22:19:00Z">
                  <w:rPr>
                    <w:rFonts w:ascii="Times New Roman" w:eastAsia="Batang" w:hAnsi="Times New Roman" w:cs="Times New Roman"/>
                  </w:rPr>
                </w:rPrChange>
              </w:rPr>
              <w:t>rinden en sus clases</w:t>
            </w:r>
            <w:ins w:id="803" w:author="PerfectoAmor" w:date="2016-02-03T12:49:00Z">
              <w:r w:rsidR="003F0ACE">
                <w:rPr>
                  <w:rFonts w:ascii="Times New Roman" w:eastAsia="Batang" w:hAnsi="Times New Roman" w:cs="Times New Roman"/>
                </w:rPr>
                <w:t>.</w:t>
              </w:r>
            </w:ins>
            <w:r w:rsidR="0082024D">
              <w:rPr>
                <w:rFonts w:ascii="Times New Roman" w:eastAsia="Batang" w:hAnsi="Times New Roman" w:cs="Times New Roman"/>
              </w:rPr>
              <w:t xml:space="preserve"> Aquí el sujeto léxico es</w:t>
            </w:r>
            <w:r w:rsidRPr="008D43AC">
              <w:rPr>
                <w:rFonts w:ascii="Times New Roman" w:eastAsia="Batang" w:hAnsi="Times New Roman" w:cs="Times New Roman"/>
              </w:rPr>
              <w:t xml:space="preserve"> </w:t>
            </w:r>
            <w:r w:rsidRPr="002F7294">
              <w:rPr>
                <w:rFonts w:ascii="Times New Roman" w:eastAsia="Batang" w:hAnsi="Times New Roman" w:cs="Times New Roman"/>
                <w:b/>
                <w:i/>
                <w:rPrChange w:id="804" w:author="PerfectoAmor" w:date="2016-02-04T13:31:00Z">
                  <w:rPr>
                    <w:rFonts w:ascii="Times New Roman" w:eastAsia="Batang" w:hAnsi="Times New Roman" w:cs="Times New Roman"/>
                    <w:i/>
                  </w:rPr>
                </w:rPrChange>
              </w:rPr>
              <w:t>Los estudiantes</w:t>
            </w:r>
            <w:ins w:id="805" w:author="PerfectoAmor" w:date="2016-02-04T13:32:00Z">
              <w:r w:rsidR="002F7294" w:rsidRPr="002F7294">
                <w:rPr>
                  <w:rFonts w:ascii="Times New Roman" w:eastAsia="Batang" w:hAnsi="Times New Roman" w:cs="Times New Roman"/>
                  <w:i/>
                  <w:rPrChange w:id="806" w:author="PerfectoAmor" w:date="2016-02-04T13:32:00Z">
                    <w:rPr>
                      <w:rFonts w:ascii="Times New Roman" w:eastAsia="Batang" w:hAnsi="Times New Roman" w:cs="Times New Roman"/>
                      <w:b/>
                      <w:i/>
                    </w:rPr>
                  </w:rPrChange>
                </w:rPr>
                <w:t>.</w:t>
              </w:r>
            </w:ins>
          </w:p>
        </w:tc>
      </w:tr>
      <w:tr w:rsidR="008D43AC" w14:paraId="746C6D83" w14:textId="77777777" w:rsidTr="00B17AE9">
        <w:tc>
          <w:tcPr>
            <w:tcW w:w="1696" w:type="dxa"/>
          </w:tcPr>
          <w:p w14:paraId="37E89130" w14:textId="6E353324" w:rsidR="008D43AC" w:rsidRDefault="008D43AC" w:rsidP="0080631F">
            <w:pPr>
              <w:rPr>
                <w:rFonts w:ascii="Times New Roman" w:hAnsi="Times New Roman" w:cs="Times New Roman"/>
              </w:rPr>
            </w:pPr>
            <w:r>
              <w:rPr>
                <w:rFonts w:ascii="Times New Roman" w:hAnsi="Times New Roman" w:cs="Times New Roman"/>
                <w:b/>
              </w:rPr>
              <w:t>Sujeto g</w:t>
            </w:r>
            <w:r w:rsidRPr="007007E2">
              <w:rPr>
                <w:rFonts w:ascii="Times New Roman" w:hAnsi="Times New Roman" w:cs="Times New Roman"/>
                <w:b/>
              </w:rPr>
              <w:t>ramatical</w:t>
            </w:r>
          </w:p>
        </w:tc>
        <w:tc>
          <w:tcPr>
            <w:tcW w:w="3686" w:type="dxa"/>
          </w:tcPr>
          <w:p w14:paraId="7016A10C" w14:textId="795112CC" w:rsidR="008D43AC" w:rsidRDefault="008D43AC" w:rsidP="000701E4">
            <w:pPr>
              <w:rPr>
                <w:rFonts w:ascii="Times New Roman" w:hAnsi="Times New Roman" w:cs="Times New Roman"/>
              </w:rPr>
            </w:pPr>
            <w:r w:rsidRPr="0080631F">
              <w:rPr>
                <w:rFonts w:ascii="Times New Roman" w:eastAsia="Batang" w:hAnsi="Times New Roman" w:cs="Times New Roman"/>
              </w:rPr>
              <w:t>S</w:t>
            </w:r>
            <w:r w:rsidR="000701E4">
              <w:rPr>
                <w:rFonts w:ascii="Times New Roman" w:eastAsia="Batang" w:hAnsi="Times New Roman" w:cs="Times New Roman"/>
              </w:rPr>
              <w:t>e refiere a los sujetos representados por pronombres personales (yo, tu</w:t>
            </w:r>
            <w:ins w:id="807" w:author="PerfectoAmor" w:date="2016-02-03T12:49:00Z">
              <w:r w:rsidR="003F0ACE">
                <w:rPr>
                  <w:rFonts w:ascii="Times New Roman" w:eastAsia="Batang" w:hAnsi="Times New Roman" w:cs="Times New Roman"/>
                </w:rPr>
                <w:t>,</w:t>
              </w:r>
            </w:ins>
            <w:r w:rsidR="000701E4">
              <w:rPr>
                <w:rFonts w:ascii="Times New Roman" w:eastAsia="Batang" w:hAnsi="Times New Roman" w:cs="Times New Roman"/>
              </w:rPr>
              <w:t xml:space="preserve"> él, ella, nosotros, vosotros, ustedes, ellas y ellos) y que identificamos gracias a la terminación del verbo. </w:t>
            </w:r>
          </w:p>
        </w:tc>
        <w:tc>
          <w:tcPr>
            <w:tcW w:w="3446" w:type="dxa"/>
          </w:tcPr>
          <w:p w14:paraId="709A9EE2" w14:textId="77777777" w:rsidR="008D43AC" w:rsidRDefault="008D43AC" w:rsidP="008D43AC">
            <w:pPr>
              <w:pStyle w:val="Prrafodelista"/>
              <w:numPr>
                <w:ilvl w:val="0"/>
                <w:numId w:val="11"/>
              </w:numPr>
              <w:rPr>
                <w:rFonts w:ascii="Times New Roman" w:eastAsia="Batang" w:hAnsi="Times New Roman" w:cs="Times New Roman"/>
              </w:rPr>
            </w:pPr>
            <w:r w:rsidRPr="00282BEF">
              <w:rPr>
                <w:rFonts w:ascii="Times New Roman" w:eastAsia="Batang" w:hAnsi="Times New Roman" w:cs="Times New Roman"/>
                <w:b/>
                <w:i/>
                <w:rPrChange w:id="808" w:author="Cris Pineda" w:date="2016-02-08T22:19:00Z">
                  <w:rPr>
                    <w:rFonts w:ascii="Times New Roman" w:eastAsia="Batang" w:hAnsi="Times New Roman" w:cs="Times New Roman"/>
                  </w:rPr>
                </w:rPrChange>
              </w:rPr>
              <w:t>Montaron a caballo por la sabana</w:t>
            </w:r>
            <w:r w:rsidRPr="002F7294">
              <w:rPr>
                <w:rFonts w:ascii="Times New Roman" w:eastAsia="Batang" w:hAnsi="Times New Roman" w:cs="Times New Roman"/>
                <w:color w:val="00B050"/>
                <w:rPrChange w:id="809" w:author="PerfectoAmor" w:date="2016-02-04T13:32:00Z">
                  <w:rPr>
                    <w:rFonts w:ascii="Times New Roman" w:eastAsia="Batang" w:hAnsi="Times New Roman" w:cs="Times New Roman"/>
                  </w:rPr>
                </w:rPrChange>
              </w:rPr>
              <w:t>.</w:t>
            </w:r>
          </w:p>
          <w:p w14:paraId="2EFA3930" w14:textId="76CE3FE1" w:rsidR="008D43AC" w:rsidRPr="008D43AC" w:rsidRDefault="008D43AC" w:rsidP="008D43AC">
            <w:pPr>
              <w:rPr>
                <w:rFonts w:ascii="Times New Roman" w:eastAsia="Batang" w:hAnsi="Times New Roman" w:cs="Times New Roman"/>
              </w:rPr>
            </w:pPr>
            <w:r w:rsidRPr="008D43AC">
              <w:rPr>
                <w:rFonts w:ascii="Times New Roman" w:eastAsia="Batang" w:hAnsi="Times New Roman" w:cs="Times New Roman"/>
              </w:rPr>
              <w:t>¿Quiénes montaron a caballo por la sabana?</w:t>
            </w:r>
          </w:p>
          <w:p w14:paraId="2D205C85" w14:textId="77777777" w:rsidR="000701E4" w:rsidRDefault="000701E4" w:rsidP="008D43AC">
            <w:pPr>
              <w:rPr>
                <w:rFonts w:ascii="Times New Roman" w:eastAsia="Batang" w:hAnsi="Times New Roman" w:cs="Times New Roman"/>
              </w:rPr>
            </w:pPr>
          </w:p>
          <w:p w14:paraId="2F2D358F" w14:textId="543FCA33" w:rsidR="008D43AC" w:rsidRPr="008D43AC" w:rsidRDefault="008D43AC" w:rsidP="002F7294">
            <w:pPr>
              <w:rPr>
                <w:rFonts w:ascii="Times New Roman" w:hAnsi="Times New Roman" w:cs="Times New Roman"/>
              </w:rPr>
            </w:pPr>
            <w:r w:rsidRPr="008D43AC">
              <w:rPr>
                <w:rFonts w:ascii="Times New Roman" w:eastAsia="Batang" w:hAnsi="Times New Roman" w:cs="Times New Roman"/>
              </w:rPr>
              <w:t xml:space="preserve">La respuesta es </w:t>
            </w:r>
            <w:del w:id="810" w:author="PerfectoAmor" w:date="2016-02-04T13:32:00Z">
              <w:r w:rsidR="000701E4" w:rsidDel="002F7294">
                <w:rPr>
                  <w:rFonts w:ascii="Times New Roman" w:eastAsia="Batang" w:hAnsi="Times New Roman" w:cs="Times New Roman"/>
                </w:rPr>
                <w:delText>“</w:delText>
              </w:r>
            </w:del>
            <w:r w:rsidRPr="002F7294">
              <w:rPr>
                <w:rFonts w:ascii="Times New Roman" w:eastAsia="Batang" w:hAnsi="Times New Roman" w:cs="Times New Roman"/>
                <w:b/>
                <w:i/>
                <w:rPrChange w:id="811" w:author="PerfectoAmor" w:date="2016-02-04T13:32:00Z">
                  <w:rPr>
                    <w:rFonts w:ascii="Times New Roman" w:eastAsia="Batang" w:hAnsi="Times New Roman" w:cs="Times New Roman"/>
                    <w:b/>
                  </w:rPr>
                </w:rPrChange>
              </w:rPr>
              <w:t>ellos</w:t>
            </w:r>
            <w:del w:id="812" w:author="PerfectoAmor" w:date="2016-02-04T13:32:00Z">
              <w:r w:rsidR="000701E4" w:rsidDel="002F7294">
                <w:rPr>
                  <w:rFonts w:ascii="Times New Roman" w:eastAsia="Batang" w:hAnsi="Times New Roman" w:cs="Times New Roman"/>
                  <w:b/>
                </w:rPr>
                <w:delText>”</w:delText>
              </w:r>
            </w:del>
            <w:r w:rsidRPr="008D43AC">
              <w:rPr>
                <w:rFonts w:ascii="Times New Roman" w:eastAsia="Batang" w:hAnsi="Times New Roman" w:cs="Times New Roman"/>
              </w:rPr>
              <w:t>,</w:t>
            </w:r>
            <w:r w:rsidRPr="008D43AC">
              <w:rPr>
                <w:rFonts w:ascii="Times New Roman" w:eastAsia="Batang" w:hAnsi="Times New Roman" w:cs="Times New Roman"/>
                <w:i/>
              </w:rPr>
              <w:t xml:space="preserve"> </w:t>
            </w:r>
            <w:r w:rsidR="000701E4" w:rsidRPr="000701E4">
              <w:rPr>
                <w:rFonts w:ascii="Times New Roman" w:eastAsia="Batang" w:hAnsi="Times New Roman" w:cs="Times New Roman"/>
              </w:rPr>
              <w:t>ya</w:t>
            </w:r>
            <w:r w:rsidR="000701E4">
              <w:rPr>
                <w:rFonts w:ascii="Times New Roman" w:eastAsia="Batang" w:hAnsi="Times New Roman" w:cs="Times New Roman"/>
                <w:i/>
              </w:rPr>
              <w:t xml:space="preserve"> </w:t>
            </w:r>
            <w:r w:rsidRPr="008D43AC">
              <w:rPr>
                <w:rFonts w:ascii="Times New Roman" w:eastAsia="Batang" w:hAnsi="Times New Roman" w:cs="Times New Roman"/>
              </w:rPr>
              <w:t xml:space="preserve">que </w:t>
            </w:r>
            <w:del w:id="813" w:author="PerfectoAmor" w:date="2016-02-03T12:50:00Z">
              <w:r w:rsidR="000701E4" w:rsidDel="003F0ACE">
                <w:rPr>
                  <w:rFonts w:ascii="Times New Roman" w:eastAsia="Batang" w:hAnsi="Times New Roman" w:cs="Times New Roman"/>
                </w:rPr>
                <w:delText xml:space="preserve"> </w:delText>
              </w:r>
            </w:del>
            <w:r w:rsidR="000701E4">
              <w:rPr>
                <w:rFonts w:ascii="Times New Roman" w:eastAsia="Batang" w:hAnsi="Times New Roman" w:cs="Times New Roman"/>
              </w:rPr>
              <w:t xml:space="preserve">coincide con el verbo </w:t>
            </w:r>
            <w:del w:id="814" w:author="PerfectoAmor" w:date="2016-02-04T13:33:00Z">
              <w:r w:rsidR="000701E4" w:rsidRPr="00282BEF" w:rsidDel="002F7294">
                <w:rPr>
                  <w:rFonts w:ascii="Times New Roman" w:eastAsia="Batang" w:hAnsi="Times New Roman" w:cs="Times New Roman"/>
                  <w:rPrChange w:id="815" w:author="Cris Pineda" w:date="2016-02-08T22:19:00Z">
                    <w:rPr>
                      <w:rFonts w:ascii="Times New Roman" w:eastAsia="Batang" w:hAnsi="Times New Roman" w:cs="Times New Roman"/>
                    </w:rPr>
                  </w:rPrChange>
                </w:rPr>
                <w:delText>“</w:delText>
              </w:r>
            </w:del>
            <w:r w:rsidR="000701E4" w:rsidRPr="00282BEF">
              <w:rPr>
                <w:rFonts w:ascii="Times New Roman" w:eastAsia="Batang" w:hAnsi="Times New Roman" w:cs="Times New Roman"/>
                <w:i/>
                <w:rPrChange w:id="816" w:author="Cris Pineda" w:date="2016-02-08T22:19:00Z">
                  <w:rPr>
                    <w:rFonts w:ascii="Times New Roman" w:eastAsia="Batang" w:hAnsi="Times New Roman" w:cs="Times New Roman"/>
                  </w:rPr>
                </w:rPrChange>
              </w:rPr>
              <w:t>montaron</w:t>
            </w:r>
            <w:del w:id="817" w:author="PerfectoAmor" w:date="2016-02-04T13:33:00Z">
              <w:r w:rsidR="000701E4" w:rsidDel="002F7294">
                <w:rPr>
                  <w:rFonts w:ascii="Times New Roman" w:eastAsia="Batang" w:hAnsi="Times New Roman" w:cs="Times New Roman"/>
                </w:rPr>
                <w:delText>”</w:delText>
              </w:r>
            </w:del>
            <w:r w:rsidR="000701E4">
              <w:rPr>
                <w:rFonts w:ascii="Times New Roman" w:eastAsia="Batang" w:hAnsi="Times New Roman" w:cs="Times New Roman"/>
              </w:rPr>
              <w:t xml:space="preserve">, que se </w:t>
            </w:r>
            <w:r w:rsidRPr="008D43AC">
              <w:rPr>
                <w:rFonts w:ascii="Times New Roman" w:eastAsia="Batang" w:hAnsi="Times New Roman" w:cs="Times New Roman"/>
              </w:rPr>
              <w:t>refiere a la tercera persona gramatical del plural</w:t>
            </w:r>
            <w:r>
              <w:rPr>
                <w:rFonts w:ascii="Times New Roman" w:eastAsia="Batang" w:hAnsi="Times New Roman" w:cs="Times New Roman"/>
              </w:rPr>
              <w:t>.</w:t>
            </w:r>
          </w:p>
        </w:tc>
      </w:tr>
      <w:tr w:rsidR="008D43AC" w14:paraId="3616BAF3" w14:textId="77777777" w:rsidTr="00B17AE9">
        <w:tc>
          <w:tcPr>
            <w:tcW w:w="1696" w:type="dxa"/>
          </w:tcPr>
          <w:p w14:paraId="7EB22E20" w14:textId="7FFD0A0B" w:rsidR="008D43AC" w:rsidRDefault="008D43AC" w:rsidP="0080631F">
            <w:pPr>
              <w:rPr>
                <w:rFonts w:ascii="Times New Roman" w:hAnsi="Times New Roman" w:cs="Times New Roman"/>
              </w:rPr>
            </w:pPr>
            <w:r>
              <w:rPr>
                <w:rFonts w:ascii="Times New Roman" w:hAnsi="Times New Roman" w:cs="Times New Roman"/>
                <w:b/>
              </w:rPr>
              <w:t>Sujeto a</w:t>
            </w:r>
            <w:r w:rsidRPr="007007E2">
              <w:rPr>
                <w:rFonts w:ascii="Times New Roman" w:hAnsi="Times New Roman" w:cs="Times New Roman"/>
                <w:b/>
              </w:rPr>
              <w:t>gente</w:t>
            </w:r>
          </w:p>
        </w:tc>
        <w:tc>
          <w:tcPr>
            <w:tcW w:w="3686" w:type="dxa"/>
          </w:tcPr>
          <w:p w14:paraId="14A0856D" w14:textId="739A43BC" w:rsidR="008D43AC" w:rsidRDefault="008D43AC" w:rsidP="002F7294">
            <w:pPr>
              <w:rPr>
                <w:rFonts w:ascii="Times New Roman" w:hAnsi="Times New Roman" w:cs="Times New Roman"/>
              </w:rPr>
            </w:pPr>
            <w:r>
              <w:rPr>
                <w:rFonts w:ascii="Times New Roman" w:eastAsia="Batang" w:hAnsi="Times New Roman" w:cs="Times New Roman"/>
              </w:rPr>
              <w:t>Es</w:t>
            </w:r>
            <w:r w:rsidR="000701E4">
              <w:rPr>
                <w:rFonts w:ascii="Times New Roman" w:eastAsia="Batang" w:hAnsi="Times New Roman" w:cs="Times New Roman"/>
              </w:rPr>
              <w:t xml:space="preserve"> el tipo de sujeto que realiza</w:t>
            </w:r>
            <w:r w:rsidRPr="0080631F">
              <w:rPr>
                <w:rFonts w:ascii="Times New Roman" w:eastAsia="Batang" w:hAnsi="Times New Roman" w:cs="Times New Roman"/>
              </w:rPr>
              <w:t xml:space="preserve"> la acción </w:t>
            </w:r>
            <w:del w:id="818" w:author="PerfectoAmor" w:date="2016-02-04T13:33:00Z">
              <w:r w:rsidRPr="0080631F" w:rsidDel="002F7294">
                <w:rPr>
                  <w:rFonts w:ascii="Times New Roman" w:eastAsia="Batang" w:hAnsi="Times New Roman" w:cs="Times New Roman"/>
                </w:rPr>
                <w:delText xml:space="preserve">al interior de </w:delText>
              </w:r>
            </w:del>
            <w:ins w:id="819" w:author="PerfectoAmor" w:date="2016-02-04T13:33:00Z">
              <w:r w:rsidR="002F7294">
                <w:rPr>
                  <w:rFonts w:ascii="Times New Roman" w:eastAsia="Batang" w:hAnsi="Times New Roman" w:cs="Times New Roman"/>
                </w:rPr>
                <w:t xml:space="preserve">en </w:t>
              </w:r>
            </w:ins>
            <w:r w:rsidRPr="0080631F">
              <w:rPr>
                <w:rFonts w:ascii="Times New Roman" w:eastAsia="Batang" w:hAnsi="Times New Roman" w:cs="Times New Roman"/>
              </w:rPr>
              <w:t>la oración gramatical</w:t>
            </w:r>
            <w:r>
              <w:rPr>
                <w:rFonts w:ascii="Times New Roman" w:eastAsia="Batang" w:hAnsi="Times New Roman" w:cs="Times New Roman"/>
              </w:rPr>
              <w:t>.</w:t>
            </w:r>
          </w:p>
        </w:tc>
        <w:tc>
          <w:tcPr>
            <w:tcW w:w="3446" w:type="dxa"/>
          </w:tcPr>
          <w:p w14:paraId="378F3A9D" w14:textId="77777777" w:rsidR="008D43AC" w:rsidRPr="0080631F" w:rsidRDefault="008D43AC" w:rsidP="008D43AC">
            <w:pPr>
              <w:pStyle w:val="Prrafodelista"/>
              <w:numPr>
                <w:ilvl w:val="0"/>
                <w:numId w:val="11"/>
              </w:numPr>
              <w:rPr>
                <w:rFonts w:ascii="Times New Roman" w:hAnsi="Times New Roman" w:cs="Times New Roman"/>
              </w:rPr>
            </w:pPr>
            <w:r w:rsidRPr="002F7294">
              <w:rPr>
                <w:rFonts w:ascii="Times New Roman" w:hAnsi="Times New Roman" w:cs="Times New Roman"/>
                <w:b/>
                <w:i/>
                <w:rPrChange w:id="820" w:author="PerfectoAmor" w:date="2016-02-04T13:34:00Z">
                  <w:rPr>
                    <w:rFonts w:ascii="Times New Roman" w:hAnsi="Times New Roman" w:cs="Times New Roman"/>
                    <w:b/>
                  </w:rPr>
                </w:rPrChange>
              </w:rPr>
              <w:t>María</w:t>
            </w:r>
            <w:r w:rsidRPr="002F7294">
              <w:rPr>
                <w:rFonts w:ascii="Times New Roman" w:hAnsi="Times New Roman" w:cs="Times New Roman"/>
                <w:i/>
                <w:rPrChange w:id="821" w:author="PerfectoAmor" w:date="2016-02-04T13:34:00Z">
                  <w:rPr>
                    <w:rFonts w:ascii="Times New Roman" w:hAnsi="Times New Roman" w:cs="Times New Roman"/>
                  </w:rPr>
                </w:rPrChange>
              </w:rPr>
              <w:t xml:space="preserve"> </w:t>
            </w:r>
            <w:r w:rsidRPr="00282BEF">
              <w:rPr>
                <w:rFonts w:ascii="Times New Roman" w:hAnsi="Times New Roman" w:cs="Times New Roman"/>
                <w:i/>
                <w:rPrChange w:id="822" w:author="Cris Pineda" w:date="2016-02-08T22:20:00Z">
                  <w:rPr>
                    <w:rFonts w:ascii="Times New Roman" w:hAnsi="Times New Roman" w:cs="Times New Roman"/>
                  </w:rPr>
                </w:rPrChange>
              </w:rPr>
              <w:t>se tomó toda la sopa</w:t>
            </w:r>
            <w:r w:rsidRPr="0080631F">
              <w:rPr>
                <w:rFonts w:ascii="Times New Roman" w:hAnsi="Times New Roman" w:cs="Times New Roman"/>
              </w:rPr>
              <w:t>.</w:t>
            </w:r>
          </w:p>
          <w:p w14:paraId="6D2B6D8D" w14:textId="3A4C7602" w:rsidR="008D43AC" w:rsidRPr="008D43AC" w:rsidRDefault="008D43AC" w:rsidP="002F7294">
            <w:pPr>
              <w:rPr>
                <w:rFonts w:ascii="Times New Roman" w:hAnsi="Times New Roman" w:cs="Times New Roman"/>
              </w:rPr>
            </w:pPr>
            <w:r w:rsidRPr="002F7294">
              <w:rPr>
                <w:rFonts w:ascii="Times New Roman" w:hAnsi="Times New Roman" w:cs="Times New Roman"/>
                <w:b/>
                <w:i/>
                <w:rPrChange w:id="823" w:author="PerfectoAmor" w:date="2016-02-04T13:34:00Z">
                  <w:rPr>
                    <w:rFonts w:ascii="Times New Roman" w:hAnsi="Times New Roman" w:cs="Times New Roman"/>
                  </w:rPr>
                </w:rPrChange>
              </w:rPr>
              <w:t>María</w:t>
            </w:r>
            <w:r w:rsidRPr="0080631F">
              <w:rPr>
                <w:rFonts w:ascii="Times New Roman" w:hAnsi="Times New Roman" w:cs="Times New Roman"/>
              </w:rPr>
              <w:t xml:space="preserve"> es el sujeto agente de la oración</w:t>
            </w:r>
            <w:r w:rsidR="0082024D">
              <w:rPr>
                <w:rFonts w:ascii="Times New Roman" w:hAnsi="Times New Roman" w:cs="Times New Roman"/>
              </w:rPr>
              <w:t xml:space="preserve">, es decir, es quien realiza la acción </w:t>
            </w:r>
            <w:r w:rsidR="000701E4">
              <w:rPr>
                <w:rFonts w:ascii="Times New Roman" w:hAnsi="Times New Roman" w:cs="Times New Roman"/>
              </w:rPr>
              <w:t>expresada por</w:t>
            </w:r>
            <w:r w:rsidR="0082024D">
              <w:rPr>
                <w:rFonts w:ascii="Times New Roman" w:hAnsi="Times New Roman" w:cs="Times New Roman"/>
              </w:rPr>
              <w:t xml:space="preserve"> el verbo </w:t>
            </w:r>
            <w:del w:id="824" w:author="PerfectoAmor" w:date="2016-02-04T13:34:00Z">
              <w:r w:rsidR="0082024D" w:rsidRPr="001F00FA" w:rsidDel="002F7294">
                <w:rPr>
                  <w:rFonts w:ascii="Times New Roman" w:hAnsi="Times New Roman" w:cs="Times New Roman"/>
                  <w:rPrChange w:id="825" w:author="Cris Pineda" w:date="2016-02-08T22:20:00Z">
                    <w:rPr>
                      <w:rFonts w:ascii="Times New Roman" w:hAnsi="Times New Roman" w:cs="Times New Roman"/>
                    </w:rPr>
                  </w:rPrChange>
                </w:rPr>
                <w:delText>“</w:delText>
              </w:r>
            </w:del>
            <w:r w:rsidR="0082024D" w:rsidRPr="001F00FA">
              <w:rPr>
                <w:rFonts w:ascii="Times New Roman" w:hAnsi="Times New Roman" w:cs="Times New Roman"/>
                <w:i/>
                <w:rPrChange w:id="826" w:author="Cris Pineda" w:date="2016-02-08T22:20:00Z">
                  <w:rPr>
                    <w:rFonts w:ascii="Times New Roman" w:hAnsi="Times New Roman" w:cs="Times New Roman"/>
                  </w:rPr>
                </w:rPrChange>
              </w:rPr>
              <w:t>tomar</w:t>
            </w:r>
            <w:del w:id="827" w:author="PerfectoAmor" w:date="2016-02-04T13:34:00Z">
              <w:r w:rsidR="0082024D" w:rsidDel="002F7294">
                <w:rPr>
                  <w:rFonts w:ascii="Times New Roman" w:hAnsi="Times New Roman" w:cs="Times New Roman"/>
                </w:rPr>
                <w:delText>”</w:delText>
              </w:r>
            </w:del>
            <w:r w:rsidR="0082024D">
              <w:rPr>
                <w:rFonts w:ascii="Times New Roman" w:hAnsi="Times New Roman" w:cs="Times New Roman"/>
              </w:rPr>
              <w:t>.</w:t>
            </w:r>
          </w:p>
        </w:tc>
      </w:tr>
      <w:tr w:rsidR="008D43AC" w14:paraId="5F02E0AC" w14:textId="77777777" w:rsidTr="00B17AE9">
        <w:tc>
          <w:tcPr>
            <w:tcW w:w="1696" w:type="dxa"/>
          </w:tcPr>
          <w:p w14:paraId="210ED884" w14:textId="47B8B6DC" w:rsidR="008D43AC" w:rsidRDefault="008D43AC" w:rsidP="0080631F">
            <w:pPr>
              <w:rPr>
                <w:rFonts w:ascii="Times New Roman" w:hAnsi="Times New Roman" w:cs="Times New Roman"/>
              </w:rPr>
            </w:pPr>
            <w:r>
              <w:rPr>
                <w:rFonts w:ascii="Times New Roman" w:hAnsi="Times New Roman" w:cs="Times New Roman"/>
                <w:b/>
              </w:rPr>
              <w:t>Sujeto p</w:t>
            </w:r>
            <w:r w:rsidRPr="007007E2">
              <w:rPr>
                <w:rFonts w:ascii="Times New Roman" w:hAnsi="Times New Roman" w:cs="Times New Roman"/>
                <w:b/>
              </w:rPr>
              <w:t>aciente</w:t>
            </w:r>
          </w:p>
        </w:tc>
        <w:tc>
          <w:tcPr>
            <w:tcW w:w="3686" w:type="dxa"/>
          </w:tcPr>
          <w:p w14:paraId="51950A6E" w14:textId="4EA688F9" w:rsidR="008D43AC" w:rsidRDefault="008D43AC" w:rsidP="008D43AC">
            <w:pPr>
              <w:rPr>
                <w:rFonts w:ascii="Times New Roman" w:hAnsi="Times New Roman" w:cs="Times New Roman"/>
              </w:rPr>
            </w:pPr>
            <w:r>
              <w:rPr>
                <w:rFonts w:ascii="Times New Roman" w:hAnsi="Times New Roman" w:cs="Times New Roman"/>
              </w:rPr>
              <w:t>El</w:t>
            </w:r>
            <w:r w:rsidRPr="0080631F">
              <w:rPr>
                <w:rFonts w:ascii="Times New Roman" w:hAnsi="Times New Roman" w:cs="Times New Roman"/>
              </w:rPr>
              <w:t xml:space="preserve"> sujeto que </w:t>
            </w:r>
            <w:r w:rsidRPr="008D43AC">
              <w:rPr>
                <w:rFonts w:ascii="Times New Roman" w:hAnsi="Times New Roman" w:cs="Times New Roman"/>
                <w:b/>
              </w:rPr>
              <w:t>recibe o padece</w:t>
            </w:r>
            <w:r w:rsidRPr="0080631F">
              <w:rPr>
                <w:rFonts w:ascii="Times New Roman" w:hAnsi="Times New Roman" w:cs="Times New Roman"/>
              </w:rPr>
              <w:t xml:space="preserve"> la acción del verbo.</w:t>
            </w:r>
          </w:p>
        </w:tc>
        <w:tc>
          <w:tcPr>
            <w:tcW w:w="3446" w:type="dxa"/>
          </w:tcPr>
          <w:p w14:paraId="68256622" w14:textId="7C16A8F5" w:rsidR="008D43AC" w:rsidRPr="002F7294" w:rsidRDefault="008D43AC" w:rsidP="008D43AC">
            <w:pPr>
              <w:pStyle w:val="Prrafodelista"/>
              <w:numPr>
                <w:ilvl w:val="0"/>
                <w:numId w:val="11"/>
              </w:numPr>
              <w:rPr>
                <w:rFonts w:ascii="Times New Roman" w:hAnsi="Times New Roman" w:cs="Times New Roman"/>
                <w:i/>
                <w:rPrChange w:id="828" w:author="PerfectoAmor" w:date="2016-02-04T13:35:00Z">
                  <w:rPr>
                    <w:rFonts w:ascii="Times New Roman" w:hAnsi="Times New Roman" w:cs="Times New Roman"/>
                  </w:rPr>
                </w:rPrChange>
              </w:rPr>
            </w:pPr>
            <w:r w:rsidRPr="002F7294">
              <w:rPr>
                <w:rFonts w:ascii="Times New Roman" w:hAnsi="Times New Roman" w:cs="Times New Roman"/>
                <w:b/>
                <w:i/>
                <w:rPrChange w:id="829" w:author="PerfectoAmor" w:date="2016-02-04T13:35:00Z">
                  <w:rPr>
                    <w:rFonts w:ascii="Times New Roman" w:hAnsi="Times New Roman" w:cs="Times New Roman"/>
                    <w:b/>
                  </w:rPr>
                </w:rPrChange>
              </w:rPr>
              <w:t>El peatón</w:t>
            </w:r>
            <w:r w:rsidRPr="002F7294">
              <w:rPr>
                <w:rFonts w:ascii="Times New Roman" w:hAnsi="Times New Roman" w:cs="Times New Roman"/>
                <w:i/>
                <w:rPrChange w:id="830" w:author="PerfectoAmor" w:date="2016-02-04T13:35:00Z">
                  <w:rPr>
                    <w:rFonts w:ascii="Times New Roman" w:hAnsi="Times New Roman" w:cs="Times New Roman"/>
                  </w:rPr>
                </w:rPrChange>
              </w:rPr>
              <w:t xml:space="preserve"> </w:t>
            </w:r>
            <w:r w:rsidRPr="001F00FA">
              <w:rPr>
                <w:rFonts w:ascii="Times New Roman" w:hAnsi="Times New Roman" w:cs="Times New Roman"/>
                <w:i/>
                <w:rPrChange w:id="831" w:author="Cris Pineda" w:date="2016-02-08T22:21:00Z">
                  <w:rPr>
                    <w:rFonts w:ascii="Times New Roman" w:hAnsi="Times New Roman" w:cs="Times New Roman"/>
                  </w:rPr>
                </w:rPrChange>
              </w:rPr>
              <w:t>fue atropellado por el carro</w:t>
            </w:r>
            <w:ins w:id="832" w:author="PerfectoAmor" w:date="2016-02-03T12:50:00Z">
              <w:r w:rsidR="003F0ACE" w:rsidRPr="001F00FA">
                <w:rPr>
                  <w:rFonts w:ascii="Times New Roman" w:hAnsi="Times New Roman" w:cs="Times New Roman"/>
                  <w:i/>
                  <w:rPrChange w:id="833" w:author="Cris Pineda" w:date="2016-02-08T22:21:00Z">
                    <w:rPr>
                      <w:rFonts w:ascii="Times New Roman" w:hAnsi="Times New Roman" w:cs="Times New Roman"/>
                    </w:rPr>
                  </w:rPrChange>
                </w:rPr>
                <w:t>.</w:t>
              </w:r>
            </w:ins>
          </w:p>
          <w:p w14:paraId="5DBE0CEE" w14:textId="2E4D287E" w:rsidR="008D43AC" w:rsidRDefault="0082024D" w:rsidP="00714316">
            <w:pPr>
              <w:rPr>
                <w:rFonts w:ascii="Times New Roman" w:hAnsi="Times New Roman" w:cs="Times New Roman"/>
              </w:rPr>
            </w:pPr>
            <w:r>
              <w:rPr>
                <w:rFonts w:ascii="Times New Roman" w:hAnsi="Times New Roman" w:cs="Times New Roman"/>
              </w:rPr>
              <w:t xml:space="preserve">Nuestro sujeto paciente es </w:t>
            </w:r>
            <w:del w:id="834" w:author="PerfectoAmor" w:date="2016-02-04T13:35:00Z">
              <w:r w:rsidDel="00714316">
                <w:rPr>
                  <w:rFonts w:ascii="Times New Roman" w:hAnsi="Times New Roman" w:cs="Times New Roman"/>
                </w:rPr>
                <w:delText>“E</w:delText>
              </w:r>
            </w:del>
            <w:ins w:id="835" w:author="PerfectoAmor" w:date="2016-02-04T13:35:00Z">
              <w:r w:rsidR="00714316" w:rsidRPr="00714316">
                <w:rPr>
                  <w:rFonts w:ascii="Times New Roman" w:hAnsi="Times New Roman" w:cs="Times New Roman"/>
                  <w:b/>
                  <w:i/>
                  <w:rPrChange w:id="836" w:author="PerfectoAmor" w:date="2016-02-04T13:35:00Z">
                    <w:rPr>
                      <w:rFonts w:ascii="Times New Roman" w:hAnsi="Times New Roman" w:cs="Times New Roman"/>
                    </w:rPr>
                  </w:rPrChange>
                </w:rPr>
                <w:t>e</w:t>
              </w:r>
            </w:ins>
            <w:r w:rsidR="008D43AC" w:rsidRPr="00714316">
              <w:rPr>
                <w:rFonts w:ascii="Times New Roman" w:hAnsi="Times New Roman" w:cs="Times New Roman"/>
                <w:b/>
                <w:i/>
                <w:rPrChange w:id="837" w:author="PerfectoAmor" w:date="2016-02-04T13:35:00Z">
                  <w:rPr>
                    <w:rFonts w:ascii="Times New Roman" w:hAnsi="Times New Roman" w:cs="Times New Roman"/>
                  </w:rPr>
                </w:rPrChange>
              </w:rPr>
              <w:t>l peatón</w:t>
            </w:r>
            <w:del w:id="838" w:author="PerfectoAmor" w:date="2016-02-04T13:35:00Z">
              <w:r w:rsidR="000701E4" w:rsidDel="00714316">
                <w:rPr>
                  <w:rFonts w:ascii="Times New Roman" w:hAnsi="Times New Roman" w:cs="Times New Roman"/>
                </w:rPr>
                <w:delText>”</w:delText>
              </w:r>
            </w:del>
            <w:r w:rsidR="008D43AC" w:rsidRPr="0080631F">
              <w:rPr>
                <w:rFonts w:ascii="Times New Roman" w:hAnsi="Times New Roman" w:cs="Times New Roman"/>
              </w:rPr>
              <w:t xml:space="preserve"> porque </w:t>
            </w:r>
            <w:del w:id="839" w:author="PerfectoAmor" w:date="2016-02-04T13:35:00Z">
              <w:r w:rsidR="000701E4" w:rsidDel="00714316">
                <w:rPr>
                  <w:rFonts w:ascii="Times New Roman" w:hAnsi="Times New Roman" w:cs="Times New Roman"/>
                </w:rPr>
                <w:delText xml:space="preserve">es quien </w:delText>
              </w:r>
            </w:del>
            <w:ins w:id="840" w:author="PerfectoAmor" w:date="2016-02-04T13:35:00Z">
              <w:r w:rsidR="00714316">
                <w:rPr>
                  <w:rFonts w:ascii="Times New Roman" w:hAnsi="Times New Roman" w:cs="Times New Roman"/>
                </w:rPr>
                <w:t>recibió la acci</w:t>
              </w:r>
            </w:ins>
            <w:ins w:id="841" w:author="PerfectoAmor" w:date="2016-02-04T13:36:00Z">
              <w:r w:rsidR="00714316">
                <w:rPr>
                  <w:rFonts w:ascii="Times New Roman" w:hAnsi="Times New Roman" w:cs="Times New Roman"/>
                </w:rPr>
                <w:t>ón</w:t>
              </w:r>
            </w:ins>
            <w:ins w:id="842" w:author="Cris Pineda" w:date="2016-02-08T22:21:00Z">
              <w:r w:rsidR="001F00FA">
                <w:rPr>
                  <w:rFonts w:ascii="Times New Roman" w:hAnsi="Times New Roman" w:cs="Times New Roman"/>
                </w:rPr>
                <w:t xml:space="preserve"> </w:t>
              </w:r>
              <w:r w:rsidR="001F00FA">
                <w:rPr>
                  <w:rFonts w:ascii="Times New Roman" w:hAnsi="Times New Roman" w:cs="Times New Roman"/>
                </w:rPr>
                <w:lastRenderedPageBreak/>
                <w:t xml:space="preserve">expresada en </w:t>
              </w:r>
            </w:ins>
            <w:ins w:id="843" w:author="PerfectoAmor" w:date="2016-02-04T13:36:00Z">
              <w:r w:rsidR="00714316">
                <w:rPr>
                  <w:rFonts w:ascii="Times New Roman" w:hAnsi="Times New Roman" w:cs="Times New Roman"/>
                </w:rPr>
                <w:t xml:space="preserve"> </w:t>
              </w:r>
            </w:ins>
            <w:del w:id="844" w:author="PerfectoAmor" w:date="2016-02-04T13:36:00Z">
              <w:r w:rsidR="000701E4" w:rsidRPr="001F00FA" w:rsidDel="00714316">
                <w:rPr>
                  <w:rFonts w:ascii="Times New Roman" w:hAnsi="Times New Roman" w:cs="Times New Roman"/>
                  <w:rPrChange w:id="845" w:author="Cris Pineda" w:date="2016-02-08T22:21:00Z">
                    <w:rPr>
                      <w:rFonts w:ascii="Times New Roman" w:hAnsi="Times New Roman" w:cs="Times New Roman"/>
                    </w:rPr>
                  </w:rPrChange>
                </w:rPr>
                <w:delText>“</w:delText>
              </w:r>
            </w:del>
            <w:r w:rsidR="000701E4" w:rsidRPr="001F00FA">
              <w:rPr>
                <w:rFonts w:ascii="Times New Roman" w:hAnsi="Times New Roman" w:cs="Times New Roman"/>
                <w:i/>
                <w:rPrChange w:id="846" w:author="Cris Pineda" w:date="2016-02-08T22:21:00Z">
                  <w:rPr>
                    <w:rFonts w:ascii="Times New Roman" w:hAnsi="Times New Roman" w:cs="Times New Roman"/>
                  </w:rPr>
                </w:rPrChange>
              </w:rPr>
              <w:t>fue atropellado</w:t>
            </w:r>
            <w:ins w:id="847" w:author="PerfectoAmor" w:date="2016-02-04T13:36:00Z">
              <w:del w:id="848" w:author="Cris Pineda" w:date="2016-02-08T22:21:00Z">
                <w:r w:rsidR="00714316" w:rsidDel="001F00FA">
                  <w:rPr>
                    <w:rFonts w:ascii="Times New Roman" w:hAnsi="Times New Roman" w:cs="Times New Roman"/>
                    <w:b/>
                    <w:i/>
                    <w:color w:val="00B050"/>
                  </w:rPr>
                  <w:delText>.</w:delText>
                </w:r>
              </w:del>
            </w:ins>
            <w:del w:id="849" w:author="PerfectoAmor" w:date="2016-02-04T13:36:00Z">
              <w:r w:rsidR="000701E4" w:rsidDel="00714316">
                <w:rPr>
                  <w:rFonts w:ascii="Times New Roman" w:hAnsi="Times New Roman" w:cs="Times New Roman"/>
                </w:rPr>
                <w:delText>”</w:delText>
              </w:r>
            </w:del>
            <w:ins w:id="850" w:author="PerfectoAmor" w:date="2016-02-03T12:51:00Z">
              <w:r w:rsidR="003F0ACE">
                <w:rPr>
                  <w:rFonts w:ascii="Times New Roman" w:hAnsi="Times New Roman" w:cs="Times New Roman"/>
                </w:rPr>
                <w:t xml:space="preserve">. </w:t>
              </w:r>
            </w:ins>
            <w:del w:id="851" w:author="PerfectoAmor" w:date="2016-02-03T12:51:00Z">
              <w:r w:rsidR="000701E4" w:rsidDel="003F0ACE">
                <w:rPr>
                  <w:rFonts w:ascii="Times New Roman" w:hAnsi="Times New Roman" w:cs="Times New Roman"/>
                </w:rPr>
                <w:delText>, es decir, e</w:delText>
              </w:r>
            </w:del>
            <w:ins w:id="852" w:author="PerfectoAmor" w:date="2016-02-03T12:51:00Z">
              <w:r w:rsidR="003F0ACE">
                <w:rPr>
                  <w:rFonts w:ascii="Times New Roman" w:hAnsi="Times New Roman" w:cs="Times New Roman"/>
                </w:rPr>
                <w:t xml:space="preserve"> </w:t>
              </w:r>
            </w:ins>
            <w:del w:id="853" w:author="PerfectoAmor" w:date="2016-02-04T13:36:00Z">
              <w:r w:rsidR="000701E4" w:rsidDel="00714316">
                <w:rPr>
                  <w:rFonts w:ascii="Times New Roman" w:hAnsi="Times New Roman" w:cs="Times New Roman"/>
                </w:rPr>
                <w:delText xml:space="preserve">s quien </w:delText>
              </w:r>
            </w:del>
            <w:ins w:id="854" w:author="PerfectoAmor" w:date="2016-02-04T13:36:00Z">
              <w:r w:rsidR="00714316">
                <w:rPr>
                  <w:rFonts w:ascii="Times New Roman" w:hAnsi="Times New Roman" w:cs="Times New Roman"/>
                </w:rPr>
                <w:t xml:space="preserve">Él </w:t>
              </w:r>
            </w:ins>
            <w:r w:rsidR="008D43AC" w:rsidRPr="0080631F">
              <w:rPr>
                <w:rFonts w:ascii="Times New Roman" w:hAnsi="Times New Roman" w:cs="Times New Roman"/>
              </w:rPr>
              <w:t xml:space="preserve">recibe </w:t>
            </w:r>
            <w:r w:rsidR="000701E4">
              <w:rPr>
                <w:rFonts w:ascii="Times New Roman" w:hAnsi="Times New Roman" w:cs="Times New Roman"/>
              </w:rPr>
              <w:t xml:space="preserve">o se ve afectado por lo expresado en </w:t>
            </w:r>
            <w:r w:rsidR="008D43AC" w:rsidRPr="0080631F">
              <w:rPr>
                <w:rFonts w:ascii="Times New Roman" w:hAnsi="Times New Roman" w:cs="Times New Roman"/>
              </w:rPr>
              <w:t>el verbo.</w:t>
            </w:r>
          </w:p>
        </w:tc>
      </w:tr>
    </w:tbl>
    <w:p w14:paraId="2D4C552C" w14:textId="77777777" w:rsidR="00B17AE9" w:rsidRDefault="00B17AE9" w:rsidP="0080631F">
      <w:pPr>
        <w:rPr>
          <w:rFonts w:ascii="Times New Roman" w:hAnsi="Times New Roman" w:cs="Times New Roman"/>
          <w:b/>
        </w:rPr>
      </w:pPr>
    </w:p>
    <w:p w14:paraId="78EE1D99" w14:textId="65610761" w:rsidR="0080631F" w:rsidRPr="0080631F" w:rsidRDefault="0080631F" w:rsidP="0080631F">
      <w:pPr>
        <w:rPr>
          <w:rFonts w:ascii="Times New Roman" w:hAnsi="Times New Roman" w:cs="Times New Roman"/>
          <w:lang w:val="es-ES"/>
        </w:rPr>
      </w:pPr>
      <w:r w:rsidRPr="0080631F">
        <w:rPr>
          <w:rFonts w:ascii="Times New Roman" w:hAnsi="Times New Roman" w:cs="Times New Roman"/>
          <w:lang w:val="es-ES"/>
        </w:rPr>
        <w:t>Si quieres saber más sobre el sujeto gr</w:t>
      </w:r>
      <w:r w:rsidR="00B17AE9">
        <w:rPr>
          <w:rFonts w:ascii="Times New Roman" w:hAnsi="Times New Roman" w:cs="Times New Roman"/>
          <w:lang w:val="es-ES"/>
        </w:rPr>
        <w:t xml:space="preserve">amatical, sigue </w:t>
      </w:r>
      <w:r w:rsidRPr="0080631F">
        <w:rPr>
          <w:rFonts w:ascii="Times New Roman" w:hAnsi="Times New Roman" w:cs="Times New Roman"/>
          <w:lang w:val="es-ES"/>
        </w:rPr>
        <w:t>e</w:t>
      </w:r>
      <w:r w:rsidR="00B17AE9">
        <w:rPr>
          <w:rFonts w:ascii="Times New Roman" w:hAnsi="Times New Roman" w:cs="Times New Roman"/>
          <w:lang w:val="es-ES"/>
        </w:rPr>
        <w:t>l</w:t>
      </w:r>
      <w:r w:rsidRPr="0080631F">
        <w:rPr>
          <w:rFonts w:ascii="Times New Roman" w:hAnsi="Times New Roman" w:cs="Times New Roman"/>
          <w:lang w:val="es-ES"/>
        </w:rPr>
        <w:t xml:space="preserve"> enlace</w:t>
      </w:r>
      <w:del w:id="855" w:author="PerfectoAmor" w:date="2016-02-03T12:51:00Z">
        <w:r w:rsidRPr="0080631F" w:rsidDel="003F0ACE">
          <w:rPr>
            <w:rFonts w:ascii="Times New Roman" w:hAnsi="Times New Roman" w:cs="Times New Roman"/>
            <w:lang w:val="es-ES"/>
          </w:rPr>
          <w:delText xml:space="preserve"> que te ayudará a comprender los tipos de sujeto que puedes hallar al interior de la oración.</w:delText>
        </w:r>
      </w:del>
      <w:r w:rsidRPr="0080631F">
        <w:rPr>
          <w:rFonts w:ascii="Times New Roman" w:hAnsi="Times New Roman" w:cs="Times New Roman"/>
          <w:lang w:val="es-ES"/>
        </w:rPr>
        <w:t xml:space="preserve"> [</w:t>
      </w:r>
      <w:hyperlink r:id="rId21" w:history="1">
        <w:r w:rsidRPr="0080631F">
          <w:rPr>
            <w:rStyle w:val="Hipervnculo"/>
            <w:rFonts w:ascii="Times New Roman" w:hAnsi="Times New Roman" w:cs="Times New Roman"/>
            <w:lang w:val="es-ES"/>
          </w:rPr>
          <w:t>VER</w:t>
        </w:r>
      </w:hyperlink>
      <w:r w:rsidRPr="0080631F">
        <w:rPr>
          <w:rFonts w:ascii="Times New Roman" w:hAnsi="Times New Roman" w:cs="Times New Roman"/>
          <w:lang w:val="es-ES"/>
        </w:rPr>
        <w:t>]</w:t>
      </w:r>
      <w:ins w:id="856" w:author="PerfectoAmor" w:date="2016-02-03T12:52:00Z">
        <w:r w:rsidR="003F0ACE">
          <w:rPr>
            <w:rFonts w:ascii="Times New Roman" w:hAnsi="Times New Roman" w:cs="Times New Roman"/>
            <w:lang w:val="es-ES"/>
          </w:rPr>
          <w:t>.</w:t>
        </w:r>
      </w:ins>
      <w:del w:id="857" w:author="PerfectoAmor" w:date="2016-02-03T12:52:00Z">
        <w:r w:rsidRPr="0080631F" w:rsidDel="003F0ACE">
          <w:rPr>
            <w:rFonts w:ascii="Times New Roman" w:hAnsi="Times New Roman" w:cs="Times New Roman"/>
            <w:lang w:val="es-ES"/>
          </w:rPr>
          <w:delText xml:space="preserve"> </w:delText>
        </w:r>
      </w:del>
      <w:r w:rsidRPr="0080631F">
        <w:rPr>
          <w:rFonts w:ascii="Times New Roman" w:hAnsi="Times New Roman" w:cs="Times New Roman"/>
          <w:lang w:val="es-ES"/>
        </w:rPr>
        <w:t xml:space="preserve"> </w:t>
      </w:r>
    </w:p>
    <w:p w14:paraId="61F273A3" w14:textId="77777777" w:rsidR="0080631F" w:rsidRDefault="0080631F" w:rsidP="0080631F">
      <w:pPr>
        <w:rPr>
          <w:rFonts w:ascii="Times New Roman" w:hAnsi="Times New Roman" w:cs="Times New Roman"/>
          <w:highlight w:val="yellow"/>
          <w:lang w:val="es-ES"/>
        </w:rPr>
      </w:pPr>
    </w:p>
    <w:tbl>
      <w:tblPr>
        <w:tblStyle w:val="Tablaconcuadrcula"/>
        <w:tblW w:w="0" w:type="auto"/>
        <w:tblLook w:val="04A0" w:firstRow="1" w:lastRow="0" w:firstColumn="1" w:lastColumn="0" w:noHBand="0" w:noVBand="1"/>
      </w:tblPr>
      <w:tblGrid>
        <w:gridCol w:w="2473"/>
        <w:gridCol w:w="6355"/>
      </w:tblGrid>
      <w:tr w:rsidR="00B17AE9" w:rsidRPr="002145BD" w14:paraId="06532B52" w14:textId="77777777" w:rsidTr="00220818">
        <w:tc>
          <w:tcPr>
            <w:tcW w:w="9033" w:type="dxa"/>
            <w:gridSpan w:val="2"/>
            <w:shd w:val="clear" w:color="auto" w:fill="000000" w:themeFill="text1"/>
          </w:tcPr>
          <w:p w14:paraId="72140D67" w14:textId="28496B66" w:rsidR="00B17AE9" w:rsidRPr="002145BD" w:rsidRDefault="00B17AE9">
            <w:pPr>
              <w:jc w:val="center"/>
              <w:rPr>
                <w:rFonts w:ascii="Times New Roman" w:hAnsi="Times New Roman" w:cs="Times New Roman"/>
                <w:b/>
                <w:color w:val="FFFFFF" w:themeColor="background1"/>
              </w:rPr>
              <w:pPrChange w:id="858" w:author="PerfectoAmor" w:date="2016-02-03T12:51:00Z">
                <w:pPr/>
              </w:pPrChange>
            </w:pPr>
            <w:r>
              <w:rPr>
                <w:rFonts w:ascii="Times New Roman" w:hAnsi="Times New Roman" w:cs="Times New Roman"/>
                <w:b/>
                <w:color w:val="FFFFFF" w:themeColor="background1"/>
              </w:rPr>
              <w:t>Practica</w:t>
            </w:r>
            <w:r w:rsidRPr="002145BD">
              <w:rPr>
                <w:rFonts w:ascii="Times New Roman" w:hAnsi="Times New Roman" w:cs="Times New Roman"/>
                <w:b/>
                <w:color w:val="FFFFFF" w:themeColor="background1"/>
              </w:rPr>
              <w:t xml:space="preserve">: recurso </w:t>
            </w:r>
            <w:r>
              <w:rPr>
                <w:rFonts w:ascii="Times New Roman" w:hAnsi="Times New Roman" w:cs="Times New Roman"/>
                <w:b/>
                <w:color w:val="FFFFFF" w:themeColor="background1"/>
              </w:rPr>
              <w:t>nuevo</w:t>
            </w:r>
          </w:p>
        </w:tc>
      </w:tr>
      <w:tr w:rsidR="00B17AE9" w:rsidRPr="002145BD" w14:paraId="4197EFE5" w14:textId="77777777" w:rsidTr="00220818">
        <w:tc>
          <w:tcPr>
            <w:tcW w:w="2518" w:type="dxa"/>
          </w:tcPr>
          <w:p w14:paraId="3FB1A8DA" w14:textId="77777777" w:rsidR="00B17AE9" w:rsidRPr="002145BD" w:rsidRDefault="00B17AE9" w:rsidP="00220818">
            <w:pPr>
              <w:rPr>
                <w:rFonts w:ascii="Times New Roman" w:hAnsi="Times New Roman" w:cs="Times New Roman"/>
                <w:b/>
                <w:color w:val="000000"/>
              </w:rPr>
            </w:pPr>
            <w:r w:rsidRPr="002145BD">
              <w:rPr>
                <w:rFonts w:ascii="Times New Roman" w:hAnsi="Times New Roman" w:cs="Times New Roman"/>
                <w:b/>
                <w:color w:val="000000"/>
              </w:rPr>
              <w:t>Código</w:t>
            </w:r>
          </w:p>
        </w:tc>
        <w:tc>
          <w:tcPr>
            <w:tcW w:w="6515" w:type="dxa"/>
          </w:tcPr>
          <w:p w14:paraId="1DA798A7" w14:textId="00EA720A" w:rsidR="00B17AE9" w:rsidRPr="002145BD" w:rsidRDefault="00B17AE9" w:rsidP="00220818">
            <w:pPr>
              <w:rPr>
                <w:rFonts w:ascii="Times New Roman" w:hAnsi="Times New Roman" w:cs="Times New Roman"/>
                <w:b/>
                <w:color w:val="000000"/>
              </w:rPr>
            </w:pPr>
            <w:r>
              <w:rPr>
                <w:rFonts w:ascii="Times New Roman" w:hAnsi="Times New Roman" w:cs="Times New Roman"/>
                <w:color w:val="000000"/>
              </w:rPr>
              <w:t>LE_06_05_CO_REC170</w:t>
            </w:r>
          </w:p>
        </w:tc>
      </w:tr>
      <w:tr w:rsidR="00B17AE9" w:rsidRPr="002145BD" w14:paraId="40DF7851" w14:textId="77777777" w:rsidTr="00220818">
        <w:tc>
          <w:tcPr>
            <w:tcW w:w="2518" w:type="dxa"/>
          </w:tcPr>
          <w:p w14:paraId="7CDB0AFD" w14:textId="77777777" w:rsidR="00B17AE9" w:rsidRPr="002145BD" w:rsidRDefault="00B17AE9" w:rsidP="00220818">
            <w:pPr>
              <w:rPr>
                <w:rFonts w:ascii="Times New Roman" w:hAnsi="Times New Roman" w:cs="Times New Roman"/>
                <w:color w:val="000000"/>
              </w:rPr>
            </w:pPr>
            <w:r w:rsidRPr="002145BD">
              <w:rPr>
                <w:rFonts w:ascii="Times New Roman" w:hAnsi="Times New Roman" w:cs="Times New Roman"/>
                <w:b/>
                <w:color w:val="000000"/>
              </w:rPr>
              <w:t>Título</w:t>
            </w:r>
          </w:p>
        </w:tc>
        <w:tc>
          <w:tcPr>
            <w:tcW w:w="6515" w:type="dxa"/>
          </w:tcPr>
          <w:p w14:paraId="7A419434" w14:textId="5F76D85D" w:rsidR="00B17AE9" w:rsidRPr="002145BD" w:rsidRDefault="00B17AE9" w:rsidP="00220818">
            <w:pPr>
              <w:rPr>
                <w:rFonts w:ascii="Times New Roman" w:hAnsi="Times New Roman" w:cs="Times New Roman"/>
              </w:rPr>
            </w:pPr>
            <w:r w:rsidRPr="00B17AE9">
              <w:rPr>
                <w:rFonts w:ascii="Times New Roman" w:hAnsi="Times New Roman" w:cs="Times New Roman"/>
              </w:rPr>
              <w:t>Señala los sujetos</w:t>
            </w:r>
          </w:p>
        </w:tc>
      </w:tr>
      <w:tr w:rsidR="00B17AE9" w:rsidRPr="002145BD" w14:paraId="56C4F351" w14:textId="77777777" w:rsidTr="00220818">
        <w:tc>
          <w:tcPr>
            <w:tcW w:w="2518" w:type="dxa"/>
          </w:tcPr>
          <w:p w14:paraId="581784C8" w14:textId="77777777" w:rsidR="00B17AE9" w:rsidRPr="002145BD" w:rsidRDefault="00B17AE9" w:rsidP="00220818">
            <w:pPr>
              <w:rPr>
                <w:rFonts w:ascii="Times New Roman" w:hAnsi="Times New Roman" w:cs="Times New Roman"/>
                <w:color w:val="000000"/>
              </w:rPr>
            </w:pPr>
            <w:r w:rsidRPr="002145BD">
              <w:rPr>
                <w:rFonts w:ascii="Times New Roman" w:hAnsi="Times New Roman" w:cs="Times New Roman"/>
                <w:b/>
                <w:color w:val="000000"/>
              </w:rPr>
              <w:t>Descripción</w:t>
            </w:r>
          </w:p>
        </w:tc>
        <w:tc>
          <w:tcPr>
            <w:tcW w:w="6515" w:type="dxa"/>
          </w:tcPr>
          <w:p w14:paraId="194DBFD4" w14:textId="0AA5E7B6" w:rsidR="00B17AE9" w:rsidRPr="002145BD" w:rsidRDefault="00B17AE9" w:rsidP="00220818">
            <w:pPr>
              <w:jc w:val="both"/>
              <w:rPr>
                <w:rFonts w:ascii="Times New Roman" w:hAnsi="Times New Roman" w:cs="Times New Roman"/>
                <w:color w:val="000000"/>
              </w:rPr>
            </w:pPr>
            <w:r w:rsidRPr="00B17AE9">
              <w:rPr>
                <w:rFonts w:ascii="Times New Roman" w:hAnsi="Times New Roman" w:cs="Times New Roman"/>
                <w:color w:val="000000"/>
              </w:rPr>
              <w:t>Actividad para practicar la identificación de sujetos en un texto</w:t>
            </w:r>
          </w:p>
        </w:tc>
      </w:tr>
    </w:tbl>
    <w:p w14:paraId="419AFE21" w14:textId="77777777" w:rsidR="00B17AE9" w:rsidRPr="0080631F" w:rsidRDefault="00B17AE9" w:rsidP="0080631F">
      <w:pPr>
        <w:rPr>
          <w:rFonts w:ascii="Times New Roman" w:hAnsi="Times New Roman" w:cs="Times New Roman"/>
          <w:highlight w:val="yellow"/>
          <w:lang w:val="es-ES"/>
        </w:rPr>
      </w:pPr>
    </w:p>
    <w:p w14:paraId="2D4B1433" w14:textId="77777777" w:rsidR="0080631F" w:rsidRPr="0080631F" w:rsidRDefault="0080631F" w:rsidP="0080631F">
      <w:pPr>
        <w:rPr>
          <w:rFonts w:ascii="Times New Roman" w:hAnsi="Times New Roman" w:cs="Times New Roman"/>
          <w:b/>
          <w:lang w:val="es-ES"/>
        </w:rPr>
      </w:pPr>
      <w:r w:rsidRPr="00DE7C89">
        <w:rPr>
          <w:rFonts w:ascii="Times New Roman" w:hAnsi="Times New Roman" w:cs="Times New Roman"/>
          <w:b/>
          <w:highlight w:val="yellow"/>
          <w:lang w:val="es-ES"/>
        </w:rPr>
        <w:t>[SECCIÓN 3]</w:t>
      </w:r>
      <w:r w:rsidRPr="0080631F">
        <w:rPr>
          <w:rFonts w:ascii="Times New Roman" w:hAnsi="Times New Roman" w:cs="Times New Roman"/>
          <w:lang w:val="es-ES"/>
        </w:rPr>
        <w:t xml:space="preserve"> </w:t>
      </w:r>
      <w:r w:rsidRPr="0080631F">
        <w:rPr>
          <w:rFonts w:ascii="Times New Roman" w:hAnsi="Times New Roman" w:cs="Times New Roman"/>
          <w:b/>
          <w:lang w:val="es-ES"/>
        </w:rPr>
        <w:t>3.2.2 El predicado</w:t>
      </w:r>
    </w:p>
    <w:p w14:paraId="3452B627" w14:textId="77777777" w:rsidR="0080631F" w:rsidRPr="0080631F" w:rsidRDefault="0080631F" w:rsidP="0080631F">
      <w:pPr>
        <w:rPr>
          <w:rFonts w:ascii="Times New Roman" w:hAnsi="Times New Roman" w:cs="Times New Roman"/>
          <w:b/>
          <w:lang w:val="es-ES"/>
        </w:rPr>
      </w:pPr>
    </w:p>
    <w:p w14:paraId="279B2281" w14:textId="06FB3917" w:rsidR="0080631F" w:rsidRPr="0080631F" w:rsidDel="00970DEE" w:rsidRDefault="00970DEE" w:rsidP="0080631F">
      <w:pPr>
        <w:rPr>
          <w:del w:id="859" w:author="Cris Pineda" w:date="2016-02-08T22:24:00Z"/>
          <w:rFonts w:ascii="Times New Roman" w:hAnsi="Times New Roman" w:cs="Times New Roman"/>
        </w:rPr>
      </w:pPr>
      <w:ins w:id="860" w:author="Cris Pineda" w:date="2016-02-08T22:23:00Z">
        <w:r>
          <w:rPr>
            <w:rFonts w:ascii="Times New Roman" w:hAnsi="Times New Roman" w:cs="Times New Roman"/>
          </w:rPr>
          <w:t xml:space="preserve">Recuerda que </w:t>
        </w:r>
      </w:ins>
      <w:del w:id="861" w:author="PerfectoAmor" w:date="2016-02-03T12:52:00Z">
        <w:r w:rsidR="0080631F" w:rsidRPr="0080631F" w:rsidDel="00FF20BF">
          <w:rPr>
            <w:rFonts w:ascii="Times New Roman" w:hAnsi="Times New Roman" w:cs="Times New Roman"/>
          </w:rPr>
          <w:delText>Además de interesarnos po</w:delText>
        </w:r>
        <w:r w:rsidR="00ED25B6" w:rsidDel="00FF20BF">
          <w:rPr>
            <w:rFonts w:ascii="Times New Roman" w:hAnsi="Times New Roman" w:cs="Times New Roman"/>
          </w:rPr>
          <w:delText>r responder el “quién” hizo algo</w:delText>
        </w:r>
        <w:r w:rsidR="0080631F" w:rsidRPr="0080631F" w:rsidDel="00FF20BF">
          <w:rPr>
            <w:rFonts w:ascii="Times New Roman" w:hAnsi="Times New Roman" w:cs="Times New Roman"/>
          </w:rPr>
          <w:delText xml:space="preserve"> </w:delText>
        </w:r>
        <w:r w:rsidR="00ED25B6" w:rsidDel="00FF20BF">
          <w:rPr>
            <w:rFonts w:ascii="Times New Roman" w:hAnsi="Times New Roman" w:cs="Times New Roman"/>
          </w:rPr>
          <w:delText xml:space="preserve">o “de quién” se habla </w:delText>
        </w:r>
        <w:r w:rsidR="0080631F" w:rsidRPr="0080631F" w:rsidDel="00FF20BF">
          <w:rPr>
            <w:rFonts w:ascii="Times New Roman" w:hAnsi="Times New Roman" w:cs="Times New Roman"/>
          </w:rPr>
          <w:delText>en la oración</w:delText>
        </w:r>
        <w:r w:rsidR="00ED25B6" w:rsidDel="00FF20BF">
          <w:rPr>
            <w:rFonts w:ascii="Times New Roman" w:hAnsi="Times New Roman" w:cs="Times New Roman"/>
          </w:rPr>
          <w:delText>,</w:delText>
        </w:r>
        <w:r w:rsidR="0080631F" w:rsidRPr="0080631F" w:rsidDel="00FF20BF">
          <w:rPr>
            <w:rFonts w:ascii="Times New Roman" w:hAnsi="Times New Roman" w:cs="Times New Roman"/>
          </w:rPr>
          <w:delText xml:space="preserve"> también nos interesamos por saber </w:delText>
        </w:r>
        <w:r w:rsidR="00ED25B6" w:rsidDel="00FF20BF">
          <w:rPr>
            <w:rFonts w:ascii="Times New Roman" w:hAnsi="Times New Roman" w:cs="Times New Roman"/>
          </w:rPr>
          <w:delText>o conocer lo que hizo o lo que se dice de dicho “quién”. En otras palabras, e</w:delText>
        </w:r>
      </w:del>
      <w:ins w:id="862" w:author="Cris Pineda" w:date="2016-02-08T22:23:00Z">
        <w:r>
          <w:rPr>
            <w:rFonts w:ascii="Times New Roman" w:hAnsi="Times New Roman" w:cs="Times New Roman"/>
          </w:rPr>
          <w:t>e</w:t>
        </w:r>
      </w:ins>
      <w:ins w:id="863" w:author="PerfectoAmor" w:date="2016-02-03T12:52:00Z">
        <w:del w:id="864" w:author="Cris Pineda" w:date="2016-02-08T22:23:00Z">
          <w:r w:rsidR="00FF20BF" w:rsidDel="00970DEE">
            <w:rPr>
              <w:rFonts w:ascii="Times New Roman" w:hAnsi="Times New Roman" w:cs="Times New Roman"/>
            </w:rPr>
            <w:delText>E</w:delText>
          </w:r>
        </w:del>
      </w:ins>
      <w:r w:rsidR="0080631F" w:rsidRPr="0080631F">
        <w:rPr>
          <w:rFonts w:ascii="Times New Roman" w:hAnsi="Times New Roman" w:cs="Times New Roman"/>
        </w:rPr>
        <w:t>l</w:t>
      </w:r>
      <w:r w:rsidR="0080631F" w:rsidRPr="00874DFA">
        <w:rPr>
          <w:rFonts w:ascii="Times New Roman" w:hAnsi="Times New Roman" w:cs="Times New Roman"/>
          <w:b/>
        </w:rPr>
        <w:t xml:space="preserve"> predicado</w:t>
      </w:r>
      <w:r w:rsidR="0080631F" w:rsidRPr="0080631F">
        <w:rPr>
          <w:rFonts w:ascii="Times New Roman" w:hAnsi="Times New Roman" w:cs="Times New Roman"/>
        </w:rPr>
        <w:t xml:space="preserve"> en la oración gramatical es </w:t>
      </w:r>
      <w:ins w:id="865" w:author="Cris Pineda" w:date="2016-02-08T22:23:00Z">
        <w:r>
          <w:rPr>
            <w:rFonts w:ascii="Times New Roman" w:hAnsi="Times New Roman" w:cs="Times New Roman"/>
          </w:rPr>
          <w:t xml:space="preserve">aquello </w:t>
        </w:r>
      </w:ins>
      <w:del w:id="866" w:author="Cris Pineda" w:date="2016-02-08T22:23:00Z">
        <w:r w:rsidR="0080631F" w:rsidRPr="0080631F" w:rsidDel="00970DEE">
          <w:rPr>
            <w:rFonts w:ascii="Times New Roman" w:hAnsi="Times New Roman" w:cs="Times New Roman"/>
          </w:rPr>
          <w:delText xml:space="preserve">lo </w:delText>
        </w:r>
      </w:del>
      <w:del w:id="867" w:author="Cris Pineda" w:date="2016-02-08T22:24:00Z">
        <w:r w:rsidR="0080631F" w:rsidRPr="0080631F" w:rsidDel="00970DEE">
          <w:rPr>
            <w:rFonts w:ascii="Times New Roman" w:hAnsi="Times New Roman" w:cs="Times New Roman"/>
          </w:rPr>
          <w:delText>que se dic</w:delText>
        </w:r>
        <w:r w:rsidR="00ED25B6" w:rsidDel="00970DEE">
          <w:rPr>
            <w:rFonts w:ascii="Times New Roman" w:hAnsi="Times New Roman" w:cs="Times New Roman"/>
          </w:rPr>
          <w:delText xml:space="preserve">e </w:delText>
        </w:r>
      </w:del>
      <w:r w:rsidR="00ED25B6">
        <w:rPr>
          <w:rFonts w:ascii="Times New Roman" w:hAnsi="Times New Roman" w:cs="Times New Roman"/>
        </w:rPr>
        <w:t xml:space="preserve">que </w:t>
      </w:r>
      <w:del w:id="868" w:author="PerfectoAmor" w:date="2016-02-04T13:37:00Z">
        <w:r w:rsidR="003B6F2C" w:rsidDel="00714316">
          <w:rPr>
            <w:rFonts w:ascii="Times New Roman" w:hAnsi="Times New Roman" w:cs="Times New Roman"/>
          </w:rPr>
          <w:delText>“</w:delText>
        </w:r>
      </w:del>
      <w:r w:rsidR="00ED25B6">
        <w:rPr>
          <w:rFonts w:ascii="Times New Roman" w:hAnsi="Times New Roman" w:cs="Times New Roman"/>
        </w:rPr>
        <w:t>hace</w:t>
      </w:r>
      <w:del w:id="869" w:author="PerfectoAmor" w:date="2016-02-04T13:37:00Z">
        <w:r w:rsidR="003B6F2C" w:rsidDel="00714316">
          <w:rPr>
            <w:rFonts w:ascii="Times New Roman" w:hAnsi="Times New Roman" w:cs="Times New Roman"/>
          </w:rPr>
          <w:delText>”</w:delText>
        </w:r>
      </w:del>
      <w:r w:rsidR="00ED25B6">
        <w:rPr>
          <w:rFonts w:ascii="Times New Roman" w:hAnsi="Times New Roman" w:cs="Times New Roman"/>
        </w:rPr>
        <w:t xml:space="preserve"> o </w:t>
      </w:r>
      <w:del w:id="870" w:author="PerfectoAmor" w:date="2016-02-04T13:37:00Z">
        <w:r w:rsidR="003B6F2C" w:rsidDel="00714316">
          <w:rPr>
            <w:rFonts w:ascii="Times New Roman" w:hAnsi="Times New Roman" w:cs="Times New Roman"/>
          </w:rPr>
          <w:delText>“</w:delText>
        </w:r>
      </w:del>
      <w:r w:rsidR="00ED25B6">
        <w:rPr>
          <w:rFonts w:ascii="Times New Roman" w:hAnsi="Times New Roman" w:cs="Times New Roman"/>
        </w:rPr>
        <w:t>es</w:t>
      </w:r>
      <w:del w:id="871" w:author="PerfectoAmor" w:date="2016-02-04T13:37:00Z">
        <w:r w:rsidR="003B6F2C" w:rsidDel="00714316">
          <w:rPr>
            <w:rFonts w:ascii="Times New Roman" w:hAnsi="Times New Roman" w:cs="Times New Roman"/>
          </w:rPr>
          <w:delText>”</w:delText>
        </w:r>
      </w:del>
      <w:r w:rsidR="00ED25B6">
        <w:rPr>
          <w:rFonts w:ascii="Times New Roman" w:hAnsi="Times New Roman" w:cs="Times New Roman"/>
        </w:rPr>
        <w:t xml:space="preserve"> el sujeto</w:t>
      </w:r>
      <w:r w:rsidR="0080631F" w:rsidRPr="0080631F">
        <w:rPr>
          <w:rFonts w:ascii="Times New Roman" w:hAnsi="Times New Roman" w:cs="Times New Roman"/>
        </w:rPr>
        <w:t>.</w:t>
      </w:r>
      <w:ins w:id="872" w:author="Cris Pineda" w:date="2016-02-08T22:24:00Z">
        <w:r>
          <w:rPr>
            <w:rFonts w:ascii="Times New Roman" w:hAnsi="Times New Roman" w:cs="Times New Roman"/>
          </w:rPr>
          <w:t xml:space="preserve"> </w:t>
        </w:r>
      </w:ins>
    </w:p>
    <w:p w14:paraId="05876664" w14:textId="77777777" w:rsidR="0080631F" w:rsidRPr="0080631F" w:rsidDel="00970DEE" w:rsidRDefault="0080631F" w:rsidP="0080631F">
      <w:pPr>
        <w:rPr>
          <w:del w:id="873" w:author="Cris Pineda" w:date="2016-02-08T22:24:00Z"/>
          <w:rFonts w:ascii="Times New Roman" w:hAnsi="Times New Roman" w:cs="Times New Roman"/>
        </w:rPr>
      </w:pPr>
    </w:p>
    <w:p w14:paraId="366FAE4B" w14:textId="706206D1" w:rsidR="0080631F" w:rsidRDefault="0080631F" w:rsidP="0080631F">
      <w:pPr>
        <w:rPr>
          <w:rFonts w:ascii="Times New Roman" w:hAnsi="Times New Roman" w:cs="Times New Roman"/>
        </w:rPr>
      </w:pPr>
      <w:r w:rsidRPr="0080631F">
        <w:rPr>
          <w:rFonts w:ascii="Times New Roman" w:hAnsi="Times New Roman" w:cs="Times New Roman"/>
        </w:rPr>
        <w:t>Observemos los siguientes ejemplos:</w:t>
      </w:r>
    </w:p>
    <w:p w14:paraId="02709A64" w14:textId="77777777" w:rsidR="00874DFA" w:rsidRPr="0080631F" w:rsidRDefault="00874DFA" w:rsidP="0080631F">
      <w:pPr>
        <w:rPr>
          <w:rFonts w:ascii="Times New Roman" w:hAnsi="Times New Roman" w:cs="Times New Roman"/>
        </w:rPr>
      </w:pPr>
    </w:p>
    <w:p w14:paraId="757E5446" w14:textId="4A433892" w:rsidR="0080631F" w:rsidRPr="0080631F" w:rsidRDefault="005864EA" w:rsidP="0080631F">
      <w:pPr>
        <w:pStyle w:val="Prrafodelista"/>
        <w:numPr>
          <w:ilvl w:val="0"/>
          <w:numId w:val="4"/>
        </w:numPr>
        <w:spacing w:after="0"/>
        <w:rPr>
          <w:rFonts w:ascii="Times New Roman" w:hAnsi="Times New Roman" w:cs="Times New Roman"/>
        </w:rPr>
      </w:pPr>
      <w:del w:id="874" w:author="PerfectoAmor" w:date="2016-02-04T13:38:00Z">
        <w:r w:rsidDel="00714316">
          <w:rPr>
            <w:rFonts w:ascii="Times New Roman" w:hAnsi="Times New Roman" w:cs="Times New Roman"/>
          </w:rPr>
          <w:delText>En la oración “</w:delText>
        </w:r>
      </w:del>
      <w:r w:rsidR="0080631F" w:rsidRPr="00684097">
        <w:rPr>
          <w:rFonts w:ascii="Times New Roman" w:hAnsi="Times New Roman" w:cs="Times New Roman"/>
          <w:b/>
          <w:i/>
          <w:rPrChange w:id="875" w:author="PerfectoAmor" w:date="2016-02-04T13:39:00Z">
            <w:rPr>
              <w:rFonts w:ascii="Times New Roman" w:hAnsi="Times New Roman" w:cs="Times New Roman"/>
            </w:rPr>
          </w:rPrChange>
        </w:rPr>
        <w:t>Daniel está comprando dulces para sus amigos</w:t>
      </w:r>
      <w:del w:id="876" w:author="PerfectoAmor" w:date="2016-02-04T13:38:00Z">
        <w:r w:rsidDel="00684097">
          <w:rPr>
            <w:rFonts w:ascii="Times New Roman" w:hAnsi="Times New Roman" w:cs="Times New Roman"/>
            <w:b/>
          </w:rPr>
          <w:delText>”</w:delText>
        </w:r>
      </w:del>
      <w:r w:rsidRPr="005864EA">
        <w:rPr>
          <w:rFonts w:ascii="Times New Roman" w:hAnsi="Times New Roman" w:cs="Times New Roman"/>
        </w:rPr>
        <w:t>, el predicado es</w:t>
      </w:r>
      <w:ins w:id="877" w:author="PerfectoAmor" w:date="2016-02-03T12:54:00Z">
        <w:r w:rsidR="000E5F05">
          <w:rPr>
            <w:rFonts w:ascii="Times New Roman" w:hAnsi="Times New Roman" w:cs="Times New Roman"/>
          </w:rPr>
          <w:t>:</w:t>
        </w:r>
      </w:ins>
      <w:r>
        <w:rPr>
          <w:rFonts w:ascii="Times New Roman" w:hAnsi="Times New Roman" w:cs="Times New Roman"/>
          <w:b/>
        </w:rPr>
        <w:t xml:space="preserve"> </w:t>
      </w:r>
      <w:del w:id="878" w:author="PerfectoAmor" w:date="2016-02-04T13:38:00Z">
        <w:r w:rsidRPr="00970DEE" w:rsidDel="00684097">
          <w:rPr>
            <w:rFonts w:ascii="Times New Roman" w:hAnsi="Times New Roman" w:cs="Times New Roman"/>
            <w:rPrChange w:id="879" w:author="Cris Pineda" w:date="2016-02-08T22:24:00Z">
              <w:rPr>
                <w:rFonts w:ascii="Times New Roman" w:hAnsi="Times New Roman" w:cs="Times New Roman"/>
                <w:b/>
              </w:rPr>
            </w:rPrChange>
          </w:rPr>
          <w:delText>“</w:delText>
        </w:r>
      </w:del>
      <w:r w:rsidRPr="00970DEE">
        <w:rPr>
          <w:rFonts w:ascii="Times New Roman" w:hAnsi="Times New Roman" w:cs="Times New Roman"/>
          <w:i/>
          <w:rPrChange w:id="880" w:author="Cris Pineda" w:date="2016-02-08T22:24:00Z">
            <w:rPr>
              <w:rFonts w:ascii="Times New Roman" w:hAnsi="Times New Roman" w:cs="Times New Roman"/>
              <w:b/>
            </w:rPr>
          </w:rPrChange>
        </w:rPr>
        <w:t>está comprando dulces para sus amigos</w:t>
      </w:r>
      <w:del w:id="881" w:author="PerfectoAmor" w:date="2016-02-04T13:39:00Z">
        <w:r w:rsidDel="00684097">
          <w:rPr>
            <w:rFonts w:ascii="Times New Roman" w:hAnsi="Times New Roman" w:cs="Times New Roman"/>
            <w:b/>
          </w:rPr>
          <w:delText>”</w:delText>
        </w:r>
      </w:del>
      <w:r w:rsidRPr="005864EA">
        <w:rPr>
          <w:rFonts w:ascii="Times New Roman" w:hAnsi="Times New Roman" w:cs="Times New Roman"/>
        </w:rPr>
        <w:t>, pues es lo que hace el sujeto</w:t>
      </w:r>
      <w:r>
        <w:rPr>
          <w:rFonts w:ascii="Times New Roman" w:hAnsi="Times New Roman" w:cs="Times New Roman"/>
          <w:b/>
        </w:rPr>
        <w:t xml:space="preserve"> </w:t>
      </w:r>
      <w:del w:id="882" w:author="PerfectoAmor" w:date="2016-02-04T13:39:00Z">
        <w:r w:rsidDel="00684097">
          <w:rPr>
            <w:rFonts w:ascii="Times New Roman" w:hAnsi="Times New Roman" w:cs="Times New Roman"/>
            <w:b/>
          </w:rPr>
          <w:delText>“</w:delText>
        </w:r>
      </w:del>
      <w:r w:rsidRPr="00684097">
        <w:rPr>
          <w:rFonts w:ascii="Times New Roman" w:hAnsi="Times New Roman" w:cs="Times New Roman"/>
          <w:b/>
          <w:i/>
          <w:rPrChange w:id="883" w:author="PerfectoAmor" w:date="2016-02-04T13:39:00Z">
            <w:rPr>
              <w:rFonts w:ascii="Times New Roman" w:hAnsi="Times New Roman" w:cs="Times New Roman"/>
              <w:b/>
            </w:rPr>
          </w:rPrChange>
        </w:rPr>
        <w:t>Daniel</w:t>
      </w:r>
      <w:del w:id="884" w:author="PerfectoAmor" w:date="2016-02-04T13:39:00Z">
        <w:r w:rsidDel="00684097">
          <w:rPr>
            <w:rFonts w:ascii="Times New Roman" w:hAnsi="Times New Roman" w:cs="Times New Roman"/>
            <w:b/>
          </w:rPr>
          <w:delText>”</w:delText>
        </w:r>
      </w:del>
      <w:r w:rsidR="00874DFA">
        <w:rPr>
          <w:rFonts w:ascii="Times New Roman" w:hAnsi="Times New Roman" w:cs="Times New Roman"/>
          <w:b/>
        </w:rPr>
        <w:t>.</w:t>
      </w:r>
    </w:p>
    <w:p w14:paraId="20BA06CE" w14:textId="22739208" w:rsidR="0080631F" w:rsidRPr="0080631F" w:rsidRDefault="005864EA" w:rsidP="0080631F">
      <w:pPr>
        <w:pStyle w:val="Prrafodelista"/>
        <w:numPr>
          <w:ilvl w:val="0"/>
          <w:numId w:val="4"/>
        </w:numPr>
        <w:spacing w:after="0"/>
        <w:rPr>
          <w:rFonts w:ascii="Times New Roman" w:hAnsi="Times New Roman" w:cs="Times New Roman"/>
        </w:rPr>
      </w:pPr>
      <w:del w:id="885" w:author="PerfectoAmor" w:date="2016-02-04T13:39:00Z">
        <w:r w:rsidDel="00684097">
          <w:rPr>
            <w:rFonts w:ascii="Times New Roman" w:hAnsi="Times New Roman" w:cs="Times New Roman"/>
          </w:rPr>
          <w:delText>En la oración “</w:delText>
        </w:r>
      </w:del>
      <w:r w:rsidR="0080631F" w:rsidRPr="00684097">
        <w:rPr>
          <w:rFonts w:ascii="Times New Roman" w:hAnsi="Times New Roman" w:cs="Times New Roman"/>
          <w:b/>
          <w:i/>
          <w:rPrChange w:id="886" w:author="PerfectoAmor" w:date="2016-02-04T13:39:00Z">
            <w:rPr>
              <w:rFonts w:ascii="Times New Roman" w:hAnsi="Times New Roman" w:cs="Times New Roman"/>
            </w:rPr>
          </w:rPrChange>
        </w:rPr>
        <w:t>Mi papá juega póker con sus amigos todos los viernes</w:t>
      </w:r>
      <w:del w:id="887" w:author="PerfectoAmor" w:date="2016-02-04T13:40:00Z">
        <w:r w:rsidRPr="005864EA" w:rsidDel="00684097">
          <w:rPr>
            <w:rFonts w:ascii="Times New Roman" w:hAnsi="Times New Roman" w:cs="Times New Roman"/>
          </w:rPr>
          <w:delText>”</w:delText>
        </w:r>
      </w:del>
      <w:r>
        <w:rPr>
          <w:rFonts w:ascii="Times New Roman" w:hAnsi="Times New Roman" w:cs="Times New Roman"/>
          <w:b/>
        </w:rPr>
        <w:t xml:space="preserve"> </w:t>
      </w:r>
      <w:r w:rsidRPr="005864EA">
        <w:rPr>
          <w:rFonts w:ascii="Times New Roman" w:hAnsi="Times New Roman" w:cs="Times New Roman"/>
        </w:rPr>
        <w:t>el predicado es</w:t>
      </w:r>
      <w:r>
        <w:rPr>
          <w:rFonts w:ascii="Times New Roman" w:hAnsi="Times New Roman" w:cs="Times New Roman"/>
          <w:b/>
        </w:rPr>
        <w:t xml:space="preserve"> </w:t>
      </w:r>
      <w:del w:id="888" w:author="PerfectoAmor" w:date="2016-02-04T13:40:00Z">
        <w:r w:rsidRPr="00970DEE" w:rsidDel="00684097">
          <w:rPr>
            <w:rFonts w:ascii="Times New Roman" w:hAnsi="Times New Roman" w:cs="Times New Roman"/>
            <w:rPrChange w:id="889" w:author="Cris Pineda" w:date="2016-02-08T22:25:00Z">
              <w:rPr>
                <w:rFonts w:ascii="Times New Roman" w:hAnsi="Times New Roman" w:cs="Times New Roman"/>
                <w:b/>
              </w:rPr>
            </w:rPrChange>
          </w:rPr>
          <w:delText>“</w:delText>
        </w:r>
      </w:del>
      <w:r w:rsidRPr="00970DEE">
        <w:rPr>
          <w:rFonts w:ascii="Times New Roman" w:hAnsi="Times New Roman" w:cs="Times New Roman"/>
          <w:i/>
          <w:rPrChange w:id="890" w:author="Cris Pineda" w:date="2016-02-08T22:25:00Z">
            <w:rPr>
              <w:rFonts w:ascii="Times New Roman" w:hAnsi="Times New Roman" w:cs="Times New Roman"/>
              <w:b/>
            </w:rPr>
          </w:rPrChange>
        </w:rPr>
        <w:t>juega póker con sus amigos todos los viernes</w:t>
      </w:r>
      <w:del w:id="891" w:author="PerfectoAmor" w:date="2016-02-04T13:40:00Z">
        <w:r w:rsidDel="00684097">
          <w:rPr>
            <w:rFonts w:ascii="Times New Roman" w:hAnsi="Times New Roman" w:cs="Times New Roman"/>
            <w:b/>
          </w:rPr>
          <w:delText>”</w:delText>
        </w:r>
      </w:del>
      <w:r w:rsidRPr="005864EA">
        <w:rPr>
          <w:rFonts w:ascii="Times New Roman" w:hAnsi="Times New Roman" w:cs="Times New Roman"/>
        </w:rPr>
        <w:t>, porque</w:t>
      </w:r>
      <w:del w:id="892" w:author="PerfectoAmor" w:date="2016-02-03T12:54:00Z">
        <w:r w:rsidRPr="005864EA" w:rsidDel="000E5F05">
          <w:rPr>
            <w:rFonts w:ascii="Times New Roman" w:hAnsi="Times New Roman" w:cs="Times New Roman"/>
          </w:rPr>
          <w:delText xml:space="preserve"> es lo que hace el sujeto</w:delText>
        </w:r>
        <w:r w:rsidDel="000E5F05">
          <w:rPr>
            <w:rFonts w:ascii="Times New Roman" w:hAnsi="Times New Roman" w:cs="Times New Roman"/>
            <w:b/>
          </w:rPr>
          <w:delText xml:space="preserve"> “Mi papá”</w:delText>
        </w:r>
      </w:del>
      <w:ins w:id="893" w:author="PerfectoAmor" w:date="2016-02-03T12:55:00Z">
        <w:r w:rsidR="000E5F05">
          <w:rPr>
            <w:rFonts w:ascii="Times New Roman" w:hAnsi="Times New Roman" w:cs="Times New Roman"/>
            <w:b/>
          </w:rPr>
          <w:t xml:space="preserve"> </w:t>
        </w:r>
      </w:ins>
      <w:ins w:id="894" w:author="PerfectoAmor" w:date="2016-02-03T12:54:00Z">
        <w:r w:rsidR="000E5F05" w:rsidRPr="000E5F05">
          <w:rPr>
            <w:rFonts w:ascii="Times New Roman" w:hAnsi="Times New Roman" w:cs="Times New Roman"/>
            <w:rPrChange w:id="895" w:author="PerfectoAmor" w:date="2016-02-03T12:55:00Z">
              <w:rPr>
                <w:rFonts w:ascii="Times New Roman" w:hAnsi="Times New Roman" w:cs="Times New Roman"/>
                <w:b/>
              </w:rPr>
            </w:rPrChange>
          </w:rPr>
          <w:t xml:space="preserve">responde a </w:t>
        </w:r>
      </w:ins>
      <w:ins w:id="896" w:author="PerfectoAmor" w:date="2016-02-03T12:55:00Z">
        <w:r w:rsidR="000E5F05">
          <w:rPr>
            <w:rFonts w:ascii="Times New Roman" w:hAnsi="Times New Roman" w:cs="Times New Roman"/>
          </w:rPr>
          <w:t>la pregunta ¿</w:t>
        </w:r>
      </w:ins>
      <w:ins w:id="897" w:author="PerfectoAmor" w:date="2016-02-03T12:54:00Z">
        <w:r w:rsidR="000E5F05" w:rsidRPr="000E5F05">
          <w:rPr>
            <w:rFonts w:ascii="Times New Roman" w:hAnsi="Times New Roman" w:cs="Times New Roman"/>
            <w:rPrChange w:id="898" w:author="PerfectoAmor" w:date="2016-02-03T12:55:00Z">
              <w:rPr>
                <w:rFonts w:ascii="Times New Roman" w:hAnsi="Times New Roman" w:cs="Times New Roman"/>
                <w:b/>
              </w:rPr>
            </w:rPrChange>
          </w:rPr>
          <w:t>qué hace mi pap</w:t>
        </w:r>
      </w:ins>
      <w:ins w:id="899" w:author="PerfectoAmor" w:date="2016-02-03T12:55:00Z">
        <w:r w:rsidR="000E5F05" w:rsidRPr="000E5F05">
          <w:rPr>
            <w:rFonts w:ascii="Times New Roman" w:hAnsi="Times New Roman" w:cs="Times New Roman"/>
            <w:rPrChange w:id="900" w:author="PerfectoAmor" w:date="2016-02-03T12:55:00Z">
              <w:rPr>
                <w:rFonts w:ascii="Times New Roman" w:hAnsi="Times New Roman" w:cs="Times New Roman"/>
                <w:b/>
              </w:rPr>
            </w:rPrChange>
          </w:rPr>
          <w:t>á</w:t>
        </w:r>
        <w:r w:rsidR="000E5F05">
          <w:rPr>
            <w:rFonts w:ascii="Times New Roman" w:hAnsi="Times New Roman" w:cs="Times New Roman"/>
          </w:rPr>
          <w:t>?</w:t>
        </w:r>
      </w:ins>
      <w:del w:id="901" w:author="PerfectoAmor" w:date="2016-02-03T12:55:00Z">
        <w:r w:rsidR="00874DFA" w:rsidRPr="000E5F05" w:rsidDel="000E5F05">
          <w:rPr>
            <w:rFonts w:ascii="Times New Roman" w:hAnsi="Times New Roman" w:cs="Times New Roman"/>
            <w:rPrChange w:id="902" w:author="PerfectoAmor" w:date="2016-02-03T12:55:00Z">
              <w:rPr>
                <w:rFonts w:ascii="Times New Roman" w:hAnsi="Times New Roman" w:cs="Times New Roman"/>
                <w:b/>
              </w:rPr>
            </w:rPrChange>
          </w:rPr>
          <w:delText>.</w:delText>
        </w:r>
        <w:r w:rsidR="0080631F" w:rsidRPr="00874DFA" w:rsidDel="000E5F05">
          <w:rPr>
            <w:rFonts w:ascii="Times New Roman" w:hAnsi="Times New Roman" w:cs="Times New Roman"/>
          </w:rPr>
          <w:delText xml:space="preserve"> </w:delText>
        </w:r>
      </w:del>
    </w:p>
    <w:p w14:paraId="1BA3C03D" w14:textId="314CAE5C" w:rsidR="0080631F" w:rsidRPr="0080631F" w:rsidRDefault="005864EA" w:rsidP="0080631F">
      <w:pPr>
        <w:pStyle w:val="Prrafodelista"/>
        <w:numPr>
          <w:ilvl w:val="0"/>
          <w:numId w:val="4"/>
        </w:numPr>
        <w:spacing w:after="0"/>
        <w:rPr>
          <w:rFonts w:ascii="Times New Roman" w:hAnsi="Times New Roman" w:cs="Times New Roman"/>
          <w:color w:val="FF0000"/>
        </w:rPr>
      </w:pPr>
      <w:del w:id="903" w:author="PerfectoAmor" w:date="2016-02-04T13:40:00Z">
        <w:r w:rsidDel="00684097">
          <w:rPr>
            <w:rFonts w:ascii="Times New Roman" w:hAnsi="Times New Roman" w:cs="Times New Roman"/>
          </w:rPr>
          <w:delText>En la oración “</w:delText>
        </w:r>
      </w:del>
      <w:r w:rsidR="0080631F" w:rsidRPr="00684097">
        <w:rPr>
          <w:rFonts w:ascii="Times New Roman" w:hAnsi="Times New Roman" w:cs="Times New Roman"/>
          <w:b/>
          <w:i/>
          <w:rPrChange w:id="904" w:author="PerfectoAmor" w:date="2016-02-04T13:40:00Z">
            <w:rPr>
              <w:rFonts w:ascii="Times New Roman" w:hAnsi="Times New Roman" w:cs="Times New Roman"/>
            </w:rPr>
          </w:rPrChange>
        </w:rPr>
        <w:t xml:space="preserve">Mi mamá </w:t>
      </w:r>
      <w:ins w:id="905" w:author="Cris Pineda" w:date="2016-02-08T22:25:00Z">
        <w:r w:rsidR="00970DEE">
          <w:rPr>
            <w:rFonts w:ascii="Times New Roman" w:hAnsi="Times New Roman" w:cs="Times New Roman"/>
            <w:b/>
            <w:i/>
          </w:rPr>
          <w:t>es muy bonita</w:t>
        </w:r>
      </w:ins>
      <w:del w:id="906" w:author="Cris Pineda" w:date="2016-02-08T22:25:00Z">
        <w:r w:rsidR="0080631F" w:rsidRPr="00684097" w:rsidDel="00970DEE">
          <w:rPr>
            <w:rFonts w:ascii="Times New Roman" w:hAnsi="Times New Roman" w:cs="Times New Roman"/>
            <w:b/>
            <w:i/>
            <w:rPrChange w:id="907" w:author="PerfectoAmor" w:date="2016-02-04T13:40:00Z">
              <w:rPr>
                <w:rFonts w:ascii="Times New Roman" w:hAnsi="Times New Roman" w:cs="Times New Roman"/>
                <w:b/>
              </w:rPr>
            </w:rPrChange>
          </w:rPr>
          <w:delText>cocina muy rico</w:delText>
        </w:r>
      </w:del>
      <w:del w:id="908" w:author="PerfectoAmor" w:date="2016-02-04T13:40:00Z">
        <w:r w:rsidDel="00684097">
          <w:rPr>
            <w:rFonts w:ascii="Times New Roman" w:hAnsi="Times New Roman" w:cs="Times New Roman"/>
            <w:b/>
          </w:rPr>
          <w:delText>”</w:delText>
        </w:r>
      </w:del>
      <w:ins w:id="909" w:author="Cris Pineda" w:date="2016-02-08T22:28:00Z">
        <w:r w:rsidR="00371930">
          <w:rPr>
            <w:rFonts w:ascii="Times New Roman" w:hAnsi="Times New Roman" w:cs="Times New Roman"/>
            <w:b/>
          </w:rPr>
          <w:t xml:space="preserve"> </w:t>
        </w:r>
        <w:r w:rsidR="00371930" w:rsidRPr="00371930">
          <w:rPr>
            <w:rFonts w:ascii="Times New Roman" w:hAnsi="Times New Roman" w:cs="Times New Roman"/>
            <w:rPrChange w:id="910" w:author="Cris Pineda" w:date="2016-02-08T22:28:00Z">
              <w:rPr>
                <w:rFonts w:ascii="Times New Roman" w:hAnsi="Times New Roman" w:cs="Times New Roman"/>
                <w:b/>
              </w:rPr>
            </w:rPrChange>
          </w:rPr>
          <w:t>tiene como</w:t>
        </w:r>
        <w:r w:rsidR="00371930">
          <w:rPr>
            <w:rFonts w:ascii="Times New Roman" w:hAnsi="Times New Roman" w:cs="Times New Roman"/>
            <w:b/>
          </w:rPr>
          <w:t xml:space="preserve"> </w:t>
        </w:r>
      </w:ins>
      <w:del w:id="911" w:author="Cris Pineda" w:date="2016-02-08T22:28:00Z">
        <w:r w:rsidDel="00371930">
          <w:rPr>
            <w:rFonts w:ascii="Times New Roman" w:hAnsi="Times New Roman" w:cs="Times New Roman"/>
            <w:b/>
          </w:rPr>
          <w:delText>,</w:delText>
        </w:r>
      </w:del>
      <w:del w:id="912" w:author="Cris Pineda" w:date="2016-02-08T22:27:00Z">
        <w:r w:rsidDel="00371930">
          <w:rPr>
            <w:rFonts w:ascii="Times New Roman" w:hAnsi="Times New Roman" w:cs="Times New Roman"/>
            <w:b/>
          </w:rPr>
          <w:delText xml:space="preserve"> </w:delText>
        </w:r>
      </w:del>
      <w:del w:id="913" w:author="Cris Pineda" w:date="2016-02-08T22:28:00Z">
        <w:r w:rsidRPr="005864EA" w:rsidDel="00371930">
          <w:rPr>
            <w:rFonts w:ascii="Times New Roman" w:hAnsi="Times New Roman" w:cs="Times New Roman"/>
          </w:rPr>
          <w:delText xml:space="preserve">el </w:delText>
        </w:r>
      </w:del>
      <w:r w:rsidRPr="005864EA">
        <w:rPr>
          <w:rFonts w:ascii="Times New Roman" w:hAnsi="Times New Roman" w:cs="Times New Roman"/>
        </w:rPr>
        <w:t xml:space="preserve">predicado </w:t>
      </w:r>
      <w:del w:id="914" w:author="Cris Pineda" w:date="2016-02-08T22:28:00Z">
        <w:r w:rsidRPr="005864EA" w:rsidDel="00371930">
          <w:rPr>
            <w:rFonts w:ascii="Times New Roman" w:hAnsi="Times New Roman" w:cs="Times New Roman"/>
          </w:rPr>
          <w:delText>e</w:delText>
        </w:r>
        <w:r w:rsidRPr="00970DEE" w:rsidDel="00371930">
          <w:rPr>
            <w:rFonts w:ascii="Times New Roman" w:hAnsi="Times New Roman" w:cs="Times New Roman"/>
            <w:rPrChange w:id="915" w:author="Cris Pineda" w:date="2016-02-08T22:25:00Z">
              <w:rPr>
                <w:rFonts w:ascii="Times New Roman" w:hAnsi="Times New Roman" w:cs="Times New Roman"/>
              </w:rPr>
            </w:rPrChange>
          </w:rPr>
          <w:delText>s</w:delText>
        </w:r>
        <w:r w:rsidDel="00371930">
          <w:rPr>
            <w:rFonts w:ascii="Times New Roman" w:hAnsi="Times New Roman" w:cs="Times New Roman"/>
            <w:b/>
          </w:rPr>
          <w:delText xml:space="preserve"> </w:delText>
        </w:r>
      </w:del>
      <w:ins w:id="916" w:author="Cris Pineda" w:date="2016-02-08T22:25:00Z">
        <w:r w:rsidR="00970DEE" w:rsidRPr="00970DEE">
          <w:rPr>
            <w:rFonts w:ascii="Times New Roman" w:hAnsi="Times New Roman" w:cs="Times New Roman"/>
            <w:i/>
            <w:rPrChange w:id="917" w:author="Cris Pineda" w:date="2016-02-08T22:25:00Z">
              <w:rPr>
                <w:rFonts w:ascii="Times New Roman" w:hAnsi="Times New Roman" w:cs="Times New Roman"/>
                <w:b/>
              </w:rPr>
            </w:rPrChange>
          </w:rPr>
          <w:t>es muy bonita</w:t>
        </w:r>
      </w:ins>
      <w:del w:id="918" w:author="PerfectoAmor" w:date="2016-02-04T13:40:00Z">
        <w:r w:rsidDel="00684097">
          <w:rPr>
            <w:rFonts w:ascii="Times New Roman" w:hAnsi="Times New Roman" w:cs="Times New Roman"/>
            <w:b/>
          </w:rPr>
          <w:delText>“</w:delText>
        </w:r>
      </w:del>
      <w:del w:id="919" w:author="Cris Pineda" w:date="2016-02-08T22:25:00Z">
        <w:r w:rsidRPr="00684097" w:rsidDel="00970DEE">
          <w:rPr>
            <w:rFonts w:ascii="Times New Roman" w:hAnsi="Times New Roman" w:cs="Times New Roman"/>
            <w:b/>
            <w:i/>
            <w:color w:val="00B050"/>
            <w:rPrChange w:id="920" w:author="PerfectoAmor" w:date="2016-02-04T13:40:00Z">
              <w:rPr>
                <w:rFonts w:ascii="Times New Roman" w:hAnsi="Times New Roman" w:cs="Times New Roman"/>
                <w:b/>
              </w:rPr>
            </w:rPrChange>
          </w:rPr>
          <w:delText>cocina muy rico</w:delText>
        </w:r>
      </w:del>
      <w:del w:id="921" w:author="PerfectoAmor" w:date="2016-02-04T13:41:00Z">
        <w:r w:rsidDel="00684097">
          <w:rPr>
            <w:rFonts w:ascii="Times New Roman" w:hAnsi="Times New Roman" w:cs="Times New Roman"/>
            <w:b/>
          </w:rPr>
          <w:delText>”</w:delText>
        </w:r>
      </w:del>
      <w:r>
        <w:rPr>
          <w:rFonts w:ascii="Times New Roman" w:hAnsi="Times New Roman" w:cs="Times New Roman"/>
          <w:b/>
        </w:rPr>
        <w:t xml:space="preserve">, </w:t>
      </w:r>
      <w:r w:rsidRPr="005864EA">
        <w:rPr>
          <w:rFonts w:ascii="Times New Roman" w:hAnsi="Times New Roman" w:cs="Times New Roman"/>
        </w:rPr>
        <w:t xml:space="preserve">porque </w:t>
      </w:r>
      <w:del w:id="922" w:author="PerfectoAmor" w:date="2016-02-03T12:56:00Z">
        <w:r w:rsidRPr="005864EA" w:rsidDel="000E5F05">
          <w:rPr>
            <w:rFonts w:ascii="Times New Roman" w:hAnsi="Times New Roman" w:cs="Times New Roman"/>
          </w:rPr>
          <w:delText xml:space="preserve">es </w:delText>
        </w:r>
      </w:del>
      <w:ins w:id="923" w:author="PerfectoAmor" w:date="2016-02-03T12:56:00Z">
        <w:r w:rsidR="000E5F05">
          <w:rPr>
            <w:rFonts w:ascii="Times New Roman" w:hAnsi="Times New Roman" w:cs="Times New Roman"/>
          </w:rPr>
          <w:t xml:space="preserve">dice </w:t>
        </w:r>
      </w:ins>
      <w:r w:rsidRPr="005864EA">
        <w:rPr>
          <w:rFonts w:ascii="Times New Roman" w:hAnsi="Times New Roman" w:cs="Times New Roman"/>
        </w:rPr>
        <w:t xml:space="preserve">lo que </w:t>
      </w:r>
      <w:del w:id="924" w:author="Cris Pineda" w:date="2016-02-08T22:26:00Z">
        <w:r w:rsidRPr="005864EA" w:rsidDel="00705487">
          <w:rPr>
            <w:rFonts w:ascii="Times New Roman" w:hAnsi="Times New Roman" w:cs="Times New Roman"/>
          </w:rPr>
          <w:delText xml:space="preserve">hace </w:delText>
        </w:r>
      </w:del>
      <w:ins w:id="925" w:author="Cris Pineda" w:date="2016-02-08T22:26:00Z">
        <w:r w:rsidR="00705487">
          <w:rPr>
            <w:rFonts w:ascii="Times New Roman" w:hAnsi="Times New Roman" w:cs="Times New Roman"/>
          </w:rPr>
          <w:t>es</w:t>
        </w:r>
        <w:r w:rsidR="00705487" w:rsidRPr="005864EA">
          <w:rPr>
            <w:rFonts w:ascii="Times New Roman" w:hAnsi="Times New Roman" w:cs="Times New Roman"/>
          </w:rPr>
          <w:t xml:space="preserve"> </w:t>
        </w:r>
      </w:ins>
      <w:r w:rsidRPr="005864EA">
        <w:rPr>
          <w:rFonts w:ascii="Times New Roman" w:hAnsi="Times New Roman" w:cs="Times New Roman"/>
        </w:rPr>
        <w:t>el sujeto</w:t>
      </w:r>
      <w:r>
        <w:rPr>
          <w:rFonts w:ascii="Times New Roman" w:hAnsi="Times New Roman" w:cs="Times New Roman"/>
          <w:b/>
        </w:rPr>
        <w:t xml:space="preserve"> </w:t>
      </w:r>
      <w:del w:id="926" w:author="PerfectoAmor" w:date="2016-02-04T13:41:00Z">
        <w:r w:rsidRPr="00705487" w:rsidDel="00684097">
          <w:rPr>
            <w:rFonts w:ascii="Times New Roman" w:hAnsi="Times New Roman" w:cs="Times New Roman"/>
            <w:b/>
            <w:i/>
            <w:rPrChange w:id="927" w:author="Cris Pineda" w:date="2016-02-08T22:26:00Z">
              <w:rPr>
                <w:rFonts w:ascii="Times New Roman" w:hAnsi="Times New Roman" w:cs="Times New Roman"/>
                <w:b/>
              </w:rPr>
            </w:rPrChange>
          </w:rPr>
          <w:delText>“M</w:delText>
        </w:r>
      </w:del>
      <w:ins w:id="928" w:author="PerfectoAmor" w:date="2016-02-04T13:41:00Z">
        <w:del w:id="929" w:author="Cris Pineda" w:date="2016-02-08T22:26:00Z">
          <w:r w:rsidR="00684097" w:rsidRPr="00705487" w:rsidDel="00705487">
            <w:rPr>
              <w:rFonts w:ascii="Times New Roman" w:hAnsi="Times New Roman" w:cs="Times New Roman"/>
              <w:b/>
              <w:i/>
              <w:rPrChange w:id="930" w:author="Cris Pineda" w:date="2016-02-08T22:26:00Z">
                <w:rPr>
                  <w:rFonts w:ascii="Times New Roman" w:hAnsi="Times New Roman" w:cs="Times New Roman"/>
                  <w:b/>
                  <w:i/>
                </w:rPr>
              </w:rPrChange>
            </w:rPr>
            <w:delText>m</w:delText>
          </w:r>
        </w:del>
      </w:ins>
      <w:ins w:id="931" w:author="Cris Pineda" w:date="2016-02-08T22:26:00Z">
        <w:r w:rsidR="00705487" w:rsidRPr="00705487">
          <w:rPr>
            <w:rFonts w:ascii="Times New Roman" w:hAnsi="Times New Roman" w:cs="Times New Roman"/>
            <w:b/>
            <w:i/>
            <w:rPrChange w:id="932" w:author="Cris Pineda" w:date="2016-02-08T22:26:00Z">
              <w:rPr>
                <w:rFonts w:ascii="Times New Roman" w:hAnsi="Times New Roman" w:cs="Times New Roman"/>
                <w:b/>
              </w:rPr>
            </w:rPrChange>
          </w:rPr>
          <w:t>M</w:t>
        </w:r>
      </w:ins>
      <w:r w:rsidRPr="00684097">
        <w:rPr>
          <w:rFonts w:ascii="Times New Roman" w:hAnsi="Times New Roman" w:cs="Times New Roman"/>
          <w:b/>
          <w:i/>
          <w:rPrChange w:id="933" w:author="PerfectoAmor" w:date="2016-02-04T13:41:00Z">
            <w:rPr>
              <w:rFonts w:ascii="Times New Roman" w:hAnsi="Times New Roman" w:cs="Times New Roman"/>
              <w:b/>
            </w:rPr>
          </w:rPrChange>
        </w:rPr>
        <w:t>i mamá</w:t>
      </w:r>
      <w:del w:id="934" w:author="PerfectoAmor" w:date="2016-02-04T13:41:00Z">
        <w:r w:rsidDel="00684097">
          <w:rPr>
            <w:rFonts w:ascii="Times New Roman" w:hAnsi="Times New Roman" w:cs="Times New Roman"/>
            <w:b/>
          </w:rPr>
          <w:delText>”</w:delText>
        </w:r>
      </w:del>
      <w:r w:rsidR="00874DFA" w:rsidRPr="005864EA">
        <w:rPr>
          <w:rFonts w:ascii="Times New Roman" w:hAnsi="Times New Roman" w:cs="Times New Roman"/>
        </w:rPr>
        <w:t>.</w:t>
      </w:r>
    </w:p>
    <w:p w14:paraId="7412AEDC" w14:textId="77777777" w:rsidR="0080631F" w:rsidRPr="0080631F" w:rsidRDefault="0080631F" w:rsidP="0080631F">
      <w:pPr>
        <w:rPr>
          <w:rFonts w:ascii="Times New Roman" w:hAnsi="Times New Roman" w:cs="Times New Roman"/>
          <w:color w:val="FF0000"/>
        </w:rPr>
      </w:pPr>
    </w:p>
    <w:p w14:paraId="0BCB31CD" w14:textId="58E3C887" w:rsidR="0080631F" w:rsidRDefault="0080631F" w:rsidP="0080631F">
      <w:pPr>
        <w:rPr>
          <w:rFonts w:ascii="Times New Roman" w:hAnsi="Times New Roman" w:cs="Times New Roman"/>
          <w:color w:val="FF0000"/>
        </w:rPr>
      </w:pPr>
      <w:del w:id="935" w:author="PerfectoAmor" w:date="2016-02-03T12:57:00Z">
        <w:r w:rsidRPr="0080631F" w:rsidDel="000E5F05">
          <w:rPr>
            <w:rFonts w:ascii="Times New Roman" w:hAnsi="Times New Roman" w:cs="Times New Roman"/>
          </w:rPr>
          <w:delText>Puedes notar, e</w:delText>
        </w:r>
      </w:del>
      <w:ins w:id="936" w:author="PerfectoAmor" w:date="2016-02-03T12:57:00Z">
        <w:r w:rsidR="000E5F05">
          <w:rPr>
            <w:rFonts w:ascii="Times New Roman" w:hAnsi="Times New Roman" w:cs="Times New Roman"/>
          </w:rPr>
          <w:t>E</w:t>
        </w:r>
      </w:ins>
      <w:r w:rsidRPr="0080631F">
        <w:rPr>
          <w:rFonts w:ascii="Times New Roman" w:hAnsi="Times New Roman" w:cs="Times New Roman"/>
        </w:rPr>
        <w:t xml:space="preserve">n los </w:t>
      </w:r>
      <w:ins w:id="937" w:author="PerfectoAmor" w:date="2016-02-03T12:57:00Z">
        <w:r w:rsidR="000E5F05">
          <w:rPr>
            <w:rFonts w:ascii="Times New Roman" w:hAnsi="Times New Roman" w:cs="Times New Roman"/>
          </w:rPr>
          <w:t xml:space="preserve">anteriores </w:t>
        </w:r>
      </w:ins>
      <w:r w:rsidRPr="0080631F">
        <w:rPr>
          <w:rFonts w:ascii="Times New Roman" w:hAnsi="Times New Roman" w:cs="Times New Roman"/>
        </w:rPr>
        <w:t>ejemplos</w:t>
      </w:r>
      <w:del w:id="938" w:author="PerfectoAmor" w:date="2016-02-03T12:57:00Z">
        <w:r w:rsidRPr="0080631F" w:rsidDel="000E5F05">
          <w:rPr>
            <w:rFonts w:ascii="Times New Roman" w:hAnsi="Times New Roman" w:cs="Times New Roman"/>
          </w:rPr>
          <w:delText xml:space="preserve"> anteriores, que</w:delText>
        </w:r>
      </w:del>
      <w:r w:rsidRPr="0080631F">
        <w:rPr>
          <w:rFonts w:ascii="Times New Roman" w:hAnsi="Times New Roman" w:cs="Times New Roman"/>
        </w:rPr>
        <w:t xml:space="preserve"> el predicado está compuesto por el verbo y demás modificadores que </w:t>
      </w:r>
      <w:del w:id="939" w:author="PerfectoAmor" w:date="2016-02-03T12:57:00Z">
        <w:r w:rsidRPr="0080631F" w:rsidDel="000E5F05">
          <w:rPr>
            <w:rFonts w:ascii="Times New Roman" w:hAnsi="Times New Roman" w:cs="Times New Roman"/>
          </w:rPr>
          <w:delText>pueden hablar</w:delText>
        </w:r>
      </w:del>
      <w:ins w:id="940" w:author="PerfectoAmor" w:date="2016-02-03T12:57:00Z">
        <w:r w:rsidR="000E5F05">
          <w:rPr>
            <w:rFonts w:ascii="Times New Roman" w:hAnsi="Times New Roman" w:cs="Times New Roman"/>
          </w:rPr>
          <w:t>hablan</w:t>
        </w:r>
      </w:ins>
      <w:r w:rsidRPr="0080631F">
        <w:rPr>
          <w:rFonts w:ascii="Times New Roman" w:hAnsi="Times New Roman" w:cs="Times New Roman"/>
        </w:rPr>
        <w:t xml:space="preserve"> sobre el sujeto, detallando su participación </w:t>
      </w:r>
      <w:del w:id="941" w:author="PerfectoAmor" w:date="2016-02-04T13:41:00Z">
        <w:r w:rsidRPr="0080631F" w:rsidDel="00684097">
          <w:rPr>
            <w:rFonts w:ascii="Times New Roman" w:hAnsi="Times New Roman" w:cs="Times New Roman"/>
          </w:rPr>
          <w:delText xml:space="preserve">al interior de </w:delText>
        </w:r>
      </w:del>
      <w:ins w:id="942" w:author="PerfectoAmor" w:date="2016-02-04T13:41:00Z">
        <w:r w:rsidR="00684097">
          <w:rPr>
            <w:rFonts w:ascii="Times New Roman" w:hAnsi="Times New Roman" w:cs="Times New Roman"/>
          </w:rPr>
          <w:t xml:space="preserve">en </w:t>
        </w:r>
      </w:ins>
      <w:r w:rsidRPr="0080631F">
        <w:rPr>
          <w:rFonts w:ascii="Times New Roman" w:hAnsi="Times New Roman" w:cs="Times New Roman"/>
        </w:rPr>
        <w:t xml:space="preserve">la oración. </w:t>
      </w:r>
      <w:r w:rsidRPr="0080631F">
        <w:rPr>
          <w:rFonts w:ascii="Times New Roman" w:hAnsi="Times New Roman" w:cs="Times New Roman"/>
          <w:color w:val="FF0000"/>
        </w:rPr>
        <w:t xml:space="preserve">  </w:t>
      </w:r>
    </w:p>
    <w:p w14:paraId="0C5AB46A" w14:textId="77777777" w:rsidR="00FC3724" w:rsidRPr="0080631F" w:rsidRDefault="00FC3724" w:rsidP="0080631F">
      <w:pPr>
        <w:rPr>
          <w:rFonts w:ascii="Times New Roman" w:hAnsi="Times New Roman" w:cs="Times New Roman"/>
        </w:rPr>
      </w:pPr>
    </w:p>
    <w:p w14:paraId="0D422CF7" w14:textId="0CEA38EF" w:rsidR="0080631F" w:rsidRDefault="0080631F" w:rsidP="0080631F">
      <w:pPr>
        <w:rPr>
          <w:rFonts w:ascii="Times New Roman" w:hAnsi="Times New Roman" w:cs="Times New Roman"/>
          <w:lang w:val="es-ES"/>
        </w:rPr>
      </w:pPr>
      <w:r w:rsidRPr="0080631F">
        <w:rPr>
          <w:rFonts w:ascii="Times New Roman" w:hAnsi="Times New Roman" w:cs="Times New Roman"/>
          <w:lang w:val="es-ES"/>
        </w:rPr>
        <w:t xml:space="preserve">Si deseas conocer más sobre el predicado, te invitamos a </w:t>
      </w:r>
      <w:del w:id="943" w:author="PerfectoAmor" w:date="2016-02-03T12:57:00Z">
        <w:r w:rsidRPr="0080631F" w:rsidDel="000E5F05">
          <w:rPr>
            <w:rFonts w:ascii="Times New Roman" w:hAnsi="Times New Roman" w:cs="Times New Roman"/>
            <w:lang w:val="es-ES"/>
          </w:rPr>
          <w:delText xml:space="preserve">que veas </w:delText>
        </w:r>
      </w:del>
      <w:ins w:id="944" w:author="PerfectoAmor" w:date="2016-02-03T12:57:00Z">
        <w:r w:rsidR="000E5F05">
          <w:rPr>
            <w:rFonts w:ascii="Times New Roman" w:hAnsi="Times New Roman" w:cs="Times New Roman"/>
            <w:lang w:val="es-ES"/>
          </w:rPr>
          <w:t xml:space="preserve">consultar </w:t>
        </w:r>
      </w:ins>
      <w:r w:rsidRPr="0080631F">
        <w:rPr>
          <w:rFonts w:ascii="Times New Roman" w:hAnsi="Times New Roman" w:cs="Times New Roman"/>
          <w:lang w:val="es-ES"/>
        </w:rPr>
        <w:t>el siguiente enlace</w:t>
      </w:r>
      <w:del w:id="945" w:author="PerfectoAmor" w:date="2016-02-04T13:41:00Z">
        <w:r w:rsidRPr="0080631F" w:rsidDel="00684097">
          <w:rPr>
            <w:rFonts w:ascii="Times New Roman" w:hAnsi="Times New Roman" w:cs="Times New Roman"/>
            <w:lang w:val="es-ES"/>
          </w:rPr>
          <w:delText>.</w:delText>
        </w:r>
      </w:del>
      <w:r w:rsidRPr="0080631F">
        <w:rPr>
          <w:rFonts w:ascii="Times New Roman" w:hAnsi="Times New Roman" w:cs="Times New Roman"/>
          <w:lang w:val="es-ES"/>
        </w:rPr>
        <w:t xml:space="preserve"> [</w:t>
      </w:r>
      <w:hyperlink r:id="rId22" w:history="1">
        <w:r w:rsidRPr="0080631F">
          <w:rPr>
            <w:rStyle w:val="Hipervnculo"/>
            <w:rFonts w:ascii="Times New Roman" w:hAnsi="Times New Roman" w:cs="Times New Roman"/>
            <w:lang w:val="es-ES"/>
          </w:rPr>
          <w:t>VER</w:t>
        </w:r>
      </w:hyperlink>
      <w:r w:rsidRPr="0080631F">
        <w:rPr>
          <w:rFonts w:ascii="Times New Roman" w:hAnsi="Times New Roman" w:cs="Times New Roman"/>
          <w:lang w:val="es-ES"/>
        </w:rPr>
        <w:t>]</w:t>
      </w:r>
      <w:ins w:id="946" w:author="PerfectoAmor" w:date="2016-02-04T13:41:00Z">
        <w:r w:rsidR="00684097">
          <w:rPr>
            <w:rFonts w:ascii="Times New Roman" w:hAnsi="Times New Roman" w:cs="Times New Roman"/>
            <w:lang w:val="es-ES"/>
          </w:rPr>
          <w:t>.</w:t>
        </w:r>
      </w:ins>
    </w:p>
    <w:p w14:paraId="246F6A42" w14:textId="77777777" w:rsidR="00FC3724" w:rsidRDefault="00FC3724" w:rsidP="0080631F">
      <w:pPr>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473"/>
        <w:gridCol w:w="6355"/>
      </w:tblGrid>
      <w:tr w:rsidR="00FC3724" w:rsidRPr="002145BD" w14:paraId="5413055D" w14:textId="77777777" w:rsidTr="00220818">
        <w:tc>
          <w:tcPr>
            <w:tcW w:w="9033" w:type="dxa"/>
            <w:gridSpan w:val="2"/>
            <w:shd w:val="clear" w:color="auto" w:fill="000000" w:themeFill="text1"/>
          </w:tcPr>
          <w:p w14:paraId="40A9FB1B" w14:textId="2927CDE0" w:rsidR="00FC3724" w:rsidRPr="002145BD" w:rsidRDefault="00FC3724">
            <w:pPr>
              <w:jc w:val="center"/>
              <w:rPr>
                <w:rFonts w:ascii="Times New Roman" w:hAnsi="Times New Roman" w:cs="Times New Roman"/>
                <w:b/>
                <w:color w:val="FFFFFF" w:themeColor="background1"/>
              </w:rPr>
              <w:pPrChange w:id="947" w:author="PerfectoAmor" w:date="2016-02-03T12:57:00Z">
                <w:pPr/>
              </w:pPrChange>
            </w:pPr>
            <w:r>
              <w:rPr>
                <w:rFonts w:ascii="Times New Roman" w:hAnsi="Times New Roman" w:cs="Times New Roman"/>
                <w:b/>
                <w:color w:val="FFFFFF" w:themeColor="background1"/>
              </w:rPr>
              <w:t>Profundiza</w:t>
            </w:r>
            <w:r w:rsidRPr="002145BD">
              <w:rPr>
                <w:rFonts w:ascii="Times New Roman" w:hAnsi="Times New Roman" w:cs="Times New Roman"/>
                <w:b/>
                <w:color w:val="FFFFFF" w:themeColor="background1"/>
              </w:rPr>
              <w:t xml:space="preserve">: recurso </w:t>
            </w:r>
            <w:r>
              <w:rPr>
                <w:rFonts w:ascii="Times New Roman" w:hAnsi="Times New Roman" w:cs="Times New Roman"/>
                <w:b/>
                <w:color w:val="FFFFFF" w:themeColor="background1"/>
              </w:rPr>
              <w:t>aprovechado</w:t>
            </w:r>
          </w:p>
        </w:tc>
      </w:tr>
      <w:tr w:rsidR="00FC3724" w:rsidRPr="002145BD" w14:paraId="0EB0698E" w14:textId="77777777" w:rsidTr="00220818">
        <w:tc>
          <w:tcPr>
            <w:tcW w:w="2518" w:type="dxa"/>
          </w:tcPr>
          <w:p w14:paraId="78C1905B" w14:textId="77777777" w:rsidR="00FC3724" w:rsidRPr="002145BD" w:rsidRDefault="00FC3724" w:rsidP="00220818">
            <w:pPr>
              <w:rPr>
                <w:rFonts w:ascii="Times New Roman" w:hAnsi="Times New Roman" w:cs="Times New Roman"/>
                <w:b/>
                <w:color w:val="000000"/>
              </w:rPr>
            </w:pPr>
            <w:r w:rsidRPr="002145BD">
              <w:rPr>
                <w:rFonts w:ascii="Times New Roman" w:hAnsi="Times New Roman" w:cs="Times New Roman"/>
                <w:b/>
                <w:color w:val="000000"/>
              </w:rPr>
              <w:t>Código</w:t>
            </w:r>
          </w:p>
        </w:tc>
        <w:tc>
          <w:tcPr>
            <w:tcW w:w="6515" w:type="dxa"/>
          </w:tcPr>
          <w:p w14:paraId="34CBEF84" w14:textId="76B3DA6A" w:rsidR="00FC3724" w:rsidRPr="002145BD" w:rsidRDefault="00FC3724" w:rsidP="00220818">
            <w:pPr>
              <w:rPr>
                <w:rFonts w:ascii="Times New Roman" w:hAnsi="Times New Roman" w:cs="Times New Roman"/>
                <w:b/>
                <w:color w:val="000000"/>
              </w:rPr>
            </w:pPr>
            <w:r>
              <w:rPr>
                <w:rFonts w:ascii="Times New Roman" w:hAnsi="Times New Roman" w:cs="Times New Roman"/>
                <w:color w:val="000000"/>
              </w:rPr>
              <w:t>LE_06_05_CO_REC180</w:t>
            </w:r>
          </w:p>
        </w:tc>
      </w:tr>
      <w:tr w:rsidR="00FC3724" w:rsidRPr="002145BD" w14:paraId="53781D26" w14:textId="77777777" w:rsidTr="00220818">
        <w:tc>
          <w:tcPr>
            <w:tcW w:w="2518" w:type="dxa"/>
          </w:tcPr>
          <w:p w14:paraId="20CE34D2" w14:textId="77777777" w:rsidR="00FC3724" w:rsidRPr="002145BD" w:rsidRDefault="00FC3724" w:rsidP="00220818">
            <w:pPr>
              <w:rPr>
                <w:rFonts w:ascii="Times New Roman" w:hAnsi="Times New Roman" w:cs="Times New Roman"/>
                <w:color w:val="000000"/>
              </w:rPr>
            </w:pPr>
            <w:r w:rsidRPr="002145BD">
              <w:rPr>
                <w:rFonts w:ascii="Times New Roman" w:hAnsi="Times New Roman" w:cs="Times New Roman"/>
                <w:b/>
                <w:color w:val="000000"/>
              </w:rPr>
              <w:t>Título</w:t>
            </w:r>
          </w:p>
        </w:tc>
        <w:tc>
          <w:tcPr>
            <w:tcW w:w="6515" w:type="dxa"/>
          </w:tcPr>
          <w:p w14:paraId="21CD13AA" w14:textId="4BF639F0" w:rsidR="00FC3724" w:rsidRPr="002145BD" w:rsidRDefault="00FC3724" w:rsidP="00220818">
            <w:pPr>
              <w:rPr>
                <w:rFonts w:ascii="Times New Roman" w:hAnsi="Times New Roman" w:cs="Times New Roman"/>
              </w:rPr>
            </w:pPr>
            <w:r w:rsidRPr="00FC3724">
              <w:rPr>
                <w:rFonts w:ascii="Times New Roman" w:hAnsi="Times New Roman" w:cs="Times New Roman"/>
              </w:rPr>
              <w:t>La oración: el sujeto y el predicado</w:t>
            </w:r>
          </w:p>
        </w:tc>
      </w:tr>
      <w:tr w:rsidR="00FC3724" w:rsidRPr="002145BD" w14:paraId="4D41C8E7" w14:textId="77777777" w:rsidTr="00220818">
        <w:tc>
          <w:tcPr>
            <w:tcW w:w="2518" w:type="dxa"/>
          </w:tcPr>
          <w:p w14:paraId="42032414" w14:textId="77777777" w:rsidR="00FC3724" w:rsidRPr="002145BD" w:rsidRDefault="00FC3724" w:rsidP="00220818">
            <w:pPr>
              <w:rPr>
                <w:rFonts w:ascii="Times New Roman" w:hAnsi="Times New Roman" w:cs="Times New Roman"/>
                <w:color w:val="000000"/>
              </w:rPr>
            </w:pPr>
            <w:r w:rsidRPr="002145BD">
              <w:rPr>
                <w:rFonts w:ascii="Times New Roman" w:hAnsi="Times New Roman" w:cs="Times New Roman"/>
                <w:b/>
                <w:color w:val="000000"/>
              </w:rPr>
              <w:t>Descripción</w:t>
            </w:r>
          </w:p>
        </w:tc>
        <w:tc>
          <w:tcPr>
            <w:tcW w:w="6515" w:type="dxa"/>
          </w:tcPr>
          <w:p w14:paraId="0D8BF4FA" w14:textId="304B87FD" w:rsidR="00FC3724" w:rsidRPr="002145BD" w:rsidRDefault="00FC3724" w:rsidP="00220818">
            <w:pPr>
              <w:jc w:val="both"/>
              <w:rPr>
                <w:rFonts w:ascii="Times New Roman" w:hAnsi="Times New Roman" w:cs="Times New Roman"/>
                <w:color w:val="000000"/>
              </w:rPr>
            </w:pPr>
            <w:r w:rsidRPr="00FC3724">
              <w:rPr>
                <w:rFonts w:ascii="Times New Roman" w:hAnsi="Times New Roman" w:cs="Times New Roman"/>
                <w:color w:val="000000"/>
              </w:rPr>
              <w:t>Interactivo que ejemplifica la estructura del sujeto y del predicado</w:t>
            </w:r>
          </w:p>
        </w:tc>
      </w:tr>
    </w:tbl>
    <w:p w14:paraId="3EC3A8A4" w14:textId="77777777" w:rsidR="0080631F" w:rsidRPr="0080631F" w:rsidRDefault="0080631F" w:rsidP="0080631F">
      <w:pPr>
        <w:rPr>
          <w:rFonts w:ascii="Times New Roman" w:hAnsi="Times New Roman" w:cs="Times New Roman"/>
          <w:highlight w:val="yellow"/>
          <w:lang w:val="es-ES"/>
        </w:rPr>
      </w:pPr>
    </w:p>
    <w:p w14:paraId="73297C28" w14:textId="77777777" w:rsidR="0080631F" w:rsidRPr="0080631F" w:rsidRDefault="0080631F" w:rsidP="0080631F">
      <w:pPr>
        <w:rPr>
          <w:rFonts w:ascii="Times New Roman" w:hAnsi="Times New Roman" w:cs="Times New Roman"/>
          <w:b/>
          <w:lang w:val="es-ES"/>
        </w:rPr>
      </w:pPr>
      <w:r w:rsidRPr="00DE7C89">
        <w:rPr>
          <w:rFonts w:ascii="Times New Roman" w:hAnsi="Times New Roman" w:cs="Times New Roman"/>
          <w:b/>
          <w:highlight w:val="yellow"/>
          <w:lang w:val="es-ES"/>
        </w:rPr>
        <w:t>[SECCIÓN 3]</w:t>
      </w:r>
      <w:r w:rsidRPr="00DE7C89">
        <w:rPr>
          <w:rFonts w:ascii="Times New Roman" w:hAnsi="Times New Roman" w:cs="Times New Roman"/>
          <w:b/>
          <w:lang w:val="es-ES"/>
        </w:rPr>
        <w:t xml:space="preserve"> 3.2.3</w:t>
      </w:r>
      <w:r w:rsidRPr="0080631F">
        <w:rPr>
          <w:rFonts w:ascii="Times New Roman" w:hAnsi="Times New Roman" w:cs="Times New Roman"/>
          <w:b/>
          <w:lang w:val="es-ES"/>
        </w:rPr>
        <w:t xml:space="preserve"> Los modificadores</w:t>
      </w:r>
    </w:p>
    <w:p w14:paraId="198D0FE8" w14:textId="77777777" w:rsidR="0080631F" w:rsidRPr="0080631F" w:rsidRDefault="0080631F" w:rsidP="0080631F">
      <w:pPr>
        <w:rPr>
          <w:rFonts w:ascii="Times New Roman" w:hAnsi="Times New Roman" w:cs="Times New Roman"/>
          <w:b/>
          <w:lang w:val="es-ES"/>
        </w:rPr>
      </w:pPr>
    </w:p>
    <w:tbl>
      <w:tblPr>
        <w:tblStyle w:val="Tablaconcuadrcula"/>
        <w:tblW w:w="8715" w:type="dxa"/>
        <w:tblLook w:val="04A0" w:firstRow="1" w:lastRow="0" w:firstColumn="1" w:lastColumn="0" w:noHBand="0" w:noVBand="1"/>
      </w:tblPr>
      <w:tblGrid>
        <w:gridCol w:w="2470"/>
        <w:gridCol w:w="6245"/>
      </w:tblGrid>
      <w:tr w:rsidR="0080631F" w:rsidRPr="0080631F" w14:paraId="6DBD50F0" w14:textId="77777777" w:rsidTr="005B05A5">
        <w:tc>
          <w:tcPr>
            <w:tcW w:w="8715" w:type="dxa"/>
            <w:gridSpan w:val="2"/>
            <w:shd w:val="clear" w:color="auto" w:fill="000000" w:themeFill="text1"/>
          </w:tcPr>
          <w:p w14:paraId="53A7F70B" w14:textId="77777777" w:rsidR="0080631F" w:rsidRPr="0080631F" w:rsidRDefault="0080631F">
            <w:pPr>
              <w:jc w:val="center"/>
              <w:rPr>
                <w:rFonts w:ascii="Times New Roman" w:eastAsia="Batang" w:hAnsi="Times New Roman" w:cs="Times New Roman"/>
                <w:b/>
              </w:rPr>
              <w:pPrChange w:id="948" w:author="PerfectoAmor" w:date="2016-02-03T12:58:00Z">
                <w:pPr/>
              </w:pPrChange>
            </w:pPr>
            <w:r w:rsidRPr="0080631F">
              <w:rPr>
                <w:rFonts w:ascii="Times New Roman" w:eastAsia="Batang" w:hAnsi="Times New Roman" w:cs="Times New Roman"/>
                <w:b/>
              </w:rPr>
              <w:t>Recuerda</w:t>
            </w:r>
          </w:p>
        </w:tc>
      </w:tr>
      <w:tr w:rsidR="0080631F" w:rsidRPr="0080631F" w14:paraId="242BDD78" w14:textId="77777777" w:rsidTr="005B05A5">
        <w:tc>
          <w:tcPr>
            <w:tcW w:w="2470" w:type="dxa"/>
          </w:tcPr>
          <w:p w14:paraId="12D6EF44" w14:textId="77777777" w:rsidR="0080631F" w:rsidRPr="0080631F" w:rsidRDefault="0080631F" w:rsidP="0080631F">
            <w:pPr>
              <w:rPr>
                <w:rFonts w:ascii="Times New Roman" w:eastAsia="Batang" w:hAnsi="Times New Roman" w:cs="Times New Roman"/>
              </w:rPr>
            </w:pPr>
            <w:r w:rsidRPr="0080631F">
              <w:rPr>
                <w:rFonts w:ascii="Times New Roman" w:eastAsia="Batang" w:hAnsi="Times New Roman" w:cs="Times New Roman"/>
                <w:b/>
              </w:rPr>
              <w:t>Contenido</w:t>
            </w:r>
          </w:p>
        </w:tc>
        <w:tc>
          <w:tcPr>
            <w:tcW w:w="6245" w:type="dxa"/>
            <w:tcBorders>
              <w:top w:val="single" w:sz="4" w:space="0" w:color="auto"/>
              <w:bottom w:val="single" w:sz="4" w:space="0" w:color="auto"/>
              <w:right w:val="single" w:sz="4" w:space="0" w:color="auto"/>
            </w:tcBorders>
            <w:shd w:val="clear" w:color="auto" w:fill="auto"/>
          </w:tcPr>
          <w:p w14:paraId="5AA5C2B7" w14:textId="56EB7806" w:rsidR="0080631F" w:rsidRPr="0080631F" w:rsidRDefault="0080631F" w:rsidP="00396B97">
            <w:pPr>
              <w:rPr>
                <w:rFonts w:ascii="Times New Roman" w:hAnsi="Times New Roman" w:cs="Times New Roman"/>
              </w:rPr>
            </w:pPr>
            <w:r w:rsidRPr="00A00A9E">
              <w:rPr>
                <w:rFonts w:ascii="Times New Roman" w:hAnsi="Times New Roman" w:cs="Times New Roman"/>
                <w:b/>
              </w:rPr>
              <w:t>Los modificadores</w:t>
            </w:r>
            <w:r w:rsidRPr="0080631F">
              <w:rPr>
                <w:rFonts w:ascii="Times New Roman" w:hAnsi="Times New Roman" w:cs="Times New Roman"/>
              </w:rPr>
              <w:t xml:space="preserve"> son palabras que acompañan al sustantivo y al verbo para determinar</w:t>
            </w:r>
            <w:r w:rsidR="005864EA">
              <w:rPr>
                <w:rFonts w:ascii="Times New Roman" w:hAnsi="Times New Roman" w:cs="Times New Roman"/>
              </w:rPr>
              <w:t>los</w:t>
            </w:r>
            <w:r w:rsidRPr="0080631F">
              <w:rPr>
                <w:rFonts w:ascii="Times New Roman" w:hAnsi="Times New Roman" w:cs="Times New Roman"/>
              </w:rPr>
              <w:t xml:space="preserve">, </w:t>
            </w:r>
            <w:del w:id="949" w:author="PerfectoAmor" w:date="2016-02-04T13:42:00Z">
              <w:r w:rsidRPr="0080631F" w:rsidDel="00396B97">
                <w:rPr>
                  <w:rFonts w:ascii="Times New Roman" w:hAnsi="Times New Roman" w:cs="Times New Roman"/>
                </w:rPr>
                <w:delText>modificar</w:delText>
              </w:r>
              <w:r w:rsidR="005864EA" w:rsidDel="00396B97">
                <w:rPr>
                  <w:rFonts w:ascii="Times New Roman" w:hAnsi="Times New Roman" w:cs="Times New Roman"/>
                </w:rPr>
                <w:delText xml:space="preserve">los </w:delText>
              </w:r>
            </w:del>
            <w:ins w:id="950" w:author="PerfectoAmor" w:date="2016-02-04T13:42:00Z">
              <w:r w:rsidR="00396B97">
                <w:rPr>
                  <w:rFonts w:ascii="Times New Roman" w:hAnsi="Times New Roman" w:cs="Times New Roman"/>
                </w:rPr>
                <w:t xml:space="preserve">cambiarlos </w:t>
              </w:r>
            </w:ins>
            <w:r w:rsidR="005864EA">
              <w:rPr>
                <w:rFonts w:ascii="Times New Roman" w:hAnsi="Times New Roman" w:cs="Times New Roman"/>
              </w:rPr>
              <w:t>o</w:t>
            </w:r>
            <w:r w:rsidRPr="0080631F">
              <w:rPr>
                <w:rFonts w:ascii="Times New Roman" w:hAnsi="Times New Roman" w:cs="Times New Roman"/>
              </w:rPr>
              <w:t xml:space="preserve"> describir</w:t>
            </w:r>
            <w:r w:rsidR="005864EA">
              <w:rPr>
                <w:rFonts w:ascii="Times New Roman" w:hAnsi="Times New Roman" w:cs="Times New Roman"/>
              </w:rPr>
              <w:t>los</w:t>
            </w:r>
            <w:r w:rsidRPr="0080631F">
              <w:rPr>
                <w:rFonts w:ascii="Times New Roman" w:hAnsi="Times New Roman" w:cs="Times New Roman"/>
              </w:rPr>
              <w:t xml:space="preserve">. Estas palabras cumplen la función de </w:t>
            </w:r>
            <w:r w:rsidRPr="00D260F5">
              <w:rPr>
                <w:rFonts w:ascii="Times New Roman" w:hAnsi="Times New Roman" w:cs="Times New Roman"/>
                <w:rPrChange w:id="951" w:author="PerfectoAmor" w:date="2016-02-03T12:58:00Z">
                  <w:rPr>
                    <w:rFonts w:ascii="Times New Roman" w:hAnsi="Times New Roman" w:cs="Times New Roman"/>
                    <w:i/>
                  </w:rPr>
                </w:rPrChange>
              </w:rPr>
              <w:t>modificadores</w:t>
            </w:r>
            <w:r w:rsidRPr="0080631F">
              <w:rPr>
                <w:rFonts w:ascii="Times New Roman" w:hAnsi="Times New Roman" w:cs="Times New Roman"/>
              </w:rPr>
              <w:t xml:space="preserve"> de la oración gramatical, con el objetivo de darle un mejor sentido a lo que se dice.</w:t>
            </w:r>
          </w:p>
        </w:tc>
      </w:tr>
    </w:tbl>
    <w:p w14:paraId="41DC0927" w14:textId="77777777" w:rsidR="0080631F" w:rsidRPr="0080631F" w:rsidRDefault="0080631F" w:rsidP="0080631F">
      <w:pPr>
        <w:rPr>
          <w:rFonts w:ascii="Times New Roman" w:hAnsi="Times New Roman" w:cs="Times New Roman"/>
          <w:b/>
        </w:rPr>
      </w:pPr>
    </w:p>
    <w:tbl>
      <w:tblPr>
        <w:tblStyle w:val="Tablaconcuadrcula"/>
        <w:tblW w:w="0" w:type="auto"/>
        <w:tblLook w:val="04A0" w:firstRow="1" w:lastRow="0" w:firstColumn="1" w:lastColumn="0" w:noHBand="0" w:noVBand="1"/>
      </w:tblPr>
      <w:tblGrid>
        <w:gridCol w:w="4404"/>
        <w:gridCol w:w="4424"/>
      </w:tblGrid>
      <w:tr w:rsidR="0080631F" w:rsidRPr="0080631F" w14:paraId="17D3EC15" w14:textId="77777777" w:rsidTr="00A00A9E">
        <w:tc>
          <w:tcPr>
            <w:tcW w:w="8828" w:type="dxa"/>
            <w:gridSpan w:val="2"/>
          </w:tcPr>
          <w:p w14:paraId="3157FEBA" w14:textId="77777777" w:rsidR="0080631F" w:rsidRPr="00A00A9E" w:rsidRDefault="0080631F" w:rsidP="0080631F">
            <w:pPr>
              <w:rPr>
                <w:rFonts w:ascii="Times New Roman" w:hAnsi="Times New Roman" w:cs="Times New Roman"/>
                <w:b/>
              </w:rPr>
            </w:pPr>
            <w:r w:rsidRPr="00A00A9E">
              <w:rPr>
                <w:rFonts w:ascii="Times New Roman" w:hAnsi="Times New Roman" w:cs="Times New Roman"/>
                <w:b/>
              </w:rPr>
              <w:t>Los modificadores</w:t>
            </w:r>
          </w:p>
        </w:tc>
      </w:tr>
      <w:tr w:rsidR="0080631F" w:rsidRPr="0080631F" w14:paraId="097D6C57" w14:textId="77777777" w:rsidTr="00A00A9E">
        <w:tc>
          <w:tcPr>
            <w:tcW w:w="4404" w:type="dxa"/>
          </w:tcPr>
          <w:p w14:paraId="3814922F" w14:textId="77777777" w:rsidR="0080631F" w:rsidRPr="00A00A9E" w:rsidRDefault="0080631F" w:rsidP="0080631F">
            <w:pPr>
              <w:rPr>
                <w:rFonts w:ascii="Times New Roman" w:hAnsi="Times New Roman" w:cs="Times New Roman"/>
                <w:b/>
              </w:rPr>
            </w:pPr>
            <w:r w:rsidRPr="00A00A9E">
              <w:rPr>
                <w:rFonts w:ascii="Times New Roman" w:hAnsi="Times New Roman" w:cs="Times New Roman"/>
                <w:b/>
              </w:rPr>
              <w:t>Sujeto</w:t>
            </w:r>
          </w:p>
        </w:tc>
        <w:tc>
          <w:tcPr>
            <w:tcW w:w="4424" w:type="dxa"/>
          </w:tcPr>
          <w:p w14:paraId="0838E387" w14:textId="77777777" w:rsidR="0080631F" w:rsidRPr="00A00A9E" w:rsidRDefault="0080631F" w:rsidP="0080631F">
            <w:pPr>
              <w:rPr>
                <w:rFonts w:ascii="Times New Roman" w:hAnsi="Times New Roman" w:cs="Times New Roman"/>
                <w:b/>
              </w:rPr>
            </w:pPr>
            <w:r w:rsidRPr="00A00A9E">
              <w:rPr>
                <w:rFonts w:ascii="Times New Roman" w:hAnsi="Times New Roman" w:cs="Times New Roman"/>
                <w:b/>
              </w:rPr>
              <w:t>Predicado</w:t>
            </w:r>
          </w:p>
        </w:tc>
      </w:tr>
      <w:tr w:rsidR="0080631F" w:rsidRPr="0080631F" w14:paraId="715406A5" w14:textId="77777777" w:rsidTr="00A00A9E">
        <w:tc>
          <w:tcPr>
            <w:tcW w:w="4404" w:type="dxa"/>
          </w:tcPr>
          <w:p w14:paraId="481A5110" w14:textId="3364AD67" w:rsidR="004B2DB4" w:rsidRDefault="004B2DB4" w:rsidP="0080631F">
            <w:pPr>
              <w:rPr>
                <w:rFonts w:ascii="Times New Roman" w:hAnsi="Times New Roman" w:cs="Times New Roman"/>
              </w:rPr>
            </w:pPr>
            <w:del w:id="952" w:author="PerfectoAmor" w:date="2016-02-03T12:59:00Z">
              <w:r w:rsidDel="00D260F5">
                <w:rPr>
                  <w:rFonts w:ascii="Times New Roman" w:hAnsi="Times New Roman" w:cs="Times New Roman"/>
                </w:rPr>
                <w:lastRenderedPageBreak/>
                <w:delText>En el sujeto, el núcleo, es decir, l</w:delText>
              </w:r>
            </w:del>
            <w:ins w:id="953" w:author="PerfectoAmor" w:date="2016-02-03T12:59:00Z">
              <w:r w:rsidR="00D260F5">
                <w:rPr>
                  <w:rFonts w:ascii="Times New Roman" w:hAnsi="Times New Roman" w:cs="Times New Roman"/>
                </w:rPr>
                <w:t>L</w:t>
              </w:r>
            </w:ins>
            <w:r>
              <w:rPr>
                <w:rFonts w:ascii="Times New Roman" w:hAnsi="Times New Roman" w:cs="Times New Roman"/>
              </w:rPr>
              <w:t>a palabra más importante</w:t>
            </w:r>
            <w:ins w:id="954" w:author="PerfectoAmor" w:date="2016-02-03T12:59:00Z">
              <w:r w:rsidR="00D260F5">
                <w:rPr>
                  <w:rFonts w:ascii="Times New Roman" w:hAnsi="Times New Roman" w:cs="Times New Roman"/>
                </w:rPr>
                <w:t xml:space="preserve"> en el sujeto es el </w:t>
              </w:r>
              <w:r w:rsidR="00D260F5" w:rsidRPr="00396B97">
                <w:rPr>
                  <w:rFonts w:ascii="Times New Roman" w:hAnsi="Times New Roman" w:cs="Times New Roman"/>
                  <w:b/>
                  <w:rPrChange w:id="955" w:author="PerfectoAmor" w:date="2016-02-04T13:42:00Z">
                    <w:rPr>
                      <w:rFonts w:ascii="Times New Roman" w:hAnsi="Times New Roman" w:cs="Times New Roman"/>
                    </w:rPr>
                  </w:rPrChange>
                </w:rPr>
                <w:t>núcleo</w:t>
              </w:r>
            </w:ins>
            <w:ins w:id="956" w:author="PerfectoAmor" w:date="2016-02-03T13:00:00Z">
              <w:r w:rsidR="00D260F5">
                <w:rPr>
                  <w:rFonts w:ascii="Times New Roman" w:hAnsi="Times New Roman" w:cs="Times New Roman"/>
                </w:rPr>
                <w:t xml:space="preserve">, </w:t>
              </w:r>
            </w:ins>
            <w:del w:id="957" w:author="PerfectoAmor" w:date="2016-02-03T12:59:00Z">
              <w:r w:rsidDel="00D260F5">
                <w:rPr>
                  <w:rFonts w:ascii="Times New Roman" w:hAnsi="Times New Roman" w:cs="Times New Roman"/>
                </w:rPr>
                <w:delText xml:space="preserve">, es </w:delText>
              </w:r>
            </w:del>
            <w:r>
              <w:rPr>
                <w:rFonts w:ascii="Times New Roman" w:hAnsi="Times New Roman" w:cs="Times New Roman"/>
              </w:rPr>
              <w:t>un sustantivo</w:t>
            </w:r>
            <w:ins w:id="958" w:author="PerfectoAmor" w:date="2016-02-03T13:01:00Z">
              <w:r w:rsidR="00D260F5">
                <w:rPr>
                  <w:rFonts w:ascii="Times New Roman" w:hAnsi="Times New Roman" w:cs="Times New Roman"/>
                </w:rPr>
                <w:t xml:space="preserve"> que la hace comprensible</w:t>
              </w:r>
            </w:ins>
            <w:ins w:id="959" w:author="PerfectoAmor" w:date="2016-02-03T13:00:00Z">
              <w:r w:rsidR="00D260F5">
                <w:rPr>
                  <w:rFonts w:ascii="Times New Roman" w:hAnsi="Times New Roman" w:cs="Times New Roman"/>
                </w:rPr>
                <w:t>.</w:t>
              </w:r>
            </w:ins>
            <w:del w:id="960" w:author="PerfectoAmor" w:date="2016-02-03T13:01:00Z">
              <w:r w:rsidDel="00D260F5">
                <w:rPr>
                  <w:rFonts w:ascii="Times New Roman" w:hAnsi="Times New Roman" w:cs="Times New Roman"/>
                </w:rPr>
                <w:delText>, pues es la que debe aparecer para que podamos crear oraciones comprensibles.</w:delText>
              </w:r>
            </w:del>
            <w:r>
              <w:rPr>
                <w:rFonts w:ascii="Times New Roman" w:hAnsi="Times New Roman" w:cs="Times New Roman"/>
              </w:rPr>
              <w:t xml:space="preserve"> </w:t>
            </w:r>
            <w:del w:id="961" w:author="PerfectoAmor" w:date="2016-02-03T13:01:00Z">
              <w:r w:rsidDel="00D260F5">
                <w:rPr>
                  <w:rFonts w:ascii="Times New Roman" w:hAnsi="Times New Roman" w:cs="Times New Roman"/>
                </w:rPr>
                <w:delText>No sería clara, p</w:delText>
              </w:r>
            </w:del>
            <w:ins w:id="962" w:author="PerfectoAmor" w:date="2016-02-03T13:01:00Z">
              <w:r w:rsidR="00D260F5">
                <w:rPr>
                  <w:rFonts w:ascii="Times New Roman" w:hAnsi="Times New Roman" w:cs="Times New Roman"/>
                </w:rPr>
                <w:t>P</w:t>
              </w:r>
            </w:ins>
            <w:r>
              <w:rPr>
                <w:rFonts w:ascii="Times New Roman" w:hAnsi="Times New Roman" w:cs="Times New Roman"/>
              </w:rPr>
              <w:t xml:space="preserve">or ejemplo, la expresión </w:t>
            </w:r>
            <w:del w:id="963" w:author="PerfectoAmor" w:date="2016-02-04T13:43:00Z">
              <w:r w:rsidDel="00396B97">
                <w:rPr>
                  <w:rFonts w:ascii="Times New Roman" w:hAnsi="Times New Roman" w:cs="Times New Roman"/>
                </w:rPr>
                <w:delText>“</w:delText>
              </w:r>
            </w:del>
            <w:r w:rsidRPr="00396B97">
              <w:rPr>
                <w:rFonts w:ascii="Times New Roman" w:hAnsi="Times New Roman" w:cs="Times New Roman"/>
                <w:i/>
                <w:rPrChange w:id="964" w:author="PerfectoAmor" w:date="2016-02-04T13:43:00Z">
                  <w:rPr>
                    <w:rFonts w:ascii="Times New Roman" w:hAnsi="Times New Roman" w:cs="Times New Roman"/>
                  </w:rPr>
                </w:rPrChange>
              </w:rPr>
              <w:t>fría es saludable</w:t>
            </w:r>
            <w:del w:id="965" w:author="PerfectoAmor" w:date="2016-02-04T13:43:00Z">
              <w:r w:rsidDel="00396B97">
                <w:rPr>
                  <w:rFonts w:ascii="Times New Roman" w:hAnsi="Times New Roman" w:cs="Times New Roman"/>
                </w:rPr>
                <w:delText>”</w:delText>
              </w:r>
            </w:del>
            <w:r>
              <w:rPr>
                <w:rFonts w:ascii="Times New Roman" w:hAnsi="Times New Roman" w:cs="Times New Roman"/>
              </w:rPr>
              <w:t xml:space="preserve">, </w:t>
            </w:r>
            <w:del w:id="966" w:author="PerfectoAmor" w:date="2016-02-03T13:01:00Z">
              <w:r w:rsidDel="00D260F5">
                <w:rPr>
                  <w:rFonts w:ascii="Times New Roman" w:hAnsi="Times New Roman" w:cs="Times New Roman"/>
                </w:rPr>
                <w:delText xml:space="preserve">sino más bien con el sustantivo “agua: </w:delText>
              </w:r>
            </w:del>
            <w:ins w:id="967" w:author="PerfectoAmor" w:date="2016-02-03T13:01:00Z">
              <w:r w:rsidR="00D260F5">
                <w:rPr>
                  <w:rFonts w:ascii="Times New Roman" w:hAnsi="Times New Roman" w:cs="Times New Roman"/>
                </w:rPr>
                <w:t>no tiene sentido completo</w:t>
              </w:r>
            </w:ins>
            <w:ins w:id="968" w:author="PerfectoAmor" w:date="2016-02-04T13:43:00Z">
              <w:r w:rsidR="00396B97">
                <w:rPr>
                  <w:rFonts w:ascii="Times New Roman" w:hAnsi="Times New Roman" w:cs="Times New Roman"/>
                </w:rPr>
                <w:t xml:space="preserve"> y</w:t>
              </w:r>
            </w:ins>
            <w:ins w:id="969" w:author="PerfectoAmor" w:date="2016-02-03T13:01:00Z">
              <w:r w:rsidR="00D260F5">
                <w:rPr>
                  <w:rFonts w:ascii="Times New Roman" w:hAnsi="Times New Roman" w:cs="Times New Roman"/>
                </w:rPr>
                <w:t xml:space="preserve"> dif</w:t>
              </w:r>
            </w:ins>
            <w:ins w:id="970" w:author="PerfectoAmor" w:date="2016-02-04T13:43:00Z">
              <w:r w:rsidR="00396B97">
                <w:rPr>
                  <w:rFonts w:ascii="Times New Roman" w:hAnsi="Times New Roman" w:cs="Times New Roman"/>
                </w:rPr>
                <w:t>i</w:t>
              </w:r>
            </w:ins>
            <w:ins w:id="971" w:author="PerfectoAmor" w:date="2016-02-03T13:01:00Z">
              <w:r w:rsidR="00D260F5">
                <w:rPr>
                  <w:rFonts w:ascii="Times New Roman" w:hAnsi="Times New Roman" w:cs="Times New Roman"/>
                </w:rPr>
                <w:t xml:space="preserve">ere de </w:t>
              </w:r>
            </w:ins>
            <w:del w:id="972" w:author="PerfectoAmor" w:date="2016-02-04T13:43:00Z">
              <w:r w:rsidDel="00396B97">
                <w:rPr>
                  <w:rFonts w:ascii="Times New Roman" w:hAnsi="Times New Roman" w:cs="Times New Roman"/>
                </w:rPr>
                <w:delText>“</w:delText>
              </w:r>
            </w:del>
            <w:r w:rsidRPr="00396B97">
              <w:rPr>
                <w:rFonts w:ascii="Times New Roman" w:hAnsi="Times New Roman" w:cs="Times New Roman"/>
                <w:i/>
                <w:rPrChange w:id="973" w:author="PerfectoAmor" w:date="2016-02-04T13:43:00Z">
                  <w:rPr>
                    <w:rFonts w:ascii="Times New Roman" w:hAnsi="Times New Roman" w:cs="Times New Roman"/>
                  </w:rPr>
                </w:rPrChange>
              </w:rPr>
              <w:t xml:space="preserve">El </w:t>
            </w:r>
            <w:r w:rsidRPr="00396B97">
              <w:rPr>
                <w:rFonts w:ascii="Times New Roman" w:hAnsi="Times New Roman" w:cs="Times New Roman"/>
                <w:b/>
                <w:i/>
                <w:rPrChange w:id="974" w:author="PerfectoAmor" w:date="2016-02-04T13:43:00Z">
                  <w:rPr>
                    <w:rFonts w:ascii="Times New Roman" w:hAnsi="Times New Roman" w:cs="Times New Roman"/>
                    <w:b/>
                  </w:rPr>
                </w:rPrChange>
              </w:rPr>
              <w:t>agua</w:t>
            </w:r>
            <w:r w:rsidRPr="00396B97">
              <w:rPr>
                <w:rFonts w:ascii="Times New Roman" w:hAnsi="Times New Roman" w:cs="Times New Roman"/>
                <w:i/>
                <w:rPrChange w:id="975" w:author="PerfectoAmor" w:date="2016-02-04T13:43:00Z">
                  <w:rPr>
                    <w:rFonts w:ascii="Times New Roman" w:hAnsi="Times New Roman" w:cs="Times New Roman"/>
                  </w:rPr>
                </w:rPrChange>
              </w:rPr>
              <w:t xml:space="preserve"> fría es saludable</w:t>
            </w:r>
            <w:del w:id="976" w:author="PerfectoAmor" w:date="2016-02-04T13:43:00Z">
              <w:r w:rsidDel="00396B97">
                <w:rPr>
                  <w:rFonts w:ascii="Times New Roman" w:hAnsi="Times New Roman" w:cs="Times New Roman"/>
                </w:rPr>
                <w:delText>”</w:delText>
              </w:r>
            </w:del>
            <w:r>
              <w:rPr>
                <w:rFonts w:ascii="Times New Roman" w:hAnsi="Times New Roman" w:cs="Times New Roman"/>
              </w:rPr>
              <w:t>.</w:t>
            </w:r>
          </w:p>
          <w:p w14:paraId="048D8B00" w14:textId="076BA80B" w:rsidR="004B2DB4" w:rsidRDefault="004B2DB4" w:rsidP="0080631F">
            <w:pPr>
              <w:rPr>
                <w:rFonts w:ascii="Times New Roman" w:hAnsi="Times New Roman" w:cs="Times New Roman"/>
              </w:rPr>
            </w:pPr>
            <w:r>
              <w:rPr>
                <w:rFonts w:ascii="Times New Roman" w:hAnsi="Times New Roman" w:cs="Times New Roman"/>
              </w:rPr>
              <w:t xml:space="preserve"> </w:t>
            </w:r>
          </w:p>
          <w:p w14:paraId="2BB20539" w14:textId="6C8798C5" w:rsidR="0080631F" w:rsidRDefault="00956363" w:rsidP="0080631F">
            <w:pPr>
              <w:rPr>
                <w:rFonts w:ascii="Times New Roman" w:hAnsi="Times New Roman" w:cs="Times New Roman"/>
              </w:rPr>
            </w:pPr>
            <w:del w:id="977" w:author="PerfectoAmor" w:date="2016-02-03T13:02:00Z">
              <w:r w:rsidDel="00D260F5">
                <w:rPr>
                  <w:rFonts w:ascii="Times New Roman" w:hAnsi="Times New Roman" w:cs="Times New Roman"/>
                </w:rPr>
                <w:delText xml:space="preserve">Cuando hablamos de </w:delText>
              </w:r>
            </w:del>
            <w:ins w:id="978" w:author="PerfectoAmor" w:date="2016-02-03T13:02:00Z">
              <w:r w:rsidR="00D260F5">
                <w:rPr>
                  <w:rFonts w:ascii="Times New Roman" w:hAnsi="Times New Roman" w:cs="Times New Roman"/>
                </w:rPr>
                <w:t xml:space="preserve">Los </w:t>
              </w:r>
            </w:ins>
            <w:r w:rsidR="0080631F" w:rsidRPr="00956363">
              <w:rPr>
                <w:rFonts w:ascii="Times New Roman" w:hAnsi="Times New Roman" w:cs="Times New Roman"/>
                <w:b/>
              </w:rPr>
              <w:t>modificadores</w:t>
            </w:r>
            <w:r>
              <w:rPr>
                <w:rFonts w:ascii="Times New Roman" w:hAnsi="Times New Roman" w:cs="Times New Roman"/>
              </w:rPr>
              <w:t xml:space="preserve"> </w:t>
            </w:r>
            <w:r w:rsidR="00DF4234">
              <w:rPr>
                <w:rFonts w:ascii="Times New Roman" w:hAnsi="Times New Roman" w:cs="Times New Roman"/>
              </w:rPr>
              <w:t>del sustantivo</w:t>
            </w:r>
            <w:del w:id="979" w:author="PerfectoAmor" w:date="2016-02-03T13:02:00Z">
              <w:r w:rsidR="0080631F" w:rsidRPr="0080631F" w:rsidDel="00D260F5">
                <w:rPr>
                  <w:rFonts w:ascii="Times New Roman" w:hAnsi="Times New Roman" w:cs="Times New Roman"/>
                </w:rPr>
                <w:delText xml:space="preserve">, </w:delText>
              </w:r>
              <w:r w:rsidDel="00D260F5">
                <w:rPr>
                  <w:rFonts w:ascii="Times New Roman" w:hAnsi="Times New Roman" w:cs="Times New Roman"/>
                </w:rPr>
                <w:delText>nos referimos a aquellas</w:delText>
              </w:r>
            </w:del>
            <w:ins w:id="980" w:author="PerfectoAmor" w:date="2016-02-03T13:02:00Z">
              <w:r w:rsidR="00D260F5">
                <w:rPr>
                  <w:rFonts w:ascii="Times New Roman" w:hAnsi="Times New Roman" w:cs="Times New Roman"/>
                </w:rPr>
                <w:t xml:space="preserve"> son</w:t>
              </w:r>
            </w:ins>
            <w:r>
              <w:rPr>
                <w:rFonts w:ascii="Times New Roman" w:hAnsi="Times New Roman" w:cs="Times New Roman"/>
              </w:rPr>
              <w:t xml:space="preserve"> </w:t>
            </w:r>
            <w:r w:rsidR="0080631F" w:rsidRPr="0080631F">
              <w:rPr>
                <w:rFonts w:ascii="Times New Roman" w:hAnsi="Times New Roman" w:cs="Times New Roman"/>
              </w:rPr>
              <w:t>palabras que sirven para delimitar</w:t>
            </w:r>
            <w:r>
              <w:rPr>
                <w:rFonts w:ascii="Times New Roman" w:hAnsi="Times New Roman" w:cs="Times New Roman"/>
              </w:rPr>
              <w:t xml:space="preserve">lo, describirlo y contarlo. Dichos modificadores se clasifican </w:t>
            </w:r>
            <w:r w:rsidR="0080631F" w:rsidRPr="0080631F">
              <w:rPr>
                <w:rFonts w:ascii="Times New Roman" w:hAnsi="Times New Roman" w:cs="Times New Roman"/>
              </w:rPr>
              <w:t xml:space="preserve">en dos tipos: </w:t>
            </w:r>
            <w:r w:rsidR="0080631F" w:rsidRPr="00A00A9E">
              <w:rPr>
                <w:rFonts w:ascii="Times New Roman" w:hAnsi="Times New Roman" w:cs="Times New Roman"/>
                <w:b/>
              </w:rPr>
              <w:t xml:space="preserve">directos </w:t>
            </w:r>
            <w:r>
              <w:rPr>
                <w:rFonts w:ascii="Times New Roman" w:hAnsi="Times New Roman" w:cs="Times New Roman"/>
                <w:b/>
              </w:rPr>
              <w:t>e</w:t>
            </w:r>
            <w:r w:rsidR="0080631F" w:rsidRPr="00A00A9E">
              <w:rPr>
                <w:rFonts w:ascii="Times New Roman" w:hAnsi="Times New Roman" w:cs="Times New Roman"/>
                <w:b/>
              </w:rPr>
              <w:t xml:space="preserve"> indirectos</w:t>
            </w:r>
            <w:r w:rsidR="0080631F" w:rsidRPr="0080631F">
              <w:rPr>
                <w:rFonts w:ascii="Times New Roman" w:hAnsi="Times New Roman" w:cs="Times New Roman"/>
              </w:rPr>
              <w:t xml:space="preserve">. </w:t>
            </w:r>
          </w:p>
          <w:p w14:paraId="7A71F785" w14:textId="77777777" w:rsidR="00A00A9E" w:rsidRPr="0080631F" w:rsidRDefault="00A00A9E" w:rsidP="0080631F">
            <w:pPr>
              <w:rPr>
                <w:rFonts w:ascii="Times New Roman" w:hAnsi="Times New Roman" w:cs="Times New Roman"/>
              </w:rPr>
            </w:pPr>
          </w:p>
          <w:p w14:paraId="28FCA07A" w14:textId="77777777" w:rsidR="00D260F5" w:rsidRDefault="0080631F" w:rsidP="0080631F">
            <w:pPr>
              <w:pStyle w:val="Prrafodelista"/>
              <w:numPr>
                <w:ilvl w:val="0"/>
                <w:numId w:val="11"/>
              </w:numPr>
              <w:rPr>
                <w:ins w:id="981" w:author="PerfectoAmor" w:date="2016-02-03T13:02:00Z"/>
                <w:rFonts w:ascii="Times New Roman" w:hAnsi="Times New Roman" w:cs="Times New Roman"/>
              </w:rPr>
            </w:pPr>
            <w:r w:rsidRPr="00A00A9E">
              <w:rPr>
                <w:rFonts w:ascii="Times New Roman" w:hAnsi="Times New Roman" w:cs="Times New Roman"/>
              </w:rPr>
              <w:t xml:space="preserve">Son </w:t>
            </w:r>
            <w:r w:rsidRPr="00A00A9E">
              <w:rPr>
                <w:rFonts w:ascii="Times New Roman" w:hAnsi="Times New Roman" w:cs="Times New Roman"/>
                <w:b/>
              </w:rPr>
              <w:t>modificadores directos</w:t>
            </w:r>
            <w:r w:rsidRPr="00A00A9E">
              <w:rPr>
                <w:rFonts w:ascii="Times New Roman" w:hAnsi="Times New Roman" w:cs="Times New Roman"/>
              </w:rPr>
              <w:t xml:space="preserve"> los determinantes, las preposiciones y los adjetivos. Por ejemplo: </w:t>
            </w:r>
          </w:p>
          <w:p w14:paraId="677F1759" w14:textId="7EA529E1" w:rsidR="0080631F" w:rsidRPr="00396B97" w:rsidRDefault="0080631F">
            <w:pPr>
              <w:pStyle w:val="Prrafodelista"/>
              <w:ind w:left="502"/>
              <w:rPr>
                <w:rFonts w:ascii="Times New Roman" w:hAnsi="Times New Roman" w:cs="Times New Roman"/>
                <w:i/>
                <w:rPrChange w:id="982" w:author="PerfectoAmor" w:date="2016-02-04T13:44:00Z">
                  <w:rPr/>
                </w:rPrChange>
              </w:rPr>
              <w:pPrChange w:id="983" w:author="PerfectoAmor" w:date="2016-02-03T13:03:00Z">
                <w:pPr>
                  <w:pStyle w:val="Prrafodelista"/>
                  <w:numPr>
                    <w:numId w:val="11"/>
                  </w:numPr>
                  <w:ind w:left="502" w:hanging="360"/>
                </w:pPr>
              </w:pPrChange>
            </w:pPr>
            <w:r w:rsidRPr="00396B97">
              <w:rPr>
                <w:rFonts w:ascii="Times New Roman" w:hAnsi="Times New Roman" w:cs="Times New Roman"/>
                <w:b/>
                <w:i/>
                <w:rPrChange w:id="984" w:author="PerfectoAmor" w:date="2016-02-04T13:44:00Z">
                  <w:rPr>
                    <w:b/>
                  </w:rPr>
                </w:rPrChange>
              </w:rPr>
              <w:t>Mi</w:t>
            </w:r>
            <w:r w:rsidRPr="00396B97">
              <w:rPr>
                <w:rFonts w:ascii="Times New Roman" w:hAnsi="Times New Roman" w:cs="Times New Roman"/>
                <w:i/>
                <w:rPrChange w:id="985" w:author="PerfectoAmor" w:date="2016-02-04T13:44:00Z">
                  <w:rPr/>
                </w:rPrChange>
              </w:rPr>
              <w:t xml:space="preserve"> carro </w:t>
            </w:r>
            <w:r w:rsidRPr="00396B97">
              <w:rPr>
                <w:rFonts w:ascii="Times New Roman" w:hAnsi="Times New Roman" w:cs="Times New Roman"/>
                <w:b/>
                <w:i/>
                <w:rPrChange w:id="986" w:author="PerfectoAmor" w:date="2016-02-04T13:44:00Z">
                  <w:rPr>
                    <w:b/>
                  </w:rPr>
                </w:rPrChange>
              </w:rPr>
              <w:t xml:space="preserve">azul </w:t>
            </w:r>
            <w:r w:rsidRPr="00396B97">
              <w:rPr>
                <w:rFonts w:ascii="Times New Roman" w:hAnsi="Times New Roman" w:cs="Times New Roman"/>
                <w:i/>
                <w:rPrChange w:id="987" w:author="PerfectoAmor" w:date="2016-02-04T13:44:00Z">
                  <w:rPr/>
                </w:rPrChange>
              </w:rPr>
              <w:t>está dañado</w:t>
            </w:r>
            <w:r w:rsidR="00A00A9E" w:rsidRPr="00396B97">
              <w:rPr>
                <w:rFonts w:ascii="Times New Roman" w:hAnsi="Times New Roman" w:cs="Times New Roman"/>
                <w:i/>
                <w:rPrChange w:id="988" w:author="PerfectoAmor" w:date="2016-02-04T13:44:00Z">
                  <w:rPr/>
                </w:rPrChange>
              </w:rPr>
              <w:t>.</w:t>
            </w:r>
            <w:r w:rsidRPr="00396B97">
              <w:rPr>
                <w:rFonts w:ascii="Times New Roman" w:hAnsi="Times New Roman" w:cs="Times New Roman"/>
                <w:i/>
                <w:rPrChange w:id="989" w:author="PerfectoAmor" w:date="2016-02-04T13:44:00Z">
                  <w:rPr/>
                </w:rPrChange>
              </w:rPr>
              <w:t xml:space="preserve"> </w:t>
            </w:r>
          </w:p>
          <w:p w14:paraId="41F7C1C4" w14:textId="77777777" w:rsidR="00D260F5" w:rsidRDefault="0080631F" w:rsidP="00956363">
            <w:pPr>
              <w:pStyle w:val="Prrafodelista"/>
              <w:numPr>
                <w:ilvl w:val="0"/>
                <w:numId w:val="11"/>
              </w:numPr>
              <w:rPr>
                <w:ins w:id="990" w:author="PerfectoAmor" w:date="2016-02-03T13:03:00Z"/>
                <w:rFonts w:ascii="Times New Roman" w:hAnsi="Times New Roman" w:cs="Times New Roman"/>
              </w:rPr>
            </w:pPr>
            <w:r w:rsidRPr="00A00A9E">
              <w:rPr>
                <w:rFonts w:ascii="Times New Roman" w:hAnsi="Times New Roman" w:cs="Times New Roman"/>
              </w:rPr>
              <w:t xml:space="preserve">Los </w:t>
            </w:r>
            <w:r w:rsidRPr="00A00A9E">
              <w:rPr>
                <w:rFonts w:ascii="Times New Roman" w:hAnsi="Times New Roman" w:cs="Times New Roman"/>
                <w:b/>
              </w:rPr>
              <w:t>modificadores indirectos</w:t>
            </w:r>
            <w:r w:rsidRPr="00A00A9E">
              <w:rPr>
                <w:rFonts w:ascii="Times New Roman" w:hAnsi="Times New Roman" w:cs="Times New Roman"/>
              </w:rPr>
              <w:t xml:space="preserve"> son palabras que funcionan como adjetivos y que se encuentran unidas al sujeto por medio de una preposición. Por ejemplo: </w:t>
            </w:r>
          </w:p>
          <w:p w14:paraId="21129E17" w14:textId="77777777" w:rsidR="00D8384A" w:rsidRDefault="00D8384A">
            <w:pPr>
              <w:pStyle w:val="Prrafodelista"/>
              <w:ind w:left="502"/>
              <w:rPr>
                <w:ins w:id="991" w:author="Cris Pineda" w:date="2016-02-08T22:33:00Z"/>
                <w:rFonts w:ascii="Times New Roman" w:hAnsi="Times New Roman" w:cs="Times New Roman"/>
                <w:i/>
              </w:rPr>
              <w:pPrChange w:id="992" w:author="PerfectoAmor" w:date="2016-02-03T13:03:00Z">
                <w:pPr>
                  <w:pStyle w:val="Prrafodelista"/>
                  <w:numPr>
                    <w:numId w:val="11"/>
                  </w:numPr>
                  <w:ind w:left="502" w:hanging="360"/>
                </w:pPr>
              </w:pPrChange>
            </w:pPr>
          </w:p>
          <w:p w14:paraId="11AFA1A7" w14:textId="58D160E8" w:rsidR="0080631F" w:rsidRPr="00A00A9E" w:rsidRDefault="0080631F">
            <w:pPr>
              <w:pStyle w:val="Prrafodelista"/>
              <w:ind w:left="502"/>
              <w:rPr>
                <w:rFonts w:ascii="Times New Roman" w:hAnsi="Times New Roman" w:cs="Times New Roman"/>
              </w:rPr>
              <w:pPrChange w:id="993" w:author="PerfectoAmor" w:date="2016-02-03T13:03:00Z">
                <w:pPr>
                  <w:pStyle w:val="Prrafodelista"/>
                  <w:numPr>
                    <w:numId w:val="11"/>
                  </w:numPr>
                  <w:ind w:left="502" w:hanging="360"/>
                </w:pPr>
              </w:pPrChange>
            </w:pPr>
            <w:r w:rsidRPr="00396B97">
              <w:rPr>
                <w:rFonts w:ascii="Times New Roman" w:hAnsi="Times New Roman" w:cs="Times New Roman"/>
                <w:i/>
                <w:rPrChange w:id="994" w:author="PerfectoAmor" w:date="2016-02-04T13:45:00Z">
                  <w:rPr>
                    <w:rFonts w:ascii="Times New Roman" w:hAnsi="Times New Roman" w:cs="Times New Roman"/>
                  </w:rPr>
                </w:rPrChange>
              </w:rPr>
              <w:t xml:space="preserve">El libro preferido </w:t>
            </w:r>
            <w:r w:rsidRPr="00396B97">
              <w:rPr>
                <w:rFonts w:ascii="Times New Roman" w:hAnsi="Times New Roman" w:cs="Times New Roman"/>
                <w:b/>
                <w:i/>
                <w:rPrChange w:id="995" w:author="PerfectoAmor" w:date="2016-02-04T13:45:00Z">
                  <w:rPr>
                    <w:rFonts w:ascii="Times New Roman" w:hAnsi="Times New Roman" w:cs="Times New Roman"/>
                    <w:b/>
                  </w:rPr>
                </w:rPrChange>
              </w:rPr>
              <w:t>de</w:t>
            </w:r>
            <w:r w:rsidRPr="00396B97">
              <w:rPr>
                <w:rFonts w:ascii="Times New Roman" w:hAnsi="Times New Roman" w:cs="Times New Roman"/>
                <w:i/>
              </w:rPr>
              <w:t xml:space="preserve"> </w:t>
            </w:r>
            <w:r w:rsidRPr="00396B97">
              <w:rPr>
                <w:rFonts w:ascii="Times New Roman" w:hAnsi="Times New Roman" w:cs="Times New Roman"/>
                <w:i/>
                <w:rPrChange w:id="996" w:author="PerfectoAmor" w:date="2016-02-04T13:45:00Z">
                  <w:rPr>
                    <w:rFonts w:ascii="Times New Roman" w:hAnsi="Times New Roman" w:cs="Times New Roman"/>
                  </w:rPr>
                </w:rPrChange>
              </w:rPr>
              <w:t>Lucia está expuesto en la biblioteca</w:t>
            </w:r>
            <w:r w:rsidR="00A00A9E">
              <w:rPr>
                <w:rFonts w:ascii="Times New Roman" w:hAnsi="Times New Roman" w:cs="Times New Roman"/>
              </w:rPr>
              <w:t>.</w:t>
            </w:r>
          </w:p>
        </w:tc>
        <w:tc>
          <w:tcPr>
            <w:tcW w:w="4424" w:type="dxa"/>
          </w:tcPr>
          <w:p w14:paraId="4358A0C6" w14:textId="41417E9A" w:rsidR="00244342" w:rsidRDefault="0080631F" w:rsidP="0080631F">
            <w:pPr>
              <w:rPr>
                <w:ins w:id="997" w:author="PerfectoAmor" w:date="2016-02-03T13:04:00Z"/>
                <w:rFonts w:ascii="Times New Roman" w:hAnsi="Times New Roman" w:cs="Times New Roman"/>
              </w:rPr>
            </w:pPr>
            <w:r w:rsidRPr="0080631F">
              <w:rPr>
                <w:rFonts w:ascii="Times New Roman" w:hAnsi="Times New Roman" w:cs="Times New Roman"/>
              </w:rPr>
              <w:t>E</w:t>
            </w:r>
            <w:r w:rsidR="00D357A3">
              <w:rPr>
                <w:rFonts w:ascii="Times New Roman" w:hAnsi="Times New Roman" w:cs="Times New Roman"/>
              </w:rPr>
              <w:t xml:space="preserve">l núcleo del predicado </w:t>
            </w:r>
            <w:r w:rsidRPr="0080631F">
              <w:rPr>
                <w:rFonts w:ascii="Times New Roman" w:hAnsi="Times New Roman" w:cs="Times New Roman"/>
              </w:rPr>
              <w:t>es el verbo,</w:t>
            </w:r>
            <w:r w:rsidR="00956363">
              <w:rPr>
                <w:rFonts w:ascii="Times New Roman" w:hAnsi="Times New Roman" w:cs="Times New Roman"/>
              </w:rPr>
              <w:t xml:space="preserve"> </w:t>
            </w:r>
            <w:ins w:id="998" w:author="Cris Pineda" w:date="2016-02-08T22:29:00Z">
              <w:r w:rsidR="009C73D5">
                <w:rPr>
                  <w:rFonts w:ascii="Times New Roman" w:hAnsi="Times New Roman" w:cs="Times New Roman"/>
                </w:rPr>
                <w:t xml:space="preserve">ya que </w:t>
              </w:r>
            </w:ins>
            <w:del w:id="999" w:author="PerfectoAmor" w:date="2016-02-03T13:03:00Z">
              <w:r w:rsidR="00956363" w:rsidDel="00244342">
                <w:rPr>
                  <w:rFonts w:ascii="Times New Roman" w:hAnsi="Times New Roman" w:cs="Times New Roman"/>
                </w:rPr>
                <w:delText xml:space="preserve">pues es la palabra cuya </w:delText>
              </w:r>
            </w:del>
            <w:ins w:id="1000" w:author="PerfectoAmor" w:date="2016-02-03T13:03:00Z">
              <w:r w:rsidR="00244342">
                <w:rPr>
                  <w:rFonts w:ascii="Times New Roman" w:hAnsi="Times New Roman" w:cs="Times New Roman"/>
                </w:rPr>
                <w:t xml:space="preserve">su </w:t>
              </w:r>
            </w:ins>
            <w:r w:rsidR="00956363">
              <w:rPr>
                <w:rFonts w:ascii="Times New Roman" w:hAnsi="Times New Roman" w:cs="Times New Roman"/>
              </w:rPr>
              <w:t>presencia</w:t>
            </w:r>
            <w:ins w:id="1001" w:author="PerfectoAmor" w:date="2016-02-03T13:04:00Z">
              <w:r w:rsidR="00244342">
                <w:rPr>
                  <w:rFonts w:ascii="Times New Roman" w:hAnsi="Times New Roman" w:cs="Times New Roman"/>
                </w:rPr>
                <w:t xml:space="preserve"> en la oración</w:t>
              </w:r>
            </w:ins>
            <w:r w:rsidR="00956363">
              <w:rPr>
                <w:rFonts w:ascii="Times New Roman" w:hAnsi="Times New Roman" w:cs="Times New Roman"/>
              </w:rPr>
              <w:t xml:space="preserve"> es obligatoria. No </w:t>
            </w:r>
            <w:del w:id="1002" w:author="PerfectoAmor" w:date="2016-02-03T13:04:00Z">
              <w:r w:rsidR="00956363" w:rsidDel="00244342">
                <w:rPr>
                  <w:rFonts w:ascii="Times New Roman" w:hAnsi="Times New Roman" w:cs="Times New Roman"/>
                </w:rPr>
                <w:delText xml:space="preserve">podría haber </w:delText>
              </w:r>
            </w:del>
            <w:ins w:id="1003" w:author="PerfectoAmor" w:date="2016-02-03T13:04:00Z">
              <w:r w:rsidR="00244342">
                <w:rPr>
                  <w:rFonts w:ascii="Times New Roman" w:hAnsi="Times New Roman" w:cs="Times New Roman"/>
                </w:rPr>
                <w:t xml:space="preserve">hay </w:t>
              </w:r>
            </w:ins>
            <w:r w:rsidR="00956363">
              <w:rPr>
                <w:rFonts w:ascii="Times New Roman" w:hAnsi="Times New Roman" w:cs="Times New Roman"/>
              </w:rPr>
              <w:t xml:space="preserve">predicado si </w:t>
            </w:r>
            <w:del w:id="1004" w:author="PerfectoAmor" w:date="2016-02-03T13:04:00Z">
              <w:r w:rsidR="00956363" w:rsidDel="00244342">
                <w:rPr>
                  <w:rFonts w:ascii="Times New Roman" w:hAnsi="Times New Roman" w:cs="Times New Roman"/>
                </w:rPr>
                <w:delText xml:space="preserve">nos </w:delText>
              </w:r>
            </w:del>
            <w:r w:rsidR="00956363">
              <w:rPr>
                <w:rFonts w:ascii="Times New Roman" w:hAnsi="Times New Roman" w:cs="Times New Roman"/>
              </w:rPr>
              <w:t>falta el verbo</w:t>
            </w:r>
            <w:ins w:id="1005" w:author="PerfectoAmor" w:date="2016-02-03T13:04:00Z">
              <w:r w:rsidR="00244342">
                <w:rPr>
                  <w:rFonts w:ascii="Times New Roman" w:hAnsi="Times New Roman" w:cs="Times New Roman"/>
                </w:rPr>
                <w:t xml:space="preserve">. </w:t>
              </w:r>
            </w:ins>
            <w:ins w:id="1006" w:author="Cris Pineda" w:date="2016-02-08T22:29:00Z">
              <w:r w:rsidR="009C73D5">
                <w:rPr>
                  <w:rFonts w:ascii="Times New Roman" w:hAnsi="Times New Roman" w:cs="Times New Roman"/>
                </w:rPr>
                <w:t xml:space="preserve">Por </w:t>
              </w:r>
            </w:ins>
            <w:del w:id="1007" w:author="PerfectoAmor" w:date="2016-02-03T13:04:00Z">
              <w:r w:rsidR="00956363" w:rsidDel="00244342">
                <w:rPr>
                  <w:rFonts w:ascii="Times New Roman" w:hAnsi="Times New Roman" w:cs="Times New Roman"/>
                </w:rPr>
                <w:delText xml:space="preserve"> en una expresión como </w:delText>
              </w:r>
            </w:del>
            <w:ins w:id="1008" w:author="Cris Pineda" w:date="2016-02-08T22:29:00Z">
              <w:r w:rsidR="009C73D5">
                <w:rPr>
                  <w:rFonts w:ascii="Times New Roman" w:hAnsi="Times New Roman" w:cs="Times New Roman"/>
                </w:rPr>
                <w:t>e</w:t>
              </w:r>
            </w:ins>
            <w:ins w:id="1009" w:author="PerfectoAmor" w:date="2016-02-03T13:04:00Z">
              <w:del w:id="1010" w:author="Cris Pineda" w:date="2016-02-08T22:29:00Z">
                <w:r w:rsidR="00244342" w:rsidDel="009C73D5">
                  <w:rPr>
                    <w:rFonts w:ascii="Times New Roman" w:hAnsi="Times New Roman" w:cs="Times New Roman"/>
                  </w:rPr>
                  <w:delText>E</w:delText>
                </w:r>
              </w:del>
              <w:r w:rsidR="00244342">
                <w:rPr>
                  <w:rFonts w:ascii="Times New Roman" w:hAnsi="Times New Roman" w:cs="Times New Roman"/>
                </w:rPr>
                <w:t>jemplo:</w:t>
              </w:r>
            </w:ins>
          </w:p>
          <w:p w14:paraId="08A2B549" w14:textId="77777777" w:rsidR="009C73D5" w:rsidRDefault="009C73D5" w:rsidP="0080631F">
            <w:pPr>
              <w:rPr>
                <w:ins w:id="1011" w:author="Cris Pineda" w:date="2016-02-08T22:29:00Z"/>
                <w:rFonts w:ascii="Times New Roman" w:hAnsi="Times New Roman" w:cs="Times New Roman"/>
              </w:rPr>
            </w:pPr>
          </w:p>
          <w:p w14:paraId="29802A86" w14:textId="6FEE637A" w:rsidR="00956363" w:rsidRDefault="00956363" w:rsidP="0080631F">
            <w:pPr>
              <w:rPr>
                <w:rFonts w:ascii="Times New Roman" w:hAnsi="Times New Roman" w:cs="Times New Roman"/>
              </w:rPr>
            </w:pPr>
            <w:del w:id="1012" w:author="PerfectoAmor" w:date="2016-02-04T13:45:00Z">
              <w:r w:rsidDel="00396B97">
                <w:rPr>
                  <w:rFonts w:ascii="Times New Roman" w:hAnsi="Times New Roman" w:cs="Times New Roman"/>
                </w:rPr>
                <w:delText>“</w:delText>
              </w:r>
            </w:del>
            <w:r w:rsidRPr="00396B97">
              <w:rPr>
                <w:rFonts w:ascii="Times New Roman" w:hAnsi="Times New Roman" w:cs="Times New Roman"/>
                <w:i/>
                <w:rPrChange w:id="1013" w:author="PerfectoAmor" w:date="2016-02-04T13:45:00Z">
                  <w:rPr>
                    <w:rFonts w:ascii="Times New Roman" w:hAnsi="Times New Roman" w:cs="Times New Roman"/>
                  </w:rPr>
                </w:rPrChange>
              </w:rPr>
              <w:t>Luis en una casa grande</w:t>
            </w:r>
            <w:del w:id="1014" w:author="PerfectoAmor" w:date="2016-02-04T13:45:00Z">
              <w:r w:rsidDel="00396B97">
                <w:rPr>
                  <w:rFonts w:ascii="Times New Roman" w:hAnsi="Times New Roman" w:cs="Times New Roman"/>
                </w:rPr>
                <w:delText>”</w:delText>
              </w:r>
            </w:del>
            <w:r>
              <w:rPr>
                <w:rFonts w:ascii="Times New Roman" w:hAnsi="Times New Roman" w:cs="Times New Roman"/>
              </w:rPr>
              <w:t>. Para que sea comprensible tendría que</w:t>
            </w:r>
            <w:ins w:id="1015" w:author="PerfectoAmor" w:date="2016-02-04T13:46:00Z">
              <w:r w:rsidR="00396B97">
                <w:rPr>
                  <w:rFonts w:ascii="Times New Roman" w:hAnsi="Times New Roman" w:cs="Times New Roman"/>
                </w:rPr>
                <w:t xml:space="preserve"> introducir una acción</w:t>
              </w:r>
            </w:ins>
            <w:del w:id="1016" w:author="PerfectoAmor" w:date="2016-02-04T13:45:00Z">
              <w:r w:rsidDel="00396B97">
                <w:rPr>
                  <w:rFonts w:ascii="Times New Roman" w:hAnsi="Times New Roman" w:cs="Times New Roman"/>
                </w:rPr>
                <w:delText xml:space="preserve"> ser, por ejemplo</w:delText>
              </w:r>
            </w:del>
            <w:r>
              <w:rPr>
                <w:rFonts w:ascii="Times New Roman" w:hAnsi="Times New Roman" w:cs="Times New Roman"/>
              </w:rPr>
              <w:t xml:space="preserve">: </w:t>
            </w:r>
            <w:del w:id="1017" w:author="PerfectoAmor" w:date="2016-02-04T13:46:00Z">
              <w:r w:rsidDel="00396B97">
                <w:rPr>
                  <w:rFonts w:ascii="Times New Roman" w:hAnsi="Times New Roman" w:cs="Times New Roman"/>
                </w:rPr>
                <w:delText>“</w:delText>
              </w:r>
            </w:del>
            <w:r w:rsidRPr="00396B97">
              <w:rPr>
                <w:rFonts w:ascii="Times New Roman" w:hAnsi="Times New Roman" w:cs="Times New Roman"/>
                <w:i/>
                <w:rPrChange w:id="1018" w:author="PerfectoAmor" w:date="2016-02-04T13:46:00Z">
                  <w:rPr>
                    <w:rFonts w:ascii="Times New Roman" w:hAnsi="Times New Roman" w:cs="Times New Roman"/>
                  </w:rPr>
                </w:rPrChange>
              </w:rPr>
              <w:t xml:space="preserve">Luis </w:t>
            </w:r>
            <w:r w:rsidRPr="00396B97">
              <w:rPr>
                <w:rFonts w:ascii="Times New Roman" w:hAnsi="Times New Roman" w:cs="Times New Roman"/>
                <w:b/>
                <w:i/>
                <w:rPrChange w:id="1019" w:author="PerfectoAmor" w:date="2016-02-04T13:46:00Z">
                  <w:rPr>
                    <w:rFonts w:ascii="Times New Roman" w:hAnsi="Times New Roman" w:cs="Times New Roman"/>
                    <w:b/>
                  </w:rPr>
                </w:rPrChange>
              </w:rPr>
              <w:t>vive</w:t>
            </w:r>
            <w:r w:rsidRPr="00396B97">
              <w:rPr>
                <w:rFonts w:ascii="Times New Roman" w:hAnsi="Times New Roman" w:cs="Times New Roman"/>
                <w:i/>
                <w:rPrChange w:id="1020" w:author="PerfectoAmor" w:date="2016-02-04T13:46:00Z">
                  <w:rPr>
                    <w:rFonts w:ascii="Times New Roman" w:hAnsi="Times New Roman" w:cs="Times New Roman"/>
                  </w:rPr>
                </w:rPrChange>
              </w:rPr>
              <w:t xml:space="preserve"> en una casa grande</w:t>
            </w:r>
            <w:del w:id="1021" w:author="PerfectoAmor" w:date="2016-02-04T13:46:00Z">
              <w:r w:rsidDel="00396B97">
                <w:rPr>
                  <w:rFonts w:ascii="Times New Roman" w:hAnsi="Times New Roman" w:cs="Times New Roman"/>
                </w:rPr>
                <w:delText>”</w:delText>
              </w:r>
            </w:del>
            <w:r>
              <w:rPr>
                <w:rFonts w:ascii="Times New Roman" w:hAnsi="Times New Roman" w:cs="Times New Roman"/>
              </w:rPr>
              <w:t>.</w:t>
            </w:r>
          </w:p>
          <w:p w14:paraId="6139D094" w14:textId="77777777" w:rsidR="00956363" w:rsidRDefault="00956363" w:rsidP="0080631F">
            <w:pPr>
              <w:rPr>
                <w:rFonts w:ascii="Times New Roman" w:hAnsi="Times New Roman" w:cs="Times New Roman"/>
              </w:rPr>
            </w:pPr>
          </w:p>
          <w:p w14:paraId="4F8CB0C9" w14:textId="7021C1C6" w:rsidR="005A2633" w:rsidRDefault="00DF4234" w:rsidP="0080631F">
            <w:pPr>
              <w:rPr>
                <w:rFonts w:ascii="Times New Roman" w:hAnsi="Times New Roman" w:cs="Times New Roman"/>
              </w:rPr>
            </w:pPr>
            <w:r>
              <w:rPr>
                <w:rFonts w:ascii="Times New Roman" w:hAnsi="Times New Roman" w:cs="Times New Roman"/>
              </w:rPr>
              <w:t xml:space="preserve">Cuando hablamos de modificadores del verbo, nos referimos a </w:t>
            </w:r>
            <w:del w:id="1022" w:author="PerfectoAmor" w:date="2016-02-03T13:06:00Z">
              <w:r w:rsidDel="00244342">
                <w:rPr>
                  <w:rFonts w:ascii="Times New Roman" w:hAnsi="Times New Roman" w:cs="Times New Roman"/>
                </w:rPr>
                <w:delText xml:space="preserve">aquellas </w:delText>
              </w:r>
            </w:del>
            <w:r w:rsidRPr="0080631F">
              <w:rPr>
                <w:rFonts w:ascii="Times New Roman" w:hAnsi="Times New Roman" w:cs="Times New Roman"/>
              </w:rPr>
              <w:t xml:space="preserve">palabras que sirven para </w:t>
            </w:r>
            <w:r>
              <w:rPr>
                <w:rFonts w:ascii="Times New Roman" w:hAnsi="Times New Roman" w:cs="Times New Roman"/>
              </w:rPr>
              <w:t>precisarlo</w:t>
            </w:r>
            <w:r w:rsidR="00D357A3">
              <w:rPr>
                <w:rFonts w:ascii="Times New Roman" w:hAnsi="Times New Roman" w:cs="Times New Roman"/>
              </w:rPr>
              <w:t>.</w:t>
            </w:r>
            <w:r>
              <w:rPr>
                <w:rFonts w:ascii="Times New Roman" w:hAnsi="Times New Roman" w:cs="Times New Roman"/>
              </w:rPr>
              <w:t xml:space="preserve"> </w:t>
            </w:r>
            <w:r w:rsidR="005A2633">
              <w:rPr>
                <w:rFonts w:ascii="Times New Roman" w:hAnsi="Times New Roman" w:cs="Times New Roman"/>
              </w:rPr>
              <w:t>Por ejemplo, la palabra</w:t>
            </w:r>
            <w:r w:rsidR="00D357A3">
              <w:rPr>
                <w:rFonts w:ascii="Times New Roman" w:hAnsi="Times New Roman" w:cs="Times New Roman"/>
              </w:rPr>
              <w:t xml:space="preserve"> </w:t>
            </w:r>
            <w:del w:id="1023" w:author="PerfectoAmor" w:date="2016-02-04T13:47:00Z">
              <w:r w:rsidR="00D357A3" w:rsidDel="00396B97">
                <w:rPr>
                  <w:rFonts w:ascii="Times New Roman" w:hAnsi="Times New Roman" w:cs="Times New Roman"/>
                </w:rPr>
                <w:delText>“</w:delText>
              </w:r>
            </w:del>
            <w:r w:rsidR="00D357A3" w:rsidRPr="00396B97">
              <w:rPr>
                <w:rFonts w:ascii="Times New Roman" w:hAnsi="Times New Roman" w:cs="Times New Roman"/>
                <w:i/>
                <w:rPrChange w:id="1024" w:author="PerfectoAmor" w:date="2016-02-04T13:47:00Z">
                  <w:rPr>
                    <w:rFonts w:ascii="Times New Roman" w:hAnsi="Times New Roman" w:cs="Times New Roman"/>
                  </w:rPr>
                </w:rPrChange>
              </w:rPr>
              <w:t>rápido</w:t>
            </w:r>
            <w:del w:id="1025" w:author="PerfectoAmor" w:date="2016-02-04T13:47:00Z">
              <w:r w:rsidR="00D357A3" w:rsidDel="00396B97">
                <w:rPr>
                  <w:rFonts w:ascii="Times New Roman" w:hAnsi="Times New Roman" w:cs="Times New Roman"/>
                </w:rPr>
                <w:delText>”</w:delText>
              </w:r>
            </w:del>
            <w:r w:rsidR="00D357A3">
              <w:rPr>
                <w:rFonts w:ascii="Times New Roman" w:hAnsi="Times New Roman" w:cs="Times New Roman"/>
              </w:rPr>
              <w:t xml:space="preserve"> en </w:t>
            </w:r>
            <w:del w:id="1026" w:author="PerfectoAmor" w:date="2016-02-04T13:47:00Z">
              <w:r w:rsidR="00D357A3" w:rsidDel="00396B97">
                <w:rPr>
                  <w:rFonts w:ascii="Times New Roman" w:hAnsi="Times New Roman" w:cs="Times New Roman"/>
                </w:rPr>
                <w:delText>“</w:delText>
              </w:r>
            </w:del>
            <w:r w:rsidR="00D357A3" w:rsidRPr="00396B97">
              <w:rPr>
                <w:rFonts w:ascii="Times New Roman" w:hAnsi="Times New Roman" w:cs="Times New Roman"/>
                <w:i/>
                <w:rPrChange w:id="1027" w:author="PerfectoAmor" w:date="2016-02-04T13:47:00Z">
                  <w:rPr>
                    <w:rFonts w:ascii="Times New Roman" w:hAnsi="Times New Roman" w:cs="Times New Roman"/>
                  </w:rPr>
                </w:rPrChange>
              </w:rPr>
              <w:t>Jaime conduce rápido</w:t>
            </w:r>
            <w:del w:id="1028" w:author="PerfectoAmor" w:date="2016-02-04T13:47:00Z">
              <w:r w:rsidR="00D357A3" w:rsidDel="00396B97">
                <w:rPr>
                  <w:rFonts w:ascii="Times New Roman" w:hAnsi="Times New Roman" w:cs="Times New Roman"/>
                </w:rPr>
                <w:delText>”</w:delText>
              </w:r>
            </w:del>
            <w:r w:rsidR="00D357A3">
              <w:rPr>
                <w:rFonts w:ascii="Times New Roman" w:hAnsi="Times New Roman" w:cs="Times New Roman"/>
              </w:rPr>
              <w:t xml:space="preserve">, </w:t>
            </w:r>
            <w:del w:id="1029" w:author="PerfectoAmor" w:date="2016-02-03T13:06:00Z">
              <w:r w:rsidR="00D357A3" w:rsidDel="00244342">
                <w:rPr>
                  <w:rFonts w:ascii="Times New Roman" w:hAnsi="Times New Roman" w:cs="Times New Roman"/>
                </w:rPr>
                <w:delText xml:space="preserve">que me </w:delText>
              </w:r>
            </w:del>
            <w:r w:rsidR="00D357A3">
              <w:rPr>
                <w:rFonts w:ascii="Times New Roman" w:hAnsi="Times New Roman" w:cs="Times New Roman"/>
              </w:rPr>
              <w:t xml:space="preserve">agrega información sobre la manera en que él </w:t>
            </w:r>
            <w:del w:id="1030" w:author="PerfectoAmor" w:date="2016-02-04T13:47:00Z">
              <w:r w:rsidR="00D357A3" w:rsidDel="00396B97">
                <w:rPr>
                  <w:rFonts w:ascii="Times New Roman" w:hAnsi="Times New Roman" w:cs="Times New Roman"/>
                </w:rPr>
                <w:delText>“</w:delText>
              </w:r>
            </w:del>
            <w:r w:rsidR="00D357A3" w:rsidRPr="00396B97">
              <w:rPr>
                <w:rFonts w:ascii="Times New Roman" w:hAnsi="Times New Roman" w:cs="Times New Roman"/>
                <w:i/>
                <w:rPrChange w:id="1031" w:author="PerfectoAmor" w:date="2016-02-04T13:47:00Z">
                  <w:rPr>
                    <w:rFonts w:ascii="Times New Roman" w:hAnsi="Times New Roman" w:cs="Times New Roman"/>
                  </w:rPr>
                </w:rPrChange>
              </w:rPr>
              <w:t>conduce</w:t>
            </w:r>
            <w:del w:id="1032" w:author="PerfectoAmor" w:date="2016-02-04T13:47:00Z">
              <w:r w:rsidR="00D357A3" w:rsidDel="00396B97">
                <w:rPr>
                  <w:rFonts w:ascii="Times New Roman" w:hAnsi="Times New Roman" w:cs="Times New Roman"/>
                </w:rPr>
                <w:delText>”</w:delText>
              </w:r>
            </w:del>
            <w:r w:rsidR="00D357A3">
              <w:rPr>
                <w:rFonts w:ascii="Times New Roman" w:hAnsi="Times New Roman" w:cs="Times New Roman"/>
              </w:rPr>
              <w:t xml:space="preserve">. </w:t>
            </w:r>
            <w:r w:rsidR="005A2633">
              <w:rPr>
                <w:rFonts w:ascii="Times New Roman" w:hAnsi="Times New Roman" w:cs="Times New Roman"/>
              </w:rPr>
              <w:t xml:space="preserve">A este tipo de palabras se les conoce como </w:t>
            </w:r>
            <w:del w:id="1033" w:author="PerfectoAmor" w:date="2016-02-04T13:47:00Z">
              <w:r w:rsidR="005A2633" w:rsidDel="00396B97">
                <w:rPr>
                  <w:rFonts w:ascii="Times New Roman" w:hAnsi="Times New Roman" w:cs="Times New Roman"/>
                </w:rPr>
                <w:delText>“</w:delText>
              </w:r>
            </w:del>
            <w:r w:rsidR="00D357A3" w:rsidRPr="00396B97">
              <w:rPr>
                <w:rFonts w:ascii="Times New Roman" w:hAnsi="Times New Roman" w:cs="Times New Roman"/>
                <w:i/>
                <w:rPrChange w:id="1034" w:author="PerfectoAmor" w:date="2016-02-04T13:47:00Z">
                  <w:rPr>
                    <w:rFonts w:ascii="Times New Roman" w:hAnsi="Times New Roman" w:cs="Times New Roman"/>
                  </w:rPr>
                </w:rPrChange>
              </w:rPr>
              <w:t>adverbio</w:t>
            </w:r>
            <w:ins w:id="1035" w:author="PerfectoAmor" w:date="2016-02-04T13:47:00Z">
              <w:r w:rsidR="00396B97">
                <w:rPr>
                  <w:rFonts w:ascii="Times New Roman" w:hAnsi="Times New Roman" w:cs="Times New Roman"/>
                </w:rPr>
                <w:t>s</w:t>
              </w:r>
            </w:ins>
            <w:del w:id="1036" w:author="PerfectoAmor" w:date="2016-02-04T13:47:00Z">
              <w:r w:rsidR="005A2633" w:rsidDel="00396B97">
                <w:rPr>
                  <w:rFonts w:ascii="Times New Roman" w:hAnsi="Times New Roman" w:cs="Times New Roman"/>
                </w:rPr>
                <w:delText>”</w:delText>
              </w:r>
            </w:del>
            <w:r w:rsidR="005A2633">
              <w:rPr>
                <w:rFonts w:ascii="Times New Roman" w:hAnsi="Times New Roman" w:cs="Times New Roman"/>
              </w:rPr>
              <w:t>.</w:t>
            </w:r>
          </w:p>
          <w:p w14:paraId="7F16E50C" w14:textId="77777777" w:rsidR="005A2633" w:rsidRDefault="005A2633" w:rsidP="0080631F">
            <w:pPr>
              <w:rPr>
                <w:rFonts w:ascii="Times New Roman" w:hAnsi="Times New Roman" w:cs="Times New Roman"/>
              </w:rPr>
            </w:pPr>
          </w:p>
          <w:p w14:paraId="43D6587D" w14:textId="1684D5A7" w:rsidR="00DF4234" w:rsidRDefault="005A2633" w:rsidP="0080631F">
            <w:pPr>
              <w:rPr>
                <w:rFonts w:ascii="Times New Roman" w:hAnsi="Times New Roman" w:cs="Times New Roman"/>
              </w:rPr>
            </w:pPr>
            <w:r>
              <w:rPr>
                <w:rFonts w:ascii="Times New Roman" w:hAnsi="Times New Roman" w:cs="Times New Roman"/>
              </w:rPr>
              <w:t>Otr</w:t>
            </w:r>
            <w:del w:id="1037" w:author="PerfectoAmor" w:date="2016-02-03T13:06:00Z">
              <w:r w:rsidDel="00244342">
                <w:rPr>
                  <w:rFonts w:ascii="Times New Roman" w:hAnsi="Times New Roman" w:cs="Times New Roman"/>
                </w:rPr>
                <w:delText>4</w:delText>
              </w:r>
            </w:del>
            <w:r>
              <w:rPr>
                <w:rFonts w:ascii="Times New Roman" w:hAnsi="Times New Roman" w:cs="Times New Roman"/>
              </w:rPr>
              <w:t>os modificadores del verbo son</w:t>
            </w:r>
            <w:del w:id="1038" w:author="PerfectoAmor" w:date="2016-02-03T13:06:00Z">
              <w:r w:rsidDel="00244342">
                <w:rPr>
                  <w:rFonts w:ascii="Times New Roman" w:hAnsi="Times New Roman" w:cs="Times New Roman"/>
                </w:rPr>
                <w:delText xml:space="preserve"> conocidos como</w:delText>
              </w:r>
            </w:del>
            <w:ins w:id="1039" w:author="PerfectoAmor" w:date="2016-02-03T13:06:00Z">
              <w:r w:rsidR="00244342">
                <w:rPr>
                  <w:rFonts w:ascii="Times New Roman" w:hAnsi="Times New Roman" w:cs="Times New Roman"/>
                </w:rPr>
                <w:t xml:space="preserve"> llamados</w:t>
              </w:r>
            </w:ins>
            <w:r w:rsidR="0080631F" w:rsidRPr="0080631F">
              <w:rPr>
                <w:rFonts w:ascii="Times New Roman" w:hAnsi="Times New Roman" w:cs="Times New Roman"/>
              </w:rPr>
              <w:t xml:space="preserve">: </w:t>
            </w:r>
            <w:r w:rsidR="0080631F" w:rsidRPr="00A00A9E">
              <w:rPr>
                <w:rFonts w:ascii="Times New Roman" w:hAnsi="Times New Roman" w:cs="Times New Roman"/>
                <w:b/>
              </w:rPr>
              <w:t>objetos directos, objetos indirectos, modificador</w:t>
            </w:r>
            <w:r w:rsidR="00503082">
              <w:rPr>
                <w:rFonts w:ascii="Times New Roman" w:hAnsi="Times New Roman" w:cs="Times New Roman"/>
                <w:b/>
              </w:rPr>
              <w:t xml:space="preserve"> o complemento </w:t>
            </w:r>
            <w:r w:rsidR="0080631F" w:rsidRPr="00A00A9E">
              <w:rPr>
                <w:rFonts w:ascii="Times New Roman" w:hAnsi="Times New Roman" w:cs="Times New Roman"/>
                <w:b/>
              </w:rPr>
              <w:t>circunstancial y complemento agente.</w:t>
            </w:r>
            <w:r w:rsidR="0080631F" w:rsidRPr="00A00A9E">
              <w:rPr>
                <w:rFonts w:ascii="Times New Roman" w:hAnsi="Times New Roman" w:cs="Times New Roman"/>
              </w:rPr>
              <w:t xml:space="preserve"> </w:t>
            </w:r>
          </w:p>
          <w:p w14:paraId="4FDF62B2" w14:textId="77777777" w:rsidR="00DF4234" w:rsidRDefault="00DF4234" w:rsidP="0080631F">
            <w:pPr>
              <w:rPr>
                <w:rFonts w:ascii="Times New Roman" w:hAnsi="Times New Roman" w:cs="Times New Roman"/>
              </w:rPr>
            </w:pPr>
          </w:p>
          <w:p w14:paraId="19D941DC" w14:textId="207453BC" w:rsidR="0080631F" w:rsidRPr="0080631F" w:rsidRDefault="0080631F" w:rsidP="0080631F">
            <w:pPr>
              <w:rPr>
                <w:rFonts w:ascii="Times New Roman" w:hAnsi="Times New Roman" w:cs="Times New Roman"/>
              </w:rPr>
            </w:pPr>
            <w:r w:rsidRPr="0080631F">
              <w:rPr>
                <w:rFonts w:ascii="Times New Roman" w:hAnsi="Times New Roman" w:cs="Times New Roman"/>
              </w:rPr>
              <w:t xml:space="preserve">Observemos </w:t>
            </w:r>
            <w:r w:rsidR="00DF4234">
              <w:rPr>
                <w:rFonts w:ascii="Times New Roman" w:hAnsi="Times New Roman" w:cs="Times New Roman"/>
              </w:rPr>
              <w:t>algunos</w:t>
            </w:r>
            <w:r w:rsidRPr="0080631F">
              <w:rPr>
                <w:rFonts w:ascii="Times New Roman" w:hAnsi="Times New Roman" w:cs="Times New Roman"/>
              </w:rPr>
              <w:t xml:space="preserve"> ejemplos:</w:t>
            </w:r>
          </w:p>
          <w:p w14:paraId="5B7D8008" w14:textId="77777777" w:rsidR="009C73D5" w:rsidRPr="009C73D5" w:rsidRDefault="009C73D5" w:rsidP="009C73D5">
            <w:pPr>
              <w:pStyle w:val="Prrafodelista"/>
              <w:spacing w:after="0"/>
              <w:ind w:left="317"/>
              <w:rPr>
                <w:ins w:id="1040" w:author="Cris Pineda" w:date="2016-02-08T22:31:00Z"/>
                <w:rFonts w:ascii="Times New Roman" w:hAnsi="Times New Roman" w:cs="Times New Roman"/>
                <w:rPrChange w:id="1041" w:author="Cris Pineda" w:date="2016-02-08T22:31:00Z">
                  <w:rPr>
                    <w:ins w:id="1042" w:author="Cris Pineda" w:date="2016-02-08T22:31:00Z"/>
                    <w:rFonts w:ascii="Times New Roman" w:hAnsi="Times New Roman" w:cs="Times New Roman"/>
                    <w:i/>
                  </w:rPr>
                </w:rPrChange>
              </w:rPr>
              <w:pPrChange w:id="1043" w:author="Cris Pineda" w:date="2016-02-08T22:31:00Z">
                <w:pPr>
                  <w:pStyle w:val="Prrafodelista"/>
                  <w:numPr>
                    <w:numId w:val="5"/>
                  </w:numPr>
                  <w:spacing w:after="0"/>
                  <w:ind w:left="317" w:hanging="261"/>
                </w:pPr>
              </w:pPrChange>
            </w:pPr>
          </w:p>
          <w:p w14:paraId="5DAFC82D" w14:textId="77777777" w:rsidR="009C73D5" w:rsidRDefault="0080631F" w:rsidP="0080631F">
            <w:pPr>
              <w:pStyle w:val="Prrafodelista"/>
              <w:numPr>
                <w:ilvl w:val="0"/>
                <w:numId w:val="5"/>
              </w:numPr>
              <w:spacing w:after="0"/>
              <w:ind w:left="317" w:hanging="261"/>
              <w:rPr>
                <w:ins w:id="1044" w:author="Cris Pineda" w:date="2016-02-08T22:30:00Z"/>
                <w:rFonts w:ascii="Times New Roman" w:hAnsi="Times New Roman" w:cs="Times New Roman"/>
              </w:rPr>
            </w:pPr>
            <w:r w:rsidRPr="00396B97">
              <w:rPr>
                <w:rFonts w:ascii="Times New Roman" w:hAnsi="Times New Roman" w:cs="Times New Roman"/>
                <w:i/>
                <w:rPrChange w:id="1045" w:author="PerfectoAmor" w:date="2016-02-04T13:48:00Z">
                  <w:rPr>
                    <w:rFonts w:ascii="Times New Roman" w:hAnsi="Times New Roman" w:cs="Times New Roman"/>
                  </w:rPr>
                </w:rPrChange>
              </w:rPr>
              <w:t xml:space="preserve">Camila obtuvo </w:t>
            </w:r>
            <w:r w:rsidRPr="00396B97">
              <w:rPr>
                <w:rFonts w:ascii="Times New Roman" w:hAnsi="Times New Roman" w:cs="Times New Roman"/>
                <w:b/>
                <w:i/>
                <w:rPrChange w:id="1046" w:author="PerfectoAmor" w:date="2016-02-04T13:48:00Z">
                  <w:rPr>
                    <w:rFonts w:ascii="Times New Roman" w:hAnsi="Times New Roman" w:cs="Times New Roman"/>
                    <w:b/>
                  </w:rPr>
                </w:rPrChange>
              </w:rPr>
              <w:t>bajas calificaciones</w:t>
            </w:r>
            <w:r w:rsidRPr="00396B97">
              <w:rPr>
                <w:rFonts w:ascii="Times New Roman" w:hAnsi="Times New Roman" w:cs="Times New Roman"/>
                <w:i/>
                <w:rPrChange w:id="1047" w:author="PerfectoAmor" w:date="2016-02-04T13:48:00Z">
                  <w:rPr>
                    <w:rFonts w:ascii="Times New Roman" w:hAnsi="Times New Roman" w:cs="Times New Roman"/>
                  </w:rPr>
                </w:rPrChange>
              </w:rPr>
              <w:t xml:space="preserve"> en este semestre</w:t>
            </w:r>
            <w:r w:rsidRPr="00A00A9E">
              <w:rPr>
                <w:rFonts w:ascii="Times New Roman" w:hAnsi="Times New Roman" w:cs="Times New Roman"/>
              </w:rPr>
              <w:t>.</w:t>
            </w:r>
          </w:p>
          <w:p w14:paraId="25C3E040" w14:textId="656BD558" w:rsidR="009C73D5" w:rsidRDefault="009C73D5" w:rsidP="009C73D5">
            <w:pPr>
              <w:pStyle w:val="Prrafodelista"/>
              <w:spacing w:after="0"/>
              <w:ind w:left="317"/>
              <w:rPr>
                <w:ins w:id="1048" w:author="Cris Pineda" w:date="2016-02-08T22:30:00Z"/>
                <w:rFonts w:ascii="Times New Roman" w:hAnsi="Times New Roman" w:cs="Times New Roman"/>
              </w:rPr>
              <w:pPrChange w:id="1049" w:author="Cris Pineda" w:date="2016-02-08T22:30:00Z">
                <w:pPr>
                  <w:pStyle w:val="Prrafodelista"/>
                  <w:numPr>
                    <w:numId w:val="5"/>
                  </w:numPr>
                  <w:spacing w:after="0"/>
                  <w:ind w:left="317" w:hanging="261"/>
                </w:pPr>
              </w:pPrChange>
            </w:pPr>
            <w:ins w:id="1050" w:author="Cris Pineda" w:date="2016-02-08T22:30:00Z">
              <w:r w:rsidRPr="009C73D5">
                <w:rPr>
                  <w:rFonts w:ascii="Times New Roman" w:hAnsi="Times New Roman" w:cs="Times New Roman"/>
                  <w:rPrChange w:id="1051" w:author="Cris Pineda" w:date="2016-02-08T22:31:00Z">
                    <w:rPr>
                      <w:rFonts w:ascii="Times New Roman" w:hAnsi="Times New Roman" w:cs="Times New Roman"/>
                      <w:i/>
                    </w:rPr>
                  </w:rPrChange>
                </w:rPr>
                <w:t>Objeto directo</w:t>
              </w:r>
            </w:ins>
            <w:ins w:id="1052" w:author="Cris Pineda" w:date="2016-02-08T22:34:00Z">
              <w:r w:rsidR="00541C53">
                <w:rPr>
                  <w:rFonts w:ascii="Times New Roman" w:hAnsi="Times New Roman" w:cs="Times New Roman"/>
                </w:rPr>
                <w:t xml:space="preserve"> (¿qué obtuvo Camila?)</w:t>
              </w:r>
            </w:ins>
            <w:ins w:id="1053" w:author="Cris Pineda" w:date="2016-02-08T22:30:00Z">
              <w:r w:rsidRPr="009C73D5">
                <w:rPr>
                  <w:rFonts w:ascii="Times New Roman" w:hAnsi="Times New Roman" w:cs="Times New Roman"/>
                  <w:rPrChange w:id="1054" w:author="Cris Pineda" w:date="2016-02-08T22:31:00Z">
                    <w:rPr>
                      <w:rFonts w:ascii="Times New Roman" w:hAnsi="Times New Roman" w:cs="Times New Roman"/>
                      <w:i/>
                    </w:rPr>
                  </w:rPrChange>
                </w:rPr>
                <w:t>:</w:t>
              </w:r>
              <w:r>
                <w:rPr>
                  <w:rFonts w:ascii="Times New Roman" w:hAnsi="Times New Roman" w:cs="Times New Roman"/>
                </w:rPr>
                <w:t xml:space="preserve"> </w:t>
              </w:r>
              <w:r w:rsidRPr="009C73D5">
                <w:rPr>
                  <w:rFonts w:ascii="Times New Roman" w:hAnsi="Times New Roman" w:cs="Times New Roman"/>
                  <w:b/>
                  <w:rPrChange w:id="1055" w:author="Cris Pineda" w:date="2016-02-08T22:31:00Z">
                    <w:rPr>
                      <w:rFonts w:ascii="Times New Roman" w:hAnsi="Times New Roman" w:cs="Times New Roman"/>
                    </w:rPr>
                  </w:rPrChange>
                </w:rPr>
                <w:t>bajas calificaciones</w:t>
              </w:r>
            </w:ins>
          </w:p>
          <w:p w14:paraId="3EC0659F" w14:textId="05A42E7D" w:rsidR="0080631F" w:rsidRDefault="009C73D5" w:rsidP="009C73D5">
            <w:pPr>
              <w:pStyle w:val="Prrafodelista"/>
              <w:spacing w:after="0"/>
              <w:ind w:left="317"/>
              <w:rPr>
                <w:ins w:id="1056" w:author="Cris Pineda" w:date="2016-02-08T22:30:00Z"/>
                <w:rFonts w:ascii="Times New Roman" w:hAnsi="Times New Roman" w:cs="Times New Roman"/>
              </w:rPr>
              <w:pPrChange w:id="1057" w:author="Cris Pineda" w:date="2016-02-08T22:30:00Z">
                <w:pPr>
                  <w:pStyle w:val="Prrafodelista"/>
                  <w:numPr>
                    <w:numId w:val="5"/>
                  </w:numPr>
                  <w:spacing w:after="0"/>
                  <w:ind w:left="317" w:hanging="261"/>
                </w:pPr>
              </w:pPrChange>
            </w:pPr>
            <w:ins w:id="1058" w:author="Cris Pineda" w:date="2016-02-08T22:31:00Z">
              <w:r>
                <w:rPr>
                  <w:rFonts w:ascii="Times New Roman" w:hAnsi="Times New Roman" w:cs="Times New Roman"/>
                </w:rPr>
                <w:t>Complemento circunstancial</w:t>
              </w:r>
            </w:ins>
            <w:ins w:id="1059" w:author="Cris Pineda" w:date="2016-02-08T22:34:00Z">
              <w:r w:rsidR="00541C53">
                <w:rPr>
                  <w:rFonts w:ascii="Times New Roman" w:hAnsi="Times New Roman" w:cs="Times New Roman"/>
                </w:rPr>
                <w:t xml:space="preserve"> (¿cuándo?</w:t>
              </w:r>
            </w:ins>
            <w:ins w:id="1060" w:author="Cris Pineda" w:date="2016-02-08T22:35:00Z">
              <w:r w:rsidR="00541C53">
                <w:rPr>
                  <w:rFonts w:ascii="Times New Roman" w:hAnsi="Times New Roman" w:cs="Times New Roman"/>
                </w:rPr>
                <w:t>)</w:t>
              </w:r>
            </w:ins>
            <w:ins w:id="1061" w:author="Cris Pineda" w:date="2016-02-08T22:31:00Z">
              <w:r>
                <w:rPr>
                  <w:rFonts w:ascii="Times New Roman" w:hAnsi="Times New Roman" w:cs="Times New Roman"/>
                </w:rPr>
                <w:t xml:space="preserve">: </w:t>
              </w:r>
              <w:r w:rsidRPr="009C73D5">
                <w:rPr>
                  <w:rFonts w:ascii="Times New Roman" w:hAnsi="Times New Roman" w:cs="Times New Roman"/>
                  <w:i/>
                  <w:rPrChange w:id="1062" w:author="Cris Pineda" w:date="2016-02-08T22:31:00Z">
                    <w:rPr>
                      <w:rFonts w:ascii="Times New Roman" w:hAnsi="Times New Roman" w:cs="Times New Roman"/>
                    </w:rPr>
                  </w:rPrChange>
                </w:rPr>
                <w:t>en este semestre</w:t>
              </w:r>
              <w:r>
                <w:rPr>
                  <w:rFonts w:ascii="Times New Roman" w:hAnsi="Times New Roman" w:cs="Times New Roman"/>
                </w:rPr>
                <w:t>.</w:t>
              </w:r>
            </w:ins>
            <w:ins w:id="1063" w:author="PerfectoAmor" w:date="2016-02-03T13:07:00Z">
              <w:r w:rsidR="00244342">
                <w:rPr>
                  <w:rFonts w:ascii="Times New Roman" w:hAnsi="Times New Roman" w:cs="Times New Roman"/>
                </w:rPr>
                <w:t xml:space="preserve"> </w:t>
              </w:r>
            </w:ins>
          </w:p>
          <w:p w14:paraId="7A710A94" w14:textId="77777777" w:rsidR="009C73D5" w:rsidRPr="00A00A9E" w:rsidDel="00A17688" w:rsidRDefault="009C73D5" w:rsidP="009C73D5">
            <w:pPr>
              <w:pStyle w:val="Prrafodelista"/>
              <w:spacing w:after="0"/>
              <w:ind w:left="317"/>
              <w:rPr>
                <w:del w:id="1064" w:author="Cris Pineda" w:date="2016-02-08T22:32:00Z"/>
                <w:rFonts w:ascii="Times New Roman" w:hAnsi="Times New Roman" w:cs="Times New Roman"/>
              </w:rPr>
              <w:pPrChange w:id="1065" w:author="Cris Pineda" w:date="2016-02-08T22:30:00Z">
                <w:pPr>
                  <w:pStyle w:val="Prrafodelista"/>
                  <w:numPr>
                    <w:numId w:val="5"/>
                  </w:numPr>
                  <w:spacing w:after="0"/>
                  <w:ind w:left="317" w:hanging="261"/>
                </w:pPr>
              </w:pPrChange>
            </w:pPr>
          </w:p>
          <w:p w14:paraId="28FB36AC" w14:textId="02843E70" w:rsidR="00244342" w:rsidDel="00A17688" w:rsidRDefault="00DF4234" w:rsidP="0080631F">
            <w:pPr>
              <w:rPr>
                <w:ins w:id="1066" w:author="PerfectoAmor" w:date="2016-02-03T13:08:00Z"/>
                <w:del w:id="1067" w:author="Cris Pineda" w:date="2016-02-08T22:32:00Z"/>
                <w:rFonts w:ascii="Times New Roman" w:hAnsi="Times New Roman" w:cs="Times New Roman"/>
              </w:rPr>
            </w:pPr>
            <w:del w:id="1068" w:author="Cris Pineda" w:date="2016-02-08T22:32:00Z">
              <w:r w:rsidDel="00A17688">
                <w:rPr>
                  <w:rFonts w:ascii="Times New Roman" w:hAnsi="Times New Roman" w:cs="Times New Roman"/>
                </w:rPr>
                <w:delText>Decimos que lo que obtuvo Camila, es decir “b</w:delText>
              </w:r>
              <w:r w:rsidR="0080631F" w:rsidRPr="00A00A9E" w:rsidDel="00A17688">
                <w:rPr>
                  <w:rFonts w:ascii="Times New Roman" w:hAnsi="Times New Roman" w:cs="Times New Roman"/>
                </w:rPr>
                <w:delText>ajas calificaciones</w:delText>
              </w:r>
              <w:r w:rsidDel="00A17688">
                <w:rPr>
                  <w:rFonts w:ascii="Times New Roman" w:hAnsi="Times New Roman" w:cs="Times New Roman"/>
                </w:rPr>
                <w:delText>” es conocido como “</w:delText>
              </w:r>
            </w:del>
            <w:ins w:id="1069" w:author="PerfectoAmor" w:date="2016-02-03T13:07:00Z">
              <w:del w:id="1070" w:author="Cris Pineda" w:date="2016-02-08T22:32:00Z">
                <w:r w:rsidR="00244342" w:rsidDel="00A17688">
                  <w:rPr>
                    <w:rFonts w:ascii="Times New Roman" w:hAnsi="Times New Roman" w:cs="Times New Roman"/>
                  </w:rPr>
                  <w:delText>Las palabras destacadas act</w:delText>
                </w:r>
              </w:del>
            </w:ins>
            <w:ins w:id="1071" w:author="PerfectoAmor" w:date="2016-02-03T13:08:00Z">
              <w:del w:id="1072" w:author="Cris Pineda" w:date="2016-02-08T22:32:00Z">
                <w:r w:rsidR="00244342" w:rsidDel="00A17688">
                  <w:rPr>
                    <w:rFonts w:ascii="Times New Roman" w:hAnsi="Times New Roman" w:cs="Times New Roman"/>
                  </w:rPr>
                  <w:delText xml:space="preserve">úan como </w:delText>
                </w:r>
              </w:del>
            </w:ins>
            <w:del w:id="1073" w:author="Cris Pineda" w:date="2016-02-08T22:32:00Z">
              <w:r w:rsidR="0080631F" w:rsidRPr="00A00A9E" w:rsidDel="00A17688">
                <w:rPr>
                  <w:rFonts w:ascii="Times New Roman" w:hAnsi="Times New Roman" w:cs="Times New Roman"/>
                </w:rPr>
                <w:delText>objeto</w:delText>
              </w:r>
              <w:r w:rsidDel="00A17688">
                <w:rPr>
                  <w:rFonts w:ascii="Times New Roman" w:hAnsi="Times New Roman" w:cs="Times New Roman"/>
                </w:rPr>
                <w:delText xml:space="preserve"> o complemento directo” del verbo</w:delText>
              </w:r>
              <w:r w:rsidR="005A2633" w:rsidDel="00A17688">
                <w:rPr>
                  <w:rFonts w:ascii="Times New Roman" w:hAnsi="Times New Roman" w:cs="Times New Roman"/>
                </w:rPr>
                <w:delText xml:space="preserve">, pues nos dice </w:delText>
              </w:r>
            </w:del>
            <w:ins w:id="1074" w:author="PerfectoAmor" w:date="2016-02-03T13:08:00Z">
              <w:del w:id="1075" w:author="Cris Pineda" w:date="2016-02-08T22:32:00Z">
                <w:r w:rsidR="00244342" w:rsidDel="00A17688">
                  <w:rPr>
                    <w:rFonts w:ascii="Times New Roman" w:hAnsi="Times New Roman" w:cs="Times New Roman"/>
                  </w:rPr>
                  <w:delText xml:space="preserve">al indicar </w:delText>
                </w:r>
              </w:del>
            </w:ins>
            <w:del w:id="1076" w:author="Cris Pineda" w:date="2016-02-08T22:32:00Z">
              <w:r w:rsidR="005A2633" w:rsidDel="00A17688">
                <w:rPr>
                  <w:rFonts w:ascii="Times New Roman" w:hAnsi="Times New Roman" w:cs="Times New Roman"/>
                </w:rPr>
                <w:delText>qué fue lo que obtuvo Camila</w:delText>
              </w:r>
              <w:r w:rsidDel="00A17688">
                <w:rPr>
                  <w:rFonts w:ascii="Times New Roman" w:hAnsi="Times New Roman" w:cs="Times New Roman"/>
                </w:rPr>
                <w:delText xml:space="preserve">. </w:delText>
              </w:r>
            </w:del>
          </w:p>
          <w:p w14:paraId="11A00452" w14:textId="6CCE9978" w:rsidR="0080631F" w:rsidRPr="00A00A9E" w:rsidDel="00A17688" w:rsidRDefault="00DF4234" w:rsidP="0080631F">
            <w:pPr>
              <w:rPr>
                <w:del w:id="1077" w:author="Cris Pineda" w:date="2016-02-08T22:32:00Z"/>
                <w:rFonts w:ascii="Times New Roman" w:hAnsi="Times New Roman" w:cs="Times New Roman"/>
              </w:rPr>
            </w:pPr>
            <w:del w:id="1078" w:author="Cris Pineda" w:date="2016-02-08T22:32:00Z">
              <w:r w:rsidDel="00A17688">
                <w:rPr>
                  <w:rFonts w:ascii="Times New Roman" w:hAnsi="Times New Roman" w:cs="Times New Roman"/>
                </w:rPr>
                <w:delText>Así mismo</w:delText>
              </w:r>
            </w:del>
            <w:ins w:id="1079" w:author="PerfectoAmor" w:date="2016-02-03T13:08:00Z">
              <w:del w:id="1080" w:author="Cris Pineda" w:date="2016-02-08T22:32:00Z">
                <w:r w:rsidR="00244342" w:rsidDel="00A17688">
                  <w:rPr>
                    <w:rFonts w:ascii="Times New Roman" w:hAnsi="Times New Roman" w:cs="Times New Roman"/>
                  </w:rPr>
                  <w:delText>De otra parte</w:delText>
                </w:r>
              </w:del>
            </w:ins>
            <w:del w:id="1081" w:author="Cris Pineda" w:date="2016-02-08T22:32:00Z">
              <w:r w:rsidDel="00A17688">
                <w:rPr>
                  <w:rFonts w:ascii="Times New Roman" w:hAnsi="Times New Roman" w:cs="Times New Roman"/>
                </w:rPr>
                <w:delText>, la expresión “</w:delText>
              </w:r>
              <w:r w:rsidRPr="001235C9" w:rsidDel="00A17688">
                <w:rPr>
                  <w:rFonts w:ascii="Times New Roman" w:hAnsi="Times New Roman" w:cs="Times New Roman"/>
                  <w:i/>
                  <w:rPrChange w:id="1082" w:author="PerfectoAmor" w:date="2016-02-04T13:49:00Z">
                    <w:rPr>
                      <w:rFonts w:ascii="Times New Roman" w:hAnsi="Times New Roman" w:cs="Times New Roman"/>
                    </w:rPr>
                  </w:rPrChange>
                </w:rPr>
                <w:delText>e</w:delText>
              </w:r>
              <w:r w:rsidR="0080631F" w:rsidRPr="001235C9" w:rsidDel="00A17688">
                <w:rPr>
                  <w:rFonts w:ascii="Times New Roman" w:hAnsi="Times New Roman" w:cs="Times New Roman"/>
                  <w:i/>
                  <w:rPrChange w:id="1083" w:author="PerfectoAmor" w:date="2016-02-04T13:49:00Z">
                    <w:rPr>
                      <w:rFonts w:ascii="Times New Roman" w:hAnsi="Times New Roman" w:cs="Times New Roman"/>
                    </w:rPr>
                  </w:rPrChange>
                </w:rPr>
                <w:delText>ste semestre</w:delText>
              </w:r>
              <w:r w:rsidDel="00A17688">
                <w:rPr>
                  <w:rFonts w:ascii="Times New Roman" w:hAnsi="Times New Roman" w:cs="Times New Roman"/>
                </w:rPr>
                <w:delText xml:space="preserve">” es conocida </w:delText>
              </w:r>
            </w:del>
            <w:ins w:id="1084" w:author="PerfectoAmor" w:date="2016-02-03T13:08:00Z">
              <w:del w:id="1085" w:author="Cris Pineda" w:date="2016-02-08T22:32:00Z">
                <w:r w:rsidR="00244342" w:rsidDel="00A17688">
                  <w:rPr>
                    <w:rFonts w:ascii="Times New Roman" w:hAnsi="Times New Roman" w:cs="Times New Roman"/>
                  </w:rPr>
                  <w:delText xml:space="preserve">funciona </w:delText>
                </w:r>
              </w:del>
            </w:ins>
            <w:del w:id="1086" w:author="Cris Pineda" w:date="2016-02-08T22:32:00Z">
              <w:r w:rsidDel="00A17688">
                <w:rPr>
                  <w:rFonts w:ascii="Times New Roman" w:hAnsi="Times New Roman" w:cs="Times New Roman"/>
                </w:rPr>
                <w:delText>como complemento o modificador circunstancial</w:delText>
              </w:r>
              <w:r w:rsidR="00503082" w:rsidDel="00A17688">
                <w:rPr>
                  <w:rFonts w:ascii="Times New Roman" w:hAnsi="Times New Roman" w:cs="Times New Roman"/>
                </w:rPr>
                <w:delText xml:space="preserve">, pues nos brinda información sobre las circunstancias o </w:delText>
              </w:r>
            </w:del>
            <w:ins w:id="1087" w:author="PerfectoAmor" w:date="2016-02-03T13:09:00Z">
              <w:del w:id="1088" w:author="Cris Pineda" w:date="2016-02-08T22:32:00Z">
                <w:r w:rsidR="00244342" w:rsidDel="00A17688">
                  <w:rPr>
                    <w:rFonts w:ascii="Times New Roman" w:hAnsi="Times New Roman" w:cs="Times New Roman"/>
                  </w:rPr>
                  <w:delText xml:space="preserve">el </w:delText>
                </w:r>
              </w:del>
            </w:ins>
            <w:del w:id="1089" w:author="Cris Pineda" w:date="2016-02-08T22:32:00Z">
              <w:r w:rsidR="00503082" w:rsidDel="00A17688">
                <w:rPr>
                  <w:rFonts w:ascii="Times New Roman" w:hAnsi="Times New Roman" w:cs="Times New Roman"/>
                </w:rPr>
                <w:delText>momento en que Camila obtuvo las bajas calificaciones</w:delText>
              </w:r>
              <w:r w:rsidDel="00A17688">
                <w:rPr>
                  <w:rFonts w:ascii="Times New Roman" w:hAnsi="Times New Roman" w:cs="Times New Roman"/>
                </w:rPr>
                <w:delText>.</w:delText>
              </w:r>
              <w:r w:rsidR="0080631F" w:rsidRPr="00A00A9E" w:rsidDel="00A17688">
                <w:rPr>
                  <w:rFonts w:ascii="Times New Roman" w:hAnsi="Times New Roman" w:cs="Times New Roman"/>
                </w:rPr>
                <w:delText xml:space="preserve"> </w:delText>
              </w:r>
            </w:del>
          </w:p>
          <w:p w14:paraId="11C0BFFE" w14:textId="77777777" w:rsidR="00A17688" w:rsidRPr="00A17688" w:rsidRDefault="00A17688" w:rsidP="00A17688">
            <w:pPr>
              <w:rPr>
                <w:ins w:id="1090" w:author="Cris Pineda" w:date="2016-02-08T22:32:00Z"/>
                <w:rFonts w:ascii="Times New Roman" w:hAnsi="Times New Roman" w:cs="Times New Roman"/>
                <w:i/>
                <w:rPrChange w:id="1091" w:author="Cris Pineda" w:date="2016-02-08T22:32:00Z">
                  <w:rPr>
                    <w:ins w:id="1092" w:author="Cris Pineda" w:date="2016-02-08T22:32:00Z"/>
                  </w:rPr>
                </w:rPrChange>
              </w:rPr>
              <w:pPrChange w:id="1093" w:author="Cris Pineda" w:date="2016-02-08T22:32:00Z">
                <w:pPr>
                  <w:pStyle w:val="Prrafodelista"/>
                  <w:numPr>
                    <w:numId w:val="5"/>
                  </w:numPr>
                  <w:spacing w:after="0"/>
                  <w:ind w:left="317" w:hanging="261"/>
                </w:pPr>
              </w:pPrChange>
            </w:pPr>
          </w:p>
          <w:p w14:paraId="42D284BF" w14:textId="7B5127CA" w:rsidR="0080631F" w:rsidRPr="001235C9" w:rsidRDefault="0080631F" w:rsidP="0080631F">
            <w:pPr>
              <w:pStyle w:val="Prrafodelista"/>
              <w:numPr>
                <w:ilvl w:val="0"/>
                <w:numId w:val="5"/>
              </w:numPr>
              <w:spacing w:after="0"/>
              <w:ind w:left="317" w:hanging="261"/>
              <w:rPr>
                <w:rFonts w:ascii="Times New Roman" w:hAnsi="Times New Roman" w:cs="Times New Roman"/>
                <w:i/>
                <w:rPrChange w:id="1094" w:author="PerfectoAmor" w:date="2016-02-04T13:49:00Z">
                  <w:rPr>
                    <w:rFonts w:ascii="Times New Roman" w:hAnsi="Times New Roman" w:cs="Times New Roman"/>
                  </w:rPr>
                </w:rPrChange>
              </w:rPr>
            </w:pPr>
            <w:r w:rsidRPr="001235C9">
              <w:rPr>
                <w:rFonts w:ascii="Times New Roman" w:hAnsi="Times New Roman" w:cs="Times New Roman"/>
                <w:i/>
                <w:rPrChange w:id="1095" w:author="PerfectoAmor" w:date="2016-02-04T13:49:00Z">
                  <w:rPr>
                    <w:rFonts w:ascii="Times New Roman" w:hAnsi="Times New Roman" w:cs="Times New Roman"/>
                  </w:rPr>
                </w:rPrChange>
              </w:rPr>
              <w:t xml:space="preserve">Juan reparte </w:t>
            </w:r>
            <w:r w:rsidRPr="001235C9">
              <w:rPr>
                <w:rFonts w:ascii="Times New Roman" w:hAnsi="Times New Roman" w:cs="Times New Roman"/>
                <w:b/>
                <w:i/>
                <w:rPrChange w:id="1096" w:author="PerfectoAmor" w:date="2016-02-04T13:49:00Z">
                  <w:rPr>
                    <w:rFonts w:ascii="Times New Roman" w:hAnsi="Times New Roman" w:cs="Times New Roman"/>
                    <w:b/>
                  </w:rPr>
                </w:rPrChange>
              </w:rPr>
              <w:t>colombinas</w:t>
            </w:r>
            <w:r w:rsidRPr="001235C9">
              <w:rPr>
                <w:rFonts w:ascii="Times New Roman" w:hAnsi="Times New Roman" w:cs="Times New Roman"/>
                <w:i/>
                <w:rPrChange w:id="1097" w:author="PerfectoAmor" w:date="2016-02-04T13:49:00Z">
                  <w:rPr>
                    <w:rFonts w:ascii="Times New Roman" w:hAnsi="Times New Roman" w:cs="Times New Roman"/>
                  </w:rPr>
                </w:rPrChange>
              </w:rPr>
              <w:t xml:space="preserve"> a los niños pobres</w:t>
            </w:r>
            <w:ins w:id="1098" w:author="PerfectoAmor" w:date="2016-02-03T13:09:00Z">
              <w:r w:rsidR="00244342" w:rsidRPr="001235C9">
                <w:rPr>
                  <w:rFonts w:ascii="Times New Roman" w:hAnsi="Times New Roman" w:cs="Times New Roman"/>
                  <w:i/>
                  <w:rPrChange w:id="1099" w:author="PerfectoAmor" w:date="2016-02-04T13:49:00Z">
                    <w:rPr>
                      <w:rFonts w:ascii="Times New Roman" w:hAnsi="Times New Roman" w:cs="Times New Roman"/>
                    </w:rPr>
                  </w:rPrChange>
                </w:rPr>
                <w:t>.</w:t>
              </w:r>
            </w:ins>
          </w:p>
          <w:p w14:paraId="7D392330" w14:textId="16250621" w:rsidR="00217176" w:rsidRDefault="00217176" w:rsidP="00217176">
            <w:pPr>
              <w:pStyle w:val="Prrafodelista"/>
              <w:spacing w:after="0"/>
              <w:ind w:left="317"/>
              <w:rPr>
                <w:ins w:id="1100" w:author="Cris Pineda" w:date="2016-02-08T22:32:00Z"/>
                <w:rFonts w:ascii="Times New Roman" w:hAnsi="Times New Roman" w:cs="Times New Roman"/>
                <w:b/>
              </w:rPr>
            </w:pPr>
            <w:ins w:id="1101" w:author="Cris Pineda" w:date="2016-02-08T22:32:00Z">
              <w:r w:rsidRPr="003976A0">
                <w:rPr>
                  <w:rFonts w:ascii="Times New Roman" w:hAnsi="Times New Roman" w:cs="Times New Roman"/>
                </w:rPr>
                <w:t>Objeto directo</w:t>
              </w:r>
            </w:ins>
            <w:ins w:id="1102" w:author="Cris Pineda" w:date="2016-02-08T22:35:00Z">
              <w:r w:rsidR="00541C53">
                <w:rPr>
                  <w:rFonts w:ascii="Times New Roman" w:hAnsi="Times New Roman" w:cs="Times New Roman"/>
                </w:rPr>
                <w:t xml:space="preserve"> (¿qué reparte Juan?)</w:t>
              </w:r>
            </w:ins>
            <w:ins w:id="1103" w:author="Cris Pineda" w:date="2016-02-08T22:32:00Z">
              <w:r w:rsidRPr="003976A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rPr>
                <w:t>colombinas</w:t>
              </w:r>
            </w:ins>
          </w:p>
          <w:p w14:paraId="7FEE3AD5" w14:textId="454E0252" w:rsidR="0080631F" w:rsidRPr="00217176" w:rsidRDefault="00217176" w:rsidP="00217176">
            <w:pPr>
              <w:pStyle w:val="Prrafodelista"/>
              <w:spacing w:after="0"/>
              <w:ind w:left="317"/>
              <w:rPr>
                <w:rFonts w:ascii="Times New Roman" w:hAnsi="Times New Roman" w:cs="Times New Roman"/>
                <w:i/>
                <w:rPrChange w:id="1104" w:author="Cris Pineda" w:date="2016-02-08T22:33:00Z">
                  <w:rPr>
                    <w:rFonts w:ascii="Times New Roman" w:hAnsi="Times New Roman" w:cs="Times New Roman"/>
                  </w:rPr>
                </w:rPrChange>
              </w:rPr>
              <w:pPrChange w:id="1105" w:author="Cris Pineda" w:date="2016-02-08T22:33:00Z">
                <w:pPr>
                  <w:ind w:left="56"/>
                </w:pPr>
              </w:pPrChange>
            </w:pPr>
            <w:ins w:id="1106" w:author="Cris Pineda" w:date="2016-02-08T22:33:00Z">
              <w:r w:rsidRPr="00217176">
                <w:rPr>
                  <w:rFonts w:ascii="Times New Roman" w:hAnsi="Times New Roman" w:cs="Times New Roman"/>
                  <w:rPrChange w:id="1107" w:author="Cris Pineda" w:date="2016-02-08T22:33:00Z">
                    <w:rPr>
                      <w:rFonts w:ascii="Times New Roman" w:hAnsi="Times New Roman" w:cs="Times New Roman"/>
                      <w:b/>
                    </w:rPr>
                  </w:rPrChange>
                </w:rPr>
                <w:t>Objeto indirecto</w:t>
              </w:r>
            </w:ins>
            <w:ins w:id="1108" w:author="Cris Pineda" w:date="2016-02-08T22:35:00Z">
              <w:r w:rsidR="00541C53">
                <w:rPr>
                  <w:rFonts w:ascii="Times New Roman" w:hAnsi="Times New Roman" w:cs="Times New Roman"/>
                </w:rPr>
                <w:t xml:space="preserve"> (¿a quién?</w:t>
              </w:r>
            </w:ins>
            <w:ins w:id="1109" w:author="Cris Pineda" w:date="2016-02-08T22:33:00Z">
              <w:r w:rsidRPr="00217176">
                <w:rPr>
                  <w:rFonts w:ascii="Times New Roman" w:hAnsi="Times New Roman" w:cs="Times New Roman"/>
                  <w:rPrChange w:id="1110" w:author="Cris Pineda" w:date="2016-02-08T22:33:00Z">
                    <w:rPr>
                      <w:rFonts w:ascii="Times New Roman" w:hAnsi="Times New Roman" w:cs="Times New Roman"/>
                      <w:b/>
                    </w:rPr>
                  </w:rPrChange>
                </w:rPr>
                <w:t>:</w:t>
              </w:r>
              <w:r>
                <w:rPr>
                  <w:rFonts w:ascii="Times New Roman" w:hAnsi="Times New Roman" w:cs="Times New Roman"/>
                  <w:b/>
                </w:rPr>
                <w:t xml:space="preserve"> </w:t>
              </w:r>
              <w:r w:rsidRPr="003976A0">
                <w:rPr>
                  <w:rFonts w:ascii="Times New Roman" w:hAnsi="Times New Roman" w:cs="Times New Roman"/>
                  <w:i/>
                </w:rPr>
                <w:t>a los niños pobres.</w:t>
              </w:r>
            </w:ins>
            <w:commentRangeStart w:id="1111"/>
            <w:del w:id="1112" w:author="Cris Pineda" w:date="2016-02-08T22:33:00Z">
              <w:r w:rsidR="00503082" w:rsidDel="00217176">
                <w:rPr>
                  <w:rFonts w:ascii="Times New Roman" w:hAnsi="Times New Roman" w:cs="Times New Roman"/>
                </w:rPr>
                <w:delText>En esta oración aquello que reparte Juan, es decir, “c</w:delText>
              </w:r>
              <w:r w:rsidR="0080631F" w:rsidRPr="00A00A9E" w:rsidDel="00217176">
                <w:rPr>
                  <w:rFonts w:ascii="Times New Roman" w:hAnsi="Times New Roman" w:cs="Times New Roman"/>
                </w:rPr>
                <w:delText>olombinas</w:delText>
              </w:r>
              <w:r w:rsidR="00503082" w:rsidDel="00217176">
                <w:rPr>
                  <w:rFonts w:ascii="Times New Roman" w:hAnsi="Times New Roman" w:cs="Times New Roman"/>
                </w:rPr>
                <w:delText>”</w:delText>
              </w:r>
              <w:r w:rsidR="0012426F" w:rsidDel="00217176">
                <w:rPr>
                  <w:rFonts w:ascii="Times New Roman" w:hAnsi="Times New Roman" w:cs="Times New Roman"/>
                </w:rPr>
                <w:delText>,</w:delText>
              </w:r>
              <w:r w:rsidR="00503082" w:rsidDel="00217176">
                <w:rPr>
                  <w:rFonts w:ascii="Times New Roman" w:hAnsi="Times New Roman" w:cs="Times New Roman"/>
                </w:rPr>
                <w:delText xml:space="preserve"> es conocido como </w:delText>
              </w:r>
              <w:r w:rsidR="005A2633" w:rsidDel="00217176">
                <w:rPr>
                  <w:rFonts w:ascii="Times New Roman" w:hAnsi="Times New Roman" w:cs="Times New Roman"/>
                </w:rPr>
                <w:delText xml:space="preserve"> objeto directo</w:delText>
              </w:r>
            </w:del>
            <w:ins w:id="1113" w:author="PerfectoAmor" w:date="2016-02-03T13:09:00Z">
              <w:del w:id="1114" w:author="Cris Pineda" w:date="2016-02-08T22:33:00Z">
                <w:r w:rsidR="00244342" w:rsidDel="00217176">
                  <w:rPr>
                    <w:rFonts w:ascii="Times New Roman" w:hAnsi="Times New Roman" w:cs="Times New Roman"/>
                  </w:rPr>
                  <w:delText>.</w:delText>
                </w:r>
              </w:del>
            </w:ins>
            <w:del w:id="1115" w:author="Cris Pineda" w:date="2016-02-08T22:33:00Z">
              <w:r w:rsidR="00503082" w:rsidDel="00217176">
                <w:rPr>
                  <w:rFonts w:ascii="Times New Roman" w:hAnsi="Times New Roman" w:cs="Times New Roman"/>
                </w:rPr>
                <w:delText>, m</w:delText>
              </w:r>
            </w:del>
            <w:ins w:id="1116" w:author="PerfectoAmor" w:date="2016-02-03T13:10:00Z">
              <w:del w:id="1117" w:author="Cris Pineda" w:date="2016-02-08T22:33:00Z">
                <w:r w:rsidR="00244342" w:rsidDel="00217176">
                  <w:rPr>
                    <w:rFonts w:ascii="Times New Roman" w:hAnsi="Times New Roman" w:cs="Times New Roman"/>
                  </w:rPr>
                  <w:delText>M</w:delText>
                </w:r>
              </w:del>
            </w:ins>
            <w:del w:id="1118" w:author="Cris Pineda" w:date="2016-02-08T22:33:00Z">
              <w:r w:rsidR="00503082" w:rsidDel="00217176">
                <w:rPr>
                  <w:rFonts w:ascii="Times New Roman" w:hAnsi="Times New Roman" w:cs="Times New Roman"/>
                </w:rPr>
                <w:delText>ientras que la persona que se beneficia de la acción de Juan</w:delText>
              </w:r>
            </w:del>
            <w:ins w:id="1119" w:author="PerfectoAmor" w:date="2016-02-03T13:11:00Z">
              <w:del w:id="1120" w:author="Cris Pineda" w:date="2016-02-08T22:33:00Z">
                <w:r w:rsidR="00244342" w:rsidDel="00217176">
                  <w:rPr>
                    <w:rFonts w:ascii="Times New Roman" w:hAnsi="Times New Roman" w:cs="Times New Roman"/>
                  </w:rPr>
                  <w:delText xml:space="preserve"> o a quien está dirigida la acción</w:delText>
                </w:r>
              </w:del>
            </w:ins>
            <w:del w:id="1121" w:author="Cris Pineda" w:date="2016-02-08T22:33:00Z">
              <w:r w:rsidR="00503082" w:rsidDel="00217176">
                <w:rPr>
                  <w:rFonts w:ascii="Times New Roman" w:hAnsi="Times New Roman" w:cs="Times New Roman"/>
                </w:rPr>
                <w:delText>, es decir</w:delText>
              </w:r>
              <w:r w:rsidR="0012426F" w:rsidDel="00217176">
                <w:rPr>
                  <w:rFonts w:ascii="Times New Roman" w:hAnsi="Times New Roman" w:cs="Times New Roman"/>
                </w:rPr>
                <w:delText>,</w:delText>
              </w:r>
              <w:r w:rsidR="00503082" w:rsidDel="00217176">
                <w:rPr>
                  <w:rFonts w:ascii="Times New Roman" w:hAnsi="Times New Roman" w:cs="Times New Roman"/>
                </w:rPr>
                <w:delText xml:space="preserve"> hacia quien está dirigida la acción</w:delText>
              </w:r>
              <w:r w:rsidR="0012426F" w:rsidDel="00217176">
                <w:rPr>
                  <w:rFonts w:ascii="Times New Roman" w:hAnsi="Times New Roman" w:cs="Times New Roman"/>
                </w:rPr>
                <w:delText xml:space="preserve">, esto </w:delText>
              </w:r>
            </w:del>
            <w:ins w:id="1122" w:author="PerfectoAmor" w:date="2016-02-03T13:11:00Z">
              <w:del w:id="1123" w:author="Cris Pineda" w:date="2016-02-08T22:33:00Z">
                <w:r w:rsidR="00244342" w:rsidDel="00217176">
                  <w:rPr>
                    <w:rFonts w:ascii="Times New Roman" w:hAnsi="Times New Roman" w:cs="Times New Roman"/>
                  </w:rPr>
                  <w:delText xml:space="preserve"> </w:delText>
                </w:r>
              </w:del>
            </w:ins>
            <w:del w:id="1124" w:author="Cris Pineda" w:date="2016-02-08T22:33:00Z">
              <w:r w:rsidR="0012426F" w:rsidDel="00217176">
                <w:rPr>
                  <w:rFonts w:ascii="Times New Roman" w:hAnsi="Times New Roman" w:cs="Times New Roman"/>
                </w:rPr>
                <w:delText>es</w:delText>
              </w:r>
              <w:r w:rsidR="00503082" w:rsidDel="00217176">
                <w:rPr>
                  <w:rFonts w:ascii="Times New Roman" w:hAnsi="Times New Roman" w:cs="Times New Roman"/>
                </w:rPr>
                <w:delText xml:space="preserve"> “</w:delText>
              </w:r>
              <w:r w:rsidR="00503082" w:rsidRPr="001235C9" w:rsidDel="00217176">
                <w:rPr>
                  <w:rFonts w:ascii="Times New Roman" w:hAnsi="Times New Roman" w:cs="Times New Roman"/>
                  <w:i/>
                  <w:rPrChange w:id="1125" w:author="PerfectoAmor" w:date="2016-02-04T13:49:00Z">
                    <w:rPr>
                      <w:rFonts w:ascii="Times New Roman" w:hAnsi="Times New Roman" w:cs="Times New Roman"/>
                    </w:rPr>
                  </w:rPrChange>
                </w:rPr>
                <w:delText>a los niños pobres</w:delText>
              </w:r>
              <w:r w:rsidR="00503082" w:rsidDel="00217176">
                <w:rPr>
                  <w:rFonts w:ascii="Times New Roman" w:hAnsi="Times New Roman" w:cs="Times New Roman"/>
                </w:rPr>
                <w:delText>” es conocida como objeto indirecto.</w:delText>
              </w:r>
              <w:commentRangeEnd w:id="1111"/>
              <w:r w:rsidR="00244342" w:rsidDel="00217176">
                <w:rPr>
                  <w:rStyle w:val="Refdecomentario"/>
                </w:rPr>
                <w:commentReference w:id="1111"/>
              </w:r>
            </w:del>
          </w:p>
        </w:tc>
      </w:tr>
    </w:tbl>
    <w:p w14:paraId="3F8FDF27" w14:textId="3F1E53AC" w:rsidR="0080631F" w:rsidRPr="0080631F" w:rsidRDefault="0080631F" w:rsidP="0080631F">
      <w:pPr>
        <w:rPr>
          <w:rFonts w:ascii="Times New Roman" w:hAnsi="Times New Roman" w:cs="Times New Roman"/>
          <w:b/>
          <w:lang w:val="es-ES"/>
        </w:rPr>
      </w:pPr>
    </w:p>
    <w:p w14:paraId="0D70B4B6" w14:textId="39D09C94" w:rsidR="0080631F" w:rsidRDefault="0080631F" w:rsidP="0080631F">
      <w:pPr>
        <w:rPr>
          <w:rFonts w:ascii="Times New Roman" w:hAnsi="Times New Roman" w:cs="Times New Roman"/>
          <w:lang w:val="es-ES"/>
        </w:rPr>
      </w:pPr>
      <w:del w:id="1126" w:author="PerfectoAmor" w:date="2016-02-03T13:23:00Z">
        <w:r w:rsidRPr="0080631F" w:rsidDel="0052467E">
          <w:rPr>
            <w:rFonts w:ascii="Times New Roman" w:hAnsi="Times New Roman" w:cs="Times New Roman"/>
            <w:lang w:val="es-ES"/>
          </w:rPr>
          <w:delText xml:space="preserve">Si deseas saber más </w:delText>
        </w:r>
      </w:del>
      <w:ins w:id="1127" w:author="PerfectoAmor" w:date="2016-02-03T13:23:00Z">
        <w:r w:rsidR="0052467E">
          <w:rPr>
            <w:rFonts w:ascii="Times New Roman" w:hAnsi="Times New Roman" w:cs="Times New Roman"/>
            <w:lang w:val="es-ES"/>
          </w:rPr>
          <w:t xml:space="preserve">Para ampliar la información </w:t>
        </w:r>
      </w:ins>
      <w:r w:rsidRPr="0080631F">
        <w:rPr>
          <w:rFonts w:ascii="Times New Roman" w:hAnsi="Times New Roman" w:cs="Times New Roman"/>
          <w:lang w:val="es-ES"/>
        </w:rPr>
        <w:t xml:space="preserve">sobre los modificadores del predicado, </w:t>
      </w:r>
      <w:del w:id="1128" w:author="PerfectoAmor" w:date="2016-02-03T13:23:00Z">
        <w:r w:rsidRPr="0080631F" w:rsidDel="0052467E">
          <w:rPr>
            <w:rFonts w:ascii="Times New Roman" w:hAnsi="Times New Roman" w:cs="Times New Roman"/>
            <w:lang w:val="es-ES"/>
          </w:rPr>
          <w:delText>observa el siguiente enlace y profundiza tus cono</w:delText>
        </w:r>
        <w:r w:rsidR="00DF360D" w:rsidDel="0052467E">
          <w:rPr>
            <w:rFonts w:ascii="Times New Roman" w:hAnsi="Times New Roman" w:cs="Times New Roman"/>
            <w:lang w:val="es-ES"/>
          </w:rPr>
          <w:delText xml:space="preserve">cimientos sobre el tema </w:delText>
        </w:r>
      </w:del>
      <w:ins w:id="1129" w:author="PerfectoAmor" w:date="2016-02-03T13:24:00Z">
        <w:r w:rsidR="00E45CAE">
          <w:rPr>
            <w:rFonts w:ascii="Times New Roman" w:hAnsi="Times New Roman" w:cs="Times New Roman"/>
            <w:lang w:val="es-ES"/>
          </w:rPr>
          <w:t xml:space="preserve">visita el siguiente enlace </w:t>
        </w:r>
      </w:ins>
      <w:r w:rsidRPr="0080631F">
        <w:rPr>
          <w:rFonts w:ascii="Times New Roman" w:hAnsi="Times New Roman" w:cs="Times New Roman"/>
          <w:lang w:val="es-ES"/>
        </w:rPr>
        <w:t>[</w:t>
      </w:r>
      <w:hyperlink r:id="rId25" w:history="1">
        <w:r w:rsidRPr="0080631F">
          <w:rPr>
            <w:rStyle w:val="Hipervnculo"/>
            <w:rFonts w:ascii="Times New Roman" w:hAnsi="Times New Roman" w:cs="Times New Roman"/>
            <w:lang w:val="es-ES"/>
          </w:rPr>
          <w:t>VER</w:t>
        </w:r>
      </w:hyperlink>
      <w:r w:rsidRPr="0080631F">
        <w:rPr>
          <w:rFonts w:ascii="Times New Roman" w:hAnsi="Times New Roman" w:cs="Times New Roman"/>
          <w:lang w:val="es-ES"/>
        </w:rPr>
        <w:t>]</w:t>
      </w:r>
      <w:r w:rsidR="00DF360D">
        <w:rPr>
          <w:rFonts w:ascii="Times New Roman" w:hAnsi="Times New Roman" w:cs="Times New Roman"/>
          <w:lang w:val="es-ES"/>
        </w:rPr>
        <w:t>.</w:t>
      </w:r>
    </w:p>
    <w:p w14:paraId="2FC11511" w14:textId="77777777" w:rsidR="0080631F" w:rsidRDefault="0080631F" w:rsidP="0080631F">
      <w:pPr>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473"/>
        <w:gridCol w:w="6355"/>
      </w:tblGrid>
      <w:tr w:rsidR="00A00A9E" w:rsidRPr="002145BD" w14:paraId="0615AA95" w14:textId="77777777" w:rsidTr="00220818">
        <w:tc>
          <w:tcPr>
            <w:tcW w:w="9033" w:type="dxa"/>
            <w:gridSpan w:val="2"/>
            <w:shd w:val="clear" w:color="auto" w:fill="000000" w:themeFill="text1"/>
          </w:tcPr>
          <w:p w14:paraId="298FA0B9" w14:textId="77777777" w:rsidR="00A00A9E" w:rsidRPr="002145BD" w:rsidRDefault="00A00A9E">
            <w:pPr>
              <w:jc w:val="center"/>
              <w:rPr>
                <w:rFonts w:ascii="Times New Roman" w:hAnsi="Times New Roman" w:cs="Times New Roman"/>
                <w:b/>
                <w:color w:val="FFFFFF" w:themeColor="background1"/>
              </w:rPr>
              <w:pPrChange w:id="1130" w:author="PerfectoAmor" w:date="2016-02-03T13:24:00Z">
                <w:pPr/>
              </w:pPrChange>
            </w:pPr>
            <w:r>
              <w:rPr>
                <w:rFonts w:ascii="Times New Roman" w:hAnsi="Times New Roman" w:cs="Times New Roman"/>
                <w:b/>
                <w:color w:val="FFFFFF" w:themeColor="background1"/>
              </w:rPr>
              <w:t>Practica</w:t>
            </w:r>
            <w:r w:rsidRPr="002145BD">
              <w:rPr>
                <w:rFonts w:ascii="Times New Roman" w:hAnsi="Times New Roman" w:cs="Times New Roman"/>
                <w:b/>
                <w:color w:val="FFFFFF" w:themeColor="background1"/>
              </w:rPr>
              <w:t xml:space="preserve">: recurso </w:t>
            </w:r>
            <w:r>
              <w:rPr>
                <w:rFonts w:ascii="Times New Roman" w:hAnsi="Times New Roman" w:cs="Times New Roman"/>
                <w:b/>
                <w:color w:val="FFFFFF" w:themeColor="background1"/>
              </w:rPr>
              <w:t>nuevo</w:t>
            </w:r>
          </w:p>
        </w:tc>
      </w:tr>
      <w:tr w:rsidR="00A00A9E" w:rsidRPr="002145BD" w14:paraId="16AFB3ED" w14:textId="77777777" w:rsidTr="00220818">
        <w:tc>
          <w:tcPr>
            <w:tcW w:w="2518" w:type="dxa"/>
          </w:tcPr>
          <w:p w14:paraId="083DD3A6" w14:textId="77777777" w:rsidR="00A00A9E" w:rsidRPr="002145BD" w:rsidRDefault="00A00A9E" w:rsidP="00220818">
            <w:pPr>
              <w:rPr>
                <w:rFonts w:ascii="Times New Roman" w:hAnsi="Times New Roman" w:cs="Times New Roman"/>
                <w:b/>
                <w:color w:val="000000"/>
              </w:rPr>
            </w:pPr>
            <w:r w:rsidRPr="002145BD">
              <w:rPr>
                <w:rFonts w:ascii="Times New Roman" w:hAnsi="Times New Roman" w:cs="Times New Roman"/>
                <w:b/>
                <w:color w:val="000000"/>
              </w:rPr>
              <w:t>Código</w:t>
            </w:r>
          </w:p>
        </w:tc>
        <w:tc>
          <w:tcPr>
            <w:tcW w:w="6515" w:type="dxa"/>
          </w:tcPr>
          <w:p w14:paraId="46ED3FA7" w14:textId="32ADB5E2" w:rsidR="00A00A9E" w:rsidRPr="002145BD" w:rsidRDefault="00A00A9E" w:rsidP="00220818">
            <w:pPr>
              <w:rPr>
                <w:rFonts w:ascii="Times New Roman" w:hAnsi="Times New Roman" w:cs="Times New Roman"/>
                <w:b/>
                <w:color w:val="000000"/>
              </w:rPr>
            </w:pPr>
            <w:r>
              <w:rPr>
                <w:rFonts w:ascii="Times New Roman" w:hAnsi="Times New Roman" w:cs="Times New Roman"/>
                <w:color w:val="000000"/>
              </w:rPr>
              <w:t>LE_06_05_CO_REC190</w:t>
            </w:r>
          </w:p>
        </w:tc>
      </w:tr>
      <w:tr w:rsidR="00A00A9E" w:rsidRPr="002145BD" w14:paraId="267E730A" w14:textId="77777777" w:rsidTr="00220818">
        <w:tc>
          <w:tcPr>
            <w:tcW w:w="2518" w:type="dxa"/>
          </w:tcPr>
          <w:p w14:paraId="6D963ECC" w14:textId="77777777" w:rsidR="00A00A9E" w:rsidRPr="002145BD" w:rsidRDefault="00A00A9E" w:rsidP="00220818">
            <w:pPr>
              <w:rPr>
                <w:rFonts w:ascii="Times New Roman" w:hAnsi="Times New Roman" w:cs="Times New Roman"/>
                <w:color w:val="000000"/>
              </w:rPr>
            </w:pPr>
            <w:r w:rsidRPr="002145BD">
              <w:rPr>
                <w:rFonts w:ascii="Times New Roman" w:hAnsi="Times New Roman" w:cs="Times New Roman"/>
                <w:b/>
                <w:color w:val="000000"/>
              </w:rPr>
              <w:t>Título</w:t>
            </w:r>
          </w:p>
        </w:tc>
        <w:tc>
          <w:tcPr>
            <w:tcW w:w="6515" w:type="dxa"/>
          </w:tcPr>
          <w:p w14:paraId="37F3FEB0" w14:textId="4DFD71FB" w:rsidR="00A00A9E" w:rsidRPr="002145BD" w:rsidRDefault="000F3F4A" w:rsidP="00220818">
            <w:pPr>
              <w:rPr>
                <w:rFonts w:ascii="Times New Roman" w:hAnsi="Times New Roman" w:cs="Times New Roman"/>
              </w:rPr>
            </w:pPr>
            <w:r w:rsidRPr="000F3F4A">
              <w:rPr>
                <w:rFonts w:ascii="Times New Roman" w:hAnsi="Times New Roman" w:cs="Times New Roman"/>
              </w:rPr>
              <w:t>¿Cuáles son los modificadores?</w:t>
            </w:r>
          </w:p>
        </w:tc>
      </w:tr>
      <w:tr w:rsidR="00A00A9E" w:rsidRPr="002145BD" w14:paraId="5ED0F004" w14:textId="77777777" w:rsidTr="00220818">
        <w:tc>
          <w:tcPr>
            <w:tcW w:w="2518" w:type="dxa"/>
          </w:tcPr>
          <w:p w14:paraId="5C101CF3" w14:textId="77777777" w:rsidR="00A00A9E" w:rsidRPr="002145BD" w:rsidRDefault="00A00A9E" w:rsidP="00220818">
            <w:pPr>
              <w:rPr>
                <w:rFonts w:ascii="Times New Roman" w:hAnsi="Times New Roman" w:cs="Times New Roman"/>
                <w:color w:val="000000"/>
              </w:rPr>
            </w:pPr>
            <w:r w:rsidRPr="002145BD">
              <w:rPr>
                <w:rFonts w:ascii="Times New Roman" w:hAnsi="Times New Roman" w:cs="Times New Roman"/>
                <w:b/>
                <w:color w:val="000000"/>
              </w:rPr>
              <w:t>Descripción</w:t>
            </w:r>
          </w:p>
        </w:tc>
        <w:tc>
          <w:tcPr>
            <w:tcW w:w="6515" w:type="dxa"/>
          </w:tcPr>
          <w:p w14:paraId="713379B4" w14:textId="3133C3C5" w:rsidR="00A00A9E" w:rsidRPr="002145BD" w:rsidRDefault="000F3F4A" w:rsidP="00220818">
            <w:pPr>
              <w:jc w:val="both"/>
              <w:rPr>
                <w:rFonts w:ascii="Times New Roman" w:hAnsi="Times New Roman" w:cs="Times New Roman"/>
                <w:color w:val="000000"/>
              </w:rPr>
            </w:pPr>
            <w:r w:rsidRPr="000F3F4A">
              <w:rPr>
                <w:rFonts w:ascii="Times New Roman" w:hAnsi="Times New Roman" w:cs="Times New Roman"/>
                <w:color w:val="000000"/>
              </w:rPr>
              <w:t xml:space="preserve">Actividad para reconocer </w:t>
            </w:r>
            <w:ins w:id="1131" w:author="PerfectoAmor" w:date="2016-02-03T13:24:00Z">
              <w:r w:rsidR="00451D33">
                <w:rPr>
                  <w:rFonts w:ascii="Times New Roman" w:hAnsi="Times New Roman" w:cs="Times New Roman"/>
                  <w:color w:val="000000"/>
                </w:rPr>
                <w:t xml:space="preserve">los </w:t>
              </w:r>
            </w:ins>
            <w:r w:rsidRPr="000F3F4A">
              <w:rPr>
                <w:rFonts w:ascii="Times New Roman" w:hAnsi="Times New Roman" w:cs="Times New Roman"/>
                <w:color w:val="000000"/>
              </w:rPr>
              <w:t xml:space="preserve">modificadores en </w:t>
            </w:r>
            <w:ins w:id="1132" w:author="PerfectoAmor" w:date="2016-02-03T13:24:00Z">
              <w:r w:rsidR="00451D33">
                <w:rPr>
                  <w:rFonts w:ascii="Times New Roman" w:hAnsi="Times New Roman" w:cs="Times New Roman"/>
                  <w:color w:val="000000"/>
                </w:rPr>
                <w:t xml:space="preserve">las </w:t>
              </w:r>
            </w:ins>
            <w:r w:rsidRPr="000F3F4A">
              <w:rPr>
                <w:rFonts w:ascii="Times New Roman" w:hAnsi="Times New Roman" w:cs="Times New Roman"/>
                <w:color w:val="000000"/>
              </w:rPr>
              <w:t>oraciones</w:t>
            </w:r>
          </w:p>
        </w:tc>
      </w:tr>
    </w:tbl>
    <w:p w14:paraId="76C3C118" w14:textId="77777777" w:rsidR="00A00A9E" w:rsidRDefault="00A00A9E" w:rsidP="0080631F">
      <w:pPr>
        <w:rPr>
          <w:rFonts w:ascii="Times New Roman" w:hAnsi="Times New Roman" w:cs="Times New Roman"/>
          <w:highlight w:val="yellow"/>
        </w:rPr>
      </w:pPr>
    </w:p>
    <w:p w14:paraId="1D51F123" w14:textId="77777777" w:rsidR="0080631F" w:rsidRPr="00DE7C89" w:rsidRDefault="0080631F" w:rsidP="0080631F">
      <w:pPr>
        <w:rPr>
          <w:rFonts w:ascii="Times New Roman" w:hAnsi="Times New Roman" w:cs="Times New Roman"/>
          <w:b/>
          <w:lang w:val="es-ES"/>
        </w:rPr>
      </w:pPr>
      <w:r w:rsidRPr="00DE7C89">
        <w:rPr>
          <w:rFonts w:ascii="Times New Roman" w:hAnsi="Times New Roman" w:cs="Times New Roman"/>
          <w:b/>
          <w:highlight w:val="yellow"/>
          <w:lang w:val="es-ES"/>
        </w:rPr>
        <w:lastRenderedPageBreak/>
        <w:t>[SECCIÓN 2]</w:t>
      </w:r>
      <w:r w:rsidRPr="00DE7C89">
        <w:rPr>
          <w:rFonts w:ascii="Times New Roman" w:hAnsi="Times New Roman" w:cs="Times New Roman"/>
          <w:b/>
          <w:lang w:val="es-ES"/>
        </w:rPr>
        <w:t xml:space="preserve"> 3.3 Consolidación </w:t>
      </w:r>
    </w:p>
    <w:p w14:paraId="6B9C9BE3" w14:textId="77777777" w:rsidR="0080631F" w:rsidRPr="0080631F" w:rsidRDefault="0080631F" w:rsidP="0080631F">
      <w:pPr>
        <w:rPr>
          <w:rFonts w:ascii="Times New Roman" w:hAnsi="Times New Roman" w:cs="Times New Roman"/>
          <w:lang w:val="es-ES"/>
        </w:rPr>
      </w:pPr>
    </w:p>
    <w:p w14:paraId="72153AF0" w14:textId="14B83930" w:rsidR="0080631F" w:rsidRPr="0080631F" w:rsidRDefault="0080631F" w:rsidP="0080631F">
      <w:pPr>
        <w:rPr>
          <w:rFonts w:ascii="Times New Roman" w:hAnsi="Times New Roman" w:cs="Times New Roman"/>
        </w:rPr>
      </w:pPr>
      <w:r w:rsidRPr="0080631F">
        <w:rPr>
          <w:rFonts w:ascii="Times New Roman" w:hAnsi="Times New Roman" w:cs="Times New Roman"/>
        </w:rPr>
        <w:t xml:space="preserve">Actividad para </w:t>
      </w:r>
      <w:del w:id="1133" w:author="PerfectoAmor" w:date="2016-02-03T13:24:00Z">
        <w:r w:rsidRPr="0080631F" w:rsidDel="00451D33">
          <w:rPr>
            <w:rFonts w:ascii="Times New Roman" w:hAnsi="Times New Roman" w:cs="Times New Roman"/>
          </w:rPr>
          <w:delText xml:space="preserve">consolidar </w:delText>
        </w:r>
      </w:del>
      <w:ins w:id="1134" w:author="PerfectoAmor" w:date="2016-02-03T13:24:00Z">
        <w:r w:rsidR="00451D33">
          <w:rPr>
            <w:rFonts w:ascii="Times New Roman" w:hAnsi="Times New Roman" w:cs="Times New Roman"/>
          </w:rPr>
          <w:t xml:space="preserve">reforzar </w:t>
        </w:r>
      </w:ins>
      <w:r w:rsidRPr="0080631F">
        <w:rPr>
          <w:rFonts w:ascii="Times New Roman" w:hAnsi="Times New Roman" w:cs="Times New Roman"/>
        </w:rPr>
        <w:t>lo que has aprendido en esta sección.</w:t>
      </w:r>
    </w:p>
    <w:p w14:paraId="3383038C" w14:textId="77777777" w:rsidR="0080631F" w:rsidRPr="0080631F" w:rsidRDefault="0080631F" w:rsidP="0080631F">
      <w:pPr>
        <w:rPr>
          <w:rFonts w:ascii="Times New Roman" w:hAnsi="Times New Roman" w:cs="Times New Roman"/>
        </w:rPr>
      </w:pPr>
    </w:p>
    <w:tbl>
      <w:tblPr>
        <w:tblStyle w:val="Tablaconcuadrcula"/>
        <w:tblW w:w="0" w:type="auto"/>
        <w:tblLook w:val="04A0" w:firstRow="1" w:lastRow="0" w:firstColumn="1" w:lastColumn="0" w:noHBand="0" w:noVBand="1"/>
      </w:tblPr>
      <w:tblGrid>
        <w:gridCol w:w="2473"/>
        <w:gridCol w:w="6355"/>
      </w:tblGrid>
      <w:tr w:rsidR="00856E68" w:rsidRPr="002145BD" w14:paraId="5BAFE4AE" w14:textId="77777777" w:rsidTr="00220818">
        <w:tc>
          <w:tcPr>
            <w:tcW w:w="9033" w:type="dxa"/>
            <w:gridSpan w:val="2"/>
            <w:shd w:val="clear" w:color="auto" w:fill="000000" w:themeFill="text1"/>
          </w:tcPr>
          <w:p w14:paraId="7DF5D9C2" w14:textId="77777777" w:rsidR="00856E68" w:rsidRPr="002145BD" w:rsidRDefault="00856E68">
            <w:pPr>
              <w:jc w:val="center"/>
              <w:rPr>
                <w:rFonts w:ascii="Times New Roman" w:hAnsi="Times New Roman" w:cs="Times New Roman"/>
                <w:b/>
                <w:color w:val="FFFFFF" w:themeColor="background1"/>
              </w:rPr>
              <w:pPrChange w:id="1135" w:author="PerfectoAmor" w:date="2016-02-03T13:24:00Z">
                <w:pPr/>
              </w:pPrChange>
            </w:pPr>
            <w:r>
              <w:rPr>
                <w:rFonts w:ascii="Times New Roman" w:hAnsi="Times New Roman" w:cs="Times New Roman"/>
                <w:b/>
                <w:color w:val="FFFFFF" w:themeColor="background1"/>
              </w:rPr>
              <w:t>Practica</w:t>
            </w:r>
            <w:r w:rsidRPr="002145BD">
              <w:rPr>
                <w:rFonts w:ascii="Times New Roman" w:hAnsi="Times New Roman" w:cs="Times New Roman"/>
                <w:b/>
                <w:color w:val="FFFFFF" w:themeColor="background1"/>
              </w:rPr>
              <w:t xml:space="preserve">: recurso </w:t>
            </w:r>
            <w:r>
              <w:rPr>
                <w:rFonts w:ascii="Times New Roman" w:hAnsi="Times New Roman" w:cs="Times New Roman"/>
                <w:b/>
                <w:color w:val="FFFFFF" w:themeColor="background1"/>
              </w:rPr>
              <w:t>nuevo</w:t>
            </w:r>
          </w:p>
        </w:tc>
      </w:tr>
      <w:tr w:rsidR="00856E68" w:rsidRPr="002145BD" w14:paraId="146093C8" w14:textId="77777777" w:rsidTr="00220818">
        <w:tc>
          <w:tcPr>
            <w:tcW w:w="2518" w:type="dxa"/>
          </w:tcPr>
          <w:p w14:paraId="05E4D522" w14:textId="77777777" w:rsidR="00856E68" w:rsidRPr="002145BD" w:rsidRDefault="00856E68" w:rsidP="00220818">
            <w:pPr>
              <w:rPr>
                <w:rFonts w:ascii="Times New Roman" w:hAnsi="Times New Roman" w:cs="Times New Roman"/>
                <w:b/>
                <w:color w:val="000000"/>
              </w:rPr>
            </w:pPr>
            <w:r w:rsidRPr="002145BD">
              <w:rPr>
                <w:rFonts w:ascii="Times New Roman" w:hAnsi="Times New Roman" w:cs="Times New Roman"/>
                <w:b/>
                <w:color w:val="000000"/>
              </w:rPr>
              <w:t>Código</w:t>
            </w:r>
          </w:p>
        </w:tc>
        <w:tc>
          <w:tcPr>
            <w:tcW w:w="6515" w:type="dxa"/>
          </w:tcPr>
          <w:p w14:paraId="36D13EBC" w14:textId="28CC0242" w:rsidR="00856E68" w:rsidRPr="002145BD" w:rsidRDefault="00856E68" w:rsidP="00220818">
            <w:pPr>
              <w:rPr>
                <w:rFonts w:ascii="Times New Roman" w:hAnsi="Times New Roman" w:cs="Times New Roman"/>
                <w:b/>
                <w:color w:val="000000"/>
              </w:rPr>
            </w:pPr>
            <w:r>
              <w:rPr>
                <w:rFonts w:ascii="Times New Roman" w:hAnsi="Times New Roman" w:cs="Times New Roman"/>
                <w:color w:val="000000"/>
              </w:rPr>
              <w:t>LE_06_05_CO_REC200</w:t>
            </w:r>
          </w:p>
        </w:tc>
      </w:tr>
      <w:tr w:rsidR="00856E68" w:rsidRPr="002145BD" w14:paraId="1ECC44F8" w14:textId="77777777" w:rsidTr="00220818">
        <w:tc>
          <w:tcPr>
            <w:tcW w:w="2518" w:type="dxa"/>
          </w:tcPr>
          <w:p w14:paraId="58121F32" w14:textId="77777777" w:rsidR="00856E68" w:rsidRPr="002145BD" w:rsidRDefault="00856E68" w:rsidP="00220818">
            <w:pPr>
              <w:rPr>
                <w:rFonts w:ascii="Times New Roman" w:hAnsi="Times New Roman" w:cs="Times New Roman"/>
                <w:color w:val="000000"/>
              </w:rPr>
            </w:pPr>
            <w:r w:rsidRPr="002145BD">
              <w:rPr>
                <w:rFonts w:ascii="Times New Roman" w:hAnsi="Times New Roman" w:cs="Times New Roman"/>
                <w:b/>
                <w:color w:val="000000"/>
              </w:rPr>
              <w:t>Título</w:t>
            </w:r>
          </w:p>
        </w:tc>
        <w:tc>
          <w:tcPr>
            <w:tcW w:w="6515" w:type="dxa"/>
          </w:tcPr>
          <w:p w14:paraId="4A439C34" w14:textId="009C52A7" w:rsidR="00856E68" w:rsidRPr="002145BD" w:rsidRDefault="00856E68" w:rsidP="00856E68">
            <w:pPr>
              <w:rPr>
                <w:rFonts w:ascii="Times New Roman" w:hAnsi="Times New Roman" w:cs="Times New Roman"/>
              </w:rPr>
            </w:pPr>
            <w:r w:rsidRPr="00856E68">
              <w:rPr>
                <w:rFonts w:ascii="Times New Roman" w:hAnsi="Times New Roman" w:cs="Times New Roman"/>
              </w:rPr>
              <w:t>Refuerza tu aprendizaje: La estructura de la oración</w:t>
            </w:r>
          </w:p>
        </w:tc>
      </w:tr>
      <w:tr w:rsidR="00856E68" w:rsidRPr="002145BD" w14:paraId="5790B76B" w14:textId="77777777" w:rsidTr="00220818">
        <w:tc>
          <w:tcPr>
            <w:tcW w:w="2518" w:type="dxa"/>
          </w:tcPr>
          <w:p w14:paraId="1D7E9BE9" w14:textId="77777777" w:rsidR="00856E68" w:rsidRPr="002145BD" w:rsidRDefault="00856E68" w:rsidP="00220818">
            <w:pPr>
              <w:rPr>
                <w:rFonts w:ascii="Times New Roman" w:hAnsi="Times New Roman" w:cs="Times New Roman"/>
                <w:color w:val="000000"/>
              </w:rPr>
            </w:pPr>
            <w:r w:rsidRPr="002145BD">
              <w:rPr>
                <w:rFonts w:ascii="Times New Roman" w:hAnsi="Times New Roman" w:cs="Times New Roman"/>
                <w:b/>
                <w:color w:val="000000"/>
              </w:rPr>
              <w:t>Descripción</w:t>
            </w:r>
          </w:p>
        </w:tc>
        <w:tc>
          <w:tcPr>
            <w:tcW w:w="6515" w:type="dxa"/>
          </w:tcPr>
          <w:p w14:paraId="1D300DDE" w14:textId="2339D1F4" w:rsidR="00856E68" w:rsidRPr="002145BD" w:rsidRDefault="00856E68" w:rsidP="00220818">
            <w:pPr>
              <w:jc w:val="both"/>
              <w:rPr>
                <w:rFonts w:ascii="Times New Roman" w:hAnsi="Times New Roman" w:cs="Times New Roman"/>
                <w:color w:val="000000"/>
              </w:rPr>
            </w:pPr>
            <w:r w:rsidRPr="00856E68">
              <w:rPr>
                <w:rFonts w:ascii="Times New Roman" w:hAnsi="Times New Roman" w:cs="Times New Roman"/>
                <w:color w:val="000000"/>
              </w:rPr>
              <w:t>Actividad para ejercitarse en el reconocimiento de las partes de la oración</w:t>
            </w:r>
          </w:p>
        </w:tc>
      </w:tr>
    </w:tbl>
    <w:p w14:paraId="040A94C8" w14:textId="77777777" w:rsidR="00D36617" w:rsidRDefault="00D36617" w:rsidP="006A23E7">
      <w:pPr>
        <w:rPr>
          <w:rFonts w:ascii="Times New Roman" w:hAnsi="Times New Roman" w:cs="Times New Roman"/>
          <w:b/>
        </w:rPr>
      </w:pPr>
    </w:p>
    <w:p w14:paraId="6672DB46" w14:textId="6DA4D6F1" w:rsidR="00DE7C89" w:rsidRPr="007E5687" w:rsidRDefault="00DE7C89" w:rsidP="007E5687">
      <w:pPr>
        <w:tabs>
          <w:tab w:val="right" w:pos="8498"/>
        </w:tabs>
        <w:rPr>
          <w:rFonts w:ascii="Times" w:hAnsi="Times"/>
          <w:b/>
          <w:lang w:val="es-ES"/>
        </w:rPr>
      </w:pPr>
      <w:r w:rsidRPr="007E5687">
        <w:rPr>
          <w:rFonts w:ascii="Times" w:hAnsi="Times"/>
          <w:b/>
          <w:highlight w:val="yellow"/>
          <w:lang w:val="es-ES"/>
        </w:rPr>
        <w:t>[SECCIÓN 1]</w:t>
      </w:r>
      <w:r w:rsidRPr="007E5687">
        <w:rPr>
          <w:rFonts w:ascii="Times" w:hAnsi="Times"/>
          <w:b/>
          <w:lang w:val="es-ES"/>
        </w:rPr>
        <w:t xml:space="preserve"> 4</w:t>
      </w:r>
      <w:del w:id="1136" w:author="PerfectoAmor" w:date="2016-02-03T13:25:00Z">
        <w:r w:rsidRPr="007E5687" w:rsidDel="00451D33">
          <w:rPr>
            <w:rFonts w:ascii="Times" w:hAnsi="Times"/>
            <w:b/>
            <w:lang w:val="es-ES"/>
          </w:rPr>
          <w:delText>.</w:delText>
        </w:r>
      </w:del>
      <w:r w:rsidRPr="007E5687">
        <w:rPr>
          <w:rFonts w:ascii="Times" w:hAnsi="Times"/>
          <w:b/>
          <w:lang w:val="es-ES"/>
        </w:rPr>
        <w:t xml:space="preserve"> Ortografía: </w:t>
      </w:r>
      <w:del w:id="1137" w:author="PerfectoAmor" w:date="2016-02-04T13:51:00Z">
        <w:r w:rsidRPr="007E5687" w:rsidDel="00F02AF2">
          <w:rPr>
            <w:rFonts w:ascii="Times" w:hAnsi="Times"/>
            <w:b/>
            <w:lang w:val="es-ES"/>
          </w:rPr>
          <w:delText>L</w:delText>
        </w:r>
      </w:del>
      <w:ins w:id="1138" w:author="PerfectoAmor" w:date="2016-02-04T13:51:00Z">
        <w:r w:rsidR="00F02AF2">
          <w:rPr>
            <w:rFonts w:ascii="Times" w:hAnsi="Times"/>
            <w:b/>
            <w:lang w:val="es-ES"/>
          </w:rPr>
          <w:t>l</w:t>
        </w:r>
      </w:ins>
      <w:r w:rsidRPr="007E5687">
        <w:rPr>
          <w:rFonts w:ascii="Times" w:hAnsi="Times"/>
          <w:b/>
          <w:lang w:val="es-ES"/>
        </w:rPr>
        <w:t>os signos de interrogación y de admiración</w:t>
      </w:r>
    </w:p>
    <w:p w14:paraId="3DBD6B67" w14:textId="77777777" w:rsidR="0071573A" w:rsidRPr="007E5687" w:rsidRDefault="0071573A" w:rsidP="007E5687">
      <w:pPr>
        <w:rPr>
          <w:rFonts w:ascii="Times" w:hAnsi="Times"/>
          <w:lang w:val="es-ES"/>
        </w:rPr>
      </w:pPr>
    </w:p>
    <w:p w14:paraId="0C699EF2" w14:textId="7F0B98F1" w:rsidR="00DE7C89" w:rsidRPr="007E5687" w:rsidRDefault="006931CD" w:rsidP="007E5687">
      <w:pPr>
        <w:rPr>
          <w:rFonts w:ascii="Times" w:hAnsi="Times"/>
        </w:rPr>
      </w:pPr>
      <w:ins w:id="1139" w:author="Cris Pineda" w:date="2016-02-08T22:36:00Z">
        <w:r>
          <w:rPr>
            <w:rFonts w:ascii="Times" w:hAnsi="Times"/>
          </w:rPr>
          <w:t>Para que te puedas expresar de manera adecuada es</w:t>
        </w:r>
      </w:ins>
      <w:commentRangeStart w:id="1140"/>
      <w:del w:id="1141" w:author="Cris Pineda" w:date="2016-02-08T22:36:00Z">
        <w:r w:rsidR="00B36225" w:rsidDel="006931CD">
          <w:rPr>
            <w:rFonts w:ascii="Times" w:hAnsi="Times"/>
          </w:rPr>
          <w:delText>¿</w:delText>
        </w:r>
        <w:r w:rsidR="0071573A" w:rsidRPr="007E5687" w:rsidDel="006931CD">
          <w:rPr>
            <w:rFonts w:ascii="Times" w:hAnsi="Times"/>
          </w:rPr>
          <w:delText>S</w:delText>
        </w:r>
        <w:r w:rsidR="00DE7C89" w:rsidRPr="007E5687" w:rsidDel="006931CD">
          <w:rPr>
            <w:rFonts w:ascii="Times" w:hAnsi="Times"/>
          </w:rPr>
          <w:delText>abes</w:delText>
        </w:r>
        <w:commentRangeEnd w:id="1140"/>
        <w:r w:rsidR="00451D33" w:rsidDel="006931CD">
          <w:rPr>
            <w:rStyle w:val="Refdecomentario"/>
          </w:rPr>
          <w:commentReference w:id="1140"/>
        </w:r>
        <w:r w:rsidR="00DE7C89" w:rsidRPr="007E5687" w:rsidDel="006931CD">
          <w:rPr>
            <w:rFonts w:ascii="Times" w:hAnsi="Times"/>
          </w:rPr>
          <w:delText xml:space="preserve"> por qué es</w:delText>
        </w:r>
      </w:del>
      <w:r w:rsidR="00DE7C89" w:rsidRPr="007E5687">
        <w:rPr>
          <w:rFonts w:ascii="Times" w:hAnsi="Times"/>
        </w:rPr>
        <w:t xml:space="preserve"> importante </w:t>
      </w:r>
      <w:ins w:id="1142" w:author="Cris Pineda" w:date="2016-02-08T22:36:00Z">
        <w:r>
          <w:rPr>
            <w:rFonts w:ascii="Times" w:hAnsi="Times"/>
          </w:rPr>
          <w:t xml:space="preserve">que </w:t>
        </w:r>
      </w:ins>
      <w:ins w:id="1143" w:author="Cris Pineda" w:date="2016-02-08T22:37:00Z">
        <w:r>
          <w:rPr>
            <w:rFonts w:ascii="Times" w:hAnsi="Times"/>
          </w:rPr>
          <w:t>sepas usar</w:t>
        </w:r>
      </w:ins>
      <w:ins w:id="1144" w:author="Cris Pineda" w:date="2016-02-08T22:36:00Z">
        <w:r>
          <w:rPr>
            <w:rFonts w:ascii="Times" w:hAnsi="Times"/>
          </w:rPr>
          <w:t xml:space="preserve"> </w:t>
        </w:r>
      </w:ins>
      <w:del w:id="1145" w:author="Cris Pineda" w:date="2016-02-08T22:36:00Z">
        <w:r w:rsidR="00DE7C89" w:rsidRPr="007E5687" w:rsidDel="006931CD">
          <w:rPr>
            <w:rFonts w:ascii="Times" w:hAnsi="Times"/>
          </w:rPr>
          <w:delText xml:space="preserve">escribir </w:delText>
        </w:r>
      </w:del>
      <w:r w:rsidR="00DE7C89" w:rsidRPr="007E5687">
        <w:rPr>
          <w:rFonts w:ascii="Times" w:hAnsi="Times"/>
        </w:rPr>
        <w:t>los signos de interrogación</w:t>
      </w:r>
      <w:r w:rsidR="00B36225">
        <w:rPr>
          <w:rFonts w:ascii="Times" w:hAnsi="Times"/>
        </w:rPr>
        <w:t xml:space="preserve"> y de admiración al interior de un</w:t>
      </w:r>
      <w:r w:rsidR="00DE7C89" w:rsidRPr="007E5687">
        <w:rPr>
          <w:rFonts w:ascii="Times" w:hAnsi="Times"/>
        </w:rPr>
        <w:t xml:space="preserve"> texto</w:t>
      </w:r>
      <w:ins w:id="1146" w:author="Cris Pineda" w:date="2016-02-08T22:37:00Z">
        <w:r>
          <w:rPr>
            <w:rFonts w:ascii="Times" w:hAnsi="Times"/>
          </w:rPr>
          <w:t>. Para ello, revisaremos algunas de sus características.</w:t>
        </w:r>
      </w:ins>
      <w:del w:id="1147" w:author="Cris Pineda" w:date="2016-02-08T22:37:00Z">
        <w:r w:rsidR="00B36225" w:rsidDel="006931CD">
          <w:rPr>
            <w:rFonts w:ascii="Times" w:hAnsi="Times"/>
          </w:rPr>
          <w:delText>?</w:delText>
        </w:r>
        <w:r w:rsidR="00DE7C89" w:rsidRPr="007E5687" w:rsidDel="006931CD">
          <w:rPr>
            <w:rFonts w:ascii="Times" w:hAnsi="Times"/>
          </w:rPr>
          <w:delText xml:space="preserve">, ¿qué crees que expresan estos signos de puntuación?, </w:delText>
        </w:r>
        <w:r w:rsidR="00624A45" w:rsidDel="006931CD">
          <w:rPr>
            <w:rFonts w:ascii="Times" w:hAnsi="Times"/>
          </w:rPr>
          <w:delText>¿</w:delText>
        </w:r>
        <w:r w:rsidR="00DE7C89" w:rsidRPr="007E5687" w:rsidDel="006931CD">
          <w:rPr>
            <w:rFonts w:ascii="Times" w:hAnsi="Times"/>
          </w:rPr>
          <w:delText>podrías hallar las</w:delText>
        </w:r>
      </w:del>
      <w:ins w:id="1148" w:author="PerfectoAmor" w:date="2016-02-03T13:27:00Z">
        <w:del w:id="1149" w:author="Cris Pineda" w:date="2016-02-08T22:37:00Z">
          <w:r w:rsidR="006309D7" w:rsidDel="006931CD">
            <w:rPr>
              <w:rFonts w:ascii="Times" w:hAnsi="Times"/>
            </w:rPr>
            <w:delText>cuál es la</w:delText>
          </w:r>
        </w:del>
      </w:ins>
      <w:del w:id="1150" w:author="Cris Pineda" w:date="2016-02-08T22:37:00Z">
        <w:r w:rsidR="00DE7C89" w:rsidRPr="007E5687" w:rsidDel="006931CD">
          <w:rPr>
            <w:rFonts w:ascii="Times" w:hAnsi="Times"/>
          </w:rPr>
          <w:delText xml:space="preserve"> diferencias entre estos dos </w:delText>
        </w:r>
        <w:r w:rsidR="00624A45" w:rsidDel="006931CD">
          <w:rPr>
            <w:rFonts w:ascii="Times" w:hAnsi="Times"/>
          </w:rPr>
          <w:delText>signos ortográficos?</w:delText>
        </w:r>
        <w:r w:rsidR="00DE7C89" w:rsidRPr="007E5687" w:rsidDel="006931CD">
          <w:rPr>
            <w:rFonts w:ascii="Times" w:hAnsi="Times"/>
          </w:rPr>
          <w:delText xml:space="preserve"> </w:delText>
        </w:r>
      </w:del>
    </w:p>
    <w:p w14:paraId="4B0365EE" w14:textId="77777777" w:rsidR="00DE7C89" w:rsidRPr="007E5687" w:rsidRDefault="00DE7C89" w:rsidP="007E5687">
      <w:pPr>
        <w:tabs>
          <w:tab w:val="right" w:pos="8498"/>
        </w:tabs>
        <w:rPr>
          <w:rFonts w:ascii="Times" w:hAnsi="Times"/>
        </w:rPr>
      </w:pPr>
    </w:p>
    <w:tbl>
      <w:tblPr>
        <w:tblStyle w:val="Tablaconcuadrcula"/>
        <w:tblW w:w="8784" w:type="dxa"/>
        <w:tblLook w:val="04A0" w:firstRow="1" w:lastRow="0" w:firstColumn="1" w:lastColumn="0" w:noHBand="0" w:noVBand="1"/>
      </w:tblPr>
      <w:tblGrid>
        <w:gridCol w:w="1526"/>
        <w:gridCol w:w="7258"/>
      </w:tblGrid>
      <w:tr w:rsidR="00DE7C89" w:rsidRPr="007E5687" w14:paraId="7462DBEC" w14:textId="77777777" w:rsidTr="0071573A">
        <w:tc>
          <w:tcPr>
            <w:tcW w:w="8784" w:type="dxa"/>
            <w:gridSpan w:val="2"/>
            <w:shd w:val="clear" w:color="auto" w:fill="000000" w:themeFill="text1"/>
          </w:tcPr>
          <w:p w14:paraId="5C6A4841" w14:textId="77777777" w:rsidR="00DE7C89" w:rsidRPr="007E5687" w:rsidRDefault="00DE7C89">
            <w:pPr>
              <w:jc w:val="center"/>
              <w:rPr>
                <w:rFonts w:ascii="Times New Roman" w:eastAsia="Batang" w:hAnsi="Times New Roman" w:cs="Times New Roman"/>
                <w:b/>
              </w:rPr>
              <w:pPrChange w:id="1151" w:author="PerfectoAmor" w:date="2016-02-03T13:27:00Z">
                <w:pPr/>
              </w:pPrChange>
            </w:pPr>
            <w:r w:rsidRPr="007E5687">
              <w:rPr>
                <w:rFonts w:ascii="Times New Roman" w:eastAsia="Batang" w:hAnsi="Times New Roman" w:cs="Times New Roman"/>
                <w:b/>
              </w:rPr>
              <w:t>Recuerda</w:t>
            </w:r>
          </w:p>
        </w:tc>
      </w:tr>
      <w:tr w:rsidR="00DE7C89" w:rsidRPr="007E5687" w14:paraId="639665A8" w14:textId="77777777" w:rsidTr="0071573A">
        <w:tc>
          <w:tcPr>
            <w:tcW w:w="1526" w:type="dxa"/>
          </w:tcPr>
          <w:p w14:paraId="0F9BE5AC" w14:textId="77777777" w:rsidR="00DE7C89" w:rsidRPr="007E5687" w:rsidRDefault="00DE7C89" w:rsidP="007E5687">
            <w:pPr>
              <w:rPr>
                <w:rFonts w:ascii="Times New Roman" w:eastAsia="Batang" w:hAnsi="Times New Roman" w:cs="Times New Roman"/>
              </w:rPr>
            </w:pPr>
            <w:r w:rsidRPr="007E5687">
              <w:rPr>
                <w:rFonts w:ascii="Times New Roman" w:eastAsia="Batang" w:hAnsi="Times New Roman" w:cs="Times New Roman"/>
                <w:b/>
              </w:rPr>
              <w:t>Contenido</w:t>
            </w:r>
          </w:p>
        </w:tc>
        <w:tc>
          <w:tcPr>
            <w:tcW w:w="7258" w:type="dxa"/>
            <w:tcBorders>
              <w:top w:val="single" w:sz="4" w:space="0" w:color="auto"/>
              <w:bottom w:val="single" w:sz="4" w:space="0" w:color="auto"/>
              <w:right w:val="single" w:sz="4" w:space="0" w:color="auto"/>
            </w:tcBorders>
            <w:shd w:val="clear" w:color="auto" w:fill="auto"/>
          </w:tcPr>
          <w:p w14:paraId="6AC6B18D" w14:textId="583B15E9" w:rsidR="00DE7C89" w:rsidRPr="007E5687" w:rsidRDefault="00DE7C89" w:rsidP="00FC623B">
            <w:pPr>
              <w:rPr>
                <w:rFonts w:ascii="Times New Roman" w:eastAsia="Batang" w:hAnsi="Times New Roman" w:cs="Times New Roman"/>
              </w:rPr>
            </w:pPr>
            <w:del w:id="1152" w:author="PerfectoAmor" w:date="2016-02-03T13:28:00Z">
              <w:r w:rsidRPr="007E5687" w:rsidDel="00FC623B">
                <w:rPr>
                  <w:rFonts w:ascii="Times New Roman" w:eastAsia="Batang" w:hAnsi="Times New Roman" w:cs="Times New Roman"/>
                </w:rPr>
                <w:delText>Según l</w:delText>
              </w:r>
            </w:del>
            <w:ins w:id="1153" w:author="PerfectoAmor" w:date="2016-02-03T13:28:00Z">
              <w:r w:rsidR="00FC623B">
                <w:rPr>
                  <w:rFonts w:ascii="Times New Roman" w:eastAsia="Batang" w:hAnsi="Times New Roman" w:cs="Times New Roman"/>
                </w:rPr>
                <w:t>L</w:t>
              </w:r>
            </w:ins>
            <w:r w:rsidRPr="007E5687">
              <w:rPr>
                <w:rFonts w:ascii="Times New Roman" w:eastAsia="Batang" w:hAnsi="Times New Roman" w:cs="Times New Roman"/>
              </w:rPr>
              <w:t>a Real Academia de la Lengua Española</w:t>
            </w:r>
            <w:ins w:id="1154" w:author="PerfectoAmor" w:date="2016-02-03T13:28:00Z">
              <w:r w:rsidR="00FC623B">
                <w:rPr>
                  <w:rFonts w:ascii="Times New Roman" w:eastAsia="Batang" w:hAnsi="Times New Roman" w:cs="Times New Roman"/>
                </w:rPr>
                <w:t xml:space="preserve"> define</w:t>
              </w:r>
            </w:ins>
            <w:del w:id="1155" w:author="PerfectoAmor" w:date="2016-02-03T13:28:00Z">
              <w:r w:rsidRPr="007E5687" w:rsidDel="00FC623B">
                <w:rPr>
                  <w:rFonts w:ascii="Times New Roman" w:eastAsia="Batang" w:hAnsi="Times New Roman" w:cs="Times New Roman"/>
                </w:rPr>
                <w:delText>;</w:delText>
              </w:r>
            </w:del>
            <w:r w:rsidRPr="007E5687">
              <w:rPr>
                <w:rFonts w:ascii="Times New Roman" w:eastAsia="Batang" w:hAnsi="Times New Roman" w:cs="Times New Roman"/>
              </w:rPr>
              <w:t xml:space="preserve"> la puntuación de los textos escritos</w:t>
            </w:r>
            <w:del w:id="1156" w:author="PerfectoAmor" w:date="2016-02-03T13:28:00Z">
              <w:r w:rsidRPr="007E5687" w:rsidDel="00FC623B">
                <w:rPr>
                  <w:rFonts w:ascii="Times New Roman" w:eastAsia="Batang" w:hAnsi="Times New Roman" w:cs="Times New Roman"/>
                </w:rPr>
                <w:delText>,</w:delText>
              </w:r>
            </w:del>
            <w:r w:rsidRPr="007E5687">
              <w:rPr>
                <w:rFonts w:ascii="Times New Roman" w:eastAsia="Batang" w:hAnsi="Times New Roman" w:cs="Times New Roman"/>
              </w:rPr>
              <w:t xml:space="preserve"> co</w:t>
            </w:r>
            <w:ins w:id="1157" w:author="PerfectoAmor" w:date="2016-02-03T13:28:00Z">
              <w:r w:rsidR="00FC623B">
                <w:rPr>
                  <w:rFonts w:ascii="Times New Roman" w:eastAsia="Batang" w:hAnsi="Times New Roman" w:cs="Times New Roman"/>
                </w:rPr>
                <w:t>mo</w:t>
              </w:r>
            </w:ins>
            <w:del w:id="1158" w:author="PerfectoAmor" w:date="2016-02-03T13:28:00Z">
              <w:r w:rsidRPr="007E5687" w:rsidDel="00FC623B">
                <w:rPr>
                  <w:rFonts w:ascii="Times New Roman" w:eastAsia="Batang" w:hAnsi="Times New Roman" w:cs="Times New Roman"/>
                </w:rPr>
                <w:delText xml:space="preserve">n la que se </w:delText>
              </w:r>
            </w:del>
            <w:ins w:id="1159" w:author="PerfectoAmor" w:date="2016-02-03T13:28:00Z">
              <w:r w:rsidR="00FC623B">
                <w:rPr>
                  <w:rFonts w:ascii="Times New Roman" w:eastAsia="Batang" w:hAnsi="Times New Roman" w:cs="Times New Roman"/>
                </w:rPr>
                <w:t xml:space="preserve"> </w:t>
              </w:r>
            </w:ins>
            <w:ins w:id="1160" w:author="PerfectoAmor" w:date="2016-02-03T13:29:00Z">
              <w:r w:rsidR="00FC623B">
                <w:rPr>
                  <w:rFonts w:ascii="Times New Roman" w:eastAsia="Batang" w:hAnsi="Times New Roman" w:cs="Times New Roman"/>
                </w:rPr>
                <w:t>la</w:t>
              </w:r>
            </w:ins>
            <w:ins w:id="1161" w:author="PerfectoAmor" w:date="2016-02-03T13:28:00Z">
              <w:r w:rsidR="00FC623B">
                <w:rPr>
                  <w:rFonts w:ascii="Times New Roman" w:eastAsia="Batang" w:hAnsi="Times New Roman" w:cs="Times New Roman"/>
                </w:rPr>
                <w:t xml:space="preserve"> acción que </w:t>
              </w:r>
            </w:ins>
            <w:r w:rsidRPr="007E5687">
              <w:rPr>
                <w:rFonts w:ascii="Times New Roman" w:eastAsia="Batang" w:hAnsi="Times New Roman" w:cs="Times New Roman"/>
              </w:rPr>
              <w:t>pretende reproducir la entonación de la lengua oral</w:t>
            </w:r>
            <w:ins w:id="1162" w:author="PerfectoAmor" w:date="2016-02-03T13:29:00Z">
              <w:r w:rsidR="00FC623B">
                <w:rPr>
                  <w:rFonts w:ascii="Times New Roman" w:eastAsia="Batang" w:hAnsi="Times New Roman" w:cs="Times New Roman"/>
                </w:rPr>
                <w:t>. Su uso</w:t>
              </w:r>
            </w:ins>
            <w:del w:id="1163" w:author="PerfectoAmor" w:date="2016-02-03T13:29:00Z">
              <w:r w:rsidRPr="007E5687" w:rsidDel="00FC623B">
                <w:rPr>
                  <w:rFonts w:ascii="Times New Roman" w:eastAsia="Batang" w:hAnsi="Times New Roman" w:cs="Times New Roman"/>
                </w:rPr>
                <w:delText>,</w:delText>
              </w:r>
            </w:del>
            <w:r w:rsidRPr="007E5687">
              <w:rPr>
                <w:rFonts w:ascii="Times New Roman" w:eastAsia="Batang" w:hAnsi="Times New Roman" w:cs="Times New Roman"/>
              </w:rPr>
              <w:t xml:space="preserve"> se considera </w:t>
            </w:r>
            <w:del w:id="1164" w:author="PerfectoAmor" w:date="2016-02-03T13:29:00Z">
              <w:r w:rsidRPr="007E5687" w:rsidDel="00FC623B">
                <w:rPr>
                  <w:rFonts w:ascii="Times New Roman" w:eastAsia="Batang" w:hAnsi="Times New Roman" w:cs="Times New Roman"/>
                </w:rPr>
                <w:delText xml:space="preserve">una </w:delText>
              </w:r>
            </w:del>
            <w:r w:rsidRPr="007E5687">
              <w:rPr>
                <w:rFonts w:ascii="Times New Roman" w:eastAsia="Batang" w:hAnsi="Times New Roman" w:cs="Times New Roman"/>
              </w:rPr>
              <w:t xml:space="preserve">base </w:t>
            </w:r>
            <w:del w:id="1165" w:author="PerfectoAmor" w:date="2016-02-03T13:30:00Z">
              <w:r w:rsidRPr="007E5687" w:rsidDel="00FC623B">
                <w:rPr>
                  <w:rFonts w:ascii="Times New Roman" w:eastAsia="Batang" w:hAnsi="Times New Roman" w:cs="Times New Roman"/>
                </w:rPr>
                <w:delText>importante</w:delText>
              </w:r>
            </w:del>
            <w:ins w:id="1166" w:author="PerfectoAmor" w:date="2016-02-03T13:30:00Z">
              <w:r w:rsidR="00FC623B">
                <w:rPr>
                  <w:rFonts w:ascii="Times New Roman" w:eastAsia="Batang" w:hAnsi="Times New Roman" w:cs="Times New Roman"/>
                </w:rPr>
                <w:t>fundamental</w:t>
              </w:r>
            </w:ins>
            <w:r w:rsidRPr="007E5687">
              <w:rPr>
                <w:rFonts w:ascii="Times New Roman" w:eastAsia="Batang" w:hAnsi="Times New Roman" w:cs="Times New Roman"/>
              </w:rPr>
              <w:t xml:space="preserve"> dentro de la ortografía de cualquier idioma, pues de ella depende </w:t>
            </w:r>
            <w:del w:id="1167" w:author="PerfectoAmor" w:date="2016-02-03T13:30:00Z">
              <w:r w:rsidRPr="007E5687" w:rsidDel="00FC623B">
                <w:rPr>
                  <w:rFonts w:ascii="Times New Roman" w:eastAsia="Batang" w:hAnsi="Times New Roman" w:cs="Times New Roman"/>
                </w:rPr>
                <w:delText xml:space="preserve">en gran parte </w:delText>
              </w:r>
            </w:del>
            <w:r w:rsidRPr="007E5687">
              <w:rPr>
                <w:rFonts w:ascii="Times New Roman" w:eastAsia="Batang" w:hAnsi="Times New Roman" w:cs="Times New Roman"/>
              </w:rPr>
              <w:t xml:space="preserve">la correcta expresión y comprensión de los mensajes escritos. </w:t>
            </w:r>
          </w:p>
        </w:tc>
      </w:tr>
    </w:tbl>
    <w:p w14:paraId="1BC6CC8E" w14:textId="77777777" w:rsidR="00DE7C89" w:rsidRPr="007E5687" w:rsidRDefault="00DE7C89" w:rsidP="007E5687">
      <w:pPr>
        <w:rPr>
          <w:rFonts w:ascii="Times" w:hAnsi="Times"/>
        </w:rPr>
      </w:pPr>
    </w:p>
    <w:tbl>
      <w:tblPr>
        <w:tblStyle w:val="Tablaconcuadrcula"/>
        <w:tblW w:w="0" w:type="auto"/>
        <w:tblLook w:val="04A0" w:firstRow="1" w:lastRow="0" w:firstColumn="1" w:lastColumn="0" w:noHBand="0" w:noVBand="1"/>
      </w:tblPr>
      <w:tblGrid>
        <w:gridCol w:w="1799"/>
        <w:gridCol w:w="7029"/>
      </w:tblGrid>
      <w:tr w:rsidR="00DE7C89" w:rsidRPr="007E5687" w14:paraId="48E5B7C9" w14:textId="77777777" w:rsidTr="00220818">
        <w:tc>
          <w:tcPr>
            <w:tcW w:w="9033" w:type="dxa"/>
            <w:gridSpan w:val="2"/>
            <w:shd w:val="clear" w:color="auto" w:fill="0D0D0D" w:themeFill="text1" w:themeFillTint="F2"/>
          </w:tcPr>
          <w:p w14:paraId="34A213FE" w14:textId="77777777" w:rsidR="00DE7C89" w:rsidRPr="007E5687" w:rsidRDefault="00DE7C89">
            <w:pPr>
              <w:jc w:val="center"/>
              <w:rPr>
                <w:rFonts w:ascii="Times New Roman" w:hAnsi="Times New Roman" w:cs="Times New Roman"/>
                <w:b/>
                <w:color w:val="FFFFFF" w:themeColor="background1"/>
                <w:lang w:val="es-ES"/>
              </w:rPr>
              <w:pPrChange w:id="1168" w:author="PerfectoAmor" w:date="2016-02-03T13:30:00Z">
                <w:pPr/>
              </w:pPrChange>
            </w:pPr>
            <w:r w:rsidRPr="007E5687">
              <w:rPr>
                <w:rFonts w:ascii="Times New Roman" w:hAnsi="Times New Roman" w:cs="Times New Roman"/>
                <w:b/>
                <w:color w:val="FFFFFF" w:themeColor="background1"/>
                <w:lang w:val="es-ES"/>
              </w:rPr>
              <w:t>Imagen (fotografía, gráfica o ilustración)</w:t>
            </w:r>
          </w:p>
        </w:tc>
      </w:tr>
      <w:tr w:rsidR="00DE7C89" w:rsidRPr="007E5687" w14:paraId="2A2E14A2" w14:textId="77777777" w:rsidTr="00220818">
        <w:tc>
          <w:tcPr>
            <w:tcW w:w="1809" w:type="dxa"/>
          </w:tcPr>
          <w:p w14:paraId="2FC882EC" w14:textId="77777777" w:rsidR="00DE7C89" w:rsidRPr="007E5687" w:rsidRDefault="00DE7C89" w:rsidP="007E5687">
            <w:pPr>
              <w:rPr>
                <w:rFonts w:ascii="Times New Roman" w:hAnsi="Times New Roman" w:cs="Times New Roman"/>
                <w:b/>
                <w:color w:val="000000"/>
                <w:lang w:val="es-ES"/>
              </w:rPr>
            </w:pPr>
            <w:r w:rsidRPr="007E5687">
              <w:rPr>
                <w:rFonts w:ascii="Times New Roman" w:hAnsi="Times New Roman" w:cs="Times New Roman"/>
                <w:b/>
                <w:color w:val="000000"/>
                <w:lang w:val="es-ES"/>
              </w:rPr>
              <w:t>Código</w:t>
            </w:r>
          </w:p>
        </w:tc>
        <w:tc>
          <w:tcPr>
            <w:tcW w:w="7224" w:type="dxa"/>
          </w:tcPr>
          <w:p w14:paraId="3A53569A" w14:textId="454F569A" w:rsidR="00DE7C89" w:rsidRPr="007E5687" w:rsidRDefault="00DE7C89" w:rsidP="007E5687">
            <w:pPr>
              <w:rPr>
                <w:rFonts w:ascii="Times New Roman" w:hAnsi="Times New Roman" w:cs="Times New Roman"/>
                <w:color w:val="000000"/>
                <w:lang w:val="es-ES"/>
              </w:rPr>
            </w:pPr>
            <w:r w:rsidRPr="007E5687">
              <w:rPr>
                <w:rFonts w:ascii="Times New Roman" w:hAnsi="Times New Roman" w:cs="Times New Roman"/>
                <w:lang w:val="es-ES"/>
              </w:rPr>
              <w:t>LE_06</w:t>
            </w:r>
            <w:r w:rsidR="007E5687" w:rsidRPr="007E5687">
              <w:rPr>
                <w:rFonts w:ascii="Times New Roman" w:hAnsi="Times New Roman" w:cs="Times New Roman"/>
                <w:lang w:val="es-ES"/>
              </w:rPr>
              <w:t>_05</w:t>
            </w:r>
            <w:r w:rsidRPr="007E5687">
              <w:rPr>
                <w:rFonts w:ascii="Times New Roman" w:hAnsi="Times New Roman" w:cs="Times New Roman"/>
                <w:lang w:val="es-ES"/>
              </w:rPr>
              <w:t>_</w:t>
            </w:r>
            <w:r w:rsidR="007E5687" w:rsidRPr="007E5687">
              <w:rPr>
                <w:rFonts w:ascii="Times New Roman" w:hAnsi="Times New Roman" w:cs="Times New Roman"/>
                <w:lang w:val="es-ES"/>
              </w:rPr>
              <w:t>IMG008</w:t>
            </w:r>
          </w:p>
        </w:tc>
      </w:tr>
      <w:tr w:rsidR="00DE7C89" w:rsidRPr="007E5687" w14:paraId="42D74FDF" w14:textId="77777777" w:rsidTr="00220818">
        <w:tc>
          <w:tcPr>
            <w:tcW w:w="1809" w:type="dxa"/>
          </w:tcPr>
          <w:p w14:paraId="44DA57A7" w14:textId="77777777" w:rsidR="00DE7C89" w:rsidRPr="007E5687" w:rsidRDefault="00DE7C89" w:rsidP="007E5687">
            <w:pPr>
              <w:rPr>
                <w:rFonts w:ascii="Times New Roman" w:hAnsi="Times New Roman" w:cs="Times New Roman"/>
                <w:color w:val="000000"/>
                <w:lang w:val="es-ES"/>
              </w:rPr>
            </w:pPr>
            <w:r w:rsidRPr="007E5687">
              <w:rPr>
                <w:rFonts w:ascii="Times New Roman" w:hAnsi="Times New Roman" w:cs="Times New Roman"/>
                <w:b/>
                <w:color w:val="000000"/>
                <w:lang w:val="es-ES"/>
              </w:rPr>
              <w:t>Descripción</w:t>
            </w:r>
          </w:p>
        </w:tc>
        <w:tc>
          <w:tcPr>
            <w:tcW w:w="7224" w:type="dxa"/>
          </w:tcPr>
          <w:p w14:paraId="0761827B" w14:textId="6DC47118" w:rsidR="00DE7C89" w:rsidRPr="007E5687" w:rsidRDefault="00DE7C89" w:rsidP="00FC623B">
            <w:pPr>
              <w:rPr>
                <w:rFonts w:ascii="Times New Roman" w:hAnsi="Times New Roman" w:cs="Times New Roman"/>
                <w:color w:val="000000"/>
                <w:lang w:val="es-ES"/>
              </w:rPr>
            </w:pPr>
            <w:r w:rsidRPr="007E5687">
              <w:rPr>
                <w:rFonts w:ascii="Times New Roman" w:hAnsi="Times New Roman" w:cs="Times New Roman"/>
                <w:color w:val="000000"/>
                <w:lang w:val="es-ES"/>
              </w:rPr>
              <w:t>Signos ortográficos</w:t>
            </w:r>
            <w:r w:rsidR="004313AE">
              <w:rPr>
                <w:rFonts w:ascii="Times New Roman" w:hAnsi="Times New Roman" w:cs="Times New Roman"/>
                <w:color w:val="000000"/>
                <w:lang w:val="es-ES"/>
              </w:rPr>
              <w:t>.</w:t>
            </w:r>
          </w:p>
        </w:tc>
      </w:tr>
      <w:tr w:rsidR="00DE7C89" w:rsidRPr="007E5687" w14:paraId="0AD112A9" w14:textId="77777777" w:rsidTr="00220818">
        <w:tc>
          <w:tcPr>
            <w:tcW w:w="1809" w:type="dxa"/>
          </w:tcPr>
          <w:p w14:paraId="591FF7C6" w14:textId="77777777" w:rsidR="00DE7C89" w:rsidRPr="007E5687" w:rsidRDefault="00DE7C89" w:rsidP="007E5687">
            <w:pPr>
              <w:rPr>
                <w:rFonts w:ascii="Times New Roman" w:hAnsi="Times New Roman" w:cs="Times New Roman"/>
                <w:color w:val="000000"/>
                <w:lang w:val="es-ES"/>
              </w:rPr>
            </w:pPr>
            <w:r w:rsidRPr="007E5687">
              <w:rPr>
                <w:rFonts w:ascii="Times New Roman" w:hAnsi="Times New Roman" w:cs="Times New Roman"/>
                <w:b/>
                <w:color w:val="000000"/>
                <w:lang w:val="es-ES"/>
              </w:rPr>
              <w:t>Código Shutterstock (o URL o la ruta en AulaPlaneta)</w:t>
            </w:r>
          </w:p>
        </w:tc>
        <w:tc>
          <w:tcPr>
            <w:tcW w:w="7224" w:type="dxa"/>
          </w:tcPr>
          <w:p w14:paraId="2949AF26" w14:textId="77777777" w:rsidR="00DE7C89" w:rsidRPr="007E5687" w:rsidRDefault="002F7C07" w:rsidP="007E5687">
            <w:pPr>
              <w:rPr>
                <w:rFonts w:ascii="Times New Roman" w:hAnsi="Times New Roman" w:cs="Times New Roman"/>
                <w:color w:val="000000"/>
                <w:lang w:val="es-ES"/>
              </w:rPr>
            </w:pPr>
            <w:hyperlink r:id="rId26" w:history="1">
              <w:r w:rsidR="00DE7C89" w:rsidRPr="007E5687">
                <w:rPr>
                  <w:rStyle w:val="Hipervnculo"/>
                  <w:rFonts w:ascii="Times New Roman" w:hAnsi="Times New Roman" w:cs="Times New Roman"/>
                  <w:color w:val="C2E1ED"/>
                  <w:shd w:val="clear" w:color="auto" w:fill="222222"/>
                </w:rPr>
                <w:t>6</w:t>
              </w:r>
              <w:r w:rsidR="00DE7C89" w:rsidRPr="007E5687">
                <w:rPr>
                  <w:rStyle w:val="Hipervnculo"/>
                  <w:rFonts w:ascii="Times New Roman" w:hAnsi="Times New Roman" w:cs="Times New Roman"/>
                  <w:color w:val="C2E1ED"/>
                  <w:shd w:val="clear" w:color="auto" w:fill="222222"/>
                </w:rPr>
                <w:t>9</w:t>
              </w:r>
              <w:r w:rsidR="00DE7C89" w:rsidRPr="007E5687">
                <w:rPr>
                  <w:rStyle w:val="Hipervnculo"/>
                  <w:rFonts w:ascii="Times New Roman" w:hAnsi="Times New Roman" w:cs="Times New Roman"/>
                  <w:color w:val="C2E1ED"/>
                  <w:shd w:val="clear" w:color="auto" w:fill="222222"/>
                </w:rPr>
                <w:t>94222</w:t>
              </w:r>
            </w:hyperlink>
          </w:p>
        </w:tc>
      </w:tr>
      <w:tr w:rsidR="00DE7C89" w:rsidRPr="007E5687" w14:paraId="5A809C61" w14:textId="77777777" w:rsidTr="00220818">
        <w:tc>
          <w:tcPr>
            <w:tcW w:w="1809" w:type="dxa"/>
          </w:tcPr>
          <w:p w14:paraId="11C5864F" w14:textId="77777777" w:rsidR="00DE7C89" w:rsidRPr="007E5687" w:rsidRDefault="00DE7C89" w:rsidP="007E5687">
            <w:pPr>
              <w:rPr>
                <w:rFonts w:ascii="Times New Roman" w:hAnsi="Times New Roman" w:cs="Times New Roman"/>
                <w:color w:val="000000"/>
                <w:lang w:val="es-ES"/>
              </w:rPr>
            </w:pPr>
            <w:r w:rsidRPr="007E5687">
              <w:rPr>
                <w:rFonts w:ascii="Times New Roman" w:hAnsi="Times New Roman" w:cs="Times New Roman"/>
                <w:b/>
                <w:color w:val="000000"/>
                <w:lang w:val="es-ES"/>
              </w:rPr>
              <w:t>Pie de imagen</w:t>
            </w:r>
          </w:p>
        </w:tc>
        <w:tc>
          <w:tcPr>
            <w:tcW w:w="7224" w:type="dxa"/>
          </w:tcPr>
          <w:p w14:paraId="61BE3EEB" w14:textId="64D941C6" w:rsidR="00DE7C89" w:rsidRPr="007E5687" w:rsidRDefault="00E505A2" w:rsidP="004446D7">
            <w:pPr>
              <w:rPr>
                <w:rFonts w:ascii="Times New Roman" w:hAnsi="Times New Roman" w:cs="Times New Roman"/>
                <w:color w:val="000000"/>
                <w:lang w:val="es-ES"/>
              </w:rPr>
              <w:pPrChange w:id="1169" w:author="Cris Pineda" w:date="2016-02-08T22:40:00Z">
                <w:pPr/>
              </w:pPrChange>
            </w:pPr>
            <w:ins w:id="1170" w:author="Cris Pineda" w:date="2016-02-08T22:38:00Z">
              <w:r>
                <w:rPr>
                  <w:rFonts w:ascii="Times New Roman" w:hAnsi="Times New Roman" w:cs="Times New Roman"/>
                  <w:color w:val="000000"/>
                  <w:lang w:val="es-ES"/>
                </w:rPr>
                <w:t xml:space="preserve">Observa </w:t>
              </w:r>
            </w:ins>
            <w:del w:id="1171" w:author="Cris Pineda" w:date="2016-02-08T22:38:00Z">
              <w:r w:rsidR="00DE7C89" w:rsidRPr="007E5687" w:rsidDel="00E505A2">
                <w:rPr>
                  <w:rFonts w:ascii="Times New Roman" w:hAnsi="Times New Roman" w:cs="Times New Roman"/>
                  <w:color w:val="000000"/>
                  <w:lang w:val="es-ES"/>
                </w:rPr>
                <w:delText xml:space="preserve">Te reto a que señales todos </w:delText>
              </w:r>
            </w:del>
            <w:r w:rsidR="00DE7C89" w:rsidRPr="007E5687">
              <w:rPr>
                <w:rFonts w:ascii="Times New Roman" w:hAnsi="Times New Roman" w:cs="Times New Roman"/>
                <w:color w:val="000000"/>
                <w:lang w:val="es-ES"/>
              </w:rPr>
              <w:t xml:space="preserve">los signos ortográficos que </w:t>
            </w:r>
            <w:ins w:id="1172" w:author="Cris Pineda" w:date="2016-02-08T22:41:00Z">
              <w:r w:rsidR="004446D7">
                <w:rPr>
                  <w:rFonts w:ascii="Times New Roman" w:hAnsi="Times New Roman" w:cs="Times New Roman"/>
                  <w:color w:val="000000"/>
                  <w:lang w:val="es-ES"/>
                </w:rPr>
                <w:t xml:space="preserve">encuentras en esta </w:t>
              </w:r>
            </w:ins>
            <w:del w:id="1173" w:author="Cris Pineda" w:date="2016-02-08T22:40:00Z">
              <w:r w:rsidR="00DE7C89" w:rsidRPr="007E5687" w:rsidDel="004446D7">
                <w:rPr>
                  <w:rFonts w:ascii="Times New Roman" w:hAnsi="Times New Roman" w:cs="Times New Roman"/>
                  <w:color w:val="000000"/>
                  <w:lang w:val="es-ES"/>
                </w:rPr>
                <w:delText xml:space="preserve">se encuentran al interior de la </w:delText>
              </w:r>
            </w:del>
            <w:r w:rsidR="00DE7C89" w:rsidRPr="007E5687">
              <w:rPr>
                <w:rFonts w:ascii="Times New Roman" w:hAnsi="Times New Roman" w:cs="Times New Roman"/>
                <w:color w:val="000000"/>
                <w:lang w:val="es-ES"/>
              </w:rPr>
              <w:t>imagen</w:t>
            </w:r>
            <w:ins w:id="1174" w:author="Cris Pineda" w:date="2016-02-08T22:39:00Z">
              <w:r>
                <w:rPr>
                  <w:rFonts w:ascii="Times New Roman" w:hAnsi="Times New Roman" w:cs="Times New Roman"/>
                  <w:color w:val="000000"/>
                  <w:lang w:val="es-ES"/>
                </w:rPr>
                <w:t xml:space="preserve"> y piensa en qué situaciones los utilizas</w:t>
              </w:r>
            </w:ins>
            <w:r w:rsidR="00DE7C89" w:rsidRPr="007E5687">
              <w:rPr>
                <w:rFonts w:ascii="Times New Roman" w:hAnsi="Times New Roman" w:cs="Times New Roman"/>
                <w:color w:val="000000"/>
                <w:lang w:val="es-ES"/>
              </w:rPr>
              <w:t>.</w:t>
            </w:r>
            <w:del w:id="1175" w:author="Cris Pineda" w:date="2016-02-08T22:39:00Z">
              <w:r w:rsidR="00DE7C89" w:rsidRPr="007E5687" w:rsidDel="00E505A2">
                <w:rPr>
                  <w:rFonts w:ascii="Times New Roman" w:hAnsi="Times New Roman" w:cs="Times New Roman"/>
                  <w:color w:val="000000"/>
                  <w:lang w:val="es-ES"/>
                </w:rPr>
                <w:delText xml:space="preserve"> </w:delText>
              </w:r>
              <w:commentRangeStart w:id="1176"/>
              <w:r w:rsidR="00DE7C89" w:rsidRPr="007E5687" w:rsidDel="00E505A2">
                <w:rPr>
                  <w:rFonts w:ascii="Times New Roman" w:hAnsi="Times New Roman" w:cs="Times New Roman"/>
                  <w:color w:val="000000"/>
                  <w:lang w:val="es-ES"/>
                </w:rPr>
                <w:delText>¿Sab</w:delText>
              </w:r>
              <w:r w:rsidR="00AE55AA" w:rsidDel="00E505A2">
                <w:rPr>
                  <w:rFonts w:ascii="Times New Roman" w:hAnsi="Times New Roman" w:cs="Times New Roman"/>
                  <w:color w:val="000000"/>
                  <w:lang w:val="es-ES"/>
                </w:rPr>
                <w:delText>es</w:delText>
              </w:r>
              <w:commentRangeEnd w:id="1176"/>
              <w:r w:rsidR="00FC623B" w:rsidDel="00E505A2">
                <w:rPr>
                  <w:rStyle w:val="Refdecomentario"/>
                </w:rPr>
                <w:commentReference w:id="1176"/>
              </w:r>
              <w:r w:rsidR="00AE55AA" w:rsidDel="00E505A2">
                <w:rPr>
                  <w:rFonts w:ascii="Times New Roman" w:hAnsi="Times New Roman" w:cs="Times New Roman"/>
                  <w:color w:val="000000"/>
                  <w:lang w:val="es-ES"/>
                </w:rPr>
                <w:delText xml:space="preserve"> qué</w:delText>
              </w:r>
              <w:r w:rsidR="00DE7C89" w:rsidRPr="007E5687" w:rsidDel="00E505A2">
                <w:rPr>
                  <w:rFonts w:ascii="Times New Roman" w:hAnsi="Times New Roman" w:cs="Times New Roman"/>
                  <w:color w:val="000000"/>
                  <w:lang w:val="es-ES"/>
                </w:rPr>
                <w:delText xml:space="preserve"> les hace falta a los signos ortográficos</w:delText>
              </w:r>
              <w:r w:rsidR="007E5687" w:rsidDel="00E505A2">
                <w:rPr>
                  <w:rFonts w:ascii="Times New Roman" w:hAnsi="Times New Roman" w:cs="Times New Roman"/>
                  <w:color w:val="000000"/>
                  <w:lang w:val="es-ES"/>
                </w:rPr>
                <w:delText>?</w:delText>
              </w:r>
            </w:del>
            <w:ins w:id="1177" w:author="PerfectoAmor" w:date="2016-02-03T13:32:00Z">
              <w:del w:id="1178" w:author="Cris Pineda" w:date="2016-02-08T22:39:00Z">
                <w:r w:rsidR="00FC623B" w:rsidDel="00E505A2">
                  <w:rPr>
                    <w:rFonts w:ascii="Times New Roman" w:hAnsi="Times New Roman" w:cs="Times New Roman"/>
                    <w:color w:val="000000"/>
                    <w:lang w:val="es-ES"/>
                  </w:rPr>
                  <w:delText>,</w:delText>
                </w:r>
              </w:del>
            </w:ins>
            <w:del w:id="1179" w:author="Cris Pineda" w:date="2016-02-08T22:39:00Z">
              <w:r w:rsidR="00DE7C89" w:rsidRPr="007E5687" w:rsidDel="00E505A2">
                <w:rPr>
                  <w:rFonts w:ascii="Times New Roman" w:hAnsi="Times New Roman" w:cs="Times New Roman"/>
                  <w:color w:val="000000"/>
                  <w:lang w:val="es-ES"/>
                </w:rPr>
                <w:delText xml:space="preserve"> </w:delText>
              </w:r>
              <w:r w:rsidR="007E5687" w:rsidDel="00E505A2">
                <w:rPr>
                  <w:rFonts w:ascii="Times New Roman" w:hAnsi="Times New Roman" w:cs="Times New Roman"/>
                  <w:color w:val="000000"/>
                  <w:lang w:val="es-ES"/>
                </w:rPr>
                <w:delText>¿Q</w:delText>
              </w:r>
            </w:del>
            <w:ins w:id="1180" w:author="PerfectoAmor" w:date="2016-02-03T13:32:00Z">
              <w:del w:id="1181" w:author="Cris Pineda" w:date="2016-02-08T22:39:00Z">
                <w:r w:rsidR="00FC623B" w:rsidDel="00E505A2">
                  <w:rPr>
                    <w:rFonts w:ascii="Times New Roman" w:hAnsi="Times New Roman" w:cs="Times New Roman"/>
                    <w:color w:val="000000"/>
                    <w:lang w:val="es-ES"/>
                  </w:rPr>
                  <w:delText>q</w:delText>
                </w:r>
              </w:del>
            </w:ins>
            <w:del w:id="1182" w:author="Cris Pineda" w:date="2016-02-08T22:39:00Z">
              <w:r w:rsidR="007E5687" w:rsidDel="00E505A2">
                <w:rPr>
                  <w:rFonts w:ascii="Times New Roman" w:hAnsi="Times New Roman" w:cs="Times New Roman"/>
                  <w:color w:val="000000"/>
                  <w:lang w:val="es-ES"/>
                </w:rPr>
                <w:delText>ué observas en la imagen</w:delText>
              </w:r>
              <w:r w:rsidR="00DE7C89" w:rsidRPr="007E5687" w:rsidDel="00E505A2">
                <w:rPr>
                  <w:rFonts w:ascii="Times New Roman" w:hAnsi="Times New Roman" w:cs="Times New Roman"/>
                  <w:color w:val="000000"/>
                  <w:lang w:val="es-ES"/>
                </w:rPr>
                <w:delText>?</w:delText>
              </w:r>
            </w:del>
          </w:p>
        </w:tc>
      </w:tr>
    </w:tbl>
    <w:p w14:paraId="12FC1B5E" w14:textId="77777777" w:rsidR="00DE7C89" w:rsidRDefault="00DE7C89" w:rsidP="00DE7C89">
      <w:pPr>
        <w:rPr>
          <w:rFonts w:ascii="Times" w:hAnsi="Times"/>
        </w:rPr>
      </w:pPr>
    </w:p>
    <w:tbl>
      <w:tblPr>
        <w:tblStyle w:val="Tablaconcuadrcula"/>
        <w:tblW w:w="0" w:type="auto"/>
        <w:tblLook w:val="04A0" w:firstRow="1" w:lastRow="0" w:firstColumn="1" w:lastColumn="0" w:noHBand="0" w:noVBand="1"/>
      </w:tblPr>
      <w:tblGrid>
        <w:gridCol w:w="2473"/>
        <w:gridCol w:w="6355"/>
      </w:tblGrid>
      <w:tr w:rsidR="002E6BAD" w:rsidRPr="002145BD" w14:paraId="379ECD26" w14:textId="77777777" w:rsidTr="00220818">
        <w:tc>
          <w:tcPr>
            <w:tcW w:w="9033" w:type="dxa"/>
            <w:gridSpan w:val="2"/>
            <w:shd w:val="clear" w:color="auto" w:fill="000000" w:themeFill="text1"/>
          </w:tcPr>
          <w:p w14:paraId="231D56FC" w14:textId="77777777" w:rsidR="002E6BAD" w:rsidRPr="002145BD" w:rsidRDefault="002E6BAD">
            <w:pPr>
              <w:jc w:val="center"/>
              <w:rPr>
                <w:rFonts w:ascii="Times New Roman" w:hAnsi="Times New Roman" w:cs="Times New Roman"/>
                <w:b/>
                <w:color w:val="FFFFFF" w:themeColor="background1"/>
              </w:rPr>
              <w:pPrChange w:id="1183" w:author="PerfectoAmor" w:date="2016-02-03T13:32:00Z">
                <w:pPr/>
              </w:pPrChange>
            </w:pPr>
            <w:r>
              <w:rPr>
                <w:rFonts w:ascii="Times New Roman" w:hAnsi="Times New Roman" w:cs="Times New Roman"/>
                <w:b/>
                <w:color w:val="FFFFFF" w:themeColor="background1"/>
              </w:rPr>
              <w:t>Profundiza</w:t>
            </w:r>
            <w:r w:rsidRPr="002145BD">
              <w:rPr>
                <w:rFonts w:ascii="Times New Roman" w:hAnsi="Times New Roman" w:cs="Times New Roman"/>
                <w:b/>
                <w:color w:val="FFFFFF" w:themeColor="background1"/>
              </w:rPr>
              <w:t xml:space="preserve">: recurso </w:t>
            </w:r>
            <w:r>
              <w:rPr>
                <w:rFonts w:ascii="Times New Roman" w:hAnsi="Times New Roman" w:cs="Times New Roman"/>
                <w:b/>
                <w:color w:val="FFFFFF" w:themeColor="background1"/>
              </w:rPr>
              <w:t>nuevo</w:t>
            </w:r>
          </w:p>
        </w:tc>
      </w:tr>
      <w:tr w:rsidR="002E6BAD" w:rsidRPr="002145BD" w14:paraId="0BA25603" w14:textId="77777777" w:rsidTr="00220818">
        <w:tc>
          <w:tcPr>
            <w:tcW w:w="2518" w:type="dxa"/>
          </w:tcPr>
          <w:p w14:paraId="62310F35" w14:textId="77777777" w:rsidR="002E6BAD" w:rsidRPr="002145BD" w:rsidRDefault="002E6BAD" w:rsidP="00220818">
            <w:pPr>
              <w:rPr>
                <w:rFonts w:ascii="Times New Roman" w:hAnsi="Times New Roman" w:cs="Times New Roman"/>
                <w:b/>
                <w:color w:val="000000"/>
              </w:rPr>
            </w:pPr>
            <w:r w:rsidRPr="002145BD">
              <w:rPr>
                <w:rFonts w:ascii="Times New Roman" w:hAnsi="Times New Roman" w:cs="Times New Roman"/>
                <w:b/>
                <w:color w:val="000000"/>
              </w:rPr>
              <w:t>Código</w:t>
            </w:r>
          </w:p>
        </w:tc>
        <w:tc>
          <w:tcPr>
            <w:tcW w:w="6515" w:type="dxa"/>
          </w:tcPr>
          <w:p w14:paraId="0F214D62" w14:textId="77777777" w:rsidR="002E6BAD" w:rsidRPr="002145BD" w:rsidRDefault="002E6BAD" w:rsidP="00220818">
            <w:pPr>
              <w:rPr>
                <w:rFonts w:ascii="Times New Roman" w:hAnsi="Times New Roman" w:cs="Times New Roman"/>
                <w:b/>
                <w:color w:val="000000"/>
              </w:rPr>
            </w:pPr>
            <w:r>
              <w:rPr>
                <w:rFonts w:ascii="Times New Roman" w:hAnsi="Times New Roman" w:cs="Times New Roman"/>
                <w:color w:val="000000"/>
              </w:rPr>
              <w:t>LE_06_05_CO_REC210</w:t>
            </w:r>
          </w:p>
        </w:tc>
      </w:tr>
      <w:tr w:rsidR="002E6BAD" w:rsidRPr="002145BD" w14:paraId="319F4791" w14:textId="77777777" w:rsidTr="00220818">
        <w:tc>
          <w:tcPr>
            <w:tcW w:w="2518" w:type="dxa"/>
          </w:tcPr>
          <w:p w14:paraId="6DCA6769" w14:textId="77777777" w:rsidR="002E6BAD" w:rsidRPr="002145BD" w:rsidRDefault="002E6BAD" w:rsidP="00220818">
            <w:pPr>
              <w:rPr>
                <w:rFonts w:ascii="Times New Roman" w:hAnsi="Times New Roman" w:cs="Times New Roman"/>
                <w:color w:val="000000"/>
              </w:rPr>
            </w:pPr>
            <w:r w:rsidRPr="002145BD">
              <w:rPr>
                <w:rFonts w:ascii="Times New Roman" w:hAnsi="Times New Roman" w:cs="Times New Roman"/>
                <w:b/>
                <w:color w:val="000000"/>
              </w:rPr>
              <w:t>Título</w:t>
            </w:r>
          </w:p>
        </w:tc>
        <w:tc>
          <w:tcPr>
            <w:tcW w:w="6515" w:type="dxa"/>
          </w:tcPr>
          <w:p w14:paraId="08EE1B70" w14:textId="77777777" w:rsidR="002E6BAD" w:rsidRPr="002145BD" w:rsidRDefault="002E6BAD" w:rsidP="00220818">
            <w:pPr>
              <w:rPr>
                <w:rFonts w:ascii="Times New Roman" w:hAnsi="Times New Roman" w:cs="Times New Roman"/>
              </w:rPr>
            </w:pPr>
            <w:r w:rsidRPr="007E5687">
              <w:rPr>
                <w:rFonts w:ascii="Times New Roman" w:hAnsi="Times New Roman" w:cs="Times New Roman"/>
              </w:rPr>
              <w:t>El uso de los signos de interrogación y de admiración</w:t>
            </w:r>
          </w:p>
        </w:tc>
      </w:tr>
      <w:tr w:rsidR="002E6BAD" w:rsidRPr="002145BD" w14:paraId="0E5179B1" w14:textId="77777777" w:rsidTr="00220818">
        <w:tc>
          <w:tcPr>
            <w:tcW w:w="2518" w:type="dxa"/>
          </w:tcPr>
          <w:p w14:paraId="46896223" w14:textId="77777777" w:rsidR="002E6BAD" w:rsidRPr="002145BD" w:rsidRDefault="002E6BAD" w:rsidP="00220818">
            <w:pPr>
              <w:rPr>
                <w:rFonts w:ascii="Times New Roman" w:hAnsi="Times New Roman" w:cs="Times New Roman"/>
                <w:color w:val="000000"/>
              </w:rPr>
            </w:pPr>
            <w:r w:rsidRPr="002145BD">
              <w:rPr>
                <w:rFonts w:ascii="Times New Roman" w:hAnsi="Times New Roman" w:cs="Times New Roman"/>
                <w:b/>
                <w:color w:val="000000"/>
              </w:rPr>
              <w:t>Descripción</w:t>
            </w:r>
          </w:p>
        </w:tc>
        <w:tc>
          <w:tcPr>
            <w:tcW w:w="6515" w:type="dxa"/>
          </w:tcPr>
          <w:p w14:paraId="1F86B81A" w14:textId="77777777" w:rsidR="002E6BAD" w:rsidRPr="002145BD" w:rsidRDefault="002E6BAD" w:rsidP="00220818">
            <w:pPr>
              <w:rPr>
                <w:rFonts w:ascii="Times New Roman" w:hAnsi="Times New Roman" w:cs="Times New Roman"/>
                <w:color w:val="000000"/>
              </w:rPr>
            </w:pPr>
            <w:r w:rsidRPr="007E5687">
              <w:rPr>
                <w:rFonts w:ascii="Times New Roman" w:hAnsi="Times New Roman" w:cs="Times New Roman"/>
                <w:color w:val="000000"/>
              </w:rPr>
              <w:t>Interactivo que expone los principales usos de los signos de interrogación y de admiración</w:t>
            </w:r>
          </w:p>
        </w:tc>
      </w:tr>
    </w:tbl>
    <w:p w14:paraId="501079CC" w14:textId="77777777" w:rsidR="002E6BAD" w:rsidRPr="007E5687" w:rsidRDefault="002E6BAD" w:rsidP="00DE7C89">
      <w:pPr>
        <w:rPr>
          <w:rFonts w:ascii="Times" w:hAnsi="Times"/>
        </w:rPr>
      </w:pPr>
    </w:p>
    <w:p w14:paraId="6CB2AEBA" w14:textId="77777777" w:rsidR="00DE7C89" w:rsidRPr="007E5687" w:rsidRDefault="00DE7C89" w:rsidP="00DE7C89">
      <w:pPr>
        <w:tabs>
          <w:tab w:val="right" w:pos="8498"/>
        </w:tabs>
        <w:rPr>
          <w:rFonts w:ascii="Times New Roman" w:hAnsi="Times New Roman" w:cs="Times New Roman"/>
          <w:lang w:val="es-ES"/>
        </w:rPr>
      </w:pPr>
      <w:r w:rsidRPr="007E5687">
        <w:rPr>
          <w:rFonts w:ascii="Times New Roman" w:hAnsi="Times New Roman" w:cs="Times New Roman"/>
          <w:highlight w:val="yellow"/>
          <w:lang w:val="es-ES"/>
        </w:rPr>
        <w:t>[SECCIÓN 2]</w:t>
      </w:r>
      <w:r w:rsidRPr="007E5687">
        <w:rPr>
          <w:rFonts w:ascii="Times New Roman" w:hAnsi="Times New Roman" w:cs="Times New Roman"/>
          <w:lang w:val="es-ES"/>
        </w:rPr>
        <w:t xml:space="preserve"> </w:t>
      </w:r>
      <w:r w:rsidRPr="007E5687">
        <w:rPr>
          <w:rFonts w:ascii="Times New Roman" w:hAnsi="Times New Roman" w:cs="Times New Roman"/>
          <w:b/>
          <w:lang w:val="es-ES"/>
        </w:rPr>
        <w:t>4.1 Los signos de interrogación</w:t>
      </w:r>
    </w:p>
    <w:p w14:paraId="1DE5FDA6" w14:textId="77777777" w:rsidR="00DE7C89" w:rsidRPr="007E5687" w:rsidRDefault="00DE7C89" w:rsidP="00DE7C89">
      <w:pPr>
        <w:jc w:val="both"/>
        <w:rPr>
          <w:rFonts w:ascii="Times New Roman" w:hAnsi="Times New Roman" w:cs="Times New Roman"/>
        </w:rPr>
      </w:pPr>
    </w:p>
    <w:p w14:paraId="1B408852" w14:textId="0048BB01" w:rsidR="00DE7C89" w:rsidRPr="007E5687" w:rsidRDefault="00DE7C89" w:rsidP="000C6A57">
      <w:pPr>
        <w:rPr>
          <w:rFonts w:ascii="Times New Roman" w:hAnsi="Times New Roman" w:cs="Times New Roman"/>
        </w:rPr>
      </w:pPr>
      <w:r w:rsidRPr="007E5687">
        <w:rPr>
          <w:rFonts w:ascii="Times New Roman" w:hAnsi="Times New Roman" w:cs="Times New Roman"/>
        </w:rPr>
        <w:t xml:space="preserve">Para construir una pregunta </w:t>
      </w:r>
      <w:del w:id="1184" w:author="PerfectoAmor" w:date="2016-02-03T13:32:00Z">
        <w:r w:rsidRPr="007E5687" w:rsidDel="00FC623B">
          <w:rPr>
            <w:rFonts w:ascii="Times New Roman" w:hAnsi="Times New Roman" w:cs="Times New Roman"/>
          </w:rPr>
          <w:delText xml:space="preserve">de manera adecuada </w:delText>
        </w:r>
      </w:del>
      <w:r w:rsidRPr="007E5687">
        <w:rPr>
          <w:rFonts w:ascii="Times New Roman" w:hAnsi="Times New Roman" w:cs="Times New Roman"/>
        </w:rPr>
        <w:t>son necesar</w:t>
      </w:r>
      <w:r w:rsidR="008744C4">
        <w:rPr>
          <w:rFonts w:ascii="Times New Roman" w:hAnsi="Times New Roman" w:cs="Times New Roman"/>
        </w:rPr>
        <w:t>ios los signos de interrogación. Cuando los incluimos,</w:t>
      </w:r>
      <w:r w:rsidRPr="007E5687">
        <w:rPr>
          <w:rFonts w:ascii="Times New Roman" w:hAnsi="Times New Roman" w:cs="Times New Roman"/>
        </w:rPr>
        <w:t xml:space="preserve"> podemos </w:t>
      </w:r>
      <w:r w:rsidR="008744C4">
        <w:rPr>
          <w:rFonts w:ascii="Times New Roman" w:hAnsi="Times New Roman" w:cs="Times New Roman"/>
        </w:rPr>
        <w:t>afirmar que nuestro cuestionamiento</w:t>
      </w:r>
      <w:r w:rsidRPr="007E5687">
        <w:rPr>
          <w:rFonts w:ascii="Times New Roman" w:hAnsi="Times New Roman" w:cs="Times New Roman"/>
        </w:rPr>
        <w:t>, ort</w:t>
      </w:r>
      <w:r w:rsidR="008744C4">
        <w:rPr>
          <w:rFonts w:ascii="Times New Roman" w:hAnsi="Times New Roman" w:cs="Times New Roman"/>
        </w:rPr>
        <w:t>ográficamente, está bien escrito</w:t>
      </w:r>
      <w:r w:rsidRPr="007E5687">
        <w:rPr>
          <w:rFonts w:ascii="Times New Roman" w:hAnsi="Times New Roman" w:cs="Times New Roman"/>
        </w:rPr>
        <w:t>.</w:t>
      </w:r>
    </w:p>
    <w:p w14:paraId="15BA826A" w14:textId="77777777" w:rsidR="00DE7C89" w:rsidRPr="007E5687" w:rsidRDefault="00DE7C89" w:rsidP="000C6A57">
      <w:pPr>
        <w:rPr>
          <w:rFonts w:ascii="Times New Roman" w:hAnsi="Times New Roman" w:cs="Times New Roman"/>
        </w:rPr>
      </w:pPr>
    </w:p>
    <w:tbl>
      <w:tblPr>
        <w:tblStyle w:val="Tablaconcuadrcula"/>
        <w:tblW w:w="0" w:type="auto"/>
        <w:tblLook w:val="04A0" w:firstRow="1" w:lastRow="0" w:firstColumn="1" w:lastColumn="0" w:noHBand="0" w:noVBand="1"/>
      </w:tblPr>
      <w:tblGrid>
        <w:gridCol w:w="1838"/>
        <w:gridCol w:w="6990"/>
      </w:tblGrid>
      <w:tr w:rsidR="002E6BAD" w:rsidRPr="007E5687" w14:paraId="3F746B34" w14:textId="77777777" w:rsidTr="00220818">
        <w:tc>
          <w:tcPr>
            <w:tcW w:w="8828" w:type="dxa"/>
            <w:gridSpan w:val="2"/>
            <w:shd w:val="clear" w:color="auto" w:fill="0D0D0D" w:themeFill="text1" w:themeFillTint="F2"/>
          </w:tcPr>
          <w:p w14:paraId="42A7EE79" w14:textId="77777777" w:rsidR="002E6BAD" w:rsidRPr="007E5687" w:rsidRDefault="002E6BAD" w:rsidP="00220818">
            <w:pPr>
              <w:jc w:val="center"/>
              <w:rPr>
                <w:rFonts w:ascii="Times New Roman" w:hAnsi="Times New Roman" w:cs="Times New Roman"/>
                <w:b/>
                <w:color w:val="FFFFFF" w:themeColor="background1"/>
                <w:lang w:val="es-ES"/>
              </w:rPr>
            </w:pPr>
            <w:r w:rsidRPr="007E5687">
              <w:rPr>
                <w:rFonts w:ascii="Times New Roman" w:hAnsi="Times New Roman" w:cs="Times New Roman"/>
                <w:b/>
                <w:color w:val="FFFFFF" w:themeColor="background1"/>
                <w:lang w:val="es-ES"/>
              </w:rPr>
              <w:lastRenderedPageBreak/>
              <w:t>Imagen (fotografía, gráfica o ilustración)</w:t>
            </w:r>
          </w:p>
        </w:tc>
      </w:tr>
      <w:tr w:rsidR="002E6BAD" w:rsidRPr="000C6A57" w14:paraId="454342D1" w14:textId="77777777" w:rsidTr="00220818">
        <w:tc>
          <w:tcPr>
            <w:tcW w:w="1838" w:type="dxa"/>
          </w:tcPr>
          <w:p w14:paraId="70417C29" w14:textId="77777777" w:rsidR="002E6BAD" w:rsidRPr="007E5687" w:rsidRDefault="002E6BAD" w:rsidP="00220818">
            <w:pPr>
              <w:rPr>
                <w:rFonts w:ascii="Times New Roman" w:hAnsi="Times New Roman" w:cs="Times New Roman"/>
                <w:b/>
                <w:color w:val="000000"/>
                <w:lang w:val="es-ES"/>
              </w:rPr>
            </w:pPr>
            <w:r w:rsidRPr="007E5687">
              <w:rPr>
                <w:rFonts w:ascii="Times New Roman" w:hAnsi="Times New Roman" w:cs="Times New Roman"/>
                <w:b/>
                <w:color w:val="000000"/>
                <w:lang w:val="es-ES"/>
              </w:rPr>
              <w:t>Código</w:t>
            </w:r>
          </w:p>
        </w:tc>
        <w:tc>
          <w:tcPr>
            <w:tcW w:w="6990" w:type="dxa"/>
          </w:tcPr>
          <w:p w14:paraId="1B451BAB" w14:textId="77777777" w:rsidR="002E6BAD" w:rsidRPr="000C6A57" w:rsidRDefault="002E6BAD" w:rsidP="00220818">
            <w:pPr>
              <w:rPr>
                <w:rFonts w:ascii="Times New Roman" w:hAnsi="Times New Roman" w:cs="Times New Roman"/>
                <w:lang w:val="es-ES"/>
              </w:rPr>
            </w:pPr>
            <w:r w:rsidRPr="000C6A57">
              <w:rPr>
                <w:rFonts w:ascii="Times New Roman" w:hAnsi="Times New Roman" w:cs="Times New Roman"/>
                <w:lang w:val="es-ES"/>
              </w:rPr>
              <w:t>LE_06_05_IMG009</w:t>
            </w:r>
          </w:p>
        </w:tc>
      </w:tr>
      <w:tr w:rsidR="002E6BAD" w:rsidRPr="007E5687" w14:paraId="5DCE27C7" w14:textId="77777777" w:rsidTr="00220818">
        <w:tc>
          <w:tcPr>
            <w:tcW w:w="1838" w:type="dxa"/>
          </w:tcPr>
          <w:p w14:paraId="406721A5" w14:textId="77777777" w:rsidR="002E6BAD" w:rsidRPr="007E5687" w:rsidRDefault="002E6BAD" w:rsidP="00220818">
            <w:pPr>
              <w:rPr>
                <w:rFonts w:ascii="Times New Roman" w:hAnsi="Times New Roman" w:cs="Times New Roman"/>
                <w:color w:val="000000"/>
                <w:lang w:val="es-ES"/>
              </w:rPr>
            </w:pPr>
            <w:r w:rsidRPr="007E5687">
              <w:rPr>
                <w:rFonts w:ascii="Times New Roman" w:hAnsi="Times New Roman" w:cs="Times New Roman"/>
                <w:b/>
                <w:color w:val="000000"/>
                <w:lang w:val="es-ES"/>
              </w:rPr>
              <w:t>Descripción</w:t>
            </w:r>
          </w:p>
        </w:tc>
        <w:tc>
          <w:tcPr>
            <w:tcW w:w="6990" w:type="dxa"/>
          </w:tcPr>
          <w:p w14:paraId="4F8288FD" w14:textId="013AC3D3" w:rsidR="002E6BAD" w:rsidRPr="007E5687" w:rsidRDefault="002E6BAD" w:rsidP="00FC623B">
            <w:pPr>
              <w:jc w:val="both"/>
              <w:rPr>
                <w:rFonts w:ascii="Times New Roman" w:hAnsi="Times New Roman" w:cs="Times New Roman"/>
                <w:color w:val="000000"/>
                <w:lang w:val="es-ES"/>
              </w:rPr>
            </w:pPr>
            <w:r w:rsidRPr="007E5687">
              <w:rPr>
                <w:rFonts w:ascii="Times New Roman" w:hAnsi="Times New Roman" w:cs="Times New Roman"/>
                <w:color w:val="000000"/>
                <w:lang w:val="es-ES"/>
              </w:rPr>
              <w:t>Signos de interrogación</w:t>
            </w:r>
            <w:r w:rsidR="004313AE">
              <w:rPr>
                <w:rFonts w:ascii="Times New Roman" w:hAnsi="Times New Roman" w:cs="Times New Roman"/>
                <w:color w:val="000000"/>
                <w:lang w:val="es-ES"/>
              </w:rPr>
              <w:t>.</w:t>
            </w:r>
          </w:p>
        </w:tc>
      </w:tr>
      <w:tr w:rsidR="002E6BAD" w:rsidRPr="007E5687" w14:paraId="1DD57B9B" w14:textId="77777777" w:rsidTr="00220818">
        <w:tc>
          <w:tcPr>
            <w:tcW w:w="1838" w:type="dxa"/>
          </w:tcPr>
          <w:p w14:paraId="48D8DD47" w14:textId="77777777" w:rsidR="002E6BAD" w:rsidRPr="007E5687" w:rsidRDefault="002E6BAD" w:rsidP="00220818">
            <w:pPr>
              <w:rPr>
                <w:rFonts w:ascii="Times New Roman" w:hAnsi="Times New Roman" w:cs="Times New Roman"/>
                <w:color w:val="000000"/>
                <w:lang w:val="es-ES"/>
              </w:rPr>
            </w:pPr>
            <w:r w:rsidRPr="007E5687">
              <w:rPr>
                <w:rFonts w:ascii="Times New Roman" w:hAnsi="Times New Roman" w:cs="Times New Roman"/>
                <w:b/>
                <w:color w:val="000000"/>
                <w:lang w:val="es-ES"/>
              </w:rPr>
              <w:t>Código Shutterstock (o URL o la ruta en AulaPlaneta)</w:t>
            </w:r>
          </w:p>
        </w:tc>
        <w:tc>
          <w:tcPr>
            <w:tcW w:w="6990" w:type="dxa"/>
          </w:tcPr>
          <w:p w14:paraId="42ADBA6B" w14:textId="77777777" w:rsidR="002E6BAD" w:rsidRPr="007E5687" w:rsidRDefault="002F7C07" w:rsidP="00220818">
            <w:pPr>
              <w:rPr>
                <w:rFonts w:ascii="Times New Roman" w:hAnsi="Times New Roman" w:cs="Times New Roman"/>
                <w:color w:val="000000"/>
                <w:lang w:val="es-ES"/>
              </w:rPr>
            </w:pPr>
            <w:hyperlink r:id="rId27" w:history="1">
              <w:r w:rsidR="002E6BAD" w:rsidRPr="007E5687">
                <w:rPr>
                  <w:rStyle w:val="Hipervnculo"/>
                  <w:rFonts w:ascii="Times New Roman" w:hAnsi="Times New Roman" w:cs="Times New Roman"/>
                  <w:color w:val="C2E1ED"/>
                  <w:shd w:val="clear" w:color="auto" w:fill="222222"/>
                </w:rPr>
                <w:t>90399625</w:t>
              </w:r>
            </w:hyperlink>
          </w:p>
        </w:tc>
      </w:tr>
      <w:tr w:rsidR="002E6BAD" w:rsidRPr="007E5687" w14:paraId="411B373B" w14:textId="77777777" w:rsidTr="00220818">
        <w:tc>
          <w:tcPr>
            <w:tcW w:w="1838" w:type="dxa"/>
          </w:tcPr>
          <w:p w14:paraId="21F3AFE5" w14:textId="77777777" w:rsidR="002E6BAD" w:rsidRPr="007E5687" w:rsidRDefault="002E6BAD" w:rsidP="00220818">
            <w:pPr>
              <w:rPr>
                <w:rFonts w:ascii="Times New Roman" w:hAnsi="Times New Roman" w:cs="Times New Roman"/>
                <w:color w:val="000000"/>
                <w:lang w:val="es-ES"/>
              </w:rPr>
            </w:pPr>
            <w:r w:rsidRPr="007E5687">
              <w:rPr>
                <w:rFonts w:ascii="Times New Roman" w:hAnsi="Times New Roman" w:cs="Times New Roman"/>
                <w:b/>
                <w:color w:val="000000"/>
                <w:lang w:val="es-ES"/>
              </w:rPr>
              <w:t>Pie de imagen</w:t>
            </w:r>
          </w:p>
        </w:tc>
        <w:tc>
          <w:tcPr>
            <w:tcW w:w="6990" w:type="dxa"/>
          </w:tcPr>
          <w:p w14:paraId="4B228627" w14:textId="0681694D" w:rsidR="00D10B97" w:rsidRDefault="00D10B97" w:rsidP="00220818">
            <w:pPr>
              <w:jc w:val="both"/>
              <w:rPr>
                <w:ins w:id="1185" w:author="PerfectoAmor" w:date="2016-02-04T13:54:00Z"/>
                <w:rFonts w:ascii="Times New Roman" w:hAnsi="Times New Roman" w:cs="Times New Roman"/>
                <w:color w:val="000000"/>
                <w:lang w:val="es-ES"/>
              </w:rPr>
            </w:pPr>
            <w:ins w:id="1186" w:author="PerfectoAmor" w:date="2016-02-04T13:54:00Z">
              <w:r>
                <w:rPr>
                  <w:rFonts w:ascii="Times New Roman" w:hAnsi="Times New Roman" w:cs="Times New Roman"/>
                  <w:color w:val="000000"/>
                  <w:lang w:val="es-ES"/>
                </w:rPr>
                <w:t>Revisa con atención las anteriores preguntas y señala si están ortográficamente bien escritas.</w:t>
              </w:r>
            </w:ins>
          </w:p>
          <w:p w14:paraId="1CAF9BB7" w14:textId="6548D55D" w:rsidR="002E6BAD" w:rsidRPr="007E5687" w:rsidRDefault="002E6BAD" w:rsidP="00220818">
            <w:pPr>
              <w:jc w:val="both"/>
              <w:rPr>
                <w:rFonts w:ascii="Times New Roman" w:hAnsi="Times New Roman" w:cs="Times New Roman"/>
                <w:color w:val="000000"/>
                <w:lang w:val="es-ES"/>
              </w:rPr>
            </w:pPr>
            <w:r w:rsidRPr="007E5687">
              <w:rPr>
                <w:rFonts w:ascii="Times New Roman" w:hAnsi="Times New Roman" w:cs="Times New Roman"/>
                <w:color w:val="000000"/>
                <w:lang w:val="es-ES"/>
              </w:rPr>
              <w:t>Qué es lo que más te gusta hacer los fines de semana?</w:t>
            </w:r>
            <w:ins w:id="1187" w:author="PerfectoAmor" w:date="2016-02-03T13:33:00Z">
              <w:r w:rsidR="00FC623B">
                <w:rPr>
                  <w:rFonts w:ascii="Times New Roman" w:hAnsi="Times New Roman" w:cs="Times New Roman"/>
                  <w:color w:val="000000"/>
                  <w:lang w:val="es-ES"/>
                </w:rPr>
                <w:t>,</w:t>
              </w:r>
            </w:ins>
            <w:r>
              <w:rPr>
                <w:rFonts w:ascii="Times New Roman" w:hAnsi="Times New Roman" w:cs="Times New Roman"/>
                <w:color w:val="000000"/>
                <w:lang w:val="es-ES"/>
              </w:rPr>
              <w:t xml:space="preserve"> ¿c</w:t>
            </w:r>
            <w:r w:rsidRPr="007E5687">
              <w:rPr>
                <w:rFonts w:ascii="Times New Roman" w:hAnsi="Times New Roman" w:cs="Times New Roman"/>
                <w:color w:val="000000"/>
                <w:lang w:val="es-ES"/>
              </w:rPr>
              <w:t xml:space="preserve">uántas horas duermes al día, cuál es el </w:t>
            </w:r>
            <w:r>
              <w:rPr>
                <w:rFonts w:ascii="Times New Roman" w:hAnsi="Times New Roman" w:cs="Times New Roman"/>
                <w:color w:val="000000"/>
                <w:lang w:val="es-ES"/>
              </w:rPr>
              <w:t>nombre de tu mejor amigo o amiga?</w:t>
            </w:r>
            <w:r w:rsidRPr="007E5687">
              <w:rPr>
                <w:rFonts w:ascii="Times New Roman" w:hAnsi="Times New Roman" w:cs="Times New Roman"/>
                <w:color w:val="000000"/>
                <w:lang w:val="es-ES"/>
              </w:rPr>
              <w:t xml:space="preserve"> </w:t>
            </w:r>
          </w:p>
          <w:p w14:paraId="17F585D0" w14:textId="7AD15122" w:rsidR="002E6BAD" w:rsidRPr="007E5687" w:rsidRDefault="002E6BAD" w:rsidP="00D10B97">
            <w:pPr>
              <w:jc w:val="both"/>
              <w:rPr>
                <w:rFonts w:ascii="Times New Roman" w:hAnsi="Times New Roman" w:cs="Times New Roman"/>
                <w:color w:val="000000"/>
                <w:lang w:val="es-ES"/>
              </w:rPr>
            </w:pPr>
            <w:del w:id="1188" w:author="PerfectoAmor" w:date="2016-02-03T13:34:00Z">
              <w:r w:rsidRPr="007E5687" w:rsidDel="00EB4D02">
                <w:rPr>
                  <w:rFonts w:ascii="Times New Roman" w:hAnsi="Times New Roman" w:cs="Times New Roman"/>
                  <w:color w:val="000000"/>
                  <w:lang w:val="es-ES"/>
                </w:rPr>
                <w:delText>Crees que las anteriores preguntas están bien escritas o</w:delText>
              </w:r>
              <w:r w:rsidR="00356DB8" w:rsidDel="00EB4D02">
                <w:rPr>
                  <w:rFonts w:ascii="Times New Roman" w:hAnsi="Times New Roman" w:cs="Times New Roman"/>
                  <w:color w:val="000000"/>
                  <w:lang w:val="es-ES"/>
                </w:rPr>
                <w:delText>,</w:delText>
              </w:r>
              <w:r w:rsidRPr="007E5687" w:rsidDel="00EB4D02">
                <w:rPr>
                  <w:rFonts w:ascii="Times New Roman" w:hAnsi="Times New Roman" w:cs="Times New Roman"/>
                  <w:color w:val="000000"/>
                  <w:lang w:val="es-ES"/>
                </w:rPr>
                <w:delText xml:space="preserve"> por el contrario</w:delText>
              </w:r>
              <w:r w:rsidR="00356DB8" w:rsidDel="00EB4D02">
                <w:rPr>
                  <w:rFonts w:ascii="Times New Roman" w:hAnsi="Times New Roman" w:cs="Times New Roman"/>
                  <w:color w:val="000000"/>
                  <w:lang w:val="es-ES"/>
                </w:rPr>
                <w:delText>,</w:delText>
              </w:r>
              <w:r w:rsidRPr="007E5687" w:rsidDel="00EB4D02">
                <w:rPr>
                  <w:rFonts w:ascii="Times New Roman" w:hAnsi="Times New Roman" w:cs="Times New Roman"/>
                  <w:color w:val="000000"/>
                  <w:lang w:val="es-ES"/>
                </w:rPr>
                <w:delText xml:space="preserve"> sabes si algo les hace falta para quedar bien ortográficamente</w:delText>
              </w:r>
              <w:r w:rsidDel="00EB4D02">
                <w:rPr>
                  <w:rFonts w:ascii="Times New Roman" w:hAnsi="Times New Roman" w:cs="Times New Roman"/>
                  <w:color w:val="000000"/>
                  <w:lang w:val="es-ES"/>
                </w:rPr>
                <w:delText>.</w:delText>
              </w:r>
            </w:del>
          </w:p>
        </w:tc>
      </w:tr>
    </w:tbl>
    <w:p w14:paraId="087A3344" w14:textId="77777777" w:rsidR="002E6BAD" w:rsidRPr="002E6BAD" w:rsidRDefault="002E6BAD" w:rsidP="007E5687">
      <w:pPr>
        <w:rPr>
          <w:rFonts w:ascii="Times New Roman" w:hAnsi="Times New Roman" w:cs="Times New Roman"/>
          <w:b/>
          <w:lang w:val="es-ES"/>
        </w:rPr>
      </w:pPr>
    </w:p>
    <w:p w14:paraId="530D5CA4" w14:textId="3599C1C8" w:rsidR="002E6BAD" w:rsidDel="00EB4D02" w:rsidRDefault="002E6BAD" w:rsidP="007E5687">
      <w:pPr>
        <w:rPr>
          <w:del w:id="1189" w:author="PerfectoAmor" w:date="2016-02-03T13:35:00Z"/>
          <w:rFonts w:ascii="Times New Roman" w:hAnsi="Times New Roman" w:cs="Times New Roman"/>
          <w:b/>
        </w:rPr>
      </w:pPr>
    </w:p>
    <w:tbl>
      <w:tblPr>
        <w:tblStyle w:val="Tablaconcuadrcula2"/>
        <w:tblW w:w="0" w:type="auto"/>
        <w:tblLook w:val="04A0" w:firstRow="1" w:lastRow="0" w:firstColumn="1" w:lastColumn="0" w:noHBand="0" w:noVBand="1"/>
      </w:tblPr>
      <w:tblGrid>
        <w:gridCol w:w="1283"/>
        <w:gridCol w:w="7545"/>
      </w:tblGrid>
      <w:tr w:rsidR="00DE7C89" w:rsidRPr="007E5687" w14:paraId="7A6EFBC9" w14:textId="77777777" w:rsidTr="005F0F2E">
        <w:tc>
          <w:tcPr>
            <w:tcW w:w="8828" w:type="dxa"/>
            <w:gridSpan w:val="2"/>
            <w:shd w:val="clear" w:color="auto" w:fill="000000" w:themeFill="text1"/>
          </w:tcPr>
          <w:p w14:paraId="16093626" w14:textId="77777777" w:rsidR="00DE7C89" w:rsidRPr="007E5687" w:rsidRDefault="00DE7C89">
            <w:pPr>
              <w:jc w:val="center"/>
              <w:rPr>
                <w:rFonts w:ascii="Times New Roman" w:hAnsi="Times New Roman" w:cs="Times New Roman"/>
                <w:b/>
                <w:color w:val="FFFFFF" w:themeColor="background1"/>
              </w:rPr>
              <w:pPrChange w:id="1190" w:author="PerfectoAmor" w:date="2016-02-03T13:35:00Z">
                <w:pPr/>
              </w:pPrChange>
            </w:pPr>
            <w:r w:rsidRPr="007E5687">
              <w:rPr>
                <w:rFonts w:ascii="Times New Roman" w:hAnsi="Times New Roman" w:cs="Times New Roman"/>
                <w:b/>
                <w:color w:val="FFFFFF" w:themeColor="background1"/>
              </w:rPr>
              <w:t>Destacado</w:t>
            </w:r>
          </w:p>
        </w:tc>
      </w:tr>
      <w:tr w:rsidR="00DE7C89" w:rsidRPr="007E5687" w14:paraId="3F76F779" w14:textId="77777777" w:rsidTr="005F0F2E">
        <w:tc>
          <w:tcPr>
            <w:tcW w:w="1283" w:type="dxa"/>
          </w:tcPr>
          <w:p w14:paraId="0EBE3FC4" w14:textId="77777777" w:rsidR="00DE7C89" w:rsidRPr="007E5687" w:rsidRDefault="00DE7C89" w:rsidP="00220818">
            <w:pPr>
              <w:rPr>
                <w:rFonts w:ascii="Times New Roman" w:hAnsi="Times New Roman" w:cs="Times New Roman"/>
                <w:b/>
              </w:rPr>
            </w:pPr>
            <w:r w:rsidRPr="007E5687">
              <w:rPr>
                <w:rFonts w:ascii="Times New Roman" w:hAnsi="Times New Roman" w:cs="Times New Roman"/>
                <w:b/>
              </w:rPr>
              <w:t>Título</w:t>
            </w:r>
          </w:p>
        </w:tc>
        <w:tc>
          <w:tcPr>
            <w:tcW w:w="7545" w:type="dxa"/>
          </w:tcPr>
          <w:p w14:paraId="33A0EB7D" w14:textId="77777777" w:rsidR="00DE7C89" w:rsidRPr="00EB4D02" w:rsidRDefault="00DE7C89" w:rsidP="000C6A57">
            <w:pPr>
              <w:rPr>
                <w:rFonts w:ascii="Times New Roman" w:hAnsi="Times New Roman" w:cs="Times New Roman"/>
                <w:rPrChange w:id="1191" w:author="PerfectoAmor" w:date="2016-02-03T13:35:00Z">
                  <w:rPr>
                    <w:rFonts w:ascii="Times New Roman" w:hAnsi="Times New Roman" w:cs="Times New Roman"/>
                    <w:b/>
                  </w:rPr>
                </w:rPrChange>
              </w:rPr>
            </w:pPr>
            <w:r w:rsidRPr="00EB4D02">
              <w:rPr>
                <w:rFonts w:ascii="Times New Roman" w:hAnsi="Times New Roman" w:cs="Times New Roman"/>
                <w:rPrChange w:id="1192" w:author="PerfectoAmor" w:date="2016-02-03T13:35:00Z">
                  <w:rPr>
                    <w:rFonts w:ascii="Times New Roman" w:hAnsi="Times New Roman" w:cs="Times New Roman"/>
                    <w:b/>
                  </w:rPr>
                </w:rPrChange>
              </w:rPr>
              <w:t>El signo de interrogación</w:t>
            </w:r>
          </w:p>
        </w:tc>
      </w:tr>
      <w:tr w:rsidR="00DE7C89" w:rsidRPr="007E5687" w14:paraId="60E37991" w14:textId="77777777" w:rsidTr="005F0F2E">
        <w:tc>
          <w:tcPr>
            <w:tcW w:w="1283" w:type="dxa"/>
          </w:tcPr>
          <w:p w14:paraId="5200A75C" w14:textId="77777777" w:rsidR="00DE7C89" w:rsidRPr="007E5687" w:rsidRDefault="00DE7C89" w:rsidP="00220818">
            <w:pPr>
              <w:rPr>
                <w:rFonts w:ascii="Times New Roman" w:hAnsi="Times New Roman" w:cs="Times New Roman"/>
              </w:rPr>
            </w:pPr>
            <w:r w:rsidRPr="007E5687">
              <w:rPr>
                <w:rFonts w:ascii="Times New Roman" w:hAnsi="Times New Roman" w:cs="Times New Roman"/>
                <w:b/>
              </w:rPr>
              <w:t>Contenido</w:t>
            </w:r>
          </w:p>
        </w:tc>
        <w:tc>
          <w:tcPr>
            <w:tcW w:w="7545" w:type="dxa"/>
          </w:tcPr>
          <w:p w14:paraId="7E215C6B" w14:textId="1E5870AE" w:rsidR="00DE7C89" w:rsidRPr="007E5687" w:rsidRDefault="00DE7C89" w:rsidP="00D10B97">
            <w:pPr>
              <w:rPr>
                <w:rFonts w:ascii="Times New Roman" w:hAnsi="Times New Roman" w:cs="Times New Roman"/>
              </w:rPr>
            </w:pPr>
            <w:del w:id="1193" w:author="PerfectoAmor" w:date="2016-02-03T13:35:00Z">
              <w:r w:rsidRPr="007E5687" w:rsidDel="00EB4D02">
                <w:rPr>
                  <w:rFonts w:ascii="Times New Roman" w:hAnsi="Times New Roman" w:cs="Times New Roman"/>
                </w:rPr>
                <w:delText xml:space="preserve">El signo de </w:delText>
              </w:r>
            </w:del>
            <w:ins w:id="1194" w:author="PerfectoAmor" w:date="2016-02-03T13:36:00Z">
              <w:r w:rsidR="00EB4D02">
                <w:rPr>
                  <w:rFonts w:ascii="Times New Roman" w:hAnsi="Times New Roman" w:cs="Times New Roman"/>
                </w:rPr>
                <w:t>Cuando aparece la representaci</w:t>
              </w:r>
            </w:ins>
            <w:ins w:id="1195" w:author="PerfectoAmor" w:date="2016-02-04T13:54:00Z">
              <w:r w:rsidR="00D10B97">
                <w:rPr>
                  <w:rFonts w:ascii="Times New Roman" w:hAnsi="Times New Roman" w:cs="Times New Roman"/>
                </w:rPr>
                <w:t>ón</w:t>
              </w:r>
            </w:ins>
            <w:ins w:id="1196" w:author="PerfectoAmor" w:date="2016-02-03T13:36:00Z">
              <w:r w:rsidR="00EB4D02">
                <w:rPr>
                  <w:rFonts w:ascii="Times New Roman" w:hAnsi="Times New Roman" w:cs="Times New Roman"/>
                </w:rPr>
                <w:t xml:space="preserve"> de </w:t>
              </w:r>
            </w:ins>
            <w:ins w:id="1197" w:author="PerfectoAmor" w:date="2016-02-04T13:54:00Z">
              <w:r w:rsidR="00D10B97">
                <w:rPr>
                  <w:rFonts w:ascii="Times New Roman" w:hAnsi="Times New Roman" w:cs="Times New Roman"/>
                </w:rPr>
                <w:t xml:space="preserve">la </w:t>
              </w:r>
            </w:ins>
            <w:r w:rsidRPr="000C6A57">
              <w:rPr>
                <w:rFonts w:ascii="Times New Roman" w:hAnsi="Times New Roman" w:cs="Times New Roman"/>
                <w:b/>
              </w:rPr>
              <w:t>interrogación</w:t>
            </w:r>
            <w:ins w:id="1198" w:author="PerfectoAmor" w:date="2016-02-04T13:55:00Z">
              <w:r w:rsidR="00D10B97">
                <w:rPr>
                  <w:rFonts w:ascii="Times New Roman" w:hAnsi="Times New Roman" w:cs="Times New Roman"/>
                  <w:b/>
                </w:rPr>
                <w:t xml:space="preserve"> (¿?)</w:t>
              </w:r>
            </w:ins>
            <w:ins w:id="1199" w:author="PerfectoAmor" w:date="2016-02-03T13:37:00Z">
              <w:r w:rsidR="00EB4D02">
                <w:rPr>
                  <w:rFonts w:ascii="Times New Roman" w:hAnsi="Times New Roman" w:cs="Times New Roman"/>
                  <w:b/>
                </w:rPr>
                <w:t xml:space="preserve">, </w:t>
              </w:r>
            </w:ins>
            <w:del w:id="1200" w:author="PerfectoAmor" w:date="2016-02-03T13:38:00Z">
              <w:r w:rsidRPr="000C6A57" w:rsidDel="00644849">
                <w:rPr>
                  <w:rFonts w:ascii="Times New Roman" w:hAnsi="Times New Roman" w:cs="Times New Roman"/>
                  <w:b/>
                </w:rPr>
                <w:delText xml:space="preserve"> </w:delText>
              </w:r>
            </w:del>
            <w:del w:id="1201" w:author="PerfectoAmor" w:date="2016-02-03T13:37:00Z">
              <w:r w:rsidRPr="007E5687" w:rsidDel="00EB4D02">
                <w:rPr>
                  <w:rFonts w:ascii="Times New Roman" w:hAnsi="Times New Roman" w:cs="Times New Roman"/>
                </w:rPr>
                <w:delText>es un signo de puntuación que indica que la</w:delText>
              </w:r>
              <w:r w:rsidR="00356DB8" w:rsidDel="00EB4D02">
                <w:rPr>
                  <w:rFonts w:ascii="Times New Roman" w:hAnsi="Times New Roman" w:cs="Times New Roman"/>
                </w:rPr>
                <w:delText xml:space="preserve"> oración en la que se encuentran es </w:delText>
              </w:r>
            </w:del>
            <w:ins w:id="1202" w:author="PerfectoAmor" w:date="2016-02-03T13:37:00Z">
              <w:r w:rsidR="00EB4D02">
                <w:rPr>
                  <w:rFonts w:ascii="Times New Roman" w:hAnsi="Times New Roman" w:cs="Times New Roman"/>
                </w:rPr>
                <w:t xml:space="preserve">significa que estamos ante </w:t>
              </w:r>
            </w:ins>
            <w:r w:rsidR="00356DB8">
              <w:rPr>
                <w:rFonts w:ascii="Times New Roman" w:hAnsi="Times New Roman" w:cs="Times New Roman"/>
              </w:rPr>
              <w:t>una</w:t>
            </w:r>
            <w:r w:rsidRPr="007E5687">
              <w:rPr>
                <w:rFonts w:ascii="Times New Roman" w:hAnsi="Times New Roman" w:cs="Times New Roman"/>
              </w:rPr>
              <w:t xml:space="preserve"> </w:t>
            </w:r>
            <w:r w:rsidRPr="000C6A57">
              <w:rPr>
                <w:rFonts w:ascii="Times New Roman" w:hAnsi="Times New Roman" w:cs="Times New Roman"/>
                <w:b/>
              </w:rPr>
              <w:t>pregunta o duda</w:t>
            </w:r>
            <w:r w:rsidRPr="007E5687">
              <w:rPr>
                <w:rFonts w:ascii="Times New Roman" w:hAnsi="Times New Roman" w:cs="Times New Roman"/>
              </w:rPr>
              <w:t xml:space="preserve">. En las lenguas que usan el alfabeto latino, este signo </w:t>
            </w:r>
            <w:ins w:id="1203" w:author="PerfectoAmor" w:date="2016-02-03T13:38:00Z">
              <w:r w:rsidR="00644849">
                <w:rPr>
                  <w:rFonts w:ascii="Times New Roman" w:hAnsi="Times New Roman" w:cs="Times New Roman"/>
                </w:rPr>
                <w:t xml:space="preserve">de puntuación </w:t>
              </w:r>
            </w:ins>
            <w:r w:rsidRPr="007E5687">
              <w:rPr>
                <w:rFonts w:ascii="Times New Roman" w:hAnsi="Times New Roman" w:cs="Times New Roman"/>
              </w:rPr>
              <w:t>se escribe en forma abierta (</w:t>
            </w:r>
            <w:r w:rsidRPr="000C6A57">
              <w:rPr>
                <w:rFonts w:ascii="Times New Roman" w:hAnsi="Times New Roman" w:cs="Times New Roman"/>
                <w:b/>
              </w:rPr>
              <w:t>¿</w:t>
            </w:r>
            <w:r w:rsidRPr="007E5687">
              <w:rPr>
                <w:rFonts w:ascii="Times New Roman" w:hAnsi="Times New Roman" w:cs="Times New Roman"/>
              </w:rPr>
              <w:t>) y cerrada (</w:t>
            </w:r>
            <w:r w:rsidRPr="000C6A57">
              <w:rPr>
                <w:rFonts w:ascii="Times New Roman" w:hAnsi="Times New Roman" w:cs="Times New Roman"/>
                <w:b/>
              </w:rPr>
              <w:t>?</w:t>
            </w:r>
            <w:r w:rsidRPr="007E5687">
              <w:rPr>
                <w:rFonts w:ascii="Times New Roman" w:hAnsi="Times New Roman" w:cs="Times New Roman"/>
              </w:rPr>
              <w:t>). Esta regla es de carácter obligatorio para los hispanoparlantes</w:t>
            </w:r>
            <w:del w:id="1204" w:author="PerfectoAmor" w:date="2016-02-03T13:38:00Z">
              <w:r w:rsidRPr="007E5687" w:rsidDel="00644849">
                <w:rPr>
                  <w:rFonts w:ascii="Times New Roman" w:hAnsi="Times New Roman" w:cs="Times New Roman"/>
                </w:rPr>
                <w:delText xml:space="preserve"> o comunidad latina</w:delText>
              </w:r>
            </w:del>
            <w:r w:rsidRPr="007E5687">
              <w:rPr>
                <w:rFonts w:ascii="Times New Roman" w:hAnsi="Times New Roman" w:cs="Times New Roman"/>
              </w:rPr>
              <w:t>; aunque en otros idiomas como el francés, inglés o italiano, solo se us</w:t>
            </w:r>
            <w:ins w:id="1205" w:author="PerfectoAmor" w:date="2016-02-03T13:38:00Z">
              <w:r w:rsidR="00644849">
                <w:rPr>
                  <w:rFonts w:ascii="Times New Roman" w:hAnsi="Times New Roman" w:cs="Times New Roman"/>
                </w:rPr>
                <w:t>a</w:t>
              </w:r>
            </w:ins>
            <w:del w:id="1206" w:author="PerfectoAmor" w:date="2016-02-03T13:38:00Z">
              <w:r w:rsidRPr="007E5687" w:rsidDel="00644849">
                <w:rPr>
                  <w:rFonts w:ascii="Times New Roman" w:hAnsi="Times New Roman" w:cs="Times New Roman"/>
                </w:rPr>
                <w:delText>e</w:delText>
              </w:r>
            </w:del>
            <w:r w:rsidRPr="007E5687">
              <w:rPr>
                <w:rFonts w:ascii="Times New Roman" w:hAnsi="Times New Roman" w:cs="Times New Roman"/>
              </w:rPr>
              <w:t xml:space="preserve"> el signo de cierre. </w:t>
            </w:r>
            <w:del w:id="1207" w:author="PerfectoAmor" w:date="2016-02-03T13:39:00Z">
              <w:r w:rsidRPr="007E5687" w:rsidDel="00644849">
                <w:rPr>
                  <w:rFonts w:ascii="Times New Roman" w:hAnsi="Times New Roman" w:cs="Times New Roman"/>
                </w:rPr>
                <w:delText xml:space="preserve"> </w:delText>
              </w:r>
            </w:del>
          </w:p>
        </w:tc>
      </w:tr>
    </w:tbl>
    <w:p w14:paraId="11BBA3E5" w14:textId="77777777" w:rsidR="00DE7C89" w:rsidRPr="007E5687" w:rsidRDefault="00DE7C89" w:rsidP="00DE7C89">
      <w:pPr>
        <w:tabs>
          <w:tab w:val="left" w:pos="8789"/>
        </w:tabs>
        <w:ind w:right="-93"/>
        <w:jc w:val="right"/>
        <w:rPr>
          <w:rFonts w:ascii="Times New Roman" w:hAnsi="Times New Roman" w:cs="Times New Roman"/>
          <w:highlight w:val="yellow"/>
        </w:rPr>
      </w:pPr>
      <w:r w:rsidRPr="007E5687">
        <w:rPr>
          <w:rFonts w:ascii="Times New Roman" w:eastAsia="Batang" w:hAnsi="Times New Roman" w:cs="Times New Roman"/>
        </w:rPr>
        <w:t xml:space="preserve"> </w:t>
      </w:r>
    </w:p>
    <w:p w14:paraId="668B311A" w14:textId="772188FE" w:rsidR="00DE7C89" w:rsidRDefault="00DE7C89" w:rsidP="00DE7C89">
      <w:pPr>
        <w:jc w:val="both"/>
        <w:rPr>
          <w:rFonts w:ascii="Times New Roman" w:hAnsi="Times New Roman" w:cs="Times New Roman"/>
        </w:rPr>
      </w:pPr>
      <w:del w:id="1208" w:author="PerfectoAmor" w:date="2016-02-03T13:39:00Z">
        <w:r w:rsidRPr="007E5687" w:rsidDel="00644849">
          <w:rPr>
            <w:rFonts w:ascii="Times New Roman" w:hAnsi="Times New Roman" w:cs="Times New Roman"/>
          </w:rPr>
          <w:delText>Cuando leemos un libro, una carta, una noticia o cualquier tipo de texto</w:delText>
        </w:r>
        <w:r w:rsidR="00046260" w:rsidDel="00644849">
          <w:rPr>
            <w:rFonts w:ascii="Times New Roman" w:hAnsi="Times New Roman" w:cs="Times New Roman"/>
          </w:rPr>
          <w:delText xml:space="preserve"> y dentro de e</w:delText>
        </w:r>
        <w:r w:rsidRPr="007E5687" w:rsidDel="00644849">
          <w:rPr>
            <w:rFonts w:ascii="Times New Roman" w:hAnsi="Times New Roman" w:cs="Times New Roman"/>
          </w:rPr>
          <w:delText>ste observamos dos signos similares a estos “</w:delText>
        </w:r>
      </w:del>
      <w:ins w:id="1209" w:author="PerfectoAmor" w:date="2016-02-03T13:39:00Z">
        <w:r w:rsidR="00644849">
          <w:rPr>
            <w:rFonts w:ascii="Times New Roman" w:hAnsi="Times New Roman" w:cs="Times New Roman"/>
          </w:rPr>
          <w:t>Los signos de interrogaci</w:t>
        </w:r>
      </w:ins>
      <w:ins w:id="1210" w:author="PerfectoAmor" w:date="2016-02-03T13:40:00Z">
        <w:r w:rsidR="00644849">
          <w:rPr>
            <w:rFonts w:ascii="Times New Roman" w:hAnsi="Times New Roman" w:cs="Times New Roman"/>
          </w:rPr>
          <w:t>ón (</w:t>
        </w:r>
      </w:ins>
      <w:r w:rsidR="000C6A57">
        <w:rPr>
          <w:rFonts w:ascii="Times New Roman" w:hAnsi="Times New Roman" w:cs="Times New Roman"/>
          <w:b/>
        </w:rPr>
        <w:t>¿?</w:t>
      </w:r>
      <w:ins w:id="1211" w:author="PerfectoAmor" w:date="2016-02-03T13:40:00Z">
        <w:r w:rsidR="00644849">
          <w:rPr>
            <w:rFonts w:ascii="Times New Roman" w:hAnsi="Times New Roman" w:cs="Times New Roman"/>
            <w:b/>
          </w:rPr>
          <w:t xml:space="preserve">) </w:t>
        </w:r>
      </w:ins>
      <w:del w:id="1212" w:author="PerfectoAmor" w:date="2016-02-03T13:40:00Z">
        <w:r w:rsidRPr="007E5687" w:rsidDel="00644849">
          <w:rPr>
            <w:rFonts w:ascii="Times New Roman" w:hAnsi="Times New Roman" w:cs="Times New Roman"/>
            <w:lang w:val="es-MX"/>
          </w:rPr>
          <w:delText xml:space="preserve">”, </w:delText>
        </w:r>
        <w:r w:rsidRPr="007E5687" w:rsidDel="00644849">
          <w:rPr>
            <w:rFonts w:ascii="Times New Roman" w:hAnsi="Times New Roman" w:cs="Times New Roman"/>
          </w:rPr>
          <w:delText xml:space="preserve">sabemos que el enunciado </w:delText>
        </w:r>
        <w:r w:rsidR="00356DB8" w:rsidDel="00644849">
          <w:rPr>
            <w:rFonts w:ascii="Times New Roman" w:hAnsi="Times New Roman" w:cs="Times New Roman"/>
          </w:rPr>
          <w:delText xml:space="preserve">en el cual se encuentran se </w:delText>
        </w:r>
        <w:r w:rsidRPr="007E5687" w:rsidDel="00644849">
          <w:rPr>
            <w:rFonts w:ascii="Times New Roman" w:hAnsi="Times New Roman" w:cs="Times New Roman"/>
          </w:rPr>
          <w:delText xml:space="preserve">trata de una pregunta. Dicho cuestionamiento tiene una </w:delText>
        </w:r>
      </w:del>
      <w:ins w:id="1213" w:author="PerfectoAmor" w:date="2016-02-03T13:40:00Z">
        <w:r w:rsidR="00644849">
          <w:rPr>
            <w:rFonts w:ascii="Times New Roman" w:hAnsi="Times New Roman" w:cs="Times New Roman"/>
          </w:rPr>
          <w:t xml:space="preserve">cambian totalmente la </w:t>
        </w:r>
      </w:ins>
      <w:r w:rsidRPr="007E5687">
        <w:rPr>
          <w:rFonts w:ascii="Times New Roman" w:hAnsi="Times New Roman" w:cs="Times New Roman"/>
        </w:rPr>
        <w:t xml:space="preserve">entonación </w:t>
      </w:r>
      <w:del w:id="1214" w:author="PerfectoAmor" w:date="2016-02-03T13:40:00Z">
        <w:r w:rsidRPr="007E5687" w:rsidDel="00644849">
          <w:rPr>
            <w:rFonts w:ascii="Times New Roman" w:hAnsi="Times New Roman" w:cs="Times New Roman"/>
          </w:rPr>
          <w:delText xml:space="preserve">totalmente diferente a la de </w:delText>
        </w:r>
      </w:del>
      <w:ins w:id="1215" w:author="PerfectoAmor" w:date="2016-02-03T13:40:00Z">
        <w:r w:rsidR="00644849">
          <w:rPr>
            <w:rFonts w:ascii="Times New Roman" w:hAnsi="Times New Roman" w:cs="Times New Roman"/>
          </w:rPr>
          <w:t>del enunciado en el que se encuentran</w:t>
        </w:r>
      </w:ins>
      <w:ins w:id="1216" w:author="PerfectoAmor" w:date="2016-02-03T13:41:00Z">
        <w:r w:rsidR="00644849">
          <w:rPr>
            <w:rFonts w:ascii="Times New Roman" w:hAnsi="Times New Roman" w:cs="Times New Roman"/>
          </w:rPr>
          <w:t>, no es lo mismo leerl</w:t>
        </w:r>
      </w:ins>
      <w:ins w:id="1217" w:author="Cris Pineda" w:date="2016-02-08T22:41:00Z">
        <w:r w:rsidR="00BF1912">
          <w:rPr>
            <w:rFonts w:ascii="Times New Roman" w:hAnsi="Times New Roman" w:cs="Times New Roman"/>
          </w:rPr>
          <w:t>o</w:t>
        </w:r>
      </w:ins>
      <w:ins w:id="1218" w:author="PerfectoAmor" w:date="2016-02-03T13:41:00Z">
        <w:del w:id="1219" w:author="Cris Pineda" w:date="2016-02-08T22:41:00Z">
          <w:r w:rsidR="00644849" w:rsidDel="00BF1912">
            <w:rPr>
              <w:rFonts w:ascii="Times New Roman" w:hAnsi="Times New Roman" w:cs="Times New Roman"/>
            </w:rPr>
            <w:delText>a</w:delText>
          </w:r>
        </w:del>
        <w:r w:rsidR="00644849">
          <w:rPr>
            <w:rFonts w:ascii="Times New Roman" w:hAnsi="Times New Roman" w:cs="Times New Roman"/>
          </w:rPr>
          <w:t>s en forma afirmativa o como admiraciones, cuando realm</w:t>
        </w:r>
      </w:ins>
      <w:ins w:id="1220" w:author="PerfectoAmor" w:date="2016-02-03T13:42:00Z">
        <w:r w:rsidR="00644849">
          <w:rPr>
            <w:rFonts w:ascii="Times New Roman" w:hAnsi="Times New Roman" w:cs="Times New Roman"/>
          </w:rPr>
          <w:t>e</w:t>
        </w:r>
      </w:ins>
      <w:ins w:id="1221" w:author="PerfectoAmor" w:date="2016-02-03T13:41:00Z">
        <w:r w:rsidR="00644849">
          <w:rPr>
            <w:rFonts w:ascii="Times New Roman" w:hAnsi="Times New Roman" w:cs="Times New Roman"/>
          </w:rPr>
          <w:t>nte son preguntas</w:t>
        </w:r>
      </w:ins>
      <w:ins w:id="1222" w:author="PerfectoAmor" w:date="2016-02-03T13:40:00Z">
        <w:r w:rsidR="00644849">
          <w:rPr>
            <w:rFonts w:ascii="Times New Roman" w:hAnsi="Times New Roman" w:cs="Times New Roman"/>
          </w:rPr>
          <w:t>.</w:t>
        </w:r>
      </w:ins>
      <w:ins w:id="1223" w:author="Cris Pineda" w:date="2016-02-08T22:42:00Z">
        <w:r w:rsidR="00BF1912">
          <w:rPr>
            <w:rFonts w:ascii="Times New Roman" w:hAnsi="Times New Roman" w:cs="Times New Roman"/>
          </w:rPr>
          <w:t xml:space="preserve"> </w:t>
        </w:r>
      </w:ins>
      <w:ins w:id="1224" w:author="PerfectoAmor" w:date="2016-02-03T13:41:00Z">
        <w:del w:id="1225" w:author="Cris Pineda" w:date="2016-02-08T22:42:00Z">
          <w:r w:rsidR="00644849" w:rsidDel="00BF1912">
            <w:rPr>
              <w:rFonts w:ascii="Times New Roman" w:hAnsi="Times New Roman" w:cs="Times New Roman"/>
            </w:rPr>
            <w:delText xml:space="preserve"> </w:delText>
          </w:r>
        </w:del>
      </w:ins>
      <w:ins w:id="1226" w:author="PerfectoAmor" w:date="2016-02-03T13:42:00Z">
        <w:del w:id="1227" w:author="Cris Pineda" w:date="2016-02-08T22:42:00Z">
          <w:r w:rsidR="00644849" w:rsidDel="00BF1912">
            <w:rPr>
              <w:rFonts w:ascii="Times New Roman" w:hAnsi="Times New Roman" w:cs="Times New Roman"/>
            </w:rPr>
            <w:delText xml:space="preserve"> </w:delText>
          </w:r>
        </w:del>
        <w:r w:rsidR="00644849">
          <w:rPr>
            <w:rFonts w:ascii="Times New Roman" w:hAnsi="Times New Roman" w:cs="Times New Roman"/>
          </w:rPr>
          <w:t xml:space="preserve">De aquí la importancia de usar correctamente los signos ortográficos. </w:t>
        </w:r>
      </w:ins>
      <w:del w:id="1228" w:author="PerfectoAmor" w:date="2016-02-03T13:41:00Z">
        <w:r w:rsidRPr="007E5687" w:rsidDel="00644849">
          <w:rPr>
            <w:rFonts w:ascii="Times New Roman" w:hAnsi="Times New Roman" w:cs="Times New Roman"/>
          </w:rPr>
          <w:delText>una afirmación o admiración.</w:delText>
        </w:r>
      </w:del>
      <w:r w:rsidRPr="007E5687">
        <w:rPr>
          <w:rFonts w:ascii="Times New Roman" w:hAnsi="Times New Roman" w:cs="Times New Roman"/>
        </w:rPr>
        <w:t xml:space="preserve"> </w:t>
      </w:r>
    </w:p>
    <w:p w14:paraId="47DD435C" w14:textId="77777777" w:rsidR="000C6A57" w:rsidRDefault="000C6A57" w:rsidP="00DE7C89">
      <w:pPr>
        <w:jc w:val="both"/>
        <w:rPr>
          <w:rFonts w:ascii="Times New Roman" w:hAnsi="Times New Roman" w:cs="Times New Roman"/>
        </w:rPr>
      </w:pPr>
    </w:p>
    <w:p w14:paraId="04E79308" w14:textId="78D7DF8A" w:rsidR="00DE7C89" w:rsidRDefault="00DE7C89" w:rsidP="00DE7C89">
      <w:pPr>
        <w:jc w:val="both"/>
        <w:rPr>
          <w:rFonts w:ascii="Times New Roman" w:hAnsi="Times New Roman" w:cs="Times New Roman"/>
        </w:rPr>
      </w:pPr>
      <w:del w:id="1229" w:author="PerfectoAmor" w:date="2016-02-03T13:43:00Z">
        <w:r w:rsidRPr="007E5687" w:rsidDel="00644849">
          <w:rPr>
            <w:rFonts w:ascii="Times New Roman" w:hAnsi="Times New Roman" w:cs="Times New Roman"/>
          </w:rPr>
          <w:delText>Cuando es</w:delText>
        </w:r>
        <w:r w:rsidR="000C6A57" w:rsidDel="00644849">
          <w:rPr>
            <w:rFonts w:ascii="Times New Roman" w:hAnsi="Times New Roman" w:cs="Times New Roman"/>
          </w:rPr>
          <w:delText xml:space="preserve">cribimos una pregunta, siempre </w:delText>
        </w:r>
        <w:r w:rsidRPr="007E5687" w:rsidDel="00644849">
          <w:rPr>
            <w:rFonts w:ascii="Times New Roman" w:hAnsi="Times New Roman" w:cs="Times New Roman"/>
          </w:rPr>
          <w:delText>es necesario usar de manera adecuada el signo de interrogación, con su apertura y su cierre, pue</w:delText>
        </w:r>
        <w:r w:rsidR="00046260" w:rsidDel="00644849">
          <w:rPr>
            <w:rFonts w:ascii="Times New Roman" w:hAnsi="Times New Roman" w:cs="Times New Roman"/>
          </w:rPr>
          <w:delText>s si no lo hacemos así</w:delText>
        </w:r>
        <w:r w:rsidRPr="007E5687" w:rsidDel="00644849">
          <w:rPr>
            <w:rFonts w:ascii="Times New Roman" w:hAnsi="Times New Roman" w:cs="Times New Roman"/>
          </w:rPr>
          <w:delText xml:space="preserve"> estaríamos cayendo en un error ortográfico y nuestra pregunta quedaría mal escrita. </w:delText>
        </w:r>
      </w:del>
      <w:r w:rsidRPr="007E5687">
        <w:rPr>
          <w:rFonts w:ascii="Times New Roman" w:hAnsi="Times New Roman" w:cs="Times New Roman"/>
        </w:rPr>
        <w:t>Recuerda que después del signo de interrogación de c</w:t>
      </w:r>
      <w:r w:rsidR="00046260">
        <w:rPr>
          <w:rFonts w:ascii="Times New Roman" w:hAnsi="Times New Roman" w:cs="Times New Roman"/>
        </w:rPr>
        <w:t>ierre, la palabra que le sigue</w:t>
      </w:r>
      <w:r w:rsidRPr="007E5687">
        <w:rPr>
          <w:rFonts w:ascii="Times New Roman" w:hAnsi="Times New Roman" w:cs="Times New Roman"/>
        </w:rPr>
        <w:t xml:space="preserve"> comienza </w:t>
      </w:r>
      <w:del w:id="1230" w:author="PerfectoAmor" w:date="2016-02-03T13:43:00Z">
        <w:r w:rsidRPr="007E5687" w:rsidDel="00644849">
          <w:rPr>
            <w:rFonts w:ascii="Times New Roman" w:hAnsi="Times New Roman" w:cs="Times New Roman"/>
          </w:rPr>
          <w:delText>en</w:delText>
        </w:r>
      </w:del>
      <w:ins w:id="1231" w:author="PerfectoAmor" w:date="2016-02-03T13:43:00Z">
        <w:r w:rsidR="00644849">
          <w:rPr>
            <w:rFonts w:ascii="Times New Roman" w:hAnsi="Times New Roman" w:cs="Times New Roman"/>
          </w:rPr>
          <w:t>con</w:t>
        </w:r>
      </w:ins>
      <w:r w:rsidRPr="007E5687">
        <w:rPr>
          <w:rFonts w:ascii="Times New Roman" w:hAnsi="Times New Roman" w:cs="Times New Roman"/>
        </w:rPr>
        <w:t xml:space="preserve"> </w:t>
      </w:r>
      <w:r w:rsidRPr="000C6A57">
        <w:rPr>
          <w:rFonts w:ascii="Times New Roman" w:hAnsi="Times New Roman" w:cs="Times New Roman"/>
          <w:b/>
        </w:rPr>
        <w:t>mayúscula</w:t>
      </w:r>
      <w:r w:rsidRPr="007E5687">
        <w:rPr>
          <w:rFonts w:ascii="Times New Roman" w:hAnsi="Times New Roman" w:cs="Times New Roman"/>
        </w:rPr>
        <w:t xml:space="preserve"> a no ser que interpongas en medio de los dos una </w:t>
      </w:r>
      <w:r w:rsidRPr="000C6A57">
        <w:rPr>
          <w:rFonts w:ascii="Times New Roman" w:hAnsi="Times New Roman" w:cs="Times New Roman"/>
          <w:b/>
        </w:rPr>
        <w:t>coma.</w:t>
      </w:r>
      <w:r w:rsidRPr="007E5687">
        <w:rPr>
          <w:rFonts w:ascii="Times New Roman" w:hAnsi="Times New Roman" w:cs="Times New Roman"/>
        </w:rPr>
        <w:t xml:space="preserve"> Por ejemplo: </w:t>
      </w:r>
      <w:del w:id="1232" w:author="PerfectoAmor" w:date="2016-02-04T13:56:00Z">
        <w:r w:rsidRPr="000F140E" w:rsidDel="00D10B97">
          <w:rPr>
            <w:rFonts w:ascii="Times New Roman" w:hAnsi="Times New Roman" w:cs="Times New Roman"/>
            <w:b/>
            <w:rPrChange w:id="1233" w:author="Cris Pineda" w:date="2016-02-08T22:44:00Z">
              <w:rPr>
                <w:rFonts w:ascii="Times New Roman" w:hAnsi="Times New Roman" w:cs="Times New Roman"/>
              </w:rPr>
            </w:rPrChange>
          </w:rPr>
          <w:delText>“</w:delText>
        </w:r>
      </w:del>
      <w:r w:rsidRPr="000F140E">
        <w:rPr>
          <w:rFonts w:ascii="Times New Roman" w:hAnsi="Times New Roman" w:cs="Times New Roman"/>
          <w:b/>
          <w:i/>
          <w:rPrChange w:id="1234" w:author="Cris Pineda" w:date="2016-02-08T22:44:00Z">
            <w:rPr>
              <w:rFonts w:ascii="Times New Roman" w:hAnsi="Times New Roman" w:cs="Times New Roman"/>
            </w:rPr>
          </w:rPrChange>
        </w:rPr>
        <w:t>¿</w:t>
      </w:r>
      <w:r w:rsidRPr="00D10B97">
        <w:rPr>
          <w:rFonts w:ascii="Times New Roman" w:hAnsi="Times New Roman" w:cs="Times New Roman"/>
          <w:i/>
          <w:rPrChange w:id="1235" w:author="PerfectoAmor" w:date="2016-02-04T13:56:00Z">
            <w:rPr>
              <w:rFonts w:ascii="Times New Roman" w:hAnsi="Times New Roman" w:cs="Times New Roman"/>
            </w:rPr>
          </w:rPrChange>
        </w:rPr>
        <w:t>Tú eres el culpable</w:t>
      </w:r>
      <w:r w:rsidRPr="000F140E">
        <w:rPr>
          <w:rFonts w:ascii="Times New Roman" w:hAnsi="Times New Roman" w:cs="Times New Roman"/>
          <w:b/>
          <w:i/>
          <w:rPrChange w:id="1236" w:author="Cris Pineda" w:date="2016-02-08T22:44:00Z">
            <w:rPr>
              <w:rFonts w:ascii="Times New Roman" w:hAnsi="Times New Roman" w:cs="Times New Roman"/>
            </w:rPr>
          </w:rPrChange>
        </w:rPr>
        <w:t>?</w:t>
      </w:r>
      <w:ins w:id="1237" w:author="Cris Pineda" w:date="2016-02-08T22:42:00Z">
        <w:r w:rsidR="00BF1912">
          <w:rPr>
            <w:rFonts w:ascii="Times New Roman" w:hAnsi="Times New Roman" w:cs="Times New Roman"/>
            <w:i/>
          </w:rPr>
          <w:t xml:space="preserve"> S</w:t>
        </w:r>
      </w:ins>
      <w:del w:id="1238" w:author="Cris Pineda" w:date="2016-02-08T22:43:00Z">
        <w:r w:rsidRPr="00D10B97" w:rsidDel="00BF1912">
          <w:rPr>
            <w:rFonts w:ascii="Times New Roman" w:hAnsi="Times New Roman" w:cs="Times New Roman"/>
            <w:i/>
            <w:rPrChange w:id="1239" w:author="PerfectoAmor" w:date="2016-02-04T13:56:00Z">
              <w:rPr>
                <w:rFonts w:ascii="Times New Roman" w:hAnsi="Times New Roman" w:cs="Times New Roman"/>
              </w:rPr>
            </w:rPrChange>
          </w:rPr>
          <w:delText xml:space="preserve"> </w:delText>
        </w:r>
      </w:del>
      <w:del w:id="1240" w:author="PerfectoAmor" w:date="2016-02-04T13:58:00Z">
        <w:r w:rsidR="00046260" w:rsidRPr="00D10B97" w:rsidDel="00D10B97">
          <w:rPr>
            <w:rFonts w:ascii="Times New Roman" w:hAnsi="Times New Roman" w:cs="Times New Roman"/>
            <w:i/>
            <w:rPrChange w:id="1241" w:author="PerfectoAmor" w:date="2016-02-04T13:56:00Z">
              <w:rPr>
                <w:rFonts w:ascii="Times New Roman" w:hAnsi="Times New Roman" w:cs="Times New Roman"/>
              </w:rPr>
            </w:rPrChange>
          </w:rPr>
          <w:delText>¿</w:delText>
        </w:r>
      </w:del>
      <w:del w:id="1242" w:author="Cris Pineda" w:date="2016-02-08T22:42:00Z">
        <w:r w:rsidRPr="00D10B97" w:rsidDel="00BF1912">
          <w:rPr>
            <w:rFonts w:ascii="Times New Roman" w:hAnsi="Times New Roman" w:cs="Times New Roman"/>
            <w:i/>
            <w:rPrChange w:id="1243" w:author="PerfectoAmor" w:date="2016-02-04T13:56:00Z">
              <w:rPr>
                <w:rFonts w:ascii="Times New Roman" w:hAnsi="Times New Roman" w:cs="Times New Roman"/>
              </w:rPr>
            </w:rPrChange>
          </w:rPr>
          <w:delText>S</w:delText>
        </w:r>
      </w:del>
      <w:r w:rsidRPr="00D10B97">
        <w:rPr>
          <w:rFonts w:ascii="Times New Roman" w:hAnsi="Times New Roman" w:cs="Times New Roman"/>
          <w:i/>
          <w:rPrChange w:id="1244" w:author="PerfectoAmor" w:date="2016-02-04T13:56:00Z">
            <w:rPr>
              <w:rFonts w:ascii="Times New Roman" w:hAnsi="Times New Roman" w:cs="Times New Roman"/>
            </w:rPr>
          </w:rPrChange>
        </w:rPr>
        <w:t>abes quién lo hizo</w:t>
      </w:r>
      <w:del w:id="1245" w:author="PerfectoAmor" w:date="2016-02-04T13:58:00Z">
        <w:r w:rsidR="00046260" w:rsidRPr="00D10B97" w:rsidDel="00D10B97">
          <w:rPr>
            <w:rFonts w:ascii="Times New Roman" w:hAnsi="Times New Roman" w:cs="Times New Roman"/>
            <w:i/>
            <w:rPrChange w:id="1246" w:author="PerfectoAmor" w:date="2016-02-04T13:56:00Z">
              <w:rPr>
                <w:rFonts w:ascii="Times New Roman" w:hAnsi="Times New Roman" w:cs="Times New Roman"/>
              </w:rPr>
            </w:rPrChange>
          </w:rPr>
          <w:delText>?</w:delText>
        </w:r>
      </w:del>
      <w:r w:rsidRPr="00D10B97">
        <w:rPr>
          <w:rFonts w:ascii="Times New Roman" w:hAnsi="Times New Roman" w:cs="Times New Roman"/>
          <w:b/>
          <w:i/>
          <w:rPrChange w:id="1247" w:author="PerfectoAmor" w:date="2016-02-04T13:56:00Z">
            <w:rPr>
              <w:rFonts w:ascii="Times New Roman" w:hAnsi="Times New Roman" w:cs="Times New Roman"/>
              <w:b/>
            </w:rPr>
          </w:rPrChange>
        </w:rPr>
        <w:t>,</w:t>
      </w:r>
      <w:r w:rsidRPr="00D10B97">
        <w:rPr>
          <w:rFonts w:ascii="Times New Roman" w:hAnsi="Times New Roman" w:cs="Times New Roman"/>
          <w:i/>
          <w:rPrChange w:id="1248" w:author="PerfectoAmor" w:date="2016-02-04T13:56:00Z">
            <w:rPr>
              <w:rFonts w:ascii="Times New Roman" w:hAnsi="Times New Roman" w:cs="Times New Roman"/>
            </w:rPr>
          </w:rPrChange>
        </w:rPr>
        <w:t xml:space="preserve"> </w:t>
      </w:r>
      <w:r w:rsidRPr="000F140E">
        <w:rPr>
          <w:rFonts w:ascii="Times New Roman" w:hAnsi="Times New Roman" w:cs="Times New Roman"/>
          <w:b/>
          <w:i/>
          <w:rPrChange w:id="1249" w:author="Cris Pineda" w:date="2016-02-08T22:44:00Z">
            <w:rPr>
              <w:rFonts w:ascii="Times New Roman" w:hAnsi="Times New Roman" w:cs="Times New Roman"/>
            </w:rPr>
          </w:rPrChange>
        </w:rPr>
        <w:t>¿</w:t>
      </w:r>
      <w:r w:rsidRPr="00D10B97">
        <w:rPr>
          <w:rFonts w:ascii="Times New Roman" w:hAnsi="Times New Roman" w:cs="Times New Roman"/>
          <w:i/>
          <w:rPrChange w:id="1250" w:author="PerfectoAmor" w:date="2016-02-04T13:56:00Z">
            <w:rPr>
              <w:rFonts w:ascii="Times New Roman" w:hAnsi="Times New Roman" w:cs="Times New Roman"/>
            </w:rPr>
          </w:rPrChange>
        </w:rPr>
        <w:t>cierto</w:t>
      </w:r>
      <w:r w:rsidRPr="000F140E">
        <w:rPr>
          <w:rFonts w:ascii="Times New Roman" w:hAnsi="Times New Roman" w:cs="Times New Roman"/>
          <w:b/>
          <w:i/>
          <w:rPrChange w:id="1251" w:author="Cris Pineda" w:date="2016-02-08T22:44:00Z">
            <w:rPr>
              <w:rFonts w:ascii="Times New Roman" w:hAnsi="Times New Roman" w:cs="Times New Roman"/>
            </w:rPr>
          </w:rPrChange>
        </w:rPr>
        <w:t>?</w:t>
      </w:r>
      <w:del w:id="1252" w:author="Cris Pineda" w:date="2016-02-08T22:43:00Z">
        <w:r w:rsidRPr="007E5687" w:rsidDel="00BF1912">
          <w:rPr>
            <w:rFonts w:ascii="Times New Roman" w:hAnsi="Times New Roman" w:cs="Times New Roman"/>
          </w:rPr>
          <w:delText>”</w:delText>
        </w:r>
      </w:del>
      <w:del w:id="1253" w:author="PerfectoAmor" w:date="2016-02-03T13:44:00Z">
        <w:r w:rsidRPr="007E5687" w:rsidDel="00D513FB">
          <w:rPr>
            <w:rFonts w:ascii="Times New Roman" w:hAnsi="Times New Roman" w:cs="Times New Roman"/>
          </w:rPr>
          <w:delText>.</w:delText>
        </w:r>
      </w:del>
      <w:r w:rsidRPr="007E5687">
        <w:rPr>
          <w:rFonts w:ascii="Times New Roman" w:hAnsi="Times New Roman" w:cs="Times New Roman"/>
          <w:b/>
        </w:rPr>
        <w:t xml:space="preserve"> </w:t>
      </w:r>
      <w:r w:rsidRPr="007E5687">
        <w:rPr>
          <w:rFonts w:ascii="Times New Roman" w:hAnsi="Times New Roman" w:cs="Times New Roman"/>
        </w:rPr>
        <w:t xml:space="preserve">Observemos otros ejemplos del </w:t>
      </w:r>
      <w:del w:id="1254" w:author="Cris Pineda" w:date="2016-02-08T22:43:00Z">
        <w:r w:rsidRPr="007E5687" w:rsidDel="00BF1912">
          <w:rPr>
            <w:rFonts w:ascii="Times New Roman" w:hAnsi="Times New Roman" w:cs="Times New Roman"/>
          </w:rPr>
          <w:delText xml:space="preserve">buen </w:delText>
        </w:r>
      </w:del>
      <w:r w:rsidRPr="007E5687">
        <w:rPr>
          <w:rFonts w:ascii="Times New Roman" w:hAnsi="Times New Roman" w:cs="Times New Roman"/>
        </w:rPr>
        <w:t>uso de los signos de interrogación:</w:t>
      </w:r>
    </w:p>
    <w:p w14:paraId="53962E15" w14:textId="77777777" w:rsidR="000C6A57" w:rsidRPr="007E5687" w:rsidRDefault="000C6A57" w:rsidP="00DE7C89">
      <w:pPr>
        <w:jc w:val="both"/>
        <w:rPr>
          <w:rFonts w:ascii="Times New Roman" w:hAnsi="Times New Roman" w:cs="Times New Roman"/>
        </w:rPr>
      </w:pPr>
    </w:p>
    <w:p w14:paraId="4300528D" w14:textId="5272CB1A" w:rsidR="00DE7C89" w:rsidRPr="00D10B97" w:rsidRDefault="00DE7C89" w:rsidP="00DE7C89">
      <w:pPr>
        <w:pStyle w:val="Prrafodelista"/>
        <w:numPr>
          <w:ilvl w:val="0"/>
          <w:numId w:val="12"/>
        </w:numPr>
        <w:spacing w:after="0"/>
        <w:jc w:val="both"/>
        <w:rPr>
          <w:rFonts w:ascii="Times New Roman" w:hAnsi="Times New Roman" w:cs="Times New Roman"/>
          <w:i/>
          <w:rPrChange w:id="1255" w:author="PerfectoAmor" w:date="2016-02-04T13:58:00Z">
            <w:rPr>
              <w:rFonts w:ascii="Times New Roman" w:hAnsi="Times New Roman" w:cs="Times New Roman"/>
            </w:rPr>
          </w:rPrChange>
        </w:rPr>
      </w:pPr>
      <w:r w:rsidRPr="00D10B97">
        <w:rPr>
          <w:rFonts w:ascii="Times New Roman" w:hAnsi="Times New Roman" w:cs="Times New Roman"/>
          <w:b/>
          <w:i/>
          <w:rPrChange w:id="1256" w:author="PerfectoAmor" w:date="2016-02-04T13:58:00Z">
            <w:rPr>
              <w:rFonts w:ascii="Times New Roman" w:hAnsi="Times New Roman" w:cs="Times New Roman"/>
              <w:b/>
            </w:rPr>
          </w:rPrChange>
        </w:rPr>
        <w:t>¿</w:t>
      </w:r>
      <w:r w:rsidR="00356DB8" w:rsidRPr="00D10B97">
        <w:rPr>
          <w:rFonts w:ascii="Times New Roman" w:hAnsi="Times New Roman" w:cs="Times New Roman"/>
          <w:i/>
          <w:rPrChange w:id="1257" w:author="PerfectoAmor" w:date="2016-02-04T13:58:00Z">
            <w:rPr>
              <w:rFonts w:ascii="Times New Roman" w:hAnsi="Times New Roman" w:cs="Times New Roman"/>
            </w:rPr>
          </w:rPrChange>
        </w:rPr>
        <w:t xml:space="preserve">Cómo te sientes </w:t>
      </w:r>
      <w:r w:rsidRPr="00D10B97">
        <w:rPr>
          <w:rFonts w:ascii="Times New Roman" w:hAnsi="Times New Roman" w:cs="Times New Roman"/>
          <w:i/>
          <w:rPrChange w:id="1258" w:author="PerfectoAmor" w:date="2016-02-04T13:58:00Z">
            <w:rPr>
              <w:rFonts w:ascii="Times New Roman" w:hAnsi="Times New Roman" w:cs="Times New Roman"/>
            </w:rPr>
          </w:rPrChange>
        </w:rPr>
        <w:t>hoy</w:t>
      </w:r>
      <w:r w:rsidRPr="00D10B97">
        <w:rPr>
          <w:rFonts w:ascii="Times New Roman" w:hAnsi="Times New Roman" w:cs="Times New Roman"/>
          <w:b/>
          <w:i/>
          <w:rPrChange w:id="1259" w:author="PerfectoAmor" w:date="2016-02-04T13:58:00Z">
            <w:rPr>
              <w:rFonts w:ascii="Times New Roman" w:hAnsi="Times New Roman" w:cs="Times New Roman"/>
              <w:b/>
            </w:rPr>
          </w:rPrChange>
        </w:rPr>
        <w:t>?</w:t>
      </w:r>
    </w:p>
    <w:p w14:paraId="7E6BD159" w14:textId="5D6509BE" w:rsidR="00DE7C89" w:rsidRPr="00D10B97" w:rsidRDefault="00DE7C89" w:rsidP="00DE7C89">
      <w:pPr>
        <w:pStyle w:val="Prrafodelista"/>
        <w:numPr>
          <w:ilvl w:val="0"/>
          <w:numId w:val="12"/>
        </w:numPr>
        <w:spacing w:after="0"/>
        <w:jc w:val="both"/>
        <w:rPr>
          <w:rFonts w:ascii="Times New Roman" w:hAnsi="Times New Roman" w:cs="Times New Roman"/>
          <w:i/>
          <w:rPrChange w:id="1260" w:author="PerfectoAmor" w:date="2016-02-04T13:58:00Z">
            <w:rPr>
              <w:rFonts w:ascii="Times New Roman" w:hAnsi="Times New Roman" w:cs="Times New Roman"/>
            </w:rPr>
          </w:rPrChange>
        </w:rPr>
      </w:pPr>
      <w:r w:rsidRPr="00D10B97">
        <w:rPr>
          <w:rFonts w:ascii="Times New Roman" w:hAnsi="Times New Roman" w:cs="Times New Roman"/>
          <w:b/>
          <w:i/>
          <w:rPrChange w:id="1261" w:author="PerfectoAmor" w:date="2016-02-04T13:58:00Z">
            <w:rPr>
              <w:rFonts w:ascii="Times New Roman" w:hAnsi="Times New Roman" w:cs="Times New Roman"/>
              <w:b/>
            </w:rPr>
          </w:rPrChange>
        </w:rPr>
        <w:t>¿</w:t>
      </w:r>
      <w:r w:rsidR="000C6A57" w:rsidRPr="00D10B97">
        <w:rPr>
          <w:rFonts w:ascii="Times New Roman" w:hAnsi="Times New Roman" w:cs="Times New Roman"/>
          <w:i/>
          <w:rPrChange w:id="1262" w:author="PerfectoAmor" w:date="2016-02-04T13:58:00Z">
            <w:rPr>
              <w:rFonts w:ascii="Times New Roman" w:hAnsi="Times New Roman" w:cs="Times New Roman"/>
            </w:rPr>
          </w:rPrChange>
        </w:rPr>
        <w:t>Te gustaría jugar fú</w:t>
      </w:r>
      <w:r w:rsidRPr="00D10B97">
        <w:rPr>
          <w:rFonts w:ascii="Times New Roman" w:hAnsi="Times New Roman" w:cs="Times New Roman"/>
          <w:i/>
          <w:rPrChange w:id="1263" w:author="PerfectoAmor" w:date="2016-02-04T13:58:00Z">
            <w:rPr>
              <w:rFonts w:ascii="Times New Roman" w:hAnsi="Times New Roman" w:cs="Times New Roman"/>
            </w:rPr>
          </w:rPrChange>
        </w:rPr>
        <w:t>tbol</w:t>
      </w:r>
      <w:r w:rsidRPr="00D10B97">
        <w:rPr>
          <w:rFonts w:ascii="Times New Roman" w:hAnsi="Times New Roman" w:cs="Times New Roman"/>
          <w:b/>
          <w:i/>
          <w:rPrChange w:id="1264" w:author="PerfectoAmor" w:date="2016-02-04T13:58:00Z">
            <w:rPr>
              <w:rFonts w:ascii="Times New Roman" w:hAnsi="Times New Roman" w:cs="Times New Roman"/>
              <w:b/>
            </w:rPr>
          </w:rPrChange>
        </w:rPr>
        <w:t>?</w:t>
      </w:r>
      <w:r w:rsidRPr="00D10B97">
        <w:rPr>
          <w:rFonts w:ascii="Times New Roman" w:hAnsi="Times New Roman" w:cs="Times New Roman"/>
          <w:i/>
          <w:rPrChange w:id="1265" w:author="PerfectoAmor" w:date="2016-02-04T13:58:00Z">
            <w:rPr>
              <w:rFonts w:ascii="Times New Roman" w:hAnsi="Times New Roman" w:cs="Times New Roman"/>
            </w:rPr>
          </w:rPrChange>
        </w:rPr>
        <w:t xml:space="preserve">, o </w:t>
      </w:r>
      <w:r w:rsidRPr="00D10B97">
        <w:rPr>
          <w:rFonts w:ascii="Times New Roman" w:hAnsi="Times New Roman" w:cs="Times New Roman"/>
          <w:b/>
          <w:i/>
          <w:rPrChange w:id="1266" w:author="PerfectoAmor" w:date="2016-02-04T13:58:00Z">
            <w:rPr>
              <w:rFonts w:ascii="Times New Roman" w:hAnsi="Times New Roman" w:cs="Times New Roman"/>
              <w:b/>
            </w:rPr>
          </w:rPrChange>
        </w:rPr>
        <w:t>¿</w:t>
      </w:r>
      <w:r w:rsidR="00356DB8" w:rsidRPr="00D10B97">
        <w:rPr>
          <w:rFonts w:ascii="Times New Roman" w:hAnsi="Times New Roman" w:cs="Times New Roman"/>
          <w:i/>
          <w:rPrChange w:id="1267" w:author="PerfectoAmor" w:date="2016-02-04T13:58:00Z">
            <w:rPr>
              <w:rFonts w:ascii="Times New Roman" w:hAnsi="Times New Roman" w:cs="Times New Roman"/>
            </w:rPr>
          </w:rPrChange>
        </w:rPr>
        <w:t xml:space="preserve">qué te gustaría hacer </w:t>
      </w:r>
      <w:r w:rsidRPr="00D10B97">
        <w:rPr>
          <w:rFonts w:ascii="Times New Roman" w:hAnsi="Times New Roman" w:cs="Times New Roman"/>
          <w:i/>
          <w:rPrChange w:id="1268" w:author="PerfectoAmor" w:date="2016-02-04T13:58:00Z">
            <w:rPr>
              <w:rFonts w:ascii="Times New Roman" w:hAnsi="Times New Roman" w:cs="Times New Roman"/>
            </w:rPr>
          </w:rPrChange>
        </w:rPr>
        <w:t>hoy</w:t>
      </w:r>
      <w:r w:rsidRPr="00D10B97">
        <w:rPr>
          <w:rFonts w:ascii="Times New Roman" w:hAnsi="Times New Roman" w:cs="Times New Roman"/>
          <w:b/>
          <w:i/>
          <w:rPrChange w:id="1269" w:author="PerfectoAmor" w:date="2016-02-04T13:58:00Z">
            <w:rPr>
              <w:rFonts w:ascii="Times New Roman" w:hAnsi="Times New Roman" w:cs="Times New Roman"/>
              <w:b/>
            </w:rPr>
          </w:rPrChange>
        </w:rPr>
        <w:t>?</w:t>
      </w:r>
    </w:p>
    <w:p w14:paraId="094B3347" w14:textId="7109405B" w:rsidR="00DE7C89" w:rsidRPr="00D10B97" w:rsidRDefault="00DE7C89" w:rsidP="00DE7C89">
      <w:pPr>
        <w:pStyle w:val="Prrafodelista"/>
        <w:numPr>
          <w:ilvl w:val="0"/>
          <w:numId w:val="12"/>
        </w:numPr>
        <w:spacing w:after="0"/>
        <w:jc w:val="both"/>
        <w:rPr>
          <w:rFonts w:ascii="Times New Roman" w:hAnsi="Times New Roman" w:cs="Times New Roman"/>
          <w:i/>
          <w:rPrChange w:id="1270" w:author="PerfectoAmor" w:date="2016-02-04T13:58:00Z">
            <w:rPr>
              <w:rFonts w:ascii="Times New Roman" w:hAnsi="Times New Roman" w:cs="Times New Roman"/>
            </w:rPr>
          </w:rPrChange>
        </w:rPr>
      </w:pPr>
      <w:r w:rsidRPr="00D10B97">
        <w:rPr>
          <w:rFonts w:ascii="Times New Roman" w:hAnsi="Times New Roman" w:cs="Times New Roman"/>
          <w:b/>
          <w:i/>
          <w:rPrChange w:id="1271" w:author="PerfectoAmor" w:date="2016-02-04T13:58:00Z">
            <w:rPr>
              <w:rFonts w:ascii="Times New Roman" w:hAnsi="Times New Roman" w:cs="Times New Roman"/>
              <w:b/>
            </w:rPr>
          </w:rPrChange>
        </w:rPr>
        <w:t>¿</w:t>
      </w:r>
      <w:r w:rsidRPr="00D10B97">
        <w:rPr>
          <w:rFonts w:ascii="Times New Roman" w:hAnsi="Times New Roman" w:cs="Times New Roman"/>
          <w:i/>
          <w:rPrChange w:id="1272" w:author="PerfectoAmor" w:date="2016-02-04T13:58:00Z">
            <w:rPr>
              <w:rFonts w:ascii="Times New Roman" w:hAnsi="Times New Roman" w:cs="Times New Roman"/>
            </w:rPr>
          </w:rPrChange>
        </w:rPr>
        <w:t>Cuál es tu fruta favorita</w:t>
      </w:r>
      <w:r w:rsidRPr="00D10B97">
        <w:rPr>
          <w:rFonts w:ascii="Times New Roman" w:hAnsi="Times New Roman" w:cs="Times New Roman"/>
          <w:b/>
          <w:i/>
          <w:rPrChange w:id="1273" w:author="PerfectoAmor" w:date="2016-02-04T13:58:00Z">
            <w:rPr>
              <w:rFonts w:ascii="Times New Roman" w:hAnsi="Times New Roman" w:cs="Times New Roman"/>
              <w:b/>
            </w:rPr>
          </w:rPrChange>
        </w:rPr>
        <w:t>?</w:t>
      </w:r>
      <w:ins w:id="1274" w:author="PerfectoAmor" w:date="2016-02-03T13:44:00Z">
        <w:r w:rsidR="00D513FB" w:rsidRPr="00D10B97">
          <w:rPr>
            <w:rFonts w:ascii="Times New Roman" w:hAnsi="Times New Roman" w:cs="Times New Roman"/>
            <w:b/>
            <w:i/>
            <w:rPrChange w:id="1275" w:author="PerfectoAmor" w:date="2016-02-04T13:58:00Z">
              <w:rPr>
                <w:rFonts w:ascii="Times New Roman" w:hAnsi="Times New Roman" w:cs="Times New Roman"/>
                <w:b/>
              </w:rPr>
            </w:rPrChange>
          </w:rPr>
          <w:t>,</w:t>
        </w:r>
      </w:ins>
      <w:r w:rsidR="00356DB8" w:rsidRPr="00D10B97">
        <w:rPr>
          <w:rFonts w:ascii="Times New Roman" w:hAnsi="Times New Roman" w:cs="Times New Roman"/>
          <w:b/>
          <w:i/>
          <w:rPrChange w:id="1276" w:author="PerfectoAmor" w:date="2016-02-04T13:58:00Z">
            <w:rPr>
              <w:rFonts w:ascii="Times New Roman" w:hAnsi="Times New Roman" w:cs="Times New Roman"/>
              <w:b/>
            </w:rPr>
          </w:rPrChange>
        </w:rPr>
        <w:t xml:space="preserve"> ¿</w:t>
      </w:r>
      <w:del w:id="1277" w:author="PerfectoAmor" w:date="2016-02-03T13:44:00Z">
        <w:r w:rsidR="00356DB8" w:rsidRPr="00D10B97" w:rsidDel="00D513FB">
          <w:rPr>
            <w:rFonts w:ascii="Times New Roman" w:hAnsi="Times New Roman" w:cs="Times New Roman"/>
            <w:i/>
            <w:rPrChange w:id="1278" w:author="PerfectoAmor" w:date="2016-02-04T13:58:00Z">
              <w:rPr>
                <w:rFonts w:ascii="Times New Roman" w:hAnsi="Times New Roman" w:cs="Times New Roman"/>
              </w:rPr>
            </w:rPrChange>
          </w:rPr>
          <w:delText>E</w:delText>
        </w:r>
      </w:del>
      <w:ins w:id="1279" w:author="PerfectoAmor" w:date="2016-02-03T13:44:00Z">
        <w:r w:rsidR="00D513FB" w:rsidRPr="00D10B97">
          <w:rPr>
            <w:rFonts w:ascii="Times New Roman" w:hAnsi="Times New Roman" w:cs="Times New Roman"/>
            <w:i/>
            <w:rPrChange w:id="1280" w:author="PerfectoAmor" w:date="2016-02-04T13:58:00Z">
              <w:rPr>
                <w:rFonts w:ascii="Times New Roman" w:hAnsi="Times New Roman" w:cs="Times New Roman"/>
              </w:rPr>
            </w:rPrChange>
          </w:rPr>
          <w:t>e</w:t>
        </w:r>
      </w:ins>
      <w:r w:rsidR="00356DB8" w:rsidRPr="00D10B97">
        <w:rPr>
          <w:rFonts w:ascii="Times New Roman" w:hAnsi="Times New Roman" w:cs="Times New Roman"/>
          <w:i/>
          <w:rPrChange w:id="1281" w:author="PerfectoAmor" w:date="2016-02-04T13:58:00Z">
            <w:rPr>
              <w:rFonts w:ascii="Times New Roman" w:hAnsi="Times New Roman" w:cs="Times New Roman"/>
            </w:rPr>
          </w:rPrChange>
        </w:rPr>
        <w:t>l mango</w:t>
      </w:r>
      <w:r w:rsidR="00356DB8" w:rsidRPr="00D10B97">
        <w:rPr>
          <w:rFonts w:ascii="Times New Roman" w:hAnsi="Times New Roman" w:cs="Times New Roman"/>
          <w:b/>
          <w:i/>
          <w:rPrChange w:id="1282" w:author="PerfectoAmor" w:date="2016-02-04T13:58:00Z">
            <w:rPr>
              <w:rFonts w:ascii="Times New Roman" w:hAnsi="Times New Roman" w:cs="Times New Roman"/>
              <w:b/>
            </w:rPr>
          </w:rPrChange>
        </w:rPr>
        <w:t>?</w:t>
      </w:r>
    </w:p>
    <w:p w14:paraId="3F9E9DB8" w14:textId="77777777" w:rsidR="005F0F2E" w:rsidRDefault="005F0F2E" w:rsidP="005F0F2E">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3"/>
        <w:gridCol w:w="6355"/>
      </w:tblGrid>
      <w:tr w:rsidR="005F0F2E" w:rsidRPr="002145BD" w14:paraId="4348187F" w14:textId="77777777" w:rsidTr="00220818">
        <w:tc>
          <w:tcPr>
            <w:tcW w:w="9033" w:type="dxa"/>
            <w:gridSpan w:val="2"/>
            <w:shd w:val="clear" w:color="auto" w:fill="000000" w:themeFill="text1"/>
          </w:tcPr>
          <w:p w14:paraId="4D18963A" w14:textId="513D8349" w:rsidR="005F0F2E" w:rsidRPr="002145BD" w:rsidRDefault="005F0F2E">
            <w:pPr>
              <w:jc w:val="center"/>
              <w:rPr>
                <w:rFonts w:ascii="Times New Roman" w:hAnsi="Times New Roman" w:cs="Times New Roman"/>
                <w:b/>
                <w:color w:val="FFFFFF" w:themeColor="background1"/>
              </w:rPr>
              <w:pPrChange w:id="1283" w:author="PerfectoAmor" w:date="2016-02-03T13:45:00Z">
                <w:pPr/>
              </w:pPrChange>
            </w:pPr>
            <w:r>
              <w:rPr>
                <w:rFonts w:ascii="Times New Roman" w:hAnsi="Times New Roman" w:cs="Times New Roman"/>
                <w:b/>
                <w:color w:val="FFFFFF" w:themeColor="background1"/>
              </w:rPr>
              <w:t>Practica</w:t>
            </w:r>
            <w:r w:rsidRPr="002145BD">
              <w:rPr>
                <w:rFonts w:ascii="Times New Roman" w:hAnsi="Times New Roman" w:cs="Times New Roman"/>
                <w:b/>
                <w:color w:val="FFFFFF" w:themeColor="background1"/>
              </w:rPr>
              <w:t xml:space="preserve">: recurso </w:t>
            </w:r>
            <w:r>
              <w:rPr>
                <w:rFonts w:ascii="Times New Roman" w:hAnsi="Times New Roman" w:cs="Times New Roman"/>
                <w:b/>
                <w:color w:val="FFFFFF" w:themeColor="background1"/>
              </w:rPr>
              <w:t>nuevo</w:t>
            </w:r>
          </w:p>
        </w:tc>
      </w:tr>
      <w:tr w:rsidR="005F0F2E" w:rsidRPr="002145BD" w14:paraId="5F979A53" w14:textId="77777777" w:rsidTr="00220818">
        <w:tc>
          <w:tcPr>
            <w:tcW w:w="2518" w:type="dxa"/>
          </w:tcPr>
          <w:p w14:paraId="3FE0896B" w14:textId="77777777" w:rsidR="005F0F2E" w:rsidRPr="002145BD" w:rsidRDefault="005F0F2E" w:rsidP="002E6BAD">
            <w:pPr>
              <w:rPr>
                <w:rFonts w:ascii="Times New Roman" w:hAnsi="Times New Roman" w:cs="Times New Roman"/>
                <w:b/>
                <w:color w:val="000000"/>
              </w:rPr>
            </w:pPr>
            <w:r w:rsidRPr="002145BD">
              <w:rPr>
                <w:rFonts w:ascii="Times New Roman" w:hAnsi="Times New Roman" w:cs="Times New Roman"/>
                <w:b/>
                <w:color w:val="000000"/>
              </w:rPr>
              <w:t>Código</w:t>
            </w:r>
          </w:p>
        </w:tc>
        <w:tc>
          <w:tcPr>
            <w:tcW w:w="6515" w:type="dxa"/>
          </w:tcPr>
          <w:p w14:paraId="24049A13" w14:textId="5D4C8F5E" w:rsidR="005F0F2E" w:rsidRPr="002145BD" w:rsidRDefault="005F0F2E" w:rsidP="002E6BAD">
            <w:pPr>
              <w:rPr>
                <w:rFonts w:ascii="Times New Roman" w:hAnsi="Times New Roman" w:cs="Times New Roman"/>
                <w:b/>
                <w:color w:val="000000"/>
              </w:rPr>
            </w:pPr>
            <w:r>
              <w:rPr>
                <w:rFonts w:ascii="Times New Roman" w:hAnsi="Times New Roman" w:cs="Times New Roman"/>
                <w:color w:val="000000"/>
              </w:rPr>
              <w:t>LE_06_05_CO_REC220</w:t>
            </w:r>
          </w:p>
        </w:tc>
      </w:tr>
      <w:tr w:rsidR="005F0F2E" w:rsidRPr="002145BD" w14:paraId="13025721" w14:textId="77777777" w:rsidTr="00220818">
        <w:tc>
          <w:tcPr>
            <w:tcW w:w="2518" w:type="dxa"/>
          </w:tcPr>
          <w:p w14:paraId="560850AC" w14:textId="77777777" w:rsidR="005F0F2E" w:rsidRPr="002145BD" w:rsidRDefault="005F0F2E" w:rsidP="002E6BAD">
            <w:pPr>
              <w:rPr>
                <w:rFonts w:ascii="Times New Roman" w:hAnsi="Times New Roman" w:cs="Times New Roman"/>
                <w:color w:val="000000"/>
              </w:rPr>
            </w:pPr>
            <w:r w:rsidRPr="002145BD">
              <w:rPr>
                <w:rFonts w:ascii="Times New Roman" w:hAnsi="Times New Roman" w:cs="Times New Roman"/>
                <w:b/>
                <w:color w:val="000000"/>
              </w:rPr>
              <w:t>Título</w:t>
            </w:r>
          </w:p>
        </w:tc>
        <w:tc>
          <w:tcPr>
            <w:tcW w:w="6515" w:type="dxa"/>
          </w:tcPr>
          <w:p w14:paraId="180BAD41" w14:textId="5271464E" w:rsidR="005F0F2E" w:rsidRPr="002145BD" w:rsidRDefault="005F0F2E" w:rsidP="002E6BAD">
            <w:pPr>
              <w:rPr>
                <w:rFonts w:ascii="Times New Roman" w:hAnsi="Times New Roman" w:cs="Times New Roman"/>
              </w:rPr>
            </w:pPr>
            <w:r w:rsidRPr="005F0F2E">
              <w:rPr>
                <w:rFonts w:ascii="Times New Roman" w:hAnsi="Times New Roman" w:cs="Times New Roman"/>
              </w:rPr>
              <w:t>Corrige las oraciones, usando los signos de interrogación</w:t>
            </w:r>
          </w:p>
        </w:tc>
      </w:tr>
      <w:tr w:rsidR="005F0F2E" w:rsidRPr="002145BD" w14:paraId="61EE2954" w14:textId="77777777" w:rsidTr="00220818">
        <w:tc>
          <w:tcPr>
            <w:tcW w:w="2518" w:type="dxa"/>
          </w:tcPr>
          <w:p w14:paraId="5BD54F86" w14:textId="77777777" w:rsidR="005F0F2E" w:rsidRPr="002145BD" w:rsidRDefault="005F0F2E" w:rsidP="002E6BAD">
            <w:pPr>
              <w:rPr>
                <w:rFonts w:ascii="Times New Roman" w:hAnsi="Times New Roman" w:cs="Times New Roman"/>
                <w:color w:val="000000"/>
              </w:rPr>
            </w:pPr>
            <w:r w:rsidRPr="002145BD">
              <w:rPr>
                <w:rFonts w:ascii="Times New Roman" w:hAnsi="Times New Roman" w:cs="Times New Roman"/>
                <w:b/>
                <w:color w:val="000000"/>
              </w:rPr>
              <w:t>Descripción</w:t>
            </w:r>
          </w:p>
        </w:tc>
        <w:tc>
          <w:tcPr>
            <w:tcW w:w="6515" w:type="dxa"/>
          </w:tcPr>
          <w:p w14:paraId="2158ACE9" w14:textId="03C80786" w:rsidR="005F0F2E" w:rsidRPr="002145BD" w:rsidRDefault="005F0F2E" w:rsidP="0078219F">
            <w:pPr>
              <w:rPr>
                <w:rFonts w:ascii="Times New Roman" w:hAnsi="Times New Roman" w:cs="Times New Roman"/>
                <w:color w:val="000000"/>
              </w:rPr>
            </w:pPr>
            <w:r w:rsidRPr="005F0F2E">
              <w:rPr>
                <w:rFonts w:ascii="Times New Roman" w:hAnsi="Times New Roman" w:cs="Times New Roman"/>
                <w:color w:val="000000"/>
              </w:rPr>
              <w:t xml:space="preserve">Actividad para practicar el uso de los signos de interrogación </w:t>
            </w:r>
            <w:del w:id="1284" w:author="PerfectoAmor" w:date="2016-02-04T13:59:00Z">
              <w:r w:rsidRPr="005F0F2E" w:rsidDel="0078219F">
                <w:rPr>
                  <w:rFonts w:ascii="Times New Roman" w:hAnsi="Times New Roman" w:cs="Times New Roman"/>
                  <w:color w:val="000000"/>
                </w:rPr>
                <w:delText xml:space="preserve">al interior de </w:delText>
              </w:r>
            </w:del>
            <w:ins w:id="1285" w:author="PerfectoAmor" w:date="2016-02-04T13:59:00Z">
              <w:r w:rsidR="0078219F">
                <w:rPr>
                  <w:rFonts w:ascii="Times New Roman" w:hAnsi="Times New Roman" w:cs="Times New Roman"/>
                  <w:color w:val="000000"/>
                </w:rPr>
                <w:t xml:space="preserve">en </w:t>
              </w:r>
            </w:ins>
            <w:r w:rsidRPr="005F0F2E">
              <w:rPr>
                <w:rFonts w:ascii="Times New Roman" w:hAnsi="Times New Roman" w:cs="Times New Roman"/>
                <w:color w:val="000000"/>
              </w:rPr>
              <w:t>las oraciones</w:t>
            </w:r>
          </w:p>
        </w:tc>
      </w:tr>
    </w:tbl>
    <w:p w14:paraId="11B11B6E" w14:textId="77777777" w:rsidR="00DE7C89" w:rsidRPr="007E5687" w:rsidRDefault="00DE7C89" w:rsidP="00DE7C89">
      <w:pPr>
        <w:rPr>
          <w:rFonts w:ascii="Times New Roman" w:hAnsi="Times New Roman" w:cs="Times New Roman"/>
        </w:rPr>
      </w:pPr>
    </w:p>
    <w:p w14:paraId="5275FEF6" w14:textId="77777777" w:rsidR="00DE7C89" w:rsidRPr="007E5687" w:rsidRDefault="00DE7C89" w:rsidP="00DE7C89">
      <w:pPr>
        <w:rPr>
          <w:rFonts w:ascii="Times New Roman" w:hAnsi="Times New Roman" w:cs="Times New Roman"/>
        </w:rPr>
      </w:pPr>
      <w:r w:rsidRPr="007E5687">
        <w:rPr>
          <w:rFonts w:ascii="Times New Roman" w:hAnsi="Times New Roman" w:cs="Times New Roman"/>
          <w:highlight w:val="yellow"/>
        </w:rPr>
        <w:t>[SECCIÓN 2]</w:t>
      </w:r>
      <w:r w:rsidRPr="007E5687">
        <w:rPr>
          <w:rFonts w:ascii="Times New Roman" w:hAnsi="Times New Roman" w:cs="Times New Roman"/>
        </w:rPr>
        <w:t xml:space="preserve"> </w:t>
      </w:r>
      <w:r w:rsidRPr="00D513FB">
        <w:rPr>
          <w:rFonts w:ascii="Times New Roman" w:hAnsi="Times New Roman" w:cs="Times New Roman"/>
          <w:b/>
          <w:rPrChange w:id="1286" w:author="PerfectoAmor" w:date="2016-02-03T13:46:00Z">
            <w:rPr>
              <w:rFonts w:ascii="Times New Roman" w:hAnsi="Times New Roman" w:cs="Times New Roman"/>
            </w:rPr>
          </w:rPrChange>
        </w:rPr>
        <w:t>4</w:t>
      </w:r>
      <w:r w:rsidRPr="007E5687">
        <w:rPr>
          <w:rFonts w:ascii="Times New Roman" w:hAnsi="Times New Roman" w:cs="Times New Roman"/>
          <w:b/>
        </w:rPr>
        <w:t>.2. Los signos de admiración</w:t>
      </w:r>
    </w:p>
    <w:p w14:paraId="13C2FF75" w14:textId="77777777" w:rsidR="00DE7C89" w:rsidRPr="007E5687" w:rsidRDefault="00DE7C89" w:rsidP="00DE7C89">
      <w:pPr>
        <w:rPr>
          <w:rFonts w:ascii="Times New Roman" w:hAnsi="Times New Roman" w:cs="Times New Roman"/>
        </w:rPr>
      </w:pPr>
    </w:p>
    <w:p w14:paraId="3ACEE80C" w14:textId="74065DE6" w:rsidR="00DE7C89" w:rsidRPr="007E5687" w:rsidRDefault="00DE7C89" w:rsidP="00DE7C89">
      <w:pPr>
        <w:jc w:val="both"/>
        <w:rPr>
          <w:rFonts w:ascii="Times New Roman" w:hAnsi="Times New Roman" w:cs="Times New Roman"/>
          <w:lang w:val="es-MX"/>
        </w:rPr>
      </w:pPr>
      <w:r w:rsidRPr="007E5687">
        <w:rPr>
          <w:rFonts w:ascii="Times New Roman" w:hAnsi="Times New Roman" w:cs="Times New Roman"/>
        </w:rPr>
        <w:lastRenderedPageBreak/>
        <w:t xml:space="preserve">Los signos de </w:t>
      </w:r>
      <w:r w:rsidRPr="002E6BAD">
        <w:rPr>
          <w:rFonts w:ascii="Times New Roman" w:hAnsi="Times New Roman" w:cs="Times New Roman"/>
          <w:b/>
        </w:rPr>
        <w:t>admiración</w:t>
      </w:r>
      <w:r w:rsidRPr="007E5687">
        <w:rPr>
          <w:rFonts w:ascii="Times New Roman" w:hAnsi="Times New Roman" w:cs="Times New Roman"/>
        </w:rPr>
        <w:t xml:space="preserve"> sirven para visibilizar los sentimientos de</w:t>
      </w:r>
      <w:ins w:id="1287" w:author="Cris Pineda" w:date="2016-02-08T22:59:00Z">
        <w:r w:rsidR="004C2F56">
          <w:rPr>
            <w:rFonts w:ascii="Times New Roman" w:hAnsi="Times New Roman" w:cs="Times New Roman"/>
          </w:rPr>
          <w:t xml:space="preserve"> quien se expresa</w:t>
        </w:r>
      </w:ins>
      <w:del w:id="1288" w:author="Cris Pineda" w:date="2016-02-08T22:59:00Z">
        <w:r w:rsidRPr="007E5687" w:rsidDel="004C2F56">
          <w:rPr>
            <w:rFonts w:ascii="Times New Roman" w:hAnsi="Times New Roman" w:cs="Times New Roman"/>
          </w:rPr>
          <w:delText>l autor</w:delText>
        </w:r>
      </w:del>
      <w:r w:rsidRPr="007E5687">
        <w:rPr>
          <w:rFonts w:ascii="Times New Roman" w:hAnsi="Times New Roman" w:cs="Times New Roman"/>
        </w:rPr>
        <w:t>, permitiendo que</w:t>
      </w:r>
      <w:r w:rsidR="00046260">
        <w:rPr>
          <w:rFonts w:ascii="Times New Roman" w:hAnsi="Times New Roman" w:cs="Times New Roman"/>
        </w:rPr>
        <w:t xml:space="preserve"> el lector entienda</w:t>
      </w:r>
      <w:r w:rsidRPr="007E5687">
        <w:rPr>
          <w:rFonts w:ascii="Times New Roman" w:hAnsi="Times New Roman" w:cs="Times New Roman"/>
        </w:rPr>
        <w:t xml:space="preserve"> las emociones y sentimientos que desea compartir el escritor en su texto. La alegría, la tristeza, la sorpresa, la admiración, el deseo, entre otros sentimientos, se </w:t>
      </w:r>
      <w:ins w:id="1289" w:author="Cris Pineda" w:date="2016-02-08T23:00:00Z">
        <w:r w:rsidR="004C2F56">
          <w:rPr>
            <w:rFonts w:ascii="Times New Roman" w:hAnsi="Times New Roman" w:cs="Times New Roman"/>
          </w:rPr>
          <w:t>demuestran</w:t>
        </w:r>
      </w:ins>
      <w:del w:id="1290" w:author="Cris Pineda" w:date="2016-02-08T23:00:00Z">
        <w:r w:rsidRPr="007E5687" w:rsidDel="004C2F56">
          <w:rPr>
            <w:rFonts w:ascii="Times New Roman" w:hAnsi="Times New Roman" w:cs="Times New Roman"/>
          </w:rPr>
          <w:delText>expresan</w:delText>
        </w:r>
      </w:del>
      <w:r w:rsidRPr="007E5687">
        <w:rPr>
          <w:rFonts w:ascii="Times New Roman" w:hAnsi="Times New Roman" w:cs="Times New Roman"/>
        </w:rPr>
        <w:t xml:space="preserve"> en forma escrita </w:t>
      </w:r>
      <w:del w:id="1291" w:author="PerfectoAmor" w:date="2016-02-03T13:46:00Z">
        <w:r w:rsidRPr="007E5687" w:rsidDel="00BB3692">
          <w:rPr>
            <w:rFonts w:ascii="Times New Roman" w:hAnsi="Times New Roman" w:cs="Times New Roman"/>
          </w:rPr>
          <w:delText xml:space="preserve">a través </w:delText>
        </w:r>
      </w:del>
      <w:ins w:id="1292" w:author="PerfectoAmor" w:date="2016-02-03T13:46:00Z">
        <w:r w:rsidR="00BB3692">
          <w:rPr>
            <w:rFonts w:ascii="Times New Roman" w:hAnsi="Times New Roman" w:cs="Times New Roman"/>
          </w:rPr>
          <w:t xml:space="preserve">por medio </w:t>
        </w:r>
      </w:ins>
      <w:r w:rsidRPr="007E5687">
        <w:rPr>
          <w:rFonts w:ascii="Times New Roman" w:hAnsi="Times New Roman" w:cs="Times New Roman"/>
        </w:rPr>
        <w:t xml:space="preserve">de los signos de admiración </w:t>
      </w:r>
      <w:del w:id="1293" w:author="PerfectoAmor" w:date="2016-02-04T14:00:00Z">
        <w:r w:rsidRPr="007E5687" w:rsidDel="0078219F">
          <w:rPr>
            <w:rFonts w:ascii="Times New Roman" w:hAnsi="Times New Roman" w:cs="Times New Roman"/>
          </w:rPr>
          <w:delText>“</w:delText>
        </w:r>
      </w:del>
      <w:ins w:id="1294" w:author="PerfectoAmor" w:date="2016-02-04T14:00:00Z">
        <w:r w:rsidR="0078219F">
          <w:rPr>
            <w:rFonts w:ascii="Times New Roman" w:hAnsi="Times New Roman" w:cs="Times New Roman"/>
          </w:rPr>
          <w:t>(</w:t>
        </w:r>
      </w:ins>
      <w:r w:rsidRPr="002E6BAD">
        <w:rPr>
          <w:rFonts w:ascii="Times New Roman" w:hAnsi="Times New Roman" w:cs="Times New Roman"/>
          <w:b/>
        </w:rPr>
        <w:t>¡!</w:t>
      </w:r>
      <w:ins w:id="1295" w:author="PerfectoAmor" w:date="2016-02-04T14:00:00Z">
        <w:r w:rsidR="0078219F">
          <w:rPr>
            <w:rFonts w:ascii="Times New Roman" w:hAnsi="Times New Roman" w:cs="Times New Roman"/>
            <w:b/>
          </w:rPr>
          <w:t>)</w:t>
        </w:r>
        <w:r w:rsidR="0078219F" w:rsidRPr="0078219F">
          <w:rPr>
            <w:rFonts w:ascii="Times New Roman" w:hAnsi="Times New Roman" w:cs="Times New Roman"/>
            <w:rPrChange w:id="1296" w:author="PerfectoAmor" w:date="2016-02-04T14:00:00Z">
              <w:rPr>
                <w:rFonts w:ascii="Times New Roman" w:hAnsi="Times New Roman" w:cs="Times New Roman"/>
                <w:b/>
              </w:rPr>
            </w:rPrChange>
          </w:rPr>
          <w:t>.</w:t>
        </w:r>
      </w:ins>
      <w:del w:id="1297" w:author="PerfectoAmor" w:date="2016-02-04T14:00:00Z">
        <w:r w:rsidRPr="007E5687" w:rsidDel="0078219F">
          <w:rPr>
            <w:rFonts w:ascii="Times New Roman" w:hAnsi="Times New Roman" w:cs="Times New Roman"/>
            <w:lang w:val="es-MX"/>
          </w:rPr>
          <w:delText>”</w:delText>
        </w:r>
      </w:del>
    </w:p>
    <w:p w14:paraId="2EA8E535" w14:textId="77777777" w:rsidR="00DE7C89" w:rsidRPr="007E5687" w:rsidRDefault="00DE7C89" w:rsidP="00DE7C89">
      <w:pPr>
        <w:rPr>
          <w:rFonts w:ascii="Times New Roman" w:hAnsi="Times New Roman" w:cs="Times New Roman"/>
          <w:lang w:val="es-MX"/>
        </w:rPr>
      </w:pPr>
    </w:p>
    <w:tbl>
      <w:tblPr>
        <w:tblStyle w:val="Tablaconcuadrcula"/>
        <w:tblW w:w="0" w:type="auto"/>
        <w:tblLook w:val="04A0" w:firstRow="1" w:lastRow="0" w:firstColumn="1" w:lastColumn="0" w:noHBand="0" w:noVBand="1"/>
      </w:tblPr>
      <w:tblGrid>
        <w:gridCol w:w="2473"/>
        <w:gridCol w:w="6355"/>
      </w:tblGrid>
      <w:tr w:rsidR="00DE7C89" w:rsidRPr="007E5687" w14:paraId="365E970A" w14:textId="77777777" w:rsidTr="00220818">
        <w:tc>
          <w:tcPr>
            <w:tcW w:w="9033" w:type="dxa"/>
            <w:gridSpan w:val="2"/>
            <w:shd w:val="clear" w:color="auto" w:fill="000000" w:themeFill="text1"/>
          </w:tcPr>
          <w:p w14:paraId="206DFBB8" w14:textId="77777777" w:rsidR="00DE7C89" w:rsidRPr="007E5687" w:rsidRDefault="00DE7C89">
            <w:pPr>
              <w:jc w:val="center"/>
              <w:rPr>
                <w:rFonts w:ascii="Times New Roman" w:hAnsi="Times New Roman" w:cs="Times New Roman"/>
                <w:b/>
                <w:color w:val="FFFFFF" w:themeColor="background1"/>
              </w:rPr>
              <w:pPrChange w:id="1298" w:author="PerfectoAmor" w:date="2016-02-03T13:47:00Z">
                <w:pPr/>
              </w:pPrChange>
            </w:pPr>
            <w:r w:rsidRPr="007E5687">
              <w:rPr>
                <w:rFonts w:ascii="Times New Roman" w:hAnsi="Times New Roman" w:cs="Times New Roman"/>
                <w:b/>
                <w:color w:val="FFFFFF" w:themeColor="background1"/>
              </w:rPr>
              <w:t>Practica: recurso nuevo</w:t>
            </w:r>
          </w:p>
        </w:tc>
      </w:tr>
      <w:tr w:rsidR="00DE7C89" w:rsidRPr="007E5687" w14:paraId="08689173" w14:textId="77777777" w:rsidTr="00220818">
        <w:tc>
          <w:tcPr>
            <w:tcW w:w="2518" w:type="dxa"/>
          </w:tcPr>
          <w:p w14:paraId="65D52243" w14:textId="77777777" w:rsidR="00DE7C89" w:rsidRPr="007E5687" w:rsidRDefault="00DE7C89" w:rsidP="002E6BAD">
            <w:pPr>
              <w:rPr>
                <w:rFonts w:ascii="Times New Roman" w:hAnsi="Times New Roman" w:cs="Times New Roman"/>
                <w:b/>
                <w:color w:val="000000"/>
              </w:rPr>
            </w:pPr>
            <w:r w:rsidRPr="007E5687">
              <w:rPr>
                <w:rFonts w:ascii="Times New Roman" w:hAnsi="Times New Roman" w:cs="Times New Roman"/>
                <w:b/>
                <w:color w:val="000000"/>
              </w:rPr>
              <w:t>Código</w:t>
            </w:r>
          </w:p>
        </w:tc>
        <w:tc>
          <w:tcPr>
            <w:tcW w:w="6515" w:type="dxa"/>
          </w:tcPr>
          <w:p w14:paraId="3C90570E" w14:textId="0F398FC3" w:rsidR="00DE7C89" w:rsidRPr="007E5687" w:rsidRDefault="00DE7C89" w:rsidP="002E6BAD">
            <w:pPr>
              <w:rPr>
                <w:rFonts w:ascii="Times New Roman" w:hAnsi="Times New Roman" w:cs="Times New Roman"/>
                <w:b/>
                <w:color w:val="000000"/>
              </w:rPr>
            </w:pPr>
            <w:r w:rsidRPr="007E5687">
              <w:rPr>
                <w:rFonts w:ascii="Times New Roman" w:hAnsi="Times New Roman" w:cs="Times New Roman"/>
                <w:color w:val="000000"/>
              </w:rPr>
              <w:t>LE_06_05_CO_REC</w:t>
            </w:r>
            <w:r w:rsidR="002E6BAD">
              <w:rPr>
                <w:rFonts w:ascii="Times New Roman" w:hAnsi="Times New Roman" w:cs="Times New Roman"/>
                <w:color w:val="000000"/>
              </w:rPr>
              <w:t>230</w:t>
            </w:r>
          </w:p>
        </w:tc>
      </w:tr>
      <w:tr w:rsidR="00DE7C89" w:rsidRPr="007E5687" w14:paraId="6072E2C2" w14:textId="77777777" w:rsidTr="00220818">
        <w:tc>
          <w:tcPr>
            <w:tcW w:w="2518" w:type="dxa"/>
          </w:tcPr>
          <w:p w14:paraId="2EA0A8B1" w14:textId="77777777" w:rsidR="00DE7C89" w:rsidRPr="007E5687" w:rsidRDefault="00DE7C89" w:rsidP="002E6BAD">
            <w:pPr>
              <w:rPr>
                <w:rFonts w:ascii="Times New Roman" w:hAnsi="Times New Roman" w:cs="Times New Roman"/>
                <w:color w:val="000000"/>
              </w:rPr>
            </w:pPr>
            <w:r w:rsidRPr="007E5687">
              <w:rPr>
                <w:rFonts w:ascii="Times New Roman" w:hAnsi="Times New Roman" w:cs="Times New Roman"/>
                <w:b/>
                <w:color w:val="000000"/>
              </w:rPr>
              <w:t>Título</w:t>
            </w:r>
          </w:p>
        </w:tc>
        <w:tc>
          <w:tcPr>
            <w:tcW w:w="6515" w:type="dxa"/>
          </w:tcPr>
          <w:p w14:paraId="647465D1" w14:textId="64644C89" w:rsidR="00DE7C89" w:rsidRPr="007E5687" w:rsidRDefault="002E6BAD" w:rsidP="002E6BAD">
            <w:pPr>
              <w:rPr>
                <w:rFonts w:ascii="Times New Roman" w:hAnsi="Times New Roman" w:cs="Times New Roman"/>
              </w:rPr>
            </w:pPr>
            <w:r w:rsidRPr="002E6BAD">
              <w:rPr>
                <w:rFonts w:ascii="Times New Roman" w:hAnsi="Times New Roman" w:cs="Times New Roman"/>
              </w:rPr>
              <w:t>Escribe una postal</w:t>
            </w:r>
          </w:p>
        </w:tc>
      </w:tr>
      <w:tr w:rsidR="00DE7C89" w:rsidRPr="007E5687" w14:paraId="2249BBA7" w14:textId="77777777" w:rsidTr="00220818">
        <w:tc>
          <w:tcPr>
            <w:tcW w:w="2518" w:type="dxa"/>
          </w:tcPr>
          <w:p w14:paraId="32721288" w14:textId="77777777" w:rsidR="00DE7C89" w:rsidRPr="007E5687" w:rsidRDefault="00DE7C89" w:rsidP="002E6BAD">
            <w:pPr>
              <w:rPr>
                <w:rFonts w:ascii="Times New Roman" w:hAnsi="Times New Roman" w:cs="Times New Roman"/>
                <w:color w:val="000000"/>
              </w:rPr>
            </w:pPr>
            <w:r w:rsidRPr="007E5687">
              <w:rPr>
                <w:rFonts w:ascii="Times New Roman" w:hAnsi="Times New Roman" w:cs="Times New Roman"/>
                <w:b/>
                <w:color w:val="000000"/>
              </w:rPr>
              <w:t>Descripción</w:t>
            </w:r>
          </w:p>
        </w:tc>
        <w:tc>
          <w:tcPr>
            <w:tcW w:w="6515" w:type="dxa"/>
          </w:tcPr>
          <w:p w14:paraId="5D3DAE04" w14:textId="2C493316" w:rsidR="00DE7C89" w:rsidRPr="007E5687" w:rsidRDefault="002E6BAD" w:rsidP="002E6BAD">
            <w:pPr>
              <w:rPr>
                <w:rFonts w:ascii="Times New Roman" w:hAnsi="Times New Roman" w:cs="Times New Roman"/>
                <w:color w:val="000000"/>
              </w:rPr>
            </w:pPr>
            <w:r w:rsidRPr="002E6BAD">
              <w:rPr>
                <w:rFonts w:ascii="Times New Roman" w:hAnsi="Times New Roman" w:cs="Times New Roman"/>
                <w:color w:val="000000"/>
              </w:rPr>
              <w:t>Actividad para afianzar el uso de los signos de admiración al interior de un texto</w:t>
            </w:r>
          </w:p>
        </w:tc>
      </w:tr>
    </w:tbl>
    <w:p w14:paraId="01B0B43D" w14:textId="77777777" w:rsidR="00DE7C89" w:rsidRPr="007E5687" w:rsidRDefault="00DE7C89" w:rsidP="00DE7C89">
      <w:pPr>
        <w:jc w:val="both"/>
        <w:rPr>
          <w:rFonts w:ascii="Times New Roman" w:eastAsia="Batang" w:hAnsi="Times New Roman" w:cs="Times New Roman"/>
        </w:rPr>
      </w:pPr>
    </w:p>
    <w:p w14:paraId="24662B42" w14:textId="0E8F881B" w:rsidR="002E6BAD" w:rsidRDefault="00DE7C89" w:rsidP="00DE7C89">
      <w:pPr>
        <w:jc w:val="both"/>
        <w:rPr>
          <w:rFonts w:ascii="Times New Roman" w:eastAsia="Batang" w:hAnsi="Times New Roman" w:cs="Times New Roman"/>
        </w:rPr>
      </w:pPr>
      <w:r w:rsidRPr="007E5687">
        <w:rPr>
          <w:rFonts w:ascii="Times New Roman" w:eastAsia="Batang" w:hAnsi="Times New Roman" w:cs="Times New Roman"/>
        </w:rPr>
        <w:t>El énfasis que p</w:t>
      </w:r>
      <w:r w:rsidR="002E6BAD">
        <w:rPr>
          <w:rFonts w:ascii="Times New Roman" w:eastAsia="Batang" w:hAnsi="Times New Roman" w:cs="Times New Roman"/>
        </w:rPr>
        <w:t>onemos</w:t>
      </w:r>
      <w:r w:rsidRPr="007E5687">
        <w:rPr>
          <w:rFonts w:ascii="Times New Roman" w:eastAsia="Batang" w:hAnsi="Times New Roman" w:cs="Times New Roman"/>
        </w:rPr>
        <w:t xml:space="preserve"> en una situación emotiva, la intensidad de una emoción o sentimiento, tiene su mayor representación gráfica con el uso de estos signos de puntuación</w:t>
      </w:r>
      <w:ins w:id="1299" w:author="PerfectoAmor" w:date="2016-02-03T13:47:00Z">
        <w:r w:rsidR="00BB3692">
          <w:rPr>
            <w:rFonts w:ascii="Times New Roman" w:eastAsia="Batang" w:hAnsi="Times New Roman" w:cs="Times New Roman"/>
          </w:rPr>
          <w:t>.</w:t>
        </w:r>
      </w:ins>
      <w:del w:id="1300" w:author="PerfectoAmor" w:date="2016-02-03T13:47:00Z">
        <w:r w:rsidRPr="007E5687" w:rsidDel="00BB3692">
          <w:rPr>
            <w:rFonts w:ascii="Times New Roman" w:eastAsia="Batang" w:hAnsi="Times New Roman" w:cs="Times New Roman"/>
          </w:rPr>
          <w:delText>,</w:delText>
        </w:r>
      </w:del>
      <w:r w:rsidRPr="007E5687">
        <w:rPr>
          <w:rFonts w:ascii="Times New Roman" w:eastAsia="Batang" w:hAnsi="Times New Roman" w:cs="Times New Roman"/>
        </w:rPr>
        <w:t xml:space="preserve"> </w:t>
      </w:r>
      <w:del w:id="1301" w:author="PerfectoAmor" w:date="2016-02-03T13:47:00Z">
        <w:r w:rsidRPr="007E5687" w:rsidDel="00BB3692">
          <w:rPr>
            <w:rFonts w:ascii="Times New Roman" w:eastAsia="Batang" w:hAnsi="Times New Roman" w:cs="Times New Roman"/>
          </w:rPr>
          <w:delText>p</w:delText>
        </w:r>
      </w:del>
      <w:ins w:id="1302" w:author="PerfectoAmor" w:date="2016-02-03T13:47:00Z">
        <w:r w:rsidR="00BB3692">
          <w:rPr>
            <w:rFonts w:ascii="Times New Roman" w:eastAsia="Batang" w:hAnsi="Times New Roman" w:cs="Times New Roman"/>
          </w:rPr>
          <w:t>P</w:t>
        </w:r>
      </w:ins>
      <w:r w:rsidRPr="007E5687">
        <w:rPr>
          <w:rFonts w:ascii="Times New Roman" w:eastAsia="Batang" w:hAnsi="Times New Roman" w:cs="Times New Roman"/>
        </w:rPr>
        <w:t>ero cuando hablamos</w:t>
      </w:r>
      <w:ins w:id="1303" w:author="Cris Pineda" w:date="2016-02-08T23:07:00Z">
        <w:r w:rsidR="00734CD9">
          <w:rPr>
            <w:rFonts w:ascii="Times New Roman" w:eastAsia="Batang" w:hAnsi="Times New Roman" w:cs="Times New Roman"/>
          </w:rPr>
          <w:t>,</w:t>
        </w:r>
      </w:ins>
      <w:r w:rsidRPr="007E5687">
        <w:rPr>
          <w:rFonts w:ascii="Times New Roman" w:eastAsia="Batang" w:hAnsi="Times New Roman" w:cs="Times New Roman"/>
        </w:rPr>
        <w:t xml:space="preserve"> la situación es diferente, pues</w:t>
      </w:r>
      <w:del w:id="1304" w:author="PerfectoAmor" w:date="2016-02-03T13:47:00Z">
        <w:r w:rsidRPr="007E5687" w:rsidDel="00BB3692">
          <w:rPr>
            <w:rFonts w:ascii="Times New Roman" w:eastAsia="Batang" w:hAnsi="Times New Roman" w:cs="Times New Roman"/>
          </w:rPr>
          <w:delText>to que</w:delText>
        </w:r>
      </w:del>
      <w:r w:rsidRPr="007E5687">
        <w:rPr>
          <w:rFonts w:ascii="Times New Roman" w:eastAsia="Batang" w:hAnsi="Times New Roman" w:cs="Times New Roman"/>
        </w:rPr>
        <w:t xml:space="preserve"> es el </w:t>
      </w:r>
      <w:r w:rsidRPr="007E5687">
        <w:rPr>
          <w:rFonts w:ascii="Times New Roman" w:eastAsia="Batang" w:hAnsi="Times New Roman" w:cs="Times New Roman"/>
          <w:i/>
        </w:rPr>
        <w:t>tono de voz</w:t>
      </w:r>
      <w:r w:rsidRPr="007E5687">
        <w:rPr>
          <w:rFonts w:ascii="Times New Roman" w:eastAsia="Batang" w:hAnsi="Times New Roman" w:cs="Times New Roman"/>
        </w:rPr>
        <w:t xml:space="preserve"> el que indica dichos cambios. Es decir, la intensidad con</w:t>
      </w:r>
      <w:r w:rsidR="00046260">
        <w:rPr>
          <w:rFonts w:ascii="Times New Roman" w:eastAsia="Batang" w:hAnsi="Times New Roman" w:cs="Times New Roman"/>
        </w:rPr>
        <w:t xml:space="preserve"> la que enunciamos las palabras</w:t>
      </w:r>
      <w:ins w:id="1305" w:author="Cris Pineda" w:date="2016-02-08T23:07:00Z">
        <w:r w:rsidR="00734CD9">
          <w:rPr>
            <w:rFonts w:ascii="Times New Roman" w:eastAsia="Batang" w:hAnsi="Times New Roman" w:cs="Times New Roman"/>
          </w:rPr>
          <w:t>, con los gestos que las acompañamos,</w:t>
        </w:r>
      </w:ins>
      <w:r w:rsidRPr="007E5687">
        <w:rPr>
          <w:rFonts w:ascii="Times New Roman" w:eastAsia="Batang" w:hAnsi="Times New Roman" w:cs="Times New Roman"/>
        </w:rPr>
        <w:t xml:space="preserve"> </w:t>
      </w:r>
      <w:r w:rsidR="00046260">
        <w:rPr>
          <w:rFonts w:ascii="Times New Roman" w:eastAsia="Batang" w:hAnsi="Times New Roman" w:cs="Times New Roman"/>
        </w:rPr>
        <w:t>indican nuestro estado anímico (</w:t>
      </w:r>
      <w:del w:id="1306" w:author="PerfectoAmor" w:date="2016-02-03T13:48:00Z">
        <w:r w:rsidRPr="007E5687" w:rsidDel="00BB3692">
          <w:rPr>
            <w:rFonts w:ascii="Times New Roman" w:eastAsia="Batang" w:hAnsi="Times New Roman" w:cs="Times New Roman"/>
          </w:rPr>
          <w:delText xml:space="preserve">si estamos </w:delText>
        </w:r>
      </w:del>
      <w:r w:rsidRPr="007E5687">
        <w:rPr>
          <w:rFonts w:ascii="Times New Roman" w:eastAsia="Batang" w:hAnsi="Times New Roman" w:cs="Times New Roman"/>
        </w:rPr>
        <w:t>alegr</w:t>
      </w:r>
      <w:ins w:id="1307" w:author="PerfectoAmor" w:date="2016-02-03T13:48:00Z">
        <w:r w:rsidR="00BB3692">
          <w:rPr>
            <w:rFonts w:ascii="Times New Roman" w:eastAsia="Batang" w:hAnsi="Times New Roman" w:cs="Times New Roman"/>
          </w:rPr>
          <w:t>ía</w:t>
        </w:r>
      </w:ins>
      <w:del w:id="1308" w:author="PerfectoAmor" w:date="2016-02-03T13:48:00Z">
        <w:r w:rsidRPr="007E5687" w:rsidDel="00BB3692">
          <w:rPr>
            <w:rFonts w:ascii="Times New Roman" w:eastAsia="Batang" w:hAnsi="Times New Roman" w:cs="Times New Roman"/>
          </w:rPr>
          <w:delText>es</w:delText>
        </w:r>
      </w:del>
      <w:r w:rsidRPr="007E5687">
        <w:rPr>
          <w:rFonts w:ascii="Times New Roman" w:eastAsia="Batang" w:hAnsi="Times New Roman" w:cs="Times New Roman"/>
        </w:rPr>
        <w:t>, triste</w:t>
      </w:r>
      <w:ins w:id="1309" w:author="PerfectoAmor" w:date="2016-02-03T13:48:00Z">
        <w:r w:rsidR="00BB3692">
          <w:rPr>
            <w:rFonts w:ascii="Times New Roman" w:eastAsia="Batang" w:hAnsi="Times New Roman" w:cs="Times New Roman"/>
          </w:rPr>
          <w:t>za</w:t>
        </w:r>
      </w:ins>
      <w:del w:id="1310" w:author="PerfectoAmor" w:date="2016-02-03T13:48:00Z">
        <w:r w:rsidRPr="007E5687" w:rsidDel="00BB3692">
          <w:rPr>
            <w:rFonts w:ascii="Times New Roman" w:eastAsia="Batang" w:hAnsi="Times New Roman" w:cs="Times New Roman"/>
          </w:rPr>
          <w:delText>s</w:delText>
        </w:r>
      </w:del>
      <w:r w:rsidRPr="007E5687">
        <w:rPr>
          <w:rFonts w:ascii="Times New Roman" w:eastAsia="Batang" w:hAnsi="Times New Roman" w:cs="Times New Roman"/>
        </w:rPr>
        <w:t>, euf</w:t>
      </w:r>
      <w:ins w:id="1311" w:author="PerfectoAmor" w:date="2016-02-03T13:48:00Z">
        <w:r w:rsidR="00BB3692">
          <w:rPr>
            <w:rFonts w:ascii="Times New Roman" w:eastAsia="Batang" w:hAnsi="Times New Roman" w:cs="Times New Roman"/>
          </w:rPr>
          <w:t>oria</w:t>
        </w:r>
      </w:ins>
      <w:del w:id="1312" w:author="PerfectoAmor" w:date="2016-02-03T13:48:00Z">
        <w:r w:rsidRPr="007E5687" w:rsidDel="00BB3692">
          <w:rPr>
            <w:rFonts w:ascii="Times New Roman" w:eastAsia="Batang" w:hAnsi="Times New Roman" w:cs="Times New Roman"/>
          </w:rPr>
          <w:delText>óricos</w:delText>
        </w:r>
      </w:del>
      <w:r w:rsidRPr="007E5687">
        <w:rPr>
          <w:rFonts w:ascii="Times New Roman" w:eastAsia="Batang" w:hAnsi="Times New Roman" w:cs="Times New Roman"/>
        </w:rPr>
        <w:t>, depr</w:t>
      </w:r>
      <w:ins w:id="1313" w:author="PerfectoAmor" w:date="2016-02-03T13:48:00Z">
        <w:r w:rsidR="00BB3692">
          <w:rPr>
            <w:rFonts w:ascii="Times New Roman" w:eastAsia="Batang" w:hAnsi="Times New Roman" w:cs="Times New Roman"/>
          </w:rPr>
          <w:t>esión</w:t>
        </w:r>
      </w:ins>
      <w:del w:id="1314" w:author="PerfectoAmor" w:date="2016-02-03T13:48:00Z">
        <w:r w:rsidRPr="007E5687" w:rsidDel="00BB3692">
          <w:rPr>
            <w:rFonts w:ascii="Times New Roman" w:eastAsia="Batang" w:hAnsi="Times New Roman" w:cs="Times New Roman"/>
          </w:rPr>
          <w:delText>imidos</w:delText>
        </w:r>
      </w:del>
      <w:ins w:id="1315" w:author="PerfectoAmor" w:date="2016-02-03T13:48:00Z">
        <w:r w:rsidR="00BB3692">
          <w:rPr>
            <w:rFonts w:ascii="Times New Roman" w:eastAsia="Batang" w:hAnsi="Times New Roman" w:cs="Times New Roman"/>
          </w:rPr>
          <w:t>…</w:t>
        </w:r>
      </w:ins>
      <w:del w:id="1316" w:author="PerfectoAmor" w:date="2016-02-03T13:48:00Z">
        <w:r w:rsidRPr="007E5687" w:rsidDel="00BB3692">
          <w:rPr>
            <w:rFonts w:ascii="Times New Roman" w:eastAsia="Batang" w:hAnsi="Times New Roman" w:cs="Times New Roman"/>
          </w:rPr>
          <w:delText>, etc</w:delText>
        </w:r>
      </w:del>
      <w:r w:rsidR="00046260">
        <w:rPr>
          <w:rFonts w:ascii="Times New Roman" w:eastAsia="Batang" w:hAnsi="Times New Roman" w:cs="Times New Roman"/>
        </w:rPr>
        <w:t>)</w:t>
      </w:r>
      <w:r w:rsidRPr="007E5687">
        <w:rPr>
          <w:rFonts w:ascii="Times New Roman" w:eastAsia="Batang" w:hAnsi="Times New Roman" w:cs="Times New Roman"/>
        </w:rPr>
        <w:t xml:space="preserve">. </w:t>
      </w:r>
    </w:p>
    <w:p w14:paraId="662F153B" w14:textId="77777777" w:rsidR="002E6BAD" w:rsidRDefault="002E6BAD" w:rsidP="00DE7C89">
      <w:pPr>
        <w:jc w:val="both"/>
        <w:rPr>
          <w:rFonts w:ascii="Times New Roman" w:eastAsia="Batang" w:hAnsi="Times New Roman" w:cs="Times New Roman"/>
        </w:rPr>
      </w:pPr>
    </w:p>
    <w:p w14:paraId="72FF2EF8" w14:textId="01FCC4EE" w:rsidR="00DE7C89" w:rsidRPr="007E5687" w:rsidRDefault="00DE7C89" w:rsidP="00DE7C89">
      <w:pPr>
        <w:jc w:val="both"/>
        <w:rPr>
          <w:rFonts w:ascii="Times New Roman" w:eastAsia="Batang" w:hAnsi="Times New Roman" w:cs="Times New Roman"/>
        </w:rPr>
      </w:pPr>
      <w:r w:rsidRPr="007E5687">
        <w:rPr>
          <w:rFonts w:ascii="Times New Roman" w:eastAsia="Batang" w:hAnsi="Times New Roman" w:cs="Times New Roman"/>
        </w:rPr>
        <w:t>Observemos el siguiente fragmento de texto en el que se utiliza</w:t>
      </w:r>
      <w:ins w:id="1317" w:author="PerfectoAmor" w:date="2016-02-03T13:49:00Z">
        <w:r w:rsidR="00BB3692">
          <w:rPr>
            <w:rFonts w:ascii="Times New Roman" w:eastAsia="Batang" w:hAnsi="Times New Roman" w:cs="Times New Roman"/>
          </w:rPr>
          <w:t>n</w:t>
        </w:r>
      </w:ins>
      <w:r w:rsidRPr="007E5687">
        <w:rPr>
          <w:rFonts w:ascii="Times New Roman" w:eastAsia="Batang" w:hAnsi="Times New Roman" w:cs="Times New Roman"/>
        </w:rPr>
        <w:t xml:space="preserve"> de manera adecuada los signos de admiración. </w:t>
      </w:r>
    </w:p>
    <w:p w14:paraId="2E4CEB3B" w14:textId="77777777" w:rsidR="002E6BAD" w:rsidRDefault="002E6BAD" w:rsidP="00DE7C89">
      <w:pPr>
        <w:jc w:val="center"/>
        <w:rPr>
          <w:rFonts w:ascii="Times New Roman" w:eastAsia="Batang" w:hAnsi="Times New Roman" w:cs="Times New Roman"/>
          <w:b/>
        </w:rPr>
      </w:pPr>
    </w:p>
    <w:p w14:paraId="42B9E3BF" w14:textId="77777777" w:rsidR="00DE7C89" w:rsidRPr="007E5687" w:rsidRDefault="00DE7C89" w:rsidP="002E6BAD">
      <w:pPr>
        <w:rPr>
          <w:rFonts w:ascii="Times New Roman" w:eastAsia="Batang" w:hAnsi="Times New Roman" w:cs="Times New Roman"/>
          <w:b/>
        </w:rPr>
      </w:pPr>
      <w:r w:rsidRPr="007E5687">
        <w:rPr>
          <w:rFonts w:ascii="Times New Roman" w:eastAsia="Batang" w:hAnsi="Times New Roman" w:cs="Times New Roman"/>
          <w:b/>
        </w:rPr>
        <w:t>El gato con botas</w:t>
      </w:r>
    </w:p>
    <w:p w14:paraId="2BF615E5" w14:textId="77777777" w:rsidR="00277F56" w:rsidRDefault="00277F56" w:rsidP="002E6BAD">
      <w:pPr>
        <w:rPr>
          <w:rFonts w:ascii="Times New Roman" w:hAnsi="Times New Roman" w:cs="Times New Roman"/>
        </w:rPr>
      </w:pPr>
    </w:p>
    <w:p w14:paraId="7062E655" w14:textId="56B45FD5" w:rsidR="00DE7C89" w:rsidRPr="007305C1" w:rsidRDefault="007305C1" w:rsidP="002E6BAD">
      <w:pPr>
        <w:rPr>
          <w:rFonts w:ascii="Times New Roman" w:hAnsi="Times New Roman" w:cs="Times New Roman"/>
          <w:i/>
          <w:rPrChange w:id="1318" w:author="PerfectoAmor" w:date="2016-02-04T14:02:00Z">
            <w:rPr>
              <w:rFonts w:ascii="Times New Roman" w:hAnsi="Times New Roman" w:cs="Times New Roman"/>
            </w:rPr>
          </w:rPrChange>
        </w:rPr>
      </w:pPr>
      <w:ins w:id="1319" w:author="PerfectoAmor" w:date="2016-02-04T14:01:00Z">
        <w:r w:rsidRPr="007305C1">
          <w:rPr>
            <w:rFonts w:ascii="Times New Roman" w:hAnsi="Times New Roman" w:cs="Times New Roman"/>
            <w:i/>
            <w:rPrChange w:id="1320" w:author="PerfectoAmor" w:date="2016-02-04T14:02:00Z">
              <w:rPr>
                <w:rFonts w:ascii="Times New Roman" w:hAnsi="Times New Roman" w:cs="Times New Roman"/>
              </w:rPr>
            </w:rPrChange>
          </w:rPr>
          <w:t>[</w:t>
        </w:r>
      </w:ins>
      <w:r w:rsidR="00DE7C89" w:rsidRPr="007305C1">
        <w:rPr>
          <w:rFonts w:ascii="Times New Roman" w:hAnsi="Times New Roman" w:cs="Times New Roman"/>
          <w:i/>
          <w:rPrChange w:id="1321" w:author="PerfectoAmor" w:date="2016-02-04T14:02:00Z">
            <w:rPr>
              <w:rFonts w:ascii="Times New Roman" w:hAnsi="Times New Roman" w:cs="Times New Roman"/>
            </w:rPr>
          </w:rPrChange>
        </w:rPr>
        <w:t>…</w:t>
      </w:r>
      <w:ins w:id="1322" w:author="PerfectoAmor" w:date="2016-02-04T14:01:00Z">
        <w:r w:rsidRPr="007305C1">
          <w:rPr>
            <w:rFonts w:ascii="Times New Roman" w:hAnsi="Times New Roman" w:cs="Times New Roman"/>
            <w:i/>
            <w:rPrChange w:id="1323" w:author="PerfectoAmor" w:date="2016-02-04T14:02:00Z">
              <w:rPr>
                <w:rFonts w:ascii="Times New Roman" w:hAnsi="Times New Roman" w:cs="Times New Roman"/>
              </w:rPr>
            </w:rPrChange>
          </w:rPr>
          <w:t xml:space="preserve">] </w:t>
        </w:r>
      </w:ins>
      <w:r w:rsidR="00DE7C89" w:rsidRPr="007305C1">
        <w:rPr>
          <w:rFonts w:ascii="Times New Roman" w:hAnsi="Times New Roman" w:cs="Times New Roman"/>
          <w:i/>
          <w:rPrChange w:id="1324" w:author="PerfectoAmor" w:date="2016-02-04T14:02:00Z">
            <w:rPr>
              <w:rFonts w:ascii="Times New Roman" w:hAnsi="Times New Roman" w:cs="Times New Roman"/>
            </w:rPr>
          </w:rPrChange>
        </w:rPr>
        <w:t xml:space="preserve">Aunque el muchacho desconocía los motivos del atrevido mandato del animal, obedeció confiado. Porque no tenía nada que perder y el gato con botas le había dado sobrados motivos de lealtad. </w:t>
      </w:r>
    </w:p>
    <w:p w14:paraId="520BDBA4" w14:textId="77777777" w:rsidR="00277F56" w:rsidRPr="007305C1" w:rsidRDefault="00277F56" w:rsidP="002E6BAD">
      <w:pPr>
        <w:rPr>
          <w:rFonts w:ascii="Times New Roman" w:hAnsi="Times New Roman" w:cs="Times New Roman"/>
          <w:i/>
          <w:rPrChange w:id="1325" w:author="PerfectoAmor" w:date="2016-02-04T14:02:00Z">
            <w:rPr>
              <w:rFonts w:ascii="Times New Roman" w:hAnsi="Times New Roman" w:cs="Times New Roman"/>
            </w:rPr>
          </w:rPrChange>
        </w:rPr>
      </w:pPr>
    </w:p>
    <w:p w14:paraId="1D2B43D1" w14:textId="6FCDCF96" w:rsidR="00DE7C89" w:rsidRPr="007305C1" w:rsidRDefault="00DE7C89" w:rsidP="002E6BAD">
      <w:pPr>
        <w:rPr>
          <w:rFonts w:ascii="Times New Roman" w:hAnsi="Times New Roman" w:cs="Times New Roman"/>
          <w:i/>
          <w:rPrChange w:id="1326" w:author="PerfectoAmor" w:date="2016-02-04T14:02:00Z">
            <w:rPr>
              <w:rFonts w:ascii="Times New Roman" w:hAnsi="Times New Roman" w:cs="Times New Roman"/>
            </w:rPr>
          </w:rPrChange>
        </w:rPr>
      </w:pPr>
      <w:r w:rsidRPr="007305C1">
        <w:rPr>
          <w:rFonts w:ascii="Times New Roman" w:hAnsi="Times New Roman" w:cs="Times New Roman"/>
          <w:i/>
          <w:rPrChange w:id="1327" w:author="PerfectoAmor" w:date="2016-02-04T14:02:00Z">
            <w:rPr>
              <w:rFonts w:ascii="Times New Roman" w:hAnsi="Times New Roman" w:cs="Times New Roman"/>
            </w:rPr>
          </w:rPrChange>
        </w:rPr>
        <w:t xml:space="preserve">Cuando el astuto gato vio que se acercaba el regio carruaje, seguido de una ostentosa comitiva, comenzó a gritar: </w:t>
      </w:r>
      <w:del w:id="1328" w:author="PerfectoAmor" w:date="2016-02-03T13:49:00Z">
        <w:r w:rsidRPr="007305C1" w:rsidDel="00AB6A70">
          <w:rPr>
            <w:rFonts w:ascii="Times New Roman" w:hAnsi="Times New Roman" w:cs="Times New Roman"/>
            <w:i/>
            <w:rPrChange w:id="1329" w:author="PerfectoAmor" w:date="2016-02-04T14:02:00Z">
              <w:rPr>
                <w:rFonts w:ascii="Times New Roman" w:hAnsi="Times New Roman" w:cs="Times New Roman"/>
              </w:rPr>
            </w:rPrChange>
          </w:rPr>
          <w:delText>-</w:delText>
        </w:r>
      </w:del>
      <w:ins w:id="1330" w:author="PerfectoAmor" w:date="2016-02-03T13:50:00Z">
        <w:r w:rsidR="00AB6A70" w:rsidRPr="007305C1">
          <w:rPr>
            <w:rFonts w:ascii="Times New Roman" w:hAnsi="Times New Roman" w:cs="Times New Roman"/>
            <w:i/>
            <w:rPrChange w:id="1331" w:author="PerfectoAmor" w:date="2016-02-04T14:02:00Z">
              <w:rPr>
                <w:rFonts w:ascii="Times New Roman" w:hAnsi="Times New Roman" w:cs="Times New Roman"/>
              </w:rPr>
            </w:rPrChange>
          </w:rPr>
          <w:t>−</w:t>
        </w:r>
      </w:ins>
      <w:r w:rsidRPr="007305C1">
        <w:rPr>
          <w:rFonts w:ascii="Times New Roman" w:hAnsi="Times New Roman" w:cs="Times New Roman"/>
          <w:i/>
          <w:rPrChange w:id="1332" w:author="PerfectoAmor" w:date="2016-02-04T14:02:00Z">
            <w:rPr>
              <w:rFonts w:ascii="Times New Roman" w:hAnsi="Times New Roman" w:cs="Times New Roman"/>
            </w:rPr>
          </w:rPrChange>
        </w:rPr>
        <w:t xml:space="preserve">¡Socorro!, ¡auxilio...!, </w:t>
      </w:r>
      <w:r w:rsidR="00A74D45" w:rsidRPr="007305C1">
        <w:rPr>
          <w:rFonts w:ascii="Times New Roman" w:hAnsi="Times New Roman" w:cs="Times New Roman"/>
          <w:i/>
          <w:rPrChange w:id="1333" w:author="PerfectoAmor" w:date="2016-02-04T14:02:00Z">
            <w:rPr>
              <w:rFonts w:ascii="Times New Roman" w:hAnsi="Times New Roman" w:cs="Times New Roman"/>
            </w:rPr>
          </w:rPrChange>
        </w:rPr>
        <w:t>¡</w:t>
      </w:r>
      <w:r w:rsidRPr="007305C1">
        <w:rPr>
          <w:rFonts w:ascii="Times New Roman" w:hAnsi="Times New Roman" w:cs="Times New Roman"/>
          <w:i/>
          <w:rPrChange w:id="1334" w:author="PerfectoAmor" w:date="2016-02-04T14:02:00Z">
            <w:rPr>
              <w:rFonts w:ascii="Times New Roman" w:hAnsi="Times New Roman" w:cs="Times New Roman"/>
            </w:rPr>
          </w:rPrChange>
        </w:rPr>
        <w:t>al ladrón, a los ladrones...!</w:t>
      </w:r>
    </w:p>
    <w:p w14:paraId="1FD562FF" w14:textId="77777777" w:rsidR="00DE7C89" w:rsidRPr="007305C1" w:rsidRDefault="00DE7C89" w:rsidP="002E6BAD">
      <w:pPr>
        <w:rPr>
          <w:rFonts w:ascii="Times New Roman" w:hAnsi="Times New Roman" w:cs="Times New Roman"/>
          <w:i/>
          <w:rPrChange w:id="1335" w:author="PerfectoAmor" w:date="2016-02-04T14:02:00Z">
            <w:rPr>
              <w:rFonts w:ascii="Times New Roman" w:hAnsi="Times New Roman" w:cs="Times New Roman"/>
            </w:rPr>
          </w:rPrChange>
        </w:rPr>
      </w:pPr>
      <w:r w:rsidRPr="007305C1">
        <w:rPr>
          <w:rFonts w:ascii="Times New Roman" w:hAnsi="Times New Roman" w:cs="Times New Roman"/>
          <w:i/>
          <w:rPrChange w:id="1336" w:author="PerfectoAmor" w:date="2016-02-04T14:02:00Z">
            <w:rPr>
              <w:rFonts w:ascii="Times New Roman" w:hAnsi="Times New Roman" w:cs="Times New Roman"/>
            </w:rPr>
          </w:rPrChange>
        </w:rPr>
        <w:t>Al oír los desesperados gritos, el rey mandó al gato, (que tan familiar le era), que le explicara lo sucedido.</w:t>
      </w:r>
    </w:p>
    <w:p w14:paraId="57E90389" w14:textId="77777777" w:rsidR="002E6BAD" w:rsidRPr="007E5687" w:rsidRDefault="002E6BAD" w:rsidP="002E6BAD">
      <w:pPr>
        <w:rPr>
          <w:rFonts w:ascii="Times New Roman" w:hAnsi="Times New Roman" w:cs="Times New Roman"/>
        </w:rPr>
      </w:pPr>
    </w:p>
    <w:p w14:paraId="5843A1B5" w14:textId="550CF049" w:rsidR="00DE7C89" w:rsidRDefault="00DE7C89" w:rsidP="002E6BAD">
      <w:pPr>
        <w:rPr>
          <w:rFonts w:ascii="Times New Roman" w:hAnsi="Times New Roman" w:cs="Times New Roman"/>
        </w:rPr>
      </w:pPr>
      <w:r w:rsidRPr="007E5687">
        <w:rPr>
          <w:rFonts w:ascii="Times New Roman" w:hAnsi="Times New Roman" w:cs="Times New Roman"/>
        </w:rPr>
        <w:t xml:space="preserve">Tomado de: Cuentos cortos populares. </w:t>
      </w:r>
      <w:hyperlink r:id="rId28" w:history="1">
        <w:r w:rsidR="002E6BAD" w:rsidRPr="007917AA">
          <w:rPr>
            <w:rStyle w:val="Hipervnculo"/>
            <w:rFonts w:ascii="Times New Roman" w:hAnsi="Times New Roman" w:cs="Times New Roman"/>
          </w:rPr>
          <w:t>http://www.manosalarte.com/cuentospopulares.html</w:t>
        </w:r>
      </w:hyperlink>
      <w:r w:rsidRPr="007E5687">
        <w:rPr>
          <w:rFonts w:ascii="Times New Roman" w:hAnsi="Times New Roman" w:cs="Times New Roman"/>
        </w:rPr>
        <w:t xml:space="preserve"> </w:t>
      </w:r>
    </w:p>
    <w:p w14:paraId="359F8B20" w14:textId="77777777" w:rsidR="00DE7C89" w:rsidRPr="007E5687" w:rsidRDefault="00DE7C89" w:rsidP="00DE7C89">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1563"/>
        <w:gridCol w:w="7265"/>
      </w:tblGrid>
      <w:tr w:rsidR="00DE7C89" w:rsidRPr="007E5687" w14:paraId="255C3843" w14:textId="77777777" w:rsidTr="00220818">
        <w:tc>
          <w:tcPr>
            <w:tcW w:w="9033" w:type="dxa"/>
            <w:gridSpan w:val="2"/>
            <w:shd w:val="clear" w:color="auto" w:fill="0D0D0D" w:themeFill="text1" w:themeFillTint="F2"/>
          </w:tcPr>
          <w:p w14:paraId="44A91375" w14:textId="77777777" w:rsidR="00DE7C89" w:rsidRPr="007E5687" w:rsidRDefault="00DE7C89" w:rsidP="00220818">
            <w:pPr>
              <w:jc w:val="center"/>
              <w:rPr>
                <w:rFonts w:ascii="Times New Roman" w:hAnsi="Times New Roman" w:cs="Times New Roman"/>
                <w:b/>
                <w:color w:val="FFFFFF" w:themeColor="background1"/>
                <w:lang w:val="es-ES"/>
              </w:rPr>
            </w:pPr>
            <w:r w:rsidRPr="007E5687">
              <w:rPr>
                <w:rFonts w:ascii="Times New Roman" w:hAnsi="Times New Roman" w:cs="Times New Roman"/>
                <w:b/>
                <w:color w:val="FFFFFF" w:themeColor="background1"/>
                <w:lang w:val="es-ES"/>
              </w:rPr>
              <w:t>Imagen (fotografía, gráfica o ilustración)</w:t>
            </w:r>
          </w:p>
        </w:tc>
      </w:tr>
      <w:tr w:rsidR="00DE7C89" w:rsidRPr="007E5687" w14:paraId="4DD7FC16" w14:textId="77777777" w:rsidTr="00220818">
        <w:tc>
          <w:tcPr>
            <w:tcW w:w="1384" w:type="dxa"/>
          </w:tcPr>
          <w:p w14:paraId="5DE72420" w14:textId="77777777" w:rsidR="00DE7C89" w:rsidRPr="007E5687" w:rsidRDefault="00DE7C89" w:rsidP="00220818">
            <w:pPr>
              <w:rPr>
                <w:rFonts w:ascii="Times New Roman" w:hAnsi="Times New Roman" w:cs="Times New Roman"/>
                <w:b/>
                <w:color w:val="000000"/>
                <w:lang w:val="es-ES"/>
              </w:rPr>
            </w:pPr>
            <w:r w:rsidRPr="007E5687">
              <w:rPr>
                <w:rFonts w:ascii="Times New Roman" w:hAnsi="Times New Roman" w:cs="Times New Roman"/>
                <w:b/>
                <w:color w:val="000000"/>
                <w:lang w:val="es-ES"/>
              </w:rPr>
              <w:t>Código</w:t>
            </w:r>
          </w:p>
        </w:tc>
        <w:tc>
          <w:tcPr>
            <w:tcW w:w="7649" w:type="dxa"/>
          </w:tcPr>
          <w:p w14:paraId="0761CBE6" w14:textId="39EEDCFF" w:rsidR="00DE7C89" w:rsidRPr="007E5687" w:rsidRDefault="00DE7C89" w:rsidP="00220818">
            <w:pPr>
              <w:rPr>
                <w:rFonts w:ascii="Times New Roman" w:hAnsi="Times New Roman" w:cs="Times New Roman"/>
                <w:b/>
                <w:color w:val="000000"/>
                <w:lang w:val="es-ES"/>
              </w:rPr>
            </w:pPr>
            <w:r w:rsidRPr="007E5687">
              <w:rPr>
                <w:rFonts w:ascii="Times New Roman" w:hAnsi="Times New Roman" w:cs="Times New Roman"/>
                <w:color w:val="000000"/>
                <w:lang w:val="es-ES"/>
              </w:rPr>
              <w:t>LE_06_05</w:t>
            </w:r>
            <w:r w:rsidRPr="002E6BAD">
              <w:rPr>
                <w:rFonts w:ascii="Times New Roman" w:hAnsi="Times New Roman" w:cs="Times New Roman"/>
                <w:lang w:val="es-ES"/>
              </w:rPr>
              <w:t>_</w:t>
            </w:r>
            <w:r w:rsidR="002E6BAD" w:rsidRPr="002E6BAD">
              <w:rPr>
                <w:rFonts w:ascii="Times New Roman" w:hAnsi="Times New Roman" w:cs="Times New Roman"/>
                <w:lang w:val="es-ES"/>
              </w:rPr>
              <w:t>IMG10</w:t>
            </w:r>
          </w:p>
        </w:tc>
      </w:tr>
      <w:tr w:rsidR="00DE7C89" w:rsidRPr="007E5687" w14:paraId="69AA8EC5" w14:textId="77777777" w:rsidTr="00220818">
        <w:tc>
          <w:tcPr>
            <w:tcW w:w="1384" w:type="dxa"/>
          </w:tcPr>
          <w:p w14:paraId="71EEC768" w14:textId="77777777" w:rsidR="00DE7C89" w:rsidRPr="007E5687" w:rsidRDefault="00DE7C89" w:rsidP="00220818">
            <w:pPr>
              <w:rPr>
                <w:rFonts w:ascii="Times New Roman" w:hAnsi="Times New Roman" w:cs="Times New Roman"/>
                <w:color w:val="000000"/>
                <w:lang w:val="es-ES"/>
              </w:rPr>
            </w:pPr>
            <w:r w:rsidRPr="007E5687">
              <w:rPr>
                <w:rFonts w:ascii="Times New Roman" w:hAnsi="Times New Roman" w:cs="Times New Roman"/>
                <w:b/>
                <w:color w:val="000000"/>
                <w:lang w:val="es-ES"/>
              </w:rPr>
              <w:t>Descripción</w:t>
            </w:r>
          </w:p>
        </w:tc>
        <w:tc>
          <w:tcPr>
            <w:tcW w:w="7649" w:type="dxa"/>
          </w:tcPr>
          <w:p w14:paraId="7064E4CD" w14:textId="45A195A4" w:rsidR="00DE7C89" w:rsidRPr="007E5687" w:rsidRDefault="00DE7C89" w:rsidP="00AB6A70">
            <w:pPr>
              <w:rPr>
                <w:rFonts w:ascii="Times New Roman" w:hAnsi="Times New Roman" w:cs="Times New Roman"/>
                <w:color w:val="000000"/>
                <w:lang w:val="es-ES"/>
              </w:rPr>
            </w:pPr>
            <w:r w:rsidRPr="007E5687">
              <w:rPr>
                <w:rFonts w:ascii="Times New Roman" w:hAnsi="Times New Roman" w:cs="Times New Roman"/>
                <w:color w:val="000000"/>
                <w:lang w:val="es-ES"/>
              </w:rPr>
              <w:t>Los signos de admiración</w:t>
            </w:r>
            <w:r w:rsidR="004313AE">
              <w:rPr>
                <w:rFonts w:ascii="Times New Roman" w:hAnsi="Times New Roman" w:cs="Times New Roman"/>
                <w:color w:val="000000"/>
                <w:lang w:val="es-ES"/>
              </w:rPr>
              <w:t>.</w:t>
            </w:r>
          </w:p>
        </w:tc>
      </w:tr>
      <w:tr w:rsidR="00DE7C89" w:rsidRPr="007E5687" w14:paraId="642EA178" w14:textId="77777777" w:rsidTr="00220818">
        <w:tc>
          <w:tcPr>
            <w:tcW w:w="1384" w:type="dxa"/>
          </w:tcPr>
          <w:p w14:paraId="4F3416F9" w14:textId="77777777" w:rsidR="00DE7C89" w:rsidRPr="007E5687" w:rsidRDefault="00DE7C89" w:rsidP="00220818">
            <w:pPr>
              <w:rPr>
                <w:rFonts w:ascii="Times New Roman" w:hAnsi="Times New Roman" w:cs="Times New Roman"/>
                <w:color w:val="000000"/>
                <w:lang w:val="es-ES"/>
              </w:rPr>
            </w:pPr>
            <w:r w:rsidRPr="007E5687">
              <w:rPr>
                <w:rFonts w:ascii="Times New Roman" w:hAnsi="Times New Roman" w:cs="Times New Roman"/>
                <w:b/>
                <w:color w:val="000000"/>
                <w:lang w:val="es-ES"/>
              </w:rPr>
              <w:t>Código Shutterstock (o URL o la ruta en AulaPlaneta)</w:t>
            </w:r>
          </w:p>
        </w:tc>
        <w:tc>
          <w:tcPr>
            <w:tcW w:w="7649" w:type="dxa"/>
          </w:tcPr>
          <w:p w14:paraId="7D9F528B" w14:textId="77777777" w:rsidR="00DE7C89" w:rsidRPr="007E5687" w:rsidRDefault="002F7C07" w:rsidP="00220818">
            <w:pPr>
              <w:rPr>
                <w:rFonts w:ascii="Times New Roman" w:hAnsi="Times New Roman" w:cs="Times New Roman"/>
                <w:color w:val="000000"/>
                <w:lang w:val="es-ES"/>
              </w:rPr>
            </w:pPr>
            <w:hyperlink r:id="rId29" w:history="1">
              <w:r w:rsidR="00DE7C89" w:rsidRPr="007E5687">
                <w:rPr>
                  <w:rStyle w:val="Hipervnculo"/>
                  <w:rFonts w:ascii="Times New Roman" w:hAnsi="Times New Roman" w:cs="Times New Roman"/>
                  <w:color w:val="C2E1ED"/>
                  <w:shd w:val="clear" w:color="auto" w:fill="222222"/>
                </w:rPr>
                <w:t>138863261</w:t>
              </w:r>
            </w:hyperlink>
          </w:p>
        </w:tc>
      </w:tr>
      <w:tr w:rsidR="00DE7C89" w:rsidRPr="007E5687" w14:paraId="62A2C4BF" w14:textId="77777777" w:rsidTr="00220818">
        <w:tc>
          <w:tcPr>
            <w:tcW w:w="1384" w:type="dxa"/>
          </w:tcPr>
          <w:p w14:paraId="6BF565E9" w14:textId="77777777" w:rsidR="00DE7C89" w:rsidRPr="007E5687" w:rsidRDefault="00DE7C89" w:rsidP="00220818">
            <w:pPr>
              <w:rPr>
                <w:rFonts w:ascii="Times New Roman" w:hAnsi="Times New Roman" w:cs="Times New Roman"/>
                <w:color w:val="000000"/>
                <w:lang w:val="es-ES"/>
              </w:rPr>
            </w:pPr>
            <w:r w:rsidRPr="007E5687">
              <w:rPr>
                <w:rFonts w:ascii="Times New Roman" w:hAnsi="Times New Roman" w:cs="Times New Roman"/>
                <w:b/>
                <w:color w:val="000000"/>
                <w:lang w:val="es-ES"/>
              </w:rPr>
              <w:t>Pie de imagen</w:t>
            </w:r>
          </w:p>
        </w:tc>
        <w:tc>
          <w:tcPr>
            <w:tcW w:w="7649" w:type="dxa"/>
          </w:tcPr>
          <w:p w14:paraId="3D9AF2C5" w14:textId="77777777" w:rsidR="00AB6A70" w:rsidRDefault="00E4251F" w:rsidP="00AB6A70">
            <w:pPr>
              <w:rPr>
                <w:ins w:id="1337" w:author="PerfectoAmor" w:date="2016-02-03T13:51:00Z"/>
                <w:rFonts w:ascii="Times New Roman" w:hAnsi="Times New Roman" w:cs="Times New Roman"/>
              </w:rPr>
            </w:pPr>
            <w:del w:id="1338" w:author="PerfectoAmor" w:date="2016-02-03T13:50:00Z">
              <w:r w:rsidDel="00AB6A70">
                <w:rPr>
                  <w:rFonts w:ascii="Times New Roman" w:hAnsi="Times New Roman" w:cs="Times New Roman"/>
                </w:rPr>
                <w:delText>“</w:delText>
              </w:r>
            </w:del>
            <w:r w:rsidR="00DE7C89" w:rsidRPr="00AB6A70">
              <w:rPr>
                <w:rFonts w:ascii="Times New Roman" w:hAnsi="Times New Roman" w:cs="Times New Roman"/>
                <w:i/>
                <w:rPrChange w:id="1339" w:author="PerfectoAmor" w:date="2016-02-03T13:51:00Z">
                  <w:rPr>
                    <w:rFonts w:ascii="Times New Roman" w:hAnsi="Times New Roman" w:cs="Times New Roman"/>
                  </w:rPr>
                </w:rPrChange>
              </w:rPr>
              <w:t>¡Hoy me siento muy feliz de estar aquí junto a ti!</w:t>
            </w:r>
            <w:del w:id="1340" w:author="PerfectoAmor" w:date="2016-02-03T13:51:00Z">
              <w:r w:rsidDel="00AB6A70">
                <w:rPr>
                  <w:rFonts w:ascii="Times New Roman" w:hAnsi="Times New Roman" w:cs="Times New Roman"/>
                </w:rPr>
                <w:delText>”</w:delText>
              </w:r>
            </w:del>
            <w:r w:rsidR="00DE7C89" w:rsidRPr="007E5687">
              <w:rPr>
                <w:rFonts w:ascii="Times New Roman" w:hAnsi="Times New Roman" w:cs="Times New Roman"/>
              </w:rPr>
              <w:t xml:space="preserve"> </w:t>
            </w:r>
          </w:p>
          <w:p w14:paraId="40539C5F" w14:textId="159C4491" w:rsidR="00DE7C89" w:rsidRPr="007E5687" w:rsidRDefault="00DE7C89" w:rsidP="00AB6A70">
            <w:pPr>
              <w:rPr>
                <w:rFonts w:ascii="Times New Roman" w:hAnsi="Times New Roman" w:cs="Times New Roman"/>
                <w:color w:val="000000"/>
                <w:lang w:val="es-ES"/>
              </w:rPr>
            </w:pPr>
            <w:r w:rsidRPr="007E5687">
              <w:rPr>
                <w:rFonts w:ascii="Times New Roman" w:hAnsi="Times New Roman" w:cs="Times New Roman"/>
              </w:rPr>
              <w:t>En esta oración se exp</w:t>
            </w:r>
            <w:r w:rsidR="00E4251F">
              <w:rPr>
                <w:rFonts w:ascii="Times New Roman" w:hAnsi="Times New Roman" w:cs="Times New Roman"/>
              </w:rPr>
              <w:t xml:space="preserve">resa </w:t>
            </w:r>
            <w:del w:id="1341" w:author="PerfectoAmor" w:date="2016-02-03T13:51:00Z">
              <w:r w:rsidR="00E4251F" w:rsidDel="00AB6A70">
                <w:rPr>
                  <w:rFonts w:ascii="Times New Roman" w:hAnsi="Times New Roman" w:cs="Times New Roman"/>
                </w:rPr>
                <w:delText xml:space="preserve">el sentimiento de </w:delText>
              </w:r>
            </w:del>
            <w:r w:rsidR="00E4251F">
              <w:rPr>
                <w:rFonts w:ascii="Times New Roman" w:hAnsi="Times New Roman" w:cs="Times New Roman"/>
              </w:rPr>
              <w:t>alegría. La manera de transmitir dicho sentimiento es el uso</w:t>
            </w:r>
            <w:r w:rsidRPr="007E5687">
              <w:rPr>
                <w:rFonts w:ascii="Times New Roman" w:hAnsi="Times New Roman" w:cs="Times New Roman"/>
              </w:rPr>
              <w:t xml:space="preserve"> de los signos de admiración. </w:t>
            </w:r>
            <w:r w:rsidR="00E4251F">
              <w:rPr>
                <w:rFonts w:ascii="Times New Roman" w:hAnsi="Times New Roman" w:cs="Times New Roman"/>
              </w:rPr>
              <w:t>Ahora, piensa y escribe cinco oraciones más en la</w:t>
            </w:r>
            <w:r w:rsidRPr="007E5687">
              <w:rPr>
                <w:rFonts w:ascii="Times New Roman" w:hAnsi="Times New Roman" w:cs="Times New Roman"/>
              </w:rPr>
              <w:t>s que reflejes un sentimiento de m</w:t>
            </w:r>
            <w:r w:rsidR="00E4251F">
              <w:rPr>
                <w:rFonts w:ascii="Times New Roman" w:hAnsi="Times New Roman" w:cs="Times New Roman"/>
              </w:rPr>
              <w:t>iedo, deseo, anhelo, esperanza y</w:t>
            </w:r>
            <w:r w:rsidRPr="007E5687">
              <w:rPr>
                <w:rFonts w:ascii="Times New Roman" w:hAnsi="Times New Roman" w:cs="Times New Roman"/>
              </w:rPr>
              <w:t xml:space="preserve"> tristeza.</w:t>
            </w:r>
          </w:p>
        </w:tc>
      </w:tr>
    </w:tbl>
    <w:p w14:paraId="0639F194" w14:textId="77777777" w:rsidR="002E6BAD" w:rsidRPr="002E6BAD" w:rsidRDefault="002E6BAD" w:rsidP="00DE7C89">
      <w:pPr>
        <w:rPr>
          <w:rFonts w:ascii="Times New Roman" w:hAnsi="Times New Roman" w:cs="Times New Roman"/>
          <w:b/>
          <w:highlight w:val="yellow"/>
          <w:lang w:val="es-ES"/>
        </w:rPr>
      </w:pPr>
    </w:p>
    <w:p w14:paraId="1962C43B" w14:textId="65CEB340" w:rsidR="00DE7C89" w:rsidRPr="002E6BAD" w:rsidDel="002E7D2E" w:rsidRDefault="00DE7C89" w:rsidP="00DE7C89">
      <w:pPr>
        <w:rPr>
          <w:del w:id="1342" w:author="Cris Pineda" w:date="2016-02-08T23:08:00Z"/>
          <w:rFonts w:ascii="Times New Roman" w:hAnsi="Times New Roman" w:cs="Times New Roman"/>
          <w:b/>
          <w:lang w:val="es-ES"/>
        </w:rPr>
      </w:pPr>
      <w:del w:id="1343" w:author="Cris Pineda" w:date="2016-02-08T23:08:00Z">
        <w:r w:rsidRPr="002E6BAD" w:rsidDel="002E7D2E">
          <w:rPr>
            <w:rFonts w:ascii="Times New Roman" w:hAnsi="Times New Roman" w:cs="Times New Roman"/>
            <w:b/>
            <w:highlight w:val="yellow"/>
            <w:lang w:val="es-ES"/>
          </w:rPr>
          <w:delText>[SECCIÓN 2]</w:delText>
        </w:r>
        <w:r w:rsidRPr="002E6BAD" w:rsidDel="002E7D2E">
          <w:rPr>
            <w:rFonts w:ascii="Times New Roman" w:hAnsi="Times New Roman" w:cs="Times New Roman"/>
            <w:b/>
            <w:lang w:val="es-ES"/>
          </w:rPr>
          <w:delText xml:space="preserve"> </w:delText>
        </w:r>
        <w:commentRangeStart w:id="1344"/>
        <w:r w:rsidR="002E6BAD" w:rsidRPr="002E6BAD" w:rsidDel="002E7D2E">
          <w:rPr>
            <w:rFonts w:ascii="Times New Roman" w:hAnsi="Times New Roman" w:cs="Times New Roman"/>
            <w:b/>
            <w:lang w:val="es-ES"/>
          </w:rPr>
          <w:delText>4</w:delText>
        </w:r>
        <w:r w:rsidRPr="002E6BAD" w:rsidDel="002E7D2E">
          <w:rPr>
            <w:rFonts w:ascii="Times New Roman" w:hAnsi="Times New Roman" w:cs="Times New Roman"/>
            <w:b/>
            <w:lang w:val="es-ES"/>
          </w:rPr>
          <w:delText>.3 Consolidación</w:delText>
        </w:r>
        <w:commentRangeEnd w:id="1344"/>
        <w:r w:rsidR="007305C1" w:rsidDel="002E7D2E">
          <w:rPr>
            <w:rStyle w:val="Refdecomentario"/>
          </w:rPr>
          <w:commentReference w:id="1344"/>
        </w:r>
      </w:del>
    </w:p>
    <w:p w14:paraId="7D0ED409" w14:textId="45BF9E4D" w:rsidR="00DE7C89" w:rsidRPr="007E5687" w:rsidDel="002E7D2E" w:rsidRDefault="00DE7C89" w:rsidP="00DE7C89">
      <w:pPr>
        <w:rPr>
          <w:del w:id="1345" w:author="Cris Pineda" w:date="2016-02-08T23:08:00Z"/>
          <w:rFonts w:ascii="Times New Roman" w:hAnsi="Times New Roman" w:cs="Times New Roman"/>
          <w:lang w:val="es-ES"/>
        </w:rPr>
      </w:pPr>
    </w:p>
    <w:p w14:paraId="3CE95DD9" w14:textId="6328DA12" w:rsidR="00DE7C89" w:rsidRPr="007E5687" w:rsidRDefault="00DE7C89" w:rsidP="00DE7C89">
      <w:pPr>
        <w:jc w:val="both"/>
        <w:rPr>
          <w:rFonts w:ascii="Times New Roman" w:hAnsi="Times New Roman" w:cs="Times New Roman"/>
          <w:lang w:val="es-ES"/>
        </w:rPr>
      </w:pPr>
      <w:r w:rsidRPr="007E5687">
        <w:rPr>
          <w:rFonts w:ascii="Times New Roman" w:hAnsi="Times New Roman" w:cs="Times New Roman"/>
          <w:lang w:val="es-ES"/>
        </w:rPr>
        <w:t xml:space="preserve">Observa el siguiente cuadro en el que podrás encontrar algunas características que diferencian los signos de interrogación de los signos de admiración. </w:t>
      </w:r>
    </w:p>
    <w:p w14:paraId="5FC21BFB" w14:textId="77777777" w:rsidR="00DE7C89" w:rsidRPr="007E5687" w:rsidRDefault="00DE7C89" w:rsidP="00DE7C89">
      <w:pPr>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4412"/>
        <w:gridCol w:w="4416"/>
      </w:tblGrid>
      <w:tr w:rsidR="00DE7C89" w:rsidRPr="007E5687" w14:paraId="1EFB27FB" w14:textId="77777777" w:rsidTr="00220818">
        <w:tc>
          <w:tcPr>
            <w:tcW w:w="8978" w:type="dxa"/>
            <w:gridSpan w:val="2"/>
          </w:tcPr>
          <w:p w14:paraId="34B85755" w14:textId="77777777" w:rsidR="00DE7C89" w:rsidRPr="007E5687" w:rsidRDefault="00DE7C89" w:rsidP="002E6BAD">
            <w:pPr>
              <w:rPr>
                <w:rFonts w:ascii="Times New Roman" w:hAnsi="Times New Roman" w:cs="Times New Roman"/>
                <w:b/>
                <w:lang w:val="es-ES"/>
              </w:rPr>
            </w:pPr>
            <w:r w:rsidRPr="007E5687">
              <w:rPr>
                <w:rFonts w:ascii="Times New Roman" w:hAnsi="Times New Roman" w:cs="Times New Roman"/>
                <w:b/>
                <w:lang w:val="es-ES"/>
              </w:rPr>
              <w:t>¿Cuándo usamos los signos de admiración e interrogación?</w:t>
            </w:r>
          </w:p>
        </w:tc>
      </w:tr>
      <w:tr w:rsidR="00DE7C89" w:rsidRPr="007E5687" w14:paraId="1DD439D6" w14:textId="77777777" w:rsidTr="00220818">
        <w:tc>
          <w:tcPr>
            <w:tcW w:w="4489" w:type="dxa"/>
          </w:tcPr>
          <w:p w14:paraId="24398254" w14:textId="77777777" w:rsidR="00DE7C89" w:rsidRPr="002E6BAD" w:rsidRDefault="00DE7C89" w:rsidP="002E6BAD">
            <w:pPr>
              <w:rPr>
                <w:rFonts w:ascii="Times New Roman" w:hAnsi="Times New Roman" w:cs="Times New Roman"/>
                <w:b/>
                <w:lang w:val="es-ES"/>
              </w:rPr>
            </w:pPr>
            <w:r w:rsidRPr="002E6BAD">
              <w:rPr>
                <w:rFonts w:ascii="Times New Roman" w:hAnsi="Times New Roman" w:cs="Times New Roman"/>
                <w:b/>
                <w:lang w:val="es-ES"/>
              </w:rPr>
              <w:t>Signos de admiración</w:t>
            </w:r>
          </w:p>
        </w:tc>
        <w:tc>
          <w:tcPr>
            <w:tcW w:w="4489" w:type="dxa"/>
          </w:tcPr>
          <w:p w14:paraId="4D49A88E" w14:textId="77777777" w:rsidR="00DE7C89" w:rsidRPr="002E6BAD" w:rsidRDefault="00DE7C89" w:rsidP="002E6BAD">
            <w:pPr>
              <w:rPr>
                <w:rFonts w:ascii="Times New Roman" w:hAnsi="Times New Roman" w:cs="Times New Roman"/>
                <w:b/>
                <w:lang w:val="es-ES"/>
              </w:rPr>
            </w:pPr>
            <w:r w:rsidRPr="002E6BAD">
              <w:rPr>
                <w:rFonts w:ascii="Times New Roman" w:hAnsi="Times New Roman" w:cs="Times New Roman"/>
                <w:b/>
                <w:lang w:val="es-ES"/>
              </w:rPr>
              <w:t>Signos de interrogación</w:t>
            </w:r>
          </w:p>
        </w:tc>
      </w:tr>
      <w:tr w:rsidR="00DE7C89" w:rsidRPr="007E5687" w14:paraId="1FF0DA73" w14:textId="77777777" w:rsidTr="00220818">
        <w:tc>
          <w:tcPr>
            <w:tcW w:w="4489" w:type="dxa"/>
          </w:tcPr>
          <w:p w14:paraId="71BB8FF2" w14:textId="21B045EB" w:rsidR="00DE7C89" w:rsidRPr="007E5687" w:rsidRDefault="00847630" w:rsidP="00DE7C89">
            <w:pPr>
              <w:pStyle w:val="Prrafodelista"/>
              <w:numPr>
                <w:ilvl w:val="0"/>
                <w:numId w:val="14"/>
              </w:numPr>
              <w:spacing w:after="0"/>
              <w:ind w:left="142" w:hanging="153"/>
              <w:jc w:val="both"/>
              <w:rPr>
                <w:rFonts w:ascii="Times New Roman" w:hAnsi="Times New Roman" w:cs="Times New Roman"/>
              </w:rPr>
            </w:pPr>
            <w:ins w:id="1346" w:author="PerfectoAmor" w:date="2016-02-04T09:21:00Z">
              <w:r>
                <w:rPr>
                  <w:rFonts w:ascii="Times New Roman" w:hAnsi="Times New Roman" w:cs="Times New Roman"/>
                </w:rPr>
                <w:t xml:space="preserve">Al comenzar </w:t>
              </w:r>
            </w:ins>
            <w:del w:id="1347" w:author="PerfectoAmor" w:date="2016-02-04T09:21:00Z">
              <w:r w:rsidR="00DE7C89" w:rsidRPr="007E5687" w:rsidDel="00847630">
                <w:rPr>
                  <w:rFonts w:ascii="Times New Roman" w:hAnsi="Times New Roman" w:cs="Times New Roman"/>
                </w:rPr>
                <w:delText>Cuando co</w:delText>
              </w:r>
              <w:r w:rsidR="009554F2" w:rsidDel="00847630">
                <w:rPr>
                  <w:rFonts w:ascii="Times New Roman" w:hAnsi="Times New Roman" w:cs="Times New Roman"/>
                </w:rPr>
                <w:delText xml:space="preserve">menzamos </w:delText>
              </w:r>
            </w:del>
            <w:r w:rsidR="009554F2">
              <w:rPr>
                <w:rFonts w:ascii="Times New Roman" w:hAnsi="Times New Roman" w:cs="Times New Roman"/>
              </w:rPr>
              <w:t>la exclamación aunque e</w:t>
            </w:r>
            <w:r w:rsidR="00DE7C89" w:rsidRPr="007E5687">
              <w:rPr>
                <w:rFonts w:ascii="Times New Roman" w:hAnsi="Times New Roman" w:cs="Times New Roman"/>
              </w:rPr>
              <w:t>sta no siempre inicie con el enunciado.</w:t>
            </w:r>
          </w:p>
          <w:p w14:paraId="438E2283" w14:textId="4FE95FC1" w:rsidR="00DE7C89" w:rsidRPr="007E5687" w:rsidRDefault="00DE7C89" w:rsidP="00DE7C89">
            <w:pPr>
              <w:pStyle w:val="Prrafodelista"/>
              <w:numPr>
                <w:ilvl w:val="0"/>
                <w:numId w:val="14"/>
              </w:numPr>
              <w:spacing w:after="0"/>
              <w:ind w:left="142" w:hanging="153"/>
              <w:jc w:val="both"/>
              <w:rPr>
                <w:rFonts w:ascii="Times New Roman" w:hAnsi="Times New Roman" w:cs="Times New Roman"/>
              </w:rPr>
            </w:pPr>
            <w:del w:id="1348" w:author="PerfectoAmor" w:date="2016-02-04T09:22:00Z">
              <w:r w:rsidRPr="007E5687" w:rsidDel="00847630">
                <w:rPr>
                  <w:rFonts w:ascii="Times New Roman" w:hAnsi="Times New Roman" w:cs="Times New Roman"/>
                </w:rPr>
                <w:delText xml:space="preserve">Cuando las palabras que usamos para </w:delText>
              </w:r>
            </w:del>
            <w:ins w:id="1349" w:author="PerfectoAmor" w:date="2016-02-04T09:22:00Z">
              <w:r w:rsidR="00847630">
                <w:rPr>
                  <w:rFonts w:ascii="Times New Roman" w:hAnsi="Times New Roman" w:cs="Times New Roman"/>
                </w:rPr>
                <w:t xml:space="preserve">Al </w:t>
              </w:r>
            </w:ins>
            <w:r w:rsidRPr="007E5687">
              <w:rPr>
                <w:rFonts w:ascii="Times New Roman" w:hAnsi="Times New Roman" w:cs="Times New Roman"/>
              </w:rPr>
              <w:t xml:space="preserve">llamar o nombrar a una persona o cosa </w:t>
            </w:r>
            <w:ins w:id="1350" w:author="PerfectoAmor" w:date="2016-02-04T09:22:00Z">
              <w:r w:rsidR="00847630">
                <w:rPr>
                  <w:rFonts w:ascii="Times New Roman" w:hAnsi="Times New Roman" w:cs="Times New Roman"/>
                </w:rPr>
                <w:t xml:space="preserve">cuyos </w:t>
              </w:r>
            </w:ins>
            <w:del w:id="1351" w:author="PerfectoAmor" w:date="2016-02-04T09:22:00Z">
              <w:r w:rsidRPr="007E5687" w:rsidDel="00847630">
                <w:rPr>
                  <w:rFonts w:ascii="Times New Roman" w:hAnsi="Times New Roman" w:cs="Times New Roman"/>
                </w:rPr>
                <w:delText>(</w:delText>
              </w:r>
            </w:del>
            <w:r w:rsidRPr="007E5687">
              <w:rPr>
                <w:rFonts w:ascii="Times New Roman" w:hAnsi="Times New Roman" w:cs="Times New Roman"/>
              </w:rPr>
              <w:t>vocativos</w:t>
            </w:r>
            <w:del w:id="1352" w:author="PerfectoAmor" w:date="2016-02-04T09:22:00Z">
              <w:r w:rsidRPr="007E5687" w:rsidDel="00847630">
                <w:rPr>
                  <w:rFonts w:ascii="Times New Roman" w:hAnsi="Times New Roman" w:cs="Times New Roman"/>
                </w:rPr>
                <w:delText>)</w:delText>
              </w:r>
            </w:del>
            <w:r w:rsidRPr="007E5687">
              <w:rPr>
                <w:rFonts w:ascii="Times New Roman" w:hAnsi="Times New Roman" w:cs="Times New Roman"/>
              </w:rPr>
              <w:t xml:space="preserve"> se encuentran al principio de la oración</w:t>
            </w:r>
            <w:del w:id="1353" w:author="PerfectoAmor" w:date="2016-02-04T14:05:00Z">
              <w:r w:rsidRPr="007E5687" w:rsidDel="007305C1">
                <w:rPr>
                  <w:rFonts w:ascii="Times New Roman" w:hAnsi="Times New Roman" w:cs="Times New Roman"/>
                </w:rPr>
                <w:delText>,</w:delText>
              </w:r>
            </w:del>
            <w:r w:rsidRPr="007E5687">
              <w:rPr>
                <w:rFonts w:ascii="Times New Roman" w:hAnsi="Times New Roman" w:cs="Times New Roman"/>
              </w:rPr>
              <w:t xml:space="preserve"> se escribe</w:t>
            </w:r>
            <w:ins w:id="1354" w:author="PerfectoAmor" w:date="2016-02-04T14:05:00Z">
              <w:r w:rsidR="007305C1">
                <w:rPr>
                  <w:rFonts w:ascii="Times New Roman" w:hAnsi="Times New Roman" w:cs="Times New Roman"/>
                </w:rPr>
                <w:t>n</w:t>
              </w:r>
            </w:ins>
            <w:r w:rsidRPr="007E5687">
              <w:rPr>
                <w:rFonts w:ascii="Times New Roman" w:hAnsi="Times New Roman" w:cs="Times New Roman"/>
              </w:rPr>
              <w:t xml:space="preserve"> fuera del signo de exclamación.</w:t>
            </w:r>
          </w:p>
          <w:p w14:paraId="3ECECF23" w14:textId="470B4A27" w:rsidR="00DE7C89" w:rsidRPr="007E5687" w:rsidRDefault="00DE7C89" w:rsidP="00DE7C89">
            <w:pPr>
              <w:pStyle w:val="Prrafodelista"/>
              <w:numPr>
                <w:ilvl w:val="0"/>
                <w:numId w:val="14"/>
              </w:numPr>
              <w:spacing w:after="0"/>
              <w:ind w:left="142" w:hanging="153"/>
              <w:jc w:val="both"/>
              <w:rPr>
                <w:rFonts w:ascii="Times New Roman" w:hAnsi="Times New Roman" w:cs="Times New Roman"/>
              </w:rPr>
            </w:pPr>
            <w:del w:id="1355" w:author="PerfectoAmor" w:date="2016-02-04T09:22:00Z">
              <w:r w:rsidRPr="007E5687" w:rsidDel="00847630">
                <w:rPr>
                  <w:rFonts w:ascii="Times New Roman" w:hAnsi="Times New Roman" w:cs="Times New Roman"/>
                </w:rPr>
                <w:delText xml:space="preserve">Cuando </w:delText>
              </w:r>
            </w:del>
            <w:ins w:id="1356" w:author="PerfectoAmor" w:date="2016-02-04T09:22:00Z">
              <w:r w:rsidR="00847630">
                <w:rPr>
                  <w:rFonts w:ascii="Times New Roman" w:hAnsi="Times New Roman" w:cs="Times New Roman"/>
                </w:rPr>
                <w:t xml:space="preserve">Si </w:t>
              </w:r>
            </w:ins>
            <w:r w:rsidRPr="007E5687">
              <w:rPr>
                <w:rFonts w:ascii="Times New Roman" w:hAnsi="Times New Roman" w:cs="Times New Roman"/>
              </w:rPr>
              <w:t xml:space="preserve">los vocativos se encuentran al final de la oración o expresión, </w:t>
            </w:r>
            <w:del w:id="1357" w:author="PerfectoAmor" w:date="2016-02-04T14:05:00Z">
              <w:r w:rsidRPr="007E5687" w:rsidDel="007305C1">
                <w:rPr>
                  <w:rFonts w:ascii="Times New Roman" w:hAnsi="Times New Roman" w:cs="Times New Roman"/>
                </w:rPr>
                <w:delText xml:space="preserve"> </w:delText>
              </w:r>
            </w:del>
            <w:r w:rsidRPr="007E5687">
              <w:rPr>
                <w:rFonts w:ascii="Times New Roman" w:hAnsi="Times New Roman" w:cs="Times New Roman"/>
              </w:rPr>
              <w:t>se escriben dentro del signo de exclamación.</w:t>
            </w:r>
          </w:p>
          <w:p w14:paraId="1EED3980" w14:textId="7491FB01" w:rsidR="00DE7C89" w:rsidRPr="007E5687" w:rsidRDefault="00DE7C89" w:rsidP="00DE7C89">
            <w:pPr>
              <w:pStyle w:val="Prrafodelista"/>
              <w:numPr>
                <w:ilvl w:val="0"/>
                <w:numId w:val="14"/>
              </w:numPr>
              <w:spacing w:after="0"/>
              <w:ind w:left="142" w:hanging="153"/>
              <w:jc w:val="both"/>
              <w:rPr>
                <w:rFonts w:ascii="Times New Roman" w:hAnsi="Times New Roman" w:cs="Times New Roman"/>
              </w:rPr>
            </w:pPr>
            <w:del w:id="1358" w:author="PerfectoAmor" w:date="2016-02-04T09:23:00Z">
              <w:r w:rsidRPr="007E5687" w:rsidDel="00847630">
                <w:rPr>
                  <w:rFonts w:ascii="Times New Roman" w:hAnsi="Times New Roman" w:cs="Times New Roman"/>
                </w:rPr>
                <w:delText xml:space="preserve">Cuando hay </w:delText>
              </w:r>
            </w:del>
            <w:ins w:id="1359" w:author="PerfectoAmor" w:date="2016-02-04T09:23:00Z">
              <w:r w:rsidR="00847630">
                <w:rPr>
                  <w:rFonts w:ascii="Times New Roman" w:hAnsi="Times New Roman" w:cs="Times New Roman"/>
                </w:rPr>
                <w:t xml:space="preserve">Si realizamos </w:t>
              </w:r>
            </w:ins>
            <w:r w:rsidRPr="007E5687">
              <w:rPr>
                <w:rFonts w:ascii="Times New Roman" w:hAnsi="Times New Roman" w:cs="Times New Roman"/>
              </w:rPr>
              <w:t>varias exclamaciones al interior de la oración, se pueden considerar como un conjunto de exclamaciones y se separan por punto y coma (;).</w:t>
            </w:r>
          </w:p>
          <w:p w14:paraId="0DC3976E" w14:textId="24CD9FC8" w:rsidR="00DE7C89" w:rsidRPr="007E5687" w:rsidRDefault="009554F2" w:rsidP="00DE7C89">
            <w:pPr>
              <w:pStyle w:val="Prrafodelista"/>
              <w:numPr>
                <w:ilvl w:val="0"/>
                <w:numId w:val="14"/>
              </w:numPr>
              <w:spacing w:after="0"/>
              <w:ind w:left="142" w:hanging="153"/>
              <w:jc w:val="both"/>
              <w:rPr>
                <w:rFonts w:ascii="Times New Roman" w:hAnsi="Times New Roman" w:cs="Times New Roman"/>
              </w:rPr>
            </w:pPr>
            <w:r>
              <w:rPr>
                <w:rFonts w:ascii="Times New Roman" w:hAnsi="Times New Roman" w:cs="Times New Roman"/>
              </w:rPr>
              <w:t>Las preguntas que se escriben seguidas s</w:t>
            </w:r>
            <w:r w:rsidR="00DE7C89" w:rsidRPr="007E5687">
              <w:rPr>
                <w:rFonts w:ascii="Times New Roman" w:hAnsi="Times New Roman" w:cs="Times New Roman"/>
              </w:rPr>
              <w:t xml:space="preserve">e pueden </w:t>
            </w:r>
            <w:r>
              <w:rPr>
                <w:rFonts w:ascii="Times New Roman" w:hAnsi="Times New Roman" w:cs="Times New Roman"/>
              </w:rPr>
              <w:t>entender como oraciones independientes. E</w:t>
            </w:r>
            <w:r w:rsidR="00DE7C89" w:rsidRPr="007E5687">
              <w:rPr>
                <w:rFonts w:ascii="Times New Roman" w:hAnsi="Times New Roman" w:cs="Times New Roman"/>
              </w:rPr>
              <w:t xml:space="preserve">n este caso siempre </w:t>
            </w:r>
            <w:r>
              <w:rPr>
                <w:rFonts w:ascii="Times New Roman" w:hAnsi="Times New Roman" w:cs="Times New Roman"/>
              </w:rPr>
              <w:t xml:space="preserve">cada una </w:t>
            </w:r>
            <w:r w:rsidR="00DE7C89" w:rsidRPr="007E5687">
              <w:rPr>
                <w:rFonts w:ascii="Times New Roman" w:hAnsi="Times New Roman" w:cs="Times New Roman"/>
              </w:rPr>
              <w:t>va a comenzar con mayúscula.</w:t>
            </w:r>
          </w:p>
          <w:p w14:paraId="239505B8" w14:textId="3B5D060E" w:rsidR="00DE7C89" w:rsidRPr="007E5687" w:rsidRDefault="00DE7C89" w:rsidP="00DE7C89">
            <w:pPr>
              <w:pStyle w:val="Prrafodelista"/>
              <w:numPr>
                <w:ilvl w:val="0"/>
                <w:numId w:val="14"/>
              </w:numPr>
              <w:spacing w:after="0"/>
              <w:ind w:left="142" w:hanging="153"/>
              <w:jc w:val="both"/>
              <w:rPr>
                <w:rFonts w:ascii="Times New Roman" w:hAnsi="Times New Roman" w:cs="Times New Roman"/>
              </w:rPr>
            </w:pPr>
            <w:r w:rsidRPr="007E5687">
              <w:rPr>
                <w:rFonts w:ascii="Times New Roman" w:hAnsi="Times New Roman" w:cs="Times New Roman"/>
              </w:rPr>
              <w:t>El signo final de exclama</w:t>
            </w:r>
            <w:r w:rsidR="009554F2">
              <w:rPr>
                <w:rFonts w:ascii="Times New Roman" w:hAnsi="Times New Roman" w:cs="Times New Roman"/>
              </w:rPr>
              <w:t>ción encerrado entre paréntesis</w:t>
            </w:r>
            <w:r w:rsidRPr="007E5687">
              <w:rPr>
                <w:rFonts w:ascii="Times New Roman" w:hAnsi="Times New Roman" w:cs="Times New Roman"/>
              </w:rPr>
              <w:t xml:space="preserve"> puede expresar sorpresa o ironía.</w:t>
            </w:r>
          </w:p>
          <w:p w14:paraId="27092482" w14:textId="77777777" w:rsidR="00DE7C89" w:rsidRPr="007E5687" w:rsidRDefault="00DE7C89" w:rsidP="00DE7C89">
            <w:pPr>
              <w:pStyle w:val="Prrafodelista"/>
              <w:numPr>
                <w:ilvl w:val="0"/>
                <w:numId w:val="14"/>
              </w:numPr>
              <w:spacing w:after="0"/>
              <w:ind w:left="142" w:hanging="153"/>
              <w:jc w:val="both"/>
              <w:rPr>
                <w:rFonts w:ascii="Times New Roman" w:hAnsi="Times New Roman" w:cs="Times New Roman"/>
                <w:lang w:val="es-ES"/>
              </w:rPr>
            </w:pPr>
            <w:r w:rsidRPr="007E5687">
              <w:rPr>
                <w:rFonts w:ascii="Times New Roman" w:hAnsi="Times New Roman" w:cs="Times New Roman"/>
              </w:rPr>
              <w:t xml:space="preserve">No se debe olvidar escribir el acento ortográfico en palabras como </w:t>
            </w:r>
            <w:r w:rsidRPr="007E5687">
              <w:rPr>
                <w:rFonts w:ascii="Times New Roman" w:hAnsi="Times New Roman" w:cs="Times New Roman"/>
                <w:i/>
              </w:rPr>
              <w:t xml:space="preserve">quién, qué, cuál, dónde, cuándo, cuánto, cómo, </w:t>
            </w:r>
            <w:r w:rsidRPr="007E5687">
              <w:rPr>
                <w:rFonts w:ascii="Times New Roman" w:hAnsi="Times New Roman" w:cs="Times New Roman"/>
              </w:rPr>
              <w:t>si desempeñan una función interrogativa o exclamativa</w:t>
            </w:r>
          </w:p>
        </w:tc>
        <w:tc>
          <w:tcPr>
            <w:tcW w:w="4489" w:type="dxa"/>
          </w:tcPr>
          <w:p w14:paraId="24CA5FB4" w14:textId="1BE9D67D" w:rsidR="00DE7C89" w:rsidRPr="007E5687" w:rsidRDefault="00DE7C89" w:rsidP="00DE7C89">
            <w:pPr>
              <w:pStyle w:val="Prrafodelista"/>
              <w:numPr>
                <w:ilvl w:val="0"/>
                <w:numId w:val="13"/>
              </w:numPr>
              <w:spacing w:after="0"/>
              <w:ind w:left="331" w:hanging="247"/>
              <w:jc w:val="both"/>
              <w:rPr>
                <w:rFonts w:ascii="Times New Roman" w:hAnsi="Times New Roman" w:cs="Times New Roman"/>
                <w:lang w:val="es-ES"/>
              </w:rPr>
            </w:pPr>
            <w:r w:rsidRPr="007E5687">
              <w:rPr>
                <w:rFonts w:ascii="Times New Roman" w:hAnsi="Times New Roman" w:cs="Times New Roman"/>
                <w:lang w:val="es-ES"/>
              </w:rPr>
              <w:t>Tras cerrar el signo de interrogación no debe utilizarse ningún otro signo de puntuación que sirva de cierre como</w:t>
            </w:r>
            <w:r w:rsidR="009554F2">
              <w:rPr>
                <w:rFonts w:ascii="Times New Roman" w:hAnsi="Times New Roman" w:cs="Times New Roman"/>
                <w:lang w:val="es-ES"/>
              </w:rPr>
              <w:t>,</w:t>
            </w:r>
            <w:r w:rsidRPr="007E5687">
              <w:rPr>
                <w:rFonts w:ascii="Times New Roman" w:hAnsi="Times New Roman" w:cs="Times New Roman"/>
                <w:lang w:val="es-ES"/>
              </w:rPr>
              <w:t xml:space="preserve"> por ejemplo</w:t>
            </w:r>
            <w:r w:rsidR="009554F2">
              <w:rPr>
                <w:rFonts w:ascii="Times New Roman" w:hAnsi="Times New Roman" w:cs="Times New Roman"/>
                <w:lang w:val="es-ES"/>
              </w:rPr>
              <w:t>,</w:t>
            </w:r>
            <w:r w:rsidRPr="007E5687">
              <w:rPr>
                <w:rFonts w:ascii="Times New Roman" w:hAnsi="Times New Roman" w:cs="Times New Roman"/>
                <w:lang w:val="es-ES"/>
              </w:rPr>
              <w:t xml:space="preserve"> el punto.</w:t>
            </w:r>
          </w:p>
          <w:p w14:paraId="02C63304" w14:textId="77777777" w:rsidR="00DE7C89" w:rsidRPr="007E5687" w:rsidRDefault="00DE7C89" w:rsidP="00DE7C89">
            <w:pPr>
              <w:pStyle w:val="Prrafodelista"/>
              <w:numPr>
                <w:ilvl w:val="0"/>
                <w:numId w:val="13"/>
              </w:numPr>
              <w:spacing w:after="0"/>
              <w:ind w:left="331" w:hanging="247"/>
              <w:jc w:val="both"/>
              <w:rPr>
                <w:rFonts w:ascii="Times New Roman" w:hAnsi="Times New Roman" w:cs="Times New Roman"/>
                <w:lang w:val="es-ES"/>
              </w:rPr>
            </w:pPr>
            <w:r w:rsidRPr="007E5687">
              <w:rPr>
                <w:rFonts w:ascii="Times New Roman" w:hAnsi="Times New Roman" w:cs="Times New Roman"/>
                <w:lang w:val="es-ES"/>
              </w:rPr>
              <w:t>En una secuencia de interrogaciones seguidas cuando todas ellas están relacionadas entre sí por la temática, debes poner comas entre ellas y comenzar cada interrogación con minúscula.</w:t>
            </w:r>
          </w:p>
          <w:p w14:paraId="089FE3E4" w14:textId="2569FE91" w:rsidR="00DE7C89" w:rsidRPr="007E5687" w:rsidRDefault="00DE7C89" w:rsidP="00DE7C89">
            <w:pPr>
              <w:pStyle w:val="Prrafodelista"/>
              <w:numPr>
                <w:ilvl w:val="0"/>
                <w:numId w:val="13"/>
              </w:numPr>
              <w:spacing w:after="0"/>
              <w:ind w:left="331" w:hanging="247"/>
              <w:jc w:val="both"/>
              <w:rPr>
                <w:rFonts w:ascii="Times New Roman" w:hAnsi="Times New Roman" w:cs="Times New Roman"/>
                <w:lang w:val="es-ES"/>
              </w:rPr>
            </w:pPr>
            <w:r w:rsidRPr="007E5687">
              <w:rPr>
                <w:rFonts w:ascii="Times New Roman" w:hAnsi="Times New Roman" w:cs="Times New Roman"/>
                <w:lang w:val="es-ES"/>
              </w:rPr>
              <w:t xml:space="preserve">El signo de interrogación se usa en preguntas </w:t>
            </w:r>
            <w:ins w:id="1360" w:author="PerfectoAmor" w:date="2016-02-04T09:26:00Z">
              <w:r w:rsidR="008A24AC">
                <w:rPr>
                  <w:rFonts w:ascii="Times New Roman" w:hAnsi="Times New Roman" w:cs="Times New Roman"/>
                  <w:lang w:val="es-ES"/>
                </w:rPr>
                <w:t xml:space="preserve">que comienzan </w:t>
              </w:r>
            </w:ins>
            <w:del w:id="1361" w:author="PerfectoAmor" w:date="2016-02-04T09:26:00Z">
              <w:r w:rsidRPr="007E5687" w:rsidDel="008A24AC">
                <w:rPr>
                  <w:rFonts w:ascii="Times New Roman" w:hAnsi="Times New Roman" w:cs="Times New Roman"/>
                  <w:lang w:val="es-ES"/>
                </w:rPr>
                <w:delText>comenzadas por</w:delText>
              </w:r>
            </w:del>
            <w:ins w:id="1362" w:author="PerfectoAmor" w:date="2016-02-04T09:26:00Z">
              <w:r w:rsidR="008A24AC">
                <w:rPr>
                  <w:rFonts w:ascii="Times New Roman" w:hAnsi="Times New Roman" w:cs="Times New Roman"/>
                  <w:lang w:val="es-ES"/>
                </w:rPr>
                <w:t>con</w:t>
              </w:r>
            </w:ins>
            <w:r w:rsidRPr="007E5687">
              <w:rPr>
                <w:rFonts w:ascii="Times New Roman" w:hAnsi="Times New Roman" w:cs="Times New Roman"/>
                <w:lang w:val="es-ES"/>
              </w:rPr>
              <w:t xml:space="preserve"> las partículas </w:t>
            </w:r>
            <w:r w:rsidR="00E70E1C">
              <w:rPr>
                <w:rFonts w:ascii="Times New Roman" w:hAnsi="Times New Roman" w:cs="Times New Roman"/>
                <w:lang w:val="es-ES"/>
              </w:rPr>
              <w:t xml:space="preserve">interrogativas: </w:t>
            </w:r>
            <w:r w:rsidR="00E70E1C" w:rsidRPr="00E70E1C">
              <w:rPr>
                <w:rFonts w:ascii="Times New Roman" w:hAnsi="Times New Roman" w:cs="Times New Roman"/>
                <w:i/>
                <w:lang w:val="es-ES"/>
              </w:rPr>
              <w:t>q</w:t>
            </w:r>
            <w:r w:rsidRPr="00E70E1C">
              <w:rPr>
                <w:rFonts w:ascii="Times New Roman" w:hAnsi="Times New Roman" w:cs="Times New Roman"/>
                <w:i/>
                <w:lang w:val="es-ES"/>
              </w:rPr>
              <w:t>ué</w:t>
            </w:r>
            <w:r w:rsidRPr="007E5687">
              <w:rPr>
                <w:rFonts w:ascii="Times New Roman" w:hAnsi="Times New Roman" w:cs="Times New Roman"/>
                <w:lang w:val="es-ES"/>
              </w:rPr>
              <w:t xml:space="preserve">, </w:t>
            </w:r>
            <w:r w:rsidRPr="00E70E1C">
              <w:rPr>
                <w:rFonts w:ascii="Times New Roman" w:hAnsi="Times New Roman" w:cs="Times New Roman"/>
                <w:i/>
                <w:lang w:val="es-ES"/>
              </w:rPr>
              <w:t>cuándo</w:t>
            </w:r>
            <w:r w:rsidRPr="007E5687">
              <w:rPr>
                <w:rFonts w:ascii="Times New Roman" w:hAnsi="Times New Roman" w:cs="Times New Roman"/>
                <w:lang w:val="es-ES"/>
              </w:rPr>
              <w:t xml:space="preserve">, </w:t>
            </w:r>
            <w:r w:rsidRPr="00E70E1C">
              <w:rPr>
                <w:rFonts w:ascii="Times New Roman" w:hAnsi="Times New Roman" w:cs="Times New Roman"/>
                <w:i/>
                <w:lang w:val="es-ES"/>
              </w:rPr>
              <w:t>cómo</w:t>
            </w:r>
            <w:r w:rsidRPr="007E5687">
              <w:rPr>
                <w:rFonts w:ascii="Times New Roman" w:hAnsi="Times New Roman" w:cs="Times New Roman"/>
                <w:lang w:val="es-ES"/>
              </w:rPr>
              <w:t xml:space="preserve">, </w:t>
            </w:r>
            <w:r w:rsidRPr="00E70E1C">
              <w:rPr>
                <w:rFonts w:ascii="Times New Roman" w:hAnsi="Times New Roman" w:cs="Times New Roman"/>
                <w:i/>
                <w:lang w:val="es-ES"/>
              </w:rPr>
              <w:t>dónde</w:t>
            </w:r>
            <w:r w:rsidRPr="007E5687">
              <w:rPr>
                <w:rFonts w:ascii="Times New Roman" w:hAnsi="Times New Roman" w:cs="Times New Roman"/>
                <w:lang w:val="es-ES"/>
              </w:rPr>
              <w:t xml:space="preserve">, </w:t>
            </w:r>
            <w:r w:rsidRPr="00E70E1C">
              <w:rPr>
                <w:rFonts w:ascii="Times New Roman" w:hAnsi="Times New Roman" w:cs="Times New Roman"/>
                <w:i/>
                <w:lang w:val="es-ES"/>
              </w:rPr>
              <w:t>cuál</w:t>
            </w:r>
            <w:r w:rsidRPr="007E5687">
              <w:rPr>
                <w:rFonts w:ascii="Times New Roman" w:hAnsi="Times New Roman" w:cs="Times New Roman"/>
                <w:lang w:val="es-ES"/>
              </w:rPr>
              <w:t xml:space="preserve">, </w:t>
            </w:r>
            <w:r w:rsidRPr="00E70E1C">
              <w:rPr>
                <w:rFonts w:ascii="Times New Roman" w:hAnsi="Times New Roman" w:cs="Times New Roman"/>
                <w:i/>
                <w:lang w:val="es-ES"/>
              </w:rPr>
              <w:t>quién</w:t>
            </w:r>
            <w:r w:rsidR="00E70E1C">
              <w:rPr>
                <w:rFonts w:ascii="Times New Roman" w:hAnsi="Times New Roman" w:cs="Times New Roman"/>
                <w:i/>
                <w:lang w:val="es-ES"/>
              </w:rPr>
              <w:t>.</w:t>
            </w:r>
            <w:r w:rsidR="00E70E1C">
              <w:rPr>
                <w:rFonts w:ascii="Times New Roman" w:hAnsi="Times New Roman" w:cs="Times New Roman"/>
                <w:lang w:val="es-ES"/>
              </w:rPr>
              <w:t xml:space="preserve"> A veces </w:t>
            </w:r>
            <w:r w:rsidRPr="007E5687">
              <w:rPr>
                <w:rFonts w:ascii="Times New Roman" w:hAnsi="Times New Roman" w:cs="Times New Roman"/>
                <w:lang w:val="es-ES"/>
              </w:rPr>
              <w:t>son precedidas por ciertas preposiciones</w:t>
            </w:r>
            <w:r w:rsidR="00E70E1C">
              <w:rPr>
                <w:rFonts w:ascii="Times New Roman" w:hAnsi="Times New Roman" w:cs="Times New Roman"/>
                <w:lang w:val="es-ES"/>
              </w:rPr>
              <w:t xml:space="preserve"> (</w:t>
            </w:r>
            <w:r w:rsidR="00E70E1C" w:rsidRPr="00E70E1C">
              <w:rPr>
                <w:rFonts w:ascii="Times New Roman" w:hAnsi="Times New Roman" w:cs="Times New Roman"/>
                <w:i/>
                <w:lang w:val="es-ES"/>
              </w:rPr>
              <w:t>a quién</w:t>
            </w:r>
            <w:r w:rsidR="00E70E1C">
              <w:rPr>
                <w:rFonts w:ascii="Times New Roman" w:hAnsi="Times New Roman" w:cs="Times New Roman"/>
                <w:lang w:val="es-ES"/>
              </w:rPr>
              <w:t>)</w:t>
            </w:r>
            <w:r w:rsidRPr="007E5687">
              <w:rPr>
                <w:rFonts w:ascii="Times New Roman" w:hAnsi="Times New Roman" w:cs="Times New Roman"/>
                <w:lang w:val="es-ES"/>
              </w:rPr>
              <w:t>.</w:t>
            </w:r>
          </w:p>
          <w:p w14:paraId="78F66796" w14:textId="77777777" w:rsidR="00DE7C89" w:rsidRPr="007E5687" w:rsidRDefault="00DE7C89" w:rsidP="00DE7C89">
            <w:pPr>
              <w:pStyle w:val="Prrafodelista"/>
              <w:numPr>
                <w:ilvl w:val="0"/>
                <w:numId w:val="13"/>
              </w:numPr>
              <w:spacing w:after="0"/>
              <w:ind w:left="331" w:hanging="247"/>
              <w:jc w:val="both"/>
              <w:rPr>
                <w:rFonts w:ascii="Times New Roman" w:hAnsi="Times New Roman" w:cs="Times New Roman"/>
                <w:lang w:val="es-ES"/>
              </w:rPr>
            </w:pPr>
            <w:r w:rsidRPr="007E5687">
              <w:rPr>
                <w:rFonts w:ascii="Times New Roman" w:hAnsi="Times New Roman" w:cs="Times New Roman"/>
                <w:lang w:val="es-ES"/>
              </w:rPr>
              <w:t>Usamos el signo de interrogación de cierre entre paréntesis para expresar duda, sorpresa o incluso ironía.</w:t>
            </w:r>
          </w:p>
        </w:tc>
      </w:tr>
      <w:tr w:rsidR="00DE7C89" w:rsidRPr="007E5687" w14:paraId="69AF212A" w14:textId="77777777" w:rsidTr="00220818">
        <w:tc>
          <w:tcPr>
            <w:tcW w:w="4489" w:type="dxa"/>
          </w:tcPr>
          <w:p w14:paraId="75F926CB" w14:textId="77777777" w:rsidR="00DE7C89" w:rsidRPr="007E5687" w:rsidRDefault="00DE7C89" w:rsidP="00220818">
            <w:pPr>
              <w:rPr>
                <w:rFonts w:ascii="Times New Roman" w:hAnsi="Times New Roman" w:cs="Times New Roman"/>
                <w:lang w:val="es-ES"/>
              </w:rPr>
            </w:pPr>
            <w:r w:rsidRPr="007E5687">
              <w:rPr>
                <w:rFonts w:ascii="Times New Roman" w:hAnsi="Times New Roman" w:cs="Times New Roman"/>
                <w:lang w:val="es-ES"/>
              </w:rPr>
              <w:t>Ejemplos:</w:t>
            </w:r>
          </w:p>
          <w:p w14:paraId="725242B6" w14:textId="77777777" w:rsidR="00DE7C89" w:rsidRPr="007E5687" w:rsidRDefault="00DE7C89" w:rsidP="00220818">
            <w:pPr>
              <w:jc w:val="both"/>
              <w:rPr>
                <w:rFonts w:ascii="Times New Roman" w:hAnsi="Times New Roman" w:cs="Times New Roman"/>
              </w:rPr>
            </w:pPr>
            <w:r w:rsidRPr="007E5687">
              <w:rPr>
                <w:rFonts w:ascii="Times New Roman" w:hAnsi="Times New Roman" w:cs="Times New Roman"/>
              </w:rPr>
              <w:t>Tienes la máscara para Halloween, ¡qué miedo da con solo mirarla!</w:t>
            </w:r>
          </w:p>
          <w:p w14:paraId="58D641D1" w14:textId="77777777" w:rsidR="00DE7C89" w:rsidRPr="007E5687" w:rsidRDefault="00DE7C89" w:rsidP="00220818">
            <w:pPr>
              <w:jc w:val="both"/>
              <w:rPr>
                <w:rFonts w:ascii="Times New Roman" w:hAnsi="Times New Roman" w:cs="Times New Roman"/>
              </w:rPr>
            </w:pPr>
            <w:r w:rsidRPr="007E5687">
              <w:rPr>
                <w:rFonts w:ascii="Times New Roman" w:hAnsi="Times New Roman" w:cs="Times New Roman"/>
              </w:rPr>
              <w:t>Camilo, ¡cuánto me alegra que estés aquí con nosotros esta noche!</w:t>
            </w:r>
          </w:p>
          <w:p w14:paraId="2EA7D8F3" w14:textId="52A3373E" w:rsidR="00DE7C89" w:rsidRPr="007E5687" w:rsidRDefault="00847630" w:rsidP="00220818">
            <w:pPr>
              <w:jc w:val="both"/>
              <w:rPr>
                <w:rFonts w:ascii="Times New Roman" w:hAnsi="Times New Roman" w:cs="Times New Roman"/>
              </w:rPr>
            </w:pPr>
            <w:ins w:id="1363" w:author="PerfectoAmor" w:date="2016-02-04T09:24:00Z">
              <w:r>
                <w:rPr>
                  <w:rFonts w:ascii="Times New Roman" w:hAnsi="Times New Roman" w:cs="Times New Roman"/>
                </w:rPr>
                <w:t>¡</w:t>
              </w:r>
            </w:ins>
            <w:r w:rsidR="00DE7C89" w:rsidRPr="007E5687">
              <w:rPr>
                <w:rFonts w:ascii="Times New Roman" w:hAnsi="Times New Roman" w:cs="Times New Roman"/>
              </w:rPr>
              <w:t>C</w:t>
            </w:r>
            <w:del w:id="1364" w:author="PerfectoAmor" w:date="2016-02-04T09:24:00Z">
              <w:r w:rsidR="00DE7C89" w:rsidRPr="007E5687" w:rsidDel="00847630">
                <w:rPr>
                  <w:rFonts w:ascii="Times New Roman" w:hAnsi="Times New Roman" w:cs="Times New Roman"/>
                </w:rPr>
                <w:delText>o</w:delText>
              </w:r>
            </w:del>
            <w:ins w:id="1365" w:author="PerfectoAmor" w:date="2016-02-04T09:25:00Z">
              <w:r>
                <w:rPr>
                  <w:rFonts w:ascii="Times New Roman" w:hAnsi="Times New Roman" w:cs="Times New Roman"/>
                </w:rPr>
                <w:t>ó</w:t>
              </w:r>
            </w:ins>
            <w:r w:rsidR="00DE7C89" w:rsidRPr="007E5687">
              <w:rPr>
                <w:rFonts w:ascii="Times New Roman" w:hAnsi="Times New Roman" w:cs="Times New Roman"/>
              </w:rPr>
              <w:t>mo ha nevado esta noche!; ¡qué blanco está todo!; ¡qué frío vamos a pasar hoy!</w:t>
            </w:r>
          </w:p>
          <w:p w14:paraId="783ABCF0" w14:textId="6F02C878" w:rsidR="00DE7C89" w:rsidRPr="007E5687" w:rsidRDefault="00DE7C89" w:rsidP="007305C1">
            <w:pPr>
              <w:jc w:val="both"/>
              <w:rPr>
                <w:rFonts w:ascii="Times New Roman" w:hAnsi="Times New Roman" w:cs="Times New Roman"/>
              </w:rPr>
            </w:pPr>
            <w:r w:rsidRPr="007E5687">
              <w:rPr>
                <w:rFonts w:ascii="Times New Roman" w:hAnsi="Times New Roman" w:cs="Times New Roman"/>
              </w:rPr>
              <w:t>Clar</w:t>
            </w:r>
            <w:r w:rsidR="00247DE4">
              <w:rPr>
                <w:rFonts w:ascii="Times New Roman" w:hAnsi="Times New Roman" w:cs="Times New Roman"/>
              </w:rPr>
              <w:t>o, como siempre todo lo hice yo</w:t>
            </w:r>
            <w:ins w:id="1366" w:author="PerfectoAmor" w:date="2016-02-04T14:09:00Z">
              <w:r w:rsidR="005567C6">
                <w:rPr>
                  <w:rFonts w:ascii="Times New Roman" w:hAnsi="Times New Roman" w:cs="Times New Roman"/>
                </w:rPr>
                <w:t xml:space="preserve"> </w:t>
              </w:r>
            </w:ins>
            <w:r w:rsidRPr="007E5687">
              <w:rPr>
                <w:rFonts w:ascii="Times New Roman" w:hAnsi="Times New Roman" w:cs="Times New Roman"/>
              </w:rPr>
              <w:t>(!), ¿cierto?</w:t>
            </w:r>
          </w:p>
        </w:tc>
        <w:tc>
          <w:tcPr>
            <w:tcW w:w="4489" w:type="dxa"/>
          </w:tcPr>
          <w:p w14:paraId="006F3B27" w14:textId="77777777" w:rsidR="00DE7C89" w:rsidRPr="007E5687" w:rsidRDefault="00DE7C89" w:rsidP="00220818">
            <w:pPr>
              <w:rPr>
                <w:rFonts w:ascii="Times New Roman" w:hAnsi="Times New Roman" w:cs="Times New Roman"/>
                <w:lang w:val="es-ES"/>
              </w:rPr>
            </w:pPr>
            <w:r w:rsidRPr="007E5687">
              <w:rPr>
                <w:rFonts w:ascii="Times New Roman" w:hAnsi="Times New Roman" w:cs="Times New Roman"/>
                <w:lang w:val="es-ES"/>
              </w:rPr>
              <w:t>Ejemplos:</w:t>
            </w:r>
          </w:p>
          <w:p w14:paraId="463CF34D" w14:textId="77777777" w:rsidR="00DE7C89" w:rsidRPr="007E5687" w:rsidRDefault="00DE7C89" w:rsidP="00220818">
            <w:pPr>
              <w:rPr>
                <w:rFonts w:ascii="Times New Roman" w:hAnsi="Times New Roman" w:cs="Times New Roman"/>
                <w:lang w:val="es-ES"/>
              </w:rPr>
            </w:pPr>
            <w:r w:rsidRPr="007E5687">
              <w:rPr>
                <w:rFonts w:ascii="Times New Roman" w:hAnsi="Times New Roman" w:cs="Times New Roman"/>
                <w:lang w:val="es-ES"/>
              </w:rPr>
              <w:t>¿Quién está de acuerdo con el trabajo?</w:t>
            </w:r>
          </w:p>
          <w:p w14:paraId="2B4EAA4A" w14:textId="77777777" w:rsidR="00DE7C89" w:rsidRPr="007E5687" w:rsidRDefault="00DE7C89" w:rsidP="00220818">
            <w:pPr>
              <w:rPr>
                <w:rFonts w:ascii="Times New Roman" w:hAnsi="Times New Roman" w:cs="Times New Roman"/>
                <w:lang w:val="es-ES"/>
              </w:rPr>
            </w:pPr>
            <w:r w:rsidRPr="007E5687">
              <w:rPr>
                <w:rFonts w:ascii="Times New Roman" w:hAnsi="Times New Roman" w:cs="Times New Roman"/>
                <w:lang w:val="es-ES"/>
              </w:rPr>
              <w:t>¿Qué escribes en la carta?, ¿es para mí?, ¿qué letra usas?, ¿puedo leerla?</w:t>
            </w:r>
          </w:p>
          <w:p w14:paraId="03E7AB9C" w14:textId="77777777" w:rsidR="00DE7C89" w:rsidRPr="007E5687" w:rsidRDefault="00DE7C89" w:rsidP="00220818">
            <w:pPr>
              <w:rPr>
                <w:rFonts w:ascii="Times New Roman" w:hAnsi="Times New Roman" w:cs="Times New Roman"/>
                <w:lang w:val="es-ES"/>
              </w:rPr>
            </w:pPr>
            <w:r w:rsidRPr="007E5687">
              <w:rPr>
                <w:rFonts w:ascii="Times New Roman" w:hAnsi="Times New Roman" w:cs="Times New Roman"/>
                <w:lang w:val="es-ES"/>
              </w:rPr>
              <w:t>Bonita la hora de llegar (?)</w:t>
            </w:r>
          </w:p>
        </w:tc>
      </w:tr>
    </w:tbl>
    <w:p w14:paraId="4A8EC81B" w14:textId="77777777" w:rsidR="00DE7C89" w:rsidRPr="007E5687" w:rsidRDefault="00DE7C89" w:rsidP="00DE7C89">
      <w:pPr>
        <w:rPr>
          <w:rFonts w:ascii="Times New Roman" w:hAnsi="Times New Roman" w:cs="Times New Roman"/>
          <w:lang w:val="es-ES"/>
        </w:rPr>
      </w:pPr>
    </w:p>
    <w:p w14:paraId="6AD97FEE" w14:textId="77777777" w:rsidR="002E7D2E" w:rsidRPr="002E6BAD" w:rsidRDefault="002E7D2E" w:rsidP="002E7D2E">
      <w:pPr>
        <w:rPr>
          <w:ins w:id="1367" w:author="Cris Pineda" w:date="2016-02-08T23:09:00Z"/>
          <w:rFonts w:ascii="Times New Roman" w:hAnsi="Times New Roman" w:cs="Times New Roman"/>
          <w:b/>
          <w:lang w:val="es-ES"/>
        </w:rPr>
      </w:pPr>
      <w:ins w:id="1368" w:author="Cris Pineda" w:date="2016-02-08T23:09:00Z">
        <w:r w:rsidRPr="002E6BAD">
          <w:rPr>
            <w:rFonts w:ascii="Times New Roman" w:hAnsi="Times New Roman" w:cs="Times New Roman"/>
            <w:b/>
            <w:highlight w:val="yellow"/>
            <w:lang w:val="es-ES"/>
          </w:rPr>
          <w:t>[SECCIÓN 2]</w:t>
        </w:r>
        <w:r w:rsidRPr="002E6BAD">
          <w:rPr>
            <w:rFonts w:ascii="Times New Roman" w:hAnsi="Times New Roman" w:cs="Times New Roman"/>
            <w:b/>
            <w:lang w:val="es-ES"/>
          </w:rPr>
          <w:t xml:space="preserve"> 4.3 Consolidación</w:t>
        </w:r>
      </w:ins>
    </w:p>
    <w:p w14:paraId="6AAC6621" w14:textId="77777777" w:rsidR="002E7D2E" w:rsidRDefault="002E7D2E" w:rsidP="00DE7C89">
      <w:pPr>
        <w:rPr>
          <w:ins w:id="1369" w:author="Cris Pineda" w:date="2016-02-08T23:09:00Z"/>
          <w:rFonts w:ascii="Times New Roman" w:hAnsi="Times New Roman" w:cs="Times New Roman"/>
        </w:rPr>
      </w:pPr>
    </w:p>
    <w:p w14:paraId="629FA074" w14:textId="222A7B25" w:rsidR="00DE7C89" w:rsidRPr="007E5687" w:rsidRDefault="002E6BAD" w:rsidP="00DE7C89">
      <w:pPr>
        <w:rPr>
          <w:rFonts w:ascii="Times New Roman" w:hAnsi="Times New Roman" w:cs="Times New Roman"/>
        </w:rPr>
      </w:pPr>
      <w:r>
        <w:rPr>
          <w:rFonts w:ascii="Times New Roman" w:hAnsi="Times New Roman" w:cs="Times New Roman"/>
        </w:rPr>
        <w:t>Realiza las siguientes a</w:t>
      </w:r>
      <w:r w:rsidR="00DE7C89" w:rsidRPr="007E5687">
        <w:rPr>
          <w:rFonts w:ascii="Times New Roman" w:hAnsi="Times New Roman" w:cs="Times New Roman"/>
        </w:rPr>
        <w:t>ctividad</w:t>
      </w:r>
      <w:r>
        <w:rPr>
          <w:rFonts w:ascii="Times New Roman" w:hAnsi="Times New Roman" w:cs="Times New Roman"/>
        </w:rPr>
        <w:t>es</w:t>
      </w:r>
      <w:r w:rsidR="00DE7C89" w:rsidRPr="007E5687">
        <w:rPr>
          <w:rFonts w:ascii="Times New Roman" w:hAnsi="Times New Roman" w:cs="Times New Roman"/>
        </w:rPr>
        <w:t xml:space="preserve"> para consolidar lo que has aprendido en esta sección.</w:t>
      </w:r>
    </w:p>
    <w:p w14:paraId="20DB6A85" w14:textId="77777777" w:rsidR="00DE7C89" w:rsidRPr="007E5687" w:rsidRDefault="00DE7C89" w:rsidP="00DE7C89">
      <w:pPr>
        <w:rPr>
          <w:rFonts w:ascii="Times New Roman" w:hAnsi="Times New Roman" w:cs="Times New Roman"/>
        </w:rPr>
      </w:pPr>
    </w:p>
    <w:tbl>
      <w:tblPr>
        <w:tblStyle w:val="Tablaconcuadrcula"/>
        <w:tblW w:w="0" w:type="auto"/>
        <w:tblLook w:val="04A0" w:firstRow="1" w:lastRow="0" w:firstColumn="1" w:lastColumn="0" w:noHBand="0" w:noVBand="1"/>
      </w:tblPr>
      <w:tblGrid>
        <w:gridCol w:w="2473"/>
        <w:gridCol w:w="6355"/>
      </w:tblGrid>
      <w:tr w:rsidR="00DE7C89" w:rsidRPr="007E5687" w14:paraId="2D9952BD" w14:textId="77777777" w:rsidTr="00220818">
        <w:tc>
          <w:tcPr>
            <w:tcW w:w="9033" w:type="dxa"/>
            <w:gridSpan w:val="2"/>
            <w:shd w:val="clear" w:color="auto" w:fill="000000" w:themeFill="text1"/>
          </w:tcPr>
          <w:p w14:paraId="1C9224C5" w14:textId="77777777" w:rsidR="00DE7C89" w:rsidRPr="007E5687" w:rsidRDefault="00DE7C89">
            <w:pPr>
              <w:jc w:val="center"/>
              <w:rPr>
                <w:rFonts w:ascii="Times New Roman" w:hAnsi="Times New Roman" w:cs="Times New Roman"/>
                <w:b/>
                <w:color w:val="FFFFFF" w:themeColor="background1"/>
              </w:rPr>
              <w:pPrChange w:id="1370" w:author="PerfectoAmor" w:date="2016-02-04T09:27:00Z">
                <w:pPr/>
              </w:pPrChange>
            </w:pPr>
            <w:r w:rsidRPr="007E5687">
              <w:rPr>
                <w:rFonts w:ascii="Times New Roman" w:hAnsi="Times New Roman" w:cs="Times New Roman"/>
                <w:b/>
                <w:color w:val="FFFFFF" w:themeColor="background1"/>
              </w:rPr>
              <w:t>Practica: recurso nuevo</w:t>
            </w:r>
          </w:p>
        </w:tc>
      </w:tr>
      <w:tr w:rsidR="00DE7C89" w:rsidRPr="007E5687" w14:paraId="7D15244C" w14:textId="77777777" w:rsidTr="00220818">
        <w:tc>
          <w:tcPr>
            <w:tcW w:w="2518" w:type="dxa"/>
          </w:tcPr>
          <w:p w14:paraId="6E07E6D6" w14:textId="77777777" w:rsidR="00DE7C89" w:rsidRPr="007E5687" w:rsidRDefault="00DE7C89" w:rsidP="002E6BAD">
            <w:pPr>
              <w:rPr>
                <w:rFonts w:ascii="Times New Roman" w:hAnsi="Times New Roman" w:cs="Times New Roman"/>
                <w:b/>
                <w:color w:val="000000"/>
              </w:rPr>
            </w:pPr>
            <w:r w:rsidRPr="007E5687">
              <w:rPr>
                <w:rFonts w:ascii="Times New Roman" w:hAnsi="Times New Roman" w:cs="Times New Roman"/>
                <w:b/>
                <w:color w:val="000000"/>
              </w:rPr>
              <w:lastRenderedPageBreak/>
              <w:t>Código</w:t>
            </w:r>
          </w:p>
        </w:tc>
        <w:tc>
          <w:tcPr>
            <w:tcW w:w="6515" w:type="dxa"/>
          </w:tcPr>
          <w:p w14:paraId="402F9934" w14:textId="13297CF3" w:rsidR="00DE7C89" w:rsidRPr="007E5687" w:rsidRDefault="002E6BAD" w:rsidP="002E6BAD">
            <w:pPr>
              <w:rPr>
                <w:rFonts w:ascii="Times New Roman" w:hAnsi="Times New Roman" w:cs="Times New Roman"/>
                <w:b/>
                <w:color w:val="000000"/>
              </w:rPr>
            </w:pPr>
            <w:r>
              <w:rPr>
                <w:rFonts w:ascii="Times New Roman" w:hAnsi="Times New Roman" w:cs="Times New Roman"/>
                <w:color w:val="000000"/>
              </w:rPr>
              <w:t>LE_06_05_CO_REC240</w:t>
            </w:r>
          </w:p>
        </w:tc>
      </w:tr>
      <w:tr w:rsidR="00DE7C89" w:rsidRPr="007E5687" w14:paraId="0690DA44" w14:textId="77777777" w:rsidTr="00220818">
        <w:tc>
          <w:tcPr>
            <w:tcW w:w="2518" w:type="dxa"/>
          </w:tcPr>
          <w:p w14:paraId="2F1E7198" w14:textId="77777777" w:rsidR="00DE7C89" w:rsidRPr="007E5687" w:rsidRDefault="00DE7C89" w:rsidP="002E6BAD">
            <w:pPr>
              <w:rPr>
                <w:rFonts w:ascii="Times New Roman" w:hAnsi="Times New Roman" w:cs="Times New Roman"/>
                <w:color w:val="000000"/>
              </w:rPr>
            </w:pPr>
            <w:r w:rsidRPr="007E5687">
              <w:rPr>
                <w:rFonts w:ascii="Times New Roman" w:hAnsi="Times New Roman" w:cs="Times New Roman"/>
                <w:b/>
                <w:color w:val="000000"/>
              </w:rPr>
              <w:t>Título</w:t>
            </w:r>
          </w:p>
        </w:tc>
        <w:tc>
          <w:tcPr>
            <w:tcW w:w="6515" w:type="dxa"/>
          </w:tcPr>
          <w:p w14:paraId="3DF8A2F8" w14:textId="7F13A4CA" w:rsidR="00DE7C89" w:rsidRPr="007E5687" w:rsidRDefault="002E6BAD" w:rsidP="002E6BAD">
            <w:pPr>
              <w:rPr>
                <w:rFonts w:ascii="Times New Roman" w:hAnsi="Times New Roman" w:cs="Times New Roman"/>
              </w:rPr>
            </w:pPr>
            <w:r w:rsidRPr="002E6BAD">
              <w:rPr>
                <w:rFonts w:ascii="Times New Roman" w:hAnsi="Times New Roman" w:cs="Times New Roman"/>
              </w:rPr>
              <w:t>Refuerza tu aprendizaje: ¿Cómo usas los signos de interrogación y de admiración?</w:t>
            </w:r>
          </w:p>
        </w:tc>
      </w:tr>
      <w:tr w:rsidR="00DE7C89" w:rsidRPr="007E5687" w14:paraId="22C5EF56" w14:textId="77777777" w:rsidTr="00220818">
        <w:tc>
          <w:tcPr>
            <w:tcW w:w="2518" w:type="dxa"/>
          </w:tcPr>
          <w:p w14:paraId="7E1211D4" w14:textId="77777777" w:rsidR="00DE7C89" w:rsidRPr="007E5687" w:rsidRDefault="00DE7C89" w:rsidP="002E6BAD">
            <w:pPr>
              <w:rPr>
                <w:rFonts w:ascii="Times New Roman" w:hAnsi="Times New Roman" w:cs="Times New Roman"/>
                <w:color w:val="000000"/>
              </w:rPr>
            </w:pPr>
            <w:r w:rsidRPr="007E5687">
              <w:rPr>
                <w:rFonts w:ascii="Times New Roman" w:hAnsi="Times New Roman" w:cs="Times New Roman"/>
                <w:b/>
                <w:color w:val="000000"/>
              </w:rPr>
              <w:t>Descripción</w:t>
            </w:r>
          </w:p>
        </w:tc>
        <w:tc>
          <w:tcPr>
            <w:tcW w:w="6515" w:type="dxa"/>
          </w:tcPr>
          <w:p w14:paraId="1642FBE3" w14:textId="0CD7E68D" w:rsidR="00DE7C89" w:rsidRPr="007E5687" w:rsidRDefault="002E6BAD" w:rsidP="002E6BAD">
            <w:pPr>
              <w:rPr>
                <w:rFonts w:ascii="Times New Roman" w:hAnsi="Times New Roman" w:cs="Times New Roman"/>
                <w:color w:val="000000"/>
              </w:rPr>
            </w:pPr>
            <w:r w:rsidRPr="002E6BAD">
              <w:rPr>
                <w:rFonts w:ascii="Times New Roman" w:hAnsi="Times New Roman" w:cs="Times New Roman"/>
                <w:color w:val="000000"/>
              </w:rPr>
              <w:t>Actividad para ejercitarse en el uso de signos de interrogación y de exclamación</w:t>
            </w:r>
          </w:p>
        </w:tc>
      </w:tr>
    </w:tbl>
    <w:p w14:paraId="6980BC66" w14:textId="77777777" w:rsidR="00DE7C89" w:rsidRDefault="00DE7C89" w:rsidP="006A23E7">
      <w:pPr>
        <w:rPr>
          <w:rFonts w:ascii="Times New Roman" w:hAnsi="Times New Roman" w:cs="Times New Roman"/>
          <w:b/>
        </w:rPr>
      </w:pPr>
    </w:p>
    <w:tbl>
      <w:tblPr>
        <w:tblStyle w:val="Tablaconcuadrcula"/>
        <w:tblW w:w="0" w:type="auto"/>
        <w:tblLook w:val="04A0" w:firstRow="1" w:lastRow="0" w:firstColumn="1" w:lastColumn="0" w:noHBand="0" w:noVBand="1"/>
      </w:tblPr>
      <w:tblGrid>
        <w:gridCol w:w="2473"/>
        <w:gridCol w:w="6355"/>
      </w:tblGrid>
      <w:tr w:rsidR="002E6BAD" w:rsidRPr="007E5687" w14:paraId="74ABEEA7" w14:textId="77777777" w:rsidTr="00220818">
        <w:tc>
          <w:tcPr>
            <w:tcW w:w="9033" w:type="dxa"/>
            <w:gridSpan w:val="2"/>
            <w:shd w:val="clear" w:color="auto" w:fill="000000" w:themeFill="text1"/>
          </w:tcPr>
          <w:p w14:paraId="32F17896" w14:textId="77777777" w:rsidR="002E6BAD" w:rsidRPr="007E5687" w:rsidRDefault="002E6BAD">
            <w:pPr>
              <w:jc w:val="center"/>
              <w:rPr>
                <w:rFonts w:ascii="Times New Roman" w:hAnsi="Times New Roman" w:cs="Times New Roman"/>
                <w:b/>
                <w:color w:val="FFFFFF" w:themeColor="background1"/>
              </w:rPr>
              <w:pPrChange w:id="1371" w:author="PerfectoAmor" w:date="2016-02-04T09:27:00Z">
                <w:pPr/>
              </w:pPrChange>
            </w:pPr>
            <w:r w:rsidRPr="007E5687">
              <w:rPr>
                <w:rFonts w:ascii="Times New Roman" w:hAnsi="Times New Roman" w:cs="Times New Roman"/>
                <w:b/>
                <w:color w:val="FFFFFF" w:themeColor="background1"/>
              </w:rPr>
              <w:t>Practica: recurso nuevo</w:t>
            </w:r>
          </w:p>
        </w:tc>
      </w:tr>
      <w:tr w:rsidR="002E6BAD" w:rsidRPr="007E5687" w14:paraId="1A7AD76C" w14:textId="77777777" w:rsidTr="00220818">
        <w:tc>
          <w:tcPr>
            <w:tcW w:w="2518" w:type="dxa"/>
          </w:tcPr>
          <w:p w14:paraId="02EF668C" w14:textId="77777777" w:rsidR="002E6BAD" w:rsidRPr="007E5687" w:rsidRDefault="002E6BAD" w:rsidP="00220818">
            <w:pPr>
              <w:rPr>
                <w:rFonts w:ascii="Times New Roman" w:hAnsi="Times New Roman" w:cs="Times New Roman"/>
                <w:b/>
                <w:color w:val="000000"/>
              </w:rPr>
            </w:pPr>
            <w:r w:rsidRPr="007E5687">
              <w:rPr>
                <w:rFonts w:ascii="Times New Roman" w:hAnsi="Times New Roman" w:cs="Times New Roman"/>
                <w:b/>
                <w:color w:val="000000"/>
              </w:rPr>
              <w:t>Código</w:t>
            </w:r>
          </w:p>
        </w:tc>
        <w:tc>
          <w:tcPr>
            <w:tcW w:w="6515" w:type="dxa"/>
          </w:tcPr>
          <w:p w14:paraId="353DAF4C" w14:textId="4016023F" w:rsidR="002E6BAD" w:rsidRPr="007E5687" w:rsidRDefault="002E6BAD" w:rsidP="00220818">
            <w:pPr>
              <w:rPr>
                <w:rFonts w:ascii="Times New Roman" w:hAnsi="Times New Roman" w:cs="Times New Roman"/>
                <w:b/>
                <w:color w:val="000000"/>
              </w:rPr>
            </w:pPr>
            <w:r>
              <w:rPr>
                <w:rFonts w:ascii="Times New Roman" w:hAnsi="Times New Roman" w:cs="Times New Roman"/>
                <w:color w:val="000000"/>
              </w:rPr>
              <w:t>LE_06_05_CO_REC250</w:t>
            </w:r>
          </w:p>
        </w:tc>
      </w:tr>
      <w:tr w:rsidR="002E6BAD" w:rsidRPr="007E5687" w14:paraId="71604536" w14:textId="77777777" w:rsidTr="00220818">
        <w:tc>
          <w:tcPr>
            <w:tcW w:w="2518" w:type="dxa"/>
          </w:tcPr>
          <w:p w14:paraId="75A7086C" w14:textId="77777777" w:rsidR="002E6BAD" w:rsidRPr="007E5687" w:rsidRDefault="002E6BAD" w:rsidP="00220818">
            <w:pPr>
              <w:rPr>
                <w:rFonts w:ascii="Times New Roman" w:hAnsi="Times New Roman" w:cs="Times New Roman"/>
                <w:color w:val="000000"/>
              </w:rPr>
            </w:pPr>
            <w:r w:rsidRPr="007E5687">
              <w:rPr>
                <w:rFonts w:ascii="Times New Roman" w:hAnsi="Times New Roman" w:cs="Times New Roman"/>
                <w:b/>
                <w:color w:val="000000"/>
              </w:rPr>
              <w:t>Título</w:t>
            </w:r>
          </w:p>
        </w:tc>
        <w:tc>
          <w:tcPr>
            <w:tcW w:w="6515" w:type="dxa"/>
          </w:tcPr>
          <w:p w14:paraId="23FB0E4C" w14:textId="70E19725" w:rsidR="002E6BAD" w:rsidRPr="007E5687" w:rsidRDefault="002E6BAD" w:rsidP="00220818">
            <w:pPr>
              <w:rPr>
                <w:rFonts w:ascii="Times New Roman" w:hAnsi="Times New Roman" w:cs="Times New Roman"/>
              </w:rPr>
            </w:pPr>
            <w:r w:rsidRPr="002E6BAD">
              <w:rPr>
                <w:rFonts w:ascii="Times New Roman" w:hAnsi="Times New Roman" w:cs="Times New Roman"/>
              </w:rPr>
              <w:t>Refuerza tu aprendizaje: Escribe los signos de interrogación y admiración</w:t>
            </w:r>
          </w:p>
        </w:tc>
      </w:tr>
      <w:tr w:rsidR="002E6BAD" w:rsidRPr="007E5687" w14:paraId="07662E53" w14:textId="77777777" w:rsidTr="00220818">
        <w:tc>
          <w:tcPr>
            <w:tcW w:w="2518" w:type="dxa"/>
          </w:tcPr>
          <w:p w14:paraId="154C0D06" w14:textId="77777777" w:rsidR="002E6BAD" w:rsidRPr="007E5687" w:rsidRDefault="002E6BAD" w:rsidP="00220818">
            <w:pPr>
              <w:rPr>
                <w:rFonts w:ascii="Times New Roman" w:hAnsi="Times New Roman" w:cs="Times New Roman"/>
                <w:color w:val="000000"/>
              </w:rPr>
            </w:pPr>
            <w:r w:rsidRPr="007E5687">
              <w:rPr>
                <w:rFonts w:ascii="Times New Roman" w:hAnsi="Times New Roman" w:cs="Times New Roman"/>
                <w:b/>
                <w:color w:val="000000"/>
              </w:rPr>
              <w:t>Descripción</w:t>
            </w:r>
          </w:p>
        </w:tc>
        <w:tc>
          <w:tcPr>
            <w:tcW w:w="6515" w:type="dxa"/>
          </w:tcPr>
          <w:p w14:paraId="219C61F1" w14:textId="5D10BA29" w:rsidR="002E6BAD" w:rsidRPr="007E5687" w:rsidRDefault="002E6BAD" w:rsidP="00220818">
            <w:pPr>
              <w:rPr>
                <w:rFonts w:ascii="Times New Roman" w:hAnsi="Times New Roman" w:cs="Times New Roman"/>
                <w:color w:val="000000"/>
              </w:rPr>
            </w:pPr>
            <w:r w:rsidRPr="002E6BAD">
              <w:rPr>
                <w:rFonts w:ascii="Times New Roman" w:hAnsi="Times New Roman" w:cs="Times New Roman"/>
                <w:color w:val="000000"/>
              </w:rPr>
              <w:t>Actividad para practicar la escritura de signos ortográficos en un texto</w:t>
            </w:r>
          </w:p>
        </w:tc>
      </w:tr>
    </w:tbl>
    <w:p w14:paraId="68A5927B" w14:textId="77777777" w:rsidR="002E6BAD" w:rsidRDefault="002E6BAD" w:rsidP="006A23E7">
      <w:pPr>
        <w:rPr>
          <w:rFonts w:ascii="Times New Roman" w:hAnsi="Times New Roman" w:cs="Times New Roman"/>
          <w:b/>
        </w:rPr>
      </w:pPr>
    </w:p>
    <w:p w14:paraId="7C2BBA77" w14:textId="6E57CB27" w:rsidR="000F3CAC" w:rsidRDefault="008E70C9" w:rsidP="000F3CAC">
      <w:pPr>
        <w:tabs>
          <w:tab w:val="right" w:pos="8498"/>
        </w:tabs>
        <w:rPr>
          <w:rFonts w:ascii="Times New Roman" w:hAnsi="Times New Roman" w:cs="Times New Roman"/>
          <w:b/>
          <w:lang w:val="es-ES"/>
        </w:rPr>
      </w:pPr>
      <w:r w:rsidRPr="008E70C9">
        <w:rPr>
          <w:rFonts w:ascii="Times New Roman" w:hAnsi="Times New Roman" w:cs="Times New Roman"/>
          <w:b/>
          <w:highlight w:val="yellow"/>
          <w:lang w:val="es-ES"/>
        </w:rPr>
        <w:t>[SECCIÓN 1]</w:t>
      </w:r>
      <w:r w:rsidRPr="008E70C9">
        <w:rPr>
          <w:rFonts w:ascii="Times New Roman" w:hAnsi="Times New Roman" w:cs="Times New Roman"/>
          <w:b/>
          <w:lang w:val="es-ES"/>
        </w:rPr>
        <w:t xml:space="preserve"> 5</w:t>
      </w:r>
      <w:del w:id="1372" w:author="PerfectoAmor" w:date="2016-02-04T09:28:00Z">
        <w:r w:rsidRPr="008E70C9" w:rsidDel="008A24AC">
          <w:rPr>
            <w:rFonts w:ascii="Times New Roman" w:hAnsi="Times New Roman" w:cs="Times New Roman"/>
            <w:b/>
            <w:lang w:val="es-ES"/>
          </w:rPr>
          <w:delText>.</w:delText>
        </w:r>
      </w:del>
      <w:r w:rsidRPr="008E70C9">
        <w:rPr>
          <w:rFonts w:ascii="Times New Roman" w:hAnsi="Times New Roman" w:cs="Times New Roman"/>
          <w:b/>
          <w:lang w:val="es-ES"/>
        </w:rPr>
        <w:t xml:space="preserve"> Comprensión textual: la entrevista</w:t>
      </w:r>
    </w:p>
    <w:p w14:paraId="7D904948" w14:textId="4FC08D49" w:rsidR="008E70C9" w:rsidRPr="000F3CAC" w:rsidRDefault="00A14443" w:rsidP="000F3CAC">
      <w:pPr>
        <w:tabs>
          <w:tab w:val="right" w:pos="8498"/>
        </w:tabs>
        <w:rPr>
          <w:rFonts w:ascii="Times New Roman" w:hAnsi="Times New Roman" w:cs="Times New Roman"/>
          <w:b/>
          <w:lang w:val="es-ES"/>
        </w:rPr>
      </w:pPr>
      <w:ins w:id="1373" w:author="Cris Pineda" w:date="2016-02-08T23:11:00Z">
        <w:r>
          <w:rPr>
            <w:rFonts w:ascii="Times New Roman" w:hAnsi="Times New Roman" w:cs="Times New Roman"/>
          </w:rPr>
          <w:t>Si tuvieras la posibilidad de conversar con alguien a quien admiras, ¿qué preguntas le harías?</w:t>
        </w:r>
      </w:ins>
      <w:ins w:id="1374" w:author="Cris Pineda" w:date="2016-02-08T23:13:00Z">
        <w:r>
          <w:rPr>
            <w:rFonts w:ascii="Times New Roman" w:hAnsi="Times New Roman" w:cs="Times New Roman"/>
          </w:rPr>
          <w:t xml:space="preserve">, ¿cómo </w:t>
        </w:r>
      </w:ins>
      <w:ins w:id="1375" w:author="Cris Pineda" w:date="2016-02-08T23:14:00Z">
        <w:r>
          <w:rPr>
            <w:rFonts w:ascii="Times New Roman" w:hAnsi="Times New Roman" w:cs="Times New Roman"/>
          </w:rPr>
          <w:t>te prepararías para dialogar</w:t>
        </w:r>
      </w:ins>
      <w:ins w:id="1376" w:author="Cris Pineda" w:date="2016-02-08T23:16:00Z">
        <w:r>
          <w:rPr>
            <w:rFonts w:ascii="Times New Roman" w:hAnsi="Times New Roman" w:cs="Times New Roman"/>
          </w:rPr>
          <w:t xml:space="preserve"> con esa persona</w:t>
        </w:r>
      </w:ins>
      <w:ins w:id="1377" w:author="Cris Pineda" w:date="2016-02-08T23:14:00Z">
        <w:r>
          <w:rPr>
            <w:rFonts w:ascii="Times New Roman" w:hAnsi="Times New Roman" w:cs="Times New Roman"/>
          </w:rPr>
          <w:t>?</w:t>
        </w:r>
      </w:ins>
      <w:ins w:id="1378" w:author="Cris Pineda" w:date="2016-02-08T23:12:00Z">
        <w:r>
          <w:rPr>
            <w:rFonts w:ascii="Times New Roman" w:hAnsi="Times New Roman" w:cs="Times New Roman"/>
          </w:rPr>
          <w:t xml:space="preserve"> </w:t>
        </w:r>
      </w:ins>
      <w:ins w:id="1379" w:author="Cris Pineda" w:date="2016-02-08T23:16:00Z">
        <w:r>
          <w:rPr>
            <w:rFonts w:ascii="Times New Roman" w:hAnsi="Times New Roman" w:cs="Times New Roman"/>
          </w:rPr>
          <w:t>Tu charla con esa persona es una entrevista. E</w:t>
        </w:r>
      </w:ins>
      <w:ins w:id="1380" w:author="Cris Pineda" w:date="2016-02-08T23:15:00Z">
        <w:r>
          <w:rPr>
            <w:rFonts w:ascii="Times New Roman" w:hAnsi="Times New Roman" w:cs="Times New Roman"/>
          </w:rPr>
          <w:t xml:space="preserve">n esta sección podrás explorar algunas características de </w:t>
        </w:r>
      </w:ins>
      <w:ins w:id="1381" w:author="Cris Pineda" w:date="2016-02-08T23:16:00Z">
        <w:r>
          <w:rPr>
            <w:rFonts w:ascii="Times New Roman" w:hAnsi="Times New Roman" w:cs="Times New Roman"/>
          </w:rPr>
          <w:t xml:space="preserve">este </w:t>
        </w:r>
      </w:ins>
      <w:ins w:id="1382" w:author="Cris Pineda" w:date="2016-02-08T23:17:00Z">
        <w:r>
          <w:rPr>
            <w:rFonts w:ascii="Times New Roman" w:hAnsi="Times New Roman" w:cs="Times New Roman"/>
          </w:rPr>
          <w:t>tipo de texto</w:t>
        </w:r>
      </w:ins>
      <w:ins w:id="1383" w:author="Cris Pineda" w:date="2016-02-08T23:15:00Z">
        <w:r>
          <w:rPr>
            <w:rFonts w:ascii="Times New Roman" w:hAnsi="Times New Roman" w:cs="Times New Roman"/>
          </w:rPr>
          <w:t xml:space="preserve">. </w:t>
        </w:r>
      </w:ins>
      <w:commentRangeStart w:id="1384"/>
      <w:del w:id="1385" w:author="Cris Pineda" w:date="2016-02-08T23:15:00Z">
        <w:r w:rsidR="008E70C9" w:rsidRPr="008E70C9" w:rsidDel="00A14443">
          <w:rPr>
            <w:rFonts w:ascii="Times New Roman" w:hAnsi="Times New Roman" w:cs="Times New Roman"/>
          </w:rPr>
          <w:delText>¿Sabes qué es una entrevista?</w:delText>
        </w:r>
      </w:del>
      <w:ins w:id="1386" w:author="PerfectoAmor" w:date="2016-02-04T09:28:00Z">
        <w:del w:id="1387" w:author="Cris Pineda" w:date="2016-02-08T23:15:00Z">
          <w:r w:rsidR="008A24AC" w:rsidDel="00A14443">
            <w:rPr>
              <w:rFonts w:ascii="Times New Roman" w:hAnsi="Times New Roman" w:cs="Times New Roman"/>
            </w:rPr>
            <w:delText>,</w:delText>
          </w:r>
        </w:del>
      </w:ins>
      <w:del w:id="1388" w:author="Cris Pineda" w:date="2016-02-08T23:15:00Z">
        <w:r w:rsidR="008E70C9" w:rsidRPr="008E70C9" w:rsidDel="00A14443">
          <w:rPr>
            <w:rFonts w:ascii="Times New Roman" w:hAnsi="Times New Roman" w:cs="Times New Roman"/>
          </w:rPr>
          <w:delText xml:space="preserve"> ¿C</w:delText>
        </w:r>
      </w:del>
      <w:ins w:id="1389" w:author="PerfectoAmor" w:date="2016-02-04T09:28:00Z">
        <w:del w:id="1390" w:author="Cris Pineda" w:date="2016-02-08T23:15:00Z">
          <w:r w:rsidR="008A24AC" w:rsidDel="00A14443">
            <w:rPr>
              <w:rFonts w:ascii="Times New Roman" w:hAnsi="Times New Roman" w:cs="Times New Roman"/>
            </w:rPr>
            <w:delText>c</w:delText>
          </w:r>
        </w:del>
      </w:ins>
      <w:del w:id="1391" w:author="Cris Pineda" w:date="2016-02-08T23:15:00Z">
        <w:r w:rsidR="008E70C9" w:rsidRPr="008E70C9" w:rsidDel="00A14443">
          <w:rPr>
            <w:rFonts w:ascii="Times New Roman" w:hAnsi="Times New Roman" w:cs="Times New Roman"/>
          </w:rPr>
          <w:delText>ómo se llama la persona que hace entrevistas?</w:delText>
        </w:r>
      </w:del>
      <w:ins w:id="1392" w:author="PerfectoAmor" w:date="2016-02-04T09:28:00Z">
        <w:del w:id="1393" w:author="Cris Pineda" w:date="2016-02-08T23:15:00Z">
          <w:r w:rsidR="008A24AC" w:rsidDel="00A14443">
            <w:rPr>
              <w:rFonts w:ascii="Times New Roman" w:hAnsi="Times New Roman" w:cs="Times New Roman"/>
            </w:rPr>
            <w:delText>,</w:delText>
          </w:r>
        </w:del>
      </w:ins>
      <w:del w:id="1394" w:author="Cris Pineda" w:date="2016-02-08T23:15:00Z">
        <w:r w:rsidR="008E70C9" w:rsidRPr="008E70C9" w:rsidDel="00A14443">
          <w:rPr>
            <w:rFonts w:ascii="Times New Roman" w:hAnsi="Times New Roman" w:cs="Times New Roman"/>
          </w:rPr>
          <w:delText xml:space="preserve"> ¿E</w:delText>
        </w:r>
      </w:del>
      <w:ins w:id="1395" w:author="PerfectoAmor" w:date="2016-02-04T09:28:00Z">
        <w:del w:id="1396" w:author="Cris Pineda" w:date="2016-02-08T23:15:00Z">
          <w:r w:rsidR="008A24AC" w:rsidDel="00A14443">
            <w:rPr>
              <w:rFonts w:ascii="Times New Roman" w:hAnsi="Times New Roman" w:cs="Times New Roman"/>
            </w:rPr>
            <w:delText>e</w:delText>
          </w:r>
        </w:del>
      </w:ins>
      <w:del w:id="1397" w:author="Cris Pineda" w:date="2016-02-08T23:15:00Z">
        <w:r w:rsidR="008E70C9" w:rsidRPr="008E70C9" w:rsidDel="00A14443">
          <w:rPr>
            <w:rFonts w:ascii="Times New Roman" w:hAnsi="Times New Roman" w:cs="Times New Roman"/>
          </w:rPr>
          <w:delText xml:space="preserve">n qué </w:delText>
        </w:r>
        <w:commentRangeEnd w:id="1384"/>
        <w:r w:rsidR="005567C6" w:rsidDel="00A14443">
          <w:rPr>
            <w:rStyle w:val="Refdecomentario"/>
          </w:rPr>
          <w:commentReference w:id="1384"/>
        </w:r>
        <w:r w:rsidR="008E70C9" w:rsidRPr="008E70C9" w:rsidDel="00A14443">
          <w:rPr>
            <w:rFonts w:ascii="Times New Roman" w:hAnsi="Times New Roman" w:cs="Times New Roman"/>
          </w:rPr>
          <w:delText xml:space="preserve">medios de comunicación crees que puedes encontrar </w:delText>
        </w:r>
      </w:del>
      <w:ins w:id="1398" w:author="PerfectoAmor" w:date="2016-02-04T09:28:00Z">
        <w:del w:id="1399" w:author="Cris Pineda" w:date="2016-02-08T23:15:00Z">
          <w:r w:rsidR="008A24AC" w:rsidDel="00A14443">
            <w:rPr>
              <w:rFonts w:ascii="Times New Roman" w:hAnsi="Times New Roman" w:cs="Times New Roman"/>
            </w:rPr>
            <w:delText xml:space="preserve">se hallan las </w:delText>
          </w:r>
        </w:del>
      </w:ins>
      <w:del w:id="1400" w:author="Cris Pineda" w:date="2016-02-08T23:15:00Z">
        <w:r w:rsidR="008E70C9" w:rsidRPr="008E70C9" w:rsidDel="00A14443">
          <w:rPr>
            <w:rFonts w:ascii="Times New Roman" w:hAnsi="Times New Roman" w:cs="Times New Roman"/>
          </w:rPr>
          <w:delText xml:space="preserve">entrevistas? Si tuvieras que hacer una entrevista, ¿a quién te gustaría entrevistar y por qué?, ¿qué preguntas le harías? </w:delText>
        </w:r>
      </w:del>
    </w:p>
    <w:p w14:paraId="2358409A" w14:textId="77777777" w:rsidR="008E70C9" w:rsidRPr="008E70C9" w:rsidRDefault="008E70C9" w:rsidP="008E70C9">
      <w:pPr>
        <w:rPr>
          <w:rFonts w:ascii="Times New Roman" w:hAnsi="Times New Roman" w:cs="Times New Roman"/>
        </w:rPr>
      </w:pPr>
      <w:r w:rsidRPr="008E70C9">
        <w:rPr>
          <w:rFonts w:ascii="Times New Roman" w:hAnsi="Times New Roman" w:cs="Times New Roman"/>
        </w:rPr>
        <w:t xml:space="preserve"> </w:t>
      </w:r>
    </w:p>
    <w:tbl>
      <w:tblPr>
        <w:tblStyle w:val="Tablaconcuadrcula2"/>
        <w:tblW w:w="0" w:type="auto"/>
        <w:tblLook w:val="04A0" w:firstRow="1" w:lastRow="0" w:firstColumn="1" w:lastColumn="0" w:noHBand="0" w:noVBand="1"/>
      </w:tblPr>
      <w:tblGrid>
        <w:gridCol w:w="2487"/>
        <w:gridCol w:w="6341"/>
      </w:tblGrid>
      <w:tr w:rsidR="008E70C9" w:rsidRPr="008E70C9" w14:paraId="6E3C0B63" w14:textId="77777777" w:rsidTr="00220818">
        <w:tc>
          <w:tcPr>
            <w:tcW w:w="8978" w:type="dxa"/>
            <w:gridSpan w:val="2"/>
            <w:shd w:val="clear" w:color="auto" w:fill="000000" w:themeFill="text1"/>
          </w:tcPr>
          <w:p w14:paraId="0BB307B9" w14:textId="77777777" w:rsidR="008E70C9" w:rsidRPr="008E70C9" w:rsidRDefault="008E70C9">
            <w:pPr>
              <w:jc w:val="center"/>
              <w:rPr>
                <w:rFonts w:ascii="Times New Roman" w:hAnsi="Times New Roman" w:cs="Times New Roman"/>
                <w:b/>
                <w:color w:val="FFFFFF" w:themeColor="background1"/>
              </w:rPr>
              <w:pPrChange w:id="1401" w:author="PerfectoAmor" w:date="2016-02-04T09:29:00Z">
                <w:pPr/>
              </w:pPrChange>
            </w:pPr>
            <w:r w:rsidRPr="008E70C9">
              <w:rPr>
                <w:rFonts w:ascii="Times New Roman" w:hAnsi="Times New Roman" w:cs="Times New Roman"/>
                <w:b/>
                <w:color w:val="FFFFFF" w:themeColor="background1"/>
              </w:rPr>
              <w:t>Destacado</w:t>
            </w:r>
          </w:p>
        </w:tc>
      </w:tr>
      <w:tr w:rsidR="008E70C9" w:rsidRPr="008E70C9" w14:paraId="13800F38" w14:textId="77777777" w:rsidTr="00220818">
        <w:tc>
          <w:tcPr>
            <w:tcW w:w="2518" w:type="dxa"/>
          </w:tcPr>
          <w:p w14:paraId="108DC43D" w14:textId="77777777" w:rsidR="008E70C9" w:rsidRPr="008E70C9" w:rsidRDefault="008E70C9" w:rsidP="008E70C9">
            <w:pPr>
              <w:rPr>
                <w:rFonts w:ascii="Times New Roman" w:hAnsi="Times New Roman" w:cs="Times New Roman"/>
                <w:b/>
              </w:rPr>
            </w:pPr>
            <w:r w:rsidRPr="008E70C9">
              <w:rPr>
                <w:rFonts w:ascii="Times New Roman" w:hAnsi="Times New Roman" w:cs="Times New Roman"/>
                <w:b/>
              </w:rPr>
              <w:t>Título</w:t>
            </w:r>
          </w:p>
        </w:tc>
        <w:tc>
          <w:tcPr>
            <w:tcW w:w="6460" w:type="dxa"/>
          </w:tcPr>
          <w:p w14:paraId="29AE0199" w14:textId="77777777" w:rsidR="008E70C9" w:rsidRPr="00FB0176" w:rsidRDefault="008E70C9" w:rsidP="008E70C9">
            <w:pPr>
              <w:rPr>
                <w:rFonts w:ascii="Times New Roman" w:hAnsi="Times New Roman" w:cs="Times New Roman"/>
                <w:b/>
              </w:rPr>
            </w:pPr>
            <w:r w:rsidRPr="00FB0176">
              <w:rPr>
                <w:rFonts w:ascii="Times New Roman" w:hAnsi="Times New Roman" w:cs="Times New Roman"/>
                <w:b/>
              </w:rPr>
              <w:t>El texto periodístico</w:t>
            </w:r>
          </w:p>
        </w:tc>
      </w:tr>
      <w:tr w:rsidR="008E70C9" w:rsidRPr="008E70C9" w14:paraId="43C9A854" w14:textId="77777777" w:rsidTr="00220818">
        <w:tc>
          <w:tcPr>
            <w:tcW w:w="2518" w:type="dxa"/>
          </w:tcPr>
          <w:p w14:paraId="32D49982" w14:textId="77777777" w:rsidR="008E70C9" w:rsidRPr="008E70C9" w:rsidRDefault="008E70C9" w:rsidP="008E70C9">
            <w:pPr>
              <w:rPr>
                <w:rFonts w:ascii="Times New Roman" w:hAnsi="Times New Roman" w:cs="Times New Roman"/>
              </w:rPr>
            </w:pPr>
            <w:r w:rsidRPr="008E70C9">
              <w:rPr>
                <w:rFonts w:ascii="Times New Roman" w:hAnsi="Times New Roman" w:cs="Times New Roman"/>
                <w:b/>
              </w:rPr>
              <w:t>Contenido</w:t>
            </w:r>
          </w:p>
        </w:tc>
        <w:tc>
          <w:tcPr>
            <w:tcW w:w="6460" w:type="dxa"/>
          </w:tcPr>
          <w:p w14:paraId="2111D29E" w14:textId="5FC7FDFC" w:rsidR="008E70C9" w:rsidRPr="008E70C9" w:rsidRDefault="008E70C9" w:rsidP="008A24AC">
            <w:pPr>
              <w:rPr>
                <w:rFonts w:ascii="Times New Roman" w:hAnsi="Times New Roman" w:cs="Times New Roman"/>
              </w:rPr>
            </w:pPr>
            <w:r w:rsidRPr="008E70C9">
              <w:rPr>
                <w:rFonts w:ascii="Times New Roman" w:hAnsi="Times New Roman" w:cs="Times New Roman"/>
              </w:rPr>
              <w:t xml:space="preserve">Se reconoce como </w:t>
            </w:r>
            <w:r w:rsidRPr="008E70C9">
              <w:rPr>
                <w:rFonts w:ascii="Times New Roman" w:hAnsi="Times New Roman" w:cs="Times New Roman"/>
                <w:b/>
              </w:rPr>
              <w:t>texto periodístico</w:t>
            </w:r>
            <w:r w:rsidRPr="008E70C9">
              <w:rPr>
                <w:rFonts w:ascii="Times New Roman" w:hAnsi="Times New Roman" w:cs="Times New Roman"/>
              </w:rPr>
              <w:t xml:space="preserve"> </w:t>
            </w:r>
            <w:del w:id="1402" w:author="PerfectoAmor" w:date="2016-02-04T09:29:00Z">
              <w:r w:rsidRPr="008E70C9" w:rsidDel="008A24AC">
                <w:rPr>
                  <w:rFonts w:ascii="Times New Roman" w:hAnsi="Times New Roman" w:cs="Times New Roman"/>
                </w:rPr>
                <w:delText xml:space="preserve">a aquél </w:delText>
              </w:r>
            </w:del>
            <w:ins w:id="1403" w:author="PerfectoAmor" w:date="2016-02-04T09:29:00Z">
              <w:del w:id="1404" w:author="Cris Pineda" w:date="2016-02-08T23:17:00Z">
                <w:r w:rsidR="008A24AC" w:rsidDel="00966D4E">
                  <w:rPr>
                    <w:rFonts w:ascii="Times New Roman" w:hAnsi="Times New Roman" w:cs="Times New Roman"/>
                  </w:rPr>
                  <w:delText xml:space="preserve"> </w:delText>
                </w:r>
              </w:del>
            </w:ins>
            <w:ins w:id="1405" w:author="PerfectoAmor" w:date="2016-02-04T09:30:00Z">
              <w:r w:rsidR="008A24AC">
                <w:rPr>
                  <w:rFonts w:ascii="Times New Roman" w:hAnsi="Times New Roman" w:cs="Times New Roman"/>
                </w:rPr>
                <w:t xml:space="preserve">todo </w:t>
              </w:r>
            </w:ins>
            <w:r w:rsidRPr="008E70C9">
              <w:rPr>
                <w:rFonts w:ascii="Times New Roman" w:hAnsi="Times New Roman" w:cs="Times New Roman"/>
              </w:rPr>
              <w:t xml:space="preserve">escrito que se redacta para ser publicado en medios masivos de comunicación, en especial de tipo impreso. </w:t>
            </w:r>
            <w:del w:id="1406" w:author="PerfectoAmor" w:date="2016-02-04T09:30:00Z">
              <w:r w:rsidRPr="008E70C9" w:rsidDel="008A24AC">
                <w:rPr>
                  <w:rFonts w:ascii="Times New Roman" w:hAnsi="Times New Roman" w:cs="Times New Roman"/>
                </w:rPr>
                <w:delText xml:space="preserve">Este puede ser desde </w:delText>
              </w:r>
            </w:del>
            <w:ins w:id="1407" w:author="PerfectoAmor" w:date="2016-02-04T09:30:00Z">
              <w:r w:rsidR="008A24AC">
                <w:rPr>
                  <w:rFonts w:ascii="Times New Roman" w:hAnsi="Times New Roman" w:cs="Times New Roman"/>
                </w:rPr>
                <w:t>Los textos periodísticos son muy variados</w:t>
              </w:r>
            </w:ins>
            <w:ins w:id="1408" w:author="PerfectoAmor" w:date="2016-02-04T09:31:00Z">
              <w:r w:rsidR="008A24AC">
                <w:rPr>
                  <w:rFonts w:ascii="Times New Roman" w:hAnsi="Times New Roman" w:cs="Times New Roman"/>
                </w:rPr>
                <w:t>: noticia, crónica, reportaje, entrevista, entre otros</w:t>
              </w:r>
            </w:ins>
            <w:ins w:id="1409" w:author="PerfectoAmor" w:date="2016-02-04T09:32:00Z">
              <w:r w:rsidR="008A24AC">
                <w:rPr>
                  <w:rFonts w:ascii="Times New Roman" w:hAnsi="Times New Roman" w:cs="Times New Roman"/>
                </w:rPr>
                <w:t>;</w:t>
              </w:r>
            </w:ins>
            <w:ins w:id="1410" w:author="PerfectoAmor" w:date="2016-02-04T09:31:00Z">
              <w:r w:rsidR="008A24AC">
                <w:rPr>
                  <w:rFonts w:ascii="Times New Roman" w:hAnsi="Times New Roman" w:cs="Times New Roman"/>
                </w:rPr>
                <w:t xml:space="preserve"> </w:t>
              </w:r>
            </w:ins>
            <w:del w:id="1411" w:author="PerfectoAmor" w:date="2016-02-04T09:31:00Z">
              <w:r w:rsidRPr="008E70C9" w:rsidDel="008A24AC">
                <w:rPr>
                  <w:rFonts w:ascii="Times New Roman" w:hAnsi="Times New Roman" w:cs="Times New Roman"/>
                </w:rPr>
                <w:delText>una noticia simple o sensacionalista de interés general, hasta una entrevista seria y formal</w:delText>
              </w:r>
            </w:del>
            <w:del w:id="1412" w:author="PerfectoAmor" w:date="2016-02-04T09:32:00Z">
              <w:r w:rsidRPr="008E70C9" w:rsidDel="008A24AC">
                <w:rPr>
                  <w:rFonts w:ascii="Times New Roman" w:hAnsi="Times New Roman" w:cs="Times New Roman"/>
                </w:rPr>
                <w:delText>. El objetivo del texto periodístico es</w:delText>
              </w:r>
            </w:del>
            <w:ins w:id="1413" w:author="PerfectoAmor" w:date="2016-02-04T09:32:00Z">
              <w:del w:id="1414" w:author="Cris Pineda" w:date="2016-02-08T23:17:00Z">
                <w:r w:rsidR="008A24AC" w:rsidDel="00966D4E">
                  <w:rPr>
                    <w:rFonts w:ascii="Times New Roman" w:hAnsi="Times New Roman" w:cs="Times New Roman"/>
                  </w:rPr>
                  <w:delText xml:space="preserve"> </w:delText>
                </w:r>
              </w:del>
              <w:r w:rsidR="008A24AC">
                <w:rPr>
                  <w:rFonts w:ascii="Times New Roman" w:hAnsi="Times New Roman" w:cs="Times New Roman"/>
                </w:rPr>
                <w:t>pero su característica distintiva es que pretende</w:t>
              </w:r>
            </w:ins>
            <w:ins w:id="1415" w:author="Cris Pineda" w:date="2016-02-08T23:18:00Z">
              <w:r w:rsidR="00966D4E">
                <w:rPr>
                  <w:rFonts w:ascii="Times New Roman" w:hAnsi="Times New Roman" w:cs="Times New Roman"/>
                </w:rPr>
                <w:t>n</w:t>
              </w:r>
            </w:ins>
            <w:r w:rsidRPr="008E70C9">
              <w:rPr>
                <w:rFonts w:ascii="Times New Roman" w:hAnsi="Times New Roman" w:cs="Times New Roman"/>
              </w:rPr>
              <w:t xml:space="preserve"> </w:t>
            </w:r>
            <w:del w:id="1416" w:author="PerfectoAmor" w:date="2016-02-04T09:33:00Z">
              <w:r w:rsidRPr="008E70C9" w:rsidDel="008A24AC">
                <w:rPr>
                  <w:rFonts w:ascii="Times New Roman" w:hAnsi="Times New Roman" w:cs="Times New Roman"/>
                </w:rPr>
                <w:delText xml:space="preserve">el de </w:delText>
              </w:r>
            </w:del>
            <w:r w:rsidRPr="008E70C9">
              <w:rPr>
                <w:rFonts w:ascii="Times New Roman" w:hAnsi="Times New Roman" w:cs="Times New Roman"/>
              </w:rPr>
              <w:t xml:space="preserve">informar sobre un tema de interés </w:t>
            </w:r>
            <w:ins w:id="1417" w:author="PerfectoAmor" w:date="2016-02-04T09:33:00Z">
              <w:r w:rsidR="008A24AC">
                <w:rPr>
                  <w:rFonts w:ascii="Times New Roman" w:hAnsi="Times New Roman" w:cs="Times New Roman"/>
                </w:rPr>
                <w:t xml:space="preserve">o de actualidad </w:t>
              </w:r>
            </w:ins>
            <w:r w:rsidRPr="008E70C9">
              <w:rPr>
                <w:rFonts w:ascii="Times New Roman" w:hAnsi="Times New Roman" w:cs="Times New Roman"/>
              </w:rPr>
              <w:t>para un determinado público.</w:t>
            </w:r>
          </w:p>
        </w:tc>
      </w:tr>
    </w:tbl>
    <w:p w14:paraId="2A4B6972" w14:textId="77777777" w:rsidR="008E70C9" w:rsidRPr="008E70C9" w:rsidRDefault="008E70C9" w:rsidP="008E70C9">
      <w:pPr>
        <w:rPr>
          <w:rFonts w:ascii="Times New Roman" w:hAnsi="Times New Roman" w:cs="Times New Roman"/>
        </w:rPr>
      </w:pPr>
    </w:p>
    <w:p w14:paraId="2A190678" w14:textId="2307E254" w:rsidR="008E70C9" w:rsidRDefault="008E70C9" w:rsidP="008E70C9">
      <w:pPr>
        <w:rPr>
          <w:rFonts w:ascii="Times New Roman" w:hAnsi="Times New Roman" w:cs="Times New Roman"/>
        </w:rPr>
      </w:pPr>
      <w:r w:rsidRPr="008E70C9">
        <w:rPr>
          <w:rFonts w:ascii="Times New Roman" w:hAnsi="Times New Roman" w:cs="Times New Roman"/>
        </w:rPr>
        <w:t xml:space="preserve">La entrevista es un </w:t>
      </w:r>
      <w:r w:rsidRPr="00BC421C">
        <w:rPr>
          <w:rFonts w:ascii="Times New Roman" w:hAnsi="Times New Roman" w:cs="Times New Roman"/>
          <w:b/>
        </w:rPr>
        <w:t>texto periodístico</w:t>
      </w:r>
      <w:r w:rsidRPr="008E70C9">
        <w:rPr>
          <w:rFonts w:ascii="Times New Roman" w:hAnsi="Times New Roman" w:cs="Times New Roman"/>
        </w:rPr>
        <w:t xml:space="preserve"> en el que se </w:t>
      </w:r>
      <w:r w:rsidRPr="00BC421C">
        <w:rPr>
          <w:rFonts w:ascii="Times New Roman" w:hAnsi="Times New Roman" w:cs="Times New Roman"/>
          <w:b/>
        </w:rPr>
        <w:t xml:space="preserve">dan a conocer las ideas y opiniones de uno o más personajes mediante un diálogo entre </w:t>
      </w:r>
      <w:ins w:id="1418" w:author="Cris Pineda" w:date="2016-02-08T23:29:00Z">
        <w:r w:rsidR="008226CE">
          <w:rPr>
            <w:rFonts w:ascii="Times New Roman" w:hAnsi="Times New Roman" w:cs="Times New Roman"/>
            <w:b/>
          </w:rPr>
          <w:t xml:space="preserve">mínimo un entrevistador y un </w:t>
        </w:r>
      </w:ins>
      <w:del w:id="1419" w:author="PerfectoAmor" w:date="2016-02-04T09:33:00Z">
        <w:r w:rsidRPr="00BC421C" w:rsidDel="00BB33A1">
          <w:rPr>
            <w:rFonts w:ascii="Times New Roman" w:hAnsi="Times New Roman" w:cs="Times New Roman"/>
            <w:b/>
          </w:rPr>
          <w:delText xml:space="preserve">la o </w:delText>
        </w:r>
      </w:del>
      <w:del w:id="1420" w:author="PerfectoAmor" w:date="2016-02-04T09:34:00Z">
        <w:r w:rsidRPr="00BC421C" w:rsidDel="00BB33A1">
          <w:rPr>
            <w:rFonts w:ascii="Times New Roman" w:hAnsi="Times New Roman" w:cs="Times New Roman"/>
            <w:b/>
          </w:rPr>
          <w:delText>las personas</w:delText>
        </w:r>
      </w:del>
      <w:del w:id="1421" w:author="Cris Pineda" w:date="2016-02-08T23:18:00Z">
        <w:r w:rsidRPr="00BC421C" w:rsidDel="002F7C07">
          <w:rPr>
            <w:rFonts w:ascii="Times New Roman" w:hAnsi="Times New Roman" w:cs="Times New Roman"/>
            <w:b/>
          </w:rPr>
          <w:delText xml:space="preserve"> </w:delText>
        </w:r>
      </w:del>
      <w:r w:rsidRPr="00BC421C">
        <w:rPr>
          <w:rFonts w:ascii="Times New Roman" w:hAnsi="Times New Roman" w:cs="Times New Roman"/>
          <w:b/>
        </w:rPr>
        <w:t>entrevistad</w:t>
      </w:r>
      <w:ins w:id="1422" w:author="PerfectoAmor" w:date="2016-02-04T09:34:00Z">
        <w:r w:rsidR="00BB33A1">
          <w:rPr>
            <w:rFonts w:ascii="Times New Roman" w:hAnsi="Times New Roman" w:cs="Times New Roman"/>
            <w:b/>
          </w:rPr>
          <w:t>o</w:t>
        </w:r>
        <w:del w:id="1423" w:author="Cris Pineda" w:date="2016-02-08T23:30:00Z">
          <w:r w:rsidR="00BB33A1" w:rsidDel="008226CE">
            <w:rPr>
              <w:rFonts w:ascii="Times New Roman" w:hAnsi="Times New Roman" w:cs="Times New Roman"/>
              <w:b/>
            </w:rPr>
            <w:delText>s</w:delText>
          </w:r>
        </w:del>
      </w:ins>
      <w:del w:id="1424" w:author="Cris Pineda" w:date="2016-02-08T23:30:00Z">
        <w:r w:rsidRPr="00BC421C" w:rsidDel="008226CE">
          <w:rPr>
            <w:rFonts w:ascii="Times New Roman" w:hAnsi="Times New Roman" w:cs="Times New Roman"/>
            <w:b/>
          </w:rPr>
          <w:delText>as y el entrevistador</w:delText>
        </w:r>
      </w:del>
      <w:r w:rsidRPr="008E70C9">
        <w:rPr>
          <w:rFonts w:ascii="Times New Roman" w:hAnsi="Times New Roman" w:cs="Times New Roman"/>
        </w:rPr>
        <w:t xml:space="preserve">. </w:t>
      </w:r>
      <w:ins w:id="1425" w:author="Cris Pineda" w:date="2016-02-08T23:32:00Z">
        <w:r w:rsidR="008C4A4C">
          <w:rPr>
            <w:rFonts w:ascii="Times New Roman" w:hAnsi="Times New Roman" w:cs="Times New Roman"/>
          </w:rPr>
          <w:t xml:space="preserve">Generalmente la persona que entrevista es un </w:t>
        </w:r>
      </w:ins>
      <w:del w:id="1426" w:author="PerfectoAmor" w:date="2016-02-04T16:20:00Z">
        <w:r w:rsidRPr="008E70C9" w:rsidDel="00FB0176">
          <w:rPr>
            <w:rFonts w:ascii="Times New Roman" w:hAnsi="Times New Roman" w:cs="Times New Roman"/>
          </w:rPr>
          <w:delText>En ella, e</w:delText>
        </w:r>
      </w:del>
      <w:ins w:id="1427" w:author="PerfectoAmor" w:date="2016-02-04T16:20:00Z">
        <w:del w:id="1428" w:author="Cris Pineda" w:date="2016-02-08T23:32:00Z">
          <w:r w:rsidR="00FB0176" w:rsidDel="008C4A4C">
            <w:rPr>
              <w:rFonts w:ascii="Times New Roman" w:hAnsi="Times New Roman" w:cs="Times New Roman"/>
            </w:rPr>
            <w:delText>E</w:delText>
          </w:r>
        </w:del>
      </w:ins>
      <w:del w:id="1429" w:author="Cris Pineda" w:date="2016-02-08T23:32:00Z">
        <w:r w:rsidRPr="008E70C9" w:rsidDel="008C4A4C">
          <w:rPr>
            <w:rFonts w:ascii="Times New Roman" w:hAnsi="Times New Roman" w:cs="Times New Roman"/>
          </w:rPr>
          <w:delText xml:space="preserve">l </w:delText>
        </w:r>
      </w:del>
      <w:r w:rsidRPr="008E70C9">
        <w:rPr>
          <w:rFonts w:ascii="Times New Roman" w:hAnsi="Times New Roman" w:cs="Times New Roman"/>
        </w:rPr>
        <w:t>periodista</w:t>
      </w:r>
      <w:ins w:id="1430" w:author="Cris Pineda" w:date="2016-02-08T23:33:00Z">
        <w:r w:rsidR="008C4A4C">
          <w:rPr>
            <w:rFonts w:ascii="Times New Roman" w:hAnsi="Times New Roman" w:cs="Times New Roman"/>
          </w:rPr>
          <w:t>,</w:t>
        </w:r>
      </w:ins>
      <w:ins w:id="1431" w:author="Cris Pineda" w:date="2016-02-08T23:32:00Z">
        <w:r w:rsidR="008C4A4C">
          <w:rPr>
            <w:rFonts w:ascii="Times New Roman" w:hAnsi="Times New Roman" w:cs="Times New Roman"/>
          </w:rPr>
          <w:t xml:space="preserve"> que busca obtener </w:t>
        </w:r>
      </w:ins>
      <w:del w:id="1432" w:author="Cris Pineda" w:date="2016-02-08T23:32:00Z">
        <w:r w:rsidRPr="008E70C9" w:rsidDel="008C4A4C">
          <w:rPr>
            <w:rFonts w:ascii="Times New Roman" w:hAnsi="Times New Roman" w:cs="Times New Roman"/>
          </w:rPr>
          <w:delText xml:space="preserve"> </w:delText>
        </w:r>
      </w:del>
      <w:ins w:id="1433" w:author="PerfectoAmor" w:date="2016-02-04T16:20:00Z">
        <w:del w:id="1434" w:author="Cris Pineda" w:date="2016-02-08T23:32:00Z">
          <w:r w:rsidR="00FB0176" w:rsidDel="008C4A4C">
            <w:rPr>
              <w:rFonts w:ascii="Times New Roman" w:hAnsi="Times New Roman" w:cs="Times New Roman"/>
            </w:rPr>
            <w:delText xml:space="preserve">puede </w:delText>
          </w:r>
        </w:del>
      </w:ins>
      <w:del w:id="1435" w:author="Cris Pineda" w:date="2016-02-08T23:32:00Z">
        <w:r w:rsidRPr="008E70C9" w:rsidDel="008C4A4C">
          <w:rPr>
            <w:rFonts w:ascii="Times New Roman" w:hAnsi="Times New Roman" w:cs="Times New Roman"/>
          </w:rPr>
          <w:delText>introduc</w:delText>
        </w:r>
      </w:del>
      <w:ins w:id="1436" w:author="PerfectoAmor" w:date="2016-02-04T16:20:00Z">
        <w:del w:id="1437" w:author="Cris Pineda" w:date="2016-02-08T23:32:00Z">
          <w:r w:rsidR="00FB0176" w:rsidDel="008C4A4C">
            <w:rPr>
              <w:rFonts w:ascii="Times New Roman" w:hAnsi="Times New Roman" w:cs="Times New Roman"/>
            </w:rPr>
            <w:delText>ir</w:delText>
          </w:r>
        </w:del>
      </w:ins>
      <w:del w:id="1438" w:author="Cris Pineda" w:date="2016-02-08T23:32:00Z">
        <w:r w:rsidRPr="008E70C9" w:rsidDel="008C4A4C">
          <w:rPr>
            <w:rFonts w:ascii="Times New Roman" w:hAnsi="Times New Roman" w:cs="Times New Roman"/>
          </w:rPr>
          <w:delText xml:space="preserve">e en sus preguntas elementos interpretativos para ser aclarados por la persona </w:delText>
        </w:r>
      </w:del>
      <w:ins w:id="1439" w:author="PerfectoAmor" w:date="2016-02-04T16:20:00Z">
        <w:del w:id="1440" w:author="Cris Pineda" w:date="2016-02-08T23:32:00Z">
          <w:r w:rsidR="00FB0176" w:rsidDel="008C4A4C">
            <w:rPr>
              <w:rFonts w:ascii="Times New Roman" w:hAnsi="Times New Roman" w:cs="Times New Roman"/>
            </w:rPr>
            <w:delText xml:space="preserve">el </w:delText>
          </w:r>
        </w:del>
      </w:ins>
      <w:del w:id="1441" w:author="Cris Pineda" w:date="2016-02-08T23:32:00Z">
        <w:r w:rsidRPr="008E70C9" w:rsidDel="008C4A4C">
          <w:rPr>
            <w:rFonts w:ascii="Times New Roman" w:hAnsi="Times New Roman" w:cs="Times New Roman"/>
          </w:rPr>
          <w:delText>entrevistad</w:delText>
        </w:r>
      </w:del>
      <w:ins w:id="1442" w:author="PerfectoAmor" w:date="2016-02-04T16:20:00Z">
        <w:del w:id="1443" w:author="Cris Pineda" w:date="2016-02-08T23:32:00Z">
          <w:r w:rsidR="00FB0176" w:rsidDel="008C4A4C">
            <w:rPr>
              <w:rFonts w:ascii="Times New Roman" w:hAnsi="Times New Roman" w:cs="Times New Roman"/>
            </w:rPr>
            <w:delText>o</w:delText>
          </w:r>
        </w:del>
      </w:ins>
      <w:del w:id="1444" w:author="Cris Pineda" w:date="2016-02-08T23:32:00Z">
        <w:r w:rsidRPr="008E70C9" w:rsidDel="008C4A4C">
          <w:rPr>
            <w:rFonts w:ascii="Times New Roman" w:hAnsi="Times New Roman" w:cs="Times New Roman"/>
          </w:rPr>
          <w:delText xml:space="preserve">a y brindar así </w:delText>
        </w:r>
      </w:del>
      <w:r w:rsidRPr="008E70C9">
        <w:rPr>
          <w:rFonts w:ascii="Times New Roman" w:hAnsi="Times New Roman" w:cs="Times New Roman"/>
        </w:rPr>
        <w:t xml:space="preserve">una información clara y veraz </w:t>
      </w:r>
      <w:ins w:id="1445" w:author="Cris Pineda" w:date="2016-02-08T23:33:00Z">
        <w:r w:rsidR="008C4A4C">
          <w:rPr>
            <w:rFonts w:ascii="Times New Roman" w:hAnsi="Times New Roman" w:cs="Times New Roman"/>
          </w:rPr>
          <w:t>de parte del entrevistado</w:t>
        </w:r>
      </w:ins>
      <w:del w:id="1446" w:author="Cris Pineda" w:date="2016-02-08T23:33:00Z">
        <w:r w:rsidRPr="008E70C9" w:rsidDel="008C4A4C">
          <w:rPr>
            <w:rFonts w:ascii="Times New Roman" w:hAnsi="Times New Roman" w:cs="Times New Roman"/>
          </w:rPr>
          <w:delText>sobre los hechos narrados</w:delText>
        </w:r>
      </w:del>
      <w:r w:rsidRPr="008E70C9">
        <w:rPr>
          <w:rFonts w:ascii="Times New Roman" w:hAnsi="Times New Roman" w:cs="Times New Roman"/>
        </w:rPr>
        <w:t>.</w:t>
      </w:r>
    </w:p>
    <w:p w14:paraId="20C651CA" w14:textId="77777777" w:rsidR="00BC421C" w:rsidRPr="008E70C9" w:rsidRDefault="00BC421C" w:rsidP="008E70C9">
      <w:pPr>
        <w:rPr>
          <w:rFonts w:ascii="Times New Roman" w:hAnsi="Times New Roman" w:cs="Times New Roman"/>
        </w:rPr>
      </w:pPr>
    </w:p>
    <w:p w14:paraId="065C5508" w14:textId="34EE2189" w:rsidR="008E70C9" w:rsidRDefault="00AD17D1" w:rsidP="008E70C9">
      <w:pPr>
        <w:rPr>
          <w:rFonts w:ascii="Times New Roman" w:hAnsi="Times New Roman" w:cs="Times New Roman"/>
        </w:rPr>
      </w:pPr>
      <w:ins w:id="1447" w:author="Cris Pineda" w:date="2016-02-08T23:33:00Z">
        <w:r>
          <w:rPr>
            <w:rFonts w:ascii="Times New Roman" w:hAnsi="Times New Roman" w:cs="Times New Roman"/>
          </w:rPr>
          <w:t xml:space="preserve">Es frecuente encontrar </w:t>
        </w:r>
      </w:ins>
      <w:del w:id="1448" w:author="Cris Pineda" w:date="2016-02-08T23:33:00Z">
        <w:r w:rsidR="008E70C9" w:rsidRPr="008E70C9" w:rsidDel="00AD17D1">
          <w:rPr>
            <w:rFonts w:ascii="Times New Roman" w:hAnsi="Times New Roman" w:cs="Times New Roman"/>
          </w:rPr>
          <w:delText xml:space="preserve">La </w:delText>
        </w:r>
      </w:del>
      <w:r w:rsidR="008E70C9" w:rsidRPr="008E70C9">
        <w:rPr>
          <w:rFonts w:ascii="Times New Roman" w:hAnsi="Times New Roman" w:cs="Times New Roman"/>
        </w:rPr>
        <w:t>entrevista</w:t>
      </w:r>
      <w:ins w:id="1449" w:author="Cris Pineda" w:date="2016-02-08T23:33:00Z">
        <w:r>
          <w:rPr>
            <w:rFonts w:ascii="Times New Roman" w:hAnsi="Times New Roman" w:cs="Times New Roman"/>
          </w:rPr>
          <w:t>s</w:t>
        </w:r>
      </w:ins>
      <w:r w:rsidR="008E70C9" w:rsidRPr="008E70C9">
        <w:rPr>
          <w:rFonts w:ascii="Times New Roman" w:hAnsi="Times New Roman" w:cs="Times New Roman"/>
        </w:rPr>
        <w:t xml:space="preserve"> </w:t>
      </w:r>
      <w:del w:id="1450" w:author="Cris Pineda" w:date="2016-02-08T23:34:00Z">
        <w:r w:rsidR="008E70C9" w:rsidRPr="008E70C9" w:rsidDel="00AD17D1">
          <w:rPr>
            <w:rFonts w:ascii="Times New Roman" w:hAnsi="Times New Roman" w:cs="Times New Roman"/>
          </w:rPr>
          <w:delText>suele difundirse a través de los</w:delText>
        </w:r>
      </w:del>
      <w:ins w:id="1451" w:author="Cris Pineda" w:date="2016-02-08T23:34:00Z">
        <w:r>
          <w:rPr>
            <w:rFonts w:ascii="Times New Roman" w:hAnsi="Times New Roman" w:cs="Times New Roman"/>
          </w:rPr>
          <w:t>en</w:t>
        </w:r>
      </w:ins>
      <w:r w:rsidR="008E70C9" w:rsidRPr="008E70C9">
        <w:rPr>
          <w:rFonts w:ascii="Times New Roman" w:hAnsi="Times New Roman" w:cs="Times New Roman"/>
        </w:rPr>
        <w:t xml:space="preserve"> </w:t>
      </w:r>
      <w:ins w:id="1452" w:author="Cris Pineda" w:date="2016-02-08T23:34:00Z">
        <w:r>
          <w:rPr>
            <w:rFonts w:ascii="Times New Roman" w:hAnsi="Times New Roman" w:cs="Times New Roman"/>
          </w:rPr>
          <w:t xml:space="preserve">distintos medios de comunicación, como los </w:t>
        </w:r>
      </w:ins>
      <w:r w:rsidR="008E70C9" w:rsidRPr="008E70C9">
        <w:rPr>
          <w:rFonts w:ascii="Times New Roman" w:hAnsi="Times New Roman" w:cs="Times New Roman"/>
        </w:rPr>
        <w:t xml:space="preserve">periódicos o </w:t>
      </w:r>
      <w:ins w:id="1453" w:author="Cris Pineda" w:date="2016-02-08T23:34:00Z">
        <w:r>
          <w:rPr>
            <w:rFonts w:ascii="Times New Roman" w:hAnsi="Times New Roman" w:cs="Times New Roman"/>
          </w:rPr>
          <w:t xml:space="preserve">las </w:t>
        </w:r>
      </w:ins>
      <w:r w:rsidR="008E70C9" w:rsidRPr="008E70C9">
        <w:rPr>
          <w:rFonts w:ascii="Times New Roman" w:hAnsi="Times New Roman" w:cs="Times New Roman"/>
        </w:rPr>
        <w:t>revistas</w:t>
      </w:r>
      <w:ins w:id="1454" w:author="PerfectoAmor" w:date="2016-02-04T09:38:00Z">
        <w:r w:rsidR="00280CFF">
          <w:rPr>
            <w:rFonts w:ascii="Times New Roman" w:hAnsi="Times New Roman" w:cs="Times New Roman"/>
          </w:rPr>
          <w:t xml:space="preserve">, la radio, la televisión </w:t>
        </w:r>
      </w:ins>
      <w:ins w:id="1455" w:author="Cris Pineda" w:date="2016-02-08T23:34:00Z">
        <w:r>
          <w:rPr>
            <w:rFonts w:ascii="Times New Roman" w:hAnsi="Times New Roman" w:cs="Times New Roman"/>
          </w:rPr>
          <w:t>o la</w:t>
        </w:r>
      </w:ins>
      <w:ins w:id="1456" w:author="PerfectoAmor" w:date="2016-02-04T09:38:00Z">
        <w:del w:id="1457" w:author="Cris Pineda" w:date="2016-02-08T23:34:00Z">
          <w:r w:rsidR="00280CFF" w:rsidDel="00AD17D1">
            <w:rPr>
              <w:rFonts w:ascii="Times New Roman" w:hAnsi="Times New Roman" w:cs="Times New Roman"/>
            </w:rPr>
            <w:delText>e</w:delText>
          </w:r>
        </w:del>
        <w:r w:rsidR="00280CFF">
          <w:rPr>
            <w:rFonts w:ascii="Times New Roman" w:hAnsi="Times New Roman" w:cs="Times New Roman"/>
          </w:rPr>
          <w:t xml:space="preserve"> internet</w:t>
        </w:r>
      </w:ins>
      <w:ins w:id="1458" w:author="Cris Pineda" w:date="2016-02-08T23:34:00Z">
        <w:r>
          <w:rPr>
            <w:rFonts w:ascii="Times New Roman" w:hAnsi="Times New Roman" w:cs="Times New Roman"/>
          </w:rPr>
          <w:t xml:space="preserve">. Así mismo, podemos encontrar entrevistas </w:t>
        </w:r>
      </w:ins>
      <w:del w:id="1459" w:author="Cris Pineda" w:date="2016-02-08T23:34:00Z">
        <w:r w:rsidR="008E70C9" w:rsidRPr="008E70C9" w:rsidDel="00AD17D1">
          <w:rPr>
            <w:rFonts w:ascii="Times New Roman" w:hAnsi="Times New Roman" w:cs="Times New Roman"/>
          </w:rPr>
          <w:delText xml:space="preserve"> </w:delText>
        </w:r>
      </w:del>
      <w:r w:rsidR="008E70C9" w:rsidRPr="008E70C9">
        <w:rPr>
          <w:rFonts w:ascii="Times New Roman" w:hAnsi="Times New Roman" w:cs="Times New Roman"/>
        </w:rPr>
        <w:t>en formato</w:t>
      </w:r>
      <w:ins w:id="1460" w:author="PerfectoAmor" w:date="2016-02-04T09:39:00Z">
        <w:r w:rsidR="00280CFF">
          <w:rPr>
            <w:rFonts w:ascii="Times New Roman" w:hAnsi="Times New Roman" w:cs="Times New Roman"/>
          </w:rPr>
          <w:t>s</w:t>
        </w:r>
      </w:ins>
      <w:r w:rsidR="008E70C9" w:rsidRPr="008E70C9">
        <w:rPr>
          <w:rFonts w:ascii="Times New Roman" w:hAnsi="Times New Roman" w:cs="Times New Roman"/>
        </w:rPr>
        <w:t xml:space="preserve"> digital</w:t>
      </w:r>
      <w:ins w:id="1461" w:author="PerfectoAmor" w:date="2016-02-04T09:39:00Z">
        <w:r w:rsidR="00280CFF">
          <w:rPr>
            <w:rFonts w:ascii="Times New Roman" w:hAnsi="Times New Roman" w:cs="Times New Roman"/>
          </w:rPr>
          <w:t>es</w:t>
        </w:r>
      </w:ins>
      <w:ins w:id="1462" w:author="PerfectoAmor" w:date="2016-02-04T09:40:00Z">
        <w:r w:rsidR="00280CFF">
          <w:rPr>
            <w:rFonts w:ascii="Times New Roman" w:hAnsi="Times New Roman" w:cs="Times New Roman"/>
          </w:rPr>
          <w:t>, audiovisuales</w:t>
        </w:r>
      </w:ins>
      <w:r w:rsidR="008E70C9" w:rsidRPr="008E70C9">
        <w:rPr>
          <w:rFonts w:ascii="Times New Roman" w:hAnsi="Times New Roman" w:cs="Times New Roman"/>
        </w:rPr>
        <w:t xml:space="preserve"> o impreso</w:t>
      </w:r>
      <w:ins w:id="1463" w:author="PerfectoAmor" w:date="2016-02-04T09:39:00Z">
        <w:r w:rsidR="00280CFF">
          <w:rPr>
            <w:rFonts w:ascii="Times New Roman" w:hAnsi="Times New Roman" w:cs="Times New Roman"/>
          </w:rPr>
          <w:t>s</w:t>
        </w:r>
      </w:ins>
      <w:ins w:id="1464" w:author="PerfectoAmor" w:date="2016-02-04T09:40:00Z">
        <w:r w:rsidR="00280CFF">
          <w:rPr>
            <w:rFonts w:ascii="Times New Roman" w:hAnsi="Times New Roman" w:cs="Times New Roman"/>
          </w:rPr>
          <w:t>.</w:t>
        </w:r>
      </w:ins>
      <w:del w:id="1465" w:author="PerfectoAmor" w:date="2016-02-04T09:40:00Z">
        <w:r w:rsidR="008E70C9" w:rsidRPr="008E70C9" w:rsidDel="00280CFF">
          <w:rPr>
            <w:rFonts w:ascii="Times New Roman" w:hAnsi="Times New Roman" w:cs="Times New Roman"/>
          </w:rPr>
          <w:delText xml:space="preserve">, </w:delText>
        </w:r>
      </w:del>
      <w:del w:id="1466" w:author="PerfectoAmor" w:date="2016-02-04T09:39:00Z">
        <w:r w:rsidR="008E70C9" w:rsidRPr="008E70C9" w:rsidDel="00280CFF">
          <w:rPr>
            <w:rFonts w:ascii="Times New Roman" w:hAnsi="Times New Roman" w:cs="Times New Roman"/>
          </w:rPr>
          <w:delText>la radio y la televisión, en su formato tradicional o a través de la internet.</w:delText>
        </w:r>
        <w:r w:rsidR="00BC421C" w:rsidDel="00280CFF">
          <w:rPr>
            <w:rFonts w:ascii="Times New Roman" w:hAnsi="Times New Roman" w:cs="Times New Roman"/>
          </w:rPr>
          <w:delText xml:space="preserve"> </w:delText>
        </w:r>
      </w:del>
      <w:ins w:id="1467" w:author="PerfectoAmor" w:date="2016-02-04T09:40:00Z">
        <w:r w:rsidR="00280CFF">
          <w:rPr>
            <w:rFonts w:ascii="Times New Roman" w:hAnsi="Times New Roman" w:cs="Times New Roman"/>
          </w:rPr>
          <w:t xml:space="preserve"> </w:t>
        </w:r>
      </w:ins>
      <w:r w:rsidR="008E70C9" w:rsidRPr="008E70C9">
        <w:rPr>
          <w:rFonts w:ascii="Times New Roman" w:hAnsi="Times New Roman" w:cs="Times New Roman"/>
        </w:rPr>
        <w:t xml:space="preserve">Por lo general, </w:t>
      </w:r>
      <w:ins w:id="1468" w:author="Cris Pineda" w:date="2016-02-08T23:35:00Z">
        <w:r>
          <w:rPr>
            <w:rFonts w:ascii="Times New Roman" w:hAnsi="Times New Roman" w:cs="Times New Roman"/>
          </w:rPr>
          <w:t>este tipo de textos</w:t>
        </w:r>
      </w:ins>
      <w:del w:id="1469" w:author="Cris Pineda" w:date="2016-02-08T23:35:00Z">
        <w:r w:rsidR="008E70C9" w:rsidRPr="008E70C9" w:rsidDel="00AD17D1">
          <w:rPr>
            <w:rFonts w:ascii="Times New Roman" w:hAnsi="Times New Roman" w:cs="Times New Roman"/>
          </w:rPr>
          <w:delText>la entrevista</w:delText>
        </w:r>
      </w:del>
      <w:r w:rsidR="008E70C9" w:rsidRPr="008E70C9">
        <w:rPr>
          <w:rFonts w:ascii="Times New Roman" w:hAnsi="Times New Roman" w:cs="Times New Roman"/>
        </w:rPr>
        <w:t xml:space="preserve"> suele ir acompañad</w:t>
      </w:r>
      <w:ins w:id="1470" w:author="Cris Pineda" w:date="2016-02-08T23:35:00Z">
        <w:r>
          <w:rPr>
            <w:rFonts w:ascii="Times New Roman" w:hAnsi="Times New Roman" w:cs="Times New Roman"/>
          </w:rPr>
          <w:t>o</w:t>
        </w:r>
      </w:ins>
      <w:del w:id="1471" w:author="Cris Pineda" w:date="2016-02-08T23:35:00Z">
        <w:r w:rsidR="008E70C9" w:rsidRPr="008E70C9" w:rsidDel="00AD17D1">
          <w:rPr>
            <w:rFonts w:ascii="Times New Roman" w:hAnsi="Times New Roman" w:cs="Times New Roman"/>
          </w:rPr>
          <w:delText>a</w:delText>
        </w:r>
      </w:del>
      <w:r w:rsidR="008E70C9" w:rsidRPr="008E70C9">
        <w:rPr>
          <w:rFonts w:ascii="Times New Roman" w:hAnsi="Times New Roman" w:cs="Times New Roman"/>
        </w:rPr>
        <w:t xml:space="preserve"> de fotografías del </w:t>
      </w:r>
      <w:ins w:id="1472" w:author="Cris Pineda" w:date="2016-02-08T23:35:00Z">
        <w:r w:rsidR="009D77E7">
          <w:rPr>
            <w:rFonts w:ascii="Times New Roman" w:hAnsi="Times New Roman" w:cs="Times New Roman"/>
          </w:rPr>
          <w:t>entrevistado</w:t>
        </w:r>
      </w:ins>
      <w:del w:id="1473" w:author="Cris Pineda" w:date="2016-02-08T23:35:00Z">
        <w:r w:rsidR="008E70C9" w:rsidRPr="008E70C9" w:rsidDel="009D77E7">
          <w:rPr>
            <w:rFonts w:ascii="Times New Roman" w:hAnsi="Times New Roman" w:cs="Times New Roman"/>
          </w:rPr>
          <w:delText>personaje</w:delText>
        </w:r>
      </w:del>
      <w:r w:rsidR="008E70C9" w:rsidRPr="008E70C9">
        <w:rPr>
          <w:rFonts w:ascii="Times New Roman" w:hAnsi="Times New Roman" w:cs="Times New Roman"/>
        </w:rPr>
        <w:t xml:space="preserve"> o de imágenes relacionadas con el tema que se trata</w:t>
      </w:r>
      <w:ins w:id="1474" w:author="PerfectoAmor" w:date="2016-02-04T09:40:00Z">
        <w:r w:rsidR="00280CFF">
          <w:rPr>
            <w:rFonts w:ascii="Times New Roman" w:hAnsi="Times New Roman" w:cs="Times New Roman"/>
          </w:rPr>
          <w:t xml:space="preserve"> y que le </w:t>
        </w:r>
      </w:ins>
      <w:del w:id="1475" w:author="PerfectoAmor" w:date="2016-02-04T09:40:00Z">
        <w:r w:rsidR="008E70C9" w:rsidRPr="008E70C9" w:rsidDel="00280CFF">
          <w:rPr>
            <w:rFonts w:ascii="Times New Roman" w:hAnsi="Times New Roman" w:cs="Times New Roman"/>
          </w:rPr>
          <w:delText>, pues de esta manera le brinda</w:delText>
        </w:r>
      </w:del>
      <w:del w:id="1476" w:author="PerfectoAmor" w:date="2016-02-04T16:21:00Z">
        <w:r w:rsidR="008E70C9" w:rsidRPr="008E70C9" w:rsidDel="00FB0176">
          <w:rPr>
            <w:rFonts w:ascii="Times New Roman" w:hAnsi="Times New Roman" w:cs="Times New Roman"/>
          </w:rPr>
          <w:delText xml:space="preserve"> </w:delText>
        </w:r>
      </w:del>
      <w:ins w:id="1477" w:author="PerfectoAmor" w:date="2016-02-04T16:21:00Z">
        <w:r w:rsidR="00FB0176">
          <w:rPr>
            <w:rFonts w:ascii="Times New Roman" w:hAnsi="Times New Roman" w:cs="Times New Roman"/>
          </w:rPr>
          <w:t>ampl</w:t>
        </w:r>
      </w:ins>
      <w:ins w:id="1478" w:author="PerfectoAmor" w:date="2016-02-04T16:22:00Z">
        <w:r w:rsidR="00FB0176">
          <w:rPr>
            <w:rFonts w:ascii="Times New Roman" w:hAnsi="Times New Roman" w:cs="Times New Roman"/>
          </w:rPr>
          <w:t xml:space="preserve">ían </w:t>
        </w:r>
      </w:ins>
      <w:ins w:id="1479" w:author="Cris Pineda" w:date="2016-02-08T23:36:00Z">
        <w:r w:rsidR="009D77E7">
          <w:rPr>
            <w:rFonts w:ascii="Times New Roman" w:hAnsi="Times New Roman" w:cs="Times New Roman"/>
          </w:rPr>
          <w:t xml:space="preserve">o complementan </w:t>
        </w:r>
      </w:ins>
      <w:r w:rsidR="008E70C9" w:rsidRPr="008E70C9">
        <w:rPr>
          <w:rFonts w:ascii="Times New Roman" w:hAnsi="Times New Roman" w:cs="Times New Roman"/>
        </w:rPr>
        <w:t xml:space="preserve">al público </w:t>
      </w:r>
      <w:del w:id="1480" w:author="PerfectoAmor" w:date="2016-02-04T09:41:00Z">
        <w:r w:rsidR="008E70C9" w:rsidRPr="008E70C9" w:rsidDel="00280CFF">
          <w:rPr>
            <w:rFonts w:ascii="Times New Roman" w:hAnsi="Times New Roman" w:cs="Times New Roman"/>
          </w:rPr>
          <w:delText xml:space="preserve">un sentido de </w:delText>
        </w:r>
      </w:del>
      <w:del w:id="1481" w:author="PerfectoAmor" w:date="2016-02-04T16:22:00Z">
        <w:r w:rsidR="008E70C9" w:rsidRPr="008E70C9" w:rsidDel="00FB0176">
          <w:rPr>
            <w:rFonts w:ascii="Times New Roman" w:hAnsi="Times New Roman" w:cs="Times New Roman"/>
          </w:rPr>
          <w:delText xml:space="preserve">credibilidad sobre lo que </w:delText>
        </w:r>
      </w:del>
      <w:del w:id="1482" w:author="PerfectoAmor" w:date="2016-02-04T09:41:00Z">
        <w:r w:rsidR="008E70C9" w:rsidRPr="008E70C9" w:rsidDel="00280CFF">
          <w:rPr>
            <w:rFonts w:ascii="Times New Roman" w:hAnsi="Times New Roman" w:cs="Times New Roman"/>
          </w:rPr>
          <w:delText xml:space="preserve">allí </w:delText>
        </w:r>
      </w:del>
      <w:del w:id="1483" w:author="PerfectoAmor" w:date="2016-02-04T16:22:00Z">
        <w:r w:rsidR="008E70C9" w:rsidRPr="008E70C9" w:rsidDel="00FB0176">
          <w:rPr>
            <w:rFonts w:ascii="Times New Roman" w:hAnsi="Times New Roman" w:cs="Times New Roman"/>
          </w:rPr>
          <w:delText>se dice</w:delText>
        </w:r>
      </w:del>
      <w:ins w:id="1484" w:author="Cris Pineda" w:date="2016-02-08T23:36:00Z">
        <w:r w:rsidR="009D77E7">
          <w:rPr>
            <w:rFonts w:ascii="Times New Roman" w:hAnsi="Times New Roman" w:cs="Times New Roman"/>
          </w:rPr>
          <w:t>la información proporcionada</w:t>
        </w:r>
      </w:ins>
      <w:ins w:id="1485" w:author="PerfectoAmor" w:date="2016-02-04T16:22:00Z">
        <w:del w:id="1486" w:author="Cris Pineda" w:date="2016-02-08T23:36:00Z">
          <w:r w:rsidR="00FB0176" w:rsidDel="009D77E7">
            <w:rPr>
              <w:rFonts w:ascii="Times New Roman" w:hAnsi="Times New Roman" w:cs="Times New Roman"/>
            </w:rPr>
            <w:delText>el panorama, generando una mayor credibilidad</w:delText>
          </w:r>
        </w:del>
      </w:ins>
      <w:r w:rsidR="008E70C9" w:rsidRPr="008E70C9">
        <w:rPr>
          <w:rFonts w:ascii="Times New Roman" w:hAnsi="Times New Roman" w:cs="Times New Roman"/>
        </w:rPr>
        <w:t>.</w:t>
      </w:r>
    </w:p>
    <w:p w14:paraId="736C479B" w14:textId="77777777" w:rsidR="00BC421C" w:rsidRPr="008E70C9" w:rsidRDefault="00BC421C" w:rsidP="008E70C9">
      <w:pPr>
        <w:rPr>
          <w:rFonts w:ascii="Times New Roman" w:hAnsi="Times New Roman" w:cs="Times New Roman"/>
        </w:rPr>
      </w:pPr>
    </w:p>
    <w:p w14:paraId="70D5348E" w14:textId="77777777" w:rsidR="00280CFF" w:rsidRDefault="00280CFF" w:rsidP="008E70C9">
      <w:pPr>
        <w:rPr>
          <w:ins w:id="1487" w:author="PerfectoAmor" w:date="2016-02-04T09:43:00Z"/>
          <w:rFonts w:ascii="Times New Roman" w:hAnsi="Times New Roman" w:cs="Times New Roman"/>
        </w:rPr>
      </w:pPr>
      <w:ins w:id="1488" w:author="PerfectoAmor" w:date="2016-02-04T09:42:00Z">
        <w:r>
          <w:rPr>
            <w:rFonts w:ascii="Times New Roman" w:hAnsi="Times New Roman" w:cs="Times New Roman"/>
          </w:rPr>
          <w:t>Existen diversas formas de presentar el texto de una entrevista</w:t>
        </w:r>
      </w:ins>
      <w:ins w:id="1489" w:author="PerfectoAmor" w:date="2016-02-04T09:43:00Z">
        <w:r>
          <w:rPr>
            <w:rFonts w:ascii="Times New Roman" w:hAnsi="Times New Roman" w:cs="Times New Roman"/>
          </w:rPr>
          <w:t>, algunas de estas son:</w:t>
        </w:r>
      </w:ins>
    </w:p>
    <w:p w14:paraId="58153494" w14:textId="6C9AD142" w:rsidR="00280CFF" w:rsidRPr="008F20F1" w:rsidRDefault="00280CFF">
      <w:pPr>
        <w:pStyle w:val="Prrafodelista"/>
        <w:numPr>
          <w:ilvl w:val="0"/>
          <w:numId w:val="11"/>
        </w:numPr>
        <w:rPr>
          <w:ins w:id="1490" w:author="PerfectoAmor" w:date="2016-02-04T09:45:00Z"/>
          <w:rFonts w:ascii="Times New Roman" w:hAnsi="Times New Roman" w:cs="Times New Roman"/>
          <w:b/>
          <w:rPrChange w:id="1491" w:author="PerfectoAmor" w:date="2016-02-04T09:47:00Z">
            <w:rPr>
              <w:ins w:id="1492" w:author="PerfectoAmor" w:date="2016-02-04T09:45:00Z"/>
              <w:b/>
            </w:rPr>
          </w:rPrChange>
        </w:rPr>
        <w:pPrChange w:id="1493" w:author="PerfectoAmor" w:date="2016-02-04T09:47:00Z">
          <w:pPr/>
        </w:pPrChange>
      </w:pPr>
      <w:ins w:id="1494" w:author="PerfectoAmor" w:date="2016-02-04T09:44:00Z">
        <w:r w:rsidRPr="008F20F1">
          <w:rPr>
            <w:rFonts w:ascii="Times New Roman" w:hAnsi="Times New Roman" w:cs="Times New Roman"/>
            <w:rPrChange w:id="1495" w:author="PerfectoAmor" w:date="2016-02-04T09:47:00Z">
              <w:rPr/>
            </w:rPrChange>
          </w:rPr>
          <w:t xml:space="preserve">Identificar la pregunta con una </w:t>
        </w:r>
        <w:r w:rsidRPr="008F20F1">
          <w:rPr>
            <w:rFonts w:ascii="Times New Roman" w:hAnsi="Times New Roman" w:cs="Times New Roman"/>
            <w:b/>
            <w:rPrChange w:id="1496" w:author="PerfectoAmor" w:date="2016-02-04T09:47:00Z">
              <w:rPr>
                <w:rFonts w:ascii="Times New Roman" w:hAnsi="Times New Roman" w:cs="Times New Roman"/>
              </w:rPr>
            </w:rPrChange>
          </w:rPr>
          <w:t>P:</w:t>
        </w:r>
        <w:r w:rsidRPr="008F20F1">
          <w:rPr>
            <w:rFonts w:ascii="Times New Roman" w:hAnsi="Times New Roman" w:cs="Times New Roman"/>
            <w:rPrChange w:id="1497" w:author="PerfectoAmor" w:date="2016-02-04T09:47:00Z">
              <w:rPr/>
            </w:rPrChange>
          </w:rPr>
          <w:t xml:space="preserve"> y la respuesta con una </w:t>
        </w:r>
        <w:r w:rsidRPr="008F20F1">
          <w:rPr>
            <w:rFonts w:ascii="Times New Roman" w:hAnsi="Times New Roman" w:cs="Times New Roman"/>
            <w:b/>
            <w:rPrChange w:id="1498" w:author="PerfectoAmor" w:date="2016-02-04T09:47:00Z">
              <w:rPr>
                <w:rFonts w:ascii="Times New Roman" w:hAnsi="Times New Roman" w:cs="Times New Roman"/>
              </w:rPr>
            </w:rPrChange>
          </w:rPr>
          <w:t>R:</w:t>
        </w:r>
      </w:ins>
    </w:p>
    <w:p w14:paraId="0A5AB3BC" w14:textId="79DC9807" w:rsidR="00280CFF" w:rsidRDefault="008F20F1">
      <w:pPr>
        <w:pStyle w:val="Prrafodelista"/>
        <w:numPr>
          <w:ilvl w:val="0"/>
          <w:numId w:val="11"/>
        </w:numPr>
        <w:rPr>
          <w:ins w:id="1499" w:author="PerfectoAmor" w:date="2016-02-04T16:23:00Z"/>
          <w:rFonts w:ascii="Times New Roman" w:hAnsi="Times New Roman" w:cs="Times New Roman"/>
        </w:rPr>
        <w:pPrChange w:id="1500" w:author="PerfectoAmor" w:date="2016-02-04T09:47:00Z">
          <w:pPr/>
        </w:pPrChange>
      </w:pPr>
      <w:ins w:id="1501" w:author="PerfectoAmor" w:date="2016-02-04T09:45:00Z">
        <w:r w:rsidRPr="008F20F1">
          <w:rPr>
            <w:rFonts w:ascii="Times New Roman" w:hAnsi="Times New Roman" w:cs="Times New Roman"/>
            <w:rPrChange w:id="1502" w:author="PerfectoAmor" w:date="2016-02-04T09:47:00Z">
              <w:rPr/>
            </w:rPrChange>
          </w:rPr>
          <w:t>Señalar la primera pregunta con el nombre del medio y la</w:t>
        </w:r>
      </w:ins>
      <w:ins w:id="1503" w:author="PerfectoAmor" w:date="2016-02-04T09:46:00Z">
        <w:r w:rsidRPr="008F20F1">
          <w:rPr>
            <w:rFonts w:ascii="Times New Roman" w:hAnsi="Times New Roman" w:cs="Times New Roman"/>
            <w:rPrChange w:id="1504" w:author="PerfectoAmor" w:date="2016-02-04T09:47:00Z">
              <w:rPr/>
            </w:rPrChange>
          </w:rPr>
          <w:t xml:space="preserve"> primera</w:t>
        </w:r>
      </w:ins>
      <w:ins w:id="1505" w:author="PerfectoAmor" w:date="2016-02-04T09:45:00Z">
        <w:r w:rsidRPr="008F20F1">
          <w:rPr>
            <w:rFonts w:ascii="Times New Roman" w:hAnsi="Times New Roman" w:cs="Times New Roman"/>
            <w:rPrChange w:id="1506" w:author="PerfectoAmor" w:date="2016-02-04T09:47:00Z">
              <w:rPr/>
            </w:rPrChange>
          </w:rPr>
          <w:t xml:space="preserve"> respuesta con el nombre</w:t>
        </w:r>
      </w:ins>
      <w:ins w:id="1507" w:author="PerfectoAmor" w:date="2016-02-04T09:46:00Z">
        <w:r w:rsidRPr="008F20F1">
          <w:rPr>
            <w:rFonts w:ascii="Times New Roman" w:hAnsi="Times New Roman" w:cs="Times New Roman"/>
            <w:rPrChange w:id="1508" w:author="PerfectoAmor" w:date="2016-02-04T09:47:00Z">
              <w:rPr/>
            </w:rPrChange>
          </w:rPr>
          <w:t xml:space="preserve"> del entrevistado, posteriormente se usa la inicial del medio y las iniciales del nombre del entrevistado.</w:t>
        </w:r>
      </w:ins>
    </w:p>
    <w:p w14:paraId="1F36C390" w14:textId="5AFE6120" w:rsidR="008E70C9" w:rsidDel="0047566A" w:rsidRDefault="008E70C9" w:rsidP="008E70C9">
      <w:pPr>
        <w:rPr>
          <w:del w:id="1509" w:author="Cris Pineda" w:date="2016-02-08T23:36:00Z"/>
          <w:rFonts w:ascii="Times New Roman" w:hAnsi="Times New Roman" w:cs="Times New Roman"/>
        </w:rPr>
      </w:pPr>
      <w:commentRangeStart w:id="1510"/>
      <w:del w:id="1511" w:author="Cris Pineda" w:date="2016-02-08T23:36:00Z">
        <w:r w:rsidRPr="008E70C9" w:rsidDel="0047566A">
          <w:rPr>
            <w:rFonts w:ascii="Times New Roman" w:hAnsi="Times New Roman" w:cs="Times New Roman"/>
          </w:rPr>
          <w:lastRenderedPageBreak/>
          <w:delText>En la exposición escrita de la entrevista, una forma estructural establecida es la de la puesta de marcas gráficas figuradas entre las preguntas y las respuestas. En cada intervención por parte del entrevistador y entrevistado se marcarán con una raya al comienzo de la oración; a veces, la pregunta va precedida de una P (que indica 'Pregunta'), y las respuestas, de una R (que indica 'Respuesta').</w:delText>
        </w:r>
        <w:commentRangeEnd w:id="1510"/>
        <w:r w:rsidR="008F20F1" w:rsidDel="0047566A">
          <w:rPr>
            <w:rStyle w:val="Refdecomentario"/>
          </w:rPr>
          <w:commentReference w:id="1510"/>
        </w:r>
      </w:del>
    </w:p>
    <w:p w14:paraId="1C03F9AD" w14:textId="77777777" w:rsidR="00BC421C" w:rsidRPr="008E70C9" w:rsidDel="0047566A" w:rsidRDefault="00BC421C" w:rsidP="008E70C9">
      <w:pPr>
        <w:rPr>
          <w:del w:id="1512" w:author="Cris Pineda" w:date="2016-02-08T23:36:00Z"/>
          <w:rFonts w:ascii="Times New Roman" w:hAnsi="Times New Roman" w:cs="Times New Roman"/>
        </w:rPr>
      </w:pPr>
    </w:p>
    <w:p w14:paraId="5E73208D" w14:textId="76B4AFAA" w:rsidR="00966C44" w:rsidRDefault="008E70C9" w:rsidP="008E70C9">
      <w:pPr>
        <w:rPr>
          <w:rFonts w:ascii="Times New Roman" w:hAnsi="Times New Roman" w:cs="Times New Roman"/>
        </w:rPr>
      </w:pPr>
      <w:del w:id="1513" w:author="Cris Pineda" w:date="2016-02-08T23:36:00Z">
        <w:r w:rsidRPr="008E70C9" w:rsidDel="0047566A">
          <w:rPr>
            <w:rFonts w:ascii="Times New Roman" w:hAnsi="Times New Roman" w:cs="Times New Roman"/>
          </w:rPr>
          <w:delText>O</w:delText>
        </w:r>
      </w:del>
      <w:del w:id="1514" w:author="Cris Pineda" w:date="2016-02-08T23:51:00Z">
        <w:r w:rsidRPr="008E70C9" w:rsidDel="00CB3F98">
          <w:rPr>
            <w:rFonts w:ascii="Times New Roman" w:hAnsi="Times New Roman" w:cs="Times New Roman"/>
          </w:rPr>
          <w:delText xml:space="preserve">bservemos </w:delText>
        </w:r>
      </w:del>
      <w:del w:id="1515" w:author="Cris Pineda" w:date="2016-02-08T23:54:00Z">
        <w:r w:rsidRPr="008E70C9" w:rsidDel="000D5DE9">
          <w:rPr>
            <w:rFonts w:ascii="Times New Roman" w:hAnsi="Times New Roman" w:cs="Times New Roman"/>
          </w:rPr>
          <w:delText xml:space="preserve">a continuación los tipos de entrevista, según la </w:delText>
        </w:r>
      </w:del>
      <w:del w:id="1516" w:author="Cris Pineda" w:date="2016-02-08T23:42:00Z">
        <w:r w:rsidRPr="008E70C9" w:rsidDel="00966C44">
          <w:rPr>
            <w:rFonts w:ascii="Times New Roman" w:hAnsi="Times New Roman" w:cs="Times New Roman"/>
          </w:rPr>
          <w:delText>intención comunicativa, clasificada por los teóricos Jesús Asensi  Díaz y Ángel Lázaro Martínez.</w:delText>
        </w:r>
      </w:del>
    </w:p>
    <w:p w14:paraId="01443AC3" w14:textId="04EAA09D" w:rsidR="008E70C9" w:rsidDel="0021131B" w:rsidRDefault="008E70C9" w:rsidP="008E70C9">
      <w:pPr>
        <w:rPr>
          <w:del w:id="1517" w:author="Cris Pineda" w:date="2016-02-08T23:46:00Z"/>
          <w:rFonts w:ascii="Times New Roman" w:hAnsi="Times New Roman" w:cs="Times New Roman"/>
        </w:rPr>
      </w:pPr>
    </w:p>
    <w:tbl>
      <w:tblPr>
        <w:tblStyle w:val="Tablaconcuadrcula"/>
        <w:tblW w:w="0" w:type="auto"/>
        <w:tblLook w:val="04A0" w:firstRow="1" w:lastRow="0" w:firstColumn="1" w:lastColumn="0" w:noHBand="0" w:noVBand="1"/>
      </w:tblPr>
      <w:tblGrid>
        <w:gridCol w:w="2630"/>
        <w:gridCol w:w="6198"/>
        <w:tblGridChange w:id="1518">
          <w:tblGrid>
            <w:gridCol w:w="2630"/>
            <w:gridCol w:w="6198"/>
          </w:tblGrid>
        </w:tblGridChange>
      </w:tblGrid>
      <w:tr w:rsidR="008E70C9" w:rsidDel="0021131B" w14:paraId="2BB4501C" w14:textId="1B13FD4C" w:rsidTr="00220818">
        <w:trPr>
          <w:del w:id="1519" w:author="Cris Pineda" w:date="2016-02-08T23:46:00Z"/>
        </w:trPr>
        <w:tc>
          <w:tcPr>
            <w:tcW w:w="8828" w:type="dxa"/>
            <w:gridSpan w:val="2"/>
          </w:tcPr>
          <w:p w14:paraId="2474B0EE" w14:textId="0BCEE42B" w:rsidR="008E70C9" w:rsidDel="0021131B" w:rsidRDefault="008E70C9" w:rsidP="008E70C9">
            <w:pPr>
              <w:rPr>
                <w:del w:id="1520" w:author="Cris Pineda" w:date="2016-02-08T23:46:00Z"/>
                <w:rFonts w:ascii="Times New Roman" w:hAnsi="Times New Roman" w:cs="Times New Roman"/>
              </w:rPr>
            </w:pPr>
            <w:commentRangeStart w:id="1521"/>
            <w:del w:id="1522" w:author="Cris Pineda" w:date="2016-02-08T23:46:00Z">
              <w:r w:rsidRPr="008E70C9" w:rsidDel="0021131B">
                <w:rPr>
                  <w:rFonts w:ascii="Times New Roman" w:hAnsi="Times New Roman" w:cs="Times New Roman"/>
                  <w:b/>
                  <w:lang w:val="es-CO"/>
                </w:rPr>
                <w:delText>Tipos de entrevista según su</w:delText>
              </w:r>
              <w:r w:rsidR="00870F0E" w:rsidDel="0021131B">
                <w:rPr>
                  <w:rFonts w:ascii="Times New Roman" w:hAnsi="Times New Roman" w:cs="Times New Roman"/>
                  <w:b/>
                  <w:lang w:val="es-CO"/>
                </w:rPr>
                <w:delText>s</w:delText>
              </w:r>
              <w:r w:rsidRPr="008E70C9" w:rsidDel="0021131B">
                <w:rPr>
                  <w:rFonts w:ascii="Times New Roman" w:hAnsi="Times New Roman" w:cs="Times New Roman"/>
                  <w:b/>
                  <w:lang w:val="es-CO"/>
                </w:rPr>
                <w:delText xml:space="preserve"> fines</w:delText>
              </w:r>
              <w:commentRangeEnd w:id="1521"/>
              <w:r w:rsidR="008F20F1" w:rsidDel="0021131B">
                <w:rPr>
                  <w:rStyle w:val="Refdecomentario"/>
                </w:rPr>
                <w:commentReference w:id="1521"/>
              </w:r>
            </w:del>
          </w:p>
        </w:tc>
      </w:tr>
      <w:tr w:rsidR="008E70C9" w:rsidDel="0021131B" w14:paraId="1E857384" w14:textId="1F22E8BC" w:rsidTr="0021131B">
        <w:tblPrEx>
          <w:tblW w:w="0" w:type="auto"/>
          <w:tblPrExChange w:id="1523" w:author="Cris Pineda" w:date="2016-02-08T23:46:00Z">
            <w:tblPrEx>
              <w:tblW w:w="0" w:type="auto"/>
            </w:tblPrEx>
          </w:tblPrExChange>
        </w:tblPrEx>
        <w:trPr>
          <w:del w:id="1524" w:author="Cris Pineda" w:date="2016-02-08T23:46:00Z"/>
        </w:trPr>
        <w:tc>
          <w:tcPr>
            <w:tcW w:w="2630" w:type="dxa"/>
            <w:tcPrChange w:id="1525" w:author="Cris Pineda" w:date="2016-02-08T23:46:00Z">
              <w:tcPr>
                <w:tcW w:w="1555" w:type="dxa"/>
              </w:tcPr>
            </w:tcPrChange>
          </w:tcPr>
          <w:p w14:paraId="43E5378F" w14:textId="4D78C061" w:rsidR="008E70C9" w:rsidDel="0021131B" w:rsidRDefault="008E70C9" w:rsidP="008E70C9">
            <w:pPr>
              <w:rPr>
                <w:del w:id="1526" w:author="Cris Pineda" w:date="2016-02-08T23:46:00Z"/>
                <w:rFonts w:ascii="Times New Roman" w:hAnsi="Times New Roman" w:cs="Times New Roman"/>
              </w:rPr>
            </w:pPr>
            <w:del w:id="1527" w:author="Cris Pineda" w:date="2016-02-08T23:46:00Z">
              <w:r w:rsidRPr="008E70C9" w:rsidDel="0021131B">
                <w:rPr>
                  <w:rFonts w:ascii="Times New Roman" w:hAnsi="Times New Roman" w:cs="Times New Roman"/>
                  <w:b/>
                  <w:lang w:val="es-CO"/>
                </w:rPr>
                <w:delText>Informativa</w:delText>
              </w:r>
            </w:del>
          </w:p>
        </w:tc>
        <w:tc>
          <w:tcPr>
            <w:tcW w:w="6198" w:type="dxa"/>
            <w:tcPrChange w:id="1528" w:author="Cris Pineda" w:date="2016-02-08T23:46:00Z">
              <w:tcPr>
                <w:tcW w:w="7273" w:type="dxa"/>
              </w:tcPr>
            </w:tcPrChange>
          </w:tcPr>
          <w:p w14:paraId="4B91415D" w14:textId="465AA96F" w:rsidR="008E70C9" w:rsidDel="0021131B" w:rsidRDefault="008E70C9" w:rsidP="008E70C9">
            <w:pPr>
              <w:rPr>
                <w:del w:id="1529" w:author="Cris Pineda" w:date="2016-02-08T23:46:00Z"/>
                <w:rFonts w:ascii="Times New Roman" w:hAnsi="Times New Roman" w:cs="Times New Roman"/>
              </w:rPr>
            </w:pPr>
            <w:del w:id="1530" w:author="Cris Pineda" w:date="2016-02-08T23:46:00Z">
              <w:r w:rsidRPr="008E70C9" w:rsidDel="0021131B">
                <w:rPr>
                  <w:rFonts w:ascii="Times New Roman" w:hAnsi="Times New Roman" w:cs="Times New Roman"/>
                  <w:lang w:val="es-CO"/>
                </w:rPr>
                <w:delText xml:space="preserve">Este tipo de entrevista se desarrolla a partir de </w:delText>
              </w:r>
            </w:del>
            <w:ins w:id="1531" w:author="PerfectoAmor" w:date="2016-02-04T09:54:00Z">
              <w:del w:id="1532" w:author="Cris Pineda" w:date="2016-02-08T23:46:00Z">
                <w:r w:rsidR="008F20F1" w:rsidDel="0021131B">
                  <w:rPr>
                    <w:rFonts w:ascii="Times New Roman" w:hAnsi="Times New Roman" w:cs="Times New Roman"/>
                    <w:lang w:val="es-CO"/>
                  </w:rPr>
                  <w:delText xml:space="preserve">Se basa en </w:delText>
                </w:r>
              </w:del>
            </w:ins>
            <w:del w:id="1533" w:author="Cris Pineda" w:date="2016-02-08T23:46:00Z">
              <w:r w:rsidRPr="008E70C9" w:rsidDel="0021131B">
                <w:rPr>
                  <w:rFonts w:ascii="Times New Roman" w:hAnsi="Times New Roman" w:cs="Times New Roman"/>
                  <w:lang w:val="es-CO"/>
                </w:rPr>
                <w:delText xml:space="preserve">la </w:delText>
              </w:r>
              <w:r w:rsidRPr="008E70C9" w:rsidDel="0021131B">
                <w:rPr>
                  <w:rFonts w:ascii="Times New Roman" w:hAnsi="Times New Roman" w:cs="Times New Roman"/>
                  <w:b/>
                  <w:lang w:val="es-CO"/>
                </w:rPr>
                <w:delText xml:space="preserve">obtención de información </w:delText>
              </w:r>
              <w:r w:rsidRPr="008E70C9" w:rsidDel="0021131B">
                <w:rPr>
                  <w:rFonts w:ascii="Times New Roman" w:hAnsi="Times New Roman" w:cs="Times New Roman"/>
                  <w:lang w:val="es-CO"/>
                </w:rPr>
                <w:delText>sobre aspectos personales, esc</w:delText>
              </w:r>
              <w:r w:rsidR="00870F0E" w:rsidDel="0021131B">
                <w:rPr>
                  <w:rFonts w:ascii="Times New Roman" w:hAnsi="Times New Roman" w:cs="Times New Roman"/>
                  <w:lang w:val="es-CO"/>
                </w:rPr>
                <w:delText>olares, familiares, entre otros,</w:delText>
              </w:r>
              <w:r w:rsidRPr="008E70C9" w:rsidDel="0021131B">
                <w:rPr>
                  <w:rFonts w:ascii="Times New Roman" w:hAnsi="Times New Roman" w:cs="Times New Roman"/>
                  <w:lang w:val="es-CO"/>
                </w:rPr>
                <w:delText xml:space="preserve"> del sujeto a quien se le realiza la entrevista.</w:delText>
              </w:r>
            </w:del>
          </w:p>
        </w:tc>
      </w:tr>
      <w:tr w:rsidR="008E70C9" w:rsidDel="0021131B" w14:paraId="6A0B572A" w14:textId="6BDEA0C2" w:rsidTr="0021131B">
        <w:tblPrEx>
          <w:tblW w:w="0" w:type="auto"/>
          <w:tblPrExChange w:id="1534" w:author="Cris Pineda" w:date="2016-02-08T23:46:00Z">
            <w:tblPrEx>
              <w:tblW w:w="0" w:type="auto"/>
            </w:tblPrEx>
          </w:tblPrExChange>
        </w:tblPrEx>
        <w:trPr>
          <w:del w:id="1535" w:author="Cris Pineda" w:date="2016-02-08T23:46:00Z"/>
        </w:trPr>
        <w:tc>
          <w:tcPr>
            <w:tcW w:w="2630" w:type="dxa"/>
            <w:tcPrChange w:id="1536" w:author="Cris Pineda" w:date="2016-02-08T23:46:00Z">
              <w:tcPr>
                <w:tcW w:w="1555" w:type="dxa"/>
              </w:tcPr>
            </w:tcPrChange>
          </w:tcPr>
          <w:p w14:paraId="3F721E1C" w14:textId="5A911FCE" w:rsidR="008E70C9" w:rsidDel="0021131B" w:rsidRDefault="008E70C9" w:rsidP="008E70C9">
            <w:pPr>
              <w:rPr>
                <w:del w:id="1537" w:author="Cris Pineda" w:date="2016-02-08T23:46:00Z"/>
                <w:rFonts w:ascii="Times New Roman" w:hAnsi="Times New Roman" w:cs="Times New Roman"/>
              </w:rPr>
            </w:pPr>
            <w:del w:id="1538" w:author="Cris Pineda" w:date="2016-02-08T23:46:00Z">
              <w:r w:rsidRPr="008E70C9" w:rsidDel="0021131B">
                <w:rPr>
                  <w:rFonts w:ascii="Times New Roman" w:hAnsi="Times New Roman" w:cs="Times New Roman"/>
                  <w:b/>
                  <w:lang w:val="es-CO"/>
                </w:rPr>
                <w:delText>Diagnóstica</w:delText>
              </w:r>
            </w:del>
          </w:p>
        </w:tc>
        <w:tc>
          <w:tcPr>
            <w:tcW w:w="6198" w:type="dxa"/>
            <w:tcPrChange w:id="1539" w:author="Cris Pineda" w:date="2016-02-08T23:46:00Z">
              <w:tcPr>
                <w:tcW w:w="7273" w:type="dxa"/>
              </w:tcPr>
            </w:tcPrChange>
          </w:tcPr>
          <w:p w14:paraId="17F9ED25" w14:textId="23DCE234" w:rsidR="008E70C9" w:rsidDel="0021131B" w:rsidRDefault="008E70C9" w:rsidP="008E70C9">
            <w:pPr>
              <w:rPr>
                <w:del w:id="1540" w:author="Cris Pineda" w:date="2016-02-08T23:46:00Z"/>
                <w:rFonts w:ascii="Times New Roman" w:hAnsi="Times New Roman" w:cs="Times New Roman"/>
              </w:rPr>
            </w:pPr>
            <w:del w:id="1541" w:author="Cris Pineda" w:date="2016-02-08T23:46:00Z">
              <w:r w:rsidRPr="008E70C9" w:rsidDel="0021131B">
                <w:rPr>
                  <w:rFonts w:ascii="Times New Roman" w:hAnsi="Times New Roman" w:cs="Times New Roman"/>
                  <w:lang w:val="es-CO"/>
                </w:rPr>
                <w:delText xml:space="preserve">Este tipo de entrevista se utiliza, en algunos casos, </w:delText>
              </w:r>
            </w:del>
            <w:ins w:id="1542" w:author="PerfectoAmor" w:date="2016-02-04T09:55:00Z">
              <w:del w:id="1543" w:author="Cris Pineda" w:date="2016-02-08T23:46:00Z">
                <w:r w:rsidR="008F20F1" w:rsidDel="0021131B">
                  <w:rPr>
                    <w:rFonts w:ascii="Times New Roman" w:hAnsi="Times New Roman" w:cs="Times New Roman"/>
                    <w:lang w:val="es-CO"/>
                  </w:rPr>
                  <w:delText xml:space="preserve">Se utiliza </w:delText>
                </w:r>
              </w:del>
            </w:ins>
            <w:del w:id="1544" w:author="Cris Pineda" w:date="2016-02-08T23:46:00Z">
              <w:r w:rsidRPr="008E70C9" w:rsidDel="0021131B">
                <w:rPr>
                  <w:rFonts w:ascii="Times New Roman" w:hAnsi="Times New Roman" w:cs="Times New Roman"/>
                  <w:lang w:val="es-CO"/>
                </w:rPr>
                <w:delText xml:space="preserve">como </w:delText>
              </w:r>
              <w:r w:rsidRPr="008E70C9" w:rsidDel="0021131B">
                <w:rPr>
                  <w:rFonts w:ascii="Times New Roman" w:hAnsi="Times New Roman" w:cs="Times New Roman"/>
                  <w:b/>
                  <w:lang w:val="es-CO"/>
                </w:rPr>
                <w:delText>técnica auxiliar para completar y contrastar información,</w:delText>
              </w:r>
              <w:r w:rsidRPr="008E70C9" w:rsidDel="0021131B">
                <w:rPr>
                  <w:rFonts w:ascii="Times New Roman" w:hAnsi="Times New Roman" w:cs="Times New Roman"/>
                  <w:lang w:val="es-CO"/>
                </w:rPr>
                <w:delText xml:space="preserve"> obtenida previamente por otros medios de recolección de datos.</w:delText>
              </w:r>
            </w:del>
          </w:p>
        </w:tc>
      </w:tr>
      <w:tr w:rsidR="008E70C9" w:rsidDel="0021131B" w14:paraId="1ECB692A" w14:textId="3CA88D0B" w:rsidTr="0021131B">
        <w:tblPrEx>
          <w:tblW w:w="0" w:type="auto"/>
          <w:tblPrExChange w:id="1545" w:author="Cris Pineda" w:date="2016-02-08T23:46:00Z">
            <w:tblPrEx>
              <w:tblW w:w="0" w:type="auto"/>
            </w:tblPrEx>
          </w:tblPrExChange>
        </w:tblPrEx>
        <w:trPr>
          <w:del w:id="1546" w:author="Cris Pineda" w:date="2016-02-08T23:46:00Z"/>
        </w:trPr>
        <w:tc>
          <w:tcPr>
            <w:tcW w:w="2630" w:type="dxa"/>
            <w:tcPrChange w:id="1547" w:author="Cris Pineda" w:date="2016-02-08T23:46:00Z">
              <w:tcPr>
                <w:tcW w:w="1555" w:type="dxa"/>
              </w:tcPr>
            </w:tcPrChange>
          </w:tcPr>
          <w:p w14:paraId="501BE556" w14:textId="538DF1F4" w:rsidR="008E70C9" w:rsidDel="0021131B" w:rsidRDefault="008E70C9" w:rsidP="008E70C9">
            <w:pPr>
              <w:rPr>
                <w:del w:id="1548" w:author="Cris Pineda" w:date="2016-02-08T23:46:00Z"/>
                <w:rFonts w:ascii="Times New Roman" w:hAnsi="Times New Roman" w:cs="Times New Roman"/>
              </w:rPr>
            </w:pPr>
            <w:del w:id="1549" w:author="Cris Pineda" w:date="2016-02-08T23:46:00Z">
              <w:r w:rsidRPr="008E70C9" w:rsidDel="0021131B">
                <w:rPr>
                  <w:rFonts w:ascii="Times New Roman" w:hAnsi="Times New Roman" w:cs="Times New Roman"/>
                  <w:b/>
                  <w:lang w:val="es-CO"/>
                </w:rPr>
                <w:delText>Terapéutica</w:delText>
              </w:r>
            </w:del>
            <w:ins w:id="1550" w:author="PerfectoAmor" w:date="2016-02-04T09:53:00Z">
              <w:del w:id="1551" w:author="Cris Pineda" w:date="2016-02-08T23:46:00Z">
                <w:r w:rsidR="008F20F1" w:rsidDel="0021131B">
                  <w:rPr>
                    <w:rFonts w:ascii="Times New Roman" w:hAnsi="Times New Roman" w:cs="Times New Roman"/>
                    <w:b/>
                    <w:lang w:val="es-CO"/>
                  </w:rPr>
                  <w:delText>?</w:delText>
                </w:r>
              </w:del>
            </w:ins>
            <w:ins w:id="1552" w:author="PerfectoAmor" w:date="2016-02-04T16:25:00Z">
              <w:del w:id="1553" w:author="Cris Pineda" w:date="2016-02-08T23:46:00Z">
                <w:r w:rsidR="00FB0176" w:rsidDel="0021131B">
                  <w:rPr>
                    <w:rFonts w:ascii="Times New Roman" w:hAnsi="Times New Roman" w:cs="Times New Roman"/>
                    <w:b/>
                    <w:lang w:val="es-CO"/>
                  </w:rPr>
                  <w:delText>???</w:delText>
                </w:r>
              </w:del>
            </w:ins>
            <w:ins w:id="1554" w:author="PerfectoAmor" w:date="2016-02-04T16:26:00Z">
              <w:del w:id="1555" w:author="Cris Pineda" w:date="2016-02-08T23:46:00Z">
                <w:r w:rsidR="00FB0176" w:rsidDel="0021131B">
                  <w:rPr>
                    <w:rFonts w:ascii="Times New Roman" w:hAnsi="Times New Roman" w:cs="Times New Roman"/>
                    <w:b/>
                    <w:lang w:val="es-CO"/>
                  </w:rPr>
                  <w:delText>Nada que ver con el texto periodístico.</w:delText>
                </w:r>
              </w:del>
            </w:ins>
          </w:p>
        </w:tc>
        <w:tc>
          <w:tcPr>
            <w:tcW w:w="6198" w:type="dxa"/>
            <w:tcPrChange w:id="1556" w:author="Cris Pineda" w:date="2016-02-08T23:46:00Z">
              <w:tcPr>
                <w:tcW w:w="7273" w:type="dxa"/>
              </w:tcPr>
            </w:tcPrChange>
          </w:tcPr>
          <w:p w14:paraId="5939F07A" w14:textId="5B894853" w:rsidR="008E70C9" w:rsidDel="0021131B" w:rsidRDefault="008E70C9" w:rsidP="009124CD">
            <w:pPr>
              <w:rPr>
                <w:del w:id="1557" w:author="Cris Pineda" w:date="2016-02-08T23:46:00Z"/>
                <w:rFonts w:ascii="Times New Roman" w:hAnsi="Times New Roman" w:cs="Times New Roman"/>
              </w:rPr>
            </w:pPr>
            <w:del w:id="1558" w:author="Cris Pineda" w:date="2016-02-08T23:46:00Z">
              <w:r w:rsidDel="0021131B">
                <w:rPr>
                  <w:rFonts w:ascii="Times New Roman" w:hAnsi="Times New Roman" w:cs="Times New Roman"/>
                  <w:lang w:val="es-CO"/>
                </w:rPr>
                <w:delText>P</w:delText>
              </w:r>
              <w:r w:rsidRPr="008E70C9" w:rsidDel="0021131B">
                <w:rPr>
                  <w:rFonts w:ascii="Times New Roman" w:hAnsi="Times New Roman" w:cs="Times New Roman"/>
                  <w:lang w:val="es-CO"/>
                </w:rPr>
                <w:delText xml:space="preserve">retende producir cambios en la situación de un sujeto cuando éste </w:delText>
              </w:r>
            </w:del>
            <w:ins w:id="1559" w:author="PerfectoAmor" w:date="2016-02-04T09:55:00Z">
              <w:del w:id="1560" w:author="Cris Pineda" w:date="2016-02-08T23:46:00Z">
                <w:r w:rsidR="009124CD" w:rsidDel="0021131B">
                  <w:rPr>
                    <w:rFonts w:ascii="Times New Roman" w:hAnsi="Times New Roman" w:cs="Times New Roman"/>
                    <w:lang w:val="es-CO"/>
                  </w:rPr>
                  <w:delText xml:space="preserve">el comportamiento de un sujeto que </w:delText>
                </w:r>
              </w:del>
            </w:ins>
            <w:del w:id="1561" w:author="Cris Pineda" w:date="2016-02-08T23:46:00Z">
              <w:r w:rsidRPr="008E70C9" w:rsidDel="0021131B">
                <w:rPr>
                  <w:rFonts w:ascii="Times New Roman" w:hAnsi="Times New Roman" w:cs="Times New Roman"/>
                  <w:lang w:val="es-CO"/>
                </w:rPr>
                <w:delText>se encuentra con dificultades personales (problemas físicos o psicológicos).</w:delText>
              </w:r>
            </w:del>
          </w:p>
        </w:tc>
      </w:tr>
      <w:tr w:rsidR="008E70C9" w:rsidDel="0021131B" w14:paraId="60A50CA6" w14:textId="52593992" w:rsidTr="0021131B">
        <w:tblPrEx>
          <w:tblW w:w="0" w:type="auto"/>
          <w:tblPrExChange w:id="1562" w:author="Cris Pineda" w:date="2016-02-08T23:46:00Z">
            <w:tblPrEx>
              <w:tblW w:w="0" w:type="auto"/>
            </w:tblPrEx>
          </w:tblPrExChange>
        </w:tblPrEx>
        <w:trPr>
          <w:del w:id="1563" w:author="Cris Pineda" w:date="2016-02-08T23:46:00Z"/>
        </w:trPr>
        <w:tc>
          <w:tcPr>
            <w:tcW w:w="2630" w:type="dxa"/>
            <w:tcPrChange w:id="1564" w:author="Cris Pineda" w:date="2016-02-08T23:46:00Z">
              <w:tcPr>
                <w:tcW w:w="1555" w:type="dxa"/>
              </w:tcPr>
            </w:tcPrChange>
          </w:tcPr>
          <w:p w14:paraId="7C8E38DC" w14:textId="3FFD15D6" w:rsidR="008E70C9" w:rsidDel="0021131B" w:rsidRDefault="008E70C9" w:rsidP="008E70C9">
            <w:pPr>
              <w:rPr>
                <w:del w:id="1565" w:author="Cris Pineda" w:date="2016-02-08T23:46:00Z"/>
                <w:rFonts w:ascii="Times New Roman" w:hAnsi="Times New Roman" w:cs="Times New Roman"/>
              </w:rPr>
            </w:pPr>
            <w:del w:id="1566" w:author="Cris Pineda" w:date="2016-02-08T23:46:00Z">
              <w:r w:rsidRPr="008E70C9" w:rsidDel="0021131B">
                <w:rPr>
                  <w:rFonts w:ascii="Times New Roman" w:hAnsi="Times New Roman" w:cs="Times New Roman"/>
                  <w:b/>
                  <w:lang w:val="es-CO"/>
                </w:rPr>
                <w:delText>Orientadora</w:delText>
              </w:r>
            </w:del>
            <w:ins w:id="1567" w:author="PerfectoAmor" w:date="2016-02-04T16:25:00Z">
              <w:del w:id="1568" w:author="Cris Pineda" w:date="2016-02-08T23:46:00Z">
                <w:r w:rsidR="00FB0176" w:rsidDel="0021131B">
                  <w:rPr>
                    <w:rFonts w:ascii="Times New Roman" w:hAnsi="Times New Roman" w:cs="Times New Roman"/>
                    <w:b/>
                    <w:lang w:val="es-CO"/>
                  </w:rPr>
                  <w:delText>????</w:delText>
                </w:r>
              </w:del>
            </w:ins>
            <w:ins w:id="1569" w:author="PerfectoAmor" w:date="2016-02-04T09:53:00Z">
              <w:del w:id="1570" w:author="Cris Pineda" w:date="2016-02-08T23:46:00Z">
                <w:r w:rsidR="008F20F1" w:rsidDel="0021131B">
                  <w:rPr>
                    <w:rFonts w:ascii="Times New Roman" w:hAnsi="Times New Roman" w:cs="Times New Roman"/>
                    <w:b/>
                    <w:lang w:val="es-CO"/>
                  </w:rPr>
                  <w:delText>?</w:delText>
                </w:r>
              </w:del>
            </w:ins>
            <w:ins w:id="1571" w:author="PerfectoAmor" w:date="2016-02-04T16:26:00Z">
              <w:del w:id="1572" w:author="Cris Pineda" w:date="2016-02-08T23:46:00Z">
                <w:r w:rsidR="00FB0176" w:rsidDel="0021131B">
                  <w:rPr>
                    <w:rFonts w:ascii="Times New Roman" w:hAnsi="Times New Roman" w:cs="Times New Roman"/>
                    <w:b/>
                    <w:lang w:val="es-CO"/>
                  </w:rPr>
                  <w:delText>Igual que el anterior.</w:delText>
                </w:r>
              </w:del>
            </w:ins>
          </w:p>
        </w:tc>
        <w:tc>
          <w:tcPr>
            <w:tcW w:w="6198" w:type="dxa"/>
            <w:tcPrChange w:id="1573" w:author="Cris Pineda" w:date="2016-02-08T23:46:00Z">
              <w:tcPr>
                <w:tcW w:w="7273" w:type="dxa"/>
              </w:tcPr>
            </w:tcPrChange>
          </w:tcPr>
          <w:p w14:paraId="7728507F" w14:textId="7D196589" w:rsidR="008E70C9" w:rsidDel="0021131B" w:rsidRDefault="008E70C9" w:rsidP="008F20F1">
            <w:pPr>
              <w:rPr>
                <w:del w:id="1574" w:author="Cris Pineda" w:date="2016-02-08T23:46:00Z"/>
                <w:rFonts w:ascii="Times New Roman" w:hAnsi="Times New Roman" w:cs="Times New Roman"/>
              </w:rPr>
            </w:pPr>
            <w:del w:id="1575" w:author="Cris Pineda" w:date="2016-02-08T23:46:00Z">
              <w:r w:rsidRPr="008E70C9" w:rsidDel="0021131B">
                <w:rPr>
                  <w:rFonts w:ascii="Times New Roman" w:hAnsi="Times New Roman" w:cs="Times New Roman"/>
                  <w:lang w:val="es-CO"/>
                </w:rPr>
                <w:delText xml:space="preserve">El objetivo de este tipo de entrevista es el </w:delText>
              </w:r>
              <w:r w:rsidRPr="008E70C9" w:rsidDel="0021131B">
                <w:rPr>
                  <w:rFonts w:ascii="Times New Roman" w:hAnsi="Times New Roman" w:cs="Times New Roman"/>
                  <w:b/>
                  <w:lang w:val="es-CO"/>
                </w:rPr>
                <w:delText xml:space="preserve">de </w:delText>
              </w:r>
            </w:del>
            <w:ins w:id="1576" w:author="PerfectoAmor" w:date="2016-02-04T09:56:00Z">
              <w:del w:id="1577" w:author="Cris Pineda" w:date="2016-02-08T23:46:00Z">
                <w:r w:rsidR="009124CD" w:rsidRPr="009124CD" w:rsidDel="0021131B">
                  <w:rPr>
                    <w:rFonts w:ascii="Times New Roman" w:hAnsi="Times New Roman" w:cs="Times New Roman"/>
                    <w:lang w:val="es-CO"/>
                    <w:rPrChange w:id="1578" w:author="PerfectoAmor" w:date="2016-02-04T09:56:00Z">
                      <w:rPr>
                        <w:rFonts w:ascii="Times New Roman" w:hAnsi="Times New Roman" w:cs="Times New Roman"/>
                        <w:b/>
                        <w:lang w:val="es-CO"/>
                      </w:rPr>
                    </w:rPrChange>
                  </w:rPr>
                  <w:delText xml:space="preserve">Su finalidad es </w:delText>
                </w:r>
              </w:del>
            </w:ins>
            <w:del w:id="1579" w:author="Cris Pineda" w:date="2016-02-08T23:46:00Z">
              <w:r w:rsidRPr="008E70C9" w:rsidDel="0021131B">
                <w:rPr>
                  <w:rFonts w:ascii="Times New Roman" w:hAnsi="Times New Roman" w:cs="Times New Roman"/>
                  <w:b/>
                  <w:lang w:val="es-CO"/>
                </w:rPr>
                <w:delText>influir sobre ciertos aspectos de la conducta del sujeto a quien se le realiza</w:delText>
              </w:r>
            </w:del>
            <w:ins w:id="1580" w:author="PerfectoAmor" w:date="2016-02-04T09:54:00Z">
              <w:del w:id="1581" w:author="Cris Pineda" w:date="2016-02-08T23:46:00Z">
                <w:r w:rsidR="008F20F1" w:rsidDel="0021131B">
                  <w:rPr>
                    <w:rFonts w:ascii="Times New Roman" w:hAnsi="Times New Roman" w:cs="Times New Roman"/>
                    <w:b/>
                    <w:lang w:val="es-CO"/>
                  </w:rPr>
                  <w:delText>n</w:delText>
                </w:r>
              </w:del>
            </w:ins>
            <w:del w:id="1582" w:author="Cris Pineda" w:date="2016-02-08T23:46:00Z">
              <w:r w:rsidRPr="008E70C9" w:rsidDel="0021131B">
                <w:rPr>
                  <w:rFonts w:ascii="Times New Roman" w:hAnsi="Times New Roman" w:cs="Times New Roman"/>
                  <w:b/>
                  <w:lang w:val="es-CO"/>
                </w:rPr>
                <w:delText xml:space="preserve"> las preguntas</w:delText>
              </w:r>
              <w:r w:rsidRPr="008E70C9" w:rsidDel="0021131B">
                <w:rPr>
                  <w:rFonts w:ascii="Times New Roman" w:hAnsi="Times New Roman" w:cs="Times New Roman"/>
                  <w:lang w:val="es-CO"/>
                </w:rPr>
                <w:delText xml:space="preserve">; además, pretende ayudar al entrevistado a conocerse a sí mismo y </w:delText>
              </w:r>
            </w:del>
            <w:ins w:id="1583" w:author="PerfectoAmor" w:date="2016-02-04T09:54:00Z">
              <w:del w:id="1584" w:author="Cris Pineda" w:date="2016-02-08T23:46:00Z">
                <w:r w:rsidR="008F20F1" w:rsidDel="0021131B">
                  <w:rPr>
                    <w:rFonts w:ascii="Times New Roman" w:hAnsi="Times New Roman" w:cs="Times New Roman"/>
                    <w:lang w:val="es-CO"/>
                  </w:rPr>
                  <w:delText xml:space="preserve">a </w:delText>
                </w:r>
              </w:del>
            </w:ins>
            <w:del w:id="1585" w:author="Cris Pineda" w:date="2016-02-08T23:46:00Z">
              <w:r w:rsidRPr="008E70C9" w:rsidDel="0021131B">
                <w:rPr>
                  <w:rFonts w:ascii="Times New Roman" w:hAnsi="Times New Roman" w:cs="Times New Roman"/>
                  <w:lang w:val="es-CO"/>
                </w:rPr>
                <w:delText>orientarle sobre la manera de resolver sus dificultades</w:delText>
              </w:r>
              <w:r w:rsidR="00870F0E" w:rsidDel="0021131B">
                <w:rPr>
                  <w:rFonts w:ascii="Times New Roman" w:hAnsi="Times New Roman" w:cs="Times New Roman"/>
                  <w:lang w:val="es-CO"/>
                </w:rPr>
                <w:delText>.</w:delText>
              </w:r>
            </w:del>
          </w:p>
        </w:tc>
      </w:tr>
    </w:tbl>
    <w:p w14:paraId="25110412" w14:textId="4402792B" w:rsidR="008E70C9" w:rsidRPr="008E70C9" w:rsidDel="0021131B" w:rsidRDefault="008E70C9" w:rsidP="008E70C9">
      <w:pPr>
        <w:rPr>
          <w:del w:id="1586" w:author="Cris Pineda" w:date="2016-02-08T23:46:00Z"/>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8E70C9" w:rsidRPr="008E70C9" w14:paraId="622D39B0" w14:textId="77777777" w:rsidTr="00220818">
        <w:tc>
          <w:tcPr>
            <w:tcW w:w="9033" w:type="dxa"/>
            <w:gridSpan w:val="2"/>
            <w:shd w:val="clear" w:color="auto" w:fill="0D0D0D" w:themeFill="text1" w:themeFillTint="F2"/>
          </w:tcPr>
          <w:p w14:paraId="18D5EE8C" w14:textId="77777777" w:rsidR="008E70C9" w:rsidRPr="008E70C9" w:rsidRDefault="008E70C9">
            <w:pPr>
              <w:jc w:val="center"/>
              <w:rPr>
                <w:rFonts w:ascii="Times New Roman" w:hAnsi="Times New Roman" w:cs="Times New Roman"/>
                <w:b/>
                <w:color w:val="FFFFFF" w:themeColor="background1"/>
                <w:lang w:val="es-ES"/>
              </w:rPr>
              <w:pPrChange w:id="1587" w:author="PerfectoAmor" w:date="2016-02-04T09:53:00Z">
                <w:pPr/>
              </w:pPrChange>
            </w:pPr>
            <w:r w:rsidRPr="008E70C9">
              <w:rPr>
                <w:rFonts w:ascii="Times New Roman" w:hAnsi="Times New Roman" w:cs="Times New Roman"/>
                <w:b/>
                <w:color w:val="FFFFFF" w:themeColor="background1"/>
                <w:lang w:val="es-ES"/>
              </w:rPr>
              <w:t>Imagen (fotografía, gráfica o ilustración)</w:t>
            </w:r>
          </w:p>
        </w:tc>
      </w:tr>
      <w:tr w:rsidR="008E70C9" w:rsidRPr="008E70C9" w14:paraId="2C496B38" w14:textId="77777777" w:rsidTr="00220818">
        <w:tc>
          <w:tcPr>
            <w:tcW w:w="2518" w:type="dxa"/>
          </w:tcPr>
          <w:p w14:paraId="7C0B040E" w14:textId="77777777" w:rsidR="008E70C9" w:rsidRPr="008E70C9" w:rsidRDefault="008E70C9" w:rsidP="008E70C9">
            <w:pPr>
              <w:rPr>
                <w:rFonts w:ascii="Times New Roman" w:hAnsi="Times New Roman" w:cs="Times New Roman"/>
                <w:b/>
                <w:color w:val="000000"/>
                <w:lang w:val="es-ES"/>
              </w:rPr>
            </w:pPr>
            <w:r w:rsidRPr="008E70C9">
              <w:rPr>
                <w:rFonts w:ascii="Times New Roman" w:hAnsi="Times New Roman" w:cs="Times New Roman"/>
                <w:b/>
                <w:color w:val="000000"/>
                <w:lang w:val="es-ES"/>
              </w:rPr>
              <w:t>Código</w:t>
            </w:r>
          </w:p>
        </w:tc>
        <w:tc>
          <w:tcPr>
            <w:tcW w:w="6515" w:type="dxa"/>
          </w:tcPr>
          <w:p w14:paraId="4DA7753C" w14:textId="69591CDF" w:rsidR="008E70C9" w:rsidRPr="008E70C9" w:rsidRDefault="008E70C9" w:rsidP="008E70C9">
            <w:pPr>
              <w:rPr>
                <w:rFonts w:ascii="Times New Roman" w:hAnsi="Times New Roman" w:cs="Times New Roman"/>
                <w:b/>
                <w:color w:val="000000"/>
                <w:lang w:val="es-ES"/>
              </w:rPr>
            </w:pPr>
            <w:r w:rsidRPr="008E70C9">
              <w:rPr>
                <w:rFonts w:ascii="Times New Roman" w:hAnsi="Times New Roman" w:cs="Times New Roman"/>
                <w:color w:val="000000"/>
                <w:lang w:val="es-ES"/>
              </w:rPr>
              <w:t>LE_06_05</w:t>
            </w:r>
            <w:r w:rsidRPr="00BC421C">
              <w:rPr>
                <w:rFonts w:ascii="Times New Roman" w:hAnsi="Times New Roman" w:cs="Times New Roman"/>
                <w:lang w:val="es-ES"/>
              </w:rPr>
              <w:t>_</w:t>
            </w:r>
            <w:r w:rsidR="00BC421C" w:rsidRPr="00BC421C">
              <w:rPr>
                <w:rFonts w:ascii="Times New Roman" w:hAnsi="Times New Roman" w:cs="Times New Roman"/>
                <w:lang w:val="es-ES"/>
              </w:rPr>
              <w:t>IMG11</w:t>
            </w:r>
          </w:p>
        </w:tc>
      </w:tr>
      <w:tr w:rsidR="008E70C9" w:rsidRPr="008E70C9" w14:paraId="65220111" w14:textId="77777777" w:rsidTr="00220818">
        <w:tc>
          <w:tcPr>
            <w:tcW w:w="2518" w:type="dxa"/>
          </w:tcPr>
          <w:p w14:paraId="17A316D1" w14:textId="77777777" w:rsidR="008E70C9" w:rsidRPr="008E70C9" w:rsidRDefault="008E70C9" w:rsidP="008E70C9">
            <w:pPr>
              <w:rPr>
                <w:rFonts w:ascii="Times New Roman" w:hAnsi="Times New Roman" w:cs="Times New Roman"/>
                <w:color w:val="000000"/>
                <w:lang w:val="es-ES"/>
              </w:rPr>
            </w:pPr>
            <w:r w:rsidRPr="008E70C9">
              <w:rPr>
                <w:rFonts w:ascii="Times New Roman" w:hAnsi="Times New Roman" w:cs="Times New Roman"/>
                <w:b/>
                <w:color w:val="000000"/>
                <w:lang w:val="es-ES"/>
              </w:rPr>
              <w:t>Descripción</w:t>
            </w:r>
          </w:p>
        </w:tc>
        <w:tc>
          <w:tcPr>
            <w:tcW w:w="6515" w:type="dxa"/>
          </w:tcPr>
          <w:p w14:paraId="66AF10BD" w14:textId="3C54D67B" w:rsidR="008E70C9" w:rsidRPr="008E70C9" w:rsidRDefault="008E70C9" w:rsidP="008E70C9">
            <w:pPr>
              <w:rPr>
                <w:rFonts w:ascii="Times New Roman" w:hAnsi="Times New Roman" w:cs="Times New Roman"/>
                <w:color w:val="000000"/>
                <w:lang w:val="es-ES"/>
              </w:rPr>
            </w:pPr>
            <w:r w:rsidRPr="008E70C9">
              <w:rPr>
                <w:rFonts w:ascii="Times New Roman" w:hAnsi="Times New Roman" w:cs="Times New Roman"/>
                <w:color w:val="000000"/>
                <w:lang w:val="es-ES"/>
              </w:rPr>
              <w:t>Hombre entrevistando a una mujer</w:t>
            </w:r>
            <w:r w:rsidR="004313AE">
              <w:rPr>
                <w:rFonts w:ascii="Times New Roman" w:hAnsi="Times New Roman" w:cs="Times New Roman"/>
                <w:color w:val="000000"/>
                <w:lang w:val="es-ES"/>
              </w:rPr>
              <w:t>.</w:t>
            </w:r>
          </w:p>
        </w:tc>
      </w:tr>
      <w:tr w:rsidR="008E70C9" w:rsidRPr="008E70C9" w14:paraId="41FE44C8" w14:textId="77777777" w:rsidTr="00220818">
        <w:tc>
          <w:tcPr>
            <w:tcW w:w="2518" w:type="dxa"/>
          </w:tcPr>
          <w:p w14:paraId="648FE448" w14:textId="77777777" w:rsidR="008E70C9" w:rsidRPr="008E70C9" w:rsidRDefault="008E70C9" w:rsidP="008E70C9">
            <w:pPr>
              <w:rPr>
                <w:rFonts w:ascii="Times New Roman" w:hAnsi="Times New Roman" w:cs="Times New Roman"/>
                <w:color w:val="000000"/>
                <w:lang w:val="es-ES"/>
              </w:rPr>
            </w:pPr>
            <w:r w:rsidRPr="008E70C9">
              <w:rPr>
                <w:rFonts w:ascii="Times New Roman" w:hAnsi="Times New Roman" w:cs="Times New Roman"/>
                <w:b/>
                <w:color w:val="000000"/>
                <w:lang w:val="es-ES"/>
              </w:rPr>
              <w:t>Código Shutterstock (o URL o la ruta en AulaPlaneta)</w:t>
            </w:r>
          </w:p>
        </w:tc>
        <w:tc>
          <w:tcPr>
            <w:tcW w:w="6515" w:type="dxa"/>
          </w:tcPr>
          <w:p w14:paraId="43CA4678" w14:textId="77777777" w:rsidR="008E70C9" w:rsidRPr="008E70C9" w:rsidRDefault="002F7C07" w:rsidP="008E70C9">
            <w:pPr>
              <w:rPr>
                <w:rFonts w:ascii="Times New Roman" w:hAnsi="Times New Roman" w:cs="Times New Roman"/>
                <w:color w:val="000000"/>
                <w:lang w:val="es-ES"/>
              </w:rPr>
            </w:pPr>
            <w:hyperlink r:id="rId30" w:history="1">
              <w:r w:rsidR="008E70C9" w:rsidRPr="008E70C9">
                <w:rPr>
                  <w:rStyle w:val="Hipervnculo"/>
                  <w:rFonts w:ascii="Times New Roman" w:hAnsi="Times New Roman" w:cs="Times New Roman"/>
                  <w:color w:val="C2E1ED"/>
                  <w:shd w:val="clear" w:color="auto" w:fill="222222"/>
                </w:rPr>
                <w:t>298471292</w:t>
              </w:r>
            </w:hyperlink>
          </w:p>
        </w:tc>
      </w:tr>
      <w:tr w:rsidR="008E70C9" w:rsidRPr="008E70C9" w14:paraId="48ADE86B" w14:textId="77777777" w:rsidTr="00220818">
        <w:tc>
          <w:tcPr>
            <w:tcW w:w="2518" w:type="dxa"/>
          </w:tcPr>
          <w:p w14:paraId="52A188AB" w14:textId="77777777" w:rsidR="008E70C9" w:rsidRPr="008E70C9" w:rsidRDefault="008E70C9" w:rsidP="008E70C9">
            <w:pPr>
              <w:rPr>
                <w:rFonts w:ascii="Times New Roman" w:hAnsi="Times New Roman" w:cs="Times New Roman"/>
                <w:color w:val="000000"/>
                <w:lang w:val="es-ES"/>
              </w:rPr>
            </w:pPr>
            <w:r w:rsidRPr="008E70C9">
              <w:rPr>
                <w:rFonts w:ascii="Times New Roman" w:hAnsi="Times New Roman" w:cs="Times New Roman"/>
                <w:b/>
                <w:color w:val="000000"/>
                <w:lang w:val="es-ES"/>
              </w:rPr>
              <w:t>Pie de imagen</w:t>
            </w:r>
          </w:p>
        </w:tc>
        <w:tc>
          <w:tcPr>
            <w:tcW w:w="6515" w:type="dxa"/>
          </w:tcPr>
          <w:p w14:paraId="1A04E410" w14:textId="7257079D" w:rsidR="008E70C9" w:rsidRPr="008E70C9" w:rsidRDefault="008E70C9" w:rsidP="00FB0176">
            <w:pPr>
              <w:rPr>
                <w:rFonts w:ascii="Times New Roman" w:hAnsi="Times New Roman" w:cs="Times New Roman"/>
                <w:color w:val="000000"/>
                <w:lang w:val="es-ES"/>
              </w:rPr>
            </w:pPr>
            <w:r w:rsidRPr="008E70C9">
              <w:rPr>
                <w:rFonts w:ascii="Times New Roman" w:hAnsi="Times New Roman" w:cs="Times New Roman"/>
                <w:color w:val="000000"/>
                <w:lang w:val="es-ES"/>
              </w:rPr>
              <w:t xml:space="preserve">¿Cuáles crees que son los temas más comunes que se desarrollan en una entrevista? Observa </w:t>
            </w:r>
            <w:del w:id="1588" w:author="PerfectoAmor" w:date="2016-02-04T09:57:00Z">
              <w:r w:rsidRPr="008E70C9" w:rsidDel="009124CD">
                <w:rPr>
                  <w:rFonts w:ascii="Times New Roman" w:hAnsi="Times New Roman" w:cs="Times New Roman"/>
                  <w:color w:val="000000"/>
                  <w:lang w:val="es-ES"/>
                </w:rPr>
                <w:delText xml:space="preserve">por </w:delText>
              </w:r>
            </w:del>
            <w:ins w:id="1589" w:author="PerfectoAmor" w:date="2016-02-04T09:57:00Z">
              <w:r w:rsidR="009124CD">
                <w:rPr>
                  <w:rFonts w:ascii="Times New Roman" w:hAnsi="Times New Roman" w:cs="Times New Roman"/>
                  <w:color w:val="000000"/>
                  <w:lang w:val="es-ES"/>
                </w:rPr>
                <w:t xml:space="preserve">durante </w:t>
              </w:r>
            </w:ins>
            <w:ins w:id="1590" w:author="Cris Pineda" w:date="2016-02-08T23:52:00Z">
              <w:r w:rsidR="00CB3F98">
                <w:rPr>
                  <w:rFonts w:ascii="Times New Roman" w:hAnsi="Times New Roman" w:cs="Times New Roman"/>
                  <w:color w:val="000000"/>
                  <w:lang w:val="es-ES"/>
                </w:rPr>
                <w:t>varios</w:t>
              </w:r>
            </w:ins>
            <w:del w:id="1591" w:author="Cris Pineda" w:date="2016-02-08T23:52:00Z">
              <w:r w:rsidRPr="008E70C9" w:rsidDel="00CB3F98">
                <w:rPr>
                  <w:rFonts w:ascii="Times New Roman" w:hAnsi="Times New Roman" w:cs="Times New Roman"/>
                  <w:color w:val="000000"/>
                  <w:lang w:val="es-ES"/>
                </w:rPr>
                <w:delText>tres</w:delText>
              </w:r>
            </w:del>
            <w:r w:rsidRPr="008E70C9">
              <w:rPr>
                <w:rFonts w:ascii="Times New Roman" w:hAnsi="Times New Roman" w:cs="Times New Roman"/>
                <w:color w:val="000000"/>
                <w:lang w:val="es-ES"/>
              </w:rPr>
              <w:t xml:space="preserve"> días </w:t>
            </w:r>
            <w:del w:id="1592" w:author="PerfectoAmor" w:date="2016-02-04T09:58:00Z">
              <w:r w:rsidRPr="008E70C9" w:rsidDel="009124CD">
                <w:rPr>
                  <w:rFonts w:ascii="Times New Roman" w:hAnsi="Times New Roman" w:cs="Times New Roman"/>
                  <w:color w:val="000000"/>
                  <w:lang w:val="es-ES"/>
                </w:rPr>
                <w:delText xml:space="preserve">los periódicos y la televisión en donde </w:delText>
              </w:r>
            </w:del>
            <w:ins w:id="1593" w:author="PerfectoAmor" w:date="2016-02-04T09:58:00Z">
              <w:r w:rsidR="009124CD">
                <w:rPr>
                  <w:rFonts w:ascii="Times New Roman" w:hAnsi="Times New Roman" w:cs="Times New Roman"/>
                  <w:color w:val="000000"/>
                  <w:lang w:val="es-ES"/>
                </w:rPr>
                <w:t xml:space="preserve">algunos medios que </w:t>
              </w:r>
            </w:ins>
            <w:r w:rsidRPr="008E70C9">
              <w:rPr>
                <w:rFonts w:ascii="Times New Roman" w:hAnsi="Times New Roman" w:cs="Times New Roman"/>
                <w:color w:val="000000"/>
                <w:lang w:val="es-ES"/>
              </w:rPr>
              <w:t xml:space="preserve">presenten </w:t>
            </w:r>
            <w:del w:id="1594" w:author="PerfectoAmor" w:date="2016-02-04T09:58:00Z">
              <w:r w:rsidRPr="008E70C9" w:rsidDel="009124CD">
                <w:rPr>
                  <w:rFonts w:ascii="Times New Roman" w:hAnsi="Times New Roman" w:cs="Times New Roman"/>
                  <w:color w:val="000000"/>
                  <w:lang w:val="es-ES"/>
                </w:rPr>
                <w:delText xml:space="preserve">alguna </w:delText>
              </w:r>
            </w:del>
            <w:r w:rsidRPr="008E70C9">
              <w:rPr>
                <w:rFonts w:ascii="Times New Roman" w:hAnsi="Times New Roman" w:cs="Times New Roman"/>
                <w:color w:val="000000"/>
                <w:lang w:val="es-ES"/>
              </w:rPr>
              <w:t>entrevista</w:t>
            </w:r>
            <w:ins w:id="1595" w:author="PerfectoAmor" w:date="2016-02-04T09:58:00Z">
              <w:r w:rsidR="009124CD">
                <w:rPr>
                  <w:rFonts w:ascii="Times New Roman" w:hAnsi="Times New Roman" w:cs="Times New Roman"/>
                  <w:color w:val="000000"/>
                  <w:lang w:val="es-ES"/>
                </w:rPr>
                <w:t>s.</w:t>
              </w:r>
            </w:ins>
            <w:r w:rsidRPr="008E70C9">
              <w:rPr>
                <w:rFonts w:ascii="Times New Roman" w:hAnsi="Times New Roman" w:cs="Times New Roman"/>
                <w:color w:val="000000"/>
                <w:lang w:val="es-ES"/>
              </w:rPr>
              <w:t xml:space="preserve"> </w:t>
            </w:r>
            <w:del w:id="1596" w:author="PerfectoAmor" w:date="2016-02-04T09:58:00Z">
              <w:r w:rsidRPr="008E70C9" w:rsidDel="009124CD">
                <w:rPr>
                  <w:rFonts w:ascii="Times New Roman" w:hAnsi="Times New Roman" w:cs="Times New Roman"/>
                  <w:color w:val="000000"/>
                  <w:lang w:val="es-ES"/>
                </w:rPr>
                <w:delText>y escucha el tema del cual está tratando.</w:delText>
              </w:r>
            </w:del>
            <w:del w:id="1597" w:author="Cris Pineda" w:date="2016-02-08T23:52:00Z">
              <w:r w:rsidRPr="008E70C9" w:rsidDel="00CB3F98">
                <w:rPr>
                  <w:rFonts w:ascii="Times New Roman" w:hAnsi="Times New Roman" w:cs="Times New Roman"/>
                  <w:color w:val="000000"/>
                  <w:lang w:val="es-ES"/>
                </w:rPr>
                <w:delText xml:space="preserve"> </w:delText>
              </w:r>
            </w:del>
            <w:ins w:id="1598" w:author="PerfectoAmor" w:date="2016-02-04T16:27:00Z">
              <w:r w:rsidR="00FB0176">
                <w:rPr>
                  <w:rFonts w:ascii="Times New Roman" w:hAnsi="Times New Roman" w:cs="Times New Roman"/>
                  <w:color w:val="000000"/>
                  <w:lang w:val="es-ES"/>
                </w:rPr>
                <w:t xml:space="preserve">Después, </w:t>
              </w:r>
            </w:ins>
            <w:del w:id="1599" w:author="PerfectoAmor" w:date="2016-02-04T16:27:00Z">
              <w:r w:rsidRPr="008E70C9" w:rsidDel="00FB0176">
                <w:rPr>
                  <w:rFonts w:ascii="Times New Roman" w:hAnsi="Times New Roman" w:cs="Times New Roman"/>
                  <w:color w:val="000000"/>
                  <w:lang w:val="es-ES"/>
                </w:rPr>
                <w:delText>R</w:delText>
              </w:r>
            </w:del>
            <w:ins w:id="1600" w:author="PerfectoAmor" w:date="2016-02-04T16:27:00Z">
              <w:r w:rsidR="00FB0176">
                <w:rPr>
                  <w:rFonts w:ascii="Times New Roman" w:hAnsi="Times New Roman" w:cs="Times New Roman"/>
                  <w:color w:val="000000"/>
                  <w:lang w:val="es-ES"/>
                </w:rPr>
                <w:t>r</w:t>
              </w:r>
            </w:ins>
            <w:r w:rsidRPr="008E70C9">
              <w:rPr>
                <w:rFonts w:ascii="Times New Roman" w:hAnsi="Times New Roman" w:cs="Times New Roman"/>
                <w:color w:val="000000"/>
                <w:lang w:val="es-ES"/>
              </w:rPr>
              <w:t xml:space="preserve">esponde la pregunta y comparte el resultado con </w:t>
            </w:r>
            <w:del w:id="1601" w:author="PerfectoAmor" w:date="2016-02-04T16:28:00Z">
              <w:r w:rsidRPr="008E70C9" w:rsidDel="00FB0176">
                <w:rPr>
                  <w:rFonts w:ascii="Times New Roman" w:hAnsi="Times New Roman" w:cs="Times New Roman"/>
                  <w:color w:val="000000"/>
                  <w:lang w:val="es-ES"/>
                </w:rPr>
                <w:delText xml:space="preserve">la </w:delText>
              </w:r>
            </w:del>
            <w:ins w:id="1602" w:author="PerfectoAmor" w:date="2016-02-04T16:28:00Z">
              <w:r w:rsidR="00FB0176">
                <w:rPr>
                  <w:rFonts w:ascii="Times New Roman" w:hAnsi="Times New Roman" w:cs="Times New Roman"/>
                  <w:color w:val="000000"/>
                  <w:lang w:val="es-ES"/>
                </w:rPr>
                <w:t xml:space="preserve">tus compañeros de </w:t>
              </w:r>
            </w:ins>
            <w:r w:rsidRPr="008E70C9">
              <w:rPr>
                <w:rFonts w:ascii="Times New Roman" w:hAnsi="Times New Roman" w:cs="Times New Roman"/>
                <w:color w:val="000000"/>
                <w:lang w:val="es-ES"/>
              </w:rPr>
              <w:t>clase.</w:t>
            </w:r>
            <w:del w:id="1603" w:author="PerfectoAmor" w:date="2016-02-04T16:27:00Z">
              <w:r w:rsidRPr="008E70C9" w:rsidDel="00FB0176">
                <w:rPr>
                  <w:rFonts w:ascii="Times New Roman" w:hAnsi="Times New Roman" w:cs="Times New Roman"/>
                  <w:color w:val="000000"/>
                  <w:lang w:val="es-ES"/>
                </w:rPr>
                <w:delText xml:space="preserve">  </w:delText>
              </w:r>
            </w:del>
          </w:p>
        </w:tc>
      </w:tr>
    </w:tbl>
    <w:p w14:paraId="52BA29F6" w14:textId="77777777" w:rsidR="008E70C9" w:rsidRPr="008E70C9" w:rsidRDefault="008E70C9" w:rsidP="008E70C9">
      <w:pPr>
        <w:rPr>
          <w:rFonts w:ascii="Times New Roman" w:hAnsi="Times New Roman" w:cs="Times New Roman"/>
        </w:rPr>
      </w:pPr>
    </w:p>
    <w:p w14:paraId="4AE89B15" w14:textId="77777777" w:rsidR="008E70C9" w:rsidRPr="008E70C9" w:rsidRDefault="008E70C9" w:rsidP="008E70C9">
      <w:pPr>
        <w:tabs>
          <w:tab w:val="right" w:pos="8498"/>
        </w:tabs>
        <w:rPr>
          <w:rFonts w:ascii="Times New Roman" w:hAnsi="Times New Roman" w:cs="Times New Roman"/>
          <w:b/>
          <w:lang w:val="es-ES"/>
        </w:rPr>
      </w:pPr>
      <w:r w:rsidRPr="000F3CAC">
        <w:rPr>
          <w:rFonts w:ascii="Times New Roman" w:hAnsi="Times New Roman" w:cs="Times New Roman"/>
          <w:b/>
          <w:highlight w:val="yellow"/>
          <w:lang w:val="es-ES"/>
        </w:rPr>
        <w:t>[SECCIÓN 2]</w:t>
      </w:r>
      <w:r w:rsidRPr="008E70C9">
        <w:rPr>
          <w:rFonts w:ascii="Times New Roman" w:hAnsi="Times New Roman" w:cs="Times New Roman"/>
          <w:lang w:val="es-ES"/>
        </w:rPr>
        <w:t xml:space="preserve"> </w:t>
      </w:r>
      <w:r w:rsidRPr="008E70C9">
        <w:rPr>
          <w:rFonts w:ascii="Times New Roman" w:hAnsi="Times New Roman" w:cs="Times New Roman"/>
          <w:b/>
          <w:lang w:val="es-ES"/>
        </w:rPr>
        <w:t>5.1 La intención comunicativa de la entrevista</w:t>
      </w:r>
    </w:p>
    <w:p w14:paraId="589250DD" w14:textId="77777777" w:rsidR="008E70C9" w:rsidRPr="008E70C9" w:rsidRDefault="008E70C9" w:rsidP="008E70C9">
      <w:pPr>
        <w:tabs>
          <w:tab w:val="right" w:pos="8498"/>
        </w:tabs>
        <w:rPr>
          <w:rFonts w:ascii="Times New Roman" w:hAnsi="Times New Roman" w:cs="Times New Roman"/>
        </w:rPr>
      </w:pPr>
    </w:p>
    <w:p w14:paraId="10F7FD99" w14:textId="58DED715" w:rsidR="008E70C9" w:rsidRDefault="000D5DE9" w:rsidP="008E70C9">
      <w:pPr>
        <w:tabs>
          <w:tab w:val="right" w:pos="8498"/>
        </w:tabs>
        <w:rPr>
          <w:rFonts w:ascii="Times New Roman" w:hAnsi="Times New Roman" w:cs="Times New Roman"/>
        </w:rPr>
      </w:pPr>
      <w:ins w:id="1604" w:author="Cris Pineda" w:date="2016-02-08T23:53:00Z">
        <w:r>
          <w:rPr>
            <w:rFonts w:ascii="Times New Roman" w:hAnsi="Times New Roman" w:cs="Times New Roman"/>
          </w:rPr>
          <w:t xml:space="preserve">Cuando hablamos de la intención comunicativa de una entrevista nos </w:t>
        </w:r>
      </w:ins>
      <w:ins w:id="1605" w:author="Cris Pineda" w:date="2016-02-08T23:55:00Z">
        <w:r>
          <w:rPr>
            <w:rFonts w:ascii="Times New Roman" w:hAnsi="Times New Roman" w:cs="Times New Roman"/>
          </w:rPr>
          <w:t>referimos</w:t>
        </w:r>
      </w:ins>
      <w:ins w:id="1606" w:author="Cris Pineda" w:date="2016-02-08T23:53:00Z">
        <w:r>
          <w:rPr>
            <w:rFonts w:ascii="Times New Roman" w:hAnsi="Times New Roman" w:cs="Times New Roman"/>
          </w:rPr>
          <w:t xml:space="preserve"> al objetivo </w:t>
        </w:r>
      </w:ins>
      <w:ins w:id="1607" w:author="Cris Pineda" w:date="2016-02-08T23:55:00Z">
        <w:r>
          <w:rPr>
            <w:rFonts w:ascii="Times New Roman" w:hAnsi="Times New Roman" w:cs="Times New Roman"/>
          </w:rPr>
          <w:t xml:space="preserve">o propósito </w:t>
        </w:r>
      </w:ins>
      <w:ins w:id="1608" w:author="Cris Pineda" w:date="2016-02-08T23:53:00Z">
        <w:r>
          <w:rPr>
            <w:rFonts w:ascii="Times New Roman" w:hAnsi="Times New Roman" w:cs="Times New Roman"/>
          </w:rPr>
          <w:t xml:space="preserve">que tiene dicho texto, es decir, </w:t>
        </w:r>
      </w:ins>
      <w:ins w:id="1609" w:author="Cris Pineda" w:date="2016-02-08T23:56:00Z">
        <w:r>
          <w:rPr>
            <w:rFonts w:ascii="Times New Roman" w:hAnsi="Times New Roman" w:cs="Times New Roman"/>
          </w:rPr>
          <w:t xml:space="preserve">cuando entrevistamos a alguien, </w:t>
        </w:r>
      </w:ins>
      <w:ins w:id="1610" w:author="Cris Pineda" w:date="2016-02-08T23:53:00Z">
        <w:r>
          <w:rPr>
            <w:rFonts w:ascii="Times New Roman" w:hAnsi="Times New Roman" w:cs="Times New Roman"/>
          </w:rPr>
          <w:t>¿qu</w:t>
        </w:r>
      </w:ins>
      <w:ins w:id="1611" w:author="Cris Pineda" w:date="2016-02-08T23:54:00Z">
        <w:r>
          <w:rPr>
            <w:rFonts w:ascii="Times New Roman" w:hAnsi="Times New Roman" w:cs="Times New Roman"/>
          </w:rPr>
          <w:t xml:space="preserve">é </w:t>
        </w:r>
      </w:ins>
      <w:ins w:id="1612" w:author="Cris Pineda" w:date="2016-02-08T23:56:00Z">
        <w:r>
          <w:rPr>
            <w:rFonts w:ascii="Times New Roman" w:hAnsi="Times New Roman" w:cs="Times New Roman"/>
          </w:rPr>
          <w:t>queremos</w:t>
        </w:r>
      </w:ins>
      <w:ins w:id="1613" w:author="Cris Pineda" w:date="2016-02-08T23:54:00Z">
        <w:r>
          <w:rPr>
            <w:rFonts w:ascii="Times New Roman" w:hAnsi="Times New Roman" w:cs="Times New Roman"/>
          </w:rPr>
          <w:t xml:space="preserve"> averiguar</w:t>
        </w:r>
      </w:ins>
      <w:ins w:id="1614" w:author="Cris Pineda" w:date="2016-02-08T23:57:00Z">
        <w:r>
          <w:rPr>
            <w:rFonts w:ascii="Times New Roman" w:hAnsi="Times New Roman" w:cs="Times New Roman"/>
          </w:rPr>
          <w:t xml:space="preserve"> o saber de esta persona?</w:t>
        </w:r>
      </w:ins>
      <w:ins w:id="1615" w:author="Cris Pineda" w:date="2016-02-08T23:55:00Z">
        <w:r w:rsidRPr="008E70C9" w:rsidDel="000D5DE9">
          <w:rPr>
            <w:rFonts w:ascii="Times New Roman" w:hAnsi="Times New Roman" w:cs="Times New Roman"/>
          </w:rPr>
          <w:t xml:space="preserve"> </w:t>
        </w:r>
      </w:ins>
      <w:del w:id="1616" w:author="Cris Pineda" w:date="2016-02-08T23:55:00Z">
        <w:r w:rsidR="008E70C9" w:rsidRPr="008E70C9" w:rsidDel="000D5DE9">
          <w:rPr>
            <w:rFonts w:ascii="Times New Roman" w:hAnsi="Times New Roman" w:cs="Times New Roman"/>
          </w:rPr>
          <w:delText>¿Te has preguntado para qué te comunicas con tu familia, con tus amigos o con tus maestros?</w:delText>
        </w:r>
      </w:del>
      <w:ins w:id="1617" w:author="PerfectoAmor" w:date="2016-02-04T09:59:00Z">
        <w:del w:id="1618" w:author="Cris Pineda" w:date="2016-02-08T23:55:00Z">
          <w:r w:rsidR="00F634F2" w:rsidDel="000D5DE9">
            <w:rPr>
              <w:rFonts w:ascii="Times New Roman" w:hAnsi="Times New Roman" w:cs="Times New Roman"/>
            </w:rPr>
            <w:delText>,</w:delText>
          </w:r>
        </w:del>
      </w:ins>
      <w:del w:id="1619" w:author="Cris Pineda" w:date="2016-02-08T23:55:00Z">
        <w:r w:rsidR="008E70C9" w:rsidRPr="008E70C9" w:rsidDel="000D5DE9">
          <w:rPr>
            <w:rFonts w:ascii="Times New Roman" w:hAnsi="Times New Roman" w:cs="Times New Roman"/>
          </w:rPr>
          <w:delText xml:space="preserve"> ¿Q</w:delText>
        </w:r>
      </w:del>
      <w:ins w:id="1620" w:author="PerfectoAmor" w:date="2016-02-04T09:59:00Z">
        <w:del w:id="1621" w:author="Cris Pineda" w:date="2016-02-08T23:55:00Z">
          <w:r w:rsidR="00F634F2" w:rsidDel="000D5DE9">
            <w:rPr>
              <w:rFonts w:ascii="Times New Roman" w:hAnsi="Times New Roman" w:cs="Times New Roman"/>
            </w:rPr>
            <w:delText>q</w:delText>
          </w:r>
        </w:del>
      </w:ins>
      <w:del w:id="1622" w:author="Cris Pineda" w:date="2016-02-08T23:55:00Z">
        <w:r w:rsidR="008E70C9" w:rsidRPr="008E70C9" w:rsidDel="000D5DE9">
          <w:rPr>
            <w:rFonts w:ascii="Times New Roman" w:hAnsi="Times New Roman" w:cs="Times New Roman"/>
          </w:rPr>
          <w:delText xml:space="preserve">ué  intención tienen los medios de comunicación cuando presentan una noticia o una entrevista?, ¿por qué lo hacen?  Recuerda que cuando nosotros, como seres humanos, nos comunicamos, lo hacemos con una intención, un motivo que nos obliga a interactuar con otra persona; por ello, la intención </w:delText>
        </w:r>
      </w:del>
      <w:ins w:id="1623" w:author="PerfectoAmor" w:date="2016-02-04T10:00:00Z">
        <w:del w:id="1624" w:author="Cris Pineda" w:date="2016-02-08T23:55:00Z">
          <w:r w:rsidR="00F634F2" w:rsidDel="000D5DE9">
            <w:rPr>
              <w:rFonts w:ascii="Times New Roman" w:hAnsi="Times New Roman" w:cs="Times New Roman"/>
            </w:rPr>
            <w:delText xml:space="preserve"> </w:delText>
          </w:r>
        </w:del>
      </w:ins>
      <w:del w:id="1625" w:author="Cris Pineda" w:date="2016-02-08T23:55:00Z">
        <w:r w:rsidR="008E70C9" w:rsidRPr="008E70C9" w:rsidDel="000D5DE9">
          <w:rPr>
            <w:rFonts w:ascii="Times New Roman" w:hAnsi="Times New Roman" w:cs="Times New Roman"/>
          </w:rPr>
          <w:delText>comunicativa</w:delText>
        </w:r>
      </w:del>
      <w:ins w:id="1626" w:author="PerfectoAmor" w:date="2016-02-04T10:01:00Z">
        <w:del w:id="1627" w:author="Cris Pineda" w:date="2016-02-08T23:55:00Z">
          <w:r w:rsidR="0015637E" w:rsidDel="000D5DE9">
            <w:rPr>
              <w:rFonts w:ascii="Times New Roman" w:hAnsi="Times New Roman" w:cs="Times New Roman"/>
            </w:rPr>
            <w:delText>,</w:delText>
          </w:r>
        </w:del>
      </w:ins>
      <w:del w:id="1628" w:author="Cris Pineda" w:date="2016-02-08T23:55:00Z">
        <w:r w:rsidR="008E70C9" w:rsidRPr="008E70C9" w:rsidDel="000D5DE9">
          <w:rPr>
            <w:rFonts w:ascii="Times New Roman" w:hAnsi="Times New Roman" w:cs="Times New Roman"/>
          </w:rPr>
          <w:delText xml:space="preserve"> es el </w:delText>
        </w:r>
      </w:del>
      <w:ins w:id="1629" w:author="PerfectoAmor" w:date="2016-02-04T10:01:00Z">
        <w:del w:id="1630" w:author="Cris Pineda" w:date="2016-02-08T23:55:00Z">
          <w:r w:rsidR="0015637E" w:rsidDel="000D5DE9">
            <w:rPr>
              <w:rFonts w:ascii="Times New Roman" w:hAnsi="Times New Roman" w:cs="Times New Roman"/>
            </w:rPr>
            <w:delText xml:space="preserve">con un </w:delText>
          </w:r>
        </w:del>
      </w:ins>
      <w:del w:id="1631" w:author="Cris Pineda" w:date="2016-02-08T23:55:00Z">
        <w:r w:rsidR="008E70C9" w:rsidRPr="008E70C9" w:rsidDel="000D5DE9">
          <w:rPr>
            <w:rFonts w:ascii="Times New Roman" w:hAnsi="Times New Roman" w:cs="Times New Roman"/>
          </w:rPr>
          <w:delText>propósito</w:delText>
        </w:r>
      </w:del>
      <w:ins w:id="1632" w:author="PerfectoAmor" w:date="2016-02-04T10:01:00Z">
        <w:del w:id="1633" w:author="Cris Pineda" w:date="2016-02-08T23:55:00Z">
          <w:r w:rsidR="0015637E" w:rsidDel="000D5DE9">
            <w:rPr>
              <w:rFonts w:ascii="Times New Roman" w:hAnsi="Times New Roman" w:cs="Times New Roman"/>
            </w:rPr>
            <w:delText>.</w:delText>
          </w:r>
        </w:del>
      </w:ins>
      <w:del w:id="1634" w:author="Cris Pineda" w:date="2016-02-08T23:55:00Z">
        <w:r w:rsidR="008E70C9" w:rsidRPr="008E70C9" w:rsidDel="000D5DE9">
          <w:rPr>
            <w:rFonts w:ascii="Times New Roman" w:hAnsi="Times New Roman" w:cs="Times New Roman"/>
          </w:rPr>
          <w:delText xml:space="preserve"> que perseguimos cuando emitimos algún mensaje.</w:delText>
        </w:r>
      </w:del>
    </w:p>
    <w:p w14:paraId="59C40B30" w14:textId="77777777" w:rsidR="00220818" w:rsidRPr="008E70C9" w:rsidRDefault="00220818" w:rsidP="008E70C9">
      <w:pPr>
        <w:tabs>
          <w:tab w:val="right" w:pos="8498"/>
        </w:tabs>
        <w:rPr>
          <w:rFonts w:ascii="Times New Roman" w:hAnsi="Times New Roman" w:cs="Times New Roman"/>
        </w:rPr>
      </w:pPr>
    </w:p>
    <w:p w14:paraId="14C88A70" w14:textId="155C1EF7" w:rsidR="008E70C9" w:rsidRDefault="000255CE" w:rsidP="008E70C9">
      <w:pPr>
        <w:tabs>
          <w:tab w:val="right" w:pos="8498"/>
        </w:tabs>
        <w:rPr>
          <w:rFonts w:ascii="Times New Roman" w:hAnsi="Times New Roman" w:cs="Times New Roman"/>
        </w:rPr>
      </w:pPr>
      <w:ins w:id="1635" w:author="Cris Pineda" w:date="2016-02-08T23:59:00Z">
        <w:r>
          <w:rPr>
            <w:rFonts w:ascii="Times New Roman" w:hAnsi="Times New Roman" w:cs="Times New Roman"/>
          </w:rPr>
          <w:t xml:space="preserve">Cuando hacemos un texto como una entrevista, podemos tener diferentes intenciones, entre ellas, </w:t>
        </w:r>
      </w:ins>
      <w:del w:id="1636" w:author="Cris Pineda" w:date="2016-02-08T23:59:00Z">
        <w:r w:rsidR="008E70C9" w:rsidRPr="008E70C9" w:rsidDel="000255CE">
          <w:rPr>
            <w:rFonts w:ascii="Times New Roman" w:hAnsi="Times New Roman" w:cs="Times New Roman"/>
          </w:rPr>
          <w:delText xml:space="preserve">Nuestros mensajes están cargados con ciertas características que pretenden </w:delText>
        </w:r>
      </w:del>
      <w:r w:rsidR="008E70C9" w:rsidRPr="00312E51">
        <w:rPr>
          <w:rFonts w:ascii="Times New Roman" w:hAnsi="Times New Roman" w:cs="Times New Roman"/>
          <w:b/>
          <w:rPrChange w:id="1637" w:author="PerfectoAmor" w:date="2016-02-04T10:07:00Z">
            <w:rPr>
              <w:rFonts w:ascii="Times New Roman" w:hAnsi="Times New Roman" w:cs="Times New Roman"/>
            </w:rPr>
          </w:rPrChange>
        </w:rPr>
        <w:t>informar</w:t>
      </w:r>
      <w:r w:rsidR="008E70C9" w:rsidRPr="008E70C9">
        <w:rPr>
          <w:rFonts w:ascii="Times New Roman" w:hAnsi="Times New Roman" w:cs="Times New Roman"/>
        </w:rPr>
        <w:t>,</w:t>
      </w:r>
      <w:ins w:id="1638" w:author="PerfectoAmor" w:date="2016-02-04T16:34:00Z">
        <w:r w:rsidR="00343FC8">
          <w:rPr>
            <w:rFonts w:ascii="Times New Roman" w:hAnsi="Times New Roman" w:cs="Times New Roman"/>
          </w:rPr>
          <w:t xml:space="preserve"> </w:t>
        </w:r>
        <w:r w:rsidR="00343FC8" w:rsidRPr="00343FC8">
          <w:rPr>
            <w:rFonts w:ascii="Times New Roman" w:hAnsi="Times New Roman" w:cs="Times New Roman"/>
            <w:b/>
            <w:rPrChange w:id="1639" w:author="PerfectoAmor" w:date="2016-02-04T16:34:00Z">
              <w:rPr>
                <w:rFonts w:ascii="Times New Roman" w:hAnsi="Times New Roman" w:cs="Times New Roman"/>
              </w:rPr>
            </w:rPrChange>
          </w:rPr>
          <w:t>entretener</w:t>
        </w:r>
        <w:r w:rsidR="00343FC8" w:rsidRPr="00343FC8">
          <w:rPr>
            <w:rFonts w:ascii="Times New Roman" w:hAnsi="Times New Roman" w:cs="Times New Roman"/>
          </w:rPr>
          <w:t>,</w:t>
        </w:r>
      </w:ins>
      <w:r w:rsidR="008E70C9" w:rsidRPr="008E70C9">
        <w:rPr>
          <w:rFonts w:ascii="Times New Roman" w:hAnsi="Times New Roman" w:cs="Times New Roman"/>
        </w:rPr>
        <w:t xml:space="preserve"> </w:t>
      </w:r>
      <w:del w:id="1640" w:author="PerfectoAmor" w:date="2016-02-04T16:34:00Z">
        <w:r w:rsidR="008E70C9" w:rsidRPr="00312E51" w:rsidDel="00343FC8">
          <w:rPr>
            <w:rFonts w:ascii="Times New Roman" w:hAnsi="Times New Roman" w:cs="Times New Roman"/>
            <w:b/>
            <w:rPrChange w:id="1641" w:author="PerfectoAmor" w:date="2016-02-04T10:08:00Z">
              <w:rPr>
                <w:rFonts w:ascii="Times New Roman" w:hAnsi="Times New Roman" w:cs="Times New Roman"/>
              </w:rPr>
            </w:rPrChange>
          </w:rPr>
          <w:delText>convencer</w:delText>
        </w:r>
        <w:r w:rsidR="008E70C9" w:rsidRPr="008E70C9" w:rsidDel="00343FC8">
          <w:rPr>
            <w:rFonts w:ascii="Times New Roman" w:hAnsi="Times New Roman" w:cs="Times New Roman"/>
          </w:rPr>
          <w:delText xml:space="preserve"> </w:delText>
        </w:r>
      </w:del>
      <w:del w:id="1642" w:author="PerfectoAmor" w:date="2016-02-04T16:32:00Z">
        <w:r w:rsidR="008E70C9" w:rsidRPr="008E70C9" w:rsidDel="00343FC8">
          <w:rPr>
            <w:rFonts w:ascii="Times New Roman" w:hAnsi="Times New Roman" w:cs="Times New Roman"/>
          </w:rPr>
          <w:delText xml:space="preserve">o </w:delText>
        </w:r>
      </w:del>
      <w:r w:rsidR="008E70C9" w:rsidRPr="00312E51">
        <w:rPr>
          <w:rFonts w:ascii="Times New Roman" w:hAnsi="Times New Roman" w:cs="Times New Roman"/>
          <w:b/>
          <w:rPrChange w:id="1643" w:author="PerfectoAmor" w:date="2016-02-04T10:08:00Z">
            <w:rPr>
              <w:rFonts w:ascii="Times New Roman" w:hAnsi="Times New Roman" w:cs="Times New Roman"/>
            </w:rPr>
          </w:rPrChange>
        </w:rPr>
        <w:t>persuadir</w:t>
      </w:r>
      <w:ins w:id="1644" w:author="PerfectoAmor" w:date="2016-02-04T16:31:00Z">
        <w:r w:rsidR="00343FC8" w:rsidRPr="00343FC8">
          <w:rPr>
            <w:rFonts w:ascii="Times New Roman" w:hAnsi="Times New Roman" w:cs="Times New Roman"/>
            <w:rPrChange w:id="1645" w:author="PerfectoAmor" w:date="2016-02-04T16:32:00Z">
              <w:rPr>
                <w:rFonts w:ascii="Times New Roman" w:hAnsi="Times New Roman" w:cs="Times New Roman"/>
                <w:b/>
              </w:rPr>
            </w:rPrChange>
          </w:rPr>
          <w:t xml:space="preserve">, e incluso </w:t>
        </w:r>
        <w:r w:rsidR="00343FC8">
          <w:rPr>
            <w:rFonts w:ascii="Times New Roman" w:hAnsi="Times New Roman" w:cs="Times New Roman"/>
            <w:b/>
          </w:rPr>
          <w:t>crear opini</w:t>
        </w:r>
      </w:ins>
      <w:ins w:id="1646" w:author="PerfectoAmor" w:date="2016-02-04T16:32:00Z">
        <w:r w:rsidR="00343FC8">
          <w:rPr>
            <w:rFonts w:ascii="Times New Roman" w:hAnsi="Times New Roman" w:cs="Times New Roman"/>
            <w:b/>
          </w:rPr>
          <w:t>ón</w:t>
        </w:r>
      </w:ins>
      <w:r w:rsidR="008E70C9" w:rsidRPr="008E70C9">
        <w:rPr>
          <w:rFonts w:ascii="Times New Roman" w:hAnsi="Times New Roman" w:cs="Times New Roman"/>
        </w:rPr>
        <w:t xml:space="preserve"> </w:t>
      </w:r>
      <w:del w:id="1647" w:author="PerfectoAmor" w:date="2016-02-04T16:32:00Z">
        <w:r w:rsidR="008E70C9" w:rsidRPr="008E70C9" w:rsidDel="00343FC8">
          <w:rPr>
            <w:rFonts w:ascii="Times New Roman" w:hAnsi="Times New Roman" w:cs="Times New Roman"/>
          </w:rPr>
          <w:delText xml:space="preserve">a alguien </w:delText>
        </w:r>
      </w:del>
      <w:r w:rsidR="008E70C9" w:rsidRPr="008E70C9">
        <w:rPr>
          <w:rFonts w:ascii="Times New Roman" w:hAnsi="Times New Roman" w:cs="Times New Roman"/>
        </w:rPr>
        <w:t>sobre un hecho o suceso</w:t>
      </w:r>
      <w:del w:id="1648" w:author="Cris Pineda" w:date="2016-02-08T23:59:00Z">
        <w:r w:rsidR="008E70C9" w:rsidRPr="008E70C9" w:rsidDel="000255CE">
          <w:rPr>
            <w:rFonts w:ascii="Times New Roman" w:hAnsi="Times New Roman" w:cs="Times New Roman"/>
          </w:rPr>
          <w:delText xml:space="preserve"> importante</w:delText>
        </w:r>
      </w:del>
      <w:r w:rsidR="008E70C9" w:rsidRPr="008E70C9">
        <w:rPr>
          <w:rFonts w:ascii="Times New Roman" w:hAnsi="Times New Roman" w:cs="Times New Roman"/>
        </w:rPr>
        <w:t xml:space="preserve">. </w:t>
      </w:r>
      <w:del w:id="1649" w:author="PerfectoAmor" w:date="2016-02-04T10:09:00Z">
        <w:r w:rsidR="008E70C9" w:rsidRPr="008E70C9" w:rsidDel="00312E51">
          <w:rPr>
            <w:rFonts w:ascii="Times New Roman" w:hAnsi="Times New Roman" w:cs="Times New Roman"/>
          </w:rPr>
          <w:delText>En varias ocasiones l</w:delText>
        </w:r>
      </w:del>
      <w:ins w:id="1650" w:author="PerfectoAmor" w:date="2016-02-04T10:09:00Z">
        <w:del w:id="1651" w:author="Cris Pineda" w:date="2016-02-09T00:01:00Z">
          <w:r w:rsidR="00312E51" w:rsidDel="000255CE">
            <w:rPr>
              <w:rFonts w:ascii="Times New Roman" w:hAnsi="Times New Roman" w:cs="Times New Roman"/>
            </w:rPr>
            <w:delText>L</w:delText>
          </w:r>
        </w:del>
      </w:ins>
      <w:del w:id="1652" w:author="Cris Pineda" w:date="2016-02-09T00:01:00Z">
        <w:r w:rsidR="008E70C9" w:rsidRPr="008E70C9" w:rsidDel="000255CE">
          <w:rPr>
            <w:rFonts w:ascii="Times New Roman" w:hAnsi="Times New Roman" w:cs="Times New Roman"/>
          </w:rPr>
          <w:delText>os mensajes que emitimos pueden contener más de una intención comunicativa, pero solo una de ellas va a predominar por encima de las demás</w:delText>
        </w:r>
      </w:del>
      <w:ins w:id="1653" w:author="PerfectoAmor" w:date="2016-02-04T10:09:00Z">
        <w:del w:id="1654" w:author="Cris Pineda" w:date="2016-02-09T00:01:00Z">
          <w:r w:rsidR="00312E51" w:rsidDel="000255CE">
            <w:rPr>
              <w:rFonts w:ascii="Times New Roman" w:hAnsi="Times New Roman" w:cs="Times New Roman"/>
            </w:rPr>
            <w:delText xml:space="preserve"> siempre predomina una de ellas</w:delText>
          </w:r>
        </w:del>
      </w:ins>
      <w:del w:id="1655" w:author="Cris Pineda" w:date="2016-02-09T00:01:00Z">
        <w:r w:rsidR="008E70C9" w:rsidRPr="008E70C9" w:rsidDel="000255CE">
          <w:rPr>
            <w:rFonts w:ascii="Times New Roman" w:hAnsi="Times New Roman" w:cs="Times New Roman"/>
          </w:rPr>
          <w:delText>.</w:delText>
        </w:r>
      </w:del>
    </w:p>
    <w:p w14:paraId="5AD5CBE1" w14:textId="04D888F0" w:rsidR="00220818" w:rsidRPr="008E70C9" w:rsidDel="000255CE" w:rsidRDefault="00220818" w:rsidP="008E70C9">
      <w:pPr>
        <w:tabs>
          <w:tab w:val="right" w:pos="8498"/>
        </w:tabs>
        <w:rPr>
          <w:del w:id="1656" w:author="Cris Pineda" w:date="2016-02-09T00:00:00Z"/>
          <w:rFonts w:ascii="Times New Roman" w:hAnsi="Times New Roman" w:cs="Times New Roman"/>
        </w:rPr>
      </w:pPr>
    </w:p>
    <w:p w14:paraId="2AEE464F" w14:textId="414A68B1" w:rsidR="008E70C9" w:rsidRPr="008E70C9" w:rsidDel="000255CE" w:rsidRDefault="008E70C9" w:rsidP="008E70C9">
      <w:pPr>
        <w:tabs>
          <w:tab w:val="right" w:pos="8498"/>
        </w:tabs>
        <w:rPr>
          <w:del w:id="1657" w:author="Cris Pineda" w:date="2016-02-09T00:00:00Z"/>
          <w:rFonts w:ascii="Times New Roman" w:hAnsi="Times New Roman" w:cs="Times New Roman"/>
        </w:rPr>
      </w:pPr>
      <w:commentRangeStart w:id="1658"/>
      <w:del w:id="1659" w:author="Cris Pineda" w:date="2016-02-09T00:00:00Z">
        <w:r w:rsidRPr="008E70C9" w:rsidDel="000255CE">
          <w:rPr>
            <w:rFonts w:ascii="Times New Roman" w:hAnsi="Times New Roman" w:cs="Times New Roman"/>
          </w:rPr>
          <w:delText>¿Cuál crees que es la intención comunicativa de la entrevista?</w:delText>
        </w:r>
        <w:r w:rsidR="00220818" w:rsidDel="000255CE">
          <w:rPr>
            <w:rFonts w:ascii="Times New Roman" w:hAnsi="Times New Roman" w:cs="Times New Roman"/>
          </w:rPr>
          <w:delText xml:space="preserve"> </w:delText>
        </w:r>
        <w:r w:rsidRPr="008E70C9" w:rsidDel="000255CE">
          <w:rPr>
            <w:rFonts w:ascii="Times New Roman" w:hAnsi="Times New Roman" w:cs="Times New Roman"/>
          </w:rPr>
          <w:delText>Recuerda que l</w:delText>
        </w:r>
      </w:del>
      <w:ins w:id="1660" w:author="PerfectoAmor" w:date="2016-02-04T10:10:00Z">
        <w:del w:id="1661" w:author="Cris Pineda" w:date="2016-02-09T00:00:00Z">
          <w:r w:rsidR="00130DF4" w:rsidDel="000255CE">
            <w:rPr>
              <w:rFonts w:ascii="Times New Roman" w:hAnsi="Times New Roman" w:cs="Times New Roman"/>
            </w:rPr>
            <w:delText>L</w:delText>
          </w:r>
        </w:del>
      </w:ins>
      <w:del w:id="1662" w:author="Cris Pineda" w:date="2016-02-09T00:00:00Z">
        <w:r w:rsidRPr="008E70C9" w:rsidDel="000255CE">
          <w:rPr>
            <w:rFonts w:ascii="Times New Roman" w:hAnsi="Times New Roman" w:cs="Times New Roman"/>
          </w:rPr>
          <w:delText>a entrevista es un texto periodístico en el que se da</w:delText>
        </w:r>
      </w:del>
      <w:ins w:id="1663" w:author="PerfectoAmor" w:date="2016-02-04T10:10:00Z">
        <w:del w:id="1664" w:author="Cris Pineda" w:date="2016-02-09T00:00:00Z">
          <w:r w:rsidR="00130DF4" w:rsidDel="000255CE">
            <w:rPr>
              <w:rFonts w:ascii="Times New Roman" w:hAnsi="Times New Roman" w:cs="Times New Roman"/>
            </w:rPr>
            <w:delText>n</w:delText>
          </w:r>
        </w:del>
      </w:ins>
      <w:del w:id="1665" w:author="Cris Pineda" w:date="2016-02-09T00:00:00Z">
        <w:r w:rsidRPr="008E70C9" w:rsidDel="000255CE">
          <w:rPr>
            <w:rFonts w:ascii="Times New Roman" w:hAnsi="Times New Roman" w:cs="Times New Roman"/>
          </w:rPr>
          <w:delText xml:space="preserve"> a conocer las ideas y opiniones de una persona</w:delText>
        </w:r>
      </w:del>
      <w:ins w:id="1666" w:author="PerfectoAmor" w:date="2016-02-04T10:10:00Z">
        <w:del w:id="1667" w:author="Cris Pineda" w:date="2016-02-09T00:00:00Z">
          <w:r w:rsidR="00130DF4" w:rsidDel="000255CE">
            <w:rPr>
              <w:rFonts w:ascii="Times New Roman" w:hAnsi="Times New Roman" w:cs="Times New Roman"/>
            </w:rPr>
            <w:delText>je o experto</w:delText>
          </w:r>
        </w:del>
      </w:ins>
      <w:del w:id="1668" w:author="Cris Pineda" w:date="2016-02-09T00:00:00Z">
        <w:r w:rsidRPr="008E70C9" w:rsidDel="000255CE">
          <w:rPr>
            <w:rFonts w:ascii="Times New Roman" w:hAnsi="Times New Roman" w:cs="Times New Roman"/>
          </w:rPr>
          <w:delText xml:space="preserve"> sobre un tema determinado, por lo tanto su intención comunicativa es exclusivamente expositiva, puesto que nos da a conocer el pensamiento y postura que tiene el entrevistado sobre un tema </w:delText>
        </w:r>
        <w:r w:rsidR="00870F0E" w:rsidDel="000255CE">
          <w:rPr>
            <w:rFonts w:ascii="Times New Roman" w:hAnsi="Times New Roman" w:cs="Times New Roman"/>
          </w:rPr>
          <w:delText>específico</w:delText>
        </w:r>
        <w:r w:rsidRPr="008E70C9" w:rsidDel="000255CE">
          <w:rPr>
            <w:rFonts w:ascii="Times New Roman" w:hAnsi="Times New Roman" w:cs="Times New Roman"/>
          </w:rPr>
          <w:delText xml:space="preserve">. </w:delText>
        </w:r>
      </w:del>
    </w:p>
    <w:p w14:paraId="6C9FAD3B" w14:textId="77777777" w:rsidR="00E86B26" w:rsidDel="000255CE" w:rsidRDefault="00E86B26" w:rsidP="008E70C9">
      <w:pPr>
        <w:tabs>
          <w:tab w:val="right" w:pos="8498"/>
        </w:tabs>
        <w:rPr>
          <w:del w:id="1669" w:author="Cris Pineda" w:date="2016-02-09T00:01:00Z"/>
          <w:rFonts w:ascii="Times New Roman" w:hAnsi="Times New Roman" w:cs="Times New Roman"/>
        </w:rPr>
      </w:pPr>
    </w:p>
    <w:p w14:paraId="0CC3F74F" w14:textId="68308B77" w:rsidR="000D5DE9" w:rsidRDefault="008E70C9" w:rsidP="008E70C9">
      <w:pPr>
        <w:tabs>
          <w:tab w:val="right" w:pos="8498"/>
        </w:tabs>
        <w:rPr>
          <w:ins w:id="1670" w:author="Cris Pineda" w:date="2016-02-08T23:54:00Z"/>
          <w:rFonts w:ascii="Times New Roman" w:hAnsi="Times New Roman" w:cs="Times New Roman"/>
        </w:rPr>
      </w:pPr>
      <w:del w:id="1671" w:author="Cris Pineda" w:date="2016-02-09T00:01:00Z">
        <w:r w:rsidRPr="008E70C9" w:rsidDel="000255CE">
          <w:rPr>
            <w:rFonts w:ascii="Times New Roman" w:hAnsi="Times New Roman" w:cs="Times New Roman"/>
          </w:rPr>
          <w:delText>El público lector que aprecia una entrevista puede llegar a verse persuadido o afectado  por lo que allí se comenta, pero la intención comunicativa  no deja de ser otra que la de exponer una información para un público en particular.</w:delText>
        </w:r>
        <w:commentRangeEnd w:id="1658"/>
        <w:r w:rsidR="00130DF4" w:rsidDel="000255CE">
          <w:rPr>
            <w:rStyle w:val="Refdecomentario"/>
          </w:rPr>
          <w:commentReference w:id="1658"/>
        </w:r>
      </w:del>
    </w:p>
    <w:p w14:paraId="15668D5D" w14:textId="77777777" w:rsidR="000D5DE9" w:rsidRDefault="000D5DE9" w:rsidP="000D5DE9">
      <w:pPr>
        <w:rPr>
          <w:ins w:id="1672" w:author="Cris Pineda" w:date="2016-02-08T23:54:00Z"/>
          <w:rFonts w:ascii="Times New Roman" w:hAnsi="Times New Roman" w:cs="Times New Roman"/>
        </w:rPr>
      </w:pPr>
      <w:ins w:id="1673" w:author="Cris Pineda" w:date="2016-02-08T23:54:00Z">
        <w:r>
          <w:rPr>
            <w:rFonts w:ascii="Times New Roman" w:hAnsi="Times New Roman" w:cs="Times New Roman"/>
          </w:rPr>
          <w:t xml:space="preserve">Observemos </w:t>
        </w:r>
        <w:r w:rsidRPr="008E70C9">
          <w:rPr>
            <w:rFonts w:ascii="Times New Roman" w:hAnsi="Times New Roman" w:cs="Times New Roman"/>
          </w:rPr>
          <w:t xml:space="preserve">a continuación los tipos de entrevista, según la </w:t>
        </w:r>
        <w:r>
          <w:rPr>
            <w:rFonts w:ascii="Times New Roman" w:hAnsi="Times New Roman" w:cs="Times New Roman"/>
          </w:rPr>
          <w:t>información que pretende obtener el entrevistador:</w:t>
        </w:r>
        <w:r w:rsidRPr="008E70C9" w:rsidDel="00966C44">
          <w:rPr>
            <w:rFonts w:ascii="Times New Roman" w:hAnsi="Times New Roman" w:cs="Times New Roman"/>
          </w:rPr>
          <w:t xml:space="preserve"> </w:t>
        </w:r>
      </w:ins>
    </w:p>
    <w:p w14:paraId="1A49F597" w14:textId="77777777" w:rsidR="000D5DE9" w:rsidRDefault="000D5DE9" w:rsidP="000D5DE9">
      <w:pPr>
        <w:rPr>
          <w:ins w:id="1674" w:author="Cris Pineda" w:date="2016-02-08T23:54:00Z"/>
          <w:rFonts w:ascii="Times New Roman" w:hAnsi="Times New Roman" w:cs="Times New Roman"/>
        </w:rPr>
      </w:pPr>
    </w:p>
    <w:p w14:paraId="225F5C4D" w14:textId="77777777" w:rsidR="000D5DE9" w:rsidRPr="003976A0" w:rsidRDefault="000D5DE9" w:rsidP="000D5DE9">
      <w:pPr>
        <w:pStyle w:val="Prrafodelista"/>
        <w:numPr>
          <w:ilvl w:val="0"/>
          <w:numId w:val="22"/>
        </w:numPr>
        <w:ind w:left="284" w:hanging="284"/>
        <w:textAlignment w:val="baseline"/>
        <w:rPr>
          <w:ins w:id="1675" w:author="Cris Pineda" w:date="2016-02-08T23:54:00Z"/>
          <w:rFonts w:ascii="Times New Roman" w:hAnsi="Times New Roman" w:cs="Times New Roman"/>
        </w:rPr>
      </w:pPr>
      <w:ins w:id="1676" w:author="Cris Pineda" w:date="2016-02-08T23:54:00Z">
        <w:r w:rsidRPr="003976A0">
          <w:rPr>
            <w:rFonts w:ascii="Times New Roman" w:eastAsiaTheme="minorEastAsia" w:hAnsi="Times New Roman" w:cs="Times New Roman"/>
            <w:lang w:eastAsia="es-ES"/>
          </w:rPr>
          <w:t>Entrevista</w:t>
        </w:r>
        <w:r w:rsidRPr="003976A0">
          <w:rPr>
            <w:rFonts w:ascii="Times New Roman" w:hAnsi="Times New Roman" w:cs="Times New Roman"/>
          </w:rPr>
          <w:t xml:space="preserve"> sobre la vida de una persona: como su nombre lo indica, busca presentar al público algunos aspectos vividos por una persona</w:t>
        </w:r>
        <w:r w:rsidRPr="003976A0">
          <w:rPr>
            <w:rFonts w:ascii="Times New Roman" w:eastAsiaTheme="minorEastAsia" w:hAnsi="Times New Roman" w:cs="Times New Roman"/>
            <w:lang w:eastAsia="es-ES"/>
          </w:rPr>
          <w:t>.</w:t>
        </w:r>
        <w:r w:rsidRPr="003976A0">
          <w:rPr>
            <w:rFonts w:ascii="Times New Roman" w:hAnsi="Times New Roman" w:cs="Times New Roman"/>
          </w:rPr>
          <w:t xml:space="preserve"> Es por eso que se cuenta parte de su historia, de sus anécdotas, de </w:t>
        </w:r>
        <w:r w:rsidRPr="003976A0">
          <w:rPr>
            <w:rFonts w:ascii="Times New Roman" w:eastAsiaTheme="minorEastAsia" w:hAnsi="Times New Roman" w:cs="Times New Roman"/>
            <w:lang w:eastAsia="es-ES"/>
          </w:rPr>
          <w:t xml:space="preserve">sus cualidades, </w:t>
        </w:r>
        <w:r w:rsidRPr="003976A0">
          <w:rPr>
            <w:rFonts w:ascii="Times New Roman" w:hAnsi="Times New Roman" w:cs="Times New Roman"/>
          </w:rPr>
          <w:t xml:space="preserve">de sus logros y, en definitiva, de </w:t>
        </w:r>
        <w:r w:rsidRPr="003976A0">
          <w:rPr>
            <w:rFonts w:ascii="Times New Roman" w:eastAsiaTheme="minorEastAsia" w:hAnsi="Times New Roman" w:cs="Times New Roman"/>
            <w:lang w:eastAsia="es-ES"/>
          </w:rPr>
          <w:t>su trayectoria, tanto profesional como humana.</w:t>
        </w:r>
      </w:ins>
    </w:p>
    <w:p w14:paraId="3F64C386" w14:textId="073DA6A1" w:rsidR="000D5DE9" w:rsidRPr="003976A0" w:rsidRDefault="000D5DE9" w:rsidP="000D5DE9">
      <w:pPr>
        <w:pStyle w:val="Prrafodelista"/>
        <w:numPr>
          <w:ilvl w:val="0"/>
          <w:numId w:val="22"/>
        </w:numPr>
        <w:ind w:left="284" w:hanging="284"/>
        <w:textAlignment w:val="baseline"/>
        <w:rPr>
          <w:ins w:id="1677" w:author="Cris Pineda" w:date="2016-02-08T23:54:00Z"/>
          <w:rFonts w:ascii="Times New Roman" w:hAnsi="Times New Roman" w:cs="Times New Roman"/>
        </w:rPr>
      </w:pPr>
      <w:ins w:id="1678" w:author="Cris Pineda" w:date="2016-02-08T23:54:00Z">
        <w:r w:rsidRPr="003976A0">
          <w:rPr>
            <w:rFonts w:ascii="Times New Roman" w:hAnsi="Times New Roman" w:cs="Times New Roman"/>
          </w:rPr>
          <w:t xml:space="preserve">Entrevista de declaraciones o información precisa sobre un hecho de interés: su finalidad es </w:t>
        </w:r>
        <w:r>
          <w:rPr>
            <w:rFonts w:ascii="Times New Roman" w:hAnsi="Times New Roman" w:cs="Times New Roman"/>
          </w:rPr>
          <w:t>obtener datos o información sobre alguna noticia que sea de actualidad o algún hecho de interés en el momento. En este caso, la persona entrevistada suele tener alguna relación directa con el hecho en cuestión o es alguien que conoce sobre el mismo, razón por la que puede ser una fuente de consulta</w:t>
        </w:r>
        <w:r w:rsidRPr="003976A0">
          <w:rPr>
            <w:rFonts w:ascii="Times New Roman" w:hAnsi="Times New Roman" w:cs="Times New Roman"/>
          </w:rPr>
          <w:t>.</w:t>
        </w:r>
      </w:ins>
    </w:p>
    <w:p w14:paraId="54F35090" w14:textId="1FCF1F9A" w:rsidR="000D5DE9" w:rsidRPr="000255CE" w:rsidRDefault="000D5DE9" w:rsidP="000255CE">
      <w:pPr>
        <w:pStyle w:val="Prrafodelista"/>
        <w:numPr>
          <w:ilvl w:val="0"/>
          <w:numId w:val="22"/>
        </w:numPr>
        <w:ind w:left="284" w:hanging="284"/>
        <w:textAlignment w:val="baseline"/>
        <w:rPr>
          <w:rFonts w:ascii="Times New Roman" w:hAnsi="Times New Roman" w:cs="Times New Roman"/>
          <w:rPrChange w:id="1679" w:author="Cris Pineda" w:date="2016-02-09T00:01:00Z">
            <w:rPr/>
          </w:rPrChange>
        </w:rPr>
        <w:pPrChange w:id="1680" w:author="Cris Pineda" w:date="2016-02-09T00:01:00Z">
          <w:pPr>
            <w:tabs>
              <w:tab w:val="right" w:pos="8498"/>
            </w:tabs>
          </w:pPr>
        </w:pPrChange>
      </w:pPr>
      <w:ins w:id="1681" w:author="Cris Pineda" w:date="2016-02-08T23:54:00Z">
        <w:r w:rsidRPr="003976A0">
          <w:rPr>
            <w:rFonts w:ascii="Times New Roman" w:hAnsi="Times New Roman" w:cs="Times New Roman"/>
          </w:rPr>
          <w:t xml:space="preserve">Entrevista mixta: es </w:t>
        </w:r>
        <w:r>
          <w:rPr>
            <w:rFonts w:ascii="Times New Roman" w:hAnsi="Times New Roman" w:cs="Times New Roman"/>
          </w:rPr>
          <w:t xml:space="preserve">aquella </w:t>
        </w:r>
        <w:r w:rsidRPr="003976A0">
          <w:rPr>
            <w:rFonts w:ascii="Times New Roman" w:hAnsi="Times New Roman" w:cs="Times New Roman"/>
          </w:rPr>
          <w:t xml:space="preserve">que combina elementos de la entrevista </w:t>
        </w:r>
        <w:r>
          <w:rPr>
            <w:rFonts w:ascii="Times New Roman" w:hAnsi="Times New Roman" w:cs="Times New Roman"/>
          </w:rPr>
          <w:t xml:space="preserve">sobre la vida de una persona y </w:t>
        </w:r>
        <w:r w:rsidRPr="003976A0">
          <w:rPr>
            <w:rFonts w:ascii="Times New Roman" w:hAnsi="Times New Roman" w:cs="Times New Roman"/>
          </w:rPr>
          <w:t>la de declaraciones.</w:t>
        </w:r>
      </w:ins>
    </w:p>
    <w:p w14:paraId="72870DA2" w14:textId="762D1469" w:rsidR="008E70C9" w:rsidRPr="008E70C9" w:rsidRDefault="008E70C9" w:rsidP="008E70C9">
      <w:pPr>
        <w:tabs>
          <w:tab w:val="right" w:pos="8498"/>
        </w:tabs>
        <w:rPr>
          <w:rFonts w:ascii="Times New Roman" w:hAnsi="Times New Roman" w:cs="Times New Roman"/>
          <w:lang w:val="es-ES"/>
        </w:rPr>
      </w:pPr>
      <w:del w:id="1682" w:author="PerfectoAmor" w:date="2016-02-04T10:12:00Z">
        <w:r w:rsidRPr="008E70C9" w:rsidDel="00130DF4">
          <w:rPr>
            <w:rFonts w:ascii="Times New Roman" w:hAnsi="Times New Roman" w:cs="Times New Roman"/>
          </w:rPr>
          <w:delText xml:space="preserve">        </w:delText>
        </w:r>
      </w:del>
    </w:p>
    <w:tbl>
      <w:tblPr>
        <w:tblStyle w:val="Tablaconcuadrcula"/>
        <w:tblW w:w="0" w:type="auto"/>
        <w:tblLook w:val="04A0" w:firstRow="1" w:lastRow="0" w:firstColumn="1" w:lastColumn="0" w:noHBand="0" w:noVBand="1"/>
      </w:tblPr>
      <w:tblGrid>
        <w:gridCol w:w="2477"/>
        <w:gridCol w:w="6351"/>
      </w:tblGrid>
      <w:tr w:rsidR="008E70C9" w:rsidRPr="008E70C9" w14:paraId="543325EB" w14:textId="77777777" w:rsidTr="00220818">
        <w:tc>
          <w:tcPr>
            <w:tcW w:w="9033" w:type="dxa"/>
            <w:gridSpan w:val="2"/>
            <w:shd w:val="clear" w:color="auto" w:fill="000000" w:themeFill="text1"/>
          </w:tcPr>
          <w:p w14:paraId="422302E7" w14:textId="77777777" w:rsidR="008E70C9" w:rsidRPr="008E70C9" w:rsidRDefault="008E70C9">
            <w:pPr>
              <w:jc w:val="center"/>
              <w:rPr>
                <w:rFonts w:ascii="Times New Roman" w:hAnsi="Times New Roman" w:cs="Times New Roman"/>
                <w:b/>
                <w:color w:val="FFFFFF" w:themeColor="background1"/>
              </w:rPr>
              <w:pPrChange w:id="1683" w:author="PerfectoAmor" w:date="2016-02-04T10:07:00Z">
                <w:pPr/>
              </w:pPrChange>
            </w:pPr>
            <w:r w:rsidRPr="008E70C9">
              <w:rPr>
                <w:rFonts w:ascii="Times New Roman" w:hAnsi="Times New Roman" w:cs="Times New Roman"/>
                <w:b/>
                <w:color w:val="FFFFFF" w:themeColor="background1"/>
              </w:rPr>
              <w:t>Profundiza: recurso nuevo</w:t>
            </w:r>
          </w:p>
        </w:tc>
      </w:tr>
      <w:tr w:rsidR="008E70C9" w:rsidRPr="008E70C9" w14:paraId="0BD9445B" w14:textId="77777777" w:rsidTr="00220818">
        <w:tc>
          <w:tcPr>
            <w:tcW w:w="2518" w:type="dxa"/>
          </w:tcPr>
          <w:p w14:paraId="49428595" w14:textId="77777777" w:rsidR="008E70C9" w:rsidRPr="008E70C9" w:rsidRDefault="008E70C9" w:rsidP="008E70C9">
            <w:pPr>
              <w:rPr>
                <w:rFonts w:ascii="Times New Roman" w:hAnsi="Times New Roman" w:cs="Times New Roman"/>
                <w:b/>
                <w:color w:val="000000"/>
              </w:rPr>
            </w:pPr>
            <w:r w:rsidRPr="008E70C9">
              <w:rPr>
                <w:rFonts w:ascii="Times New Roman" w:hAnsi="Times New Roman" w:cs="Times New Roman"/>
                <w:b/>
                <w:color w:val="000000"/>
              </w:rPr>
              <w:t>Código</w:t>
            </w:r>
          </w:p>
        </w:tc>
        <w:tc>
          <w:tcPr>
            <w:tcW w:w="6515" w:type="dxa"/>
          </w:tcPr>
          <w:p w14:paraId="180B7D79" w14:textId="7202BAD0" w:rsidR="008E70C9" w:rsidRPr="00E86B26" w:rsidRDefault="008E70C9" w:rsidP="008E70C9">
            <w:pPr>
              <w:rPr>
                <w:rFonts w:ascii="Times New Roman" w:hAnsi="Times New Roman" w:cs="Times New Roman"/>
                <w:color w:val="000000"/>
              </w:rPr>
            </w:pPr>
            <w:r w:rsidRPr="00E86B26">
              <w:rPr>
                <w:rFonts w:ascii="Times New Roman" w:hAnsi="Times New Roman" w:cs="Times New Roman"/>
                <w:color w:val="000000"/>
              </w:rPr>
              <w:t>LE_06_05_REC</w:t>
            </w:r>
            <w:r w:rsidR="00E86B26">
              <w:rPr>
                <w:rFonts w:ascii="Times New Roman" w:hAnsi="Times New Roman" w:cs="Times New Roman"/>
                <w:color w:val="000000"/>
              </w:rPr>
              <w:t>260</w:t>
            </w:r>
          </w:p>
        </w:tc>
      </w:tr>
      <w:tr w:rsidR="008E70C9" w:rsidRPr="008E70C9" w14:paraId="783BEBC9" w14:textId="77777777" w:rsidTr="00220818">
        <w:tc>
          <w:tcPr>
            <w:tcW w:w="2518" w:type="dxa"/>
          </w:tcPr>
          <w:p w14:paraId="29200FC8" w14:textId="77777777" w:rsidR="008E70C9" w:rsidRPr="008E70C9" w:rsidRDefault="008E70C9" w:rsidP="008E70C9">
            <w:pPr>
              <w:rPr>
                <w:rFonts w:ascii="Times New Roman" w:hAnsi="Times New Roman" w:cs="Times New Roman"/>
                <w:color w:val="000000"/>
              </w:rPr>
            </w:pPr>
            <w:r w:rsidRPr="008E70C9">
              <w:rPr>
                <w:rFonts w:ascii="Times New Roman" w:hAnsi="Times New Roman" w:cs="Times New Roman"/>
                <w:b/>
                <w:color w:val="000000"/>
              </w:rPr>
              <w:t>Título</w:t>
            </w:r>
          </w:p>
        </w:tc>
        <w:tc>
          <w:tcPr>
            <w:tcW w:w="6515" w:type="dxa"/>
          </w:tcPr>
          <w:p w14:paraId="4E0A3263" w14:textId="0EA86136" w:rsidR="008E70C9" w:rsidRPr="00E86B26" w:rsidRDefault="00E86B26" w:rsidP="008E70C9">
            <w:pPr>
              <w:rPr>
                <w:rFonts w:ascii="Times New Roman" w:hAnsi="Times New Roman" w:cs="Times New Roman"/>
              </w:rPr>
            </w:pPr>
            <w:r w:rsidRPr="00E86B26">
              <w:rPr>
                <w:rFonts w:ascii="Times New Roman" w:hAnsi="Times New Roman" w:cs="Times New Roman"/>
              </w:rPr>
              <w:t>¿Qué aprendemos mediante las entrevistas?</w:t>
            </w:r>
            <w:bookmarkStart w:id="1684" w:name="_GoBack"/>
            <w:bookmarkEnd w:id="1684"/>
          </w:p>
        </w:tc>
      </w:tr>
      <w:tr w:rsidR="008E70C9" w:rsidRPr="008E70C9" w14:paraId="35DC5D08" w14:textId="77777777" w:rsidTr="00220818">
        <w:tc>
          <w:tcPr>
            <w:tcW w:w="2518" w:type="dxa"/>
          </w:tcPr>
          <w:p w14:paraId="2DD16679" w14:textId="77777777" w:rsidR="008E70C9" w:rsidRPr="008E70C9" w:rsidRDefault="008E70C9" w:rsidP="008E70C9">
            <w:pPr>
              <w:rPr>
                <w:rFonts w:ascii="Times New Roman" w:hAnsi="Times New Roman" w:cs="Times New Roman"/>
                <w:color w:val="000000"/>
              </w:rPr>
            </w:pPr>
            <w:r w:rsidRPr="008E70C9">
              <w:rPr>
                <w:rFonts w:ascii="Times New Roman" w:hAnsi="Times New Roman" w:cs="Times New Roman"/>
                <w:b/>
                <w:color w:val="000000"/>
              </w:rPr>
              <w:t>Descripción</w:t>
            </w:r>
          </w:p>
        </w:tc>
        <w:tc>
          <w:tcPr>
            <w:tcW w:w="6515" w:type="dxa"/>
          </w:tcPr>
          <w:p w14:paraId="5554EB86" w14:textId="08564E33" w:rsidR="008E70C9" w:rsidRPr="00E86B26" w:rsidRDefault="00E86B26" w:rsidP="008E70C9">
            <w:pPr>
              <w:rPr>
                <w:rFonts w:ascii="Times New Roman" w:hAnsi="Times New Roman" w:cs="Times New Roman"/>
              </w:rPr>
            </w:pPr>
            <w:r w:rsidRPr="00E86B26">
              <w:rPr>
                <w:rFonts w:ascii="Times New Roman" w:hAnsi="Times New Roman" w:cs="Times New Roman"/>
              </w:rPr>
              <w:t>Interactivo en el que se exponen las funciones de las entrevistas</w:t>
            </w:r>
          </w:p>
        </w:tc>
      </w:tr>
    </w:tbl>
    <w:p w14:paraId="61E9BE37" w14:textId="77777777" w:rsidR="008E70C9" w:rsidRPr="008E70C9" w:rsidRDefault="008E70C9" w:rsidP="008E70C9">
      <w:pPr>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482"/>
        <w:gridCol w:w="6346"/>
      </w:tblGrid>
      <w:tr w:rsidR="008E70C9" w:rsidRPr="008E70C9" w14:paraId="4B5E812C" w14:textId="77777777" w:rsidTr="00220818">
        <w:tc>
          <w:tcPr>
            <w:tcW w:w="9033" w:type="dxa"/>
            <w:gridSpan w:val="2"/>
            <w:shd w:val="clear" w:color="auto" w:fill="0D0D0D" w:themeFill="text1" w:themeFillTint="F2"/>
          </w:tcPr>
          <w:p w14:paraId="5F333AAA" w14:textId="77777777" w:rsidR="008E70C9" w:rsidRPr="008E70C9" w:rsidRDefault="008E70C9">
            <w:pPr>
              <w:jc w:val="center"/>
              <w:rPr>
                <w:rFonts w:ascii="Times New Roman" w:hAnsi="Times New Roman" w:cs="Times New Roman"/>
                <w:b/>
                <w:color w:val="FFFFFF" w:themeColor="background1"/>
                <w:lang w:val="es-ES"/>
              </w:rPr>
              <w:pPrChange w:id="1685" w:author="PerfectoAmor" w:date="2016-02-04T10:07:00Z">
                <w:pPr/>
              </w:pPrChange>
            </w:pPr>
            <w:r w:rsidRPr="008E70C9">
              <w:rPr>
                <w:rFonts w:ascii="Times New Roman" w:hAnsi="Times New Roman" w:cs="Times New Roman"/>
                <w:b/>
                <w:color w:val="FFFFFF" w:themeColor="background1"/>
                <w:lang w:val="es-ES"/>
              </w:rPr>
              <w:t>Imagen (fotografía, gráfica o ilustración)</w:t>
            </w:r>
          </w:p>
        </w:tc>
      </w:tr>
      <w:tr w:rsidR="008E70C9" w:rsidRPr="008E70C9" w14:paraId="35330A35" w14:textId="77777777" w:rsidTr="00220818">
        <w:tc>
          <w:tcPr>
            <w:tcW w:w="2518" w:type="dxa"/>
          </w:tcPr>
          <w:p w14:paraId="038E40AA" w14:textId="77777777" w:rsidR="008E70C9" w:rsidRPr="008E70C9" w:rsidRDefault="008E70C9" w:rsidP="008E70C9">
            <w:pPr>
              <w:rPr>
                <w:rFonts w:ascii="Times New Roman" w:hAnsi="Times New Roman" w:cs="Times New Roman"/>
                <w:b/>
                <w:color w:val="000000"/>
                <w:lang w:val="es-ES"/>
              </w:rPr>
            </w:pPr>
            <w:r w:rsidRPr="008E70C9">
              <w:rPr>
                <w:rFonts w:ascii="Times New Roman" w:hAnsi="Times New Roman" w:cs="Times New Roman"/>
                <w:b/>
                <w:color w:val="000000"/>
                <w:lang w:val="es-ES"/>
              </w:rPr>
              <w:t>Código</w:t>
            </w:r>
          </w:p>
        </w:tc>
        <w:tc>
          <w:tcPr>
            <w:tcW w:w="6515" w:type="dxa"/>
          </w:tcPr>
          <w:p w14:paraId="03537EC5" w14:textId="3BE431B5" w:rsidR="008E70C9" w:rsidRPr="008E70C9" w:rsidRDefault="008E70C9" w:rsidP="008E70C9">
            <w:pPr>
              <w:rPr>
                <w:rFonts w:ascii="Times New Roman" w:hAnsi="Times New Roman" w:cs="Times New Roman"/>
                <w:b/>
                <w:color w:val="000000"/>
                <w:lang w:val="es-ES"/>
              </w:rPr>
            </w:pPr>
            <w:r w:rsidRPr="008E70C9">
              <w:rPr>
                <w:rFonts w:ascii="Times New Roman" w:hAnsi="Times New Roman" w:cs="Times New Roman"/>
                <w:color w:val="000000"/>
                <w:lang w:val="es-ES"/>
              </w:rPr>
              <w:t>LE_06_05_</w:t>
            </w:r>
            <w:r w:rsidR="00F67CA6" w:rsidRPr="00F67CA6">
              <w:rPr>
                <w:rFonts w:ascii="Times New Roman" w:hAnsi="Times New Roman" w:cs="Times New Roman"/>
                <w:lang w:val="es-ES"/>
              </w:rPr>
              <w:t>IMG12</w:t>
            </w:r>
          </w:p>
        </w:tc>
      </w:tr>
      <w:tr w:rsidR="008E70C9" w:rsidRPr="008E70C9" w14:paraId="605AF553" w14:textId="77777777" w:rsidTr="00220818">
        <w:tc>
          <w:tcPr>
            <w:tcW w:w="2518" w:type="dxa"/>
          </w:tcPr>
          <w:p w14:paraId="021B6768" w14:textId="77777777" w:rsidR="008E70C9" w:rsidRPr="008E70C9" w:rsidRDefault="008E70C9" w:rsidP="008E70C9">
            <w:pPr>
              <w:rPr>
                <w:rFonts w:ascii="Times New Roman" w:hAnsi="Times New Roman" w:cs="Times New Roman"/>
                <w:color w:val="000000"/>
                <w:lang w:val="es-ES"/>
              </w:rPr>
            </w:pPr>
            <w:r w:rsidRPr="008E70C9">
              <w:rPr>
                <w:rFonts w:ascii="Times New Roman" w:hAnsi="Times New Roman" w:cs="Times New Roman"/>
                <w:b/>
                <w:color w:val="000000"/>
                <w:lang w:val="es-ES"/>
              </w:rPr>
              <w:t>Descripción</w:t>
            </w:r>
          </w:p>
        </w:tc>
        <w:tc>
          <w:tcPr>
            <w:tcW w:w="6515" w:type="dxa"/>
          </w:tcPr>
          <w:p w14:paraId="705AA438" w14:textId="77777777" w:rsidR="008E70C9" w:rsidRPr="008E70C9" w:rsidRDefault="008E70C9" w:rsidP="008E70C9">
            <w:pPr>
              <w:rPr>
                <w:rFonts w:ascii="Times New Roman" w:hAnsi="Times New Roman" w:cs="Times New Roman"/>
                <w:color w:val="000000"/>
                <w:lang w:val="es-ES"/>
              </w:rPr>
            </w:pPr>
            <w:r w:rsidRPr="008E70C9">
              <w:rPr>
                <w:rFonts w:ascii="Times New Roman" w:hAnsi="Times New Roman" w:cs="Times New Roman"/>
                <w:color w:val="000000"/>
                <w:lang w:val="es-ES"/>
              </w:rPr>
              <w:t>Hombre concediendo una entrevista a los medios de comunicación</w:t>
            </w:r>
          </w:p>
        </w:tc>
      </w:tr>
      <w:tr w:rsidR="008E70C9" w:rsidRPr="008E70C9" w14:paraId="546B63F0" w14:textId="77777777" w:rsidTr="00220818">
        <w:tc>
          <w:tcPr>
            <w:tcW w:w="2518" w:type="dxa"/>
          </w:tcPr>
          <w:p w14:paraId="1C82612C" w14:textId="77777777" w:rsidR="008E70C9" w:rsidRPr="008E70C9" w:rsidRDefault="008E70C9" w:rsidP="008E70C9">
            <w:pPr>
              <w:rPr>
                <w:rFonts w:ascii="Times New Roman" w:hAnsi="Times New Roman" w:cs="Times New Roman"/>
                <w:color w:val="000000"/>
                <w:lang w:val="es-ES"/>
              </w:rPr>
            </w:pPr>
            <w:r w:rsidRPr="008E70C9">
              <w:rPr>
                <w:rFonts w:ascii="Times New Roman" w:hAnsi="Times New Roman" w:cs="Times New Roman"/>
                <w:b/>
                <w:color w:val="000000"/>
                <w:lang w:val="es-ES"/>
              </w:rPr>
              <w:lastRenderedPageBreak/>
              <w:t>Código Shutterstock (o URL o la ruta en AulaPlaneta)</w:t>
            </w:r>
          </w:p>
        </w:tc>
        <w:tc>
          <w:tcPr>
            <w:tcW w:w="6515" w:type="dxa"/>
          </w:tcPr>
          <w:p w14:paraId="50D69DAA" w14:textId="456914E1" w:rsidR="008E70C9" w:rsidRPr="008E70C9" w:rsidRDefault="002F7C07" w:rsidP="008E70C9">
            <w:pPr>
              <w:rPr>
                <w:rFonts w:ascii="Times New Roman" w:hAnsi="Times New Roman" w:cs="Times New Roman"/>
                <w:color w:val="000000"/>
                <w:lang w:val="es-ES"/>
              </w:rPr>
            </w:pPr>
            <w:hyperlink r:id="rId31" w:history="1">
              <w:r w:rsidR="00F67CA6" w:rsidRPr="00F67CA6">
                <w:rPr>
                  <w:rStyle w:val="Hipervnculo"/>
                  <w:rFonts w:ascii="Times New Roman" w:hAnsi="Times New Roman" w:cs="Times New Roman"/>
                  <w:lang w:val="es-ES"/>
                </w:rPr>
                <w:t>144912937</w:t>
              </w:r>
            </w:hyperlink>
          </w:p>
        </w:tc>
      </w:tr>
      <w:tr w:rsidR="008E70C9" w:rsidRPr="008E70C9" w14:paraId="1DEF4676" w14:textId="77777777" w:rsidTr="00220818">
        <w:tc>
          <w:tcPr>
            <w:tcW w:w="2518" w:type="dxa"/>
          </w:tcPr>
          <w:p w14:paraId="36E5DE95" w14:textId="77777777" w:rsidR="008E70C9" w:rsidRPr="008E70C9" w:rsidRDefault="008E70C9" w:rsidP="008E70C9">
            <w:pPr>
              <w:rPr>
                <w:rFonts w:ascii="Times New Roman" w:hAnsi="Times New Roman" w:cs="Times New Roman"/>
                <w:color w:val="000000"/>
                <w:lang w:val="es-ES"/>
              </w:rPr>
            </w:pPr>
            <w:r w:rsidRPr="008E70C9">
              <w:rPr>
                <w:rFonts w:ascii="Times New Roman" w:hAnsi="Times New Roman" w:cs="Times New Roman"/>
                <w:b/>
                <w:color w:val="000000"/>
                <w:lang w:val="es-ES"/>
              </w:rPr>
              <w:t>Pie de imagen</w:t>
            </w:r>
          </w:p>
        </w:tc>
        <w:tc>
          <w:tcPr>
            <w:tcW w:w="6515" w:type="dxa"/>
          </w:tcPr>
          <w:p w14:paraId="2B98BF4A" w14:textId="7687607D" w:rsidR="008E70C9" w:rsidRPr="008E70C9" w:rsidRDefault="00A73B2F" w:rsidP="00A73B2F">
            <w:pPr>
              <w:rPr>
                <w:rFonts w:ascii="Times New Roman" w:hAnsi="Times New Roman" w:cs="Times New Roman"/>
                <w:color w:val="000000"/>
                <w:lang w:val="es-ES"/>
              </w:rPr>
              <w:pPrChange w:id="1686" w:author="Cris Pineda" w:date="2016-02-09T00:03:00Z">
                <w:pPr/>
              </w:pPrChange>
            </w:pPr>
            <w:ins w:id="1687" w:author="Cris Pineda" w:date="2016-02-09T00:02:00Z">
              <w:r>
                <w:rPr>
                  <w:rFonts w:ascii="Times New Roman" w:hAnsi="Times New Roman" w:cs="Times New Roman"/>
                  <w:color w:val="000000"/>
                  <w:lang w:val="es-ES"/>
                </w:rPr>
                <w:t xml:space="preserve">Piensa en un </w:t>
              </w:r>
            </w:ins>
            <w:del w:id="1688" w:author="Cris Pineda" w:date="2016-02-09T00:02:00Z">
              <w:r w:rsidR="009547D0" w:rsidDel="00A73B2F">
                <w:rPr>
                  <w:rFonts w:ascii="Times New Roman" w:hAnsi="Times New Roman" w:cs="Times New Roman"/>
                  <w:color w:val="000000"/>
                  <w:lang w:val="es-ES"/>
                </w:rPr>
                <w:delText xml:space="preserve">Si el </w:delText>
              </w:r>
            </w:del>
            <w:r w:rsidR="009547D0">
              <w:rPr>
                <w:rFonts w:ascii="Times New Roman" w:hAnsi="Times New Roman" w:cs="Times New Roman"/>
                <w:color w:val="000000"/>
                <w:lang w:val="es-ES"/>
              </w:rPr>
              <w:t xml:space="preserve">tema </w:t>
            </w:r>
            <w:ins w:id="1689" w:author="Cris Pineda" w:date="2016-02-09T00:02:00Z">
              <w:r>
                <w:rPr>
                  <w:rFonts w:ascii="Times New Roman" w:hAnsi="Times New Roman" w:cs="Times New Roman"/>
                  <w:color w:val="000000"/>
                  <w:lang w:val="es-ES"/>
                </w:rPr>
                <w:t xml:space="preserve">sobre el que la persona </w:t>
              </w:r>
            </w:ins>
            <w:ins w:id="1690" w:author="Cris Pineda" w:date="2016-02-09T00:03:00Z">
              <w:r>
                <w:rPr>
                  <w:rFonts w:ascii="Times New Roman" w:hAnsi="Times New Roman" w:cs="Times New Roman"/>
                  <w:color w:val="000000"/>
                  <w:lang w:val="es-ES"/>
                </w:rPr>
                <w:t>que aparece en</w:t>
              </w:r>
            </w:ins>
            <w:ins w:id="1691" w:author="Cris Pineda" w:date="2016-02-09T00:04:00Z">
              <w:r>
                <w:rPr>
                  <w:rFonts w:ascii="Times New Roman" w:hAnsi="Times New Roman" w:cs="Times New Roman"/>
                  <w:color w:val="000000"/>
                  <w:lang w:val="es-ES"/>
                </w:rPr>
                <w:t xml:space="preserve"> </w:t>
              </w:r>
            </w:ins>
            <w:ins w:id="1692" w:author="Cris Pineda" w:date="2016-02-09T00:02:00Z">
              <w:r>
                <w:rPr>
                  <w:rFonts w:ascii="Times New Roman" w:hAnsi="Times New Roman" w:cs="Times New Roman"/>
                  <w:color w:val="000000"/>
                  <w:lang w:val="es-ES"/>
                </w:rPr>
                <w:t xml:space="preserve">la </w:t>
              </w:r>
            </w:ins>
            <w:del w:id="1693" w:author="Cris Pineda" w:date="2016-02-09T00:02:00Z">
              <w:r w:rsidR="009547D0" w:rsidDel="00A73B2F">
                <w:rPr>
                  <w:rFonts w:ascii="Times New Roman" w:hAnsi="Times New Roman" w:cs="Times New Roman"/>
                  <w:color w:val="000000"/>
                  <w:lang w:val="es-ES"/>
                </w:rPr>
                <w:delText>de esta</w:delText>
              </w:r>
              <w:r w:rsidR="008E70C9" w:rsidRPr="008E70C9" w:rsidDel="00A73B2F">
                <w:rPr>
                  <w:rFonts w:ascii="Times New Roman" w:hAnsi="Times New Roman" w:cs="Times New Roman"/>
                  <w:color w:val="000000"/>
                  <w:lang w:val="es-ES"/>
                </w:rPr>
                <w:delText xml:space="preserve"> </w:delText>
              </w:r>
            </w:del>
            <w:r w:rsidR="008E70C9" w:rsidRPr="008E70C9">
              <w:rPr>
                <w:rFonts w:ascii="Times New Roman" w:hAnsi="Times New Roman" w:cs="Times New Roman"/>
                <w:color w:val="000000"/>
                <w:lang w:val="es-ES"/>
              </w:rPr>
              <w:t xml:space="preserve">imagen </w:t>
            </w:r>
            <w:ins w:id="1694" w:author="Cris Pineda" w:date="2016-02-09T00:02:00Z">
              <w:r>
                <w:rPr>
                  <w:rFonts w:ascii="Times New Roman" w:hAnsi="Times New Roman" w:cs="Times New Roman"/>
                  <w:color w:val="000000"/>
                  <w:lang w:val="es-ES"/>
                </w:rPr>
                <w:t>podría ser entrevistada</w:t>
              </w:r>
            </w:ins>
            <w:ins w:id="1695" w:author="Cris Pineda" w:date="2016-02-09T00:03:00Z">
              <w:r>
                <w:rPr>
                  <w:rFonts w:ascii="Times New Roman" w:hAnsi="Times New Roman" w:cs="Times New Roman"/>
                  <w:color w:val="000000"/>
                  <w:lang w:val="es-ES"/>
                </w:rPr>
                <w:t>.</w:t>
              </w:r>
            </w:ins>
            <w:del w:id="1696" w:author="Cris Pineda" w:date="2016-02-09T00:03:00Z">
              <w:r w:rsidR="008E70C9" w:rsidRPr="008E70C9" w:rsidDel="00A73B2F">
                <w:rPr>
                  <w:rFonts w:ascii="Times New Roman" w:hAnsi="Times New Roman" w:cs="Times New Roman"/>
                  <w:color w:val="000000"/>
                  <w:lang w:val="es-ES"/>
                </w:rPr>
                <w:delText>fuera el escándalo de la FIFA y la persona que concede la entrevista fuera Joseph Blatter,</w:delText>
              </w:r>
            </w:del>
            <w:r w:rsidR="008E70C9" w:rsidRPr="008E70C9">
              <w:rPr>
                <w:rFonts w:ascii="Times New Roman" w:hAnsi="Times New Roman" w:cs="Times New Roman"/>
                <w:color w:val="000000"/>
                <w:lang w:val="es-ES"/>
              </w:rPr>
              <w:t xml:space="preserve"> ¿</w:t>
            </w:r>
            <w:del w:id="1697" w:author="Cris Pineda" w:date="2016-02-09T00:03:00Z">
              <w:r w:rsidR="008E70C9" w:rsidRPr="008E70C9" w:rsidDel="00A73B2F">
                <w:rPr>
                  <w:rFonts w:ascii="Times New Roman" w:hAnsi="Times New Roman" w:cs="Times New Roman"/>
                  <w:color w:val="000000"/>
                  <w:lang w:val="es-ES"/>
                </w:rPr>
                <w:delText>cuál crees que sería la intención comunicativa de los medios de comunicación</w:delText>
              </w:r>
            </w:del>
            <w:ins w:id="1698" w:author="Cris Pineda" w:date="2016-02-09T00:03:00Z">
              <w:r>
                <w:rPr>
                  <w:rFonts w:ascii="Times New Roman" w:hAnsi="Times New Roman" w:cs="Times New Roman"/>
                  <w:color w:val="000000"/>
                  <w:lang w:val="es-ES"/>
                </w:rPr>
                <w:t>Qué tipo de entrevista crees que se desarrollar</w:t>
              </w:r>
            </w:ins>
            <w:ins w:id="1699" w:author="Cris Pineda" w:date="2016-02-09T00:04:00Z">
              <w:r>
                <w:rPr>
                  <w:rFonts w:ascii="Times New Roman" w:hAnsi="Times New Roman" w:cs="Times New Roman"/>
                  <w:color w:val="000000"/>
                  <w:lang w:val="es-ES"/>
                </w:rPr>
                <w:t>ía</w:t>
              </w:r>
            </w:ins>
            <w:r w:rsidR="008E70C9" w:rsidRPr="008E70C9">
              <w:rPr>
                <w:rFonts w:ascii="Times New Roman" w:hAnsi="Times New Roman" w:cs="Times New Roman"/>
                <w:color w:val="000000"/>
                <w:lang w:val="es-ES"/>
              </w:rPr>
              <w:t>? Explica tu respuesta.</w:t>
            </w:r>
          </w:p>
        </w:tc>
      </w:tr>
    </w:tbl>
    <w:p w14:paraId="7F6EE8C4" w14:textId="77777777" w:rsidR="008E70C9" w:rsidRPr="008E70C9" w:rsidRDefault="008E70C9" w:rsidP="008E70C9">
      <w:pPr>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487"/>
        <w:gridCol w:w="6341"/>
      </w:tblGrid>
      <w:tr w:rsidR="008E70C9" w:rsidRPr="008E70C9" w14:paraId="4AF9F253" w14:textId="77777777" w:rsidTr="00220818">
        <w:tc>
          <w:tcPr>
            <w:tcW w:w="8978" w:type="dxa"/>
            <w:gridSpan w:val="2"/>
            <w:shd w:val="clear" w:color="auto" w:fill="000000" w:themeFill="text1"/>
          </w:tcPr>
          <w:p w14:paraId="5CE4A77B" w14:textId="77777777" w:rsidR="008E70C9" w:rsidRPr="008E70C9" w:rsidRDefault="008E70C9">
            <w:pPr>
              <w:jc w:val="center"/>
              <w:rPr>
                <w:rFonts w:ascii="Times New Roman" w:hAnsi="Times New Roman" w:cs="Times New Roman"/>
                <w:b/>
                <w:color w:val="FFFFFF" w:themeColor="background1"/>
              </w:rPr>
              <w:pPrChange w:id="1700" w:author="PerfectoAmor" w:date="2016-02-04T10:20:00Z">
                <w:pPr/>
              </w:pPrChange>
            </w:pPr>
            <w:r w:rsidRPr="008E70C9">
              <w:rPr>
                <w:rFonts w:ascii="Times New Roman" w:hAnsi="Times New Roman" w:cs="Times New Roman"/>
                <w:b/>
                <w:color w:val="FFFFFF" w:themeColor="background1"/>
              </w:rPr>
              <w:t>Recuerda</w:t>
            </w:r>
          </w:p>
        </w:tc>
      </w:tr>
      <w:tr w:rsidR="008E70C9" w:rsidRPr="008E70C9" w14:paraId="5DFCAA0C" w14:textId="77777777" w:rsidTr="00220818">
        <w:tc>
          <w:tcPr>
            <w:tcW w:w="2518" w:type="dxa"/>
          </w:tcPr>
          <w:p w14:paraId="71D22F6B" w14:textId="77777777" w:rsidR="008E70C9" w:rsidRPr="008E70C9" w:rsidRDefault="008E70C9" w:rsidP="008E70C9">
            <w:pPr>
              <w:rPr>
                <w:rFonts w:ascii="Times New Roman" w:hAnsi="Times New Roman" w:cs="Times New Roman"/>
                <w:b/>
              </w:rPr>
            </w:pPr>
            <w:r w:rsidRPr="008E70C9">
              <w:rPr>
                <w:rFonts w:ascii="Times New Roman" w:hAnsi="Times New Roman" w:cs="Times New Roman"/>
                <w:b/>
              </w:rPr>
              <w:t>Contenido</w:t>
            </w:r>
          </w:p>
        </w:tc>
        <w:tc>
          <w:tcPr>
            <w:tcW w:w="6460" w:type="dxa"/>
          </w:tcPr>
          <w:p w14:paraId="277210D6" w14:textId="4938DC94" w:rsidR="008E70C9" w:rsidRPr="008E70C9" w:rsidRDefault="008E70C9" w:rsidP="00343FC8">
            <w:pPr>
              <w:rPr>
                <w:rFonts w:ascii="Times New Roman" w:hAnsi="Times New Roman" w:cs="Times New Roman"/>
              </w:rPr>
            </w:pPr>
            <w:r w:rsidRPr="008E70C9">
              <w:rPr>
                <w:rFonts w:ascii="Times New Roman" w:hAnsi="Times New Roman" w:cs="Times New Roman"/>
              </w:rPr>
              <w:t xml:space="preserve">La entrevista sirve para </w:t>
            </w:r>
            <w:r w:rsidRPr="00F67CA6">
              <w:rPr>
                <w:rFonts w:ascii="Times New Roman" w:hAnsi="Times New Roman" w:cs="Times New Roman"/>
                <w:b/>
              </w:rPr>
              <w:t>obtener e intercambiar información</w:t>
            </w:r>
            <w:ins w:id="1701" w:author="PerfectoAmor" w:date="2016-02-04T10:21:00Z">
              <w:r w:rsidR="00BB1E3A" w:rsidRPr="00BB1E3A">
                <w:rPr>
                  <w:rFonts w:ascii="Times New Roman" w:hAnsi="Times New Roman" w:cs="Times New Roman"/>
                  <w:rPrChange w:id="1702" w:author="PerfectoAmor" w:date="2016-02-04T10:21:00Z">
                    <w:rPr>
                      <w:rFonts w:ascii="Times New Roman" w:hAnsi="Times New Roman" w:cs="Times New Roman"/>
                      <w:b/>
                    </w:rPr>
                  </w:rPrChange>
                </w:rPr>
                <w:t>.</w:t>
              </w:r>
            </w:ins>
            <w:r w:rsidRPr="008E70C9">
              <w:rPr>
                <w:rFonts w:ascii="Times New Roman" w:hAnsi="Times New Roman" w:cs="Times New Roman"/>
              </w:rPr>
              <w:t xml:space="preserve"> </w:t>
            </w:r>
            <w:del w:id="1703" w:author="PerfectoAmor" w:date="2016-02-04T10:21:00Z">
              <w:r w:rsidRPr="008E70C9" w:rsidDel="00BB1E3A">
                <w:rPr>
                  <w:rFonts w:ascii="Times New Roman" w:hAnsi="Times New Roman" w:cs="Times New Roman"/>
                </w:rPr>
                <w:delText>y en dicho intercambio p</w:delText>
              </w:r>
            </w:del>
            <w:ins w:id="1704" w:author="PerfectoAmor" w:date="2016-02-04T10:21:00Z">
              <w:r w:rsidR="00BB1E3A">
                <w:rPr>
                  <w:rFonts w:ascii="Times New Roman" w:hAnsi="Times New Roman" w:cs="Times New Roman"/>
                </w:rPr>
                <w:t>Siempre p</w:t>
              </w:r>
            </w:ins>
            <w:r w:rsidRPr="008E70C9">
              <w:rPr>
                <w:rFonts w:ascii="Times New Roman" w:hAnsi="Times New Roman" w:cs="Times New Roman"/>
              </w:rPr>
              <w:t xml:space="preserve">articipan </w:t>
            </w:r>
            <w:ins w:id="1705" w:author="PerfectoAmor" w:date="2016-02-04T10:21:00Z">
              <w:r w:rsidR="00BB1E3A">
                <w:rPr>
                  <w:rFonts w:ascii="Times New Roman" w:hAnsi="Times New Roman" w:cs="Times New Roman"/>
                </w:rPr>
                <w:t xml:space="preserve">como mínimo </w:t>
              </w:r>
            </w:ins>
            <w:r w:rsidRPr="008E70C9">
              <w:rPr>
                <w:rFonts w:ascii="Times New Roman" w:hAnsi="Times New Roman" w:cs="Times New Roman"/>
              </w:rPr>
              <w:t>dos actores</w:t>
            </w:r>
            <w:ins w:id="1706" w:author="PerfectoAmor" w:date="2016-02-04T10:22:00Z">
              <w:r w:rsidR="00BB1E3A">
                <w:rPr>
                  <w:rFonts w:ascii="Times New Roman" w:hAnsi="Times New Roman" w:cs="Times New Roman"/>
                </w:rPr>
                <w:t>:</w:t>
              </w:r>
            </w:ins>
            <w:del w:id="1707" w:author="PerfectoAmor" w:date="2016-02-04T10:22:00Z">
              <w:r w:rsidRPr="008E70C9" w:rsidDel="00BB1E3A">
                <w:rPr>
                  <w:rFonts w:ascii="Times New Roman" w:hAnsi="Times New Roman" w:cs="Times New Roman"/>
                </w:rPr>
                <w:delText xml:space="preserve"> fundamentales,</w:delText>
              </w:r>
            </w:del>
            <w:r w:rsidRPr="008E70C9">
              <w:rPr>
                <w:rFonts w:ascii="Times New Roman" w:hAnsi="Times New Roman" w:cs="Times New Roman"/>
              </w:rPr>
              <w:t xml:space="preserve"> el </w:t>
            </w:r>
            <w:r w:rsidRPr="00F67CA6">
              <w:rPr>
                <w:rFonts w:ascii="Times New Roman" w:hAnsi="Times New Roman" w:cs="Times New Roman"/>
                <w:b/>
              </w:rPr>
              <w:t>entrevistador y el entrevistado</w:t>
            </w:r>
            <w:r w:rsidRPr="008E70C9">
              <w:rPr>
                <w:rFonts w:ascii="Times New Roman" w:hAnsi="Times New Roman" w:cs="Times New Roman"/>
              </w:rPr>
              <w:t xml:space="preserve">. </w:t>
            </w:r>
            <w:del w:id="1708" w:author="PerfectoAmor" w:date="2016-02-04T10:22:00Z">
              <w:r w:rsidRPr="008E70C9" w:rsidDel="00BB1E3A">
                <w:rPr>
                  <w:rFonts w:ascii="Times New Roman" w:hAnsi="Times New Roman" w:cs="Times New Roman"/>
                </w:rPr>
                <w:delText xml:space="preserve">Las locuciones de estos dos agentes se centran bajo un </w:delText>
              </w:r>
            </w:del>
            <w:ins w:id="1709" w:author="PerfectoAmor" w:date="2016-02-04T10:22:00Z">
              <w:r w:rsidR="00BB1E3A">
                <w:rPr>
                  <w:rFonts w:ascii="Times New Roman" w:hAnsi="Times New Roman" w:cs="Times New Roman"/>
                </w:rPr>
                <w:t xml:space="preserve">Trata un  </w:t>
              </w:r>
            </w:ins>
            <w:r w:rsidRPr="00F67CA6">
              <w:rPr>
                <w:rFonts w:ascii="Times New Roman" w:hAnsi="Times New Roman" w:cs="Times New Roman"/>
                <w:b/>
              </w:rPr>
              <w:t xml:space="preserve">tema de interés, </w:t>
            </w:r>
            <w:ins w:id="1710" w:author="PerfectoAmor" w:date="2016-02-04T10:23:00Z">
              <w:r w:rsidR="00BB1E3A" w:rsidRPr="00BB1E3A">
                <w:rPr>
                  <w:rFonts w:ascii="Times New Roman" w:hAnsi="Times New Roman" w:cs="Times New Roman"/>
                  <w:rPrChange w:id="1711" w:author="PerfectoAmor" w:date="2016-02-04T10:23:00Z">
                    <w:rPr>
                      <w:rFonts w:ascii="Times New Roman" w:hAnsi="Times New Roman" w:cs="Times New Roman"/>
                      <w:b/>
                    </w:rPr>
                  </w:rPrChange>
                </w:rPr>
                <w:t xml:space="preserve">con </w:t>
              </w:r>
            </w:ins>
            <w:del w:id="1712" w:author="PerfectoAmor" w:date="2016-02-04T16:38:00Z">
              <w:r w:rsidRPr="00BB1E3A" w:rsidDel="00343FC8">
                <w:rPr>
                  <w:rFonts w:ascii="Times New Roman" w:hAnsi="Times New Roman" w:cs="Times New Roman"/>
                  <w:rPrChange w:id="1713" w:author="PerfectoAmor" w:date="2016-02-04T10:23:00Z">
                    <w:rPr>
                      <w:rFonts w:ascii="Times New Roman" w:hAnsi="Times New Roman" w:cs="Times New Roman"/>
                      <w:b/>
                    </w:rPr>
                  </w:rPrChange>
                </w:rPr>
                <w:delText xml:space="preserve">unos </w:delText>
              </w:r>
              <w:r w:rsidRPr="00F67CA6" w:rsidDel="00343FC8">
                <w:rPr>
                  <w:rFonts w:ascii="Times New Roman" w:hAnsi="Times New Roman" w:cs="Times New Roman"/>
                  <w:b/>
                </w:rPr>
                <w:delText xml:space="preserve">objetivos </w:delText>
              </w:r>
            </w:del>
            <w:ins w:id="1714" w:author="PerfectoAmor" w:date="2016-02-04T16:38:00Z">
              <w:r w:rsidR="00343FC8" w:rsidRPr="00343FC8">
                <w:rPr>
                  <w:rFonts w:ascii="Times New Roman" w:hAnsi="Times New Roman" w:cs="Times New Roman"/>
                  <w:rPrChange w:id="1715" w:author="PerfectoAmor" w:date="2016-02-04T16:38:00Z">
                    <w:rPr>
                      <w:rFonts w:ascii="Times New Roman" w:hAnsi="Times New Roman" w:cs="Times New Roman"/>
                      <w:b/>
                    </w:rPr>
                  </w:rPrChange>
                </w:rPr>
                <w:t>una finalidad específica</w:t>
              </w:r>
              <w:del w:id="1716" w:author="Cris Pineda" w:date="2016-02-09T00:32:00Z">
                <w:r w:rsidR="00343FC8" w:rsidRPr="00343FC8" w:rsidDel="004101E0">
                  <w:rPr>
                    <w:rFonts w:ascii="Times New Roman" w:hAnsi="Times New Roman" w:cs="Times New Roman"/>
                    <w:rPrChange w:id="1717" w:author="PerfectoAmor" w:date="2016-02-04T16:38:00Z">
                      <w:rPr>
                        <w:rFonts w:ascii="Times New Roman" w:hAnsi="Times New Roman" w:cs="Times New Roman"/>
                        <w:b/>
                      </w:rPr>
                    </w:rPrChange>
                  </w:rPr>
                  <w:delText xml:space="preserve"> </w:delText>
                </w:r>
              </w:del>
            </w:ins>
            <w:del w:id="1718" w:author="PerfectoAmor" w:date="2016-02-04T16:37:00Z">
              <w:r w:rsidRPr="00F67CA6" w:rsidDel="00343FC8">
                <w:rPr>
                  <w:rFonts w:ascii="Times New Roman" w:hAnsi="Times New Roman" w:cs="Times New Roman"/>
                  <w:b/>
                </w:rPr>
                <w:delText>propuestos</w:delText>
              </w:r>
            </w:del>
            <w:del w:id="1719" w:author="PerfectoAmor" w:date="2016-02-04T10:23:00Z">
              <w:r w:rsidRPr="00F67CA6" w:rsidDel="00BB1E3A">
                <w:rPr>
                  <w:rFonts w:ascii="Times New Roman" w:hAnsi="Times New Roman" w:cs="Times New Roman"/>
                  <w:b/>
                </w:rPr>
                <w:delText xml:space="preserve"> </w:delText>
              </w:r>
              <w:r w:rsidRPr="008E70C9" w:rsidDel="00BB1E3A">
                <w:rPr>
                  <w:rFonts w:ascii="Times New Roman" w:hAnsi="Times New Roman" w:cs="Times New Roman"/>
                </w:rPr>
                <w:delText>al inicio de la entrevista</w:delText>
              </w:r>
            </w:del>
            <w:r w:rsidRPr="008E70C9">
              <w:rPr>
                <w:rFonts w:ascii="Times New Roman" w:hAnsi="Times New Roman" w:cs="Times New Roman"/>
              </w:rPr>
              <w:t xml:space="preserve"> y una </w:t>
            </w:r>
            <w:r w:rsidRPr="00F67CA6">
              <w:rPr>
                <w:rFonts w:ascii="Times New Roman" w:hAnsi="Times New Roman" w:cs="Times New Roman"/>
                <w:b/>
              </w:rPr>
              <w:t>serie de preguntas y respuestas</w:t>
            </w:r>
            <w:ins w:id="1720" w:author="PerfectoAmor" w:date="2016-02-04T10:23:00Z">
              <w:r w:rsidR="00BB1E3A">
                <w:rPr>
                  <w:rFonts w:ascii="Times New Roman" w:hAnsi="Times New Roman" w:cs="Times New Roman"/>
                  <w:b/>
                </w:rPr>
                <w:t>.</w:t>
              </w:r>
            </w:ins>
            <w:r w:rsidRPr="00F67CA6">
              <w:rPr>
                <w:rFonts w:ascii="Times New Roman" w:hAnsi="Times New Roman" w:cs="Times New Roman"/>
                <w:b/>
              </w:rPr>
              <w:t xml:space="preserve"> </w:t>
            </w:r>
            <w:del w:id="1721" w:author="PerfectoAmor" w:date="2016-02-04T10:24:00Z">
              <w:r w:rsidRPr="008E70C9" w:rsidDel="00BB1E3A">
                <w:rPr>
                  <w:rFonts w:ascii="Times New Roman" w:hAnsi="Times New Roman" w:cs="Times New Roman"/>
                </w:rPr>
                <w:delText>que reúnen información para que luego sea presentada a un público en particular.</w:delText>
              </w:r>
            </w:del>
            <w:del w:id="1722" w:author="PerfectoAmor" w:date="2016-02-04T10:20:00Z">
              <w:r w:rsidRPr="008E70C9" w:rsidDel="00BB1E3A">
                <w:rPr>
                  <w:rFonts w:ascii="Times New Roman" w:hAnsi="Times New Roman" w:cs="Times New Roman"/>
                </w:rPr>
                <w:delText xml:space="preserve">    </w:delText>
              </w:r>
            </w:del>
          </w:p>
        </w:tc>
      </w:tr>
    </w:tbl>
    <w:p w14:paraId="41147310" w14:textId="77777777" w:rsidR="008E70C9" w:rsidRPr="008E70C9" w:rsidRDefault="008E70C9" w:rsidP="008E70C9">
      <w:pPr>
        <w:rPr>
          <w:rFonts w:ascii="Times New Roman" w:hAnsi="Times New Roman" w:cs="Times New Roman"/>
        </w:rPr>
      </w:pPr>
    </w:p>
    <w:p w14:paraId="488F0B72" w14:textId="232620C7" w:rsidR="008E70C9" w:rsidRPr="008E70C9" w:rsidRDefault="008E70C9" w:rsidP="008E70C9">
      <w:pPr>
        <w:rPr>
          <w:rFonts w:ascii="Times New Roman" w:hAnsi="Times New Roman" w:cs="Times New Roman"/>
          <w:b/>
        </w:rPr>
      </w:pPr>
      <w:r w:rsidRPr="000F3CAC">
        <w:rPr>
          <w:rFonts w:ascii="Times New Roman" w:hAnsi="Times New Roman" w:cs="Times New Roman"/>
          <w:b/>
          <w:highlight w:val="yellow"/>
        </w:rPr>
        <w:t>[SECCIÓN 2]</w:t>
      </w:r>
      <w:r w:rsidRPr="008E70C9">
        <w:rPr>
          <w:rFonts w:ascii="Times New Roman" w:hAnsi="Times New Roman" w:cs="Times New Roman"/>
        </w:rPr>
        <w:t xml:space="preserve"> </w:t>
      </w:r>
      <w:r w:rsidRPr="008E70C9">
        <w:rPr>
          <w:rFonts w:ascii="Times New Roman" w:hAnsi="Times New Roman" w:cs="Times New Roman"/>
          <w:b/>
        </w:rPr>
        <w:t>5.2 Las características</w:t>
      </w:r>
      <w:ins w:id="1723" w:author="Cris Pineda" w:date="2016-02-09T00:32:00Z">
        <w:r w:rsidR="004101E0">
          <w:rPr>
            <w:rFonts w:ascii="Times New Roman" w:hAnsi="Times New Roman" w:cs="Times New Roman"/>
            <w:b/>
          </w:rPr>
          <w:t xml:space="preserve"> </w:t>
        </w:r>
      </w:ins>
      <w:del w:id="1724" w:author="Cris Pineda" w:date="2016-02-09T00:32:00Z">
        <w:r w:rsidRPr="008E70C9" w:rsidDel="004101E0">
          <w:rPr>
            <w:rFonts w:ascii="Times New Roman" w:hAnsi="Times New Roman" w:cs="Times New Roman"/>
            <w:b/>
          </w:rPr>
          <w:delText xml:space="preserve"> </w:delText>
        </w:r>
      </w:del>
      <w:r w:rsidRPr="008E70C9">
        <w:rPr>
          <w:rFonts w:ascii="Times New Roman" w:hAnsi="Times New Roman" w:cs="Times New Roman"/>
          <w:b/>
        </w:rPr>
        <w:t>de la entrevista</w:t>
      </w:r>
    </w:p>
    <w:p w14:paraId="32B6FE10" w14:textId="77777777" w:rsidR="008E70C9" w:rsidRPr="008E70C9" w:rsidRDefault="008E70C9" w:rsidP="008E70C9">
      <w:pPr>
        <w:rPr>
          <w:rFonts w:ascii="Times New Roman" w:hAnsi="Times New Roman" w:cs="Times New Roman"/>
        </w:rPr>
      </w:pPr>
    </w:p>
    <w:p w14:paraId="313D8A00" w14:textId="2E737134" w:rsidR="008E70C9" w:rsidRPr="00F67CA6" w:rsidRDefault="00E96F7A" w:rsidP="008E70C9">
      <w:pPr>
        <w:rPr>
          <w:rStyle w:val="Hipervnculo"/>
          <w:rFonts w:ascii="Times New Roman" w:hAnsi="Times New Roman" w:cs="Times New Roman"/>
          <w:color w:val="auto"/>
          <w:u w:val="none"/>
        </w:rPr>
      </w:pPr>
      <w:ins w:id="1725" w:author="Cris Pineda" w:date="2016-02-09T00:04:00Z">
        <w:r>
          <w:rPr>
            <w:rStyle w:val="Hipervnculo"/>
            <w:rFonts w:ascii="Times New Roman" w:hAnsi="Times New Roman" w:cs="Times New Roman"/>
            <w:color w:val="auto"/>
            <w:u w:val="none"/>
          </w:rPr>
          <w:t>Entre algunos otros</w:t>
        </w:r>
      </w:ins>
      <w:ins w:id="1726" w:author="Cris Pineda" w:date="2016-02-09T00:05:00Z">
        <w:r>
          <w:rPr>
            <w:rStyle w:val="Hipervnculo"/>
            <w:rFonts w:ascii="Times New Roman" w:hAnsi="Times New Roman" w:cs="Times New Roman"/>
            <w:color w:val="auto"/>
            <w:u w:val="none"/>
          </w:rPr>
          <w:t xml:space="preserve"> aspectos</w:t>
        </w:r>
      </w:ins>
      <w:ins w:id="1727" w:author="Cris Pineda" w:date="2016-02-09T00:04:00Z">
        <w:r>
          <w:rPr>
            <w:rStyle w:val="Hipervnculo"/>
            <w:rFonts w:ascii="Times New Roman" w:hAnsi="Times New Roman" w:cs="Times New Roman"/>
            <w:color w:val="auto"/>
            <w:u w:val="none"/>
          </w:rPr>
          <w:t xml:space="preserve">, </w:t>
        </w:r>
      </w:ins>
      <w:ins w:id="1728" w:author="Cris Pineda" w:date="2016-02-09T00:15:00Z">
        <w:r w:rsidR="00966675">
          <w:rPr>
            <w:rStyle w:val="Hipervnculo"/>
            <w:rFonts w:ascii="Times New Roman" w:hAnsi="Times New Roman" w:cs="Times New Roman"/>
            <w:color w:val="auto"/>
            <w:u w:val="none"/>
          </w:rPr>
          <w:t xml:space="preserve">para que una entrevista sea desarrollada en forma </w:t>
        </w:r>
      </w:ins>
      <w:ins w:id="1729" w:author="Cris Pineda" w:date="2016-02-09T00:16:00Z">
        <w:r w:rsidR="00966675">
          <w:rPr>
            <w:rStyle w:val="Hipervnculo"/>
            <w:rFonts w:ascii="Times New Roman" w:hAnsi="Times New Roman" w:cs="Times New Roman"/>
            <w:color w:val="auto"/>
            <w:u w:val="none"/>
          </w:rPr>
          <w:t xml:space="preserve">adecuada </w:t>
        </w:r>
      </w:ins>
      <w:ins w:id="1730" w:author="Cris Pineda" w:date="2016-02-09T00:15:00Z">
        <w:r w:rsidR="00966675">
          <w:rPr>
            <w:rStyle w:val="Hipervnculo"/>
            <w:rFonts w:ascii="Times New Roman" w:hAnsi="Times New Roman" w:cs="Times New Roman"/>
            <w:color w:val="auto"/>
            <w:u w:val="none"/>
          </w:rPr>
          <w:t>se necesita</w:t>
        </w:r>
      </w:ins>
      <w:del w:id="1731" w:author="Cris Pineda" w:date="2016-02-09T00:04:00Z">
        <w:r w:rsidR="008E70C9" w:rsidRPr="00F67CA6" w:rsidDel="00E96F7A">
          <w:rPr>
            <w:rStyle w:val="Hipervnculo"/>
            <w:rFonts w:ascii="Times New Roman" w:hAnsi="Times New Roman" w:cs="Times New Roman"/>
            <w:color w:val="auto"/>
            <w:u w:val="none"/>
          </w:rPr>
          <w:delText>L</w:delText>
        </w:r>
      </w:del>
      <w:del w:id="1732" w:author="Cris Pineda" w:date="2016-02-09T00:16:00Z">
        <w:r w:rsidR="008E70C9" w:rsidRPr="00F67CA6" w:rsidDel="00966675">
          <w:rPr>
            <w:rStyle w:val="Hipervnculo"/>
            <w:rFonts w:ascii="Times New Roman" w:hAnsi="Times New Roman" w:cs="Times New Roman"/>
            <w:color w:val="auto"/>
            <w:u w:val="none"/>
          </w:rPr>
          <w:delText xml:space="preserve">as </w:delText>
        </w:r>
      </w:del>
      <w:del w:id="1733" w:author="Cris Pineda" w:date="2016-02-09T00:04:00Z">
        <w:r w:rsidR="008E70C9" w:rsidRPr="00F67CA6" w:rsidDel="00E96F7A">
          <w:rPr>
            <w:rStyle w:val="Hipervnculo"/>
            <w:rFonts w:ascii="Times New Roman" w:hAnsi="Times New Roman" w:cs="Times New Roman"/>
            <w:color w:val="auto"/>
            <w:u w:val="none"/>
          </w:rPr>
          <w:delText xml:space="preserve">características de la </w:delText>
        </w:r>
      </w:del>
      <w:del w:id="1734" w:author="Cris Pineda" w:date="2016-02-09T00:16:00Z">
        <w:r w:rsidR="008E70C9" w:rsidRPr="00F67CA6" w:rsidDel="00966675">
          <w:rPr>
            <w:rStyle w:val="Hipervnculo"/>
            <w:rFonts w:ascii="Times New Roman" w:hAnsi="Times New Roman" w:cs="Times New Roman"/>
            <w:color w:val="auto"/>
            <w:u w:val="none"/>
          </w:rPr>
          <w:delText>entrevista s</w:delText>
        </w:r>
      </w:del>
      <w:del w:id="1735" w:author="Cris Pineda" w:date="2016-02-09T00:04:00Z">
        <w:r w:rsidR="008E70C9" w:rsidRPr="00F67CA6" w:rsidDel="00E96F7A">
          <w:rPr>
            <w:rStyle w:val="Hipervnculo"/>
            <w:rFonts w:ascii="Times New Roman" w:hAnsi="Times New Roman" w:cs="Times New Roman"/>
            <w:color w:val="auto"/>
            <w:u w:val="none"/>
          </w:rPr>
          <w:delText>on</w:delText>
        </w:r>
      </w:del>
      <w:r w:rsidR="008E70C9" w:rsidRPr="00F67CA6">
        <w:rPr>
          <w:rStyle w:val="Hipervnculo"/>
          <w:rFonts w:ascii="Times New Roman" w:hAnsi="Times New Roman" w:cs="Times New Roman"/>
          <w:color w:val="auto"/>
          <w:u w:val="none"/>
        </w:rPr>
        <w:t xml:space="preserve">: </w:t>
      </w:r>
    </w:p>
    <w:p w14:paraId="20E3E1D7" w14:textId="77777777" w:rsidR="008E70C9" w:rsidRPr="00F67CA6" w:rsidRDefault="008E70C9" w:rsidP="008E70C9">
      <w:pPr>
        <w:rPr>
          <w:rStyle w:val="Hipervnculo"/>
          <w:rFonts w:ascii="Times New Roman" w:hAnsi="Times New Roman" w:cs="Times New Roman"/>
          <w:color w:val="auto"/>
          <w:u w:val="none"/>
        </w:rPr>
      </w:pPr>
    </w:p>
    <w:p w14:paraId="615BC5A7" w14:textId="751BA7CA" w:rsidR="008E70C9" w:rsidRPr="00F67CA6" w:rsidRDefault="00966675" w:rsidP="008E70C9">
      <w:pPr>
        <w:pStyle w:val="Prrafodelista"/>
        <w:numPr>
          <w:ilvl w:val="0"/>
          <w:numId w:val="15"/>
        </w:numPr>
        <w:spacing w:after="0"/>
        <w:rPr>
          <w:rStyle w:val="Hipervnculo"/>
          <w:rFonts w:ascii="Times New Roman" w:hAnsi="Times New Roman" w:cs="Times New Roman"/>
          <w:color w:val="auto"/>
          <w:u w:val="none"/>
        </w:rPr>
      </w:pPr>
      <w:ins w:id="1736" w:author="Cris Pineda" w:date="2016-02-09T00:16:00Z">
        <w:r>
          <w:rPr>
            <w:rStyle w:val="Hipervnculo"/>
            <w:rFonts w:ascii="Times New Roman" w:hAnsi="Times New Roman" w:cs="Times New Roman"/>
            <w:color w:val="auto"/>
            <w:u w:val="none"/>
          </w:rPr>
          <w:t>P</w:t>
        </w:r>
      </w:ins>
      <w:ins w:id="1737" w:author="PerfectoAmor" w:date="2016-02-04T16:38:00Z">
        <w:del w:id="1738" w:author="Cris Pineda" w:date="2016-02-09T00:05:00Z">
          <w:r w:rsidR="00FB24CE" w:rsidDel="00E96F7A">
            <w:rPr>
              <w:rStyle w:val="Hipervnculo"/>
              <w:rFonts w:ascii="Times New Roman" w:hAnsi="Times New Roman" w:cs="Times New Roman"/>
              <w:color w:val="auto"/>
              <w:u w:val="none"/>
            </w:rPr>
            <w:delText>Toda entrevista es</w:delText>
          </w:r>
        </w:del>
        <w:del w:id="1739" w:author="Cris Pineda" w:date="2016-02-09T00:16:00Z">
          <w:r w:rsidR="00FB24CE" w:rsidDel="00966675">
            <w:rPr>
              <w:rStyle w:val="Hipervnculo"/>
              <w:rFonts w:ascii="Times New Roman" w:hAnsi="Times New Roman" w:cs="Times New Roman"/>
              <w:color w:val="auto"/>
              <w:u w:val="none"/>
            </w:rPr>
            <w:delText xml:space="preserve"> p</w:delText>
          </w:r>
        </w:del>
        <w:r w:rsidR="00FB24CE">
          <w:rPr>
            <w:rStyle w:val="Hipervnculo"/>
            <w:rFonts w:ascii="Times New Roman" w:hAnsi="Times New Roman" w:cs="Times New Roman"/>
            <w:color w:val="auto"/>
            <w:u w:val="none"/>
          </w:rPr>
          <w:t>lanea</w:t>
        </w:r>
      </w:ins>
      <w:ins w:id="1740" w:author="Cris Pineda" w:date="2016-02-09T00:16:00Z">
        <w:r>
          <w:rPr>
            <w:rStyle w:val="Hipervnculo"/>
            <w:rFonts w:ascii="Times New Roman" w:hAnsi="Times New Roman" w:cs="Times New Roman"/>
            <w:color w:val="auto"/>
            <w:u w:val="none"/>
          </w:rPr>
          <w:t>r las preguntas</w:t>
        </w:r>
      </w:ins>
      <w:ins w:id="1741" w:author="PerfectoAmor" w:date="2016-02-04T16:38:00Z">
        <w:del w:id="1742" w:author="Cris Pineda" w:date="2016-02-09T00:16:00Z">
          <w:r w:rsidR="00FB24CE" w:rsidDel="00966675">
            <w:rPr>
              <w:rStyle w:val="Hipervnculo"/>
              <w:rFonts w:ascii="Times New Roman" w:hAnsi="Times New Roman" w:cs="Times New Roman"/>
              <w:color w:val="auto"/>
              <w:u w:val="none"/>
            </w:rPr>
            <w:delText>da</w:delText>
          </w:r>
        </w:del>
        <w:r w:rsidR="00FB24CE">
          <w:rPr>
            <w:rStyle w:val="Hipervnculo"/>
            <w:rFonts w:ascii="Times New Roman" w:hAnsi="Times New Roman" w:cs="Times New Roman"/>
            <w:color w:val="auto"/>
            <w:u w:val="none"/>
          </w:rPr>
          <w:t xml:space="preserve"> con anterioridad.</w:t>
        </w:r>
      </w:ins>
      <w:ins w:id="1743" w:author="PerfectoAmor" w:date="2016-02-04T16:40:00Z">
        <w:r w:rsidR="00FB24CE">
          <w:rPr>
            <w:rStyle w:val="Hipervnculo"/>
            <w:rFonts w:ascii="Times New Roman" w:hAnsi="Times New Roman" w:cs="Times New Roman"/>
            <w:color w:val="auto"/>
            <w:u w:val="none"/>
          </w:rPr>
          <w:t xml:space="preserve"> </w:t>
        </w:r>
      </w:ins>
      <w:ins w:id="1744" w:author="Cris Pineda" w:date="2016-02-09T00:16:00Z">
        <w:r>
          <w:rPr>
            <w:rStyle w:val="Hipervnculo"/>
            <w:rFonts w:ascii="Times New Roman" w:hAnsi="Times New Roman" w:cs="Times New Roman"/>
            <w:color w:val="auto"/>
            <w:u w:val="none"/>
          </w:rPr>
          <w:t>Se r</w:t>
        </w:r>
      </w:ins>
      <w:ins w:id="1745" w:author="PerfectoAmor" w:date="2016-02-04T16:40:00Z">
        <w:del w:id="1746" w:author="Cris Pineda" w:date="2016-02-09T00:16:00Z">
          <w:r w:rsidR="00FB24CE" w:rsidDel="00966675">
            <w:rPr>
              <w:rStyle w:val="Hipervnculo"/>
              <w:rFonts w:ascii="Times New Roman" w:hAnsi="Times New Roman" w:cs="Times New Roman"/>
              <w:color w:val="auto"/>
              <w:u w:val="none"/>
            </w:rPr>
            <w:delText>R</w:delText>
          </w:r>
        </w:del>
        <w:r w:rsidR="00FB24CE">
          <w:rPr>
            <w:rStyle w:val="Hipervnculo"/>
            <w:rFonts w:ascii="Times New Roman" w:hAnsi="Times New Roman" w:cs="Times New Roman"/>
            <w:color w:val="auto"/>
            <w:u w:val="none"/>
          </w:rPr>
          <w:t xml:space="preserve">equiere </w:t>
        </w:r>
      </w:ins>
      <w:ins w:id="1747" w:author="Cris Pineda" w:date="2016-02-09T00:05:00Z">
        <w:r w:rsidR="00E96F7A">
          <w:rPr>
            <w:rStyle w:val="Hipervnculo"/>
            <w:rFonts w:ascii="Times New Roman" w:hAnsi="Times New Roman" w:cs="Times New Roman"/>
            <w:color w:val="auto"/>
            <w:u w:val="none"/>
          </w:rPr>
          <w:t xml:space="preserve">que el entrevistador prepare previamente </w:t>
        </w:r>
      </w:ins>
      <w:ins w:id="1748" w:author="Cris Pineda" w:date="2016-02-09T00:16:00Z">
        <w:r>
          <w:rPr>
            <w:rStyle w:val="Hipervnculo"/>
            <w:rFonts w:ascii="Times New Roman" w:hAnsi="Times New Roman" w:cs="Times New Roman"/>
            <w:color w:val="auto"/>
            <w:u w:val="none"/>
          </w:rPr>
          <w:t>su cuestionario</w:t>
        </w:r>
      </w:ins>
      <w:ins w:id="1749" w:author="Cris Pineda" w:date="2016-02-09T00:05:00Z">
        <w:r w:rsidR="00E96F7A">
          <w:rPr>
            <w:rStyle w:val="Hipervnculo"/>
            <w:rFonts w:ascii="Times New Roman" w:hAnsi="Times New Roman" w:cs="Times New Roman"/>
            <w:color w:val="auto"/>
            <w:u w:val="none"/>
          </w:rPr>
          <w:t xml:space="preserve"> y conozca </w:t>
        </w:r>
      </w:ins>
      <w:ins w:id="1750" w:author="Cris Pineda" w:date="2016-02-09T00:06:00Z">
        <w:r w:rsidR="00E96F7A">
          <w:rPr>
            <w:rStyle w:val="Hipervnculo"/>
            <w:rFonts w:ascii="Times New Roman" w:hAnsi="Times New Roman" w:cs="Times New Roman"/>
            <w:color w:val="auto"/>
            <w:u w:val="none"/>
          </w:rPr>
          <w:t xml:space="preserve">algunos datos sobre </w:t>
        </w:r>
      </w:ins>
      <w:ins w:id="1751" w:author="Cris Pineda" w:date="2016-02-09T00:05:00Z">
        <w:r w:rsidR="00E96F7A">
          <w:rPr>
            <w:rStyle w:val="Hipervnculo"/>
            <w:rFonts w:ascii="Times New Roman" w:hAnsi="Times New Roman" w:cs="Times New Roman"/>
            <w:color w:val="auto"/>
            <w:u w:val="none"/>
          </w:rPr>
          <w:t xml:space="preserve">quién es su entrevistado, para </w:t>
        </w:r>
      </w:ins>
      <w:ins w:id="1752" w:author="Cris Pineda" w:date="2016-02-09T00:06:00Z">
        <w:r w:rsidR="00E96F7A">
          <w:rPr>
            <w:rStyle w:val="Hipervnculo"/>
            <w:rFonts w:ascii="Times New Roman" w:hAnsi="Times New Roman" w:cs="Times New Roman"/>
            <w:color w:val="auto"/>
            <w:u w:val="none"/>
          </w:rPr>
          <w:t xml:space="preserve">que se pueda orientar </w:t>
        </w:r>
      </w:ins>
      <w:ins w:id="1753" w:author="Cris Pineda" w:date="2016-02-09T00:05:00Z">
        <w:r w:rsidR="00E96F7A">
          <w:rPr>
            <w:rStyle w:val="Hipervnculo"/>
            <w:rFonts w:ascii="Times New Roman" w:hAnsi="Times New Roman" w:cs="Times New Roman"/>
            <w:color w:val="auto"/>
            <w:u w:val="none"/>
          </w:rPr>
          <w:t>sobre qu</w:t>
        </w:r>
      </w:ins>
      <w:ins w:id="1754" w:author="Cris Pineda" w:date="2016-02-09T00:06:00Z">
        <w:r w:rsidR="00E96F7A">
          <w:rPr>
            <w:rStyle w:val="Hipervnculo"/>
            <w:rFonts w:ascii="Times New Roman" w:hAnsi="Times New Roman" w:cs="Times New Roman"/>
            <w:color w:val="auto"/>
            <w:u w:val="none"/>
          </w:rPr>
          <w:t>é le puede preguntar</w:t>
        </w:r>
      </w:ins>
      <w:ins w:id="1755" w:author="PerfectoAmor" w:date="2016-02-04T16:40:00Z">
        <w:del w:id="1756" w:author="Cris Pineda" w:date="2016-02-09T00:06:00Z">
          <w:r w:rsidR="00FB24CE" w:rsidDel="00E96F7A">
            <w:rPr>
              <w:rStyle w:val="Hipervnculo"/>
              <w:rFonts w:ascii="Times New Roman" w:hAnsi="Times New Roman" w:cs="Times New Roman"/>
              <w:color w:val="auto"/>
              <w:u w:val="none"/>
            </w:rPr>
            <w:delText>dominio del tema y del entrevistado, aspectos que se consiguen con la investigaci</w:delText>
          </w:r>
        </w:del>
      </w:ins>
      <w:ins w:id="1757" w:author="PerfectoAmor" w:date="2016-02-04T16:41:00Z">
        <w:del w:id="1758" w:author="Cris Pineda" w:date="2016-02-09T00:06:00Z">
          <w:r w:rsidR="00FB24CE" w:rsidDel="00E96F7A">
            <w:rPr>
              <w:rStyle w:val="Hipervnculo"/>
              <w:rFonts w:ascii="Times New Roman" w:hAnsi="Times New Roman" w:cs="Times New Roman"/>
              <w:color w:val="auto"/>
              <w:u w:val="none"/>
            </w:rPr>
            <w:delText xml:space="preserve">ón profunda. </w:delText>
          </w:r>
        </w:del>
      </w:ins>
      <w:del w:id="1759" w:author="PerfectoAmor" w:date="2016-02-04T16:38:00Z">
        <w:r w:rsidR="008E70C9" w:rsidRPr="00F67CA6" w:rsidDel="00FB24CE">
          <w:rPr>
            <w:rStyle w:val="Hipervnculo"/>
            <w:rFonts w:ascii="Times New Roman" w:hAnsi="Times New Roman" w:cs="Times New Roman"/>
            <w:color w:val="auto"/>
            <w:u w:val="none"/>
          </w:rPr>
          <w:delText>El encuentro entre el entrevistador y entrevistado es determinad</w:delText>
        </w:r>
        <w:r w:rsidR="00F67CA6" w:rsidDel="00FB24CE">
          <w:rPr>
            <w:rStyle w:val="Hipervnculo"/>
            <w:rFonts w:ascii="Times New Roman" w:hAnsi="Times New Roman" w:cs="Times New Roman"/>
            <w:color w:val="auto"/>
            <w:u w:val="none"/>
          </w:rPr>
          <w:delText>o</w:delText>
        </w:r>
        <w:r w:rsidR="008E70C9" w:rsidRPr="00F67CA6" w:rsidDel="00FB24CE">
          <w:rPr>
            <w:rStyle w:val="Hipervnculo"/>
            <w:rFonts w:ascii="Times New Roman" w:hAnsi="Times New Roman" w:cs="Times New Roman"/>
            <w:color w:val="auto"/>
            <w:u w:val="none"/>
          </w:rPr>
          <w:delText xml:space="preserve"> de antemano (hora y lugar de la entrevista) aunque su desarrollo pueda parecer espontáneo y natural</w:delText>
        </w:r>
      </w:del>
      <w:r w:rsidR="008E70C9" w:rsidRPr="00F67CA6">
        <w:rPr>
          <w:rStyle w:val="Hipervnculo"/>
          <w:rFonts w:ascii="Times New Roman" w:hAnsi="Times New Roman" w:cs="Times New Roman"/>
          <w:color w:val="auto"/>
          <w:u w:val="none"/>
        </w:rPr>
        <w:t>.</w:t>
      </w:r>
      <w:ins w:id="1760" w:author="Cris Pineda" w:date="2016-02-09T00:17:00Z">
        <w:r>
          <w:rPr>
            <w:rStyle w:val="Hipervnculo"/>
            <w:rFonts w:ascii="Times New Roman" w:hAnsi="Times New Roman" w:cs="Times New Roman"/>
            <w:color w:val="auto"/>
            <w:u w:val="none"/>
          </w:rPr>
          <w:t xml:space="preserve"> No obstante, el entrevistador en el momento del diálogo puede hacer preguntas que no tenía contempladas, sino que surgen de manera espontánea.</w:t>
        </w:r>
      </w:ins>
    </w:p>
    <w:p w14:paraId="18BA7BA0" w14:textId="6330E34D" w:rsidR="008E70C9" w:rsidRPr="00F67CA6" w:rsidRDefault="008E70C9" w:rsidP="008E70C9">
      <w:pPr>
        <w:pStyle w:val="Prrafodelista"/>
        <w:numPr>
          <w:ilvl w:val="0"/>
          <w:numId w:val="15"/>
        </w:numPr>
        <w:spacing w:after="0"/>
        <w:rPr>
          <w:rStyle w:val="Hipervnculo"/>
          <w:rFonts w:ascii="Times New Roman" w:hAnsi="Times New Roman" w:cs="Times New Roman"/>
          <w:color w:val="auto"/>
          <w:u w:val="none"/>
        </w:rPr>
      </w:pPr>
      <w:del w:id="1761" w:author="Cris Pineda" w:date="2016-02-09T00:06:00Z">
        <w:r w:rsidRPr="00F67CA6" w:rsidDel="00E96F7A">
          <w:rPr>
            <w:rStyle w:val="Hipervnculo"/>
            <w:rFonts w:ascii="Times New Roman" w:hAnsi="Times New Roman" w:cs="Times New Roman"/>
            <w:color w:val="auto"/>
            <w:u w:val="none"/>
          </w:rPr>
          <w:delText>La entrevista siempre tiene</w:delText>
        </w:r>
      </w:del>
      <w:ins w:id="1762" w:author="Cris Pineda" w:date="2016-02-09T00:06:00Z">
        <w:r w:rsidR="00E96F7A">
          <w:rPr>
            <w:rStyle w:val="Hipervnculo"/>
            <w:rFonts w:ascii="Times New Roman" w:hAnsi="Times New Roman" w:cs="Times New Roman"/>
            <w:color w:val="auto"/>
            <w:u w:val="none"/>
          </w:rPr>
          <w:t>Tener un objetivo específico. Algunas entrevistas se hacen para encontrar informaci</w:t>
        </w:r>
      </w:ins>
      <w:ins w:id="1763" w:author="Cris Pineda" w:date="2016-02-09T00:07:00Z">
        <w:r w:rsidR="00E96F7A">
          <w:rPr>
            <w:rStyle w:val="Hipervnculo"/>
            <w:rFonts w:ascii="Times New Roman" w:hAnsi="Times New Roman" w:cs="Times New Roman"/>
            <w:color w:val="auto"/>
            <w:u w:val="none"/>
          </w:rPr>
          <w:t xml:space="preserve">ón o datos precisos, otras para obtener opiniones, o bien para conocer sobre </w:t>
        </w:r>
      </w:ins>
      <w:ins w:id="1764" w:author="Cris Pineda" w:date="2016-02-09T00:08:00Z">
        <w:r w:rsidR="00E96F7A">
          <w:rPr>
            <w:rStyle w:val="Hipervnculo"/>
            <w:rFonts w:ascii="Times New Roman" w:hAnsi="Times New Roman" w:cs="Times New Roman"/>
            <w:color w:val="auto"/>
            <w:u w:val="none"/>
          </w:rPr>
          <w:t>la vida de una persona</w:t>
        </w:r>
      </w:ins>
      <w:del w:id="1765" w:author="Cris Pineda" w:date="2016-02-09T00:07:00Z">
        <w:r w:rsidRPr="00F67CA6" w:rsidDel="00E96F7A">
          <w:rPr>
            <w:rStyle w:val="Hipervnculo"/>
            <w:rFonts w:ascii="Times New Roman" w:hAnsi="Times New Roman" w:cs="Times New Roman"/>
            <w:color w:val="auto"/>
            <w:u w:val="none"/>
          </w:rPr>
          <w:delText xml:space="preserve"> un</w:delText>
        </w:r>
      </w:del>
      <w:ins w:id="1766" w:author="PerfectoAmor" w:date="2016-02-04T16:39:00Z">
        <w:del w:id="1767" w:author="Cris Pineda" w:date="2016-02-09T00:07:00Z">
          <w:r w:rsidR="00FB24CE" w:rsidDel="00E96F7A">
            <w:rPr>
              <w:rStyle w:val="Hipervnculo"/>
              <w:rFonts w:ascii="Times New Roman" w:hAnsi="Times New Roman" w:cs="Times New Roman"/>
              <w:color w:val="auto"/>
              <w:u w:val="none"/>
            </w:rPr>
            <w:delText>a finalidad</w:delText>
          </w:r>
        </w:del>
      </w:ins>
      <w:ins w:id="1768" w:author="PerfectoAmor" w:date="2016-02-04T16:41:00Z">
        <w:del w:id="1769" w:author="Cris Pineda" w:date="2016-02-09T00:07:00Z">
          <w:r w:rsidR="00FB24CE" w:rsidDel="00E96F7A">
            <w:rPr>
              <w:rStyle w:val="Hipervnculo"/>
              <w:rFonts w:ascii="Times New Roman" w:hAnsi="Times New Roman" w:cs="Times New Roman"/>
              <w:color w:val="auto"/>
              <w:u w:val="none"/>
            </w:rPr>
            <w:delText xml:space="preserve"> (informar, entretener, persuadir, crear opinión)</w:delText>
          </w:r>
        </w:del>
      </w:ins>
      <w:ins w:id="1770" w:author="PerfectoAmor" w:date="2016-02-04T16:39:00Z">
        <w:r w:rsidR="00FB24CE">
          <w:rPr>
            <w:rStyle w:val="Hipervnculo"/>
            <w:rFonts w:ascii="Times New Roman" w:hAnsi="Times New Roman" w:cs="Times New Roman"/>
            <w:color w:val="auto"/>
            <w:u w:val="none"/>
          </w:rPr>
          <w:t>.</w:t>
        </w:r>
      </w:ins>
      <w:r w:rsidRPr="00F67CA6">
        <w:rPr>
          <w:rStyle w:val="Hipervnculo"/>
          <w:rFonts w:ascii="Times New Roman" w:hAnsi="Times New Roman" w:cs="Times New Roman"/>
          <w:color w:val="auto"/>
          <w:u w:val="none"/>
        </w:rPr>
        <w:t xml:space="preserve"> </w:t>
      </w:r>
      <w:ins w:id="1771" w:author="Cris Pineda" w:date="2016-02-09T00:18:00Z">
        <w:r w:rsidR="00966675">
          <w:rPr>
            <w:rStyle w:val="Hipervnculo"/>
            <w:rFonts w:ascii="Times New Roman" w:hAnsi="Times New Roman" w:cs="Times New Roman"/>
            <w:color w:val="auto"/>
            <w:u w:val="none"/>
          </w:rPr>
          <w:t>Esto es algo que el entrevistador siempre debe tener claro antes de comenzar el diálogo.</w:t>
        </w:r>
      </w:ins>
      <w:del w:id="1772" w:author="PerfectoAmor" w:date="2016-02-04T16:39:00Z">
        <w:r w:rsidRPr="00F67CA6" w:rsidDel="00FB24CE">
          <w:rPr>
            <w:rStyle w:val="Hipervnculo"/>
            <w:rFonts w:ascii="Times New Roman" w:hAnsi="Times New Roman" w:cs="Times New Roman"/>
            <w:color w:val="auto"/>
            <w:u w:val="none"/>
          </w:rPr>
          <w:delText xml:space="preserve">objetivo definido y conocido por el entrevistador, </w:delText>
        </w:r>
      </w:del>
      <w:del w:id="1773" w:author="PerfectoAmor" w:date="2016-02-04T10:24:00Z">
        <w:r w:rsidRPr="00F67CA6" w:rsidDel="00BB1E3A">
          <w:rPr>
            <w:rStyle w:val="Hipervnculo"/>
            <w:rFonts w:ascii="Times New Roman" w:hAnsi="Times New Roman" w:cs="Times New Roman"/>
            <w:color w:val="auto"/>
            <w:u w:val="none"/>
          </w:rPr>
          <w:delText xml:space="preserve"> </w:delText>
        </w:r>
      </w:del>
      <w:del w:id="1774" w:author="PerfectoAmor" w:date="2016-02-04T16:39:00Z">
        <w:r w:rsidRPr="00F67CA6" w:rsidDel="00FB24CE">
          <w:rPr>
            <w:rStyle w:val="Hipervnculo"/>
            <w:rFonts w:ascii="Times New Roman" w:hAnsi="Times New Roman" w:cs="Times New Roman"/>
            <w:color w:val="auto"/>
            <w:u w:val="none"/>
          </w:rPr>
          <w:delText xml:space="preserve">por lo tanto este es un proceso de interacción entre dos personas con un fin </w:delText>
        </w:r>
        <w:r w:rsidR="00F67CA6" w:rsidRPr="00F67CA6" w:rsidDel="00FB24CE">
          <w:rPr>
            <w:rStyle w:val="Hipervnculo"/>
            <w:rFonts w:ascii="Times New Roman" w:hAnsi="Times New Roman" w:cs="Times New Roman"/>
            <w:color w:val="auto"/>
            <w:u w:val="none"/>
          </w:rPr>
          <w:delText>explícito</w:delText>
        </w:r>
        <w:r w:rsidRPr="00F67CA6" w:rsidDel="00FB24CE">
          <w:rPr>
            <w:rStyle w:val="Hipervnculo"/>
            <w:rFonts w:ascii="Times New Roman" w:hAnsi="Times New Roman" w:cs="Times New Roman"/>
            <w:color w:val="auto"/>
            <w:u w:val="none"/>
          </w:rPr>
          <w:delText>.</w:delText>
        </w:r>
      </w:del>
    </w:p>
    <w:p w14:paraId="45256870" w14:textId="7639EA16" w:rsidR="008E70C9" w:rsidRPr="00F67CA6" w:rsidDel="00966675" w:rsidRDefault="00966675" w:rsidP="008E70C9">
      <w:pPr>
        <w:pStyle w:val="Prrafodelista"/>
        <w:numPr>
          <w:ilvl w:val="0"/>
          <w:numId w:val="15"/>
        </w:numPr>
        <w:spacing w:after="0"/>
        <w:rPr>
          <w:del w:id="1775" w:author="Cris Pineda" w:date="2016-02-09T00:19:00Z"/>
          <w:rStyle w:val="Hipervnculo"/>
          <w:rFonts w:ascii="Times New Roman" w:hAnsi="Times New Roman" w:cs="Times New Roman"/>
          <w:color w:val="auto"/>
          <w:u w:val="none"/>
        </w:rPr>
      </w:pPr>
      <w:ins w:id="1776" w:author="Cris Pineda" w:date="2016-02-09T00:19:00Z">
        <w:r>
          <w:rPr>
            <w:rStyle w:val="Hipervnculo"/>
            <w:rFonts w:ascii="Times New Roman" w:hAnsi="Times New Roman" w:cs="Times New Roman"/>
            <w:color w:val="auto"/>
            <w:u w:val="none"/>
          </w:rPr>
          <w:t xml:space="preserve">De </w:t>
        </w:r>
      </w:ins>
      <w:ins w:id="1777" w:author="Cris Pineda" w:date="2016-02-09T00:18:00Z">
        <w:r>
          <w:rPr>
            <w:rStyle w:val="Hipervnculo"/>
            <w:rFonts w:ascii="Times New Roman" w:hAnsi="Times New Roman" w:cs="Times New Roman"/>
            <w:color w:val="auto"/>
            <w:u w:val="none"/>
          </w:rPr>
          <w:t xml:space="preserve">una adecuada </w:t>
        </w:r>
      </w:ins>
      <w:ins w:id="1778" w:author="Cris Pineda" w:date="2016-02-09T00:19:00Z">
        <w:r>
          <w:rPr>
            <w:rStyle w:val="Hipervnculo"/>
            <w:rFonts w:ascii="Times New Roman" w:hAnsi="Times New Roman" w:cs="Times New Roman"/>
            <w:color w:val="auto"/>
            <w:u w:val="none"/>
          </w:rPr>
          <w:t xml:space="preserve">y respetuosa formulación de las preguntas por parte del </w:t>
        </w:r>
      </w:ins>
      <w:ins w:id="1779" w:author="Cris Pineda" w:date="2016-02-09T00:09:00Z">
        <w:r w:rsidR="00E96F7A">
          <w:rPr>
            <w:rStyle w:val="Hipervnculo"/>
            <w:rFonts w:ascii="Times New Roman" w:hAnsi="Times New Roman" w:cs="Times New Roman"/>
            <w:color w:val="auto"/>
            <w:u w:val="none"/>
          </w:rPr>
          <w:t>entrevistador</w:t>
        </w:r>
      </w:ins>
      <w:ins w:id="1780" w:author="Cris Pineda" w:date="2016-02-09T00:19:00Z">
        <w:r>
          <w:rPr>
            <w:rStyle w:val="Hipervnculo"/>
            <w:rFonts w:ascii="Times New Roman" w:hAnsi="Times New Roman" w:cs="Times New Roman"/>
            <w:color w:val="auto"/>
            <w:u w:val="none"/>
          </w:rPr>
          <w:t xml:space="preserve">. Aunque él puede </w:t>
        </w:r>
      </w:ins>
      <w:del w:id="1781" w:author="Cris Pineda" w:date="2016-02-09T00:08:00Z">
        <w:r w:rsidR="008E70C9" w:rsidRPr="00F67CA6" w:rsidDel="00E96F7A">
          <w:rPr>
            <w:rStyle w:val="Hipervnculo"/>
            <w:rFonts w:ascii="Times New Roman" w:hAnsi="Times New Roman" w:cs="Times New Roman"/>
            <w:color w:val="auto"/>
            <w:u w:val="none"/>
          </w:rPr>
          <w:delText xml:space="preserve">El éxito de la entrevista dependerá del desarrollo de los objetivos propuestos  y de la </w:delText>
        </w:r>
      </w:del>
      <w:del w:id="1782" w:author="Cris Pineda" w:date="2016-02-09T00:09:00Z">
        <w:r w:rsidR="008E70C9" w:rsidRPr="00F67CA6" w:rsidDel="00E96F7A">
          <w:rPr>
            <w:rStyle w:val="Hipervnculo"/>
            <w:rFonts w:ascii="Times New Roman" w:hAnsi="Times New Roman" w:cs="Times New Roman"/>
            <w:color w:val="auto"/>
            <w:u w:val="none"/>
          </w:rPr>
          <w:delText>habilidad que tenga el entrevistador para controlar y formular las preguntas que determinan la evolución de la misma</w:delText>
        </w:r>
      </w:del>
      <w:del w:id="1783" w:author="Cris Pineda" w:date="2016-02-09T00:19:00Z">
        <w:r w:rsidR="008E70C9" w:rsidRPr="00F67CA6" w:rsidDel="00966675">
          <w:rPr>
            <w:rStyle w:val="Hipervnculo"/>
            <w:rFonts w:ascii="Times New Roman" w:hAnsi="Times New Roman" w:cs="Times New Roman"/>
            <w:color w:val="auto"/>
            <w:u w:val="none"/>
          </w:rPr>
          <w:delText>.</w:delText>
        </w:r>
      </w:del>
    </w:p>
    <w:p w14:paraId="47247D2F" w14:textId="2242511B" w:rsidR="008E70C9" w:rsidRPr="00966675" w:rsidDel="00E96F7A" w:rsidRDefault="008E70C9" w:rsidP="00966675">
      <w:pPr>
        <w:pStyle w:val="Prrafodelista"/>
        <w:numPr>
          <w:ilvl w:val="0"/>
          <w:numId w:val="15"/>
        </w:numPr>
        <w:spacing w:after="0"/>
        <w:rPr>
          <w:del w:id="1784" w:author="Cris Pineda" w:date="2016-02-09T00:12:00Z"/>
          <w:rStyle w:val="Hipervnculo"/>
          <w:rFonts w:ascii="Times New Roman" w:hAnsi="Times New Roman" w:cs="Times New Roman"/>
          <w:color w:val="auto"/>
          <w:u w:val="none"/>
          <w:rPrChange w:id="1785" w:author="Cris Pineda" w:date="2016-02-09T00:19:00Z">
            <w:rPr>
              <w:del w:id="1786" w:author="Cris Pineda" w:date="2016-02-09T00:12:00Z"/>
              <w:rStyle w:val="Hipervnculo"/>
              <w:rFonts w:ascii="Times New Roman" w:hAnsi="Times New Roman" w:cs="Times New Roman"/>
              <w:color w:val="auto"/>
              <w:u w:val="none"/>
            </w:rPr>
          </w:rPrChange>
        </w:rPr>
        <w:pPrChange w:id="1787" w:author="Cris Pineda" w:date="2016-02-09T00:19:00Z">
          <w:pPr>
            <w:pStyle w:val="Prrafodelista"/>
            <w:numPr>
              <w:numId w:val="15"/>
            </w:numPr>
            <w:spacing w:after="0"/>
            <w:ind w:hanging="360"/>
          </w:pPr>
        </w:pPrChange>
      </w:pPr>
      <w:del w:id="1788" w:author="Cris Pineda" w:date="2016-02-09T00:10:00Z">
        <w:r w:rsidRPr="00966675" w:rsidDel="00E96F7A">
          <w:rPr>
            <w:rStyle w:val="Hipervnculo"/>
            <w:rFonts w:ascii="Times New Roman" w:hAnsi="Times New Roman" w:cs="Times New Roman"/>
            <w:color w:val="auto"/>
            <w:u w:val="none"/>
            <w:rPrChange w:id="1789" w:author="Cris Pineda" w:date="2016-02-09T00:19:00Z">
              <w:rPr>
                <w:rStyle w:val="Hipervnculo"/>
                <w:rFonts w:ascii="Times New Roman" w:hAnsi="Times New Roman" w:cs="Times New Roman"/>
                <w:color w:val="auto"/>
                <w:u w:val="none"/>
              </w:rPr>
            </w:rPrChange>
          </w:rPr>
          <w:delText>La entrevista no s</w:delText>
        </w:r>
        <w:r w:rsidR="00F67CA6" w:rsidRPr="00966675" w:rsidDel="00E96F7A">
          <w:rPr>
            <w:rStyle w:val="Hipervnculo"/>
            <w:rFonts w:ascii="Times New Roman" w:hAnsi="Times New Roman" w:cs="Times New Roman"/>
            <w:color w:val="auto"/>
            <w:u w:val="none"/>
            <w:rPrChange w:id="1790" w:author="Cris Pineda" w:date="2016-02-09T00:19:00Z">
              <w:rPr>
                <w:rStyle w:val="Hipervnculo"/>
                <w:rFonts w:ascii="Times New Roman" w:hAnsi="Times New Roman" w:cs="Times New Roman"/>
                <w:color w:val="auto"/>
                <w:u w:val="none"/>
              </w:rPr>
            </w:rPrChange>
          </w:rPr>
          <w:delText>o</w:delText>
        </w:r>
        <w:r w:rsidRPr="00966675" w:rsidDel="00E96F7A">
          <w:rPr>
            <w:rStyle w:val="Hipervnculo"/>
            <w:rFonts w:ascii="Times New Roman" w:hAnsi="Times New Roman" w:cs="Times New Roman"/>
            <w:color w:val="auto"/>
            <w:u w:val="none"/>
            <w:rPrChange w:id="1791" w:author="Cris Pineda" w:date="2016-02-09T00:19:00Z">
              <w:rPr>
                <w:rStyle w:val="Hipervnculo"/>
                <w:rFonts w:ascii="Times New Roman" w:hAnsi="Times New Roman" w:cs="Times New Roman"/>
                <w:color w:val="auto"/>
                <w:u w:val="none"/>
              </w:rPr>
            </w:rPrChange>
          </w:rPr>
          <w:delText xml:space="preserve">lo se centra en objetivos; también incluye </w:delText>
        </w:r>
      </w:del>
      <w:ins w:id="1792" w:author="PerfectoAmor" w:date="2016-02-04T16:40:00Z">
        <w:del w:id="1793" w:author="Cris Pineda" w:date="2016-02-09T00:10:00Z">
          <w:r w:rsidR="00FB24CE" w:rsidRPr="00966675" w:rsidDel="00E96F7A">
            <w:rPr>
              <w:rStyle w:val="Hipervnculo"/>
              <w:rFonts w:ascii="Times New Roman" w:hAnsi="Times New Roman" w:cs="Times New Roman"/>
              <w:color w:val="auto"/>
              <w:u w:val="none"/>
              <w:rPrChange w:id="1794" w:author="Cris Pineda" w:date="2016-02-09T00:19:00Z">
                <w:rPr>
                  <w:rStyle w:val="Hipervnculo"/>
                  <w:rFonts w:ascii="Times New Roman" w:hAnsi="Times New Roman" w:cs="Times New Roman"/>
                  <w:color w:val="auto"/>
                  <w:u w:val="none"/>
                </w:rPr>
              </w:rPrChange>
            </w:rPr>
            <w:delText>i</w:delText>
          </w:r>
        </w:del>
      </w:ins>
      <w:ins w:id="1795" w:author="Cris Pineda" w:date="2016-02-09T00:10:00Z">
        <w:r w:rsidR="00966675">
          <w:rPr>
            <w:rStyle w:val="Hipervnculo"/>
            <w:rFonts w:ascii="Times New Roman" w:hAnsi="Times New Roman" w:cs="Times New Roman"/>
            <w:color w:val="auto"/>
            <w:u w:val="none"/>
            <w:rPrChange w:id="1796" w:author="Cris Pineda" w:date="2016-02-09T00:19:00Z">
              <w:rPr>
                <w:rStyle w:val="Hipervnculo"/>
                <w:rFonts w:ascii="Times New Roman" w:hAnsi="Times New Roman" w:cs="Times New Roman"/>
                <w:color w:val="auto"/>
                <w:u w:val="none"/>
              </w:rPr>
            </w:rPrChange>
          </w:rPr>
          <w:t>i</w:t>
        </w:r>
      </w:ins>
      <w:ins w:id="1797" w:author="PerfectoAmor" w:date="2016-02-04T16:40:00Z">
        <w:r w:rsidR="00FB24CE" w:rsidRPr="00966675">
          <w:rPr>
            <w:rStyle w:val="Hipervnculo"/>
            <w:rFonts w:ascii="Times New Roman" w:hAnsi="Times New Roman" w:cs="Times New Roman"/>
            <w:color w:val="auto"/>
            <w:u w:val="none"/>
            <w:rPrChange w:id="1798" w:author="Cris Pineda" w:date="2016-02-09T00:19:00Z">
              <w:rPr>
                <w:rStyle w:val="Hipervnculo"/>
                <w:rFonts w:ascii="Times New Roman" w:hAnsi="Times New Roman" w:cs="Times New Roman"/>
                <w:color w:val="auto"/>
                <w:u w:val="none"/>
              </w:rPr>
            </w:rPrChange>
          </w:rPr>
          <w:t>ndaga</w:t>
        </w:r>
      </w:ins>
      <w:ins w:id="1799" w:author="Cris Pineda" w:date="2016-02-09T00:10:00Z">
        <w:r w:rsidR="00E96F7A" w:rsidRPr="00966675">
          <w:rPr>
            <w:rStyle w:val="Hipervnculo"/>
            <w:rFonts w:ascii="Times New Roman" w:hAnsi="Times New Roman" w:cs="Times New Roman"/>
            <w:color w:val="auto"/>
            <w:u w:val="none"/>
            <w:rPrChange w:id="1800" w:author="Cris Pineda" w:date="2016-02-09T00:19:00Z">
              <w:rPr>
                <w:rStyle w:val="Hipervnculo"/>
                <w:rFonts w:ascii="Times New Roman" w:hAnsi="Times New Roman" w:cs="Times New Roman"/>
                <w:color w:val="auto"/>
                <w:u w:val="none"/>
              </w:rPr>
            </w:rPrChange>
          </w:rPr>
          <w:t>r</w:t>
        </w:r>
      </w:ins>
      <w:ins w:id="1801" w:author="PerfectoAmor" w:date="2016-02-04T16:40:00Z">
        <w:r w:rsidR="00FB24CE" w:rsidRPr="00966675">
          <w:rPr>
            <w:rStyle w:val="Hipervnculo"/>
            <w:rFonts w:ascii="Times New Roman" w:hAnsi="Times New Roman" w:cs="Times New Roman"/>
            <w:color w:val="auto"/>
            <w:u w:val="none"/>
            <w:rPrChange w:id="1802" w:author="Cris Pineda" w:date="2016-02-09T00:19:00Z">
              <w:rPr>
                <w:rStyle w:val="Hipervnculo"/>
                <w:rFonts w:ascii="Times New Roman" w:hAnsi="Times New Roman" w:cs="Times New Roman"/>
                <w:color w:val="auto"/>
                <w:u w:val="none"/>
              </w:rPr>
            </w:rPrChange>
          </w:rPr>
          <w:t xml:space="preserve"> sobre </w:t>
        </w:r>
      </w:ins>
      <w:r w:rsidRPr="00966675">
        <w:rPr>
          <w:rStyle w:val="Hipervnculo"/>
          <w:rFonts w:ascii="Times New Roman" w:hAnsi="Times New Roman" w:cs="Times New Roman"/>
          <w:color w:val="auto"/>
          <w:u w:val="none"/>
          <w:rPrChange w:id="1803" w:author="Cris Pineda" w:date="2016-02-09T00:19:00Z">
            <w:rPr>
              <w:rStyle w:val="Hipervnculo"/>
              <w:rFonts w:ascii="Times New Roman" w:hAnsi="Times New Roman" w:cs="Times New Roman"/>
              <w:color w:val="auto"/>
              <w:u w:val="none"/>
            </w:rPr>
          </w:rPrChange>
        </w:rPr>
        <w:t>experiencias</w:t>
      </w:r>
      <w:ins w:id="1804" w:author="Cris Pineda" w:date="2016-02-09T00:10:00Z">
        <w:r w:rsidR="00E96F7A" w:rsidRPr="00966675">
          <w:rPr>
            <w:rStyle w:val="Hipervnculo"/>
            <w:rFonts w:ascii="Times New Roman" w:hAnsi="Times New Roman" w:cs="Times New Roman"/>
            <w:color w:val="auto"/>
            <w:u w:val="none"/>
            <w:rPrChange w:id="1805" w:author="Cris Pineda" w:date="2016-02-09T00:19:00Z">
              <w:rPr>
                <w:rStyle w:val="Hipervnculo"/>
                <w:rFonts w:ascii="Times New Roman" w:hAnsi="Times New Roman" w:cs="Times New Roman"/>
                <w:color w:val="auto"/>
                <w:u w:val="none"/>
              </w:rPr>
            </w:rPrChange>
          </w:rPr>
          <w:t>,</w:t>
        </w:r>
      </w:ins>
      <w:r w:rsidRPr="00966675">
        <w:rPr>
          <w:rStyle w:val="Hipervnculo"/>
          <w:rFonts w:ascii="Times New Roman" w:hAnsi="Times New Roman" w:cs="Times New Roman"/>
          <w:color w:val="auto"/>
          <w:u w:val="none"/>
          <w:rPrChange w:id="1806" w:author="Cris Pineda" w:date="2016-02-09T00:19:00Z">
            <w:rPr>
              <w:rStyle w:val="Hipervnculo"/>
              <w:rFonts w:ascii="Times New Roman" w:hAnsi="Times New Roman" w:cs="Times New Roman"/>
              <w:color w:val="auto"/>
              <w:u w:val="none"/>
            </w:rPr>
          </w:rPrChange>
        </w:rPr>
        <w:t xml:space="preserve"> sentimientos y emociones del entrevistado</w:t>
      </w:r>
      <w:ins w:id="1807" w:author="Cris Pineda" w:date="2016-02-09T00:10:00Z">
        <w:r w:rsidR="00E96F7A" w:rsidRPr="00966675">
          <w:rPr>
            <w:rStyle w:val="Hipervnculo"/>
            <w:rFonts w:ascii="Times New Roman" w:hAnsi="Times New Roman" w:cs="Times New Roman"/>
            <w:color w:val="auto"/>
            <w:u w:val="none"/>
            <w:rPrChange w:id="1808" w:author="Cris Pineda" w:date="2016-02-09T00:19:00Z">
              <w:rPr>
                <w:rStyle w:val="Hipervnculo"/>
                <w:rFonts w:ascii="Times New Roman" w:hAnsi="Times New Roman" w:cs="Times New Roman"/>
                <w:color w:val="auto"/>
                <w:u w:val="none"/>
              </w:rPr>
            </w:rPrChange>
          </w:rPr>
          <w:t>,</w:t>
        </w:r>
      </w:ins>
      <w:ins w:id="1809" w:author="Cris Pineda" w:date="2016-02-09T00:11:00Z">
        <w:r w:rsidR="00E96F7A" w:rsidRPr="00966675">
          <w:rPr>
            <w:rStyle w:val="Hipervnculo"/>
            <w:rFonts w:ascii="Times New Roman" w:hAnsi="Times New Roman" w:cs="Times New Roman"/>
            <w:color w:val="auto"/>
            <w:u w:val="none"/>
            <w:rPrChange w:id="1810" w:author="Cris Pineda" w:date="2016-02-09T00:19:00Z">
              <w:rPr>
                <w:rStyle w:val="Hipervnculo"/>
                <w:rFonts w:ascii="Times New Roman" w:hAnsi="Times New Roman" w:cs="Times New Roman"/>
                <w:color w:val="auto"/>
                <w:u w:val="none"/>
              </w:rPr>
            </w:rPrChange>
          </w:rPr>
          <w:t xml:space="preserve"> </w:t>
        </w:r>
      </w:ins>
      <w:ins w:id="1811" w:author="Cris Pineda" w:date="2016-02-09T00:19:00Z">
        <w:r w:rsidR="00966675">
          <w:rPr>
            <w:rStyle w:val="Hipervnculo"/>
            <w:rFonts w:ascii="Times New Roman" w:hAnsi="Times New Roman" w:cs="Times New Roman"/>
            <w:color w:val="auto"/>
            <w:u w:val="none"/>
          </w:rPr>
          <w:t>debe h</w:t>
        </w:r>
      </w:ins>
      <w:ins w:id="1812" w:author="Cris Pineda" w:date="2016-02-09T00:20:00Z">
        <w:r w:rsidR="00966675">
          <w:rPr>
            <w:rStyle w:val="Hipervnculo"/>
            <w:rFonts w:ascii="Times New Roman" w:hAnsi="Times New Roman" w:cs="Times New Roman"/>
            <w:color w:val="auto"/>
            <w:u w:val="none"/>
          </w:rPr>
          <w:t>a</w:t>
        </w:r>
      </w:ins>
      <w:ins w:id="1813" w:author="Cris Pineda" w:date="2016-02-09T00:19:00Z">
        <w:r w:rsidR="00966675">
          <w:rPr>
            <w:rStyle w:val="Hipervnculo"/>
            <w:rFonts w:ascii="Times New Roman" w:hAnsi="Times New Roman" w:cs="Times New Roman"/>
            <w:color w:val="auto"/>
            <w:u w:val="none"/>
          </w:rPr>
          <w:t xml:space="preserve">cerlo </w:t>
        </w:r>
      </w:ins>
      <w:ins w:id="1814" w:author="Cris Pineda" w:date="2016-02-09T00:11:00Z">
        <w:r w:rsidR="00E96F7A" w:rsidRPr="00966675">
          <w:rPr>
            <w:rStyle w:val="Hipervnculo"/>
            <w:rFonts w:ascii="Times New Roman" w:hAnsi="Times New Roman" w:cs="Times New Roman"/>
            <w:color w:val="auto"/>
            <w:u w:val="none"/>
            <w:rPrChange w:id="1815" w:author="Cris Pineda" w:date="2016-02-09T00:19:00Z">
              <w:rPr>
                <w:rStyle w:val="Hipervnculo"/>
                <w:rFonts w:ascii="Times New Roman" w:hAnsi="Times New Roman" w:cs="Times New Roman"/>
                <w:color w:val="auto"/>
                <w:u w:val="none"/>
              </w:rPr>
            </w:rPrChange>
          </w:rPr>
          <w:t>siempre</w:t>
        </w:r>
      </w:ins>
      <w:ins w:id="1816" w:author="Cris Pineda" w:date="2016-02-09T00:10:00Z">
        <w:r w:rsidR="00966675">
          <w:rPr>
            <w:rStyle w:val="Hipervnculo"/>
            <w:rFonts w:ascii="Times New Roman" w:hAnsi="Times New Roman" w:cs="Times New Roman"/>
            <w:color w:val="auto"/>
            <w:u w:val="none"/>
            <w:rPrChange w:id="1817" w:author="Cris Pineda" w:date="2016-02-09T00:19:00Z">
              <w:rPr>
                <w:rStyle w:val="Hipervnculo"/>
                <w:rFonts w:ascii="Times New Roman" w:hAnsi="Times New Roman" w:cs="Times New Roman"/>
                <w:color w:val="auto"/>
                <w:u w:val="none"/>
              </w:rPr>
            </w:rPrChange>
          </w:rPr>
          <w:t xml:space="preserve"> y cuando la persona</w:t>
        </w:r>
        <w:r w:rsidR="00E96F7A" w:rsidRPr="00966675">
          <w:rPr>
            <w:rStyle w:val="Hipervnculo"/>
            <w:rFonts w:ascii="Times New Roman" w:hAnsi="Times New Roman" w:cs="Times New Roman"/>
            <w:color w:val="auto"/>
            <w:u w:val="none"/>
            <w:rPrChange w:id="1818" w:author="Cris Pineda" w:date="2016-02-09T00:19:00Z">
              <w:rPr>
                <w:rStyle w:val="Hipervnculo"/>
                <w:rFonts w:ascii="Times New Roman" w:hAnsi="Times New Roman" w:cs="Times New Roman"/>
                <w:color w:val="auto"/>
                <w:u w:val="none"/>
              </w:rPr>
            </w:rPrChange>
          </w:rPr>
          <w:t xml:space="preserve"> est</w:t>
        </w:r>
      </w:ins>
      <w:ins w:id="1819" w:author="Cris Pineda" w:date="2016-02-09T00:11:00Z">
        <w:r w:rsidR="00E96F7A" w:rsidRPr="00966675">
          <w:rPr>
            <w:rStyle w:val="Hipervnculo"/>
            <w:rFonts w:ascii="Times New Roman" w:hAnsi="Times New Roman" w:cs="Times New Roman"/>
            <w:color w:val="auto"/>
            <w:u w:val="none"/>
            <w:rPrChange w:id="1820" w:author="Cris Pineda" w:date="2016-02-09T00:19:00Z">
              <w:rPr>
                <w:rStyle w:val="Hipervnculo"/>
                <w:rFonts w:ascii="Times New Roman" w:hAnsi="Times New Roman" w:cs="Times New Roman"/>
                <w:color w:val="auto"/>
                <w:u w:val="none"/>
              </w:rPr>
            </w:rPrChange>
          </w:rPr>
          <w:t>é de acuerdo</w:t>
        </w:r>
      </w:ins>
      <w:r w:rsidRPr="00966675">
        <w:rPr>
          <w:rStyle w:val="Hipervnculo"/>
          <w:rFonts w:ascii="Times New Roman" w:hAnsi="Times New Roman" w:cs="Times New Roman"/>
          <w:color w:val="auto"/>
          <w:u w:val="none"/>
          <w:rPrChange w:id="1821" w:author="Cris Pineda" w:date="2016-02-09T00:19:00Z">
            <w:rPr>
              <w:rStyle w:val="Hipervnculo"/>
              <w:rFonts w:ascii="Times New Roman" w:hAnsi="Times New Roman" w:cs="Times New Roman"/>
              <w:color w:val="auto"/>
              <w:u w:val="none"/>
            </w:rPr>
          </w:rPrChange>
        </w:rPr>
        <w:t>.</w:t>
      </w:r>
      <w:ins w:id="1822" w:author="PerfectoAmor" w:date="2016-02-04T16:42:00Z">
        <w:r w:rsidR="00FB24CE" w:rsidRPr="00966675">
          <w:rPr>
            <w:rStyle w:val="Hipervnculo"/>
            <w:rFonts w:ascii="Times New Roman" w:hAnsi="Times New Roman" w:cs="Times New Roman"/>
            <w:color w:val="auto"/>
            <w:u w:val="none"/>
            <w:rPrChange w:id="1823" w:author="Cris Pineda" w:date="2016-02-09T00:19:00Z">
              <w:rPr>
                <w:rStyle w:val="Hipervnculo"/>
                <w:rFonts w:ascii="Times New Roman" w:hAnsi="Times New Roman" w:cs="Times New Roman"/>
                <w:color w:val="auto"/>
                <w:u w:val="none"/>
              </w:rPr>
            </w:rPrChange>
          </w:rPr>
          <w:t xml:space="preserve"> </w:t>
        </w:r>
        <w:del w:id="1824" w:author="Cris Pineda" w:date="2016-02-09T00:10:00Z">
          <w:r w:rsidR="00FB24CE" w:rsidRPr="00966675" w:rsidDel="00E96F7A">
            <w:rPr>
              <w:rStyle w:val="Hipervnculo"/>
              <w:rFonts w:ascii="Times New Roman" w:hAnsi="Times New Roman" w:cs="Times New Roman"/>
              <w:color w:val="auto"/>
              <w:u w:val="none"/>
              <w:rPrChange w:id="1825" w:author="Cris Pineda" w:date="2016-02-09T00:19:00Z">
                <w:rPr>
                  <w:rStyle w:val="Hipervnculo"/>
                  <w:rFonts w:ascii="Times New Roman" w:hAnsi="Times New Roman" w:cs="Times New Roman"/>
                  <w:color w:val="auto"/>
                  <w:u w:val="none"/>
                </w:rPr>
              </w:rPrChange>
            </w:rPr>
            <w:delText>La información debe conseguirse como paso previo a la entrevista.</w:delText>
          </w:r>
        </w:del>
      </w:ins>
      <w:del w:id="1826" w:author="Cris Pineda" w:date="2016-02-09T00:10:00Z">
        <w:r w:rsidRPr="00966675" w:rsidDel="00E96F7A">
          <w:rPr>
            <w:rStyle w:val="Hipervnculo"/>
            <w:rFonts w:ascii="Times New Roman" w:hAnsi="Times New Roman" w:cs="Times New Roman"/>
            <w:color w:val="auto"/>
            <w:u w:val="none"/>
            <w:rPrChange w:id="1827" w:author="Cris Pineda" w:date="2016-02-09T00:19:00Z">
              <w:rPr>
                <w:rStyle w:val="Hipervnculo"/>
                <w:rFonts w:ascii="Times New Roman" w:hAnsi="Times New Roman" w:cs="Times New Roman"/>
                <w:color w:val="auto"/>
                <w:u w:val="none"/>
              </w:rPr>
            </w:rPrChange>
          </w:rPr>
          <w:delText xml:space="preserve"> </w:delText>
        </w:r>
      </w:del>
    </w:p>
    <w:p w14:paraId="30AD4AD1" w14:textId="77777777" w:rsidR="00E96F7A" w:rsidRDefault="00E96F7A" w:rsidP="00966675">
      <w:pPr>
        <w:pStyle w:val="Prrafodelista"/>
        <w:numPr>
          <w:ilvl w:val="0"/>
          <w:numId w:val="15"/>
        </w:numPr>
        <w:spacing w:after="0"/>
        <w:rPr>
          <w:ins w:id="1828" w:author="Cris Pineda" w:date="2016-02-09T00:12:00Z"/>
          <w:rStyle w:val="Hipervnculo"/>
          <w:rFonts w:ascii="Times New Roman" w:hAnsi="Times New Roman" w:cs="Times New Roman"/>
          <w:color w:val="auto"/>
          <w:u w:val="none"/>
        </w:rPr>
        <w:pPrChange w:id="1829" w:author="Cris Pineda" w:date="2016-02-09T00:19:00Z">
          <w:pPr>
            <w:pStyle w:val="Prrafodelista"/>
            <w:numPr>
              <w:numId w:val="15"/>
            </w:numPr>
            <w:spacing w:after="0"/>
            <w:ind w:hanging="360"/>
          </w:pPr>
        </w:pPrChange>
      </w:pPr>
    </w:p>
    <w:p w14:paraId="5DE34E83" w14:textId="26D20EE1" w:rsidR="008E70C9" w:rsidRPr="00E96F7A" w:rsidDel="00E96F7A" w:rsidRDefault="00854ED6" w:rsidP="00E96F7A">
      <w:pPr>
        <w:pStyle w:val="Prrafodelista"/>
        <w:numPr>
          <w:ilvl w:val="0"/>
          <w:numId w:val="15"/>
        </w:numPr>
        <w:spacing w:after="0"/>
        <w:rPr>
          <w:del w:id="1830" w:author="Cris Pineda" w:date="2016-02-09T00:12:00Z"/>
          <w:rStyle w:val="Hipervnculo"/>
          <w:rFonts w:ascii="Times New Roman" w:hAnsi="Times New Roman" w:cs="Times New Roman"/>
          <w:color w:val="auto"/>
          <w:u w:val="none"/>
          <w:rPrChange w:id="1831" w:author="Cris Pineda" w:date="2016-02-09T00:12:00Z">
            <w:rPr>
              <w:del w:id="1832" w:author="Cris Pineda" w:date="2016-02-09T00:12:00Z"/>
              <w:rStyle w:val="Hipervnculo"/>
              <w:rFonts w:ascii="Times New Roman" w:hAnsi="Times New Roman" w:cs="Times New Roman"/>
              <w:color w:val="auto"/>
              <w:u w:val="none"/>
            </w:rPr>
          </w:rPrChange>
        </w:rPr>
        <w:pPrChange w:id="1833" w:author="Cris Pineda" w:date="2016-02-09T00:12:00Z">
          <w:pPr>
            <w:pStyle w:val="Prrafodelista"/>
            <w:numPr>
              <w:numId w:val="15"/>
            </w:numPr>
            <w:spacing w:after="0"/>
            <w:ind w:hanging="360"/>
          </w:pPr>
        </w:pPrChange>
      </w:pPr>
      <w:ins w:id="1834" w:author="Cris Pineda" w:date="2016-02-09T00:21:00Z">
        <w:r>
          <w:rPr>
            <w:rStyle w:val="Hipervnculo"/>
            <w:rFonts w:ascii="Times New Roman" w:hAnsi="Times New Roman" w:cs="Times New Roman"/>
            <w:color w:val="auto"/>
            <w:u w:val="none"/>
          </w:rPr>
          <w:t>De la</w:t>
        </w:r>
      </w:ins>
      <w:ins w:id="1835" w:author="Cris Pineda" w:date="2016-02-09T00:12:00Z">
        <w:r w:rsidR="00E96F7A" w:rsidRPr="00E96F7A">
          <w:rPr>
            <w:rStyle w:val="Hipervnculo"/>
            <w:rFonts w:ascii="Times New Roman" w:hAnsi="Times New Roman" w:cs="Times New Roman"/>
            <w:color w:val="auto"/>
            <w:u w:val="none"/>
            <w:rPrChange w:id="1836" w:author="Cris Pineda" w:date="2016-02-09T00:12:00Z">
              <w:rPr>
                <w:rStyle w:val="Hipervnculo"/>
                <w:rFonts w:ascii="Times New Roman" w:hAnsi="Times New Roman" w:cs="Times New Roman"/>
                <w:color w:val="auto"/>
                <w:u w:val="none"/>
              </w:rPr>
            </w:rPrChange>
          </w:rPr>
          <w:t xml:space="preserve"> d</w:t>
        </w:r>
        <w:r>
          <w:rPr>
            <w:rStyle w:val="Hipervnculo"/>
            <w:rFonts w:ascii="Times New Roman" w:hAnsi="Times New Roman" w:cs="Times New Roman"/>
            <w:color w:val="auto"/>
            <w:u w:val="none"/>
            <w:rPrChange w:id="1837" w:author="Cris Pineda" w:date="2016-02-09T00:12:00Z">
              <w:rPr>
                <w:rStyle w:val="Hipervnculo"/>
                <w:rFonts w:ascii="Times New Roman" w:hAnsi="Times New Roman" w:cs="Times New Roman"/>
                <w:color w:val="auto"/>
                <w:u w:val="none"/>
              </w:rPr>
            </w:rPrChange>
          </w:rPr>
          <w:t>elimitaci</w:t>
        </w:r>
      </w:ins>
      <w:ins w:id="1838" w:author="Cris Pineda" w:date="2016-02-09T00:21:00Z">
        <w:r>
          <w:rPr>
            <w:rStyle w:val="Hipervnculo"/>
            <w:rFonts w:ascii="Times New Roman" w:hAnsi="Times New Roman" w:cs="Times New Roman"/>
            <w:color w:val="auto"/>
            <w:u w:val="none"/>
          </w:rPr>
          <w:t>ón</w:t>
        </w:r>
      </w:ins>
      <w:ins w:id="1839" w:author="Cris Pineda" w:date="2016-02-09T00:12:00Z">
        <w:r w:rsidR="00E96F7A">
          <w:rPr>
            <w:rStyle w:val="Hipervnculo"/>
            <w:rFonts w:ascii="Times New Roman" w:hAnsi="Times New Roman" w:cs="Times New Roman"/>
            <w:color w:val="auto"/>
            <w:u w:val="none"/>
            <w:rPrChange w:id="1840" w:author="Cris Pineda" w:date="2016-02-09T00:12:00Z">
              <w:rPr>
                <w:rStyle w:val="Hipervnculo"/>
                <w:rFonts w:ascii="Times New Roman" w:hAnsi="Times New Roman" w:cs="Times New Roman"/>
                <w:color w:val="auto"/>
                <w:u w:val="none"/>
              </w:rPr>
            </w:rPrChange>
          </w:rPr>
          <w:t xml:space="preserve"> </w:t>
        </w:r>
      </w:ins>
      <w:ins w:id="1841" w:author="Cris Pineda" w:date="2016-02-09T00:21:00Z">
        <w:r>
          <w:rPr>
            <w:rStyle w:val="Hipervnculo"/>
            <w:rFonts w:ascii="Times New Roman" w:hAnsi="Times New Roman" w:cs="Times New Roman"/>
            <w:color w:val="auto"/>
            <w:u w:val="none"/>
          </w:rPr>
          <w:t xml:space="preserve">de </w:t>
        </w:r>
      </w:ins>
      <w:ins w:id="1842" w:author="Cris Pineda" w:date="2016-02-09T00:12:00Z">
        <w:r w:rsidR="00E96F7A">
          <w:rPr>
            <w:rStyle w:val="Hipervnculo"/>
            <w:rFonts w:ascii="Times New Roman" w:hAnsi="Times New Roman" w:cs="Times New Roman"/>
            <w:color w:val="auto"/>
            <w:u w:val="none"/>
            <w:rPrChange w:id="1843" w:author="Cris Pineda" w:date="2016-02-09T00:12:00Z">
              <w:rPr>
                <w:rStyle w:val="Hipervnculo"/>
                <w:rFonts w:ascii="Times New Roman" w:hAnsi="Times New Roman" w:cs="Times New Roman"/>
                <w:color w:val="auto"/>
                <w:u w:val="none"/>
              </w:rPr>
            </w:rPrChange>
          </w:rPr>
          <w:t xml:space="preserve">los temas </w:t>
        </w:r>
      </w:ins>
      <w:del w:id="1844" w:author="Cris Pineda" w:date="2016-02-09T00:11:00Z">
        <w:r w:rsidR="008E70C9" w:rsidRPr="00E96F7A" w:rsidDel="00E96F7A">
          <w:rPr>
            <w:rStyle w:val="Hipervnculo"/>
            <w:rFonts w:ascii="Times New Roman" w:hAnsi="Times New Roman" w:cs="Times New Roman"/>
            <w:color w:val="auto"/>
            <w:u w:val="none"/>
            <w:rPrChange w:id="1845" w:author="Cris Pineda" w:date="2016-02-09T00:12:00Z">
              <w:rPr>
                <w:rStyle w:val="Hipervnculo"/>
                <w:rFonts w:ascii="Times New Roman" w:hAnsi="Times New Roman" w:cs="Times New Roman"/>
                <w:color w:val="auto"/>
                <w:u w:val="none"/>
              </w:rPr>
            </w:rPrChange>
          </w:rPr>
          <w:delText>El entrevistador debe mostrar su interés en lo dicho por parte del entrevistado</w:delText>
        </w:r>
      </w:del>
      <w:ins w:id="1846" w:author="PerfectoAmor" w:date="2016-02-04T10:28:00Z">
        <w:del w:id="1847" w:author="Cris Pineda" w:date="2016-02-09T00:11:00Z">
          <w:r w:rsidR="00500E42" w:rsidRPr="00E96F7A" w:rsidDel="00E96F7A">
            <w:rPr>
              <w:rStyle w:val="Hipervnculo"/>
              <w:rFonts w:ascii="Times New Roman" w:hAnsi="Times New Roman" w:cs="Times New Roman"/>
              <w:color w:val="auto"/>
              <w:u w:val="none"/>
              <w:rPrChange w:id="1848" w:author="Cris Pineda" w:date="2016-02-09T00:12:00Z">
                <w:rPr>
                  <w:rStyle w:val="Hipervnculo"/>
                  <w:rFonts w:ascii="Times New Roman" w:hAnsi="Times New Roman" w:cs="Times New Roman"/>
                  <w:color w:val="auto"/>
                  <w:u w:val="none"/>
                </w:rPr>
              </w:rPrChange>
            </w:rPr>
            <w:delText>.</w:delText>
          </w:r>
        </w:del>
      </w:ins>
      <w:del w:id="1849" w:author="Cris Pineda" w:date="2016-02-09T00:11:00Z">
        <w:r w:rsidR="008E70C9" w:rsidRPr="00E96F7A" w:rsidDel="00E96F7A">
          <w:rPr>
            <w:rStyle w:val="Hipervnculo"/>
            <w:rFonts w:ascii="Times New Roman" w:hAnsi="Times New Roman" w:cs="Times New Roman"/>
            <w:color w:val="auto"/>
            <w:u w:val="none"/>
            <w:rPrChange w:id="1850" w:author="Cris Pineda" w:date="2016-02-09T00:12:00Z">
              <w:rPr>
                <w:rStyle w:val="Hipervnculo"/>
                <w:rFonts w:ascii="Times New Roman" w:hAnsi="Times New Roman" w:cs="Times New Roman"/>
                <w:color w:val="auto"/>
                <w:u w:val="none"/>
              </w:rPr>
            </w:rPrChange>
          </w:rPr>
          <w:delText xml:space="preserve"> </w:delText>
        </w:r>
      </w:del>
      <w:del w:id="1851" w:author="PerfectoAmor" w:date="2016-02-04T10:28:00Z">
        <w:r w:rsidR="008E70C9" w:rsidRPr="00E96F7A" w:rsidDel="00500E42">
          <w:rPr>
            <w:rStyle w:val="Hipervnculo"/>
            <w:rFonts w:ascii="Times New Roman" w:hAnsi="Times New Roman" w:cs="Times New Roman"/>
            <w:color w:val="auto"/>
            <w:u w:val="none"/>
            <w:rPrChange w:id="1852" w:author="Cris Pineda" w:date="2016-02-09T00:12:00Z">
              <w:rPr>
                <w:rStyle w:val="Hipervnculo"/>
                <w:rFonts w:ascii="Times New Roman" w:hAnsi="Times New Roman" w:cs="Times New Roman"/>
                <w:color w:val="auto"/>
                <w:u w:val="none"/>
              </w:rPr>
            </w:rPrChange>
          </w:rPr>
          <w:delText xml:space="preserve">y generarle a éste un sentido de </w:delText>
        </w:r>
        <w:commentRangeStart w:id="1853"/>
        <w:r w:rsidR="008E70C9" w:rsidRPr="00E96F7A" w:rsidDel="00500E42">
          <w:rPr>
            <w:rStyle w:val="Hipervnculo"/>
            <w:rFonts w:ascii="Times New Roman" w:hAnsi="Times New Roman" w:cs="Times New Roman"/>
            <w:color w:val="auto"/>
            <w:u w:val="none"/>
            <w:rPrChange w:id="1854" w:author="Cris Pineda" w:date="2016-02-09T00:12:00Z">
              <w:rPr>
                <w:rStyle w:val="Hipervnculo"/>
                <w:rFonts w:ascii="Times New Roman" w:hAnsi="Times New Roman" w:cs="Times New Roman"/>
                <w:color w:val="auto"/>
                <w:u w:val="none"/>
              </w:rPr>
            </w:rPrChange>
          </w:rPr>
          <w:delText xml:space="preserve">confidencialidad </w:delText>
        </w:r>
      </w:del>
      <w:commentRangeEnd w:id="1853"/>
      <w:r w:rsidR="00500E42" w:rsidRPr="00E96F7A">
        <w:rPr>
          <w:rStyle w:val="Hipervnculo"/>
          <w:rFonts w:ascii="Times New Roman" w:hAnsi="Times New Roman" w:cs="Times New Roman"/>
          <w:color w:val="auto"/>
          <w:u w:val="none"/>
          <w:rPrChange w:id="1855" w:author="Cris Pineda" w:date="2016-02-09T00:12:00Z">
            <w:rPr>
              <w:rStyle w:val="Refdecomentario"/>
              <w:rFonts w:eastAsiaTheme="minorEastAsia"/>
              <w:lang w:eastAsia="es-ES"/>
            </w:rPr>
          </w:rPrChange>
        </w:rPr>
        <w:commentReference w:id="1853"/>
      </w:r>
      <w:del w:id="1856" w:author="PerfectoAmor" w:date="2016-02-04T10:28:00Z">
        <w:r w:rsidR="008E70C9" w:rsidRPr="00E96F7A" w:rsidDel="00500E42">
          <w:rPr>
            <w:rStyle w:val="Hipervnculo"/>
            <w:rFonts w:ascii="Times New Roman" w:hAnsi="Times New Roman" w:cs="Times New Roman"/>
            <w:color w:val="auto"/>
            <w:u w:val="none"/>
            <w:rPrChange w:id="1857" w:author="Cris Pineda" w:date="2016-02-09T00:12:00Z">
              <w:rPr>
                <w:rStyle w:val="Hipervnculo"/>
                <w:rFonts w:ascii="Times New Roman" w:hAnsi="Times New Roman" w:cs="Times New Roman"/>
                <w:color w:val="auto"/>
                <w:u w:val="none"/>
              </w:rPr>
            </w:rPrChange>
          </w:rPr>
          <w:delText xml:space="preserve">en la información recogida. </w:delText>
        </w:r>
      </w:del>
      <w:del w:id="1858" w:author="Cris Pineda" w:date="2016-02-09T00:12:00Z">
        <w:r w:rsidR="008E70C9" w:rsidRPr="00E96F7A" w:rsidDel="00E96F7A">
          <w:rPr>
            <w:rStyle w:val="Hipervnculo"/>
            <w:rFonts w:ascii="Times New Roman" w:hAnsi="Times New Roman" w:cs="Times New Roman"/>
            <w:color w:val="auto"/>
            <w:u w:val="none"/>
            <w:rPrChange w:id="1859" w:author="Cris Pineda" w:date="2016-02-09T00:12:00Z">
              <w:rPr>
                <w:rStyle w:val="Hipervnculo"/>
                <w:rFonts w:ascii="Times New Roman" w:hAnsi="Times New Roman" w:cs="Times New Roman"/>
                <w:color w:val="auto"/>
                <w:u w:val="none"/>
              </w:rPr>
            </w:rPrChange>
          </w:rPr>
          <w:delText>Además, es deber del entrevistador reservarse sus juicios y emociones.</w:delText>
        </w:r>
      </w:del>
    </w:p>
    <w:p w14:paraId="7447DAA4" w14:textId="655DEFDE" w:rsidR="008E70C9" w:rsidRPr="00E96F7A" w:rsidDel="00966675" w:rsidRDefault="008E70C9" w:rsidP="00E96F7A">
      <w:pPr>
        <w:pStyle w:val="Prrafodelista"/>
        <w:numPr>
          <w:ilvl w:val="0"/>
          <w:numId w:val="15"/>
        </w:numPr>
        <w:spacing w:after="0"/>
        <w:rPr>
          <w:del w:id="1860" w:author="Cris Pineda" w:date="2016-02-09T00:15:00Z"/>
          <w:rStyle w:val="Hipervnculo"/>
          <w:rFonts w:ascii="Times New Roman" w:hAnsi="Times New Roman" w:cs="Times New Roman"/>
          <w:color w:val="auto"/>
          <w:u w:val="none"/>
          <w:rPrChange w:id="1861" w:author="Cris Pineda" w:date="2016-02-09T00:12:00Z">
            <w:rPr>
              <w:del w:id="1862" w:author="Cris Pineda" w:date="2016-02-09T00:15:00Z"/>
              <w:rStyle w:val="Hipervnculo"/>
              <w:rFonts w:ascii="Times New Roman" w:hAnsi="Times New Roman" w:cs="Times New Roman"/>
              <w:color w:val="auto"/>
              <w:u w:val="none"/>
            </w:rPr>
          </w:rPrChange>
        </w:rPr>
        <w:pPrChange w:id="1863" w:author="Cris Pineda" w:date="2016-02-09T00:12:00Z">
          <w:pPr>
            <w:pStyle w:val="Prrafodelista"/>
            <w:numPr>
              <w:numId w:val="15"/>
            </w:numPr>
            <w:spacing w:after="0"/>
            <w:ind w:hanging="360"/>
          </w:pPr>
        </w:pPrChange>
      </w:pPr>
      <w:del w:id="1864" w:author="Cris Pineda" w:date="2016-02-09T00:12:00Z">
        <w:r w:rsidRPr="00E96F7A" w:rsidDel="00E96F7A">
          <w:rPr>
            <w:rStyle w:val="Hipervnculo"/>
            <w:rFonts w:ascii="Times New Roman" w:hAnsi="Times New Roman" w:cs="Times New Roman"/>
            <w:color w:val="auto"/>
            <w:u w:val="none"/>
            <w:rPrChange w:id="1865" w:author="Cris Pineda" w:date="2016-02-09T00:12:00Z">
              <w:rPr>
                <w:rStyle w:val="Hipervnculo"/>
                <w:rFonts w:ascii="Times New Roman" w:hAnsi="Times New Roman" w:cs="Times New Roman"/>
                <w:color w:val="auto"/>
                <w:u w:val="none"/>
              </w:rPr>
            </w:rPrChange>
          </w:rPr>
          <w:delText xml:space="preserve">El tema </w:delText>
        </w:r>
      </w:del>
      <w:ins w:id="1866" w:author="Cris Pineda" w:date="2016-02-09T00:12:00Z">
        <w:r w:rsidR="00E96F7A" w:rsidRPr="00E96F7A">
          <w:rPr>
            <w:rStyle w:val="Hipervnculo"/>
            <w:rFonts w:ascii="Times New Roman" w:hAnsi="Times New Roman" w:cs="Times New Roman"/>
            <w:color w:val="auto"/>
            <w:u w:val="none"/>
            <w:rPrChange w:id="1867" w:author="Cris Pineda" w:date="2016-02-09T00:12:00Z">
              <w:rPr>
                <w:rStyle w:val="Hipervnculo"/>
                <w:rFonts w:ascii="Times New Roman" w:hAnsi="Times New Roman" w:cs="Times New Roman"/>
                <w:color w:val="auto"/>
                <w:u w:val="none"/>
              </w:rPr>
            </w:rPrChange>
          </w:rPr>
          <w:t>sobre</w:t>
        </w:r>
      </w:ins>
      <w:ins w:id="1868" w:author="Cris Pineda" w:date="2016-02-09T00:13:00Z">
        <w:r w:rsidR="00E96F7A">
          <w:rPr>
            <w:rStyle w:val="Hipervnculo"/>
            <w:rFonts w:ascii="Times New Roman" w:hAnsi="Times New Roman" w:cs="Times New Roman"/>
            <w:color w:val="auto"/>
            <w:u w:val="none"/>
          </w:rPr>
          <w:t xml:space="preserve"> los cuales se va a conversar</w:t>
        </w:r>
      </w:ins>
      <w:del w:id="1869" w:author="Cris Pineda" w:date="2016-02-09T00:13:00Z">
        <w:r w:rsidRPr="00E96F7A" w:rsidDel="00E96F7A">
          <w:rPr>
            <w:rStyle w:val="Hipervnculo"/>
            <w:rFonts w:ascii="Times New Roman" w:hAnsi="Times New Roman" w:cs="Times New Roman"/>
            <w:color w:val="auto"/>
            <w:u w:val="none"/>
            <w:rPrChange w:id="1870" w:author="Cris Pineda" w:date="2016-02-09T00:12:00Z">
              <w:rPr>
                <w:rStyle w:val="Hipervnculo"/>
                <w:rFonts w:ascii="Times New Roman" w:hAnsi="Times New Roman" w:cs="Times New Roman"/>
                <w:color w:val="auto"/>
                <w:u w:val="none"/>
              </w:rPr>
            </w:rPrChange>
          </w:rPr>
          <w:delText>de la entrevista</w:delText>
        </w:r>
      </w:del>
      <w:ins w:id="1871" w:author="Cris Pineda" w:date="2016-02-09T00:12:00Z">
        <w:r w:rsidR="00E96F7A" w:rsidRPr="00E96F7A">
          <w:rPr>
            <w:rStyle w:val="Hipervnculo"/>
            <w:rFonts w:ascii="Times New Roman" w:hAnsi="Times New Roman" w:cs="Times New Roman"/>
            <w:color w:val="auto"/>
            <w:u w:val="none"/>
            <w:rPrChange w:id="1872" w:author="Cris Pineda" w:date="2016-02-09T00:12:00Z">
              <w:rPr>
                <w:rStyle w:val="Hipervnculo"/>
                <w:rFonts w:ascii="Times New Roman" w:hAnsi="Times New Roman" w:cs="Times New Roman"/>
                <w:color w:val="auto"/>
                <w:u w:val="none"/>
              </w:rPr>
            </w:rPrChange>
          </w:rPr>
          <w:t xml:space="preserve">, </w:t>
        </w:r>
      </w:ins>
      <w:del w:id="1873" w:author="Cris Pineda" w:date="2016-02-09T00:12:00Z">
        <w:r w:rsidRPr="00E96F7A" w:rsidDel="00E96F7A">
          <w:rPr>
            <w:rStyle w:val="Hipervnculo"/>
            <w:rFonts w:ascii="Times New Roman" w:hAnsi="Times New Roman" w:cs="Times New Roman"/>
            <w:color w:val="auto"/>
            <w:u w:val="none"/>
            <w:rPrChange w:id="1874" w:author="Cris Pineda" w:date="2016-02-09T00:12:00Z">
              <w:rPr>
                <w:rStyle w:val="Hipervnculo"/>
                <w:rFonts w:ascii="Times New Roman" w:hAnsi="Times New Roman" w:cs="Times New Roman"/>
                <w:color w:val="auto"/>
                <w:u w:val="none"/>
              </w:rPr>
            </w:rPrChange>
          </w:rPr>
          <w:delText xml:space="preserve"> debe estar delimitado </w:delText>
        </w:r>
      </w:del>
      <w:r w:rsidRPr="00E96F7A">
        <w:rPr>
          <w:rStyle w:val="Hipervnculo"/>
          <w:rFonts w:ascii="Times New Roman" w:hAnsi="Times New Roman" w:cs="Times New Roman"/>
          <w:color w:val="auto"/>
          <w:u w:val="none"/>
          <w:rPrChange w:id="1875" w:author="Cris Pineda" w:date="2016-02-09T00:12:00Z">
            <w:rPr>
              <w:rStyle w:val="Hipervnculo"/>
              <w:rFonts w:ascii="Times New Roman" w:hAnsi="Times New Roman" w:cs="Times New Roman"/>
              <w:color w:val="auto"/>
              <w:u w:val="none"/>
            </w:rPr>
          </w:rPrChange>
        </w:rPr>
        <w:t xml:space="preserve">para evitar dispersiones o </w:t>
      </w:r>
      <w:del w:id="1876" w:author="Cris Pineda" w:date="2016-02-09T00:13:00Z">
        <w:r w:rsidRPr="00E96F7A" w:rsidDel="00E96F7A">
          <w:rPr>
            <w:rStyle w:val="Hipervnculo"/>
            <w:rFonts w:ascii="Times New Roman" w:hAnsi="Times New Roman" w:cs="Times New Roman"/>
            <w:color w:val="auto"/>
            <w:u w:val="none"/>
            <w:rPrChange w:id="1877" w:author="Cris Pineda" w:date="2016-02-09T00:12:00Z">
              <w:rPr>
                <w:rStyle w:val="Hipervnculo"/>
                <w:rFonts w:ascii="Times New Roman" w:hAnsi="Times New Roman" w:cs="Times New Roman"/>
                <w:color w:val="auto"/>
                <w:u w:val="none"/>
              </w:rPr>
            </w:rPrChange>
          </w:rPr>
          <w:delText>divagaciones por parte del entrevistado</w:delText>
        </w:r>
      </w:del>
      <w:ins w:id="1878" w:author="Cris Pineda" w:date="2016-02-09T00:13:00Z">
        <w:r w:rsidR="00E96F7A">
          <w:rPr>
            <w:rStyle w:val="Hipervnculo"/>
            <w:rFonts w:ascii="Times New Roman" w:hAnsi="Times New Roman" w:cs="Times New Roman"/>
            <w:color w:val="auto"/>
            <w:u w:val="none"/>
          </w:rPr>
          <w:t>que el diálogo se extienda más allá de un tiempo previamente estimado</w:t>
        </w:r>
      </w:ins>
      <w:r w:rsidRPr="00E96F7A">
        <w:rPr>
          <w:rStyle w:val="Hipervnculo"/>
          <w:rFonts w:ascii="Times New Roman" w:hAnsi="Times New Roman" w:cs="Times New Roman"/>
          <w:color w:val="auto"/>
          <w:u w:val="none"/>
          <w:rPrChange w:id="1879" w:author="Cris Pineda" w:date="2016-02-09T00:12:00Z">
            <w:rPr>
              <w:rStyle w:val="Hipervnculo"/>
              <w:rFonts w:ascii="Times New Roman" w:hAnsi="Times New Roman" w:cs="Times New Roman"/>
              <w:color w:val="auto"/>
              <w:u w:val="none"/>
            </w:rPr>
          </w:rPrChange>
        </w:rPr>
        <w:t>.</w:t>
      </w:r>
      <w:ins w:id="1880" w:author="Cris Pineda" w:date="2016-02-09T00:13:00Z">
        <w:r w:rsidR="00E96F7A">
          <w:rPr>
            <w:rStyle w:val="Hipervnculo"/>
            <w:rFonts w:ascii="Times New Roman" w:hAnsi="Times New Roman" w:cs="Times New Roman"/>
            <w:color w:val="auto"/>
            <w:u w:val="none"/>
          </w:rPr>
          <w:t xml:space="preserve"> No obstante, algunas veces los entrevistadores </w:t>
        </w:r>
      </w:ins>
      <w:ins w:id="1881" w:author="Cris Pineda" w:date="2016-02-09T00:15:00Z">
        <w:r w:rsidR="00966675">
          <w:rPr>
            <w:rStyle w:val="Hipervnculo"/>
            <w:rFonts w:ascii="Times New Roman" w:hAnsi="Times New Roman" w:cs="Times New Roman"/>
            <w:color w:val="auto"/>
            <w:u w:val="none"/>
          </w:rPr>
          <w:t>permiten que el diálogo fluya naturalmente sin ser tan estrictos con un tiempo de duración</w:t>
        </w:r>
      </w:ins>
      <w:ins w:id="1882" w:author="Cris Pineda" w:date="2016-02-09T00:21:00Z">
        <w:r w:rsidR="00854ED6">
          <w:rPr>
            <w:rStyle w:val="Hipervnculo"/>
            <w:rFonts w:ascii="Times New Roman" w:hAnsi="Times New Roman" w:cs="Times New Roman"/>
            <w:color w:val="auto"/>
            <w:u w:val="none"/>
          </w:rPr>
          <w:t>, buscando que la conversaci</w:t>
        </w:r>
      </w:ins>
      <w:ins w:id="1883" w:author="Cris Pineda" w:date="2016-02-09T00:22:00Z">
        <w:r w:rsidR="00854ED6">
          <w:rPr>
            <w:rStyle w:val="Hipervnculo"/>
            <w:rFonts w:ascii="Times New Roman" w:hAnsi="Times New Roman" w:cs="Times New Roman"/>
            <w:color w:val="auto"/>
            <w:u w:val="none"/>
          </w:rPr>
          <w:t>ón se enriquezca</w:t>
        </w:r>
      </w:ins>
      <w:ins w:id="1884" w:author="Cris Pineda" w:date="2016-02-09T00:15:00Z">
        <w:r w:rsidR="00966675">
          <w:rPr>
            <w:rStyle w:val="Hipervnculo"/>
            <w:rFonts w:ascii="Times New Roman" w:hAnsi="Times New Roman" w:cs="Times New Roman"/>
            <w:color w:val="auto"/>
            <w:u w:val="none"/>
          </w:rPr>
          <w:t xml:space="preserve">. </w:t>
        </w:r>
      </w:ins>
    </w:p>
    <w:p w14:paraId="039BCABB" w14:textId="327A92F5" w:rsidR="008E70C9" w:rsidRPr="00966675" w:rsidDel="00FB24CE" w:rsidRDefault="008E70C9" w:rsidP="00966675">
      <w:pPr>
        <w:pStyle w:val="Prrafodelista"/>
        <w:numPr>
          <w:ilvl w:val="0"/>
          <w:numId w:val="15"/>
        </w:numPr>
        <w:spacing w:after="0"/>
        <w:rPr>
          <w:del w:id="1885" w:author="PerfectoAmor" w:date="2016-02-04T16:46:00Z"/>
          <w:rStyle w:val="Hipervnculo"/>
          <w:rFonts w:ascii="Times New Roman" w:hAnsi="Times New Roman" w:cs="Times New Roman"/>
          <w:color w:val="auto"/>
          <w:u w:val="none"/>
          <w:rPrChange w:id="1886" w:author="Cris Pineda" w:date="2016-02-09T00:15:00Z">
            <w:rPr>
              <w:del w:id="1887" w:author="PerfectoAmor" w:date="2016-02-04T16:46:00Z"/>
              <w:rStyle w:val="Hipervnculo"/>
              <w:rFonts w:ascii="Times New Roman" w:hAnsi="Times New Roman" w:cs="Times New Roman"/>
              <w:color w:val="auto"/>
              <w:u w:val="none"/>
            </w:rPr>
          </w:rPrChange>
        </w:rPr>
        <w:pPrChange w:id="1888" w:author="Cris Pineda" w:date="2016-02-09T00:15:00Z">
          <w:pPr>
            <w:pStyle w:val="Prrafodelista"/>
            <w:numPr>
              <w:numId w:val="15"/>
            </w:numPr>
            <w:spacing w:after="0"/>
            <w:ind w:hanging="360"/>
          </w:pPr>
        </w:pPrChange>
      </w:pPr>
      <w:del w:id="1889" w:author="PerfectoAmor" w:date="2016-02-04T16:46:00Z">
        <w:r w:rsidRPr="00966675" w:rsidDel="00FB24CE">
          <w:rPr>
            <w:rStyle w:val="Hipervnculo"/>
            <w:rFonts w:ascii="Times New Roman" w:hAnsi="Times New Roman" w:cs="Times New Roman"/>
            <w:color w:val="auto"/>
            <w:u w:val="none"/>
            <w:rPrChange w:id="1890" w:author="Cris Pineda" w:date="2016-02-09T00:15:00Z">
              <w:rPr>
                <w:rStyle w:val="Hipervnculo"/>
                <w:rFonts w:ascii="Times New Roman" w:hAnsi="Times New Roman" w:cs="Times New Roman"/>
                <w:color w:val="auto"/>
                <w:u w:val="none"/>
              </w:rPr>
            </w:rPrChange>
          </w:rPr>
          <w:delText>La entrevista debe ofrecer una retroalimentación inmediata.</w:delText>
        </w:r>
      </w:del>
    </w:p>
    <w:p w14:paraId="0ABD12DF" w14:textId="236498BF" w:rsidR="008E70C9" w:rsidRPr="00F67CA6" w:rsidDel="00FB24CE" w:rsidRDefault="008E70C9" w:rsidP="00966675">
      <w:pPr>
        <w:pStyle w:val="Prrafodelista"/>
        <w:rPr>
          <w:del w:id="1891" w:author="PerfectoAmor" w:date="2016-02-04T16:46:00Z"/>
          <w:rStyle w:val="Hipervnculo"/>
          <w:rFonts w:ascii="Times New Roman" w:hAnsi="Times New Roman" w:cs="Times New Roman"/>
          <w:color w:val="auto"/>
          <w:u w:val="none"/>
        </w:rPr>
        <w:pPrChange w:id="1892" w:author="Cris Pineda" w:date="2016-02-09T00:15:00Z">
          <w:pPr>
            <w:pStyle w:val="Prrafodelista"/>
            <w:numPr>
              <w:numId w:val="15"/>
            </w:numPr>
            <w:spacing w:after="0"/>
            <w:ind w:hanging="360"/>
          </w:pPr>
        </w:pPrChange>
      </w:pPr>
      <w:del w:id="1893" w:author="PerfectoAmor" w:date="2016-02-04T16:46:00Z">
        <w:r w:rsidRPr="00F67CA6" w:rsidDel="00FB24CE">
          <w:rPr>
            <w:rStyle w:val="Hipervnculo"/>
            <w:rFonts w:ascii="Times New Roman" w:hAnsi="Times New Roman" w:cs="Times New Roman"/>
            <w:color w:val="auto"/>
            <w:u w:val="none"/>
          </w:rPr>
          <w:delText>El entrevistador debe traducir lo que ve y oye a situaciones concretas.</w:delText>
        </w:r>
      </w:del>
    </w:p>
    <w:p w14:paraId="1289AB90" w14:textId="51782D79" w:rsidR="008E70C9" w:rsidRPr="00F67CA6" w:rsidRDefault="008E70C9" w:rsidP="00966675">
      <w:pPr>
        <w:pStyle w:val="Prrafodelista"/>
        <w:numPr>
          <w:ilvl w:val="0"/>
          <w:numId w:val="15"/>
        </w:numPr>
        <w:spacing w:after="0"/>
        <w:rPr>
          <w:rStyle w:val="Hipervnculo"/>
          <w:rFonts w:ascii="Times New Roman" w:hAnsi="Times New Roman" w:cs="Times New Roman"/>
          <w:color w:val="auto"/>
          <w:u w:val="none"/>
        </w:rPr>
        <w:pPrChange w:id="1894" w:author="Cris Pineda" w:date="2016-02-09T00:15:00Z">
          <w:pPr>
            <w:pStyle w:val="Prrafodelista"/>
            <w:numPr>
              <w:numId w:val="15"/>
            </w:numPr>
            <w:spacing w:after="0"/>
            <w:ind w:hanging="360"/>
          </w:pPr>
        </w:pPrChange>
      </w:pPr>
      <w:del w:id="1895" w:author="Cris Pineda" w:date="2016-02-09T00:15:00Z">
        <w:r w:rsidRPr="00F67CA6" w:rsidDel="00966675">
          <w:rPr>
            <w:rStyle w:val="Hipervnculo"/>
            <w:rFonts w:ascii="Times New Roman" w:hAnsi="Times New Roman" w:cs="Times New Roman"/>
            <w:color w:val="auto"/>
            <w:u w:val="none"/>
          </w:rPr>
          <w:delText>El entrevistador debe mantener un buen manejo de</w:delText>
        </w:r>
      </w:del>
      <w:ins w:id="1896" w:author="PerfectoAmor" w:date="2016-02-04T10:30:00Z">
        <w:del w:id="1897" w:author="Cris Pineda" w:date="2016-02-09T00:15:00Z">
          <w:r w:rsidR="00500E42" w:rsidDel="00966675">
            <w:rPr>
              <w:rStyle w:val="Hipervnculo"/>
              <w:rFonts w:ascii="Times New Roman" w:hAnsi="Times New Roman" w:cs="Times New Roman"/>
              <w:color w:val="auto"/>
              <w:u w:val="none"/>
            </w:rPr>
            <w:delText>l</w:delText>
          </w:r>
        </w:del>
      </w:ins>
      <w:del w:id="1898" w:author="Cris Pineda" w:date="2016-02-09T00:15:00Z">
        <w:r w:rsidRPr="00F67CA6" w:rsidDel="00966675">
          <w:rPr>
            <w:rStyle w:val="Hipervnculo"/>
            <w:rFonts w:ascii="Times New Roman" w:hAnsi="Times New Roman" w:cs="Times New Roman"/>
            <w:color w:val="auto"/>
            <w:u w:val="none"/>
          </w:rPr>
          <w:delText xml:space="preserve"> tiempo para el desarrollo adecuado de la entrevis</w:delText>
        </w:r>
        <w:r w:rsidR="00F67CA6" w:rsidDel="00966675">
          <w:rPr>
            <w:rStyle w:val="Hipervnculo"/>
            <w:rFonts w:ascii="Times New Roman" w:hAnsi="Times New Roman" w:cs="Times New Roman"/>
            <w:color w:val="auto"/>
            <w:u w:val="none"/>
          </w:rPr>
          <w:delText xml:space="preserve">ta y poseer buenas habilidades </w:delText>
        </w:r>
        <w:r w:rsidRPr="00F67CA6" w:rsidDel="00966675">
          <w:rPr>
            <w:rStyle w:val="Hipervnculo"/>
            <w:rFonts w:ascii="Times New Roman" w:hAnsi="Times New Roman" w:cs="Times New Roman"/>
            <w:color w:val="auto"/>
            <w:u w:val="none"/>
          </w:rPr>
          <w:delText>comunicativas e interpersonales.</w:delText>
        </w:r>
      </w:del>
    </w:p>
    <w:p w14:paraId="46876FC8" w14:textId="77777777" w:rsidR="008E70C9" w:rsidRPr="008E70C9" w:rsidRDefault="008E70C9" w:rsidP="008E70C9">
      <w:pPr>
        <w:rPr>
          <w:rStyle w:val="Hipervnculo"/>
          <w:rFonts w:ascii="Times New Roman" w:hAnsi="Times New Roman" w:cs="Times New Roman"/>
        </w:rPr>
      </w:pPr>
    </w:p>
    <w:tbl>
      <w:tblPr>
        <w:tblStyle w:val="Tablaconcuadrcula"/>
        <w:tblW w:w="0" w:type="auto"/>
        <w:tblLook w:val="04A0" w:firstRow="1" w:lastRow="0" w:firstColumn="1" w:lastColumn="0" w:noHBand="0" w:noVBand="1"/>
      </w:tblPr>
      <w:tblGrid>
        <w:gridCol w:w="2481"/>
        <w:gridCol w:w="6347"/>
      </w:tblGrid>
      <w:tr w:rsidR="008E70C9" w:rsidRPr="008E70C9" w14:paraId="00BF065C" w14:textId="77777777" w:rsidTr="00220818">
        <w:tc>
          <w:tcPr>
            <w:tcW w:w="9033" w:type="dxa"/>
            <w:gridSpan w:val="2"/>
            <w:shd w:val="clear" w:color="auto" w:fill="0D0D0D" w:themeFill="text1" w:themeFillTint="F2"/>
          </w:tcPr>
          <w:p w14:paraId="54D81589" w14:textId="77777777" w:rsidR="008E70C9" w:rsidRPr="008E70C9" w:rsidRDefault="008E70C9">
            <w:pPr>
              <w:jc w:val="center"/>
              <w:rPr>
                <w:rFonts w:ascii="Times New Roman" w:hAnsi="Times New Roman" w:cs="Times New Roman"/>
                <w:b/>
                <w:color w:val="FFFFFF" w:themeColor="background1"/>
                <w:lang w:val="es-ES"/>
              </w:rPr>
              <w:pPrChange w:id="1899" w:author="PerfectoAmor" w:date="2016-02-04T10:30:00Z">
                <w:pPr/>
              </w:pPrChange>
            </w:pPr>
            <w:r w:rsidRPr="008E70C9">
              <w:rPr>
                <w:rFonts w:ascii="Times New Roman" w:hAnsi="Times New Roman" w:cs="Times New Roman"/>
                <w:b/>
                <w:color w:val="FFFFFF" w:themeColor="background1"/>
                <w:lang w:val="es-ES"/>
              </w:rPr>
              <w:t>Imagen (fotografía, gráfica o ilustración)</w:t>
            </w:r>
          </w:p>
        </w:tc>
      </w:tr>
      <w:tr w:rsidR="008E70C9" w:rsidRPr="008E70C9" w14:paraId="2F6DDE40" w14:textId="77777777" w:rsidTr="00220818">
        <w:tc>
          <w:tcPr>
            <w:tcW w:w="2518" w:type="dxa"/>
          </w:tcPr>
          <w:p w14:paraId="3B63A5E1" w14:textId="77777777" w:rsidR="008E70C9" w:rsidRPr="008E70C9" w:rsidRDefault="008E70C9" w:rsidP="008E70C9">
            <w:pPr>
              <w:rPr>
                <w:rFonts w:ascii="Times New Roman" w:hAnsi="Times New Roman" w:cs="Times New Roman"/>
                <w:b/>
                <w:color w:val="000000"/>
                <w:lang w:val="es-ES"/>
              </w:rPr>
            </w:pPr>
            <w:r w:rsidRPr="008E70C9">
              <w:rPr>
                <w:rFonts w:ascii="Times New Roman" w:hAnsi="Times New Roman" w:cs="Times New Roman"/>
                <w:b/>
                <w:color w:val="000000"/>
                <w:lang w:val="es-ES"/>
              </w:rPr>
              <w:t>Código</w:t>
            </w:r>
          </w:p>
        </w:tc>
        <w:tc>
          <w:tcPr>
            <w:tcW w:w="6515" w:type="dxa"/>
          </w:tcPr>
          <w:p w14:paraId="78DF73E4" w14:textId="65E23AE9" w:rsidR="008E70C9" w:rsidRPr="008E70C9" w:rsidRDefault="008E70C9" w:rsidP="008E70C9">
            <w:pPr>
              <w:rPr>
                <w:rFonts w:ascii="Times New Roman" w:hAnsi="Times New Roman" w:cs="Times New Roman"/>
                <w:b/>
                <w:color w:val="000000"/>
                <w:lang w:val="es-ES"/>
              </w:rPr>
            </w:pPr>
            <w:r w:rsidRPr="008E70C9">
              <w:rPr>
                <w:rFonts w:ascii="Times New Roman" w:hAnsi="Times New Roman" w:cs="Times New Roman"/>
                <w:color w:val="000000"/>
                <w:lang w:val="es-ES"/>
              </w:rPr>
              <w:t>LE_06_05_</w:t>
            </w:r>
            <w:r w:rsidR="00F67CA6">
              <w:rPr>
                <w:rFonts w:ascii="Times New Roman" w:hAnsi="Times New Roman" w:cs="Times New Roman"/>
                <w:lang w:val="es-ES"/>
              </w:rPr>
              <w:t>IMG013</w:t>
            </w:r>
          </w:p>
        </w:tc>
      </w:tr>
      <w:tr w:rsidR="008E70C9" w:rsidRPr="008E70C9" w14:paraId="0C94EA1F" w14:textId="77777777" w:rsidTr="00220818">
        <w:tc>
          <w:tcPr>
            <w:tcW w:w="2518" w:type="dxa"/>
          </w:tcPr>
          <w:p w14:paraId="24F410CC" w14:textId="77777777" w:rsidR="008E70C9" w:rsidRPr="008E70C9" w:rsidRDefault="008E70C9" w:rsidP="008E70C9">
            <w:pPr>
              <w:rPr>
                <w:rFonts w:ascii="Times New Roman" w:hAnsi="Times New Roman" w:cs="Times New Roman"/>
                <w:color w:val="000000"/>
                <w:lang w:val="es-ES"/>
              </w:rPr>
            </w:pPr>
            <w:r w:rsidRPr="008E70C9">
              <w:rPr>
                <w:rFonts w:ascii="Times New Roman" w:hAnsi="Times New Roman" w:cs="Times New Roman"/>
                <w:b/>
                <w:color w:val="000000"/>
                <w:lang w:val="es-ES"/>
              </w:rPr>
              <w:t>Descripción</w:t>
            </w:r>
          </w:p>
        </w:tc>
        <w:tc>
          <w:tcPr>
            <w:tcW w:w="6515" w:type="dxa"/>
          </w:tcPr>
          <w:p w14:paraId="423529E4" w14:textId="1DB4FCA2" w:rsidR="008E70C9" w:rsidRPr="008E70C9" w:rsidRDefault="008E70C9" w:rsidP="008E70C9">
            <w:pPr>
              <w:rPr>
                <w:rFonts w:ascii="Times New Roman" w:hAnsi="Times New Roman" w:cs="Times New Roman"/>
                <w:color w:val="000000"/>
                <w:lang w:val="es-ES"/>
              </w:rPr>
            </w:pPr>
            <w:r w:rsidRPr="008E70C9">
              <w:rPr>
                <w:rFonts w:ascii="Times New Roman" w:hAnsi="Times New Roman" w:cs="Times New Roman"/>
                <w:color w:val="000000"/>
                <w:lang w:val="es-ES"/>
              </w:rPr>
              <w:t>Entrevista de trabajo</w:t>
            </w:r>
            <w:r w:rsidR="004313AE">
              <w:rPr>
                <w:rFonts w:ascii="Times New Roman" w:hAnsi="Times New Roman" w:cs="Times New Roman"/>
                <w:color w:val="000000"/>
                <w:lang w:val="es-ES"/>
              </w:rPr>
              <w:t>.</w:t>
            </w:r>
          </w:p>
        </w:tc>
      </w:tr>
      <w:tr w:rsidR="008E70C9" w:rsidRPr="008E70C9" w14:paraId="0A8FEC85" w14:textId="77777777" w:rsidTr="00220818">
        <w:tc>
          <w:tcPr>
            <w:tcW w:w="2518" w:type="dxa"/>
          </w:tcPr>
          <w:p w14:paraId="47E65604" w14:textId="77777777" w:rsidR="008E70C9" w:rsidRPr="008E70C9" w:rsidRDefault="008E70C9" w:rsidP="008E70C9">
            <w:pPr>
              <w:rPr>
                <w:rFonts w:ascii="Times New Roman" w:hAnsi="Times New Roman" w:cs="Times New Roman"/>
                <w:color w:val="000000"/>
                <w:lang w:val="es-ES"/>
              </w:rPr>
            </w:pPr>
            <w:r w:rsidRPr="008E70C9">
              <w:rPr>
                <w:rFonts w:ascii="Times New Roman" w:hAnsi="Times New Roman" w:cs="Times New Roman"/>
                <w:b/>
                <w:color w:val="000000"/>
                <w:lang w:val="es-ES"/>
              </w:rPr>
              <w:t>Código Shutterstock (o URL o la ruta en AulaPlaneta)</w:t>
            </w:r>
          </w:p>
        </w:tc>
        <w:tc>
          <w:tcPr>
            <w:tcW w:w="6515" w:type="dxa"/>
          </w:tcPr>
          <w:p w14:paraId="1B5E4529" w14:textId="77777777" w:rsidR="008E70C9" w:rsidRPr="008E70C9" w:rsidRDefault="002F7C07" w:rsidP="008E70C9">
            <w:pPr>
              <w:rPr>
                <w:rFonts w:ascii="Times New Roman" w:hAnsi="Times New Roman" w:cs="Times New Roman"/>
                <w:color w:val="000000"/>
                <w:lang w:val="es-ES"/>
              </w:rPr>
            </w:pPr>
            <w:hyperlink r:id="rId32" w:history="1">
              <w:r w:rsidR="008E70C9" w:rsidRPr="008E70C9">
                <w:rPr>
                  <w:rStyle w:val="Hipervnculo"/>
                  <w:rFonts w:ascii="Times New Roman" w:hAnsi="Times New Roman" w:cs="Times New Roman"/>
                  <w:color w:val="C2E1ED"/>
                  <w:shd w:val="clear" w:color="auto" w:fill="222222"/>
                </w:rPr>
                <w:t>2624</w:t>
              </w:r>
              <w:r w:rsidR="008E70C9" w:rsidRPr="008E70C9">
                <w:rPr>
                  <w:rStyle w:val="Hipervnculo"/>
                  <w:rFonts w:ascii="Times New Roman" w:hAnsi="Times New Roman" w:cs="Times New Roman"/>
                  <w:color w:val="C2E1ED"/>
                  <w:shd w:val="clear" w:color="auto" w:fill="222222"/>
                </w:rPr>
                <w:t>9</w:t>
              </w:r>
              <w:r w:rsidR="008E70C9" w:rsidRPr="008E70C9">
                <w:rPr>
                  <w:rStyle w:val="Hipervnculo"/>
                  <w:rFonts w:ascii="Times New Roman" w:hAnsi="Times New Roman" w:cs="Times New Roman"/>
                  <w:color w:val="C2E1ED"/>
                  <w:shd w:val="clear" w:color="auto" w:fill="222222"/>
                </w:rPr>
                <w:t>8490</w:t>
              </w:r>
            </w:hyperlink>
          </w:p>
        </w:tc>
      </w:tr>
      <w:tr w:rsidR="008E70C9" w:rsidRPr="008E70C9" w14:paraId="51212AF9" w14:textId="77777777" w:rsidTr="00220818">
        <w:tc>
          <w:tcPr>
            <w:tcW w:w="2518" w:type="dxa"/>
          </w:tcPr>
          <w:p w14:paraId="4E716DC0" w14:textId="77777777" w:rsidR="008E70C9" w:rsidRPr="008E70C9" w:rsidRDefault="008E70C9" w:rsidP="008E70C9">
            <w:pPr>
              <w:rPr>
                <w:rFonts w:ascii="Times New Roman" w:hAnsi="Times New Roman" w:cs="Times New Roman"/>
                <w:color w:val="000000"/>
                <w:lang w:val="es-ES"/>
              </w:rPr>
            </w:pPr>
            <w:r w:rsidRPr="008E70C9">
              <w:rPr>
                <w:rFonts w:ascii="Times New Roman" w:hAnsi="Times New Roman" w:cs="Times New Roman"/>
                <w:b/>
                <w:color w:val="000000"/>
                <w:lang w:val="es-ES"/>
              </w:rPr>
              <w:t>Pie de imagen</w:t>
            </w:r>
          </w:p>
        </w:tc>
        <w:tc>
          <w:tcPr>
            <w:tcW w:w="6515" w:type="dxa"/>
          </w:tcPr>
          <w:p w14:paraId="708C4ADE" w14:textId="48AA343B" w:rsidR="008E70C9" w:rsidRPr="008E70C9" w:rsidRDefault="008E70C9" w:rsidP="00854ED6">
            <w:pPr>
              <w:rPr>
                <w:rFonts w:ascii="Times New Roman" w:hAnsi="Times New Roman" w:cs="Times New Roman"/>
                <w:color w:val="000000"/>
                <w:lang w:val="es-ES"/>
              </w:rPr>
              <w:pPrChange w:id="1900" w:author="Cris Pineda" w:date="2016-02-09T00:24:00Z">
                <w:pPr/>
              </w:pPrChange>
            </w:pPr>
            <w:r w:rsidRPr="008E70C9">
              <w:rPr>
                <w:rFonts w:ascii="Times New Roman" w:hAnsi="Times New Roman" w:cs="Times New Roman"/>
                <w:color w:val="000000"/>
                <w:lang w:val="es-ES"/>
              </w:rPr>
              <w:t>Pregúntale</w:t>
            </w:r>
            <w:ins w:id="1901" w:author="PerfectoAmor" w:date="2016-02-04T10:31:00Z">
              <w:del w:id="1902" w:author="Cris Pineda" w:date="2016-02-09T00:23:00Z">
                <w:r w:rsidR="00C8356B" w:rsidDel="00854ED6">
                  <w:rPr>
                    <w:rFonts w:ascii="Times New Roman" w:hAnsi="Times New Roman" w:cs="Times New Roman"/>
                    <w:color w:val="000000"/>
                    <w:lang w:val="es-ES"/>
                  </w:rPr>
                  <w:delText>s</w:delText>
                </w:r>
              </w:del>
            </w:ins>
            <w:r w:rsidRPr="008E70C9">
              <w:rPr>
                <w:rFonts w:ascii="Times New Roman" w:hAnsi="Times New Roman" w:cs="Times New Roman"/>
                <w:color w:val="000000"/>
                <w:lang w:val="es-ES"/>
              </w:rPr>
              <w:t xml:space="preserve"> a tus padres </w:t>
            </w:r>
            <w:ins w:id="1903" w:author="Cris Pineda" w:date="2016-02-09T00:23:00Z">
              <w:r w:rsidR="00854ED6">
                <w:rPr>
                  <w:rFonts w:ascii="Times New Roman" w:hAnsi="Times New Roman" w:cs="Times New Roman"/>
                  <w:color w:val="000000"/>
                  <w:lang w:val="es-ES"/>
                </w:rPr>
                <w:t xml:space="preserve">para qué creen ellos que se realizan las entrevistas </w:t>
              </w:r>
            </w:ins>
            <w:del w:id="1904" w:author="Cris Pineda" w:date="2016-02-09T00:22:00Z">
              <w:r w:rsidRPr="008E70C9" w:rsidDel="00854ED6">
                <w:rPr>
                  <w:rFonts w:ascii="Times New Roman" w:hAnsi="Times New Roman" w:cs="Times New Roman"/>
                  <w:color w:val="000000"/>
                  <w:lang w:val="es-ES"/>
                </w:rPr>
                <w:delText>a cuántas entrevistas de trabajo han asistido</w:delText>
              </w:r>
            </w:del>
            <w:del w:id="1905" w:author="Cris Pineda" w:date="2016-02-09T00:23:00Z">
              <w:r w:rsidRPr="008E70C9" w:rsidDel="00854ED6">
                <w:rPr>
                  <w:rFonts w:ascii="Times New Roman" w:hAnsi="Times New Roman" w:cs="Times New Roman"/>
                  <w:color w:val="000000"/>
                  <w:lang w:val="es-ES"/>
                </w:rPr>
                <w:delText xml:space="preserve"> </w:delText>
              </w:r>
            </w:del>
            <w:r w:rsidRPr="008E70C9">
              <w:rPr>
                <w:rFonts w:ascii="Times New Roman" w:hAnsi="Times New Roman" w:cs="Times New Roman"/>
                <w:color w:val="000000"/>
                <w:lang w:val="es-ES"/>
              </w:rPr>
              <w:t xml:space="preserve">y qué tipo de preguntas </w:t>
            </w:r>
            <w:del w:id="1906" w:author="Cris Pineda" w:date="2016-02-09T00:24:00Z">
              <w:r w:rsidRPr="008E70C9" w:rsidDel="00854ED6">
                <w:rPr>
                  <w:rFonts w:ascii="Times New Roman" w:hAnsi="Times New Roman" w:cs="Times New Roman"/>
                  <w:color w:val="000000"/>
                  <w:lang w:val="es-ES"/>
                </w:rPr>
                <w:delText>les han hecho</w:delText>
              </w:r>
            </w:del>
            <w:ins w:id="1907" w:author="Cris Pineda" w:date="2016-02-09T00:24:00Z">
              <w:r w:rsidR="00854ED6">
                <w:rPr>
                  <w:rFonts w:ascii="Times New Roman" w:hAnsi="Times New Roman" w:cs="Times New Roman"/>
                  <w:color w:val="000000"/>
                  <w:lang w:val="es-ES"/>
                </w:rPr>
                <w:t>se pueden hacer en ellas</w:t>
              </w:r>
            </w:ins>
            <w:r w:rsidRPr="008E70C9">
              <w:rPr>
                <w:rFonts w:ascii="Times New Roman" w:hAnsi="Times New Roman" w:cs="Times New Roman"/>
                <w:color w:val="000000"/>
                <w:lang w:val="es-ES"/>
              </w:rPr>
              <w:t xml:space="preserve">. </w:t>
            </w:r>
            <w:del w:id="1908" w:author="PerfectoAmor" w:date="2016-02-04T10:31:00Z">
              <w:r w:rsidRPr="008E70C9" w:rsidDel="00C8356B">
                <w:rPr>
                  <w:rFonts w:ascii="Times New Roman" w:hAnsi="Times New Roman" w:cs="Times New Roman"/>
                  <w:color w:val="000000"/>
                  <w:lang w:val="es-ES"/>
                </w:rPr>
                <w:lastRenderedPageBreak/>
                <w:delText xml:space="preserve">También le puedes preguntar </w:delText>
              </w:r>
            </w:del>
            <w:ins w:id="1909" w:author="PerfectoAmor" w:date="2016-02-04T10:31:00Z">
              <w:r w:rsidR="00C8356B">
                <w:rPr>
                  <w:rFonts w:ascii="Times New Roman" w:hAnsi="Times New Roman" w:cs="Times New Roman"/>
                  <w:color w:val="000000"/>
                  <w:lang w:val="es-ES"/>
                </w:rPr>
                <w:t>Además</w:t>
              </w:r>
            </w:ins>
            <w:ins w:id="1910" w:author="Cris Pineda" w:date="2016-02-09T00:24:00Z">
              <w:r w:rsidR="00854ED6">
                <w:rPr>
                  <w:rFonts w:ascii="Times New Roman" w:hAnsi="Times New Roman" w:cs="Times New Roman"/>
                  <w:color w:val="000000"/>
                  <w:lang w:val="es-ES"/>
                </w:rPr>
                <w:t xml:space="preserve">, pídeles que se imaginen como entrevistados y que te digan </w:t>
              </w:r>
            </w:ins>
            <w:ins w:id="1911" w:author="PerfectoAmor" w:date="2016-02-04T10:31:00Z">
              <w:del w:id="1912" w:author="Cris Pineda" w:date="2016-02-09T00:24:00Z">
                <w:r w:rsidR="00C8356B" w:rsidDel="00854ED6">
                  <w:rPr>
                    <w:rFonts w:ascii="Times New Roman" w:hAnsi="Times New Roman" w:cs="Times New Roman"/>
                    <w:color w:val="000000"/>
                    <w:lang w:val="es-ES"/>
                  </w:rPr>
                  <w:delText xml:space="preserve"> indaga sobre </w:delText>
                </w:r>
              </w:del>
            </w:ins>
            <w:r w:rsidRPr="008E70C9">
              <w:rPr>
                <w:rFonts w:ascii="Times New Roman" w:hAnsi="Times New Roman" w:cs="Times New Roman"/>
                <w:color w:val="000000"/>
                <w:lang w:val="es-ES"/>
              </w:rPr>
              <w:t>cómo se s</w:t>
            </w:r>
            <w:ins w:id="1913" w:author="Cris Pineda" w:date="2016-02-09T00:24:00Z">
              <w:r w:rsidR="00854ED6">
                <w:rPr>
                  <w:rFonts w:ascii="Times New Roman" w:hAnsi="Times New Roman" w:cs="Times New Roman"/>
                  <w:color w:val="000000"/>
                  <w:lang w:val="es-ES"/>
                </w:rPr>
                <w:t>entir</w:t>
              </w:r>
            </w:ins>
            <w:ins w:id="1914" w:author="Cris Pineda" w:date="2016-02-09T00:25:00Z">
              <w:r w:rsidR="00794600">
                <w:rPr>
                  <w:rFonts w:ascii="Times New Roman" w:hAnsi="Times New Roman" w:cs="Times New Roman"/>
                  <w:color w:val="000000"/>
                  <w:lang w:val="es-ES"/>
                </w:rPr>
                <w:t>ían en este rol</w:t>
              </w:r>
            </w:ins>
            <w:del w:id="1915" w:author="Cris Pineda" w:date="2016-02-09T00:24:00Z">
              <w:r w:rsidRPr="008E70C9" w:rsidDel="00854ED6">
                <w:rPr>
                  <w:rFonts w:ascii="Times New Roman" w:hAnsi="Times New Roman" w:cs="Times New Roman"/>
                  <w:color w:val="000000"/>
                  <w:lang w:val="es-ES"/>
                </w:rPr>
                <w:delText>intieron y en cuántas de ellas lograron su objetivo</w:delText>
              </w:r>
            </w:del>
            <w:ins w:id="1916" w:author="PerfectoAmor" w:date="2016-02-04T10:31:00Z">
              <w:r w:rsidR="00C8356B">
                <w:rPr>
                  <w:rFonts w:ascii="Times New Roman" w:hAnsi="Times New Roman" w:cs="Times New Roman"/>
                  <w:color w:val="000000"/>
                  <w:lang w:val="es-ES"/>
                </w:rPr>
                <w:t>.</w:t>
              </w:r>
            </w:ins>
            <w:r w:rsidRPr="008E70C9">
              <w:rPr>
                <w:rFonts w:ascii="Times New Roman" w:hAnsi="Times New Roman" w:cs="Times New Roman"/>
                <w:color w:val="000000"/>
                <w:lang w:val="es-ES"/>
              </w:rPr>
              <w:t xml:space="preserve"> </w:t>
            </w:r>
            <w:del w:id="1917" w:author="PerfectoAmor" w:date="2016-02-04T10:31:00Z">
              <w:r w:rsidRPr="008E70C9" w:rsidDel="00C8356B">
                <w:rPr>
                  <w:rFonts w:ascii="Times New Roman" w:hAnsi="Times New Roman" w:cs="Times New Roman"/>
                  <w:color w:val="000000"/>
                  <w:lang w:val="es-ES"/>
                </w:rPr>
                <w:delText xml:space="preserve">que fue el conseguir trabajo.  </w:delText>
              </w:r>
            </w:del>
          </w:p>
        </w:tc>
      </w:tr>
    </w:tbl>
    <w:p w14:paraId="007A63E9" w14:textId="77777777" w:rsidR="008E70C9" w:rsidRPr="008E70C9" w:rsidRDefault="008E70C9" w:rsidP="008E70C9">
      <w:pPr>
        <w:rPr>
          <w:rStyle w:val="Hipervnculo"/>
          <w:rFonts w:ascii="Times New Roman" w:hAnsi="Times New Roman" w:cs="Times New Roman"/>
        </w:rPr>
      </w:pPr>
    </w:p>
    <w:tbl>
      <w:tblPr>
        <w:tblStyle w:val="Tablaconcuadrcula"/>
        <w:tblW w:w="0" w:type="auto"/>
        <w:tblLook w:val="04A0" w:firstRow="1" w:lastRow="0" w:firstColumn="1" w:lastColumn="0" w:noHBand="0" w:noVBand="1"/>
      </w:tblPr>
      <w:tblGrid>
        <w:gridCol w:w="2473"/>
        <w:gridCol w:w="6355"/>
      </w:tblGrid>
      <w:tr w:rsidR="008E70C9" w:rsidRPr="008E70C9" w14:paraId="21CD5CCB" w14:textId="77777777" w:rsidTr="00220818">
        <w:tc>
          <w:tcPr>
            <w:tcW w:w="9033" w:type="dxa"/>
            <w:gridSpan w:val="2"/>
            <w:shd w:val="clear" w:color="auto" w:fill="000000" w:themeFill="text1"/>
          </w:tcPr>
          <w:p w14:paraId="72577FC3" w14:textId="77777777" w:rsidR="008E70C9" w:rsidRPr="008E70C9" w:rsidRDefault="008E70C9">
            <w:pPr>
              <w:jc w:val="center"/>
              <w:rPr>
                <w:rFonts w:ascii="Times New Roman" w:hAnsi="Times New Roman" w:cs="Times New Roman"/>
                <w:b/>
                <w:color w:val="FFFFFF" w:themeColor="background1"/>
              </w:rPr>
              <w:pPrChange w:id="1918" w:author="PerfectoAmor" w:date="2016-02-04T10:32:00Z">
                <w:pPr/>
              </w:pPrChange>
            </w:pPr>
            <w:r w:rsidRPr="008E70C9">
              <w:rPr>
                <w:rFonts w:ascii="Times New Roman" w:hAnsi="Times New Roman" w:cs="Times New Roman"/>
                <w:b/>
                <w:color w:val="FFFFFF" w:themeColor="background1"/>
              </w:rPr>
              <w:t>Practica: recurso nuevo</w:t>
            </w:r>
          </w:p>
        </w:tc>
      </w:tr>
      <w:tr w:rsidR="008E70C9" w:rsidRPr="008E70C9" w14:paraId="35C6DEE5" w14:textId="77777777" w:rsidTr="00220818">
        <w:tc>
          <w:tcPr>
            <w:tcW w:w="2518" w:type="dxa"/>
          </w:tcPr>
          <w:p w14:paraId="5E6DADFD" w14:textId="77777777" w:rsidR="008E70C9" w:rsidRPr="008E70C9" w:rsidRDefault="008E70C9" w:rsidP="008E70C9">
            <w:pPr>
              <w:rPr>
                <w:rFonts w:ascii="Times New Roman" w:hAnsi="Times New Roman" w:cs="Times New Roman"/>
                <w:b/>
                <w:color w:val="000000"/>
              </w:rPr>
            </w:pPr>
            <w:r w:rsidRPr="008E70C9">
              <w:rPr>
                <w:rFonts w:ascii="Times New Roman" w:hAnsi="Times New Roman" w:cs="Times New Roman"/>
                <w:b/>
                <w:color w:val="000000"/>
              </w:rPr>
              <w:t>Código</w:t>
            </w:r>
          </w:p>
        </w:tc>
        <w:tc>
          <w:tcPr>
            <w:tcW w:w="6515" w:type="dxa"/>
          </w:tcPr>
          <w:p w14:paraId="30B89F5F" w14:textId="3CA75A94" w:rsidR="008E70C9" w:rsidRPr="008E70C9" w:rsidRDefault="008E70C9" w:rsidP="008E70C9">
            <w:pPr>
              <w:rPr>
                <w:rFonts w:ascii="Times New Roman" w:hAnsi="Times New Roman" w:cs="Times New Roman"/>
                <w:b/>
                <w:color w:val="000000"/>
              </w:rPr>
            </w:pPr>
            <w:r w:rsidRPr="008E70C9">
              <w:rPr>
                <w:rFonts w:ascii="Times New Roman" w:hAnsi="Times New Roman" w:cs="Times New Roman"/>
                <w:color w:val="000000"/>
              </w:rPr>
              <w:t>LE_06_05_CO_REC</w:t>
            </w:r>
            <w:r w:rsidR="00F67CA6">
              <w:rPr>
                <w:rFonts w:ascii="Times New Roman" w:hAnsi="Times New Roman" w:cs="Times New Roman"/>
                <w:color w:val="000000"/>
              </w:rPr>
              <w:t>270</w:t>
            </w:r>
          </w:p>
        </w:tc>
      </w:tr>
      <w:tr w:rsidR="008E70C9" w:rsidRPr="008E70C9" w14:paraId="0E1AF95E" w14:textId="77777777" w:rsidTr="00220818">
        <w:tc>
          <w:tcPr>
            <w:tcW w:w="2518" w:type="dxa"/>
          </w:tcPr>
          <w:p w14:paraId="2961D9CC" w14:textId="77777777" w:rsidR="008E70C9" w:rsidRPr="008E70C9" w:rsidRDefault="008E70C9" w:rsidP="008E70C9">
            <w:pPr>
              <w:rPr>
                <w:rFonts w:ascii="Times New Roman" w:hAnsi="Times New Roman" w:cs="Times New Roman"/>
                <w:color w:val="000000"/>
              </w:rPr>
            </w:pPr>
            <w:r w:rsidRPr="008E70C9">
              <w:rPr>
                <w:rFonts w:ascii="Times New Roman" w:hAnsi="Times New Roman" w:cs="Times New Roman"/>
                <w:b/>
                <w:color w:val="000000"/>
              </w:rPr>
              <w:t>Título</w:t>
            </w:r>
          </w:p>
        </w:tc>
        <w:tc>
          <w:tcPr>
            <w:tcW w:w="6515" w:type="dxa"/>
          </w:tcPr>
          <w:p w14:paraId="29ED4273" w14:textId="433634B9" w:rsidR="008E70C9" w:rsidRPr="008E70C9" w:rsidRDefault="00F67CA6" w:rsidP="008E70C9">
            <w:pPr>
              <w:rPr>
                <w:rFonts w:ascii="Times New Roman" w:hAnsi="Times New Roman" w:cs="Times New Roman"/>
              </w:rPr>
            </w:pPr>
            <w:r w:rsidRPr="00F67CA6">
              <w:rPr>
                <w:rFonts w:ascii="Times New Roman" w:hAnsi="Times New Roman" w:cs="Times New Roman"/>
              </w:rPr>
              <w:t>¿Qué se necesita para hacer una entrevista?</w:t>
            </w:r>
          </w:p>
        </w:tc>
      </w:tr>
      <w:tr w:rsidR="008E70C9" w:rsidRPr="008E70C9" w14:paraId="3498ED77" w14:textId="77777777" w:rsidTr="00220818">
        <w:tc>
          <w:tcPr>
            <w:tcW w:w="2518" w:type="dxa"/>
          </w:tcPr>
          <w:p w14:paraId="3BDD387B" w14:textId="77777777" w:rsidR="008E70C9" w:rsidRPr="008E70C9" w:rsidRDefault="008E70C9" w:rsidP="008E70C9">
            <w:pPr>
              <w:rPr>
                <w:rFonts w:ascii="Times New Roman" w:hAnsi="Times New Roman" w:cs="Times New Roman"/>
                <w:color w:val="000000"/>
              </w:rPr>
            </w:pPr>
            <w:r w:rsidRPr="008E70C9">
              <w:rPr>
                <w:rFonts w:ascii="Times New Roman" w:hAnsi="Times New Roman" w:cs="Times New Roman"/>
                <w:b/>
                <w:color w:val="000000"/>
              </w:rPr>
              <w:t>Descripción</w:t>
            </w:r>
          </w:p>
        </w:tc>
        <w:tc>
          <w:tcPr>
            <w:tcW w:w="6515" w:type="dxa"/>
          </w:tcPr>
          <w:p w14:paraId="30CC9C67" w14:textId="081C3198" w:rsidR="008E70C9" w:rsidRPr="008E70C9" w:rsidRDefault="00F67CA6" w:rsidP="008E70C9">
            <w:pPr>
              <w:rPr>
                <w:rFonts w:ascii="Times New Roman" w:hAnsi="Times New Roman" w:cs="Times New Roman"/>
                <w:color w:val="000000"/>
              </w:rPr>
            </w:pPr>
            <w:r w:rsidRPr="00F67CA6">
              <w:rPr>
                <w:rFonts w:ascii="Times New Roman" w:hAnsi="Times New Roman" w:cs="Times New Roman"/>
                <w:color w:val="000000"/>
              </w:rPr>
              <w:t>Actividad sobre los pasos y elementos de una entrevista</w:t>
            </w:r>
          </w:p>
        </w:tc>
      </w:tr>
    </w:tbl>
    <w:p w14:paraId="69DAC419" w14:textId="77777777" w:rsidR="008E70C9" w:rsidRPr="008E70C9" w:rsidRDefault="008E70C9" w:rsidP="008E70C9">
      <w:pPr>
        <w:rPr>
          <w:rFonts w:ascii="Times New Roman" w:hAnsi="Times New Roman" w:cs="Times New Roman"/>
        </w:rPr>
      </w:pPr>
    </w:p>
    <w:p w14:paraId="08A1D312" w14:textId="77777777" w:rsidR="008E70C9" w:rsidRPr="008E70C9" w:rsidRDefault="008E70C9" w:rsidP="008E70C9">
      <w:pPr>
        <w:rPr>
          <w:rFonts w:ascii="Times New Roman" w:hAnsi="Times New Roman" w:cs="Times New Roman"/>
          <w:b/>
          <w:lang w:val="es-ES"/>
        </w:rPr>
      </w:pPr>
      <w:r w:rsidRPr="000F3CAC">
        <w:rPr>
          <w:rFonts w:ascii="Times New Roman" w:hAnsi="Times New Roman" w:cs="Times New Roman"/>
          <w:b/>
          <w:highlight w:val="yellow"/>
          <w:lang w:val="es-ES"/>
        </w:rPr>
        <w:t>[SECCIÓN 2]</w:t>
      </w:r>
      <w:r w:rsidRPr="008E70C9">
        <w:rPr>
          <w:rFonts w:ascii="Times New Roman" w:hAnsi="Times New Roman" w:cs="Times New Roman"/>
          <w:lang w:val="es-ES"/>
        </w:rPr>
        <w:t xml:space="preserve"> </w:t>
      </w:r>
      <w:r w:rsidRPr="008E70C9">
        <w:rPr>
          <w:rFonts w:ascii="Times New Roman" w:hAnsi="Times New Roman" w:cs="Times New Roman"/>
          <w:b/>
          <w:lang w:val="es-ES"/>
        </w:rPr>
        <w:t>5.3 Estrategia de lectura: parafrasear</w:t>
      </w:r>
    </w:p>
    <w:p w14:paraId="432B00CD" w14:textId="77777777" w:rsidR="008E70C9" w:rsidRPr="008E70C9" w:rsidRDefault="008E70C9" w:rsidP="008E70C9">
      <w:pPr>
        <w:rPr>
          <w:rFonts w:ascii="Times New Roman" w:hAnsi="Times New Roman" w:cs="Times New Roman"/>
          <w:b/>
          <w:lang w:val="es-ES"/>
        </w:rPr>
      </w:pPr>
    </w:p>
    <w:p w14:paraId="63CA9934" w14:textId="25DDF04D" w:rsidR="008E70C9" w:rsidRDefault="008E70C9" w:rsidP="008E70C9">
      <w:pPr>
        <w:rPr>
          <w:rFonts w:ascii="Times New Roman" w:hAnsi="Times New Roman" w:cs="Times New Roman"/>
          <w:lang w:val="es-MX"/>
        </w:rPr>
      </w:pPr>
      <w:r w:rsidRPr="008E70C9">
        <w:rPr>
          <w:rFonts w:ascii="Times New Roman" w:hAnsi="Times New Roman" w:cs="Times New Roman"/>
          <w:lang w:val="es-MX"/>
        </w:rPr>
        <w:t xml:space="preserve">El </w:t>
      </w:r>
      <w:r w:rsidRPr="008274C4">
        <w:rPr>
          <w:rFonts w:ascii="Times New Roman" w:hAnsi="Times New Roman" w:cs="Times New Roman"/>
          <w:b/>
          <w:lang w:val="es-MX"/>
        </w:rPr>
        <w:t>parafraseo</w:t>
      </w:r>
      <w:r w:rsidRPr="008E70C9">
        <w:rPr>
          <w:rFonts w:ascii="Times New Roman" w:hAnsi="Times New Roman" w:cs="Times New Roman"/>
          <w:lang w:val="es-MX"/>
        </w:rPr>
        <w:t xml:space="preserve"> es la </w:t>
      </w:r>
      <w:r w:rsidRPr="008274C4">
        <w:rPr>
          <w:rFonts w:ascii="Times New Roman" w:hAnsi="Times New Roman" w:cs="Times New Roman"/>
          <w:b/>
          <w:lang w:val="es-MX"/>
        </w:rPr>
        <w:t xml:space="preserve">explicación </w:t>
      </w:r>
      <w:r w:rsidRPr="00FB5557">
        <w:rPr>
          <w:rFonts w:ascii="Times New Roman" w:hAnsi="Times New Roman" w:cs="Times New Roman"/>
          <w:lang w:val="es-MX"/>
          <w:rPrChange w:id="1919" w:author="PerfectoAmor" w:date="2016-02-04T16:50:00Z">
            <w:rPr>
              <w:rFonts w:ascii="Times New Roman" w:hAnsi="Times New Roman" w:cs="Times New Roman"/>
              <w:b/>
              <w:lang w:val="es-MX"/>
            </w:rPr>
          </w:rPrChange>
        </w:rPr>
        <w:t>que se realiza sobre un mensaje</w:t>
      </w:r>
      <w:r w:rsidRPr="008274C4">
        <w:rPr>
          <w:rFonts w:ascii="Times New Roman" w:hAnsi="Times New Roman" w:cs="Times New Roman"/>
          <w:b/>
          <w:lang w:val="es-MX"/>
        </w:rPr>
        <w:t>, con nuestras propias palabras</w:t>
      </w:r>
      <w:r w:rsidRPr="008E70C9">
        <w:rPr>
          <w:rFonts w:ascii="Times New Roman" w:hAnsi="Times New Roman" w:cs="Times New Roman"/>
          <w:lang w:val="es-MX"/>
        </w:rPr>
        <w:t xml:space="preserve">, para que </w:t>
      </w:r>
      <w:del w:id="1920" w:author="PerfectoAmor" w:date="2016-02-04T10:32:00Z">
        <w:r w:rsidRPr="008E70C9" w:rsidDel="00C8356B">
          <w:rPr>
            <w:rFonts w:ascii="Times New Roman" w:hAnsi="Times New Roman" w:cs="Times New Roman"/>
            <w:lang w:val="es-MX"/>
          </w:rPr>
          <w:delText xml:space="preserve">éste </w:delText>
        </w:r>
      </w:del>
      <w:r w:rsidRPr="008E70C9">
        <w:rPr>
          <w:rFonts w:ascii="Times New Roman" w:hAnsi="Times New Roman" w:cs="Times New Roman"/>
          <w:lang w:val="es-MX"/>
        </w:rPr>
        <w:t>resulte más sencillo de comprender. Cuando parafraseamos, r</w:t>
      </w:r>
      <w:r w:rsidR="008274C4">
        <w:rPr>
          <w:rFonts w:ascii="Times New Roman" w:hAnsi="Times New Roman" w:cs="Times New Roman"/>
          <w:lang w:val="es-MX"/>
        </w:rPr>
        <w:t>eemplazamos las palabras</w:t>
      </w:r>
      <w:ins w:id="1921" w:author="Cris Pineda" w:date="2016-02-09T00:33:00Z">
        <w:r w:rsidR="008E11C6">
          <w:rPr>
            <w:rFonts w:ascii="Times New Roman" w:hAnsi="Times New Roman" w:cs="Times New Roman"/>
            <w:lang w:val="es-MX"/>
          </w:rPr>
          <w:t xml:space="preserve"> de un texto</w:t>
        </w:r>
      </w:ins>
      <w:del w:id="1922" w:author="Cris Pineda" w:date="2016-02-09T00:33:00Z">
        <w:r w:rsidR="008274C4" w:rsidDel="008E11C6">
          <w:rPr>
            <w:rFonts w:ascii="Times New Roman" w:hAnsi="Times New Roman" w:cs="Times New Roman"/>
            <w:lang w:val="es-MX"/>
          </w:rPr>
          <w:delText xml:space="preserve"> o la si</w:delText>
        </w:r>
        <w:r w:rsidRPr="008E70C9" w:rsidDel="008E11C6">
          <w:rPr>
            <w:rFonts w:ascii="Times New Roman" w:hAnsi="Times New Roman" w:cs="Times New Roman"/>
            <w:lang w:val="es-MX"/>
          </w:rPr>
          <w:delText>ntaxis del texto</w:delText>
        </w:r>
      </w:del>
      <w:r w:rsidRPr="008E70C9">
        <w:rPr>
          <w:rFonts w:ascii="Times New Roman" w:hAnsi="Times New Roman" w:cs="Times New Roman"/>
          <w:lang w:val="es-MX"/>
        </w:rPr>
        <w:t xml:space="preserve">, </w:t>
      </w:r>
      <w:del w:id="1923" w:author="PerfectoAmor" w:date="2016-02-04T10:34:00Z">
        <w:r w:rsidRPr="008E70C9" w:rsidDel="00E9026F">
          <w:rPr>
            <w:rFonts w:ascii="Times New Roman" w:hAnsi="Times New Roman" w:cs="Times New Roman"/>
            <w:lang w:val="es-MX"/>
          </w:rPr>
          <w:delText xml:space="preserve">teniendo en cuenta que debemos respetar </w:delText>
        </w:r>
      </w:del>
      <w:ins w:id="1924" w:author="PerfectoAmor" w:date="2016-02-04T10:34:00Z">
        <w:r w:rsidR="00E9026F">
          <w:rPr>
            <w:rFonts w:ascii="Times New Roman" w:hAnsi="Times New Roman" w:cs="Times New Roman"/>
            <w:lang w:val="es-MX"/>
          </w:rPr>
          <w:t xml:space="preserve">respetando </w:t>
        </w:r>
      </w:ins>
      <w:r w:rsidRPr="008E70C9">
        <w:rPr>
          <w:rFonts w:ascii="Times New Roman" w:hAnsi="Times New Roman" w:cs="Times New Roman"/>
          <w:lang w:val="es-MX"/>
        </w:rPr>
        <w:t xml:space="preserve">el significado del contenido original para no perder </w:t>
      </w:r>
      <w:del w:id="1925" w:author="PerfectoAmor" w:date="2016-02-04T10:35:00Z">
        <w:r w:rsidRPr="008E70C9" w:rsidDel="00E9026F">
          <w:rPr>
            <w:rFonts w:ascii="Times New Roman" w:hAnsi="Times New Roman" w:cs="Times New Roman"/>
            <w:lang w:val="es-MX"/>
          </w:rPr>
          <w:delText xml:space="preserve">cualquier tipo de </w:delText>
        </w:r>
      </w:del>
      <w:r w:rsidRPr="008E70C9">
        <w:rPr>
          <w:rFonts w:ascii="Times New Roman" w:hAnsi="Times New Roman" w:cs="Times New Roman"/>
          <w:lang w:val="es-MX"/>
        </w:rPr>
        <w:t>información valiosa</w:t>
      </w:r>
      <w:ins w:id="1926" w:author="PerfectoAmor" w:date="2016-02-04T10:35:00Z">
        <w:r w:rsidR="00E9026F">
          <w:rPr>
            <w:rFonts w:ascii="Times New Roman" w:hAnsi="Times New Roman" w:cs="Times New Roman"/>
            <w:lang w:val="es-MX"/>
          </w:rPr>
          <w:t>.</w:t>
        </w:r>
      </w:ins>
      <w:del w:id="1927" w:author="PerfectoAmor" w:date="2016-02-04T10:35:00Z">
        <w:r w:rsidRPr="008E70C9" w:rsidDel="00E9026F">
          <w:rPr>
            <w:rFonts w:ascii="Times New Roman" w:hAnsi="Times New Roman" w:cs="Times New Roman"/>
            <w:lang w:val="es-MX"/>
          </w:rPr>
          <w:delText xml:space="preserve"> durante el proceso.</w:delText>
        </w:r>
      </w:del>
    </w:p>
    <w:p w14:paraId="57817D01" w14:textId="77777777" w:rsidR="008274C4" w:rsidRPr="008E70C9" w:rsidDel="008E11C6" w:rsidRDefault="008274C4" w:rsidP="008E70C9">
      <w:pPr>
        <w:rPr>
          <w:del w:id="1928" w:author="Cris Pineda" w:date="2016-02-09T00:33:00Z"/>
          <w:rFonts w:ascii="Times New Roman" w:hAnsi="Times New Roman" w:cs="Times New Roman"/>
          <w:lang w:val="es-MX"/>
        </w:rPr>
      </w:pPr>
    </w:p>
    <w:p w14:paraId="6E644CD5" w14:textId="54B64A2D" w:rsidR="008E70C9" w:rsidDel="00C50486" w:rsidRDefault="008E70C9" w:rsidP="008E70C9">
      <w:pPr>
        <w:rPr>
          <w:del w:id="1929" w:author="PerfectoAmor" w:date="2016-02-04T10:37:00Z"/>
          <w:rFonts w:ascii="Times New Roman" w:hAnsi="Times New Roman" w:cs="Times New Roman"/>
          <w:lang w:val="es-ES"/>
        </w:rPr>
      </w:pPr>
      <w:commentRangeStart w:id="1930"/>
      <w:del w:id="1931" w:author="PerfectoAmor" w:date="2016-02-04T10:37:00Z">
        <w:r w:rsidRPr="008E70C9" w:rsidDel="00C50486">
          <w:rPr>
            <w:rFonts w:ascii="Times New Roman" w:hAnsi="Times New Roman" w:cs="Times New Roman"/>
            <w:lang w:val="es-ES"/>
          </w:rPr>
          <w:delText xml:space="preserve">En el medio periodístico es habitual que se parafrasee una intervención de alguna </w:delText>
        </w:r>
      </w:del>
      <w:commentRangeEnd w:id="1930"/>
      <w:r w:rsidR="00C50486">
        <w:rPr>
          <w:rStyle w:val="Refdecomentario"/>
        </w:rPr>
        <w:commentReference w:id="1930"/>
      </w:r>
      <w:del w:id="1932" w:author="PerfectoAmor" w:date="2016-02-04T10:37:00Z">
        <w:r w:rsidRPr="008E70C9" w:rsidDel="00C50486">
          <w:rPr>
            <w:rFonts w:ascii="Times New Roman" w:hAnsi="Times New Roman" w:cs="Times New Roman"/>
            <w:lang w:val="es-ES"/>
          </w:rPr>
          <w:delText>personalidad o celebridad importante, pues al momento de obtener la noticia no siempre el reportero logra captar de manera textual lo dicho por el personaje; por ejemplo, si un reportero debe referirse a lo dicho por un jugador de fútbol después de un partido y éste no se encuentra en una transmisión en vivo y en directo, es probable que casi no realice citas textuales del jugador, sino que parafrasee los conceptos más relevantes del entrevistado.</w:delText>
        </w:r>
      </w:del>
    </w:p>
    <w:p w14:paraId="61DB096E" w14:textId="77777777" w:rsidR="00DB5D8E" w:rsidRPr="008E70C9" w:rsidRDefault="00DB5D8E" w:rsidP="008E70C9">
      <w:pPr>
        <w:rPr>
          <w:rFonts w:ascii="Times New Roman" w:hAnsi="Times New Roman" w:cs="Times New Roman"/>
          <w:lang w:val="es-ES"/>
        </w:rPr>
      </w:pPr>
    </w:p>
    <w:p w14:paraId="18E48BA1" w14:textId="592B6C10" w:rsidR="008E70C9" w:rsidRPr="008E70C9" w:rsidRDefault="008E70C9" w:rsidP="008E70C9">
      <w:pPr>
        <w:rPr>
          <w:rFonts w:ascii="Times New Roman" w:hAnsi="Times New Roman" w:cs="Times New Roman"/>
          <w:lang w:val="es-MX"/>
        </w:rPr>
      </w:pPr>
      <w:r w:rsidRPr="008E70C9">
        <w:rPr>
          <w:rFonts w:ascii="Times New Roman" w:hAnsi="Times New Roman" w:cs="Times New Roman"/>
          <w:lang w:val="es-MX"/>
        </w:rPr>
        <w:t xml:space="preserve">El parafraseo es una técnica de producción </w:t>
      </w:r>
      <w:del w:id="1933" w:author="Cris Pineda" w:date="2016-02-09T00:35:00Z">
        <w:r w:rsidRPr="008E70C9" w:rsidDel="008E11C6">
          <w:rPr>
            <w:rFonts w:ascii="Times New Roman" w:hAnsi="Times New Roman" w:cs="Times New Roman"/>
            <w:lang w:val="es-MX"/>
          </w:rPr>
          <w:delText xml:space="preserve">escrita </w:delText>
        </w:r>
      </w:del>
      <w:ins w:id="1934" w:author="Cris Pineda" w:date="2016-02-09T00:35:00Z">
        <w:r w:rsidR="008E11C6">
          <w:rPr>
            <w:rFonts w:ascii="Times New Roman" w:hAnsi="Times New Roman" w:cs="Times New Roman"/>
            <w:lang w:val="es-MX"/>
          </w:rPr>
          <w:t>textual</w:t>
        </w:r>
        <w:r w:rsidR="008E11C6" w:rsidRPr="008E70C9">
          <w:rPr>
            <w:rFonts w:ascii="Times New Roman" w:hAnsi="Times New Roman" w:cs="Times New Roman"/>
            <w:lang w:val="es-MX"/>
          </w:rPr>
          <w:t xml:space="preserve"> </w:t>
        </w:r>
      </w:ins>
      <w:del w:id="1935" w:author="PerfectoAmor" w:date="2016-02-04T10:37:00Z">
        <w:r w:rsidRPr="008E70C9" w:rsidDel="00C50486">
          <w:rPr>
            <w:rFonts w:ascii="Times New Roman" w:hAnsi="Times New Roman" w:cs="Times New Roman"/>
            <w:lang w:val="es-MX"/>
          </w:rPr>
          <w:delText>y</w:delText>
        </w:r>
        <w:r w:rsidR="0016771D" w:rsidDel="00C50486">
          <w:rPr>
            <w:rFonts w:ascii="Times New Roman" w:hAnsi="Times New Roman" w:cs="Times New Roman"/>
            <w:lang w:val="es-MX"/>
          </w:rPr>
          <w:delText>,</w:delText>
        </w:r>
        <w:r w:rsidRPr="008E70C9" w:rsidDel="00C50486">
          <w:rPr>
            <w:rFonts w:ascii="Times New Roman" w:hAnsi="Times New Roman" w:cs="Times New Roman"/>
            <w:lang w:val="es-MX"/>
          </w:rPr>
          <w:delText xml:space="preserve"> a través de ella, </w:delText>
        </w:r>
      </w:del>
      <w:ins w:id="1936" w:author="PerfectoAmor" w:date="2016-02-04T10:37:00Z">
        <w:r w:rsidR="00C50486">
          <w:rPr>
            <w:rFonts w:ascii="Times New Roman" w:hAnsi="Times New Roman" w:cs="Times New Roman"/>
            <w:lang w:val="es-MX"/>
          </w:rPr>
          <w:t xml:space="preserve">por medio de la cual </w:t>
        </w:r>
      </w:ins>
      <w:r w:rsidRPr="008E70C9">
        <w:rPr>
          <w:rFonts w:ascii="Times New Roman" w:hAnsi="Times New Roman" w:cs="Times New Roman"/>
          <w:lang w:val="es-MX"/>
        </w:rPr>
        <w:t>podemos mejorar nuestra capacidad de comprensión</w:t>
      </w:r>
      <w:ins w:id="1937" w:author="PerfectoAmor" w:date="2016-02-04T10:37:00Z">
        <w:r w:rsidR="004679EC">
          <w:rPr>
            <w:rFonts w:ascii="Times New Roman" w:hAnsi="Times New Roman" w:cs="Times New Roman"/>
            <w:lang w:val="es-MX"/>
          </w:rPr>
          <w:t>.</w:t>
        </w:r>
      </w:ins>
      <w:r w:rsidRPr="008E70C9">
        <w:rPr>
          <w:rFonts w:ascii="Times New Roman" w:hAnsi="Times New Roman" w:cs="Times New Roman"/>
          <w:lang w:val="es-MX"/>
        </w:rPr>
        <w:t xml:space="preserve"> </w:t>
      </w:r>
      <w:ins w:id="1938" w:author="Cris Pineda" w:date="2016-02-09T00:34:00Z">
        <w:r w:rsidR="008E11C6">
          <w:rPr>
            <w:rFonts w:ascii="Times New Roman" w:hAnsi="Times New Roman" w:cs="Times New Roman"/>
            <w:lang w:val="es-MX"/>
          </w:rPr>
          <w:t xml:space="preserve">La puedes utilizar, por ejemplo, cuando observas una entrevista y luego explicas, son tus propias palabras, </w:t>
        </w:r>
      </w:ins>
      <w:ins w:id="1939" w:author="Cris Pineda" w:date="2016-02-09T00:35:00Z">
        <w:r w:rsidR="008E11C6">
          <w:rPr>
            <w:rFonts w:ascii="Times New Roman" w:hAnsi="Times New Roman" w:cs="Times New Roman"/>
            <w:lang w:val="es-MX"/>
          </w:rPr>
          <w:t>lo que</w:t>
        </w:r>
      </w:ins>
      <w:ins w:id="1940" w:author="Cris Pineda" w:date="2016-02-09T00:34:00Z">
        <w:r w:rsidR="008E11C6">
          <w:rPr>
            <w:rFonts w:ascii="Times New Roman" w:hAnsi="Times New Roman" w:cs="Times New Roman"/>
            <w:lang w:val="es-MX"/>
          </w:rPr>
          <w:t xml:space="preserve"> </w:t>
        </w:r>
      </w:ins>
      <w:ins w:id="1941" w:author="Cris Pineda" w:date="2016-02-09T00:35:00Z">
        <w:r w:rsidR="008E11C6">
          <w:rPr>
            <w:rFonts w:ascii="Times New Roman" w:hAnsi="Times New Roman" w:cs="Times New Roman"/>
            <w:lang w:val="es-MX"/>
          </w:rPr>
          <w:t>entendiste de ella.</w:t>
        </w:r>
      </w:ins>
      <w:del w:id="1942" w:author="PerfectoAmor" w:date="2016-02-04T10:38:00Z">
        <w:r w:rsidRPr="008E70C9" w:rsidDel="004679EC">
          <w:rPr>
            <w:rFonts w:ascii="Times New Roman" w:hAnsi="Times New Roman" w:cs="Times New Roman"/>
            <w:lang w:val="es-MX"/>
          </w:rPr>
          <w:delText>siendo así comunicadores más efectivos.</w:delText>
        </w:r>
      </w:del>
    </w:p>
    <w:p w14:paraId="2B05BBFF" w14:textId="77777777" w:rsidR="00DB5D8E" w:rsidRDefault="00DB5D8E" w:rsidP="008E70C9">
      <w:pPr>
        <w:rPr>
          <w:rFonts w:ascii="Times New Roman" w:hAnsi="Times New Roman" w:cs="Times New Roman"/>
          <w:lang w:val="es-MX"/>
        </w:rPr>
      </w:pPr>
    </w:p>
    <w:p w14:paraId="12CD69E5" w14:textId="77777777" w:rsidR="008E70C9" w:rsidRPr="008E70C9" w:rsidRDefault="008E70C9" w:rsidP="008E70C9">
      <w:pPr>
        <w:rPr>
          <w:rFonts w:ascii="Times New Roman" w:hAnsi="Times New Roman" w:cs="Times New Roman"/>
          <w:lang w:val="es-MX"/>
        </w:rPr>
      </w:pPr>
      <w:r w:rsidRPr="008E70C9">
        <w:rPr>
          <w:rFonts w:ascii="Times New Roman" w:hAnsi="Times New Roman" w:cs="Times New Roman"/>
          <w:lang w:val="es-MX"/>
        </w:rPr>
        <w:t>Observemos en el siguiente ejemplo la forma adecuada en la que se realiza un parafraseo:</w:t>
      </w:r>
    </w:p>
    <w:p w14:paraId="0E0E3FCD" w14:textId="77777777" w:rsidR="00FA75A4" w:rsidRDefault="00FA75A4" w:rsidP="008E70C9">
      <w:pPr>
        <w:ind w:left="567" w:right="758"/>
        <w:rPr>
          <w:rFonts w:ascii="Times New Roman" w:hAnsi="Times New Roman" w:cs="Times New Roman"/>
          <w:i/>
          <w:color w:val="000000"/>
          <w:shd w:val="clear" w:color="auto" w:fill="FFFFFF"/>
        </w:rPr>
      </w:pPr>
    </w:p>
    <w:p w14:paraId="21C38AF0" w14:textId="682FD514" w:rsidR="008E70C9" w:rsidRPr="008E70C9" w:rsidRDefault="00FA75A4" w:rsidP="008E70C9">
      <w:pPr>
        <w:ind w:left="567" w:right="758"/>
        <w:rPr>
          <w:rFonts w:ascii="Times New Roman" w:hAnsi="Times New Roman" w:cs="Times New Roman"/>
          <w:i/>
          <w:lang w:val="es-MX"/>
        </w:rPr>
      </w:pPr>
      <w:r w:rsidRPr="008E70C9">
        <w:rPr>
          <w:rFonts w:ascii="Times New Roman" w:hAnsi="Times New Roman" w:cs="Times New Roman"/>
          <w:i/>
          <w:color w:val="000000"/>
          <w:shd w:val="clear" w:color="auto" w:fill="FFFFFF"/>
        </w:rPr>
        <w:t xml:space="preserve"> </w:t>
      </w:r>
      <w:r w:rsidR="008E70C9" w:rsidRPr="008E70C9">
        <w:rPr>
          <w:rFonts w:ascii="Times New Roman" w:hAnsi="Times New Roman" w:cs="Times New Roman"/>
          <w:i/>
          <w:color w:val="000000"/>
          <w:shd w:val="clear" w:color="auto" w:fill="FFFFFF"/>
        </w:rPr>
        <w:t>“Mercurio es el planeta más cercano al Sol y el segundo más pequeño del Sistema Solar. Mercurio es menor que la Tierra, pero más grande que la Luna.”</w:t>
      </w:r>
    </w:p>
    <w:p w14:paraId="65B5D1D5" w14:textId="77777777" w:rsidR="008E70C9" w:rsidRPr="008E70C9" w:rsidRDefault="008E70C9">
      <w:pPr>
        <w:jc w:val="right"/>
        <w:rPr>
          <w:rFonts w:ascii="Times New Roman" w:hAnsi="Times New Roman" w:cs="Times New Roman"/>
          <w:lang w:val="es-MX"/>
        </w:rPr>
        <w:pPrChange w:id="1943" w:author="PerfectoAmor" w:date="2016-02-04T10:39:00Z">
          <w:pPr/>
        </w:pPrChange>
      </w:pPr>
      <w:r w:rsidRPr="008E70C9">
        <w:rPr>
          <w:rFonts w:ascii="Times New Roman" w:hAnsi="Times New Roman" w:cs="Times New Roman"/>
          <w:lang w:val="es-MX"/>
        </w:rPr>
        <w:t xml:space="preserve">Tomado de: Astronomía. </w:t>
      </w:r>
      <w:r w:rsidR="00847630">
        <w:fldChar w:fldCharType="begin"/>
      </w:r>
      <w:r w:rsidR="00847630">
        <w:instrText xml:space="preserve"> HYPERLINK "http://www.astromia.com/solar/mercurio.htm" </w:instrText>
      </w:r>
      <w:r w:rsidR="00847630">
        <w:fldChar w:fldCharType="separate"/>
      </w:r>
      <w:r w:rsidRPr="008E70C9">
        <w:rPr>
          <w:rStyle w:val="Hipervnculo"/>
          <w:rFonts w:ascii="Times New Roman" w:hAnsi="Times New Roman" w:cs="Times New Roman"/>
          <w:lang w:val="es-MX"/>
        </w:rPr>
        <w:t>http://www.astromia.com/solar/mercurio.htm</w:t>
      </w:r>
      <w:r w:rsidR="00847630">
        <w:rPr>
          <w:rStyle w:val="Hipervnculo"/>
          <w:rFonts w:ascii="Times New Roman" w:hAnsi="Times New Roman" w:cs="Times New Roman"/>
          <w:lang w:val="es-MX"/>
        </w:rPr>
        <w:fldChar w:fldCharType="end"/>
      </w:r>
    </w:p>
    <w:p w14:paraId="0B3FBE82" w14:textId="77777777" w:rsidR="008E70C9" w:rsidRPr="008E70C9" w:rsidRDefault="008E70C9" w:rsidP="008E70C9">
      <w:pPr>
        <w:rPr>
          <w:rFonts w:ascii="Times New Roman" w:hAnsi="Times New Roman" w:cs="Times New Roman"/>
          <w:lang w:val="es-MX"/>
        </w:rPr>
      </w:pPr>
    </w:p>
    <w:p w14:paraId="72B2D7F2" w14:textId="7D13707A" w:rsidR="008E70C9" w:rsidRPr="008E70C9" w:rsidRDefault="008E70C9" w:rsidP="008E70C9">
      <w:pPr>
        <w:rPr>
          <w:rFonts w:ascii="Times New Roman" w:hAnsi="Times New Roman" w:cs="Times New Roman"/>
          <w:lang w:val="es-MX"/>
        </w:rPr>
      </w:pPr>
      <w:r w:rsidRPr="00FA75A4">
        <w:rPr>
          <w:rFonts w:ascii="Times New Roman" w:hAnsi="Times New Roman" w:cs="Times New Roman"/>
          <w:b/>
          <w:lang w:val="es-MX"/>
        </w:rPr>
        <w:t>Parafraseo</w:t>
      </w:r>
      <w:r w:rsidRPr="00FB5557">
        <w:rPr>
          <w:rFonts w:ascii="Times New Roman" w:hAnsi="Times New Roman" w:cs="Times New Roman"/>
          <w:lang w:val="es-MX"/>
          <w:rPrChange w:id="1944" w:author="PerfectoAmor" w:date="2016-02-04T16:51:00Z">
            <w:rPr>
              <w:rFonts w:ascii="Times New Roman" w:hAnsi="Times New Roman" w:cs="Times New Roman"/>
              <w:b/>
              <w:lang w:val="es-MX"/>
            </w:rPr>
          </w:rPrChange>
        </w:rPr>
        <w:t xml:space="preserve">: </w:t>
      </w:r>
      <w:del w:id="1945" w:author="PerfectoAmor" w:date="2016-02-04T16:51:00Z">
        <w:r w:rsidRPr="008E70C9" w:rsidDel="00FB5557">
          <w:rPr>
            <w:rFonts w:ascii="Times New Roman" w:hAnsi="Times New Roman" w:cs="Times New Roman"/>
            <w:lang w:val="es-MX"/>
          </w:rPr>
          <w:delText>E</w:delText>
        </w:r>
      </w:del>
      <w:ins w:id="1946" w:author="PerfectoAmor" w:date="2016-02-04T16:51:00Z">
        <w:r w:rsidR="00FB5557">
          <w:rPr>
            <w:rFonts w:ascii="Times New Roman" w:hAnsi="Times New Roman" w:cs="Times New Roman"/>
            <w:lang w:val="es-MX"/>
          </w:rPr>
          <w:t>e</w:t>
        </w:r>
      </w:ins>
      <w:r w:rsidRPr="008E70C9">
        <w:rPr>
          <w:rFonts w:ascii="Times New Roman" w:hAnsi="Times New Roman" w:cs="Times New Roman"/>
          <w:lang w:val="es-MX"/>
        </w:rPr>
        <w:t xml:space="preserve">l planeta más cercano al </w:t>
      </w:r>
      <w:del w:id="1947" w:author="PerfectoAmor" w:date="2016-02-04T10:39:00Z">
        <w:r w:rsidRPr="008E70C9" w:rsidDel="004679EC">
          <w:rPr>
            <w:rFonts w:ascii="Times New Roman" w:hAnsi="Times New Roman" w:cs="Times New Roman"/>
            <w:lang w:val="es-MX"/>
          </w:rPr>
          <w:delText>s</w:delText>
        </w:r>
      </w:del>
      <w:ins w:id="1948" w:author="PerfectoAmor" w:date="2016-02-04T10:39:00Z">
        <w:r w:rsidR="004679EC">
          <w:rPr>
            <w:rFonts w:ascii="Times New Roman" w:hAnsi="Times New Roman" w:cs="Times New Roman"/>
            <w:lang w:val="es-MX"/>
          </w:rPr>
          <w:t>S</w:t>
        </w:r>
      </w:ins>
      <w:r w:rsidRPr="008E70C9">
        <w:rPr>
          <w:rFonts w:ascii="Times New Roman" w:hAnsi="Times New Roman" w:cs="Times New Roman"/>
          <w:lang w:val="es-MX"/>
        </w:rPr>
        <w:t xml:space="preserve">ol </w:t>
      </w:r>
      <w:r w:rsidR="00FA75A4">
        <w:rPr>
          <w:rFonts w:ascii="Times New Roman" w:hAnsi="Times New Roman" w:cs="Times New Roman"/>
          <w:lang w:val="es-MX"/>
        </w:rPr>
        <w:t>es</w:t>
      </w:r>
      <w:r w:rsidRPr="008E70C9">
        <w:rPr>
          <w:rFonts w:ascii="Times New Roman" w:hAnsi="Times New Roman" w:cs="Times New Roman"/>
          <w:lang w:val="es-MX"/>
        </w:rPr>
        <w:t xml:space="preserve"> Mercurio, </w:t>
      </w:r>
      <w:del w:id="1949" w:author="PerfectoAmor" w:date="2016-02-04T10:39:00Z">
        <w:r w:rsidRPr="008E70C9" w:rsidDel="004679EC">
          <w:rPr>
            <w:rFonts w:ascii="Times New Roman" w:hAnsi="Times New Roman" w:cs="Times New Roman"/>
            <w:lang w:val="es-MX"/>
          </w:rPr>
          <w:delText xml:space="preserve">éste </w:delText>
        </w:r>
      </w:del>
      <w:ins w:id="1950" w:author="PerfectoAmor" w:date="2016-02-04T10:40:00Z">
        <w:r w:rsidR="004679EC">
          <w:rPr>
            <w:rFonts w:ascii="Times New Roman" w:hAnsi="Times New Roman" w:cs="Times New Roman"/>
            <w:lang w:val="es-MX"/>
          </w:rPr>
          <w:t xml:space="preserve">también </w:t>
        </w:r>
      </w:ins>
      <w:r w:rsidRPr="008E70C9">
        <w:rPr>
          <w:rFonts w:ascii="Times New Roman" w:hAnsi="Times New Roman" w:cs="Times New Roman"/>
          <w:lang w:val="es-MX"/>
        </w:rPr>
        <w:t xml:space="preserve">es </w:t>
      </w:r>
      <w:del w:id="1951" w:author="PerfectoAmor" w:date="2016-02-04T10:40:00Z">
        <w:r w:rsidRPr="008E70C9" w:rsidDel="004679EC">
          <w:rPr>
            <w:rFonts w:ascii="Times New Roman" w:hAnsi="Times New Roman" w:cs="Times New Roman"/>
            <w:lang w:val="es-MX"/>
          </w:rPr>
          <w:delText xml:space="preserve">el </w:delText>
        </w:r>
      </w:del>
      <w:ins w:id="1952" w:author="PerfectoAmor" w:date="2016-02-04T10:40:00Z">
        <w:r w:rsidR="004679EC">
          <w:rPr>
            <w:rFonts w:ascii="Times New Roman" w:hAnsi="Times New Roman" w:cs="Times New Roman"/>
            <w:lang w:val="es-MX"/>
          </w:rPr>
          <w:t xml:space="preserve">uno de los </w:t>
        </w:r>
      </w:ins>
      <w:r w:rsidRPr="008E70C9">
        <w:rPr>
          <w:rFonts w:ascii="Times New Roman" w:hAnsi="Times New Roman" w:cs="Times New Roman"/>
          <w:lang w:val="es-MX"/>
        </w:rPr>
        <w:t>más pequeño</w:t>
      </w:r>
      <w:ins w:id="1953" w:author="PerfectoAmor" w:date="2016-02-04T10:40:00Z">
        <w:r w:rsidR="004679EC">
          <w:rPr>
            <w:rFonts w:ascii="Times New Roman" w:hAnsi="Times New Roman" w:cs="Times New Roman"/>
            <w:lang w:val="es-MX"/>
          </w:rPr>
          <w:t>s</w:t>
        </w:r>
      </w:ins>
      <w:r w:rsidRPr="008E70C9">
        <w:rPr>
          <w:rFonts w:ascii="Times New Roman" w:hAnsi="Times New Roman" w:cs="Times New Roman"/>
          <w:lang w:val="es-MX"/>
        </w:rPr>
        <w:t xml:space="preserve"> del </w:t>
      </w:r>
      <w:ins w:id="1954" w:author="Cris Pineda" w:date="2016-02-09T00:36:00Z">
        <w:r w:rsidR="008E11C6">
          <w:rPr>
            <w:rFonts w:ascii="Times New Roman" w:hAnsi="Times New Roman" w:cs="Times New Roman"/>
            <w:lang w:val="es-MX"/>
          </w:rPr>
          <w:t>S</w:t>
        </w:r>
      </w:ins>
      <w:del w:id="1955" w:author="Cris Pineda" w:date="2016-02-09T00:36:00Z">
        <w:r w:rsidRPr="008E70C9" w:rsidDel="008E11C6">
          <w:rPr>
            <w:rFonts w:ascii="Times New Roman" w:hAnsi="Times New Roman" w:cs="Times New Roman"/>
            <w:lang w:val="es-MX"/>
          </w:rPr>
          <w:delText>s</w:delText>
        </w:r>
      </w:del>
      <w:r w:rsidRPr="008E70C9">
        <w:rPr>
          <w:rFonts w:ascii="Times New Roman" w:hAnsi="Times New Roman" w:cs="Times New Roman"/>
          <w:lang w:val="es-MX"/>
        </w:rPr>
        <w:t xml:space="preserve">istema </w:t>
      </w:r>
      <w:ins w:id="1956" w:author="Cris Pineda" w:date="2016-02-09T00:36:00Z">
        <w:r w:rsidR="008E11C6">
          <w:rPr>
            <w:rFonts w:ascii="Times New Roman" w:hAnsi="Times New Roman" w:cs="Times New Roman"/>
            <w:lang w:val="es-MX"/>
          </w:rPr>
          <w:t>S</w:t>
        </w:r>
      </w:ins>
      <w:del w:id="1957" w:author="Cris Pineda" w:date="2016-02-09T00:36:00Z">
        <w:r w:rsidRPr="008E70C9" w:rsidDel="008E11C6">
          <w:rPr>
            <w:rFonts w:ascii="Times New Roman" w:hAnsi="Times New Roman" w:cs="Times New Roman"/>
            <w:lang w:val="es-MX"/>
          </w:rPr>
          <w:delText>s</w:delText>
        </w:r>
      </w:del>
      <w:r w:rsidRPr="008E70C9">
        <w:rPr>
          <w:rFonts w:ascii="Times New Roman" w:hAnsi="Times New Roman" w:cs="Times New Roman"/>
          <w:lang w:val="es-MX"/>
        </w:rPr>
        <w:t>olar</w:t>
      </w:r>
      <w:ins w:id="1958" w:author="Cris Pineda" w:date="2016-02-09T00:36:00Z">
        <w:r w:rsidR="008E11C6">
          <w:rPr>
            <w:rFonts w:ascii="Times New Roman" w:hAnsi="Times New Roman" w:cs="Times New Roman"/>
            <w:lang w:val="es-MX"/>
          </w:rPr>
          <w:t>.</w:t>
        </w:r>
      </w:ins>
      <w:ins w:id="1959" w:author="PerfectoAmor" w:date="2016-02-04T10:40:00Z">
        <w:del w:id="1960" w:author="Cris Pineda" w:date="2016-02-09T00:36:00Z">
          <w:r w:rsidR="004679EC" w:rsidDel="008E11C6">
            <w:rPr>
              <w:rFonts w:ascii="Times New Roman" w:hAnsi="Times New Roman" w:cs="Times New Roman"/>
              <w:lang w:val="es-MX"/>
            </w:rPr>
            <w:delText>,</w:delText>
          </w:r>
        </w:del>
      </w:ins>
      <w:r w:rsidRPr="008E70C9">
        <w:rPr>
          <w:rFonts w:ascii="Times New Roman" w:hAnsi="Times New Roman" w:cs="Times New Roman"/>
          <w:lang w:val="es-MX"/>
        </w:rPr>
        <w:t xml:space="preserve"> </w:t>
      </w:r>
      <w:del w:id="1961" w:author="PerfectoAmor" w:date="2016-02-04T10:40:00Z">
        <w:r w:rsidRPr="008E70C9" w:rsidDel="004679EC">
          <w:rPr>
            <w:rFonts w:ascii="Times New Roman" w:hAnsi="Times New Roman" w:cs="Times New Roman"/>
            <w:lang w:val="es-MX"/>
          </w:rPr>
          <w:delText xml:space="preserve">pero </w:delText>
        </w:r>
      </w:del>
      <w:ins w:id="1962" w:author="Cris Pineda" w:date="2016-02-09T00:36:00Z">
        <w:r w:rsidR="008E11C6">
          <w:rPr>
            <w:rFonts w:ascii="Times New Roman" w:hAnsi="Times New Roman" w:cs="Times New Roman"/>
            <w:lang w:val="es-MX"/>
          </w:rPr>
          <w:t>S</w:t>
        </w:r>
      </w:ins>
      <w:del w:id="1963" w:author="Cris Pineda" w:date="2016-02-09T00:36:00Z">
        <w:r w:rsidRPr="008E70C9" w:rsidDel="008E11C6">
          <w:rPr>
            <w:rFonts w:ascii="Times New Roman" w:hAnsi="Times New Roman" w:cs="Times New Roman"/>
            <w:lang w:val="es-MX"/>
          </w:rPr>
          <w:delText>s</w:delText>
        </w:r>
      </w:del>
      <w:r w:rsidRPr="008E70C9">
        <w:rPr>
          <w:rFonts w:ascii="Times New Roman" w:hAnsi="Times New Roman" w:cs="Times New Roman"/>
          <w:lang w:val="es-MX"/>
        </w:rPr>
        <w:t xml:space="preserve">u dimensión sobrepasa el volumen de la </w:t>
      </w:r>
      <w:del w:id="1964" w:author="PerfectoAmor" w:date="2016-02-04T10:41:00Z">
        <w:r w:rsidRPr="008E70C9" w:rsidDel="004679EC">
          <w:rPr>
            <w:rFonts w:ascii="Times New Roman" w:hAnsi="Times New Roman" w:cs="Times New Roman"/>
            <w:lang w:val="es-MX"/>
          </w:rPr>
          <w:delText>l</w:delText>
        </w:r>
      </w:del>
      <w:ins w:id="1965" w:author="PerfectoAmor" w:date="2016-02-04T10:41:00Z">
        <w:r w:rsidR="004679EC">
          <w:rPr>
            <w:rFonts w:ascii="Times New Roman" w:hAnsi="Times New Roman" w:cs="Times New Roman"/>
            <w:lang w:val="es-MX"/>
          </w:rPr>
          <w:t>L</w:t>
        </w:r>
      </w:ins>
      <w:r w:rsidRPr="008E70C9">
        <w:rPr>
          <w:rFonts w:ascii="Times New Roman" w:hAnsi="Times New Roman" w:cs="Times New Roman"/>
          <w:lang w:val="es-MX"/>
        </w:rPr>
        <w:t>una terrestre.</w:t>
      </w:r>
      <w:del w:id="1966" w:author="PerfectoAmor" w:date="2016-02-04T10:41:00Z">
        <w:r w:rsidRPr="008E70C9" w:rsidDel="004679EC">
          <w:rPr>
            <w:rFonts w:ascii="Times New Roman" w:hAnsi="Times New Roman" w:cs="Times New Roman"/>
            <w:lang w:val="es-MX"/>
          </w:rPr>
          <w:delText xml:space="preserve">  </w:delText>
        </w:r>
      </w:del>
    </w:p>
    <w:p w14:paraId="52134EEE" w14:textId="77777777" w:rsidR="008E70C9" w:rsidRPr="008E70C9" w:rsidRDefault="008E70C9" w:rsidP="008E70C9">
      <w:pPr>
        <w:rPr>
          <w:rFonts w:ascii="Times New Roman" w:hAnsi="Times New Roman" w:cs="Times New Roman"/>
          <w:lang w:val="es-MX"/>
        </w:rPr>
      </w:pPr>
    </w:p>
    <w:tbl>
      <w:tblPr>
        <w:tblStyle w:val="Tablaconcuadrcula"/>
        <w:tblW w:w="0" w:type="auto"/>
        <w:tblLook w:val="04A0" w:firstRow="1" w:lastRow="0" w:firstColumn="1" w:lastColumn="0" w:noHBand="0" w:noVBand="1"/>
      </w:tblPr>
      <w:tblGrid>
        <w:gridCol w:w="2487"/>
        <w:gridCol w:w="6341"/>
      </w:tblGrid>
      <w:tr w:rsidR="008E70C9" w:rsidRPr="008E70C9" w14:paraId="163EE8EB" w14:textId="77777777" w:rsidTr="00220818">
        <w:tc>
          <w:tcPr>
            <w:tcW w:w="8978" w:type="dxa"/>
            <w:gridSpan w:val="2"/>
            <w:shd w:val="clear" w:color="auto" w:fill="000000" w:themeFill="text1"/>
          </w:tcPr>
          <w:p w14:paraId="49C7EF94" w14:textId="77777777" w:rsidR="008E70C9" w:rsidRPr="008E70C9" w:rsidRDefault="008E70C9">
            <w:pPr>
              <w:jc w:val="center"/>
              <w:rPr>
                <w:rFonts w:ascii="Times New Roman" w:hAnsi="Times New Roman" w:cs="Times New Roman"/>
                <w:b/>
                <w:color w:val="FFFFFF" w:themeColor="background1"/>
              </w:rPr>
              <w:pPrChange w:id="1967" w:author="PerfectoAmor" w:date="2016-02-04T10:42:00Z">
                <w:pPr/>
              </w:pPrChange>
            </w:pPr>
            <w:r w:rsidRPr="008E70C9">
              <w:rPr>
                <w:rFonts w:ascii="Times New Roman" w:hAnsi="Times New Roman" w:cs="Times New Roman"/>
                <w:b/>
                <w:color w:val="FFFFFF" w:themeColor="background1"/>
              </w:rPr>
              <w:t>Recuerda</w:t>
            </w:r>
          </w:p>
        </w:tc>
      </w:tr>
      <w:tr w:rsidR="008E70C9" w:rsidRPr="008E70C9" w14:paraId="47E16F5B" w14:textId="77777777" w:rsidTr="00220818">
        <w:tc>
          <w:tcPr>
            <w:tcW w:w="2518" w:type="dxa"/>
          </w:tcPr>
          <w:p w14:paraId="067A4548" w14:textId="77777777" w:rsidR="008E70C9" w:rsidRPr="008E70C9" w:rsidRDefault="008E70C9" w:rsidP="008E70C9">
            <w:pPr>
              <w:rPr>
                <w:rFonts w:ascii="Times New Roman" w:hAnsi="Times New Roman" w:cs="Times New Roman"/>
                <w:b/>
              </w:rPr>
            </w:pPr>
            <w:r w:rsidRPr="008E70C9">
              <w:rPr>
                <w:rFonts w:ascii="Times New Roman" w:hAnsi="Times New Roman" w:cs="Times New Roman"/>
                <w:b/>
              </w:rPr>
              <w:t>Contenido</w:t>
            </w:r>
          </w:p>
        </w:tc>
        <w:tc>
          <w:tcPr>
            <w:tcW w:w="6460" w:type="dxa"/>
          </w:tcPr>
          <w:p w14:paraId="1BC0A0B1" w14:textId="4D2A5F20" w:rsidR="008E70C9" w:rsidRPr="008E70C9" w:rsidRDefault="008E70C9" w:rsidP="00FB5557">
            <w:pPr>
              <w:rPr>
                <w:rFonts w:ascii="Times New Roman" w:hAnsi="Times New Roman" w:cs="Times New Roman"/>
                <w:lang w:val="es-MX"/>
              </w:rPr>
            </w:pPr>
            <w:r w:rsidRPr="008E70C9">
              <w:rPr>
                <w:rFonts w:ascii="Times New Roman" w:hAnsi="Times New Roman" w:cs="Times New Roman"/>
              </w:rPr>
              <w:t xml:space="preserve">La utilidad del parafraseo se hace evidente en el momento de realizar </w:t>
            </w:r>
            <w:r w:rsidRPr="000C7C1D">
              <w:rPr>
                <w:rFonts w:ascii="Times New Roman" w:hAnsi="Times New Roman" w:cs="Times New Roman"/>
                <w:b/>
              </w:rPr>
              <w:t>el análisis</w:t>
            </w:r>
            <w:r w:rsidRPr="000C7C1D">
              <w:rPr>
                <w:rFonts w:ascii="Times New Roman" w:hAnsi="Times New Roman" w:cs="Times New Roman"/>
                <w:b/>
                <w:lang w:val="es-MX"/>
              </w:rPr>
              <w:t xml:space="preserve"> </w:t>
            </w:r>
            <w:del w:id="1968" w:author="PerfectoAmor" w:date="2016-02-04T10:42:00Z">
              <w:r w:rsidRPr="000C7C1D" w:rsidDel="004679EC">
                <w:rPr>
                  <w:rFonts w:ascii="Times New Roman" w:hAnsi="Times New Roman" w:cs="Times New Roman"/>
                  <w:b/>
                  <w:lang w:val="es-MX"/>
                </w:rPr>
                <w:delText>a</w:delText>
              </w:r>
            </w:del>
            <w:ins w:id="1969" w:author="PerfectoAmor" w:date="2016-02-04T10:42:00Z">
              <w:r w:rsidR="004679EC">
                <w:rPr>
                  <w:rFonts w:ascii="Times New Roman" w:hAnsi="Times New Roman" w:cs="Times New Roman"/>
                  <w:b/>
                  <w:lang w:val="es-MX"/>
                </w:rPr>
                <w:t>de</w:t>
              </w:r>
            </w:ins>
            <w:r w:rsidRPr="000C7C1D">
              <w:rPr>
                <w:rFonts w:ascii="Times New Roman" w:hAnsi="Times New Roman" w:cs="Times New Roman"/>
                <w:b/>
                <w:lang w:val="es-MX"/>
              </w:rPr>
              <w:t xml:space="preserve"> un texto</w:t>
            </w:r>
            <w:del w:id="1970" w:author="Cris Pineda" w:date="2016-02-09T00:34:00Z">
              <w:r w:rsidRPr="000C7C1D" w:rsidDel="008E11C6">
                <w:rPr>
                  <w:rFonts w:ascii="Times New Roman" w:hAnsi="Times New Roman" w:cs="Times New Roman"/>
                  <w:b/>
                  <w:lang w:val="es-MX"/>
                </w:rPr>
                <w:delText xml:space="preserve"> </w:delText>
              </w:r>
            </w:del>
            <w:del w:id="1971" w:author="PerfectoAmor" w:date="2016-02-04T10:42:00Z">
              <w:r w:rsidRPr="008E70C9" w:rsidDel="004679EC">
                <w:rPr>
                  <w:rFonts w:ascii="Times New Roman" w:hAnsi="Times New Roman" w:cs="Times New Roman"/>
                  <w:lang w:val="es-MX"/>
                </w:rPr>
                <w:delText xml:space="preserve">que se haya </w:delText>
              </w:r>
            </w:del>
            <w:del w:id="1972" w:author="PerfectoAmor" w:date="2016-02-04T16:53:00Z">
              <w:r w:rsidRPr="008E70C9" w:rsidDel="00FB5557">
                <w:rPr>
                  <w:rFonts w:ascii="Times New Roman" w:hAnsi="Times New Roman" w:cs="Times New Roman"/>
                  <w:lang w:val="es-MX"/>
                </w:rPr>
                <w:delText>leído</w:delText>
              </w:r>
            </w:del>
            <w:r w:rsidRPr="008E70C9">
              <w:rPr>
                <w:rFonts w:ascii="Times New Roman" w:hAnsi="Times New Roman" w:cs="Times New Roman"/>
                <w:lang w:val="es-MX"/>
              </w:rPr>
              <w:t xml:space="preserve">, pues nos obliga a </w:t>
            </w:r>
            <w:r w:rsidRPr="000C7C1D">
              <w:rPr>
                <w:rFonts w:ascii="Times New Roman" w:hAnsi="Times New Roman" w:cs="Times New Roman"/>
                <w:b/>
                <w:lang w:val="es-MX"/>
              </w:rPr>
              <w:t xml:space="preserve">explicar, </w:t>
            </w:r>
            <w:r w:rsidRPr="00FB5557">
              <w:rPr>
                <w:rFonts w:ascii="Times New Roman" w:hAnsi="Times New Roman" w:cs="Times New Roman"/>
                <w:lang w:val="es-MX"/>
                <w:rPrChange w:id="1973" w:author="PerfectoAmor" w:date="2016-02-04T16:52:00Z">
                  <w:rPr>
                    <w:rFonts w:ascii="Times New Roman" w:hAnsi="Times New Roman" w:cs="Times New Roman"/>
                    <w:b/>
                    <w:lang w:val="es-MX"/>
                  </w:rPr>
                </w:rPrChange>
              </w:rPr>
              <w:t xml:space="preserve">con </w:t>
            </w:r>
            <w:del w:id="1974" w:author="PerfectoAmor" w:date="2016-02-04T16:52:00Z">
              <w:r w:rsidRPr="000C7C1D" w:rsidDel="00FB5557">
                <w:rPr>
                  <w:rFonts w:ascii="Times New Roman" w:hAnsi="Times New Roman" w:cs="Times New Roman"/>
                  <w:b/>
                  <w:lang w:val="es-MX"/>
                </w:rPr>
                <w:delText xml:space="preserve">nuestras propias </w:delText>
              </w:r>
            </w:del>
            <w:r w:rsidRPr="000C7C1D">
              <w:rPr>
                <w:rFonts w:ascii="Times New Roman" w:hAnsi="Times New Roman" w:cs="Times New Roman"/>
                <w:b/>
                <w:lang w:val="es-MX"/>
              </w:rPr>
              <w:t>palabras</w:t>
            </w:r>
            <w:ins w:id="1975" w:author="PerfectoAmor" w:date="2016-02-04T16:52:00Z">
              <w:r w:rsidR="00FB5557">
                <w:rPr>
                  <w:rFonts w:ascii="Times New Roman" w:hAnsi="Times New Roman" w:cs="Times New Roman"/>
                  <w:b/>
                  <w:lang w:val="es-MX"/>
                </w:rPr>
                <w:t xml:space="preserve"> propias,</w:t>
              </w:r>
            </w:ins>
            <w:ins w:id="1976" w:author="PerfectoAmor" w:date="2016-02-04T10:43:00Z">
              <w:r w:rsidR="004679EC">
                <w:rPr>
                  <w:rFonts w:ascii="Times New Roman" w:hAnsi="Times New Roman" w:cs="Times New Roman"/>
                  <w:b/>
                  <w:lang w:val="es-MX"/>
                </w:rPr>
                <w:t xml:space="preserve"> </w:t>
              </w:r>
              <w:r w:rsidR="004679EC">
                <w:rPr>
                  <w:rFonts w:ascii="Times New Roman" w:hAnsi="Times New Roman" w:cs="Times New Roman"/>
                  <w:lang w:val="es-MX"/>
                </w:rPr>
                <w:t xml:space="preserve">nuestra comprensión del tema. </w:t>
              </w:r>
            </w:ins>
            <w:del w:id="1977" w:author="PerfectoAmor" w:date="2016-02-04T10:43:00Z">
              <w:r w:rsidRPr="008E70C9" w:rsidDel="004679EC">
                <w:rPr>
                  <w:rFonts w:ascii="Times New Roman" w:hAnsi="Times New Roman" w:cs="Times New Roman"/>
                  <w:lang w:val="es-MX"/>
                </w:rPr>
                <w:delText xml:space="preserve">, el contenido que hemos incorporado en la producción del texto que estamos componiendo. </w:delText>
              </w:r>
            </w:del>
            <w:r w:rsidRPr="008E70C9">
              <w:rPr>
                <w:rFonts w:ascii="Times New Roman" w:hAnsi="Times New Roman" w:cs="Times New Roman"/>
                <w:lang w:val="es-MX"/>
              </w:rPr>
              <w:t xml:space="preserve">El parafraseo también nos lleva a hacernos preguntas sobre el texto </w:t>
            </w:r>
            <w:del w:id="1978" w:author="PerfectoAmor" w:date="2016-02-04T16:54:00Z">
              <w:r w:rsidRPr="008E70C9" w:rsidDel="00FB5557">
                <w:rPr>
                  <w:rFonts w:ascii="Times New Roman" w:hAnsi="Times New Roman" w:cs="Times New Roman"/>
                  <w:lang w:val="es-MX"/>
                </w:rPr>
                <w:delText xml:space="preserve">leído </w:delText>
              </w:r>
            </w:del>
            <w:r w:rsidRPr="008E70C9">
              <w:rPr>
                <w:rFonts w:ascii="Times New Roman" w:hAnsi="Times New Roman" w:cs="Times New Roman"/>
                <w:lang w:val="es-MX"/>
              </w:rPr>
              <w:t>y a revisarlo una y otra vez</w:t>
            </w:r>
            <w:ins w:id="1979" w:author="PerfectoAmor" w:date="2016-02-04T16:54:00Z">
              <w:r w:rsidR="00FB5557">
                <w:rPr>
                  <w:rFonts w:ascii="Times New Roman" w:hAnsi="Times New Roman" w:cs="Times New Roman"/>
                  <w:lang w:val="es-MX"/>
                </w:rPr>
                <w:t xml:space="preserve"> antes de formular nuest</w:t>
              </w:r>
            </w:ins>
            <w:ins w:id="1980" w:author="PerfectoAmor" w:date="2016-02-04T16:55:00Z">
              <w:r w:rsidR="00FB5557">
                <w:rPr>
                  <w:rFonts w:ascii="Times New Roman" w:hAnsi="Times New Roman" w:cs="Times New Roman"/>
                  <w:lang w:val="es-MX"/>
                </w:rPr>
                <w:t>ro planteamiento</w:t>
              </w:r>
            </w:ins>
            <w:ins w:id="1981" w:author="PerfectoAmor" w:date="2016-02-04T16:54:00Z">
              <w:r w:rsidR="00FB5557">
                <w:rPr>
                  <w:rFonts w:ascii="Times New Roman" w:hAnsi="Times New Roman" w:cs="Times New Roman"/>
                  <w:lang w:val="es-MX"/>
                </w:rPr>
                <w:t>.</w:t>
              </w:r>
            </w:ins>
            <w:r w:rsidRPr="008E70C9">
              <w:rPr>
                <w:rFonts w:ascii="Times New Roman" w:hAnsi="Times New Roman" w:cs="Times New Roman"/>
                <w:lang w:val="es-MX"/>
              </w:rPr>
              <w:t xml:space="preserve"> </w:t>
            </w:r>
            <w:del w:id="1982" w:author="PerfectoAmor" w:date="2016-02-04T16:54:00Z">
              <w:r w:rsidRPr="008E70C9" w:rsidDel="00FB5557">
                <w:rPr>
                  <w:rFonts w:ascii="Times New Roman" w:hAnsi="Times New Roman" w:cs="Times New Roman"/>
                  <w:lang w:val="es-MX"/>
                </w:rPr>
                <w:delText>para comprender aún más ciertos conceptos.</w:delText>
              </w:r>
            </w:del>
          </w:p>
        </w:tc>
      </w:tr>
    </w:tbl>
    <w:p w14:paraId="2E79D3B8" w14:textId="77777777" w:rsidR="008E70C9" w:rsidRDefault="008E70C9" w:rsidP="008E70C9">
      <w:pPr>
        <w:rPr>
          <w:rFonts w:ascii="Times New Roman" w:hAnsi="Times New Roman" w:cs="Times New Roman"/>
        </w:rPr>
      </w:pPr>
    </w:p>
    <w:tbl>
      <w:tblPr>
        <w:tblStyle w:val="Tablaconcuadrcula"/>
        <w:tblW w:w="0" w:type="auto"/>
        <w:tblLook w:val="04A0" w:firstRow="1" w:lastRow="0" w:firstColumn="1" w:lastColumn="0" w:noHBand="0" w:noVBand="1"/>
      </w:tblPr>
      <w:tblGrid>
        <w:gridCol w:w="2473"/>
        <w:gridCol w:w="6355"/>
      </w:tblGrid>
      <w:tr w:rsidR="00370C0B" w:rsidRPr="008E70C9" w14:paraId="0997D2BB" w14:textId="77777777" w:rsidTr="00016C25">
        <w:tc>
          <w:tcPr>
            <w:tcW w:w="9033" w:type="dxa"/>
            <w:gridSpan w:val="2"/>
            <w:shd w:val="clear" w:color="auto" w:fill="000000" w:themeFill="text1"/>
          </w:tcPr>
          <w:p w14:paraId="66F2BF0A" w14:textId="77777777" w:rsidR="00370C0B" w:rsidRPr="008E70C9" w:rsidRDefault="00370C0B">
            <w:pPr>
              <w:jc w:val="center"/>
              <w:rPr>
                <w:rFonts w:ascii="Times New Roman" w:hAnsi="Times New Roman" w:cs="Times New Roman"/>
                <w:b/>
                <w:color w:val="FFFFFF" w:themeColor="background1"/>
              </w:rPr>
              <w:pPrChange w:id="1983" w:author="PerfectoAmor" w:date="2016-02-04T10:44:00Z">
                <w:pPr/>
              </w:pPrChange>
            </w:pPr>
            <w:r w:rsidRPr="008E70C9">
              <w:rPr>
                <w:rFonts w:ascii="Times New Roman" w:hAnsi="Times New Roman" w:cs="Times New Roman"/>
                <w:b/>
                <w:color w:val="FFFFFF" w:themeColor="background1"/>
              </w:rPr>
              <w:t>Practica: recurso nuevo</w:t>
            </w:r>
          </w:p>
        </w:tc>
      </w:tr>
      <w:tr w:rsidR="00370C0B" w:rsidRPr="008E70C9" w14:paraId="68A67E2F" w14:textId="77777777" w:rsidTr="00016C25">
        <w:tc>
          <w:tcPr>
            <w:tcW w:w="2518" w:type="dxa"/>
          </w:tcPr>
          <w:p w14:paraId="207BF939" w14:textId="77777777" w:rsidR="00370C0B" w:rsidRPr="008E70C9" w:rsidRDefault="00370C0B" w:rsidP="00016C25">
            <w:pPr>
              <w:rPr>
                <w:rFonts w:ascii="Times New Roman" w:hAnsi="Times New Roman" w:cs="Times New Roman"/>
                <w:b/>
                <w:color w:val="000000"/>
              </w:rPr>
            </w:pPr>
            <w:r w:rsidRPr="008E70C9">
              <w:rPr>
                <w:rFonts w:ascii="Times New Roman" w:hAnsi="Times New Roman" w:cs="Times New Roman"/>
                <w:b/>
                <w:color w:val="000000"/>
              </w:rPr>
              <w:t>Código</w:t>
            </w:r>
          </w:p>
        </w:tc>
        <w:tc>
          <w:tcPr>
            <w:tcW w:w="6515" w:type="dxa"/>
          </w:tcPr>
          <w:p w14:paraId="4F14B667" w14:textId="77777777" w:rsidR="00370C0B" w:rsidRPr="008E70C9" w:rsidRDefault="00370C0B" w:rsidP="00016C25">
            <w:pPr>
              <w:rPr>
                <w:rFonts w:ascii="Times New Roman" w:hAnsi="Times New Roman" w:cs="Times New Roman"/>
                <w:b/>
                <w:color w:val="000000"/>
              </w:rPr>
            </w:pPr>
            <w:r w:rsidRPr="008E70C9">
              <w:rPr>
                <w:rFonts w:ascii="Times New Roman" w:hAnsi="Times New Roman" w:cs="Times New Roman"/>
                <w:color w:val="000000"/>
              </w:rPr>
              <w:t>LE_06_05_CO_REC</w:t>
            </w:r>
            <w:r>
              <w:rPr>
                <w:rFonts w:ascii="Times New Roman" w:hAnsi="Times New Roman" w:cs="Times New Roman"/>
                <w:color w:val="000000"/>
              </w:rPr>
              <w:t>280</w:t>
            </w:r>
          </w:p>
        </w:tc>
      </w:tr>
      <w:tr w:rsidR="00370C0B" w:rsidRPr="008E70C9" w14:paraId="06B6ADF1" w14:textId="77777777" w:rsidTr="00016C25">
        <w:tc>
          <w:tcPr>
            <w:tcW w:w="2518" w:type="dxa"/>
          </w:tcPr>
          <w:p w14:paraId="5643B913" w14:textId="77777777" w:rsidR="00370C0B" w:rsidRPr="008E70C9" w:rsidRDefault="00370C0B" w:rsidP="00016C25">
            <w:pPr>
              <w:rPr>
                <w:rFonts w:ascii="Times New Roman" w:hAnsi="Times New Roman" w:cs="Times New Roman"/>
                <w:color w:val="000000"/>
              </w:rPr>
            </w:pPr>
            <w:r w:rsidRPr="008E70C9">
              <w:rPr>
                <w:rFonts w:ascii="Times New Roman" w:hAnsi="Times New Roman" w:cs="Times New Roman"/>
                <w:b/>
                <w:color w:val="000000"/>
              </w:rPr>
              <w:t>Título</w:t>
            </w:r>
          </w:p>
        </w:tc>
        <w:tc>
          <w:tcPr>
            <w:tcW w:w="6515" w:type="dxa"/>
          </w:tcPr>
          <w:p w14:paraId="7F1FEC3C" w14:textId="77777777" w:rsidR="00370C0B" w:rsidRPr="008E70C9" w:rsidRDefault="00370C0B" w:rsidP="00016C25">
            <w:pPr>
              <w:rPr>
                <w:rFonts w:ascii="Times New Roman" w:hAnsi="Times New Roman" w:cs="Times New Roman"/>
              </w:rPr>
            </w:pPr>
            <w:r w:rsidRPr="00370C0B">
              <w:rPr>
                <w:rFonts w:ascii="Times New Roman" w:hAnsi="Times New Roman" w:cs="Times New Roman"/>
              </w:rPr>
              <w:t>Explica una entrevista con tus propias palabras</w:t>
            </w:r>
          </w:p>
        </w:tc>
      </w:tr>
      <w:tr w:rsidR="00370C0B" w:rsidRPr="008E70C9" w14:paraId="509D40BC" w14:textId="77777777" w:rsidTr="00016C25">
        <w:tc>
          <w:tcPr>
            <w:tcW w:w="2518" w:type="dxa"/>
          </w:tcPr>
          <w:p w14:paraId="293B98A5" w14:textId="77777777" w:rsidR="00370C0B" w:rsidRPr="008E70C9" w:rsidRDefault="00370C0B" w:rsidP="00016C25">
            <w:pPr>
              <w:rPr>
                <w:rFonts w:ascii="Times New Roman" w:hAnsi="Times New Roman" w:cs="Times New Roman"/>
                <w:color w:val="000000"/>
              </w:rPr>
            </w:pPr>
            <w:r w:rsidRPr="008E70C9">
              <w:rPr>
                <w:rFonts w:ascii="Times New Roman" w:hAnsi="Times New Roman" w:cs="Times New Roman"/>
                <w:b/>
                <w:color w:val="000000"/>
              </w:rPr>
              <w:t>Descripción</w:t>
            </w:r>
          </w:p>
        </w:tc>
        <w:tc>
          <w:tcPr>
            <w:tcW w:w="6515" w:type="dxa"/>
          </w:tcPr>
          <w:p w14:paraId="6E5BBE37" w14:textId="77777777" w:rsidR="00370C0B" w:rsidRPr="008E70C9" w:rsidRDefault="00370C0B" w:rsidP="00016C25">
            <w:pPr>
              <w:rPr>
                <w:rFonts w:ascii="Times New Roman" w:hAnsi="Times New Roman" w:cs="Times New Roman"/>
                <w:color w:val="000000"/>
              </w:rPr>
            </w:pPr>
            <w:r w:rsidRPr="00370C0B">
              <w:rPr>
                <w:rFonts w:ascii="Times New Roman" w:hAnsi="Times New Roman" w:cs="Times New Roman"/>
                <w:color w:val="000000"/>
              </w:rPr>
              <w:t>Actividad de comprensión de lectura sobre una entrevista</w:t>
            </w:r>
          </w:p>
        </w:tc>
      </w:tr>
    </w:tbl>
    <w:p w14:paraId="59387BD0" w14:textId="77777777" w:rsidR="00370C0B" w:rsidRPr="008E70C9" w:rsidRDefault="00370C0B" w:rsidP="008E70C9">
      <w:pPr>
        <w:rPr>
          <w:rFonts w:ascii="Times New Roman" w:hAnsi="Times New Roman" w:cs="Times New Roman"/>
        </w:rPr>
      </w:pPr>
    </w:p>
    <w:p w14:paraId="5496AEE2" w14:textId="77777777" w:rsidR="008E70C9" w:rsidRPr="000F3CAC" w:rsidRDefault="008E70C9" w:rsidP="008E70C9">
      <w:pPr>
        <w:rPr>
          <w:rFonts w:ascii="Times New Roman" w:hAnsi="Times New Roman" w:cs="Times New Roman"/>
          <w:b/>
          <w:lang w:val="es-ES"/>
        </w:rPr>
      </w:pPr>
      <w:r w:rsidRPr="000F3CAC">
        <w:rPr>
          <w:rFonts w:ascii="Times New Roman" w:hAnsi="Times New Roman" w:cs="Times New Roman"/>
          <w:b/>
          <w:highlight w:val="yellow"/>
          <w:lang w:val="es-ES"/>
        </w:rPr>
        <w:t>[SECCIÓN 2]</w:t>
      </w:r>
      <w:r w:rsidRPr="000F3CAC">
        <w:rPr>
          <w:rFonts w:ascii="Times New Roman" w:hAnsi="Times New Roman" w:cs="Times New Roman"/>
          <w:b/>
          <w:lang w:val="es-ES"/>
        </w:rPr>
        <w:t xml:space="preserve"> 5.4 Consolidación </w:t>
      </w:r>
    </w:p>
    <w:p w14:paraId="211D7EAE" w14:textId="77777777" w:rsidR="00AA794F" w:rsidRDefault="00AA794F" w:rsidP="008E70C9">
      <w:pPr>
        <w:rPr>
          <w:rFonts w:ascii="Times New Roman" w:hAnsi="Times New Roman" w:cs="Times New Roman"/>
          <w:lang w:val="es-ES"/>
        </w:rPr>
      </w:pPr>
    </w:p>
    <w:p w14:paraId="66377B4A" w14:textId="675EEE7A" w:rsidR="008E70C9" w:rsidRPr="008E70C9" w:rsidRDefault="008E70C9" w:rsidP="008E70C9">
      <w:pPr>
        <w:rPr>
          <w:rFonts w:ascii="Times New Roman" w:hAnsi="Times New Roman" w:cs="Times New Roman"/>
          <w:lang w:val="es-ES"/>
        </w:rPr>
      </w:pPr>
      <w:r w:rsidRPr="008E70C9">
        <w:rPr>
          <w:rFonts w:ascii="Times New Roman" w:hAnsi="Times New Roman" w:cs="Times New Roman"/>
          <w:lang w:val="es-ES"/>
        </w:rPr>
        <w:t xml:space="preserve">Actividad para </w:t>
      </w:r>
      <w:del w:id="1984" w:author="PerfectoAmor" w:date="2016-02-04T10:44:00Z">
        <w:r w:rsidRPr="008E70C9" w:rsidDel="004679EC">
          <w:rPr>
            <w:rFonts w:ascii="Times New Roman" w:hAnsi="Times New Roman" w:cs="Times New Roman"/>
            <w:lang w:val="es-ES"/>
          </w:rPr>
          <w:delText xml:space="preserve">consolidar </w:delText>
        </w:r>
      </w:del>
      <w:ins w:id="1985" w:author="PerfectoAmor" w:date="2016-02-04T10:44:00Z">
        <w:r w:rsidR="004679EC">
          <w:rPr>
            <w:rFonts w:ascii="Times New Roman" w:hAnsi="Times New Roman" w:cs="Times New Roman"/>
            <w:lang w:val="es-ES"/>
          </w:rPr>
          <w:t xml:space="preserve">reforzar </w:t>
        </w:r>
      </w:ins>
      <w:r w:rsidRPr="008E70C9">
        <w:rPr>
          <w:rFonts w:ascii="Times New Roman" w:hAnsi="Times New Roman" w:cs="Times New Roman"/>
          <w:lang w:val="es-ES"/>
        </w:rPr>
        <w:t>lo aprendido en esta sección</w:t>
      </w:r>
      <w:ins w:id="1986" w:author="PerfectoAmor" w:date="2016-02-04T10:44:00Z">
        <w:r w:rsidR="004679EC">
          <w:rPr>
            <w:rFonts w:ascii="Times New Roman" w:hAnsi="Times New Roman" w:cs="Times New Roman"/>
            <w:lang w:val="es-ES"/>
          </w:rPr>
          <w:t>.</w:t>
        </w:r>
      </w:ins>
    </w:p>
    <w:p w14:paraId="7981A929" w14:textId="77777777" w:rsidR="008E70C9" w:rsidRPr="008E70C9" w:rsidRDefault="008E70C9" w:rsidP="008E70C9">
      <w:pPr>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473"/>
        <w:gridCol w:w="6355"/>
      </w:tblGrid>
      <w:tr w:rsidR="008E70C9" w:rsidRPr="008E70C9" w14:paraId="7E35A859" w14:textId="77777777" w:rsidTr="00220818">
        <w:tc>
          <w:tcPr>
            <w:tcW w:w="9033" w:type="dxa"/>
            <w:gridSpan w:val="2"/>
            <w:shd w:val="clear" w:color="auto" w:fill="000000" w:themeFill="text1"/>
          </w:tcPr>
          <w:p w14:paraId="7E437D95" w14:textId="77777777" w:rsidR="008E70C9" w:rsidRPr="008E70C9" w:rsidRDefault="008E70C9">
            <w:pPr>
              <w:jc w:val="center"/>
              <w:rPr>
                <w:rFonts w:ascii="Times New Roman" w:hAnsi="Times New Roman" w:cs="Times New Roman"/>
                <w:b/>
                <w:color w:val="FFFFFF" w:themeColor="background1"/>
              </w:rPr>
              <w:pPrChange w:id="1987" w:author="PerfectoAmor" w:date="2016-02-04T10:44:00Z">
                <w:pPr/>
              </w:pPrChange>
            </w:pPr>
            <w:r w:rsidRPr="008E70C9">
              <w:rPr>
                <w:rFonts w:ascii="Times New Roman" w:hAnsi="Times New Roman" w:cs="Times New Roman"/>
                <w:b/>
                <w:color w:val="FFFFFF" w:themeColor="background1"/>
              </w:rPr>
              <w:lastRenderedPageBreak/>
              <w:t>Practica: recurso nuevo</w:t>
            </w:r>
          </w:p>
        </w:tc>
      </w:tr>
      <w:tr w:rsidR="008E70C9" w:rsidRPr="008E70C9" w14:paraId="2504E753" w14:textId="77777777" w:rsidTr="00220818">
        <w:tc>
          <w:tcPr>
            <w:tcW w:w="2518" w:type="dxa"/>
          </w:tcPr>
          <w:p w14:paraId="6B885BD6" w14:textId="77777777" w:rsidR="008E70C9" w:rsidRPr="008E70C9" w:rsidRDefault="008E70C9" w:rsidP="008E70C9">
            <w:pPr>
              <w:rPr>
                <w:rFonts w:ascii="Times New Roman" w:hAnsi="Times New Roman" w:cs="Times New Roman"/>
                <w:b/>
                <w:color w:val="000000"/>
              </w:rPr>
            </w:pPr>
            <w:r w:rsidRPr="008E70C9">
              <w:rPr>
                <w:rFonts w:ascii="Times New Roman" w:hAnsi="Times New Roman" w:cs="Times New Roman"/>
                <w:b/>
                <w:color w:val="000000"/>
              </w:rPr>
              <w:t>Código</w:t>
            </w:r>
          </w:p>
        </w:tc>
        <w:tc>
          <w:tcPr>
            <w:tcW w:w="6515" w:type="dxa"/>
          </w:tcPr>
          <w:p w14:paraId="6938042B" w14:textId="0EED7F4D" w:rsidR="008E70C9" w:rsidRPr="008E70C9" w:rsidRDefault="008E70C9" w:rsidP="008E70C9">
            <w:pPr>
              <w:rPr>
                <w:rFonts w:ascii="Times New Roman" w:hAnsi="Times New Roman" w:cs="Times New Roman"/>
                <w:b/>
                <w:color w:val="000000"/>
              </w:rPr>
            </w:pPr>
            <w:r w:rsidRPr="008E70C9">
              <w:rPr>
                <w:rFonts w:ascii="Times New Roman" w:hAnsi="Times New Roman" w:cs="Times New Roman"/>
                <w:color w:val="000000"/>
              </w:rPr>
              <w:t>LE_06_05_CO_REC</w:t>
            </w:r>
            <w:r w:rsidR="00370C0B">
              <w:rPr>
                <w:rFonts w:ascii="Times New Roman" w:hAnsi="Times New Roman" w:cs="Times New Roman"/>
                <w:color w:val="000000"/>
              </w:rPr>
              <w:t>290</w:t>
            </w:r>
          </w:p>
        </w:tc>
      </w:tr>
      <w:tr w:rsidR="008E70C9" w:rsidRPr="008E70C9" w14:paraId="75B1D4C6" w14:textId="77777777" w:rsidTr="00220818">
        <w:tc>
          <w:tcPr>
            <w:tcW w:w="2518" w:type="dxa"/>
          </w:tcPr>
          <w:p w14:paraId="482B1EBD" w14:textId="77777777" w:rsidR="008E70C9" w:rsidRPr="008E70C9" w:rsidRDefault="008E70C9" w:rsidP="008E70C9">
            <w:pPr>
              <w:rPr>
                <w:rFonts w:ascii="Times New Roman" w:hAnsi="Times New Roman" w:cs="Times New Roman"/>
                <w:color w:val="000000"/>
              </w:rPr>
            </w:pPr>
            <w:r w:rsidRPr="008E70C9">
              <w:rPr>
                <w:rFonts w:ascii="Times New Roman" w:hAnsi="Times New Roman" w:cs="Times New Roman"/>
                <w:b/>
                <w:color w:val="000000"/>
              </w:rPr>
              <w:t>Título</w:t>
            </w:r>
          </w:p>
        </w:tc>
        <w:tc>
          <w:tcPr>
            <w:tcW w:w="6515" w:type="dxa"/>
          </w:tcPr>
          <w:p w14:paraId="39470C5B" w14:textId="1BA4F3F5" w:rsidR="008E70C9" w:rsidRPr="008E70C9" w:rsidRDefault="00370C0B" w:rsidP="008E70C9">
            <w:pPr>
              <w:rPr>
                <w:rFonts w:ascii="Times New Roman" w:hAnsi="Times New Roman" w:cs="Times New Roman"/>
              </w:rPr>
            </w:pPr>
            <w:r w:rsidRPr="00370C0B">
              <w:rPr>
                <w:rFonts w:ascii="Times New Roman" w:hAnsi="Times New Roman" w:cs="Times New Roman"/>
              </w:rPr>
              <w:t>Refuerza tu aprendizaje: La intención comunicativa de las entrevistas</w:t>
            </w:r>
          </w:p>
        </w:tc>
      </w:tr>
      <w:tr w:rsidR="008E70C9" w:rsidRPr="008E70C9" w14:paraId="6C49CCCF" w14:textId="77777777" w:rsidTr="00220818">
        <w:tc>
          <w:tcPr>
            <w:tcW w:w="2518" w:type="dxa"/>
          </w:tcPr>
          <w:p w14:paraId="423CA857" w14:textId="77777777" w:rsidR="008E70C9" w:rsidRPr="008E70C9" w:rsidRDefault="008E70C9" w:rsidP="008E70C9">
            <w:pPr>
              <w:rPr>
                <w:rFonts w:ascii="Times New Roman" w:hAnsi="Times New Roman" w:cs="Times New Roman"/>
                <w:color w:val="000000"/>
              </w:rPr>
            </w:pPr>
            <w:r w:rsidRPr="008E70C9">
              <w:rPr>
                <w:rFonts w:ascii="Times New Roman" w:hAnsi="Times New Roman" w:cs="Times New Roman"/>
                <w:b/>
                <w:color w:val="000000"/>
              </w:rPr>
              <w:t>Descripción</w:t>
            </w:r>
          </w:p>
        </w:tc>
        <w:tc>
          <w:tcPr>
            <w:tcW w:w="6515" w:type="dxa"/>
          </w:tcPr>
          <w:p w14:paraId="2C12E78D" w14:textId="3DDE63D8" w:rsidR="008E70C9" w:rsidRPr="008E70C9" w:rsidRDefault="00370C0B" w:rsidP="00370C0B">
            <w:pPr>
              <w:rPr>
                <w:rFonts w:ascii="Times New Roman" w:hAnsi="Times New Roman" w:cs="Times New Roman"/>
                <w:color w:val="000000"/>
              </w:rPr>
            </w:pPr>
            <w:r w:rsidRPr="00370C0B">
              <w:rPr>
                <w:rFonts w:ascii="Times New Roman" w:hAnsi="Times New Roman" w:cs="Times New Roman"/>
                <w:color w:val="000000"/>
              </w:rPr>
              <w:t>Actividad para practicar la comprensión de entrevistas</w:t>
            </w:r>
          </w:p>
        </w:tc>
      </w:tr>
    </w:tbl>
    <w:p w14:paraId="151764C4" w14:textId="77777777" w:rsidR="000F3CAC" w:rsidRDefault="000F3CAC" w:rsidP="006A23E7">
      <w:pPr>
        <w:rPr>
          <w:rFonts w:ascii="Times New Roman" w:hAnsi="Times New Roman" w:cs="Times New Roman"/>
          <w:b/>
        </w:rPr>
      </w:pPr>
    </w:p>
    <w:p w14:paraId="27B499BD" w14:textId="3F63D5A3" w:rsidR="000F3CAC" w:rsidRPr="000F3CAC" w:rsidRDefault="000F3CAC" w:rsidP="000F3CAC">
      <w:pPr>
        <w:tabs>
          <w:tab w:val="right" w:pos="8498"/>
        </w:tabs>
        <w:rPr>
          <w:rFonts w:ascii="Times New Roman" w:hAnsi="Times New Roman" w:cs="Times New Roman"/>
          <w:b/>
          <w:lang w:val="es-ES"/>
        </w:rPr>
      </w:pPr>
      <w:r w:rsidRPr="000F3CAC">
        <w:rPr>
          <w:rFonts w:ascii="Times New Roman" w:hAnsi="Times New Roman" w:cs="Times New Roman"/>
          <w:highlight w:val="yellow"/>
          <w:lang w:val="es-ES"/>
        </w:rPr>
        <w:t>[SECCIÓN 1]</w:t>
      </w:r>
      <w:r w:rsidRPr="000F3CAC">
        <w:rPr>
          <w:rFonts w:ascii="Times New Roman" w:hAnsi="Times New Roman" w:cs="Times New Roman"/>
          <w:lang w:val="es-ES"/>
        </w:rPr>
        <w:t xml:space="preserve"> </w:t>
      </w:r>
      <w:r w:rsidRPr="000F3CAC">
        <w:rPr>
          <w:rFonts w:ascii="Times New Roman" w:hAnsi="Times New Roman" w:cs="Times New Roman"/>
          <w:b/>
          <w:lang w:val="es-ES"/>
        </w:rPr>
        <w:t>6</w:t>
      </w:r>
      <w:del w:id="1988" w:author="PerfectoAmor" w:date="2016-02-04T10:45:00Z">
        <w:r w:rsidRPr="000F3CAC" w:rsidDel="004679EC">
          <w:rPr>
            <w:rFonts w:ascii="Times New Roman" w:hAnsi="Times New Roman" w:cs="Times New Roman"/>
            <w:b/>
            <w:lang w:val="es-ES"/>
          </w:rPr>
          <w:delText>.</w:delText>
        </w:r>
      </w:del>
      <w:r w:rsidRPr="000F3CAC">
        <w:rPr>
          <w:rFonts w:ascii="Times New Roman" w:hAnsi="Times New Roman" w:cs="Times New Roman"/>
          <w:b/>
          <w:lang w:val="es-ES"/>
        </w:rPr>
        <w:t xml:space="preserve"> Producción escrita: </w:t>
      </w:r>
      <w:del w:id="1989" w:author="PerfectoAmor" w:date="2016-02-04T10:45:00Z">
        <w:r w:rsidRPr="000F3CAC" w:rsidDel="004679EC">
          <w:rPr>
            <w:rFonts w:ascii="Times New Roman" w:hAnsi="Times New Roman" w:cs="Times New Roman"/>
            <w:b/>
            <w:lang w:val="es-ES"/>
          </w:rPr>
          <w:delText>L</w:delText>
        </w:r>
      </w:del>
      <w:ins w:id="1990" w:author="PerfectoAmor" w:date="2016-02-04T10:45:00Z">
        <w:r w:rsidR="004679EC">
          <w:rPr>
            <w:rFonts w:ascii="Times New Roman" w:hAnsi="Times New Roman" w:cs="Times New Roman"/>
            <w:b/>
            <w:lang w:val="es-ES"/>
          </w:rPr>
          <w:t>l</w:t>
        </w:r>
      </w:ins>
      <w:r w:rsidRPr="000F3CAC">
        <w:rPr>
          <w:rFonts w:ascii="Times New Roman" w:hAnsi="Times New Roman" w:cs="Times New Roman"/>
          <w:b/>
          <w:lang w:val="es-ES"/>
        </w:rPr>
        <w:t>a entrevista</w:t>
      </w:r>
    </w:p>
    <w:p w14:paraId="567AB549" w14:textId="77777777" w:rsidR="000F3CAC" w:rsidRPr="000F3CAC" w:rsidDel="003F5AFD" w:rsidRDefault="000F3CAC" w:rsidP="000F3CAC">
      <w:pPr>
        <w:tabs>
          <w:tab w:val="right" w:pos="8498"/>
        </w:tabs>
        <w:rPr>
          <w:del w:id="1991" w:author="Cris Pineda" w:date="2016-02-09T00:37:00Z"/>
          <w:rFonts w:ascii="Times New Roman" w:hAnsi="Times New Roman" w:cs="Times New Roman"/>
          <w:lang w:val="es-ES"/>
        </w:rPr>
      </w:pPr>
    </w:p>
    <w:p w14:paraId="23095DBC" w14:textId="4E38C48D" w:rsidR="000F3CAC" w:rsidDel="003F5AFD" w:rsidRDefault="000F3CAC" w:rsidP="000F3CAC">
      <w:pPr>
        <w:rPr>
          <w:del w:id="1992" w:author="Cris Pineda" w:date="2016-02-09T00:37:00Z"/>
          <w:rFonts w:ascii="Times New Roman" w:hAnsi="Times New Roman" w:cs="Times New Roman"/>
        </w:rPr>
      </w:pPr>
      <w:commentRangeStart w:id="1993"/>
      <w:del w:id="1994" w:author="Cris Pineda" w:date="2016-02-09T00:37:00Z">
        <w:r w:rsidRPr="000F3CAC" w:rsidDel="003F5AFD">
          <w:rPr>
            <w:rFonts w:ascii="Times New Roman" w:hAnsi="Times New Roman" w:cs="Times New Roman"/>
          </w:rPr>
          <w:delText>¿Identificaste cómo debes hacer una entrevista siguiendo los ejemplos vistos en la sección anterior?</w:delText>
        </w:r>
      </w:del>
      <w:ins w:id="1995" w:author="PerfectoAmor" w:date="2016-02-04T10:45:00Z">
        <w:del w:id="1996" w:author="Cris Pineda" w:date="2016-02-09T00:37:00Z">
          <w:r w:rsidR="004679EC" w:rsidDel="003F5AFD">
            <w:rPr>
              <w:rFonts w:ascii="Times New Roman" w:hAnsi="Times New Roman" w:cs="Times New Roman"/>
            </w:rPr>
            <w:delText>,</w:delText>
          </w:r>
        </w:del>
      </w:ins>
      <w:del w:id="1997" w:author="Cris Pineda" w:date="2016-02-09T00:37:00Z">
        <w:r w:rsidRPr="000F3CAC" w:rsidDel="003F5AFD">
          <w:rPr>
            <w:rFonts w:ascii="Times New Roman" w:hAnsi="Times New Roman" w:cs="Times New Roman"/>
          </w:rPr>
          <w:delText xml:space="preserve"> ¿R</w:delText>
        </w:r>
      </w:del>
      <w:ins w:id="1998" w:author="PerfectoAmor" w:date="2016-02-04T10:45:00Z">
        <w:del w:id="1999" w:author="Cris Pineda" w:date="2016-02-09T00:37:00Z">
          <w:r w:rsidR="004679EC" w:rsidDel="003F5AFD">
            <w:rPr>
              <w:rFonts w:ascii="Times New Roman" w:hAnsi="Times New Roman" w:cs="Times New Roman"/>
            </w:rPr>
            <w:delText>r</w:delText>
          </w:r>
        </w:del>
      </w:ins>
      <w:del w:id="2000" w:author="Cris Pineda" w:date="2016-02-09T00:37:00Z">
        <w:r w:rsidRPr="000F3CAC" w:rsidDel="003F5AFD">
          <w:rPr>
            <w:rFonts w:ascii="Times New Roman" w:hAnsi="Times New Roman" w:cs="Times New Roman"/>
          </w:rPr>
          <w:delText>ecuerdas cuáles son las características de la entrevista?</w:delText>
        </w:r>
      </w:del>
      <w:ins w:id="2001" w:author="PerfectoAmor" w:date="2016-02-04T10:45:00Z">
        <w:del w:id="2002" w:author="Cris Pineda" w:date="2016-02-09T00:37:00Z">
          <w:r w:rsidR="004679EC" w:rsidDel="003F5AFD">
            <w:rPr>
              <w:rFonts w:ascii="Times New Roman" w:hAnsi="Times New Roman" w:cs="Times New Roman"/>
            </w:rPr>
            <w:delText>,</w:delText>
          </w:r>
        </w:del>
      </w:ins>
      <w:del w:id="2003" w:author="Cris Pineda" w:date="2016-02-09T00:37:00Z">
        <w:r w:rsidRPr="000F3CAC" w:rsidDel="003F5AFD">
          <w:rPr>
            <w:rFonts w:ascii="Times New Roman" w:hAnsi="Times New Roman" w:cs="Times New Roman"/>
          </w:rPr>
          <w:delText xml:space="preserve"> ¿A</w:delText>
        </w:r>
      </w:del>
      <w:ins w:id="2004" w:author="PerfectoAmor" w:date="2016-02-04T16:56:00Z">
        <w:del w:id="2005" w:author="Cris Pineda" w:date="2016-02-09T00:37:00Z">
          <w:r w:rsidR="00FB5557" w:rsidDel="003F5AFD">
            <w:rPr>
              <w:rFonts w:ascii="Times New Roman" w:hAnsi="Times New Roman" w:cs="Times New Roman"/>
            </w:rPr>
            <w:delText>a</w:delText>
          </w:r>
        </w:del>
      </w:ins>
      <w:del w:id="2006" w:author="Cris Pineda" w:date="2016-02-09T00:37:00Z">
        <w:r w:rsidRPr="000F3CAC" w:rsidDel="003F5AFD">
          <w:rPr>
            <w:rFonts w:ascii="Times New Roman" w:hAnsi="Times New Roman" w:cs="Times New Roman"/>
          </w:rPr>
          <w:delText xml:space="preserve"> quién te gustaría </w:delText>
        </w:r>
        <w:r w:rsidDel="003F5AFD">
          <w:rPr>
            <w:rFonts w:ascii="Times New Roman" w:hAnsi="Times New Roman" w:cs="Times New Roman"/>
          </w:rPr>
          <w:delText xml:space="preserve"> entrevistar</w:delText>
        </w:r>
      </w:del>
      <w:ins w:id="2007" w:author="PerfectoAmor" w:date="2016-02-04T10:45:00Z">
        <w:del w:id="2008" w:author="Cris Pineda" w:date="2016-02-09T00:37:00Z">
          <w:r w:rsidR="004679EC" w:rsidDel="003F5AFD">
            <w:rPr>
              <w:rFonts w:ascii="Times New Roman" w:hAnsi="Times New Roman" w:cs="Times New Roman"/>
            </w:rPr>
            <w:delText>?</w:delText>
          </w:r>
        </w:del>
      </w:ins>
      <w:ins w:id="2009" w:author="PerfectoAmor" w:date="2016-02-04T11:47:00Z">
        <w:del w:id="2010" w:author="Cris Pineda" w:date="2016-02-09T00:37:00Z">
          <w:r w:rsidR="00DA7A29" w:rsidDel="003F5AFD">
            <w:rPr>
              <w:rFonts w:ascii="Times New Roman" w:hAnsi="Times New Roman" w:cs="Times New Roman"/>
            </w:rPr>
            <w:delText>,</w:delText>
          </w:r>
        </w:del>
      </w:ins>
      <w:del w:id="2011" w:author="Cris Pineda" w:date="2016-02-09T00:37:00Z">
        <w:r w:rsidDel="003F5AFD">
          <w:rPr>
            <w:rFonts w:ascii="Times New Roman" w:hAnsi="Times New Roman" w:cs="Times New Roman"/>
          </w:rPr>
          <w:delText>,</w:delText>
        </w:r>
        <w:r w:rsidRPr="000F3CAC" w:rsidDel="003F5AFD">
          <w:rPr>
            <w:rFonts w:ascii="Times New Roman" w:hAnsi="Times New Roman" w:cs="Times New Roman"/>
          </w:rPr>
          <w:delText xml:space="preserve"> </w:delText>
        </w:r>
      </w:del>
      <w:ins w:id="2012" w:author="PerfectoAmor" w:date="2016-02-04T10:45:00Z">
        <w:del w:id="2013" w:author="Cris Pineda" w:date="2016-02-09T00:37:00Z">
          <w:r w:rsidR="004679EC" w:rsidDel="003F5AFD">
            <w:rPr>
              <w:rFonts w:ascii="Times New Roman" w:hAnsi="Times New Roman" w:cs="Times New Roman"/>
            </w:rPr>
            <w:delText>¿</w:delText>
          </w:r>
        </w:del>
      </w:ins>
      <w:ins w:id="2014" w:author="PerfectoAmor" w:date="2016-02-04T10:46:00Z">
        <w:del w:id="2015" w:author="Cris Pineda" w:date="2016-02-09T00:37:00Z">
          <w:r w:rsidR="004679EC" w:rsidDel="003F5AFD">
            <w:rPr>
              <w:rFonts w:ascii="Times New Roman" w:hAnsi="Times New Roman" w:cs="Times New Roman"/>
            </w:rPr>
            <w:delText xml:space="preserve">entrevistarías </w:delText>
          </w:r>
        </w:del>
      </w:ins>
      <w:ins w:id="2016" w:author="PerfectoAmor" w:date="2016-02-04T10:45:00Z">
        <w:del w:id="2017" w:author="Cris Pineda" w:date="2016-02-09T00:37:00Z">
          <w:r w:rsidR="004679EC" w:rsidDel="003F5AFD">
            <w:rPr>
              <w:rFonts w:ascii="Times New Roman" w:hAnsi="Times New Roman" w:cs="Times New Roman"/>
            </w:rPr>
            <w:delText xml:space="preserve">a </w:delText>
          </w:r>
        </w:del>
      </w:ins>
      <w:del w:id="2018" w:author="Cris Pineda" w:date="2016-02-09T00:37:00Z">
        <w:r w:rsidRPr="000F3CAC" w:rsidDel="003F5AFD">
          <w:rPr>
            <w:rFonts w:ascii="Times New Roman" w:hAnsi="Times New Roman" w:cs="Times New Roman"/>
          </w:rPr>
          <w:delText xml:space="preserve">una persona de tu familia, amigos o un personaje famoso de la televisión?, ¿sabes cómo hacerlo?, ¿qué instrumentos crees que necesitas para realizar la entrevista?  </w:delText>
        </w:r>
        <w:commentRangeEnd w:id="1993"/>
        <w:r w:rsidR="00FB5557" w:rsidDel="003F5AFD">
          <w:rPr>
            <w:rStyle w:val="Refdecomentario"/>
          </w:rPr>
          <w:commentReference w:id="1993"/>
        </w:r>
      </w:del>
    </w:p>
    <w:p w14:paraId="26EA0138" w14:textId="77777777" w:rsidR="000F3CAC" w:rsidRDefault="000F3CAC" w:rsidP="000F3CAC">
      <w:pPr>
        <w:rPr>
          <w:rFonts w:ascii="Times New Roman" w:hAnsi="Times New Roman" w:cs="Times New Roman"/>
        </w:rPr>
      </w:pPr>
    </w:p>
    <w:p w14:paraId="3C899241" w14:textId="63073E4D" w:rsidR="000F3CAC" w:rsidRPr="000F3CAC" w:rsidRDefault="000F3CAC" w:rsidP="000F3CAC">
      <w:pPr>
        <w:rPr>
          <w:rFonts w:ascii="Times New Roman" w:hAnsi="Times New Roman" w:cs="Times New Roman"/>
        </w:rPr>
      </w:pPr>
      <w:r w:rsidRPr="000F3CAC">
        <w:rPr>
          <w:rFonts w:ascii="Times New Roman" w:hAnsi="Times New Roman" w:cs="Times New Roman"/>
        </w:rPr>
        <w:t>Te invit</w:t>
      </w:r>
      <w:r>
        <w:rPr>
          <w:rFonts w:ascii="Times New Roman" w:hAnsi="Times New Roman" w:cs="Times New Roman"/>
        </w:rPr>
        <w:t>amos</w:t>
      </w:r>
      <w:r w:rsidRPr="000F3CAC">
        <w:rPr>
          <w:rFonts w:ascii="Times New Roman" w:hAnsi="Times New Roman" w:cs="Times New Roman"/>
        </w:rPr>
        <w:t xml:space="preserve"> a hacer </w:t>
      </w:r>
      <w:r w:rsidR="00AA794F">
        <w:rPr>
          <w:rFonts w:ascii="Times New Roman" w:hAnsi="Times New Roman" w:cs="Times New Roman"/>
        </w:rPr>
        <w:t>tu</w:t>
      </w:r>
      <w:r w:rsidRPr="000F3CAC">
        <w:rPr>
          <w:rFonts w:ascii="Times New Roman" w:hAnsi="Times New Roman" w:cs="Times New Roman"/>
        </w:rPr>
        <w:t xml:space="preserve"> propia entrevista con </w:t>
      </w:r>
      <w:del w:id="2019" w:author="PerfectoAmor" w:date="2016-02-04T16:58:00Z">
        <w:r w:rsidRPr="000F3CAC" w:rsidDel="00FB5557">
          <w:rPr>
            <w:rFonts w:ascii="Times New Roman" w:hAnsi="Times New Roman" w:cs="Times New Roman"/>
          </w:rPr>
          <w:delText xml:space="preserve">la </w:delText>
        </w:r>
      </w:del>
      <w:r w:rsidRPr="000F3CAC">
        <w:rPr>
          <w:rFonts w:ascii="Times New Roman" w:hAnsi="Times New Roman" w:cs="Times New Roman"/>
        </w:rPr>
        <w:t xml:space="preserve">ayuda de </w:t>
      </w:r>
      <w:ins w:id="2020" w:author="PerfectoAmor" w:date="2016-02-04T16:58:00Z">
        <w:r w:rsidR="00FB5557">
          <w:rPr>
            <w:rFonts w:ascii="Times New Roman" w:hAnsi="Times New Roman" w:cs="Times New Roman"/>
          </w:rPr>
          <w:t>algunos</w:t>
        </w:r>
      </w:ins>
      <w:del w:id="2021" w:author="PerfectoAmor" w:date="2016-02-04T16:58:00Z">
        <w:r w:rsidRPr="000F3CAC" w:rsidDel="00FB5557">
          <w:rPr>
            <w:rFonts w:ascii="Times New Roman" w:hAnsi="Times New Roman" w:cs="Times New Roman"/>
          </w:rPr>
          <w:delText>los</w:delText>
        </w:r>
      </w:del>
      <w:r w:rsidRPr="000F3CAC">
        <w:rPr>
          <w:rFonts w:ascii="Times New Roman" w:hAnsi="Times New Roman" w:cs="Times New Roman"/>
        </w:rPr>
        <w:t xml:space="preserve"> ejer</w:t>
      </w:r>
      <w:r w:rsidR="00C46DCB">
        <w:rPr>
          <w:rFonts w:ascii="Times New Roman" w:hAnsi="Times New Roman" w:cs="Times New Roman"/>
        </w:rPr>
        <w:t>cicios e interactivos que guiará</w:t>
      </w:r>
      <w:r w:rsidRPr="000F3CAC">
        <w:rPr>
          <w:rFonts w:ascii="Times New Roman" w:hAnsi="Times New Roman" w:cs="Times New Roman"/>
        </w:rPr>
        <w:t xml:space="preserve">n </w:t>
      </w:r>
      <w:r w:rsidR="00AA794F">
        <w:rPr>
          <w:rFonts w:ascii="Times New Roman" w:hAnsi="Times New Roman" w:cs="Times New Roman"/>
        </w:rPr>
        <w:t>tu</w:t>
      </w:r>
      <w:r w:rsidRPr="000F3CAC">
        <w:rPr>
          <w:rFonts w:ascii="Times New Roman" w:hAnsi="Times New Roman" w:cs="Times New Roman"/>
        </w:rPr>
        <w:t xml:space="preserve"> proceso y que encontrarás al interior de esta sección. </w:t>
      </w:r>
    </w:p>
    <w:p w14:paraId="04BC8E33" w14:textId="77777777" w:rsidR="000F3CAC" w:rsidRPr="000F3CAC" w:rsidRDefault="000F3CAC" w:rsidP="000F3CAC">
      <w:pPr>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0F3CAC" w:rsidRPr="000F3CAC" w14:paraId="55FDA70D" w14:textId="77777777" w:rsidTr="00016C25">
        <w:tc>
          <w:tcPr>
            <w:tcW w:w="8978" w:type="dxa"/>
            <w:gridSpan w:val="2"/>
            <w:shd w:val="clear" w:color="auto" w:fill="000000" w:themeFill="text1"/>
          </w:tcPr>
          <w:p w14:paraId="50A7F20C" w14:textId="77777777" w:rsidR="000F3CAC" w:rsidRPr="000F3CAC" w:rsidRDefault="000F3CAC">
            <w:pPr>
              <w:jc w:val="center"/>
              <w:rPr>
                <w:rFonts w:ascii="Times New Roman" w:hAnsi="Times New Roman" w:cs="Times New Roman"/>
                <w:b/>
                <w:color w:val="FFFFFF" w:themeColor="background1"/>
              </w:rPr>
              <w:pPrChange w:id="2022" w:author="PerfectoAmor" w:date="2016-02-04T10:46:00Z">
                <w:pPr/>
              </w:pPrChange>
            </w:pPr>
            <w:r w:rsidRPr="000F3CAC">
              <w:rPr>
                <w:rFonts w:ascii="Times New Roman" w:hAnsi="Times New Roman" w:cs="Times New Roman"/>
                <w:b/>
                <w:color w:val="FFFFFF" w:themeColor="background1"/>
              </w:rPr>
              <w:t>Recuerda</w:t>
            </w:r>
          </w:p>
        </w:tc>
      </w:tr>
      <w:tr w:rsidR="000F3CAC" w:rsidRPr="000F3CAC" w14:paraId="48BD7297" w14:textId="77777777" w:rsidTr="00016C25">
        <w:tc>
          <w:tcPr>
            <w:tcW w:w="2518" w:type="dxa"/>
          </w:tcPr>
          <w:p w14:paraId="7EFE7EC0" w14:textId="77777777" w:rsidR="000F3CAC" w:rsidRPr="000F3CAC" w:rsidRDefault="000F3CAC" w:rsidP="000F3CAC">
            <w:pPr>
              <w:rPr>
                <w:rFonts w:ascii="Times New Roman" w:hAnsi="Times New Roman" w:cs="Times New Roman"/>
                <w:b/>
              </w:rPr>
            </w:pPr>
            <w:r w:rsidRPr="000F3CAC">
              <w:rPr>
                <w:rFonts w:ascii="Times New Roman" w:hAnsi="Times New Roman" w:cs="Times New Roman"/>
                <w:b/>
              </w:rPr>
              <w:t>Contenido</w:t>
            </w:r>
          </w:p>
        </w:tc>
        <w:tc>
          <w:tcPr>
            <w:tcW w:w="6460" w:type="dxa"/>
          </w:tcPr>
          <w:p w14:paraId="04519493" w14:textId="0632F0ED" w:rsidR="000F3CAC" w:rsidRPr="000F3CAC" w:rsidRDefault="000F3CAC" w:rsidP="00D175E8">
            <w:pPr>
              <w:rPr>
                <w:rFonts w:ascii="Times New Roman" w:hAnsi="Times New Roman" w:cs="Times New Roman"/>
              </w:rPr>
            </w:pPr>
            <w:r w:rsidRPr="000F3CAC">
              <w:rPr>
                <w:rFonts w:ascii="Times New Roman" w:hAnsi="Times New Roman" w:cs="Times New Roman"/>
              </w:rPr>
              <w:t xml:space="preserve">La entrevista es un </w:t>
            </w:r>
            <w:r w:rsidRPr="00AA794F">
              <w:rPr>
                <w:rFonts w:ascii="Times New Roman" w:hAnsi="Times New Roman" w:cs="Times New Roman"/>
                <w:b/>
              </w:rPr>
              <w:t xml:space="preserve">texto periodístico </w:t>
            </w:r>
            <w:r w:rsidRPr="000F3CAC">
              <w:rPr>
                <w:rFonts w:ascii="Times New Roman" w:hAnsi="Times New Roman" w:cs="Times New Roman"/>
              </w:rPr>
              <w:t>en el que se dan a conocer</w:t>
            </w:r>
            <w:r w:rsidRPr="00AA794F">
              <w:rPr>
                <w:rFonts w:ascii="Times New Roman" w:hAnsi="Times New Roman" w:cs="Times New Roman"/>
              </w:rPr>
              <w:t xml:space="preserve"> las</w:t>
            </w:r>
            <w:r w:rsidRPr="00AA794F">
              <w:rPr>
                <w:rFonts w:ascii="Times New Roman" w:hAnsi="Times New Roman" w:cs="Times New Roman"/>
                <w:b/>
              </w:rPr>
              <w:t xml:space="preserve"> ideas</w:t>
            </w:r>
            <w:ins w:id="2023" w:author="PerfectoAmor" w:date="2016-02-04T10:47:00Z">
              <w:r w:rsidR="004679EC">
                <w:rPr>
                  <w:rFonts w:ascii="Times New Roman" w:hAnsi="Times New Roman" w:cs="Times New Roman"/>
                  <w:b/>
                </w:rPr>
                <w:t>, sentimientos</w:t>
              </w:r>
            </w:ins>
            <w:r w:rsidRPr="00AA794F">
              <w:rPr>
                <w:rFonts w:ascii="Times New Roman" w:hAnsi="Times New Roman" w:cs="Times New Roman"/>
                <w:b/>
              </w:rPr>
              <w:t xml:space="preserve"> y opiniones</w:t>
            </w:r>
            <w:r w:rsidRPr="000F3CAC">
              <w:rPr>
                <w:rFonts w:ascii="Times New Roman" w:hAnsi="Times New Roman" w:cs="Times New Roman"/>
              </w:rPr>
              <w:t xml:space="preserve"> de uno o más </w:t>
            </w:r>
            <w:r w:rsidRPr="00AA794F">
              <w:rPr>
                <w:rFonts w:ascii="Times New Roman" w:hAnsi="Times New Roman" w:cs="Times New Roman"/>
                <w:b/>
              </w:rPr>
              <w:t xml:space="preserve">personajes </w:t>
            </w:r>
            <w:r w:rsidRPr="000F3CAC">
              <w:rPr>
                <w:rFonts w:ascii="Times New Roman" w:hAnsi="Times New Roman" w:cs="Times New Roman"/>
              </w:rPr>
              <w:t xml:space="preserve">mediante un diálogo entre </w:t>
            </w:r>
            <w:del w:id="2024" w:author="PerfectoAmor" w:date="2016-02-04T10:47:00Z">
              <w:r w:rsidRPr="000F3CAC" w:rsidDel="004679EC">
                <w:rPr>
                  <w:rFonts w:ascii="Times New Roman" w:hAnsi="Times New Roman" w:cs="Times New Roman"/>
                </w:rPr>
                <w:delText xml:space="preserve">la o las personas </w:delText>
              </w:r>
            </w:del>
            <w:r w:rsidRPr="00AA794F">
              <w:rPr>
                <w:rFonts w:ascii="Times New Roman" w:hAnsi="Times New Roman" w:cs="Times New Roman"/>
                <w:b/>
              </w:rPr>
              <w:t>entrevistad</w:t>
            </w:r>
            <w:ins w:id="2025" w:author="PerfectoAmor" w:date="2016-02-04T10:47:00Z">
              <w:r w:rsidR="004679EC">
                <w:rPr>
                  <w:rFonts w:ascii="Times New Roman" w:hAnsi="Times New Roman" w:cs="Times New Roman"/>
                  <w:b/>
                </w:rPr>
                <w:t>o</w:t>
              </w:r>
            </w:ins>
            <w:del w:id="2026" w:author="PerfectoAmor" w:date="2016-02-04T10:47:00Z">
              <w:r w:rsidRPr="00AA794F" w:rsidDel="004679EC">
                <w:rPr>
                  <w:rFonts w:ascii="Times New Roman" w:hAnsi="Times New Roman" w:cs="Times New Roman"/>
                  <w:b/>
                </w:rPr>
                <w:delText>as</w:delText>
              </w:r>
            </w:del>
            <w:r w:rsidRPr="00AA794F">
              <w:rPr>
                <w:rFonts w:ascii="Times New Roman" w:hAnsi="Times New Roman" w:cs="Times New Roman"/>
                <w:b/>
              </w:rPr>
              <w:t xml:space="preserve"> y </w:t>
            </w:r>
            <w:del w:id="2027" w:author="PerfectoAmor" w:date="2016-02-04T10:48:00Z">
              <w:r w:rsidRPr="00AA794F" w:rsidDel="004679EC">
                <w:rPr>
                  <w:rFonts w:ascii="Times New Roman" w:hAnsi="Times New Roman" w:cs="Times New Roman"/>
                  <w:b/>
                </w:rPr>
                <w:delText xml:space="preserve">el </w:delText>
              </w:r>
            </w:del>
            <w:r w:rsidRPr="00AA794F">
              <w:rPr>
                <w:rFonts w:ascii="Times New Roman" w:hAnsi="Times New Roman" w:cs="Times New Roman"/>
                <w:b/>
              </w:rPr>
              <w:t>entrevistador.</w:t>
            </w:r>
            <w:ins w:id="2028" w:author="PerfectoAmor" w:date="2016-02-04T16:59:00Z">
              <w:r w:rsidR="00015CCA">
                <w:rPr>
                  <w:rFonts w:ascii="Times New Roman" w:hAnsi="Times New Roman" w:cs="Times New Roman"/>
                </w:rPr>
                <w:t xml:space="preserve"> El ambiente en el que se genera ayuda a construir confianza y credibilidad.</w:t>
              </w:r>
            </w:ins>
            <w:r w:rsidRPr="000F3CAC">
              <w:rPr>
                <w:rFonts w:ascii="Times New Roman" w:hAnsi="Times New Roman" w:cs="Times New Roman"/>
              </w:rPr>
              <w:t xml:space="preserve"> </w:t>
            </w:r>
            <w:del w:id="2029" w:author="PerfectoAmor" w:date="2016-02-04T10:48:00Z">
              <w:r w:rsidRPr="000F3CAC" w:rsidDel="00D175E8">
                <w:rPr>
                  <w:rFonts w:ascii="Times New Roman" w:hAnsi="Times New Roman" w:cs="Times New Roman"/>
                </w:rPr>
                <w:delText xml:space="preserve">Por lo general, la entrevista suele ir acompañada de </w:delText>
              </w:r>
              <w:r w:rsidRPr="00AA794F" w:rsidDel="00D175E8">
                <w:rPr>
                  <w:rFonts w:ascii="Times New Roman" w:hAnsi="Times New Roman" w:cs="Times New Roman"/>
                  <w:b/>
                </w:rPr>
                <w:delText xml:space="preserve">fotografías </w:delText>
              </w:r>
              <w:r w:rsidRPr="000F3CAC" w:rsidDel="00D175E8">
                <w:rPr>
                  <w:rFonts w:ascii="Times New Roman" w:hAnsi="Times New Roman" w:cs="Times New Roman"/>
                </w:rPr>
                <w:delText xml:space="preserve">del personaje o de </w:delText>
              </w:r>
              <w:r w:rsidRPr="00AA794F" w:rsidDel="00D175E8">
                <w:rPr>
                  <w:rFonts w:ascii="Times New Roman" w:hAnsi="Times New Roman" w:cs="Times New Roman"/>
                  <w:b/>
                </w:rPr>
                <w:delText xml:space="preserve">imágenes </w:delText>
              </w:r>
              <w:r w:rsidRPr="000F3CAC" w:rsidDel="00D175E8">
                <w:rPr>
                  <w:rFonts w:ascii="Times New Roman" w:hAnsi="Times New Roman" w:cs="Times New Roman"/>
                </w:rPr>
                <w:delText xml:space="preserve">relacionadas con el </w:delText>
              </w:r>
              <w:r w:rsidRPr="00AA794F" w:rsidDel="00D175E8">
                <w:rPr>
                  <w:rFonts w:ascii="Times New Roman" w:hAnsi="Times New Roman" w:cs="Times New Roman"/>
                  <w:b/>
                </w:rPr>
                <w:delText>tema</w:delText>
              </w:r>
              <w:r w:rsidRPr="000F3CAC" w:rsidDel="00D175E8">
                <w:rPr>
                  <w:rFonts w:ascii="Times New Roman" w:hAnsi="Times New Roman" w:cs="Times New Roman"/>
                </w:rPr>
                <w:delText xml:space="preserve"> que se trata, pues de esta manera le brinda al público un </w:delText>
              </w:r>
              <w:r w:rsidRPr="00AA794F" w:rsidDel="00D175E8">
                <w:rPr>
                  <w:rFonts w:ascii="Times New Roman" w:hAnsi="Times New Roman" w:cs="Times New Roman"/>
                  <w:b/>
                </w:rPr>
                <w:delText>sentido de credibilidad</w:delText>
              </w:r>
              <w:r w:rsidRPr="000F3CAC" w:rsidDel="00D175E8">
                <w:rPr>
                  <w:rFonts w:ascii="Times New Roman" w:hAnsi="Times New Roman" w:cs="Times New Roman"/>
                </w:rPr>
                <w:delText xml:space="preserve"> sobre lo que allí se dice. </w:delText>
              </w:r>
            </w:del>
          </w:p>
        </w:tc>
      </w:tr>
    </w:tbl>
    <w:p w14:paraId="26E1E49F" w14:textId="77777777" w:rsidR="000F3CAC" w:rsidRPr="000F3CAC" w:rsidRDefault="000F3CAC" w:rsidP="000F3CAC">
      <w:pPr>
        <w:rPr>
          <w:rFonts w:ascii="Times New Roman" w:hAnsi="Times New Roman" w:cs="Times New Roman"/>
        </w:rPr>
      </w:pPr>
    </w:p>
    <w:p w14:paraId="430C7277" w14:textId="77777777" w:rsidR="000F3CAC" w:rsidRPr="000F3CAC" w:rsidRDefault="000F3CAC" w:rsidP="000F3CAC">
      <w:pPr>
        <w:tabs>
          <w:tab w:val="right" w:pos="8498"/>
        </w:tabs>
        <w:rPr>
          <w:rFonts w:ascii="Times New Roman" w:hAnsi="Times New Roman" w:cs="Times New Roman"/>
          <w:lang w:val="es-ES"/>
        </w:rPr>
      </w:pPr>
      <w:r w:rsidRPr="000F3CAC">
        <w:rPr>
          <w:rFonts w:ascii="Times New Roman" w:hAnsi="Times New Roman" w:cs="Times New Roman"/>
          <w:highlight w:val="yellow"/>
          <w:lang w:val="es-ES"/>
        </w:rPr>
        <w:t>[SECCIÓN 2]</w:t>
      </w:r>
      <w:r w:rsidRPr="000F3CAC">
        <w:rPr>
          <w:rFonts w:ascii="Times New Roman" w:hAnsi="Times New Roman" w:cs="Times New Roman"/>
          <w:lang w:val="es-ES"/>
        </w:rPr>
        <w:t xml:space="preserve"> </w:t>
      </w:r>
      <w:r w:rsidRPr="000F3CAC">
        <w:rPr>
          <w:rFonts w:ascii="Times New Roman" w:hAnsi="Times New Roman" w:cs="Times New Roman"/>
          <w:b/>
          <w:lang w:val="es-ES"/>
        </w:rPr>
        <w:t>6.1 La estructura de una entrevista</w:t>
      </w:r>
    </w:p>
    <w:p w14:paraId="0391A531" w14:textId="77777777" w:rsidR="00AA794F" w:rsidRDefault="00AA794F" w:rsidP="000F3CAC">
      <w:pPr>
        <w:rPr>
          <w:rFonts w:ascii="Times New Roman" w:hAnsi="Times New Roman" w:cs="Times New Roman"/>
          <w:lang w:val="es-ES"/>
        </w:rPr>
      </w:pPr>
    </w:p>
    <w:p w14:paraId="66AB72DF" w14:textId="56F483EA" w:rsidR="000F3CAC" w:rsidRPr="000F3CAC" w:rsidRDefault="001721DB" w:rsidP="000F3CAC">
      <w:pPr>
        <w:rPr>
          <w:rFonts w:ascii="Times New Roman" w:hAnsi="Times New Roman" w:cs="Times New Roman"/>
        </w:rPr>
      </w:pPr>
      <w:ins w:id="2030" w:author="Cris Pineda" w:date="2016-02-09T00:40:00Z">
        <w:r>
          <w:rPr>
            <w:rFonts w:ascii="Times New Roman" w:hAnsi="Times New Roman" w:cs="Times New Roman"/>
          </w:rPr>
          <w:t xml:space="preserve">Generalmente las </w:t>
        </w:r>
      </w:ins>
      <w:del w:id="2031" w:author="Cris Pineda" w:date="2016-02-09T00:40:00Z">
        <w:r w:rsidR="00C46DCB" w:rsidDel="001721DB">
          <w:rPr>
            <w:rFonts w:ascii="Times New Roman" w:hAnsi="Times New Roman" w:cs="Times New Roman"/>
          </w:rPr>
          <w:delText>Toda</w:delText>
        </w:r>
        <w:r w:rsidR="000F3CAC" w:rsidRPr="000F3CAC" w:rsidDel="001721DB">
          <w:rPr>
            <w:rFonts w:ascii="Times New Roman" w:hAnsi="Times New Roman" w:cs="Times New Roman"/>
          </w:rPr>
          <w:delText xml:space="preserve"> </w:delText>
        </w:r>
      </w:del>
      <w:r w:rsidR="000F3CAC" w:rsidRPr="000F3CAC">
        <w:rPr>
          <w:rFonts w:ascii="Times New Roman" w:hAnsi="Times New Roman" w:cs="Times New Roman"/>
        </w:rPr>
        <w:t>entrevista</w:t>
      </w:r>
      <w:ins w:id="2032" w:author="Cris Pineda" w:date="2016-02-09T00:40:00Z">
        <w:r>
          <w:rPr>
            <w:rFonts w:ascii="Times New Roman" w:hAnsi="Times New Roman" w:cs="Times New Roman"/>
          </w:rPr>
          <w:t>s se desarrollan como una serie de preguntas y respuestas</w:t>
        </w:r>
      </w:ins>
      <w:ins w:id="2033" w:author="Cris Pineda" w:date="2016-02-09T00:41:00Z">
        <w:r>
          <w:rPr>
            <w:rFonts w:ascii="Times New Roman" w:hAnsi="Times New Roman" w:cs="Times New Roman"/>
          </w:rPr>
          <w:t>, con algunos momentos o partes especiales</w:t>
        </w:r>
      </w:ins>
      <w:del w:id="2034" w:author="Cris Pineda" w:date="2016-02-09T00:40:00Z">
        <w:r w:rsidR="000F3CAC" w:rsidRPr="000F3CAC" w:rsidDel="001721DB">
          <w:rPr>
            <w:rFonts w:ascii="Times New Roman" w:hAnsi="Times New Roman" w:cs="Times New Roman"/>
          </w:rPr>
          <w:delText xml:space="preserve"> se estructura en </w:delText>
        </w:r>
        <w:commentRangeStart w:id="2035"/>
        <w:r w:rsidR="000F3CAC" w:rsidRPr="000F3CAC" w:rsidDel="001721DB">
          <w:rPr>
            <w:rFonts w:ascii="Times New Roman" w:hAnsi="Times New Roman" w:cs="Times New Roman"/>
          </w:rPr>
          <w:delText>tres partes:</w:delText>
        </w:r>
        <w:commentRangeEnd w:id="2035"/>
        <w:r w:rsidR="00D175E8" w:rsidDel="001721DB">
          <w:rPr>
            <w:rStyle w:val="Refdecomentario"/>
          </w:rPr>
          <w:commentReference w:id="2035"/>
        </w:r>
        <w:r w:rsidR="000F3CAC" w:rsidRPr="000F3CAC" w:rsidDel="001721DB">
          <w:rPr>
            <w:rFonts w:ascii="Times New Roman" w:hAnsi="Times New Roman" w:cs="Times New Roman"/>
          </w:rPr>
          <w:delText xml:space="preserve"> el título, la presentación de la persona entrevistada y una serie de preguntas y respuestas</w:delText>
        </w:r>
      </w:del>
      <w:ins w:id="2036" w:author="Cris Pineda" w:date="2016-02-09T00:41:00Z">
        <w:r>
          <w:rPr>
            <w:rFonts w:ascii="Times New Roman" w:hAnsi="Times New Roman" w:cs="Times New Roman"/>
          </w:rPr>
          <w:t>:</w:t>
        </w:r>
      </w:ins>
      <w:del w:id="2037" w:author="Cris Pineda" w:date="2016-02-09T00:41:00Z">
        <w:r w:rsidR="000F3CAC" w:rsidRPr="000F3CAC" w:rsidDel="001721DB">
          <w:rPr>
            <w:rFonts w:ascii="Times New Roman" w:hAnsi="Times New Roman" w:cs="Times New Roman"/>
          </w:rPr>
          <w:delText>.</w:delText>
        </w:r>
      </w:del>
      <w:ins w:id="2038" w:author="Cris Pineda" w:date="2016-02-09T00:41:00Z">
        <w:r>
          <w:rPr>
            <w:rFonts w:ascii="Times New Roman" w:hAnsi="Times New Roman" w:cs="Times New Roman"/>
          </w:rPr>
          <w:t xml:space="preserve"> </w:t>
        </w:r>
      </w:ins>
    </w:p>
    <w:p w14:paraId="5A62CAA6" w14:textId="77777777" w:rsidR="000F3CAC" w:rsidRPr="000F3CAC" w:rsidRDefault="000F3CAC" w:rsidP="000F3CAC">
      <w:pPr>
        <w:rPr>
          <w:rFonts w:ascii="Times New Roman" w:hAnsi="Times New Roman" w:cs="Times New Roman"/>
        </w:rPr>
      </w:pPr>
    </w:p>
    <w:p w14:paraId="1B0522E4" w14:textId="019168D0" w:rsidR="000F3CAC" w:rsidRPr="000F3CAC" w:rsidRDefault="000F3CAC" w:rsidP="000F3CAC">
      <w:pPr>
        <w:pStyle w:val="Prrafodelista"/>
        <w:numPr>
          <w:ilvl w:val="0"/>
          <w:numId w:val="16"/>
        </w:numPr>
        <w:spacing w:after="0"/>
        <w:rPr>
          <w:rFonts w:ascii="Times New Roman" w:hAnsi="Times New Roman" w:cs="Times New Roman"/>
        </w:rPr>
      </w:pPr>
      <w:r w:rsidRPr="000F3CAC">
        <w:rPr>
          <w:rFonts w:ascii="Times New Roman" w:hAnsi="Times New Roman" w:cs="Times New Roman"/>
          <w:b/>
        </w:rPr>
        <w:t>Título</w:t>
      </w:r>
      <w:ins w:id="2039" w:author="PerfectoAmor" w:date="2016-02-04T17:03:00Z">
        <w:r w:rsidR="00015CCA" w:rsidRPr="00015CCA">
          <w:rPr>
            <w:rFonts w:ascii="Times New Roman" w:hAnsi="Times New Roman" w:cs="Times New Roman"/>
            <w:rPrChange w:id="2040" w:author="PerfectoAmor" w:date="2016-02-04T17:03:00Z">
              <w:rPr>
                <w:rFonts w:ascii="Times New Roman" w:hAnsi="Times New Roman" w:cs="Times New Roman"/>
                <w:b/>
              </w:rPr>
            </w:rPrChange>
          </w:rPr>
          <w:t>:</w:t>
        </w:r>
      </w:ins>
      <w:ins w:id="2041" w:author="PerfectoAmor" w:date="2016-02-04T17:01:00Z">
        <w:r w:rsidR="00015CCA" w:rsidRPr="00015CCA">
          <w:rPr>
            <w:rFonts w:ascii="Times New Roman" w:hAnsi="Times New Roman" w:cs="Times New Roman"/>
            <w:rPrChange w:id="2042" w:author="PerfectoAmor" w:date="2016-02-04T17:03:00Z">
              <w:rPr>
                <w:rFonts w:ascii="Times New Roman" w:hAnsi="Times New Roman" w:cs="Times New Roman"/>
                <w:b/>
              </w:rPr>
            </w:rPrChange>
          </w:rPr>
          <w:t xml:space="preserve"> </w:t>
        </w:r>
      </w:ins>
      <w:ins w:id="2043" w:author="PerfectoAmor" w:date="2016-02-04T17:03:00Z">
        <w:r w:rsidR="00015CCA" w:rsidRPr="00015CCA">
          <w:rPr>
            <w:rFonts w:ascii="Times New Roman" w:hAnsi="Times New Roman" w:cs="Times New Roman"/>
            <w:rPrChange w:id="2044" w:author="PerfectoAmor" w:date="2016-02-04T17:03:00Z">
              <w:rPr>
                <w:rFonts w:ascii="Times New Roman" w:hAnsi="Times New Roman" w:cs="Times New Roman"/>
                <w:b/>
              </w:rPr>
            </w:rPrChange>
          </w:rPr>
          <w:t>s</w:t>
        </w:r>
      </w:ins>
      <w:ins w:id="2045" w:author="PerfectoAmor" w:date="2016-02-04T17:01:00Z">
        <w:r w:rsidR="00015CCA" w:rsidRPr="00015CCA">
          <w:rPr>
            <w:rFonts w:ascii="Times New Roman" w:hAnsi="Times New Roman" w:cs="Times New Roman"/>
            <w:rPrChange w:id="2046" w:author="PerfectoAmor" w:date="2016-02-04T17:03:00Z">
              <w:rPr>
                <w:rFonts w:ascii="Times New Roman" w:hAnsi="Times New Roman" w:cs="Times New Roman"/>
                <w:b/>
              </w:rPr>
            </w:rPrChange>
          </w:rPr>
          <w:t>e</w:t>
        </w:r>
        <w:r w:rsidR="00015CCA" w:rsidRPr="00015CCA">
          <w:rPr>
            <w:rFonts w:ascii="Times New Roman" w:hAnsi="Times New Roman" w:cs="Times New Roman"/>
            <w:rPrChange w:id="2047" w:author="PerfectoAmor" w:date="2016-02-04T17:01:00Z">
              <w:rPr>
                <w:rFonts w:ascii="Times New Roman" w:hAnsi="Times New Roman" w:cs="Times New Roman"/>
                <w:b/>
              </w:rPr>
            </w:rPrChange>
          </w:rPr>
          <w:t xml:space="preserve"> usa en l</w:t>
        </w:r>
      </w:ins>
      <w:ins w:id="2048" w:author="Cris Pineda" w:date="2016-02-09T00:37:00Z">
        <w:r w:rsidR="001721DB">
          <w:rPr>
            <w:rFonts w:ascii="Times New Roman" w:hAnsi="Times New Roman" w:cs="Times New Roman"/>
          </w:rPr>
          <w:t>a</w:t>
        </w:r>
      </w:ins>
      <w:ins w:id="2049" w:author="PerfectoAmor" w:date="2016-02-04T17:01:00Z">
        <w:del w:id="2050" w:author="Cris Pineda" w:date="2016-02-09T00:37:00Z">
          <w:r w:rsidR="00015CCA" w:rsidRPr="00015CCA" w:rsidDel="001721DB">
            <w:rPr>
              <w:rFonts w:ascii="Times New Roman" w:hAnsi="Times New Roman" w:cs="Times New Roman"/>
              <w:rPrChange w:id="2051" w:author="PerfectoAmor" w:date="2016-02-04T17:01:00Z">
                <w:rPr>
                  <w:rFonts w:ascii="Times New Roman" w:hAnsi="Times New Roman" w:cs="Times New Roman"/>
                  <w:b/>
                </w:rPr>
              </w:rPrChange>
            </w:rPr>
            <w:delText>o</w:delText>
          </w:r>
        </w:del>
        <w:r w:rsidR="00015CCA" w:rsidRPr="00015CCA">
          <w:rPr>
            <w:rFonts w:ascii="Times New Roman" w:hAnsi="Times New Roman" w:cs="Times New Roman"/>
            <w:rPrChange w:id="2052" w:author="PerfectoAmor" w:date="2016-02-04T17:01:00Z">
              <w:rPr>
                <w:rFonts w:ascii="Times New Roman" w:hAnsi="Times New Roman" w:cs="Times New Roman"/>
                <w:b/>
              </w:rPr>
            </w:rPrChange>
          </w:rPr>
          <w:t xml:space="preserve">s </w:t>
        </w:r>
      </w:ins>
      <w:ins w:id="2053" w:author="Cris Pineda" w:date="2016-02-09T00:37:00Z">
        <w:r w:rsidR="001721DB">
          <w:rPr>
            <w:rFonts w:ascii="Times New Roman" w:hAnsi="Times New Roman" w:cs="Times New Roman"/>
          </w:rPr>
          <w:t xml:space="preserve">entrevistas </w:t>
        </w:r>
      </w:ins>
      <w:ins w:id="2054" w:author="PerfectoAmor" w:date="2016-02-04T17:01:00Z">
        <w:del w:id="2055" w:author="Cris Pineda" w:date="2016-02-09T00:37:00Z">
          <w:r w:rsidR="00015CCA" w:rsidRPr="00015CCA" w:rsidDel="001721DB">
            <w:rPr>
              <w:rFonts w:ascii="Times New Roman" w:hAnsi="Times New Roman" w:cs="Times New Roman"/>
              <w:rPrChange w:id="2056" w:author="PerfectoAmor" w:date="2016-02-04T17:01:00Z">
                <w:rPr>
                  <w:rFonts w:ascii="Times New Roman" w:hAnsi="Times New Roman" w:cs="Times New Roman"/>
                  <w:b/>
                </w:rPr>
              </w:rPrChange>
            </w:rPr>
            <w:delText xml:space="preserve">textos </w:delText>
          </w:r>
        </w:del>
        <w:r w:rsidR="00015CCA" w:rsidRPr="00015CCA">
          <w:rPr>
            <w:rFonts w:ascii="Times New Roman" w:hAnsi="Times New Roman" w:cs="Times New Roman"/>
            <w:rPrChange w:id="2057" w:author="PerfectoAmor" w:date="2016-02-04T17:01:00Z">
              <w:rPr>
                <w:rFonts w:ascii="Times New Roman" w:hAnsi="Times New Roman" w:cs="Times New Roman"/>
                <w:b/>
              </w:rPr>
            </w:rPrChange>
          </w:rPr>
          <w:t>escrit</w:t>
        </w:r>
      </w:ins>
      <w:ins w:id="2058" w:author="Cris Pineda" w:date="2016-02-09T00:38:00Z">
        <w:r w:rsidR="001721DB">
          <w:rPr>
            <w:rFonts w:ascii="Times New Roman" w:hAnsi="Times New Roman" w:cs="Times New Roman"/>
          </w:rPr>
          <w:t>a</w:t>
        </w:r>
      </w:ins>
      <w:ins w:id="2059" w:author="PerfectoAmor" w:date="2016-02-04T17:01:00Z">
        <w:del w:id="2060" w:author="Cris Pineda" w:date="2016-02-09T00:38:00Z">
          <w:r w:rsidR="00015CCA" w:rsidRPr="00015CCA" w:rsidDel="001721DB">
            <w:rPr>
              <w:rFonts w:ascii="Times New Roman" w:hAnsi="Times New Roman" w:cs="Times New Roman"/>
              <w:rPrChange w:id="2061" w:author="PerfectoAmor" w:date="2016-02-04T17:01:00Z">
                <w:rPr>
                  <w:rFonts w:ascii="Times New Roman" w:hAnsi="Times New Roman" w:cs="Times New Roman"/>
                  <w:b/>
                </w:rPr>
              </w:rPrChange>
            </w:rPr>
            <w:delText>o</w:delText>
          </w:r>
        </w:del>
        <w:r w:rsidR="00015CCA" w:rsidRPr="00015CCA">
          <w:rPr>
            <w:rFonts w:ascii="Times New Roman" w:hAnsi="Times New Roman" w:cs="Times New Roman"/>
            <w:rPrChange w:id="2062" w:author="PerfectoAmor" w:date="2016-02-04T17:01:00Z">
              <w:rPr>
                <w:rFonts w:ascii="Times New Roman" w:hAnsi="Times New Roman" w:cs="Times New Roman"/>
                <w:b/>
              </w:rPr>
            </w:rPrChange>
          </w:rPr>
          <w:t>s para l</w:t>
        </w:r>
        <w:r w:rsidR="00015CCA">
          <w:rPr>
            <w:rFonts w:ascii="Times New Roman" w:hAnsi="Times New Roman" w:cs="Times New Roman"/>
          </w:rPr>
          <w:t>l</w:t>
        </w:r>
        <w:r w:rsidR="00015CCA" w:rsidRPr="00015CCA">
          <w:rPr>
            <w:rFonts w:ascii="Times New Roman" w:hAnsi="Times New Roman" w:cs="Times New Roman"/>
            <w:rPrChange w:id="2063" w:author="PerfectoAmor" w:date="2016-02-04T17:01:00Z">
              <w:rPr>
                <w:rFonts w:ascii="Times New Roman" w:hAnsi="Times New Roman" w:cs="Times New Roman"/>
                <w:b/>
              </w:rPr>
            </w:rPrChange>
          </w:rPr>
          <w:t>a</w:t>
        </w:r>
        <w:r w:rsidR="00015CCA">
          <w:rPr>
            <w:rFonts w:ascii="Times New Roman" w:hAnsi="Times New Roman" w:cs="Times New Roman"/>
          </w:rPr>
          <w:t>mar la</w:t>
        </w:r>
        <w:r w:rsidR="00015CCA" w:rsidRPr="00015CCA">
          <w:rPr>
            <w:rFonts w:ascii="Times New Roman" w:hAnsi="Times New Roman" w:cs="Times New Roman"/>
            <w:rPrChange w:id="2064" w:author="PerfectoAmor" w:date="2016-02-04T17:01:00Z">
              <w:rPr>
                <w:rFonts w:ascii="Times New Roman" w:hAnsi="Times New Roman" w:cs="Times New Roman"/>
                <w:b/>
              </w:rPr>
            </w:rPrChange>
          </w:rPr>
          <w:t xml:space="preserve"> atención del </w:t>
        </w:r>
      </w:ins>
      <w:ins w:id="2065" w:author="PerfectoAmor" w:date="2016-02-04T17:02:00Z">
        <w:r w:rsidR="00015CCA">
          <w:rPr>
            <w:rFonts w:ascii="Times New Roman" w:hAnsi="Times New Roman" w:cs="Times New Roman"/>
          </w:rPr>
          <w:t>público</w:t>
        </w:r>
      </w:ins>
      <w:ins w:id="2066" w:author="Cris Pineda" w:date="2016-02-09T00:41:00Z">
        <w:r w:rsidR="001721DB">
          <w:rPr>
            <w:rFonts w:ascii="Times New Roman" w:hAnsi="Times New Roman" w:cs="Times New Roman"/>
          </w:rPr>
          <w:t>.</w:t>
        </w:r>
      </w:ins>
      <w:del w:id="2067" w:author="PerfectoAmor" w:date="2016-02-04T17:02:00Z">
        <w:r w:rsidRPr="000F3CAC" w:rsidDel="00015CCA">
          <w:rPr>
            <w:rFonts w:ascii="Times New Roman" w:hAnsi="Times New Roman" w:cs="Times New Roman"/>
            <w:b/>
          </w:rPr>
          <w:delText xml:space="preserve">: </w:delText>
        </w:r>
        <w:r w:rsidRPr="000F3CAC" w:rsidDel="00015CCA">
          <w:rPr>
            <w:rFonts w:ascii="Times New Roman" w:hAnsi="Times New Roman" w:cs="Times New Roman"/>
          </w:rPr>
          <w:delText>debe ser atractivo para despertar el interés del público.</w:delText>
        </w:r>
      </w:del>
      <w:r w:rsidRPr="000F3CAC">
        <w:rPr>
          <w:rFonts w:ascii="Times New Roman" w:hAnsi="Times New Roman" w:cs="Times New Roman"/>
        </w:rPr>
        <w:t xml:space="preserve"> Si el personaje entrevistado es reconocido</w:t>
      </w:r>
      <w:ins w:id="2068" w:author="PerfectoAmor" w:date="2016-02-04T17:03:00Z">
        <w:r w:rsidR="00015CCA">
          <w:rPr>
            <w:rFonts w:ascii="Times New Roman" w:hAnsi="Times New Roman" w:cs="Times New Roman"/>
          </w:rPr>
          <w:t>,</w:t>
        </w:r>
      </w:ins>
      <w:del w:id="2069" w:author="PerfectoAmor" w:date="2016-02-04T17:03:00Z">
        <w:r w:rsidRPr="000F3CAC" w:rsidDel="00015CCA">
          <w:rPr>
            <w:rFonts w:ascii="Times New Roman" w:hAnsi="Times New Roman" w:cs="Times New Roman"/>
          </w:rPr>
          <w:delText xml:space="preserve"> por la audiencia,</w:delText>
        </w:r>
      </w:del>
      <w:r w:rsidRPr="000F3CAC">
        <w:rPr>
          <w:rFonts w:ascii="Times New Roman" w:hAnsi="Times New Roman" w:cs="Times New Roman"/>
        </w:rPr>
        <w:t xml:space="preserve"> el título de la entrevista podría llevar solo su nombre, por ejemplo</w:t>
      </w:r>
      <w:ins w:id="2070" w:author="Cris Pineda" w:date="2016-02-09T00:38:00Z">
        <w:r w:rsidR="001721DB">
          <w:rPr>
            <w:rFonts w:ascii="Times New Roman" w:hAnsi="Times New Roman" w:cs="Times New Roman"/>
          </w:rPr>
          <w:t>,</w:t>
        </w:r>
      </w:ins>
      <w:r w:rsidRPr="000F3CAC">
        <w:rPr>
          <w:rFonts w:ascii="Times New Roman" w:hAnsi="Times New Roman" w:cs="Times New Roman"/>
        </w:rPr>
        <w:t xml:space="preserve"> </w:t>
      </w:r>
      <w:ins w:id="2071" w:author="Cris Pineda" w:date="2016-02-09T00:38:00Z">
        <w:r w:rsidR="001721DB" w:rsidRPr="001721DB">
          <w:rPr>
            <w:rFonts w:ascii="Times New Roman" w:hAnsi="Times New Roman" w:cs="Times New Roman"/>
            <w:i/>
            <w:rPrChange w:id="2072" w:author="Cris Pineda" w:date="2016-02-09T00:38:00Z">
              <w:rPr>
                <w:rFonts w:ascii="Times New Roman" w:hAnsi="Times New Roman" w:cs="Times New Roman"/>
              </w:rPr>
            </w:rPrChange>
          </w:rPr>
          <w:t>E</w:t>
        </w:r>
      </w:ins>
      <w:del w:id="2073" w:author="Cris Pineda" w:date="2016-02-09T00:38:00Z">
        <w:r w:rsidRPr="001721DB" w:rsidDel="001721DB">
          <w:rPr>
            <w:rFonts w:ascii="Times New Roman" w:hAnsi="Times New Roman" w:cs="Times New Roman"/>
            <w:i/>
            <w:rPrChange w:id="2074" w:author="Cris Pineda" w:date="2016-02-09T00:38:00Z">
              <w:rPr>
                <w:rFonts w:ascii="Times New Roman" w:hAnsi="Times New Roman" w:cs="Times New Roman"/>
              </w:rPr>
            </w:rPrChange>
          </w:rPr>
          <w:delText>e</w:delText>
        </w:r>
      </w:del>
      <w:r w:rsidRPr="001721DB">
        <w:rPr>
          <w:rFonts w:ascii="Times New Roman" w:hAnsi="Times New Roman" w:cs="Times New Roman"/>
          <w:i/>
          <w:rPrChange w:id="2075" w:author="Cris Pineda" w:date="2016-02-09T00:38:00Z">
            <w:rPr>
              <w:rFonts w:ascii="Times New Roman" w:hAnsi="Times New Roman" w:cs="Times New Roman"/>
            </w:rPr>
          </w:rPrChange>
        </w:rPr>
        <w:t>ntrevista a</w:t>
      </w:r>
      <w:r w:rsidR="00AA794F" w:rsidRPr="001721DB">
        <w:rPr>
          <w:rFonts w:ascii="Times New Roman" w:hAnsi="Times New Roman" w:cs="Times New Roman"/>
          <w:i/>
          <w:rPrChange w:id="2076" w:author="Cris Pineda" w:date="2016-02-09T00:38:00Z">
            <w:rPr>
              <w:rFonts w:ascii="Times New Roman" w:hAnsi="Times New Roman" w:cs="Times New Roman"/>
            </w:rPr>
          </w:rPrChange>
        </w:rPr>
        <w:t>l</w:t>
      </w:r>
      <w:r w:rsidRPr="001721DB">
        <w:rPr>
          <w:rFonts w:ascii="Times New Roman" w:hAnsi="Times New Roman" w:cs="Times New Roman"/>
          <w:i/>
          <w:rPrChange w:id="2077" w:author="Cris Pineda" w:date="2016-02-09T00:38:00Z">
            <w:rPr>
              <w:rFonts w:ascii="Times New Roman" w:hAnsi="Times New Roman" w:cs="Times New Roman"/>
            </w:rPr>
          </w:rPrChange>
        </w:rPr>
        <w:t xml:space="preserve"> papa Francisco</w:t>
      </w:r>
      <w:r w:rsidRPr="000F3CAC">
        <w:rPr>
          <w:rFonts w:ascii="Times New Roman" w:hAnsi="Times New Roman" w:cs="Times New Roman"/>
        </w:rPr>
        <w:t xml:space="preserve">; pero </w:t>
      </w:r>
      <w:ins w:id="2078" w:author="Cris Pineda" w:date="2016-02-09T00:38:00Z">
        <w:r w:rsidR="001721DB">
          <w:rPr>
            <w:rFonts w:ascii="Times New Roman" w:hAnsi="Times New Roman" w:cs="Times New Roman"/>
          </w:rPr>
          <w:t xml:space="preserve">también </w:t>
        </w:r>
      </w:ins>
      <w:del w:id="2079" w:author="Cris Pineda" w:date="2016-02-09T00:38:00Z">
        <w:r w:rsidRPr="000F3CAC" w:rsidDel="001721DB">
          <w:rPr>
            <w:rFonts w:ascii="Times New Roman" w:hAnsi="Times New Roman" w:cs="Times New Roman"/>
          </w:rPr>
          <w:delText>si es un experto sobre un tema, la entrevista debería</w:delText>
        </w:r>
      </w:del>
      <w:ins w:id="2080" w:author="Cris Pineda" w:date="2016-02-09T00:38:00Z">
        <w:r w:rsidR="001721DB">
          <w:rPr>
            <w:rFonts w:ascii="Times New Roman" w:hAnsi="Times New Roman" w:cs="Times New Roman"/>
          </w:rPr>
          <w:t>podría</w:t>
        </w:r>
      </w:ins>
      <w:r w:rsidRPr="000F3CAC">
        <w:rPr>
          <w:rFonts w:ascii="Times New Roman" w:hAnsi="Times New Roman" w:cs="Times New Roman"/>
        </w:rPr>
        <w:t xml:space="preserve"> llevar por título un nombre relacionado con el tema sobre el que se habla.</w:t>
      </w:r>
      <w:ins w:id="2081" w:author="Cris Pineda" w:date="2016-02-09T00:39:00Z">
        <w:r w:rsidR="001721DB">
          <w:rPr>
            <w:rFonts w:ascii="Times New Roman" w:hAnsi="Times New Roman" w:cs="Times New Roman"/>
          </w:rPr>
          <w:t xml:space="preserve"> Por ejemplo, </w:t>
        </w:r>
        <w:r w:rsidR="001721DB" w:rsidRPr="001721DB">
          <w:rPr>
            <w:rFonts w:ascii="Times New Roman" w:hAnsi="Times New Roman" w:cs="Times New Roman"/>
            <w:i/>
            <w:rPrChange w:id="2082" w:author="Cris Pineda" w:date="2016-02-09T00:40:00Z">
              <w:rPr>
                <w:rFonts w:ascii="Times New Roman" w:hAnsi="Times New Roman" w:cs="Times New Roman"/>
              </w:rPr>
            </w:rPrChange>
          </w:rPr>
          <w:t xml:space="preserve">¿Cómo mejorar el </w:t>
        </w:r>
      </w:ins>
      <w:ins w:id="2083" w:author="Cris Pineda" w:date="2016-02-09T00:40:00Z">
        <w:r w:rsidR="00D52B65">
          <w:rPr>
            <w:rFonts w:ascii="Times New Roman" w:hAnsi="Times New Roman" w:cs="Times New Roman"/>
            <w:i/>
            <w:rPrChange w:id="2084" w:author="Cris Pineda" w:date="2016-02-09T00:40:00Z">
              <w:rPr>
                <w:rFonts w:ascii="Times New Roman" w:hAnsi="Times New Roman" w:cs="Times New Roman"/>
                <w:i/>
              </w:rPr>
            </w:rPrChange>
          </w:rPr>
          <w:t>sistema de aseo</w:t>
        </w:r>
      </w:ins>
      <w:ins w:id="2085" w:author="Cris Pineda" w:date="2016-02-09T00:39:00Z">
        <w:r w:rsidR="001721DB" w:rsidRPr="001721DB">
          <w:rPr>
            <w:rFonts w:ascii="Times New Roman" w:hAnsi="Times New Roman" w:cs="Times New Roman"/>
            <w:i/>
            <w:rPrChange w:id="2086" w:author="Cris Pineda" w:date="2016-02-09T00:40:00Z">
              <w:rPr>
                <w:rFonts w:ascii="Times New Roman" w:hAnsi="Times New Roman" w:cs="Times New Roman"/>
              </w:rPr>
            </w:rPrChange>
          </w:rPr>
          <w:t xml:space="preserve"> en Bogotá?</w:t>
        </w:r>
        <w:r w:rsidR="001721DB">
          <w:rPr>
            <w:rFonts w:ascii="Times New Roman" w:hAnsi="Times New Roman" w:cs="Times New Roman"/>
          </w:rPr>
          <w:t xml:space="preserve"> </w:t>
        </w:r>
      </w:ins>
    </w:p>
    <w:p w14:paraId="2F183D7A" w14:textId="2B38DA3A" w:rsidR="000F3CAC" w:rsidRPr="000F3CAC" w:rsidRDefault="000F3CAC" w:rsidP="000F3CAC">
      <w:pPr>
        <w:pStyle w:val="Prrafodelista"/>
        <w:numPr>
          <w:ilvl w:val="0"/>
          <w:numId w:val="16"/>
        </w:numPr>
        <w:spacing w:after="0"/>
        <w:rPr>
          <w:rFonts w:ascii="Times New Roman" w:hAnsi="Times New Roman" w:cs="Times New Roman"/>
        </w:rPr>
      </w:pPr>
      <w:r w:rsidRPr="000F3CAC">
        <w:rPr>
          <w:rFonts w:ascii="Times New Roman" w:hAnsi="Times New Roman" w:cs="Times New Roman"/>
          <w:b/>
        </w:rPr>
        <w:t xml:space="preserve">Presentación: </w:t>
      </w:r>
      <w:r w:rsidRPr="000F3CAC">
        <w:rPr>
          <w:rFonts w:ascii="Times New Roman" w:hAnsi="Times New Roman" w:cs="Times New Roman"/>
        </w:rPr>
        <w:t xml:space="preserve">el entrevistador ofrece </w:t>
      </w:r>
      <w:ins w:id="2087" w:author="Cris Pineda" w:date="2016-02-09T00:41:00Z">
        <w:r w:rsidR="00D52B65">
          <w:rPr>
            <w:rFonts w:ascii="Times New Roman" w:hAnsi="Times New Roman" w:cs="Times New Roman"/>
          </w:rPr>
          <w:t xml:space="preserve">alguna </w:t>
        </w:r>
      </w:ins>
      <w:r w:rsidRPr="000F3CAC">
        <w:rPr>
          <w:rFonts w:ascii="Times New Roman" w:hAnsi="Times New Roman" w:cs="Times New Roman"/>
        </w:rPr>
        <w:t xml:space="preserve">información </w:t>
      </w:r>
      <w:del w:id="2088" w:author="Cris Pineda" w:date="2016-02-09T00:41:00Z">
        <w:r w:rsidRPr="000F3CAC" w:rsidDel="00D52B65">
          <w:rPr>
            <w:rFonts w:ascii="Times New Roman" w:hAnsi="Times New Roman" w:cs="Times New Roman"/>
          </w:rPr>
          <w:delText xml:space="preserve">detallada </w:delText>
        </w:r>
      </w:del>
      <w:r w:rsidRPr="000F3CAC">
        <w:rPr>
          <w:rFonts w:ascii="Times New Roman" w:hAnsi="Times New Roman" w:cs="Times New Roman"/>
        </w:rPr>
        <w:t>(fecha de nacimiento, lugar de origen, cargo que desempeña, estudios realizados, títulos obtenidos, logros realizados, e</w:t>
      </w:r>
      <w:ins w:id="2089" w:author="PerfectoAmor" w:date="2016-02-04T10:53:00Z">
        <w:r w:rsidR="00D175E8">
          <w:rPr>
            <w:rFonts w:ascii="Times New Roman" w:hAnsi="Times New Roman" w:cs="Times New Roman"/>
          </w:rPr>
          <w:t>ntre otros</w:t>
        </w:r>
      </w:ins>
      <w:del w:id="2090" w:author="PerfectoAmor" w:date="2016-02-04T10:53:00Z">
        <w:r w:rsidRPr="000F3CAC" w:rsidDel="00D175E8">
          <w:rPr>
            <w:rFonts w:ascii="Times New Roman" w:hAnsi="Times New Roman" w:cs="Times New Roman"/>
          </w:rPr>
          <w:delText>tc.</w:delText>
        </w:r>
      </w:del>
      <w:r w:rsidRPr="000F3CAC">
        <w:rPr>
          <w:rFonts w:ascii="Times New Roman" w:hAnsi="Times New Roman" w:cs="Times New Roman"/>
        </w:rPr>
        <w:t xml:space="preserve">) sobre la persona a la que va a entrevistar o hace un breve resumen del tema </w:t>
      </w:r>
      <w:ins w:id="2091" w:author="PerfectoAmor" w:date="2016-02-04T17:02:00Z">
        <w:r w:rsidR="00015CCA">
          <w:rPr>
            <w:rFonts w:ascii="Times New Roman" w:hAnsi="Times New Roman" w:cs="Times New Roman"/>
          </w:rPr>
          <w:t>a tratar.</w:t>
        </w:r>
      </w:ins>
      <w:del w:id="2092" w:author="PerfectoAmor" w:date="2016-02-04T17:03:00Z">
        <w:r w:rsidRPr="000F3CAC" w:rsidDel="00015CCA">
          <w:rPr>
            <w:rFonts w:ascii="Times New Roman" w:hAnsi="Times New Roman" w:cs="Times New Roman"/>
          </w:rPr>
          <w:delText>de la entrevista</w:delText>
        </w:r>
      </w:del>
      <w:del w:id="2093" w:author="PerfectoAmor" w:date="2016-02-04T10:53:00Z">
        <w:r w:rsidRPr="000F3CAC" w:rsidDel="00D175E8">
          <w:rPr>
            <w:rFonts w:ascii="Times New Roman" w:hAnsi="Times New Roman" w:cs="Times New Roman"/>
          </w:rPr>
          <w:delText>; es decir, presenta los motivos de los hechos a narrar con la voz del especialista sobre el tema.</w:delText>
        </w:r>
      </w:del>
    </w:p>
    <w:p w14:paraId="4FFB3115" w14:textId="3028A9F1" w:rsidR="000F3CAC" w:rsidRPr="000F3CAC" w:rsidRDefault="000F3CAC" w:rsidP="000F3CAC">
      <w:pPr>
        <w:pStyle w:val="Prrafodelista"/>
        <w:numPr>
          <w:ilvl w:val="0"/>
          <w:numId w:val="16"/>
        </w:numPr>
        <w:spacing w:after="0"/>
        <w:rPr>
          <w:rFonts w:ascii="Times New Roman" w:hAnsi="Times New Roman" w:cs="Times New Roman"/>
        </w:rPr>
      </w:pPr>
      <w:del w:id="2094" w:author="PerfectoAmor" w:date="2016-02-04T10:56:00Z">
        <w:r w:rsidRPr="000F3CAC" w:rsidDel="00D175E8">
          <w:rPr>
            <w:rFonts w:ascii="Times New Roman" w:hAnsi="Times New Roman" w:cs="Times New Roman"/>
            <w:b/>
          </w:rPr>
          <w:delText>Diálogo</w:delText>
        </w:r>
      </w:del>
      <w:ins w:id="2095" w:author="PerfectoAmor" w:date="2016-02-04T10:56:00Z">
        <w:r w:rsidR="00D175E8">
          <w:rPr>
            <w:rFonts w:ascii="Times New Roman" w:hAnsi="Times New Roman" w:cs="Times New Roman"/>
            <w:b/>
          </w:rPr>
          <w:t>Cuerpo</w:t>
        </w:r>
      </w:ins>
      <w:r w:rsidRPr="000F3CAC">
        <w:rPr>
          <w:rFonts w:ascii="Times New Roman" w:hAnsi="Times New Roman" w:cs="Times New Roman"/>
        </w:rPr>
        <w:t xml:space="preserve">: </w:t>
      </w:r>
      <w:ins w:id="2096" w:author="Cris Pineda" w:date="2016-02-09T00:42:00Z">
        <w:r w:rsidR="00D52B65">
          <w:rPr>
            <w:rFonts w:ascii="Times New Roman" w:hAnsi="Times New Roman" w:cs="Times New Roman"/>
          </w:rPr>
          <w:t>se</w:t>
        </w:r>
      </w:ins>
      <w:del w:id="2097" w:author="PerfectoAmor" w:date="2016-02-04T10:56:00Z">
        <w:r w:rsidRPr="000F3CAC" w:rsidDel="00D175E8">
          <w:rPr>
            <w:rFonts w:ascii="Times New Roman" w:hAnsi="Times New Roman" w:cs="Times New Roman"/>
          </w:rPr>
          <w:delText>por último, se</w:delText>
        </w:r>
      </w:del>
      <w:r w:rsidRPr="000F3CAC">
        <w:rPr>
          <w:rFonts w:ascii="Times New Roman" w:hAnsi="Times New Roman" w:cs="Times New Roman"/>
        </w:rPr>
        <w:t xml:space="preserve"> reproduce el diálogo </w:t>
      </w:r>
      <w:ins w:id="2098" w:author="PerfectoAmor" w:date="2016-02-04T17:04:00Z">
        <w:r w:rsidR="00015CCA">
          <w:rPr>
            <w:rFonts w:ascii="Times New Roman" w:hAnsi="Times New Roman" w:cs="Times New Roman"/>
          </w:rPr>
          <w:t>(preguntas</w:t>
        </w:r>
      </w:ins>
      <w:ins w:id="2099" w:author="Cris Pineda" w:date="2016-02-09T00:42:00Z">
        <w:r w:rsidR="00D52B65">
          <w:rPr>
            <w:rFonts w:ascii="Times New Roman" w:hAnsi="Times New Roman" w:cs="Times New Roman"/>
          </w:rPr>
          <w:t xml:space="preserve"> y </w:t>
        </w:r>
      </w:ins>
      <w:ins w:id="2100" w:author="PerfectoAmor" w:date="2016-02-04T17:04:00Z">
        <w:del w:id="2101" w:author="Cris Pineda" w:date="2016-02-09T00:42:00Z">
          <w:r w:rsidR="00015CCA" w:rsidDel="00D52B65">
            <w:rPr>
              <w:rFonts w:ascii="Times New Roman" w:hAnsi="Times New Roman" w:cs="Times New Roman"/>
            </w:rPr>
            <w:delText>/</w:delText>
          </w:r>
        </w:del>
        <w:r w:rsidR="00015CCA">
          <w:rPr>
            <w:rFonts w:ascii="Times New Roman" w:hAnsi="Times New Roman" w:cs="Times New Roman"/>
          </w:rPr>
          <w:t xml:space="preserve">respuestas) </w:t>
        </w:r>
      </w:ins>
      <w:r w:rsidRPr="000F3CAC">
        <w:rPr>
          <w:rFonts w:ascii="Times New Roman" w:hAnsi="Times New Roman" w:cs="Times New Roman"/>
        </w:rPr>
        <w:t>entre el entrevistador y el entrevistado</w:t>
      </w:r>
      <w:ins w:id="2102" w:author="PerfectoAmor" w:date="2016-02-04T10:54:00Z">
        <w:r w:rsidR="00D175E8">
          <w:rPr>
            <w:rFonts w:ascii="Times New Roman" w:hAnsi="Times New Roman" w:cs="Times New Roman"/>
          </w:rPr>
          <w:t>.</w:t>
        </w:r>
      </w:ins>
      <w:r w:rsidRPr="000F3CAC">
        <w:rPr>
          <w:rFonts w:ascii="Times New Roman" w:hAnsi="Times New Roman" w:cs="Times New Roman"/>
        </w:rPr>
        <w:t xml:space="preserve"> </w:t>
      </w:r>
      <w:del w:id="2103" w:author="PerfectoAmor" w:date="2016-02-04T10:54:00Z">
        <w:r w:rsidRPr="000F3CAC" w:rsidDel="00D175E8">
          <w:rPr>
            <w:rFonts w:ascii="Times New Roman" w:hAnsi="Times New Roman" w:cs="Times New Roman"/>
          </w:rPr>
          <w:delText>a través de una serie de preguntas que pueden ser planeadas con anterioridad o de forma libre (dudas que salen durante el transcurso de la entrevista).</w:delText>
        </w:r>
      </w:del>
    </w:p>
    <w:p w14:paraId="7296E292" w14:textId="3EB4A2D7" w:rsidR="000F3CAC" w:rsidRPr="000F3CAC" w:rsidRDefault="000F3CAC" w:rsidP="000F3CAC">
      <w:pPr>
        <w:pStyle w:val="Prrafodelista"/>
        <w:numPr>
          <w:ilvl w:val="0"/>
          <w:numId w:val="16"/>
        </w:numPr>
        <w:spacing w:after="0"/>
        <w:rPr>
          <w:rFonts w:ascii="Times New Roman" w:hAnsi="Times New Roman" w:cs="Times New Roman"/>
          <w:b/>
        </w:rPr>
      </w:pPr>
      <w:del w:id="2104" w:author="PerfectoAmor" w:date="2016-02-04T10:56:00Z">
        <w:r w:rsidRPr="000F3CAC" w:rsidDel="00D175E8">
          <w:rPr>
            <w:rFonts w:ascii="Times New Roman" w:hAnsi="Times New Roman" w:cs="Times New Roman"/>
            <w:b/>
          </w:rPr>
          <w:delText>Despedida</w:delText>
        </w:r>
      </w:del>
      <w:ins w:id="2105" w:author="PerfectoAmor" w:date="2016-02-04T10:56:00Z">
        <w:r w:rsidR="00D175E8">
          <w:rPr>
            <w:rFonts w:ascii="Times New Roman" w:hAnsi="Times New Roman" w:cs="Times New Roman"/>
            <w:b/>
          </w:rPr>
          <w:t>Cierre o conclusión</w:t>
        </w:r>
      </w:ins>
      <w:r w:rsidRPr="00015CCA">
        <w:rPr>
          <w:rFonts w:ascii="Times New Roman" w:hAnsi="Times New Roman" w:cs="Times New Roman"/>
          <w:rPrChange w:id="2106" w:author="PerfectoAmor" w:date="2016-02-04T17:04:00Z">
            <w:rPr>
              <w:rFonts w:ascii="Times New Roman" w:hAnsi="Times New Roman" w:cs="Times New Roman"/>
              <w:b/>
            </w:rPr>
          </w:rPrChange>
        </w:rPr>
        <w:t>:</w:t>
      </w:r>
      <w:r w:rsidRPr="00015CCA">
        <w:rPr>
          <w:rFonts w:ascii="Times New Roman" w:hAnsi="Times New Roman" w:cs="Times New Roman"/>
          <w:rPrChange w:id="2107" w:author="PerfectoAmor" w:date="2016-02-04T17:05:00Z">
            <w:rPr>
              <w:rFonts w:ascii="Times New Roman" w:hAnsi="Times New Roman" w:cs="Times New Roman"/>
              <w:b/>
            </w:rPr>
          </w:rPrChange>
        </w:rPr>
        <w:t xml:space="preserve"> </w:t>
      </w:r>
      <w:ins w:id="2108" w:author="PerfectoAmor" w:date="2016-02-04T17:05:00Z">
        <w:r w:rsidR="00015CCA" w:rsidRPr="00015CCA">
          <w:rPr>
            <w:rFonts w:ascii="Times New Roman" w:hAnsi="Times New Roman" w:cs="Times New Roman"/>
            <w:rPrChange w:id="2109" w:author="PerfectoAmor" w:date="2016-02-04T17:05:00Z">
              <w:rPr>
                <w:rFonts w:ascii="Times New Roman" w:hAnsi="Times New Roman" w:cs="Times New Roman"/>
                <w:b/>
              </w:rPr>
            </w:rPrChange>
          </w:rPr>
          <w:t>se utiliza</w:t>
        </w:r>
      </w:ins>
      <w:ins w:id="2110" w:author="PerfectoAmor" w:date="2016-02-04T17:04:00Z">
        <w:r w:rsidR="00015CCA" w:rsidRPr="00015CCA">
          <w:rPr>
            <w:rFonts w:ascii="Times New Roman" w:hAnsi="Times New Roman" w:cs="Times New Roman"/>
            <w:rPrChange w:id="2111" w:author="PerfectoAmor" w:date="2016-02-04T17:05:00Z">
              <w:rPr>
                <w:rFonts w:ascii="Times New Roman" w:hAnsi="Times New Roman" w:cs="Times New Roman"/>
                <w:b/>
              </w:rPr>
            </w:rPrChange>
          </w:rPr>
          <w:t xml:space="preserve"> un agradecimiento al entrevistado</w:t>
        </w:r>
      </w:ins>
      <w:ins w:id="2112" w:author="PerfectoAmor" w:date="2016-02-04T17:05:00Z">
        <w:r w:rsidR="00015CCA">
          <w:rPr>
            <w:rFonts w:ascii="Times New Roman" w:hAnsi="Times New Roman" w:cs="Times New Roman"/>
          </w:rPr>
          <w:t xml:space="preserve"> y un </w:t>
        </w:r>
      </w:ins>
      <w:ins w:id="2113" w:author="PerfectoAmor" w:date="2016-02-04T17:04:00Z">
        <w:r w:rsidR="00015CCA" w:rsidRPr="00015CCA">
          <w:rPr>
            <w:rFonts w:ascii="Times New Roman" w:hAnsi="Times New Roman" w:cs="Times New Roman"/>
            <w:rPrChange w:id="2114" w:author="PerfectoAmor" w:date="2016-02-04T17:05:00Z">
              <w:rPr>
                <w:rFonts w:ascii="Times New Roman" w:hAnsi="Times New Roman" w:cs="Times New Roman"/>
                <w:b/>
              </w:rPr>
            </w:rPrChange>
          </w:rPr>
          <w:t>plantea</w:t>
        </w:r>
      </w:ins>
      <w:ins w:id="2115" w:author="PerfectoAmor" w:date="2016-02-04T17:05:00Z">
        <w:r w:rsidR="00015CCA">
          <w:rPr>
            <w:rFonts w:ascii="Times New Roman" w:hAnsi="Times New Roman" w:cs="Times New Roman"/>
          </w:rPr>
          <w:t>miento de</w:t>
        </w:r>
      </w:ins>
      <w:ins w:id="2116" w:author="PerfectoAmor" w:date="2016-02-04T17:04:00Z">
        <w:r w:rsidR="00015CCA" w:rsidRPr="00015CCA">
          <w:rPr>
            <w:rFonts w:ascii="Times New Roman" w:hAnsi="Times New Roman" w:cs="Times New Roman"/>
            <w:rPrChange w:id="2117" w:author="PerfectoAmor" w:date="2016-02-04T17:05:00Z">
              <w:rPr>
                <w:rFonts w:ascii="Times New Roman" w:hAnsi="Times New Roman" w:cs="Times New Roman"/>
                <w:b/>
              </w:rPr>
            </w:rPrChange>
          </w:rPr>
          <w:t xml:space="preserve"> una reflexi</w:t>
        </w:r>
      </w:ins>
      <w:ins w:id="2118" w:author="PerfectoAmor" w:date="2016-02-04T17:05:00Z">
        <w:r w:rsidR="00015CCA" w:rsidRPr="00015CCA">
          <w:rPr>
            <w:rFonts w:ascii="Times New Roman" w:hAnsi="Times New Roman" w:cs="Times New Roman"/>
            <w:rPrChange w:id="2119" w:author="PerfectoAmor" w:date="2016-02-04T17:05:00Z">
              <w:rPr>
                <w:rFonts w:ascii="Times New Roman" w:hAnsi="Times New Roman" w:cs="Times New Roman"/>
                <w:b/>
              </w:rPr>
            </w:rPrChange>
          </w:rPr>
          <w:t>ón, una pregunta</w:t>
        </w:r>
        <w:r w:rsidR="00015CCA">
          <w:rPr>
            <w:rFonts w:ascii="Times New Roman" w:hAnsi="Times New Roman" w:cs="Times New Roman"/>
          </w:rPr>
          <w:t xml:space="preserve">, o una </w:t>
        </w:r>
        <w:del w:id="2120" w:author="Cris Pineda" w:date="2016-02-09T00:42:00Z">
          <w:r w:rsidR="00015CCA" w:rsidDel="00D52B65">
            <w:rPr>
              <w:rFonts w:ascii="Times New Roman" w:hAnsi="Times New Roman" w:cs="Times New Roman"/>
            </w:rPr>
            <w:delText>afirmación que queda en el p</w:delText>
          </w:r>
        </w:del>
      </w:ins>
      <w:ins w:id="2121" w:author="PerfectoAmor" w:date="2016-02-04T17:06:00Z">
        <w:del w:id="2122" w:author="Cris Pineda" w:date="2016-02-09T00:42:00Z">
          <w:r w:rsidR="00015CCA" w:rsidDel="00D52B65">
            <w:rPr>
              <w:rFonts w:ascii="Times New Roman" w:hAnsi="Times New Roman" w:cs="Times New Roman"/>
            </w:rPr>
            <w:delText>úblico</w:delText>
          </w:r>
        </w:del>
      </w:ins>
      <w:ins w:id="2123" w:author="Cris Pineda" w:date="2016-02-09T00:42:00Z">
        <w:r w:rsidR="00D52B65">
          <w:rPr>
            <w:rFonts w:ascii="Times New Roman" w:hAnsi="Times New Roman" w:cs="Times New Roman"/>
          </w:rPr>
          <w:t>idea</w:t>
        </w:r>
      </w:ins>
      <w:ins w:id="2124" w:author="PerfectoAmor" w:date="2016-02-04T17:06:00Z">
        <w:r w:rsidR="00015CCA">
          <w:rPr>
            <w:rFonts w:ascii="Times New Roman" w:hAnsi="Times New Roman" w:cs="Times New Roman"/>
          </w:rPr>
          <w:t xml:space="preserve"> respecto al tema o al personaje. </w:t>
        </w:r>
      </w:ins>
      <w:del w:id="2125" w:author="PerfectoAmor" w:date="2016-02-04T17:04:00Z">
        <w:r w:rsidRPr="000F3CAC" w:rsidDel="00015CCA">
          <w:rPr>
            <w:rFonts w:ascii="Times New Roman" w:hAnsi="Times New Roman" w:cs="Times New Roman"/>
          </w:rPr>
          <w:delText xml:space="preserve">se cierra la entrevista </w:delText>
        </w:r>
      </w:del>
      <w:del w:id="2126" w:author="PerfectoAmor" w:date="2016-02-04T10:56:00Z">
        <w:r w:rsidRPr="000F3CAC" w:rsidDel="00D175E8">
          <w:rPr>
            <w:rFonts w:ascii="Times New Roman" w:hAnsi="Times New Roman" w:cs="Times New Roman"/>
          </w:rPr>
          <w:delText>con la despedida del entrevist</w:delText>
        </w:r>
        <w:r w:rsidR="00C46DCB" w:rsidDel="00D175E8">
          <w:rPr>
            <w:rFonts w:ascii="Times New Roman" w:hAnsi="Times New Roman" w:cs="Times New Roman"/>
          </w:rPr>
          <w:delText xml:space="preserve">ado por parte del entrevistador. Este último generalmente agradece la </w:delText>
        </w:r>
        <w:r w:rsidRPr="000F3CAC" w:rsidDel="00D175E8">
          <w:rPr>
            <w:rFonts w:ascii="Times New Roman" w:hAnsi="Times New Roman" w:cs="Times New Roman"/>
          </w:rPr>
          <w:delText xml:space="preserve">presencia y aporte a la entrevista. </w:delText>
        </w:r>
      </w:del>
    </w:p>
    <w:p w14:paraId="217EE31E" w14:textId="77777777" w:rsidR="000F3CAC" w:rsidRPr="000F3CAC" w:rsidRDefault="000F3CAC" w:rsidP="000F3CAC">
      <w:pPr>
        <w:rPr>
          <w:rFonts w:ascii="Times New Roman" w:hAnsi="Times New Roman" w:cs="Times New Roman"/>
        </w:rPr>
      </w:pPr>
    </w:p>
    <w:tbl>
      <w:tblPr>
        <w:tblStyle w:val="Tablaconcuadrcula"/>
        <w:tblW w:w="0" w:type="auto"/>
        <w:tblLook w:val="04A0" w:firstRow="1" w:lastRow="0" w:firstColumn="1" w:lastColumn="0" w:noHBand="0" w:noVBand="1"/>
      </w:tblPr>
      <w:tblGrid>
        <w:gridCol w:w="2473"/>
        <w:gridCol w:w="6355"/>
      </w:tblGrid>
      <w:tr w:rsidR="000F3CAC" w:rsidRPr="000F3CAC" w14:paraId="56B845A1" w14:textId="77777777" w:rsidTr="00016C25">
        <w:tc>
          <w:tcPr>
            <w:tcW w:w="9033" w:type="dxa"/>
            <w:gridSpan w:val="2"/>
            <w:shd w:val="clear" w:color="auto" w:fill="000000" w:themeFill="text1"/>
          </w:tcPr>
          <w:p w14:paraId="1BDBB4EA" w14:textId="193BEC5D" w:rsidR="000F3CAC" w:rsidRPr="000F3CAC" w:rsidRDefault="00AA794F">
            <w:pPr>
              <w:jc w:val="center"/>
              <w:rPr>
                <w:rFonts w:ascii="Times New Roman" w:hAnsi="Times New Roman" w:cs="Times New Roman"/>
                <w:b/>
                <w:color w:val="FFFFFF" w:themeColor="background1"/>
              </w:rPr>
              <w:pPrChange w:id="2127" w:author="PerfectoAmor" w:date="2016-02-04T10:54:00Z">
                <w:pPr/>
              </w:pPrChange>
            </w:pPr>
            <w:r>
              <w:rPr>
                <w:rFonts w:ascii="Times New Roman" w:hAnsi="Times New Roman" w:cs="Times New Roman"/>
                <w:b/>
                <w:color w:val="FFFFFF" w:themeColor="background1"/>
              </w:rPr>
              <w:t>Profundiza</w:t>
            </w:r>
            <w:r w:rsidR="000F3CAC" w:rsidRPr="000F3CAC">
              <w:rPr>
                <w:rFonts w:ascii="Times New Roman" w:hAnsi="Times New Roman" w:cs="Times New Roman"/>
                <w:b/>
                <w:color w:val="FFFFFF" w:themeColor="background1"/>
              </w:rPr>
              <w:t>: recurso nuevo</w:t>
            </w:r>
          </w:p>
        </w:tc>
      </w:tr>
      <w:tr w:rsidR="000F3CAC" w:rsidRPr="000F3CAC" w14:paraId="1890C50D" w14:textId="77777777" w:rsidTr="00016C25">
        <w:tc>
          <w:tcPr>
            <w:tcW w:w="2518" w:type="dxa"/>
          </w:tcPr>
          <w:p w14:paraId="76541C68" w14:textId="77777777" w:rsidR="000F3CAC" w:rsidRPr="000F3CAC" w:rsidRDefault="000F3CAC" w:rsidP="000F3CAC">
            <w:pPr>
              <w:rPr>
                <w:rFonts w:ascii="Times New Roman" w:hAnsi="Times New Roman" w:cs="Times New Roman"/>
                <w:b/>
                <w:color w:val="000000"/>
              </w:rPr>
            </w:pPr>
            <w:r w:rsidRPr="000F3CAC">
              <w:rPr>
                <w:rFonts w:ascii="Times New Roman" w:hAnsi="Times New Roman" w:cs="Times New Roman"/>
                <w:b/>
                <w:color w:val="000000"/>
              </w:rPr>
              <w:t>Código</w:t>
            </w:r>
          </w:p>
        </w:tc>
        <w:tc>
          <w:tcPr>
            <w:tcW w:w="6515" w:type="dxa"/>
          </w:tcPr>
          <w:p w14:paraId="13D2C9B4" w14:textId="4E06F61C" w:rsidR="000F3CAC" w:rsidRPr="000F3CAC" w:rsidRDefault="000F3CAC" w:rsidP="000F3CAC">
            <w:pPr>
              <w:rPr>
                <w:rFonts w:ascii="Times New Roman" w:hAnsi="Times New Roman" w:cs="Times New Roman"/>
                <w:b/>
                <w:color w:val="000000"/>
              </w:rPr>
            </w:pPr>
            <w:r w:rsidRPr="000F3CAC">
              <w:rPr>
                <w:rFonts w:ascii="Times New Roman" w:hAnsi="Times New Roman" w:cs="Times New Roman"/>
                <w:color w:val="000000"/>
              </w:rPr>
              <w:t>LE_06_05_CO_REC</w:t>
            </w:r>
            <w:r w:rsidR="00AA794F">
              <w:rPr>
                <w:rFonts w:ascii="Times New Roman" w:hAnsi="Times New Roman" w:cs="Times New Roman"/>
                <w:color w:val="000000"/>
              </w:rPr>
              <w:t>300</w:t>
            </w:r>
          </w:p>
        </w:tc>
      </w:tr>
      <w:tr w:rsidR="000F3CAC" w:rsidRPr="000F3CAC" w14:paraId="2A4058D9" w14:textId="77777777" w:rsidTr="00016C25">
        <w:tc>
          <w:tcPr>
            <w:tcW w:w="2518" w:type="dxa"/>
          </w:tcPr>
          <w:p w14:paraId="04E44237" w14:textId="77777777" w:rsidR="000F3CAC" w:rsidRPr="000F3CAC" w:rsidRDefault="000F3CAC" w:rsidP="000F3CAC">
            <w:pPr>
              <w:rPr>
                <w:rFonts w:ascii="Times New Roman" w:hAnsi="Times New Roman" w:cs="Times New Roman"/>
                <w:color w:val="000000"/>
              </w:rPr>
            </w:pPr>
            <w:r w:rsidRPr="000F3CAC">
              <w:rPr>
                <w:rFonts w:ascii="Times New Roman" w:hAnsi="Times New Roman" w:cs="Times New Roman"/>
                <w:b/>
                <w:color w:val="000000"/>
              </w:rPr>
              <w:t>Título</w:t>
            </w:r>
          </w:p>
        </w:tc>
        <w:tc>
          <w:tcPr>
            <w:tcW w:w="6515" w:type="dxa"/>
          </w:tcPr>
          <w:p w14:paraId="43CCFE30" w14:textId="341DAFA0" w:rsidR="000F3CAC" w:rsidRPr="000F3CAC" w:rsidRDefault="00AA794F" w:rsidP="000F3CAC">
            <w:pPr>
              <w:rPr>
                <w:rFonts w:ascii="Times New Roman" w:hAnsi="Times New Roman" w:cs="Times New Roman"/>
              </w:rPr>
            </w:pPr>
            <w:r w:rsidRPr="00AA794F">
              <w:rPr>
                <w:rFonts w:ascii="Times New Roman" w:hAnsi="Times New Roman" w:cs="Times New Roman"/>
              </w:rPr>
              <w:t>Identifica las partes de una entrevista</w:t>
            </w:r>
          </w:p>
        </w:tc>
      </w:tr>
      <w:tr w:rsidR="000F3CAC" w:rsidRPr="000F3CAC" w14:paraId="078EEE79" w14:textId="77777777" w:rsidTr="00016C25">
        <w:tc>
          <w:tcPr>
            <w:tcW w:w="2518" w:type="dxa"/>
          </w:tcPr>
          <w:p w14:paraId="019D3568" w14:textId="77777777" w:rsidR="000F3CAC" w:rsidRPr="000F3CAC" w:rsidRDefault="000F3CAC" w:rsidP="000F3CAC">
            <w:pPr>
              <w:rPr>
                <w:rFonts w:ascii="Times New Roman" w:hAnsi="Times New Roman" w:cs="Times New Roman"/>
                <w:color w:val="000000"/>
              </w:rPr>
            </w:pPr>
            <w:r w:rsidRPr="000F3CAC">
              <w:rPr>
                <w:rFonts w:ascii="Times New Roman" w:hAnsi="Times New Roman" w:cs="Times New Roman"/>
                <w:b/>
                <w:color w:val="000000"/>
              </w:rPr>
              <w:t>Descripción</w:t>
            </w:r>
          </w:p>
        </w:tc>
        <w:tc>
          <w:tcPr>
            <w:tcW w:w="6515" w:type="dxa"/>
          </w:tcPr>
          <w:p w14:paraId="07168F95" w14:textId="09B510AB" w:rsidR="000F3CAC" w:rsidRPr="000F3CAC" w:rsidRDefault="00AA794F" w:rsidP="000F3CAC">
            <w:pPr>
              <w:rPr>
                <w:rFonts w:ascii="Times New Roman" w:hAnsi="Times New Roman" w:cs="Times New Roman"/>
                <w:color w:val="000000"/>
              </w:rPr>
            </w:pPr>
            <w:r w:rsidRPr="00AA794F">
              <w:rPr>
                <w:rFonts w:ascii="Times New Roman" w:hAnsi="Times New Roman" w:cs="Times New Roman"/>
                <w:color w:val="000000"/>
              </w:rPr>
              <w:t>Interactivo sobre las partes de una entrevista</w:t>
            </w:r>
          </w:p>
        </w:tc>
      </w:tr>
    </w:tbl>
    <w:p w14:paraId="115F3E70" w14:textId="77777777" w:rsidR="000F3CAC" w:rsidDel="003C25F8" w:rsidRDefault="000F3CAC" w:rsidP="000F3CAC">
      <w:pPr>
        <w:rPr>
          <w:del w:id="2128" w:author="Cris Pineda" w:date="2016-02-09T00:44:00Z"/>
          <w:rFonts w:ascii="Times New Roman" w:hAnsi="Times New Roman" w:cs="Times New Roman"/>
        </w:rPr>
      </w:pPr>
    </w:p>
    <w:p w14:paraId="3E62BC47" w14:textId="77777777" w:rsidR="003C25F8" w:rsidRDefault="003C25F8" w:rsidP="000F3CAC">
      <w:pPr>
        <w:rPr>
          <w:ins w:id="2129" w:author="Cris Pineda" w:date="2016-02-09T00:44:00Z"/>
          <w:rFonts w:ascii="Times New Roman" w:hAnsi="Times New Roman" w:cs="Times New Roman"/>
        </w:rPr>
      </w:pPr>
    </w:p>
    <w:p w14:paraId="6CDDC86E" w14:textId="77777777" w:rsidR="003C25F8" w:rsidRPr="000F3CAC" w:rsidRDefault="003C25F8" w:rsidP="000F3CAC">
      <w:pPr>
        <w:rPr>
          <w:ins w:id="2130" w:author="Cris Pineda" w:date="2016-02-09T00:44:00Z"/>
          <w:rFonts w:ascii="Times New Roman" w:hAnsi="Times New Roman" w:cs="Times New Roman"/>
        </w:rPr>
      </w:pPr>
    </w:p>
    <w:p w14:paraId="0DEAF970" w14:textId="6D2EFB11" w:rsidR="000F3CAC" w:rsidDel="003C25F8" w:rsidRDefault="000F3CAC" w:rsidP="000F3CAC">
      <w:pPr>
        <w:rPr>
          <w:del w:id="2131" w:author="Cris Pineda" w:date="2016-02-09T00:44:00Z"/>
          <w:rFonts w:ascii="Times New Roman" w:hAnsi="Times New Roman" w:cs="Times New Roman"/>
        </w:rPr>
      </w:pPr>
      <w:del w:id="2132" w:author="Cris Pineda" w:date="2016-02-09T00:44:00Z">
        <w:r w:rsidRPr="000F3CAC" w:rsidDel="003C25F8">
          <w:rPr>
            <w:rFonts w:ascii="Times New Roman" w:hAnsi="Times New Roman" w:cs="Times New Roman"/>
          </w:rPr>
          <w:delText>Observa el siguiente cuadro en el que podrás apreciar los diferentes tipos de entre</w:delText>
        </w:r>
        <w:r w:rsidR="00C46DCB" w:rsidDel="003C25F8">
          <w:rPr>
            <w:rFonts w:ascii="Times New Roman" w:hAnsi="Times New Roman" w:cs="Times New Roman"/>
          </w:rPr>
          <w:delText>vista a partir de su estructura</w:delText>
        </w:r>
      </w:del>
      <w:ins w:id="2133" w:author="PerfectoAmor" w:date="2016-02-04T10:57:00Z">
        <w:del w:id="2134" w:author="Cris Pineda" w:date="2016-02-09T00:44:00Z">
          <w:r w:rsidR="00D175E8" w:rsidDel="003C25F8">
            <w:rPr>
              <w:rFonts w:ascii="Times New Roman" w:hAnsi="Times New Roman" w:cs="Times New Roman"/>
            </w:rPr>
            <w:delText>.</w:delText>
          </w:r>
        </w:del>
      </w:ins>
      <w:del w:id="2135" w:author="Cris Pineda" w:date="2016-02-09T00:44:00Z">
        <w:r w:rsidR="00C46DCB" w:rsidDel="003C25F8">
          <w:rPr>
            <w:rFonts w:ascii="Times New Roman" w:hAnsi="Times New Roman" w:cs="Times New Roman"/>
          </w:rPr>
          <w:delText>:</w:delText>
        </w:r>
      </w:del>
    </w:p>
    <w:p w14:paraId="564A3804" w14:textId="77777777" w:rsidR="00AA794F" w:rsidRDefault="00AA794F" w:rsidP="000F3CAC">
      <w:pPr>
        <w:rPr>
          <w:rFonts w:ascii="Times New Roman" w:hAnsi="Times New Roman" w:cs="Times New Roman"/>
        </w:rPr>
      </w:pPr>
    </w:p>
    <w:tbl>
      <w:tblPr>
        <w:tblStyle w:val="Tablaconcuadrcula"/>
        <w:tblW w:w="0" w:type="auto"/>
        <w:tblLook w:val="04A0" w:firstRow="1" w:lastRow="0" w:firstColumn="1" w:lastColumn="0" w:noHBand="0" w:noVBand="1"/>
      </w:tblPr>
      <w:tblGrid>
        <w:gridCol w:w="2003"/>
        <w:gridCol w:w="6825"/>
      </w:tblGrid>
      <w:tr w:rsidR="00AA794F" w:rsidDel="003C25F8" w14:paraId="3AD960BB" w14:textId="3EC08087" w:rsidTr="00016C25">
        <w:trPr>
          <w:del w:id="2136" w:author="Cris Pineda" w:date="2016-02-09T00:44:00Z"/>
        </w:trPr>
        <w:tc>
          <w:tcPr>
            <w:tcW w:w="8828" w:type="dxa"/>
            <w:gridSpan w:val="2"/>
          </w:tcPr>
          <w:p w14:paraId="3A7BCFA3" w14:textId="730FC333" w:rsidR="00AA794F" w:rsidDel="003C25F8" w:rsidRDefault="00AA794F" w:rsidP="000F3CAC">
            <w:pPr>
              <w:rPr>
                <w:del w:id="2137" w:author="Cris Pineda" w:date="2016-02-09T00:44:00Z"/>
                <w:rFonts w:ascii="Times New Roman" w:hAnsi="Times New Roman" w:cs="Times New Roman"/>
              </w:rPr>
            </w:pPr>
            <w:del w:id="2138" w:author="Cris Pineda" w:date="2016-02-09T00:44:00Z">
              <w:r w:rsidRPr="000F3CAC" w:rsidDel="003C25F8">
                <w:rPr>
                  <w:rFonts w:ascii="Times New Roman" w:hAnsi="Times New Roman" w:cs="Times New Roman"/>
                  <w:b/>
                </w:rPr>
                <w:delText>La entrevista según su estructura</w:delText>
              </w:r>
            </w:del>
          </w:p>
        </w:tc>
      </w:tr>
      <w:tr w:rsidR="00AA794F" w:rsidDel="003C25F8" w14:paraId="4A8FA957" w14:textId="1D47BC80" w:rsidTr="00AA794F">
        <w:trPr>
          <w:del w:id="2139" w:author="Cris Pineda" w:date="2016-02-09T00:44:00Z"/>
        </w:trPr>
        <w:tc>
          <w:tcPr>
            <w:tcW w:w="2003" w:type="dxa"/>
          </w:tcPr>
          <w:p w14:paraId="4060A878" w14:textId="71153544" w:rsidR="00AA794F" w:rsidDel="003C25F8" w:rsidRDefault="00AA794F" w:rsidP="000F3CAC">
            <w:pPr>
              <w:rPr>
                <w:del w:id="2140" w:author="Cris Pineda" w:date="2016-02-09T00:44:00Z"/>
                <w:rFonts w:ascii="Times New Roman" w:hAnsi="Times New Roman" w:cs="Times New Roman"/>
              </w:rPr>
            </w:pPr>
            <w:commentRangeStart w:id="2141"/>
            <w:del w:id="2142" w:author="Cris Pineda" w:date="2016-02-09T00:44:00Z">
              <w:r w:rsidRPr="000F3CAC" w:rsidDel="003C25F8">
                <w:rPr>
                  <w:rFonts w:ascii="Times New Roman" w:hAnsi="Times New Roman" w:cs="Times New Roman"/>
                  <w:b/>
                  <w:lang w:val="es-MX"/>
                </w:rPr>
                <w:delText>Entrevista estructurada</w:delText>
              </w:r>
              <w:commentRangeEnd w:id="2141"/>
              <w:r w:rsidR="00015CCA" w:rsidDel="003C25F8">
                <w:rPr>
                  <w:rStyle w:val="Refdecomentario"/>
                </w:rPr>
                <w:commentReference w:id="2141"/>
              </w:r>
            </w:del>
          </w:p>
        </w:tc>
        <w:tc>
          <w:tcPr>
            <w:tcW w:w="6825" w:type="dxa"/>
          </w:tcPr>
          <w:p w14:paraId="572BE8D2" w14:textId="5C17EF64" w:rsidR="00AA794F" w:rsidDel="003C25F8" w:rsidRDefault="00AA794F" w:rsidP="000F3CAC">
            <w:pPr>
              <w:rPr>
                <w:del w:id="2143" w:author="Cris Pineda" w:date="2016-02-09T00:44:00Z"/>
                <w:rFonts w:ascii="Times New Roman" w:hAnsi="Times New Roman" w:cs="Times New Roman"/>
              </w:rPr>
            </w:pPr>
            <w:del w:id="2144" w:author="Cris Pineda" w:date="2016-02-09T00:44:00Z">
              <w:r w:rsidRPr="000F3CAC" w:rsidDel="003C25F8">
                <w:rPr>
                  <w:rFonts w:ascii="Times New Roman" w:hAnsi="Times New Roman" w:cs="Times New Roman"/>
                </w:rPr>
                <w:delText>La entrevista estructurada</w:delText>
              </w:r>
              <w:r w:rsidRPr="000F3CAC" w:rsidDel="003C25F8">
                <w:rPr>
                  <w:rFonts w:ascii="Times New Roman" w:hAnsi="Times New Roman" w:cs="Times New Roman"/>
                  <w:b/>
                </w:rPr>
                <w:delText xml:space="preserve"> </w:delText>
              </w:r>
              <w:r w:rsidRPr="000F3CAC" w:rsidDel="003C25F8">
                <w:rPr>
                  <w:rFonts w:ascii="Times New Roman" w:hAnsi="Times New Roman" w:cs="Times New Roman"/>
                  <w:lang w:val="es-MX"/>
                </w:rPr>
                <w:delText>está cuidadosamente preparada por el entrevistado y el entrevistador; las preguntas que formula el entrevistador son dichas tal cual están escritas y el entrevistado tiene que contestarlas según las alternativas de respuesta que da el reportero. El entrevistador tiene poca libertad para introducir modificaciones en las preguntas previamente establecidas. El inconveniente que p</w:delText>
              </w:r>
              <w:r w:rsidR="00C46DCB" w:rsidDel="003C25F8">
                <w:rPr>
                  <w:rFonts w:ascii="Times New Roman" w:hAnsi="Times New Roman" w:cs="Times New Roman"/>
                  <w:lang w:val="es-MX"/>
                </w:rPr>
                <w:delText>resenta este tipo de entrevista</w:delText>
              </w:r>
              <w:r w:rsidRPr="000F3CAC" w:rsidDel="003C25F8">
                <w:rPr>
                  <w:rFonts w:ascii="Times New Roman" w:hAnsi="Times New Roman" w:cs="Times New Roman"/>
                  <w:lang w:val="es-MX"/>
                </w:rPr>
                <w:delText xml:space="preserve"> es la imposibilidad de profundizar en los temas planteados por el entrevistador</w:delText>
              </w:r>
              <w:r w:rsidDel="003C25F8">
                <w:rPr>
                  <w:rFonts w:ascii="Times New Roman" w:hAnsi="Times New Roman" w:cs="Times New Roman"/>
                  <w:lang w:val="es-MX"/>
                </w:rPr>
                <w:delText>.</w:delText>
              </w:r>
            </w:del>
          </w:p>
        </w:tc>
      </w:tr>
      <w:tr w:rsidR="00AA794F" w:rsidDel="003C25F8" w14:paraId="2E1B9F68" w14:textId="61DE1BF8" w:rsidTr="00AA794F">
        <w:trPr>
          <w:del w:id="2145" w:author="Cris Pineda" w:date="2016-02-09T00:44:00Z"/>
        </w:trPr>
        <w:tc>
          <w:tcPr>
            <w:tcW w:w="2003" w:type="dxa"/>
          </w:tcPr>
          <w:p w14:paraId="04603B69" w14:textId="6C08D66D" w:rsidR="00AA794F" w:rsidDel="003C25F8" w:rsidRDefault="00AA794F" w:rsidP="000F3CAC">
            <w:pPr>
              <w:rPr>
                <w:del w:id="2146" w:author="Cris Pineda" w:date="2016-02-09T00:44:00Z"/>
                <w:rFonts w:ascii="Times New Roman" w:hAnsi="Times New Roman" w:cs="Times New Roman"/>
              </w:rPr>
            </w:pPr>
            <w:del w:id="2147" w:author="Cris Pineda" w:date="2016-02-09T00:44:00Z">
              <w:r w:rsidRPr="000F3CAC" w:rsidDel="003C25F8">
                <w:rPr>
                  <w:rFonts w:ascii="Times New Roman" w:hAnsi="Times New Roman" w:cs="Times New Roman"/>
                  <w:b/>
                  <w:lang w:val="es-MX"/>
                </w:rPr>
                <w:delText>Entrevista semiestructurada</w:delText>
              </w:r>
            </w:del>
          </w:p>
        </w:tc>
        <w:tc>
          <w:tcPr>
            <w:tcW w:w="6825" w:type="dxa"/>
          </w:tcPr>
          <w:p w14:paraId="7AD3E596" w14:textId="24801CD0" w:rsidR="00AA794F" w:rsidDel="003C25F8" w:rsidRDefault="00AA794F" w:rsidP="007F19CF">
            <w:pPr>
              <w:rPr>
                <w:del w:id="2148" w:author="Cris Pineda" w:date="2016-02-09T00:44:00Z"/>
                <w:rFonts w:ascii="Times New Roman" w:hAnsi="Times New Roman" w:cs="Times New Roman"/>
              </w:rPr>
            </w:pPr>
            <w:del w:id="2149" w:author="Cris Pineda" w:date="2016-02-09T00:44:00Z">
              <w:r w:rsidDel="003C25F8">
                <w:rPr>
                  <w:rFonts w:ascii="Times New Roman" w:hAnsi="Times New Roman" w:cs="Times New Roman"/>
                </w:rPr>
                <w:delText>S</w:delText>
              </w:r>
              <w:r w:rsidRPr="000F3CAC" w:rsidDel="003C25F8">
                <w:rPr>
                  <w:rFonts w:ascii="Times New Roman" w:hAnsi="Times New Roman" w:cs="Times New Roman"/>
                  <w:lang w:val="es-MX"/>
                </w:rPr>
                <w:delText xml:space="preserve">e determina con antelación la información relevante que se quiere conseguir, por lo tanto se hacen preguntas abiertas dando la oportunidad al entrevistado de generar un mayor tipo </w:delText>
              </w:r>
              <w:r w:rsidDel="003C25F8">
                <w:rPr>
                  <w:rFonts w:ascii="Times New Roman" w:hAnsi="Times New Roman" w:cs="Times New Roman"/>
                  <w:lang w:val="es-MX"/>
                </w:rPr>
                <w:delText>de</w:delText>
              </w:r>
              <w:r w:rsidRPr="000F3CAC" w:rsidDel="003C25F8">
                <w:rPr>
                  <w:rFonts w:ascii="Times New Roman" w:hAnsi="Times New Roman" w:cs="Times New Roman"/>
                  <w:lang w:val="es-MX"/>
                </w:rPr>
                <w:delText xml:space="preserve"> posibles respuestas sobre lo cuestionado. Este tipo de entrevista permite entrelazar temas de inter</w:delText>
              </w:r>
              <w:r w:rsidR="001F12CF" w:rsidDel="003C25F8">
                <w:rPr>
                  <w:rFonts w:ascii="Times New Roman" w:hAnsi="Times New Roman" w:cs="Times New Roman"/>
                  <w:lang w:val="es-MX"/>
                </w:rPr>
                <w:delText>és</w:delText>
              </w:r>
              <w:r w:rsidRPr="000F3CAC" w:rsidDel="003C25F8">
                <w:rPr>
                  <w:rFonts w:ascii="Times New Roman" w:hAnsi="Times New Roman" w:cs="Times New Roman"/>
                  <w:lang w:val="es-MX"/>
                </w:rPr>
                <w:delText xml:space="preserve">, pero para ello, requiere de una gran atención por parte del investigador en el que pueda hilar los diferentes temas de conversación de manera  natural y coherente.  </w:delText>
              </w:r>
            </w:del>
          </w:p>
        </w:tc>
      </w:tr>
      <w:tr w:rsidR="00AA794F" w:rsidDel="003C25F8" w14:paraId="07F3AEDE" w14:textId="7FFDDF20" w:rsidTr="00AA794F">
        <w:trPr>
          <w:del w:id="2150" w:author="Cris Pineda" w:date="2016-02-09T00:44:00Z"/>
        </w:trPr>
        <w:tc>
          <w:tcPr>
            <w:tcW w:w="2003" w:type="dxa"/>
          </w:tcPr>
          <w:p w14:paraId="74BF329E" w14:textId="63F11503" w:rsidR="00AA794F" w:rsidDel="003C25F8" w:rsidRDefault="00AA794F" w:rsidP="000F3CAC">
            <w:pPr>
              <w:rPr>
                <w:del w:id="2151" w:author="Cris Pineda" w:date="2016-02-09T00:44:00Z"/>
                <w:rFonts w:ascii="Times New Roman" w:hAnsi="Times New Roman" w:cs="Times New Roman"/>
              </w:rPr>
            </w:pPr>
            <w:del w:id="2152" w:author="Cris Pineda" w:date="2016-02-09T00:44:00Z">
              <w:r w:rsidRPr="000F3CAC" w:rsidDel="003C25F8">
                <w:rPr>
                  <w:rFonts w:ascii="Times New Roman" w:hAnsi="Times New Roman" w:cs="Times New Roman"/>
                  <w:b/>
                  <w:lang w:val="es-MX"/>
                </w:rPr>
                <w:delText>Entrevista no estructurada</w:delText>
              </w:r>
            </w:del>
          </w:p>
        </w:tc>
        <w:tc>
          <w:tcPr>
            <w:tcW w:w="6825" w:type="dxa"/>
          </w:tcPr>
          <w:p w14:paraId="6605CF6E" w14:textId="7D1A961D" w:rsidR="00AA794F" w:rsidDel="003C25F8" w:rsidRDefault="00AA794F" w:rsidP="000F3CAC">
            <w:pPr>
              <w:rPr>
                <w:del w:id="2153" w:author="Cris Pineda" w:date="2016-02-09T00:44:00Z"/>
                <w:rFonts w:ascii="Times New Roman" w:hAnsi="Times New Roman" w:cs="Times New Roman"/>
              </w:rPr>
            </w:pPr>
            <w:del w:id="2154" w:author="Cris Pineda" w:date="2016-02-09T00:44:00Z">
              <w:r w:rsidRPr="000F3CAC" w:rsidDel="003C25F8">
                <w:rPr>
                  <w:rFonts w:ascii="Times New Roman" w:hAnsi="Times New Roman" w:cs="Times New Roman"/>
                  <w:lang w:val="es-MX"/>
                </w:rPr>
                <w:delText>En la entrevista no estructurada no se sigue un esquema previo, pues el contenido, el orden y la formulación dependen del entrevistador y su uso es recomendable para la recolección de datos en una fase exploratoria.</w:delText>
              </w:r>
            </w:del>
          </w:p>
        </w:tc>
      </w:tr>
    </w:tbl>
    <w:p w14:paraId="7853C991" w14:textId="77777777" w:rsidR="00AA794F" w:rsidRPr="000F3CAC" w:rsidRDefault="00AA794F" w:rsidP="000F3CAC">
      <w:pPr>
        <w:rPr>
          <w:rFonts w:ascii="Times New Roman" w:hAnsi="Times New Roman" w:cs="Times New Roman"/>
        </w:rPr>
      </w:pPr>
    </w:p>
    <w:p w14:paraId="480B1FD9" w14:textId="0D554459" w:rsidR="000F3CAC" w:rsidRPr="000F3CAC" w:rsidDel="00E17D48" w:rsidRDefault="000F3CAC" w:rsidP="000F3CAC">
      <w:pPr>
        <w:rPr>
          <w:del w:id="2155" w:author="PerfectoAmor" w:date="2016-02-04T10:59:00Z"/>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0F3CAC" w:rsidRPr="000F3CAC" w14:paraId="1C488B46" w14:textId="77777777" w:rsidTr="00016C25">
        <w:tc>
          <w:tcPr>
            <w:tcW w:w="9033" w:type="dxa"/>
            <w:gridSpan w:val="2"/>
            <w:shd w:val="clear" w:color="auto" w:fill="0D0D0D" w:themeFill="text1" w:themeFillTint="F2"/>
          </w:tcPr>
          <w:p w14:paraId="6DD194DB" w14:textId="77777777" w:rsidR="000F3CAC" w:rsidRPr="000F3CAC" w:rsidRDefault="000F3CAC">
            <w:pPr>
              <w:jc w:val="center"/>
              <w:rPr>
                <w:rFonts w:ascii="Times New Roman" w:hAnsi="Times New Roman" w:cs="Times New Roman"/>
                <w:b/>
                <w:color w:val="FFFFFF" w:themeColor="background1"/>
                <w:lang w:val="es-ES"/>
              </w:rPr>
              <w:pPrChange w:id="2156" w:author="PerfectoAmor" w:date="2016-02-04T10:59:00Z">
                <w:pPr/>
              </w:pPrChange>
            </w:pPr>
            <w:r w:rsidRPr="000F3CAC">
              <w:rPr>
                <w:rFonts w:ascii="Times New Roman" w:hAnsi="Times New Roman" w:cs="Times New Roman"/>
                <w:b/>
                <w:color w:val="FFFFFF" w:themeColor="background1"/>
                <w:lang w:val="es-ES"/>
              </w:rPr>
              <w:lastRenderedPageBreak/>
              <w:t>Imagen (fotografía, gráfica o ilustración)</w:t>
            </w:r>
          </w:p>
        </w:tc>
      </w:tr>
      <w:tr w:rsidR="000F3CAC" w:rsidRPr="000F3CAC" w14:paraId="4CDC0DE9" w14:textId="77777777" w:rsidTr="00016C25">
        <w:tc>
          <w:tcPr>
            <w:tcW w:w="2518" w:type="dxa"/>
          </w:tcPr>
          <w:p w14:paraId="2613BDB2" w14:textId="77777777" w:rsidR="000F3CAC" w:rsidRPr="000F3CAC" w:rsidRDefault="000F3CAC" w:rsidP="000F3CAC">
            <w:pPr>
              <w:rPr>
                <w:rFonts w:ascii="Times New Roman" w:hAnsi="Times New Roman" w:cs="Times New Roman"/>
                <w:b/>
                <w:color w:val="000000"/>
                <w:lang w:val="es-ES"/>
              </w:rPr>
            </w:pPr>
            <w:r w:rsidRPr="000F3CAC">
              <w:rPr>
                <w:rFonts w:ascii="Times New Roman" w:hAnsi="Times New Roman" w:cs="Times New Roman"/>
                <w:b/>
                <w:color w:val="000000"/>
                <w:lang w:val="es-ES"/>
              </w:rPr>
              <w:t>Código</w:t>
            </w:r>
          </w:p>
        </w:tc>
        <w:tc>
          <w:tcPr>
            <w:tcW w:w="6515" w:type="dxa"/>
          </w:tcPr>
          <w:p w14:paraId="5E611128" w14:textId="63A65E66" w:rsidR="000F3CAC" w:rsidRPr="000F3CAC" w:rsidRDefault="000F3CAC" w:rsidP="000F3CAC">
            <w:pPr>
              <w:rPr>
                <w:rFonts w:ascii="Times New Roman" w:hAnsi="Times New Roman" w:cs="Times New Roman"/>
                <w:b/>
                <w:color w:val="000000"/>
                <w:lang w:val="es-ES"/>
              </w:rPr>
            </w:pPr>
            <w:r w:rsidRPr="000F3CAC">
              <w:rPr>
                <w:rFonts w:ascii="Times New Roman" w:hAnsi="Times New Roman" w:cs="Times New Roman"/>
                <w:color w:val="000000"/>
                <w:lang w:val="es-ES"/>
              </w:rPr>
              <w:t>LE_06_05_</w:t>
            </w:r>
            <w:r w:rsidRPr="00AA794F">
              <w:rPr>
                <w:rFonts w:ascii="Times New Roman" w:hAnsi="Times New Roman" w:cs="Times New Roman"/>
                <w:lang w:val="es-ES"/>
              </w:rPr>
              <w:t>IMG</w:t>
            </w:r>
            <w:r w:rsidR="00AA794F">
              <w:rPr>
                <w:rFonts w:ascii="Times New Roman" w:hAnsi="Times New Roman" w:cs="Times New Roman"/>
                <w:lang w:val="es-ES"/>
              </w:rPr>
              <w:t>14</w:t>
            </w:r>
          </w:p>
        </w:tc>
      </w:tr>
      <w:tr w:rsidR="000F3CAC" w:rsidRPr="000F3CAC" w14:paraId="13F44593" w14:textId="77777777" w:rsidTr="00016C25">
        <w:tc>
          <w:tcPr>
            <w:tcW w:w="2518" w:type="dxa"/>
          </w:tcPr>
          <w:p w14:paraId="310E9071" w14:textId="77777777" w:rsidR="000F3CAC" w:rsidRPr="000F3CAC" w:rsidRDefault="000F3CAC" w:rsidP="000F3CAC">
            <w:pPr>
              <w:rPr>
                <w:rFonts w:ascii="Times New Roman" w:hAnsi="Times New Roman" w:cs="Times New Roman"/>
                <w:color w:val="000000"/>
                <w:lang w:val="es-ES"/>
              </w:rPr>
            </w:pPr>
            <w:r w:rsidRPr="000F3CAC">
              <w:rPr>
                <w:rFonts w:ascii="Times New Roman" w:hAnsi="Times New Roman" w:cs="Times New Roman"/>
                <w:b/>
                <w:color w:val="000000"/>
                <w:lang w:val="es-ES"/>
              </w:rPr>
              <w:t>Descripción</w:t>
            </w:r>
          </w:p>
        </w:tc>
        <w:tc>
          <w:tcPr>
            <w:tcW w:w="6515" w:type="dxa"/>
          </w:tcPr>
          <w:p w14:paraId="16C80F01" w14:textId="434CA56C" w:rsidR="000F3CAC" w:rsidRPr="000F3CAC" w:rsidRDefault="004313AE" w:rsidP="000F3CAC">
            <w:pPr>
              <w:rPr>
                <w:rFonts w:ascii="Times New Roman" w:hAnsi="Times New Roman" w:cs="Times New Roman"/>
                <w:color w:val="000000"/>
                <w:lang w:val="es-ES"/>
              </w:rPr>
            </w:pPr>
            <w:r>
              <w:rPr>
                <w:rFonts w:ascii="Times New Roman" w:hAnsi="Times New Roman" w:cs="Times New Roman"/>
                <w:color w:val="000000"/>
                <w:lang w:val="es-ES"/>
              </w:rPr>
              <w:t>Persona escribiendo.</w:t>
            </w:r>
          </w:p>
        </w:tc>
      </w:tr>
      <w:tr w:rsidR="000F3CAC" w:rsidRPr="000F3CAC" w14:paraId="611FF06E" w14:textId="77777777" w:rsidTr="00016C25">
        <w:tc>
          <w:tcPr>
            <w:tcW w:w="2518" w:type="dxa"/>
          </w:tcPr>
          <w:p w14:paraId="1D1DD253" w14:textId="77777777" w:rsidR="000F3CAC" w:rsidRPr="000F3CAC" w:rsidRDefault="000F3CAC" w:rsidP="000F3CAC">
            <w:pPr>
              <w:rPr>
                <w:rFonts w:ascii="Times New Roman" w:hAnsi="Times New Roman" w:cs="Times New Roman"/>
                <w:color w:val="000000"/>
                <w:lang w:val="es-ES"/>
              </w:rPr>
            </w:pPr>
            <w:r w:rsidRPr="000F3CAC">
              <w:rPr>
                <w:rFonts w:ascii="Times New Roman" w:hAnsi="Times New Roman" w:cs="Times New Roman"/>
                <w:b/>
                <w:color w:val="000000"/>
                <w:lang w:val="es-ES"/>
              </w:rPr>
              <w:t>Código Shutterstock (o URL o la ruta en AulaPlaneta)</w:t>
            </w:r>
          </w:p>
        </w:tc>
        <w:tc>
          <w:tcPr>
            <w:tcW w:w="6515" w:type="dxa"/>
          </w:tcPr>
          <w:p w14:paraId="3F455022" w14:textId="77777777" w:rsidR="000F3CAC" w:rsidRPr="000F3CAC" w:rsidRDefault="002F7C07" w:rsidP="000F3CAC">
            <w:pPr>
              <w:rPr>
                <w:rFonts w:ascii="Times New Roman" w:hAnsi="Times New Roman" w:cs="Times New Roman"/>
                <w:color w:val="FF0000"/>
                <w:lang w:val="es-ES"/>
              </w:rPr>
            </w:pPr>
            <w:hyperlink r:id="rId33" w:history="1">
              <w:r w:rsidR="000F3CAC" w:rsidRPr="000F3CAC">
                <w:rPr>
                  <w:rStyle w:val="Hipervnculo"/>
                  <w:rFonts w:ascii="Times New Roman" w:hAnsi="Times New Roman" w:cs="Times New Roman"/>
                  <w:color w:val="C2E1ED"/>
                  <w:shd w:val="clear" w:color="auto" w:fill="222222"/>
                </w:rPr>
                <w:t>275847233</w:t>
              </w:r>
            </w:hyperlink>
          </w:p>
        </w:tc>
      </w:tr>
      <w:tr w:rsidR="000F3CAC" w:rsidRPr="000F3CAC" w14:paraId="4A404E80" w14:textId="77777777" w:rsidTr="00016C25">
        <w:tc>
          <w:tcPr>
            <w:tcW w:w="2518" w:type="dxa"/>
          </w:tcPr>
          <w:p w14:paraId="2157A220" w14:textId="77777777" w:rsidR="000F3CAC" w:rsidRPr="000F3CAC" w:rsidRDefault="000F3CAC" w:rsidP="000F3CAC">
            <w:pPr>
              <w:rPr>
                <w:rFonts w:ascii="Times New Roman" w:hAnsi="Times New Roman" w:cs="Times New Roman"/>
                <w:color w:val="000000"/>
                <w:lang w:val="es-ES"/>
              </w:rPr>
            </w:pPr>
            <w:r w:rsidRPr="000F3CAC">
              <w:rPr>
                <w:rFonts w:ascii="Times New Roman" w:hAnsi="Times New Roman" w:cs="Times New Roman"/>
                <w:b/>
                <w:color w:val="000000"/>
                <w:lang w:val="es-ES"/>
              </w:rPr>
              <w:t>Pie de imagen</w:t>
            </w:r>
          </w:p>
        </w:tc>
        <w:tc>
          <w:tcPr>
            <w:tcW w:w="6515" w:type="dxa"/>
          </w:tcPr>
          <w:p w14:paraId="39F36A43" w14:textId="16565168" w:rsidR="000F3CAC" w:rsidRPr="000F3CAC" w:rsidRDefault="001F12CF" w:rsidP="007F19CF">
            <w:pPr>
              <w:rPr>
                <w:rFonts w:ascii="Times New Roman" w:hAnsi="Times New Roman" w:cs="Times New Roman"/>
                <w:color w:val="000000"/>
                <w:lang w:val="es-ES"/>
              </w:rPr>
            </w:pPr>
            <w:r>
              <w:rPr>
                <w:rFonts w:ascii="Times New Roman" w:hAnsi="Times New Roman" w:cs="Times New Roman"/>
                <w:color w:val="000000"/>
                <w:lang w:val="es-ES"/>
              </w:rPr>
              <w:t>Busca una entrevista escrita</w:t>
            </w:r>
            <w:r w:rsidR="000F3CAC" w:rsidRPr="000F3CAC">
              <w:rPr>
                <w:rFonts w:ascii="Times New Roman" w:hAnsi="Times New Roman" w:cs="Times New Roman"/>
                <w:color w:val="000000"/>
                <w:lang w:val="es-ES"/>
              </w:rPr>
              <w:t xml:space="preserve"> realizada a alguna persona famosa (futbolista, personaje de la farándula nacional o internacional, político, economista o cualquier otro tipo de profesión) y señala en </w:t>
            </w:r>
            <w:del w:id="2157" w:author="PerfectoAmor" w:date="2016-02-04T17:13:00Z">
              <w:r w:rsidR="000F3CAC" w:rsidRPr="000F3CAC" w:rsidDel="007F19CF">
                <w:rPr>
                  <w:rFonts w:ascii="Times New Roman" w:hAnsi="Times New Roman" w:cs="Times New Roman"/>
                  <w:color w:val="000000"/>
                  <w:lang w:val="es-ES"/>
                </w:rPr>
                <w:delText xml:space="preserve">el interior </w:delText>
              </w:r>
            </w:del>
            <w:ins w:id="2158" w:author="Cris Pineda" w:date="2016-02-09T00:44:00Z">
              <w:r w:rsidR="00C326D3">
                <w:rPr>
                  <w:rFonts w:ascii="Times New Roman" w:hAnsi="Times New Roman" w:cs="Times New Roman"/>
                  <w:color w:val="000000"/>
                  <w:lang w:val="es-ES"/>
                </w:rPr>
                <w:t>dicho</w:t>
              </w:r>
            </w:ins>
            <w:del w:id="2159" w:author="PerfectoAmor" w:date="2016-02-04T17:13:00Z">
              <w:r w:rsidR="000F3CAC" w:rsidRPr="000F3CAC" w:rsidDel="007F19CF">
                <w:rPr>
                  <w:rFonts w:ascii="Times New Roman" w:hAnsi="Times New Roman" w:cs="Times New Roman"/>
                  <w:color w:val="000000"/>
                  <w:lang w:val="es-ES"/>
                </w:rPr>
                <w:delText>d</w:delText>
              </w:r>
            </w:del>
            <w:del w:id="2160" w:author="Cris Pineda" w:date="2016-02-09T00:44:00Z">
              <w:r w:rsidR="000F3CAC" w:rsidRPr="000F3CAC" w:rsidDel="00C326D3">
                <w:rPr>
                  <w:rFonts w:ascii="Times New Roman" w:hAnsi="Times New Roman" w:cs="Times New Roman"/>
                  <w:color w:val="000000"/>
                  <w:lang w:val="es-ES"/>
                </w:rPr>
                <w:delText>el</w:delText>
              </w:r>
            </w:del>
            <w:r w:rsidR="000F3CAC" w:rsidRPr="000F3CAC">
              <w:rPr>
                <w:rFonts w:ascii="Times New Roman" w:hAnsi="Times New Roman" w:cs="Times New Roman"/>
                <w:color w:val="000000"/>
                <w:lang w:val="es-ES"/>
              </w:rPr>
              <w:t xml:space="preserve"> texto</w:t>
            </w:r>
            <w:del w:id="2161" w:author="PerfectoAmor" w:date="2016-02-04T17:13:00Z">
              <w:r w:rsidR="000F3CAC" w:rsidRPr="000F3CAC" w:rsidDel="007F19CF">
                <w:rPr>
                  <w:rFonts w:ascii="Times New Roman" w:hAnsi="Times New Roman" w:cs="Times New Roman"/>
                  <w:color w:val="000000"/>
                  <w:lang w:val="es-ES"/>
                </w:rPr>
                <w:delText>,</w:delText>
              </w:r>
            </w:del>
            <w:r w:rsidR="000F3CAC" w:rsidRPr="000F3CAC">
              <w:rPr>
                <w:rFonts w:ascii="Times New Roman" w:hAnsi="Times New Roman" w:cs="Times New Roman"/>
                <w:color w:val="000000"/>
                <w:lang w:val="es-ES"/>
              </w:rPr>
              <w:t xml:space="preserve"> </w:t>
            </w:r>
            <w:ins w:id="2162" w:author="Cris Pineda" w:date="2016-02-09T00:44:00Z">
              <w:r w:rsidR="00C326D3">
                <w:rPr>
                  <w:rFonts w:ascii="Times New Roman" w:hAnsi="Times New Roman" w:cs="Times New Roman"/>
                  <w:color w:val="000000"/>
                  <w:lang w:val="es-ES"/>
                </w:rPr>
                <w:t>su</w:t>
              </w:r>
            </w:ins>
            <w:del w:id="2163" w:author="Cris Pineda" w:date="2016-02-09T00:44:00Z">
              <w:r w:rsidR="000F3CAC" w:rsidRPr="000F3CAC" w:rsidDel="00C326D3">
                <w:rPr>
                  <w:rFonts w:ascii="Times New Roman" w:hAnsi="Times New Roman" w:cs="Times New Roman"/>
                  <w:color w:val="000000"/>
                  <w:lang w:val="es-ES"/>
                </w:rPr>
                <w:delText>la</w:delText>
              </w:r>
            </w:del>
            <w:r w:rsidR="000F3CAC" w:rsidRPr="000F3CAC">
              <w:rPr>
                <w:rFonts w:ascii="Times New Roman" w:hAnsi="Times New Roman" w:cs="Times New Roman"/>
                <w:color w:val="000000"/>
                <w:lang w:val="es-ES"/>
              </w:rPr>
              <w:t xml:space="preserve"> estructura</w:t>
            </w:r>
            <w:ins w:id="2164" w:author="PerfectoAmor" w:date="2016-02-04T17:13:00Z">
              <w:r w:rsidR="007F19CF">
                <w:rPr>
                  <w:rFonts w:ascii="Times New Roman" w:hAnsi="Times New Roman" w:cs="Times New Roman"/>
                  <w:color w:val="000000"/>
                  <w:lang w:val="es-ES"/>
                </w:rPr>
                <w:t>.</w:t>
              </w:r>
            </w:ins>
            <w:r w:rsidR="000F3CAC" w:rsidRPr="000F3CAC">
              <w:rPr>
                <w:rFonts w:ascii="Times New Roman" w:hAnsi="Times New Roman" w:cs="Times New Roman"/>
                <w:color w:val="000000"/>
                <w:lang w:val="es-ES"/>
              </w:rPr>
              <w:t xml:space="preserve"> </w:t>
            </w:r>
            <w:del w:id="2165" w:author="PerfectoAmor" w:date="2016-02-04T17:13:00Z">
              <w:r w:rsidR="000F3CAC" w:rsidRPr="000F3CAC" w:rsidDel="007F19CF">
                <w:rPr>
                  <w:rFonts w:ascii="Times New Roman" w:hAnsi="Times New Roman" w:cs="Times New Roman"/>
                  <w:color w:val="000000"/>
                  <w:lang w:val="es-ES"/>
                </w:rPr>
                <w:delText xml:space="preserve">vista durante esta sección. </w:delText>
              </w:r>
            </w:del>
          </w:p>
        </w:tc>
      </w:tr>
    </w:tbl>
    <w:p w14:paraId="20106D41" w14:textId="4BE26E92" w:rsidR="000F3CAC" w:rsidRPr="000F3CAC" w:rsidDel="00B84858" w:rsidRDefault="000F3CAC" w:rsidP="000F3CAC">
      <w:pPr>
        <w:rPr>
          <w:del w:id="2166" w:author="Cris Pineda" w:date="2016-02-09T00:53:00Z"/>
          <w:rFonts w:ascii="Times New Roman" w:hAnsi="Times New Roman" w:cs="Times New Roman"/>
          <w:highlight w:val="yellow"/>
        </w:rPr>
      </w:pPr>
    </w:p>
    <w:tbl>
      <w:tblPr>
        <w:tblStyle w:val="Tablaconcuadrcula2"/>
        <w:tblW w:w="0" w:type="auto"/>
        <w:tblLook w:val="04A0" w:firstRow="1" w:lastRow="0" w:firstColumn="1" w:lastColumn="0" w:noHBand="0" w:noVBand="1"/>
      </w:tblPr>
      <w:tblGrid>
        <w:gridCol w:w="2486"/>
        <w:gridCol w:w="6342"/>
      </w:tblGrid>
      <w:tr w:rsidR="000F3CAC" w:rsidRPr="000F3CAC" w:rsidDel="00B84858" w14:paraId="66FA2A6C" w14:textId="73C4D29C" w:rsidTr="00016C25">
        <w:trPr>
          <w:del w:id="2167" w:author="Cris Pineda" w:date="2016-02-09T00:53:00Z"/>
        </w:trPr>
        <w:tc>
          <w:tcPr>
            <w:tcW w:w="8978" w:type="dxa"/>
            <w:gridSpan w:val="2"/>
            <w:shd w:val="clear" w:color="auto" w:fill="000000" w:themeFill="text1"/>
          </w:tcPr>
          <w:p w14:paraId="313C078B" w14:textId="48B8C75B" w:rsidR="000F3CAC" w:rsidRPr="000F3CAC" w:rsidDel="00B84858" w:rsidRDefault="000F3CAC">
            <w:pPr>
              <w:jc w:val="center"/>
              <w:rPr>
                <w:del w:id="2168" w:author="Cris Pineda" w:date="2016-02-09T00:53:00Z"/>
                <w:rFonts w:ascii="Times New Roman" w:hAnsi="Times New Roman" w:cs="Times New Roman"/>
                <w:b/>
                <w:color w:val="FFFFFF" w:themeColor="background1"/>
              </w:rPr>
              <w:pPrChange w:id="2169" w:author="PerfectoAmor" w:date="2016-02-04T10:59:00Z">
                <w:pPr/>
              </w:pPrChange>
            </w:pPr>
            <w:del w:id="2170" w:author="Cris Pineda" w:date="2016-02-09T00:53:00Z">
              <w:r w:rsidRPr="000F3CAC" w:rsidDel="00B84858">
                <w:rPr>
                  <w:rFonts w:ascii="Times New Roman" w:hAnsi="Times New Roman" w:cs="Times New Roman"/>
                  <w:b/>
                  <w:color w:val="FFFFFF" w:themeColor="background1"/>
                </w:rPr>
                <w:delText>Destacado</w:delText>
              </w:r>
            </w:del>
          </w:p>
        </w:tc>
      </w:tr>
      <w:tr w:rsidR="000F3CAC" w:rsidRPr="000F3CAC" w:rsidDel="00B84858" w14:paraId="0F6B31EF" w14:textId="11F227ED" w:rsidTr="00016C25">
        <w:trPr>
          <w:del w:id="2171" w:author="Cris Pineda" w:date="2016-02-09T00:53:00Z"/>
        </w:trPr>
        <w:tc>
          <w:tcPr>
            <w:tcW w:w="2518" w:type="dxa"/>
          </w:tcPr>
          <w:p w14:paraId="263A63A7" w14:textId="60D0A1BB" w:rsidR="000F3CAC" w:rsidRPr="000F3CAC" w:rsidDel="00B84858" w:rsidRDefault="000F3CAC" w:rsidP="000F3CAC">
            <w:pPr>
              <w:rPr>
                <w:del w:id="2172" w:author="Cris Pineda" w:date="2016-02-09T00:53:00Z"/>
                <w:rFonts w:ascii="Times New Roman" w:hAnsi="Times New Roman" w:cs="Times New Roman"/>
                <w:b/>
              </w:rPr>
            </w:pPr>
            <w:del w:id="2173" w:author="Cris Pineda" w:date="2016-02-09T00:53:00Z">
              <w:r w:rsidRPr="000F3CAC" w:rsidDel="00B84858">
                <w:rPr>
                  <w:rFonts w:ascii="Times New Roman" w:hAnsi="Times New Roman" w:cs="Times New Roman"/>
                  <w:b/>
                </w:rPr>
                <w:delText>Título</w:delText>
              </w:r>
            </w:del>
          </w:p>
        </w:tc>
        <w:tc>
          <w:tcPr>
            <w:tcW w:w="6460" w:type="dxa"/>
          </w:tcPr>
          <w:p w14:paraId="290DBF28" w14:textId="462B9B50" w:rsidR="000F3CAC" w:rsidRPr="000F3CAC" w:rsidDel="00B84858" w:rsidRDefault="000F3CAC" w:rsidP="000F3CAC">
            <w:pPr>
              <w:rPr>
                <w:del w:id="2174" w:author="Cris Pineda" w:date="2016-02-09T00:53:00Z"/>
                <w:rFonts w:ascii="Times New Roman" w:hAnsi="Times New Roman" w:cs="Times New Roman"/>
                <w:b/>
              </w:rPr>
            </w:pPr>
            <w:del w:id="2175" w:author="Cris Pineda" w:date="2016-02-09T00:48:00Z">
              <w:r w:rsidRPr="000F3CAC" w:rsidDel="00B84858">
                <w:rPr>
                  <w:rFonts w:ascii="Times New Roman" w:hAnsi="Times New Roman" w:cs="Times New Roman"/>
                  <w:b/>
                </w:rPr>
                <w:delText>Tipos de entrevista</w:delText>
              </w:r>
            </w:del>
          </w:p>
        </w:tc>
      </w:tr>
      <w:tr w:rsidR="000F3CAC" w:rsidRPr="000F3CAC" w:rsidDel="00B84858" w14:paraId="2D6522E9" w14:textId="5186DD27" w:rsidTr="00016C25">
        <w:trPr>
          <w:del w:id="2176" w:author="Cris Pineda" w:date="2016-02-09T00:53:00Z"/>
        </w:trPr>
        <w:tc>
          <w:tcPr>
            <w:tcW w:w="2518" w:type="dxa"/>
          </w:tcPr>
          <w:p w14:paraId="1E674D7B" w14:textId="1EB6054C" w:rsidR="000F3CAC" w:rsidRPr="000F3CAC" w:rsidDel="00B84858" w:rsidRDefault="000F3CAC" w:rsidP="000F3CAC">
            <w:pPr>
              <w:rPr>
                <w:del w:id="2177" w:author="Cris Pineda" w:date="2016-02-09T00:53:00Z"/>
                <w:rFonts w:ascii="Times New Roman" w:hAnsi="Times New Roman" w:cs="Times New Roman"/>
              </w:rPr>
            </w:pPr>
            <w:commentRangeStart w:id="2178"/>
            <w:del w:id="2179" w:author="Cris Pineda" w:date="2016-02-09T00:53:00Z">
              <w:r w:rsidRPr="000F3CAC" w:rsidDel="00B84858">
                <w:rPr>
                  <w:rFonts w:ascii="Times New Roman" w:hAnsi="Times New Roman" w:cs="Times New Roman"/>
                  <w:b/>
                </w:rPr>
                <w:delText>Contenido</w:delText>
              </w:r>
            </w:del>
          </w:p>
        </w:tc>
        <w:tc>
          <w:tcPr>
            <w:tcW w:w="6460" w:type="dxa"/>
          </w:tcPr>
          <w:p w14:paraId="7C142F3D" w14:textId="455E6649" w:rsidR="000F3CAC" w:rsidRPr="000F3CAC" w:rsidDel="00B84858" w:rsidRDefault="000F3CAC" w:rsidP="00B84858">
            <w:pPr>
              <w:rPr>
                <w:del w:id="2180" w:author="Cris Pineda" w:date="2016-02-09T00:53:00Z"/>
                <w:rFonts w:ascii="Times New Roman" w:hAnsi="Times New Roman" w:cs="Times New Roman"/>
                <w:lang w:val="es-MX"/>
              </w:rPr>
              <w:pPrChange w:id="2181" w:author="Cris Pineda" w:date="2016-02-09T00:52:00Z">
                <w:pPr/>
              </w:pPrChange>
            </w:pPr>
            <w:del w:id="2182" w:author="Cris Pineda" w:date="2016-02-09T00:45:00Z">
              <w:r w:rsidRPr="000F3CAC" w:rsidDel="00C326D3">
                <w:rPr>
                  <w:rFonts w:ascii="Times New Roman" w:hAnsi="Times New Roman" w:cs="Times New Roman"/>
                </w:rPr>
                <w:delText xml:space="preserve">Jesús Asensi  Díaz y Ángel Lázaro Martínez en su libro “Manual de orientación escolar y tutoría”, y con el apoyo de otros teóricos,  apoyaron </w:delText>
              </w:r>
            </w:del>
            <w:ins w:id="2183" w:author="PerfectoAmor" w:date="2016-02-04T11:00:00Z">
              <w:del w:id="2184" w:author="Cris Pineda" w:date="2016-02-09T00:45:00Z">
                <w:r w:rsidR="00707DCD" w:rsidDel="00C326D3">
                  <w:rPr>
                    <w:rFonts w:ascii="Times New Roman" w:hAnsi="Times New Roman" w:cs="Times New Roman"/>
                  </w:rPr>
                  <w:delText xml:space="preserve">realizaron </w:delText>
                </w:r>
              </w:del>
            </w:ins>
            <w:del w:id="2185" w:author="Cris Pineda" w:date="2016-02-09T00:45:00Z">
              <w:r w:rsidRPr="000F3CAC" w:rsidDel="00C326D3">
                <w:rPr>
                  <w:rFonts w:ascii="Times New Roman" w:hAnsi="Times New Roman" w:cs="Times New Roman"/>
                </w:rPr>
                <w:delText>el</w:delText>
              </w:r>
            </w:del>
            <w:ins w:id="2186" w:author="PerfectoAmor" w:date="2016-02-04T11:00:00Z">
              <w:del w:id="2187" w:author="Cris Pineda" w:date="2016-02-09T00:45:00Z">
                <w:r w:rsidR="00707DCD" w:rsidDel="00C326D3">
                  <w:rPr>
                    <w:rFonts w:ascii="Times New Roman" w:hAnsi="Times New Roman" w:cs="Times New Roman"/>
                  </w:rPr>
                  <w:delText>un</w:delText>
                </w:r>
              </w:del>
            </w:ins>
            <w:del w:id="2188" w:author="Cris Pineda" w:date="2016-02-09T00:45:00Z">
              <w:r w:rsidRPr="000F3CAC" w:rsidDel="00C326D3">
                <w:rPr>
                  <w:rFonts w:ascii="Times New Roman" w:hAnsi="Times New Roman" w:cs="Times New Roman"/>
                </w:rPr>
                <w:delText xml:space="preserve"> estudio taxonómico de la entrevista y la clasificaron en cuatro tipos diferentes: </w:delText>
              </w:r>
              <w:r w:rsidRPr="00AA794F" w:rsidDel="00C326D3">
                <w:rPr>
                  <w:rFonts w:ascii="Times New Roman" w:hAnsi="Times New Roman" w:cs="Times New Roman"/>
                  <w:b/>
                </w:rPr>
                <w:delText>según los fines</w:delText>
              </w:r>
              <w:r w:rsidRPr="00AA794F" w:rsidDel="00C326D3">
                <w:rPr>
                  <w:rFonts w:ascii="Times New Roman" w:hAnsi="Times New Roman" w:cs="Times New Roman"/>
                </w:rPr>
                <w:delText xml:space="preserve"> (informativa, diagnóstica, terapéutica y orientadora), </w:delText>
              </w:r>
              <w:r w:rsidRPr="00AA794F" w:rsidDel="00C326D3">
                <w:rPr>
                  <w:rFonts w:ascii="Times New Roman" w:hAnsi="Times New Roman" w:cs="Times New Roman"/>
                  <w:b/>
                </w:rPr>
                <w:delText>según su estructura</w:delText>
              </w:r>
              <w:r w:rsidRPr="00AA794F" w:rsidDel="00C326D3">
                <w:rPr>
                  <w:rFonts w:ascii="Times New Roman" w:hAnsi="Times New Roman" w:cs="Times New Roman"/>
                </w:rPr>
                <w:delText xml:space="preserve"> (estructurada, semiestructurada y no estructurada), </w:delText>
              </w:r>
              <w:r w:rsidRPr="00AA794F" w:rsidDel="00C326D3">
                <w:rPr>
                  <w:rFonts w:ascii="Times New Roman" w:hAnsi="Times New Roman" w:cs="Times New Roman"/>
                  <w:b/>
                </w:rPr>
                <w:delText>según la libertad del sujeto</w:delText>
              </w:r>
              <w:r w:rsidRPr="00AA794F" w:rsidDel="00C326D3">
                <w:rPr>
                  <w:rFonts w:ascii="Times New Roman" w:hAnsi="Times New Roman" w:cs="Times New Roman"/>
                </w:rPr>
                <w:delText xml:space="preserve"> (no directiva, directiva y semidirectiva) y </w:delText>
              </w:r>
              <w:r w:rsidRPr="00AA794F" w:rsidDel="00C326D3">
                <w:rPr>
                  <w:rFonts w:ascii="Times New Roman" w:hAnsi="Times New Roman" w:cs="Times New Roman"/>
                  <w:b/>
                </w:rPr>
                <w:delText>según los destinatarios</w:delText>
              </w:r>
            </w:del>
            <w:del w:id="2189" w:author="Cris Pineda" w:date="2016-02-09T00:53:00Z">
              <w:r w:rsidRPr="00AA794F" w:rsidDel="00B84858">
                <w:rPr>
                  <w:rFonts w:ascii="Times New Roman" w:hAnsi="Times New Roman" w:cs="Times New Roman"/>
                </w:rPr>
                <w:delText>.</w:delText>
              </w:r>
              <w:r w:rsidRPr="000F3CAC" w:rsidDel="00B84858">
                <w:rPr>
                  <w:rFonts w:ascii="Times New Roman" w:hAnsi="Times New Roman" w:cs="Times New Roman"/>
                </w:rPr>
                <w:delText xml:space="preserve"> </w:delText>
              </w:r>
              <w:commentRangeEnd w:id="2178"/>
              <w:r w:rsidR="00707DCD" w:rsidDel="00B84858">
                <w:rPr>
                  <w:rStyle w:val="Refdecomentario"/>
                </w:rPr>
                <w:commentReference w:id="2178"/>
              </w:r>
            </w:del>
          </w:p>
        </w:tc>
      </w:tr>
    </w:tbl>
    <w:p w14:paraId="1BF8FFEA" w14:textId="3DDF0AD1" w:rsidR="000F3CAC" w:rsidRPr="000F3CAC" w:rsidDel="00B84858" w:rsidRDefault="000F3CAC" w:rsidP="000F3CAC">
      <w:pPr>
        <w:rPr>
          <w:del w:id="2190" w:author="Cris Pineda" w:date="2016-02-09T00:53:00Z"/>
          <w:rFonts w:ascii="Times New Roman" w:hAnsi="Times New Roman" w:cs="Times New Roman"/>
          <w:highlight w:val="yellow"/>
        </w:rPr>
      </w:pPr>
    </w:p>
    <w:p w14:paraId="3A7E817C" w14:textId="44EC28B5" w:rsidR="000F3CAC" w:rsidRPr="000F3CAC" w:rsidDel="00B84858" w:rsidRDefault="000F3CAC" w:rsidP="000F3CAC">
      <w:pPr>
        <w:rPr>
          <w:del w:id="2191" w:author="Cris Pineda" w:date="2016-02-09T00:53:00Z"/>
          <w:rFonts w:ascii="Times New Roman" w:hAnsi="Times New Roman" w:cs="Times New Roman"/>
          <w:highlight w:val="yellow"/>
        </w:rPr>
      </w:pPr>
      <w:del w:id="2192" w:author="Cris Pineda" w:date="2016-02-09T00:53:00Z">
        <w:r w:rsidRPr="000F3CAC" w:rsidDel="00B84858">
          <w:rPr>
            <w:rFonts w:ascii="Times New Roman" w:hAnsi="Times New Roman" w:cs="Times New Roman"/>
          </w:rPr>
          <w:delText xml:space="preserve">Si quieres conocer más sobre los tipos </w:delText>
        </w:r>
      </w:del>
      <w:ins w:id="2193" w:author="PerfectoAmor" w:date="2016-02-04T11:01:00Z">
        <w:del w:id="2194" w:author="Cris Pineda" w:date="2016-02-09T00:53:00Z">
          <w:r w:rsidR="00707DCD" w:rsidDel="00B84858">
            <w:rPr>
              <w:rFonts w:ascii="Times New Roman" w:hAnsi="Times New Roman" w:cs="Times New Roman"/>
            </w:rPr>
            <w:delText>la</w:delText>
          </w:r>
        </w:del>
        <w:del w:id="2195" w:author="Cris Pineda" w:date="2016-02-09T00:48:00Z">
          <w:r w:rsidR="00707DCD" w:rsidDel="00B84858">
            <w:rPr>
              <w:rFonts w:ascii="Times New Roman" w:hAnsi="Times New Roman" w:cs="Times New Roman"/>
            </w:rPr>
            <w:delText xml:space="preserve">s clases </w:delText>
          </w:r>
        </w:del>
      </w:ins>
      <w:del w:id="2196" w:author="Cris Pineda" w:date="2016-02-09T00:48:00Z">
        <w:r w:rsidRPr="000F3CAC" w:rsidDel="00B84858">
          <w:rPr>
            <w:rFonts w:ascii="Times New Roman" w:hAnsi="Times New Roman" w:cs="Times New Roman"/>
          </w:rPr>
          <w:delText>de</w:delText>
        </w:r>
      </w:del>
      <w:del w:id="2197" w:author="Cris Pineda" w:date="2016-02-09T00:53:00Z">
        <w:r w:rsidRPr="000F3CAC" w:rsidDel="00B84858">
          <w:rPr>
            <w:rFonts w:ascii="Times New Roman" w:hAnsi="Times New Roman" w:cs="Times New Roman"/>
          </w:rPr>
          <w:delText xml:space="preserve"> entrevista, observa </w:delText>
        </w:r>
      </w:del>
      <w:ins w:id="2198" w:author="PerfectoAmor" w:date="2016-02-04T11:01:00Z">
        <w:del w:id="2199" w:author="Cris Pineda" w:date="2016-02-09T00:53:00Z">
          <w:r w:rsidR="00707DCD" w:rsidDel="00B84858">
            <w:rPr>
              <w:rFonts w:ascii="Times New Roman" w:hAnsi="Times New Roman" w:cs="Times New Roman"/>
            </w:rPr>
            <w:delText xml:space="preserve">revisa </w:delText>
          </w:r>
        </w:del>
      </w:ins>
      <w:del w:id="2200" w:author="Cris Pineda" w:date="2016-02-09T00:53:00Z">
        <w:r w:rsidRPr="000F3CAC" w:rsidDel="00B84858">
          <w:rPr>
            <w:rFonts w:ascii="Times New Roman" w:hAnsi="Times New Roman" w:cs="Times New Roman"/>
          </w:rPr>
          <w:delText xml:space="preserve">el siguiente enlace web y aprende más sobre </w:delText>
        </w:r>
        <w:r w:rsidR="001F12CF" w:rsidDel="00B84858">
          <w:rPr>
            <w:rFonts w:ascii="Times New Roman" w:hAnsi="Times New Roman" w:cs="Times New Roman"/>
          </w:rPr>
          <w:delText>este tipo de texto periodístico</w:delText>
        </w:r>
        <w:r w:rsidRPr="000F3CAC" w:rsidDel="00B84858">
          <w:rPr>
            <w:rFonts w:ascii="Times New Roman" w:hAnsi="Times New Roman" w:cs="Times New Roman"/>
          </w:rPr>
          <w:delText xml:space="preserve"> [</w:delText>
        </w:r>
        <w:r w:rsidR="002F7C07" w:rsidDel="00B84858">
          <w:fldChar w:fldCharType="begin"/>
        </w:r>
      </w:del>
      <w:del w:id="2201" w:author="Cris Pineda" w:date="2016-02-09T00:47:00Z">
        <w:r w:rsidR="002F7C07" w:rsidDel="00FA7E42">
          <w:delInstrText xml:space="preserve"> HYPERLINK "http://menteypsicologia.blogspot.com.co/2011/08/que-es-la-entrevista.html" </w:delInstrText>
        </w:r>
      </w:del>
      <w:del w:id="2202" w:author="Cris Pineda" w:date="2016-02-09T00:53:00Z">
        <w:r w:rsidR="002F7C07" w:rsidDel="00B84858">
          <w:fldChar w:fldCharType="separate"/>
        </w:r>
        <w:r w:rsidRPr="000F3CAC" w:rsidDel="00B84858">
          <w:rPr>
            <w:rStyle w:val="Hipervnculo"/>
            <w:rFonts w:ascii="Times New Roman" w:hAnsi="Times New Roman" w:cs="Times New Roman"/>
          </w:rPr>
          <w:delText>VER</w:delText>
        </w:r>
        <w:r w:rsidR="002F7C07" w:rsidDel="00B84858">
          <w:rPr>
            <w:rStyle w:val="Hipervnculo"/>
            <w:rFonts w:ascii="Times New Roman" w:hAnsi="Times New Roman" w:cs="Times New Roman"/>
          </w:rPr>
          <w:fldChar w:fldCharType="end"/>
        </w:r>
        <w:r w:rsidRPr="001F12CF" w:rsidDel="00B84858">
          <w:rPr>
            <w:rFonts w:ascii="Times New Roman" w:hAnsi="Times New Roman" w:cs="Times New Roman"/>
          </w:rPr>
          <w:delText xml:space="preserve">] </w:delText>
        </w:r>
        <w:r w:rsidR="001F12CF" w:rsidRPr="001F12CF" w:rsidDel="00B84858">
          <w:rPr>
            <w:rFonts w:ascii="Times New Roman" w:hAnsi="Times New Roman" w:cs="Times New Roman"/>
          </w:rPr>
          <w:delText>.</w:delText>
        </w:r>
      </w:del>
    </w:p>
    <w:p w14:paraId="223A44D8" w14:textId="77777777" w:rsidR="000F3CAC" w:rsidRPr="000F3CAC" w:rsidRDefault="000F3CAC" w:rsidP="000F3CAC">
      <w:pPr>
        <w:rPr>
          <w:rFonts w:ascii="Times New Roman" w:hAnsi="Times New Roman" w:cs="Times New Roman"/>
          <w:highlight w:val="yellow"/>
        </w:rPr>
      </w:pPr>
    </w:p>
    <w:p w14:paraId="306FE14B" w14:textId="77777777" w:rsidR="000F3CAC" w:rsidRDefault="000F3CAC" w:rsidP="000F3CAC">
      <w:pPr>
        <w:rPr>
          <w:rFonts w:ascii="Times New Roman" w:hAnsi="Times New Roman" w:cs="Times New Roman"/>
          <w:b/>
        </w:rPr>
      </w:pPr>
      <w:r w:rsidRPr="004313AE">
        <w:rPr>
          <w:rFonts w:ascii="Times New Roman" w:hAnsi="Times New Roman" w:cs="Times New Roman"/>
          <w:b/>
          <w:highlight w:val="yellow"/>
        </w:rPr>
        <w:t>[SECCIÓN 2]</w:t>
      </w:r>
      <w:r w:rsidRPr="004313AE">
        <w:rPr>
          <w:rFonts w:ascii="Times New Roman" w:hAnsi="Times New Roman" w:cs="Times New Roman"/>
          <w:b/>
        </w:rPr>
        <w:t xml:space="preserve"> 6.2 Realiza una entrevista:</w:t>
      </w:r>
    </w:p>
    <w:p w14:paraId="369FCC16" w14:textId="77777777" w:rsidR="004313AE" w:rsidRPr="004313AE" w:rsidRDefault="004313AE" w:rsidP="000F3CAC">
      <w:pPr>
        <w:rPr>
          <w:rFonts w:ascii="Times New Roman" w:hAnsi="Times New Roman" w:cs="Times New Roman"/>
          <w:b/>
        </w:rPr>
      </w:pPr>
    </w:p>
    <w:p w14:paraId="4F22D762" w14:textId="121F071F" w:rsidR="000F3CAC" w:rsidRDefault="004313AE" w:rsidP="000F3CAC">
      <w:pPr>
        <w:rPr>
          <w:rFonts w:ascii="Times New Roman" w:hAnsi="Times New Roman" w:cs="Times New Roman"/>
        </w:rPr>
      </w:pPr>
      <w:r>
        <w:rPr>
          <w:rFonts w:ascii="Times New Roman" w:hAnsi="Times New Roman" w:cs="Times New Roman"/>
        </w:rPr>
        <w:t>Los siguientes consejos</w:t>
      </w:r>
      <w:r w:rsidR="001F12CF">
        <w:rPr>
          <w:rFonts w:ascii="Times New Roman" w:hAnsi="Times New Roman" w:cs="Times New Roman"/>
        </w:rPr>
        <w:t xml:space="preserve"> te guiarán si quieres </w:t>
      </w:r>
      <w:r w:rsidR="000F3CAC" w:rsidRPr="000F3CAC">
        <w:rPr>
          <w:rFonts w:ascii="Times New Roman" w:hAnsi="Times New Roman" w:cs="Times New Roman"/>
        </w:rPr>
        <w:t xml:space="preserve">realizar una buena entrevista: </w:t>
      </w:r>
    </w:p>
    <w:p w14:paraId="7144BB63" w14:textId="77777777" w:rsidR="004313AE" w:rsidRPr="000F3CAC" w:rsidRDefault="004313AE" w:rsidP="000F3CAC">
      <w:pPr>
        <w:rPr>
          <w:rFonts w:ascii="Times New Roman" w:hAnsi="Times New Roman" w:cs="Times New Roman"/>
        </w:rPr>
      </w:pPr>
    </w:p>
    <w:p w14:paraId="06AD9BFA" w14:textId="14675965" w:rsidR="000F3CAC" w:rsidRPr="000F3CAC" w:rsidRDefault="000F3CAC" w:rsidP="000F3CAC">
      <w:pPr>
        <w:pStyle w:val="Prrafodelista"/>
        <w:numPr>
          <w:ilvl w:val="0"/>
          <w:numId w:val="17"/>
        </w:numPr>
        <w:spacing w:after="0"/>
        <w:rPr>
          <w:rFonts w:ascii="Times New Roman" w:hAnsi="Times New Roman" w:cs="Times New Roman"/>
          <w:lang w:val="es-MX"/>
        </w:rPr>
      </w:pPr>
      <w:r w:rsidRPr="00A61198">
        <w:rPr>
          <w:rFonts w:ascii="Times New Roman" w:hAnsi="Times New Roman" w:cs="Times New Roman"/>
          <w:b/>
          <w:lang w:val="es-MX"/>
          <w:rPrChange w:id="2203" w:author="PerfectoAmor" w:date="2016-02-04T11:07:00Z">
            <w:rPr>
              <w:rFonts w:ascii="Times New Roman" w:hAnsi="Times New Roman" w:cs="Times New Roman"/>
              <w:lang w:val="es-MX"/>
            </w:rPr>
          </w:rPrChange>
        </w:rPr>
        <w:t>Comienza el diálogo de forma cordial</w:t>
      </w:r>
      <w:ins w:id="2204" w:author="PerfectoAmor" w:date="2016-02-04T11:07:00Z">
        <w:r w:rsidR="00A61198">
          <w:rPr>
            <w:rFonts w:ascii="Times New Roman" w:hAnsi="Times New Roman" w:cs="Times New Roman"/>
            <w:lang w:val="es-MX"/>
          </w:rPr>
          <w:t>.</w:t>
        </w:r>
      </w:ins>
      <w:del w:id="2205" w:author="PerfectoAmor" w:date="2016-02-04T11:07:00Z">
        <w:r w:rsidRPr="000F3CAC" w:rsidDel="00A61198">
          <w:rPr>
            <w:rFonts w:ascii="Times New Roman" w:hAnsi="Times New Roman" w:cs="Times New Roman"/>
            <w:lang w:val="es-MX"/>
          </w:rPr>
          <w:delText>:</w:delText>
        </w:r>
      </w:del>
      <w:r w:rsidRPr="000F3CAC">
        <w:rPr>
          <w:rFonts w:ascii="Times New Roman" w:hAnsi="Times New Roman" w:cs="Times New Roman"/>
          <w:lang w:val="es-MX"/>
        </w:rPr>
        <w:t xml:space="preserve"> </w:t>
      </w:r>
      <w:del w:id="2206" w:author="PerfectoAmor" w:date="2016-02-04T11:07:00Z">
        <w:r w:rsidRPr="000F3CAC" w:rsidDel="00A61198">
          <w:rPr>
            <w:rFonts w:ascii="Times New Roman" w:hAnsi="Times New Roman" w:cs="Times New Roman"/>
            <w:lang w:val="es-MX"/>
          </w:rPr>
          <w:delText>c</w:delText>
        </w:r>
      </w:del>
      <w:ins w:id="2207" w:author="PerfectoAmor" w:date="2016-02-04T11:07:00Z">
        <w:r w:rsidR="00A61198">
          <w:rPr>
            <w:rFonts w:ascii="Times New Roman" w:hAnsi="Times New Roman" w:cs="Times New Roman"/>
            <w:lang w:val="es-MX"/>
          </w:rPr>
          <w:t>C</w:t>
        </w:r>
      </w:ins>
      <w:r w:rsidRPr="000F3CAC">
        <w:rPr>
          <w:rFonts w:ascii="Times New Roman" w:hAnsi="Times New Roman" w:cs="Times New Roman"/>
          <w:lang w:val="es-MX"/>
        </w:rPr>
        <w:t>rea</w:t>
      </w:r>
      <w:ins w:id="2208" w:author="PerfectoAmor" w:date="2016-02-04T11:13:00Z">
        <w:r w:rsidR="0063473B">
          <w:rPr>
            <w:rFonts w:ascii="Times New Roman" w:hAnsi="Times New Roman" w:cs="Times New Roman"/>
            <w:lang w:val="es-MX"/>
          </w:rPr>
          <w:t>r</w:t>
        </w:r>
      </w:ins>
      <w:r w:rsidRPr="000F3CAC">
        <w:rPr>
          <w:rFonts w:ascii="Times New Roman" w:hAnsi="Times New Roman" w:cs="Times New Roman"/>
          <w:lang w:val="es-MX"/>
        </w:rPr>
        <w:t xml:space="preserve"> un lazo de cordialidad y amabilidad </w:t>
      </w:r>
      <w:del w:id="2209" w:author="PerfectoAmor" w:date="2016-02-04T11:06:00Z">
        <w:r w:rsidRPr="000F3CAC" w:rsidDel="00707DCD">
          <w:rPr>
            <w:rFonts w:ascii="Times New Roman" w:hAnsi="Times New Roman" w:cs="Times New Roman"/>
            <w:lang w:val="es-MX"/>
          </w:rPr>
          <w:delText xml:space="preserve"> </w:delText>
        </w:r>
      </w:del>
      <w:r w:rsidRPr="000F3CAC">
        <w:rPr>
          <w:rFonts w:ascii="Times New Roman" w:hAnsi="Times New Roman" w:cs="Times New Roman"/>
          <w:lang w:val="es-MX"/>
        </w:rPr>
        <w:t xml:space="preserve">con </w:t>
      </w:r>
      <w:r w:rsidR="00666C16">
        <w:rPr>
          <w:rFonts w:ascii="Times New Roman" w:hAnsi="Times New Roman" w:cs="Times New Roman"/>
          <w:lang w:val="es-MX"/>
        </w:rPr>
        <w:t>el entrevistado</w:t>
      </w:r>
      <w:ins w:id="2210" w:author="PerfectoAmor" w:date="2016-02-04T11:13:00Z">
        <w:r w:rsidR="0063473B">
          <w:rPr>
            <w:rFonts w:ascii="Times New Roman" w:hAnsi="Times New Roman" w:cs="Times New Roman"/>
            <w:lang w:val="es-MX"/>
          </w:rPr>
          <w:t xml:space="preserve"> </w:t>
        </w:r>
      </w:ins>
      <w:ins w:id="2211" w:author="PerfectoAmor" w:date="2016-02-04T11:14:00Z">
        <w:r w:rsidR="0063473B">
          <w:rPr>
            <w:rFonts w:ascii="Times New Roman" w:hAnsi="Times New Roman" w:cs="Times New Roman"/>
            <w:lang w:val="es-MX"/>
          </w:rPr>
          <w:t xml:space="preserve">genera un ambiente propicio que </w:t>
        </w:r>
      </w:ins>
      <w:ins w:id="2212" w:author="PerfectoAmor" w:date="2016-02-04T11:13:00Z">
        <w:r w:rsidR="0063473B">
          <w:rPr>
            <w:rFonts w:ascii="Times New Roman" w:hAnsi="Times New Roman" w:cs="Times New Roman"/>
            <w:lang w:val="es-MX"/>
          </w:rPr>
          <w:t>facilita la entrevista</w:t>
        </w:r>
      </w:ins>
      <w:ins w:id="2213" w:author="PerfectoAmor" w:date="2016-02-04T11:08:00Z">
        <w:r w:rsidR="00A61198">
          <w:rPr>
            <w:rFonts w:ascii="Times New Roman" w:hAnsi="Times New Roman" w:cs="Times New Roman"/>
            <w:lang w:val="es-MX"/>
          </w:rPr>
          <w:t>.</w:t>
        </w:r>
      </w:ins>
      <w:del w:id="2214" w:author="PerfectoAmor" w:date="2016-02-04T11:07:00Z">
        <w:r w:rsidR="00666C16" w:rsidDel="00A61198">
          <w:rPr>
            <w:rFonts w:ascii="Times New Roman" w:hAnsi="Times New Roman" w:cs="Times New Roman"/>
            <w:lang w:val="es-MX"/>
          </w:rPr>
          <w:delText>;</w:delText>
        </w:r>
      </w:del>
      <w:del w:id="2215" w:author="PerfectoAmor" w:date="2016-02-04T11:08:00Z">
        <w:r w:rsidR="00666C16" w:rsidDel="00A61198">
          <w:rPr>
            <w:rFonts w:ascii="Times New Roman" w:hAnsi="Times New Roman" w:cs="Times New Roman"/>
            <w:lang w:val="es-MX"/>
          </w:rPr>
          <w:delText xml:space="preserve"> esto te ayudará</w:delText>
        </w:r>
        <w:r w:rsidRPr="000F3CAC" w:rsidDel="00A61198">
          <w:rPr>
            <w:rFonts w:ascii="Times New Roman" w:hAnsi="Times New Roman" w:cs="Times New Roman"/>
            <w:lang w:val="es-MX"/>
          </w:rPr>
          <w:delText xml:space="preserve"> al desarrollo fluido e interesante de la entrevista.</w:delText>
        </w:r>
      </w:del>
      <w:r w:rsidRPr="000F3CAC">
        <w:rPr>
          <w:rFonts w:ascii="Times New Roman" w:hAnsi="Times New Roman" w:cs="Times New Roman"/>
          <w:lang w:val="es-MX"/>
        </w:rPr>
        <w:t xml:space="preserve"> </w:t>
      </w:r>
    </w:p>
    <w:p w14:paraId="4D458356" w14:textId="724EE50E" w:rsidR="000F3CAC" w:rsidRPr="000F3CAC" w:rsidRDefault="000F3CAC" w:rsidP="000F3CAC">
      <w:pPr>
        <w:pStyle w:val="Prrafodelista"/>
        <w:numPr>
          <w:ilvl w:val="0"/>
          <w:numId w:val="17"/>
        </w:numPr>
        <w:spacing w:after="0"/>
        <w:rPr>
          <w:rFonts w:ascii="Times New Roman" w:hAnsi="Times New Roman" w:cs="Times New Roman"/>
          <w:lang w:val="es-MX"/>
        </w:rPr>
      </w:pPr>
      <w:del w:id="2216" w:author="PerfectoAmor" w:date="2016-02-04T11:14:00Z">
        <w:r w:rsidRPr="00A61198" w:rsidDel="0063473B">
          <w:rPr>
            <w:rFonts w:ascii="Times New Roman" w:hAnsi="Times New Roman" w:cs="Times New Roman"/>
            <w:b/>
            <w:lang w:val="es-MX"/>
            <w:rPrChange w:id="2217" w:author="PerfectoAmor" w:date="2016-02-04T11:08:00Z">
              <w:rPr>
                <w:rFonts w:ascii="Times New Roman" w:hAnsi="Times New Roman" w:cs="Times New Roman"/>
                <w:lang w:val="es-MX"/>
              </w:rPr>
            </w:rPrChange>
          </w:rPr>
          <w:delText xml:space="preserve">No abandones al </w:delText>
        </w:r>
      </w:del>
      <w:ins w:id="2218" w:author="PerfectoAmor" w:date="2016-02-04T11:14:00Z">
        <w:r w:rsidR="0063473B">
          <w:rPr>
            <w:rFonts w:ascii="Times New Roman" w:hAnsi="Times New Roman" w:cs="Times New Roman"/>
            <w:b/>
            <w:lang w:val="es-MX"/>
          </w:rPr>
          <w:t xml:space="preserve">Céntrate en el </w:t>
        </w:r>
      </w:ins>
      <w:r w:rsidRPr="00A61198">
        <w:rPr>
          <w:rFonts w:ascii="Times New Roman" w:hAnsi="Times New Roman" w:cs="Times New Roman"/>
          <w:b/>
          <w:lang w:val="es-MX"/>
          <w:rPrChange w:id="2219" w:author="PerfectoAmor" w:date="2016-02-04T11:08:00Z">
            <w:rPr>
              <w:rFonts w:ascii="Times New Roman" w:hAnsi="Times New Roman" w:cs="Times New Roman"/>
              <w:lang w:val="es-MX"/>
            </w:rPr>
          </w:rPrChange>
        </w:rPr>
        <w:t>entrevistado</w:t>
      </w:r>
      <w:ins w:id="2220" w:author="PerfectoAmor" w:date="2016-02-04T11:08:00Z">
        <w:r w:rsidR="00A61198">
          <w:rPr>
            <w:rFonts w:ascii="Times New Roman" w:hAnsi="Times New Roman" w:cs="Times New Roman"/>
            <w:lang w:val="es-MX"/>
          </w:rPr>
          <w:t>.</w:t>
        </w:r>
      </w:ins>
      <w:del w:id="2221" w:author="PerfectoAmor" w:date="2016-02-04T11:08:00Z">
        <w:r w:rsidRPr="000F3CAC" w:rsidDel="00A61198">
          <w:rPr>
            <w:rFonts w:ascii="Times New Roman" w:hAnsi="Times New Roman" w:cs="Times New Roman"/>
            <w:lang w:val="es-MX"/>
          </w:rPr>
          <w:delText>: no dejes solo al ent</w:delText>
        </w:r>
        <w:r w:rsidR="00666C16" w:rsidDel="00A61198">
          <w:rPr>
            <w:rFonts w:ascii="Times New Roman" w:hAnsi="Times New Roman" w:cs="Times New Roman"/>
            <w:lang w:val="es-MX"/>
          </w:rPr>
          <w:delText>revistado en el momento en que e</w:delText>
        </w:r>
        <w:r w:rsidRPr="000F3CAC" w:rsidDel="00A61198">
          <w:rPr>
            <w:rFonts w:ascii="Times New Roman" w:hAnsi="Times New Roman" w:cs="Times New Roman"/>
            <w:lang w:val="es-MX"/>
          </w:rPr>
          <w:delText>ste debe dar la respuesta a los cuestionamientos que tú como reportero le hiciste</w:delText>
        </w:r>
      </w:del>
      <w:r w:rsidRPr="000F3CAC">
        <w:rPr>
          <w:rFonts w:ascii="Times New Roman" w:hAnsi="Times New Roman" w:cs="Times New Roman"/>
          <w:lang w:val="es-MX"/>
        </w:rPr>
        <w:t xml:space="preserve">. </w:t>
      </w:r>
      <w:ins w:id="2222" w:author="PerfectoAmor" w:date="2016-02-04T11:14:00Z">
        <w:r w:rsidR="0063473B">
          <w:rPr>
            <w:rFonts w:ascii="Times New Roman" w:hAnsi="Times New Roman" w:cs="Times New Roman"/>
            <w:lang w:val="es-MX"/>
          </w:rPr>
          <w:t>Concent</w:t>
        </w:r>
      </w:ins>
      <w:ins w:id="2223" w:author="PerfectoAmor" w:date="2016-02-04T11:08:00Z">
        <w:r w:rsidR="00A61198">
          <w:rPr>
            <w:rFonts w:ascii="Times New Roman" w:hAnsi="Times New Roman" w:cs="Times New Roman"/>
            <w:lang w:val="es-MX"/>
          </w:rPr>
          <w:t>ra tu atención en él y en sus respuestas, de ellas saldr</w:t>
        </w:r>
      </w:ins>
      <w:ins w:id="2224" w:author="PerfectoAmor" w:date="2016-02-04T11:09:00Z">
        <w:r w:rsidR="00A61198">
          <w:rPr>
            <w:rFonts w:ascii="Times New Roman" w:hAnsi="Times New Roman" w:cs="Times New Roman"/>
            <w:lang w:val="es-MX"/>
          </w:rPr>
          <w:t>án</w:t>
        </w:r>
      </w:ins>
      <w:ins w:id="2225" w:author="PerfectoAmor" w:date="2016-02-04T11:17:00Z">
        <w:r w:rsidR="0063473B">
          <w:rPr>
            <w:rFonts w:ascii="Times New Roman" w:hAnsi="Times New Roman" w:cs="Times New Roman"/>
            <w:lang w:val="es-MX"/>
          </w:rPr>
          <w:t xml:space="preserve"> aspectos nuevos e interesantes para</w:t>
        </w:r>
      </w:ins>
      <w:ins w:id="2226" w:author="PerfectoAmor" w:date="2016-02-04T11:18:00Z">
        <w:r w:rsidR="0063473B">
          <w:rPr>
            <w:rFonts w:ascii="Times New Roman" w:hAnsi="Times New Roman" w:cs="Times New Roman"/>
            <w:lang w:val="es-MX"/>
          </w:rPr>
          <w:t xml:space="preserve"> revisar</w:t>
        </w:r>
        <w:del w:id="2227" w:author="Cris Pineda" w:date="2016-02-09T00:57:00Z">
          <w:r w:rsidR="0063473B" w:rsidDel="00FA3430">
            <w:rPr>
              <w:rFonts w:ascii="Times New Roman" w:hAnsi="Times New Roman" w:cs="Times New Roman"/>
              <w:lang w:val="es-MX"/>
            </w:rPr>
            <w:delText>.</w:delText>
          </w:r>
        </w:del>
      </w:ins>
      <w:del w:id="2228" w:author="PerfectoAmor" w:date="2016-02-04T11:18:00Z">
        <w:r w:rsidRPr="000F3CAC" w:rsidDel="0063473B">
          <w:rPr>
            <w:rFonts w:ascii="Times New Roman" w:hAnsi="Times New Roman" w:cs="Times New Roman"/>
            <w:lang w:val="es-MX"/>
          </w:rPr>
          <w:delText>Recuerda que es tu deber el ayudarlo para facilitar la fluidez y la naturalidad de la entrevista</w:delText>
        </w:r>
      </w:del>
      <w:r w:rsidRPr="000F3CAC">
        <w:rPr>
          <w:rFonts w:ascii="Times New Roman" w:hAnsi="Times New Roman" w:cs="Times New Roman"/>
          <w:lang w:val="es-MX"/>
        </w:rPr>
        <w:t xml:space="preserve">. </w:t>
      </w:r>
    </w:p>
    <w:p w14:paraId="7ECC58F3" w14:textId="7556B140" w:rsidR="000F3CAC" w:rsidRPr="000F3CAC" w:rsidRDefault="000F3CAC" w:rsidP="000F3CAC">
      <w:pPr>
        <w:pStyle w:val="Prrafodelista"/>
        <w:numPr>
          <w:ilvl w:val="0"/>
          <w:numId w:val="17"/>
        </w:numPr>
        <w:spacing w:after="0"/>
        <w:rPr>
          <w:rFonts w:ascii="Times New Roman" w:hAnsi="Times New Roman" w:cs="Times New Roman"/>
          <w:lang w:val="es-MX"/>
        </w:rPr>
      </w:pPr>
      <w:r w:rsidRPr="0063473B">
        <w:rPr>
          <w:rFonts w:ascii="Times New Roman" w:hAnsi="Times New Roman" w:cs="Times New Roman"/>
          <w:b/>
          <w:lang w:val="es-MX"/>
          <w:rPrChange w:id="2229" w:author="PerfectoAmor" w:date="2016-02-04T11:19:00Z">
            <w:rPr>
              <w:rFonts w:ascii="Times New Roman" w:hAnsi="Times New Roman" w:cs="Times New Roman"/>
              <w:lang w:val="es-MX"/>
            </w:rPr>
          </w:rPrChange>
        </w:rPr>
        <w:t xml:space="preserve">Permite que el interlocutor se </w:t>
      </w:r>
      <w:del w:id="2230" w:author="Cris Pineda" w:date="2016-02-09T00:57:00Z">
        <w:r w:rsidRPr="0063473B" w:rsidDel="00FA3430">
          <w:rPr>
            <w:rFonts w:ascii="Times New Roman" w:hAnsi="Times New Roman" w:cs="Times New Roman"/>
            <w:b/>
            <w:lang w:val="es-MX"/>
            <w:rPrChange w:id="2231" w:author="PerfectoAmor" w:date="2016-02-04T11:19:00Z">
              <w:rPr>
                <w:rFonts w:ascii="Times New Roman" w:hAnsi="Times New Roman" w:cs="Times New Roman"/>
                <w:lang w:val="es-MX"/>
              </w:rPr>
            </w:rPrChange>
          </w:rPr>
          <w:delText xml:space="preserve">explaye </w:delText>
        </w:r>
      </w:del>
      <w:ins w:id="2232" w:author="Cris Pineda" w:date="2016-02-09T00:57:00Z">
        <w:r w:rsidR="00FA3430">
          <w:rPr>
            <w:rFonts w:ascii="Times New Roman" w:hAnsi="Times New Roman" w:cs="Times New Roman"/>
            <w:b/>
            <w:lang w:val="es-MX"/>
          </w:rPr>
          <w:t>exprese</w:t>
        </w:r>
        <w:r w:rsidR="00FA3430" w:rsidRPr="0063473B">
          <w:rPr>
            <w:rFonts w:ascii="Times New Roman" w:hAnsi="Times New Roman" w:cs="Times New Roman"/>
            <w:b/>
            <w:lang w:val="es-MX"/>
            <w:rPrChange w:id="2233" w:author="PerfectoAmor" w:date="2016-02-04T11:19:00Z">
              <w:rPr>
                <w:rFonts w:ascii="Times New Roman" w:hAnsi="Times New Roman" w:cs="Times New Roman"/>
                <w:lang w:val="es-MX"/>
              </w:rPr>
            </w:rPrChange>
          </w:rPr>
          <w:t xml:space="preserve"> </w:t>
        </w:r>
      </w:ins>
      <w:r w:rsidRPr="0063473B">
        <w:rPr>
          <w:rFonts w:ascii="Times New Roman" w:hAnsi="Times New Roman" w:cs="Times New Roman"/>
          <w:b/>
          <w:lang w:val="es-MX"/>
          <w:rPrChange w:id="2234" w:author="PerfectoAmor" w:date="2016-02-04T11:19:00Z">
            <w:rPr>
              <w:rFonts w:ascii="Times New Roman" w:hAnsi="Times New Roman" w:cs="Times New Roman"/>
              <w:lang w:val="es-MX"/>
            </w:rPr>
          </w:rPrChange>
        </w:rPr>
        <w:t>tranquilamente</w:t>
      </w:r>
      <w:ins w:id="2235" w:author="PerfectoAmor" w:date="2016-02-04T11:19:00Z">
        <w:r w:rsidR="0063473B">
          <w:rPr>
            <w:rFonts w:ascii="Times New Roman" w:hAnsi="Times New Roman" w:cs="Times New Roman"/>
            <w:lang w:val="es-MX"/>
          </w:rPr>
          <w:t>. Siempre que preguntes debes estar dispuesto a escuchar</w:t>
        </w:r>
      </w:ins>
      <w:ins w:id="2236" w:author="PerfectoAmor" w:date="2016-02-04T11:20:00Z">
        <w:r w:rsidR="0063473B">
          <w:rPr>
            <w:rFonts w:ascii="Times New Roman" w:hAnsi="Times New Roman" w:cs="Times New Roman"/>
            <w:lang w:val="es-MX"/>
          </w:rPr>
          <w:t xml:space="preserve"> sin interrumpir.</w:t>
        </w:r>
      </w:ins>
      <w:del w:id="2237" w:author="PerfectoAmor" w:date="2016-02-04T11:19:00Z">
        <w:r w:rsidRPr="000F3CAC" w:rsidDel="0063473B">
          <w:rPr>
            <w:rFonts w:ascii="Times New Roman" w:hAnsi="Times New Roman" w:cs="Times New Roman"/>
            <w:lang w:val="es-MX"/>
          </w:rPr>
          <w:delText>: no cortes la comunicación del entrevistado, deja que él termine la idea que está transmitiendo y explique su punto de vista para no generar dudas sobre el tema que se está exponiendo.</w:delText>
        </w:r>
      </w:del>
      <w:del w:id="2238" w:author="PerfectoAmor" w:date="2016-02-04T11:21:00Z">
        <w:r w:rsidRPr="000F3CAC" w:rsidDel="0063473B">
          <w:rPr>
            <w:rFonts w:ascii="Times New Roman" w:hAnsi="Times New Roman" w:cs="Times New Roman"/>
            <w:lang w:val="es-MX"/>
          </w:rPr>
          <w:delText xml:space="preserve"> Una vez t</w:delText>
        </w:r>
      </w:del>
      <w:ins w:id="2239" w:author="PerfectoAmor" w:date="2016-02-04T11:21:00Z">
        <w:r w:rsidR="0063473B">
          <w:rPr>
            <w:rFonts w:ascii="Times New Roman" w:hAnsi="Times New Roman" w:cs="Times New Roman"/>
            <w:lang w:val="es-MX"/>
          </w:rPr>
          <w:t xml:space="preserve"> T</w:t>
        </w:r>
      </w:ins>
      <w:r w:rsidRPr="000F3CAC">
        <w:rPr>
          <w:rFonts w:ascii="Times New Roman" w:hAnsi="Times New Roman" w:cs="Times New Roman"/>
          <w:lang w:val="es-MX"/>
        </w:rPr>
        <w:t xml:space="preserve">erminada la intervención del entrevistado, </w:t>
      </w:r>
      <w:ins w:id="2240" w:author="PerfectoAmor" w:date="2016-02-04T11:22:00Z">
        <w:r w:rsidR="0063473B">
          <w:rPr>
            <w:rFonts w:ascii="Times New Roman" w:hAnsi="Times New Roman" w:cs="Times New Roman"/>
            <w:lang w:val="es-MX"/>
          </w:rPr>
          <w:t xml:space="preserve">si tienes datos relevantes por adicionar, </w:t>
        </w:r>
        <w:del w:id="2241" w:author="Cris Pineda" w:date="2016-02-09T00:57:00Z">
          <w:r w:rsidR="0063473B" w:rsidDel="00FA3430">
            <w:rPr>
              <w:rFonts w:ascii="Times New Roman" w:hAnsi="Times New Roman" w:cs="Times New Roman"/>
              <w:lang w:val="es-MX"/>
            </w:rPr>
            <w:delText>hazlo</w:delText>
          </w:r>
        </w:del>
      </w:ins>
      <w:ins w:id="2242" w:author="Cris Pineda" w:date="2016-02-09T00:57:00Z">
        <w:r w:rsidR="00FA3430">
          <w:rPr>
            <w:rFonts w:ascii="Times New Roman" w:hAnsi="Times New Roman" w:cs="Times New Roman"/>
            <w:lang w:val="es-MX"/>
          </w:rPr>
          <w:t>hazlo</w:t>
        </w:r>
      </w:ins>
      <w:ins w:id="2243" w:author="PerfectoAmor" w:date="2016-02-04T11:22:00Z">
        <w:r w:rsidR="0063473B">
          <w:rPr>
            <w:rFonts w:ascii="Times New Roman" w:hAnsi="Times New Roman" w:cs="Times New Roman"/>
            <w:lang w:val="es-MX"/>
          </w:rPr>
          <w:t xml:space="preserve">. </w:t>
        </w:r>
      </w:ins>
      <w:del w:id="2244" w:author="PerfectoAmor" w:date="2016-02-04T11:22:00Z">
        <w:r w:rsidRPr="000F3CAC" w:rsidDel="0063473B">
          <w:rPr>
            <w:rFonts w:ascii="Times New Roman" w:hAnsi="Times New Roman" w:cs="Times New Roman"/>
            <w:lang w:val="es-MX"/>
          </w:rPr>
          <w:delText>completa la información dicha por él con aquello que consideres importante (fechas o sucesos relevantes).</w:delText>
        </w:r>
      </w:del>
    </w:p>
    <w:p w14:paraId="007D52E6" w14:textId="352E6ACD" w:rsidR="000F3CAC" w:rsidRPr="000F3CAC" w:rsidRDefault="000F3CAC" w:rsidP="000F3CAC">
      <w:pPr>
        <w:pStyle w:val="Prrafodelista"/>
        <w:numPr>
          <w:ilvl w:val="0"/>
          <w:numId w:val="17"/>
        </w:numPr>
        <w:spacing w:after="0"/>
        <w:rPr>
          <w:rFonts w:ascii="Times New Roman" w:hAnsi="Times New Roman" w:cs="Times New Roman"/>
          <w:lang w:val="es-MX"/>
        </w:rPr>
      </w:pPr>
      <w:r w:rsidRPr="0063473B">
        <w:rPr>
          <w:rFonts w:ascii="Times New Roman" w:hAnsi="Times New Roman" w:cs="Times New Roman"/>
          <w:b/>
          <w:lang w:val="es-MX"/>
          <w:rPrChange w:id="2245" w:author="PerfectoAmor" w:date="2016-02-04T11:22:00Z">
            <w:rPr>
              <w:rFonts w:ascii="Times New Roman" w:hAnsi="Times New Roman" w:cs="Times New Roman"/>
              <w:lang w:val="es-MX"/>
            </w:rPr>
          </w:rPrChange>
        </w:rPr>
        <w:t>Crea preguntas</w:t>
      </w:r>
      <w:ins w:id="2246" w:author="PerfectoAmor" w:date="2016-02-04T11:23:00Z">
        <w:r w:rsidR="005A50DA">
          <w:rPr>
            <w:rFonts w:ascii="Times New Roman" w:hAnsi="Times New Roman" w:cs="Times New Roman"/>
            <w:b/>
            <w:lang w:val="es-MX"/>
          </w:rPr>
          <w:t xml:space="preserve"> interesantes</w:t>
        </w:r>
      </w:ins>
      <w:ins w:id="2247" w:author="PerfectoAmor" w:date="2016-02-04T11:22:00Z">
        <w:r w:rsidR="0063473B">
          <w:rPr>
            <w:rFonts w:ascii="Times New Roman" w:hAnsi="Times New Roman" w:cs="Times New Roman"/>
            <w:lang w:val="es-MX"/>
          </w:rPr>
          <w:t>.</w:t>
        </w:r>
      </w:ins>
      <w:ins w:id="2248" w:author="PerfectoAmor" w:date="2016-02-04T11:23:00Z">
        <w:r w:rsidR="005A50DA">
          <w:rPr>
            <w:rFonts w:ascii="Times New Roman" w:hAnsi="Times New Roman" w:cs="Times New Roman"/>
            <w:lang w:val="es-MX"/>
          </w:rPr>
          <w:t xml:space="preserve"> </w:t>
        </w:r>
      </w:ins>
      <w:ins w:id="2249" w:author="PerfectoAmor" w:date="2016-02-04T11:24:00Z">
        <w:r w:rsidR="005A50DA">
          <w:rPr>
            <w:rFonts w:ascii="Times New Roman" w:hAnsi="Times New Roman" w:cs="Times New Roman"/>
            <w:lang w:val="es-MX"/>
          </w:rPr>
          <w:t xml:space="preserve">Realiza preguntas orientadas siempre al objetivo </w:t>
        </w:r>
      </w:ins>
      <w:ins w:id="2250" w:author="PerfectoAmor" w:date="2016-02-04T11:25:00Z">
        <w:r w:rsidR="005A50DA">
          <w:rPr>
            <w:rFonts w:ascii="Times New Roman" w:hAnsi="Times New Roman" w:cs="Times New Roman"/>
            <w:lang w:val="es-MX"/>
          </w:rPr>
          <w:t xml:space="preserve">planteado desde el comienzo, </w:t>
        </w:r>
      </w:ins>
      <w:ins w:id="2251" w:author="PerfectoAmor" w:date="2016-02-04T11:47:00Z">
        <w:r w:rsidR="00DA7A29">
          <w:rPr>
            <w:rFonts w:ascii="Times New Roman" w:hAnsi="Times New Roman" w:cs="Times New Roman"/>
            <w:lang w:val="es-MX"/>
          </w:rPr>
          <w:t xml:space="preserve">que sean </w:t>
        </w:r>
      </w:ins>
      <w:ins w:id="2252" w:author="PerfectoAmor" w:date="2016-02-04T11:25:00Z">
        <w:r w:rsidR="005A50DA">
          <w:rPr>
            <w:rFonts w:ascii="Times New Roman" w:hAnsi="Times New Roman" w:cs="Times New Roman"/>
            <w:lang w:val="es-MX"/>
          </w:rPr>
          <w:t xml:space="preserve">bien estructuradas e interesantes. </w:t>
        </w:r>
      </w:ins>
      <w:del w:id="2253" w:author="PerfectoAmor" w:date="2016-02-04T11:22:00Z">
        <w:r w:rsidRPr="000F3CAC" w:rsidDel="0063473B">
          <w:rPr>
            <w:rFonts w:ascii="Times New Roman" w:hAnsi="Times New Roman" w:cs="Times New Roman"/>
            <w:lang w:val="es-MX"/>
          </w:rPr>
          <w:delText>:</w:delText>
        </w:r>
      </w:del>
      <w:del w:id="2254" w:author="PerfectoAmor" w:date="2016-02-04T11:23:00Z">
        <w:r w:rsidRPr="000F3CAC" w:rsidDel="005A50DA">
          <w:rPr>
            <w:rFonts w:ascii="Times New Roman" w:hAnsi="Times New Roman" w:cs="Times New Roman"/>
            <w:lang w:val="es-MX"/>
          </w:rPr>
          <w:delText xml:space="preserve"> es tu deber como entrevistador, el redactar cuestionamientos que no sean embarazosos o que intimiden al entrevistado a responder; por el contrario, para evitar salir del tema que les reúne en la entrevista, crea preguntas adecuadas según lo propuesto al comienzo de la entrevista.</w:delText>
        </w:r>
      </w:del>
      <w:r w:rsidRPr="000F3CAC">
        <w:rPr>
          <w:rFonts w:ascii="Times New Roman" w:hAnsi="Times New Roman" w:cs="Times New Roman"/>
          <w:lang w:val="es-MX"/>
        </w:rPr>
        <w:t xml:space="preserve"> </w:t>
      </w:r>
    </w:p>
    <w:p w14:paraId="62E1F554" w14:textId="19DAD5B2" w:rsidR="000F3CAC" w:rsidRPr="000F3CAC" w:rsidRDefault="000F3CAC" w:rsidP="000F3CAC">
      <w:pPr>
        <w:pStyle w:val="Prrafodelista"/>
        <w:numPr>
          <w:ilvl w:val="0"/>
          <w:numId w:val="17"/>
        </w:numPr>
        <w:spacing w:after="0"/>
        <w:rPr>
          <w:rFonts w:ascii="Times New Roman" w:hAnsi="Times New Roman" w:cs="Times New Roman"/>
          <w:lang w:val="es-MX"/>
        </w:rPr>
      </w:pPr>
      <w:r w:rsidRPr="00854E8A">
        <w:rPr>
          <w:rFonts w:ascii="Times New Roman" w:hAnsi="Times New Roman" w:cs="Times New Roman"/>
          <w:b/>
          <w:lang w:val="es-MX"/>
          <w:rPrChange w:id="2255" w:author="PerfectoAmor" w:date="2016-02-04T11:26:00Z">
            <w:rPr>
              <w:rFonts w:ascii="Times New Roman" w:hAnsi="Times New Roman" w:cs="Times New Roman"/>
              <w:lang w:val="es-MX"/>
            </w:rPr>
          </w:rPrChange>
        </w:rPr>
        <w:t>Actúa con naturalidad</w:t>
      </w:r>
      <w:ins w:id="2256" w:author="PerfectoAmor" w:date="2016-02-04T11:26:00Z">
        <w:r w:rsidR="00854E8A">
          <w:rPr>
            <w:rFonts w:ascii="Times New Roman" w:hAnsi="Times New Roman" w:cs="Times New Roman"/>
            <w:lang w:val="es-MX"/>
          </w:rPr>
          <w:t>.</w:t>
        </w:r>
      </w:ins>
      <w:del w:id="2257" w:author="PerfectoAmor" w:date="2016-02-04T11:26:00Z">
        <w:r w:rsidRPr="000F3CAC" w:rsidDel="00854E8A">
          <w:rPr>
            <w:rFonts w:ascii="Times New Roman" w:hAnsi="Times New Roman" w:cs="Times New Roman"/>
            <w:lang w:val="es-MX"/>
          </w:rPr>
          <w:delText>:</w:delText>
        </w:r>
      </w:del>
      <w:r w:rsidRPr="000F3CAC">
        <w:rPr>
          <w:rFonts w:ascii="Times New Roman" w:hAnsi="Times New Roman" w:cs="Times New Roman"/>
          <w:lang w:val="es-MX"/>
        </w:rPr>
        <w:t xml:space="preserve"> </w:t>
      </w:r>
      <w:del w:id="2258" w:author="PerfectoAmor" w:date="2016-02-04T11:26:00Z">
        <w:r w:rsidRPr="000F3CAC" w:rsidDel="00854E8A">
          <w:rPr>
            <w:rFonts w:ascii="Times New Roman" w:hAnsi="Times New Roman" w:cs="Times New Roman"/>
            <w:lang w:val="es-MX"/>
          </w:rPr>
          <w:delText>s</w:delText>
        </w:r>
      </w:del>
      <w:ins w:id="2259" w:author="PerfectoAmor" w:date="2016-02-04T11:26:00Z">
        <w:r w:rsidR="00854E8A">
          <w:rPr>
            <w:rFonts w:ascii="Times New Roman" w:hAnsi="Times New Roman" w:cs="Times New Roman"/>
            <w:lang w:val="es-MX"/>
          </w:rPr>
          <w:t>S</w:t>
        </w:r>
      </w:ins>
      <w:ins w:id="2260" w:author="Cris Pineda" w:date="2016-02-09T00:58:00Z">
        <w:r w:rsidR="00FA3430">
          <w:rPr>
            <w:rFonts w:ascii="Times New Roman" w:hAnsi="Times New Roman" w:cs="Times New Roman"/>
            <w:lang w:val="es-MX"/>
          </w:rPr>
          <w:t>é</w:t>
        </w:r>
      </w:ins>
      <w:del w:id="2261" w:author="Cris Pineda" w:date="2016-02-09T00:57:00Z">
        <w:r w:rsidRPr="000F3CAC" w:rsidDel="00FA3430">
          <w:rPr>
            <w:rFonts w:ascii="Times New Roman" w:hAnsi="Times New Roman" w:cs="Times New Roman"/>
            <w:lang w:val="es-MX"/>
          </w:rPr>
          <w:delText>e</w:delText>
        </w:r>
      </w:del>
      <w:r w:rsidRPr="000F3CAC">
        <w:rPr>
          <w:rFonts w:ascii="Times New Roman" w:hAnsi="Times New Roman" w:cs="Times New Roman"/>
          <w:lang w:val="es-MX"/>
        </w:rPr>
        <w:t xml:space="preserve"> espontáneo y directo, </w:t>
      </w:r>
      <w:del w:id="2262" w:author="PerfectoAmor" w:date="2016-02-04T11:26:00Z">
        <w:r w:rsidRPr="000F3CAC" w:rsidDel="00854E8A">
          <w:rPr>
            <w:rFonts w:ascii="Times New Roman" w:hAnsi="Times New Roman" w:cs="Times New Roman"/>
            <w:lang w:val="es-MX"/>
          </w:rPr>
          <w:delText xml:space="preserve">no acudas a métodos soberbios o astutos que ofendan </w:delText>
        </w:r>
      </w:del>
      <w:ins w:id="2263" w:author="PerfectoAmor" w:date="2016-02-04T11:26:00Z">
        <w:r w:rsidR="00854E8A">
          <w:rPr>
            <w:rFonts w:ascii="Times New Roman" w:hAnsi="Times New Roman" w:cs="Times New Roman"/>
            <w:lang w:val="es-MX"/>
          </w:rPr>
          <w:t xml:space="preserve">respeta a tu </w:t>
        </w:r>
      </w:ins>
      <w:del w:id="2264" w:author="PerfectoAmor" w:date="2016-02-04T11:26:00Z">
        <w:r w:rsidRPr="000F3CAC" w:rsidDel="00854E8A">
          <w:rPr>
            <w:rFonts w:ascii="Times New Roman" w:hAnsi="Times New Roman" w:cs="Times New Roman"/>
            <w:lang w:val="es-MX"/>
          </w:rPr>
          <w:delText xml:space="preserve">al </w:delText>
        </w:r>
      </w:del>
      <w:r w:rsidRPr="000F3CAC">
        <w:rPr>
          <w:rFonts w:ascii="Times New Roman" w:hAnsi="Times New Roman" w:cs="Times New Roman"/>
          <w:lang w:val="es-MX"/>
        </w:rPr>
        <w:t>entrevistado y al público</w:t>
      </w:r>
      <w:ins w:id="2265" w:author="PerfectoAmor" w:date="2016-02-04T11:27:00Z">
        <w:r w:rsidR="00854E8A">
          <w:rPr>
            <w:rFonts w:ascii="Times New Roman" w:hAnsi="Times New Roman" w:cs="Times New Roman"/>
            <w:lang w:val="es-MX"/>
          </w:rPr>
          <w:t>.</w:t>
        </w:r>
      </w:ins>
      <w:del w:id="2266" w:author="PerfectoAmor" w:date="2016-02-04T11:26:00Z">
        <w:r w:rsidRPr="000F3CAC" w:rsidDel="00854E8A">
          <w:rPr>
            <w:rFonts w:ascii="Times New Roman" w:hAnsi="Times New Roman" w:cs="Times New Roman"/>
            <w:lang w:val="es-MX"/>
          </w:rPr>
          <w:delText xml:space="preserve"> al que está dirigido la entrevista</w:delText>
        </w:r>
      </w:del>
      <w:del w:id="2267" w:author="Cris Pineda" w:date="2016-02-09T00:58:00Z">
        <w:r w:rsidRPr="000F3CAC" w:rsidDel="00FA3430">
          <w:rPr>
            <w:rFonts w:ascii="Times New Roman" w:hAnsi="Times New Roman" w:cs="Times New Roman"/>
            <w:lang w:val="es-MX"/>
          </w:rPr>
          <w:delText xml:space="preserve">. </w:delText>
        </w:r>
      </w:del>
    </w:p>
    <w:p w14:paraId="118D8511" w14:textId="77777777" w:rsidR="000F3CAC" w:rsidRPr="000F3CAC" w:rsidRDefault="000F3CAC" w:rsidP="000F3CAC">
      <w:pPr>
        <w:rPr>
          <w:rFonts w:ascii="Times New Roman" w:hAnsi="Times New Roman" w:cs="Times New Roman"/>
          <w:highlight w:val="yellow"/>
        </w:rPr>
      </w:pPr>
    </w:p>
    <w:p w14:paraId="7D368B2E" w14:textId="60C72179" w:rsidR="000F3CAC" w:rsidRPr="000F3CAC" w:rsidDel="007F19CF" w:rsidRDefault="000F3CAC" w:rsidP="000F3CAC">
      <w:pPr>
        <w:rPr>
          <w:del w:id="2268" w:author="PerfectoAmor" w:date="2016-02-04T17:17:00Z"/>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477"/>
        <w:gridCol w:w="6351"/>
      </w:tblGrid>
      <w:tr w:rsidR="000F3CAC" w:rsidRPr="000F3CAC" w14:paraId="2BFC390E" w14:textId="77777777" w:rsidTr="00016C25">
        <w:tc>
          <w:tcPr>
            <w:tcW w:w="9033" w:type="dxa"/>
            <w:gridSpan w:val="2"/>
            <w:shd w:val="clear" w:color="auto" w:fill="000000" w:themeFill="text1"/>
          </w:tcPr>
          <w:p w14:paraId="308651C8" w14:textId="01ADB286" w:rsidR="000F3CAC" w:rsidRPr="000F3CAC" w:rsidRDefault="004313AE">
            <w:pPr>
              <w:jc w:val="center"/>
              <w:rPr>
                <w:rFonts w:ascii="Times New Roman" w:hAnsi="Times New Roman" w:cs="Times New Roman"/>
                <w:b/>
                <w:color w:val="FFFFFF" w:themeColor="background1"/>
              </w:rPr>
              <w:pPrChange w:id="2269" w:author="PerfectoAmor" w:date="2016-02-04T11:28:00Z">
                <w:pPr/>
              </w:pPrChange>
            </w:pPr>
            <w:r>
              <w:rPr>
                <w:rFonts w:ascii="Times New Roman" w:hAnsi="Times New Roman" w:cs="Times New Roman"/>
                <w:b/>
                <w:color w:val="FFFFFF" w:themeColor="background1"/>
              </w:rPr>
              <w:t>Practica: recurso aprovechado</w:t>
            </w:r>
          </w:p>
        </w:tc>
      </w:tr>
      <w:tr w:rsidR="000F3CAC" w:rsidRPr="000F3CAC" w14:paraId="71BFBFA4" w14:textId="77777777" w:rsidTr="00016C25">
        <w:tc>
          <w:tcPr>
            <w:tcW w:w="2518" w:type="dxa"/>
          </w:tcPr>
          <w:p w14:paraId="062587EF" w14:textId="77777777" w:rsidR="000F3CAC" w:rsidRPr="000F3CAC" w:rsidRDefault="000F3CAC" w:rsidP="000F3CAC">
            <w:pPr>
              <w:rPr>
                <w:rFonts w:ascii="Times New Roman" w:hAnsi="Times New Roman" w:cs="Times New Roman"/>
                <w:b/>
                <w:color w:val="000000"/>
              </w:rPr>
            </w:pPr>
            <w:r w:rsidRPr="000F3CAC">
              <w:rPr>
                <w:rFonts w:ascii="Times New Roman" w:hAnsi="Times New Roman" w:cs="Times New Roman"/>
                <w:b/>
                <w:color w:val="000000"/>
              </w:rPr>
              <w:t>Código</w:t>
            </w:r>
          </w:p>
        </w:tc>
        <w:tc>
          <w:tcPr>
            <w:tcW w:w="6515" w:type="dxa"/>
          </w:tcPr>
          <w:p w14:paraId="68DC97FD" w14:textId="5CB87717" w:rsidR="000F3CAC" w:rsidRPr="004313AE" w:rsidRDefault="000F3CAC" w:rsidP="000F3CAC">
            <w:pPr>
              <w:rPr>
                <w:rFonts w:ascii="Times New Roman" w:hAnsi="Times New Roman" w:cs="Times New Roman"/>
                <w:color w:val="000000"/>
              </w:rPr>
            </w:pPr>
            <w:r w:rsidRPr="004313AE">
              <w:rPr>
                <w:rFonts w:ascii="Times New Roman" w:hAnsi="Times New Roman" w:cs="Times New Roman"/>
                <w:color w:val="000000"/>
              </w:rPr>
              <w:t>LE_06_05_REC</w:t>
            </w:r>
            <w:r w:rsidR="004313AE">
              <w:rPr>
                <w:rFonts w:ascii="Times New Roman" w:hAnsi="Times New Roman" w:cs="Times New Roman"/>
                <w:color w:val="000000"/>
              </w:rPr>
              <w:t>310</w:t>
            </w:r>
          </w:p>
        </w:tc>
      </w:tr>
      <w:tr w:rsidR="000F3CAC" w:rsidRPr="000F3CAC" w14:paraId="4311BE3C" w14:textId="77777777" w:rsidTr="00016C25">
        <w:tc>
          <w:tcPr>
            <w:tcW w:w="2518" w:type="dxa"/>
          </w:tcPr>
          <w:p w14:paraId="6427E4A5" w14:textId="77777777" w:rsidR="000F3CAC" w:rsidRPr="000F3CAC" w:rsidRDefault="000F3CAC" w:rsidP="000F3CAC">
            <w:pPr>
              <w:rPr>
                <w:rFonts w:ascii="Times New Roman" w:hAnsi="Times New Roman" w:cs="Times New Roman"/>
                <w:color w:val="000000"/>
              </w:rPr>
            </w:pPr>
            <w:r w:rsidRPr="000F3CAC">
              <w:rPr>
                <w:rFonts w:ascii="Times New Roman" w:hAnsi="Times New Roman" w:cs="Times New Roman"/>
                <w:b/>
                <w:color w:val="000000"/>
              </w:rPr>
              <w:t>Título</w:t>
            </w:r>
          </w:p>
        </w:tc>
        <w:tc>
          <w:tcPr>
            <w:tcW w:w="6515" w:type="dxa"/>
          </w:tcPr>
          <w:p w14:paraId="697B87B3" w14:textId="6F16E768" w:rsidR="000F3CAC" w:rsidRPr="004313AE" w:rsidRDefault="004313AE" w:rsidP="000F3CAC">
            <w:pPr>
              <w:rPr>
                <w:rFonts w:ascii="Times New Roman" w:hAnsi="Times New Roman" w:cs="Times New Roman"/>
              </w:rPr>
            </w:pPr>
            <w:r w:rsidRPr="004313AE">
              <w:rPr>
                <w:rFonts w:ascii="Times New Roman" w:hAnsi="Times New Roman" w:cs="Times New Roman"/>
              </w:rPr>
              <w:t>Escribe correctamente una entrevista</w:t>
            </w:r>
          </w:p>
        </w:tc>
      </w:tr>
      <w:tr w:rsidR="000F3CAC" w:rsidRPr="000F3CAC" w14:paraId="097BE42D" w14:textId="77777777" w:rsidTr="00016C25">
        <w:tc>
          <w:tcPr>
            <w:tcW w:w="2518" w:type="dxa"/>
          </w:tcPr>
          <w:p w14:paraId="1ABBE655" w14:textId="77777777" w:rsidR="000F3CAC" w:rsidRPr="000F3CAC" w:rsidRDefault="000F3CAC" w:rsidP="000F3CAC">
            <w:pPr>
              <w:rPr>
                <w:rFonts w:ascii="Times New Roman" w:hAnsi="Times New Roman" w:cs="Times New Roman"/>
                <w:color w:val="000000"/>
              </w:rPr>
            </w:pPr>
            <w:r w:rsidRPr="000F3CAC">
              <w:rPr>
                <w:rFonts w:ascii="Times New Roman" w:hAnsi="Times New Roman" w:cs="Times New Roman"/>
                <w:b/>
                <w:color w:val="000000"/>
              </w:rPr>
              <w:t>Descripción</w:t>
            </w:r>
          </w:p>
        </w:tc>
        <w:tc>
          <w:tcPr>
            <w:tcW w:w="6515" w:type="dxa"/>
          </w:tcPr>
          <w:p w14:paraId="357FF8E3" w14:textId="252DAFA6" w:rsidR="000F3CAC" w:rsidRPr="004313AE" w:rsidRDefault="004313AE" w:rsidP="000F3CAC">
            <w:pPr>
              <w:rPr>
                <w:rFonts w:ascii="Times New Roman" w:hAnsi="Times New Roman" w:cs="Times New Roman"/>
              </w:rPr>
            </w:pPr>
            <w:r w:rsidRPr="004313AE">
              <w:rPr>
                <w:rFonts w:ascii="Times New Roman" w:hAnsi="Times New Roman" w:cs="Times New Roman"/>
              </w:rPr>
              <w:t>Actividad de dictado para practicar la escritura de una entrevista</w:t>
            </w:r>
          </w:p>
        </w:tc>
      </w:tr>
    </w:tbl>
    <w:p w14:paraId="70ED3F4D" w14:textId="77777777" w:rsidR="000F3CAC" w:rsidRPr="000F3CAC" w:rsidRDefault="000F3CAC" w:rsidP="000F3CAC">
      <w:pPr>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486"/>
        <w:gridCol w:w="6342"/>
      </w:tblGrid>
      <w:tr w:rsidR="000F3CAC" w:rsidRPr="000F3CAC" w14:paraId="6A2C2A20" w14:textId="77777777" w:rsidTr="00016C25">
        <w:tc>
          <w:tcPr>
            <w:tcW w:w="8978" w:type="dxa"/>
            <w:gridSpan w:val="2"/>
            <w:shd w:val="clear" w:color="auto" w:fill="000000" w:themeFill="text1"/>
          </w:tcPr>
          <w:p w14:paraId="58A26C93" w14:textId="77777777" w:rsidR="000F3CAC" w:rsidRPr="000F3CAC" w:rsidRDefault="000F3CAC">
            <w:pPr>
              <w:jc w:val="center"/>
              <w:rPr>
                <w:rFonts w:ascii="Times New Roman" w:hAnsi="Times New Roman" w:cs="Times New Roman"/>
                <w:b/>
                <w:color w:val="FFFFFF" w:themeColor="background1"/>
              </w:rPr>
              <w:pPrChange w:id="2270" w:author="PerfectoAmor" w:date="2016-02-04T11:28:00Z">
                <w:pPr/>
              </w:pPrChange>
            </w:pPr>
            <w:r w:rsidRPr="000F3CAC">
              <w:rPr>
                <w:rFonts w:ascii="Times New Roman" w:hAnsi="Times New Roman" w:cs="Times New Roman"/>
                <w:b/>
                <w:color w:val="FFFFFF" w:themeColor="background1"/>
              </w:rPr>
              <w:t>Recuerda</w:t>
            </w:r>
          </w:p>
        </w:tc>
      </w:tr>
      <w:tr w:rsidR="000F3CAC" w:rsidRPr="000F3CAC" w14:paraId="194220B1" w14:textId="77777777" w:rsidTr="00016C25">
        <w:tc>
          <w:tcPr>
            <w:tcW w:w="2518" w:type="dxa"/>
          </w:tcPr>
          <w:p w14:paraId="3B590EF4" w14:textId="77777777" w:rsidR="000F3CAC" w:rsidRPr="000F3CAC" w:rsidRDefault="000F3CAC" w:rsidP="000F3CAC">
            <w:pPr>
              <w:rPr>
                <w:rFonts w:ascii="Times New Roman" w:hAnsi="Times New Roman" w:cs="Times New Roman"/>
                <w:b/>
              </w:rPr>
            </w:pPr>
            <w:r w:rsidRPr="000F3CAC">
              <w:rPr>
                <w:rFonts w:ascii="Times New Roman" w:hAnsi="Times New Roman" w:cs="Times New Roman"/>
                <w:b/>
              </w:rPr>
              <w:t>Contenido</w:t>
            </w:r>
          </w:p>
        </w:tc>
        <w:tc>
          <w:tcPr>
            <w:tcW w:w="6460" w:type="dxa"/>
          </w:tcPr>
          <w:p w14:paraId="629F6DBF" w14:textId="217E7D60" w:rsidR="000F3CAC" w:rsidRPr="000F3CAC" w:rsidRDefault="000F3CAC" w:rsidP="007F19CF">
            <w:pPr>
              <w:rPr>
                <w:rFonts w:ascii="Times New Roman" w:hAnsi="Times New Roman" w:cs="Times New Roman"/>
              </w:rPr>
            </w:pPr>
            <w:r w:rsidRPr="000F3CAC">
              <w:rPr>
                <w:rFonts w:ascii="Times New Roman" w:hAnsi="Times New Roman" w:cs="Times New Roman"/>
              </w:rPr>
              <w:t xml:space="preserve">Antes de </w:t>
            </w:r>
            <w:del w:id="2271" w:author="PerfectoAmor" w:date="2016-02-04T11:31:00Z">
              <w:r w:rsidRPr="000F3CAC" w:rsidDel="00452E4B">
                <w:rPr>
                  <w:rFonts w:ascii="Times New Roman" w:hAnsi="Times New Roman" w:cs="Times New Roman"/>
                </w:rPr>
                <w:delText xml:space="preserve">comenzar </w:delText>
              </w:r>
            </w:del>
            <w:ins w:id="2272" w:author="PerfectoAmor" w:date="2016-02-04T11:31:00Z">
              <w:r w:rsidR="00452E4B">
                <w:rPr>
                  <w:rFonts w:ascii="Times New Roman" w:hAnsi="Times New Roman" w:cs="Times New Roman"/>
                </w:rPr>
                <w:t xml:space="preserve">planear </w:t>
              </w:r>
            </w:ins>
            <w:r w:rsidRPr="000F3CAC">
              <w:rPr>
                <w:rFonts w:ascii="Times New Roman" w:hAnsi="Times New Roman" w:cs="Times New Roman"/>
              </w:rPr>
              <w:t xml:space="preserve">una entrevista, </w:t>
            </w:r>
            <w:del w:id="2273" w:author="PerfectoAmor" w:date="2016-02-04T17:17:00Z">
              <w:r w:rsidRPr="004313AE" w:rsidDel="007F19CF">
                <w:rPr>
                  <w:rFonts w:ascii="Times New Roman" w:hAnsi="Times New Roman" w:cs="Times New Roman"/>
                  <w:b/>
                </w:rPr>
                <w:delText xml:space="preserve">plantea </w:delText>
              </w:r>
            </w:del>
            <w:ins w:id="2274" w:author="PerfectoAmor" w:date="2016-02-04T17:17:00Z">
              <w:r w:rsidR="007F19CF" w:rsidRPr="007F19CF">
                <w:rPr>
                  <w:rFonts w:ascii="Times New Roman" w:hAnsi="Times New Roman" w:cs="Times New Roman"/>
                  <w:rPrChange w:id="2275" w:author="PerfectoAmor" w:date="2016-02-04T17:17:00Z">
                    <w:rPr>
                      <w:rFonts w:ascii="Times New Roman" w:hAnsi="Times New Roman" w:cs="Times New Roman"/>
                      <w:b/>
                    </w:rPr>
                  </w:rPrChange>
                </w:rPr>
                <w:t xml:space="preserve">establece </w:t>
              </w:r>
            </w:ins>
            <w:r w:rsidRPr="007F19CF">
              <w:rPr>
                <w:rFonts w:ascii="Times New Roman" w:hAnsi="Times New Roman" w:cs="Times New Roman"/>
                <w:rPrChange w:id="2276" w:author="PerfectoAmor" w:date="2016-02-04T17:17:00Z">
                  <w:rPr>
                    <w:rFonts w:ascii="Times New Roman" w:hAnsi="Times New Roman" w:cs="Times New Roman"/>
                    <w:b/>
                  </w:rPr>
                </w:rPrChange>
              </w:rPr>
              <w:t xml:space="preserve">unos </w:t>
            </w:r>
            <w:r w:rsidRPr="004313AE">
              <w:rPr>
                <w:rFonts w:ascii="Times New Roman" w:hAnsi="Times New Roman" w:cs="Times New Roman"/>
                <w:b/>
              </w:rPr>
              <w:t>objetivos</w:t>
            </w:r>
            <w:ins w:id="2277" w:author="PerfectoAmor" w:date="2016-02-04T17:17:00Z">
              <w:r w:rsidR="007F19CF">
                <w:rPr>
                  <w:rFonts w:ascii="Times New Roman" w:hAnsi="Times New Roman" w:cs="Times New Roman"/>
                  <w:b/>
                </w:rPr>
                <w:t>.</w:t>
              </w:r>
            </w:ins>
            <w:del w:id="2278" w:author="PerfectoAmor" w:date="2016-02-04T17:17:00Z">
              <w:r w:rsidRPr="004313AE" w:rsidDel="007F19CF">
                <w:rPr>
                  <w:rFonts w:ascii="Times New Roman" w:hAnsi="Times New Roman" w:cs="Times New Roman"/>
                  <w:b/>
                </w:rPr>
                <w:delText xml:space="preserve"> y fija unas metas </w:delText>
              </w:r>
              <w:r w:rsidRPr="000F3CAC" w:rsidDel="007F19CF">
                <w:rPr>
                  <w:rFonts w:ascii="Times New Roman" w:hAnsi="Times New Roman" w:cs="Times New Roman"/>
                </w:rPr>
                <w:delText>que puedan ser cumplidas</w:delText>
              </w:r>
            </w:del>
            <w:ins w:id="2279" w:author="PerfectoAmor" w:date="2016-02-04T11:31:00Z">
              <w:r w:rsidR="00452E4B">
                <w:rPr>
                  <w:rFonts w:ascii="Times New Roman" w:hAnsi="Times New Roman" w:cs="Times New Roman"/>
                </w:rPr>
                <w:t>.</w:t>
              </w:r>
            </w:ins>
            <w:del w:id="2280" w:author="PerfectoAmor" w:date="2016-02-04T11:31:00Z">
              <w:r w:rsidRPr="000F3CAC" w:rsidDel="00452E4B">
                <w:rPr>
                  <w:rFonts w:ascii="Times New Roman" w:hAnsi="Times New Roman" w:cs="Times New Roman"/>
                </w:rPr>
                <w:delText xml:space="preserve"> y que orienten el desarrollo de la entrevista </w:delText>
              </w:r>
              <w:r w:rsidR="00666C16" w:rsidDel="00452E4B">
                <w:rPr>
                  <w:rFonts w:ascii="Times New Roman" w:hAnsi="Times New Roman" w:cs="Times New Roman"/>
                </w:rPr>
                <w:delText>p</w:delText>
              </w:r>
              <w:r w:rsidRPr="000F3CAC" w:rsidDel="00452E4B">
                <w:rPr>
                  <w:rFonts w:ascii="Times New Roman" w:hAnsi="Times New Roman" w:cs="Times New Roman"/>
                </w:rPr>
                <w:delText>a</w:delText>
              </w:r>
              <w:r w:rsidR="00666C16" w:rsidDel="00452E4B">
                <w:rPr>
                  <w:rFonts w:ascii="Times New Roman" w:hAnsi="Times New Roman" w:cs="Times New Roman"/>
                </w:rPr>
                <w:delText>ra</w:delText>
              </w:r>
              <w:r w:rsidRPr="000F3CAC" w:rsidDel="00452E4B">
                <w:rPr>
                  <w:rFonts w:ascii="Times New Roman" w:hAnsi="Times New Roman" w:cs="Times New Roman"/>
                </w:rPr>
                <w:delText xml:space="preserve"> </w:delText>
              </w:r>
              <w:r w:rsidR="00666C16" w:rsidDel="00452E4B">
                <w:rPr>
                  <w:rFonts w:ascii="Times New Roman" w:hAnsi="Times New Roman" w:cs="Times New Roman"/>
                </w:rPr>
                <w:delText xml:space="preserve">lograr obtener </w:delText>
              </w:r>
              <w:r w:rsidRPr="000F3CAC" w:rsidDel="00452E4B">
                <w:rPr>
                  <w:rFonts w:ascii="Times New Roman" w:hAnsi="Times New Roman" w:cs="Times New Roman"/>
                </w:rPr>
                <w:delText>la información de manera grata y eficaz.</w:delText>
              </w:r>
            </w:del>
            <w:r w:rsidRPr="000F3CAC">
              <w:rPr>
                <w:rFonts w:ascii="Times New Roman" w:hAnsi="Times New Roman" w:cs="Times New Roman"/>
              </w:rPr>
              <w:t xml:space="preserve"> Al momento de </w:t>
            </w:r>
            <w:del w:id="2281" w:author="PerfectoAmor" w:date="2016-02-04T17:18:00Z">
              <w:r w:rsidRPr="000F3CAC" w:rsidDel="007F19CF">
                <w:rPr>
                  <w:rFonts w:ascii="Times New Roman" w:hAnsi="Times New Roman" w:cs="Times New Roman"/>
                </w:rPr>
                <w:delText xml:space="preserve">hacer una entrevista es importante </w:delText>
              </w:r>
              <w:r w:rsidRPr="004313AE" w:rsidDel="007F19CF">
                <w:rPr>
                  <w:rFonts w:ascii="Times New Roman" w:hAnsi="Times New Roman" w:cs="Times New Roman"/>
                  <w:b/>
                </w:rPr>
                <w:delText xml:space="preserve">seguir ciertas pautas como </w:delText>
              </w:r>
            </w:del>
            <w:ins w:id="2282" w:author="PerfectoAmor" w:date="2016-02-04T17:18:00Z">
              <w:r w:rsidR="007F19CF">
                <w:rPr>
                  <w:rFonts w:ascii="Times New Roman" w:hAnsi="Times New Roman" w:cs="Times New Roman"/>
                  <w:b/>
                </w:rPr>
                <w:t xml:space="preserve"> </w:t>
              </w:r>
              <w:r w:rsidR="007F19CF" w:rsidRPr="007F19CF">
                <w:rPr>
                  <w:rFonts w:ascii="Times New Roman" w:hAnsi="Times New Roman" w:cs="Times New Roman"/>
                  <w:rPrChange w:id="2283" w:author="PerfectoAmor" w:date="2016-02-04T17:18:00Z">
                    <w:rPr>
                      <w:rFonts w:ascii="Times New Roman" w:hAnsi="Times New Roman" w:cs="Times New Roman"/>
                      <w:b/>
                    </w:rPr>
                  </w:rPrChange>
                </w:rPr>
                <w:t xml:space="preserve">realizarla cuida </w:t>
              </w:r>
            </w:ins>
            <w:r w:rsidRPr="007F19CF">
              <w:rPr>
                <w:rFonts w:ascii="Times New Roman" w:hAnsi="Times New Roman" w:cs="Times New Roman"/>
                <w:rPrChange w:id="2284" w:author="PerfectoAmor" w:date="2016-02-04T17:18:00Z">
                  <w:rPr>
                    <w:rFonts w:ascii="Times New Roman" w:hAnsi="Times New Roman" w:cs="Times New Roman"/>
                    <w:b/>
                  </w:rPr>
                </w:rPrChange>
              </w:rPr>
              <w:t>el manejo del</w:t>
            </w:r>
            <w:r w:rsidRPr="004313AE">
              <w:rPr>
                <w:rFonts w:ascii="Times New Roman" w:hAnsi="Times New Roman" w:cs="Times New Roman"/>
                <w:b/>
              </w:rPr>
              <w:t xml:space="preserve"> tiempo, el tipo de pregunta</w:t>
            </w:r>
            <w:ins w:id="2285" w:author="PerfectoAmor" w:date="2016-02-04T17:18:00Z">
              <w:r w:rsidR="007F19CF">
                <w:rPr>
                  <w:rFonts w:ascii="Times New Roman" w:hAnsi="Times New Roman" w:cs="Times New Roman"/>
                  <w:b/>
                </w:rPr>
                <w:t>s</w:t>
              </w:r>
            </w:ins>
            <w:r w:rsidRPr="000F3CAC">
              <w:rPr>
                <w:rFonts w:ascii="Times New Roman" w:hAnsi="Times New Roman" w:cs="Times New Roman"/>
              </w:rPr>
              <w:t xml:space="preserve"> y el orden de las mismas</w:t>
            </w:r>
            <w:ins w:id="2286" w:author="PerfectoAmor" w:date="2016-02-04T11:31:00Z">
              <w:r w:rsidR="00452E4B">
                <w:rPr>
                  <w:rFonts w:ascii="Times New Roman" w:hAnsi="Times New Roman" w:cs="Times New Roman"/>
                </w:rPr>
                <w:t>.</w:t>
              </w:r>
            </w:ins>
            <w:del w:id="2287" w:author="PerfectoAmor" w:date="2016-02-04T11:31:00Z">
              <w:r w:rsidRPr="000F3CAC" w:rsidDel="00452E4B">
                <w:rPr>
                  <w:rFonts w:ascii="Times New Roman" w:hAnsi="Times New Roman" w:cs="Times New Roman"/>
                </w:rPr>
                <w:delText>, pues estas permitirán un mayor aprovechamiento del espacio disponible que tiene el entrevistado.</w:delText>
              </w:r>
            </w:del>
          </w:p>
        </w:tc>
      </w:tr>
    </w:tbl>
    <w:p w14:paraId="18ECD3C9" w14:textId="77777777" w:rsidR="000F3CAC" w:rsidRPr="000F3CAC" w:rsidRDefault="000F3CAC" w:rsidP="000F3CAC">
      <w:pPr>
        <w:rPr>
          <w:rStyle w:val="Hipervnculo"/>
          <w:rFonts w:ascii="Times New Roman" w:hAnsi="Times New Roman" w:cs="Times New Roman"/>
        </w:rPr>
      </w:pPr>
    </w:p>
    <w:tbl>
      <w:tblPr>
        <w:tblStyle w:val="Tablaconcuadrcula"/>
        <w:tblW w:w="0" w:type="auto"/>
        <w:tblLook w:val="04A0" w:firstRow="1" w:lastRow="0" w:firstColumn="1" w:lastColumn="0" w:noHBand="0" w:noVBand="1"/>
      </w:tblPr>
      <w:tblGrid>
        <w:gridCol w:w="2481"/>
        <w:gridCol w:w="6347"/>
      </w:tblGrid>
      <w:tr w:rsidR="000F3CAC" w:rsidRPr="000F3CAC" w14:paraId="2D0B5DDE" w14:textId="77777777" w:rsidTr="00016C25">
        <w:tc>
          <w:tcPr>
            <w:tcW w:w="9033" w:type="dxa"/>
            <w:gridSpan w:val="2"/>
            <w:shd w:val="clear" w:color="auto" w:fill="0D0D0D" w:themeFill="text1" w:themeFillTint="F2"/>
          </w:tcPr>
          <w:p w14:paraId="5085834F" w14:textId="77777777" w:rsidR="000F3CAC" w:rsidRPr="000F3CAC" w:rsidRDefault="000F3CAC">
            <w:pPr>
              <w:jc w:val="center"/>
              <w:rPr>
                <w:rFonts w:ascii="Times New Roman" w:hAnsi="Times New Roman" w:cs="Times New Roman"/>
                <w:b/>
                <w:color w:val="FFFFFF" w:themeColor="background1"/>
                <w:lang w:val="es-ES"/>
              </w:rPr>
              <w:pPrChange w:id="2288" w:author="PerfectoAmor" w:date="2016-02-04T11:29:00Z">
                <w:pPr/>
              </w:pPrChange>
            </w:pPr>
            <w:r w:rsidRPr="000F3CAC">
              <w:rPr>
                <w:rFonts w:ascii="Times New Roman" w:hAnsi="Times New Roman" w:cs="Times New Roman"/>
                <w:b/>
                <w:color w:val="FFFFFF" w:themeColor="background1"/>
                <w:lang w:val="es-ES"/>
              </w:rPr>
              <w:t>Imagen (fotografía, gráfica o ilustración)</w:t>
            </w:r>
          </w:p>
        </w:tc>
      </w:tr>
      <w:tr w:rsidR="000F3CAC" w:rsidRPr="000F3CAC" w14:paraId="4CDCCDB8" w14:textId="77777777" w:rsidTr="00016C25">
        <w:tc>
          <w:tcPr>
            <w:tcW w:w="2518" w:type="dxa"/>
          </w:tcPr>
          <w:p w14:paraId="281CE444" w14:textId="77777777" w:rsidR="000F3CAC" w:rsidRPr="000F3CAC" w:rsidRDefault="000F3CAC" w:rsidP="000F3CAC">
            <w:pPr>
              <w:rPr>
                <w:rFonts w:ascii="Times New Roman" w:hAnsi="Times New Roman" w:cs="Times New Roman"/>
                <w:b/>
                <w:color w:val="000000"/>
                <w:lang w:val="es-ES"/>
              </w:rPr>
            </w:pPr>
            <w:r w:rsidRPr="000F3CAC">
              <w:rPr>
                <w:rFonts w:ascii="Times New Roman" w:hAnsi="Times New Roman" w:cs="Times New Roman"/>
                <w:b/>
                <w:color w:val="000000"/>
                <w:lang w:val="es-ES"/>
              </w:rPr>
              <w:t>Código</w:t>
            </w:r>
          </w:p>
        </w:tc>
        <w:tc>
          <w:tcPr>
            <w:tcW w:w="6515" w:type="dxa"/>
          </w:tcPr>
          <w:p w14:paraId="776DDDA4" w14:textId="4547F368" w:rsidR="000F3CAC" w:rsidRPr="000F3CAC" w:rsidRDefault="000F3CAC" w:rsidP="000F3CAC">
            <w:pPr>
              <w:rPr>
                <w:rFonts w:ascii="Times New Roman" w:hAnsi="Times New Roman" w:cs="Times New Roman"/>
                <w:b/>
                <w:color w:val="000000"/>
                <w:lang w:val="es-ES"/>
              </w:rPr>
            </w:pPr>
            <w:r w:rsidRPr="000F3CAC">
              <w:rPr>
                <w:rFonts w:ascii="Times New Roman" w:hAnsi="Times New Roman" w:cs="Times New Roman"/>
                <w:color w:val="000000"/>
                <w:lang w:val="es-ES"/>
              </w:rPr>
              <w:t>LE_06_05_</w:t>
            </w:r>
            <w:r w:rsidRPr="004313AE">
              <w:rPr>
                <w:rFonts w:ascii="Times New Roman" w:hAnsi="Times New Roman" w:cs="Times New Roman"/>
                <w:lang w:val="es-ES"/>
              </w:rPr>
              <w:t>IMG1</w:t>
            </w:r>
            <w:r w:rsidR="004313AE">
              <w:rPr>
                <w:rFonts w:ascii="Times New Roman" w:hAnsi="Times New Roman" w:cs="Times New Roman"/>
                <w:lang w:val="es-ES"/>
              </w:rPr>
              <w:t>5</w:t>
            </w:r>
          </w:p>
        </w:tc>
      </w:tr>
      <w:tr w:rsidR="000F3CAC" w:rsidRPr="000F3CAC" w14:paraId="0173A689" w14:textId="77777777" w:rsidTr="00016C25">
        <w:tc>
          <w:tcPr>
            <w:tcW w:w="2518" w:type="dxa"/>
          </w:tcPr>
          <w:p w14:paraId="4DCCF079" w14:textId="77777777" w:rsidR="000F3CAC" w:rsidRPr="000F3CAC" w:rsidRDefault="000F3CAC" w:rsidP="000F3CAC">
            <w:pPr>
              <w:rPr>
                <w:rFonts w:ascii="Times New Roman" w:hAnsi="Times New Roman" w:cs="Times New Roman"/>
                <w:color w:val="000000"/>
                <w:lang w:val="es-ES"/>
              </w:rPr>
            </w:pPr>
            <w:r w:rsidRPr="000F3CAC">
              <w:rPr>
                <w:rFonts w:ascii="Times New Roman" w:hAnsi="Times New Roman" w:cs="Times New Roman"/>
                <w:b/>
                <w:color w:val="000000"/>
                <w:lang w:val="es-ES"/>
              </w:rPr>
              <w:t>Descripción</w:t>
            </w:r>
          </w:p>
        </w:tc>
        <w:tc>
          <w:tcPr>
            <w:tcW w:w="6515" w:type="dxa"/>
          </w:tcPr>
          <w:p w14:paraId="4A32299F" w14:textId="6E730084" w:rsidR="000F3CAC" w:rsidRPr="000F3CAC" w:rsidRDefault="000F3CAC" w:rsidP="004313AE">
            <w:pPr>
              <w:rPr>
                <w:rFonts w:ascii="Times New Roman" w:hAnsi="Times New Roman" w:cs="Times New Roman"/>
                <w:color w:val="000000"/>
                <w:lang w:val="es-ES"/>
              </w:rPr>
            </w:pPr>
            <w:r w:rsidRPr="000F3CAC">
              <w:rPr>
                <w:rFonts w:ascii="Times New Roman" w:hAnsi="Times New Roman" w:cs="Times New Roman"/>
                <w:color w:val="000000"/>
                <w:lang w:val="es-ES"/>
              </w:rPr>
              <w:t xml:space="preserve">Niño </w:t>
            </w:r>
            <w:r w:rsidR="004313AE">
              <w:rPr>
                <w:rFonts w:ascii="Times New Roman" w:hAnsi="Times New Roman" w:cs="Times New Roman"/>
                <w:color w:val="000000"/>
                <w:lang w:val="es-ES"/>
              </w:rPr>
              <w:t>con micrófono en la mano.</w:t>
            </w:r>
          </w:p>
        </w:tc>
      </w:tr>
      <w:tr w:rsidR="000F3CAC" w:rsidRPr="000F3CAC" w14:paraId="44C288CA" w14:textId="77777777" w:rsidTr="00016C25">
        <w:tc>
          <w:tcPr>
            <w:tcW w:w="2518" w:type="dxa"/>
          </w:tcPr>
          <w:p w14:paraId="4CC88D37" w14:textId="77777777" w:rsidR="000F3CAC" w:rsidRPr="000F3CAC" w:rsidRDefault="000F3CAC" w:rsidP="000F3CAC">
            <w:pPr>
              <w:rPr>
                <w:rFonts w:ascii="Times New Roman" w:hAnsi="Times New Roman" w:cs="Times New Roman"/>
                <w:color w:val="000000"/>
                <w:lang w:val="es-ES"/>
              </w:rPr>
            </w:pPr>
            <w:r w:rsidRPr="000F3CAC">
              <w:rPr>
                <w:rFonts w:ascii="Times New Roman" w:hAnsi="Times New Roman" w:cs="Times New Roman"/>
                <w:b/>
                <w:color w:val="000000"/>
                <w:lang w:val="es-ES"/>
              </w:rPr>
              <w:t>Código Shutterstock (o URL o la ruta en AulaPlaneta)</w:t>
            </w:r>
          </w:p>
        </w:tc>
        <w:tc>
          <w:tcPr>
            <w:tcW w:w="6515" w:type="dxa"/>
          </w:tcPr>
          <w:p w14:paraId="2230CA03" w14:textId="77777777" w:rsidR="000F3CAC" w:rsidRPr="000F3CAC" w:rsidRDefault="002F7C07" w:rsidP="000F3CAC">
            <w:pPr>
              <w:rPr>
                <w:rFonts w:ascii="Times New Roman" w:hAnsi="Times New Roman" w:cs="Times New Roman"/>
                <w:color w:val="000000"/>
                <w:lang w:val="es-ES"/>
              </w:rPr>
            </w:pPr>
            <w:hyperlink r:id="rId34" w:history="1">
              <w:r w:rsidR="000F3CAC" w:rsidRPr="000F3CAC">
                <w:rPr>
                  <w:rStyle w:val="Hipervnculo"/>
                  <w:rFonts w:ascii="Times New Roman" w:hAnsi="Times New Roman" w:cs="Times New Roman"/>
                  <w:color w:val="C2E1ED"/>
                  <w:shd w:val="clear" w:color="auto" w:fill="222222"/>
                </w:rPr>
                <w:t>332889977</w:t>
              </w:r>
            </w:hyperlink>
          </w:p>
        </w:tc>
      </w:tr>
      <w:tr w:rsidR="000F3CAC" w:rsidRPr="000F3CAC" w14:paraId="0E131F0B" w14:textId="77777777" w:rsidTr="00016C25">
        <w:tc>
          <w:tcPr>
            <w:tcW w:w="2518" w:type="dxa"/>
          </w:tcPr>
          <w:p w14:paraId="760693F5" w14:textId="77777777" w:rsidR="000F3CAC" w:rsidRPr="000F3CAC" w:rsidRDefault="000F3CAC" w:rsidP="000F3CAC">
            <w:pPr>
              <w:rPr>
                <w:rFonts w:ascii="Times New Roman" w:hAnsi="Times New Roman" w:cs="Times New Roman"/>
                <w:color w:val="000000"/>
                <w:lang w:val="es-ES"/>
              </w:rPr>
            </w:pPr>
            <w:r w:rsidRPr="000F3CAC">
              <w:rPr>
                <w:rFonts w:ascii="Times New Roman" w:hAnsi="Times New Roman" w:cs="Times New Roman"/>
                <w:b/>
                <w:color w:val="000000"/>
                <w:lang w:val="es-ES"/>
              </w:rPr>
              <w:t>Pie de imagen</w:t>
            </w:r>
          </w:p>
        </w:tc>
        <w:tc>
          <w:tcPr>
            <w:tcW w:w="6515" w:type="dxa"/>
          </w:tcPr>
          <w:p w14:paraId="75671164" w14:textId="7DA9D3BB" w:rsidR="000F3CAC" w:rsidRPr="000F3CAC" w:rsidRDefault="000F3CAC" w:rsidP="00AB0D84">
            <w:pPr>
              <w:rPr>
                <w:rFonts w:ascii="Times New Roman" w:hAnsi="Times New Roman" w:cs="Times New Roman"/>
                <w:color w:val="000000"/>
                <w:lang w:val="es-ES"/>
              </w:rPr>
              <w:pPrChange w:id="2289" w:author="Cris Pineda" w:date="2016-02-09T00:59:00Z">
                <w:pPr/>
              </w:pPrChange>
            </w:pPr>
            <w:r w:rsidRPr="000F3CAC">
              <w:rPr>
                <w:rFonts w:ascii="Times New Roman" w:hAnsi="Times New Roman" w:cs="Times New Roman"/>
                <w:color w:val="000000"/>
                <w:lang w:val="es-ES"/>
              </w:rPr>
              <w:t xml:space="preserve">Entrevista a un personaje famoso de tu localidad (policía, bombero, alcalde o secretario de la alcaldía) sobre algún tema </w:t>
            </w:r>
            <w:r w:rsidRPr="000F3CAC">
              <w:rPr>
                <w:rFonts w:ascii="Times New Roman" w:hAnsi="Times New Roman" w:cs="Times New Roman"/>
                <w:color w:val="000000"/>
                <w:lang w:val="es-ES"/>
              </w:rPr>
              <w:lastRenderedPageBreak/>
              <w:t xml:space="preserve">que te genere interés. No olvides documentarte </w:t>
            </w:r>
            <w:del w:id="2290" w:author="PerfectoAmor" w:date="2016-02-04T11:30:00Z">
              <w:r w:rsidRPr="000F3CAC" w:rsidDel="00452E4B">
                <w:rPr>
                  <w:rFonts w:ascii="Times New Roman" w:hAnsi="Times New Roman" w:cs="Times New Roman"/>
                  <w:color w:val="000000"/>
                  <w:lang w:val="es-ES"/>
                </w:rPr>
                <w:delText xml:space="preserve">bien </w:delText>
              </w:r>
            </w:del>
            <w:r w:rsidRPr="000F3CAC">
              <w:rPr>
                <w:rFonts w:ascii="Times New Roman" w:hAnsi="Times New Roman" w:cs="Times New Roman"/>
                <w:color w:val="000000"/>
                <w:lang w:val="es-ES"/>
              </w:rPr>
              <w:t>sobre el tema y pedirle ayuda a tu profesor en la orientación y formulación de las preguntas</w:t>
            </w:r>
            <w:ins w:id="2291" w:author="PerfectoAmor" w:date="2016-02-04T11:30:00Z">
              <w:r w:rsidR="00452E4B">
                <w:rPr>
                  <w:rFonts w:ascii="Times New Roman" w:hAnsi="Times New Roman" w:cs="Times New Roman"/>
                  <w:color w:val="000000"/>
                  <w:lang w:val="es-ES"/>
                </w:rPr>
                <w:t>.</w:t>
              </w:r>
            </w:ins>
            <w:r w:rsidRPr="000F3CAC">
              <w:rPr>
                <w:rFonts w:ascii="Times New Roman" w:hAnsi="Times New Roman" w:cs="Times New Roman"/>
                <w:color w:val="000000"/>
                <w:lang w:val="es-ES"/>
              </w:rPr>
              <w:t xml:space="preserve"> </w:t>
            </w:r>
            <w:del w:id="2292" w:author="PerfectoAmor" w:date="2016-02-04T11:30:00Z">
              <w:r w:rsidRPr="000F3CAC" w:rsidDel="00452E4B">
                <w:rPr>
                  <w:rFonts w:ascii="Times New Roman" w:hAnsi="Times New Roman" w:cs="Times New Roman"/>
                  <w:color w:val="000000"/>
                  <w:lang w:val="es-ES"/>
                </w:rPr>
                <w:delText xml:space="preserve">que redactaste con anticipación. </w:delText>
              </w:r>
            </w:del>
            <w:r w:rsidRPr="000F3CAC">
              <w:rPr>
                <w:rFonts w:ascii="Times New Roman" w:hAnsi="Times New Roman" w:cs="Times New Roman"/>
                <w:color w:val="000000"/>
                <w:lang w:val="es-ES"/>
              </w:rPr>
              <w:t xml:space="preserve">Recuerda </w:t>
            </w:r>
            <w:del w:id="2293" w:author="Cris Pineda" w:date="2016-02-09T00:58:00Z">
              <w:r w:rsidRPr="000F3CAC" w:rsidDel="00AB0D84">
                <w:rPr>
                  <w:rFonts w:ascii="Times New Roman" w:hAnsi="Times New Roman" w:cs="Times New Roman"/>
                  <w:color w:val="000000"/>
                  <w:lang w:val="es-ES"/>
                </w:rPr>
                <w:delText xml:space="preserve">usar una videograbadora para </w:delText>
              </w:r>
            </w:del>
            <w:del w:id="2294" w:author="Cris Pineda" w:date="2016-02-09T00:59:00Z">
              <w:r w:rsidRPr="000F3CAC" w:rsidDel="00AB0D84">
                <w:rPr>
                  <w:rFonts w:ascii="Times New Roman" w:hAnsi="Times New Roman" w:cs="Times New Roman"/>
                  <w:color w:val="000000"/>
                  <w:lang w:val="es-ES"/>
                </w:rPr>
                <w:delText>documentar</w:delText>
              </w:r>
            </w:del>
            <w:ins w:id="2295" w:author="Cris Pineda" w:date="2016-02-09T00:59:00Z">
              <w:r w:rsidR="00AB0D84">
                <w:rPr>
                  <w:rFonts w:ascii="Times New Roman" w:hAnsi="Times New Roman" w:cs="Times New Roman"/>
                  <w:color w:val="000000"/>
                  <w:lang w:val="es-ES"/>
                </w:rPr>
                <w:t>registrar</w:t>
              </w:r>
            </w:ins>
            <w:r w:rsidRPr="000F3CAC">
              <w:rPr>
                <w:rFonts w:ascii="Times New Roman" w:hAnsi="Times New Roman" w:cs="Times New Roman"/>
                <w:color w:val="000000"/>
                <w:lang w:val="es-ES"/>
              </w:rPr>
              <w:t xml:space="preserve"> todo lo dicho por tu entrevistado. </w:t>
            </w:r>
          </w:p>
        </w:tc>
      </w:tr>
    </w:tbl>
    <w:p w14:paraId="0E9AAA43" w14:textId="77777777" w:rsidR="000F3CAC" w:rsidRPr="002009A6" w:rsidRDefault="000F3CAC" w:rsidP="000F3CAC">
      <w:pPr>
        <w:rPr>
          <w:rStyle w:val="Hipervnculo"/>
          <w:rFonts w:ascii="Times New Roman" w:hAnsi="Times New Roman" w:cs="Times New Roman"/>
          <w:b/>
        </w:rPr>
      </w:pPr>
    </w:p>
    <w:p w14:paraId="14759AE7" w14:textId="77777777" w:rsidR="00B84858" w:rsidRPr="000F3CAC" w:rsidRDefault="00B84858" w:rsidP="00B84858">
      <w:pPr>
        <w:rPr>
          <w:ins w:id="2296" w:author="Cris Pineda" w:date="2016-02-09T00:53:00Z"/>
          <w:rFonts w:ascii="Times New Roman" w:hAnsi="Times New Roman" w:cs="Times New Roman"/>
          <w:highlight w:val="yellow"/>
        </w:rPr>
      </w:pPr>
      <w:ins w:id="2297" w:author="Cris Pineda" w:date="2016-02-09T00:53:00Z">
        <w:r w:rsidRPr="000F3CAC">
          <w:rPr>
            <w:rFonts w:ascii="Times New Roman" w:hAnsi="Times New Roman" w:cs="Times New Roman"/>
          </w:rPr>
          <w:t xml:space="preserve">Si quieres conocer más sobre </w:t>
        </w:r>
        <w:r>
          <w:rPr>
            <w:rFonts w:ascii="Times New Roman" w:hAnsi="Times New Roman" w:cs="Times New Roman"/>
          </w:rPr>
          <w:t>la preparación de una</w:t>
        </w:r>
        <w:r w:rsidRPr="000F3CAC">
          <w:rPr>
            <w:rFonts w:ascii="Times New Roman" w:hAnsi="Times New Roman" w:cs="Times New Roman"/>
          </w:rPr>
          <w:t xml:space="preserve"> entrevista, </w:t>
        </w:r>
        <w:r>
          <w:rPr>
            <w:rFonts w:ascii="Times New Roman" w:hAnsi="Times New Roman" w:cs="Times New Roman"/>
          </w:rPr>
          <w:t xml:space="preserve">revisa </w:t>
        </w:r>
        <w:r w:rsidRPr="000F3CAC">
          <w:rPr>
            <w:rFonts w:ascii="Times New Roman" w:hAnsi="Times New Roman" w:cs="Times New Roman"/>
          </w:rPr>
          <w:t xml:space="preserve">el siguiente enlace y aprende más sobre </w:t>
        </w:r>
        <w:r>
          <w:rPr>
            <w:rFonts w:ascii="Times New Roman" w:hAnsi="Times New Roman" w:cs="Times New Roman"/>
          </w:rPr>
          <w:t>este tipo de texto periodístico</w:t>
        </w:r>
        <w:r w:rsidRPr="000F3CAC">
          <w:rPr>
            <w:rFonts w:ascii="Times New Roman" w:hAnsi="Times New Roman" w:cs="Times New Roman"/>
          </w:rPr>
          <w:t xml:space="preserve"> [</w:t>
        </w:r>
        <w:r>
          <w:fldChar w:fldCharType="begin"/>
        </w:r>
        <w:r>
          <w:instrText>HYPERLINK "http://estudiantes.elpais.com/descargas/consejo_entrevista.pdf"</w:instrText>
        </w:r>
        <w:r>
          <w:fldChar w:fldCharType="separate"/>
        </w:r>
        <w:r w:rsidRPr="000F3CAC">
          <w:rPr>
            <w:rStyle w:val="Hipervnculo"/>
            <w:rFonts w:ascii="Times New Roman" w:hAnsi="Times New Roman" w:cs="Times New Roman"/>
          </w:rPr>
          <w:t>VER</w:t>
        </w:r>
        <w:r>
          <w:rPr>
            <w:rStyle w:val="Hipervnculo"/>
            <w:rFonts w:ascii="Times New Roman" w:hAnsi="Times New Roman" w:cs="Times New Roman"/>
          </w:rPr>
          <w:fldChar w:fldCharType="end"/>
        </w:r>
        <w:r w:rsidRPr="001F12CF">
          <w:rPr>
            <w:rFonts w:ascii="Times New Roman" w:hAnsi="Times New Roman" w:cs="Times New Roman"/>
          </w:rPr>
          <w:t>].</w:t>
        </w:r>
      </w:ins>
    </w:p>
    <w:p w14:paraId="72B13CC7" w14:textId="77777777" w:rsidR="00B84858" w:rsidRPr="000F3CAC" w:rsidRDefault="00B84858" w:rsidP="00B84858">
      <w:pPr>
        <w:rPr>
          <w:ins w:id="2298" w:author="Cris Pineda" w:date="2016-02-09T00:53:00Z"/>
          <w:rFonts w:ascii="Times New Roman" w:hAnsi="Times New Roman" w:cs="Times New Roman"/>
          <w:highlight w:val="yellow"/>
        </w:rPr>
      </w:pPr>
    </w:p>
    <w:tbl>
      <w:tblPr>
        <w:tblStyle w:val="Tablaconcuadrcula2"/>
        <w:tblW w:w="0" w:type="auto"/>
        <w:tblLook w:val="04A0" w:firstRow="1" w:lastRow="0" w:firstColumn="1" w:lastColumn="0" w:noHBand="0" w:noVBand="1"/>
      </w:tblPr>
      <w:tblGrid>
        <w:gridCol w:w="2488"/>
        <w:gridCol w:w="6340"/>
      </w:tblGrid>
      <w:tr w:rsidR="00B84858" w:rsidRPr="000F3CAC" w14:paraId="7AD657CE" w14:textId="77777777" w:rsidTr="003976A0">
        <w:trPr>
          <w:ins w:id="2299" w:author="Cris Pineda" w:date="2016-02-09T00:53:00Z"/>
        </w:trPr>
        <w:tc>
          <w:tcPr>
            <w:tcW w:w="8978" w:type="dxa"/>
            <w:gridSpan w:val="2"/>
            <w:shd w:val="clear" w:color="auto" w:fill="000000" w:themeFill="text1"/>
          </w:tcPr>
          <w:p w14:paraId="2FCD878F" w14:textId="77777777" w:rsidR="00B84858" w:rsidRPr="000F3CAC" w:rsidRDefault="00B84858" w:rsidP="003976A0">
            <w:pPr>
              <w:jc w:val="center"/>
              <w:rPr>
                <w:ins w:id="2300" w:author="Cris Pineda" w:date="2016-02-09T00:53:00Z"/>
                <w:rFonts w:ascii="Times New Roman" w:hAnsi="Times New Roman" w:cs="Times New Roman"/>
                <w:b/>
                <w:color w:val="FFFFFF" w:themeColor="background1"/>
              </w:rPr>
            </w:pPr>
            <w:ins w:id="2301" w:author="Cris Pineda" w:date="2016-02-09T00:53:00Z">
              <w:r w:rsidRPr="000F3CAC">
                <w:rPr>
                  <w:rFonts w:ascii="Times New Roman" w:hAnsi="Times New Roman" w:cs="Times New Roman"/>
                  <w:b/>
                  <w:color w:val="FFFFFF" w:themeColor="background1"/>
                </w:rPr>
                <w:t>Destacado</w:t>
              </w:r>
            </w:ins>
          </w:p>
        </w:tc>
      </w:tr>
      <w:tr w:rsidR="00B84858" w:rsidRPr="000F3CAC" w14:paraId="3E848700" w14:textId="77777777" w:rsidTr="003976A0">
        <w:trPr>
          <w:ins w:id="2302" w:author="Cris Pineda" w:date="2016-02-09T00:53:00Z"/>
        </w:trPr>
        <w:tc>
          <w:tcPr>
            <w:tcW w:w="2518" w:type="dxa"/>
          </w:tcPr>
          <w:p w14:paraId="0BF37865" w14:textId="77777777" w:rsidR="00B84858" w:rsidRPr="000F3CAC" w:rsidRDefault="00B84858" w:rsidP="003976A0">
            <w:pPr>
              <w:rPr>
                <w:ins w:id="2303" w:author="Cris Pineda" w:date="2016-02-09T00:53:00Z"/>
                <w:rFonts w:ascii="Times New Roman" w:hAnsi="Times New Roman" w:cs="Times New Roman"/>
                <w:b/>
              </w:rPr>
            </w:pPr>
            <w:ins w:id="2304" w:author="Cris Pineda" w:date="2016-02-09T00:53:00Z">
              <w:r w:rsidRPr="000F3CAC">
                <w:rPr>
                  <w:rFonts w:ascii="Times New Roman" w:hAnsi="Times New Roman" w:cs="Times New Roman"/>
                  <w:b/>
                </w:rPr>
                <w:t>Título</w:t>
              </w:r>
            </w:ins>
          </w:p>
        </w:tc>
        <w:tc>
          <w:tcPr>
            <w:tcW w:w="6460" w:type="dxa"/>
          </w:tcPr>
          <w:p w14:paraId="165E663A" w14:textId="77777777" w:rsidR="00B84858" w:rsidRPr="000F3CAC" w:rsidRDefault="00B84858" w:rsidP="003976A0">
            <w:pPr>
              <w:rPr>
                <w:ins w:id="2305" w:author="Cris Pineda" w:date="2016-02-09T00:53:00Z"/>
                <w:rFonts w:ascii="Times New Roman" w:hAnsi="Times New Roman" w:cs="Times New Roman"/>
                <w:b/>
              </w:rPr>
            </w:pPr>
            <w:ins w:id="2306" w:author="Cris Pineda" w:date="2016-02-09T00:53:00Z">
              <w:r>
                <w:rPr>
                  <w:rFonts w:ascii="Times New Roman" w:hAnsi="Times New Roman" w:cs="Times New Roman"/>
                  <w:b/>
                </w:rPr>
                <w:t>La presentación de una entrevista</w:t>
              </w:r>
            </w:ins>
          </w:p>
        </w:tc>
      </w:tr>
      <w:tr w:rsidR="00B84858" w:rsidRPr="000F3CAC" w14:paraId="06065FD8" w14:textId="77777777" w:rsidTr="003976A0">
        <w:trPr>
          <w:ins w:id="2307" w:author="Cris Pineda" w:date="2016-02-09T00:53:00Z"/>
        </w:trPr>
        <w:tc>
          <w:tcPr>
            <w:tcW w:w="2518" w:type="dxa"/>
          </w:tcPr>
          <w:p w14:paraId="7D3BF339" w14:textId="77777777" w:rsidR="00B84858" w:rsidRPr="000F3CAC" w:rsidRDefault="00B84858" w:rsidP="003976A0">
            <w:pPr>
              <w:rPr>
                <w:ins w:id="2308" w:author="Cris Pineda" w:date="2016-02-09T00:53:00Z"/>
                <w:rFonts w:ascii="Times New Roman" w:hAnsi="Times New Roman" w:cs="Times New Roman"/>
              </w:rPr>
            </w:pPr>
            <w:ins w:id="2309" w:author="Cris Pineda" w:date="2016-02-09T00:53:00Z">
              <w:r w:rsidRPr="000F3CAC">
                <w:rPr>
                  <w:rFonts w:ascii="Times New Roman" w:hAnsi="Times New Roman" w:cs="Times New Roman"/>
                  <w:b/>
                </w:rPr>
                <w:t>Contenido</w:t>
              </w:r>
            </w:ins>
          </w:p>
        </w:tc>
        <w:tc>
          <w:tcPr>
            <w:tcW w:w="6460" w:type="dxa"/>
          </w:tcPr>
          <w:p w14:paraId="7FEEC4F1" w14:textId="3B97C3F0" w:rsidR="00B84858" w:rsidRPr="000F3CAC" w:rsidRDefault="00B84858" w:rsidP="00F71643">
            <w:pPr>
              <w:rPr>
                <w:ins w:id="2310" w:author="Cris Pineda" w:date="2016-02-09T00:53:00Z"/>
                <w:rFonts w:ascii="Times New Roman" w:hAnsi="Times New Roman" w:cs="Times New Roman"/>
                <w:lang w:val="es-MX"/>
              </w:rPr>
              <w:pPrChange w:id="2311" w:author="Cris Pineda" w:date="2016-02-09T00:55:00Z">
                <w:pPr/>
              </w:pPrChange>
            </w:pPr>
            <w:ins w:id="2312" w:author="Cris Pineda" w:date="2016-02-09T00:53:00Z">
              <w:r>
                <w:rPr>
                  <w:rFonts w:ascii="Times New Roman" w:hAnsi="Times New Roman" w:cs="Times New Roman"/>
                </w:rPr>
                <w:t xml:space="preserve">Recuerda que para que puedas publicar una entrevista, necesitas revisarla y editarla, teniendo en cuenta la estructura de este tipo de textos y </w:t>
              </w:r>
            </w:ins>
            <w:ins w:id="2313" w:author="Cris Pineda" w:date="2016-02-09T00:54:00Z">
              <w:r w:rsidR="00F71643">
                <w:rPr>
                  <w:rFonts w:ascii="Times New Roman" w:hAnsi="Times New Roman" w:cs="Times New Roman"/>
                </w:rPr>
                <w:t xml:space="preserve">buscando lograr un </w:t>
              </w:r>
            </w:ins>
            <w:ins w:id="2314" w:author="Cris Pineda" w:date="2016-02-09T00:53:00Z">
              <w:r>
                <w:rPr>
                  <w:rFonts w:ascii="Times New Roman" w:hAnsi="Times New Roman" w:cs="Times New Roman"/>
                </w:rPr>
                <w:t xml:space="preserve">producto claro </w:t>
              </w:r>
            </w:ins>
            <w:ins w:id="2315" w:author="Cris Pineda" w:date="2016-02-09T00:55:00Z">
              <w:r w:rsidR="00F71643">
                <w:rPr>
                  <w:rFonts w:ascii="Times New Roman" w:hAnsi="Times New Roman" w:cs="Times New Roman"/>
                </w:rPr>
                <w:t xml:space="preserve">y agradable </w:t>
              </w:r>
            </w:ins>
            <w:ins w:id="2316" w:author="Cris Pineda" w:date="2016-02-09T00:53:00Z">
              <w:r w:rsidR="00F71643">
                <w:rPr>
                  <w:rFonts w:ascii="Times New Roman" w:hAnsi="Times New Roman" w:cs="Times New Roman"/>
                </w:rPr>
                <w:t>para tus</w:t>
              </w:r>
              <w:r>
                <w:rPr>
                  <w:rFonts w:ascii="Times New Roman" w:hAnsi="Times New Roman" w:cs="Times New Roman"/>
                </w:rPr>
                <w:t xml:space="preserve"> espectadores </w:t>
              </w:r>
            </w:ins>
            <w:ins w:id="2317" w:author="Cris Pineda" w:date="2016-02-09T00:55:00Z">
              <w:r w:rsidR="00F71643">
                <w:rPr>
                  <w:rFonts w:ascii="Times New Roman" w:hAnsi="Times New Roman" w:cs="Times New Roman"/>
                </w:rPr>
                <w:t>o lectores</w:t>
              </w:r>
            </w:ins>
            <w:ins w:id="2318" w:author="Cris Pineda" w:date="2016-02-09T00:53:00Z">
              <w:r w:rsidRPr="00AA794F">
                <w:rPr>
                  <w:rFonts w:ascii="Times New Roman" w:hAnsi="Times New Roman" w:cs="Times New Roman"/>
                </w:rPr>
                <w:t>.</w:t>
              </w:r>
              <w:r w:rsidRPr="000F3CAC">
                <w:rPr>
                  <w:rFonts w:ascii="Times New Roman" w:hAnsi="Times New Roman" w:cs="Times New Roman"/>
                </w:rPr>
                <w:t xml:space="preserve"> </w:t>
              </w:r>
            </w:ins>
          </w:p>
        </w:tc>
      </w:tr>
    </w:tbl>
    <w:p w14:paraId="32E27D40" w14:textId="77777777" w:rsidR="00B84858" w:rsidRDefault="00B84858" w:rsidP="000F3CAC">
      <w:pPr>
        <w:rPr>
          <w:ins w:id="2319" w:author="Cris Pineda" w:date="2016-02-09T00:53:00Z"/>
          <w:rFonts w:ascii="Times New Roman" w:hAnsi="Times New Roman" w:cs="Times New Roman"/>
          <w:b/>
          <w:highlight w:val="yellow"/>
          <w:lang w:val="es-ES"/>
        </w:rPr>
      </w:pPr>
    </w:p>
    <w:p w14:paraId="5E8287D5" w14:textId="77777777" w:rsidR="000F3CAC" w:rsidRPr="000F3CAC" w:rsidRDefault="000F3CAC" w:rsidP="000F3CAC">
      <w:pPr>
        <w:rPr>
          <w:rFonts w:ascii="Times New Roman" w:hAnsi="Times New Roman" w:cs="Times New Roman"/>
          <w:lang w:val="es-ES"/>
        </w:rPr>
      </w:pPr>
      <w:r w:rsidRPr="002009A6">
        <w:rPr>
          <w:rFonts w:ascii="Times New Roman" w:hAnsi="Times New Roman" w:cs="Times New Roman"/>
          <w:b/>
          <w:highlight w:val="yellow"/>
          <w:lang w:val="es-ES"/>
        </w:rPr>
        <w:t>[SECCIÓN 2]</w:t>
      </w:r>
      <w:r w:rsidRPr="002009A6">
        <w:rPr>
          <w:rFonts w:ascii="Times New Roman" w:hAnsi="Times New Roman" w:cs="Times New Roman"/>
          <w:b/>
          <w:lang w:val="es-ES"/>
        </w:rPr>
        <w:t xml:space="preserve"> </w:t>
      </w:r>
      <w:r w:rsidRPr="000F3CAC">
        <w:rPr>
          <w:rFonts w:ascii="Times New Roman" w:hAnsi="Times New Roman" w:cs="Times New Roman"/>
          <w:b/>
          <w:lang w:val="es-ES"/>
        </w:rPr>
        <w:t>6.3 Consolidación</w:t>
      </w:r>
    </w:p>
    <w:p w14:paraId="50A1D8C2" w14:textId="77777777" w:rsidR="000F3CAC" w:rsidRPr="000F3CAC" w:rsidRDefault="000F3CAC" w:rsidP="000F3CAC">
      <w:pPr>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473"/>
        <w:gridCol w:w="6355"/>
      </w:tblGrid>
      <w:tr w:rsidR="000F3CAC" w:rsidRPr="000F3CAC" w14:paraId="28BD8861" w14:textId="77777777" w:rsidTr="00016C25">
        <w:tc>
          <w:tcPr>
            <w:tcW w:w="9033" w:type="dxa"/>
            <w:gridSpan w:val="2"/>
            <w:shd w:val="clear" w:color="auto" w:fill="000000" w:themeFill="text1"/>
          </w:tcPr>
          <w:p w14:paraId="6C057745" w14:textId="77777777" w:rsidR="000F3CAC" w:rsidRPr="000F3CAC" w:rsidRDefault="000F3CAC" w:rsidP="000F3CAC">
            <w:pPr>
              <w:rPr>
                <w:rFonts w:ascii="Times New Roman" w:hAnsi="Times New Roman" w:cs="Times New Roman"/>
                <w:b/>
                <w:color w:val="FFFFFF" w:themeColor="background1"/>
              </w:rPr>
            </w:pPr>
            <w:r w:rsidRPr="000F3CAC">
              <w:rPr>
                <w:rFonts w:ascii="Times New Roman" w:hAnsi="Times New Roman" w:cs="Times New Roman"/>
                <w:b/>
                <w:color w:val="FFFFFF" w:themeColor="background1"/>
              </w:rPr>
              <w:t>Practica: recurso nuevo</w:t>
            </w:r>
          </w:p>
        </w:tc>
      </w:tr>
      <w:tr w:rsidR="000F3CAC" w:rsidRPr="000F3CAC" w14:paraId="41F30E13" w14:textId="77777777" w:rsidTr="00016C25">
        <w:tc>
          <w:tcPr>
            <w:tcW w:w="2518" w:type="dxa"/>
          </w:tcPr>
          <w:p w14:paraId="0A25C3E3" w14:textId="77777777" w:rsidR="000F3CAC" w:rsidRPr="000F3CAC" w:rsidRDefault="000F3CAC" w:rsidP="000F3CAC">
            <w:pPr>
              <w:rPr>
                <w:rFonts w:ascii="Times New Roman" w:hAnsi="Times New Roman" w:cs="Times New Roman"/>
                <w:b/>
                <w:color w:val="000000"/>
              </w:rPr>
            </w:pPr>
            <w:r w:rsidRPr="000F3CAC">
              <w:rPr>
                <w:rFonts w:ascii="Times New Roman" w:hAnsi="Times New Roman" w:cs="Times New Roman"/>
                <w:b/>
                <w:color w:val="000000"/>
              </w:rPr>
              <w:t>Código</w:t>
            </w:r>
          </w:p>
        </w:tc>
        <w:tc>
          <w:tcPr>
            <w:tcW w:w="6515" w:type="dxa"/>
          </w:tcPr>
          <w:p w14:paraId="65D89C5A" w14:textId="62BA6FBA" w:rsidR="000F3CAC" w:rsidRPr="000F3CAC" w:rsidRDefault="000F3CAC" w:rsidP="000F3CAC">
            <w:pPr>
              <w:rPr>
                <w:rFonts w:ascii="Times New Roman" w:hAnsi="Times New Roman" w:cs="Times New Roman"/>
                <w:b/>
                <w:color w:val="000000"/>
              </w:rPr>
            </w:pPr>
            <w:r w:rsidRPr="000F3CAC">
              <w:rPr>
                <w:rFonts w:ascii="Times New Roman" w:hAnsi="Times New Roman" w:cs="Times New Roman"/>
                <w:color w:val="000000"/>
              </w:rPr>
              <w:t>LE_06_05_CO_REC</w:t>
            </w:r>
            <w:r w:rsidR="004313AE">
              <w:rPr>
                <w:rFonts w:ascii="Times New Roman" w:hAnsi="Times New Roman" w:cs="Times New Roman"/>
                <w:color w:val="000000"/>
              </w:rPr>
              <w:t>320</w:t>
            </w:r>
          </w:p>
        </w:tc>
      </w:tr>
      <w:tr w:rsidR="000F3CAC" w:rsidRPr="000F3CAC" w14:paraId="78BA8F80" w14:textId="77777777" w:rsidTr="00016C25">
        <w:tc>
          <w:tcPr>
            <w:tcW w:w="2518" w:type="dxa"/>
          </w:tcPr>
          <w:p w14:paraId="246FBF87" w14:textId="77777777" w:rsidR="000F3CAC" w:rsidRPr="000F3CAC" w:rsidRDefault="000F3CAC" w:rsidP="000F3CAC">
            <w:pPr>
              <w:rPr>
                <w:rFonts w:ascii="Times New Roman" w:hAnsi="Times New Roman" w:cs="Times New Roman"/>
                <w:color w:val="000000"/>
              </w:rPr>
            </w:pPr>
            <w:r w:rsidRPr="000F3CAC">
              <w:rPr>
                <w:rFonts w:ascii="Times New Roman" w:hAnsi="Times New Roman" w:cs="Times New Roman"/>
                <w:b/>
                <w:color w:val="000000"/>
              </w:rPr>
              <w:t>Título</w:t>
            </w:r>
          </w:p>
        </w:tc>
        <w:tc>
          <w:tcPr>
            <w:tcW w:w="6515" w:type="dxa"/>
          </w:tcPr>
          <w:p w14:paraId="6E13629A" w14:textId="6BD4EDFA" w:rsidR="000F3CAC" w:rsidRPr="000F3CAC" w:rsidRDefault="004313AE" w:rsidP="000F3CAC">
            <w:pPr>
              <w:rPr>
                <w:rFonts w:ascii="Times New Roman" w:hAnsi="Times New Roman" w:cs="Times New Roman"/>
              </w:rPr>
            </w:pPr>
            <w:r w:rsidRPr="004313AE">
              <w:rPr>
                <w:rFonts w:ascii="Times New Roman" w:hAnsi="Times New Roman" w:cs="Times New Roman"/>
              </w:rPr>
              <w:t>Refuerza tu aprendizaje: La redacción de una entrevista</w:t>
            </w:r>
          </w:p>
        </w:tc>
      </w:tr>
      <w:tr w:rsidR="000F3CAC" w:rsidRPr="000F3CAC" w14:paraId="72D5E30F" w14:textId="77777777" w:rsidTr="00016C25">
        <w:tc>
          <w:tcPr>
            <w:tcW w:w="2518" w:type="dxa"/>
          </w:tcPr>
          <w:p w14:paraId="28200E86" w14:textId="77777777" w:rsidR="000F3CAC" w:rsidRPr="000F3CAC" w:rsidRDefault="000F3CAC" w:rsidP="000F3CAC">
            <w:pPr>
              <w:rPr>
                <w:rFonts w:ascii="Times New Roman" w:hAnsi="Times New Roman" w:cs="Times New Roman"/>
                <w:color w:val="000000"/>
              </w:rPr>
            </w:pPr>
            <w:r w:rsidRPr="000F3CAC">
              <w:rPr>
                <w:rFonts w:ascii="Times New Roman" w:hAnsi="Times New Roman" w:cs="Times New Roman"/>
                <w:b/>
                <w:color w:val="000000"/>
              </w:rPr>
              <w:t>Descripción</w:t>
            </w:r>
          </w:p>
        </w:tc>
        <w:tc>
          <w:tcPr>
            <w:tcW w:w="6515" w:type="dxa"/>
          </w:tcPr>
          <w:p w14:paraId="70D9E93E" w14:textId="73CDB452" w:rsidR="000F3CAC" w:rsidRPr="000F3CAC" w:rsidRDefault="004313AE" w:rsidP="000F3CAC">
            <w:pPr>
              <w:rPr>
                <w:rFonts w:ascii="Times New Roman" w:hAnsi="Times New Roman" w:cs="Times New Roman"/>
                <w:color w:val="000000"/>
              </w:rPr>
            </w:pPr>
            <w:r w:rsidRPr="004313AE">
              <w:rPr>
                <w:rFonts w:ascii="Times New Roman" w:hAnsi="Times New Roman" w:cs="Times New Roman"/>
                <w:color w:val="000000"/>
              </w:rPr>
              <w:t>Actividad de reflexión sobre los pasos necesarios para redactar entrevistas</w:t>
            </w:r>
          </w:p>
        </w:tc>
      </w:tr>
    </w:tbl>
    <w:p w14:paraId="1274BA40" w14:textId="77777777" w:rsidR="000F3CAC" w:rsidRPr="000F3CAC" w:rsidRDefault="000F3CAC" w:rsidP="000F3CAC">
      <w:pPr>
        <w:rPr>
          <w:rFonts w:ascii="Times New Roman" w:hAnsi="Times New Roman" w:cs="Times New Roman"/>
        </w:rPr>
      </w:pPr>
    </w:p>
    <w:p w14:paraId="2319F036" w14:textId="55280238" w:rsidR="000F3CAC" w:rsidRPr="002009A6" w:rsidRDefault="000F3CAC" w:rsidP="000F3CAC">
      <w:pPr>
        <w:rPr>
          <w:rFonts w:ascii="Times New Roman" w:hAnsi="Times New Roman" w:cs="Times New Roman"/>
          <w:b/>
          <w:lang w:val="es-ES"/>
        </w:rPr>
      </w:pPr>
      <w:r w:rsidRPr="002009A6">
        <w:rPr>
          <w:rFonts w:ascii="Times New Roman" w:hAnsi="Times New Roman" w:cs="Times New Roman"/>
          <w:b/>
          <w:highlight w:val="yellow"/>
          <w:lang w:val="es-ES"/>
        </w:rPr>
        <w:t>[SECCIÓN 1]</w:t>
      </w:r>
      <w:r w:rsidRPr="002009A6">
        <w:rPr>
          <w:rFonts w:ascii="Times New Roman" w:hAnsi="Times New Roman" w:cs="Times New Roman"/>
          <w:b/>
          <w:lang w:val="es-ES"/>
        </w:rPr>
        <w:t xml:space="preserve"> 7</w:t>
      </w:r>
      <w:del w:id="2320" w:author="PerfectoAmor" w:date="2016-02-04T17:19:00Z">
        <w:r w:rsidRPr="002009A6" w:rsidDel="005449AA">
          <w:rPr>
            <w:rFonts w:ascii="Times New Roman" w:hAnsi="Times New Roman" w:cs="Times New Roman"/>
            <w:b/>
            <w:lang w:val="es-ES"/>
          </w:rPr>
          <w:delText>.</w:delText>
        </w:r>
      </w:del>
      <w:r w:rsidRPr="002009A6">
        <w:rPr>
          <w:rFonts w:ascii="Times New Roman" w:hAnsi="Times New Roman" w:cs="Times New Roman"/>
          <w:b/>
          <w:lang w:val="es-ES"/>
        </w:rPr>
        <w:t xml:space="preserve"> Competencias</w:t>
      </w:r>
    </w:p>
    <w:p w14:paraId="3520FB9E" w14:textId="77777777" w:rsidR="000F3CAC" w:rsidRPr="000F3CAC" w:rsidRDefault="000F3CAC" w:rsidP="000F3CAC">
      <w:pPr>
        <w:rPr>
          <w:rFonts w:ascii="Times New Roman" w:hAnsi="Times New Roman" w:cs="Times New Roman"/>
          <w:b/>
          <w:lang w:val="es-ES"/>
        </w:rPr>
      </w:pPr>
    </w:p>
    <w:tbl>
      <w:tblPr>
        <w:tblStyle w:val="Tablaconcuadrcula"/>
        <w:tblW w:w="0" w:type="auto"/>
        <w:tblLook w:val="04A0" w:firstRow="1" w:lastRow="0" w:firstColumn="1" w:lastColumn="0" w:noHBand="0" w:noVBand="1"/>
      </w:tblPr>
      <w:tblGrid>
        <w:gridCol w:w="2473"/>
        <w:gridCol w:w="6355"/>
      </w:tblGrid>
      <w:tr w:rsidR="000F3CAC" w:rsidRPr="000F3CAC" w14:paraId="38EF4FF4" w14:textId="77777777" w:rsidTr="00016C25">
        <w:tc>
          <w:tcPr>
            <w:tcW w:w="9033" w:type="dxa"/>
            <w:gridSpan w:val="2"/>
            <w:shd w:val="clear" w:color="auto" w:fill="000000" w:themeFill="text1"/>
          </w:tcPr>
          <w:p w14:paraId="4D61B87C" w14:textId="77777777" w:rsidR="000F3CAC" w:rsidRPr="000F3CAC" w:rsidRDefault="000F3CAC">
            <w:pPr>
              <w:jc w:val="center"/>
              <w:rPr>
                <w:rFonts w:ascii="Times New Roman" w:hAnsi="Times New Roman" w:cs="Times New Roman"/>
                <w:b/>
                <w:color w:val="FFFFFF" w:themeColor="background1"/>
              </w:rPr>
              <w:pPrChange w:id="2321" w:author="PerfectoAmor" w:date="2016-02-04T11:32:00Z">
                <w:pPr/>
              </w:pPrChange>
            </w:pPr>
            <w:r w:rsidRPr="000F3CAC">
              <w:rPr>
                <w:rFonts w:ascii="Times New Roman" w:hAnsi="Times New Roman" w:cs="Times New Roman"/>
                <w:b/>
                <w:color w:val="FFFFFF" w:themeColor="background1"/>
              </w:rPr>
              <w:t>Practica: recurso nuevo</w:t>
            </w:r>
          </w:p>
        </w:tc>
      </w:tr>
      <w:tr w:rsidR="000F3CAC" w:rsidRPr="000F3CAC" w14:paraId="0265DE93" w14:textId="77777777" w:rsidTr="00016C25">
        <w:tc>
          <w:tcPr>
            <w:tcW w:w="2518" w:type="dxa"/>
          </w:tcPr>
          <w:p w14:paraId="4FDB147D" w14:textId="77777777" w:rsidR="000F3CAC" w:rsidRPr="000F3CAC" w:rsidRDefault="000F3CAC" w:rsidP="000F3CAC">
            <w:pPr>
              <w:rPr>
                <w:rFonts w:ascii="Times New Roman" w:hAnsi="Times New Roman" w:cs="Times New Roman"/>
                <w:b/>
                <w:color w:val="000000"/>
              </w:rPr>
            </w:pPr>
            <w:r w:rsidRPr="000F3CAC">
              <w:rPr>
                <w:rFonts w:ascii="Times New Roman" w:hAnsi="Times New Roman" w:cs="Times New Roman"/>
                <w:b/>
                <w:color w:val="000000"/>
              </w:rPr>
              <w:t>Código</w:t>
            </w:r>
          </w:p>
        </w:tc>
        <w:tc>
          <w:tcPr>
            <w:tcW w:w="6515" w:type="dxa"/>
          </w:tcPr>
          <w:p w14:paraId="22ADD8E0" w14:textId="796038C4" w:rsidR="000F3CAC" w:rsidRPr="000F3CAC" w:rsidRDefault="000F3CAC" w:rsidP="000F3CAC">
            <w:pPr>
              <w:rPr>
                <w:rFonts w:ascii="Times New Roman" w:hAnsi="Times New Roman" w:cs="Times New Roman"/>
                <w:b/>
                <w:color w:val="000000"/>
              </w:rPr>
            </w:pPr>
            <w:r w:rsidRPr="000F3CAC">
              <w:rPr>
                <w:rFonts w:ascii="Times New Roman" w:hAnsi="Times New Roman" w:cs="Times New Roman"/>
                <w:color w:val="000000"/>
              </w:rPr>
              <w:t>LE_06_05_CO_REC</w:t>
            </w:r>
            <w:r w:rsidR="00862B10">
              <w:rPr>
                <w:rFonts w:ascii="Times New Roman" w:hAnsi="Times New Roman" w:cs="Times New Roman"/>
                <w:color w:val="000000"/>
              </w:rPr>
              <w:t>330</w:t>
            </w:r>
          </w:p>
        </w:tc>
      </w:tr>
      <w:tr w:rsidR="000F3CAC" w:rsidRPr="000F3CAC" w14:paraId="09874E1C" w14:textId="77777777" w:rsidTr="00016C25">
        <w:tc>
          <w:tcPr>
            <w:tcW w:w="2518" w:type="dxa"/>
          </w:tcPr>
          <w:p w14:paraId="19184EAC" w14:textId="77777777" w:rsidR="000F3CAC" w:rsidRPr="000F3CAC" w:rsidRDefault="000F3CAC" w:rsidP="000F3CAC">
            <w:pPr>
              <w:rPr>
                <w:rFonts w:ascii="Times New Roman" w:hAnsi="Times New Roman" w:cs="Times New Roman"/>
                <w:color w:val="000000"/>
              </w:rPr>
            </w:pPr>
            <w:r w:rsidRPr="000F3CAC">
              <w:rPr>
                <w:rFonts w:ascii="Times New Roman" w:hAnsi="Times New Roman" w:cs="Times New Roman"/>
                <w:b/>
                <w:color w:val="000000"/>
              </w:rPr>
              <w:t>Título</w:t>
            </w:r>
          </w:p>
        </w:tc>
        <w:tc>
          <w:tcPr>
            <w:tcW w:w="6515" w:type="dxa"/>
          </w:tcPr>
          <w:p w14:paraId="548EE8D6" w14:textId="75C632B5" w:rsidR="000F3CAC" w:rsidRPr="000F3CAC" w:rsidRDefault="00862B10" w:rsidP="000F3CAC">
            <w:pPr>
              <w:rPr>
                <w:rFonts w:ascii="Times New Roman" w:hAnsi="Times New Roman" w:cs="Times New Roman"/>
              </w:rPr>
            </w:pPr>
            <w:r w:rsidRPr="00862B10">
              <w:rPr>
                <w:rFonts w:ascii="Times New Roman" w:hAnsi="Times New Roman" w:cs="Times New Roman"/>
              </w:rPr>
              <w:t>Los textos líricos</w:t>
            </w:r>
          </w:p>
        </w:tc>
      </w:tr>
      <w:tr w:rsidR="000F3CAC" w:rsidRPr="000F3CAC" w14:paraId="35738D4A" w14:textId="77777777" w:rsidTr="00016C25">
        <w:tc>
          <w:tcPr>
            <w:tcW w:w="2518" w:type="dxa"/>
          </w:tcPr>
          <w:p w14:paraId="26CC3F05" w14:textId="77777777" w:rsidR="000F3CAC" w:rsidRPr="000F3CAC" w:rsidRDefault="000F3CAC" w:rsidP="000F3CAC">
            <w:pPr>
              <w:rPr>
                <w:rFonts w:ascii="Times New Roman" w:hAnsi="Times New Roman" w:cs="Times New Roman"/>
                <w:color w:val="000000"/>
              </w:rPr>
            </w:pPr>
            <w:r w:rsidRPr="000F3CAC">
              <w:rPr>
                <w:rFonts w:ascii="Times New Roman" w:hAnsi="Times New Roman" w:cs="Times New Roman"/>
                <w:b/>
                <w:color w:val="000000"/>
              </w:rPr>
              <w:t>Descripción</w:t>
            </w:r>
          </w:p>
        </w:tc>
        <w:tc>
          <w:tcPr>
            <w:tcW w:w="6515" w:type="dxa"/>
          </w:tcPr>
          <w:p w14:paraId="049A7B29" w14:textId="1757C0D7" w:rsidR="000F3CAC" w:rsidRPr="000F3CAC" w:rsidRDefault="00862B10" w:rsidP="000F3CAC">
            <w:pPr>
              <w:rPr>
                <w:rFonts w:ascii="Times New Roman" w:hAnsi="Times New Roman" w:cs="Times New Roman"/>
                <w:color w:val="000000"/>
              </w:rPr>
            </w:pPr>
            <w:r w:rsidRPr="00862B10">
              <w:rPr>
                <w:rFonts w:ascii="Times New Roman" w:hAnsi="Times New Roman" w:cs="Times New Roman"/>
                <w:color w:val="000000"/>
              </w:rPr>
              <w:t>Actividad para poner en práctica lo aprendido sobre el género lírico</w:t>
            </w:r>
          </w:p>
        </w:tc>
      </w:tr>
    </w:tbl>
    <w:p w14:paraId="2D002EF8" w14:textId="77777777" w:rsidR="000F3CAC" w:rsidRPr="000F3CAC" w:rsidRDefault="000F3CAC" w:rsidP="000F3CAC">
      <w:pPr>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473"/>
        <w:gridCol w:w="6355"/>
      </w:tblGrid>
      <w:tr w:rsidR="000F3CAC" w:rsidRPr="000F3CAC" w14:paraId="2F0AD87A" w14:textId="77777777" w:rsidTr="00016C25">
        <w:tc>
          <w:tcPr>
            <w:tcW w:w="9033" w:type="dxa"/>
            <w:gridSpan w:val="2"/>
            <w:shd w:val="clear" w:color="auto" w:fill="000000" w:themeFill="text1"/>
          </w:tcPr>
          <w:p w14:paraId="7B16A6D3" w14:textId="77777777" w:rsidR="000F3CAC" w:rsidRPr="000F3CAC" w:rsidRDefault="000F3CAC">
            <w:pPr>
              <w:jc w:val="center"/>
              <w:rPr>
                <w:rFonts w:ascii="Times New Roman" w:hAnsi="Times New Roman" w:cs="Times New Roman"/>
                <w:b/>
                <w:color w:val="FFFFFF" w:themeColor="background1"/>
              </w:rPr>
              <w:pPrChange w:id="2322" w:author="PerfectoAmor" w:date="2016-02-04T11:32:00Z">
                <w:pPr/>
              </w:pPrChange>
            </w:pPr>
            <w:r w:rsidRPr="000F3CAC">
              <w:rPr>
                <w:rFonts w:ascii="Times New Roman" w:hAnsi="Times New Roman" w:cs="Times New Roman"/>
                <w:b/>
                <w:color w:val="FFFFFF" w:themeColor="background1"/>
              </w:rPr>
              <w:t>Practica: recurso nuevo</w:t>
            </w:r>
          </w:p>
        </w:tc>
      </w:tr>
      <w:tr w:rsidR="000F3CAC" w:rsidRPr="000F3CAC" w14:paraId="3421269E" w14:textId="77777777" w:rsidTr="00016C25">
        <w:tc>
          <w:tcPr>
            <w:tcW w:w="2518" w:type="dxa"/>
          </w:tcPr>
          <w:p w14:paraId="4E1F827B" w14:textId="77777777" w:rsidR="000F3CAC" w:rsidRPr="000F3CAC" w:rsidRDefault="000F3CAC" w:rsidP="000F3CAC">
            <w:pPr>
              <w:rPr>
                <w:rFonts w:ascii="Times New Roman" w:hAnsi="Times New Roman" w:cs="Times New Roman"/>
                <w:b/>
                <w:color w:val="000000"/>
              </w:rPr>
            </w:pPr>
            <w:r w:rsidRPr="000F3CAC">
              <w:rPr>
                <w:rFonts w:ascii="Times New Roman" w:hAnsi="Times New Roman" w:cs="Times New Roman"/>
                <w:b/>
                <w:color w:val="000000"/>
              </w:rPr>
              <w:t>Código</w:t>
            </w:r>
          </w:p>
        </w:tc>
        <w:tc>
          <w:tcPr>
            <w:tcW w:w="6515" w:type="dxa"/>
          </w:tcPr>
          <w:p w14:paraId="29DD916F" w14:textId="7B6EA7E4" w:rsidR="000F3CAC" w:rsidRPr="000F3CAC" w:rsidRDefault="000F3CAC" w:rsidP="000F3CAC">
            <w:pPr>
              <w:rPr>
                <w:rFonts w:ascii="Times New Roman" w:hAnsi="Times New Roman" w:cs="Times New Roman"/>
                <w:b/>
                <w:color w:val="000000"/>
              </w:rPr>
            </w:pPr>
            <w:r w:rsidRPr="000F3CAC">
              <w:rPr>
                <w:rFonts w:ascii="Times New Roman" w:hAnsi="Times New Roman" w:cs="Times New Roman"/>
                <w:color w:val="000000"/>
              </w:rPr>
              <w:t>LE_06_05_CO_REC</w:t>
            </w:r>
            <w:r w:rsidR="00862B10">
              <w:rPr>
                <w:rFonts w:ascii="Times New Roman" w:hAnsi="Times New Roman" w:cs="Times New Roman"/>
                <w:color w:val="000000"/>
              </w:rPr>
              <w:t>340</w:t>
            </w:r>
          </w:p>
        </w:tc>
      </w:tr>
      <w:tr w:rsidR="000F3CAC" w:rsidRPr="000F3CAC" w14:paraId="3877329A" w14:textId="77777777" w:rsidTr="00016C25">
        <w:tc>
          <w:tcPr>
            <w:tcW w:w="2518" w:type="dxa"/>
          </w:tcPr>
          <w:p w14:paraId="76D34653" w14:textId="77777777" w:rsidR="000F3CAC" w:rsidRPr="000F3CAC" w:rsidRDefault="000F3CAC" w:rsidP="000F3CAC">
            <w:pPr>
              <w:rPr>
                <w:rFonts w:ascii="Times New Roman" w:hAnsi="Times New Roman" w:cs="Times New Roman"/>
                <w:color w:val="000000"/>
              </w:rPr>
            </w:pPr>
            <w:r w:rsidRPr="000F3CAC">
              <w:rPr>
                <w:rFonts w:ascii="Times New Roman" w:hAnsi="Times New Roman" w:cs="Times New Roman"/>
                <w:b/>
                <w:color w:val="000000"/>
              </w:rPr>
              <w:t>Título</w:t>
            </w:r>
          </w:p>
        </w:tc>
        <w:tc>
          <w:tcPr>
            <w:tcW w:w="6515" w:type="dxa"/>
          </w:tcPr>
          <w:p w14:paraId="223DD092" w14:textId="705AAE49" w:rsidR="000F3CAC" w:rsidRPr="000F3CAC" w:rsidRDefault="00862B10" w:rsidP="000F3CAC">
            <w:pPr>
              <w:rPr>
                <w:rFonts w:ascii="Times New Roman" w:hAnsi="Times New Roman" w:cs="Times New Roman"/>
              </w:rPr>
            </w:pPr>
            <w:r w:rsidRPr="00862B10">
              <w:rPr>
                <w:rFonts w:ascii="Times New Roman" w:hAnsi="Times New Roman" w:cs="Times New Roman"/>
              </w:rPr>
              <w:t>Construye oraciones</w:t>
            </w:r>
          </w:p>
        </w:tc>
      </w:tr>
      <w:tr w:rsidR="000F3CAC" w:rsidRPr="000F3CAC" w14:paraId="39DEF84D" w14:textId="77777777" w:rsidTr="00016C25">
        <w:tc>
          <w:tcPr>
            <w:tcW w:w="2518" w:type="dxa"/>
          </w:tcPr>
          <w:p w14:paraId="4FDD1550" w14:textId="77777777" w:rsidR="000F3CAC" w:rsidRPr="000F3CAC" w:rsidRDefault="000F3CAC" w:rsidP="000F3CAC">
            <w:pPr>
              <w:rPr>
                <w:rFonts w:ascii="Times New Roman" w:hAnsi="Times New Roman" w:cs="Times New Roman"/>
                <w:color w:val="000000"/>
              </w:rPr>
            </w:pPr>
            <w:r w:rsidRPr="000F3CAC">
              <w:rPr>
                <w:rFonts w:ascii="Times New Roman" w:hAnsi="Times New Roman" w:cs="Times New Roman"/>
                <w:b/>
                <w:color w:val="000000"/>
              </w:rPr>
              <w:t>Descripción</w:t>
            </w:r>
          </w:p>
        </w:tc>
        <w:tc>
          <w:tcPr>
            <w:tcW w:w="6515" w:type="dxa"/>
          </w:tcPr>
          <w:p w14:paraId="6F876FF5" w14:textId="3C087A39" w:rsidR="000F3CAC" w:rsidRPr="000F3CAC" w:rsidRDefault="00862B10" w:rsidP="000F3CAC">
            <w:pPr>
              <w:rPr>
                <w:rFonts w:ascii="Times New Roman" w:hAnsi="Times New Roman" w:cs="Times New Roman"/>
                <w:color w:val="000000"/>
              </w:rPr>
            </w:pPr>
            <w:r w:rsidRPr="00862B10">
              <w:rPr>
                <w:rFonts w:ascii="Times New Roman" w:hAnsi="Times New Roman" w:cs="Times New Roman"/>
                <w:color w:val="000000"/>
              </w:rPr>
              <w:t>Actividad para practicar la concordancia entre sujetos y predicados</w:t>
            </w:r>
          </w:p>
        </w:tc>
      </w:tr>
    </w:tbl>
    <w:p w14:paraId="39E863D6" w14:textId="77777777" w:rsidR="000F3CAC" w:rsidRPr="000F3CAC" w:rsidRDefault="000F3CAC" w:rsidP="000F3CAC">
      <w:pPr>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473"/>
        <w:gridCol w:w="6355"/>
      </w:tblGrid>
      <w:tr w:rsidR="000F3CAC" w:rsidRPr="000F3CAC" w14:paraId="08F1F62E" w14:textId="77777777" w:rsidTr="00016C25">
        <w:tc>
          <w:tcPr>
            <w:tcW w:w="9033" w:type="dxa"/>
            <w:gridSpan w:val="2"/>
            <w:shd w:val="clear" w:color="auto" w:fill="000000" w:themeFill="text1"/>
          </w:tcPr>
          <w:p w14:paraId="234AD59F" w14:textId="77777777" w:rsidR="000F3CAC" w:rsidRPr="000F3CAC" w:rsidRDefault="000F3CAC">
            <w:pPr>
              <w:jc w:val="center"/>
              <w:rPr>
                <w:rFonts w:ascii="Times New Roman" w:hAnsi="Times New Roman" w:cs="Times New Roman"/>
                <w:b/>
                <w:color w:val="FFFFFF" w:themeColor="background1"/>
              </w:rPr>
              <w:pPrChange w:id="2323" w:author="PerfectoAmor" w:date="2016-02-04T11:32:00Z">
                <w:pPr/>
              </w:pPrChange>
            </w:pPr>
            <w:r w:rsidRPr="000F3CAC">
              <w:rPr>
                <w:rFonts w:ascii="Times New Roman" w:hAnsi="Times New Roman" w:cs="Times New Roman"/>
                <w:b/>
                <w:color w:val="FFFFFF" w:themeColor="background1"/>
              </w:rPr>
              <w:t>Practica: recurso nuevo</w:t>
            </w:r>
          </w:p>
        </w:tc>
      </w:tr>
      <w:tr w:rsidR="000F3CAC" w:rsidRPr="000F3CAC" w14:paraId="2C0FB282" w14:textId="77777777" w:rsidTr="00016C25">
        <w:tc>
          <w:tcPr>
            <w:tcW w:w="2518" w:type="dxa"/>
          </w:tcPr>
          <w:p w14:paraId="457DE5C7" w14:textId="77777777" w:rsidR="000F3CAC" w:rsidRPr="000F3CAC" w:rsidRDefault="000F3CAC" w:rsidP="000F3CAC">
            <w:pPr>
              <w:rPr>
                <w:rFonts w:ascii="Times New Roman" w:hAnsi="Times New Roman" w:cs="Times New Roman"/>
                <w:b/>
                <w:color w:val="000000"/>
              </w:rPr>
            </w:pPr>
            <w:r w:rsidRPr="000F3CAC">
              <w:rPr>
                <w:rFonts w:ascii="Times New Roman" w:hAnsi="Times New Roman" w:cs="Times New Roman"/>
                <w:b/>
                <w:color w:val="000000"/>
              </w:rPr>
              <w:t>Código</w:t>
            </w:r>
          </w:p>
        </w:tc>
        <w:tc>
          <w:tcPr>
            <w:tcW w:w="6515" w:type="dxa"/>
          </w:tcPr>
          <w:p w14:paraId="09E4DD6F" w14:textId="61DD144A" w:rsidR="000F3CAC" w:rsidRPr="000F3CAC" w:rsidRDefault="000F3CAC" w:rsidP="000F3CAC">
            <w:pPr>
              <w:rPr>
                <w:rFonts w:ascii="Times New Roman" w:hAnsi="Times New Roman" w:cs="Times New Roman"/>
                <w:b/>
                <w:color w:val="000000"/>
              </w:rPr>
            </w:pPr>
            <w:r w:rsidRPr="000F3CAC">
              <w:rPr>
                <w:rFonts w:ascii="Times New Roman" w:hAnsi="Times New Roman" w:cs="Times New Roman"/>
                <w:color w:val="000000"/>
              </w:rPr>
              <w:t>LE_06_05_CO_REC</w:t>
            </w:r>
            <w:r w:rsidR="00862B10">
              <w:rPr>
                <w:rFonts w:ascii="Times New Roman" w:hAnsi="Times New Roman" w:cs="Times New Roman"/>
                <w:color w:val="000000"/>
              </w:rPr>
              <w:t>350</w:t>
            </w:r>
          </w:p>
        </w:tc>
      </w:tr>
      <w:tr w:rsidR="000F3CAC" w:rsidRPr="000F3CAC" w14:paraId="48E8E2EE" w14:textId="77777777" w:rsidTr="00016C25">
        <w:tc>
          <w:tcPr>
            <w:tcW w:w="2518" w:type="dxa"/>
          </w:tcPr>
          <w:p w14:paraId="713FEE21" w14:textId="77777777" w:rsidR="000F3CAC" w:rsidRPr="000F3CAC" w:rsidRDefault="000F3CAC" w:rsidP="000F3CAC">
            <w:pPr>
              <w:rPr>
                <w:rFonts w:ascii="Times New Roman" w:hAnsi="Times New Roman" w:cs="Times New Roman"/>
                <w:color w:val="000000"/>
              </w:rPr>
            </w:pPr>
            <w:r w:rsidRPr="000F3CAC">
              <w:rPr>
                <w:rFonts w:ascii="Times New Roman" w:hAnsi="Times New Roman" w:cs="Times New Roman"/>
                <w:b/>
                <w:color w:val="000000"/>
              </w:rPr>
              <w:t>Título</w:t>
            </w:r>
          </w:p>
        </w:tc>
        <w:tc>
          <w:tcPr>
            <w:tcW w:w="6515" w:type="dxa"/>
          </w:tcPr>
          <w:p w14:paraId="3C9F5E13" w14:textId="370E09AC" w:rsidR="000F3CAC" w:rsidRPr="000F3CAC" w:rsidRDefault="00DE59BC" w:rsidP="000F3CAC">
            <w:pPr>
              <w:rPr>
                <w:rFonts w:ascii="Times New Roman" w:hAnsi="Times New Roman" w:cs="Times New Roman"/>
              </w:rPr>
            </w:pPr>
            <w:r w:rsidRPr="00DE59BC">
              <w:rPr>
                <w:rFonts w:ascii="Times New Roman" w:hAnsi="Times New Roman" w:cs="Times New Roman"/>
              </w:rPr>
              <w:t>Completa la entrevista</w:t>
            </w:r>
          </w:p>
        </w:tc>
      </w:tr>
      <w:tr w:rsidR="000F3CAC" w:rsidRPr="000F3CAC" w14:paraId="793282E2" w14:textId="77777777" w:rsidTr="00016C25">
        <w:tc>
          <w:tcPr>
            <w:tcW w:w="2518" w:type="dxa"/>
          </w:tcPr>
          <w:p w14:paraId="2956B11C" w14:textId="77777777" w:rsidR="000F3CAC" w:rsidRPr="000F3CAC" w:rsidRDefault="000F3CAC" w:rsidP="000F3CAC">
            <w:pPr>
              <w:rPr>
                <w:rFonts w:ascii="Times New Roman" w:hAnsi="Times New Roman" w:cs="Times New Roman"/>
                <w:color w:val="000000"/>
              </w:rPr>
            </w:pPr>
            <w:r w:rsidRPr="000F3CAC">
              <w:rPr>
                <w:rFonts w:ascii="Times New Roman" w:hAnsi="Times New Roman" w:cs="Times New Roman"/>
                <w:b/>
                <w:color w:val="000000"/>
              </w:rPr>
              <w:t>Descripción</w:t>
            </w:r>
          </w:p>
        </w:tc>
        <w:tc>
          <w:tcPr>
            <w:tcW w:w="6515" w:type="dxa"/>
          </w:tcPr>
          <w:p w14:paraId="7DD5412E" w14:textId="6967EB34" w:rsidR="000F3CAC" w:rsidRPr="000F3CAC" w:rsidRDefault="00DE59BC" w:rsidP="000F3CAC">
            <w:pPr>
              <w:rPr>
                <w:rFonts w:ascii="Times New Roman" w:hAnsi="Times New Roman" w:cs="Times New Roman"/>
                <w:color w:val="000000"/>
              </w:rPr>
            </w:pPr>
            <w:r w:rsidRPr="00DE59BC">
              <w:rPr>
                <w:rFonts w:ascii="Times New Roman" w:hAnsi="Times New Roman" w:cs="Times New Roman"/>
                <w:color w:val="000000"/>
              </w:rPr>
              <w:t>Actividad para practicar la escritura de una entrevista</w:t>
            </w:r>
          </w:p>
        </w:tc>
      </w:tr>
    </w:tbl>
    <w:p w14:paraId="21D41E00" w14:textId="77777777" w:rsidR="000F3CAC" w:rsidRPr="000F3CAC" w:rsidRDefault="000F3CAC" w:rsidP="000F3CAC">
      <w:pPr>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473"/>
        <w:gridCol w:w="6355"/>
      </w:tblGrid>
      <w:tr w:rsidR="000F3CAC" w:rsidRPr="000F3CAC" w14:paraId="606987AD" w14:textId="77777777" w:rsidTr="00016C25">
        <w:tc>
          <w:tcPr>
            <w:tcW w:w="9033" w:type="dxa"/>
            <w:gridSpan w:val="2"/>
            <w:shd w:val="clear" w:color="auto" w:fill="000000" w:themeFill="text1"/>
          </w:tcPr>
          <w:p w14:paraId="618FB041" w14:textId="77777777" w:rsidR="000F3CAC" w:rsidRPr="000F3CAC" w:rsidRDefault="000F3CAC">
            <w:pPr>
              <w:jc w:val="center"/>
              <w:rPr>
                <w:rFonts w:ascii="Times New Roman" w:hAnsi="Times New Roman" w:cs="Times New Roman"/>
                <w:b/>
                <w:color w:val="FFFFFF" w:themeColor="background1"/>
              </w:rPr>
              <w:pPrChange w:id="2324" w:author="PerfectoAmor" w:date="2016-02-04T11:32:00Z">
                <w:pPr/>
              </w:pPrChange>
            </w:pPr>
            <w:r w:rsidRPr="000F3CAC">
              <w:rPr>
                <w:rFonts w:ascii="Times New Roman" w:hAnsi="Times New Roman" w:cs="Times New Roman"/>
                <w:b/>
                <w:color w:val="FFFFFF" w:themeColor="background1"/>
              </w:rPr>
              <w:t>Practica: recurso nuevo</w:t>
            </w:r>
          </w:p>
        </w:tc>
      </w:tr>
      <w:tr w:rsidR="000F3CAC" w:rsidRPr="000F3CAC" w14:paraId="48907179" w14:textId="77777777" w:rsidTr="00016C25">
        <w:tc>
          <w:tcPr>
            <w:tcW w:w="2518" w:type="dxa"/>
          </w:tcPr>
          <w:p w14:paraId="4B86DE6D" w14:textId="77777777" w:rsidR="000F3CAC" w:rsidRPr="000F3CAC" w:rsidRDefault="000F3CAC" w:rsidP="000F3CAC">
            <w:pPr>
              <w:rPr>
                <w:rFonts w:ascii="Times New Roman" w:hAnsi="Times New Roman" w:cs="Times New Roman"/>
                <w:b/>
                <w:color w:val="000000"/>
              </w:rPr>
            </w:pPr>
            <w:r w:rsidRPr="000F3CAC">
              <w:rPr>
                <w:rFonts w:ascii="Times New Roman" w:hAnsi="Times New Roman" w:cs="Times New Roman"/>
                <w:b/>
                <w:color w:val="000000"/>
              </w:rPr>
              <w:t>Código</w:t>
            </w:r>
          </w:p>
        </w:tc>
        <w:tc>
          <w:tcPr>
            <w:tcW w:w="6515" w:type="dxa"/>
          </w:tcPr>
          <w:p w14:paraId="100FC8A1" w14:textId="5F2BDD39" w:rsidR="000F3CAC" w:rsidRPr="000F3CAC" w:rsidRDefault="000F3CAC" w:rsidP="000F3CAC">
            <w:pPr>
              <w:rPr>
                <w:rFonts w:ascii="Times New Roman" w:hAnsi="Times New Roman" w:cs="Times New Roman"/>
                <w:b/>
                <w:color w:val="000000"/>
              </w:rPr>
            </w:pPr>
            <w:r w:rsidRPr="000F3CAC">
              <w:rPr>
                <w:rFonts w:ascii="Times New Roman" w:hAnsi="Times New Roman" w:cs="Times New Roman"/>
                <w:color w:val="000000"/>
              </w:rPr>
              <w:t>LE_06_05_CO_REC</w:t>
            </w:r>
            <w:r w:rsidR="00862B10">
              <w:rPr>
                <w:rFonts w:ascii="Times New Roman" w:hAnsi="Times New Roman" w:cs="Times New Roman"/>
                <w:color w:val="000000"/>
              </w:rPr>
              <w:t>360</w:t>
            </w:r>
          </w:p>
        </w:tc>
      </w:tr>
      <w:tr w:rsidR="000F3CAC" w:rsidRPr="000F3CAC" w14:paraId="14B1C30A" w14:textId="77777777" w:rsidTr="00016C25">
        <w:tc>
          <w:tcPr>
            <w:tcW w:w="2518" w:type="dxa"/>
          </w:tcPr>
          <w:p w14:paraId="685E1681" w14:textId="77777777" w:rsidR="000F3CAC" w:rsidRPr="000F3CAC" w:rsidRDefault="000F3CAC" w:rsidP="000F3CAC">
            <w:pPr>
              <w:rPr>
                <w:rFonts w:ascii="Times New Roman" w:hAnsi="Times New Roman" w:cs="Times New Roman"/>
                <w:color w:val="000000"/>
              </w:rPr>
            </w:pPr>
            <w:r w:rsidRPr="000F3CAC">
              <w:rPr>
                <w:rFonts w:ascii="Times New Roman" w:hAnsi="Times New Roman" w:cs="Times New Roman"/>
                <w:b/>
                <w:color w:val="000000"/>
              </w:rPr>
              <w:t>Título</w:t>
            </w:r>
          </w:p>
        </w:tc>
        <w:tc>
          <w:tcPr>
            <w:tcW w:w="6515" w:type="dxa"/>
          </w:tcPr>
          <w:p w14:paraId="7C92541C" w14:textId="64BB271C" w:rsidR="000F3CAC" w:rsidRPr="000F3CAC" w:rsidRDefault="00862B10" w:rsidP="000F3CAC">
            <w:pPr>
              <w:rPr>
                <w:rFonts w:ascii="Times New Roman" w:hAnsi="Times New Roman" w:cs="Times New Roman"/>
              </w:rPr>
            </w:pPr>
            <w:r w:rsidRPr="00862B10">
              <w:rPr>
                <w:rFonts w:ascii="Times New Roman" w:hAnsi="Times New Roman" w:cs="Times New Roman"/>
              </w:rPr>
              <w:t>Realiza una entrevista</w:t>
            </w:r>
          </w:p>
        </w:tc>
      </w:tr>
      <w:tr w:rsidR="000F3CAC" w:rsidRPr="000F3CAC" w14:paraId="12A1BDC0" w14:textId="77777777" w:rsidTr="00016C25">
        <w:tc>
          <w:tcPr>
            <w:tcW w:w="2518" w:type="dxa"/>
          </w:tcPr>
          <w:p w14:paraId="02941CB2" w14:textId="77777777" w:rsidR="000F3CAC" w:rsidRPr="000F3CAC" w:rsidRDefault="000F3CAC" w:rsidP="000F3CAC">
            <w:pPr>
              <w:rPr>
                <w:rFonts w:ascii="Times New Roman" w:hAnsi="Times New Roman" w:cs="Times New Roman"/>
                <w:color w:val="000000"/>
              </w:rPr>
            </w:pPr>
            <w:r w:rsidRPr="000F3CAC">
              <w:rPr>
                <w:rFonts w:ascii="Times New Roman" w:hAnsi="Times New Roman" w:cs="Times New Roman"/>
                <w:b/>
                <w:color w:val="000000"/>
              </w:rPr>
              <w:t>Descripción</w:t>
            </w:r>
          </w:p>
        </w:tc>
        <w:tc>
          <w:tcPr>
            <w:tcW w:w="6515" w:type="dxa"/>
          </w:tcPr>
          <w:p w14:paraId="071D85C6" w14:textId="71C62ACD" w:rsidR="000F3CAC" w:rsidRPr="000F3CAC" w:rsidRDefault="00AB61DE" w:rsidP="000F3CAC">
            <w:pPr>
              <w:rPr>
                <w:rFonts w:ascii="Times New Roman" w:hAnsi="Times New Roman" w:cs="Times New Roman"/>
                <w:color w:val="000000"/>
              </w:rPr>
            </w:pPr>
            <w:ins w:id="2325" w:author="Cris Pineda" w:date="2016-02-09T01:00:00Z">
              <w:r w:rsidRPr="00AB61DE">
                <w:rPr>
                  <w:rFonts w:ascii="Times New Roman" w:hAnsi="Times New Roman" w:cs="Times New Roman"/>
                  <w:color w:val="000000"/>
                </w:rPr>
                <w:t>Interactivo sobre las fases de creación de las entrevistas</w:t>
              </w:r>
            </w:ins>
            <w:del w:id="2326" w:author="Cris Pineda" w:date="2016-02-09T01:00:00Z">
              <w:r w:rsidR="00DE59BC" w:rsidRPr="00DE59BC" w:rsidDel="00AB61DE">
                <w:rPr>
                  <w:rFonts w:ascii="Times New Roman" w:hAnsi="Times New Roman" w:cs="Times New Roman"/>
                  <w:color w:val="000000"/>
                </w:rPr>
                <w:delText>Actividad para practicar la escritura de una entrevista</w:delText>
              </w:r>
            </w:del>
          </w:p>
        </w:tc>
      </w:tr>
    </w:tbl>
    <w:p w14:paraId="61F9176D" w14:textId="77777777" w:rsidR="000F3CAC" w:rsidRPr="000F3CAC" w:rsidRDefault="000F3CAC" w:rsidP="000F3CAC">
      <w:pPr>
        <w:rPr>
          <w:rFonts w:ascii="Times New Roman" w:hAnsi="Times New Roman" w:cs="Times New Roman"/>
          <w:highlight w:val="yellow"/>
        </w:rPr>
      </w:pPr>
    </w:p>
    <w:p w14:paraId="2C049364" w14:textId="497E105F" w:rsidR="000F3CAC" w:rsidRPr="002009A6" w:rsidRDefault="000F3CAC" w:rsidP="000F3CAC">
      <w:pPr>
        <w:rPr>
          <w:rFonts w:ascii="Times New Roman" w:hAnsi="Times New Roman" w:cs="Times New Roman"/>
          <w:b/>
        </w:rPr>
      </w:pPr>
      <w:r w:rsidRPr="002009A6">
        <w:rPr>
          <w:rFonts w:ascii="Times New Roman" w:hAnsi="Times New Roman" w:cs="Times New Roman"/>
          <w:b/>
          <w:highlight w:val="yellow"/>
        </w:rPr>
        <w:t>[SECCIÓN 1]</w:t>
      </w:r>
      <w:r w:rsidR="002009A6">
        <w:rPr>
          <w:rFonts w:ascii="Times New Roman" w:hAnsi="Times New Roman" w:cs="Times New Roman"/>
          <w:b/>
        </w:rPr>
        <w:t xml:space="preserve"> </w:t>
      </w:r>
      <w:r w:rsidRPr="002009A6">
        <w:rPr>
          <w:rFonts w:ascii="Times New Roman" w:hAnsi="Times New Roman" w:cs="Times New Roman"/>
          <w:b/>
        </w:rPr>
        <w:t>Fin de tema</w:t>
      </w:r>
    </w:p>
    <w:p w14:paraId="46973CF1" w14:textId="77777777" w:rsidR="000F3CAC" w:rsidRPr="000F3CAC" w:rsidRDefault="000F3CAC" w:rsidP="000F3CAC">
      <w:pPr>
        <w:rPr>
          <w:rFonts w:ascii="Times New Roman" w:hAnsi="Times New Roman" w:cs="Times New Roman"/>
          <w:b/>
        </w:rPr>
      </w:pPr>
    </w:p>
    <w:tbl>
      <w:tblPr>
        <w:tblStyle w:val="Tablaconcuadrcula"/>
        <w:tblW w:w="0" w:type="auto"/>
        <w:tblLook w:val="04A0" w:firstRow="1" w:lastRow="0" w:firstColumn="1" w:lastColumn="0" w:noHBand="0" w:noVBand="1"/>
      </w:tblPr>
      <w:tblGrid>
        <w:gridCol w:w="2473"/>
        <w:gridCol w:w="6355"/>
      </w:tblGrid>
      <w:tr w:rsidR="000F3CAC" w:rsidRPr="000F3CAC" w14:paraId="19FE14F7" w14:textId="77777777" w:rsidTr="00016C25">
        <w:tc>
          <w:tcPr>
            <w:tcW w:w="9033" w:type="dxa"/>
            <w:gridSpan w:val="2"/>
            <w:shd w:val="clear" w:color="auto" w:fill="000000" w:themeFill="text1"/>
          </w:tcPr>
          <w:p w14:paraId="3309CCAF" w14:textId="77777777" w:rsidR="000F3CAC" w:rsidRPr="000F3CAC" w:rsidRDefault="000F3CAC">
            <w:pPr>
              <w:jc w:val="center"/>
              <w:rPr>
                <w:rFonts w:ascii="Times New Roman" w:hAnsi="Times New Roman" w:cs="Times New Roman"/>
                <w:b/>
                <w:color w:val="FFFFFF" w:themeColor="background1"/>
              </w:rPr>
              <w:pPrChange w:id="2327" w:author="PerfectoAmor" w:date="2016-02-04T11:34:00Z">
                <w:pPr/>
              </w:pPrChange>
            </w:pPr>
            <w:r w:rsidRPr="000F3CAC">
              <w:rPr>
                <w:rFonts w:ascii="Times New Roman" w:hAnsi="Times New Roman" w:cs="Times New Roman"/>
                <w:b/>
                <w:color w:val="FFFFFF" w:themeColor="background1"/>
              </w:rPr>
              <w:t>Mapa conceptual</w:t>
            </w:r>
          </w:p>
        </w:tc>
      </w:tr>
      <w:tr w:rsidR="000F3CAC" w:rsidRPr="000F3CAC" w14:paraId="6D526117" w14:textId="77777777" w:rsidTr="00016C25">
        <w:tc>
          <w:tcPr>
            <w:tcW w:w="2518" w:type="dxa"/>
          </w:tcPr>
          <w:p w14:paraId="437714D5" w14:textId="77777777" w:rsidR="000F3CAC" w:rsidRPr="000F3CAC" w:rsidRDefault="000F3CAC" w:rsidP="000F3CAC">
            <w:pPr>
              <w:rPr>
                <w:rFonts w:ascii="Times New Roman" w:hAnsi="Times New Roman" w:cs="Times New Roman"/>
                <w:b/>
                <w:color w:val="000000"/>
              </w:rPr>
            </w:pPr>
            <w:r w:rsidRPr="000F3CAC">
              <w:rPr>
                <w:rFonts w:ascii="Times New Roman" w:hAnsi="Times New Roman" w:cs="Times New Roman"/>
                <w:b/>
                <w:color w:val="000000"/>
              </w:rPr>
              <w:t>Código</w:t>
            </w:r>
          </w:p>
        </w:tc>
        <w:tc>
          <w:tcPr>
            <w:tcW w:w="6515" w:type="dxa"/>
          </w:tcPr>
          <w:p w14:paraId="4A6705B2" w14:textId="49CBE680" w:rsidR="000F3CAC" w:rsidRPr="000F3CAC" w:rsidRDefault="000F3CAC" w:rsidP="000F3CAC">
            <w:pPr>
              <w:rPr>
                <w:rFonts w:ascii="Times New Roman" w:hAnsi="Times New Roman" w:cs="Times New Roman"/>
                <w:b/>
                <w:color w:val="000000"/>
              </w:rPr>
            </w:pPr>
            <w:r w:rsidRPr="000F3CAC">
              <w:rPr>
                <w:rFonts w:ascii="Times New Roman" w:hAnsi="Times New Roman" w:cs="Times New Roman"/>
                <w:color w:val="000000"/>
              </w:rPr>
              <w:t>LE_06_05_CO_REC</w:t>
            </w:r>
            <w:r w:rsidR="00DE59BC">
              <w:rPr>
                <w:rFonts w:ascii="Times New Roman" w:hAnsi="Times New Roman" w:cs="Times New Roman"/>
                <w:color w:val="000000"/>
              </w:rPr>
              <w:t>370</w:t>
            </w:r>
          </w:p>
        </w:tc>
      </w:tr>
      <w:tr w:rsidR="000F3CAC" w:rsidRPr="000F3CAC" w14:paraId="1EA692D1" w14:textId="77777777" w:rsidTr="00016C25">
        <w:tc>
          <w:tcPr>
            <w:tcW w:w="2518" w:type="dxa"/>
          </w:tcPr>
          <w:p w14:paraId="0C63B0FC" w14:textId="77777777" w:rsidR="000F3CAC" w:rsidRPr="000F3CAC" w:rsidRDefault="000F3CAC" w:rsidP="000F3CAC">
            <w:pPr>
              <w:rPr>
                <w:rFonts w:ascii="Times New Roman" w:hAnsi="Times New Roman" w:cs="Times New Roman"/>
                <w:color w:val="000000"/>
              </w:rPr>
            </w:pPr>
            <w:r w:rsidRPr="000F3CAC">
              <w:rPr>
                <w:rFonts w:ascii="Times New Roman" w:hAnsi="Times New Roman" w:cs="Times New Roman"/>
                <w:b/>
                <w:color w:val="000000"/>
              </w:rPr>
              <w:t>Título</w:t>
            </w:r>
          </w:p>
        </w:tc>
        <w:tc>
          <w:tcPr>
            <w:tcW w:w="6515" w:type="dxa"/>
          </w:tcPr>
          <w:p w14:paraId="67897050" w14:textId="77777777" w:rsidR="000F3CAC" w:rsidRPr="000F3CAC" w:rsidRDefault="000F3CAC" w:rsidP="000F3CAC">
            <w:pPr>
              <w:rPr>
                <w:rFonts w:ascii="Times New Roman" w:hAnsi="Times New Roman" w:cs="Times New Roman"/>
                <w:color w:val="000000"/>
              </w:rPr>
            </w:pPr>
            <w:r w:rsidRPr="000F3CAC">
              <w:rPr>
                <w:rFonts w:ascii="Times New Roman" w:hAnsi="Times New Roman" w:cs="Times New Roman"/>
                <w:color w:val="000000"/>
              </w:rPr>
              <w:t>Mapa conceptual</w:t>
            </w:r>
          </w:p>
        </w:tc>
      </w:tr>
      <w:tr w:rsidR="000F3CAC" w:rsidRPr="000F3CAC" w14:paraId="199D265B" w14:textId="77777777" w:rsidTr="00016C25">
        <w:tc>
          <w:tcPr>
            <w:tcW w:w="2518" w:type="dxa"/>
          </w:tcPr>
          <w:p w14:paraId="775B2906" w14:textId="77777777" w:rsidR="000F3CAC" w:rsidRPr="000F3CAC" w:rsidRDefault="000F3CAC" w:rsidP="000F3CAC">
            <w:pPr>
              <w:rPr>
                <w:rFonts w:ascii="Times New Roman" w:hAnsi="Times New Roman" w:cs="Times New Roman"/>
                <w:color w:val="000000"/>
              </w:rPr>
            </w:pPr>
            <w:r w:rsidRPr="000F3CAC">
              <w:rPr>
                <w:rFonts w:ascii="Times New Roman" w:hAnsi="Times New Roman" w:cs="Times New Roman"/>
                <w:b/>
                <w:color w:val="000000"/>
              </w:rPr>
              <w:t>Descripción</w:t>
            </w:r>
          </w:p>
        </w:tc>
        <w:tc>
          <w:tcPr>
            <w:tcW w:w="6515" w:type="dxa"/>
          </w:tcPr>
          <w:p w14:paraId="7F41C7DB" w14:textId="67D33B95" w:rsidR="000F3CAC" w:rsidRPr="000F3CAC" w:rsidRDefault="000F3CAC" w:rsidP="00DC1AB7">
            <w:pPr>
              <w:rPr>
                <w:rFonts w:ascii="Times New Roman" w:hAnsi="Times New Roman" w:cs="Times New Roman"/>
                <w:color w:val="000000"/>
              </w:rPr>
            </w:pPr>
            <w:r w:rsidRPr="000F3CAC">
              <w:rPr>
                <w:rFonts w:ascii="Times New Roman" w:hAnsi="Times New Roman" w:cs="Times New Roman"/>
                <w:color w:val="000000"/>
              </w:rPr>
              <w:t>Mapa conceptual del tema La entrevista</w:t>
            </w:r>
            <w:del w:id="2328" w:author="PerfectoAmor" w:date="2016-02-04T11:34:00Z">
              <w:r w:rsidRPr="000F3CAC" w:rsidDel="00DC1AB7">
                <w:rPr>
                  <w:rFonts w:ascii="Times New Roman" w:hAnsi="Times New Roman" w:cs="Times New Roman"/>
                  <w:color w:val="000000"/>
                </w:rPr>
                <w:delText>.</w:delText>
              </w:r>
            </w:del>
          </w:p>
        </w:tc>
      </w:tr>
    </w:tbl>
    <w:p w14:paraId="3CD52609" w14:textId="77777777" w:rsidR="000F3CAC" w:rsidRPr="000F3CAC" w:rsidRDefault="000F3CAC" w:rsidP="000F3CAC">
      <w:pPr>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473"/>
        <w:gridCol w:w="6355"/>
      </w:tblGrid>
      <w:tr w:rsidR="000F3CAC" w:rsidRPr="000F3CAC" w14:paraId="01DEA742" w14:textId="77777777" w:rsidTr="00016C25">
        <w:tc>
          <w:tcPr>
            <w:tcW w:w="9033" w:type="dxa"/>
            <w:gridSpan w:val="2"/>
            <w:shd w:val="clear" w:color="auto" w:fill="000000" w:themeFill="text1"/>
          </w:tcPr>
          <w:p w14:paraId="5820EADB" w14:textId="77777777" w:rsidR="000F3CAC" w:rsidRPr="000F3CAC" w:rsidRDefault="000F3CAC">
            <w:pPr>
              <w:jc w:val="center"/>
              <w:rPr>
                <w:rFonts w:ascii="Times New Roman" w:hAnsi="Times New Roman" w:cs="Times New Roman"/>
                <w:b/>
                <w:color w:val="FFFFFF" w:themeColor="background1"/>
              </w:rPr>
              <w:pPrChange w:id="2329" w:author="PerfectoAmor" w:date="2016-02-04T11:34:00Z">
                <w:pPr/>
              </w:pPrChange>
            </w:pPr>
            <w:r w:rsidRPr="000F3CAC">
              <w:rPr>
                <w:rFonts w:ascii="Times New Roman" w:hAnsi="Times New Roman" w:cs="Times New Roman"/>
                <w:b/>
                <w:color w:val="FFFFFF" w:themeColor="background1"/>
              </w:rPr>
              <w:t>Evaluación: recurso nuevo</w:t>
            </w:r>
          </w:p>
        </w:tc>
      </w:tr>
      <w:tr w:rsidR="000F3CAC" w:rsidRPr="000F3CAC" w14:paraId="7B9EB4F7" w14:textId="77777777" w:rsidTr="00016C25">
        <w:tc>
          <w:tcPr>
            <w:tcW w:w="2518" w:type="dxa"/>
          </w:tcPr>
          <w:p w14:paraId="55C33E55" w14:textId="77777777" w:rsidR="000F3CAC" w:rsidRPr="000F3CAC" w:rsidRDefault="000F3CAC" w:rsidP="000F3CAC">
            <w:pPr>
              <w:rPr>
                <w:rFonts w:ascii="Times New Roman" w:hAnsi="Times New Roman" w:cs="Times New Roman"/>
                <w:b/>
                <w:color w:val="000000"/>
              </w:rPr>
            </w:pPr>
            <w:r w:rsidRPr="000F3CAC">
              <w:rPr>
                <w:rFonts w:ascii="Times New Roman" w:hAnsi="Times New Roman" w:cs="Times New Roman"/>
                <w:b/>
                <w:color w:val="000000"/>
              </w:rPr>
              <w:t>Código</w:t>
            </w:r>
          </w:p>
        </w:tc>
        <w:tc>
          <w:tcPr>
            <w:tcW w:w="6515" w:type="dxa"/>
          </w:tcPr>
          <w:p w14:paraId="3E3B14EE" w14:textId="2E568CC0" w:rsidR="000F3CAC" w:rsidRPr="000F3CAC" w:rsidRDefault="000F3CAC" w:rsidP="000F3CAC">
            <w:pPr>
              <w:rPr>
                <w:rFonts w:ascii="Times New Roman" w:hAnsi="Times New Roman" w:cs="Times New Roman"/>
                <w:b/>
                <w:color w:val="000000"/>
              </w:rPr>
            </w:pPr>
            <w:r w:rsidRPr="000F3CAC">
              <w:rPr>
                <w:rFonts w:ascii="Times New Roman" w:hAnsi="Times New Roman" w:cs="Times New Roman"/>
                <w:color w:val="000000"/>
              </w:rPr>
              <w:t>LE_06_05_CO_REC</w:t>
            </w:r>
            <w:r w:rsidR="00DE59BC">
              <w:rPr>
                <w:rFonts w:ascii="Times New Roman" w:hAnsi="Times New Roman" w:cs="Times New Roman"/>
                <w:color w:val="000000"/>
              </w:rPr>
              <w:t>380</w:t>
            </w:r>
          </w:p>
        </w:tc>
      </w:tr>
      <w:tr w:rsidR="000F3CAC" w:rsidRPr="000F3CAC" w14:paraId="2D5178CB" w14:textId="77777777" w:rsidTr="00016C25">
        <w:tc>
          <w:tcPr>
            <w:tcW w:w="2518" w:type="dxa"/>
          </w:tcPr>
          <w:p w14:paraId="12916503" w14:textId="77777777" w:rsidR="000F3CAC" w:rsidRPr="000F3CAC" w:rsidRDefault="000F3CAC" w:rsidP="000F3CAC">
            <w:pPr>
              <w:rPr>
                <w:rFonts w:ascii="Times New Roman" w:hAnsi="Times New Roman" w:cs="Times New Roman"/>
                <w:color w:val="000000"/>
              </w:rPr>
            </w:pPr>
            <w:r w:rsidRPr="000F3CAC">
              <w:rPr>
                <w:rFonts w:ascii="Times New Roman" w:hAnsi="Times New Roman" w:cs="Times New Roman"/>
                <w:b/>
                <w:color w:val="000000"/>
              </w:rPr>
              <w:t>Título</w:t>
            </w:r>
          </w:p>
        </w:tc>
        <w:tc>
          <w:tcPr>
            <w:tcW w:w="6515" w:type="dxa"/>
          </w:tcPr>
          <w:p w14:paraId="6EDCF28A" w14:textId="77777777" w:rsidR="000F3CAC" w:rsidRPr="000F3CAC" w:rsidRDefault="000F3CAC" w:rsidP="000F3CAC">
            <w:pPr>
              <w:rPr>
                <w:rFonts w:ascii="Times New Roman" w:hAnsi="Times New Roman" w:cs="Times New Roman"/>
                <w:color w:val="000000"/>
              </w:rPr>
            </w:pPr>
            <w:r w:rsidRPr="000F3CAC">
              <w:rPr>
                <w:rFonts w:ascii="Times New Roman" w:hAnsi="Times New Roman" w:cs="Times New Roman"/>
                <w:color w:val="000000"/>
              </w:rPr>
              <w:t xml:space="preserve">Evaluación </w:t>
            </w:r>
          </w:p>
        </w:tc>
      </w:tr>
      <w:tr w:rsidR="000F3CAC" w:rsidRPr="000F3CAC" w14:paraId="7EB753B1" w14:textId="77777777" w:rsidTr="00016C25">
        <w:tc>
          <w:tcPr>
            <w:tcW w:w="2518" w:type="dxa"/>
          </w:tcPr>
          <w:p w14:paraId="2993C383" w14:textId="77777777" w:rsidR="000F3CAC" w:rsidRPr="000F3CAC" w:rsidRDefault="000F3CAC" w:rsidP="000F3CAC">
            <w:pPr>
              <w:rPr>
                <w:rFonts w:ascii="Times New Roman" w:hAnsi="Times New Roman" w:cs="Times New Roman"/>
                <w:color w:val="000000"/>
              </w:rPr>
            </w:pPr>
            <w:r w:rsidRPr="000F3CAC">
              <w:rPr>
                <w:rFonts w:ascii="Times New Roman" w:hAnsi="Times New Roman" w:cs="Times New Roman"/>
                <w:b/>
                <w:color w:val="000000"/>
              </w:rPr>
              <w:t>Descripción</w:t>
            </w:r>
          </w:p>
        </w:tc>
        <w:tc>
          <w:tcPr>
            <w:tcW w:w="6515" w:type="dxa"/>
          </w:tcPr>
          <w:p w14:paraId="24C0422C" w14:textId="39D1E73F" w:rsidR="000F3CAC" w:rsidRPr="000F3CAC" w:rsidRDefault="000F3CAC" w:rsidP="00DC1AB7">
            <w:pPr>
              <w:rPr>
                <w:rFonts w:ascii="Times New Roman" w:hAnsi="Times New Roman" w:cs="Times New Roman"/>
                <w:lang w:val="es-MX"/>
              </w:rPr>
            </w:pPr>
            <w:r w:rsidRPr="000F3CAC">
              <w:rPr>
                <w:rFonts w:ascii="Times New Roman" w:eastAsia="Batang" w:hAnsi="Times New Roman" w:cs="Times New Roman"/>
                <w:color w:val="000000"/>
                <w:lang w:val="es-MX"/>
              </w:rPr>
              <w:t xml:space="preserve">Actividad para evaluar los conocimientos del estudiante sobre el tema </w:t>
            </w:r>
            <w:del w:id="2330" w:author="PerfectoAmor" w:date="2016-02-04T11:34:00Z">
              <w:r w:rsidRPr="000F3CAC" w:rsidDel="00DC1AB7">
                <w:rPr>
                  <w:rFonts w:ascii="Times New Roman" w:eastAsia="Batang" w:hAnsi="Times New Roman" w:cs="Times New Roman"/>
                  <w:color w:val="000000"/>
                  <w:lang w:val="es-MX"/>
                </w:rPr>
                <w:delText>de l</w:delText>
              </w:r>
            </w:del>
            <w:ins w:id="2331" w:author="PerfectoAmor" w:date="2016-02-04T11:34:00Z">
              <w:r w:rsidR="00DC1AB7">
                <w:rPr>
                  <w:rFonts w:ascii="Times New Roman" w:eastAsia="Batang" w:hAnsi="Times New Roman" w:cs="Times New Roman"/>
                  <w:color w:val="000000"/>
                  <w:lang w:val="es-MX"/>
                </w:rPr>
                <w:t>L</w:t>
              </w:r>
            </w:ins>
            <w:r w:rsidRPr="000F3CAC">
              <w:rPr>
                <w:rFonts w:ascii="Times New Roman" w:eastAsia="Batang" w:hAnsi="Times New Roman" w:cs="Times New Roman"/>
                <w:color w:val="000000"/>
                <w:lang w:val="es-MX"/>
              </w:rPr>
              <w:t>a entrevista</w:t>
            </w:r>
          </w:p>
        </w:tc>
      </w:tr>
    </w:tbl>
    <w:p w14:paraId="5A12B8F7" w14:textId="44A1362D" w:rsidR="000F3CAC" w:rsidDel="00DC1AB7" w:rsidRDefault="000F3CAC" w:rsidP="000F3CAC">
      <w:pPr>
        <w:rPr>
          <w:del w:id="2332" w:author="PerfectoAmor" w:date="2016-02-04T11:35:00Z"/>
          <w:rFonts w:ascii="Times New Roman" w:hAnsi="Times New Roman" w:cs="Times New Roman"/>
          <w:highlight w:val="yellow"/>
        </w:rPr>
      </w:pPr>
    </w:p>
    <w:p w14:paraId="3870D784" w14:textId="77777777" w:rsidR="00862B10" w:rsidRDefault="00862B10" w:rsidP="000F3CAC">
      <w:pPr>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42"/>
        <w:gridCol w:w="2694"/>
        <w:gridCol w:w="4848"/>
      </w:tblGrid>
      <w:tr w:rsidR="00862B10" w:rsidRPr="008008FA" w14:paraId="419F7758" w14:textId="77777777" w:rsidTr="00DE59BC">
        <w:tc>
          <w:tcPr>
            <w:tcW w:w="8784" w:type="dxa"/>
            <w:gridSpan w:val="3"/>
            <w:shd w:val="clear" w:color="auto" w:fill="000000" w:themeFill="text1"/>
          </w:tcPr>
          <w:p w14:paraId="6ED6CDBB" w14:textId="77777777" w:rsidR="00862B10" w:rsidRPr="008008FA" w:rsidRDefault="00862B10">
            <w:pPr>
              <w:jc w:val="center"/>
              <w:rPr>
                <w:rFonts w:ascii="Times New Roman" w:hAnsi="Times New Roman" w:cs="Times New Roman"/>
                <w:b/>
                <w:color w:val="FFFFFF" w:themeColor="background1"/>
              </w:rPr>
              <w:pPrChange w:id="2333" w:author="PerfectoAmor" w:date="2016-02-04T11:35:00Z">
                <w:pPr/>
              </w:pPrChange>
            </w:pPr>
            <w:r w:rsidRPr="008008FA">
              <w:rPr>
                <w:rFonts w:ascii="Times New Roman" w:hAnsi="Times New Roman" w:cs="Times New Roman"/>
                <w:b/>
                <w:color w:val="FFFFFF" w:themeColor="background1"/>
              </w:rPr>
              <w:t>Webs de referencia</w:t>
            </w:r>
          </w:p>
        </w:tc>
      </w:tr>
      <w:tr w:rsidR="00862B10" w:rsidRPr="008008FA" w14:paraId="3EBCE416" w14:textId="77777777" w:rsidTr="00DE59BC">
        <w:tc>
          <w:tcPr>
            <w:tcW w:w="1242" w:type="dxa"/>
          </w:tcPr>
          <w:p w14:paraId="1DB240EA" w14:textId="77777777" w:rsidR="00862B10" w:rsidRPr="008008FA" w:rsidRDefault="00862B10" w:rsidP="00016C25">
            <w:pPr>
              <w:rPr>
                <w:rFonts w:ascii="Times New Roman" w:hAnsi="Times New Roman" w:cs="Times New Roman"/>
                <w:b/>
                <w:color w:val="000000"/>
              </w:rPr>
            </w:pPr>
            <w:r w:rsidRPr="008008FA">
              <w:rPr>
                <w:rFonts w:ascii="Times New Roman" w:hAnsi="Times New Roman" w:cs="Times New Roman"/>
                <w:b/>
                <w:color w:val="000000"/>
              </w:rPr>
              <w:t>Código</w:t>
            </w:r>
          </w:p>
        </w:tc>
        <w:tc>
          <w:tcPr>
            <w:tcW w:w="7542" w:type="dxa"/>
            <w:gridSpan w:val="2"/>
          </w:tcPr>
          <w:p w14:paraId="5A711198" w14:textId="5F82E02D" w:rsidR="00862B10" w:rsidRPr="008008FA" w:rsidRDefault="00862B10" w:rsidP="00016C25">
            <w:pPr>
              <w:rPr>
                <w:rFonts w:ascii="Times New Roman" w:hAnsi="Times New Roman" w:cs="Times New Roman"/>
                <w:b/>
                <w:color w:val="000000"/>
              </w:rPr>
            </w:pPr>
            <w:r w:rsidRPr="008008FA">
              <w:rPr>
                <w:rFonts w:ascii="Times New Roman" w:hAnsi="Times New Roman" w:cs="Times New Roman"/>
                <w:color w:val="000000"/>
              </w:rPr>
              <w:t>LE_06_05_</w:t>
            </w:r>
            <w:r w:rsidR="00DE59BC">
              <w:rPr>
                <w:rFonts w:ascii="Times New Roman" w:hAnsi="Times New Roman" w:cs="Times New Roman"/>
                <w:color w:val="000000"/>
              </w:rPr>
              <w:t>CO_REC390</w:t>
            </w:r>
          </w:p>
        </w:tc>
      </w:tr>
      <w:tr w:rsidR="00862B10" w:rsidRPr="008008FA" w14:paraId="0A62FD47" w14:textId="77777777" w:rsidTr="00DE59BC">
        <w:tc>
          <w:tcPr>
            <w:tcW w:w="1242" w:type="dxa"/>
          </w:tcPr>
          <w:p w14:paraId="6F870119" w14:textId="77777777" w:rsidR="00862B10" w:rsidRPr="008008FA" w:rsidRDefault="00862B10" w:rsidP="00016C25">
            <w:pPr>
              <w:rPr>
                <w:rFonts w:ascii="Times New Roman" w:hAnsi="Times New Roman" w:cs="Times New Roman"/>
                <w:color w:val="000000"/>
              </w:rPr>
            </w:pPr>
            <w:r w:rsidRPr="008008FA">
              <w:rPr>
                <w:rFonts w:ascii="Times New Roman" w:hAnsi="Times New Roman" w:cs="Times New Roman"/>
                <w:b/>
                <w:color w:val="000000"/>
              </w:rPr>
              <w:t>Web 01</w:t>
            </w:r>
          </w:p>
        </w:tc>
        <w:tc>
          <w:tcPr>
            <w:tcW w:w="2694" w:type="dxa"/>
          </w:tcPr>
          <w:p w14:paraId="29420582" w14:textId="0A7E8943" w:rsidR="00862B10" w:rsidRPr="008008FA" w:rsidRDefault="00862B10" w:rsidP="00DC1AB7">
            <w:pPr>
              <w:rPr>
                <w:rFonts w:ascii="Times New Roman" w:hAnsi="Times New Roman" w:cs="Times New Roman"/>
              </w:rPr>
            </w:pPr>
            <w:r w:rsidRPr="008008FA">
              <w:rPr>
                <w:rFonts w:ascii="Times New Roman" w:hAnsi="Times New Roman" w:cs="Times New Roman"/>
              </w:rPr>
              <w:t xml:space="preserve">Aquí podrás encontrar </w:t>
            </w:r>
            <w:del w:id="2334" w:author="PerfectoAmor" w:date="2016-02-04T11:35:00Z">
              <w:r w:rsidRPr="008008FA" w:rsidDel="00DC1AB7">
                <w:rPr>
                  <w:rFonts w:ascii="Times New Roman" w:hAnsi="Times New Roman" w:cs="Times New Roman"/>
                </w:rPr>
                <w:delText xml:space="preserve">mayor </w:delText>
              </w:r>
            </w:del>
            <w:ins w:id="2335" w:author="PerfectoAmor" w:date="2016-02-04T11:35:00Z">
              <w:r w:rsidR="00DC1AB7">
                <w:rPr>
                  <w:rFonts w:ascii="Times New Roman" w:hAnsi="Times New Roman" w:cs="Times New Roman"/>
                </w:rPr>
                <w:t xml:space="preserve">amplia </w:t>
              </w:r>
            </w:ins>
            <w:r w:rsidRPr="008008FA">
              <w:rPr>
                <w:rFonts w:ascii="Times New Roman" w:hAnsi="Times New Roman" w:cs="Times New Roman"/>
              </w:rPr>
              <w:t xml:space="preserve">información sobre la clasificación de </w:t>
            </w:r>
            <w:r>
              <w:rPr>
                <w:rFonts w:ascii="Times New Roman" w:hAnsi="Times New Roman" w:cs="Times New Roman"/>
              </w:rPr>
              <w:t xml:space="preserve">las </w:t>
            </w:r>
            <w:r w:rsidRPr="008008FA">
              <w:rPr>
                <w:rFonts w:ascii="Times New Roman" w:hAnsi="Times New Roman" w:cs="Times New Roman"/>
              </w:rPr>
              <w:t>estrofa</w:t>
            </w:r>
            <w:r>
              <w:rPr>
                <w:rFonts w:ascii="Times New Roman" w:hAnsi="Times New Roman" w:cs="Times New Roman"/>
              </w:rPr>
              <w:t>s</w:t>
            </w:r>
            <w:r w:rsidRPr="008008FA">
              <w:rPr>
                <w:rFonts w:ascii="Times New Roman" w:hAnsi="Times New Roman" w:cs="Times New Roman"/>
              </w:rPr>
              <w:t xml:space="preserve"> y ejercicios.</w:t>
            </w:r>
          </w:p>
        </w:tc>
        <w:tc>
          <w:tcPr>
            <w:tcW w:w="4848" w:type="dxa"/>
          </w:tcPr>
          <w:p w14:paraId="64DA1594" w14:textId="77777777" w:rsidR="00862B10" w:rsidRPr="008008FA" w:rsidRDefault="002F7C07" w:rsidP="00016C25">
            <w:pPr>
              <w:rPr>
                <w:rFonts w:ascii="Times New Roman" w:hAnsi="Times New Roman" w:cs="Times New Roman"/>
                <w:color w:val="BFBFBF" w:themeColor="background1" w:themeShade="BF"/>
              </w:rPr>
            </w:pPr>
            <w:hyperlink r:id="rId35" w:history="1">
              <w:r w:rsidR="00862B10" w:rsidRPr="008008FA">
                <w:rPr>
                  <w:rStyle w:val="Hipervnculo"/>
                  <w:rFonts w:ascii="Times New Roman" w:hAnsi="Times New Roman" w:cs="Times New Roman"/>
                </w:rPr>
                <w:t>http://roble.pntic.mec.es/msanto1/lengua/estrofas.htm</w:t>
              </w:r>
            </w:hyperlink>
          </w:p>
          <w:p w14:paraId="1D7AC84D" w14:textId="77777777" w:rsidR="00862B10" w:rsidRPr="008008FA" w:rsidRDefault="00862B10" w:rsidP="00016C25">
            <w:pPr>
              <w:rPr>
                <w:rFonts w:ascii="Times New Roman" w:hAnsi="Times New Roman" w:cs="Times New Roman"/>
                <w:color w:val="BFBFBF" w:themeColor="background1" w:themeShade="BF"/>
              </w:rPr>
            </w:pPr>
          </w:p>
        </w:tc>
      </w:tr>
      <w:tr w:rsidR="00862B10" w:rsidRPr="008008FA" w14:paraId="31A1B076" w14:textId="77777777" w:rsidTr="00DE59BC">
        <w:tc>
          <w:tcPr>
            <w:tcW w:w="1242" w:type="dxa"/>
          </w:tcPr>
          <w:p w14:paraId="129B5554" w14:textId="77777777" w:rsidR="00862B10" w:rsidRPr="008008FA" w:rsidRDefault="00862B10" w:rsidP="00016C25">
            <w:pPr>
              <w:rPr>
                <w:rFonts w:ascii="Times New Roman" w:hAnsi="Times New Roman" w:cs="Times New Roman"/>
                <w:color w:val="000000"/>
              </w:rPr>
            </w:pPr>
            <w:r w:rsidRPr="008008FA">
              <w:rPr>
                <w:rFonts w:ascii="Times New Roman" w:hAnsi="Times New Roman" w:cs="Times New Roman"/>
                <w:b/>
                <w:color w:val="000000"/>
              </w:rPr>
              <w:t>Web 02</w:t>
            </w:r>
          </w:p>
        </w:tc>
        <w:tc>
          <w:tcPr>
            <w:tcW w:w="2694" w:type="dxa"/>
          </w:tcPr>
          <w:p w14:paraId="6C252465" w14:textId="05DE3D13" w:rsidR="00862B10" w:rsidRPr="008008FA" w:rsidRDefault="00862B10" w:rsidP="005449AA">
            <w:pPr>
              <w:rPr>
                <w:rFonts w:ascii="Times New Roman" w:hAnsi="Times New Roman" w:cs="Times New Roman"/>
              </w:rPr>
            </w:pPr>
            <w:r>
              <w:rPr>
                <w:rFonts w:ascii="Times New Roman" w:hAnsi="Times New Roman" w:cs="Times New Roman"/>
              </w:rPr>
              <w:t xml:space="preserve">En este blog </w:t>
            </w:r>
            <w:del w:id="2336" w:author="PerfectoAmor" w:date="2016-02-04T17:21:00Z">
              <w:r w:rsidDel="005449AA">
                <w:rPr>
                  <w:rFonts w:ascii="Times New Roman" w:hAnsi="Times New Roman" w:cs="Times New Roman"/>
                </w:rPr>
                <w:delText xml:space="preserve">encontrarás </w:delText>
              </w:r>
            </w:del>
            <w:ins w:id="2337" w:author="PerfectoAmor" w:date="2016-02-04T17:21:00Z">
              <w:r w:rsidR="005449AA">
                <w:rPr>
                  <w:rFonts w:ascii="Times New Roman" w:hAnsi="Times New Roman" w:cs="Times New Roman"/>
                </w:rPr>
                <w:t xml:space="preserve">hallarás </w:t>
              </w:r>
            </w:ins>
            <w:r>
              <w:rPr>
                <w:rFonts w:ascii="Times New Roman" w:hAnsi="Times New Roman" w:cs="Times New Roman"/>
              </w:rPr>
              <w:t>ejemplos de las características del género lírico.</w:t>
            </w:r>
          </w:p>
        </w:tc>
        <w:tc>
          <w:tcPr>
            <w:tcW w:w="4848" w:type="dxa"/>
          </w:tcPr>
          <w:p w14:paraId="67F22F53" w14:textId="77777777" w:rsidR="00862B10" w:rsidRPr="008008FA" w:rsidRDefault="002F7C07" w:rsidP="00016C25">
            <w:pPr>
              <w:rPr>
                <w:rFonts w:ascii="Times New Roman" w:hAnsi="Times New Roman" w:cs="Times New Roman"/>
                <w:color w:val="BFBFBF" w:themeColor="background1" w:themeShade="BF"/>
              </w:rPr>
            </w:pPr>
            <w:hyperlink r:id="rId36" w:history="1">
              <w:r w:rsidR="00862B10" w:rsidRPr="008008FA">
                <w:rPr>
                  <w:rStyle w:val="Hipervnculo"/>
                  <w:rFonts w:ascii="Times New Roman" w:hAnsi="Times New Roman" w:cs="Times New Roman"/>
                </w:rPr>
                <w:t>http://eca-lenguajeycomunicacion.blogspot.com.co/search/label/G%C3%A9nero%20l%C3%ADrico%20-%20Actitudes%20l%C3%ADricas</w:t>
              </w:r>
            </w:hyperlink>
          </w:p>
          <w:p w14:paraId="510E6E13" w14:textId="77777777" w:rsidR="00862B10" w:rsidRPr="008008FA" w:rsidRDefault="00862B10" w:rsidP="00016C25">
            <w:pPr>
              <w:rPr>
                <w:rFonts w:ascii="Times New Roman" w:hAnsi="Times New Roman" w:cs="Times New Roman"/>
                <w:color w:val="BFBFBF" w:themeColor="background1" w:themeShade="BF"/>
              </w:rPr>
            </w:pPr>
          </w:p>
        </w:tc>
      </w:tr>
      <w:tr w:rsidR="00862B10" w:rsidRPr="00983AE6" w14:paraId="21AA2AD3" w14:textId="77777777" w:rsidTr="00DE59BC">
        <w:tc>
          <w:tcPr>
            <w:tcW w:w="1242" w:type="dxa"/>
          </w:tcPr>
          <w:p w14:paraId="22FB6560" w14:textId="77777777" w:rsidR="00862B10" w:rsidRPr="008008FA" w:rsidRDefault="00862B10" w:rsidP="00016C25">
            <w:pPr>
              <w:rPr>
                <w:rFonts w:ascii="Times New Roman" w:hAnsi="Times New Roman" w:cs="Times New Roman"/>
                <w:b/>
                <w:color w:val="000000"/>
              </w:rPr>
            </w:pPr>
            <w:r w:rsidRPr="008008FA">
              <w:rPr>
                <w:rFonts w:ascii="Times New Roman" w:hAnsi="Times New Roman" w:cs="Times New Roman"/>
                <w:b/>
                <w:color w:val="000000"/>
              </w:rPr>
              <w:t>Web 03</w:t>
            </w:r>
          </w:p>
        </w:tc>
        <w:tc>
          <w:tcPr>
            <w:tcW w:w="2694" w:type="dxa"/>
          </w:tcPr>
          <w:p w14:paraId="216CEACB" w14:textId="77777777" w:rsidR="00862B10" w:rsidRPr="00983AE6" w:rsidRDefault="00862B10" w:rsidP="00016C25">
            <w:pPr>
              <w:rPr>
                <w:rFonts w:ascii="Times New Roman" w:hAnsi="Times New Roman" w:cs="Times New Roman"/>
              </w:rPr>
            </w:pPr>
            <w:r w:rsidRPr="00983AE6">
              <w:rPr>
                <w:rFonts w:ascii="Times New Roman" w:hAnsi="Times New Roman" w:cs="Times New Roman"/>
              </w:rPr>
              <w:t>Aquí podrás leer más sobre las coplas colombianas.</w:t>
            </w:r>
          </w:p>
        </w:tc>
        <w:tc>
          <w:tcPr>
            <w:tcW w:w="4848" w:type="dxa"/>
          </w:tcPr>
          <w:p w14:paraId="6A783C32" w14:textId="77777777" w:rsidR="00862B10" w:rsidRPr="00983AE6" w:rsidRDefault="002F7C07" w:rsidP="00016C25">
            <w:pPr>
              <w:rPr>
                <w:rFonts w:ascii="Times New Roman" w:hAnsi="Times New Roman" w:cs="Times New Roman"/>
                <w:color w:val="BFBFBF" w:themeColor="background1" w:themeShade="BF"/>
              </w:rPr>
            </w:pPr>
            <w:hyperlink r:id="rId37" w:history="1">
              <w:r w:rsidR="00862B10" w:rsidRPr="00983AE6">
                <w:rPr>
                  <w:rStyle w:val="Hipervnculo"/>
                  <w:rFonts w:ascii="Times New Roman" w:hAnsi="Times New Roman" w:cs="Times New Roman"/>
                </w:rPr>
                <w:t>http://coplasnds.blogspot.com.co/2012/11/coplas-colombianas_17.html</w:t>
              </w:r>
            </w:hyperlink>
            <w:r w:rsidR="00862B10" w:rsidRPr="00983AE6">
              <w:rPr>
                <w:rFonts w:ascii="Times New Roman" w:hAnsi="Times New Roman" w:cs="Times New Roman"/>
                <w:color w:val="BFBFBF" w:themeColor="background1" w:themeShade="BF"/>
              </w:rPr>
              <w:t xml:space="preserve"> </w:t>
            </w:r>
          </w:p>
        </w:tc>
      </w:tr>
      <w:tr w:rsidR="00A9638D" w:rsidRPr="00983AE6" w14:paraId="3A45801D" w14:textId="77777777" w:rsidTr="00DE59BC">
        <w:tc>
          <w:tcPr>
            <w:tcW w:w="1242" w:type="dxa"/>
          </w:tcPr>
          <w:p w14:paraId="0FE478D3" w14:textId="2A8E7502" w:rsidR="00A9638D" w:rsidRPr="008008FA" w:rsidRDefault="00A9638D" w:rsidP="00016C25">
            <w:pPr>
              <w:rPr>
                <w:rFonts w:ascii="Times New Roman" w:hAnsi="Times New Roman" w:cs="Times New Roman"/>
                <w:b/>
                <w:color w:val="000000"/>
              </w:rPr>
            </w:pPr>
            <w:r>
              <w:rPr>
                <w:rFonts w:ascii="Times New Roman" w:hAnsi="Times New Roman" w:cs="Times New Roman"/>
                <w:b/>
                <w:color w:val="000000"/>
              </w:rPr>
              <w:t>Web 04</w:t>
            </w:r>
          </w:p>
        </w:tc>
        <w:tc>
          <w:tcPr>
            <w:tcW w:w="2694" w:type="dxa"/>
          </w:tcPr>
          <w:p w14:paraId="4AFBE9E7" w14:textId="27A45391" w:rsidR="00A9638D" w:rsidRPr="00983AE6" w:rsidRDefault="00A9638D" w:rsidP="00016C25">
            <w:pPr>
              <w:rPr>
                <w:rFonts w:ascii="Times New Roman" w:hAnsi="Times New Roman" w:cs="Times New Roman"/>
              </w:rPr>
            </w:pPr>
            <w:r w:rsidRPr="000F3CAC">
              <w:rPr>
                <w:rFonts w:ascii="Times New Roman" w:hAnsi="Times New Roman" w:cs="Times New Roman"/>
              </w:rPr>
              <w:t>Participa con comentarios y enlaces de e</w:t>
            </w:r>
            <w:r w:rsidR="00AB2A37">
              <w:rPr>
                <w:rFonts w:ascii="Times New Roman" w:hAnsi="Times New Roman" w:cs="Times New Roman"/>
              </w:rPr>
              <w:t>ntrada en el siguiente blog</w:t>
            </w:r>
            <w:r w:rsidRPr="000F3CAC">
              <w:rPr>
                <w:rFonts w:ascii="Times New Roman" w:hAnsi="Times New Roman" w:cs="Times New Roman"/>
              </w:rPr>
              <w:t xml:space="preserve"> sobre la literatura y su función estética</w:t>
            </w:r>
            <w:r w:rsidR="00AB2A37">
              <w:rPr>
                <w:rFonts w:ascii="Times New Roman" w:hAnsi="Times New Roman" w:cs="Times New Roman"/>
              </w:rPr>
              <w:t>.</w:t>
            </w:r>
          </w:p>
        </w:tc>
        <w:tc>
          <w:tcPr>
            <w:tcW w:w="4848" w:type="dxa"/>
          </w:tcPr>
          <w:p w14:paraId="387E350F" w14:textId="5B0042FF" w:rsidR="00A9638D" w:rsidRDefault="002F7C07" w:rsidP="00016C25">
            <w:pPr>
              <w:rPr>
                <w:rFonts w:ascii="Times New Roman" w:hAnsi="Times New Roman" w:cs="Times New Roman"/>
              </w:rPr>
            </w:pPr>
            <w:hyperlink r:id="rId38" w:history="1">
              <w:r w:rsidR="00A9638D" w:rsidRPr="007917AA">
                <w:rPr>
                  <w:rStyle w:val="Hipervnculo"/>
                  <w:rFonts w:ascii="Times New Roman" w:hAnsi="Times New Roman" w:cs="Times New Roman"/>
                </w:rPr>
                <w:t>http://analia-lenguayliteratura.blogspot.com/2013/04/funcion-estetica-en-la-literatura.html</w:t>
              </w:r>
            </w:hyperlink>
          </w:p>
          <w:p w14:paraId="3D49260C" w14:textId="01F89524" w:rsidR="00A9638D" w:rsidRDefault="00A9638D" w:rsidP="00016C25"/>
        </w:tc>
      </w:tr>
      <w:tr w:rsidR="00A9638D" w:rsidRPr="00A9638D" w14:paraId="57CDB151" w14:textId="77777777" w:rsidTr="00DE59BC">
        <w:tc>
          <w:tcPr>
            <w:tcW w:w="1242" w:type="dxa"/>
          </w:tcPr>
          <w:p w14:paraId="1B703DC2" w14:textId="091859DB" w:rsidR="00A9638D" w:rsidRDefault="00A9638D" w:rsidP="00016C25">
            <w:pPr>
              <w:rPr>
                <w:rFonts w:ascii="Times New Roman" w:hAnsi="Times New Roman" w:cs="Times New Roman"/>
                <w:b/>
                <w:color w:val="000000"/>
              </w:rPr>
            </w:pPr>
            <w:r>
              <w:rPr>
                <w:rFonts w:ascii="Times New Roman" w:hAnsi="Times New Roman" w:cs="Times New Roman"/>
                <w:b/>
                <w:color w:val="000000"/>
              </w:rPr>
              <w:t>Web 05</w:t>
            </w:r>
          </w:p>
        </w:tc>
        <w:tc>
          <w:tcPr>
            <w:tcW w:w="2694" w:type="dxa"/>
          </w:tcPr>
          <w:p w14:paraId="3BFDFC11" w14:textId="11B8F91B" w:rsidR="00A9638D" w:rsidRPr="000F3CAC" w:rsidRDefault="00A9638D" w:rsidP="00016C25">
            <w:pPr>
              <w:rPr>
                <w:rFonts w:ascii="Times New Roman" w:hAnsi="Times New Roman" w:cs="Times New Roman"/>
              </w:rPr>
            </w:pPr>
            <w:r w:rsidRPr="000F3CAC">
              <w:rPr>
                <w:rFonts w:ascii="Times New Roman" w:hAnsi="Times New Roman" w:cs="Times New Roman"/>
              </w:rPr>
              <w:t>Estudia de manera interactiva las funciones sintácticas y los métodos que se utilizan para identificarlas.</w:t>
            </w:r>
          </w:p>
        </w:tc>
        <w:tc>
          <w:tcPr>
            <w:tcW w:w="4848" w:type="dxa"/>
          </w:tcPr>
          <w:p w14:paraId="2D6CC4F0" w14:textId="77777777" w:rsidR="00A9638D" w:rsidRDefault="002F7C07" w:rsidP="00016C25">
            <w:pPr>
              <w:rPr>
                <w:rStyle w:val="Hipervnculo"/>
                <w:rFonts w:ascii="Times New Roman" w:hAnsi="Times New Roman" w:cs="Times New Roman"/>
              </w:rPr>
            </w:pPr>
            <w:hyperlink r:id="rId39" w:history="1">
              <w:r w:rsidR="00A9638D" w:rsidRPr="000F3CAC">
                <w:rPr>
                  <w:rStyle w:val="Hipervnculo"/>
                  <w:rFonts w:ascii="Times New Roman" w:hAnsi="Times New Roman" w:cs="Times New Roman"/>
                </w:rPr>
                <w:t>http://es.slideshare.net/JavierMD11/funciones-sintcticas-13272387</w:t>
              </w:r>
            </w:hyperlink>
          </w:p>
          <w:p w14:paraId="40CC0268" w14:textId="77777777" w:rsidR="00A9638D" w:rsidRDefault="00A9638D" w:rsidP="00016C25">
            <w:pPr>
              <w:rPr>
                <w:rStyle w:val="Hipervnculo"/>
                <w:rFonts w:ascii="Times New Roman" w:hAnsi="Times New Roman" w:cs="Times New Roman"/>
              </w:rPr>
            </w:pPr>
          </w:p>
          <w:p w14:paraId="19BBE1AF" w14:textId="6C4BF1F9" w:rsidR="00A9638D" w:rsidRDefault="002F7C07" w:rsidP="00016C25">
            <w:pPr>
              <w:rPr>
                <w:rFonts w:ascii="Times New Roman" w:hAnsi="Times New Roman" w:cs="Times New Roman"/>
              </w:rPr>
            </w:pPr>
            <w:hyperlink r:id="rId40" w:history="1">
              <w:r w:rsidR="00A9638D" w:rsidRPr="007917AA">
                <w:rPr>
                  <w:rStyle w:val="Hipervnculo"/>
                  <w:rFonts w:ascii="Times New Roman" w:hAnsi="Times New Roman" w:cs="Times New Roman"/>
                </w:rPr>
                <w:t>http://delenguayliteratura.com/funciones_analisis_sintactico.html</w:t>
              </w:r>
            </w:hyperlink>
            <w:r w:rsidR="00A9638D">
              <w:rPr>
                <w:rFonts w:ascii="Times New Roman" w:hAnsi="Times New Roman" w:cs="Times New Roman"/>
              </w:rPr>
              <w:t xml:space="preserve"> </w:t>
            </w:r>
          </w:p>
        </w:tc>
      </w:tr>
      <w:tr w:rsidR="00A9638D" w:rsidRPr="00A9638D" w14:paraId="6CAF7EE2" w14:textId="77777777" w:rsidTr="00DE59BC">
        <w:tc>
          <w:tcPr>
            <w:tcW w:w="1242" w:type="dxa"/>
          </w:tcPr>
          <w:p w14:paraId="6E1B155F" w14:textId="23A39791" w:rsidR="00A9638D" w:rsidRDefault="00A9638D" w:rsidP="00016C25">
            <w:pPr>
              <w:rPr>
                <w:rFonts w:ascii="Times New Roman" w:hAnsi="Times New Roman" w:cs="Times New Roman"/>
                <w:b/>
                <w:color w:val="000000"/>
              </w:rPr>
            </w:pPr>
            <w:r>
              <w:rPr>
                <w:rFonts w:ascii="Times New Roman" w:hAnsi="Times New Roman" w:cs="Times New Roman"/>
                <w:b/>
                <w:color w:val="000000"/>
              </w:rPr>
              <w:t>Web 06</w:t>
            </w:r>
          </w:p>
        </w:tc>
        <w:tc>
          <w:tcPr>
            <w:tcW w:w="2694" w:type="dxa"/>
          </w:tcPr>
          <w:p w14:paraId="200FDD7E" w14:textId="2D461FDB" w:rsidR="00A9638D" w:rsidRPr="000F3CAC" w:rsidRDefault="00A9638D" w:rsidP="00016C25">
            <w:pPr>
              <w:rPr>
                <w:rFonts w:ascii="Times New Roman" w:hAnsi="Times New Roman" w:cs="Times New Roman"/>
              </w:rPr>
            </w:pPr>
            <w:r w:rsidRPr="000F3CAC">
              <w:rPr>
                <w:rFonts w:ascii="Times New Roman" w:hAnsi="Times New Roman" w:cs="Times New Roman"/>
              </w:rPr>
              <w:t>Estudia de forma interactiva el uso de los signos de interrogación y admiración a partir de la solución de varios ejercicios de aplicación</w:t>
            </w:r>
          </w:p>
        </w:tc>
        <w:tc>
          <w:tcPr>
            <w:tcW w:w="4848" w:type="dxa"/>
          </w:tcPr>
          <w:p w14:paraId="1BB0E78B" w14:textId="55481EB8" w:rsidR="00A9638D" w:rsidRPr="000F3CAC" w:rsidRDefault="002F7C07" w:rsidP="00016C25">
            <w:pPr>
              <w:rPr>
                <w:rFonts w:ascii="Times New Roman" w:hAnsi="Times New Roman" w:cs="Times New Roman"/>
              </w:rPr>
            </w:pPr>
            <w:hyperlink r:id="rId41" w:history="1">
              <w:r w:rsidR="00A9638D" w:rsidRPr="007917AA">
                <w:rPr>
                  <w:rStyle w:val="Hipervnculo"/>
                  <w:rFonts w:ascii="Times New Roman" w:hAnsi="Times New Roman" w:cs="Times New Roman"/>
                </w:rPr>
                <w:t>http://roble.pntic.mec.es/msanto1/ortografia/inadejer.htm</w:t>
              </w:r>
            </w:hyperlink>
            <w:r w:rsidR="00A9638D">
              <w:rPr>
                <w:rFonts w:ascii="Times New Roman" w:hAnsi="Times New Roman" w:cs="Times New Roman"/>
              </w:rPr>
              <w:t xml:space="preserve"> </w:t>
            </w:r>
          </w:p>
        </w:tc>
      </w:tr>
      <w:tr w:rsidR="00A9638D" w:rsidRPr="00A9638D" w14:paraId="5D40FC7C" w14:textId="77777777" w:rsidTr="00DE59BC">
        <w:tc>
          <w:tcPr>
            <w:tcW w:w="1242" w:type="dxa"/>
          </w:tcPr>
          <w:p w14:paraId="3A124A8C" w14:textId="3592690F" w:rsidR="00A9638D" w:rsidRDefault="00A9638D" w:rsidP="00016C25">
            <w:pPr>
              <w:rPr>
                <w:rFonts w:ascii="Times New Roman" w:hAnsi="Times New Roman" w:cs="Times New Roman"/>
                <w:b/>
                <w:color w:val="000000"/>
              </w:rPr>
            </w:pPr>
            <w:r>
              <w:rPr>
                <w:rFonts w:ascii="Times New Roman" w:hAnsi="Times New Roman" w:cs="Times New Roman"/>
                <w:b/>
                <w:color w:val="000000"/>
              </w:rPr>
              <w:lastRenderedPageBreak/>
              <w:t>Web 07</w:t>
            </w:r>
          </w:p>
        </w:tc>
        <w:tc>
          <w:tcPr>
            <w:tcW w:w="2694" w:type="dxa"/>
          </w:tcPr>
          <w:p w14:paraId="6AC2C2FC" w14:textId="0E2A6C42" w:rsidR="00A9638D" w:rsidRPr="000F3CAC" w:rsidRDefault="00A9638D" w:rsidP="00016C25">
            <w:pPr>
              <w:rPr>
                <w:rFonts w:ascii="Times New Roman" w:hAnsi="Times New Roman" w:cs="Times New Roman"/>
              </w:rPr>
            </w:pPr>
            <w:r w:rsidRPr="000F3CAC">
              <w:rPr>
                <w:rFonts w:ascii="Times New Roman" w:hAnsi="Times New Roman" w:cs="Times New Roman"/>
              </w:rPr>
              <w:t xml:space="preserve">Documéntate y profundiza sobre el concepto de la entrevista  </w:t>
            </w:r>
          </w:p>
        </w:tc>
        <w:tc>
          <w:tcPr>
            <w:tcW w:w="4848" w:type="dxa"/>
          </w:tcPr>
          <w:p w14:paraId="3086661F" w14:textId="18F70B98" w:rsidR="00A9638D" w:rsidRDefault="009E55BB" w:rsidP="00016C25">
            <w:pPr>
              <w:rPr>
                <w:rFonts w:ascii="Times New Roman" w:hAnsi="Times New Roman" w:cs="Times New Roman"/>
              </w:rPr>
            </w:pPr>
            <w:ins w:id="2338" w:author="Cris Pineda" w:date="2016-02-09T01:02:00Z">
              <w:r w:rsidRPr="009E55BB">
                <w:rPr>
                  <w:rStyle w:val="Hipervnculo"/>
                  <w:rFonts w:ascii="Times New Roman" w:hAnsi="Times New Roman" w:cs="Times New Roman"/>
                  <w:rPrChange w:id="2339" w:author="Cris Pineda" w:date="2016-02-09T01:02:00Z">
                    <w:rPr/>
                  </w:rPrChange>
                </w:rPr>
                <w:t>http://web.educastur.princast.es/proyectos/formadultos/unidades/lengua_3/ud2/11_1.html</w:t>
              </w:r>
            </w:ins>
            <w:commentRangeStart w:id="2340"/>
            <w:del w:id="2341" w:author="Cris Pineda" w:date="2016-02-09T01:02:00Z">
              <w:r w:rsidR="00847630" w:rsidDel="009E55BB">
                <w:fldChar w:fldCharType="begin"/>
              </w:r>
              <w:r w:rsidR="00847630" w:rsidDel="009E55BB">
                <w:delInstrText xml:space="preserve"> HYPERLINK "http://es.slideshare.net/guest5fe78d/la-entrevista-2167534" </w:delInstrText>
              </w:r>
              <w:r w:rsidR="00847630" w:rsidDel="009E55BB">
                <w:fldChar w:fldCharType="separate"/>
              </w:r>
              <w:r w:rsidR="00A9638D" w:rsidRPr="007917AA" w:rsidDel="009E55BB">
                <w:rPr>
                  <w:rStyle w:val="Hipervnculo"/>
                  <w:rFonts w:ascii="Times New Roman" w:hAnsi="Times New Roman" w:cs="Times New Roman"/>
                </w:rPr>
                <w:delText>http://es.slideshare.net/guest5fe78d/la-entrevista-2167534</w:delText>
              </w:r>
              <w:r w:rsidR="00847630" w:rsidDel="009E55BB">
                <w:rPr>
                  <w:rStyle w:val="Hipervnculo"/>
                  <w:rFonts w:ascii="Times New Roman" w:hAnsi="Times New Roman" w:cs="Times New Roman"/>
                </w:rPr>
                <w:fldChar w:fldCharType="end"/>
              </w:r>
              <w:commentRangeEnd w:id="2340"/>
              <w:r w:rsidR="00DC1AB7" w:rsidDel="009E55BB">
                <w:rPr>
                  <w:rStyle w:val="Refdecomentario"/>
                </w:rPr>
                <w:commentReference w:id="2340"/>
              </w:r>
              <w:r w:rsidR="00A9638D" w:rsidDel="009E55BB">
                <w:rPr>
                  <w:rFonts w:ascii="Times New Roman" w:hAnsi="Times New Roman" w:cs="Times New Roman"/>
                </w:rPr>
                <w:delText xml:space="preserve"> </w:delText>
              </w:r>
            </w:del>
            <w:ins w:id="2342" w:author="Cris Pineda" w:date="2016-02-09T01:02:00Z">
              <w:r>
                <w:rPr>
                  <w:rFonts w:ascii="Times New Roman" w:hAnsi="Times New Roman" w:cs="Times New Roman"/>
                </w:rPr>
                <w:t xml:space="preserve"> </w:t>
              </w:r>
            </w:ins>
          </w:p>
          <w:p w14:paraId="4CBF2D7D" w14:textId="2A198815" w:rsidR="00A9638D" w:rsidRDefault="00A9638D" w:rsidP="00016C25">
            <w:pPr>
              <w:rPr>
                <w:rFonts w:ascii="Times New Roman" w:hAnsi="Times New Roman" w:cs="Times New Roman"/>
              </w:rPr>
            </w:pPr>
          </w:p>
        </w:tc>
      </w:tr>
      <w:tr w:rsidR="00A9638D" w:rsidRPr="00A9638D" w14:paraId="70A993ED" w14:textId="77777777" w:rsidTr="00DE59BC">
        <w:tc>
          <w:tcPr>
            <w:tcW w:w="1242" w:type="dxa"/>
          </w:tcPr>
          <w:p w14:paraId="4560EB2D" w14:textId="349CED79" w:rsidR="00A9638D" w:rsidRDefault="00A9638D" w:rsidP="00016C25">
            <w:pPr>
              <w:rPr>
                <w:rFonts w:ascii="Times New Roman" w:hAnsi="Times New Roman" w:cs="Times New Roman"/>
                <w:b/>
                <w:color w:val="000000"/>
              </w:rPr>
            </w:pPr>
            <w:r>
              <w:rPr>
                <w:rFonts w:ascii="Times New Roman" w:hAnsi="Times New Roman" w:cs="Times New Roman"/>
                <w:b/>
                <w:color w:val="000000"/>
              </w:rPr>
              <w:t>Web 08</w:t>
            </w:r>
          </w:p>
        </w:tc>
        <w:tc>
          <w:tcPr>
            <w:tcW w:w="2694" w:type="dxa"/>
          </w:tcPr>
          <w:p w14:paraId="322AEA9A" w14:textId="286B11F4" w:rsidR="00A9638D" w:rsidRPr="000F3CAC" w:rsidRDefault="009E55BB" w:rsidP="009E55BB">
            <w:pPr>
              <w:rPr>
                <w:rFonts w:ascii="Times New Roman" w:hAnsi="Times New Roman" w:cs="Times New Roman"/>
              </w:rPr>
              <w:pPrChange w:id="2343" w:author="Cris Pineda" w:date="2016-02-09T01:03:00Z">
                <w:pPr/>
              </w:pPrChange>
            </w:pPr>
            <w:ins w:id="2344" w:author="Cris Pineda" w:date="2016-02-09T01:03:00Z">
              <w:r>
                <w:rPr>
                  <w:rFonts w:ascii="Times New Roman" w:hAnsi="Times New Roman" w:cs="Times New Roman"/>
                </w:rPr>
                <w:t>Lee o consulta</w:t>
              </w:r>
            </w:ins>
            <w:del w:id="2345" w:author="Cris Pineda" w:date="2016-02-09T01:03:00Z">
              <w:r w:rsidR="00A9638D" w:rsidRPr="000F3CAC" w:rsidDel="009E55BB">
                <w:rPr>
                  <w:rFonts w:ascii="Times New Roman" w:hAnsi="Times New Roman" w:cs="Times New Roman"/>
                </w:rPr>
                <w:delText>Observa</w:delText>
              </w:r>
            </w:del>
            <w:r w:rsidR="00A9638D" w:rsidRPr="000F3CAC">
              <w:rPr>
                <w:rFonts w:ascii="Times New Roman" w:hAnsi="Times New Roman" w:cs="Times New Roman"/>
              </w:rPr>
              <w:t xml:space="preserve"> </w:t>
            </w:r>
            <w:del w:id="2346" w:author="Cris Pineda" w:date="2016-02-09T01:03:00Z">
              <w:r w:rsidR="00A9638D" w:rsidRPr="000F3CAC" w:rsidDel="009E55BB">
                <w:rPr>
                  <w:rFonts w:ascii="Times New Roman" w:hAnsi="Times New Roman" w:cs="Times New Roman"/>
                </w:rPr>
                <w:delText>los siguientes</w:delText>
              </w:r>
            </w:del>
            <w:ins w:id="2347" w:author="Cris Pineda" w:date="2016-02-09T01:03:00Z">
              <w:r>
                <w:rPr>
                  <w:rFonts w:ascii="Times New Roman" w:hAnsi="Times New Roman" w:cs="Times New Roman"/>
                </w:rPr>
                <w:t>algunos</w:t>
              </w:r>
            </w:ins>
            <w:r w:rsidR="00A9638D" w:rsidRPr="000F3CAC">
              <w:rPr>
                <w:rFonts w:ascii="Times New Roman" w:hAnsi="Times New Roman" w:cs="Times New Roman"/>
              </w:rPr>
              <w:t xml:space="preserve"> ejemplos de entrevista</w:t>
            </w:r>
            <w:ins w:id="2348" w:author="Cris Pineda" w:date="2016-02-09T01:03:00Z">
              <w:r>
                <w:rPr>
                  <w:rFonts w:ascii="Times New Roman" w:hAnsi="Times New Roman" w:cs="Times New Roman"/>
                </w:rPr>
                <w:t>s</w:t>
              </w:r>
            </w:ins>
            <w:del w:id="2349" w:author="Cris Pineda" w:date="2016-02-09T01:03:00Z">
              <w:r w:rsidR="00A9638D" w:rsidRPr="000F3CAC" w:rsidDel="009E55BB">
                <w:rPr>
                  <w:rFonts w:ascii="Times New Roman" w:hAnsi="Times New Roman" w:cs="Times New Roman"/>
                </w:rPr>
                <w:delText xml:space="preserve"> y resuelve las preguntas que aparecen al final de la página</w:delText>
              </w:r>
            </w:del>
          </w:p>
        </w:tc>
        <w:tc>
          <w:tcPr>
            <w:tcW w:w="4848" w:type="dxa"/>
          </w:tcPr>
          <w:p w14:paraId="3376D3D6" w14:textId="2AB9ABFC" w:rsidR="00A9638D" w:rsidRDefault="009E55BB" w:rsidP="00016C25">
            <w:pPr>
              <w:rPr>
                <w:rFonts w:ascii="Times New Roman" w:hAnsi="Times New Roman" w:cs="Times New Roman"/>
              </w:rPr>
            </w:pPr>
            <w:ins w:id="2350" w:author="Cris Pineda" w:date="2016-02-09T01:03:00Z">
              <w:r w:rsidRPr="009E55BB">
                <w:rPr>
                  <w:rStyle w:val="Hipervnculo"/>
                  <w:rFonts w:ascii="Times New Roman" w:hAnsi="Times New Roman" w:cs="Times New Roman"/>
                  <w:rPrChange w:id="2351" w:author="Cris Pineda" w:date="2016-02-09T01:03:00Z">
                    <w:rPr/>
                  </w:rPrChange>
                </w:rPr>
                <w:t>http://www.eltiempo.com/noticias/revista-bocas</w:t>
              </w:r>
            </w:ins>
            <w:del w:id="2352" w:author="Cris Pineda" w:date="2016-02-09T01:03:00Z">
              <w:r w:rsidR="002F7C07" w:rsidDel="009E55BB">
                <w:fldChar w:fldCharType="begin"/>
              </w:r>
              <w:r w:rsidR="002F7C07" w:rsidDel="009E55BB">
                <w:delInstrText xml:space="preserve"> HYPERLINK "http://web.educastur.princast.es/proyectos/formadultos/unidades/lengua_3/ud2/11_2.html" </w:delInstrText>
              </w:r>
              <w:r w:rsidR="002F7C07" w:rsidDel="009E55BB">
                <w:fldChar w:fldCharType="separate"/>
              </w:r>
              <w:r w:rsidR="00A9638D" w:rsidRPr="007917AA" w:rsidDel="009E55BB">
                <w:rPr>
                  <w:rStyle w:val="Hipervnculo"/>
                  <w:rFonts w:ascii="Times New Roman" w:hAnsi="Times New Roman" w:cs="Times New Roman"/>
                </w:rPr>
                <w:delText>http://web.educastur.princast.es/proyectos/formadultos/unidades/lengua_3/ud2/11_2.html</w:delText>
              </w:r>
              <w:r w:rsidR="002F7C07" w:rsidDel="009E55BB">
                <w:rPr>
                  <w:rStyle w:val="Hipervnculo"/>
                  <w:rFonts w:ascii="Times New Roman" w:hAnsi="Times New Roman" w:cs="Times New Roman"/>
                </w:rPr>
                <w:fldChar w:fldCharType="end"/>
              </w:r>
              <w:r w:rsidR="00A9638D" w:rsidDel="009E55BB">
                <w:rPr>
                  <w:rFonts w:ascii="Times New Roman" w:hAnsi="Times New Roman" w:cs="Times New Roman"/>
                </w:rPr>
                <w:delText xml:space="preserve"> </w:delText>
              </w:r>
            </w:del>
          </w:p>
        </w:tc>
      </w:tr>
    </w:tbl>
    <w:p w14:paraId="5C08A689" w14:textId="2E1F6A89" w:rsidR="00862B10" w:rsidRPr="00862B10" w:rsidDel="00DD41FF" w:rsidRDefault="00862B10" w:rsidP="000F3CAC">
      <w:pPr>
        <w:rPr>
          <w:del w:id="2353" w:author="PerfectoAmor" w:date="2016-02-04T11:41:00Z"/>
          <w:rFonts w:ascii="Times New Roman" w:hAnsi="Times New Roman" w:cs="Times New Roman"/>
          <w:highlight w:val="yellow"/>
          <w:lang w:val="es-CO"/>
        </w:rPr>
      </w:pPr>
    </w:p>
    <w:p w14:paraId="52E9CFD4" w14:textId="2456B9B7" w:rsidR="00862B10" w:rsidRPr="00A9638D" w:rsidDel="00DD41FF" w:rsidRDefault="00862B10" w:rsidP="000F3CAC">
      <w:pPr>
        <w:rPr>
          <w:del w:id="2354" w:author="PerfectoAmor" w:date="2016-02-04T11:41:00Z"/>
          <w:rFonts w:ascii="Times New Roman" w:hAnsi="Times New Roman" w:cs="Times New Roman"/>
          <w:highlight w:val="yellow"/>
          <w:lang w:val="es-CO"/>
        </w:rPr>
      </w:pPr>
    </w:p>
    <w:p w14:paraId="3D8162B5" w14:textId="77777777" w:rsidR="000F3CAC" w:rsidRPr="000F3CAC" w:rsidRDefault="000F3CAC" w:rsidP="000F3CAC">
      <w:pPr>
        <w:rPr>
          <w:rFonts w:ascii="Times New Roman" w:hAnsi="Times New Roman" w:cs="Times New Roman"/>
          <w:b/>
        </w:rPr>
      </w:pPr>
    </w:p>
    <w:sectPr w:rsidR="000F3CAC" w:rsidRPr="000F3CAC">
      <w:headerReference w:type="default" r:id="rId4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11" w:author="PerfectoAmor" w:date="2016-02-03T13:12:00Z" w:initials="P">
    <w:p w14:paraId="31B3F711" w14:textId="7E9E4ED8" w:rsidR="002F7C07" w:rsidRDefault="002F7C07">
      <w:pPr>
        <w:pStyle w:val="Textocomentario"/>
      </w:pPr>
      <w:r>
        <w:rPr>
          <w:rStyle w:val="Refdecomentario"/>
        </w:rPr>
        <w:annotationRef/>
      </w:r>
      <w:r>
        <w:t>Es muy confusa la redacción para explicar y la forma de aplicarla a los ejemplos, demasiadas palabras y muy repetitivo. Yo sugiero trabajar esquemas más sencillos, por ejemplo.</w:t>
      </w:r>
    </w:p>
    <w:p w14:paraId="530AABE9" w14:textId="361E9BAB" w:rsidR="002F7C07" w:rsidRDefault="002F7C07">
      <w:pPr>
        <w:pStyle w:val="Textocomentario"/>
      </w:pPr>
      <w:r>
        <w:t xml:space="preserve">Juan reparte </w:t>
      </w:r>
      <w:r>
        <w:rPr>
          <w:b/>
        </w:rPr>
        <w:t>colombinas</w:t>
      </w:r>
      <w:r>
        <w:t xml:space="preserve"> a los niños pobres.</w:t>
      </w:r>
    </w:p>
    <w:p w14:paraId="731C4BB9" w14:textId="4F46BE78" w:rsidR="002F7C07" w:rsidRDefault="002F7C07">
      <w:pPr>
        <w:pStyle w:val="Textocomentario"/>
      </w:pPr>
      <w:r>
        <w:t>Objeto directo: colombinas.</w:t>
      </w:r>
    </w:p>
    <w:p w14:paraId="1F91FE1B" w14:textId="04176BE1" w:rsidR="002F7C07" w:rsidRDefault="002F7C07">
      <w:pPr>
        <w:pStyle w:val="Textocomentario"/>
      </w:pPr>
      <w:r>
        <w:t>Objeto indirecto: a los niños pobres.</w:t>
      </w:r>
    </w:p>
    <w:p w14:paraId="6805E924" w14:textId="77777777" w:rsidR="002F7C07" w:rsidRDefault="002F7C07">
      <w:pPr>
        <w:pStyle w:val="Textocomentario"/>
      </w:pPr>
    </w:p>
    <w:p w14:paraId="45CE0B54" w14:textId="5DC391DF" w:rsidR="002F7C07" w:rsidRDefault="002F7C07">
      <w:pPr>
        <w:pStyle w:val="Textocomentario"/>
      </w:pPr>
      <w:r>
        <w:t>O utilizar el subrayado de colores.</w:t>
      </w:r>
    </w:p>
    <w:p w14:paraId="0C957C05" w14:textId="77777777" w:rsidR="002F7C07" w:rsidRDefault="002F7C07">
      <w:pPr>
        <w:pStyle w:val="Textocomentario"/>
      </w:pPr>
    </w:p>
    <w:p w14:paraId="32C011D9" w14:textId="52429BB8" w:rsidR="002F7C07" w:rsidRDefault="002F7C07">
      <w:pPr>
        <w:pStyle w:val="Textocomentario"/>
        <w:rPr>
          <w:color w:val="FF0000"/>
          <w:u w:val="single"/>
        </w:rPr>
      </w:pPr>
      <w:r>
        <w:t xml:space="preserve">Juan reparte </w:t>
      </w:r>
      <w:r>
        <w:rPr>
          <w:color w:val="0070C0"/>
          <w:u w:val="single"/>
        </w:rPr>
        <w:t xml:space="preserve">colombinas </w:t>
      </w:r>
      <w:r>
        <w:rPr>
          <w:color w:val="FF0000"/>
          <w:u w:val="single"/>
        </w:rPr>
        <w:t>a los niños pobres.</w:t>
      </w:r>
    </w:p>
    <w:p w14:paraId="63191C24" w14:textId="1271C8EE" w:rsidR="002F7C07" w:rsidRPr="00517AC2" w:rsidRDefault="002F7C07">
      <w:pPr>
        <w:pStyle w:val="Textocomentario"/>
        <w:rPr>
          <w:color w:val="5B9BD5" w:themeColor="accent1"/>
          <w:u w:val="single"/>
        </w:rPr>
      </w:pPr>
      <w:r>
        <w:rPr>
          <w:color w:val="5B9BD5" w:themeColor="accent1"/>
          <w:u w:val="single"/>
        </w:rPr>
        <w:t>OD: ¿Qué reparte Juan?</w:t>
      </w:r>
    </w:p>
    <w:p w14:paraId="15B47BF3" w14:textId="6DFE5CFF" w:rsidR="002F7C07" w:rsidRPr="00517AC2" w:rsidRDefault="002F7C07">
      <w:pPr>
        <w:pStyle w:val="Textocomentario"/>
        <w:rPr>
          <w:color w:val="FF0000"/>
          <w:u w:val="single"/>
        </w:rPr>
      </w:pPr>
      <w:r>
        <w:rPr>
          <w:color w:val="FF0000"/>
          <w:u w:val="single"/>
        </w:rPr>
        <w:t>OI: ¿A quién le reparte Juan las colombinas?</w:t>
      </w:r>
    </w:p>
    <w:p w14:paraId="1A439E7F" w14:textId="77777777" w:rsidR="002F7C07" w:rsidRDefault="002F7C07">
      <w:pPr>
        <w:pStyle w:val="Textocomentario"/>
      </w:pPr>
    </w:p>
    <w:p w14:paraId="18A1BDF2" w14:textId="5673D0D5" w:rsidR="002F7C07" w:rsidRDefault="002F7C07">
      <w:pPr>
        <w:pStyle w:val="Textocomentario"/>
      </w:pPr>
      <w:r>
        <w:t>Y así con todos los ejemplos.</w:t>
      </w:r>
    </w:p>
  </w:comment>
  <w:comment w:id="1140" w:author="PerfectoAmor" w:date="2016-02-03T13:25:00Z" w:initials="P">
    <w:p w14:paraId="32BC3A87" w14:textId="6D4A6D30" w:rsidR="002F7C07" w:rsidRDefault="002F7C07">
      <w:pPr>
        <w:pStyle w:val="Textocomentario"/>
      </w:pPr>
      <w:r>
        <w:rPr>
          <w:rStyle w:val="Refdecomentario"/>
        </w:rPr>
        <w:annotationRef/>
      </w:r>
      <w:r>
        <w:t>Hay un exceso de preguntas con el formato Sabías que… Yo recuerdo que en la capacitación se dijo que dónde se debía plantear preguntas era al inicio de la unidad pero no necesariamente en todos y cada uno de los temas. Favor revisar.</w:t>
      </w:r>
    </w:p>
  </w:comment>
  <w:comment w:id="1176" w:author="PerfectoAmor" w:date="2016-02-03T13:31:00Z" w:initials="P">
    <w:p w14:paraId="2433A3AD" w14:textId="0C12E0AB" w:rsidR="002F7C07" w:rsidRDefault="002F7C07">
      <w:pPr>
        <w:pStyle w:val="Textocomentario"/>
      </w:pPr>
      <w:r>
        <w:rPr>
          <w:rStyle w:val="Refdecomentario"/>
        </w:rPr>
        <w:annotationRef/>
      </w:r>
      <w:r>
        <w:t>Cuando se usa tantas veces pierde su efecto pedagógico y se convierte más en una muletilla que en una forma de interacción. Sugiero revisar.</w:t>
      </w:r>
    </w:p>
  </w:comment>
  <w:comment w:id="1344" w:author="PerfectoAmor" w:date="2016-02-04T14:03:00Z" w:initials="P">
    <w:p w14:paraId="60CD4D16" w14:textId="51D17B67" w:rsidR="002F7C07" w:rsidRDefault="002F7C07">
      <w:pPr>
        <w:pStyle w:val="Textocomentario"/>
      </w:pPr>
      <w:r>
        <w:rPr>
          <w:rStyle w:val="Refdecomentario"/>
        </w:rPr>
        <w:annotationRef/>
      </w:r>
      <w:r>
        <w:t>Me llama la atención que exista marco teórico dentro de esta parte, siempre vamos directo a actividades. Favor revisar.</w:t>
      </w:r>
    </w:p>
  </w:comment>
  <w:comment w:id="1384" w:author="PerfectoAmor" w:date="2016-02-04T14:10:00Z" w:initials="P">
    <w:p w14:paraId="58D18958" w14:textId="3BB30AF1" w:rsidR="002F7C07" w:rsidRDefault="002F7C07">
      <w:pPr>
        <w:pStyle w:val="Textocomentario"/>
      </w:pPr>
      <w:r>
        <w:rPr>
          <w:rStyle w:val="Refdecomentario"/>
        </w:rPr>
        <w:annotationRef/>
      </w:r>
      <w:r>
        <w:t>Hace alusión a la norma señalada anteriormente y que en el documento no se cumple. Favor cuidar este aspecto. Gracias.</w:t>
      </w:r>
    </w:p>
  </w:comment>
  <w:comment w:id="1510" w:author="PerfectoAmor" w:date="2016-02-04T09:47:00Z" w:initials="P">
    <w:p w14:paraId="748EA68D" w14:textId="6C14300E" w:rsidR="002F7C07" w:rsidRDefault="002F7C07">
      <w:pPr>
        <w:pStyle w:val="Textocomentario"/>
      </w:pPr>
      <w:r>
        <w:rPr>
          <w:rStyle w:val="Refdecomentario"/>
        </w:rPr>
        <w:annotationRef/>
      </w:r>
      <w:r>
        <w:t>Las rayas para las entrevistas están en desuso en los medios de comunicación hace mucho tiempo, opera para los diálogos teatrales.</w:t>
      </w:r>
    </w:p>
  </w:comment>
  <w:comment w:id="1521" w:author="PerfectoAmor" w:date="2016-02-04T09:50:00Z" w:initials="P">
    <w:p w14:paraId="7CE97B26" w14:textId="05C5ED46" w:rsidR="002F7C07" w:rsidRDefault="002F7C07">
      <w:pPr>
        <w:pStyle w:val="Textocomentario"/>
      </w:pPr>
      <w:r>
        <w:rPr>
          <w:rStyle w:val="Refdecomentario"/>
        </w:rPr>
        <w:annotationRef/>
      </w:r>
      <w:r>
        <w:t xml:space="preserve">Les sugiero revisar esta información dado que estamos hablando de </w:t>
      </w:r>
      <w:r w:rsidRPr="008F20F1">
        <w:rPr>
          <w:b/>
        </w:rPr>
        <w:t>textos periodísticos</w:t>
      </w:r>
      <w:r>
        <w:t xml:space="preserve"> y aquí estamos mezclando inclusive tópicos de la salud. Yo sugiero suprimir esta clasificación.</w:t>
      </w:r>
    </w:p>
  </w:comment>
  <w:comment w:id="1658" w:author="PerfectoAmor" w:date="2016-02-04T10:13:00Z" w:initials="P">
    <w:p w14:paraId="3A7509F0" w14:textId="22C2B978" w:rsidR="002F7C07" w:rsidRDefault="002F7C07">
      <w:pPr>
        <w:pStyle w:val="Textocomentario"/>
      </w:pPr>
      <w:r>
        <w:rPr>
          <w:rStyle w:val="Refdecomentario"/>
        </w:rPr>
        <w:annotationRef/>
      </w:r>
      <w:r>
        <w:t>Esto no es cierto. La intención comunicativa está dada por el propósito que tiene el entrevistador o el medio que entrevista, así que sí puede ser persuasiva, de entretenimiento, informativa o para crear opinión y no simplemente expositiva. Creo que la persona que desarrolló este texto no es especialista en temas de comunicación y por ello presenta muchas imprecisiones desde el punto de vista de los medios.</w:t>
      </w:r>
    </w:p>
  </w:comment>
  <w:comment w:id="1853" w:author="PerfectoAmor" w:date="2016-02-04T10:29:00Z" w:initials="P">
    <w:p w14:paraId="0AE4BF43" w14:textId="78C0B49E" w:rsidR="002F7C07" w:rsidRDefault="002F7C07">
      <w:pPr>
        <w:pStyle w:val="Textocomentario"/>
      </w:pPr>
      <w:r>
        <w:rPr>
          <w:rStyle w:val="Refdecomentario"/>
        </w:rPr>
        <w:annotationRef/>
      </w:r>
      <w:r>
        <w:t>Si la información fuera confidencial no se publicaría en un medio.</w:t>
      </w:r>
    </w:p>
  </w:comment>
  <w:comment w:id="1930" w:author="PerfectoAmor" w:date="2016-02-04T10:37:00Z" w:initials="P">
    <w:p w14:paraId="70487696" w14:textId="7E53D48B" w:rsidR="002F7C07" w:rsidRDefault="002F7C07">
      <w:pPr>
        <w:pStyle w:val="Textocomentario"/>
      </w:pPr>
      <w:r>
        <w:rPr>
          <w:rStyle w:val="Refdecomentario"/>
        </w:rPr>
        <w:annotationRef/>
      </w:r>
      <w:r>
        <w:t>Sugiero eliminar este párrafo pues no agrega valor al texto.</w:t>
      </w:r>
    </w:p>
  </w:comment>
  <w:comment w:id="1993" w:author="PerfectoAmor" w:date="2016-02-04T16:56:00Z" w:initials="P">
    <w:p w14:paraId="14554B89" w14:textId="6FF0B9F0" w:rsidR="002F7C07" w:rsidRDefault="002F7C07">
      <w:pPr>
        <w:pStyle w:val="Textocomentario"/>
      </w:pPr>
      <w:r>
        <w:rPr>
          <w:rStyle w:val="Refdecomentario"/>
        </w:rPr>
        <w:annotationRef/>
      </w:r>
      <w:r>
        <w:t>Me parece que hay un exceso de preguntas, qué es lo primordial, qué queremos. Creo que eso se resume en el párrafo que sigue y que esto sobra.</w:t>
      </w:r>
    </w:p>
  </w:comment>
  <w:comment w:id="2035" w:author="PerfectoAmor" w:date="2016-02-04T10:49:00Z" w:initials="P">
    <w:p w14:paraId="6AA9A196" w14:textId="06778184" w:rsidR="002F7C07" w:rsidRDefault="002F7C07">
      <w:pPr>
        <w:pStyle w:val="Textocomentario"/>
      </w:pPr>
      <w:r>
        <w:rPr>
          <w:rStyle w:val="Refdecomentario"/>
        </w:rPr>
        <w:annotationRef/>
      </w:r>
      <w:r>
        <w:t>Ojo, aquí se hace referencia a 3 partes y en el cuadro de abajo se mencionan 4. Ahora bien, el título se considera cuando es un texto escrito, pero para entrevistas radiales, televisivas o en internet el título desaparece o es inexistente. La estructura de la entrevista es introducción, cuerpo (preguntas y respuestas) y cierre o conclusión. Favor revisar, me preocupa la coherencia entre el discurso en el cuaderno de trabajo y los recursos ya que no todos fueron elaborados por la misma persona.</w:t>
      </w:r>
    </w:p>
  </w:comment>
  <w:comment w:id="2141" w:author="PerfectoAmor" w:date="2016-02-04T17:08:00Z" w:initials="P">
    <w:p w14:paraId="362A2782" w14:textId="0C3CC953" w:rsidR="002F7C07" w:rsidRDefault="002F7C07">
      <w:pPr>
        <w:pStyle w:val="Textocomentario"/>
      </w:pPr>
      <w:r>
        <w:rPr>
          <w:rStyle w:val="Refdecomentario"/>
        </w:rPr>
        <w:annotationRef/>
      </w:r>
      <w:r>
        <w:t>Sugiero revisar esta información, nuevamente desde el punto de vista periodístico. Esta clasificación parece más asociada a encuestas, preguntas tipo CENSO DANE o de consultoría de opinión.</w:t>
      </w:r>
    </w:p>
  </w:comment>
  <w:comment w:id="2178" w:author="PerfectoAmor" w:date="2016-02-04T11:00:00Z" w:initials="P">
    <w:p w14:paraId="535F7A42" w14:textId="2640CEB7" w:rsidR="002F7C07" w:rsidRDefault="002F7C07">
      <w:pPr>
        <w:pStyle w:val="Textocomentario"/>
      </w:pPr>
      <w:r>
        <w:rPr>
          <w:rStyle w:val="Refdecomentario"/>
        </w:rPr>
        <w:annotationRef/>
      </w:r>
      <w:r>
        <w:t>Dado que sugerí retirar esta información del texto, también creo conveniente eliminar este destacado.</w:t>
      </w:r>
    </w:p>
  </w:comment>
  <w:comment w:id="2340" w:author="PerfectoAmor" w:date="2016-02-04T11:37:00Z" w:initials="P">
    <w:p w14:paraId="29274588" w14:textId="2B002419" w:rsidR="002F7C07" w:rsidRDefault="002F7C07">
      <w:pPr>
        <w:pStyle w:val="Textocomentario"/>
      </w:pPr>
      <w:r>
        <w:rPr>
          <w:rStyle w:val="Refdecomentario"/>
        </w:rPr>
        <w:annotationRef/>
      </w:r>
      <w:r>
        <w:t>No pude acceder a este enlace, despliega un mensaje de página bloqueada.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A1BDF2" w15:done="0"/>
  <w15:commentEx w15:paraId="32BC3A87" w15:done="0"/>
  <w15:commentEx w15:paraId="2433A3AD" w15:done="0"/>
  <w15:commentEx w15:paraId="60CD4D16" w15:done="0"/>
  <w15:commentEx w15:paraId="58D18958" w15:done="0"/>
  <w15:commentEx w15:paraId="748EA68D" w15:done="0"/>
  <w15:commentEx w15:paraId="7CE97B26" w15:done="0"/>
  <w15:commentEx w15:paraId="3A7509F0" w15:done="0"/>
  <w15:commentEx w15:paraId="0AE4BF43" w15:done="0"/>
  <w15:commentEx w15:paraId="70487696" w15:done="0"/>
  <w15:commentEx w15:paraId="14554B89" w15:done="0"/>
  <w15:commentEx w15:paraId="6AA9A196" w15:done="0"/>
  <w15:commentEx w15:paraId="362A2782" w15:done="0"/>
  <w15:commentEx w15:paraId="535F7A42" w15:done="0"/>
  <w15:commentEx w15:paraId="292745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C5E75" w14:textId="77777777" w:rsidR="00D57F39" w:rsidRDefault="00D57F39" w:rsidP="00723EF3">
      <w:r>
        <w:separator/>
      </w:r>
    </w:p>
  </w:endnote>
  <w:endnote w:type="continuationSeparator" w:id="0">
    <w:p w14:paraId="2BCCB52B" w14:textId="77777777" w:rsidR="00D57F39" w:rsidRDefault="00D57F39" w:rsidP="00723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B5D1F6" w14:textId="77777777" w:rsidR="00D57F39" w:rsidRDefault="00D57F39" w:rsidP="00723EF3">
      <w:r>
        <w:separator/>
      </w:r>
    </w:p>
  </w:footnote>
  <w:footnote w:type="continuationSeparator" w:id="0">
    <w:p w14:paraId="2F755C4A" w14:textId="77777777" w:rsidR="00D57F39" w:rsidRDefault="00D57F39" w:rsidP="00723E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5A8D1" w14:textId="77777777" w:rsidR="002F7C07" w:rsidRDefault="002F7C07" w:rsidP="00723EF3">
    <w:pPr>
      <w:pStyle w:val="Predeterminado"/>
      <w:tabs>
        <w:tab w:val="left" w:pos="1276"/>
      </w:tabs>
      <w:rPr>
        <w:rFonts w:cs="Times New Roman"/>
        <w:b/>
        <w:bCs/>
      </w:rPr>
    </w:pPr>
    <w:r w:rsidRPr="00D14D59">
      <w:rPr>
        <w:rFonts w:cs="Times New Roman"/>
      </w:rPr>
      <w:t>[</w:t>
    </w:r>
    <w:r w:rsidRPr="00D14D59">
      <w:rPr>
        <w:rFonts w:cs="Times New Roman"/>
        <w:shd w:val="clear" w:color="auto" w:fill="FFFF00"/>
      </w:rPr>
      <w:t>GUION LE_06_0</w:t>
    </w:r>
    <w:r>
      <w:rPr>
        <w:rFonts w:cs="Times New Roman"/>
        <w:shd w:val="clear" w:color="auto" w:fill="FFFF00"/>
      </w:rPr>
      <w:t>5</w:t>
    </w:r>
    <w:r w:rsidRPr="00D14D59">
      <w:rPr>
        <w:rFonts w:cs="Times New Roman"/>
        <w:shd w:val="clear" w:color="auto" w:fill="FFFF00"/>
      </w:rPr>
      <w:t>_CO</w:t>
    </w:r>
    <w:r>
      <w:rPr>
        <w:rFonts w:cs="Times New Roman"/>
      </w:rPr>
      <w:t>] Guion 5</w:t>
    </w:r>
    <w:r w:rsidRPr="00D14D59">
      <w:rPr>
        <w:rFonts w:cs="Times New Roman"/>
      </w:rPr>
      <w:t xml:space="preserve">. </w:t>
    </w:r>
    <w:r>
      <w:rPr>
        <w:rFonts w:cs="Times New Roman"/>
        <w:b/>
        <w:bCs/>
      </w:rPr>
      <w:t>La entrevista</w:t>
    </w:r>
  </w:p>
  <w:p w14:paraId="650A4E23" w14:textId="77777777" w:rsidR="002F7C07" w:rsidRPr="00723EF3" w:rsidRDefault="002F7C07">
    <w:pPr>
      <w:pStyle w:val="Encabezado"/>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6718C"/>
    <w:multiLevelType w:val="hybridMultilevel"/>
    <w:tmpl w:val="16621E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7FF77F7"/>
    <w:multiLevelType w:val="hybridMultilevel"/>
    <w:tmpl w:val="24983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1DC4D80"/>
    <w:multiLevelType w:val="hybridMultilevel"/>
    <w:tmpl w:val="8D965A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9C234D2"/>
    <w:multiLevelType w:val="hybridMultilevel"/>
    <w:tmpl w:val="900A4476"/>
    <w:lvl w:ilvl="0" w:tplc="A0F43EC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C6B3A99"/>
    <w:multiLevelType w:val="hybridMultilevel"/>
    <w:tmpl w:val="40C42DCE"/>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5">
    <w:nsid w:val="32E52B58"/>
    <w:multiLevelType w:val="hybridMultilevel"/>
    <w:tmpl w:val="43708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6BB6B7C"/>
    <w:multiLevelType w:val="hybridMultilevel"/>
    <w:tmpl w:val="D44C06F0"/>
    <w:lvl w:ilvl="0" w:tplc="DDBAA9FC">
      <w:numFmt w:val="bullet"/>
      <w:lvlText w:val="-"/>
      <w:lvlJc w:val="left"/>
      <w:pPr>
        <w:ind w:left="720" w:hanging="360"/>
      </w:pPr>
      <w:rPr>
        <w:rFonts w:ascii="Times New Roman" w:eastAsiaTheme="minorEastAsia"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9AB2696"/>
    <w:multiLevelType w:val="hybridMultilevel"/>
    <w:tmpl w:val="31806B54"/>
    <w:lvl w:ilvl="0" w:tplc="E0384B02">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F7B154E"/>
    <w:multiLevelType w:val="hybridMultilevel"/>
    <w:tmpl w:val="312CB3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07A52C4"/>
    <w:multiLevelType w:val="hybridMultilevel"/>
    <w:tmpl w:val="027C97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3B534C4"/>
    <w:multiLevelType w:val="hybridMultilevel"/>
    <w:tmpl w:val="FDAE9A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56C77B3"/>
    <w:multiLevelType w:val="hybridMultilevel"/>
    <w:tmpl w:val="A5C613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65160AF"/>
    <w:multiLevelType w:val="hybridMultilevel"/>
    <w:tmpl w:val="D2F228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4E93947"/>
    <w:multiLevelType w:val="hybridMultilevel"/>
    <w:tmpl w:val="440CCE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4FE5729"/>
    <w:multiLevelType w:val="hybridMultilevel"/>
    <w:tmpl w:val="FCB2DAE2"/>
    <w:lvl w:ilvl="0" w:tplc="A0F43EC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B6A2855"/>
    <w:multiLevelType w:val="hybridMultilevel"/>
    <w:tmpl w:val="FD6A62CE"/>
    <w:lvl w:ilvl="0" w:tplc="CEA42522">
      <w:numFmt w:val="bullet"/>
      <w:lvlText w:val="-"/>
      <w:lvlJc w:val="left"/>
      <w:pPr>
        <w:ind w:left="720" w:hanging="360"/>
      </w:pPr>
      <w:rPr>
        <w:rFonts w:ascii="Times New Roman" w:eastAsiaTheme="minorEastAsia"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B837391"/>
    <w:multiLevelType w:val="hybridMultilevel"/>
    <w:tmpl w:val="8F2274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DD46591"/>
    <w:multiLevelType w:val="hybridMultilevel"/>
    <w:tmpl w:val="71E278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ECD1B36"/>
    <w:multiLevelType w:val="hybridMultilevel"/>
    <w:tmpl w:val="3E7CAB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8076D86"/>
    <w:multiLevelType w:val="multilevel"/>
    <w:tmpl w:val="DE2E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89135F9"/>
    <w:multiLevelType w:val="hybridMultilevel"/>
    <w:tmpl w:val="7BB668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7C1D315E"/>
    <w:multiLevelType w:val="hybridMultilevel"/>
    <w:tmpl w:val="4A8A01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3"/>
  </w:num>
  <w:num w:numId="4">
    <w:abstractNumId w:val="14"/>
  </w:num>
  <w:num w:numId="5">
    <w:abstractNumId w:val="3"/>
  </w:num>
  <w:num w:numId="6">
    <w:abstractNumId w:val="17"/>
  </w:num>
  <w:num w:numId="7">
    <w:abstractNumId w:val="20"/>
  </w:num>
  <w:num w:numId="8">
    <w:abstractNumId w:val="16"/>
  </w:num>
  <w:num w:numId="9">
    <w:abstractNumId w:val="9"/>
  </w:num>
  <w:num w:numId="10">
    <w:abstractNumId w:val="8"/>
  </w:num>
  <w:num w:numId="11">
    <w:abstractNumId w:val="4"/>
  </w:num>
  <w:num w:numId="12">
    <w:abstractNumId w:val="18"/>
  </w:num>
  <w:num w:numId="13">
    <w:abstractNumId w:val="21"/>
  </w:num>
  <w:num w:numId="14">
    <w:abstractNumId w:val="1"/>
  </w:num>
  <w:num w:numId="15">
    <w:abstractNumId w:val="7"/>
  </w:num>
  <w:num w:numId="16">
    <w:abstractNumId w:val="2"/>
  </w:num>
  <w:num w:numId="17">
    <w:abstractNumId w:val="5"/>
  </w:num>
  <w:num w:numId="18">
    <w:abstractNumId w:val="6"/>
  </w:num>
  <w:num w:numId="19">
    <w:abstractNumId w:val="15"/>
  </w:num>
  <w:num w:numId="20">
    <w:abstractNumId w:val="11"/>
  </w:num>
  <w:num w:numId="21">
    <w:abstractNumId w:val="19"/>
  </w:num>
  <w:num w:numId="2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rfectoAmor">
    <w15:presenceInfo w15:providerId="None" w15:userId="PerfectoAmor"/>
  </w15:person>
  <w15:person w15:author="Cris Pineda">
    <w15:presenceInfo w15:providerId="Windows Live" w15:userId="144fd3e469b890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E7"/>
    <w:rsid w:val="000051BF"/>
    <w:rsid w:val="00011624"/>
    <w:rsid w:val="00012E9A"/>
    <w:rsid w:val="00015745"/>
    <w:rsid w:val="00015CCA"/>
    <w:rsid w:val="00016C25"/>
    <w:rsid w:val="00024C61"/>
    <w:rsid w:val="000253B0"/>
    <w:rsid w:val="000255CE"/>
    <w:rsid w:val="00042320"/>
    <w:rsid w:val="00046260"/>
    <w:rsid w:val="000701E4"/>
    <w:rsid w:val="00077A4E"/>
    <w:rsid w:val="00081AC5"/>
    <w:rsid w:val="000A007C"/>
    <w:rsid w:val="000A51E7"/>
    <w:rsid w:val="000B1225"/>
    <w:rsid w:val="000B1AA6"/>
    <w:rsid w:val="000C5BD9"/>
    <w:rsid w:val="000C6A57"/>
    <w:rsid w:val="000C7C1D"/>
    <w:rsid w:val="000D01D9"/>
    <w:rsid w:val="000D5DE9"/>
    <w:rsid w:val="000D6CF8"/>
    <w:rsid w:val="000E5F05"/>
    <w:rsid w:val="000F140E"/>
    <w:rsid w:val="000F3CAC"/>
    <w:rsid w:val="000F3F4A"/>
    <w:rsid w:val="001235C9"/>
    <w:rsid w:val="0012426F"/>
    <w:rsid w:val="00130DF4"/>
    <w:rsid w:val="00153997"/>
    <w:rsid w:val="0015637E"/>
    <w:rsid w:val="00157BD1"/>
    <w:rsid w:val="0016771D"/>
    <w:rsid w:val="00171AF8"/>
    <w:rsid w:val="001721DB"/>
    <w:rsid w:val="00184883"/>
    <w:rsid w:val="001A5CDA"/>
    <w:rsid w:val="001B0A7C"/>
    <w:rsid w:val="001C61CD"/>
    <w:rsid w:val="001E0CF4"/>
    <w:rsid w:val="001E1E8D"/>
    <w:rsid w:val="001F00FA"/>
    <w:rsid w:val="001F12CF"/>
    <w:rsid w:val="002009A6"/>
    <w:rsid w:val="00200B2F"/>
    <w:rsid w:val="0021131B"/>
    <w:rsid w:val="00217176"/>
    <w:rsid w:val="00220818"/>
    <w:rsid w:val="00244342"/>
    <w:rsid w:val="00246825"/>
    <w:rsid w:val="00247DE4"/>
    <w:rsid w:val="00266D22"/>
    <w:rsid w:val="002721AE"/>
    <w:rsid w:val="0027282E"/>
    <w:rsid w:val="00272AFF"/>
    <w:rsid w:val="00277F56"/>
    <w:rsid w:val="00280CFF"/>
    <w:rsid w:val="00282BEF"/>
    <w:rsid w:val="00283216"/>
    <w:rsid w:val="0028542C"/>
    <w:rsid w:val="00293C0E"/>
    <w:rsid w:val="002A014C"/>
    <w:rsid w:val="002A0990"/>
    <w:rsid w:val="002C0E81"/>
    <w:rsid w:val="002C1763"/>
    <w:rsid w:val="002C4BAA"/>
    <w:rsid w:val="002D046B"/>
    <w:rsid w:val="002E17EE"/>
    <w:rsid w:val="002E1C6B"/>
    <w:rsid w:val="002E359D"/>
    <w:rsid w:val="002E6BAD"/>
    <w:rsid w:val="002E7D2E"/>
    <w:rsid w:val="002F4493"/>
    <w:rsid w:val="002F7294"/>
    <w:rsid w:val="002F7C07"/>
    <w:rsid w:val="003044F1"/>
    <w:rsid w:val="003045E5"/>
    <w:rsid w:val="00312E51"/>
    <w:rsid w:val="00323632"/>
    <w:rsid w:val="00327A6C"/>
    <w:rsid w:val="00336AB1"/>
    <w:rsid w:val="0034011E"/>
    <w:rsid w:val="00343C76"/>
    <w:rsid w:val="00343FC8"/>
    <w:rsid w:val="003500EF"/>
    <w:rsid w:val="00356DB8"/>
    <w:rsid w:val="00370C0B"/>
    <w:rsid w:val="00370DF2"/>
    <w:rsid w:val="00371930"/>
    <w:rsid w:val="00372860"/>
    <w:rsid w:val="00375015"/>
    <w:rsid w:val="00376205"/>
    <w:rsid w:val="00382E75"/>
    <w:rsid w:val="003874FC"/>
    <w:rsid w:val="003930FB"/>
    <w:rsid w:val="00396B97"/>
    <w:rsid w:val="003B6F2C"/>
    <w:rsid w:val="003C25F8"/>
    <w:rsid w:val="003C6809"/>
    <w:rsid w:val="003F0ACE"/>
    <w:rsid w:val="003F5AFD"/>
    <w:rsid w:val="004101E0"/>
    <w:rsid w:val="004313AE"/>
    <w:rsid w:val="004356BF"/>
    <w:rsid w:val="004446D7"/>
    <w:rsid w:val="0044644D"/>
    <w:rsid w:val="00451D33"/>
    <w:rsid w:val="00452E4B"/>
    <w:rsid w:val="004543AE"/>
    <w:rsid w:val="004679EC"/>
    <w:rsid w:val="00470CF2"/>
    <w:rsid w:val="004716D4"/>
    <w:rsid w:val="00472BDF"/>
    <w:rsid w:val="0047566A"/>
    <w:rsid w:val="00484863"/>
    <w:rsid w:val="004B2B3C"/>
    <w:rsid w:val="004B2DB4"/>
    <w:rsid w:val="004C2F56"/>
    <w:rsid w:val="004D34DE"/>
    <w:rsid w:val="004D7866"/>
    <w:rsid w:val="004F4322"/>
    <w:rsid w:val="00500E42"/>
    <w:rsid w:val="00503082"/>
    <w:rsid w:val="00503543"/>
    <w:rsid w:val="005048F1"/>
    <w:rsid w:val="00510929"/>
    <w:rsid w:val="00514C20"/>
    <w:rsid w:val="00517AC2"/>
    <w:rsid w:val="005224C8"/>
    <w:rsid w:val="0052467E"/>
    <w:rsid w:val="0054136B"/>
    <w:rsid w:val="00541C53"/>
    <w:rsid w:val="005449AA"/>
    <w:rsid w:val="005567C6"/>
    <w:rsid w:val="00557B1C"/>
    <w:rsid w:val="00557D08"/>
    <w:rsid w:val="0056764D"/>
    <w:rsid w:val="005864EA"/>
    <w:rsid w:val="005A1A2D"/>
    <w:rsid w:val="005A2633"/>
    <w:rsid w:val="005A50DA"/>
    <w:rsid w:val="005B05A5"/>
    <w:rsid w:val="005C6CCB"/>
    <w:rsid w:val="005F0F2E"/>
    <w:rsid w:val="005F1884"/>
    <w:rsid w:val="0061373B"/>
    <w:rsid w:val="00617F18"/>
    <w:rsid w:val="00624A45"/>
    <w:rsid w:val="006309D7"/>
    <w:rsid w:val="0063473B"/>
    <w:rsid w:val="00644849"/>
    <w:rsid w:val="00644F8F"/>
    <w:rsid w:val="006568CA"/>
    <w:rsid w:val="00656F3B"/>
    <w:rsid w:val="00664E9B"/>
    <w:rsid w:val="00666C16"/>
    <w:rsid w:val="0067166C"/>
    <w:rsid w:val="00681CB7"/>
    <w:rsid w:val="00684097"/>
    <w:rsid w:val="00685D56"/>
    <w:rsid w:val="0068636B"/>
    <w:rsid w:val="006931CD"/>
    <w:rsid w:val="006A23E7"/>
    <w:rsid w:val="006A3A79"/>
    <w:rsid w:val="006B7CB5"/>
    <w:rsid w:val="006F03CF"/>
    <w:rsid w:val="006F326D"/>
    <w:rsid w:val="007007E2"/>
    <w:rsid w:val="007023C4"/>
    <w:rsid w:val="00705487"/>
    <w:rsid w:val="00707DCD"/>
    <w:rsid w:val="0071202D"/>
    <w:rsid w:val="00714316"/>
    <w:rsid w:val="0071573A"/>
    <w:rsid w:val="00720E35"/>
    <w:rsid w:val="00723EF3"/>
    <w:rsid w:val="007305C1"/>
    <w:rsid w:val="00734CD9"/>
    <w:rsid w:val="00740F1D"/>
    <w:rsid w:val="00741DC4"/>
    <w:rsid w:val="007632F8"/>
    <w:rsid w:val="0078219F"/>
    <w:rsid w:val="00784B9F"/>
    <w:rsid w:val="00793F63"/>
    <w:rsid w:val="00794600"/>
    <w:rsid w:val="007974FD"/>
    <w:rsid w:val="007C0744"/>
    <w:rsid w:val="007C3612"/>
    <w:rsid w:val="007E5687"/>
    <w:rsid w:val="007F1748"/>
    <w:rsid w:val="007F19CF"/>
    <w:rsid w:val="0080631F"/>
    <w:rsid w:val="0082024D"/>
    <w:rsid w:val="008226CE"/>
    <w:rsid w:val="00822FF8"/>
    <w:rsid w:val="008274C4"/>
    <w:rsid w:val="0083549D"/>
    <w:rsid w:val="00847630"/>
    <w:rsid w:val="00854E8A"/>
    <w:rsid w:val="00854ED6"/>
    <w:rsid w:val="00856E68"/>
    <w:rsid w:val="008572A5"/>
    <w:rsid w:val="00862B10"/>
    <w:rsid w:val="00865104"/>
    <w:rsid w:val="00870F0E"/>
    <w:rsid w:val="00870FAB"/>
    <w:rsid w:val="00871DF0"/>
    <w:rsid w:val="0087279A"/>
    <w:rsid w:val="008744C4"/>
    <w:rsid w:val="00874DFA"/>
    <w:rsid w:val="00884293"/>
    <w:rsid w:val="00893FA6"/>
    <w:rsid w:val="008A0CC5"/>
    <w:rsid w:val="008A153A"/>
    <w:rsid w:val="008A24AC"/>
    <w:rsid w:val="008B62E8"/>
    <w:rsid w:val="008C32DE"/>
    <w:rsid w:val="008C4A4C"/>
    <w:rsid w:val="008D43AC"/>
    <w:rsid w:val="008E11C6"/>
    <w:rsid w:val="008E70C9"/>
    <w:rsid w:val="008F01F7"/>
    <w:rsid w:val="008F20F1"/>
    <w:rsid w:val="00905384"/>
    <w:rsid w:val="00910297"/>
    <w:rsid w:val="009124CD"/>
    <w:rsid w:val="0091470A"/>
    <w:rsid w:val="00927032"/>
    <w:rsid w:val="00927F45"/>
    <w:rsid w:val="00941EC3"/>
    <w:rsid w:val="00943273"/>
    <w:rsid w:val="00952DD1"/>
    <w:rsid w:val="009547D0"/>
    <w:rsid w:val="00954CA1"/>
    <w:rsid w:val="009554F2"/>
    <w:rsid w:val="00955A1A"/>
    <w:rsid w:val="00956363"/>
    <w:rsid w:val="00966675"/>
    <w:rsid w:val="00966C44"/>
    <w:rsid w:val="00966D4E"/>
    <w:rsid w:val="00970DEE"/>
    <w:rsid w:val="009C2DB3"/>
    <w:rsid w:val="009C73D5"/>
    <w:rsid w:val="009D128F"/>
    <w:rsid w:val="009D2DC1"/>
    <w:rsid w:val="009D4FE1"/>
    <w:rsid w:val="009D77E7"/>
    <w:rsid w:val="009E55BB"/>
    <w:rsid w:val="009F64F0"/>
    <w:rsid w:val="00A00A9E"/>
    <w:rsid w:val="00A04552"/>
    <w:rsid w:val="00A10948"/>
    <w:rsid w:val="00A14443"/>
    <w:rsid w:val="00A171FA"/>
    <w:rsid w:val="00A17688"/>
    <w:rsid w:val="00A22E01"/>
    <w:rsid w:val="00A2442C"/>
    <w:rsid w:val="00A436BB"/>
    <w:rsid w:val="00A61198"/>
    <w:rsid w:val="00A62619"/>
    <w:rsid w:val="00A726DB"/>
    <w:rsid w:val="00A73B2F"/>
    <w:rsid w:val="00A74D45"/>
    <w:rsid w:val="00A76C56"/>
    <w:rsid w:val="00A92595"/>
    <w:rsid w:val="00A9638D"/>
    <w:rsid w:val="00A96B64"/>
    <w:rsid w:val="00AA794F"/>
    <w:rsid w:val="00AB0D84"/>
    <w:rsid w:val="00AB2A37"/>
    <w:rsid w:val="00AB61DE"/>
    <w:rsid w:val="00AB6A70"/>
    <w:rsid w:val="00AB7650"/>
    <w:rsid w:val="00AC4FF0"/>
    <w:rsid w:val="00AC5DCD"/>
    <w:rsid w:val="00AC75DB"/>
    <w:rsid w:val="00AD05A7"/>
    <w:rsid w:val="00AD17D1"/>
    <w:rsid w:val="00AD4452"/>
    <w:rsid w:val="00AE2C75"/>
    <w:rsid w:val="00AE55AA"/>
    <w:rsid w:val="00B17AE9"/>
    <w:rsid w:val="00B36225"/>
    <w:rsid w:val="00B362B6"/>
    <w:rsid w:val="00B530F8"/>
    <w:rsid w:val="00B62900"/>
    <w:rsid w:val="00B63637"/>
    <w:rsid w:val="00B7458D"/>
    <w:rsid w:val="00B8177F"/>
    <w:rsid w:val="00B83C0A"/>
    <w:rsid w:val="00B84858"/>
    <w:rsid w:val="00B97911"/>
    <w:rsid w:val="00BA62FB"/>
    <w:rsid w:val="00BB1E3A"/>
    <w:rsid w:val="00BB33A1"/>
    <w:rsid w:val="00BB3692"/>
    <w:rsid w:val="00BB51DE"/>
    <w:rsid w:val="00BC421C"/>
    <w:rsid w:val="00BC4641"/>
    <w:rsid w:val="00BC528C"/>
    <w:rsid w:val="00BD7046"/>
    <w:rsid w:val="00BE3834"/>
    <w:rsid w:val="00BF1912"/>
    <w:rsid w:val="00BF35B5"/>
    <w:rsid w:val="00C04FE5"/>
    <w:rsid w:val="00C326D3"/>
    <w:rsid w:val="00C3555B"/>
    <w:rsid w:val="00C46DCB"/>
    <w:rsid w:val="00C50486"/>
    <w:rsid w:val="00C8356B"/>
    <w:rsid w:val="00C84EC2"/>
    <w:rsid w:val="00CA4309"/>
    <w:rsid w:val="00CB12E0"/>
    <w:rsid w:val="00CB3F98"/>
    <w:rsid w:val="00CC4B84"/>
    <w:rsid w:val="00CC663D"/>
    <w:rsid w:val="00CD719B"/>
    <w:rsid w:val="00CE47AA"/>
    <w:rsid w:val="00D10B97"/>
    <w:rsid w:val="00D175E8"/>
    <w:rsid w:val="00D17C46"/>
    <w:rsid w:val="00D260F5"/>
    <w:rsid w:val="00D26812"/>
    <w:rsid w:val="00D357A3"/>
    <w:rsid w:val="00D36617"/>
    <w:rsid w:val="00D46419"/>
    <w:rsid w:val="00D513FB"/>
    <w:rsid w:val="00D52B65"/>
    <w:rsid w:val="00D57F39"/>
    <w:rsid w:val="00D8384A"/>
    <w:rsid w:val="00D85770"/>
    <w:rsid w:val="00DA5ADB"/>
    <w:rsid w:val="00DA7A29"/>
    <w:rsid w:val="00DB5D8E"/>
    <w:rsid w:val="00DC1A11"/>
    <w:rsid w:val="00DC1AB7"/>
    <w:rsid w:val="00DD41FF"/>
    <w:rsid w:val="00DD7D8D"/>
    <w:rsid w:val="00DE59BC"/>
    <w:rsid w:val="00DE7C89"/>
    <w:rsid w:val="00DF360D"/>
    <w:rsid w:val="00DF4234"/>
    <w:rsid w:val="00E07221"/>
    <w:rsid w:val="00E17D48"/>
    <w:rsid w:val="00E4251F"/>
    <w:rsid w:val="00E45CAE"/>
    <w:rsid w:val="00E505A2"/>
    <w:rsid w:val="00E55AEE"/>
    <w:rsid w:val="00E65F1B"/>
    <w:rsid w:val="00E70E1C"/>
    <w:rsid w:val="00E86B26"/>
    <w:rsid w:val="00E9026F"/>
    <w:rsid w:val="00E93E0A"/>
    <w:rsid w:val="00E96F7A"/>
    <w:rsid w:val="00EA024D"/>
    <w:rsid w:val="00EB219C"/>
    <w:rsid w:val="00EB28C8"/>
    <w:rsid w:val="00EB4D02"/>
    <w:rsid w:val="00ED25B6"/>
    <w:rsid w:val="00ED2766"/>
    <w:rsid w:val="00EE5D70"/>
    <w:rsid w:val="00EF2A93"/>
    <w:rsid w:val="00EF5F97"/>
    <w:rsid w:val="00F01F84"/>
    <w:rsid w:val="00F02AF2"/>
    <w:rsid w:val="00F03388"/>
    <w:rsid w:val="00F2095B"/>
    <w:rsid w:val="00F308D7"/>
    <w:rsid w:val="00F34FC9"/>
    <w:rsid w:val="00F42BD9"/>
    <w:rsid w:val="00F470AF"/>
    <w:rsid w:val="00F5511B"/>
    <w:rsid w:val="00F56AD4"/>
    <w:rsid w:val="00F634F2"/>
    <w:rsid w:val="00F65522"/>
    <w:rsid w:val="00F66B64"/>
    <w:rsid w:val="00F67CA6"/>
    <w:rsid w:val="00F71643"/>
    <w:rsid w:val="00F73767"/>
    <w:rsid w:val="00F77515"/>
    <w:rsid w:val="00F80785"/>
    <w:rsid w:val="00F83122"/>
    <w:rsid w:val="00F84081"/>
    <w:rsid w:val="00F85FC0"/>
    <w:rsid w:val="00F969FE"/>
    <w:rsid w:val="00FA0158"/>
    <w:rsid w:val="00FA3430"/>
    <w:rsid w:val="00FA75A4"/>
    <w:rsid w:val="00FA7E42"/>
    <w:rsid w:val="00FB0176"/>
    <w:rsid w:val="00FB24CE"/>
    <w:rsid w:val="00FB5557"/>
    <w:rsid w:val="00FC3724"/>
    <w:rsid w:val="00FC623B"/>
    <w:rsid w:val="00FF20BF"/>
    <w:rsid w:val="00FF44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48F9A"/>
  <w15:chartTrackingRefBased/>
  <w15:docId w15:val="{89F64579-8773-47AB-9F7A-B2D71603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3E7"/>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A23E7"/>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pec-name">
    <w:name w:val="spec-name"/>
    <w:basedOn w:val="Fuentedeprrafopredeter"/>
    <w:rsid w:val="00514C20"/>
  </w:style>
  <w:style w:type="character" w:customStyle="1" w:styleId="apple-converted-space">
    <w:name w:val="apple-converted-space"/>
    <w:basedOn w:val="Fuentedeprrafopredeter"/>
    <w:rsid w:val="00514C20"/>
  </w:style>
  <w:style w:type="character" w:styleId="Hipervnculo">
    <w:name w:val="Hyperlink"/>
    <w:basedOn w:val="Fuentedeprrafopredeter"/>
    <w:uiPriority w:val="99"/>
    <w:unhideWhenUsed/>
    <w:rsid w:val="00514C20"/>
    <w:rPr>
      <w:color w:val="0000FF"/>
      <w:u w:val="single"/>
    </w:rPr>
  </w:style>
  <w:style w:type="paragraph" w:styleId="Encabezado">
    <w:name w:val="header"/>
    <w:basedOn w:val="Normal"/>
    <w:link w:val="EncabezadoCar"/>
    <w:uiPriority w:val="99"/>
    <w:unhideWhenUsed/>
    <w:rsid w:val="00723EF3"/>
    <w:pPr>
      <w:tabs>
        <w:tab w:val="center" w:pos="4419"/>
        <w:tab w:val="right" w:pos="8838"/>
      </w:tabs>
    </w:pPr>
  </w:style>
  <w:style w:type="character" w:customStyle="1" w:styleId="EncabezadoCar">
    <w:name w:val="Encabezado Car"/>
    <w:basedOn w:val="Fuentedeprrafopredeter"/>
    <w:link w:val="Encabezado"/>
    <w:uiPriority w:val="99"/>
    <w:rsid w:val="00723EF3"/>
    <w:rPr>
      <w:rFonts w:eastAsiaTheme="minorEastAsia"/>
      <w:sz w:val="24"/>
      <w:szCs w:val="24"/>
      <w:lang w:val="es-ES_tradnl" w:eastAsia="es-ES"/>
    </w:rPr>
  </w:style>
  <w:style w:type="paragraph" w:styleId="Piedepgina">
    <w:name w:val="footer"/>
    <w:basedOn w:val="Normal"/>
    <w:link w:val="PiedepginaCar"/>
    <w:uiPriority w:val="99"/>
    <w:unhideWhenUsed/>
    <w:rsid w:val="00723EF3"/>
    <w:pPr>
      <w:tabs>
        <w:tab w:val="center" w:pos="4419"/>
        <w:tab w:val="right" w:pos="8838"/>
      </w:tabs>
    </w:pPr>
  </w:style>
  <w:style w:type="character" w:customStyle="1" w:styleId="PiedepginaCar">
    <w:name w:val="Pie de página Car"/>
    <w:basedOn w:val="Fuentedeprrafopredeter"/>
    <w:link w:val="Piedepgina"/>
    <w:uiPriority w:val="99"/>
    <w:rsid w:val="00723EF3"/>
    <w:rPr>
      <w:rFonts w:eastAsiaTheme="minorEastAsia"/>
      <w:sz w:val="24"/>
      <w:szCs w:val="24"/>
      <w:lang w:val="es-ES_tradnl" w:eastAsia="es-ES"/>
    </w:rPr>
  </w:style>
  <w:style w:type="paragraph" w:customStyle="1" w:styleId="Predeterminado">
    <w:name w:val="Predeterminado"/>
    <w:rsid w:val="00723EF3"/>
    <w:pPr>
      <w:widowControl w:val="0"/>
      <w:tabs>
        <w:tab w:val="left" w:pos="709"/>
      </w:tabs>
      <w:suppressAutoHyphens/>
      <w:spacing w:after="0" w:line="200" w:lineRule="atLeast"/>
    </w:pPr>
    <w:rPr>
      <w:rFonts w:ascii="Times New Roman" w:eastAsia="Arial" w:hAnsi="Times New Roman" w:cs="Tahoma"/>
      <w:sz w:val="24"/>
      <w:szCs w:val="24"/>
      <w:lang w:eastAsia="es-ES" w:bidi="es-ES"/>
    </w:rPr>
  </w:style>
  <w:style w:type="character" w:styleId="Hipervnculovisitado">
    <w:name w:val="FollowedHyperlink"/>
    <w:basedOn w:val="Fuentedeprrafopredeter"/>
    <w:uiPriority w:val="99"/>
    <w:semiHidden/>
    <w:unhideWhenUsed/>
    <w:rsid w:val="00723EF3"/>
    <w:rPr>
      <w:color w:val="954F72" w:themeColor="followedHyperlink"/>
      <w:u w:val="single"/>
    </w:rPr>
  </w:style>
  <w:style w:type="character" w:styleId="Refdecomentario">
    <w:name w:val="annotation reference"/>
    <w:basedOn w:val="Fuentedeprrafopredeter"/>
    <w:uiPriority w:val="99"/>
    <w:semiHidden/>
    <w:unhideWhenUsed/>
    <w:rsid w:val="00723EF3"/>
    <w:rPr>
      <w:sz w:val="16"/>
      <w:szCs w:val="16"/>
    </w:rPr>
  </w:style>
  <w:style w:type="paragraph" w:styleId="Textocomentario">
    <w:name w:val="annotation text"/>
    <w:basedOn w:val="Normal"/>
    <w:link w:val="TextocomentarioCar"/>
    <w:uiPriority w:val="99"/>
    <w:semiHidden/>
    <w:unhideWhenUsed/>
    <w:rsid w:val="00723EF3"/>
    <w:rPr>
      <w:sz w:val="20"/>
      <w:szCs w:val="20"/>
    </w:rPr>
  </w:style>
  <w:style w:type="character" w:customStyle="1" w:styleId="TextocomentarioCar">
    <w:name w:val="Texto comentario Car"/>
    <w:basedOn w:val="Fuentedeprrafopredeter"/>
    <w:link w:val="Textocomentario"/>
    <w:uiPriority w:val="99"/>
    <w:semiHidden/>
    <w:rsid w:val="00723EF3"/>
    <w:rPr>
      <w:rFonts w:eastAsiaTheme="minorEastAsia"/>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723EF3"/>
    <w:rPr>
      <w:b/>
      <w:bCs/>
    </w:rPr>
  </w:style>
  <w:style w:type="character" w:customStyle="1" w:styleId="AsuntodelcomentarioCar">
    <w:name w:val="Asunto del comentario Car"/>
    <w:basedOn w:val="TextocomentarioCar"/>
    <w:link w:val="Asuntodelcomentario"/>
    <w:uiPriority w:val="99"/>
    <w:semiHidden/>
    <w:rsid w:val="00723EF3"/>
    <w:rPr>
      <w:rFonts w:eastAsiaTheme="minorEastAsia"/>
      <w:b/>
      <w:bCs/>
      <w:sz w:val="20"/>
      <w:szCs w:val="20"/>
      <w:lang w:val="es-ES_tradnl" w:eastAsia="es-ES"/>
    </w:rPr>
  </w:style>
  <w:style w:type="paragraph" w:styleId="Textodeglobo">
    <w:name w:val="Balloon Text"/>
    <w:basedOn w:val="Normal"/>
    <w:link w:val="TextodegloboCar"/>
    <w:uiPriority w:val="99"/>
    <w:semiHidden/>
    <w:unhideWhenUsed/>
    <w:rsid w:val="00723EF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3EF3"/>
    <w:rPr>
      <w:rFonts w:ascii="Segoe UI" w:eastAsiaTheme="minorEastAsia" w:hAnsi="Segoe UI" w:cs="Segoe UI"/>
      <w:sz w:val="18"/>
      <w:szCs w:val="18"/>
      <w:lang w:val="es-ES_tradnl" w:eastAsia="es-ES"/>
    </w:rPr>
  </w:style>
  <w:style w:type="paragraph" w:styleId="Prrafodelista">
    <w:name w:val="List Paragraph"/>
    <w:basedOn w:val="Normal"/>
    <w:uiPriority w:val="34"/>
    <w:qFormat/>
    <w:rsid w:val="0080631F"/>
    <w:pPr>
      <w:spacing w:after="200"/>
      <w:ind w:left="720"/>
      <w:contextualSpacing/>
    </w:pPr>
    <w:rPr>
      <w:rFonts w:eastAsiaTheme="minorHAnsi"/>
      <w:lang w:eastAsia="en-US"/>
    </w:rPr>
  </w:style>
  <w:style w:type="table" w:customStyle="1" w:styleId="Tablaconcuadrcula2">
    <w:name w:val="Tabla con cuadrícula2"/>
    <w:basedOn w:val="Tablanormal"/>
    <w:next w:val="Tablaconcuadrcula"/>
    <w:rsid w:val="0080631F"/>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uiPriority w:val="1"/>
    <w:qFormat/>
    <w:rsid w:val="0080631F"/>
    <w:pPr>
      <w:spacing w:after="0" w:line="240" w:lineRule="auto"/>
    </w:pPr>
  </w:style>
  <w:style w:type="character" w:styleId="Textoennegrita">
    <w:name w:val="Strong"/>
    <w:basedOn w:val="Fuentedeprrafopredeter"/>
    <w:uiPriority w:val="22"/>
    <w:qFormat/>
    <w:rsid w:val="00966C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172497">
      <w:bodyDiv w:val="1"/>
      <w:marLeft w:val="0"/>
      <w:marRight w:val="0"/>
      <w:marTop w:val="0"/>
      <w:marBottom w:val="0"/>
      <w:divBdr>
        <w:top w:val="none" w:sz="0" w:space="0" w:color="auto"/>
        <w:left w:val="none" w:sz="0" w:space="0" w:color="auto"/>
        <w:bottom w:val="none" w:sz="0" w:space="0" w:color="auto"/>
        <w:right w:val="none" w:sz="0" w:space="0" w:color="auto"/>
      </w:divBdr>
    </w:div>
    <w:div w:id="585653499">
      <w:bodyDiv w:val="1"/>
      <w:marLeft w:val="0"/>
      <w:marRight w:val="0"/>
      <w:marTop w:val="0"/>
      <w:marBottom w:val="0"/>
      <w:divBdr>
        <w:top w:val="none" w:sz="0" w:space="0" w:color="auto"/>
        <w:left w:val="none" w:sz="0" w:space="0" w:color="auto"/>
        <w:bottom w:val="none" w:sz="0" w:space="0" w:color="auto"/>
        <w:right w:val="none" w:sz="0" w:space="0" w:color="auto"/>
      </w:divBdr>
    </w:div>
    <w:div w:id="768358506">
      <w:bodyDiv w:val="1"/>
      <w:marLeft w:val="0"/>
      <w:marRight w:val="0"/>
      <w:marTop w:val="0"/>
      <w:marBottom w:val="0"/>
      <w:divBdr>
        <w:top w:val="none" w:sz="0" w:space="0" w:color="auto"/>
        <w:left w:val="none" w:sz="0" w:space="0" w:color="auto"/>
        <w:bottom w:val="none" w:sz="0" w:space="0" w:color="auto"/>
        <w:right w:val="none" w:sz="0" w:space="0" w:color="auto"/>
      </w:divBdr>
    </w:div>
    <w:div w:id="820468356">
      <w:bodyDiv w:val="1"/>
      <w:marLeft w:val="0"/>
      <w:marRight w:val="0"/>
      <w:marTop w:val="0"/>
      <w:marBottom w:val="0"/>
      <w:divBdr>
        <w:top w:val="none" w:sz="0" w:space="0" w:color="auto"/>
        <w:left w:val="none" w:sz="0" w:space="0" w:color="auto"/>
        <w:bottom w:val="none" w:sz="0" w:space="0" w:color="auto"/>
        <w:right w:val="none" w:sz="0" w:space="0" w:color="auto"/>
      </w:divBdr>
    </w:div>
    <w:div w:id="838036911">
      <w:bodyDiv w:val="1"/>
      <w:marLeft w:val="0"/>
      <w:marRight w:val="0"/>
      <w:marTop w:val="0"/>
      <w:marBottom w:val="0"/>
      <w:divBdr>
        <w:top w:val="none" w:sz="0" w:space="0" w:color="auto"/>
        <w:left w:val="none" w:sz="0" w:space="0" w:color="auto"/>
        <w:bottom w:val="none" w:sz="0" w:space="0" w:color="auto"/>
        <w:right w:val="none" w:sz="0" w:space="0" w:color="auto"/>
      </w:divBdr>
    </w:div>
    <w:div w:id="1039668696">
      <w:bodyDiv w:val="1"/>
      <w:marLeft w:val="0"/>
      <w:marRight w:val="0"/>
      <w:marTop w:val="0"/>
      <w:marBottom w:val="0"/>
      <w:divBdr>
        <w:top w:val="none" w:sz="0" w:space="0" w:color="auto"/>
        <w:left w:val="none" w:sz="0" w:space="0" w:color="auto"/>
        <w:bottom w:val="none" w:sz="0" w:space="0" w:color="auto"/>
        <w:right w:val="none" w:sz="0" w:space="0" w:color="auto"/>
      </w:divBdr>
    </w:div>
    <w:div w:id="1102727598">
      <w:bodyDiv w:val="1"/>
      <w:marLeft w:val="0"/>
      <w:marRight w:val="0"/>
      <w:marTop w:val="0"/>
      <w:marBottom w:val="0"/>
      <w:divBdr>
        <w:top w:val="none" w:sz="0" w:space="0" w:color="auto"/>
        <w:left w:val="none" w:sz="0" w:space="0" w:color="auto"/>
        <w:bottom w:val="none" w:sz="0" w:space="0" w:color="auto"/>
        <w:right w:val="none" w:sz="0" w:space="0" w:color="auto"/>
      </w:divBdr>
    </w:div>
    <w:div w:id="1228614214">
      <w:bodyDiv w:val="1"/>
      <w:marLeft w:val="0"/>
      <w:marRight w:val="0"/>
      <w:marTop w:val="0"/>
      <w:marBottom w:val="0"/>
      <w:divBdr>
        <w:top w:val="none" w:sz="0" w:space="0" w:color="auto"/>
        <w:left w:val="none" w:sz="0" w:space="0" w:color="auto"/>
        <w:bottom w:val="none" w:sz="0" w:space="0" w:color="auto"/>
        <w:right w:val="none" w:sz="0" w:space="0" w:color="auto"/>
      </w:divBdr>
    </w:div>
    <w:div w:id="1612206805">
      <w:bodyDiv w:val="1"/>
      <w:marLeft w:val="0"/>
      <w:marRight w:val="0"/>
      <w:marTop w:val="0"/>
      <w:marBottom w:val="0"/>
      <w:divBdr>
        <w:top w:val="none" w:sz="0" w:space="0" w:color="auto"/>
        <w:left w:val="none" w:sz="0" w:space="0" w:color="auto"/>
        <w:bottom w:val="none" w:sz="0" w:space="0" w:color="auto"/>
        <w:right w:val="none" w:sz="0" w:space="0" w:color="auto"/>
      </w:divBdr>
    </w:div>
    <w:div w:id="1806387760">
      <w:bodyDiv w:val="1"/>
      <w:marLeft w:val="0"/>
      <w:marRight w:val="0"/>
      <w:marTop w:val="0"/>
      <w:marBottom w:val="0"/>
      <w:divBdr>
        <w:top w:val="none" w:sz="0" w:space="0" w:color="auto"/>
        <w:left w:val="none" w:sz="0" w:space="0" w:color="auto"/>
        <w:bottom w:val="none" w:sz="0" w:space="0" w:color="auto"/>
        <w:right w:val="none" w:sz="0" w:space="0" w:color="auto"/>
      </w:divBdr>
    </w:div>
    <w:div w:id="1837457425">
      <w:bodyDiv w:val="1"/>
      <w:marLeft w:val="0"/>
      <w:marRight w:val="0"/>
      <w:marTop w:val="0"/>
      <w:marBottom w:val="0"/>
      <w:divBdr>
        <w:top w:val="none" w:sz="0" w:space="0" w:color="auto"/>
        <w:left w:val="none" w:sz="0" w:space="0" w:color="auto"/>
        <w:bottom w:val="none" w:sz="0" w:space="0" w:color="auto"/>
        <w:right w:val="none" w:sz="0" w:space="0" w:color="auto"/>
      </w:divBdr>
    </w:div>
    <w:div w:id="211643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oemas-del-alma.com/rima-li.htm" TargetMode="External"/><Relationship Id="rId18" Type="http://schemas.openxmlformats.org/officeDocument/2006/relationships/hyperlink" Target="https://www.youtube.com/watch?v=VlhoFlWaPsQ" TargetMode="External"/><Relationship Id="rId26" Type="http://schemas.openxmlformats.org/officeDocument/2006/relationships/hyperlink" Target="http://www.shutterstock.com/pic-6994222/stock-vector-signs-and-marks-icons-vector.html?src=v8FDilZWg11uHaqFLNj3oQ-1-22" TargetMode="External"/><Relationship Id="rId39" Type="http://schemas.openxmlformats.org/officeDocument/2006/relationships/hyperlink" Target="http://es.slideshare.net/JavierMD11/funciones-sintcticas-13272387" TargetMode="External"/><Relationship Id="rId21" Type="http://schemas.openxmlformats.org/officeDocument/2006/relationships/hyperlink" Target="http://www.gramaticas.net/2010/10/ejemplos-y-tipos-de-sujeto.html" TargetMode="External"/><Relationship Id="rId34" Type="http://schemas.openxmlformats.org/officeDocument/2006/relationships/hyperlink" Target="http://www.shutterstock.com/pic-332889977/stock-photo-boy-holding-a-microphone-conducting-an-interview-focus-on-microphone-face-is-blurred.html?src=avU4acKcILbnFiQhPMHozg-1-9"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hutterstock.com/pic-94694521/stock-photo-happy-child-kids-group-have-fun-and-play-at-kindergarden-outdoor-preschool-education-concept-with.html?src=fM9YUWNZpplusIR_uRn41g-1-9" TargetMode="External"/><Relationship Id="rId29" Type="http://schemas.openxmlformats.org/officeDocument/2006/relationships/hyperlink" Target="http://www.shutterstock.com/pic-138863261/stock-vector-exclamation-faces.html?src=WwLNvaUqubGo230Rd9VMZw-3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emas-del-alma.com/corderito.htm" TargetMode="External"/><Relationship Id="rId24" Type="http://schemas.microsoft.com/office/2011/relationships/commentsExtended" Target="commentsExtended.xml"/><Relationship Id="rId32" Type="http://schemas.openxmlformats.org/officeDocument/2006/relationships/hyperlink" Target="http://www.shutterstock.com/pic-262498490/stock-photo-job-applicant-having-interview-handshake-while-job-interviewing.html?src=HOMm6rz8WLBlBBgw2PYEvA-1-45" TargetMode="External"/><Relationship Id="rId37" Type="http://schemas.openxmlformats.org/officeDocument/2006/relationships/hyperlink" Target="http://coplasnds.blogspot.com.co/2012/11/coplas-colombianas_17.html" TargetMode="External"/><Relationship Id="rId40" Type="http://schemas.openxmlformats.org/officeDocument/2006/relationships/hyperlink" Target="http://delenguayliteratura.com/funciones_analisis_sintactico.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oplasycantasdecolombia.blogspot.com.co/" TargetMode="External"/><Relationship Id="rId23" Type="http://schemas.openxmlformats.org/officeDocument/2006/relationships/comments" Target="comments.xml"/><Relationship Id="rId28" Type="http://schemas.openxmlformats.org/officeDocument/2006/relationships/hyperlink" Target="http://www.manosalarte.com/cuentospopulares.html" TargetMode="External"/><Relationship Id="rId36" Type="http://schemas.openxmlformats.org/officeDocument/2006/relationships/hyperlink" Target="http://eca-lenguajeycomunicacion.blogspot.com.co/search/label/G%C3%A9nero%20l%C3%ADrico%20-%20Actitudes%20l%C3%ADricas" TargetMode="External"/><Relationship Id="rId10" Type="http://schemas.openxmlformats.org/officeDocument/2006/relationships/hyperlink" Target="http://www.shutterstock.com/pic-338063948/stock-photo-autumn-rainy-night-with-lonely-bench-under-yellowed-trees-in-the-park.html?src=KEMf1c2MNp9aE7al6CUMQQ-1-41" TargetMode="External"/><Relationship Id="rId19" Type="http://schemas.openxmlformats.org/officeDocument/2006/relationships/hyperlink" Target="http://delenguayliteratura.com/sintagma_verbal_estructura_ejemplos_ejercicios.html" TargetMode="External"/><Relationship Id="rId31" Type="http://schemas.openxmlformats.org/officeDocument/2006/relationships/hyperlink" Target="http://www.shutterstock.com/pic.mhtml?id=144912937&amp;src=id"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shutterstock.com/pic-177123149/stock-photo-lyre-d-illustration-isolated-on-white.html?src=gP4wY3fB4t3Y0fUOVNjgiw-1-2" TargetMode="External"/><Relationship Id="rId14" Type="http://schemas.openxmlformats.org/officeDocument/2006/relationships/hyperlink" Target="http://www.shutterstock.com/pic-63402250/stock-photo-man-in-a-medieval-suit-plays-a-wooden-flute.html?src=N3-QuTJ8fv3A3Sg5y-1ZGQ-1-92" TargetMode="External"/><Relationship Id="rId22" Type="http://schemas.openxmlformats.org/officeDocument/2006/relationships/hyperlink" Target="http://www.ejemplode.com/12-clases_de_espanol/73-ejemplo_de_predicado.html" TargetMode="External"/><Relationship Id="rId27" Type="http://schemas.openxmlformats.org/officeDocument/2006/relationships/hyperlink" Target="http://www.shutterstock.com/pic-90399625/stock-vector--d-red-question-sign-over-gray-background-vector-illustration.html?src=KVFfbVeT7F2_dGLyLmFgYw-1-27" TargetMode="External"/><Relationship Id="rId30" Type="http://schemas.openxmlformats.org/officeDocument/2006/relationships/hyperlink" Target="http://www.shutterstock.com/pic-298471292/stock-photo-a-man-with-a-microphone-interviewing-a-smiling-professionally-dressed-woman-on-the-steps-of-a.html?src=-nNqYjsWuzKPkg-tdI0mEg-1-66" TargetMode="External"/><Relationship Id="rId35" Type="http://schemas.openxmlformats.org/officeDocument/2006/relationships/hyperlink" Target="http://roble.pntic.mec.es/msanto1/lengua/estrofas.htm" TargetMode="External"/><Relationship Id="rId43" Type="http://schemas.openxmlformats.org/officeDocument/2006/relationships/fontTable" Target="fontTable.xml"/><Relationship Id="rId8" Type="http://schemas.openxmlformats.org/officeDocument/2006/relationships/hyperlink" Target="http://www.shutterstock.com/pic-311777363/stock-vector-a-professional-caucasian-journalist-and-news-reporter-with-video-camera-and-microphone-broadcasting.html?src=LU8EGPtjTiN-eNqNPqQjNw-1-49" TargetMode="External"/><Relationship Id="rId3" Type="http://schemas.openxmlformats.org/officeDocument/2006/relationships/styles" Target="styles.xml"/><Relationship Id="rId12" Type="http://schemas.openxmlformats.org/officeDocument/2006/relationships/hyperlink" Target="http://www.poemas-del-alma.com/de-otono.htm" TargetMode="External"/><Relationship Id="rId17" Type="http://schemas.openxmlformats.org/officeDocument/2006/relationships/hyperlink" Target="http://www.shutterstock.com/pic-134407094/stock-photo-happy-woman-jumps-to-the-sky-in-the-yellow-meadow-at-the-sunset.html?src=J5gPby_5qO55BdwwNa7VQw-1-5" TargetMode="External"/><Relationship Id="rId25" Type="http://schemas.openxmlformats.org/officeDocument/2006/relationships/hyperlink" Target="http://www.proyectosalonhogar.com/Enciclopedia_Ilustrada/Espanol/Modificador_predicado.htm" TargetMode="External"/><Relationship Id="rId33" Type="http://schemas.openxmlformats.org/officeDocument/2006/relationships/hyperlink" Target="http://www.shutterstock.com/pic-275847233/stock-photo-close-up-portrait-of-student-fill-the-test-while-sitting-at-desk-at-university.html?src=S2wIht-vh-owgoL0P18c0Q-1-9" TargetMode="External"/><Relationship Id="rId38" Type="http://schemas.openxmlformats.org/officeDocument/2006/relationships/hyperlink" Target="http://analia-lenguayliteratura.blogspot.com/2013/04/funcion-estetica-en-la-literatura.html" TargetMode="External"/><Relationship Id="rId20" Type="http://schemas.openxmlformats.org/officeDocument/2006/relationships/hyperlink" Target="http://www.shutterstock.com/pic-189751496/stock-vector-mechanism-chain-with-cogwheels-vector-eps.html?src=J5qE3ofxltmjHbE3r5G8og-1-67" TargetMode="External"/><Relationship Id="rId41" Type="http://schemas.openxmlformats.org/officeDocument/2006/relationships/hyperlink" Target="http://roble.pntic.mec.es/msanto1/ortografia/inadejer.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CF2E2-B98C-4746-B857-AAAEEC035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29</Pages>
  <Words>11586</Words>
  <Characters>63724</Characters>
  <Application>Microsoft Office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Csepulveda</dc:creator>
  <cp:keywords/>
  <dc:description/>
  <cp:lastModifiedBy>Cris Pineda</cp:lastModifiedBy>
  <cp:revision>188</cp:revision>
  <dcterms:created xsi:type="dcterms:W3CDTF">2016-02-03T16:12:00Z</dcterms:created>
  <dcterms:modified xsi:type="dcterms:W3CDTF">2016-02-09T06:05:00Z</dcterms:modified>
</cp:coreProperties>
</file>